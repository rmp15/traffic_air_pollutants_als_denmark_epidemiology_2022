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0CAB" w14:textId="77777777" w:rsidR="00CE730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Comments from the editors</w:t>
      </w:r>
    </w:p>
    <w:p w14:paraId="2AA4F507" w14:textId="77777777" w:rsidR="00A96335" w:rsidRDefault="00A96335" w:rsidP="00B45B6C">
      <w:pPr>
        <w:jc w:val="both"/>
        <w:rPr>
          <w:rFonts w:ascii="Times New Roman" w:hAnsi="Times New Roman" w:cs="Times New Roman"/>
          <w:b/>
          <w:bCs/>
          <w:lang w:val="en-US"/>
        </w:rPr>
      </w:pPr>
    </w:p>
    <w:p w14:paraId="57346DA0" w14:textId="77777777" w:rsidR="00A96335" w:rsidRPr="004959E0" w:rsidRDefault="00A96335" w:rsidP="00A96335">
      <w:pPr>
        <w:jc w:val="both"/>
        <w:rPr>
          <w:rFonts w:ascii="Times New Roman" w:hAnsi="Times New Roman" w:cs="Times New Roman"/>
          <w:lang w:val="en-US"/>
        </w:rPr>
      </w:pPr>
      <w:r w:rsidRPr="004959E0">
        <w:rPr>
          <w:rFonts w:ascii="Times New Roman" w:hAnsi="Times New Roman" w:cs="Times New Roman"/>
          <w:lang w:val="en-US"/>
        </w:rPr>
        <w:t>We thank the Editors for their thoughtful and constructive suggestions. We have revised the manuscript in response to the Reviewers’ comments, as detailed below.</w:t>
      </w:r>
    </w:p>
    <w:p w14:paraId="115E80AC" w14:textId="77777777" w:rsidR="00A96335" w:rsidRPr="004959E0" w:rsidRDefault="00A96335" w:rsidP="00A96335">
      <w:pPr>
        <w:jc w:val="both"/>
        <w:rPr>
          <w:rFonts w:ascii="Times New Roman" w:hAnsi="Times New Roman" w:cs="Times New Roman"/>
          <w:lang w:val="en-US"/>
        </w:rPr>
      </w:pPr>
    </w:p>
    <w:p w14:paraId="0B1995A9" w14:textId="190A3F0E" w:rsidR="00A96335" w:rsidRPr="00A96335" w:rsidRDefault="00A96335" w:rsidP="00B45B6C">
      <w:pPr>
        <w:jc w:val="both"/>
        <w:rPr>
          <w:rFonts w:ascii="Times New Roman" w:hAnsi="Times New Roman" w:cs="Times New Roman"/>
          <w:lang w:val="en-US"/>
        </w:rPr>
      </w:pPr>
      <w:r w:rsidRPr="004959E0">
        <w:rPr>
          <w:rFonts w:ascii="Times New Roman" w:hAnsi="Times New Roman" w:cs="Times New Roman"/>
          <w:lang w:val="en-US"/>
        </w:rPr>
        <w:t xml:space="preserve">All page/line/reference numbers refer to the </w:t>
      </w:r>
      <w:r w:rsidRPr="004959E0">
        <w:rPr>
          <w:rFonts w:ascii="Times New Roman" w:hAnsi="Times New Roman" w:cs="Times New Roman"/>
          <w:u w:val="single"/>
          <w:lang w:val="en-US"/>
        </w:rPr>
        <w:t>clean</w:t>
      </w:r>
      <w:r w:rsidRPr="004959E0">
        <w:rPr>
          <w:rFonts w:ascii="Times New Roman" w:hAnsi="Times New Roman" w:cs="Times New Roman"/>
          <w:lang w:val="en-US"/>
        </w:rPr>
        <w:t xml:space="preserve"> revised manuscript.</w:t>
      </w:r>
    </w:p>
    <w:p w14:paraId="64100FA1" w14:textId="77777777" w:rsidR="00A96335" w:rsidRDefault="00A96335" w:rsidP="00B45B6C">
      <w:pPr>
        <w:jc w:val="both"/>
        <w:rPr>
          <w:rFonts w:ascii="Times New Roman" w:hAnsi="Times New Roman" w:cs="Times New Roman"/>
          <w:b/>
          <w:bCs/>
          <w:lang w:val="en-US"/>
        </w:rPr>
      </w:pPr>
    </w:p>
    <w:p w14:paraId="59BE7FFA" w14:textId="1558CF68" w:rsidR="00A96335"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Please take particular note of reviewer comments below on justifying and describing the use of the Bayesian hierarchical model, on determination and clarification of confounder control, and the lack of control for potentially important factors such as BMI, smoking, and indoor air quality. </w:t>
      </w:r>
    </w:p>
    <w:p w14:paraId="779B222F" w14:textId="5308964A" w:rsidR="003711E9" w:rsidRDefault="003711E9" w:rsidP="00B45B6C">
      <w:pPr>
        <w:jc w:val="both"/>
        <w:rPr>
          <w:rFonts w:ascii="Times New Roman" w:hAnsi="Times New Roman" w:cs="Times New Roman"/>
          <w:b/>
          <w:bCs/>
          <w:lang w:val="en-US"/>
        </w:rPr>
      </w:pPr>
    </w:p>
    <w:p w14:paraId="0B7A81FB" w14:textId="7C1D2157" w:rsidR="005F297C" w:rsidRPr="005F297C" w:rsidRDefault="005F297C" w:rsidP="00B45B6C">
      <w:pPr>
        <w:jc w:val="both"/>
        <w:rPr>
          <w:rFonts w:ascii="Times New Roman" w:hAnsi="Times New Roman" w:cs="Times New Roman"/>
          <w:lang w:val="en-US"/>
        </w:rPr>
      </w:pPr>
      <w:r>
        <w:rPr>
          <w:rFonts w:ascii="Times New Roman" w:hAnsi="Times New Roman" w:cs="Times New Roman"/>
          <w:lang w:val="en-US"/>
        </w:rPr>
        <w:t xml:space="preserve">We have addressed this, as detailed </w:t>
      </w:r>
      <w:r w:rsidR="00106EBA">
        <w:rPr>
          <w:rFonts w:ascii="Times New Roman" w:hAnsi="Times New Roman" w:cs="Times New Roman"/>
          <w:lang w:val="en-US"/>
        </w:rPr>
        <w:t>throughout</w:t>
      </w:r>
      <w:r>
        <w:rPr>
          <w:rFonts w:ascii="Times New Roman" w:hAnsi="Times New Roman" w:cs="Times New Roman"/>
          <w:lang w:val="en-US"/>
        </w:rPr>
        <w:t xml:space="preserve"> </w:t>
      </w:r>
      <w:r w:rsidR="00106EBA">
        <w:rPr>
          <w:rFonts w:ascii="Times New Roman" w:hAnsi="Times New Roman" w:cs="Times New Roman"/>
          <w:lang w:val="en-US"/>
        </w:rPr>
        <w:t xml:space="preserve">relevant </w:t>
      </w:r>
      <w:r>
        <w:rPr>
          <w:rFonts w:ascii="Times New Roman" w:hAnsi="Times New Roman" w:cs="Times New Roman"/>
          <w:lang w:val="en-US"/>
        </w:rPr>
        <w:t>responses to Reviewers below.</w:t>
      </w:r>
      <w:r w:rsidR="0082679D">
        <w:rPr>
          <w:rFonts w:ascii="Times New Roman" w:hAnsi="Times New Roman" w:cs="Times New Roman"/>
          <w:lang w:val="en-US"/>
        </w:rPr>
        <w:t xml:space="preserve"> In particular please see responses to </w:t>
      </w:r>
      <w:r w:rsidR="00A13166">
        <w:rPr>
          <w:rFonts w:ascii="Times New Roman" w:hAnsi="Times New Roman" w:cs="Times New Roman"/>
          <w:lang w:val="en-US"/>
        </w:rPr>
        <w:t xml:space="preserve">Major Comments </w:t>
      </w:r>
      <w:r w:rsidR="001D702B">
        <w:rPr>
          <w:rFonts w:ascii="Times New Roman" w:hAnsi="Times New Roman" w:cs="Times New Roman"/>
          <w:lang w:val="en-US"/>
        </w:rPr>
        <w:t>4</w:t>
      </w:r>
      <w:r w:rsidR="00B67CCE">
        <w:rPr>
          <w:rFonts w:ascii="Times New Roman" w:hAnsi="Times New Roman" w:cs="Times New Roman"/>
          <w:lang w:val="en-US"/>
        </w:rPr>
        <w:t>, 6,</w:t>
      </w:r>
      <w:r w:rsidR="001D702B">
        <w:rPr>
          <w:rFonts w:ascii="Times New Roman" w:hAnsi="Times New Roman" w:cs="Times New Roman"/>
          <w:lang w:val="en-US"/>
        </w:rPr>
        <w:t xml:space="preserve"> </w:t>
      </w:r>
      <w:r w:rsidR="008132C9">
        <w:rPr>
          <w:rFonts w:ascii="Times New Roman" w:hAnsi="Times New Roman" w:cs="Times New Roman"/>
          <w:lang w:val="en-US"/>
        </w:rPr>
        <w:t xml:space="preserve">10, </w:t>
      </w:r>
      <w:r w:rsidR="00A13166">
        <w:rPr>
          <w:rFonts w:ascii="Times New Roman" w:hAnsi="Times New Roman" w:cs="Times New Roman"/>
          <w:lang w:val="en-US"/>
        </w:rPr>
        <w:t>15</w:t>
      </w:r>
      <w:r w:rsidR="00AF56F1">
        <w:rPr>
          <w:rFonts w:ascii="Times New Roman" w:hAnsi="Times New Roman" w:cs="Times New Roman"/>
          <w:lang w:val="en-US"/>
        </w:rPr>
        <w:t xml:space="preserve"> and Minor Comments</w:t>
      </w:r>
      <w:r w:rsidR="00142556">
        <w:rPr>
          <w:rFonts w:ascii="Times New Roman" w:hAnsi="Times New Roman" w:cs="Times New Roman"/>
          <w:lang w:val="en-US"/>
        </w:rPr>
        <w:t xml:space="preserve"> </w:t>
      </w:r>
      <w:r w:rsidR="00067851">
        <w:rPr>
          <w:rFonts w:ascii="Times New Roman" w:hAnsi="Times New Roman" w:cs="Times New Roman"/>
          <w:lang w:val="en-US"/>
        </w:rPr>
        <w:t>2</w:t>
      </w:r>
      <w:r w:rsidR="00F70037">
        <w:rPr>
          <w:rFonts w:ascii="Times New Roman" w:hAnsi="Times New Roman" w:cs="Times New Roman"/>
          <w:lang w:val="en-US"/>
        </w:rPr>
        <w:t>, 5,</w:t>
      </w:r>
      <w:r w:rsidR="005104DE">
        <w:rPr>
          <w:rFonts w:ascii="Times New Roman" w:hAnsi="Times New Roman" w:cs="Times New Roman"/>
          <w:lang w:val="en-US"/>
        </w:rPr>
        <w:t xml:space="preserve"> 8</w:t>
      </w:r>
      <w:r w:rsidR="0082679D">
        <w:rPr>
          <w:rFonts w:ascii="Times New Roman" w:hAnsi="Times New Roman" w:cs="Times New Roman"/>
          <w:lang w:val="en-US"/>
        </w:rPr>
        <w:t xml:space="preserve"> for Reviewer 1</w:t>
      </w:r>
      <w:r w:rsidR="00CF453C">
        <w:rPr>
          <w:rFonts w:ascii="Times New Roman" w:hAnsi="Times New Roman" w:cs="Times New Roman"/>
          <w:lang w:val="en-US"/>
        </w:rPr>
        <w:t>,</w:t>
      </w:r>
      <w:r w:rsidR="0082679D">
        <w:rPr>
          <w:rFonts w:ascii="Times New Roman" w:hAnsi="Times New Roman" w:cs="Times New Roman"/>
          <w:lang w:val="en-US"/>
        </w:rPr>
        <w:t xml:space="preserve"> and </w:t>
      </w:r>
      <w:r w:rsidR="00A13166">
        <w:rPr>
          <w:rFonts w:ascii="Times New Roman" w:hAnsi="Times New Roman" w:cs="Times New Roman"/>
          <w:lang w:val="en-US"/>
        </w:rPr>
        <w:t xml:space="preserve">responses to Major Comments </w:t>
      </w:r>
      <w:r w:rsidR="00955396">
        <w:rPr>
          <w:rFonts w:ascii="Times New Roman" w:hAnsi="Times New Roman" w:cs="Times New Roman"/>
          <w:lang w:val="en-US"/>
        </w:rPr>
        <w:t xml:space="preserve">1, </w:t>
      </w:r>
      <w:r w:rsidR="005E4757">
        <w:rPr>
          <w:rFonts w:ascii="Times New Roman" w:hAnsi="Times New Roman" w:cs="Times New Roman"/>
          <w:lang w:val="en-US"/>
        </w:rPr>
        <w:t xml:space="preserve">2, </w:t>
      </w:r>
      <w:r w:rsidR="0051463C">
        <w:rPr>
          <w:rFonts w:ascii="Times New Roman" w:hAnsi="Times New Roman" w:cs="Times New Roman"/>
          <w:lang w:val="en-US"/>
        </w:rPr>
        <w:t xml:space="preserve">4, </w:t>
      </w:r>
      <w:r w:rsidR="004C3E70">
        <w:rPr>
          <w:rFonts w:ascii="Times New Roman" w:hAnsi="Times New Roman" w:cs="Times New Roman"/>
          <w:lang w:val="en-US"/>
        </w:rPr>
        <w:t xml:space="preserve">6, 7, </w:t>
      </w:r>
      <w:r w:rsidR="00EA42A1">
        <w:rPr>
          <w:rFonts w:ascii="Times New Roman" w:hAnsi="Times New Roman" w:cs="Times New Roman"/>
          <w:lang w:val="en-US"/>
        </w:rPr>
        <w:t xml:space="preserve">8, 9, </w:t>
      </w:r>
      <w:r w:rsidR="002B3FF5">
        <w:rPr>
          <w:rFonts w:ascii="Times New Roman" w:hAnsi="Times New Roman" w:cs="Times New Roman"/>
          <w:lang w:val="en-US"/>
        </w:rPr>
        <w:t>10, 12</w:t>
      </w:r>
      <w:r w:rsidR="0082679D">
        <w:rPr>
          <w:rFonts w:ascii="Times New Roman" w:hAnsi="Times New Roman" w:cs="Times New Roman"/>
          <w:lang w:val="en-US"/>
        </w:rPr>
        <w:t xml:space="preserve"> </w:t>
      </w:r>
      <w:r w:rsidR="00D934F1">
        <w:rPr>
          <w:rFonts w:ascii="Times New Roman" w:hAnsi="Times New Roman" w:cs="Times New Roman"/>
          <w:lang w:val="en-US"/>
        </w:rPr>
        <w:t xml:space="preserve">and Minor Comments </w:t>
      </w:r>
      <w:r w:rsidR="00351064">
        <w:rPr>
          <w:rFonts w:ascii="Times New Roman" w:hAnsi="Times New Roman" w:cs="Times New Roman"/>
          <w:lang w:val="en-US"/>
        </w:rPr>
        <w:t>14, 18, 19, 21, 22</w:t>
      </w:r>
      <w:r w:rsidR="00D934F1">
        <w:rPr>
          <w:rFonts w:ascii="Times New Roman" w:hAnsi="Times New Roman" w:cs="Times New Roman"/>
          <w:lang w:val="en-US"/>
        </w:rPr>
        <w:t xml:space="preserve"> </w:t>
      </w:r>
      <w:r w:rsidR="0082679D">
        <w:rPr>
          <w:rFonts w:ascii="Times New Roman" w:hAnsi="Times New Roman" w:cs="Times New Roman"/>
          <w:lang w:val="en-US"/>
        </w:rPr>
        <w:t>for Reviewer 2.</w:t>
      </w:r>
    </w:p>
    <w:p w14:paraId="5E8E6504" w14:textId="77777777" w:rsidR="00A96335" w:rsidRDefault="00A96335" w:rsidP="00B45B6C">
      <w:pPr>
        <w:jc w:val="both"/>
        <w:rPr>
          <w:rFonts w:ascii="Times New Roman" w:hAnsi="Times New Roman" w:cs="Times New Roman"/>
          <w:b/>
          <w:bCs/>
          <w:lang w:val="en-US"/>
        </w:rPr>
      </w:pPr>
    </w:p>
    <w:p w14:paraId="283A199C" w14:textId="7C8DF287" w:rsidR="00A96335"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Second, please ensure that the summary of main findings </w:t>
      </w:r>
      <w:proofErr w:type="gramStart"/>
      <w:r w:rsidRPr="0011140B">
        <w:rPr>
          <w:rFonts w:ascii="Times New Roman" w:hAnsi="Times New Roman" w:cs="Times New Roman"/>
          <w:b/>
          <w:bCs/>
          <w:lang w:val="en-US"/>
        </w:rPr>
        <w:t>are</w:t>
      </w:r>
      <w:proofErr w:type="gramEnd"/>
      <w:r w:rsidRPr="0011140B">
        <w:rPr>
          <w:rFonts w:ascii="Times New Roman" w:hAnsi="Times New Roman" w:cs="Times New Roman"/>
          <w:b/>
          <w:bCs/>
          <w:lang w:val="en-US"/>
        </w:rPr>
        <w:t xml:space="preserve"> fully supported by the results, e.g., take into account and explain sensitivity analyses in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that show weaker single-pollutant estimates for EC than those from the main models. </w:t>
      </w:r>
    </w:p>
    <w:p w14:paraId="6C9E26BE" w14:textId="0A41310D" w:rsidR="003711E9" w:rsidRDefault="003711E9" w:rsidP="00B45B6C">
      <w:pPr>
        <w:jc w:val="both"/>
        <w:rPr>
          <w:rFonts w:ascii="Times New Roman" w:hAnsi="Times New Roman" w:cs="Times New Roman"/>
          <w:b/>
          <w:bCs/>
          <w:lang w:val="en-US"/>
        </w:rPr>
      </w:pPr>
    </w:p>
    <w:p w14:paraId="48EA6332" w14:textId="77F77E95" w:rsidR="0060697A" w:rsidRDefault="00BC61DA" w:rsidP="00B45B6C">
      <w:pPr>
        <w:jc w:val="both"/>
        <w:rPr>
          <w:rFonts w:ascii="Times New Roman" w:hAnsi="Times New Roman" w:cs="Times New Roman"/>
          <w:lang w:val="en-US"/>
        </w:rPr>
      </w:pPr>
      <w:r>
        <w:rPr>
          <w:rFonts w:ascii="Times New Roman" w:hAnsi="Times New Roman" w:cs="Times New Roman"/>
          <w:lang w:val="en-US"/>
        </w:rPr>
        <w:t>Our main model demonstrated that</w:t>
      </w:r>
      <w:r w:rsidR="00567372">
        <w:rPr>
          <w:rFonts w:ascii="Times New Roman" w:hAnsi="Times New Roman" w:cs="Times New Roman"/>
          <w:lang w:val="en-US"/>
        </w:rPr>
        <w:t xml:space="preserve"> there was a potentially positive association between EC and ALS diagnosis</w:t>
      </w:r>
      <w:r w:rsidR="0010189C">
        <w:rPr>
          <w:rFonts w:ascii="Times New Roman" w:hAnsi="Times New Roman" w:cs="Times New Roman"/>
          <w:lang w:val="en-US"/>
        </w:rPr>
        <w:t xml:space="preserve"> in our main model, </w:t>
      </w:r>
      <w:r w:rsidR="002643B5">
        <w:rPr>
          <w:rFonts w:ascii="Times New Roman" w:hAnsi="Times New Roman" w:cs="Times New Roman"/>
          <w:lang w:val="en-US"/>
        </w:rPr>
        <w:t xml:space="preserve">which contained traffic-related pollutants </w:t>
      </w:r>
      <w:r w:rsidR="006B0BB6">
        <w:rPr>
          <w:rFonts w:ascii="Times New Roman" w:hAnsi="Times New Roman" w:cs="Times New Roman"/>
          <w:lang w:val="en-US"/>
        </w:rPr>
        <w:t>(</w:t>
      </w:r>
      <w:r w:rsidR="006B0BB6" w:rsidRPr="005A6EAA">
        <w:rPr>
          <w:rFonts w:ascii="Times New Roman" w:hAnsi="Times New Roman" w:cs="Times New Roman"/>
          <w:bCs/>
        </w:rPr>
        <w:t>EC, NO</w:t>
      </w:r>
      <w:r w:rsidR="006B0BB6" w:rsidRPr="005A6EAA">
        <w:rPr>
          <w:rFonts w:ascii="Times New Roman" w:hAnsi="Times New Roman" w:cs="Times New Roman"/>
          <w:bCs/>
          <w:vertAlign w:val="subscript"/>
        </w:rPr>
        <w:t>x</w:t>
      </w:r>
      <w:r w:rsidR="006B0BB6" w:rsidRPr="005A6EAA">
        <w:rPr>
          <w:rFonts w:ascii="Times New Roman" w:hAnsi="Times New Roman" w:cs="Times New Roman"/>
          <w:bCs/>
        </w:rPr>
        <w:t>, CO</w:t>
      </w:r>
      <w:r w:rsidR="006B0BB6">
        <w:rPr>
          <w:rFonts w:ascii="Times New Roman" w:hAnsi="Times New Roman" w:cs="Times New Roman"/>
          <w:bCs/>
        </w:rPr>
        <w:t xml:space="preserve">) </w:t>
      </w:r>
      <w:r w:rsidR="004754B0">
        <w:rPr>
          <w:rFonts w:ascii="Times New Roman" w:hAnsi="Times New Roman" w:cs="Times New Roman"/>
          <w:bCs/>
        </w:rPr>
        <w:t>and</w:t>
      </w:r>
      <w:r w:rsidR="006B0BB6">
        <w:rPr>
          <w:rFonts w:ascii="Times New Roman" w:hAnsi="Times New Roman" w:cs="Times New Roman"/>
          <w:bCs/>
        </w:rPr>
        <w:t xml:space="preserve"> non-EC PM</w:t>
      </w:r>
      <w:r w:rsidR="006B0BB6" w:rsidRPr="006B0BB6">
        <w:rPr>
          <w:rFonts w:ascii="Times New Roman" w:hAnsi="Times New Roman" w:cs="Times New Roman"/>
          <w:bCs/>
          <w:vertAlign w:val="subscript"/>
        </w:rPr>
        <w:t>2.5</w:t>
      </w:r>
      <w:r w:rsidR="00D96BE5" w:rsidRPr="00D96BE5">
        <w:rPr>
          <w:rFonts w:ascii="Times New Roman" w:hAnsi="Times New Roman" w:cs="Times New Roman"/>
          <w:lang w:val="en-US"/>
        </w:rPr>
        <w:t>,</w:t>
      </w:r>
      <w:r w:rsidR="00D96BE5">
        <w:rPr>
          <w:rFonts w:ascii="Times New Roman" w:hAnsi="Times New Roman" w:cs="Times New Roman"/>
          <w:lang w:val="en-US"/>
        </w:rPr>
        <w:t xml:space="preserve"> as well as </w:t>
      </w:r>
      <w:r w:rsidR="00615544">
        <w:rPr>
          <w:rFonts w:ascii="Times New Roman" w:hAnsi="Times New Roman" w:cs="Times New Roman"/>
          <w:lang w:val="en-US"/>
        </w:rPr>
        <w:t>adjusting</w:t>
      </w:r>
      <w:r w:rsidR="00D96BE5">
        <w:rPr>
          <w:rFonts w:ascii="Times New Roman" w:hAnsi="Times New Roman" w:cs="Times New Roman"/>
          <w:lang w:val="en-US"/>
        </w:rPr>
        <w:t xml:space="preserve"> implicitly by matching cases and controls</w:t>
      </w:r>
      <w:r w:rsidR="00511FAF">
        <w:rPr>
          <w:rFonts w:ascii="Times New Roman" w:hAnsi="Times New Roman" w:cs="Times New Roman"/>
          <w:lang w:val="en-US"/>
        </w:rPr>
        <w:t xml:space="preserve"> on </w:t>
      </w:r>
      <w:r w:rsidR="002A6146" w:rsidRPr="002A6146">
        <w:rPr>
          <w:rFonts w:ascii="Times New Roman" w:hAnsi="Times New Roman" w:cs="Times New Roman"/>
          <w:bCs/>
          <w:lang w:val="en-US"/>
        </w:rPr>
        <w:t>age, sex, year of birth, vital status</w:t>
      </w:r>
      <w:r w:rsidR="002A6146">
        <w:rPr>
          <w:rFonts w:ascii="Times New Roman" w:hAnsi="Times New Roman" w:cs="Times New Roman"/>
          <w:lang w:val="en-US"/>
        </w:rPr>
        <w:t xml:space="preserve">, </w:t>
      </w:r>
      <w:r w:rsidR="00D96BE5">
        <w:rPr>
          <w:rFonts w:ascii="Times New Roman" w:hAnsi="Times New Roman" w:cs="Times New Roman"/>
          <w:lang w:val="en-US"/>
        </w:rPr>
        <w:t xml:space="preserve">and explicitly by </w:t>
      </w:r>
      <w:r>
        <w:rPr>
          <w:rFonts w:ascii="Times New Roman" w:hAnsi="Times New Roman" w:cs="Times New Roman"/>
          <w:lang w:val="en-US"/>
        </w:rPr>
        <w:t>including terms in the mode</w:t>
      </w:r>
      <w:r w:rsidR="003939C1">
        <w:rPr>
          <w:rFonts w:ascii="Times New Roman" w:hAnsi="Times New Roman" w:cs="Times New Roman"/>
          <w:lang w:val="en-US"/>
        </w:rPr>
        <w:t>l</w:t>
      </w:r>
      <w:r w:rsidR="00511FAF">
        <w:rPr>
          <w:rFonts w:ascii="Times New Roman" w:hAnsi="Times New Roman" w:cs="Times New Roman"/>
          <w:lang w:val="en-US"/>
        </w:rPr>
        <w:t xml:space="preserve"> for </w:t>
      </w:r>
      <w:r w:rsidR="002A6146" w:rsidRPr="002A6146">
        <w:rPr>
          <w:rFonts w:ascii="Times New Roman" w:hAnsi="Times New Roman" w:cs="Times New Roman"/>
          <w:bCs/>
          <w:lang w:val="en-US"/>
        </w:rPr>
        <w:t>SES, civil status, residence, place of birth</w:t>
      </w:r>
      <w:r w:rsidR="00E87BE3">
        <w:rPr>
          <w:rFonts w:ascii="Times New Roman" w:hAnsi="Times New Roman" w:cs="Times New Roman"/>
          <w:lang w:val="en-US"/>
        </w:rPr>
        <w:t>.</w:t>
      </w:r>
    </w:p>
    <w:p w14:paraId="1FCA9D96" w14:textId="75455E08" w:rsidR="0060697A" w:rsidRDefault="0060697A" w:rsidP="00B45B6C">
      <w:pPr>
        <w:jc w:val="both"/>
        <w:rPr>
          <w:rFonts w:ascii="Times New Roman" w:hAnsi="Times New Roman" w:cs="Times New Roman"/>
          <w:lang w:val="en-US"/>
        </w:rPr>
      </w:pPr>
    </w:p>
    <w:p w14:paraId="4EA7D820" w14:textId="540FBAE3" w:rsidR="00782A1E" w:rsidRPr="0011140B" w:rsidRDefault="00951246" w:rsidP="00782A1E">
      <w:pPr>
        <w:jc w:val="both"/>
        <w:rPr>
          <w:rFonts w:ascii="Times New Roman" w:hAnsi="Times New Roman" w:cs="Times New Roman"/>
          <w:lang w:val="en-US"/>
        </w:rPr>
      </w:pPr>
      <w:r>
        <w:rPr>
          <w:rFonts w:ascii="Times New Roman" w:hAnsi="Times New Roman" w:cs="Times New Roman"/>
          <w:lang w:val="en-US"/>
        </w:rPr>
        <w:t xml:space="preserve">Because the main models </w:t>
      </w:r>
      <w:r w:rsidR="009F5E38">
        <w:rPr>
          <w:rFonts w:ascii="Times New Roman" w:hAnsi="Times New Roman" w:cs="Times New Roman"/>
          <w:lang w:val="en-US"/>
        </w:rPr>
        <w:t xml:space="preserve">contain more terms which are highly correlated, it was expected that the uncertainty of the associations would be larger than single-pollutant models. </w:t>
      </w:r>
      <w:r w:rsidR="00A25907">
        <w:rPr>
          <w:rFonts w:ascii="Times New Roman" w:hAnsi="Times New Roman" w:cs="Times New Roman"/>
          <w:lang w:val="en-US"/>
        </w:rPr>
        <w:t>However, because of the consistency of the sign of the EC association throughout (i.e., whether in single-pollutant or multi-pollutant models)</w:t>
      </w:r>
      <w:r w:rsidR="00137235">
        <w:rPr>
          <w:rFonts w:ascii="Times New Roman" w:hAnsi="Times New Roman" w:cs="Times New Roman"/>
          <w:lang w:val="en-US"/>
        </w:rPr>
        <w:t>, we have suggested that EC may be a driver of the relationship</w:t>
      </w:r>
      <w:r w:rsidR="00782A1E">
        <w:rPr>
          <w:rFonts w:ascii="Times New Roman" w:hAnsi="Times New Roman" w:cs="Times New Roman"/>
          <w:lang w:val="en-US"/>
        </w:rPr>
        <w:t xml:space="preserve"> in the revised manuscript </w:t>
      </w:r>
      <w:r w:rsidR="00782A1E" w:rsidRPr="0011140B">
        <w:rPr>
          <w:rFonts w:ascii="Times New Roman" w:hAnsi="Times New Roman" w:cs="Times New Roman"/>
          <w:highlight w:val="yellow"/>
          <w:lang w:val="en-US"/>
        </w:rPr>
        <w:t>(P. XX, Lines XX-XX):</w:t>
      </w:r>
    </w:p>
    <w:p w14:paraId="181B129A" w14:textId="77777777" w:rsidR="00782A1E" w:rsidRPr="0011140B" w:rsidRDefault="00782A1E" w:rsidP="00782A1E">
      <w:pPr>
        <w:jc w:val="both"/>
        <w:rPr>
          <w:rFonts w:ascii="Times New Roman" w:hAnsi="Times New Roman" w:cs="Times New Roman"/>
          <w:lang w:val="en-US"/>
        </w:rPr>
      </w:pPr>
    </w:p>
    <w:p w14:paraId="284E296E" w14:textId="77777777" w:rsidR="000B09D0" w:rsidRPr="000B09D0" w:rsidRDefault="000B09D0" w:rsidP="000B09D0">
      <w:pPr>
        <w:jc w:val="both"/>
        <w:rPr>
          <w:rFonts w:ascii="Times New Roman" w:hAnsi="Times New Roman" w:cs="Times New Roman"/>
          <w:i/>
          <w:iCs/>
          <w:lang w:val="en-US"/>
        </w:rPr>
      </w:pPr>
      <w:r w:rsidRPr="000B09D0">
        <w:rPr>
          <w:rFonts w:ascii="Times New Roman" w:hAnsi="Times New Roman" w:cs="Times New Roman"/>
          <w:bCs/>
          <w:i/>
          <w:iCs/>
          <w:lang w:val="en-US"/>
        </w:rPr>
        <w:t xml:space="preserve">We found that EC had the largest-in-magnitude independent association with </w:t>
      </w:r>
      <w:r w:rsidRPr="000B09D0">
        <w:rPr>
          <w:rFonts w:ascii="Times New Roman" w:hAnsi="Times New Roman" w:cs="Times New Roman"/>
          <w:i/>
          <w:iCs/>
          <w:lang w:val="en-US"/>
        </w:rPr>
        <w:t xml:space="preserve">ALS diagnosis, while </w:t>
      </w:r>
      <w:del w:id="0" w:author="Parks, Robbie M" w:date="2022-03-03T15:49:00Z">
        <w:r w:rsidRPr="000B09D0" w:rsidDel="00065323">
          <w:rPr>
            <w:rFonts w:ascii="Times New Roman" w:hAnsi="Times New Roman" w:cs="Times New Roman"/>
            <w:i/>
            <w:iCs/>
            <w:lang w:val="en-US"/>
          </w:rPr>
          <w:delText xml:space="preserve">the non-significant </w:delText>
        </w:r>
      </w:del>
      <w:r w:rsidRPr="000B09D0">
        <w:rPr>
          <w:rFonts w:ascii="Times New Roman" w:hAnsi="Times New Roman" w:cs="Times New Roman"/>
          <w:i/>
          <w:iCs/>
          <w:lang w:val="en-US"/>
        </w:rPr>
        <w:t>associations with NOx and CO were negative</w:t>
      </w:r>
      <w:ins w:id="1" w:author="Parks, Robbie M" w:date="2022-03-03T15:50:00Z">
        <w:r w:rsidRPr="000B09D0">
          <w:rPr>
            <w:rFonts w:ascii="Times New Roman" w:hAnsi="Times New Roman" w:cs="Times New Roman"/>
            <w:i/>
            <w:iCs/>
            <w:lang w:val="en-US"/>
          </w:rPr>
          <w:t xml:space="preserve"> with credible intervals overlapping the null, and </w:t>
        </w:r>
      </w:ins>
      <w:del w:id="2" w:author="Parks, Robbie M" w:date="2022-03-03T15:49:00Z">
        <w:r w:rsidRPr="000B09D0" w:rsidDel="00065323">
          <w:rPr>
            <w:rFonts w:ascii="Times New Roman" w:hAnsi="Times New Roman" w:cs="Times New Roman"/>
            <w:i/>
            <w:iCs/>
            <w:lang w:val="en-US"/>
          </w:rPr>
          <w:delText xml:space="preserve"> and </w:delText>
        </w:r>
      </w:del>
      <w:r w:rsidRPr="000B09D0">
        <w:rPr>
          <w:rFonts w:ascii="Times New Roman" w:hAnsi="Times New Roman" w:cs="Times New Roman"/>
          <w:i/>
          <w:iCs/>
          <w:lang w:val="en-US"/>
        </w:rPr>
        <w:t xml:space="preserve">smaller in magnitude. </w:t>
      </w:r>
      <w:ins w:id="3" w:author="Parks, Robbie M" w:date="2022-03-06T13:55:00Z">
        <w:r w:rsidRPr="000B09D0">
          <w:rPr>
            <w:rFonts w:ascii="Times New Roman" w:hAnsi="Times New Roman" w:cs="Times New Roman"/>
            <w:i/>
            <w:iCs/>
            <w:lang w:val="en-US"/>
          </w:rPr>
          <w:t xml:space="preserve">Sensitivity analyses </w:t>
        </w:r>
      </w:ins>
      <w:ins w:id="4" w:author="Parks, Robbie M" w:date="2022-03-06T13:56:00Z">
        <w:r w:rsidRPr="000B09D0">
          <w:rPr>
            <w:rFonts w:ascii="Times New Roman" w:hAnsi="Times New Roman" w:cs="Times New Roman"/>
            <w:i/>
            <w:iCs/>
            <w:lang w:val="en-US"/>
          </w:rPr>
          <w:t xml:space="preserve">demonstrated </w:t>
        </w:r>
      </w:ins>
      <w:ins w:id="5" w:author="Parks, Robbie M" w:date="2022-03-06T13:55:00Z">
        <w:r w:rsidRPr="000B09D0">
          <w:rPr>
            <w:rFonts w:ascii="Times New Roman" w:hAnsi="Times New Roman" w:cs="Times New Roman"/>
            <w:i/>
            <w:iCs/>
            <w:lang w:val="en-US"/>
          </w:rPr>
          <w:t xml:space="preserve">that for single pollutant models, the association </w:t>
        </w:r>
      </w:ins>
      <w:ins w:id="6" w:author="Parks, Robbie M" w:date="2022-03-06T13:56:00Z">
        <w:r w:rsidRPr="000B09D0">
          <w:rPr>
            <w:rFonts w:ascii="Times New Roman" w:hAnsi="Times New Roman" w:cs="Times New Roman"/>
            <w:i/>
            <w:iCs/>
            <w:lang w:val="en-US"/>
          </w:rPr>
          <w:t xml:space="preserve">for EC was smaller than for our main multi-pollutant model. </w:t>
        </w:r>
      </w:ins>
      <w:commentRangeStart w:id="7"/>
      <w:ins w:id="8" w:author="Parks, Robbie M" w:date="2022-03-06T13:57:00Z">
        <w:r w:rsidRPr="000B09D0">
          <w:rPr>
            <w:rFonts w:ascii="Times New Roman" w:hAnsi="Times New Roman" w:cs="Times New Roman"/>
            <w:i/>
            <w:iCs/>
            <w:lang w:val="en-US"/>
          </w:rPr>
          <w:t>The consistency of the sign of the central estimate of EC</w:t>
        </w:r>
      </w:ins>
      <w:ins w:id="9" w:author="Parks, Robbie M" w:date="2022-03-06T13:58:00Z">
        <w:r w:rsidRPr="000B09D0">
          <w:rPr>
            <w:rFonts w:ascii="Times New Roman" w:hAnsi="Times New Roman" w:cs="Times New Roman"/>
            <w:i/>
            <w:iCs/>
            <w:lang w:val="en-US"/>
          </w:rPr>
          <w:t xml:space="preserve"> in all models suggests that EC may be a driver of the ALS and traffic-related pollutant association,</w:t>
        </w:r>
      </w:ins>
      <w:commentRangeEnd w:id="7"/>
      <w:r w:rsidR="00584425">
        <w:rPr>
          <w:rStyle w:val="CommentReference"/>
        </w:rPr>
        <w:commentReference w:id="7"/>
      </w:r>
    </w:p>
    <w:p w14:paraId="5529C9F5" w14:textId="77777777" w:rsidR="003939C1" w:rsidRPr="00D96BE5" w:rsidRDefault="003939C1" w:rsidP="00B45B6C">
      <w:pPr>
        <w:jc w:val="both"/>
        <w:rPr>
          <w:rFonts w:ascii="Times New Roman" w:hAnsi="Times New Roman" w:cs="Times New Roman"/>
          <w:lang w:val="en-US"/>
        </w:rPr>
      </w:pPr>
    </w:p>
    <w:p w14:paraId="75D8C147" w14:textId="10DB2D09" w:rsidR="00CE7300"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Finally, please ensure consistency in results presentation throughout the abstract and main text; e.g., the abstract presents posterior probabilities that are not included in the results section.</w:t>
      </w:r>
    </w:p>
    <w:p w14:paraId="435B710F" w14:textId="260D2E88" w:rsidR="003711E9" w:rsidRDefault="003711E9" w:rsidP="00B45B6C">
      <w:pPr>
        <w:jc w:val="both"/>
        <w:rPr>
          <w:rFonts w:ascii="Times New Roman" w:hAnsi="Times New Roman" w:cs="Times New Roman"/>
          <w:b/>
          <w:bCs/>
          <w:lang w:val="en-US"/>
        </w:rPr>
      </w:pPr>
    </w:p>
    <w:p w14:paraId="67DD666D" w14:textId="77777777" w:rsidR="008C3C22" w:rsidRPr="0011140B" w:rsidRDefault="0060697A" w:rsidP="008C3C22">
      <w:pPr>
        <w:jc w:val="both"/>
        <w:rPr>
          <w:rFonts w:ascii="Times New Roman" w:hAnsi="Times New Roman" w:cs="Times New Roman"/>
          <w:lang w:val="en-US"/>
        </w:rPr>
      </w:pPr>
      <w:r>
        <w:rPr>
          <w:rFonts w:ascii="Times New Roman" w:hAnsi="Times New Roman" w:cs="Times New Roman"/>
          <w:lang w:val="en-US"/>
        </w:rPr>
        <w:t>We have ensured that there is consistency in results presentation throughout the abstract and main text</w:t>
      </w:r>
      <w:r w:rsidR="008C3C22">
        <w:rPr>
          <w:rFonts w:ascii="Times New Roman" w:hAnsi="Times New Roman" w:cs="Times New Roman"/>
          <w:lang w:val="en-US"/>
        </w:rPr>
        <w:t xml:space="preserve">, e.g., </w:t>
      </w:r>
      <w:r w:rsidR="008C3C22" w:rsidRPr="0011140B">
        <w:rPr>
          <w:rFonts w:ascii="Times New Roman" w:hAnsi="Times New Roman" w:cs="Times New Roman"/>
          <w:highlight w:val="yellow"/>
          <w:lang w:val="en-US"/>
        </w:rPr>
        <w:t>(P. XX, Lines XX-XX):</w:t>
      </w:r>
    </w:p>
    <w:p w14:paraId="33AF4C59" w14:textId="77777777" w:rsidR="008C3C22" w:rsidRPr="0011140B" w:rsidRDefault="008C3C22" w:rsidP="008C3C22">
      <w:pPr>
        <w:jc w:val="both"/>
        <w:rPr>
          <w:rFonts w:ascii="Times New Roman" w:hAnsi="Times New Roman" w:cs="Times New Roman"/>
          <w:lang w:val="en-US"/>
        </w:rPr>
      </w:pPr>
    </w:p>
    <w:p w14:paraId="62BEE854" w14:textId="5C296245" w:rsidR="003711E9" w:rsidRPr="0011140B" w:rsidRDefault="001568D9" w:rsidP="00B45B6C">
      <w:pPr>
        <w:jc w:val="both"/>
        <w:rPr>
          <w:rFonts w:ascii="Times New Roman" w:hAnsi="Times New Roman" w:cs="Times New Roman"/>
          <w:b/>
          <w:bCs/>
          <w:lang w:val="en-US"/>
        </w:rPr>
      </w:pPr>
      <w:r w:rsidRPr="001568D9">
        <w:rPr>
          <w:rFonts w:ascii="Times New Roman" w:hAnsi="Times New Roman" w:cs="Times New Roman"/>
          <w:bCs/>
          <w:i/>
          <w:iCs/>
          <w:lang w:val="en-US"/>
        </w:rPr>
        <w:t xml:space="preserve">For 5-year average pollutant concentrations, we observed the largest overall association for the individual </w:t>
      </w:r>
      <w:del w:id="10" w:author="Parks, Robbie M" w:date="2022-02-10T14:50:00Z">
        <w:r w:rsidRPr="001568D9" w:rsidDel="00FD6489">
          <w:rPr>
            <w:rFonts w:ascii="Times New Roman" w:hAnsi="Times New Roman" w:cs="Times New Roman"/>
            <w:bCs/>
            <w:i/>
            <w:iCs/>
            <w:lang w:val="en-US"/>
          </w:rPr>
          <w:delText>standard deviation</w:delText>
        </w:r>
      </w:del>
      <w:ins w:id="11" w:author="Parks, Robbie M" w:date="2022-02-10T14:50:00Z">
        <w:r w:rsidRPr="001568D9">
          <w:rPr>
            <w:rFonts w:ascii="Times New Roman" w:hAnsi="Times New Roman" w:cs="Times New Roman"/>
            <w:bCs/>
            <w:i/>
            <w:iCs/>
            <w:lang w:val="en-US"/>
          </w:rPr>
          <w:t>SD</w:t>
        </w:r>
      </w:ins>
      <w:r w:rsidRPr="001568D9">
        <w:rPr>
          <w:rFonts w:ascii="Times New Roman" w:hAnsi="Times New Roman" w:cs="Times New Roman"/>
          <w:bCs/>
          <w:i/>
          <w:iCs/>
          <w:lang w:val="en-US"/>
        </w:rPr>
        <w:t xml:space="preserve"> increase in EC</w:t>
      </w:r>
      <w:r w:rsidRPr="001568D9">
        <w:rPr>
          <w:rFonts w:ascii="Times New Roman" w:hAnsi="Times New Roman" w:cs="Times New Roman"/>
          <w:i/>
          <w:iCs/>
          <w:lang w:val="en-US"/>
        </w:rPr>
        <w:t xml:space="preserve"> </w:t>
      </w:r>
      <w:r w:rsidRPr="001568D9">
        <w:rPr>
          <w:rFonts w:ascii="Times New Roman" w:hAnsi="Times New Roman" w:cs="Times New Roman"/>
          <w:bCs/>
          <w:i/>
          <w:iCs/>
        </w:rPr>
        <w:t xml:space="preserve">(11.5%; 95% </w:t>
      </w:r>
      <w:proofErr w:type="spellStart"/>
      <w:r w:rsidRPr="001568D9">
        <w:rPr>
          <w:rFonts w:ascii="Times New Roman" w:hAnsi="Times New Roman" w:cs="Times New Roman"/>
          <w:bCs/>
          <w:i/>
          <w:iCs/>
        </w:rPr>
        <w:t>CrI</w:t>
      </w:r>
      <w:proofErr w:type="spellEnd"/>
      <w:r w:rsidRPr="001568D9">
        <w:rPr>
          <w:rFonts w:ascii="Times New Roman" w:hAnsi="Times New Roman" w:cs="Times New Roman"/>
          <w:bCs/>
          <w:i/>
          <w:iCs/>
        </w:rPr>
        <w:t>: -1.0%, 25.6%</w:t>
      </w:r>
      <w:ins w:id="12" w:author="Parks, Robbie M" w:date="2022-03-06T14:28:00Z">
        <w:r w:rsidRPr="001568D9">
          <w:rPr>
            <w:rFonts w:ascii="Times New Roman" w:hAnsi="Times New Roman" w:cs="Times New Roman"/>
            <w:bCs/>
            <w:i/>
            <w:iCs/>
          </w:rPr>
          <w:t xml:space="preserve"> per </w:t>
        </w:r>
        <w:r w:rsidRPr="001568D9">
          <w:rPr>
            <w:rFonts w:ascii="Times New Roman" w:hAnsi="Times New Roman" w:cs="Times New Roman"/>
            <w:bCs/>
            <w:i/>
            <w:iCs/>
            <w:lang w:val="en-US"/>
          </w:rPr>
          <w:t>0.42</w:t>
        </w:r>
        <w:r w:rsidRPr="001568D9">
          <w:rPr>
            <w:rFonts w:ascii="Times New Roman" w:hAnsi="Times New Roman" w:cs="Times New Roman"/>
            <w:i/>
            <w:iCs/>
            <w:lang w:val="en-US"/>
          </w:rPr>
          <w:t xml:space="preserve"> µg/m</w:t>
        </w:r>
        <w:r w:rsidRPr="001568D9">
          <w:rPr>
            <w:rFonts w:ascii="Times New Roman" w:hAnsi="Times New Roman" w:cs="Times New Roman"/>
            <w:i/>
            <w:iCs/>
            <w:vertAlign w:val="superscript"/>
            <w:lang w:val="en-US"/>
          </w:rPr>
          <w:t>3</w:t>
        </w:r>
      </w:ins>
      <w:r w:rsidRPr="001568D9">
        <w:rPr>
          <w:rFonts w:ascii="Times New Roman" w:hAnsi="Times New Roman" w:cs="Times New Roman"/>
          <w:bCs/>
          <w:i/>
          <w:iCs/>
        </w:rPr>
        <w:t>; 96.3% posterior probability of positive association</w:t>
      </w:r>
      <w:del w:id="13" w:author="Parks, Robbie M" w:date="2022-03-06T14:28:00Z">
        <w:r w:rsidRPr="001568D9" w:rsidDel="00A918C0">
          <w:rPr>
            <w:rFonts w:ascii="Times New Roman" w:hAnsi="Times New Roman" w:cs="Times New Roman"/>
            <w:bCs/>
            <w:i/>
            <w:iCs/>
          </w:rPr>
          <w:delText xml:space="preserve"> per </w:delText>
        </w:r>
        <w:r w:rsidRPr="001568D9" w:rsidDel="00A918C0">
          <w:rPr>
            <w:rFonts w:ascii="Times New Roman" w:hAnsi="Times New Roman" w:cs="Times New Roman"/>
            <w:bCs/>
            <w:i/>
            <w:iCs/>
            <w:lang w:val="en-US"/>
          </w:rPr>
          <w:delText>0.42</w:delText>
        </w:r>
        <w:r w:rsidRPr="001568D9" w:rsidDel="00A918C0">
          <w:rPr>
            <w:rFonts w:ascii="Times New Roman" w:hAnsi="Times New Roman" w:cs="Times New Roman"/>
            <w:i/>
            <w:iCs/>
            <w:lang w:val="en-US"/>
          </w:rPr>
          <w:delText xml:space="preserve"> µg/m</w:delText>
        </w:r>
        <w:r w:rsidRPr="001568D9" w:rsidDel="00A918C0">
          <w:rPr>
            <w:rFonts w:ascii="Times New Roman" w:hAnsi="Times New Roman" w:cs="Times New Roman"/>
            <w:i/>
            <w:iCs/>
            <w:vertAlign w:val="superscript"/>
            <w:lang w:val="en-US"/>
          </w:rPr>
          <w:delText>3</w:delText>
        </w:r>
      </w:del>
      <w:r w:rsidRPr="001568D9">
        <w:rPr>
          <w:rFonts w:ascii="Times New Roman" w:hAnsi="Times New Roman" w:cs="Times New Roman"/>
          <w:bCs/>
          <w:i/>
          <w:iCs/>
        </w:rPr>
        <w:t xml:space="preserve">) (Figure 2). </w:t>
      </w:r>
      <w:del w:id="14" w:author="Parks, Robbie M" w:date="2022-02-10T14:50:00Z">
        <w:r w:rsidRPr="001568D9" w:rsidDel="00FD6489">
          <w:rPr>
            <w:rFonts w:ascii="Times New Roman" w:hAnsi="Times New Roman" w:cs="Times New Roman"/>
            <w:bCs/>
            <w:i/>
            <w:iCs/>
          </w:rPr>
          <w:delText>Standard deviation</w:delText>
        </w:r>
      </w:del>
      <w:ins w:id="15" w:author="Parks, Robbie M" w:date="2022-02-10T14:50:00Z">
        <w:r w:rsidRPr="001568D9">
          <w:rPr>
            <w:rFonts w:ascii="Times New Roman" w:hAnsi="Times New Roman" w:cs="Times New Roman"/>
            <w:bCs/>
            <w:i/>
            <w:iCs/>
          </w:rPr>
          <w:t>SD</w:t>
        </w:r>
      </w:ins>
      <w:r w:rsidRPr="001568D9">
        <w:rPr>
          <w:rFonts w:ascii="Times New Roman" w:hAnsi="Times New Roman" w:cs="Times New Roman"/>
          <w:bCs/>
          <w:i/>
          <w:iCs/>
        </w:rPr>
        <w:t xml:space="preserve"> increases were associated with a </w:t>
      </w:r>
      <w:r w:rsidRPr="001568D9">
        <w:rPr>
          <w:rFonts w:ascii="Times New Roman" w:hAnsi="Times New Roman" w:cs="Times New Roman"/>
          <w:bCs/>
          <w:i/>
          <w:iCs/>
        </w:rPr>
        <w:lastRenderedPageBreak/>
        <w:t>decrease in odds of ALS diagnosis in NO</w:t>
      </w:r>
      <w:r w:rsidRPr="001568D9">
        <w:rPr>
          <w:rFonts w:ascii="Times New Roman" w:hAnsi="Times New Roman" w:cs="Times New Roman"/>
          <w:bCs/>
          <w:i/>
          <w:iCs/>
          <w:vertAlign w:val="subscript"/>
        </w:rPr>
        <w:t>x</w:t>
      </w:r>
      <w:r w:rsidRPr="001568D9">
        <w:rPr>
          <w:rFonts w:ascii="Times New Roman" w:hAnsi="Times New Roman" w:cs="Times New Roman"/>
          <w:bCs/>
          <w:i/>
          <w:iCs/>
        </w:rPr>
        <w:t xml:space="preserve"> (-4.6%; 95% </w:t>
      </w:r>
      <w:proofErr w:type="spellStart"/>
      <w:r w:rsidRPr="001568D9">
        <w:rPr>
          <w:rFonts w:ascii="Times New Roman" w:hAnsi="Times New Roman" w:cs="Times New Roman"/>
          <w:bCs/>
          <w:i/>
          <w:iCs/>
        </w:rPr>
        <w:t>CrI</w:t>
      </w:r>
      <w:proofErr w:type="spellEnd"/>
      <w:r w:rsidRPr="001568D9">
        <w:rPr>
          <w:rFonts w:ascii="Times New Roman" w:hAnsi="Times New Roman" w:cs="Times New Roman"/>
          <w:bCs/>
          <w:i/>
          <w:iCs/>
        </w:rPr>
        <w:t xml:space="preserve">: -18.1%, 8.9% per 20 </w:t>
      </w:r>
      <w:r w:rsidRPr="001568D9">
        <w:rPr>
          <w:rFonts w:ascii="Times New Roman" w:hAnsi="Times New Roman" w:cs="Times New Roman"/>
          <w:i/>
          <w:iCs/>
          <w:lang w:val="en-US"/>
        </w:rPr>
        <w:t>µg/m</w:t>
      </w:r>
      <w:r w:rsidRPr="001568D9">
        <w:rPr>
          <w:rFonts w:ascii="Times New Roman" w:hAnsi="Times New Roman" w:cs="Times New Roman"/>
          <w:i/>
          <w:iCs/>
          <w:vertAlign w:val="superscript"/>
          <w:lang w:val="en-US"/>
        </w:rPr>
        <w:t>3</w:t>
      </w:r>
      <w:ins w:id="16" w:author="Parks, Robbie M" w:date="2022-03-06T14:24:00Z">
        <w:r w:rsidRPr="001568D9">
          <w:rPr>
            <w:rFonts w:ascii="Times New Roman" w:hAnsi="Times New Roman" w:cs="Times New Roman"/>
            <w:i/>
            <w:iCs/>
            <w:lang w:val="en-US"/>
          </w:rPr>
          <w:t xml:space="preserve">; </w:t>
        </w:r>
      </w:ins>
      <w:ins w:id="17" w:author="Parks, Robbie M" w:date="2022-03-06T14:25:00Z">
        <w:r w:rsidRPr="001568D9">
          <w:rPr>
            <w:rFonts w:ascii="Times New Roman" w:hAnsi="Times New Roman" w:cs="Times New Roman"/>
            <w:i/>
            <w:iCs/>
            <w:lang w:val="en-US"/>
          </w:rPr>
          <w:t>27.8%</w:t>
        </w:r>
      </w:ins>
      <w:ins w:id="18" w:author="Parks, Robbie M" w:date="2022-03-06T14:24:00Z">
        <w:r w:rsidRPr="001568D9">
          <w:rPr>
            <w:rFonts w:ascii="Times New Roman" w:hAnsi="Times New Roman" w:cs="Times New Roman"/>
            <w:i/>
            <w:iCs/>
            <w:lang w:val="en-US"/>
          </w:rPr>
          <w:t xml:space="preserve"> </w:t>
        </w:r>
        <w:r w:rsidRPr="001568D9">
          <w:rPr>
            <w:rFonts w:ascii="Times New Roman" w:hAnsi="Times New Roman" w:cs="Times New Roman"/>
            <w:bCs/>
            <w:i/>
            <w:iCs/>
          </w:rPr>
          <w:t>posterior probability of positive association</w:t>
        </w:r>
      </w:ins>
      <w:r w:rsidRPr="001568D9">
        <w:rPr>
          <w:rFonts w:ascii="Times New Roman" w:hAnsi="Times New Roman" w:cs="Times New Roman"/>
          <w:bCs/>
          <w:i/>
          <w:iCs/>
        </w:rPr>
        <w:t xml:space="preserve">) and CO (-3.2%; 95% </w:t>
      </w:r>
      <w:proofErr w:type="spellStart"/>
      <w:r w:rsidRPr="001568D9">
        <w:rPr>
          <w:rFonts w:ascii="Times New Roman" w:hAnsi="Times New Roman" w:cs="Times New Roman"/>
          <w:bCs/>
          <w:i/>
          <w:iCs/>
        </w:rPr>
        <w:t>CrI</w:t>
      </w:r>
      <w:proofErr w:type="spellEnd"/>
      <w:r w:rsidRPr="001568D9">
        <w:rPr>
          <w:rFonts w:ascii="Times New Roman" w:hAnsi="Times New Roman" w:cs="Times New Roman"/>
          <w:bCs/>
          <w:i/>
          <w:iCs/>
        </w:rPr>
        <w:t xml:space="preserve">: -14.4%, 10.0% per 106 </w:t>
      </w:r>
      <w:r w:rsidRPr="001568D9">
        <w:rPr>
          <w:rFonts w:ascii="Times New Roman" w:hAnsi="Times New Roman" w:cs="Times New Roman"/>
          <w:i/>
          <w:iCs/>
          <w:lang w:val="en-US"/>
        </w:rPr>
        <w:t>µg/m</w:t>
      </w:r>
      <w:r w:rsidRPr="001568D9">
        <w:rPr>
          <w:rFonts w:ascii="Times New Roman" w:hAnsi="Times New Roman" w:cs="Times New Roman"/>
          <w:i/>
          <w:iCs/>
          <w:vertAlign w:val="superscript"/>
          <w:lang w:val="en-US"/>
        </w:rPr>
        <w:t>3</w:t>
      </w:r>
      <w:ins w:id="19" w:author="Parks, Robbie M" w:date="2022-03-06T14:24:00Z">
        <w:r w:rsidRPr="001568D9">
          <w:rPr>
            <w:rFonts w:ascii="Times New Roman" w:hAnsi="Times New Roman" w:cs="Times New Roman"/>
            <w:i/>
            <w:iCs/>
            <w:lang w:val="en-US"/>
          </w:rPr>
          <w:t xml:space="preserve">; </w:t>
        </w:r>
      </w:ins>
      <w:ins w:id="20" w:author="Parks, Robbie M" w:date="2022-03-06T14:25:00Z">
        <w:r w:rsidRPr="001568D9">
          <w:rPr>
            <w:rFonts w:ascii="Times New Roman" w:hAnsi="Times New Roman" w:cs="Times New Roman"/>
            <w:i/>
            <w:iCs/>
            <w:lang w:val="en-US"/>
          </w:rPr>
          <w:t>26.7%</w:t>
        </w:r>
      </w:ins>
      <w:ins w:id="21" w:author="Parks, Robbie M" w:date="2022-03-06T14:24:00Z">
        <w:r w:rsidRPr="001568D9">
          <w:rPr>
            <w:rFonts w:ascii="Times New Roman" w:hAnsi="Times New Roman" w:cs="Times New Roman"/>
            <w:i/>
            <w:iCs/>
            <w:lang w:val="en-US"/>
          </w:rPr>
          <w:t xml:space="preserve"> </w:t>
        </w:r>
        <w:r w:rsidRPr="001568D9">
          <w:rPr>
            <w:rFonts w:ascii="Times New Roman" w:hAnsi="Times New Roman" w:cs="Times New Roman"/>
            <w:bCs/>
            <w:i/>
            <w:iCs/>
          </w:rPr>
          <w:t>posterior probability of positive association</w:t>
        </w:r>
      </w:ins>
      <w:r w:rsidRPr="001568D9">
        <w:rPr>
          <w:rFonts w:ascii="Times New Roman" w:hAnsi="Times New Roman" w:cs="Times New Roman"/>
          <w:bCs/>
          <w:i/>
          <w:iCs/>
        </w:rPr>
        <w:t>).</w:t>
      </w:r>
    </w:p>
    <w:p w14:paraId="21296C3A" w14:textId="49EC5DA3" w:rsidR="000705C7" w:rsidRPr="0011140B" w:rsidRDefault="000705C7" w:rsidP="00B45B6C">
      <w:pPr>
        <w:jc w:val="both"/>
        <w:rPr>
          <w:rFonts w:ascii="Times New Roman" w:hAnsi="Times New Roman" w:cs="Times New Roman"/>
          <w:lang w:val="en-US"/>
        </w:rPr>
      </w:pPr>
    </w:p>
    <w:p w14:paraId="74471798" w14:textId="77777777" w:rsidR="0028259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p>
    <w:p w14:paraId="36BD430E" w14:textId="77777777" w:rsidR="00282596" w:rsidRPr="0011140B" w:rsidRDefault="00282596" w:rsidP="00B45B6C">
      <w:pPr>
        <w:jc w:val="both"/>
        <w:rPr>
          <w:rFonts w:ascii="Times New Roman" w:hAnsi="Times New Roman" w:cs="Times New Roman"/>
          <w:b/>
          <w:bCs/>
          <w:lang w:val="en-US"/>
        </w:rPr>
      </w:pPr>
      <w:r w:rsidRPr="0011140B">
        <w:rPr>
          <w:rFonts w:ascii="Times New Roman" w:hAnsi="Times New Roman" w:cs="Times New Roman"/>
          <w:b/>
          <w:bCs/>
          <w:lang w:val="en-US"/>
        </w:rPr>
        <w:br w:type="page"/>
      </w:r>
    </w:p>
    <w:p w14:paraId="5FCA2169" w14:textId="77777777" w:rsidR="00B45B6C"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Comments from reviewers</w:t>
      </w:r>
    </w:p>
    <w:p w14:paraId="32E3483C" w14:textId="6870A4F7" w:rsidR="00A42679"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Reviewer #1: In this manuscript, the authors investigate the association between long-term traffic related air pollution and amyotrophic lateral sclerosis (ALS) in Denmark. The authors used Bayesian hierarchical modeling to estimate joint and individual effects of traffic related air pollutants (NOx, CO, EC) on odds of developing ALS. The major finding of this paper is that 5-year average EC concentration was individually associated with ALS. The study found no overall or joint association of traffic related pollution with ALS. This is an important topic and using methods to estimate joint effects of correlated pollutants is a necessary next step in air pollution studies. This paper was well done, though authors should explain certain analysis choices more clearly and provide more detailed results and discussion.</w:t>
      </w:r>
    </w:p>
    <w:p w14:paraId="2463F263" w14:textId="77777777" w:rsidR="00A42679" w:rsidRPr="0011140B" w:rsidRDefault="00A42679" w:rsidP="00B45B6C">
      <w:pPr>
        <w:jc w:val="both"/>
        <w:rPr>
          <w:rFonts w:ascii="Times New Roman" w:hAnsi="Times New Roman" w:cs="Times New Roman"/>
          <w:b/>
          <w:bCs/>
          <w:lang w:val="en-US"/>
        </w:rPr>
      </w:pPr>
    </w:p>
    <w:p w14:paraId="6AD9BDDE" w14:textId="77777777" w:rsidR="00755CA2" w:rsidRPr="0011140B" w:rsidRDefault="00E85156" w:rsidP="00B45B6C">
      <w:pPr>
        <w:jc w:val="both"/>
        <w:rPr>
          <w:rFonts w:ascii="Times New Roman" w:hAnsi="Times New Roman" w:cs="Times New Roman"/>
          <w:b/>
          <w:bCs/>
          <w:lang w:val="en-US"/>
        </w:rPr>
      </w:pPr>
      <w:r w:rsidRPr="0011140B">
        <w:rPr>
          <w:rFonts w:ascii="Times New Roman" w:hAnsi="Times New Roman" w:cs="Times New Roman"/>
          <w:lang w:val="en-US"/>
        </w:rPr>
        <w:t xml:space="preserve">We thank the Reviewer for the thoughtful and constructive suggestions. We have responded point-by-point to the Reviewer’s questions and comments below. </w:t>
      </w:r>
    </w:p>
    <w:p w14:paraId="3C6F1134" w14:textId="7310E979" w:rsidR="00B45B6C"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Major Comments</w:t>
      </w:r>
    </w:p>
    <w:p w14:paraId="115CA220" w14:textId="18FCCAD9" w:rsidR="00976EEF" w:rsidRPr="0011140B"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t>1) Methods, page 5, line 46: Why did authors only include patients that were at least 20 years old at diagnosis? This choice needs to be explained/motivated.</w:t>
      </w:r>
    </w:p>
    <w:p w14:paraId="71865400" w14:textId="2CF0F00A" w:rsidR="00905BE9" w:rsidRPr="0011140B" w:rsidRDefault="00905BE9" w:rsidP="00B45B6C">
      <w:pPr>
        <w:jc w:val="both"/>
        <w:rPr>
          <w:rFonts w:ascii="Times New Roman" w:hAnsi="Times New Roman" w:cs="Times New Roman"/>
          <w:lang w:val="en-US"/>
        </w:rPr>
      </w:pPr>
    </w:p>
    <w:p w14:paraId="36B1AB00" w14:textId="0F4702B7" w:rsidR="00F30941" w:rsidRPr="0011140B" w:rsidRDefault="00C718C3" w:rsidP="00B45B6C">
      <w:pPr>
        <w:jc w:val="both"/>
        <w:rPr>
          <w:rFonts w:ascii="Times New Roman" w:hAnsi="Times New Roman" w:cs="Times New Roman"/>
          <w:lang w:val="en-US"/>
        </w:rPr>
      </w:pPr>
      <w:r w:rsidRPr="0011140B">
        <w:rPr>
          <w:rFonts w:ascii="Times New Roman" w:hAnsi="Times New Roman" w:cs="Times New Roman"/>
          <w:lang w:val="en-US"/>
        </w:rPr>
        <w:t>C</w:t>
      </w:r>
      <w:r w:rsidR="00437507" w:rsidRPr="0011140B">
        <w:rPr>
          <w:rFonts w:ascii="Times New Roman" w:hAnsi="Times New Roman" w:cs="Times New Roman"/>
          <w:lang w:val="en-US"/>
        </w:rPr>
        <w:t xml:space="preserve">ases in younger patients (i.e., less than 20 years old) would have been at </w:t>
      </w:r>
      <w:r w:rsidR="005A5C56" w:rsidRPr="0011140B">
        <w:rPr>
          <w:rFonts w:ascii="Times New Roman" w:hAnsi="Times New Roman" w:cs="Times New Roman"/>
          <w:lang w:val="en-US"/>
        </w:rPr>
        <w:t xml:space="preserve">a much </w:t>
      </w:r>
      <w:r w:rsidR="00437507" w:rsidRPr="0011140B">
        <w:rPr>
          <w:rFonts w:ascii="Times New Roman" w:hAnsi="Times New Roman" w:cs="Times New Roman"/>
          <w:lang w:val="en-US"/>
        </w:rPr>
        <w:t>greater chance of misclassification</w:t>
      </w:r>
      <w:r w:rsidR="00351896" w:rsidRPr="0011140B">
        <w:rPr>
          <w:rFonts w:ascii="Times New Roman" w:hAnsi="Times New Roman" w:cs="Times New Roman"/>
          <w:lang w:val="en-US"/>
        </w:rPr>
        <w:t>, with a very high likelihood that a case identified in such a young person is an error in diagnosis coding</w:t>
      </w:r>
      <w:r w:rsidR="00440007" w:rsidRPr="0011140B">
        <w:rPr>
          <w:rFonts w:ascii="Times New Roman" w:hAnsi="Times New Roman" w:cs="Times New Roman"/>
          <w:lang w:val="en-US"/>
        </w:rPr>
        <w:t xml:space="preserve"> </w:t>
      </w:r>
      <w:r w:rsidR="00204A75" w:rsidRPr="0011140B">
        <w:rPr>
          <w:bCs/>
          <w:color w:val="000000" w:themeColor="text1"/>
          <w:lang w:val="en-US"/>
        </w:rPr>
        <w:fldChar w:fldCharType="begin"/>
      </w:r>
      <w:r w:rsidR="00440007" w:rsidRPr="0011140B">
        <w:rPr>
          <w:bCs/>
          <w:color w:val="000000" w:themeColor="text1"/>
          <w:lang w:val="en-US"/>
        </w:rPr>
        <w:instrText xml:space="preserve"> ADDIN ZOTERO_ITEM CSL_CITATION {"citationID":"EfjxxYgl","properties":{"formattedCitation":"(Trabjerg et al. 2020)","plainCitation":"(Trabjerg et al. 2020)","noteIndex":0},"citationItems":[{"id":1244,"uris":["http://zotero.org/users/6925055/items/ZUFV8X6D"],"uri":["http://zotero.org/users/6925055/items/ZUFV8X6D"],"itemData":{"id":1244,"type":"article-journal","container-title":"Neurology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204A75" w:rsidRPr="0011140B">
        <w:rPr>
          <w:bCs/>
          <w:color w:val="000000" w:themeColor="text1"/>
          <w:lang w:val="en-US"/>
        </w:rPr>
        <w:fldChar w:fldCharType="separate"/>
      </w:r>
      <w:r w:rsidR="00440007" w:rsidRPr="0011140B">
        <w:rPr>
          <w:rFonts w:ascii="Times New Roman" w:hAnsi="Times New Roman" w:cs="Times New Roman"/>
          <w:color w:val="000000"/>
          <w:lang w:val="en-US"/>
        </w:rPr>
        <w:t>(Trabjerg et al. 2020)</w:t>
      </w:r>
      <w:r w:rsidR="00204A75" w:rsidRPr="0011140B">
        <w:rPr>
          <w:bCs/>
          <w:color w:val="000000" w:themeColor="text1"/>
          <w:lang w:val="en-US"/>
        </w:rPr>
        <w:fldChar w:fldCharType="end"/>
      </w:r>
      <w:r w:rsidR="00440007" w:rsidRPr="0011140B">
        <w:rPr>
          <w:bCs/>
          <w:color w:val="000000" w:themeColor="text1"/>
          <w:lang w:val="en-US"/>
        </w:rPr>
        <w:t>.</w:t>
      </w:r>
      <w:r w:rsidR="003E480A" w:rsidRPr="0011140B">
        <w:rPr>
          <w:rFonts w:ascii="Times New Roman" w:hAnsi="Times New Roman" w:cs="Times New Roman"/>
          <w:lang w:val="en-US"/>
        </w:rPr>
        <w:t xml:space="preserve"> </w:t>
      </w:r>
      <w:r w:rsidRPr="0011140B">
        <w:rPr>
          <w:rFonts w:ascii="Times New Roman" w:hAnsi="Times New Roman" w:cs="Times New Roman"/>
          <w:lang w:val="en-US"/>
        </w:rPr>
        <w:t xml:space="preserve">Further, juvenile ALS cases have been explained to much larger degree by genetic mutations </w:t>
      </w:r>
      <w:r w:rsidRPr="0011140B">
        <w:rPr>
          <w:bCs/>
          <w:color w:val="000000" w:themeColor="text1"/>
          <w:lang w:val="en-US"/>
        </w:rPr>
        <w:fldChar w:fldCharType="begin"/>
      </w:r>
      <w:r w:rsidRPr="0011140B">
        <w:rPr>
          <w:bCs/>
          <w:color w:val="000000" w:themeColor="text1"/>
          <w:lang w:val="en-US"/>
        </w:rPr>
        <w:instrText xml:space="preserve"> ADDIN ZOTERO_ITEM CSL_CITATION {"citationID":"uu62aUTX","properties":{"formattedCitation":"(Mathis et al. 2019)","plainCitation":"(Mathis et al. 2019)","noteIndex":0},"citationItems":[{"id":1243,"uris":["http://zotero.org/users/6925055/items/CX642DW4"],"uri":["http://zotero.org/users/6925055/items/CX642DW4"],"itemData":{"id":1243,"type":"article-journal","container-title":"Journal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Pr="0011140B">
        <w:rPr>
          <w:bCs/>
          <w:color w:val="000000" w:themeColor="text1"/>
          <w:lang w:val="en-US"/>
        </w:rPr>
        <w:fldChar w:fldCharType="separate"/>
      </w:r>
      <w:r w:rsidRPr="0011140B">
        <w:rPr>
          <w:rFonts w:ascii="Times New Roman" w:hAnsi="Times New Roman" w:cs="Times New Roman"/>
          <w:color w:val="000000"/>
          <w:lang w:val="en-US"/>
        </w:rPr>
        <w:t>(Mathis et al. 2019)</w:t>
      </w:r>
      <w:r w:rsidRPr="0011140B">
        <w:rPr>
          <w:bCs/>
          <w:color w:val="000000" w:themeColor="text1"/>
          <w:lang w:val="en-US"/>
        </w:rPr>
        <w:fldChar w:fldCharType="end"/>
      </w:r>
      <w:r w:rsidRPr="0011140B">
        <w:rPr>
          <w:bCs/>
          <w:color w:val="000000" w:themeColor="text1"/>
          <w:lang w:val="en-US"/>
        </w:rPr>
        <w:t>.</w:t>
      </w:r>
      <w:r w:rsidRPr="0011140B">
        <w:rPr>
          <w:rFonts w:ascii="Times New Roman" w:hAnsi="Times New Roman" w:cs="Times New Roman"/>
          <w:lang w:val="en-US"/>
        </w:rPr>
        <w:t xml:space="preserve"> </w:t>
      </w:r>
      <w:r w:rsidR="00330220" w:rsidRPr="0011140B">
        <w:rPr>
          <w:rFonts w:ascii="Times New Roman" w:hAnsi="Times New Roman" w:cs="Times New Roman"/>
          <w:lang w:val="en-US"/>
        </w:rPr>
        <w:t xml:space="preserve">We have added to the explanation of the </w:t>
      </w:r>
      <w:r w:rsidR="00874F09" w:rsidRPr="0011140B">
        <w:rPr>
          <w:rFonts w:ascii="Times New Roman" w:hAnsi="Times New Roman" w:cs="Times New Roman"/>
          <w:lang w:val="en-US"/>
        </w:rPr>
        <w:t>20-year-old</w:t>
      </w:r>
      <w:r w:rsidR="00330220" w:rsidRPr="0011140B">
        <w:rPr>
          <w:rFonts w:ascii="Times New Roman" w:hAnsi="Times New Roman" w:cs="Times New Roman"/>
          <w:lang w:val="en-US"/>
        </w:rPr>
        <w:t xml:space="preserve"> limit i</w:t>
      </w:r>
      <w:r w:rsidR="00F30941" w:rsidRPr="0011140B">
        <w:rPr>
          <w:rFonts w:ascii="Times New Roman" w:hAnsi="Times New Roman" w:cs="Times New Roman"/>
          <w:lang w:val="en-US"/>
        </w:rPr>
        <w:t xml:space="preserve">n the revised manuscript </w:t>
      </w:r>
      <w:r w:rsidR="00F30941" w:rsidRPr="0011140B">
        <w:rPr>
          <w:rFonts w:ascii="Times New Roman" w:hAnsi="Times New Roman" w:cs="Times New Roman"/>
          <w:highlight w:val="yellow"/>
          <w:lang w:val="en-US"/>
        </w:rPr>
        <w:t>(P. XX, Lines XX-XX):</w:t>
      </w:r>
    </w:p>
    <w:p w14:paraId="58F9F910" w14:textId="77777777" w:rsidR="00F30941" w:rsidRPr="0011140B" w:rsidRDefault="00F30941" w:rsidP="00B45B6C">
      <w:pPr>
        <w:jc w:val="both"/>
        <w:rPr>
          <w:rFonts w:ascii="Times New Roman" w:hAnsi="Times New Roman" w:cs="Times New Roman"/>
          <w:lang w:val="en-US"/>
        </w:rPr>
      </w:pPr>
    </w:p>
    <w:p w14:paraId="26F77F10" w14:textId="77777777" w:rsidR="00791462" w:rsidRDefault="00791462" w:rsidP="00B45B6C">
      <w:pPr>
        <w:jc w:val="both"/>
        <w:rPr>
          <w:rFonts w:ascii="Times New Roman" w:hAnsi="Times New Roman" w:cs="Times New Roman"/>
          <w:i/>
          <w:iCs/>
          <w:lang w:val="en-US"/>
        </w:rPr>
      </w:pPr>
      <w:r w:rsidRPr="00791462">
        <w:rPr>
          <w:rFonts w:ascii="Times New Roman" w:hAnsi="Times New Roman" w:cs="Times New Roman"/>
          <w:bCs/>
          <w:i/>
          <w:iCs/>
          <w:lang w:val="en-US"/>
        </w:rPr>
        <w:t>We only included patients who were at least 20 years old when diagnosed</w:t>
      </w:r>
      <w:ins w:id="22" w:author="Parks, Robbie M" w:date="2022-02-03T12:29:00Z">
        <w:r w:rsidRPr="00791462">
          <w:rPr>
            <w:rFonts w:ascii="Times New Roman" w:hAnsi="Times New Roman" w:cs="Times New Roman"/>
            <w:bCs/>
            <w:i/>
            <w:iCs/>
            <w:lang w:val="en-US"/>
          </w:rPr>
          <w:t xml:space="preserve"> because</w:t>
        </w:r>
      </w:ins>
      <w:ins w:id="23" w:author="Parks, Robbie M" w:date="2022-02-08T16:02:00Z">
        <w:r w:rsidRPr="00791462">
          <w:rPr>
            <w:rFonts w:ascii="Times New Roman" w:hAnsi="Times New Roman" w:cs="Times New Roman"/>
            <w:bCs/>
            <w:i/>
            <w:iCs/>
            <w:lang w:val="en-US"/>
          </w:rPr>
          <w:t xml:space="preserve"> </w:t>
        </w:r>
      </w:ins>
      <w:ins w:id="24" w:author="Parks, Robbie M" w:date="2022-03-01T10:20:00Z">
        <w:r w:rsidRPr="00791462">
          <w:rPr>
            <w:rFonts w:ascii="Times New Roman" w:hAnsi="Times New Roman" w:cs="Times New Roman"/>
            <w:bCs/>
            <w:i/>
            <w:iCs/>
            <w:lang w:val="en-US"/>
          </w:rPr>
          <w:t>(</w:t>
        </w:r>
        <w:proofErr w:type="spellStart"/>
        <w:r w:rsidRPr="00791462">
          <w:rPr>
            <w:rFonts w:ascii="Times New Roman" w:hAnsi="Times New Roman" w:cs="Times New Roman"/>
            <w:bCs/>
            <w:i/>
            <w:iCs/>
            <w:lang w:val="en-US"/>
          </w:rPr>
          <w:t>i</w:t>
        </w:r>
        <w:proofErr w:type="spellEnd"/>
        <w:r w:rsidRPr="00791462">
          <w:rPr>
            <w:rFonts w:ascii="Times New Roman" w:hAnsi="Times New Roman" w:cs="Times New Roman"/>
            <w:bCs/>
            <w:i/>
            <w:iCs/>
            <w:lang w:val="en-US"/>
          </w:rPr>
          <w:t>) cases younger than 20 years old were at a greater chance of misclassification, since ALS has been predominantly diagnosed in older adults in Denmark,</w:t>
        </w:r>
      </w:ins>
      <w:ins w:id="25" w:author="Parks, Robbie M" w:date="2022-03-05T17:34:00Z">
        <w:r w:rsidRPr="00791462">
          <w:rPr>
            <w:rFonts w:ascii="Times New Roman" w:hAnsi="Times New Roman" w:cs="Times New Roman"/>
            <w:bCs/>
            <w:i/>
            <w:iCs/>
            <w:lang w:val="en-US"/>
          </w:rPr>
          <w:fldChar w:fldCharType="begin"/>
        </w:r>
      </w:ins>
      <w:r w:rsidRPr="00791462">
        <w:rPr>
          <w:rFonts w:ascii="Times New Roman" w:hAnsi="Times New Roman" w:cs="Times New Roman"/>
          <w:bCs/>
          <w:i/>
          <w:iCs/>
          <w:lang w:val="en-US"/>
        </w:rPr>
        <w:instrText xml:space="preserve"> ADDIN ZOTERO_ITEM CSL_CITATION {"citationID":"EfjxxYgl","properties":{"formattedCitation":"\\super 46\\nosupersub{}","plainCitation":"46","noteIndex":0},"citationItems":[{"id":1244,"uris":["http://zotero.org/users/6925055/items/ZUFV8X6D"],"uri":["http://zotero.org/users/6925055/items/ZUFV8X6D"],"itemData":{"id":1244,"type":"article-journal","container-title":"Neurology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ins w:id="26" w:author="Parks, Robbie M" w:date="2022-03-05T17:34:00Z">
        <w:r w:rsidRPr="00791462">
          <w:rPr>
            <w:rFonts w:ascii="Times New Roman" w:hAnsi="Times New Roman" w:cs="Times New Roman"/>
            <w:bCs/>
            <w:i/>
            <w:iCs/>
            <w:lang w:val="en-US"/>
          </w:rPr>
          <w:fldChar w:fldCharType="separate"/>
        </w:r>
      </w:ins>
      <w:r w:rsidRPr="00791462">
        <w:rPr>
          <w:rFonts w:ascii="Times New Roman" w:hAnsi="Times New Roman" w:cs="Times New Roman"/>
          <w:i/>
          <w:iCs/>
          <w:vertAlign w:val="superscript"/>
          <w:lang w:val="en-US"/>
        </w:rPr>
        <w:t>46</w:t>
      </w:r>
      <w:ins w:id="27" w:author="Parks, Robbie M" w:date="2022-03-05T17:34:00Z">
        <w:r w:rsidRPr="00791462">
          <w:rPr>
            <w:rFonts w:ascii="Times New Roman" w:hAnsi="Times New Roman" w:cs="Times New Roman"/>
            <w:i/>
            <w:iCs/>
            <w:lang w:val="en-US"/>
          </w:rPr>
          <w:fldChar w:fldCharType="end"/>
        </w:r>
      </w:ins>
      <w:ins w:id="28" w:author="Parks, Robbie M" w:date="2022-03-01T10:20:00Z">
        <w:r w:rsidRPr="00791462">
          <w:rPr>
            <w:rFonts w:ascii="Times New Roman" w:hAnsi="Times New Roman" w:cs="Times New Roman"/>
            <w:bCs/>
            <w:i/>
            <w:iCs/>
            <w:lang w:val="en-US"/>
          </w:rPr>
          <w:t xml:space="preserve"> and </w:t>
        </w:r>
      </w:ins>
      <w:ins w:id="29" w:author="Parks, Robbie M" w:date="2022-02-08T16:02:00Z">
        <w:r w:rsidRPr="00791462">
          <w:rPr>
            <w:rFonts w:ascii="Times New Roman" w:hAnsi="Times New Roman" w:cs="Times New Roman"/>
            <w:bCs/>
            <w:i/>
            <w:iCs/>
            <w:lang w:val="en-US"/>
          </w:rPr>
          <w:t>(</w:t>
        </w:r>
      </w:ins>
      <w:ins w:id="30" w:author="Parks, Robbie M" w:date="2022-03-01T10:20:00Z">
        <w:r w:rsidRPr="00791462">
          <w:rPr>
            <w:rFonts w:ascii="Times New Roman" w:hAnsi="Times New Roman" w:cs="Times New Roman"/>
            <w:bCs/>
            <w:i/>
            <w:iCs/>
            <w:lang w:val="en-US"/>
          </w:rPr>
          <w:t>i</w:t>
        </w:r>
      </w:ins>
      <w:ins w:id="31" w:author="Parks, Robbie M" w:date="2022-02-08T16:02:00Z">
        <w:r w:rsidRPr="00791462">
          <w:rPr>
            <w:rFonts w:ascii="Times New Roman" w:hAnsi="Times New Roman" w:cs="Times New Roman"/>
            <w:bCs/>
            <w:i/>
            <w:iCs/>
            <w:lang w:val="en-US"/>
          </w:rPr>
          <w:t>i)</w:t>
        </w:r>
      </w:ins>
      <w:ins w:id="32" w:author="Parks, Robbie M" w:date="2022-02-03T12:29:00Z">
        <w:r w:rsidRPr="00791462">
          <w:rPr>
            <w:rFonts w:ascii="Times New Roman" w:hAnsi="Times New Roman" w:cs="Times New Roman"/>
            <w:bCs/>
            <w:i/>
            <w:iCs/>
            <w:lang w:val="en-US"/>
          </w:rPr>
          <w:t xml:space="preserve"> </w:t>
        </w:r>
      </w:ins>
      <w:ins w:id="33" w:author="Parks, Robbie M" w:date="2022-02-08T15:56:00Z">
        <w:r w:rsidRPr="00791462">
          <w:rPr>
            <w:rFonts w:ascii="Times New Roman" w:hAnsi="Times New Roman" w:cs="Times New Roman"/>
            <w:bCs/>
            <w:i/>
            <w:iCs/>
            <w:lang w:val="en-US"/>
          </w:rPr>
          <w:t xml:space="preserve">juvenile ALS cases </w:t>
        </w:r>
      </w:ins>
      <w:ins w:id="34" w:author="Parks, Robbie M" w:date="2022-02-08T15:58:00Z">
        <w:r w:rsidRPr="00791462">
          <w:rPr>
            <w:rFonts w:ascii="Times New Roman" w:hAnsi="Times New Roman" w:cs="Times New Roman"/>
            <w:bCs/>
            <w:i/>
            <w:iCs/>
            <w:lang w:val="en-US"/>
          </w:rPr>
          <w:t>have been</w:t>
        </w:r>
      </w:ins>
      <w:ins w:id="35" w:author="Parks, Robbie M" w:date="2022-02-08T15:56:00Z">
        <w:r w:rsidRPr="00791462">
          <w:rPr>
            <w:rFonts w:ascii="Times New Roman" w:hAnsi="Times New Roman" w:cs="Times New Roman"/>
            <w:bCs/>
            <w:i/>
            <w:iCs/>
            <w:lang w:val="en-US"/>
          </w:rPr>
          <w:t xml:space="preserve"> explained </w:t>
        </w:r>
      </w:ins>
      <w:ins w:id="36" w:author="Parks, Robbie M" w:date="2022-02-08T15:58:00Z">
        <w:r w:rsidRPr="00791462">
          <w:rPr>
            <w:rFonts w:ascii="Times New Roman" w:hAnsi="Times New Roman" w:cs="Times New Roman"/>
            <w:bCs/>
            <w:i/>
            <w:iCs/>
            <w:lang w:val="en-US"/>
          </w:rPr>
          <w:t>to a much larger degree by genetic mutations</w:t>
        </w:r>
      </w:ins>
      <w:ins w:id="37" w:author="Parks, Robbie M" w:date="2022-02-08T15:59:00Z">
        <w:r w:rsidRPr="00791462">
          <w:rPr>
            <w:rFonts w:ascii="Times New Roman" w:hAnsi="Times New Roman" w:cs="Times New Roman"/>
            <w:bCs/>
            <w:i/>
            <w:iCs/>
            <w:lang w:val="en-US"/>
          </w:rPr>
          <w:t xml:space="preserve"> (~40%)</w:t>
        </w:r>
      </w:ins>
      <w:ins w:id="38" w:author="Parks, Robbie M" w:date="2022-03-05T17:35:00Z">
        <w:r w:rsidRPr="00791462">
          <w:rPr>
            <w:rFonts w:ascii="Times New Roman" w:hAnsi="Times New Roman" w:cs="Times New Roman"/>
            <w:bCs/>
            <w:i/>
            <w:iCs/>
            <w:lang w:val="en-US"/>
          </w:rPr>
          <w:t>.</w:t>
        </w:r>
      </w:ins>
      <w:r w:rsidRPr="00791462">
        <w:rPr>
          <w:rFonts w:ascii="Times New Roman" w:hAnsi="Times New Roman" w:cs="Times New Roman"/>
          <w:bCs/>
          <w:i/>
          <w:iCs/>
          <w:lang w:val="en-US"/>
        </w:rPr>
        <w:fldChar w:fldCharType="begin"/>
      </w:r>
      <w:r w:rsidRPr="00791462">
        <w:rPr>
          <w:rFonts w:ascii="Times New Roman" w:hAnsi="Times New Roman" w:cs="Times New Roman"/>
          <w:bCs/>
          <w:i/>
          <w:iCs/>
          <w:lang w:val="en-US"/>
        </w:rPr>
        <w:instrText xml:space="preserve"> ADDIN ZOTERO_ITEM CSL_CITATION {"citationID":"uu62aUTX","properties":{"formattedCitation":"\\super 47\\nosupersub{}","plainCitation":"47","noteIndex":0},"citationItems":[{"id":1243,"uris":["http://zotero.org/users/6925055/items/CX642DW4"],"uri":["http://zotero.org/users/6925055/items/CX642DW4"],"itemData":{"id":1243,"type":"article-journal","container-title":"Journal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Pr="00791462">
        <w:rPr>
          <w:rFonts w:ascii="Times New Roman" w:hAnsi="Times New Roman" w:cs="Times New Roman"/>
          <w:bCs/>
          <w:i/>
          <w:iCs/>
          <w:lang w:val="en-US"/>
        </w:rPr>
        <w:fldChar w:fldCharType="separate"/>
      </w:r>
      <w:r w:rsidRPr="00791462">
        <w:rPr>
          <w:rFonts w:ascii="Times New Roman" w:hAnsi="Times New Roman" w:cs="Times New Roman"/>
          <w:i/>
          <w:iCs/>
          <w:vertAlign w:val="superscript"/>
          <w:lang w:val="en-US"/>
        </w:rPr>
        <w:t>47</w:t>
      </w:r>
      <w:r w:rsidRPr="00791462">
        <w:rPr>
          <w:rFonts w:ascii="Times New Roman" w:hAnsi="Times New Roman" w:cs="Times New Roman"/>
          <w:i/>
          <w:iCs/>
          <w:lang w:val="en-US"/>
        </w:rPr>
        <w:fldChar w:fldCharType="end"/>
      </w:r>
    </w:p>
    <w:p w14:paraId="53FA5BDE" w14:textId="5D01BE89" w:rsidR="00671827"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 Methods, page 6, line 51: Please include more detail about the spatio-temporal air pollution modeling system.</w:t>
      </w:r>
    </w:p>
    <w:p w14:paraId="7E345925" w14:textId="77777777" w:rsidR="00671827" w:rsidRPr="0011140B" w:rsidRDefault="00671827" w:rsidP="00B45B6C">
      <w:pPr>
        <w:jc w:val="both"/>
        <w:rPr>
          <w:rFonts w:ascii="Times New Roman" w:hAnsi="Times New Roman" w:cs="Times New Roman"/>
          <w:b/>
          <w:bCs/>
          <w:lang w:val="en-US"/>
        </w:rPr>
      </w:pPr>
    </w:p>
    <w:p w14:paraId="22C8BD0A" w14:textId="77777777" w:rsidR="00024B32" w:rsidRPr="0011140B" w:rsidRDefault="00024B32" w:rsidP="00024B32">
      <w:pPr>
        <w:jc w:val="both"/>
        <w:rPr>
          <w:rFonts w:ascii="Times New Roman" w:hAnsi="Times New Roman" w:cs="Times New Roman"/>
          <w:lang w:val="en-US"/>
        </w:rPr>
      </w:pPr>
      <w:r w:rsidRPr="0011140B">
        <w:rPr>
          <w:rFonts w:ascii="Times New Roman" w:hAnsi="Times New Roman" w:cs="Times New Roman"/>
          <w:lang w:val="en-US"/>
        </w:rPr>
        <w:t xml:space="preserve">We have now added more detail about the spatio-temporal air pollution modelling system in revised manuscript </w:t>
      </w:r>
      <w:r w:rsidRPr="0011140B">
        <w:rPr>
          <w:rFonts w:ascii="Times New Roman" w:hAnsi="Times New Roman" w:cs="Times New Roman"/>
          <w:highlight w:val="yellow"/>
          <w:lang w:val="en-US"/>
        </w:rPr>
        <w:t>(P. XX, Lines XX-XX):</w:t>
      </w:r>
    </w:p>
    <w:p w14:paraId="0A08E986" w14:textId="77777777" w:rsidR="00024B32" w:rsidRPr="0011140B" w:rsidRDefault="00024B32" w:rsidP="00024B32">
      <w:pPr>
        <w:jc w:val="both"/>
        <w:rPr>
          <w:rFonts w:ascii="Times New Roman" w:hAnsi="Times New Roman" w:cs="Times New Roman"/>
          <w:lang w:val="en-US"/>
        </w:rPr>
      </w:pPr>
    </w:p>
    <w:p w14:paraId="5425EDA6" w14:textId="035D4F5D" w:rsidR="0019252E" w:rsidRDefault="0019252E" w:rsidP="00B45B6C">
      <w:pPr>
        <w:jc w:val="both"/>
        <w:rPr>
          <w:rFonts w:ascii="Times New Roman" w:hAnsi="Times New Roman" w:cs="Times New Roman"/>
          <w:bCs/>
          <w:i/>
          <w:iCs/>
          <w:lang w:val="en-US"/>
        </w:rPr>
      </w:pPr>
      <w:r w:rsidRPr="0019252E">
        <w:rPr>
          <w:rFonts w:ascii="Times New Roman" w:hAnsi="Times New Roman" w:cs="Times New Roman"/>
          <w:bCs/>
          <w:i/>
          <w:iCs/>
          <w:lang w:val="en-US"/>
        </w:rPr>
        <w:t>We obtained predictions on monthly concentrations of nitrogen oxides (NO</w:t>
      </w:r>
      <w:r w:rsidRPr="0019252E">
        <w:rPr>
          <w:rFonts w:ascii="Times New Roman" w:hAnsi="Times New Roman" w:cs="Times New Roman"/>
          <w:bCs/>
          <w:i/>
          <w:iCs/>
          <w:vertAlign w:val="subscript"/>
          <w:lang w:val="en-US"/>
        </w:rPr>
        <w:t>x</w:t>
      </w:r>
      <w:r w:rsidRPr="0019252E">
        <w:rPr>
          <w:rFonts w:ascii="Times New Roman" w:hAnsi="Times New Roman" w:cs="Times New Roman"/>
          <w:bCs/>
          <w:i/>
          <w:iCs/>
          <w:lang w:val="en-US"/>
        </w:rPr>
        <w:t>), carbon monoxide (CO), elemental carbon (EC), and fine particles (PM</w:t>
      </w:r>
      <w:r w:rsidRPr="0019252E">
        <w:rPr>
          <w:rFonts w:ascii="Times New Roman" w:hAnsi="Times New Roman" w:cs="Times New Roman"/>
          <w:bCs/>
          <w:i/>
          <w:iCs/>
          <w:vertAlign w:val="subscript"/>
          <w:lang w:val="en-US"/>
        </w:rPr>
        <w:t>2.5</w:t>
      </w:r>
      <w:r w:rsidRPr="0019252E">
        <w:rPr>
          <w:rFonts w:ascii="Times New Roman" w:hAnsi="Times New Roman" w:cs="Times New Roman"/>
          <w:bCs/>
          <w:i/>
          <w:iCs/>
          <w:lang w:val="en-US"/>
        </w:rPr>
        <w:t>) (as well as ozone (O</w:t>
      </w:r>
      <w:r w:rsidRPr="0019252E">
        <w:rPr>
          <w:rFonts w:ascii="Times New Roman" w:hAnsi="Times New Roman" w:cs="Times New Roman"/>
          <w:bCs/>
          <w:i/>
          <w:iCs/>
          <w:vertAlign w:val="subscript"/>
          <w:lang w:val="en-US"/>
        </w:rPr>
        <w:t>3</w:t>
      </w:r>
      <w:r w:rsidRPr="0019252E">
        <w:rPr>
          <w:rFonts w:ascii="Times New Roman" w:hAnsi="Times New Roman" w:cs="Times New Roman"/>
          <w:bCs/>
          <w:i/>
          <w:iCs/>
          <w:lang w:val="en-US"/>
        </w:rPr>
        <w:t>) for a sensitivity analysis, usually negatively correlated with other pollutants due to its chemistry</w:t>
      </w:r>
      <w:r w:rsidRPr="0019252E">
        <w:rPr>
          <w:rFonts w:ascii="Times New Roman" w:hAnsi="Times New Roman" w:cs="Times New Roman"/>
          <w:bCs/>
          <w:i/>
          <w:iCs/>
          <w:lang w:val="en-US"/>
        </w:rPr>
        <w:fldChar w:fldCharType="begin"/>
      </w:r>
      <w:r w:rsidRPr="0019252E">
        <w:rPr>
          <w:rFonts w:ascii="Times New Roman" w:hAnsi="Times New Roman" w:cs="Times New Roman"/>
          <w:bCs/>
          <w:i/>
          <w:iCs/>
          <w:lang w:val="en-US"/>
        </w:rPr>
        <w:instrText xml:space="preserve"> ADDIN ZOTERO_ITEM CSL_CITATION {"citationID":"IlWHg8xF","properties":{"formattedCitation":"\\super 51\\nosupersub{}","plainCitation":"51","noteIndex":0},"citationItems":[{"id":1179,"uris":["http://zotero.org/users/6925055/items/ET38ZT67"],"uri":["http://zotero.org/users/6925055/items/ET38ZT67"],"itemData":{"id":1179,"type":"article-journal","container-title":"Atmospheric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Pr="0019252E">
        <w:rPr>
          <w:rFonts w:ascii="Times New Roman" w:hAnsi="Times New Roman" w:cs="Times New Roman"/>
          <w:bCs/>
          <w:i/>
          <w:iCs/>
          <w:lang w:val="en-US"/>
        </w:rPr>
        <w:fldChar w:fldCharType="separate"/>
      </w:r>
      <w:r w:rsidRPr="0019252E">
        <w:rPr>
          <w:rFonts w:ascii="Times New Roman" w:hAnsi="Times New Roman" w:cs="Times New Roman"/>
          <w:i/>
          <w:iCs/>
          <w:vertAlign w:val="superscript"/>
          <w:lang w:val="en-US"/>
        </w:rPr>
        <w:t>51</w:t>
      </w:r>
      <w:r w:rsidRPr="0019252E">
        <w:rPr>
          <w:rFonts w:ascii="Times New Roman" w:hAnsi="Times New Roman" w:cs="Times New Roman"/>
          <w:i/>
          <w:iCs/>
          <w:lang w:val="en-US"/>
        </w:rPr>
        <w:fldChar w:fldCharType="end"/>
      </w:r>
      <w:r w:rsidRPr="0019252E">
        <w:rPr>
          <w:rFonts w:ascii="Times New Roman" w:hAnsi="Times New Roman" w:cs="Times New Roman"/>
          <w:bCs/>
          <w:i/>
          <w:iCs/>
          <w:lang w:val="en-US"/>
        </w:rPr>
        <w:t>), at residential addresses of study participants from the validated spatio-temporal air pollution modelling system (DEHM-UBM-</w:t>
      </w:r>
      <w:proofErr w:type="spellStart"/>
      <w:r w:rsidRPr="0019252E">
        <w:rPr>
          <w:rFonts w:ascii="Times New Roman" w:hAnsi="Times New Roman" w:cs="Times New Roman"/>
          <w:bCs/>
          <w:i/>
          <w:iCs/>
          <w:lang w:val="en-US"/>
        </w:rPr>
        <w:t>AirGIS</w:t>
      </w:r>
      <w:proofErr w:type="spellEnd"/>
      <w:r w:rsidRPr="0019252E">
        <w:rPr>
          <w:rFonts w:ascii="Times New Roman" w:hAnsi="Times New Roman" w:cs="Times New Roman"/>
          <w:bCs/>
          <w:i/>
          <w:iCs/>
          <w:lang w:val="en-US"/>
        </w:rPr>
        <w:t>) with full space and time coverage over our study period, described in detail elsewhere.</w:t>
      </w:r>
      <w:r w:rsidRPr="0019252E">
        <w:rPr>
          <w:rFonts w:ascii="Times New Roman" w:hAnsi="Times New Roman" w:cs="Times New Roman"/>
          <w:bCs/>
          <w:i/>
          <w:iCs/>
          <w:lang w:val="en-US"/>
        </w:rPr>
        <w:fldChar w:fldCharType="begin"/>
      </w:r>
      <w:r w:rsidRPr="0019252E">
        <w:rPr>
          <w:rFonts w:ascii="Times New Roman" w:hAnsi="Times New Roman" w:cs="Times New Roman"/>
          <w:bCs/>
          <w:i/>
          <w:iCs/>
          <w:lang w:val="en-US"/>
        </w:rPr>
        <w:instrText xml:space="preserve"> ADDIN ZOTERO_ITEM CSL_CITATION {"citationID":"V3mZUeCo","properties":{"formattedCitation":"\\super 52\\uc0\\u8211{}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19252E">
        <w:rPr>
          <w:rFonts w:ascii="Times New Roman" w:hAnsi="Times New Roman" w:cs="Times New Roman"/>
          <w:bCs/>
          <w:i/>
          <w:iCs/>
          <w:lang w:val="en-US"/>
        </w:rPr>
        <w:fldChar w:fldCharType="separate"/>
      </w:r>
      <w:r w:rsidRPr="0019252E">
        <w:rPr>
          <w:rFonts w:ascii="Times New Roman" w:hAnsi="Times New Roman" w:cs="Times New Roman"/>
          <w:i/>
          <w:iCs/>
          <w:vertAlign w:val="superscript"/>
          <w:lang w:val="en-US"/>
        </w:rPr>
        <w:t>52–55</w:t>
      </w:r>
      <w:r w:rsidRPr="0019252E">
        <w:rPr>
          <w:rFonts w:ascii="Times New Roman" w:hAnsi="Times New Roman" w:cs="Times New Roman"/>
          <w:i/>
          <w:iCs/>
          <w:lang w:val="en-US"/>
        </w:rPr>
        <w:fldChar w:fldCharType="end"/>
      </w:r>
      <w:r w:rsidRPr="0019252E">
        <w:rPr>
          <w:rFonts w:ascii="Times New Roman" w:hAnsi="Times New Roman" w:cs="Times New Roman"/>
          <w:bCs/>
          <w:i/>
          <w:iCs/>
          <w:lang w:val="en-US"/>
        </w:rPr>
        <w:t xml:space="preserve"> </w:t>
      </w:r>
      <w:ins w:id="39" w:author="Parks, Robbie M" w:date="2022-02-03T12:31:00Z">
        <w:r w:rsidRPr="0019252E">
          <w:rPr>
            <w:rFonts w:ascii="Times New Roman" w:hAnsi="Times New Roman" w:cs="Times New Roman"/>
            <w:bCs/>
            <w:i/>
            <w:iCs/>
            <w:lang w:val="en-US"/>
          </w:rPr>
          <w:t xml:space="preserve">In brief, </w:t>
        </w:r>
      </w:ins>
      <w:ins w:id="40" w:author="Parks, Robbie M" w:date="2022-02-08T15:43:00Z">
        <w:r w:rsidRPr="0019252E">
          <w:rPr>
            <w:rFonts w:ascii="Times New Roman" w:hAnsi="Times New Roman" w:cs="Times New Roman"/>
            <w:bCs/>
            <w:i/>
            <w:iCs/>
            <w:lang w:val="en-US"/>
          </w:rPr>
          <w:t xml:space="preserve"> DEHM-UBM-</w:t>
        </w:r>
        <w:proofErr w:type="spellStart"/>
        <w:r w:rsidRPr="0019252E">
          <w:rPr>
            <w:rFonts w:ascii="Times New Roman" w:hAnsi="Times New Roman" w:cs="Times New Roman"/>
            <w:bCs/>
            <w:i/>
            <w:iCs/>
            <w:lang w:val="en-US"/>
          </w:rPr>
          <w:t>AirGIS</w:t>
        </w:r>
        <w:proofErr w:type="spellEnd"/>
        <w:r w:rsidRPr="0019252E">
          <w:rPr>
            <w:rFonts w:ascii="Times New Roman" w:hAnsi="Times New Roman" w:cs="Times New Roman"/>
            <w:bCs/>
            <w:i/>
            <w:iCs/>
            <w:lang w:val="en-US"/>
          </w:rPr>
          <w:t xml:space="preserve"> is a human exposure modelling system for traffic pollution, developed for application in Danish air pollution epidemiological studies</w:t>
        </w:r>
      </w:ins>
      <w:ins w:id="41" w:author="Parks, Robbie M" w:date="2022-02-03T12:31:00Z">
        <w:r w:rsidRPr="0019252E">
          <w:rPr>
            <w:rFonts w:ascii="Times New Roman" w:hAnsi="Times New Roman" w:cs="Times New Roman"/>
            <w:bCs/>
            <w:i/>
            <w:iCs/>
            <w:lang w:val="en-US"/>
          </w:rPr>
          <w:t>.</w:t>
        </w:r>
      </w:ins>
      <w:ins w:id="42" w:author="Parks, Robbie M" w:date="2022-02-08T15:44:00Z">
        <w:r w:rsidRPr="0019252E">
          <w:rPr>
            <w:rFonts w:ascii="Times New Roman" w:hAnsi="Times New Roman" w:cs="Times New Roman"/>
            <w:bCs/>
            <w:i/>
            <w:iCs/>
            <w:lang w:val="en-US"/>
          </w:rPr>
          <w:t xml:space="preserve"> </w:t>
        </w:r>
      </w:ins>
      <w:ins w:id="43" w:author="Parks, Robbie M" w:date="2022-02-08T15:46:00Z">
        <w:r w:rsidRPr="0019252E">
          <w:rPr>
            <w:rFonts w:ascii="Times New Roman" w:hAnsi="Times New Roman" w:cs="Times New Roman"/>
            <w:bCs/>
            <w:i/>
            <w:iCs/>
            <w:lang w:val="en-US"/>
          </w:rPr>
          <w:t>The modelling system is able to generate street configuration and traffic data based on digital maps and national databases, which enables estimation of air quality levels at a large number of address</w:t>
        </w:r>
      </w:ins>
      <w:ins w:id="44" w:author="Parks, Robbie M" w:date="2022-02-08T15:47:00Z">
        <w:r w:rsidRPr="0019252E">
          <w:rPr>
            <w:rFonts w:ascii="Times New Roman" w:hAnsi="Times New Roman" w:cs="Times New Roman"/>
            <w:bCs/>
            <w:i/>
            <w:iCs/>
            <w:lang w:val="en-US"/>
          </w:rPr>
          <w:t>es in an automatic and effective way.</w:t>
        </w:r>
      </w:ins>
    </w:p>
    <w:p w14:paraId="2DBA5A75" w14:textId="612D12C5" w:rsidR="00475D60" w:rsidRDefault="00475D60" w:rsidP="00B45B6C">
      <w:pPr>
        <w:jc w:val="both"/>
        <w:rPr>
          <w:rFonts w:ascii="Times New Roman" w:hAnsi="Times New Roman" w:cs="Times New Roman"/>
          <w:bCs/>
          <w:i/>
          <w:iCs/>
          <w:lang w:val="en-US"/>
        </w:rPr>
      </w:pPr>
    </w:p>
    <w:p w14:paraId="1935E85C" w14:textId="684D7EBA" w:rsidR="00475D60" w:rsidRPr="00475D60" w:rsidRDefault="00475D60" w:rsidP="00B45B6C">
      <w:pPr>
        <w:jc w:val="both"/>
        <w:rPr>
          <w:rFonts w:ascii="Times New Roman" w:hAnsi="Times New Roman" w:cs="Times New Roman"/>
          <w:bCs/>
          <w:lang w:val="en-US"/>
        </w:rPr>
      </w:pPr>
      <w:r w:rsidRPr="006860B1">
        <w:rPr>
          <w:rFonts w:ascii="Times New Roman" w:hAnsi="Times New Roman" w:cs="Times New Roman"/>
          <w:bCs/>
          <w:highlight w:val="yellow"/>
          <w:lang w:val="en-US"/>
        </w:rPr>
        <w:t xml:space="preserve">We have provided predictive scores </w:t>
      </w:r>
      <w:proofErr w:type="gramStart"/>
      <w:r w:rsidRPr="006860B1">
        <w:rPr>
          <w:rFonts w:ascii="Times New Roman" w:hAnsi="Times New Roman" w:cs="Times New Roman"/>
          <w:bCs/>
          <w:highlight w:val="yellow"/>
          <w:lang w:val="en-US"/>
        </w:rPr>
        <w:t>…..</w:t>
      </w:r>
      <w:proofErr w:type="gramEnd"/>
    </w:p>
    <w:p w14:paraId="49369E8B" w14:textId="4164D400" w:rsidR="00027C0F"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3) Methods, page 7, line 17: Please provide more details on how the 1-, 5-, and 10-year </w:t>
      </w:r>
      <w:r w:rsidRPr="0011140B">
        <w:rPr>
          <w:rFonts w:ascii="Times New Roman" w:hAnsi="Times New Roman" w:cs="Times New Roman"/>
          <w:b/>
          <w:bCs/>
          <w:lang w:val="en-US"/>
        </w:rPr>
        <w:lastRenderedPageBreak/>
        <w:t>averages were created for air pollution exposures. Was a weighted average created based on how long the participant lived in one location?</w:t>
      </w:r>
    </w:p>
    <w:p w14:paraId="26F415F1" w14:textId="77777777" w:rsidR="00027C0F" w:rsidRPr="0011140B" w:rsidRDefault="00027C0F" w:rsidP="00B45B6C">
      <w:pPr>
        <w:jc w:val="both"/>
        <w:rPr>
          <w:rFonts w:ascii="Times New Roman" w:hAnsi="Times New Roman" w:cs="Times New Roman"/>
          <w:b/>
          <w:bCs/>
          <w:lang w:val="en-US"/>
        </w:rPr>
      </w:pPr>
    </w:p>
    <w:p w14:paraId="2BBB710F" w14:textId="7CB8CB9F" w:rsidR="00F75D26" w:rsidRPr="0011140B" w:rsidRDefault="00F75D26" w:rsidP="00B45B6C">
      <w:pPr>
        <w:jc w:val="both"/>
        <w:rPr>
          <w:rFonts w:ascii="Times New Roman" w:hAnsi="Times New Roman" w:cs="Times New Roman"/>
          <w:lang w:val="en-US"/>
        </w:rPr>
      </w:pPr>
      <w:r w:rsidRPr="0011140B">
        <w:rPr>
          <w:rFonts w:ascii="Times New Roman" w:hAnsi="Times New Roman" w:cs="Times New Roman"/>
          <w:lang w:val="en-US"/>
        </w:rPr>
        <w:t xml:space="preserve">We have given more </w:t>
      </w:r>
      <w:r w:rsidR="00874F09" w:rsidRPr="0011140B">
        <w:rPr>
          <w:rFonts w:ascii="Times New Roman" w:hAnsi="Times New Roman" w:cs="Times New Roman"/>
          <w:lang w:val="en-US"/>
        </w:rPr>
        <w:t xml:space="preserve">details </w:t>
      </w:r>
      <w:r w:rsidR="00446E3F" w:rsidRPr="0011140B">
        <w:rPr>
          <w:rFonts w:ascii="Times New Roman" w:hAnsi="Times New Roman" w:cs="Times New Roman"/>
          <w:lang w:val="en-US"/>
        </w:rPr>
        <w:t xml:space="preserve">on how the 1-, 5-, and 10-year averages were created for the air pollution exposures in the revised manuscript </w:t>
      </w:r>
      <w:r w:rsidRPr="0011140B">
        <w:rPr>
          <w:rFonts w:ascii="Times New Roman" w:hAnsi="Times New Roman" w:cs="Times New Roman"/>
          <w:highlight w:val="yellow"/>
          <w:lang w:val="en-US"/>
        </w:rPr>
        <w:t>(P. XX, Lines XX-XX):</w:t>
      </w:r>
    </w:p>
    <w:p w14:paraId="50ED08FE" w14:textId="77777777" w:rsidR="00F75D26" w:rsidRPr="0011140B" w:rsidRDefault="00F75D26" w:rsidP="00B45B6C">
      <w:pPr>
        <w:jc w:val="both"/>
        <w:rPr>
          <w:rFonts w:ascii="Times New Roman" w:hAnsi="Times New Roman" w:cs="Times New Roman"/>
          <w:lang w:val="en-US"/>
        </w:rPr>
      </w:pPr>
    </w:p>
    <w:p w14:paraId="75C33DB8" w14:textId="77777777" w:rsidR="00C21CD7" w:rsidRDefault="00C21CD7" w:rsidP="00B45B6C">
      <w:pPr>
        <w:jc w:val="both"/>
        <w:rPr>
          <w:rFonts w:ascii="Times New Roman" w:hAnsi="Times New Roman" w:cs="Times New Roman"/>
          <w:bCs/>
          <w:i/>
          <w:iCs/>
          <w:lang w:val="en-US"/>
        </w:rPr>
      </w:pPr>
      <w:r w:rsidRPr="00C21CD7">
        <w:rPr>
          <w:rFonts w:ascii="Times New Roman" w:hAnsi="Times New Roman" w:cs="Times New Roman"/>
          <w:bCs/>
          <w:i/>
          <w:iCs/>
          <w:lang w:val="en-U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C21CD7">
        <w:rPr>
          <w:rFonts w:ascii="Times New Roman" w:hAnsi="Times New Roman" w:cs="Times New Roman"/>
          <w:bCs/>
          <w:i/>
          <w:iCs/>
          <w:lang w:val="en-US"/>
        </w:rPr>
        <w:fldChar w:fldCharType="begin"/>
      </w:r>
      <w:r w:rsidRPr="00C21CD7">
        <w:rPr>
          <w:rFonts w:ascii="Times New Roman" w:hAnsi="Times New Roman" w:cs="Times New Roman"/>
          <w:bCs/>
          <w:i/>
          <w:iCs/>
          <w:lang w:val="en-US"/>
        </w:rPr>
        <w:instrText xml:space="preserve"> ADDIN ZOTERO_ITEM CSL_CITATION {"citationID":"E2fWH0n3","properties":{"formattedCitation":"\\super 60\\nosupersub{}","plainCitation":"60","noteIndex":0},"citationItems":[{"id":1124,"uris":["http://zotero.org/users/6925055/items/2NJYSJCZ"],"uri":["http://zotero.org/users/6925055/items/2NJYSJCZ"],"itemData":{"id":1124,"type":"article-journal","abstract":"Objectives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C21CD7">
        <w:rPr>
          <w:rFonts w:ascii="Times New Roman" w:hAnsi="Times New Roman" w:cs="Times New Roman"/>
          <w:bCs/>
          <w:i/>
          <w:iCs/>
          <w:lang w:val="en-US"/>
        </w:rPr>
        <w:fldChar w:fldCharType="separate"/>
      </w:r>
      <w:r w:rsidRPr="00C21CD7">
        <w:rPr>
          <w:rFonts w:ascii="Times New Roman" w:hAnsi="Times New Roman" w:cs="Times New Roman"/>
          <w:i/>
          <w:iCs/>
          <w:vertAlign w:val="superscript"/>
          <w:lang w:val="en-US"/>
        </w:rPr>
        <w:t>60</w:t>
      </w:r>
      <w:r w:rsidRPr="00C21CD7">
        <w:rPr>
          <w:rFonts w:ascii="Times New Roman" w:hAnsi="Times New Roman" w:cs="Times New Roman"/>
          <w:i/>
          <w:iCs/>
          <w:lang w:val="en-US"/>
        </w:rPr>
        <w:fldChar w:fldCharType="end"/>
      </w:r>
      <w:r w:rsidRPr="00C21CD7">
        <w:rPr>
          <w:rFonts w:ascii="Times New Roman" w:hAnsi="Times New Roman" w:cs="Times New Roman"/>
          <w:bCs/>
          <w:i/>
          <w:iCs/>
          <w:lang w:val="en-US"/>
        </w:rPr>
        <w:t xml:space="preserve"> </w:t>
      </w:r>
      <w:ins w:id="45" w:author="Parks, Robbie M" w:date="2022-02-03T13:11:00Z">
        <w:r w:rsidRPr="00C21CD7">
          <w:rPr>
            <w:rFonts w:ascii="Times New Roman" w:hAnsi="Times New Roman" w:cs="Times New Roman"/>
            <w:bCs/>
            <w:i/>
            <w:iCs/>
            <w:lang w:val="en-US"/>
          </w:rPr>
          <w:t>Spe</w:t>
        </w:r>
      </w:ins>
      <w:ins w:id="46" w:author="Parks, Robbie M" w:date="2022-02-03T13:12:00Z">
        <w:r w:rsidRPr="00C21CD7">
          <w:rPr>
            <w:rFonts w:ascii="Times New Roman" w:hAnsi="Times New Roman" w:cs="Times New Roman"/>
            <w:bCs/>
            <w:i/>
            <w:iCs/>
            <w:lang w:val="en-US"/>
          </w:rPr>
          <w:t>cifically, e</w:t>
        </w:r>
      </w:ins>
      <w:ins w:id="47" w:author="Parks, Robbie M" w:date="2022-02-03T13:10:00Z">
        <w:r w:rsidRPr="00C21CD7">
          <w:rPr>
            <w:rFonts w:ascii="Times New Roman" w:hAnsi="Times New Roman" w:cs="Times New Roman"/>
            <w:bCs/>
            <w:i/>
            <w:iCs/>
            <w:lang w:val="en-US"/>
          </w:rPr>
          <w:t xml:space="preserve">ach </w:t>
        </w:r>
      </w:ins>
      <w:ins w:id="48" w:author="Parks, Robbie M" w:date="2022-02-03T13:11:00Z">
        <w:r w:rsidRPr="00C21CD7">
          <w:rPr>
            <w:rFonts w:ascii="Times New Roman" w:hAnsi="Times New Roman" w:cs="Times New Roman"/>
            <w:bCs/>
            <w:i/>
            <w:iCs/>
            <w:lang w:val="en-US"/>
          </w:rPr>
          <w:t xml:space="preserve">case or control </w:t>
        </w:r>
      </w:ins>
      <w:ins w:id="49" w:author="Parks, Robbie M" w:date="2022-02-03T13:10:00Z">
        <w:r w:rsidRPr="00C21CD7">
          <w:rPr>
            <w:rFonts w:ascii="Times New Roman" w:hAnsi="Times New Roman" w:cs="Times New Roman"/>
            <w:bCs/>
            <w:i/>
            <w:iCs/>
            <w:lang w:val="en-US"/>
          </w:rPr>
          <w:t xml:space="preserve">average </w:t>
        </w:r>
      </w:ins>
      <w:ins w:id="50" w:author="Parks, Robbie M" w:date="2022-02-03T13:12:00Z">
        <w:r w:rsidRPr="00C21CD7">
          <w:rPr>
            <w:rFonts w:ascii="Times New Roman" w:hAnsi="Times New Roman" w:cs="Times New Roman"/>
            <w:bCs/>
            <w:i/>
            <w:iCs/>
            <w:lang w:val="en-US"/>
          </w:rPr>
          <w:t xml:space="preserve">value </w:t>
        </w:r>
      </w:ins>
      <w:ins w:id="51" w:author="Parks, Robbie M" w:date="2022-02-03T13:10:00Z">
        <w:r w:rsidRPr="00C21CD7">
          <w:rPr>
            <w:rFonts w:ascii="Times New Roman" w:hAnsi="Times New Roman" w:cs="Times New Roman"/>
            <w:bCs/>
            <w:i/>
            <w:iCs/>
            <w:lang w:val="en-US"/>
          </w:rPr>
          <w:t>(1-, 5- or 1</w:t>
        </w:r>
      </w:ins>
      <w:ins w:id="52" w:author="Parks, Robbie M" w:date="2022-02-08T15:48:00Z">
        <w:r w:rsidRPr="00C21CD7">
          <w:rPr>
            <w:rFonts w:ascii="Times New Roman" w:hAnsi="Times New Roman" w:cs="Times New Roman"/>
            <w:bCs/>
            <w:i/>
            <w:iCs/>
            <w:lang w:val="en-US"/>
          </w:rPr>
          <w:t>0</w:t>
        </w:r>
      </w:ins>
      <w:ins w:id="53" w:author="Parks, Robbie M" w:date="2022-02-03T13:10:00Z">
        <w:r w:rsidRPr="00C21CD7">
          <w:rPr>
            <w:rFonts w:ascii="Times New Roman" w:hAnsi="Times New Roman" w:cs="Times New Roman"/>
            <w:bCs/>
            <w:i/>
            <w:iCs/>
            <w:lang w:val="en-US"/>
          </w:rPr>
          <w:t>-year) was calculated</w:t>
        </w:r>
      </w:ins>
      <w:ins w:id="54" w:author="Parks, Robbie M" w:date="2022-02-03T13:14:00Z">
        <w:r w:rsidRPr="00C21CD7">
          <w:rPr>
            <w:rFonts w:ascii="Times New Roman" w:hAnsi="Times New Roman" w:cs="Times New Roman"/>
            <w:bCs/>
            <w:i/>
            <w:iCs/>
            <w:lang w:val="en-US"/>
          </w:rPr>
          <w:t xml:space="preserve"> as the mean of</w:t>
        </w:r>
      </w:ins>
      <w:ins w:id="55" w:author="Parks, Robbie M" w:date="2022-02-03T13:17:00Z">
        <w:r w:rsidRPr="00C21CD7">
          <w:rPr>
            <w:rFonts w:ascii="Times New Roman" w:hAnsi="Times New Roman" w:cs="Times New Roman"/>
            <w:bCs/>
            <w:i/>
            <w:iCs/>
            <w:lang w:val="en-US"/>
          </w:rPr>
          <w:t xml:space="preserve"> all</w:t>
        </w:r>
      </w:ins>
      <w:ins w:id="56" w:author="Parks, Robbie M" w:date="2022-02-03T13:14:00Z">
        <w:r w:rsidRPr="00C21CD7">
          <w:rPr>
            <w:rFonts w:ascii="Times New Roman" w:hAnsi="Times New Roman" w:cs="Times New Roman"/>
            <w:bCs/>
            <w:i/>
            <w:iCs/>
            <w:lang w:val="en-US"/>
          </w:rPr>
          <w:t xml:space="preserve"> c</w:t>
        </w:r>
      </w:ins>
      <w:ins w:id="57" w:author="Parks, Robbie M" w:date="2022-02-03T13:13:00Z">
        <w:r w:rsidRPr="00C21CD7">
          <w:rPr>
            <w:rFonts w:ascii="Times New Roman" w:hAnsi="Times New Roman" w:cs="Times New Roman"/>
            <w:bCs/>
            <w:i/>
            <w:iCs/>
            <w:lang w:val="en-US"/>
          </w:rPr>
          <w:t xml:space="preserve">oncentrations </w:t>
        </w:r>
      </w:ins>
      <w:ins w:id="58" w:author="Parks, Robbie M" w:date="2022-02-03T13:10:00Z">
        <w:r w:rsidRPr="00C21CD7">
          <w:rPr>
            <w:rFonts w:ascii="Times New Roman" w:hAnsi="Times New Roman" w:cs="Times New Roman"/>
            <w:bCs/>
            <w:i/>
            <w:iCs/>
            <w:lang w:val="en-US"/>
          </w:rPr>
          <w:t xml:space="preserve">recorded across time </w:t>
        </w:r>
      </w:ins>
      <w:ins w:id="59" w:author="Parks, Robbie M" w:date="2022-02-03T13:14:00Z">
        <w:r w:rsidRPr="00C21CD7">
          <w:rPr>
            <w:rFonts w:ascii="Times New Roman" w:hAnsi="Times New Roman" w:cs="Times New Roman"/>
            <w:bCs/>
            <w:i/>
            <w:iCs/>
            <w:lang w:val="en-US"/>
          </w:rPr>
          <w:t>at the</w:t>
        </w:r>
      </w:ins>
      <w:ins w:id="60" w:author="Parks, Robbie M" w:date="2022-02-03T13:13:00Z">
        <w:r w:rsidRPr="00C21CD7">
          <w:rPr>
            <w:rFonts w:ascii="Times New Roman" w:hAnsi="Times New Roman" w:cs="Times New Roman"/>
            <w:bCs/>
            <w:i/>
            <w:iCs/>
            <w:lang w:val="en-US"/>
          </w:rPr>
          <w:t xml:space="preserve"> </w:t>
        </w:r>
      </w:ins>
      <w:ins w:id="61" w:author="Parks, Robbie M" w:date="2022-02-03T13:14:00Z">
        <w:r w:rsidRPr="00C21CD7">
          <w:rPr>
            <w:rFonts w:ascii="Times New Roman" w:hAnsi="Times New Roman" w:cs="Times New Roman"/>
            <w:bCs/>
            <w:i/>
            <w:iCs/>
            <w:lang w:val="en-US"/>
          </w:rPr>
          <w:t>recorded addresses</w:t>
        </w:r>
      </w:ins>
      <w:ins w:id="62" w:author="Parks, Robbie M" w:date="2022-02-03T13:13:00Z">
        <w:r w:rsidRPr="00C21CD7">
          <w:rPr>
            <w:rFonts w:ascii="Times New Roman" w:hAnsi="Times New Roman" w:cs="Times New Roman"/>
            <w:bCs/>
            <w:i/>
            <w:iCs/>
            <w:lang w:val="en-US"/>
          </w:rPr>
          <w:t xml:space="preserve"> </w:t>
        </w:r>
      </w:ins>
      <w:ins w:id="63" w:author="Parks, Robbie M" w:date="2022-02-03T13:10:00Z">
        <w:r w:rsidRPr="00C21CD7">
          <w:rPr>
            <w:rFonts w:ascii="Times New Roman" w:hAnsi="Times New Roman" w:cs="Times New Roman"/>
            <w:bCs/>
            <w:i/>
            <w:iCs/>
            <w:lang w:val="en-US"/>
          </w:rPr>
          <w:t xml:space="preserve">within </w:t>
        </w:r>
      </w:ins>
      <w:ins w:id="64" w:author="Parks, Robbie M" w:date="2022-02-03T13:12:00Z">
        <w:r w:rsidRPr="00C21CD7">
          <w:rPr>
            <w:rFonts w:ascii="Times New Roman" w:hAnsi="Times New Roman" w:cs="Times New Roman"/>
            <w:bCs/>
            <w:i/>
            <w:iCs/>
            <w:lang w:val="en-US"/>
          </w:rPr>
          <w:t xml:space="preserve">each </w:t>
        </w:r>
      </w:ins>
      <w:ins w:id="65" w:author="Parks, Robbie M" w:date="2022-02-03T13:10:00Z">
        <w:r w:rsidRPr="00C21CD7">
          <w:rPr>
            <w:rFonts w:ascii="Times New Roman" w:hAnsi="Times New Roman" w:cs="Times New Roman"/>
            <w:bCs/>
            <w:i/>
            <w:iCs/>
            <w:lang w:val="en-US"/>
          </w:rPr>
          <w:t>time window</w:t>
        </w:r>
      </w:ins>
      <w:ins w:id="66" w:author="Parks, Robbie M" w:date="2022-02-08T15:48:00Z">
        <w:r w:rsidRPr="00C21CD7">
          <w:rPr>
            <w:rFonts w:ascii="Times New Roman" w:hAnsi="Times New Roman" w:cs="Times New Roman"/>
            <w:bCs/>
            <w:i/>
            <w:iCs/>
            <w:lang w:val="en-US"/>
          </w:rPr>
          <w:t>.</w:t>
        </w:r>
      </w:ins>
    </w:p>
    <w:p w14:paraId="1DAC9B3B" w14:textId="1EFD4816"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865A49">
        <w:rPr>
          <w:rFonts w:ascii="Times New Roman" w:hAnsi="Times New Roman" w:cs="Times New Roman"/>
          <w:b/>
          <w:bCs/>
          <w:lang w:val="en-US"/>
        </w:rPr>
        <w:t>4) Methods, page 7, line 41: How did the authors determine confounding variables?</w:t>
      </w:r>
    </w:p>
    <w:p w14:paraId="1E38DA11" w14:textId="77777777" w:rsidR="00E23CA4" w:rsidRPr="0011140B" w:rsidRDefault="00E23CA4" w:rsidP="00B45B6C">
      <w:pPr>
        <w:jc w:val="both"/>
        <w:rPr>
          <w:rFonts w:ascii="Times New Roman" w:hAnsi="Times New Roman" w:cs="Times New Roman"/>
          <w:b/>
          <w:bCs/>
          <w:lang w:val="en-US"/>
        </w:rPr>
      </w:pPr>
    </w:p>
    <w:p w14:paraId="06777BE3" w14:textId="1E01FD55" w:rsidR="001F0132" w:rsidRPr="0011140B" w:rsidRDefault="00905BE9" w:rsidP="00B45B6C">
      <w:pPr>
        <w:jc w:val="both"/>
        <w:rPr>
          <w:rFonts w:ascii="Times New Roman" w:hAnsi="Times New Roman" w:cs="Times New Roman"/>
          <w:lang w:val="en-US"/>
        </w:rPr>
      </w:pPr>
      <w:r w:rsidRPr="0011140B">
        <w:rPr>
          <w:rFonts w:ascii="Times New Roman" w:hAnsi="Times New Roman" w:cs="Times New Roman"/>
          <w:lang w:val="en-US"/>
        </w:rPr>
        <w:t xml:space="preserve">We </w:t>
      </w:r>
      <w:r w:rsidR="00C82624" w:rsidRPr="0011140B">
        <w:rPr>
          <w:rFonts w:ascii="Times New Roman" w:hAnsi="Times New Roman" w:cs="Times New Roman"/>
          <w:lang w:val="en-US"/>
        </w:rPr>
        <w:t>matched cases and controls via age, sex, year of birth, and vital status</w:t>
      </w:r>
      <w:r w:rsidR="00D00679" w:rsidRPr="0011140B">
        <w:rPr>
          <w:rFonts w:ascii="Times New Roman" w:hAnsi="Times New Roman" w:cs="Times New Roman"/>
          <w:lang w:val="en-US"/>
        </w:rPr>
        <w:t>, due to ALS prevalence varying according to these characteristics</w:t>
      </w:r>
      <w:r w:rsidR="004B68BA" w:rsidRPr="0011140B">
        <w:rPr>
          <w:rFonts w:ascii="Times New Roman" w:hAnsi="Times New Roman" w:cs="Times New Roman"/>
          <w:lang w:val="en-US"/>
        </w:rPr>
        <w:t>. W</w:t>
      </w:r>
      <w:r w:rsidR="00D00679" w:rsidRPr="0011140B">
        <w:rPr>
          <w:rFonts w:ascii="Times New Roman" w:hAnsi="Times New Roman" w:cs="Times New Roman"/>
          <w:lang w:val="en-US"/>
        </w:rPr>
        <w:t xml:space="preserve">e </w:t>
      </w:r>
      <w:r w:rsidR="004B68BA" w:rsidRPr="0011140B">
        <w:rPr>
          <w:rFonts w:ascii="Times New Roman" w:hAnsi="Times New Roman" w:cs="Times New Roman"/>
          <w:lang w:val="en-US"/>
        </w:rPr>
        <w:t xml:space="preserve">also </w:t>
      </w:r>
      <w:r w:rsidR="00D00679" w:rsidRPr="0011140B">
        <w:rPr>
          <w:rFonts w:ascii="Times New Roman" w:hAnsi="Times New Roman" w:cs="Times New Roman"/>
          <w:lang w:val="en-US"/>
        </w:rPr>
        <w:t>account</w:t>
      </w:r>
      <w:r w:rsidR="00627769" w:rsidRPr="0011140B">
        <w:rPr>
          <w:rFonts w:ascii="Times New Roman" w:hAnsi="Times New Roman" w:cs="Times New Roman"/>
          <w:lang w:val="en-US"/>
        </w:rPr>
        <w:t>ed</w:t>
      </w:r>
      <w:r w:rsidR="00D00679" w:rsidRPr="0011140B">
        <w:rPr>
          <w:rFonts w:ascii="Times New Roman" w:hAnsi="Times New Roman" w:cs="Times New Roman"/>
          <w:lang w:val="en-US"/>
        </w:rPr>
        <w:t xml:space="preserve"> for socioeconomic status</w:t>
      </w:r>
      <w:r w:rsidR="006D102F" w:rsidRPr="0011140B">
        <w:rPr>
          <w:rFonts w:ascii="Times New Roman" w:hAnsi="Times New Roman" w:cs="Times New Roman"/>
          <w:lang w:val="en-US"/>
        </w:rPr>
        <w:t xml:space="preserve"> (SES)</w:t>
      </w:r>
      <w:r w:rsidR="00D00679" w:rsidRPr="0011140B">
        <w:rPr>
          <w:rFonts w:ascii="Times New Roman" w:hAnsi="Times New Roman" w:cs="Times New Roman"/>
          <w:lang w:val="en-US"/>
        </w:rPr>
        <w:t xml:space="preserve">, civil status, last reported place of residence, and place of birth. </w:t>
      </w:r>
      <w:r w:rsidR="005D14A6" w:rsidRPr="0011140B">
        <w:rPr>
          <w:rFonts w:ascii="Times New Roman" w:hAnsi="Times New Roman" w:cs="Times New Roman"/>
          <w:lang w:val="en-US"/>
        </w:rPr>
        <w:t xml:space="preserve">SES influences many lifestyle factors, such as obesity, </w:t>
      </w:r>
      <w:r w:rsidR="00671CDF">
        <w:rPr>
          <w:rFonts w:ascii="Times New Roman" w:hAnsi="Times New Roman" w:cs="Times New Roman"/>
          <w:lang w:val="en-US"/>
        </w:rPr>
        <w:t xml:space="preserve">and has been shown as having an association with ALS diagnosis in </w:t>
      </w:r>
      <w:r w:rsidR="00671CDF" w:rsidRPr="00A64455">
        <w:rPr>
          <w:rFonts w:ascii="Times New Roman" w:hAnsi="Times New Roman" w:cs="Times New Roman"/>
          <w:lang w:val="en-US"/>
        </w:rPr>
        <w:t xml:space="preserve">Denmark </w:t>
      </w:r>
      <w:r w:rsidR="00671CDF" w:rsidRPr="00A64455">
        <w:rPr>
          <w:rFonts w:ascii="Times New Roman" w:hAnsi="Times New Roman" w:cs="Times New Roman"/>
          <w:bCs/>
          <w:color w:val="000000" w:themeColor="text1"/>
        </w:rPr>
        <w:fldChar w:fldCharType="begin"/>
      </w:r>
      <w:r w:rsidR="00A64455" w:rsidRPr="00A64455">
        <w:rPr>
          <w:rFonts w:ascii="Times New Roman" w:hAnsi="Times New Roman" w:cs="Times New Roman"/>
          <w:bCs/>
          <w:color w:val="000000" w:themeColor="text1"/>
        </w:rPr>
        <w:instrText xml:space="preserve"> ADDIN ZOTERO_ITEM CSL_CITATION {"citationID":"0eulvPwB","properties":{"formattedCitation":"(Dickerson et al. 2018)","plainCitation":"(Dickerson et al. 2018)","noteIndex":0},"citationItems":[{"id":1147,"uris":["http://zotero.org/users/6925055/items/2NGLH58G"],"uri":["http://zotero.org/users/6925055/items/2NGLH58G"],"itemData":{"id":1147,"type":"article-journal","abstract":"Objectives\nSeveral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671CDF" w:rsidRPr="00A64455">
        <w:rPr>
          <w:rFonts w:ascii="Times New Roman" w:hAnsi="Times New Roman" w:cs="Times New Roman"/>
          <w:bCs/>
          <w:color w:val="000000" w:themeColor="text1"/>
        </w:rPr>
        <w:fldChar w:fldCharType="separate"/>
      </w:r>
      <w:r w:rsidR="00A64455" w:rsidRPr="00A64455">
        <w:rPr>
          <w:rFonts w:ascii="Times New Roman" w:hAnsi="Times New Roman" w:cs="Times New Roman"/>
          <w:color w:val="000000"/>
        </w:rPr>
        <w:t>(Dickerson et al. 2018)</w:t>
      </w:r>
      <w:r w:rsidR="00671CDF" w:rsidRPr="00A64455">
        <w:rPr>
          <w:rFonts w:ascii="Times New Roman" w:hAnsi="Times New Roman" w:cs="Times New Roman"/>
          <w:bCs/>
          <w:color w:val="000000" w:themeColor="text1"/>
        </w:rPr>
        <w:fldChar w:fldCharType="end"/>
      </w:r>
      <w:r w:rsidR="006B4566" w:rsidRPr="00A64455">
        <w:rPr>
          <w:rFonts w:ascii="Times New Roman" w:hAnsi="Times New Roman" w:cs="Times New Roman"/>
          <w:lang w:val="en-US"/>
        </w:rPr>
        <w:t>.</w:t>
      </w:r>
      <w:r w:rsidR="005D14A6" w:rsidRPr="00A64455">
        <w:rPr>
          <w:rFonts w:ascii="Times New Roman" w:hAnsi="Times New Roman" w:cs="Times New Roman"/>
          <w:lang w:val="en-US"/>
        </w:rPr>
        <w:t xml:space="preserve"> Civil</w:t>
      </w:r>
      <w:r w:rsidR="005D14A6" w:rsidRPr="0011140B">
        <w:rPr>
          <w:rFonts w:ascii="Times New Roman" w:hAnsi="Times New Roman" w:cs="Times New Roman"/>
          <w:lang w:val="en-US"/>
        </w:rPr>
        <w:t xml:space="preserve"> status</w:t>
      </w:r>
      <w:r w:rsidR="00CC498C" w:rsidRPr="0011140B">
        <w:rPr>
          <w:rFonts w:ascii="Times New Roman" w:hAnsi="Times New Roman" w:cs="Times New Roman"/>
          <w:lang w:val="en-US"/>
        </w:rPr>
        <w:t xml:space="preserve"> was included due to the </w:t>
      </w:r>
      <w:r w:rsidR="00405E88" w:rsidRPr="0011140B">
        <w:rPr>
          <w:rFonts w:ascii="Times New Roman" w:hAnsi="Times New Roman" w:cs="Times New Roman"/>
          <w:lang w:val="en-US"/>
        </w:rPr>
        <w:t>influence that a spouse has on visiting a family physician</w:t>
      </w:r>
      <w:r w:rsidR="002D316C">
        <w:rPr>
          <w:rFonts w:ascii="Times New Roman" w:hAnsi="Times New Roman" w:cs="Times New Roman"/>
          <w:lang w:val="en-US"/>
        </w:rPr>
        <w:t xml:space="preserve"> </w:t>
      </w:r>
      <w:r w:rsidR="002D316C">
        <w:rPr>
          <w:rFonts w:ascii="Times New Roman" w:hAnsi="Times New Roman" w:cs="Times New Roman"/>
          <w:lang w:val="en-US"/>
        </w:rPr>
        <w:fldChar w:fldCharType="begin"/>
      </w:r>
      <w:r w:rsidR="002D316C">
        <w:rPr>
          <w:rFonts w:ascii="Times New Roman" w:hAnsi="Times New Roman" w:cs="Times New Roman"/>
          <w:lang w:val="en-US"/>
        </w:rPr>
        <w:instrText xml:space="preserve"> ADDIN ZOTERO_ITEM CSL_CITATION {"citationID":"UdEJGplY","properties":{"formattedCitation":"(Bucher et al. 2019)","plainCitation":"(Bucher et al. 2019)","noteIndex":0},"citationItems":[{"id":1274,"uris":["http://zotero.org/users/6925055/items/MJLUNCQ2"],"uri":["http://zotero.org/users/6925055/items/MJLUNCQ2"],"itemData":{"id":1274,"type":"paper-conference","container-title":"AMIA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2D316C">
        <w:rPr>
          <w:rFonts w:ascii="Times New Roman" w:hAnsi="Times New Roman" w:cs="Times New Roman"/>
          <w:lang w:val="en-US"/>
        </w:rPr>
        <w:fldChar w:fldCharType="separate"/>
      </w:r>
      <w:r w:rsidR="002D316C">
        <w:rPr>
          <w:rFonts w:ascii="Times New Roman" w:hAnsi="Times New Roman" w:cs="Times New Roman"/>
          <w:noProof/>
          <w:lang w:val="en-US"/>
        </w:rPr>
        <w:t>(Bucher et al. 2019)</w:t>
      </w:r>
      <w:r w:rsidR="002D316C">
        <w:rPr>
          <w:rFonts w:ascii="Times New Roman" w:hAnsi="Times New Roman" w:cs="Times New Roman"/>
          <w:lang w:val="en-US"/>
        </w:rPr>
        <w:fldChar w:fldCharType="end"/>
      </w:r>
      <w:r w:rsidR="00405E88" w:rsidRPr="0011140B">
        <w:rPr>
          <w:rFonts w:ascii="Times New Roman" w:hAnsi="Times New Roman" w:cs="Times New Roman"/>
          <w:lang w:val="en-US"/>
        </w:rPr>
        <w:t xml:space="preserve">. </w:t>
      </w:r>
      <w:r w:rsidR="009B0F44" w:rsidRPr="0011140B">
        <w:rPr>
          <w:rFonts w:ascii="Times New Roman" w:hAnsi="Times New Roman" w:cs="Times New Roman"/>
          <w:lang w:val="en-US"/>
        </w:rPr>
        <w:t xml:space="preserve">Last reported place of residence </w:t>
      </w:r>
      <w:r w:rsidR="00C07E3E" w:rsidRPr="0011140B">
        <w:rPr>
          <w:rFonts w:ascii="Times New Roman" w:hAnsi="Times New Roman" w:cs="Times New Roman"/>
          <w:lang w:val="en-US"/>
        </w:rPr>
        <w:t>was included to account for various local environmental</w:t>
      </w:r>
      <w:r w:rsidR="00A26B52" w:rsidRPr="0011140B">
        <w:rPr>
          <w:rFonts w:ascii="Times New Roman" w:hAnsi="Times New Roman" w:cs="Times New Roman"/>
          <w:lang w:val="en-US"/>
        </w:rPr>
        <w:t xml:space="preserve"> and behavioral</w:t>
      </w:r>
      <w:r w:rsidR="00C07E3E" w:rsidRPr="0011140B">
        <w:rPr>
          <w:rFonts w:ascii="Times New Roman" w:hAnsi="Times New Roman" w:cs="Times New Roman"/>
          <w:lang w:val="en-US"/>
        </w:rPr>
        <w:t xml:space="preserve"> stressors</w:t>
      </w:r>
      <w:r w:rsidR="00E501F4" w:rsidRPr="0011140B">
        <w:rPr>
          <w:rFonts w:ascii="Times New Roman" w:hAnsi="Times New Roman" w:cs="Times New Roman"/>
          <w:lang w:val="en-US"/>
        </w:rPr>
        <w:t xml:space="preserve">, </w:t>
      </w:r>
      <w:r w:rsidR="00C07E3E" w:rsidRPr="0011140B">
        <w:rPr>
          <w:rFonts w:ascii="Times New Roman" w:hAnsi="Times New Roman" w:cs="Times New Roman"/>
          <w:lang w:val="en-US"/>
        </w:rPr>
        <w:t xml:space="preserve">such </w:t>
      </w:r>
      <w:r w:rsidR="00F05631">
        <w:rPr>
          <w:rFonts w:ascii="Times New Roman" w:hAnsi="Times New Roman" w:cs="Times New Roman"/>
          <w:lang w:val="en-US"/>
        </w:rPr>
        <w:t>heavy metals</w:t>
      </w:r>
      <w:r w:rsidR="00C07E3E" w:rsidRPr="0011140B">
        <w:rPr>
          <w:rFonts w:ascii="Times New Roman" w:hAnsi="Times New Roman" w:cs="Times New Roman"/>
          <w:lang w:val="en-US"/>
        </w:rPr>
        <w:t xml:space="preserve">, which may have </w:t>
      </w:r>
      <w:r w:rsidR="003A2842" w:rsidRPr="0011140B">
        <w:rPr>
          <w:rFonts w:ascii="Times New Roman" w:hAnsi="Times New Roman" w:cs="Times New Roman"/>
          <w:lang w:val="en-US"/>
        </w:rPr>
        <w:t>an influence on ALS prevalence</w:t>
      </w:r>
      <w:r w:rsidR="006B4566">
        <w:rPr>
          <w:rFonts w:ascii="Times New Roman" w:hAnsi="Times New Roman" w:cs="Times New Roman"/>
          <w:lang w:val="en-US"/>
        </w:rPr>
        <w:t xml:space="preserve"> </w:t>
      </w:r>
      <w:r w:rsidR="0054604B">
        <w:rPr>
          <w:rFonts w:ascii="Times New Roman" w:hAnsi="Times New Roman" w:cs="Times New Roman"/>
          <w:lang w:val="en-US"/>
        </w:rPr>
        <w:fldChar w:fldCharType="begin"/>
      </w:r>
      <w:r w:rsidR="0054604B">
        <w:rPr>
          <w:rFonts w:ascii="Times New Roman" w:hAnsi="Times New Roman" w:cs="Times New Roman"/>
          <w:lang w:val="en-US"/>
        </w:rPr>
        <w:instrText xml:space="preserve"> ADDIN ZOTERO_ITEM CSL_CITATION {"citationID":"uchdWmUR","properties":{"formattedCitation":"(Oskarsson, Horton, and Mitsumoto 2015)","plainCitation":"(Oskarsson, Horton, and Mitsumoto 2015)","noteIndex":0},"citationItems":[{"id":1101,"uris":["http://zotero.org/users/6925055/items/CZ3SQC99"],"uri":["http://zotero.org/users/6925055/items/CZ3SQC99"],"itemData":{"id":1101,"type":"article-journal","container-title":"Neurologic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54604B">
        <w:rPr>
          <w:rFonts w:ascii="Times New Roman" w:hAnsi="Times New Roman" w:cs="Times New Roman"/>
          <w:lang w:val="en-US"/>
        </w:rPr>
        <w:fldChar w:fldCharType="separate"/>
      </w:r>
      <w:r w:rsidR="0054604B">
        <w:rPr>
          <w:rFonts w:ascii="Times New Roman" w:hAnsi="Times New Roman" w:cs="Times New Roman"/>
          <w:noProof/>
          <w:lang w:val="en-US"/>
        </w:rPr>
        <w:t>(Oskarsson, Horton, and Mitsumoto 2015)</w:t>
      </w:r>
      <w:r w:rsidR="0054604B">
        <w:rPr>
          <w:rFonts w:ascii="Times New Roman" w:hAnsi="Times New Roman" w:cs="Times New Roman"/>
          <w:lang w:val="en-US"/>
        </w:rPr>
        <w:fldChar w:fldCharType="end"/>
      </w:r>
      <w:r w:rsidR="006B4566">
        <w:rPr>
          <w:rFonts w:ascii="Times New Roman" w:hAnsi="Times New Roman" w:cs="Times New Roman"/>
          <w:lang w:val="en-US"/>
        </w:rPr>
        <w:t>.</w:t>
      </w:r>
      <w:r w:rsidR="009B0F44" w:rsidRPr="0011140B">
        <w:rPr>
          <w:rFonts w:ascii="Times New Roman" w:hAnsi="Times New Roman" w:cs="Times New Roman"/>
          <w:lang w:val="en-US"/>
        </w:rPr>
        <w:t xml:space="preserve"> Place of birth was included to account for the variety of childhood exposures, which vary by location, which </w:t>
      </w:r>
      <w:r w:rsidR="00C27E50">
        <w:rPr>
          <w:rFonts w:ascii="Times New Roman" w:hAnsi="Times New Roman" w:cs="Times New Roman"/>
          <w:lang w:val="en-US"/>
        </w:rPr>
        <w:t xml:space="preserve">may </w:t>
      </w:r>
      <w:r w:rsidR="00D27415" w:rsidRPr="0011140B">
        <w:rPr>
          <w:rFonts w:ascii="Times New Roman" w:hAnsi="Times New Roman" w:cs="Times New Roman"/>
          <w:lang w:val="en-US"/>
        </w:rPr>
        <w:t xml:space="preserve">have an impact on </w:t>
      </w:r>
      <w:r w:rsidR="007A229A" w:rsidRPr="0011140B">
        <w:rPr>
          <w:rFonts w:ascii="Times New Roman" w:hAnsi="Times New Roman" w:cs="Times New Roman"/>
          <w:lang w:val="en-US"/>
        </w:rPr>
        <w:t>the probability of developing ALS</w:t>
      </w:r>
      <w:r w:rsidR="00C27E50">
        <w:rPr>
          <w:rFonts w:ascii="Times New Roman" w:hAnsi="Times New Roman" w:cs="Times New Roman"/>
          <w:lang w:val="en-US"/>
        </w:rPr>
        <w:t xml:space="preserve"> </w:t>
      </w:r>
      <w:r w:rsidR="00C27E50">
        <w:rPr>
          <w:rFonts w:ascii="Times New Roman" w:hAnsi="Times New Roman" w:cs="Times New Roman"/>
          <w:lang w:val="en-US"/>
        </w:rPr>
        <w:fldChar w:fldCharType="begin"/>
      </w:r>
      <w:r w:rsidR="00C27E50">
        <w:rPr>
          <w:rFonts w:ascii="Times New Roman" w:hAnsi="Times New Roman" w:cs="Times New Roman"/>
          <w:lang w:val="en-US"/>
        </w:rPr>
        <w:instrText xml:space="preserve"> ADDIN ZOTERO_ITEM CSL_CITATION {"citationID":"hwGYI0M2","properties":{"formattedCitation":"(Norman et al. 2013)","plainCitation":"(Norman et al. 2013)","noteIndex":0},"citationItems":[{"id":1275,"uris":["http://zotero.org/users/6925055/items/9G2VEN6P"],"uri":["http://zotero.org/users/6925055/items/9G2VEN6P"],"itemData":{"id":1275,"type":"article-journal","container-title":"Reviews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C27E50">
        <w:rPr>
          <w:rFonts w:ascii="Times New Roman" w:hAnsi="Times New Roman" w:cs="Times New Roman"/>
          <w:lang w:val="en-US"/>
        </w:rPr>
        <w:fldChar w:fldCharType="separate"/>
      </w:r>
      <w:r w:rsidR="00C27E50">
        <w:rPr>
          <w:rFonts w:ascii="Times New Roman" w:hAnsi="Times New Roman" w:cs="Times New Roman"/>
          <w:noProof/>
          <w:lang w:val="en-US"/>
        </w:rPr>
        <w:t>(Norman et al. 2013)</w:t>
      </w:r>
      <w:r w:rsidR="00C27E50">
        <w:rPr>
          <w:rFonts w:ascii="Times New Roman" w:hAnsi="Times New Roman" w:cs="Times New Roman"/>
          <w:lang w:val="en-US"/>
        </w:rPr>
        <w:fldChar w:fldCharType="end"/>
      </w:r>
      <w:r w:rsidR="007A229A" w:rsidRPr="0011140B">
        <w:rPr>
          <w:rFonts w:ascii="Times New Roman" w:hAnsi="Times New Roman" w:cs="Times New Roman"/>
          <w:lang w:val="en-US"/>
        </w:rPr>
        <w:t xml:space="preserve">. </w:t>
      </w:r>
      <w:r w:rsidR="00FD37C8" w:rsidRPr="0011140B">
        <w:rPr>
          <w:rFonts w:ascii="Times New Roman" w:hAnsi="Times New Roman" w:cs="Times New Roman"/>
          <w:lang w:val="en-US"/>
        </w:rPr>
        <w:t xml:space="preserve">We were </w:t>
      </w:r>
      <w:r w:rsidR="00174135">
        <w:rPr>
          <w:rFonts w:ascii="Times New Roman" w:hAnsi="Times New Roman" w:cs="Times New Roman"/>
          <w:lang w:val="en-US"/>
        </w:rPr>
        <w:t xml:space="preserve">also </w:t>
      </w:r>
      <w:r w:rsidR="00FD37C8" w:rsidRPr="0011140B">
        <w:rPr>
          <w:rFonts w:ascii="Times New Roman" w:hAnsi="Times New Roman" w:cs="Times New Roman"/>
          <w:lang w:val="en-US"/>
        </w:rPr>
        <w:t>ultimately limited by what was available in the Danish Civil Registration System.</w:t>
      </w:r>
    </w:p>
    <w:p w14:paraId="78008815" w14:textId="77777777" w:rsidR="001F0132" w:rsidRPr="0011140B" w:rsidRDefault="001F0132" w:rsidP="00B45B6C">
      <w:pPr>
        <w:jc w:val="both"/>
        <w:rPr>
          <w:rFonts w:ascii="Times New Roman" w:hAnsi="Times New Roman" w:cs="Times New Roman"/>
          <w:lang w:val="en-US"/>
        </w:rPr>
      </w:pPr>
    </w:p>
    <w:p w14:paraId="05C4BDDF" w14:textId="72ABB72F" w:rsidR="001F0132" w:rsidRPr="0011140B" w:rsidRDefault="001F0132" w:rsidP="001F0132">
      <w:pPr>
        <w:jc w:val="both"/>
        <w:rPr>
          <w:rFonts w:ascii="Times New Roman" w:hAnsi="Times New Roman" w:cs="Times New Roman"/>
          <w:lang w:val="en-US"/>
        </w:rPr>
      </w:pPr>
      <w:r w:rsidRPr="0011140B">
        <w:rPr>
          <w:rFonts w:ascii="Times New Roman" w:hAnsi="Times New Roman" w:cs="Times New Roman"/>
          <w:lang w:val="en-US"/>
        </w:rPr>
        <w:t>We have added these details to the revised manuscript (</w:t>
      </w:r>
      <w:r w:rsidRPr="0011140B">
        <w:rPr>
          <w:rFonts w:ascii="Times New Roman" w:hAnsi="Times New Roman" w:cs="Times New Roman"/>
          <w:highlight w:val="yellow"/>
          <w:lang w:val="en-US"/>
        </w:rPr>
        <w:t>P. XX, Lines XX-XX):</w:t>
      </w:r>
    </w:p>
    <w:p w14:paraId="67B4B9C6" w14:textId="77777777" w:rsidR="001F0132" w:rsidRPr="0011140B" w:rsidRDefault="001F0132" w:rsidP="001F0132">
      <w:pPr>
        <w:jc w:val="both"/>
        <w:rPr>
          <w:rFonts w:ascii="Times New Roman" w:hAnsi="Times New Roman" w:cs="Times New Roman"/>
          <w:lang w:val="en-US"/>
        </w:rPr>
      </w:pPr>
    </w:p>
    <w:p w14:paraId="486CA074" w14:textId="77777777" w:rsidR="0094149B" w:rsidRDefault="0094149B" w:rsidP="00B45B6C">
      <w:pPr>
        <w:jc w:val="both"/>
        <w:rPr>
          <w:rFonts w:ascii="Times New Roman" w:hAnsi="Times New Roman" w:cs="Times New Roman"/>
          <w:bCs/>
          <w:i/>
          <w:iCs/>
          <w:lang w:val="en-US"/>
        </w:rPr>
      </w:pPr>
      <w:r w:rsidRPr="0094149B">
        <w:rPr>
          <w:rFonts w:ascii="Times New Roman" w:hAnsi="Times New Roman" w:cs="Times New Roman"/>
          <w:bCs/>
          <w:i/>
          <w:iCs/>
          <w:lang w:val="en-US"/>
        </w:rPr>
        <w:t xml:space="preserve">We included a set of covariates </w:t>
      </w:r>
      <w:ins w:id="67" w:author="Parks, Robbie M" w:date="2022-03-01T15:01:00Z">
        <w:r w:rsidRPr="0094149B">
          <w:rPr>
            <w:rFonts w:ascii="Times New Roman" w:hAnsi="Times New Roman" w:cs="Times New Roman"/>
            <w:bCs/>
            <w:i/>
            <w:iCs/>
            <w:lang w:val="en-US"/>
          </w:rPr>
          <w:t xml:space="preserve">at index date </w:t>
        </w:r>
      </w:ins>
      <w:r w:rsidRPr="0094149B">
        <w:rPr>
          <w:rFonts w:ascii="Times New Roman" w:hAnsi="Times New Roman" w:cs="Times New Roman"/>
          <w:bCs/>
          <w:i/>
          <w:iCs/>
          <w:lang w:val="en-US"/>
        </w:rPr>
        <w:t>to account for potential confounding bias</w:t>
      </w:r>
      <w:ins w:id="68" w:author="Parks, Robbie M" w:date="2022-02-08T16:18:00Z">
        <w:r w:rsidRPr="0094149B">
          <w:rPr>
            <w:rFonts w:ascii="Times New Roman" w:hAnsi="Times New Roman" w:cs="Times New Roman"/>
            <w:bCs/>
            <w:i/>
            <w:iCs/>
            <w:lang w:val="en-US"/>
          </w:rPr>
          <w:t>, i</w:t>
        </w:r>
      </w:ins>
      <w:ins w:id="69" w:author="Parks, Robbie M" w:date="2022-02-08T16:19:00Z">
        <w:r w:rsidRPr="0094149B">
          <w:rPr>
            <w:rFonts w:ascii="Times New Roman" w:hAnsi="Times New Roman" w:cs="Times New Roman"/>
            <w:bCs/>
            <w:i/>
            <w:iCs/>
            <w:lang w:val="en-US"/>
          </w:rPr>
          <w:t xml:space="preserve">ncluding </w:t>
        </w:r>
      </w:ins>
      <w:ins w:id="70" w:author="Parks, Robbie M" w:date="2022-03-01T14:40:00Z">
        <w:r w:rsidRPr="0094149B">
          <w:rPr>
            <w:rFonts w:ascii="Times New Roman" w:hAnsi="Times New Roman" w:cs="Times New Roman"/>
            <w:bCs/>
            <w:i/>
            <w:iCs/>
            <w:lang w:val="en-US"/>
          </w:rPr>
          <w:t xml:space="preserve">household </w:t>
        </w:r>
      </w:ins>
      <w:ins w:id="71" w:author="Parks, Robbie M" w:date="2022-02-08T16:19:00Z">
        <w:r w:rsidRPr="0094149B">
          <w:rPr>
            <w:rFonts w:ascii="Times New Roman" w:hAnsi="Times New Roman" w:cs="Times New Roman"/>
            <w:bCs/>
            <w:i/>
            <w:iCs/>
            <w:lang w:val="en-US"/>
          </w:rPr>
          <w:t xml:space="preserve">socioeconomic status (SES), civil status, </w:t>
        </w:r>
      </w:ins>
      <w:ins w:id="72" w:author="Parks, Robbie M" w:date="2022-02-08T16:20:00Z">
        <w:r w:rsidRPr="0094149B">
          <w:rPr>
            <w:rFonts w:ascii="Times New Roman" w:hAnsi="Times New Roman" w:cs="Times New Roman"/>
            <w:bCs/>
            <w:i/>
            <w:iCs/>
            <w:lang w:val="en-US"/>
          </w:rPr>
          <w:t>last report</w:t>
        </w:r>
      </w:ins>
      <w:ins w:id="73" w:author="Parks, Robbie M" w:date="2022-02-08T16:24:00Z">
        <w:r w:rsidRPr="0094149B">
          <w:rPr>
            <w:rFonts w:ascii="Times New Roman" w:hAnsi="Times New Roman" w:cs="Times New Roman"/>
            <w:bCs/>
            <w:i/>
            <w:iCs/>
            <w:lang w:val="en-US"/>
          </w:rPr>
          <w:t>ed</w:t>
        </w:r>
      </w:ins>
      <w:ins w:id="74" w:author="Parks, Robbie M" w:date="2022-02-08T16:20:00Z">
        <w:r w:rsidRPr="0094149B">
          <w:rPr>
            <w:rFonts w:ascii="Times New Roman" w:hAnsi="Times New Roman" w:cs="Times New Roman"/>
            <w:bCs/>
            <w:i/>
            <w:iCs/>
            <w:lang w:val="en-US"/>
          </w:rPr>
          <w:t xml:space="preserve"> place of residence</w:t>
        </w:r>
      </w:ins>
      <w:ins w:id="75" w:author="Parks, Robbie M" w:date="2022-02-08T16:24:00Z">
        <w:r w:rsidRPr="0094149B">
          <w:rPr>
            <w:rFonts w:ascii="Times New Roman" w:hAnsi="Times New Roman" w:cs="Times New Roman"/>
            <w:bCs/>
            <w:i/>
            <w:iCs/>
            <w:lang w:val="en-US"/>
          </w:rPr>
          <w:t>,</w:t>
        </w:r>
      </w:ins>
      <w:ins w:id="76" w:author="Parks, Robbie M" w:date="2022-02-08T16:20:00Z">
        <w:r w:rsidRPr="0094149B">
          <w:rPr>
            <w:rFonts w:ascii="Times New Roman" w:hAnsi="Times New Roman" w:cs="Times New Roman"/>
            <w:bCs/>
            <w:i/>
            <w:iCs/>
            <w:lang w:val="en-US"/>
          </w:rPr>
          <w:t xml:space="preserve"> and place of birth</w:t>
        </w:r>
      </w:ins>
      <w:r w:rsidRPr="0094149B">
        <w:rPr>
          <w:rFonts w:ascii="Times New Roman" w:hAnsi="Times New Roman" w:cs="Times New Roman"/>
          <w:bCs/>
          <w:i/>
          <w:iCs/>
          <w:lang w:val="en-US"/>
        </w:rPr>
        <w:t xml:space="preserve">. We used a five-category individual-level </w:t>
      </w:r>
      <w:del w:id="77" w:author="Parks, Robbie M" w:date="2022-02-08T16:19:00Z">
        <w:r w:rsidRPr="0094149B" w:rsidDel="00662A4B">
          <w:rPr>
            <w:rFonts w:ascii="Times New Roman" w:hAnsi="Times New Roman" w:cs="Times New Roman"/>
            <w:bCs/>
            <w:i/>
            <w:iCs/>
            <w:lang w:val="en-US"/>
          </w:rPr>
          <w:delText>socioeconomic status (</w:delText>
        </w:r>
      </w:del>
      <w:r w:rsidRPr="0094149B">
        <w:rPr>
          <w:rFonts w:ascii="Times New Roman" w:hAnsi="Times New Roman" w:cs="Times New Roman"/>
          <w:bCs/>
          <w:i/>
          <w:iCs/>
          <w:lang w:val="en-US"/>
        </w:rPr>
        <w:t>SES</w:t>
      </w:r>
      <w:del w:id="78" w:author="Parks, Robbie M" w:date="2022-02-08T16:19:00Z">
        <w:r w:rsidRPr="0094149B" w:rsidDel="00662A4B">
          <w:rPr>
            <w:rFonts w:ascii="Times New Roman" w:hAnsi="Times New Roman" w:cs="Times New Roman"/>
            <w:bCs/>
            <w:i/>
            <w:iCs/>
            <w:lang w:val="en-US"/>
          </w:rPr>
          <w:delText>)</w:delText>
        </w:r>
      </w:del>
      <w:r w:rsidRPr="0094149B">
        <w:rPr>
          <w:rFonts w:ascii="Times New Roman" w:hAnsi="Times New Roman" w:cs="Times New Roman"/>
          <w:bCs/>
          <w:i/>
          <w:iCs/>
          <w:lang w:val="en-US"/>
        </w:rPr>
        <w:t xml:space="preserve"> definition developed by the Danish Institute of Social Sciences, based on job titles from income tax forms, which </w:t>
      </w:r>
      <w:ins w:id="79" w:author="Parks, Robbie M" w:date="2022-02-10T14:35:00Z">
        <w:r w:rsidRPr="0094149B">
          <w:rPr>
            <w:rFonts w:ascii="Times New Roman" w:hAnsi="Times New Roman" w:cs="Times New Roman"/>
            <w:bCs/>
            <w:i/>
            <w:iCs/>
            <w:lang w:val="en-US"/>
          </w:rPr>
          <w:t xml:space="preserve">has been shown as </w:t>
        </w:r>
      </w:ins>
      <w:del w:id="80" w:author="Parks, Robbie M" w:date="2022-02-10T14:34:00Z">
        <w:r w:rsidRPr="0094149B" w:rsidDel="008723E5">
          <w:rPr>
            <w:rFonts w:ascii="Times New Roman" w:hAnsi="Times New Roman" w:cs="Times New Roman"/>
            <w:bCs/>
            <w:i/>
            <w:iCs/>
            <w:lang w:val="en-US"/>
          </w:rPr>
          <w:delText>we have shown as having</w:delText>
        </w:r>
      </w:del>
      <w:ins w:id="81" w:author="Parks, Robbie M" w:date="2022-02-10T14:35:00Z">
        <w:r w:rsidRPr="0094149B">
          <w:rPr>
            <w:rFonts w:ascii="Times New Roman" w:hAnsi="Times New Roman" w:cs="Times New Roman"/>
            <w:bCs/>
            <w:i/>
            <w:iCs/>
            <w:lang w:val="en-US"/>
          </w:rPr>
          <w:t>having</w:t>
        </w:r>
      </w:ins>
      <w:r w:rsidRPr="0094149B">
        <w:rPr>
          <w:rFonts w:ascii="Times New Roman" w:hAnsi="Times New Roman" w:cs="Times New Roman"/>
          <w:bCs/>
          <w:i/>
          <w:iCs/>
          <w:lang w:val="en-US"/>
        </w:rPr>
        <w:t xml:space="preserve"> an association with ALS diagnosis in Denmark</w:t>
      </w:r>
      <w:ins w:id="82" w:author="Parks, Robbie M" w:date="2022-03-01T14:40:00Z">
        <w:r w:rsidRPr="0094149B">
          <w:rPr>
            <w:rFonts w:ascii="Times New Roman" w:hAnsi="Times New Roman" w:cs="Times New Roman"/>
            <w:bCs/>
            <w:i/>
            <w:iCs/>
            <w:lang w:val="en-US"/>
          </w:rPr>
          <w:t>,</w:t>
        </w:r>
      </w:ins>
      <w:del w:id="83" w:author="Parks, Robbie M" w:date="2022-03-01T10:51:00Z">
        <w:r w:rsidRPr="0094149B" w:rsidDel="009B7AF2">
          <w:rPr>
            <w:rFonts w:ascii="Times New Roman" w:hAnsi="Times New Roman" w:cs="Times New Roman"/>
            <w:bCs/>
            <w:i/>
            <w:iCs/>
            <w:lang w:val="en-US"/>
          </w:rPr>
          <w:delText>,</w:delText>
        </w:r>
      </w:del>
      <w:r w:rsidRPr="0094149B">
        <w:rPr>
          <w:rFonts w:ascii="Times New Roman" w:hAnsi="Times New Roman" w:cs="Times New Roman"/>
          <w:bCs/>
          <w:i/>
          <w:iCs/>
          <w:lang w:val="en-US"/>
        </w:rPr>
        <w:fldChar w:fldCharType="begin"/>
      </w:r>
      <w:r w:rsidRPr="0094149B">
        <w:rPr>
          <w:rFonts w:ascii="Times New Roman" w:hAnsi="Times New Roman" w:cs="Times New Roman"/>
          <w:bCs/>
          <w:i/>
          <w:iCs/>
          <w:lang w:val="en-US"/>
        </w:rPr>
        <w:instrText xml:space="preserve"> ADDIN ZOTERO_ITEM CSL_CITATION {"citationID":"0eulvPwB","properties":{"formattedCitation":"\\super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Pr="0094149B">
        <w:rPr>
          <w:rFonts w:ascii="Times New Roman" w:hAnsi="Times New Roman" w:cs="Times New Roman"/>
          <w:bCs/>
          <w:i/>
          <w:iCs/>
          <w:lang w:val="en-US"/>
        </w:rPr>
        <w:fldChar w:fldCharType="separate"/>
      </w:r>
      <w:r w:rsidRPr="0094149B">
        <w:rPr>
          <w:rFonts w:ascii="Times New Roman" w:hAnsi="Times New Roman" w:cs="Times New Roman"/>
          <w:i/>
          <w:iCs/>
          <w:vertAlign w:val="superscript"/>
          <w:lang w:val="en-US"/>
        </w:rPr>
        <w:t>61</w:t>
      </w:r>
      <w:r w:rsidRPr="0094149B">
        <w:rPr>
          <w:rFonts w:ascii="Times New Roman" w:hAnsi="Times New Roman" w:cs="Times New Roman"/>
          <w:i/>
          <w:iCs/>
          <w:lang w:val="en-US"/>
        </w:rPr>
        <w:fldChar w:fldCharType="end"/>
      </w:r>
      <w:ins w:id="84" w:author="Parks, Robbie M" w:date="2022-03-01T14:40:00Z">
        <w:r w:rsidRPr="0094149B">
          <w:rPr>
            <w:rFonts w:ascii="Times New Roman" w:hAnsi="Times New Roman" w:cs="Times New Roman"/>
            <w:bCs/>
            <w:i/>
            <w:iCs/>
            <w:lang w:val="en-US"/>
          </w:rPr>
          <w:t xml:space="preserve"> as well as how quickly one is identified as having ALS in the Danish </w:t>
        </w:r>
      </w:ins>
      <w:ins w:id="85" w:author="Parks, Robbie M" w:date="2022-03-01T14:41:00Z">
        <w:r w:rsidRPr="0094149B">
          <w:rPr>
            <w:rFonts w:ascii="Times New Roman" w:hAnsi="Times New Roman" w:cs="Times New Roman"/>
            <w:bCs/>
            <w:i/>
            <w:iCs/>
            <w:lang w:val="en-US"/>
          </w:rPr>
          <w:t>Civil Registration System.</w:t>
        </w:r>
      </w:ins>
      <w:r w:rsidRPr="0094149B">
        <w:rPr>
          <w:rFonts w:ascii="Times New Roman" w:hAnsi="Times New Roman" w:cs="Times New Roman"/>
          <w:bCs/>
          <w:i/>
          <w:iCs/>
          <w:lang w:val="en-US"/>
        </w:rPr>
        <w:fldChar w:fldCharType="begin"/>
      </w:r>
      <w:r w:rsidRPr="0094149B">
        <w:rPr>
          <w:rFonts w:ascii="Times New Roman" w:hAnsi="Times New Roman" w:cs="Times New Roman"/>
          <w:bCs/>
          <w:i/>
          <w:iCs/>
          <w:lang w:val="en-US"/>
        </w:rPr>
        <w:instrText xml:space="preserve"> ADDIN ZOTERO_ITEM CSL_CITATION {"citationID":"79kZnT3M","properties":{"formattedCitation":"\\super 62\\nosupersub{}","plainCitation":"62","noteIndex":0},"citationItems":[{"id":1278,"uris":["http://zotero.org/users/6925055/items/6F8RUMBT"],"uri":["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Pr="0094149B">
        <w:rPr>
          <w:rFonts w:ascii="Times New Roman" w:hAnsi="Times New Roman" w:cs="Times New Roman"/>
          <w:bCs/>
          <w:i/>
          <w:iCs/>
          <w:lang w:val="en-US"/>
        </w:rPr>
        <w:fldChar w:fldCharType="separate"/>
      </w:r>
      <w:r w:rsidRPr="0094149B">
        <w:rPr>
          <w:rFonts w:ascii="Times New Roman" w:hAnsi="Times New Roman" w:cs="Times New Roman"/>
          <w:i/>
          <w:iCs/>
          <w:vertAlign w:val="superscript"/>
          <w:lang w:val="en-US"/>
        </w:rPr>
        <w:t>62</w:t>
      </w:r>
      <w:r w:rsidRPr="0094149B">
        <w:rPr>
          <w:rFonts w:ascii="Times New Roman" w:hAnsi="Times New Roman" w:cs="Times New Roman"/>
          <w:i/>
          <w:iCs/>
          <w:lang w:val="en-US"/>
        </w:rPr>
        <w:fldChar w:fldCharType="end"/>
      </w:r>
      <w:del w:id="86" w:author="Parks, Robbie M" w:date="2022-03-01T10:51:00Z">
        <w:r w:rsidRPr="0094149B" w:rsidDel="009B7AF2">
          <w:rPr>
            <w:rFonts w:ascii="Times New Roman" w:hAnsi="Times New Roman" w:cs="Times New Roman"/>
            <w:bCs/>
            <w:i/>
            <w:iCs/>
            <w:lang w:val="en-US"/>
          </w:rPr>
          <w:delText>.</w:delText>
        </w:r>
      </w:del>
      <w:r w:rsidRPr="0094149B">
        <w:rPr>
          <w:rFonts w:ascii="Times New Roman" w:hAnsi="Times New Roman" w:cs="Times New Roman"/>
          <w:bCs/>
          <w:i/>
          <w:iCs/>
          <w:lang w:val="en-US"/>
        </w:rPr>
        <w:t xml:space="preserve"> Group 1 (highest status) includes corporate managers and academics; group 2: proprietors, managers of small businesses and teachers; group 3: technicians and nurses; group 4: skilled workers; and group 5: </w:t>
      </w:r>
      <w:proofErr w:type="spellStart"/>
      <w:ins w:id="87" w:author="Parks, Robbie M" w:date="2022-03-05T17:43:00Z">
        <w:r w:rsidRPr="0094149B">
          <w:rPr>
            <w:rFonts w:ascii="Times New Roman" w:hAnsi="Times New Roman" w:cs="Times New Roman"/>
            <w:bCs/>
            <w:i/>
            <w:iCs/>
            <w:lang w:val="en-US"/>
          </w:rPr>
          <w:t>unspecialised</w:t>
        </w:r>
      </w:ins>
      <w:proofErr w:type="spellEnd"/>
      <w:r w:rsidRPr="0094149B">
        <w:rPr>
          <w:rFonts w:ascii="Times New Roman" w:hAnsi="Times New Roman" w:cs="Times New Roman"/>
          <w:bCs/>
          <w:i/>
          <w:iCs/>
          <w:lang w:val="en-US"/>
        </w:rPr>
        <w:t xml:space="preserve"> workers</w:t>
      </w:r>
      <w:ins w:id="88" w:author="Parks, Robbie M" w:date="2022-03-01T15:22:00Z">
        <w:r w:rsidRPr="0094149B">
          <w:rPr>
            <w:rFonts w:ascii="Times New Roman" w:hAnsi="Times New Roman" w:cs="Times New Roman"/>
            <w:bCs/>
            <w:i/>
            <w:iCs/>
            <w:lang w:val="en-US"/>
          </w:rPr>
          <w:t xml:space="preserve"> such as entry-level positions within food and retail environments</w:t>
        </w:r>
      </w:ins>
      <w:r w:rsidRPr="0094149B">
        <w:rPr>
          <w:rFonts w:ascii="Times New Roman" w:hAnsi="Times New Roman" w:cs="Times New Roman"/>
          <w:bCs/>
          <w:i/>
          <w:iCs/>
          <w:lang w:val="en-US"/>
        </w:rPr>
        <w:t xml:space="preserve">. We included a group for participants who were </w:t>
      </w:r>
      <w:del w:id="89" w:author="Parks, Robbie M" w:date="2022-02-10T14:41:00Z">
        <w:r w:rsidRPr="0094149B" w:rsidDel="00177537">
          <w:rPr>
            <w:rFonts w:ascii="Times New Roman" w:hAnsi="Times New Roman" w:cs="Times New Roman"/>
            <w:bCs/>
            <w:i/>
            <w:iCs/>
            <w:lang w:val="en-US"/>
          </w:rPr>
          <w:delText>unemployed or unclassified</w:delText>
        </w:r>
      </w:del>
      <w:ins w:id="90" w:author="Parks, Robbie M" w:date="2022-02-10T14:41:00Z">
        <w:r w:rsidRPr="0094149B">
          <w:rPr>
            <w:rFonts w:ascii="Times New Roman" w:hAnsi="Times New Roman" w:cs="Times New Roman"/>
            <w:bCs/>
            <w:i/>
            <w:iCs/>
            <w:lang w:val="en-US"/>
          </w:rPr>
          <w:t>unknown</w:t>
        </w:r>
      </w:ins>
      <w:r w:rsidRPr="0094149B">
        <w:rPr>
          <w:rFonts w:ascii="Times New Roman" w:hAnsi="Times New Roman" w:cs="Times New Roman"/>
          <w:bCs/>
          <w:i/>
          <w:iCs/>
          <w:lang w:val="en-US"/>
        </w:rPr>
        <w:t xml:space="preserve"> (group 9). For each married participant, we used the higher of the couple’s individual SES categories, where available. </w:t>
      </w:r>
      <w:commentRangeStart w:id="91"/>
      <w:r w:rsidRPr="0094149B">
        <w:rPr>
          <w:rFonts w:ascii="Times New Roman" w:hAnsi="Times New Roman" w:cs="Times New Roman"/>
          <w:bCs/>
          <w:i/>
          <w:iCs/>
          <w:lang w:val="en-US"/>
        </w:rPr>
        <w:t>We also used information on civil status (never married, married, divorced, widowed)</w:t>
      </w:r>
      <w:ins w:id="92" w:author="Parks, Robbie M" w:date="2022-03-01T10:55:00Z">
        <w:r w:rsidRPr="0094149B">
          <w:rPr>
            <w:rFonts w:ascii="Times New Roman" w:hAnsi="Times New Roman" w:cs="Times New Roman"/>
            <w:bCs/>
            <w:i/>
            <w:iCs/>
            <w:lang w:val="en-US"/>
          </w:rPr>
          <w:t xml:space="preserve"> due to the influence that a spouse has on visiting a family physician</w:t>
        </w:r>
      </w:ins>
      <w:r w:rsidRPr="0094149B">
        <w:rPr>
          <w:rFonts w:ascii="Times New Roman" w:hAnsi="Times New Roman" w:cs="Times New Roman"/>
          <w:bCs/>
          <w:i/>
          <w:iCs/>
          <w:lang w:val="en-US"/>
        </w:rPr>
        <w:t>,</w:t>
      </w:r>
      <w:ins w:id="93" w:author="Parks, Robbie M" w:date="2022-03-01T10:56:00Z">
        <w:r w:rsidRPr="0094149B">
          <w:rPr>
            <w:rFonts w:ascii="Times New Roman" w:hAnsi="Times New Roman" w:cs="Times New Roman"/>
            <w:i/>
            <w:iCs/>
            <w:lang w:val="en-US"/>
          </w:rPr>
          <w:fldChar w:fldCharType="begin"/>
        </w:r>
      </w:ins>
      <w:r w:rsidRPr="0094149B">
        <w:rPr>
          <w:rFonts w:ascii="Times New Roman" w:hAnsi="Times New Roman" w:cs="Times New Roman"/>
          <w:i/>
          <w:iCs/>
          <w:lang w:val="en-US"/>
        </w:rPr>
        <w:instrText xml:space="preserve"> ADDIN ZOTERO_ITEM CSL_CITATION {"citationID":"UdEJGplY","properties":{"formattedCitation":"\\super 63\\nosupersub{}","plainCitation":"63","noteIndex":0},"citationItems":[{"id":1274,"uris":["http://zotero.org/users/6925055/items/MJLUNCQ2"],"uri":["http://zotero.org/users/6925055/items/MJLUNCQ2"],"itemData":{"id":1274,"type":"paper-conference","container-title":"AMIA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ins w:id="94" w:author="Parks, Robbie M" w:date="2022-03-01T10:56:00Z">
        <w:r w:rsidRPr="0094149B">
          <w:rPr>
            <w:rFonts w:ascii="Times New Roman" w:hAnsi="Times New Roman" w:cs="Times New Roman"/>
            <w:i/>
            <w:iCs/>
            <w:lang w:val="en-US"/>
          </w:rPr>
          <w:fldChar w:fldCharType="separate"/>
        </w:r>
      </w:ins>
      <w:r w:rsidRPr="0094149B">
        <w:rPr>
          <w:rFonts w:ascii="Times New Roman" w:hAnsi="Times New Roman" w:cs="Times New Roman"/>
          <w:i/>
          <w:iCs/>
          <w:vertAlign w:val="superscript"/>
          <w:lang w:val="en-US"/>
        </w:rPr>
        <w:t>63</w:t>
      </w:r>
      <w:ins w:id="95" w:author="Parks, Robbie M" w:date="2022-03-01T10:56:00Z">
        <w:r w:rsidRPr="0094149B">
          <w:rPr>
            <w:rFonts w:ascii="Times New Roman" w:hAnsi="Times New Roman" w:cs="Times New Roman"/>
            <w:i/>
            <w:iCs/>
            <w:lang w:val="en-US"/>
          </w:rPr>
          <w:fldChar w:fldCharType="end"/>
        </w:r>
      </w:ins>
      <w:commentRangeEnd w:id="91"/>
      <w:r w:rsidR="006860B1">
        <w:rPr>
          <w:rStyle w:val="CommentReference"/>
        </w:rPr>
        <w:commentReference w:id="91"/>
      </w:r>
      <w:r w:rsidRPr="0094149B">
        <w:rPr>
          <w:rFonts w:ascii="Times New Roman" w:hAnsi="Times New Roman" w:cs="Times New Roman"/>
          <w:bCs/>
          <w:i/>
          <w:iCs/>
          <w:lang w:val="en-US"/>
        </w:rPr>
        <w:t xml:space="preserve"> last reported place of residence from postcode (Greater Copenhagen, big cities of Denmark, rest of Denmark, Greenland)</w:t>
      </w:r>
      <w:ins w:id="96" w:author="Parks, Robbie M" w:date="2022-03-01T10:57:00Z">
        <w:r w:rsidRPr="0094149B">
          <w:rPr>
            <w:rFonts w:ascii="Times New Roman" w:hAnsi="Times New Roman" w:cs="Times New Roman"/>
            <w:bCs/>
            <w:i/>
            <w:iCs/>
            <w:lang w:val="en-US"/>
          </w:rPr>
          <w:t xml:space="preserve"> to account for various local environmental and behavioral stressors,</w:t>
        </w:r>
        <w:r w:rsidRPr="0094149B">
          <w:rPr>
            <w:rFonts w:ascii="Times New Roman" w:hAnsi="Times New Roman" w:cs="Times New Roman"/>
            <w:i/>
            <w:iCs/>
            <w:lang w:val="en-US"/>
          </w:rPr>
          <w:fldChar w:fldCharType="begin"/>
        </w:r>
      </w:ins>
      <w:r w:rsidRPr="0094149B">
        <w:rPr>
          <w:rFonts w:ascii="Times New Roman" w:hAnsi="Times New Roman" w:cs="Times New Roman"/>
          <w:i/>
          <w:iCs/>
          <w:lang w:val="en-US"/>
        </w:rPr>
        <w:instrText xml:space="preserve"> ADDIN ZOTERO_ITEM CSL_CITATION {"citationID":"uchdWmUR","properties":{"formattedCitation":"\\super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ins w:id="97" w:author="Parks, Robbie M" w:date="2022-03-01T10:57:00Z">
        <w:r w:rsidRPr="0094149B">
          <w:rPr>
            <w:rFonts w:ascii="Times New Roman" w:hAnsi="Times New Roman" w:cs="Times New Roman"/>
            <w:i/>
            <w:iCs/>
            <w:lang w:val="en-US"/>
          </w:rPr>
          <w:fldChar w:fldCharType="separate"/>
        </w:r>
      </w:ins>
      <w:r w:rsidRPr="0094149B">
        <w:rPr>
          <w:rFonts w:ascii="Times New Roman" w:hAnsi="Times New Roman" w:cs="Times New Roman"/>
          <w:i/>
          <w:iCs/>
          <w:vertAlign w:val="superscript"/>
          <w:lang w:val="en-US"/>
        </w:rPr>
        <w:t>7</w:t>
      </w:r>
      <w:ins w:id="98" w:author="Parks, Robbie M" w:date="2022-03-01T10:57:00Z">
        <w:r w:rsidRPr="0094149B">
          <w:rPr>
            <w:rFonts w:ascii="Times New Roman" w:hAnsi="Times New Roman" w:cs="Times New Roman"/>
            <w:i/>
            <w:iCs/>
            <w:lang w:val="en-US"/>
          </w:rPr>
          <w:fldChar w:fldCharType="end"/>
        </w:r>
      </w:ins>
      <w:r w:rsidRPr="0094149B">
        <w:rPr>
          <w:rFonts w:ascii="Times New Roman" w:hAnsi="Times New Roman" w:cs="Times New Roman"/>
          <w:bCs/>
          <w:i/>
          <w:iCs/>
          <w:lang w:val="en-US"/>
        </w:rPr>
        <w:t xml:space="preserve"> and place of birth (Greater Copenhagen, big cities of Denmark, rest of Denmark, Greenland, foreign, unknown) to adjust for other potential family-specific, location-specific, and early-life confounders</w:t>
      </w:r>
      <w:ins w:id="99" w:author="Parks, Robbie M" w:date="2022-03-01T11:00:00Z">
        <w:r w:rsidRPr="0094149B">
          <w:rPr>
            <w:rFonts w:ascii="Times New Roman" w:hAnsi="Times New Roman" w:cs="Times New Roman"/>
            <w:bCs/>
            <w:i/>
            <w:iCs/>
            <w:lang w:val="en-US"/>
          </w:rPr>
          <w:t>, which may have an impact on the probability of developing ALS</w:t>
        </w:r>
      </w:ins>
      <w:r w:rsidRPr="0094149B">
        <w:rPr>
          <w:rFonts w:ascii="Times New Roman" w:hAnsi="Times New Roman" w:cs="Times New Roman"/>
          <w:bCs/>
          <w:i/>
          <w:iCs/>
          <w:lang w:val="en-US"/>
        </w:rPr>
        <w:t>.</w:t>
      </w:r>
      <w:ins w:id="100" w:author="Parks, Robbie M" w:date="2022-03-01T11:01:00Z">
        <w:r w:rsidRPr="0094149B">
          <w:rPr>
            <w:rFonts w:ascii="Times New Roman" w:hAnsi="Times New Roman" w:cs="Times New Roman"/>
            <w:i/>
            <w:iCs/>
            <w:lang w:val="en-US"/>
          </w:rPr>
          <w:fldChar w:fldCharType="begin"/>
        </w:r>
      </w:ins>
      <w:r w:rsidRPr="0094149B">
        <w:rPr>
          <w:rFonts w:ascii="Times New Roman" w:hAnsi="Times New Roman" w:cs="Times New Roman"/>
          <w:i/>
          <w:iCs/>
          <w:lang w:val="en-US"/>
        </w:rPr>
        <w:instrText xml:space="preserve"> ADDIN ZOTERO_ITEM CSL_CITATION {"citationID":"hwGYI0M2","properties":{"formattedCitation":"\\super 64\\nosupersub{}","plainCitation":"64","noteIndex":0},"citationItems":[{"id":1275,"uris":["http://zotero.org/users/6925055/items/9G2VEN6P"],"uri":["http://zotero.org/users/6925055/items/9G2VEN6P"],"itemData":{"id":1275,"type":"article-journal","container-title":"Reviews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ins w:id="101" w:author="Parks, Robbie M" w:date="2022-03-01T11:01:00Z">
        <w:r w:rsidRPr="0094149B">
          <w:rPr>
            <w:rFonts w:ascii="Times New Roman" w:hAnsi="Times New Roman" w:cs="Times New Roman"/>
            <w:i/>
            <w:iCs/>
            <w:lang w:val="en-US"/>
          </w:rPr>
          <w:fldChar w:fldCharType="separate"/>
        </w:r>
      </w:ins>
      <w:r w:rsidRPr="0094149B">
        <w:rPr>
          <w:rFonts w:ascii="Times New Roman" w:hAnsi="Times New Roman" w:cs="Times New Roman"/>
          <w:i/>
          <w:iCs/>
          <w:vertAlign w:val="superscript"/>
          <w:lang w:val="en-US"/>
        </w:rPr>
        <w:t>64</w:t>
      </w:r>
      <w:ins w:id="102" w:author="Parks, Robbie M" w:date="2022-03-01T11:01:00Z">
        <w:r w:rsidRPr="0094149B">
          <w:rPr>
            <w:rFonts w:ascii="Times New Roman" w:hAnsi="Times New Roman" w:cs="Times New Roman"/>
            <w:i/>
            <w:iCs/>
            <w:lang w:val="en-US"/>
          </w:rPr>
          <w:fldChar w:fldCharType="end"/>
        </w:r>
      </w:ins>
      <w:r w:rsidRPr="0094149B">
        <w:rPr>
          <w:rFonts w:ascii="Times New Roman" w:hAnsi="Times New Roman" w:cs="Times New Roman"/>
          <w:bCs/>
          <w:i/>
          <w:iCs/>
          <w:lang w:val="en-US"/>
        </w:rPr>
        <w:t xml:space="preserve"> </w:t>
      </w:r>
      <w:ins w:id="103" w:author="Parks, Robbie M" w:date="2022-03-01T11:02:00Z">
        <w:r w:rsidRPr="0094149B">
          <w:rPr>
            <w:rFonts w:ascii="Times New Roman" w:hAnsi="Times New Roman" w:cs="Times New Roman"/>
            <w:bCs/>
            <w:i/>
            <w:iCs/>
            <w:lang w:val="en-US"/>
          </w:rPr>
          <w:t>Ultimately</w:t>
        </w:r>
      </w:ins>
      <w:ins w:id="104" w:author="Parks, Robbie M" w:date="2022-03-01T11:03:00Z">
        <w:r w:rsidRPr="0094149B">
          <w:rPr>
            <w:rFonts w:ascii="Times New Roman" w:hAnsi="Times New Roman" w:cs="Times New Roman"/>
            <w:bCs/>
            <w:i/>
            <w:iCs/>
            <w:lang w:val="en-US"/>
          </w:rPr>
          <w:t>, we were limited by what was available in the Danish Civil Registration System.</w:t>
        </w:r>
      </w:ins>
    </w:p>
    <w:p w14:paraId="5A8AB933" w14:textId="5CC68F19"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br/>
        <w:t>5) Methods, page 8, line 50: Please include more motivation and reasoning for ozone sensitivity analysis.</w:t>
      </w:r>
    </w:p>
    <w:p w14:paraId="045C535A" w14:textId="77777777" w:rsidR="00ED23D1" w:rsidRPr="0011140B" w:rsidRDefault="00ED23D1" w:rsidP="00B45B6C">
      <w:pPr>
        <w:jc w:val="both"/>
        <w:rPr>
          <w:rFonts w:ascii="Times New Roman" w:hAnsi="Times New Roman" w:cs="Times New Roman"/>
          <w:b/>
          <w:bCs/>
          <w:lang w:val="en-US"/>
        </w:rPr>
      </w:pPr>
    </w:p>
    <w:p w14:paraId="6BE3CC79" w14:textId="6AE6B3D9" w:rsidR="00447F59" w:rsidRPr="0011140B" w:rsidRDefault="00447F59" w:rsidP="00AB0F0F">
      <w:pPr>
        <w:jc w:val="both"/>
        <w:rPr>
          <w:rFonts w:ascii="Times New Roman" w:hAnsi="Times New Roman" w:cs="Times New Roman"/>
          <w:lang w:val="en-US"/>
        </w:rPr>
      </w:pPr>
      <w:r w:rsidRPr="0011140B">
        <w:rPr>
          <w:rFonts w:ascii="Times New Roman" w:hAnsi="Times New Roman" w:cs="Times New Roman"/>
          <w:lang w:val="en-US"/>
        </w:rPr>
        <w:t xml:space="preserve">There is evidence from other studies that ozone concentrations are associated with many different </w:t>
      </w:r>
      <w:r w:rsidR="007D10A7" w:rsidRPr="0011140B">
        <w:rPr>
          <w:rFonts w:ascii="Times New Roman" w:hAnsi="Times New Roman" w:cs="Times New Roman"/>
          <w:lang w:val="en-US"/>
        </w:rPr>
        <w:t>adverse health outcomes</w:t>
      </w:r>
      <w:r w:rsidR="0008355E">
        <w:rPr>
          <w:rFonts w:ascii="Times New Roman" w:hAnsi="Times New Roman" w:cs="Times New Roman"/>
          <w:lang w:val="en-US"/>
        </w:rPr>
        <w:t xml:space="preserve"> </w:t>
      </w:r>
      <w:r w:rsidR="0008355E">
        <w:rPr>
          <w:rFonts w:ascii="Times New Roman" w:hAnsi="Times New Roman" w:cs="Times New Roman"/>
          <w:lang w:val="en-US"/>
        </w:rPr>
        <w:fldChar w:fldCharType="begin"/>
      </w:r>
      <w:r w:rsidR="0008355E">
        <w:rPr>
          <w:rFonts w:ascii="Times New Roman" w:hAnsi="Times New Roman" w:cs="Times New Roman"/>
          <w:lang w:val="en-US"/>
        </w:rPr>
        <w:instrText xml:space="preserve"> ADDIN ZOTERO_ITEM CSL_CITATION {"citationID":"ix7NFuAq","properties":{"formattedCitation":"(Nuvolone, Petri, and Voller 2018)","plainCitation":"(Nuvolone, Petri, and Voller 2018)","noteIndex":0},"citationItems":[{"id":1277,"uris":["http://zotero.org/users/6925055/items/HJLJKV8H"],"uri":["http://zotero.org/users/6925055/items/HJLJKV8H"],"itemData":{"id":1277,"type":"article-journal","container-title":"Environmental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08355E">
        <w:rPr>
          <w:rFonts w:ascii="Times New Roman" w:hAnsi="Times New Roman" w:cs="Times New Roman"/>
          <w:lang w:val="en-US"/>
        </w:rPr>
        <w:fldChar w:fldCharType="separate"/>
      </w:r>
      <w:r w:rsidR="0008355E">
        <w:rPr>
          <w:rFonts w:ascii="Times New Roman" w:hAnsi="Times New Roman" w:cs="Times New Roman"/>
          <w:noProof/>
          <w:lang w:val="en-US"/>
        </w:rPr>
        <w:t>(Nuvolone, Petri, and Voller 2018)</w:t>
      </w:r>
      <w:r w:rsidR="0008355E">
        <w:rPr>
          <w:rFonts w:ascii="Times New Roman" w:hAnsi="Times New Roman" w:cs="Times New Roman"/>
          <w:lang w:val="en-US"/>
        </w:rPr>
        <w:fldChar w:fldCharType="end"/>
      </w:r>
      <w:r w:rsidR="007D10A7" w:rsidRPr="0011140B">
        <w:rPr>
          <w:rFonts w:ascii="Times New Roman" w:hAnsi="Times New Roman" w:cs="Times New Roman"/>
          <w:lang w:val="en-US"/>
        </w:rPr>
        <w:t>.</w:t>
      </w:r>
      <w:r w:rsidR="00A2350E" w:rsidRPr="0011140B">
        <w:rPr>
          <w:rFonts w:ascii="Times New Roman" w:hAnsi="Times New Roman" w:cs="Times New Roman"/>
          <w:lang w:val="en-US"/>
        </w:rPr>
        <w:t xml:space="preserve"> However, ozone is a highly-correlated exposure with many other pollutants included in our analysis, as can be seen from Figure </w:t>
      </w:r>
      <w:r w:rsidR="00CD35FD" w:rsidRPr="0011140B">
        <w:rPr>
          <w:rFonts w:ascii="Times New Roman" w:hAnsi="Times New Roman" w:cs="Times New Roman"/>
          <w:lang w:val="en-US"/>
        </w:rPr>
        <w:t>1</w:t>
      </w:r>
      <w:r w:rsidR="00A2350E" w:rsidRPr="0011140B">
        <w:rPr>
          <w:rFonts w:ascii="Times New Roman" w:hAnsi="Times New Roman" w:cs="Times New Roman"/>
          <w:lang w:val="en-US"/>
        </w:rPr>
        <w:t xml:space="preserve"> in the main manuscript. </w:t>
      </w:r>
      <w:r w:rsidR="00221B1E" w:rsidRPr="0011140B">
        <w:rPr>
          <w:rFonts w:ascii="Times New Roman" w:hAnsi="Times New Roman" w:cs="Times New Roman"/>
          <w:lang w:val="en-US"/>
        </w:rPr>
        <w:t xml:space="preserve">Adding an extra pollutant which is highly-correlated with the others may have posed challenges to the statistical inference of the </w:t>
      </w:r>
      <w:r w:rsidR="003E5C75" w:rsidRPr="0011140B">
        <w:rPr>
          <w:rFonts w:ascii="Times New Roman" w:hAnsi="Times New Roman" w:cs="Times New Roman"/>
          <w:lang w:val="en-US"/>
        </w:rPr>
        <w:t>model</w:t>
      </w:r>
      <w:r w:rsidR="00887CD3" w:rsidRPr="0011140B">
        <w:rPr>
          <w:rFonts w:ascii="Times New Roman" w:hAnsi="Times New Roman" w:cs="Times New Roman"/>
          <w:lang w:val="en-US"/>
        </w:rPr>
        <w:t>, which is why we included it in the sensitivity analysis rather than the main analysis.</w:t>
      </w:r>
    </w:p>
    <w:p w14:paraId="2972D8D6" w14:textId="77777777" w:rsidR="00447F59" w:rsidRPr="0011140B" w:rsidRDefault="00447F59" w:rsidP="00AB0F0F">
      <w:pPr>
        <w:jc w:val="both"/>
        <w:rPr>
          <w:rFonts w:ascii="Times New Roman" w:hAnsi="Times New Roman" w:cs="Times New Roman"/>
          <w:lang w:val="en-US"/>
        </w:rPr>
      </w:pPr>
    </w:p>
    <w:p w14:paraId="513988B5" w14:textId="1D282DD4" w:rsidR="008D4DFF" w:rsidRPr="0011140B" w:rsidRDefault="008D4DFF" w:rsidP="00AB0F0F">
      <w:pPr>
        <w:jc w:val="both"/>
        <w:rPr>
          <w:rFonts w:ascii="Times New Roman" w:hAnsi="Times New Roman" w:cs="Times New Roman"/>
          <w:lang w:val="en-US"/>
        </w:rPr>
      </w:pPr>
      <w:r w:rsidRPr="0011140B">
        <w:rPr>
          <w:rFonts w:ascii="Times New Roman" w:hAnsi="Times New Roman" w:cs="Times New Roman"/>
          <w:lang w:val="en-US"/>
        </w:rPr>
        <w:t>Nevertheless, our sensitivity analyses demonstrated that inclusion of ozone did not noticeably change our results (</w:t>
      </w:r>
      <w:proofErr w:type="spellStart"/>
      <w:r w:rsidRPr="0011140B">
        <w:rPr>
          <w:rFonts w:ascii="Times New Roman" w:hAnsi="Times New Roman" w:cs="Times New Roman"/>
          <w:lang w:val="en-US"/>
        </w:rPr>
        <w:t>eFigure</w:t>
      </w:r>
      <w:proofErr w:type="spellEnd"/>
      <w:r w:rsidRPr="0011140B">
        <w:rPr>
          <w:rFonts w:ascii="Times New Roman" w:hAnsi="Times New Roman" w:cs="Times New Roman"/>
          <w:lang w:val="en-US"/>
        </w:rPr>
        <w:t xml:space="preserve"> 1). Different conclusions would not have been arrived at had we included ozone in our main analysis.</w:t>
      </w:r>
    </w:p>
    <w:p w14:paraId="206947ED" w14:textId="257D5782" w:rsidR="008D4DFF" w:rsidRPr="0011140B" w:rsidRDefault="008D4DFF" w:rsidP="00AB0F0F">
      <w:pPr>
        <w:jc w:val="both"/>
        <w:rPr>
          <w:rFonts w:ascii="Times New Roman" w:hAnsi="Times New Roman" w:cs="Times New Roman"/>
          <w:lang w:val="en-US"/>
        </w:rPr>
      </w:pPr>
    </w:p>
    <w:p w14:paraId="423529E3" w14:textId="4BA844FB" w:rsidR="00AB0F0F" w:rsidRPr="0011140B" w:rsidRDefault="005D4779" w:rsidP="00AB0F0F">
      <w:pPr>
        <w:jc w:val="both"/>
        <w:rPr>
          <w:rFonts w:ascii="Times New Roman" w:hAnsi="Times New Roman" w:cs="Times New Roman"/>
          <w:lang w:val="en-US"/>
        </w:rPr>
      </w:pPr>
      <w:r w:rsidRPr="0011140B">
        <w:rPr>
          <w:rFonts w:ascii="Times New Roman" w:hAnsi="Times New Roman" w:cs="Times New Roman"/>
          <w:lang w:val="en-US"/>
        </w:rPr>
        <w:t xml:space="preserve">We have clarified why we included ozone </w:t>
      </w:r>
      <w:r w:rsidR="00744F8D" w:rsidRPr="0011140B">
        <w:rPr>
          <w:rFonts w:ascii="Times New Roman" w:hAnsi="Times New Roman" w:cs="Times New Roman"/>
          <w:lang w:val="en-US"/>
        </w:rPr>
        <w:t xml:space="preserve">in the sensitivity analysis in the revised manuscript </w:t>
      </w:r>
      <w:r w:rsidR="00AB0F0F" w:rsidRPr="0011140B">
        <w:rPr>
          <w:rFonts w:ascii="Times New Roman" w:hAnsi="Times New Roman" w:cs="Times New Roman"/>
          <w:highlight w:val="yellow"/>
          <w:lang w:val="en-US"/>
        </w:rPr>
        <w:t>(P. XX, Lines XX-XX):</w:t>
      </w:r>
    </w:p>
    <w:p w14:paraId="0C94BA17" w14:textId="77777777" w:rsidR="00AB0F0F" w:rsidRPr="0011140B" w:rsidRDefault="00AB0F0F" w:rsidP="00AB0F0F">
      <w:pPr>
        <w:jc w:val="both"/>
        <w:rPr>
          <w:rFonts w:ascii="Times New Roman" w:hAnsi="Times New Roman" w:cs="Times New Roman"/>
          <w:lang w:val="en-US"/>
        </w:rPr>
      </w:pPr>
    </w:p>
    <w:p w14:paraId="03AD67E6" w14:textId="0179F158" w:rsidR="00766DF0" w:rsidRDefault="00AB0F0F" w:rsidP="00B45B6C">
      <w:pPr>
        <w:jc w:val="both"/>
        <w:rPr>
          <w:rFonts w:ascii="Times New Roman" w:hAnsi="Times New Roman" w:cs="Times New Roman"/>
          <w:i/>
          <w:iCs/>
          <w:lang w:val="en-US"/>
        </w:rPr>
      </w:pPr>
      <w:commentRangeStart w:id="105"/>
      <w:r w:rsidRPr="00766DF0">
        <w:rPr>
          <w:rFonts w:ascii="Times New Roman" w:hAnsi="Times New Roman" w:cs="Times New Roman"/>
          <w:i/>
          <w:iCs/>
          <w:lang w:val="en-US"/>
        </w:rPr>
        <w:t>[</w:t>
      </w:r>
      <w:r w:rsidR="00766DF0" w:rsidRPr="00766DF0">
        <w:rPr>
          <w:rFonts w:ascii="Times New Roman" w:hAnsi="Times New Roman" w:cs="Times New Roman"/>
          <w:i/>
          <w:iCs/>
          <w:lang w:val="en-US"/>
        </w:rPr>
        <w:t xml:space="preserve">In a sensitivity analysis, we included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sub>
        </m:sSub>
      </m:oMath>
      <w:r w:rsidR="00766DF0" w:rsidRPr="00766DF0">
        <w:rPr>
          <w:rFonts w:ascii="Times New Roman" w:hAnsi="Times New Roman" w:cs="Times New Roman"/>
          <w:i/>
          <w:iCs/>
          <w:lang w:val="en-US"/>
        </w:rPr>
        <w:t xml:space="preserve"> to account for </w:t>
      </w:r>
      <m:oMath>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oMath>
      <w:r w:rsidR="00766DF0" w:rsidRPr="00766DF0">
        <w:rPr>
          <w:rFonts w:ascii="Times New Roman" w:hAnsi="Times New Roman" w:cs="Times New Roman"/>
          <w:i/>
          <w:iCs/>
          <w:lang w:val="en-US"/>
        </w:rPr>
        <w:t xml:space="preserve"> exposures in the model</w:t>
      </w:r>
      <w:ins w:id="106" w:author="Parks, Robbie M" w:date="2022-03-01T11:09:00Z">
        <w:r w:rsidR="00766DF0" w:rsidRPr="00766DF0">
          <w:rPr>
            <w:rFonts w:ascii="Times New Roman" w:hAnsi="Times New Roman" w:cs="Times New Roman"/>
            <w:i/>
            <w:iCs/>
            <w:lang w:val="en-US"/>
          </w:rPr>
          <w:t>, as ozone concentrations have been associated with many adverse health outcomes</w:t>
        </w:r>
      </w:ins>
      <w:r w:rsidR="00766DF0" w:rsidRPr="00766DF0">
        <w:rPr>
          <w:rFonts w:ascii="Times New Roman" w:hAnsi="Times New Roman" w:cs="Times New Roman"/>
          <w:i/>
          <w:iCs/>
          <w:lang w:val="en-US"/>
        </w:rPr>
        <w:t>,</w:t>
      </w:r>
      <w:ins w:id="107" w:author="Parks, Robbie M" w:date="2022-03-01T11:09:00Z">
        <w:r w:rsidR="00766DF0" w:rsidRPr="00766DF0">
          <w:rPr>
            <w:rFonts w:ascii="Times New Roman" w:hAnsi="Times New Roman" w:cs="Times New Roman"/>
            <w:i/>
            <w:iCs/>
            <w:lang w:val="en-US"/>
          </w:rPr>
          <w:fldChar w:fldCharType="begin"/>
        </w:r>
      </w:ins>
      <w:r w:rsidR="00766DF0" w:rsidRPr="00766DF0">
        <w:rPr>
          <w:rFonts w:ascii="Times New Roman" w:hAnsi="Times New Roman" w:cs="Times New Roman"/>
          <w:i/>
          <w:iCs/>
          <w:lang w:val="en-US"/>
        </w:rPr>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ins w:id="108" w:author="Parks, Robbie M" w:date="2022-03-01T11:09:00Z">
        <w:r w:rsidR="00766DF0" w:rsidRPr="00766DF0">
          <w:rPr>
            <w:rFonts w:ascii="Times New Roman" w:hAnsi="Times New Roman" w:cs="Times New Roman"/>
            <w:i/>
            <w:iCs/>
            <w:lang w:val="en-US"/>
          </w:rPr>
          <w:fldChar w:fldCharType="separate"/>
        </w:r>
      </w:ins>
      <w:r w:rsidR="00766DF0" w:rsidRPr="00766DF0">
        <w:rPr>
          <w:rFonts w:ascii="Times New Roman" w:hAnsi="Times New Roman" w:cs="Times New Roman"/>
          <w:i/>
          <w:iCs/>
          <w:vertAlign w:val="superscript"/>
          <w:lang w:val="en-US"/>
        </w:rPr>
        <w:t>69</w:t>
      </w:r>
      <w:ins w:id="109" w:author="Parks, Robbie M" w:date="2022-03-01T11:09:00Z">
        <w:r w:rsidR="00766DF0" w:rsidRPr="00766DF0">
          <w:rPr>
            <w:rFonts w:ascii="Times New Roman" w:hAnsi="Times New Roman" w:cs="Times New Roman"/>
            <w:i/>
            <w:iCs/>
            <w:lang w:val="en-US"/>
          </w:rPr>
          <w:fldChar w:fldCharType="end"/>
        </w:r>
      </w:ins>
      <w:r w:rsidR="00766DF0">
        <w:rPr>
          <w:rFonts w:ascii="Times New Roman" w:hAnsi="Times New Roman" w:cs="Times New Roman"/>
          <w:i/>
          <w:iCs/>
          <w:lang w:val="en-US"/>
        </w:rPr>
        <w:t xml:space="preserve"> […]</w:t>
      </w:r>
      <w:commentRangeEnd w:id="105"/>
      <w:r w:rsidR="0048299A">
        <w:rPr>
          <w:rStyle w:val="CommentReference"/>
        </w:rPr>
        <w:commentReference w:id="105"/>
      </w:r>
    </w:p>
    <w:p w14:paraId="4DF31E86" w14:textId="1122EB66"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6) Methods, page 9-10: When discussing priors used for the Bayesian model why are weakly-informative priors given to non-EC PM2.5, but non-informative priors are given to other parameters? Please give more detail when justifying use of priors.</w:t>
      </w:r>
    </w:p>
    <w:p w14:paraId="6EF7A704" w14:textId="77777777" w:rsidR="00ED23D1" w:rsidRPr="0011140B" w:rsidRDefault="00ED23D1" w:rsidP="00B45B6C">
      <w:pPr>
        <w:jc w:val="both"/>
        <w:rPr>
          <w:rFonts w:ascii="Times New Roman" w:hAnsi="Times New Roman" w:cs="Times New Roman"/>
          <w:b/>
          <w:bCs/>
          <w:lang w:val="en-US"/>
        </w:rPr>
      </w:pPr>
    </w:p>
    <w:p w14:paraId="2E61E33E" w14:textId="70B3B215" w:rsidR="00CF2FF3" w:rsidRPr="0011140B" w:rsidRDefault="0052521A" w:rsidP="00CF2FF3">
      <w:pPr>
        <w:jc w:val="both"/>
        <w:rPr>
          <w:rFonts w:ascii="Times New Roman" w:hAnsi="Times New Roman" w:cs="Times New Roman"/>
          <w:lang w:val="en-US"/>
        </w:rPr>
      </w:pPr>
      <w:r w:rsidRPr="0011140B">
        <w:rPr>
          <w:rFonts w:ascii="Times New Roman" w:hAnsi="Times New Roman" w:cs="Times New Roman"/>
          <w:lang w:val="en-US"/>
        </w:rPr>
        <w:t>We have edited the description of priors used in the Bayesian model to clarify that weakly-informative priors were given to all of the pollutant coefficients,</w:t>
      </w:r>
      <w:r w:rsidR="00CF2FF3" w:rsidRPr="0011140B">
        <w:rPr>
          <w:rFonts w:ascii="Times New Roman" w:hAnsi="Times New Roman" w:cs="Times New Roman"/>
          <w:lang w:val="en-US"/>
        </w:rPr>
        <w:t xml:space="preserve"> </w:t>
      </w:r>
      <w:r w:rsidR="00613534" w:rsidRPr="0011140B">
        <w:rPr>
          <w:rFonts w:ascii="Times New Roman" w:hAnsi="Times New Roman" w:cs="Times New Roman"/>
          <w:lang w:val="en-US"/>
        </w:rPr>
        <w:t>with the other pollutant coefficients (i.e., not that of non-EC PM</w:t>
      </w:r>
      <w:r w:rsidR="00613534" w:rsidRPr="0011140B">
        <w:rPr>
          <w:rFonts w:ascii="Times New Roman" w:hAnsi="Times New Roman" w:cs="Times New Roman"/>
          <w:vertAlign w:val="subscript"/>
          <w:lang w:val="en-US"/>
        </w:rPr>
        <w:t>2.5</w:t>
      </w:r>
      <w:r w:rsidR="00613534" w:rsidRPr="0011140B">
        <w:rPr>
          <w:rFonts w:ascii="Times New Roman" w:hAnsi="Times New Roman" w:cs="Times New Roman"/>
          <w:lang w:val="en-US"/>
        </w:rPr>
        <w:t>) was given the same prior via the hierarchical structure of the traffic-related pollutant concentrations. The revised description can be found</w:t>
      </w:r>
      <w:r w:rsidR="00CF2FF3" w:rsidRPr="0011140B">
        <w:rPr>
          <w:rFonts w:ascii="Times New Roman" w:hAnsi="Times New Roman" w:cs="Times New Roman"/>
          <w:lang w:val="en-US"/>
        </w:rPr>
        <w:t xml:space="preserve"> in the revised manuscript </w:t>
      </w:r>
      <w:r w:rsidR="00CF2FF3" w:rsidRPr="0011140B">
        <w:rPr>
          <w:rFonts w:ascii="Times New Roman" w:hAnsi="Times New Roman" w:cs="Times New Roman"/>
          <w:highlight w:val="yellow"/>
          <w:lang w:val="en-US"/>
        </w:rPr>
        <w:t>(P. XX, Lines XX-XX):</w:t>
      </w:r>
    </w:p>
    <w:p w14:paraId="7C5794FD" w14:textId="77777777" w:rsidR="00CF2FF3" w:rsidRPr="0011140B" w:rsidRDefault="00CF2FF3" w:rsidP="00CF2FF3">
      <w:pPr>
        <w:jc w:val="both"/>
        <w:rPr>
          <w:rFonts w:ascii="Times New Roman" w:hAnsi="Times New Roman" w:cs="Times New Roman"/>
          <w:lang w:val="en-US"/>
        </w:rPr>
      </w:pPr>
    </w:p>
    <w:p w14:paraId="4A47AA26" w14:textId="77777777" w:rsidR="00661675" w:rsidRDefault="00661675" w:rsidP="00B45B6C">
      <w:pPr>
        <w:jc w:val="both"/>
        <w:rPr>
          <w:rFonts w:ascii="Times New Roman" w:hAnsi="Times New Roman" w:cs="Times New Roman"/>
          <w:i/>
          <w:iCs/>
          <w:lang w:val="en-US"/>
        </w:rPr>
      </w:pPr>
      <w:r w:rsidRPr="00661675">
        <w:rPr>
          <w:rFonts w:ascii="Times New Roman" w:hAnsi="Times New Roman" w:cs="Times New Roman"/>
          <w:i/>
          <w:iCs/>
          <w:lang w:val="en-US"/>
        </w:rPr>
        <w:t xml:space="preserve">We used weakly-informative priors so that data drove parameter estimation. Hyper-priors for coefficients on non-EC </w:t>
      </w:r>
      <m:oMath>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oMath>
      <w:r w:rsidRPr="00661675">
        <w:rPr>
          <w:rFonts w:ascii="Times New Roman" w:hAnsi="Times New Roman" w:cs="Times New Roman"/>
          <w:i/>
          <w:iCs/>
          <w:lang w:val="en-US"/>
        </w:rPr>
        <w:t xml:space="preserve"> and covariates were N(0,10); for </w:t>
      </w:r>
      <m:oMath>
        <m:sSub>
          <m:sSubPr>
            <m:ctrlPr>
              <w:rPr>
                <w:rFonts w:ascii="Cambria Math" w:hAnsi="Cambria Math" w:cs="Times New Roman"/>
                <w:i/>
                <w:iCs/>
                <w:lang w:val="en-US"/>
              </w:rPr>
            </m:ctrlPr>
          </m:sSubPr>
          <m:e>
            <m:r>
              <w:rPr>
                <w:rFonts w:ascii="Cambria Math" w:hAnsi="Cambria Math" w:cs="Times New Roman"/>
                <w:lang w:val="en-US"/>
              </w:rPr>
              <m:t>σ</m:t>
            </m:r>
          </m:e>
          <m:sub>
            <m:r>
              <w:rPr>
                <w:rFonts w:ascii="Cambria Math" w:hAnsi="Cambria Math" w:cs="Times New Roman"/>
                <w:lang w:val="en-US"/>
              </w:rPr>
              <m:t>λ</m:t>
            </m:r>
          </m:sub>
        </m:sSub>
      </m:oMath>
      <w:r w:rsidRPr="00661675">
        <w:rPr>
          <w:rFonts w:ascii="Times New Roman" w:hAnsi="Times New Roman" w:cs="Times New Roman"/>
          <w:i/>
          <w:iCs/>
          <w:lang w:val="en-US"/>
        </w:rPr>
        <w:t xml:space="preserve"> and </w:t>
      </w:r>
      <m:oMath>
        <m:r>
          <w:rPr>
            <w:rFonts w:ascii="Cambria Math" w:hAnsi="Cambria Math" w:cs="Times New Roman"/>
            <w:lang w:val="en-US"/>
          </w:rPr>
          <m:t>τ</m:t>
        </m:r>
      </m:oMath>
      <w:r w:rsidRPr="00661675">
        <w:rPr>
          <w:rFonts w:ascii="Times New Roman" w:hAnsi="Times New Roman" w:cs="Times New Roman"/>
          <w:i/>
          <w:iCs/>
          <w:lang w:val="en-US"/>
        </w:rPr>
        <w:t xml:space="preserve"> we used Half-Cauchy(0,10), as recommended by Gelman, Polson and Scott</w:t>
      </w:r>
      <w:ins w:id="110" w:author="Parks, Robbie M" w:date="2022-03-01T11:26:00Z">
        <w:r w:rsidRPr="00661675">
          <w:rPr>
            <w:rFonts w:ascii="Times New Roman" w:hAnsi="Times New Roman" w:cs="Times New Roman"/>
            <w:i/>
            <w:iCs/>
            <w:lang w:val="en-US"/>
          </w:rPr>
          <w:t xml:space="preserve"> as a weakly-informative prior</w:t>
        </w:r>
      </w:ins>
      <w:r w:rsidRPr="00661675">
        <w:rPr>
          <w:rFonts w:ascii="Times New Roman" w:hAnsi="Times New Roman" w:cs="Times New Roman"/>
          <w:i/>
          <w:iCs/>
          <w:lang w:val="en-US"/>
        </w:rPr>
        <w:t>;</w:t>
      </w:r>
      <w:r w:rsidRPr="00661675">
        <w:rPr>
          <w:rFonts w:ascii="Times New Roman" w:hAnsi="Times New Roman" w:cs="Times New Roman"/>
          <w:i/>
          <w:iCs/>
          <w:lang w:val="en-US"/>
        </w:rPr>
        <w:fldChar w:fldCharType="begin"/>
      </w:r>
      <w:r w:rsidRPr="00661675">
        <w:rPr>
          <w:rFonts w:ascii="Times New Roman" w:hAnsi="Times New Roman" w:cs="Times New Roman"/>
          <w:i/>
          <w:iCs/>
          <w:lang w:val="en-US"/>
        </w:rPr>
        <w:instrText xml:space="preserve"> ADDIN ZOTERO_ITEM CSL_CITATION {"citationID":"yQ8Iq6T4","properties":{"formattedCitation":"\\super 71,72\\nosupersub{}","plainCitation":"71,72","noteIndex":0},"citationItems":[{"id":1175,"uris":["http://zotero.org/users/6925055/items/L95YAVBJ"],"uri":["http://zotero.org/users/6925055/items/L95YAVBJ"],"itemData":{"id":1175,"type":"article-journal","container-title":"Bayesian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Pr="00661675">
        <w:rPr>
          <w:rFonts w:ascii="Times New Roman" w:hAnsi="Times New Roman" w:cs="Times New Roman"/>
          <w:i/>
          <w:iCs/>
          <w:lang w:val="en-US"/>
        </w:rPr>
        <w:fldChar w:fldCharType="separate"/>
      </w:r>
      <w:r w:rsidRPr="00661675">
        <w:rPr>
          <w:rFonts w:ascii="Times New Roman" w:hAnsi="Times New Roman" w:cs="Times New Roman"/>
          <w:i/>
          <w:iCs/>
          <w:vertAlign w:val="superscript"/>
          <w:lang w:val="en-US"/>
        </w:rPr>
        <w:t>71,72</w:t>
      </w:r>
      <w:r w:rsidRPr="00661675">
        <w:rPr>
          <w:rFonts w:ascii="Times New Roman" w:hAnsi="Times New Roman" w:cs="Times New Roman"/>
          <w:i/>
          <w:iCs/>
          <w:lang w:val="en-US"/>
        </w:rPr>
        <w:fldChar w:fldCharType="end"/>
      </w:r>
      <w:r w:rsidRPr="00661675">
        <w:rPr>
          <w:rFonts w:ascii="Times New Roman" w:hAnsi="Times New Roman" w:cs="Times New Roman"/>
          <w:i/>
          <w:iCs/>
          <w:lang w:val="en-US"/>
        </w:rPr>
        <w:t xml:space="preserve"> </w:t>
      </w:r>
      <w:del w:id="111" w:author="Parks, Robbie M" w:date="2022-02-03T13:37:00Z">
        <w:r w:rsidRPr="00661675" w:rsidDel="00526DD6">
          <w:rPr>
            <w:rFonts w:ascii="Times New Roman" w:hAnsi="Times New Roman" w:cs="Times New Roman"/>
            <w:i/>
            <w:iCs/>
            <w:lang w:val="en-US"/>
          </w:rPr>
          <w:delText xml:space="preserve">and </w:delText>
        </w:r>
      </w:del>
      <m:oMath>
        <m:r>
          <w:rPr>
            <w:rFonts w:ascii="Cambria Math" w:hAnsi="Cambria Math" w:cs="Times New Roman"/>
            <w:lang w:val="en-US"/>
          </w:rPr>
          <m:t>Ω</m:t>
        </m:r>
      </m:oMath>
      <w:r w:rsidRPr="00661675">
        <w:rPr>
          <w:rFonts w:ascii="Times New Roman" w:hAnsi="Times New Roman" w:cs="Times New Roman"/>
          <w:i/>
          <w:iCs/>
          <w:lang w:val="en-US"/>
        </w:rPr>
        <w:t xml:space="preserve"> was defined by </w:t>
      </w:r>
      <w:ins w:id="112" w:author="Parks, Robbie M" w:date="2022-03-01T11:27:00Z">
        <w:r w:rsidRPr="00661675">
          <w:rPr>
            <w:rFonts w:ascii="Times New Roman" w:hAnsi="Times New Roman" w:cs="Times New Roman"/>
            <w:i/>
            <w:iCs/>
            <w:lang w:val="en-US"/>
          </w:rPr>
          <w:t xml:space="preserve">the weakly-informative prior </w:t>
        </w:r>
      </w:ins>
      <w:proofErr w:type="spellStart"/>
      <w:r w:rsidRPr="00661675">
        <w:rPr>
          <w:rFonts w:ascii="Times New Roman" w:hAnsi="Times New Roman" w:cs="Times New Roman"/>
          <w:i/>
          <w:iCs/>
          <w:lang w:val="en-US"/>
        </w:rPr>
        <w:t>LKJCorr</w:t>
      </w:r>
      <w:proofErr w:type="spellEnd"/>
      <w:r w:rsidRPr="00661675">
        <w:rPr>
          <w:rFonts w:ascii="Times New Roman" w:hAnsi="Times New Roman" w:cs="Times New Roman"/>
          <w:i/>
          <w:iCs/>
          <w:lang w:val="en-US"/>
        </w:rPr>
        <w:t>(1).</w:t>
      </w:r>
      <w:r w:rsidRPr="00661675">
        <w:rPr>
          <w:rFonts w:ascii="Times New Roman" w:hAnsi="Times New Roman" w:cs="Times New Roman"/>
          <w:i/>
          <w:iCs/>
          <w:lang w:val="en-US"/>
        </w:rPr>
        <w:fldChar w:fldCharType="begin"/>
      </w:r>
      <w:r w:rsidRPr="00661675">
        <w:rPr>
          <w:rFonts w:ascii="Times New Roman" w:hAnsi="Times New Roman" w:cs="Times New Roman"/>
          <w:i/>
          <w:iCs/>
          <w:lang w:val="en-US"/>
        </w:rPr>
        <w:instrText xml:space="preserve"> ADDIN ZOTERO_ITEM CSL_CITATION {"citationID":"PIkmmUS2","properties":{"formattedCitation":"\\super 73\\nosupersub{}","plainCitation":"73","noteIndex":0},"citationItems":[{"id":1127,"uris":["http://zotero.org/users/6925055/items/U2F95C2T"],"uri":["http://zotero.org/users/6925055/items/U2F95C2T"],"itemData":{"id":1127,"type":"article-journal","container-title":"Journal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Pr="00661675">
        <w:rPr>
          <w:rFonts w:ascii="Times New Roman" w:hAnsi="Times New Roman" w:cs="Times New Roman"/>
          <w:i/>
          <w:iCs/>
          <w:lang w:val="en-US"/>
        </w:rPr>
        <w:fldChar w:fldCharType="separate"/>
      </w:r>
      <w:r w:rsidRPr="00661675">
        <w:rPr>
          <w:rFonts w:ascii="Times New Roman" w:hAnsi="Times New Roman" w:cs="Times New Roman"/>
          <w:i/>
          <w:iCs/>
          <w:vertAlign w:val="superscript"/>
          <w:lang w:val="en-US"/>
        </w:rPr>
        <w:t>73</w:t>
      </w:r>
      <w:r w:rsidRPr="00661675">
        <w:rPr>
          <w:rFonts w:ascii="Times New Roman" w:hAnsi="Times New Roman" w:cs="Times New Roman"/>
          <w:i/>
          <w:iCs/>
          <w:lang w:val="en-US"/>
        </w:rPr>
        <w:fldChar w:fldCharType="end"/>
      </w:r>
    </w:p>
    <w:p w14:paraId="79983D3B" w14:textId="1351F599"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7) Results, page 11: Why are only 5-year average exposures presented in the results section? Please provide more justification or present the 1- and 10-year data as well in the main tables/figures.</w:t>
      </w:r>
    </w:p>
    <w:p w14:paraId="0CCF4117" w14:textId="77777777" w:rsidR="00ED23D1" w:rsidRPr="0011140B" w:rsidRDefault="00ED23D1" w:rsidP="00B45B6C">
      <w:pPr>
        <w:jc w:val="both"/>
        <w:rPr>
          <w:rFonts w:ascii="Times New Roman" w:hAnsi="Times New Roman" w:cs="Times New Roman"/>
          <w:b/>
          <w:bCs/>
          <w:lang w:val="en-US"/>
        </w:rPr>
      </w:pPr>
    </w:p>
    <w:p w14:paraId="00521685" w14:textId="77777777" w:rsidR="00AD30E6" w:rsidRPr="0011140B" w:rsidRDefault="00D92DC0" w:rsidP="00AD30E6">
      <w:pPr>
        <w:jc w:val="both"/>
        <w:rPr>
          <w:rFonts w:ascii="Times New Roman" w:hAnsi="Times New Roman" w:cs="Times New Roman"/>
          <w:lang w:val="en-US"/>
        </w:rPr>
      </w:pPr>
      <w:r w:rsidRPr="0011140B">
        <w:rPr>
          <w:rFonts w:ascii="Times New Roman" w:hAnsi="Times New Roman" w:cs="Times New Roman"/>
          <w:lang w:val="en-US"/>
        </w:rPr>
        <w:t xml:space="preserve">We provide the 5-year average exposures as the main results here because </w:t>
      </w:r>
      <w:r w:rsidR="00F34386" w:rsidRPr="0011140B">
        <w:rPr>
          <w:rFonts w:ascii="Times New Roman" w:hAnsi="Times New Roman" w:cs="Times New Roman"/>
          <w:lang w:val="en-US"/>
        </w:rPr>
        <w:t xml:space="preserve">a 5-year average exposure is a balance between most recent exposure as well as </w:t>
      </w:r>
      <w:r w:rsidR="008F5878" w:rsidRPr="0011140B">
        <w:rPr>
          <w:rFonts w:ascii="Times New Roman" w:hAnsi="Times New Roman" w:cs="Times New Roman"/>
          <w:lang w:val="en-US"/>
        </w:rPr>
        <w:t xml:space="preserve">long-term concentration. </w:t>
      </w:r>
      <w:r w:rsidR="00AD30E6" w:rsidRPr="0011140B">
        <w:rPr>
          <w:rFonts w:ascii="Times New Roman" w:hAnsi="Times New Roman" w:cs="Times New Roman"/>
          <w:lang w:val="en-US"/>
        </w:rPr>
        <w:t xml:space="preserve">We have clarified this in the revised manuscript </w:t>
      </w:r>
      <w:r w:rsidR="00AD30E6" w:rsidRPr="0011140B">
        <w:rPr>
          <w:rFonts w:ascii="Times New Roman" w:hAnsi="Times New Roman" w:cs="Times New Roman"/>
          <w:highlight w:val="yellow"/>
          <w:lang w:val="en-US"/>
        </w:rPr>
        <w:t>(P. XX, Lines XX-XX):</w:t>
      </w:r>
    </w:p>
    <w:p w14:paraId="683695F9" w14:textId="77777777" w:rsidR="00AD30E6" w:rsidRPr="0011140B" w:rsidRDefault="00AD30E6" w:rsidP="00AD30E6">
      <w:pPr>
        <w:jc w:val="both"/>
        <w:rPr>
          <w:rFonts w:ascii="Times New Roman" w:hAnsi="Times New Roman" w:cs="Times New Roman"/>
          <w:lang w:val="en-US"/>
        </w:rPr>
      </w:pPr>
    </w:p>
    <w:p w14:paraId="74F0A157" w14:textId="77777777" w:rsidR="00053309" w:rsidRPr="00053309" w:rsidRDefault="00053309" w:rsidP="00053309">
      <w:pPr>
        <w:jc w:val="both"/>
        <w:rPr>
          <w:rFonts w:ascii="Times New Roman" w:hAnsi="Times New Roman" w:cs="Times New Roman"/>
          <w:bCs/>
          <w:i/>
          <w:iCs/>
          <w:lang w:val="en-US"/>
        </w:rPr>
      </w:pPr>
      <w:r w:rsidRPr="00053309">
        <w:rPr>
          <w:rFonts w:ascii="Times New Roman" w:hAnsi="Times New Roman" w:cs="Times New Roman"/>
          <w:bCs/>
          <w:i/>
          <w:iCs/>
          <w:lang w:val="en-US"/>
        </w:rPr>
        <w:t>For the main results, we present 5-year average exposure associations</w:t>
      </w:r>
      <w:ins w:id="113" w:author="Parks, Robbie M" w:date="2022-03-01T11:30:00Z">
        <w:r w:rsidRPr="00053309">
          <w:rPr>
            <w:rFonts w:ascii="Times New Roman" w:hAnsi="Times New Roman" w:cs="Times New Roman"/>
            <w:bCs/>
            <w:i/>
            <w:iCs/>
            <w:lang w:val="en-US"/>
          </w:rPr>
          <w:t xml:space="preserve"> as a </w:t>
        </w:r>
        <w:commentRangeStart w:id="114"/>
        <w:r w:rsidRPr="00053309">
          <w:rPr>
            <w:rFonts w:ascii="Times New Roman" w:hAnsi="Times New Roman" w:cs="Times New Roman"/>
            <w:bCs/>
            <w:i/>
            <w:iCs/>
            <w:lang w:val="en-US"/>
          </w:rPr>
          <w:t xml:space="preserve">balance </w:t>
        </w:r>
      </w:ins>
      <w:commentRangeEnd w:id="114"/>
      <w:r w:rsidR="00863E36">
        <w:rPr>
          <w:rStyle w:val="CommentReference"/>
        </w:rPr>
        <w:commentReference w:id="114"/>
      </w:r>
      <w:ins w:id="115" w:author="Parks, Robbie M" w:date="2022-03-01T11:30:00Z">
        <w:r w:rsidRPr="00053309">
          <w:rPr>
            <w:rFonts w:ascii="Times New Roman" w:hAnsi="Times New Roman" w:cs="Times New Roman"/>
            <w:bCs/>
            <w:i/>
            <w:iCs/>
            <w:lang w:val="en-US"/>
          </w:rPr>
          <w:t>betw</w:t>
        </w:r>
      </w:ins>
      <w:ins w:id="116" w:author="Parks, Robbie M" w:date="2022-03-01T11:31:00Z">
        <w:r w:rsidRPr="00053309">
          <w:rPr>
            <w:rFonts w:ascii="Times New Roman" w:hAnsi="Times New Roman" w:cs="Times New Roman"/>
            <w:bCs/>
            <w:i/>
            <w:iCs/>
            <w:lang w:val="en-US"/>
          </w:rPr>
          <w:t>een most recent exposure as well as long-term concentration</w:t>
        </w:r>
      </w:ins>
      <w:r w:rsidRPr="00053309">
        <w:rPr>
          <w:rFonts w:ascii="Times New Roman" w:hAnsi="Times New Roman" w:cs="Times New Roman"/>
          <w:bCs/>
          <w:i/>
          <w:iCs/>
          <w:lang w:val="en-US"/>
        </w:rPr>
        <w:t xml:space="preserve">. </w:t>
      </w:r>
    </w:p>
    <w:p w14:paraId="383399C7"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8) Results, page 12: Please provide more discussion of the protective effect of NOX and CO. How does this effect the null joint effect of NOX, CO, and EC?</w:t>
      </w:r>
    </w:p>
    <w:p w14:paraId="2DB810DB" w14:textId="77777777" w:rsidR="00ED23D1" w:rsidRPr="0011140B" w:rsidRDefault="00ED23D1" w:rsidP="00B45B6C">
      <w:pPr>
        <w:jc w:val="both"/>
        <w:rPr>
          <w:rFonts w:ascii="Times New Roman" w:hAnsi="Times New Roman" w:cs="Times New Roman"/>
          <w:b/>
          <w:bCs/>
          <w:lang w:val="en-US"/>
        </w:rPr>
      </w:pPr>
    </w:p>
    <w:p w14:paraId="6D84A6D7" w14:textId="748F6161" w:rsidR="007559BE" w:rsidRPr="0011140B" w:rsidRDefault="00B22BA1" w:rsidP="007559BE">
      <w:pPr>
        <w:jc w:val="both"/>
        <w:rPr>
          <w:rFonts w:ascii="Times New Roman" w:hAnsi="Times New Roman" w:cs="Times New Roman"/>
          <w:lang w:val="en-US"/>
        </w:rPr>
      </w:pPr>
      <w:r w:rsidRPr="0011140B">
        <w:rPr>
          <w:rFonts w:ascii="Times New Roman" w:hAnsi="Times New Roman" w:cs="Times New Roman"/>
          <w:lang w:val="en-US"/>
        </w:rPr>
        <w:lastRenderedPageBreak/>
        <w:t>While the point estimate</w:t>
      </w:r>
      <w:r w:rsidR="007559BE" w:rsidRPr="0011140B">
        <w:rPr>
          <w:rFonts w:ascii="Times New Roman" w:hAnsi="Times New Roman" w:cs="Times New Roman"/>
          <w:lang w:val="en-US"/>
        </w:rPr>
        <w:t>s</w:t>
      </w:r>
      <w:r w:rsidRPr="0011140B">
        <w:rPr>
          <w:rFonts w:ascii="Times New Roman" w:hAnsi="Times New Roman" w:cs="Times New Roman"/>
          <w:lang w:val="en-US"/>
        </w:rPr>
        <w:t xml:space="preserve"> of the </w:t>
      </w:r>
      <w:r w:rsidR="007A26E2" w:rsidRPr="0011140B">
        <w:rPr>
          <w:rFonts w:ascii="Times New Roman" w:hAnsi="Times New Roman" w:cs="Times New Roman"/>
          <w:lang w:val="en-US"/>
        </w:rPr>
        <w:t xml:space="preserve">association of ALS and </w:t>
      </w:r>
      <w:r w:rsidR="00EA41A5" w:rsidRPr="0011140B">
        <w:rPr>
          <w:rFonts w:ascii="Times New Roman" w:hAnsi="Times New Roman" w:cs="Times New Roman"/>
          <w:lang w:val="en-US"/>
        </w:rPr>
        <w:t xml:space="preserve">standard deviation increase for </w:t>
      </w:r>
      <w:r w:rsidRPr="0011140B">
        <w:rPr>
          <w:rFonts w:ascii="Times New Roman" w:hAnsi="Times New Roman" w:cs="Times New Roman"/>
          <w:lang w:val="en-US"/>
        </w:rPr>
        <w:t>NO</w:t>
      </w:r>
      <w:r w:rsidRPr="00DF7676">
        <w:rPr>
          <w:rFonts w:ascii="Times New Roman" w:hAnsi="Times New Roman" w:cs="Times New Roman"/>
          <w:vertAlign w:val="subscript"/>
          <w:lang w:val="en-US"/>
        </w:rPr>
        <w:t>x</w:t>
      </w:r>
      <w:r w:rsidRPr="0011140B">
        <w:rPr>
          <w:rFonts w:ascii="Times New Roman" w:hAnsi="Times New Roman" w:cs="Times New Roman"/>
          <w:lang w:val="en-US"/>
        </w:rPr>
        <w:t xml:space="preserve"> and CO </w:t>
      </w:r>
      <w:r w:rsidR="007559BE" w:rsidRPr="0011140B">
        <w:rPr>
          <w:rFonts w:ascii="Times New Roman" w:hAnsi="Times New Roman" w:cs="Times New Roman"/>
          <w:lang w:val="en-US"/>
        </w:rPr>
        <w:t>are less than 0</w:t>
      </w:r>
      <w:r w:rsidR="009A3F72">
        <w:rPr>
          <w:rFonts w:ascii="Times New Roman" w:hAnsi="Times New Roman" w:cs="Times New Roman"/>
          <w:lang w:val="en-US"/>
        </w:rPr>
        <w:t>% change</w:t>
      </w:r>
      <w:r w:rsidR="007559BE" w:rsidRPr="0011140B">
        <w:rPr>
          <w:rFonts w:ascii="Times New Roman" w:hAnsi="Times New Roman" w:cs="Times New Roman"/>
          <w:lang w:val="en-US"/>
        </w:rPr>
        <w:t xml:space="preserve">, the credible intervals overlap with the null. </w:t>
      </w:r>
      <w:r w:rsidR="00DD2042">
        <w:rPr>
          <w:rFonts w:ascii="Times New Roman" w:hAnsi="Times New Roman" w:cs="Times New Roman"/>
          <w:lang w:val="en-US"/>
        </w:rPr>
        <w:t xml:space="preserve">Nevertheless, we were still surprised by this result also. </w:t>
      </w:r>
      <w:proofErr w:type="spellStart"/>
      <w:r w:rsidR="007559BE" w:rsidRPr="0011140B">
        <w:rPr>
          <w:rFonts w:ascii="Times New Roman" w:hAnsi="Times New Roman" w:cs="Times New Roman"/>
          <w:lang w:val="en-US"/>
        </w:rPr>
        <w:t>We</w:t>
      </w:r>
      <w:proofErr w:type="spellEnd"/>
      <w:r w:rsidR="007559BE" w:rsidRPr="0011140B">
        <w:rPr>
          <w:rFonts w:ascii="Times New Roman" w:hAnsi="Times New Roman" w:cs="Times New Roman"/>
          <w:lang w:val="en-US"/>
        </w:rPr>
        <w:t xml:space="preserve"> discuss further why this might be in the Discussion of the revised manuscript </w:t>
      </w:r>
      <w:r w:rsidR="007559BE" w:rsidRPr="0011140B">
        <w:rPr>
          <w:rFonts w:ascii="Times New Roman" w:hAnsi="Times New Roman" w:cs="Times New Roman"/>
          <w:highlight w:val="yellow"/>
          <w:lang w:val="en-US"/>
        </w:rPr>
        <w:t>(P. XX, Lines XX-XX):</w:t>
      </w:r>
    </w:p>
    <w:p w14:paraId="15017F44" w14:textId="77777777" w:rsidR="007559BE" w:rsidRPr="0011140B" w:rsidRDefault="007559BE" w:rsidP="007559BE">
      <w:pPr>
        <w:jc w:val="both"/>
        <w:rPr>
          <w:rFonts w:ascii="Times New Roman" w:hAnsi="Times New Roman" w:cs="Times New Roman"/>
          <w:lang w:val="en-US"/>
        </w:rPr>
      </w:pPr>
    </w:p>
    <w:p w14:paraId="096B5AE2" w14:textId="0F8089FA" w:rsidR="00ED23D1" w:rsidRPr="0011140B" w:rsidRDefault="007559BE"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310D396A"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9) Results, page 12, line 46: Please provide correlation coefficient for ozone and other pollutants.</w:t>
      </w:r>
    </w:p>
    <w:p w14:paraId="02CFD8B4" w14:textId="77777777" w:rsidR="00ED23D1" w:rsidRPr="0011140B" w:rsidRDefault="00ED23D1" w:rsidP="00B45B6C">
      <w:pPr>
        <w:jc w:val="both"/>
        <w:rPr>
          <w:rFonts w:ascii="Times New Roman" w:hAnsi="Times New Roman" w:cs="Times New Roman"/>
          <w:b/>
          <w:bCs/>
          <w:lang w:val="en-US"/>
        </w:rPr>
      </w:pPr>
    </w:p>
    <w:p w14:paraId="71E5EEC1" w14:textId="48868FE9" w:rsidR="00493D7F" w:rsidRPr="0011140B" w:rsidRDefault="00493D7F" w:rsidP="00493D7F">
      <w:pPr>
        <w:jc w:val="both"/>
        <w:rPr>
          <w:rFonts w:ascii="Times New Roman" w:hAnsi="Times New Roman" w:cs="Times New Roman"/>
          <w:lang w:val="en-US"/>
        </w:rPr>
      </w:pPr>
      <w:r w:rsidRPr="0011140B">
        <w:rPr>
          <w:rFonts w:ascii="Times New Roman" w:hAnsi="Times New Roman" w:cs="Times New Roman"/>
          <w:lang w:val="en-US"/>
        </w:rPr>
        <w:t xml:space="preserve">We now provide the correlation co-efficient for ozone and other pollutants here in the revised manuscript </w:t>
      </w:r>
      <w:r w:rsidRPr="0011140B">
        <w:rPr>
          <w:rFonts w:ascii="Times New Roman" w:hAnsi="Times New Roman" w:cs="Times New Roman"/>
          <w:highlight w:val="yellow"/>
          <w:lang w:val="en-US"/>
        </w:rPr>
        <w:t>(P. XX, Lines XX-XX):</w:t>
      </w:r>
    </w:p>
    <w:p w14:paraId="1D05508F" w14:textId="77777777" w:rsidR="00493D7F" w:rsidRPr="0011140B" w:rsidRDefault="00493D7F" w:rsidP="00493D7F">
      <w:pPr>
        <w:jc w:val="both"/>
        <w:rPr>
          <w:rFonts w:ascii="Times New Roman" w:hAnsi="Times New Roman" w:cs="Times New Roman"/>
          <w:lang w:val="en-US"/>
        </w:rPr>
      </w:pPr>
    </w:p>
    <w:p w14:paraId="5104B673" w14:textId="77777777" w:rsidR="00377675" w:rsidRDefault="00377675" w:rsidP="00B45B6C">
      <w:pPr>
        <w:jc w:val="both"/>
        <w:rPr>
          <w:rFonts w:ascii="Times New Roman" w:hAnsi="Times New Roman" w:cs="Times New Roman"/>
          <w:bCs/>
          <w:i/>
          <w:iCs/>
          <w:lang w:val="en-US"/>
        </w:rPr>
      </w:pPr>
      <w:r w:rsidRPr="00377675">
        <w:rPr>
          <w:rFonts w:ascii="Times New Roman" w:hAnsi="Times New Roman" w:cs="Times New Roman"/>
          <w:bCs/>
          <w:i/>
          <w:iCs/>
          <w:lang w:val="en-US"/>
        </w:rPr>
        <w:t>O</w:t>
      </w:r>
      <w:r w:rsidRPr="00377675">
        <w:rPr>
          <w:rFonts w:ascii="Times New Roman" w:hAnsi="Times New Roman" w:cs="Times New Roman"/>
          <w:bCs/>
          <w:i/>
          <w:iCs/>
          <w:vertAlign w:val="subscript"/>
          <w:lang w:val="en-US"/>
        </w:rPr>
        <w:t xml:space="preserve">3 </w:t>
      </w:r>
      <w:r w:rsidRPr="00377675">
        <w:rPr>
          <w:rFonts w:ascii="Times New Roman" w:hAnsi="Times New Roman" w:cs="Times New Roman"/>
          <w:bCs/>
          <w:i/>
          <w:iCs/>
          <w:lang w:val="en-US"/>
        </w:rPr>
        <w:t>was negatively correlated with other pollutants</w:t>
      </w:r>
      <w:ins w:id="117" w:author="Parks, Robbie M" w:date="2022-03-01T11:39:00Z">
        <w:r w:rsidRPr="00377675">
          <w:rPr>
            <w:rFonts w:ascii="Times New Roman" w:hAnsi="Times New Roman" w:cs="Times New Roman"/>
            <w:bCs/>
            <w:i/>
            <w:iCs/>
            <w:lang w:val="en-US"/>
          </w:rPr>
          <w:t xml:space="preserve">, ranging from </w:t>
        </w:r>
      </w:ins>
      <w:ins w:id="118" w:author="Parks, Robbie M" w:date="2022-03-01T11:40:00Z">
        <w:r w:rsidRPr="00377675">
          <w:rPr>
            <w:rFonts w:ascii="Times New Roman" w:hAnsi="Times New Roman" w:cs="Times New Roman"/>
            <w:bCs/>
            <w:i/>
            <w:iCs/>
            <w:lang w:val="en-US"/>
          </w:rPr>
          <w:t>-</w:t>
        </w:r>
      </w:ins>
      <w:ins w:id="119" w:author="Parks, Robbie M" w:date="2022-03-01T11:39:00Z">
        <w:r w:rsidRPr="00377675">
          <w:rPr>
            <w:rFonts w:ascii="Times New Roman" w:hAnsi="Times New Roman" w:cs="Times New Roman"/>
            <w:bCs/>
            <w:i/>
            <w:iCs/>
            <w:lang w:val="en-US"/>
          </w:rPr>
          <w:t>0.</w:t>
        </w:r>
      </w:ins>
      <w:ins w:id="120" w:author="Parks, Robbie M" w:date="2022-03-01T11:40:00Z">
        <w:r w:rsidRPr="00377675">
          <w:rPr>
            <w:rFonts w:ascii="Times New Roman" w:hAnsi="Times New Roman" w:cs="Times New Roman"/>
            <w:bCs/>
            <w:i/>
            <w:iCs/>
            <w:lang w:val="en-US"/>
          </w:rPr>
          <w:t>58</w:t>
        </w:r>
      </w:ins>
      <w:ins w:id="121" w:author="Parks, Robbie M" w:date="2022-03-01T11:39:00Z">
        <w:r w:rsidRPr="00377675">
          <w:rPr>
            <w:rFonts w:ascii="Times New Roman" w:hAnsi="Times New Roman" w:cs="Times New Roman"/>
            <w:bCs/>
            <w:i/>
            <w:iCs/>
            <w:lang w:val="en-US"/>
          </w:rPr>
          <w:t xml:space="preserve"> to </w:t>
        </w:r>
      </w:ins>
      <w:ins w:id="122" w:author="Parks, Robbie M" w:date="2022-03-01T11:40:00Z">
        <w:r w:rsidRPr="00377675">
          <w:rPr>
            <w:rFonts w:ascii="Times New Roman" w:hAnsi="Times New Roman" w:cs="Times New Roman"/>
            <w:bCs/>
            <w:i/>
            <w:iCs/>
            <w:lang w:val="en-US"/>
          </w:rPr>
          <w:t>-</w:t>
        </w:r>
      </w:ins>
      <w:ins w:id="123" w:author="Parks, Robbie M" w:date="2022-03-01T11:39:00Z">
        <w:r w:rsidRPr="00377675">
          <w:rPr>
            <w:rFonts w:ascii="Times New Roman" w:hAnsi="Times New Roman" w:cs="Times New Roman"/>
            <w:bCs/>
            <w:i/>
            <w:iCs/>
            <w:lang w:val="en-US"/>
          </w:rPr>
          <w:t>0.</w:t>
        </w:r>
      </w:ins>
      <w:ins w:id="124" w:author="Parks, Robbie M" w:date="2022-03-01T11:40:00Z">
        <w:r w:rsidRPr="00377675">
          <w:rPr>
            <w:rFonts w:ascii="Times New Roman" w:hAnsi="Times New Roman" w:cs="Times New Roman"/>
            <w:bCs/>
            <w:i/>
            <w:iCs/>
            <w:lang w:val="en-US"/>
          </w:rPr>
          <w:t>88</w:t>
        </w:r>
      </w:ins>
      <w:r w:rsidRPr="00377675">
        <w:rPr>
          <w:rFonts w:ascii="Times New Roman" w:hAnsi="Times New Roman" w:cs="Times New Roman"/>
          <w:bCs/>
          <w:i/>
          <w:iCs/>
          <w:lang w:val="en-US"/>
        </w:rPr>
        <w:t>.</w:t>
      </w:r>
    </w:p>
    <w:p w14:paraId="19E38C99" w14:textId="50CFDAAB"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10) Results, page 13, line 9: Can the authors also provide posterior probability for the null?</w:t>
      </w:r>
    </w:p>
    <w:p w14:paraId="05EBA5A3" w14:textId="77777777" w:rsidR="00ED23D1" w:rsidRPr="0011140B" w:rsidRDefault="00ED23D1" w:rsidP="00B45B6C">
      <w:pPr>
        <w:jc w:val="both"/>
        <w:rPr>
          <w:rFonts w:ascii="Times New Roman" w:hAnsi="Times New Roman" w:cs="Times New Roman"/>
          <w:b/>
          <w:bCs/>
          <w:lang w:val="en-US"/>
        </w:rPr>
      </w:pPr>
    </w:p>
    <w:p w14:paraId="65253929" w14:textId="77777777" w:rsidR="00AC0CDE" w:rsidRPr="0011140B" w:rsidRDefault="006D1D65" w:rsidP="00AC0CDE">
      <w:pPr>
        <w:jc w:val="both"/>
        <w:rPr>
          <w:rFonts w:ascii="Times New Roman" w:hAnsi="Times New Roman" w:cs="Times New Roman"/>
          <w:lang w:val="en-US"/>
        </w:rPr>
      </w:pPr>
      <w:r w:rsidRPr="0011140B">
        <w:rPr>
          <w:rFonts w:ascii="Times New Roman" w:hAnsi="Times New Roman" w:cs="Times New Roman"/>
          <w:lang w:val="en-US"/>
        </w:rPr>
        <w:t>The posterior probability is the amount of the marginal</w:t>
      </w:r>
      <w:r w:rsidR="00461240" w:rsidRPr="0011140B">
        <w:rPr>
          <w:rFonts w:ascii="Times New Roman" w:hAnsi="Times New Roman" w:cs="Times New Roman"/>
          <w:lang w:val="en-US"/>
        </w:rPr>
        <w:t xml:space="preserve"> of the co-efficient of interest which is above the null. Therefore a 50% probability means it is as likely as not that the </w:t>
      </w:r>
      <w:r w:rsidR="007D4678" w:rsidRPr="0011140B">
        <w:rPr>
          <w:rFonts w:ascii="Times New Roman" w:hAnsi="Times New Roman" w:cs="Times New Roman"/>
          <w:lang w:val="en-US"/>
        </w:rPr>
        <w:t xml:space="preserve">marginal is null. </w:t>
      </w:r>
      <w:r w:rsidR="00F06D8F" w:rsidRPr="0011140B">
        <w:rPr>
          <w:rFonts w:ascii="Times New Roman" w:hAnsi="Times New Roman" w:cs="Times New Roman"/>
          <w:lang w:val="en-US"/>
        </w:rPr>
        <w:t>We clarify this in the text with a further exposition of what various posterior probabilities mean</w:t>
      </w:r>
      <w:r w:rsidR="00AC0CDE" w:rsidRPr="0011140B">
        <w:rPr>
          <w:rFonts w:ascii="Times New Roman" w:hAnsi="Times New Roman" w:cs="Times New Roman"/>
          <w:lang w:val="en-US"/>
        </w:rPr>
        <w:t xml:space="preserve"> </w:t>
      </w:r>
      <w:r w:rsidR="00AC0CDE" w:rsidRPr="0011140B">
        <w:rPr>
          <w:rFonts w:ascii="Times New Roman" w:hAnsi="Times New Roman" w:cs="Times New Roman"/>
          <w:highlight w:val="yellow"/>
          <w:lang w:val="en-US"/>
        </w:rPr>
        <w:t>(P. XX, Lines XX-XX):</w:t>
      </w:r>
    </w:p>
    <w:p w14:paraId="600ED72C" w14:textId="77777777" w:rsidR="00AC0CDE" w:rsidRPr="0011140B" w:rsidRDefault="00AC0CDE" w:rsidP="00AC0CDE">
      <w:pPr>
        <w:jc w:val="both"/>
        <w:rPr>
          <w:rFonts w:ascii="Times New Roman" w:hAnsi="Times New Roman" w:cs="Times New Roman"/>
          <w:lang w:val="en-US"/>
        </w:rPr>
      </w:pPr>
    </w:p>
    <w:p w14:paraId="41C62E5A" w14:textId="77777777" w:rsidR="00170F26" w:rsidRPr="00170F26" w:rsidRDefault="00170F26" w:rsidP="00170F26">
      <w:pPr>
        <w:jc w:val="both"/>
        <w:rPr>
          <w:rFonts w:ascii="Times New Roman" w:hAnsi="Times New Roman" w:cs="Times New Roman"/>
          <w:i/>
          <w:iCs/>
          <w:lang w:val="en-US"/>
        </w:rPr>
      </w:pPr>
      <w:r w:rsidRPr="00170F26">
        <w:rPr>
          <w:rFonts w:ascii="Times New Roman" w:hAnsi="Times New Roman" w:cs="Times New Roman"/>
          <w:i/>
          <w:iCs/>
          <w:lang w:val="en-US"/>
        </w:rPr>
        <w:t xml:space="preserve">To calculate the probability that an association estimate was greater than null, we used the 4,000 samples of the posterior and took the proportion of samples which were above a null association. </w:t>
      </w:r>
      <w:ins w:id="125" w:author="Parks, Robbie M" w:date="2022-03-01T11:42:00Z">
        <w:r w:rsidRPr="00170F26">
          <w:rPr>
            <w:rFonts w:ascii="Times New Roman" w:hAnsi="Times New Roman" w:cs="Times New Roman"/>
            <w:i/>
            <w:iCs/>
            <w:lang w:val="en-US"/>
          </w:rPr>
          <w:t>A 50% probability means that it is as likely as not that the marginal is null</w:t>
        </w:r>
      </w:ins>
      <w:ins w:id="126" w:author="Parks, Robbie M" w:date="2022-03-01T11:43:00Z">
        <w:r w:rsidRPr="00170F26">
          <w:rPr>
            <w:rFonts w:ascii="Times New Roman" w:hAnsi="Times New Roman" w:cs="Times New Roman"/>
            <w:i/>
            <w:iCs/>
            <w:lang w:val="en-US"/>
          </w:rPr>
          <w:t xml:space="preserve">, a probability closer to 100% indicates that the association is more likely to be truly positive, with closer to </w:t>
        </w:r>
      </w:ins>
      <w:ins w:id="127" w:author="Parks, Robbie M" w:date="2022-03-01T11:44:00Z">
        <w:r w:rsidRPr="00170F26">
          <w:rPr>
            <w:rFonts w:ascii="Times New Roman" w:hAnsi="Times New Roman" w:cs="Times New Roman"/>
            <w:i/>
            <w:iCs/>
            <w:lang w:val="en-US"/>
          </w:rPr>
          <w:t>0% indicating more likely to be truly negative.</w:t>
        </w:r>
      </w:ins>
    </w:p>
    <w:p w14:paraId="1C25911B"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11) Results page 13, line 22: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resulted in positive associations for each of EC, NOx, CO, with positive associations for non-EC PM2.5 in all but the model with EC." Is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the correct figure?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shows protective effects for all but EC.</w:t>
      </w:r>
    </w:p>
    <w:p w14:paraId="739CA0F6" w14:textId="77777777" w:rsidR="00ED23D1" w:rsidRPr="0011140B" w:rsidRDefault="00ED23D1" w:rsidP="00B45B6C">
      <w:pPr>
        <w:jc w:val="both"/>
        <w:rPr>
          <w:rFonts w:ascii="Times New Roman" w:hAnsi="Times New Roman" w:cs="Times New Roman"/>
          <w:b/>
          <w:bCs/>
          <w:lang w:val="en-US"/>
        </w:rPr>
      </w:pPr>
    </w:p>
    <w:p w14:paraId="7967342F" w14:textId="77777777" w:rsidR="00475C8D" w:rsidRPr="0011140B" w:rsidRDefault="007731B8" w:rsidP="00475C8D">
      <w:pPr>
        <w:jc w:val="both"/>
        <w:rPr>
          <w:rFonts w:ascii="Times New Roman" w:hAnsi="Times New Roman" w:cs="Times New Roman"/>
          <w:lang w:val="en-US"/>
        </w:rPr>
      </w:pPr>
      <w:r w:rsidRPr="0011140B">
        <w:rPr>
          <w:rFonts w:ascii="Times New Roman" w:hAnsi="Times New Roman" w:cs="Times New Roman"/>
          <w:lang w:val="en-US"/>
        </w:rPr>
        <w:t xml:space="preserve">We have clarified that we are only referring to the single pollutant </w:t>
      </w:r>
      <w:r w:rsidR="00475C8D" w:rsidRPr="0011140B">
        <w:rPr>
          <w:rFonts w:ascii="Times New Roman" w:hAnsi="Times New Roman" w:cs="Times New Roman"/>
          <w:lang w:val="en-US"/>
        </w:rPr>
        <w:t xml:space="preserve">models D, E and F in </w:t>
      </w:r>
      <w:proofErr w:type="spellStart"/>
      <w:r w:rsidR="00475C8D" w:rsidRPr="0011140B">
        <w:rPr>
          <w:rFonts w:ascii="Times New Roman" w:hAnsi="Times New Roman" w:cs="Times New Roman"/>
          <w:lang w:val="en-US"/>
        </w:rPr>
        <w:t>eFigure</w:t>
      </w:r>
      <w:proofErr w:type="spellEnd"/>
      <w:r w:rsidR="00475C8D" w:rsidRPr="0011140B">
        <w:rPr>
          <w:rFonts w:ascii="Times New Roman" w:hAnsi="Times New Roman" w:cs="Times New Roman"/>
          <w:lang w:val="en-US"/>
        </w:rPr>
        <w:t xml:space="preserve"> 1 in the revised manuscript </w:t>
      </w:r>
      <w:r w:rsidR="00475C8D" w:rsidRPr="0011140B">
        <w:rPr>
          <w:rFonts w:ascii="Times New Roman" w:hAnsi="Times New Roman" w:cs="Times New Roman"/>
          <w:highlight w:val="yellow"/>
          <w:lang w:val="en-US"/>
        </w:rPr>
        <w:t>(P. XX, Lines XX-XX):</w:t>
      </w:r>
    </w:p>
    <w:p w14:paraId="0749DBB9" w14:textId="77777777" w:rsidR="00475C8D" w:rsidRPr="0011140B" w:rsidRDefault="00475C8D" w:rsidP="00475C8D">
      <w:pPr>
        <w:jc w:val="both"/>
        <w:rPr>
          <w:rFonts w:ascii="Times New Roman" w:hAnsi="Times New Roman" w:cs="Times New Roman"/>
          <w:lang w:val="en-US"/>
        </w:rPr>
      </w:pPr>
    </w:p>
    <w:p w14:paraId="04FB1AC2" w14:textId="77777777" w:rsidR="00CB73D5" w:rsidRDefault="00CB73D5" w:rsidP="00B45B6C">
      <w:pPr>
        <w:jc w:val="both"/>
        <w:rPr>
          <w:rFonts w:ascii="Times New Roman" w:hAnsi="Times New Roman" w:cs="Times New Roman"/>
          <w:bCs/>
          <w:i/>
          <w:iCs/>
        </w:rPr>
      </w:pPr>
      <w:r w:rsidRPr="00CB73D5">
        <w:rPr>
          <w:rFonts w:ascii="Times New Roman" w:hAnsi="Times New Roman" w:cs="Times New Roman"/>
          <w:bCs/>
          <w:i/>
          <w:iCs/>
        </w:rPr>
        <w:t>Single-pollutant models for each traffic-related pollutant adjusting for non-EC PM</w:t>
      </w:r>
      <w:r w:rsidRPr="00CB73D5">
        <w:rPr>
          <w:rFonts w:ascii="Times New Roman" w:hAnsi="Times New Roman" w:cs="Times New Roman"/>
          <w:bCs/>
          <w:i/>
          <w:iCs/>
          <w:vertAlign w:val="subscript"/>
        </w:rPr>
        <w:t>2.5</w:t>
      </w:r>
      <w:r w:rsidRPr="00CB73D5">
        <w:rPr>
          <w:rFonts w:ascii="Times New Roman" w:hAnsi="Times New Roman" w:cs="Times New Roman"/>
          <w:bCs/>
          <w:i/>
          <w:iCs/>
        </w:rPr>
        <w:t xml:space="preserve"> (</w:t>
      </w:r>
      <w:proofErr w:type="spellStart"/>
      <w:r w:rsidRPr="00CB73D5">
        <w:rPr>
          <w:rFonts w:ascii="Times New Roman" w:hAnsi="Times New Roman" w:cs="Times New Roman"/>
          <w:bCs/>
          <w:i/>
          <w:iCs/>
        </w:rPr>
        <w:t>eFigure</w:t>
      </w:r>
      <w:proofErr w:type="spellEnd"/>
      <w:r w:rsidRPr="00CB73D5">
        <w:rPr>
          <w:rFonts w:ascii="Times New Roman" w:hAnsi="Times New Roman" w:cs="Times New Roman"/>
          <w:bCs/>
          <w:i/>
          <w:iCs/>
        </w:rPr>
        <w:t xml:space="preserve"> 1</w:t>
      </w:r>
      <w:ins w:id="128" w:author="Parks, Robbie M" w:date="2022-02-08T16:37:00Z">
        <w:r w:rsidRPr="00CB73D5">
          <w:rPr>
            <w:rFonts w:ascii="Times New Roman" w:hAnsi="Times New Roman" w:cs="Times New Roman"/>
            <w:bCs/>
            <w:i/>
            <w:iCs/>
          </w:rPr>
          <w:t xml:space="preserve">; </w:t>
        </w:r>
      </w:ins>
      <w:ins w:id="129" w:author="Parks, Robbie M" w:date="2022-02-08T16:38:00Z">
        <w:r w:rsidRPr="00CB73D5">
          <w:rPr>
            <w:rFonts w:ascii="Times New Roman" w:hAnsi="Times New Roman" w:cs="Times New Roman"/>
            <w:bCs/>
            <w:i/>
            <w:iCs/>
          </w:rPr>
          <w:t xml:space="preserve">single traffic-related pollutant </w:t>
        </w:r>
      </w:ins>
      <w:ins w:id="130" w:author="Parks, Robbie M" w:date="2022-02-08T16:37:00Z">
        <w:r w:rsidRPr="00CB73D5">
          <w:rPr>
            <w:rFonts w:ascii="Times New Roman" w:hAnsi="Times New Roman" w:cs="Times New Roman"/>
            <w:bCs/>
            <w:i/>
            <w:iCs/>
          </w:rPr>
          <w:t>models D, E and F</w:t>
        </w:r>
      </w:ins>
      <w:r w:rsidRPr="00CB73D5">
        <w:rPr>
          <w:rFonts w:ascii="Times New Roman" w:hAnsi="Times New Roman" w:cs="Times New Roman"/>
          <w:bCs/>
          <w:i/>
          <w:iCs/>
        </w:rPr>
        <w:t>) resulted in positive associations for each of EC, NO</w:t>
      </w:r>
      <w:r w:rsidRPr="00CB73D5">
        <w:rPr>
          <w:rFonts w:ascii="Times New Roman" w:hAnsi="Times New Roman" w:cs="Times New Roman"/>
          <w:bCs/>
          <w:i/>
          <w:iCs/>
          <w:vertAlign w:val="subscript"/>
        </w:rPr>
        <w:t>x</w:t>
      </w:r>
      <w:r w:rsidRPr="00CB73D5">
        <w:rPr>
          <w:rFonts w:ascii="Times New Roman" w:hAnsi="Times New Roman" w:cs="Times New Roman"/>
          <w:bCs/>
          <w:i/>
          <w:iCs/>
        </w:rPr>
        <w:t>, CO, with positive associations for non-EC PM</w:t>
      </w:r>
      <w:r w:rsidRPr="00CB73D5">
        <w:rPr>
          <w:rFonts w:ascii="Times New Roman" w:hAnsi="Times New Roman" w:cs="Times New Roman"/>
          <w:bCs/>
          <w:i/>
          <w:iCs/>
          <w:vertAlign w:val="subscript"/>
        </w:rPr>
        <w:t xml:space="preserve">2.5 </w:t>
      </w:r>
      <w:r w:rsidRPr="00CB73D5">
        <w:rPr>
          <w:rFonts w:ascii="Times New Roman" w:hAnsi="Times New Roman" w:cs="Times New Roman"/>
          <w:bCs/>
          <w:i/>
          <w:iCs/>
        </w:rPr>
        <w:t>in all but the model with EC.</w:t>
      </w:r>
    </w:p>
    <w:p w14:paraId="68DB168F" w14:textId="15915F20"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12) Discussion, page 13, line 38: Authors state that they found an average increase in concentration of traffic-related pollutants was associated with </w:t>
      </w:r>
      <w:proofErr w:type="spellStart"/>
      <w:r w:rsidRPr="0011140B">
        <w:rPr>
          <w:rFonts w:ascii="Times New Roman" w:hAnsi="Times New Roman" w:cs="Times New Roman"/>
          <w:b/>
          <w:bCs/>
          <w:lang w:val="en-US"/>
        </w:rPr>
        <w:t>and</w:t>
      </w:r>
      <w:proofErr w:type="spellEnd"/>
      <w:r w:rsidRPr="0011140B">
        <w:rPr>
          <w:rFonts w:ascii="Times New Roman" w:hAnsi="Times New Roman" w:cs="Times New Roman"/>
          <w:b/>
          <w:bCs/>
          <w:lang w:val="en-US"/>
        </w:rPr>
        <w:t xml:space="preserve"> increase in odds of ALS. Though only EC showed a positive association and joint effect was null?</w:t>
      </w:r>
    </w:p>
    <w:p w14:paraId="0B3FDE7D" w14:textId="77777777" w:rsidR="00ED23D1" w:rsidRPr="0011140B" w:rsidRDefault="00ED23D1" w:rsidP="00B45B6C">
      <w:pPr>
        <w:jc w:val="both"/>
        <w:rPr>
          <w:rFonts w:ascii="Times New Roman" w:hAnsi="Times New Roman" w:cs="Times New Roman"/>
          <w:b/>
          <w:bCs/>
          <w:lang w:val="en-US"/>
        </w:rPr>
      </w:pPr>
    </w:p>
    <w:p w14:paraId="4C1C844C" w14:textId="77777777" w:rsidR="0085513B" w:rsidRPr="0011140B" w:rsidRDefault="0085513B" w:rsidP="0085513B">
      <w:pPr>
        <w:jc w:val="both"/>
        <w:rPr>
          <w:rFonts w:ascii="Times New Roman" w:hAnsi="Times New Roman" w:cs="Times New Roman"/>
          <w:lang w:val="en-US"/>
        </w:rPr>
      </w:pPr>
      <w:r w:rsidRPr="0011140B">
        <w:rPr>
          <w:rFonts w:ascii="Times New Roman" w:hAnsi="Times New Roman" w:cs="Times New Roman"/>
          <w:lang w:val="en-US"/>
        </w:rPr>
        <w:t xml:space="preserve">We have clarified that we are referring to the joint association here </w:t>
      </w:r>
      <w:r w:rsidRPr="0011140B">
        <w:rPr>
          <w:rFonts w:ascii="Times New Roman" w:hAnsi="Times New Roman" w:cs="Times New Roman"/>
          <w:highlight w:val="yellow"/>
          <w:lang w:val="en-US"/>
        </w:rPr>
        <w:t>(P. XX, Lines XX-XX):</w:t>
      </w:r>
    </w:p>
    <w:p w14:paraId="7D0C4321" w14:textId="77777777" w:rsidR="0085513B" w:rsidRPr="0011140B" w:rsidRDefault="0085513B" w:rsidP="0085513B">
      <w:pPr>
        <w:jc w:val="both"/>
        <w:rPr>
          <w:rFonts w:ascii="Times New Roman" w:hAnsi="Times New Roman" w:cs="Times New Roman"/>
          <w:lang w:val="en-US"/>
        </w:rPr>
      </w:pPr>
    </w:p>
    <w:p w14:paraId="2511D42B" w14:textId="77777777" w:rsidR="005F1738" w:rsidRDefault="005F1738" w:rsidP="00B45B6C">
      <w:pPr>
        <w:jc w:val="both"/>
        <w:rPr>
          <w:rFonts w:ascii="Times New Roman" w:hAnsi="Times New Roman" w:cs="Times New Roman"/>
          <w:bCs/>
          <w:i/>
          <w:iCs/>
          <w:lang w:val="en-US"/>
        </w:rPr>
      </w:pPr>
      <w:r w:rsidRPr="005F1738">
        <w:rPr>
          <w:rFonts w:ascii="Times New Roman" w:hAnsi="Times New Roman" w:cs="Times New Roman"/>
          <w:bCs/>
          <w:i/>
          <w:iCs/>
          <w:lang w:val="en-US"/>
        </w:rPr>
        <w:t>In the largest case-control study of ALS and traffic-related air pollution to date, we found that a</w:t>
      </w:r>
      <w:ins w:id="131" w:author="Parks, Robbie M" w:date="2022-02-08T16:48:00Z">
        <w:r w:rsidRPr="005F1738">
          <w:rPr>
            <w:rFonts w:ascii="Times New Roman" w:hAnsi="Times New Roman" w:cs="Times New Roman"/>
            <w:bCs/>
            <w:i/>
            <w:iCs/>
            <w:lang w:val="en-US"/>
          </w:rPr>
          <w:t xml:space="preserve"> joint </w:t>
        </w:r>
      </w:ins>
      <w:del w:id="132" w:author="Parks, Robbie M" w:date="2022-02-08T16:48:00Z">
        <w:r w:rsidRPr="005F1738" w:rsidDel="00E23823">
          <w:rPr>
            <w:rFonts w:ascii="Times New Roman" w:hAnsi="Times New Roman" w:cs="Times New Roman"/>
            <w:bCs/>
            <w:i/>
            <w:iCs/>
            <w:lang w:val="en-US"/>
          </w:rPr>
          <w:delText xml:space="preserve">n </w:delText>
        </w:r>
      </w:del>
      <w:r w:rsidRPr="005F1738">
        <w:rPr>
          <w:rFonts w:ascii="Times New Roman" w:hAnsi="Times New Roman" w:cs="Times New Roman"/>
          <w:bCs/>
          <w:i/>
          <w:iCs/>
          <w:lang w:val="en-US"/>
        </w:rPr>
        <w:t xml:space="preserve">increase in average concentrations of traffic-related pollutants was </w:t>
      </w:r>
      <w:ins w:id="133" w:author="Parks, Robbie M" w:date="2022-03-03T15:48:00Z">
        <w:r w:rsidRPr="005F1738">
          <w:rPr>
            <w:rFonts w:ascii="Times New Roman" w:hAnsi="Times New Roman" w:cs="Times New Roman"/>
            <w:bCs/>
            <w:i/>
            <w:iCs/>
            <w:lang w:val="en-US"/>
          </w:rPr>
          <w:t xml:space="preserve">potentially </w:t>
        </w:r>
      </w:ins>
      <w:r w:rsidRPr="005F1738">
        <w:rPr>
          <w:rFonts w:ascii="Times New Roman" w:hAnsi="Times New Roman" w:cs="Times New Roman"/>
          <w:bCs/>
          <w:i/>
          <w:iCs/>
          <w:lang w:val="en-US"/>
        </w:rPr>
        <w:t xml:space="preserve">associated with an increase in odds of ALS diagnosis, </w:t>
      </w:r>
      <w:ins w:id="134" w:author="Parks, Robbie M" w:date="2022-03-03T15:49:00Z">
        <w:r w:rsidRPr="005F1738">
          <w:rPr>
            <w:rFonts w:ascii="Times New Roman" w:hAnsi="Times New Roman" w:cs="Times New Roman"/>
            <w:bCs/>
            <w:i/>
            <w:iCs/>
            <w:lang w:val="en-US"/>
          </w:rPr>
          <w:t xml:space="preserve">with the clearest results for </w:t>
        </w:r>
      </w:ins>
      <w:del w:id="135" w:author="Parks, Robbie M" w:date="2022-03-03T15:49:00Z">
        <w:r w:rsidRPr="005F1738" w:rsidDel="00065323">
          <w:rPr>
            <w:rFonts w:ascii="Times New Roman" w:hAnsi="Times New Roman" w:cs="Times New Roman"/>
            <w:bCs/>
            <w:i/>
            <w:iCs/>
            <w:lang w:val="en-US"/>
          </w:rPr>
          <w:delText xml:space="preserve">though not significant at the 95% credible interval level, apart from </w:delText>
        </w:r>
      </w:del>
      <w:r w:rsidRPr="005F1738">
        <w:rPr>
          <w:rFonts w:ascii="Times New Roman" w:hAnsi="Times New Roman" w:cs="Times New Roman"/>
          <w:bCs/>
          <w:i/>
          <w:iCs/>
          <w:lang w:val="en-US"/>
        </w:rPr>
        <w:t>EC</w:t>
      </w:r>
      <w:del w:id="136" w:author="Parks, Robbie M" w:date="2022-03-03T15:49:00Z">
        <w:r w:rsidRPr="005F1738" w:rsidDel="00065323">
          <w:rPr>
            <w:rFonts w:ascii="Times New Roman" w:hAnsi="Times New Roman" w:cs="Times New Roman"/>
            <w:bCs/>
            <w:i/>
            <w:iCs/>
            <w:lang w:val="en-US"/>
          </w:rPr>
          <w:delText xml:space="preserve"> for 1-year average SD increase</w:delText>
        </w:r>
      </w:del>
      <w:r w:rsidRPr="005F1738">
        <w:rPr>
          <w:rFonts w:ascii="Times New Roman" w:hAnsi="Times New Roman" w:cs="Times New Roman"/>
          <w:bCs/>
          <w:i/>
          <w:iCs/>
          <w:lang w:val="en-US"/>
        </w:rPr>
        <w:t>.</w:t>
      </w:r>
    </w:p>
    <w:p w14:paraId="35ECCFEB" w14:textId="1C027366"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br/>
      </w:r>
      <w:commentRangeStart w:id="137"/>
      <w:r w:rsidRPr="00E24D98">
        <w:rPr>
          <w:rFonts w:ascii="Times New Roman" w:hAnsi="Times New Roman" w:cs="Times New Roman"/>
          <w:b/>
          <w:bCs/>
          <w:lang w:val="en-US"/>
        </w:rPr>
        <w:t>13) Discussion, page 14, line 48: If EC and NOX are so highly correlated why are their associations with ALS so different?</w:t>
      </w:r>
      <w:commentRangeEnd w:id="137"/>
      <w:r w:rsidR="00F50BED" w:rsidRPr="00E24D98">
        <w:rPr>
          <w:rStyle w:val="CommentReference"/>
        </w:rPr>
        <w:commentReference w:id="137"/>
      </w:r>
    </w:p>
    <w:p w14:paraId="3A348467" w14:textId="77777777" w:rsidR="00ED23D1" w:rsidRPr="0011140B" w:rsidRDefault="00ED23D1" w:rsidP="00B45B6C">
      <w:pPr>
        <w:jc w:val="both"/>
        <w:rPr>
          <w:rFonts w:ascii="Times New Roman" w:hAnsi="Times New Roman" w:cs="Times New Roman"/>
          <w:b/>
          <w:bCs/>
          <w:lang w:val="en-US"/>
        </w:rPr>
      </w:pPr>
    </w:p>
    <w:p w14:paraId="0BC8394A" w14:textId="5DBA53DB" w:rsidR="00ED23D1" w:rsidRDefault="00BA64B4" w:rsidP="00B45B6C">
      <w:pPr>
        <w:jc w:val="both"/>
        <w:rPr>
          <w:rFonts w:ascii="Times New Roman" w:hAnsi="Times New Roman" w:cs="Times New Roman"/>
          <w:lang w:val="en-US"/>
        </w:rPr>
      </w:pPr>
      <w:r>
        <w:rPr>
          <w:rFonts w:ascii="Times New Roman" w:hAnsi="Times New Roman" w:cs="Times New Roman"/>
          <w:lang w:val="en-US"/>
        </w:rPr>
        <w:t>While EC and NO</w:t>
      </w:r>
      <w:r w:rsidRPr="00BA64B4">
        <w:rPr>
          <w:rFonts w:ascii="Times New Roman" w:hAnsi="Times New Roman" w:cs="Times New Roman"/>
          <w:vertAlign w:val="subscript"/>
          <w:lang w:val="en-US"/>
        </w:rPr>
        <w:t>x</w:t>
      </w:r>
      <w:r>
        <w:rPr>
          <w:rFonts w:ascii="Times New Roman" w:hAnsi="Times New Roman" w:cs="Times New Roman"/>
          <w:vertAlign w:val="subscript"/>
          <w:lang w:val="en-US"/>
        </w:rPr>
        <w:t xml:space="preserve"> </w:t>
      </w:r>
      <w:r>
        <w:rPr>
          <w:rFonts w:ascii="Times New Roman" w:hAnsi="Times New Roman" w:cs="Times New Roman"/>
          <w:lang w:val="en-US"/>
        </w:rPr>
        <w:t>are highly-correlated (0.95-0.96</w:t>
      </w:r>
      <w:r w:rsidR="007040DB">
        <w:rPr>
          <w:rFonts w:ascii="Times New Roman" w:hAnsi="Times New Roman" w:cs="Times New Roman"/>
          <w:lang w:val="en-US"/>
        </w:rPr>
        <w:t xml:space="preserve"> for 5-year averages in cases and controls</w:t>
      </w:r>
      <w:r>
        <w:rPr>
          <w:rFonts w:ascii="Times New Roman" w:hAnsi="Times New Roman" w:cs="Times New Roman"/>
          <w:lang w:val="en-US"/>
        </w:rPr>
        <w:t>)</w:t>
      </w:r>
      <w:r w:rsidR="009A3C16">
        <w:rPr>
          <w:rFonts w:ascii="Times New Roman" w:hAnsi="Times New Roman" w:cs="Times New Roman"/>
          <w:lang w:val="en-US"/>
        </w:rPr>
        <w:t xml:space="preserve">, they are not perfectly correlated. Our Bayesian hierarchical model structure allowed us to </w:t>
      </w:r>
      <w:r w:rsidR="005E4C3A">
        <w:rPr>
          <w:rFonts w:ascii="Times New Roman" w:hAnsi="Times New Roman" w:cs="Times New Roman"/>
          <w:lang w:val="en-US"/>
        </w:rPr>
        <w:t xml:space="preserve">incorporate their high correlation while also leveraging the differences to make </w:t>
      </w:r>
      <w:r w:rsidR="007E6DD3">
        <w:rPr>
          <w:rFonts w:ascii="Times New Roman" w:hAnsi="Times New Roman" w:cs="Times New Roman"/>
          <w:lang w:val="en-US"/>
        </w:rPr>
        <w:t xml:space="preserve">inferences about their </w:t>
      </w:r>
      <w:r w:rsidR="008C1A62">
        <w:rPr>
          <w:rFonts w:ascii="Times New Roman" w:hAnsi="Times New Roman" w:cs="Times New Roman"/>
          <w:lang w:val="en-US"/>
        </w:rPr>
        <w:t>single-pollutant associations with ALS diagnosis.</w:t>
      </w:r>
    </w:p>
    <w:p w14:paraId="502FE1B8" w14:textId="57F33A3E" w:rsidR="00A41615" w:rsidRDefault="00A41615" w:rsidP="00B45B6C">
      <w:pPr>
        <w:jc w:val="both"/>
        <w:rPr>
          <w:rFonts w:ascii="Times New Roman" w:hAnsi="Times New Roman" w:cs="Times New Roman"/>
          <w:lang w:val="en-US"/>
        </w:rPr>
      </w:pPr>
    </w:p>
    <w:p w14:paraId="37A1DC58" w14:textId="76F38515" w:rsidR="00A41615" w:rsidRDefault="00A41615" w:rsidP="00A41615">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 xml:space="preserve">Results not that different for single-pollutant </w:t>
      </w:r>
      <w:r w:rsidR="00B71663">
        <w:rPr>
          <w:rFonts w:ascii="Times New Roman" w:hAnsi="Times New Roman" w:cs="Times New Roman"/>
          <w:lang w:val="en-US"/>
        </w:rPr>
        <w:t>models (EC vs. NO</w:t>
      </w:r>
      <w:r w:rsidR="00B71663" w:rsidRPr="00B71663">
        <w:rPr>
          <w:rFonts w:ascii="Times New Roman" w:hAnsi="Times New Roman" w:cs="Times New Roman"/>
          <w:vertAlign w:val="subscript"/>
          <w:lang w:val="en-US"/>
        </w:rPr>
        <w:t>X</w:t>
      </w:r>
      <w:r w:rsidR="00B71663">
        <w:rPr>
          <w:rFonts w:ascii="Times New Roman" w:hAnsi="Times New Roman" w:cs="Times New Roman"/>
          <w:lang w:val="en-US"/>
        </w:rPr>
        <w:t>)</w:t>
      </w:r>
    </w:p>
    <w:p w14:paraId="290E33AB" w14:textId="2CBBB1D4" w:rsidR="00A41615" w:rsidRDefault="00A41615" w:rsidP="00A41615">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 xml:space="preserve">Maybe the model finds a challenge with v </w:t>
      </w:r>
      <w:proofErr w:type="spellStart"/>
      <w:r>
        <w:rPr>
          <w:rFonts w:ascii="Times New Roman" w:hAnsi="Times New Roman" w:cs="Times New Roman"/>
          <w:lang w:val="en-US"/>
        </w:rPr>
        <w:t>v</w:t>
      </w:r>
      <w:proofErr w:type="spellEnd"/>
      <w:r>
        <w:rPr>
          <w:rFonts w:ascii="Times New Roman" w:hAnsi="Times New Roman" w:cs="Times New Roman"/>
          <w:lang w:val="en-US"/>
        </w:rPr>
        <w:t xml:space="preserve"> high collinearity</w:t>
      </w:r>
    </w:p>
    <w:p w14:paraId="1162B24F" w14:textId="3406FC7F" w:rsidR="00A41615" w:rsidRDefault="00A41615" w:rsidP="00A41615">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But output robust to sensitivity analysis</w:t>
      </w:r>
    </w:p>
    <w:p w14:paraId="0B115733" w14:textId="4318E2A5" w:rsidR="00A41615" w:rsidRPr="00A41615" w:rsidRDefault="00A41615" w:rsidP="00A41615">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 xml:space="preserve">Looks like EC driving relationship, but need more evidence to definitively draw that </w:t>
      </w:r>
      <w:proofErr w:type="spellStart"/>
      <w:r>
        <w:rPr>
          <w:rFonts w:ascii="Times New Roman" w:hAnsi="Times New Roman" w:cs="Times New Roman"/>
          <w:lang w:val="en-US"/>
        </w:rPr>
        <w:t>conclusion</w:t>
      </w:r>
    </w:p>
    <w:p w14:paraId="14F0737E" w14:textId="77777777" w:rsidR="00ED23D1" w:rsidRPr="0011140B" w:rsidRDefault="00CE7300" w:rsidP="00B45B6C">
      <w:pPr>
        <w:jc w:val="both"/>
        <w:rPr>
          <w:rFonts w:ascii="Times New Roman" w:hAnsi="Times New Roman" w:cs="Times New Roman"/>
          <w:b/>
          <w:bCs/>
          <w:lang w:val="en-US"/>
        </w:rPr>
      </w:pPr>
      <w:proofErr w:type="spellEnd"/>
      <w:r w:rsidRPr="0011140B">
        <w:rPr>
          <w:rFonts w:ascii="Times New Roman" w:hAnsi="Times New Roman" w:cs="Times New Roman"/>
          <w:b/>
          <w:bCs/>
          <w:lang w:val="en-US"/>
        </w:rPr>
        <w:br/>
      </w:r>
      <w:r w:rsidRPr="0094720B">
        <w:rPr>
          <w:rFonts w:ascii="Times New Roman" w:hAnsi="Times New Roman" w:cs="Times New Roman"/>
          <w:b/>
          <w:bCs/>
          <w:lang w:val="en-US"/>
        </w:rPr>
        <w:t>14) Discussion, page 14, line 58: the 1-year estimate may be the most robust to exposure misclassification, provide more justification for why it may be the most relevant exposure window.</w:t>
      </w:r>
    </w:p>
    <w:p w14:paraId="69674906" w14:textId="77777777" w:rsidR="00ED23D1" w:rsidRPr="0011140B" w:rsidRDefault="00ED23D1" w:rsidP="00B45B6C">
      <w:pPr>
        <w:jc w:val="both"/>
        <w:rPr>
          <w:rFonts w:ascii="Times New Roman" w:hAnsi="Times New Roman" w:cs="Times New Roman"/>
          <w:b/>
          <w:bCs/>
          <w:lang w:val="en-US"/>
        </w:rPr>
      </w:pPr>
    </w:p>
    <w:p w14:paraId="4FF22137" w14:textId="32332D94" w:rsidR="009650EA" w:rsidRPr="0011140B" w:rsidRDefault="009650EA" w:rsidP="009650EA">
      <w:pPr>
        <w:jc w:val="both"/>
        <w:rPr>
          <w:rFonts w:ascii="Times New Roman" w:hAnsi="Times New Roman" w:cs="Times New Roman"/>
          <w:lang w:val="en-US"/>
        </w:rPr>
      </w:pPr>
      <w:r>
        <w:rPr>
          <w:rFonts w:ascii="Times New Roman" w:hAnsi="Times New Roman" w:cs="Times New Roman"/>
          <w:lang w:val="en-US"/>
        </w:rPr>
        <w:t xml:space="preserve">We have added more detail in the revised manuscript </w:t>
      </w:r>
      <w:r w:rsidRPr="0011140B">
        <w:rPr>
          <w:rFonts w:ascii="Times New Roman" w:hAnsi="Times New Roman" w:cs="Times New Roman"/>
          <w:highlight w:val="yellow"/>
          <w:lang w:val="en-US"/>
        </w:rPr>
        <w:t>(P. XX, Lines XX-XX):</w:t>
      </w:r>
    </w:p>
    <w:p w14:paraId="16F11100" w14:textId="77777777" w:rsidR="009650EA" w:rsidRPr="0011140B" w:rsidRDefault="009650EA" w:rsidP="009650EA">
      <w:pPr>
        <w:jc w:val="both"/>
        <w:rPr>
          <w:rFonts w:ascii="Times New Roman" w:hAnsi="Times New Roman" w:cs="Times New Roman"/>
          <w:lang w:val="en-US"/>
        </w:rPr>
      </w:pPr>
    </w:p>
    <w:p w14:paraId="3925F48F" w14:textId="77777777" w:rsidR="009650EA" w:rsidRPr="0011140B" w:rsidRDefault="009650EA" w:rsidP="009650EA">
      <w:pPr>
        <w:jc w:val="both"/>
        <w:rPr>
          <w:rFonts w:ascii="Times New Roman" w:hAnsi="Times New Roman" w:cs="Times New Roman"/>
          <w:lang w:val="en-US"/>
        </w:rPr>
      </w:pPr>
      <w:commentRangeStart w:id="138"/>
      <w:r w:rsidRPr="0011140B">
        <w:rPr>
          <w:rFonts w:ascii="Times New Roman" w:hAnsi="Times New Roman" w:cs="Times New Roman"/>
          <w:i/>
          <w:iCs/>
          <w:highlight w:val="yellow"/>
          <w:lang w:val="en-US"/>
        </w:rPr>
        <w:t>[[[QUOTE]]]</w:t>
      </w:r>
      <w:commentRangeEnd w:id="138"/>
      <w:r w:rsidR="00306CDF">
        <w:rPr>
          <w:rStyle w:val="CommentReference"/>
        </w:rPr>
        <w:commentReference w:id="138"/>
      </w:r>
    </w:p>
    <w:p w14:paraId="4505C4E5"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15) Please include justification for use of the Bayesian hierarchical model, as opposed to other mixture modeling methods (Bayesian kernel machine regression, etc.) that are more established.</w:t>
      </w:r>
    </w:p>
    <w:p w14:paraId="2C1AF894" w14:textId="77777777" w:rsidR="00ED23D1" w:rsidRPr="0011140B" w:rsidRDefault="00ED23D1" w:rsidP="00B45B6C">
      <w:pPr>
        <w:jc w:val="both"/>
        <w:rPr>
          <w:rFonts w:ascii="Times New Roman" w:hAnsi="Times New Roman" w:cs="Times New Roman"/>
          <w:b/>
          <w:bCs/>
          <w:lang w:val="en-US"/>
        </w:rPr>
      </w:pPr>
    </w:p>
    <w:p w14:paraId="21AB01F4" w14:textId="1AF3CEB3" w:rsidR="005149D6" w:rsidRPr="0011140B" w:rsidRDefault="005149D6" w:rsidP="005149D6">
      <w:pPr>
        <w:jc w:val="both"/>
        <w:rPr>
          <w:rFonts w:ascii="Times New Roman" w:hAnsi="Times New Roman" w:cs="Times New Roman"/>
          <w:lang w:val="en-US"/>
        </w:rPr>
      </w:pPr>
      <w:r w:rsidRPr="0011140B">
        <w:rPr>
          <w:rFonts w:ascii="Times New Roman" w:hAnsi="Times New Roman" w:cs="Times New Roman"/>
          <w:lang w:val="en-US"/>
        </w:rPr>
        <w:t>Bayesian kernel machine regression</w:t>
      </w:r>
      <w:r w:rsidR="00214682">
        <w:rPr>
          <w:rFonts w:ascii="Times New Roman" w:hAnsi="Times New Roman" w:cs="Times New Roman"/>
          <w:lang w:val="en-US"/>
        </w:rPr>
        <w:t xml:space="preserve"> is</w:t>
      </w:r>
      <w:r w:rsidRPr="0011140B">
        <w:rPr>
          <w:rFonts w:ascii="Times New Roman" w:hAnsi="Times New Roman" w:cs="Times New Roman"/>
          <w:lang w:val="en-US"/>
        </w:rPr>
        <w:t xml:space="preserve"> not </w:t>
      </w:r>
      <w:r w:rsidR="002A6E8C" w:rsidRPr="0011140B">
        <w:rPr>
          <w:rFonts w:ascii="Times New Roman" w:hAnsi="Times New Roman" w:cs="Times New Roman"/>
          <w:lang w:val="en-US"/>
        </w:rPr>
        <w:t xml:space="preserve">currently </w:t>
      </w:r>
      <w:r w:rsidR="009B4AE4">
        <w:rPr>
          <w:rFonts w:ascii="Times New Roman" w:hAnsi="Times New Roman" w:cs="Times New Roman"/>
          <w:lang w:val="en-US"/>
        </w:rPr>
        <w:t>appropriate</w:t>
      </w:r>
      <w:r w:rsidRPr="0011140B">
        <w:rPr>
          <w:rFonts w:ascii="Times New Roman" w:hAnsi="Times New Roman" w:cs="Times New Roman"/>
          <w:lang w:val="en-US"/>
        </w:rPr>
        <w:t xml:space="preserve"> for case-control studies. </w:t>
      </w:r>
      <w:r w:rsidR="009B4AE4">
        <w:rPr>
          <w:rFonts w:ascii="Times New Roman" w:hAnsi="Times New Roman" w:cs="Times New Roman"/>
          <w:lang w:val="en-US"/>
        </w:rPr>
        <w:t xml:space="preserve">Other methods might be available, but they have very different research questions. </w:t>
      </w:r>
      <w:commentRangeStart w:id="139"/>
      <w:r w:rsidR="009B4AE4">
        <w:rPr>
          <w:rFonts w:ascii="Times New Roman" w:hAnsi="Times New Roman" w:cs="Times New Roman"/>
          <w:lang w:val="en-US"/>
        </w:rPr>
        <w:t>We wanted a Bayesian model to be able to take into account</w:t>
      </w:r>
      <w:r w:rsidR="00106815">
        <w:rPr>
          <w:rFonts w:ascii="Times New Roman" w:hAnsi="Times New Roman" w:cs="Times New Roman"/>
          <w:lang w:val="en-US"/>
        </w:rPr>
        <w:t xml:space="preserve"> variance-covariance </w:t>
      </w:r>
      <w:r w:rsidR="007C0165">
        <w:rPr>
          <w:rFonts w:ascii="Times New Roman" w:hAnsi="Times New Roman" w:cs="Times New Roman"/>
          <w:lang w:val="en-US"/>
        </w:rPr>
        <w:t>structure</w:t>
      </w:r>
      <w:r w:rsidR="00B6118E">
        <w:rPr>
          <w:rFonts w:ascii="Times New Roman" w:hAnsi="Times New Roman" w:cs="Times New Roman"/>
          <w:lang w:val="en-US"/>
        </w:rPr>
        <w:t xml:space="preserve">. </w:t>
      </w:r>
      <w:commentRangeEnd w:id="139"/>
      <w:r w:rsidR="00E6779A">
        <w:rPr>
          <w:rStyle w:val="CommentReference"/>
        </w:rPr>
        <w:commentReference w:id="139"/>
      </w:r>
      <w:r w:rsidRPr="0011140B">
        <w:rPr>
          <w:rFonts w:ascii="Times New Roman" w:hAnsi="Times New Roman" w:cs="Times New Roman"/>
          <w:lang w:val="en-US"/>
        </w:rPr>
        <w:t xml:space="preserve">We have clarified this in the future research paragraph in the revised manuscript </w:t>
      </w:r>
      <w:r w:rsidRPr="0011140B">
        <w:rPr>
          <w:rFonts w:ascii="Times New Roman" w:hAnsi="Times New Roman" w:cs="Times New Roman"/>
          <w:highlight w:val="yellow"/>
          <w:lang w:val="en-US"/>
        </w:rPr>
        <w:t>(P. XX, Lines XX-XX):</w:t>
      </w:r>
    </w:p>
    <w:p w14:paraId="3876A756" w14:textId="77777777" w:rsidR="005149D6" w:rsidRPr="0011140B" w:rsidRDefault="005149D6" w:rsidP="005149D6">
      <w:pPr>
        <w:jc w:val="both"/>
        <w:rPr>
          <w:rFonts w:ascii="Times New Roman" w:hAnsi="Times New Roman" w:cs="Times New Roman"/>
          <w:lang w:val="en-US"/>
        </w:rPr>
      </w:pPr>
    </w:p>
    <w:p w14:paraId="21BF0D79" w14:textId="4A78B77C" w:rsidR="00ED23D1" w:rsidRPr="0011140B" w:rsidRDefault="005149D6"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4C4EB308"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16) Figure 1. Please provide figure for 1-, and 10-year exposure estimates.</w:t>
      </w:r>
    </w:p>
    <w:p w14:paraId="17E8E1F2" w14:textId="77777777" w:rsidR="00ED23D1" w:rsidRPr="0011140B" w:rsidRDefault="00ED23D1" w:rsidP="00B45B6C">
      <w:pPr>
        <w:jc w:val="both"/>
        <w:rPr>
          <w:rFonts w:ascii="Times New Roman" w:hAnsi="Times New Roman" w:cs="Times New Roman"/>
          <w:b/>
          <w:bCs/>
          <w:lang w:val="en-US"/>
        </w:rPr>
      </w:pPr>
    </w:p>
    <w:p w14:paraId="5C30CC25" w14:textId="26B490CA" w:rsidR="00ED23D1" w:rsidRPr="0011140B" w:rsidRDefault="00311180" w:rsidP="00B45B6C">
      <w:pPr>
        <w:jc w:val="both"/>
        <w:rPr>
          <w:rFonts w:ascii="Times New Roman" w:hAnsi="Times New Roman" w:cs="Times New Roman"/>
          <w:lang w:val="en-US"/>
        </w:rPr>
      </w:pPr>
      <w:r w:rsidRPr="0011140B">
        <w:rPr>
          <w:rFonts w:ascii="Times New Roman" w:hAnsi="Times New Roman" w:cs="Times New Roman"/>
          <w:lang w:val="en-US"/>
        </w:rPr>
        <w:t xml:space="preserve">We now provide </w:t>
      </w:r>
      <w:proofErr w:type="spellStart"/>
      <w:r w:rsidRPr="0011140B">
        <w:rPr>
          <w:rFonts w:ascii="Times New Roman" w:hAnsi="Times New Roman" w:cs="Times New Roman"/>
          <w:lang w:val="en-US"/>
        </w:rPr>
        <w:t>eFigures</w:t>
      </w:r>
      <w:proofErr w:type="spellEnd"/>
      <w:r w:rsidRPr="0011140B">
        <w:rPr>
          <w:rFonts w:ascii="Times New Roman" w:hAnsi="Times New Roman" w:cs="Times New Roman"/>
          <w:lang w:val="en-US"/>
        </w:rPr>
        <w:t xml:space="preserve"> XX and XX to display the correlations of the 1- and 10-year exposure estimates.</w:t>
      </w:r>
    </w:p>
    <w:p w14:paraId="487F9B07"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Table 1. SES group 9, why were unemployed and unclassified grouped together?</w:t>
      </w:r>
    </w:p>
    <w:p w14:paraId="44DAAE8F" w14:textId="77777777" w:rsidR="00ED23D1" w:rsidRPr="0011140B" w:rsidRDefault="00ED23D1" w:rsidP="00B45B6C">
      <w:pPr>
        <w:jc w:val="both"/>
        <w:rPr>
          <w:rFonts w:ascii="Times New Roman" w:hAnsi="Times New Roman" w:cs="Times New Roman"/>
          <w:b/>
          <w:bCs/>
          <w:lang w:val="en-US"/>
        </w:rPr>
      </w:pPr>
    </w:p>
    <w:p w14:paraId="0CAC76A6" w14:textId="77777777" w:rsidR="007159A1" w:rsidRPr="0011140B" w:rsidRDefault="007159A1" w:rsidP="007159A1">
      <w:pPr>
        <w:jc w:val="both"/>
        <w:rPr>
          <w:rFonts w:ascii="Times New Roman" w:hAnsi="Times New Roman" w:cs="Times New Roman"/>
          <w:lang w:val="en-US"/>
        </w:rPr>
      </w:pPr>
      <w:r w:rsidRPr="0011140B">
        <w:rPr>
          <w:rFonts w:ascii="Times New Roman" w:hAnsi="Times New Roman" w:cs="Times New Roman"/>
          <w:lang w:val="en-US"/>
        </w:rPr>
        <w:t xml:space="preserve">This should have been stated as ‘unknown’ here and we have corrected this in the revised manuscript </w:t>
      </w:r>
      <w:r w:rsidRPr="0011140B">
        <w:rPr>
          <w:rFonts w:ascii="Times New Roman" w:hAnsi="Times New Roman" w:cs="Times New Roman"/>
          <w:highlight w:val="yellow"/>
          <w:lang w:val="en-US"/>
        </w:rPr>
        <w:t>(P. XX, Lines XX-XX):</w:t>
      </w:r>
    </w:p>
    <w:p w14:paraId="4F506C16" w14:textId="77777777" w:rsidR="007159A1" w:rsidRPr="0011140B" w:rsidRDefault="007159A1" w:rsidP="007159A1">
      <w:pPr>
        <w:jc w:val="both"/>
        <w:rPr>
          <w:rFonts w:ascii="Times New Roman" w:hAnsi="Times New Roman" w:cs="Times New Roman"/>
          <w:lang w:val="en-US"/>
        </w:rPr>
      </w:pPr>
    </w:p>
    <w:p w14:paraId="691AFBE5" w14:textId="77777777" w:rsidR="00826B13" w:rsidRDefault="00826B13" w:rsidP="00B45B6C">
      <w:pPr>
        <w:jc w:val="both"/>
        <w:rPr>
          <w:rFonts w:ascii="Times New Roman" w:hAnsi="Times New Roman" w:cs="Times New Roman"/>
          <w:bCs/>
          <w:i/>
          <w:iCs/>
          <w:lang w:val="en-US"/>
        </w:rPr>
      </w:pPr>
      <w:r w:rsidRPr="00826B13">
        <w:rPr>
          <w:rFonts w:ascii="Times New Roman" w:hAnsi="Times New Roman" w:cs="Times New Roman"/>
          <w:bCs/>
          <w:i/>
          <w:iCs/>
          <w:lang w:val="en-US"/>
        </w:rPr>
        <w:t xml:space="preserve">We included a group for participants who were </w:t>
      </w:r>
      <w:del w:id="140" w:author="Parks, Robbie M" w:date="2022-02-10T14:41:00Z">
        <w:r w:rsidRPr="00826B13" w:rsidDel="00177537">
          <w:rPr>
            <w:rFonts w:ascii="Times New Roman" w:hAnsi="Times New Roman" w:cs="Times New Roman"/>
            <w:bCs/>
            <w:i/>
            <w:iCs/>
            <w:lang w:val="en-US"/>
          </w:rPr>
          <w:delText>unemployed or unclassified</w:delText>
        </w:r>
      </w:del>
      <w:ins w:id="141" w:author="Parks, Robbie M" w:date="2022-02-10T14:41:00Z">
        <w:r w:rsidRPr="00826B13">
          <w:rPr>
            <w:rFonts w:ascii="Times New Roman" w:hAnsi="Times New Roman" w:cs="Times New Roman"/>
            <w:bCs/>
            <w:i/>
            <w:iCs/>
            <w:lang w:val="en-US"/>
          </w:rPr>
          <w:t>unknown</w:t>
        </w:r>
      </w:ins>
      <w:r w:rsidRPr="00826B13">
        <w:rPr>
          <w:rFonts w:ascii="Times New Roman" w:hAnsi="Times New Roman" w:cs="Times New Roman"/>
          <w:bCs/>
          <w:i/>
          <w:iCs/>
          <w:lang w:val="en-US"/>
        </w:rPr>
        <w:t xml:space="preserve"> (group 9).</w:t>
      </w:r>
    </w:p>
    <w:p w14:paraId="57CBD0D7" w14:textId="1E0CB8D1" w:rsidR="007636A2"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Minor Comments</w:t>
      </w:r>
    </w:p>
    <w:p w14:paraId="63125DA7" w14:textId="690DF70E"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 Throughout the paper there is inconsistent use of the abbreviation SD for standard deviation.</w:t>
      </w:r>
    </w:p>
    <w:p w14:paraId="561F04E4" w14:textId="77777777" w:rsidR="00632B1A" w:rsidRPr="0011140B" w:rsidRDefault="00632B1A" w:rsidP="00B45B6C">
      <w:pPr>
        <w:jc w:val="both"/>
        <w:rPr>
          <w:rFonts w:ascii="Times New Roman" w:hAnsi="Times New Roman" w:cs="Times New Roman"/>
          <w:b/>
          <w:bCs/>
          <w:lang w:val="en-US"/>
        </w:rPr>
      </w:pPr>
    </w:p>
    <w:p w14:paraId="413D4BDE" w14:textId="39C46E95" w:rsidR="001576FF" w:rsidRPr="0011140B" w:rsidRDefault="00702959" w:rsidP="001576FF">
      <w:pPr>
        <w:jc w:val="both"/>
        <w:rPr>
          <w:rFonts w:ascii="Times New Roman" w:hAnsi="Times New Roman" w:cs="Times New Roman"/>
          <w:lang w:val="en-US"/>
        </w:rPr>
      </w:pPr>
      <w:r w:rsidRPr="0011140B">
        <w:rPr>
          <w:rFonts w:ascii="Times New Roman" w:hAnsi="Times New Roman" w:cs="Times New Roman"/>
          <w:lang w:val="en-US"/>
        </w:rPr>
        <w:lastRenderedPageBreak/>
        <w:t xml:space="preserve">We have now introduced the </w:t>
      </w:r>
      <w:r w:rsidR="001576FF" w:rsidRPr="0011140B">
        <w:rPr>
          <w:rFonts w:ascii="Times New Roman" w:hAnsi="Times New Roman" w:cs="Times New Roman"/>
          <w:lang w:val="en-US"/>
        </w:rPr>
        <w:t xml:space="preserve">abbreviation for the term standard deviation (SD), </w:t>
      </w:r>
      <w:r w:rsidR="003F562A" w:rsidRPr="0011140B">
        <w:rPr>
          <w:rFonts w:ascii="Times New Roman" w:hAnsi="Times New Roman" w:cs="Times New Roman"/>
          <w:lang w:val="en-US"/>
        </w:rPr>
        <w:t xml:space="preserve">which is also in the list of Abbreviations, </w:t>
      </w:r>
      <w:r w:rsidR="005D5F41" w:rsidRPr="0011140B">
        <w:rPr>
          <w:rFonts w:ascii="Times New Roman" w:hAnsi="Times New Roman" w:cs="Times New Roman"/>
          <w:lang w:val="en-US"/>
        </w:rPr>
        <w:t xml:space="preserve">we now </w:t>
      </w:r>
      <w:r w:rsidR="001576FF" w:rsidRPr="0011140B">
        <w:rPr>
          <w:rFonts w:ascii="Times New Roman" w:hAnsi="Times New Roman" w:cs="Times New Roman"/>
          <w:lang w:val="en-US"/>
        </w:rPr>
        <w:t>consistently use</w:t>
      </w:r>
      <w:r w:rsidR="005D5F41" w:rsidRPr="0011140B">
        <w:rPr>
          <w:rFonts w:ascii="Times New Roman" w:hAnsi="Times New Roman" w:cs="Times New Roman"/>
          <w:lang w:val="en-US"/>
        </w:rPr>
        <w:t xml:space="preserve"> </w:t>
      </w:r>
      <w:r w:rsidR="001576FF" w:rsidRPr="0011140B">
        <w:rPr>
          <w:rFonts w:ascii="Times New Roman" w:hAnsi="Times New Roman" w:cs="Times New Roman"/>
          <w:lang w:val="en-US"/>
        </w:rPr>
        <w:t xml:space="preserve">this throughout the revised manuscript e.g., </w:t>
      </w:r>
      <w:r w:rsidR="001576FF" w:rsidRPr="0011140B">
        <w:rPr>
          <w:rFonts w:ascii="Times New Roman" w:hAnsi="Times New Roman" w:cs="Times New Roman"/>
          <w:highlight w:val="yellow"/>
          <w:lang w:val="en-US"/>
        </w:rPr>
        <w:t>(P. XX, Lines XX-XX):</w:t>
      </w:r>
    </w:p>
    <w:p w14:paraId="67946893" w14:textId="77777777" w:rsidR="001576FF" w:rsidRPr="0011140B" w:rsidRDefault="001576FF" w:rsidP="001576FF">
      <w:pPr>
        <w:jc w:val="both"/>
        <w:rPr>
          <w:rFonts w:ascii="Times New Roman" w:hAnsi="Times New Roman" w:cs="Times New Roman"/>
          <w:lang w:val="en-US"/>
        </w:rPr>
      </w:pPr>
    </w:p>
    <w:p w14:paraId="3F01217A" w14:textId="77777777" w:rsidR="00680BDC" w:rsidRDefault="00680BDC" w:rsidP="00B45B6C">
      <w:pPr>
        <w:jc w:val="both"/>
        <w:rPr>
          <w:rFonts w:ascii="Times New Roman" w:hAnsi="Times New Roman" w:cs="Times New Roman"/>
          <w:bCs/>
          <w:i/>
          <w:iCs/>
        </w:rPr>
      </w:pPr>
      <w:r w:rsidRPr="00680BDC">
        <w:rPr>
          <w:rFonts w:ascii="Times New Roman" w:hAnsi="Times New Roman" w:cs="Times New Roman"/>
          <w:bCs/>
          <w:i/>
          <w:iCs/>
          <w:lang w:val="en-US"/>
        </w:rPr>
        <w:t xml:space="preserve">For 5-year average pollutant concentrations, we observed the largest overall association for the individual </w:t>
      </w:r>
      <w:del w:id="142" w:author="Parks, Robbie M" w:date="2022-02-10T14:50:00Z">
        <w:r w:rsidRPr="00680BDC" w:rsidDel="00FD6489">
          <w:rPr>
            <w:rFonts w:ascii="Times New Roman" w:hAnsi="Times New Roman" w:cs="Times New Roman"/>
            <w:bCs/>
            <w:i/>
            <w:iCs/>
            <w:lang w:val="en-US"/>
          </w:rPr>
          <w:delText>standard deviation</w:delText>
        </w:r>
      </w:del>
      <w:ins w:id="143" w:author="Parks, Robbie M" w:date="2022-02-10T14:50:00Z">
        <w:r w:rsidRPr="00680BDC">
          <w:rPr>
            <w:rFonts w:ascii="Times New Roman" w:hAnsi="Times New Roman" w:cs="Times New Roman"/>
            <w:bCs/>
            <w:i/>
            <w:iCs/>
            <w:lang w:val="en-US"/>
          </w:rPr>
          <w:t>SD</w:t>
        </w:r>
      </w:ins>
      <w:r w:rsidRPr="00680BDC">
        <w:rPr>
          <w:rFonts w:ascii="Times New Roman" w:hAnsi="Times New Roman" w:cs="Times New Roman"/>
          <w:bCs/>
          <w:i/>
          <w:iCs/>
          <w:lang w:val="en-US"/>
        </w:rPr>
        <w:t xml:space="preserve"> increase in EC</w:t>
      </w:r>
      <w:r w:rsidRPr="00680BDC">
        <w:rPr>
          <w:rFonts w:ascii="Times New Roman" w:hAnsi="Times New Roman" w:cs="Times New Roman"/>
          <w:i/>
          <w:iCs/>
          <w:lang w:val="en-US"/>
        </w:rPr>
        <w:t xml:space="preserve"> </w:t>
      </w:r>
      <w:r w:rsidRPr="00680BDC">
        <w:rPr>
          <w:rFonts w:ascii="Times New Roman" w:hAnsi="Times New Roman" w:cs="Times New Roman"/>
          <w:bCs/>
          <w:i/>
          <w:iCs/>
        </w:rPr>
        <w:t xml:space="preserve">(11.5%; 95% </w:t>
      </w:r>
      <w:proofErr w:type="spellStart"/>
      <w:r w:rsidRPr="00680BDC">
        <w:rPr>
          <w:rFonts w:ascii="Times New Roman" w:hAnsi="Times New Roman" w:cs="Times New Roman"/>
          <w:bCs/>
          <w:i/>
          <w:iCs/>
        </w:rPr>
        <w:t>CrI</w:t>
      </w:r>
      <w:proofErr w:type="spellEnd"/>
      <w:r w:rsidRPr="00680BDC">
        <w:rPr>
          <w:rFonts w:ascii="Times New Roman" w:hAnsi="Times New Roman" w:cs="Times New Roman"/>
          <w:bCs/>
          <w:i/>
          <w:iCs/>
        </w:rPr>
        <w:t xml:space="preserve">: -1.0%, 25.6%; 96.3% posterior probability of positive association per </w:t>
      </w:r>
      <w:r w:rsidRPr="00680BDC">
        <w:rPr>
          <w:rFonts w:ascii="Times New Roman" w:hAnsi="Times New Roman" w:cs="Times New Roman"/>
          <w:bCs/>
          <w:i/>
          <w:iCs/>
          <w:lang w:val="en-US"/>
        </w:rPr>
        <w:t>0.42</w:t>
      </w:r>
      <w:r w:rsidRPr="00680BDC">
        <w:rPr>
          <w:rFonts w:ascii="Times New Roman" w:hAnsi="Times New Roman" w:cs="Times New Roman"/>
          <w:i/>
          <w:iCs/>
          <w:lang w:val="en-US"/>
        </w:rPr>
        <w:t xml:space="preserve"> µg/m</w:t>
      </w:r>
      <w:r w:rsidRPr="00680BDC">
        <w:rPr>
          <w:rFonts w:ascii="Times New Roman" w:hAnsi="Times New Roman" w:cs="Times New Roman"/>
          <w:i/>
          <w:iCs/>
          <w:vertAlign w:val="superscript"/>
          <w:lang w:val="en-US"/>
        </w:rPr>
        <w:t>3</w:t>
      </w:r>
      <w:r w:rsidRPr="00680BDC">
        <w:rPr>
          <w:rFonts w:ascii="Times New Roman" w:hAnsi="Times New Roman" w:cs="Times New Roman"/>
          <w:bCs/>
          <w:i/>
          <w:iCs/>
        </w:rPr>
        <w:t>) (Figure 2).</w:t>
      </w:r>
    </w:p>
    <w:p w14:paraId="75C5C43D" w14:textId="16FE90AE"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6B1F9C">
        <w:rPr>
          <w:rFonts w:ascii="Times New Roman" w:hAnsi="Times New Roman" w:cs="Times New Roman"/>
          <w:b/>
          <w:bCs/>
          <w:lang w:val="en-US"/>
        </w:rPr>
        <w:t>2) Introduction, page 4, line 26: Unclear why this sentence is a contradiction.</w:t>
      </w:r>
    </w:p>
    <w:p w14:paraId="70F08E12" w14:textId="77777777" w:rsidR="00632B1A" w:rsidRPr="0011140B" w:rsidRDefault="00632B1A" w:rsidP="00B45B6C">
      <w:pPr>
        <w:jc w:val="both"/>
        <w:rPr>
          <w:rFonts w:ascii="Times New Roman" w:hAnsi="Times New Roman" w:cs="Times New Roman"/>
          <w:highlight w:val="yellow"/>
          <w:lang w:val="en-US"/>
        </w:rPr>
      </w:pPr>
    </w:p>
    <w:p w14:paraId="3F064DDF" w14:textId="63AB5F11" w:rsidR="00632B1A" w:rsidRPr="0011140B" w:rsidRDefault="006B1F9C" w:rsidP="00B45B6C">
      <w:pPr>
        <w:jc w:val="both"/>
        <w:rPr>
          <w:rFonts w:ascii="Times New Roman" w:hAnsi="Times New Roman" w:cs="Times New Roman"/>
          <w:lang w:val="en-US"/>
        </w:rPr>
      </w:pPr>
      <w:r>
        <w:rPr>
          <w:rFonts w:ascii="Times New Roman" w:hAnsi="Times New Roman" w:cs="Times New Roman"/>
          <w:lang w:val="en-US"/>
        </w:rPr>
        <w:t>W</w:t>
      </w:r>
      <w:r w:rsidR="00960C1B">
        <w:rPr>
          <w:rFonts w:ascii="Times New Roman" w:hAnsi="Times New Roman" w:cs="Times New Roman"/>
          <w:lang w:val="en-US"/>
        </w:rPr>
        <w:t>e are unclear about what the Reviewer means here.</w:t>
      </w:r>
      <w:r w:rsidR="008239D8">
        <w:rPr>
          <w:rFonts w:ascii="Times New Roman" w:hAnsi="Times New Roman" w:cs="Times New Roman"/>
          <w:lang w:val="en-US"/>
        </w:rPr>
        <w:t xml:space="preserve"> We would be very happy to provide a response once we understand what this comment is referring to exactly.</w:t>
      </w:r>
    </w:p>
    <w:p w14:paraId="778C25FB"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3) Methods, page 8 line 42: Authors say non-EC PM2.5 adjust for other air pollutants from other sources. This would only adjust for PM2.5 from other sources.</w:t>
      </w:r>
    </w:p>
    <w:p w14:paraId="6D7A710E" w14:textId="77777777" w:rsidR="00632B1A" w:rsidRPr="0011140B" w:rsidRDefault="00632B1A" w:rsidP="00B45B6C">
      <w:pPr>
        <w:jc w:val="both"/>
        <w:rPr>
          <w:rFonts w:ascii="Times New Roman" w:hAnsi="Times New Roman" w:cs="Times New Roman"/>
          <w:b/>
          <w:bCs/>
          <w:lang w:val="en-US"/>
        </w:rPr>
      </w:pPr>
    </w:p>
    <w:p w14:paraId="44AF182D" w14:textId="6DCB8101" w:rsidR="00101969" w:rsidRPr="0011140B" w:rsidRDefault="00101969" w:rsidP="00101969">
      <w:pPr>
        <w:jc w:val="both"/>
        <w:rPr>
          <w:rFonts w:ascii="Times New Roman" w:hAnsi="Times New Roman" w:cs="Times New Roman"/>
          <w:lang w:val="en-US"/>
        </w:rPr>
      </w:pPr>
      <w:r w:rsidRPr="0011140B">
        <w:rPr>
          <w:rFonts w:ascii="Times New Roman" w:hAnsi="Times New Roman" w:cs="Times New Roman"/>
          <w:lang w:val="en-US"/>
        </w:rPr>
        <w:t xml:space="preserve">This Reviewer is correct and we have </w:t>
      </w:r>
      <w:r w:rsidR="003E74E9" w:rsidRPr="0011140B">
        <w:rPr>
          <w:rFonts w:ascii="Times New Roman" w:hAnsi="Times New Roman" w:cs="Times New Roman"/>
          <w:lang w:val="en-US"/>
        </w:rPr>
        <w:t>clarified this</w:t>
      </w:r>
      <w:r w:rsidRPr="0011140B">
        <w:rPr>
          <w:rFonts w:ascii="Times New Roman" w:hAnsi="Times New Roman" w:cs="Times New Roman"/>
          <w:lang w:val="en-US"/>
        </w:rPr>
        <w:t xml:space="preserve"> in the revised manuscript </w:t>
      </w:r>
      <w:r w:rsidRPr="0011140B">
        <w:rPr>
          <w:rFonts w:ascii="Times New Roman" w:hAnsi="Times New Roman" w:cs="Times New Roman"/>
          <w:highlight w:val="yellow"/>
          <w:lang w:val="en-US"/>
        </w:rPr>
        <w:t>(P. XX, Lines XX-XX):</w:t>
      </w:r>
    </w:p>
    <w:p w14:paraId="0C3F518A" w14:textId="77777777" w:rsidR="00101969" w:rsidRPr="0011140B" w:rsidRDefault="00101969" w:rsidP="00101969">
      <w:pPr>
        <w:jc w:val="both"/>
        <w:rPr>
          <w:rFonts w:ascii="Times New Roman" w:hAnsi="Times New Roman" w:cs="Times New Roman"/>
          <w:lang w:val="en-US"/>
        </w:rPr>
      </w:pPr>
    </w:p>
    <w:p w14:paraId="0DED0A51" w14:textId="77777777" w:rsidR="002C7CA0" w:rsidRDefault="002C7CA0" w:rsidP="00B45B6C">
      <w:pPr>
        <w:jc w:val="both"/>
        <w:rPr>
          <w:rFonts w:ascii="Times New Roman" w:hAnsi="Times New Roman" w:cs="Times New Roman"/>
          <w:i/>
          <w:iCs/>
          <w:lang w:val="en-US"/>
        </w:rPr>
      </w:pPr>
      <w:r w:rsidRPr="002C7CA0">
        <w:rPr>
          <w:rFonts w:ascii="Times New Roman" w:hAnsi="Times New Roman" w:cs="Times New Roman"/>
          <w:i/>
          <w:iCs/>
          <w:lang w:val="en-US"/>
        </w:rPr>
        <w:t>If other sources of air pollution are associated with ALS, then including non-EC PM</w:t>
      </w:r>
      <w:r w:rsidRPr="002C7CA0">
        <w:rPr>
          <w:rFonts w:ascii="Times New Roman" w:hAnsi="Times New Roman" w:cs="Times New Roman"/>
          <w:i/>
          <w:iCs/>
          <w:vertAlign w:val="subscript"/>
          <w:lang w:val="en-US"/>
        </w:rPr>
        <w:t>2.5</w:t>
      </w:r>
      <w:r w:rsidRPr="002C7CA0">
        <w:rPr>
          <w:rFonts w:ascii="Times New Roman" w:hAnsi="Times New Roman" w:cs="Times New Roman"/>
          <w:i/>
          <w:iCs/>
          <w:lang w:val="en-US"/>
        </w:rPr>
        <w:t xml:space="preserve"> adjusts for </w:t>
      </w:r>
      <w:ins w:id="144" w:author="Parks, Robbie M" w:date="2022-02-10T15:55:00Z">
        <w:r w:rsidRPr="002C7CA0">
          <w:rPr>
            <w:rFonts w:ascii="Times New Roman" w:hAnsi="Times New Roman" w:cs="Times New Roman"/>
            <w:i/>
            <w:iCs/>
            <w:lang w:val="en-US"/>
          </w:rPr>
          <w:t>PM</w:t>
        </w:r>
        <w:r w:rsidRPr="002C7CA0">
          <w:rPr>
            <w:rFonts w:ascii="Times New Roman" w:hAnsi="Times New Roman" w:cs="Times New Roman"/>
            <w:i/>
            <w:iCs/>
            <w:vertAlign w:val="subscript"/>
            <w:lang w:val="en-US"/>
          </w:rPr>
          <w:t>2.5</w:t>
        </w:r>
        <w:r w:rsidRPr="002C7CA0">
          <w:rPr>
            <w:rFonts w:ascii="Times New Roman" w:hAnsi="Times New Roman" w:cs="Times New Roman"/>
            <w:i/>
            <w:iCs/>
            <w:lang w:val="en-US"/>
          </w:rPr>
          <w:t xml:space="preserve"> </w:t>
        </w:r>
      </w:ins>
      <w:del w:id="145" w:author="Parks, Robbie M" w:date="2022-02-10T15:55:00Z">
        <w:r w:rsidRPr="002C7CA0" w:rsidDel="009E5ED5">
          <w:rPr>
            <w:rFonts w:ascii="Times New Roman" w:hAnsi="Times New Roman" w:cs="Times New Roman"/>
            <w:i/>
            <w:iCs/>
            <w:lang w:val="en-US"/>
          </w:rPr>
          <w:delText xml:space="preserve">other air pollutants </w:delText>
        </w:r>
      </w:del>
      <w:r w:rsidRPr="002C7CA0">
        <w:rPr>
          <w:rFonts w:ascii="Times New Roman" w:hAnsi="Times New Roman" w:cs="Times New Roman"/>
          <w:i/>
          <w:iCs/>
          <w:lang w:val="en-US"/>
        </w:rPr>
        <w:t>from other sources.</w:t>
      </w:r>
      <w:r w:rsidRPr="002C7CA0">
        <w:rPr>
          <w:rFonts w:ascii="Times New Roman" w:hAnsi="Times New Roman" w:cs="Times New Roman"/>
          <w:i/>
          <w:iCs/>
          <w:lang w:val="en-US"/>
        </w:rPr>
        <w:fldChar w:fldCharType="begin"/>
      </w:r>
      <w:r w:rsidRPr="002C7CA0">
        <w:rPr>
          <w:rFonts w:ascii="Times New Roman" w:hAnsi="Times New Roman" w:cs="Times New Roman"/>
          <w:i/>
          <w:iCs/>
          <w:lang w:val="en-US"/>
        </w:rPr>
        <w:instrText xml:space="preserve"> ADDIN ZOTERO_ITEM CSL_CITATION {"citationID":"xBVeiLoi","properties":{"formattedCitation":"\\super 67\\nosupersub{}","plainCitation":"67","noteIndex":0},"citationItems":[{"id":1166,"uris":["http://zotero.org/users/6925055/items/YDGTBQ7Q"],"uri":["http://zotero.org/users/6925055/items/YDGTBQ7Q"],"itemData":{"id":1166,"type":"article-journal","container-title":"American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Pr="002C7CA0">
        <w:rPr>
          <w:rFonts w:ascii="Times New Roman" w:hAnsi="Times New Roman" w:cs="Times New Roman"/>
          <w:i/>
          <w:iCs/>
          <w:lang w:val="en-US"/>
        </w:rPr>
        <w:fldChar w:fldCharType="separate"/>
      </w:r>
      <w:r w:rsidRPr="002C7CA0">
        <w:rPr>
          <w:rFonts w:ascii="Times New Roman" w:hAnsi="Times New Roman" w:cs="Times New Roman"/>
          <w:i/>
          <w:iCs/>
          <w:vertAlign w:val="superscript"/>
          <w:lang w:val="en-US"/>
        </w:rPr>
        <w:t>67</w:t>
      </w:r>
      <w:r w:rsidRPr="002C7CA0">
        <w:rPr>
          <w:rFonts w:ascii="Times New Roman" w:hAnsi="Times New Roman" w:cs="Times New Roman"/>
          <w:i/>
          <w:iCs/>
          <w:lang w:val="en-US"/>
        </w:rPr>
        <w:fldChar w:fldCharType="end"/>
      </w:r>
    </w:p>
    <w:p w14:paraId="40C4E8B0" w14:textId="10790622"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4) Methods, page 9, line 16: Model quantifies log-odds of one standard deviation increase. Please add explanation of why you chose one standard deviation increase instead of interquartile range.</w:t>
      </w:r>
    </w:p>
    <w:p w14:paraId="1E4F2F1F" w14:textId="77777777" w:rsidR="00632B1A" w:rsidRPr="0011140B" w:rsidRDefault="00632B1A" w:rsidP="00B45B6C">
      <w:pPr>
        <w:jc w:val="both"/>
        <w:rPr>
          <w:rFonts w:ascii="Times New Roman" w:hAnsi="Times New Roman" w:cs="Times New Roman"/>
          <w:b/>
          <w:bCs/>
          <w:lang w:val="en-US"/>
        </w:rPr>
      </w:pPr>
    </w:p>
    <w:p w14:paraId="5905CFF8" w14:textId="6E68FC7C" w:rsidR="00895BFE" w:rsidRPr="0011140B" w:rsidRDefault="000344A1" w:rsidP="00895BFE">
      <w:pPr>
        <w:jc w:val="both"/>
        <w:rPr>
          <w:rFonts w:ascii="Times New Roman" w:hAnsi="Times New Roman" w:cs="Times New Roman"/>
          <w:lang w:val="en-US"/>
        </w:rPr>
      </w:pPr>
      <w:r w:rsidRPr="0011140B">
        <w:rPr>
          <w:rFonts w:ascii="Times New Roman" w:hAnsi="Times New Roman" w:cs="Times New Roman"/>
          <w:lang w:val="en-US"/>
        </w:rPr>
        <w:t>Normalizing</w:t>
      </w:r>
      <w:r w:rsidR="00A9263F" w:rsidRPr="0011140B">
        <w:rPr>
          <w:rFonts w:ascii="Times New Roman" w:hAnsi="Times New Roman" w:cs="Times New Roman"/>
          <w:lang w:val="en-US"/>
        </w:rPr>
        <w:t xml:space="preserve"> across </w:t>
      </w:r>
      <w:r w:rsidR="001C6247" w:rsidRPr="0011140B">
        <w:rPr>
          <w:rFonts w:ascii="Times New Roman" w:hAnsi="Times New Roman" w:cs="Times New Roman"/>
          <w:lang w:val="en-US"/>
        </w:rPr>
        <w:t xml:space="preserve">pollutant concentrations is necessary because </w:t>
      </w:r>
      <w:r w:rsidR="00AA3C07" w:rsidRPr="0011140B">
        <w:rPr>
          <w:rFonts w:ascii="Times New Roman" w:hAnsi="Times New Roman" w:cs="Times New Roman"/>
          <w:lang w:val="en-US"/>
        </w:rPr>
        <w:t>we combined concentration</w:t>
      </w:r>
      <w:r w:rsidR="000F5724" w:rsidRPr="0011140B">
        <w:rPr>
          <w:rFonts w:ascii="Times New Roman" w:hAnsi="Times New Roman" w:cs="Times New Roman"/>
          <w:lang w:val="en-US"/>
        </w:rPr>
        <w:t xml:space="preserve"> associations via the traffic terms in the model.</w:t>
      </w:r>
      <w:r w:rsidR="00AA3C07" w:rsidRPr="0011140B">
        <w:rPr>
          <w:rFonts w:ascii="Times New Roman" w:hAnsi="Times New Roman" w:cs="Times New Roman"/>
          <w:lang w:val="en-US"/>
        </w:rPr>
        <w:t xml:space="preserve"> </w:t>
      </w:r>
      <w:r w:rsidR="0068563F" w:rsidRPr="0011140B">
        <w:rPr>
          <w:rFonts w:ascii="Times New Roman" w:hAnsi="Times New Roman" w:cs="Times New Roman"/>
          <w:lang w:val="en-US"/>
        </w:rPr>
        <w:t xml:space="preserve">Both standard deviation (SD) and interquartile range (IQR) are measures of </w:t>
      </w:r>
      <w:r w:rsidR="00A9263F" w:rsidRPr="0011140B">
        <w:rPr>
          <w:rFonts w:ascii="Times New Roman" w:hAnsi="Times New Roman" w:cs="Times New Roman"/>
          <w:lang w:val="en-US"/>
        </w:rPr>
        <w:t>the spread of values</w:t>
      </w:r>
      <w:r w:rsidR="00D37635" w:rsidRPr="0011140B">
        <w:rPr>
          <w:rFonts w:ascii="Times New Roman" w:hAnsi="Times New Roman" w:cs="Times New Roman"/>
          <w:lang w:val="en-US"/>
        </w:rPr>
        <w:t xml:space="preserve">, which can be equivalently used to </w:t>
      </w:r>
      <w:r w:rsidRPr="0011140B">
        <w:rPr>
          <w:rFonts w:ascii="Times New Roman" w:hAnsi="Times New Roman" w:cs="Times New Roman"/>
          <w:lang w:val="en-US"/>
        </w:rPr>
        <w:t>normalize</w:t>
      </w:r>
      <w:r w:rsidR="00925006" w:rsidRPr="0011140B">
        <w:rPr>
          <w:rFonts w:ascii="Times New Roman" w:hAnsi="Times New Roman" w:cs="Times New Roman"/>
          <w:lang w:val="en-US"/>
        </w:rPr>
        <w:t xml:space="preserve"> pollutant concentrations. The</w:t>
      </w:r>
      <w:r w:rsidR="00B134FA" w:rsidRPr="0011140B">
        <w:rPr>
          <w:rFonts w:ascii="Times New Roman" w:hAnsi="Times New Roman" w:cs="Times New Roman"/>
          <w:lang w:val="en-US"/>
        </w:rPr>
        <w:t xml:space="preserve">re is no inherent benefit to picking one or the other in this case, as the role of dividing by both measures of spread is </w:t>
      </w:r>
      <w:r w:rsidR="00895BFE" w:rsidRPr="0011140B">
        <w:rPr>
          <w:rFonts w:ascii="Times New Roman" w:hAnsi="Times New Roman" w:cs="Times New Roman"/>
          <w:lang w:val="en-US"/>
        </w:rPr>
        <w:t>to</w:t>
      </w:r>
      <w:r w:rsidR="00B134FA" w:rsidRPr="0011140B">
        <w:rPr>
          <w:rFonts w:ascii="Times New Roman" w:hAnsi="Times New Roman" w:cs="Times New Roman"/>
          <w:lang w:val="en-US"/>
        </w:rPr>
        <w:t xml:space="preserve"> </w:t>
      </w:r>
      <w:r w:rsidRPr="0011140B">
        <w:rPr>
          <w:rFonts w:ascii="Times New Roman" w:hAnsi="Times New Roman" w:cs="Times New Roman"/>
          <w:lang w:val="en-US"/>
        </w:rPr>
        <w:t>normalize</w:t>
      </w:r>
      <w:r w:rsidR="00895BFE" w:rsidRPr="0011140B">
        <w:rPr>
          <w:rFonts w:ascii="Times New Roman" w:hAnsi="Times New Roman" w:cs="Times New Roman"/>
          <w:lang w:val="en-US"/>
        </w:rPr>
        <w:t xml:space="preserve"> concentrations. We have added that both are equivalent ways of </w:t>
      </w:r>
      <w:r w:rsidRPr="0011140B">
        <w:rPr>
          <w:rFonts w:ascii="Times New Roman" w:hAnsi="Times New Roman" w:cs="Times New Roman"/>
          <w:lang w:val="en-US"/>
        </w:rPr>
        <w:t>normalizing</w:t>
      </w:r>
      <w:r w:rsidR="00895BFE" w:rsidRPr="0011140B">
        <w:rPr>
          <w:rFonts w:ascii="Times New Roman" w:hAnsi="Times New Roman" w:cs="Times New Roman"/>
          <w:lang w:val="en-US"/>
        </w:rPr>
        <w:t xml:space="preserve"> in the revised manuscript </w:t>
      </w:r>
      <w:r w:rsidR="00895BFE" w:rsidRPr="0011140B">
        <w:rPr>
          <w:rFonts w:ascii="Times New Roman" w:hAnsi="Times New Roman" w:cs="Times New Roman"/>
          <w:highlight w:val="yellow"/>
          <w:lang w:val="en-US"/>
        </w:rPr>
        <w:t>(P. XX, Lines XX-XX):</w:t>
      </w:r>
    </w:p>
    <w:p w14:paraId="4F0831D6" w14:textId="77777777" w:rsidR="00895BFE" w:rsidRPr="0011140B" w:rsidRDefault="00895BFE" w:rsidP="00895BFE">
      <w:pPr>
        <w:jc w:val="both"/>
        <w:rPr>
          <w:rFonts w:ascii="Times New Roman" w:hAnsi="Times New Roman" w:cs="Times New Roman"/>
          <w:lang w:val="en-US"/>
        </w:rPr>
      </w:pPr>
    </w:p>
    <w:p w14:paraId="3832B62B" w14:textId="77777777" w:rsidR="003013EF" w:rsidRDefault="005B296F" w:rsidP="00B45B6C">
      <w:pPr>
        <w:jc w:val="both"/>
        <w:rPr>
          <w:rFonts w:ascii="Times New Roman" w:hAnsi="Times New Roman" w:cs="Times New Roman"/>
          <w:i/>
          <w:iCs/>
          <w:lang w:val="en-US"/>
        </w:rPr>
      </w:pP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sub>
        </m:sSub>
      </m:oMath>
      <w:r w:rsidR="003013EF" w:rsidRPr="003013E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CO</m:t>
            </m:r>
          </m:sub>
        </m:sSub>
      </m:oMath>
      <w:r w:rsidR="003013EF" w:rsidRPr="003013E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EC</m:t>
            </m:r>
          </m:sub>
        </m:sSub>
      </m:oMath>
      <w:r w:rsidR="003013EF" w:rsidRPr="003013E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sub>
        </m:sSub>
      </m:oMath>
      <w:r w:rsidR="003013EF" w:rsidRPr="003013EF">
        <w:rPr>
          <w:rFonts w:ascii="Times New Roman" w:hAnsi="Times New Roman" w:cs="Times New Roman"/>
          <w:i/>
          <w:iCs/>
          <w:lang w:val="en-US"/>
        </w:rPr>
        <w:t xml:space="preserve"> the pollutant-specific coefficients (log-odds) per standard deviation </w:t>
      </w:r>
      <w:ins w:id="146" w:author="Parks, Robbie M" w:date="2022-02-10T14:49:00Z">
        <w:r w:rsidR="003013EF" w:rsidRPr="003013EF">
          <w:rPr>
            <w:rFonts w:ascii="Times New Roman" w:hAnsi="Times New Roman" w:cs="Times New Roman"/>
            <w:i/>
            <w:iCs/>
            <w:lang w:val="en-US"/>
          </w:rPr>
          <w:t xml:space="preserve">(SD) </w:t>
        </w:r>
      </w:ins>
      <w:r w:rsidR="003013EF" w:rsidRPr="003013EF">
        <w:rPr>
          <w:rFonts w:ascii="Times New Roman" w:hAnsi="Times New Roman" w:cs="Times New Roman"/>
          <w:i/>
          <w:iCs/>
          <w:lang w:val="en-US"/>
        </w:rPr>
        <w:t xml:space="preserve">increase in concentration of </w:t>
      </w:r>
      <m:oMath>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oMath>
      <w:r w:rsidR="003013EF" w:rsidRPr="003013EF">
        <w:rPr>
          <w:rFonts w:ascii="Times New Roman" w:hAnsi="Times New Roman" w:cs="Times New Roman"/>
          <w:i/>
          <w:iCs/>
          <w:lang w:val="en-US"/>
        </w:rPr>
        <w:t xml:space="preserve">, </w:t>
      </w:r>
      <m:oMath>
        <m:r>
          <w:rPr>
            <w:rFonts w:ascii="Cambria Math" w:hAnsi="Cambria Math" w:cs="Times New Roman"/>
            <w:lang w:val="en-US"/>
          </w:rPr>
          <m:t>CO</m:t>
        </m:r>
      </m:oMath>
      <w:r w:rsidR="003013EF" w:rsidRPr="003013EF">
        <w:rPr>
          <w:rFonts w:ascii="Times New Roman" w:hAnsi="Times New Roman" w:cs="Times New Roman"/>
          <w:i/>
          <w:iCs/>
          <w:lang w:val="en-US"/>
        </w:rPr>
        <w:t xml:space="preserve">, </w:t>
      </w:r>
      <m:oMath>
        <m:r>
          <w:rPr>
            <w:rFonts w:ascii="Cambria Math" w:hAnsi="Cambria Math" w:cs="Times New Roman"/>
            <w:lang w:val="en-US"/>
          </w:rPr>
          <m:t>EC</m:t>
        </m:r>
      </m:oMath>
      <w:r w:rsidR="003013EF" w:rsidRPr="003013EF">
        <w:rPr>
          <w:rFonts w:ascii="Times New Roman" w:hAnsi="Times New Roman" w:cs="Times New Roman"/>
          <w:i/>
          <w:iCs/>
          <w:lang w:val="en-US"/>
        </w:rPr>
        <w:t xml:space="preserve">, </w:t>
      </w:r>
      <m:oMath>
        <m:r>
          <m:rPr>
            <m:nor/>
          </m:rPr>
          <w:rPr>
            <w:rFonts w:ascii="Times New Roman" w:hAnsi="Times New Roman" w:cs="Times New Roman"/>
            <w:i/>
            <w:iCs/>
            <w:lang w:val="en-US"/>
          </w:rPr>
          <m:t>non-EC</m:t>
        </m:r>
        <m:r>
          <w:rPr>
            <w:rFonts w:ascii="Cambria Math" w:hAnsi="Cambria Math" w:cs="Times New Roman"/>
            <w:lang w:val="en-US"/>
          </w:rPr>
          <m:t xml:space="preserve"> </m:t>
        </m:r>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oMath>
      <w:r w:rsidR="003013EF" w:rsidRPr="003013EF">
        <w:rPr>
          <w:rFonts w:ascii="Times New Roman" w:hAnsi="Times New Roman" w:cs="Times New Roman"/>
          <w:i/>
          <w:iCs/>
          <w:lang w:val="en-US"/>
        </w:rPr>
        <w:t xml:space="preserve"> respectively, scaled by their respective </w:t>
      </w:r>
      <w:del w:id="147" w:author="Parks, Robbie M" w:date="2022-02-10T14:49:00Z">
        <w:r w:rsidR="003013EF" w:rsidRPr="003013EF" w:rsidDel="00FD6489">
          <w:rPr>
            <w:rFonts w:ascii="Times New Roman" w:hAnsi="Times New Roman" w:cs="Times New Roman"/>
            <w:i/>
            <w:iCs/>
            <w:lang w:val="en-US"/>
          </w:rPr>
          <w:delText>standard deviations</w:delText>
        </w:r>
      </w:del>
      <w:ins w:id="148" w:author="Parks, Robbie M" w:date="2022-02-10T14:49:00Z">
        <w:r w:rsidR="003013EF" w:rsidRPr="003013EF">
          <w:rPr>
            <w:rFonts w:ascii="Times New Roman" w:hAnsi="Times New Roman" w:cs="Times New Roman"/>
            <w:i/>
            <w:iCs/>
            <w:lang w:val="en-US"/>
          </w:rPr>
          <w:t>SDs</w:t>
        </w:r>
      </w:ins>
      <w:r w:rsidR="003013EF" w:rsidRPr="003013EF">
        <w:rPr>
          <w:rFonts w:ascii="Times New Roman" w:hAnsi="Times New Roman" w:cs="Times New Roman"/>
          <w:i/>
          <w:iCs/>
          <w:lang w:val="en-US"/>
        </w:rPr>
        <w:t xml:space="preserve"> and centered at their means; and the rest as coefficients for subject-specific covariates. </w:t>
      </w:r>
      <w:ins w:id="149" w:author="Parks, Robbie M" w:date="2022-02-10T16:20:00Z">
        <w:r w:rsidR="003013EF" w:rsidRPr="003013EF">
          <w:rPr>
            <w:rFonts w:ascii="Times New Roman" w:hAnsi="Times New Roman" w:cs="Times New Roman"/>
            <w:i/>
            <w:iCs/>
            <w:lang w:val="en-US"/>
          </w:rPr>
          <w:t>Interquartile Range (IQR) could equivalently be used to scale poll</w:t>
        </w:r>
      </w:ins>
      <w:ins w:id="150" w:author="Parks, Robbie M" w:date="2022-02-10T16:21:00Z">
        <w:r w:rsidR="003013EF" w:rsidRPr="003013EF">
          <w:rPr>
            <w:rFonts w:ascii="Times New Roman" w:hAnsi="Times New Roman" w:cs="Times New Roman"/>
            <w:i/>
            <w:iCs/>
            <w:lang w:val="en-US"/>
          </w:rPr>
          <w:t>utant concentrations.</w:t>
        </w:r>
      </w:ins>
    </w:p>
    <w:p w14:paraId="2B586C16" w14:textId="62BE438F"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5) Results, page 12, line 4: Joint association of which pollutants?</w:t>
      </w:r>
    </w:p>
    <w:p w14:paraId="36EAF9FF" w14:textId="77777777" w:rsidR="00632B1A" w:rsidRPr="0011140B" w:rsidRDefault="00632B1A" w:rsidP="00B45B6C">
      <w:pPr>
        <w:jc w:val="both"/>
        <w:rPr>
          <w:rFonts w:ascii="Times New Roman" w:hAnsi="Times New Roman" w:cs="Times New Roman"/>
          <w:b/>
          <w:bCs/>
          <w:lang w:val="en-US"/>
        </w:rPr>
      </w:pPr>
    </w:p>
    <w:p w14:paraId="038E9351" w14:textId="66F7313D" w:rsidR="007437F6" w:rsidRPr="0011140B" w:rsidRDefault="007437F6" w:rsidP="007437F6">
      <w:pPr>
        <w:jc w:val="both"/>
        <w:rPr>
          <w:rFonts w:ascii="Times New Roman" w:hAnsi="Times New Roman" w:cs="Times New Roman"/>
          <w:lang w:val="en-US"/>
        </w:rPr>
      </w:pPr>
      <w:r w:rsidRPr="0011140B">
        <w:rPr>
          <w:rFonts w:ascii="Times New Roman" w:hAnsi="Times New Roman" w:cs="Times New Roman"/>
          <w:lang w:val="en-US"/>
        </w:rPr>
        <w:t xml:space="preserve">We have clarified which pollutants in the revised manuscript </w:t>
      </w:r>
      <w:r w:rsidRPr="0011140B">
        <w:rPr>
          <w:rFonts w:ascii="Times New Roman" w:hAnsi="Times New Roman" w:cs="Times New Roman"/>
          <w:highlight w:val="yellow"/>
          <w:lang w:val="en-US"/>
        </w:rPr>
        <w:t>(P. XX, Lines XX-XX):</w:t>
      </w:r>
    </w:p>
    <w:p w14:paraId="0FB646D2" w14:textId="77777777" w:rsidR="007437F6" w:rsidRPr="0011140B" w:rsidRDefault="007437F6" w:rsidP="007437F6">
      <w:pPr>
        <w:jc w:val="both"/>
        <w:rPr>
          <w:rFonts w:ascii="Times New Roman" w:hAnsi="Times New Roman" w:cs="Times New Roman"/>
          <w:lang w:val="en-US"/>
        </w:rPr>
      </w:pPr>
    </w:p>
    <w:p w14:paraId="35033686" w14:textId="77777777" w:rsidR="00C24204" w:rsidRDefault="00C24204" w:rsidP="00B45B6C">
      <w:pPr>
        <w:jc w:val="both"/>
        <w:rPr>
          <w:rFonts w:ascii="Times New Roman" w:hAnsi="Times New Roman" w:cs="Times New Roman"/>
          <w:bCs/>
          <w:i/>
          <w:iCs/>
          <w:lang w:val="en-US"/>
        </w:rPr>
      </w:pPr>
      <w:r w:rsidRPr="00C24204">
        <w:rPr>
          <w:rFonts w:ascii="Times New Roman" w:hAnsi="Times New Roman" w:cs="Times New Roman"/>
          <w:bCs/>
          <w:i/>
          <w:iCs/>
        </w:rPr>
        <w:t xml:space="preserve">The joint association </w:t>
      </w:r>
      <w:ins w:id="151" w:author="Parks, Robbie M" w:date="2022-02-10T16:25:00Z">
        <w:r w:rsidRPr="00C24204">
          <w:rPr>
            <w:rFonts w:ascii="Times New Roman" w:hAnsi="Times New Roman" w:cs="Times New Roman"/>
            <w:bCs/>
            <w:i/>
            <w:iCs/>
          </w:rPr>
          <w:t>of traffic-related pollutants (</w:t>
        </w:r>
      </w:ins>
      <w:ins w:id="152" w:author="Parks, Robbie M" w:date="2022-02-10T16:26:00Z">
        <w:r w:rsidRPr="00C24204">
          <w:rPr>
            <w:rFonts w:ascii="Times New Roman" w:hAnsi="Times New Roman" w:cs="Times New Roman"/>
            <w:bCs/>
            <w:i/>
            <w:iCs/>
          </w:rPr>
          <w:t>EC, NO</w:t>
        </w:r>
        <w:r w:rsidRPr="00C24204">
          <w:rPr>
            <w:rFonts w:ascii="Times New Roman" w:hAnsi="Times New Roman" w:cs="Times New Roman"/>
            <w:bCs/>
            <w:i/>
            <w:iCs/>
            <w:vertAlign w:val="subscript"/>
          </w:rPr>
          <w:t>x</w:t>
        </w:r>
        <w:r w:rsidRPr="00C24204">
          <w:rPr>
            <w:rFonts w:ascii="Times New Roman" w:hAnsi="Times New Roman" w:cs="Times New Roman"/>
            <w:bCs/>
            <w:i/>
            <w:iCs/>
          </w:rPr>
          <w:t>, CO</w:t>
        </w:r>
      </w:ins>
      <w:ins w:id="153" w:author="Parks, Robbie M" w:date="2022-02-10T16:25:00Z">
        <w:r w:rsidRPr="00C24204">
          <w:rPr>
            <w:rFonts w:ascii="Times New Roman" w:hAnsi="Times New Roman" w:cs="Times New Roman"/>
            <w:bCs/>
            <w:i/>
            <w:iCs/>
          </w:rPr>
          <w:t xml:space="preserve">) </w:t>
        </w:r>
      </w:ins>
      <w:r w:rsidRPr="00C24204">
        <w:rPr>
          <w:rFonts w:ascii="Times New Roman" w:hAnsi="Times New Roman" w:cs="Times New Roman"/>
          <w:bCs/>
          <w:i/>
          <w:iCs/>
        </w:rPr>
        <w:t xml:space="preserve">was 2.3% (95% </w:t>
      </w:r>
      <w:proofErr w:type="spellStart"/>
      <w:r w:rsidRPr="00C24204">
        <w:rPr>
          <w:rFonts w:ascii="Times New Roman" w:hAnsi="Times New Roman" w:cs="Times New Roman"/>
          <w:bCs/>
          <w:i/>
          <w:iCs/>
        </w:rPr>
        <w:t>CrI</w:t>
      </w:r>
      <w:proofErr w:type="spellEnd"/>
      <w:r w:rsidRPr="00C24204">
        <w:rPr>
          <w:rFonts w:ascii="Times New Roman" w:hAnsi="Times New Roman" w:cs="Times New Roman"/>
          <w:bCs/>
          <w:i/>
          <w:iCs/>
        </w:rPr>
        <w:t>: -3.3%, 7.7%), with an 77.8%</w:t>
      </w:r>
      <w:r w:rsidRPr="00C24204">
        <w:rPr>
          <w:rFonts w:ascii="Times New Roman" w:hAnsi="Times New Roman" w:cs="Times New Roman"/>
          <w:bCs/>
          <w:i/>
          <w:iCs/>
          <w:lang w:val="en-US"/>
        </w:rPr>
        <w:t xml:space="preserve"> posterior probability of a positive association.</w:t>
      </w:r>
    </w:p>
    <w:p w14:paraId="4C8CCAEA" w14:textId="49253F89"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6) Results, page 13, line 17: "10-year average exposure results were attenuated versions of</w:t>
      </w:r>
      <w:r w:rsidR="00632B1A" w:rsidRPr="0011140B">
        <w:rPr>
          <w:rFonts w:ascii="Times New Roman" w:hAnsi="Times New Roman" w:cs="Times New Roman"/>
          <w:b/>
          <w:bCs/>
          <w:lang w:val="en-US"/>
        </w:rPr>
        <w:t xml:space="preserve"> </w:t>
      </w:r>
      <w:r w:rsidRPr="0011140B">
        <w:rPr>
          <w:rFonts w:ascii="Times New Roman" w:hAnsi="Times New Roman" w:cs="Times New Roman"/>
          <w:b/>
          <w:bCs/>
          <w:lang w:val="en-US"/>
        </w:rPr>
        <w:t>the 1- and 5-year results." Wording could be improved.</w:t>
      </w:r>
    </w:p>
    <w:p w14:paraId="5D7ECA27" w14:textId="77777777" w:rsidR="00632B1A" w:rsidRPr="0011140B" w:rsidRDefault="00632B1A" w:rsidP="00B45B6C">
      <w:pPr>
        <w:jc w:val="both"/>
        <w:rPr>
          <w:rFonts w:ascii="Times New Roman" w:hAnsi="Times New Roman" w:cs="Times New Roman"/>
          <w:b/>
          <w:bCs/>
          <w:lang w:val="en-US"/>
        </w:rPr>
      </w:pPr>
    </w:p>
    <w:p w14:paraId="4A177851" w14:textId="77777777" w:rsidR="002745B3" w:rsidRPr="0011140B" w:rsidRDefault="002745B3" w:rsidP="002745B3">
      <w:pPr>
        <w:jc w:val="both"/>
        <w:rPr>
          <w:rFonts w:ascii="Times New Roman" w:hAnsi="Times New Roman" w:cs="Times New Roman"/>
          <w:lang w:val="en-US"/>
        </w:rPr>
      </w:pPr>
      <w:r w:rsidRPr="0011140B">
        <w:rPr>
          <w:rFonts w:ascii="Times New Roman" w:hAnsi="Times New Roman" w:cs="Times New Roman"/>
          <w:lang w:val="en-US"/>
        </w:rPr>
        <w:lastRenderedPageBreak/>
        <w:t xml:space="preserve">We have expanded upon this phrase to be more descriptive in the revised manuscript </w:t>
      </w:r>
      <w:r w:rsidRPr="0011140B">
        <w:rPr>
          <w:rFonts w:ascii="Times New Roman" w:hAnsi="Times New Roman" w:cs="Times New Roman"/>
          <w:highlight w:val="yellow"/>
          <w:lang w:val="en-US"/>
        </w:rPr>
        <w:t>(P. XX, Lines XX-XX):</w:t>
      </w:r>
    </w:p>
    <w:p w14:paraId="016F9DD0" w14:textId="77777777" w:rsidR="002745B3" w:rsidRPr="0011140B" w:rsidRDefault="002745B3" w:rsidP="002745B3">
      <w:pPr>
        <w:jc w:val="both"/>
        <w:rPr>
          <w:rFonts w:ascii="Times New Roman" w:hAnsi="Times New Roman" w:cs="Times New Roman"/>
          <w:lang w:val="en-US"/>
        </w:rPr>
      </w:pPr>
    </w:p>
    <w:p w14:paraId="22FBADE1" w14:textId="77777777" w:rsidR="00B312B2" w:rsidRDefault="00B312B2" w:rsidP="00B45B6C">
      <w:pPr>
        <w:jc w:val="both"/>
        <w:rPr>
          <w:rFonts w:ascii="Times New Roman" w:hAnsi="Times New Roman" w:cs="Times New Roman"/>
          <w:bCs/>
          <w:i/>
          <w:iCs/>
        </w:rPr>
      </w:pPr>
      <w:r w:rsidRPr="00B312B2">
        <w:rPr>
          <w:rFonts w:ascii="Times New Roman" w:hAnsi="Times New Roman" w:cs="Times New Roman"/>
          <w:bCs/>
          <w:i/>
          <w:iCs/>
        </w:rPr>
        <w:t>10-year average exposure results were attenuated versions of the 1- and 5-year results</w:t>
      </w:r>
      <w:ins w:id="154" w:author="Parks, Robbie M" w:date="2022-02-10T16:31:00Z">
        <w:r w:rsidRPr="00B312B2">
          <w:rPr>
            <w:rFonts w:ascii="Times New Roman" w:hAnsi="Times New Roman" w:cs="Times New Roman"/>
            <w:bCs/>
            <w:i/>
            <w:iCs/>
          </w:rPr>
          <w:t xml:space="preserve">, </w:t>
        </w:r>
      </w:ins>
      <w:ins w:id="155" w:author="Parks, Robbie M" w:date="2022-02-10T16:32:00Z">
        <w:r w:rsidRPr="00B312B2">
          <w:rPr>
            <w:rFonts w:ascii="Times New Roman" w:hAnsi="Times New Roman" w:cs="Times New Roman"/>
            <w:bCs/>
            <w:i/>
            <w:iCs/>
          </w:rPr>
          <w:t>as associations tended further to the null</w:t>
        </w:r>
      </w:ins>
      <w:r w:rsidRPr="00B312B2">
        <w:rPr>
          <w:rFonts w:ascii="Times New Roman" w:hAnsi="Times New Roman" w:cs="Times New Roman"/>
          <w:bCs/>
          <w:i/>
          <w:iCs/>
        </w:rPr>
        <w:t>.</w:t>
      </w:r>
    </w:p>
    <w:p w14:paraId="5C45D5FC" w14:textId="5C82DA40"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7) Results overall: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2 is not mentioned.</w:t>
      </w:r>
    </w:p>
    <w:p w14:paraId="6C3DE97F" w14:textId="77777777" w:rsidR="00632B1A" w:rsidRPr="0011140B" w:rsidRDefault="00632B1A" w:rsidP="00B45B6C">
      <w:pPr>
        <w:jc w:val="both"/>
        <w:rPr>
          <w:rFonts w:ascii="Times New Roman" w:hAnsi="Times New Roman" w:cs="Times New Roman"/>
          <w:b/>
          <w:bCs/>
          <w:lang w:val="en-US"/>
        </w:rPr>
      </w:pPr>
    </w:p>
    <w:p w14:paraId="49A94210" w14:textId="77777777" w:rsidR="005A6F03" w:rsidRPr="0011140B" w:rsidRDefault="005A6F03" w:rsidP="005A6F03">
      <w:pPr>
        <w:jc w:val="both"/>
        <w:rPr>
          <w:rFonts w:ascii="Times New Roman" w:hAnsi="Times New Roman" w:cs="Times New Roman"/>
          <w:lang w:val="en-US"/>
        </w:rPr>
      </w:pPr>
      <w:r w:rsidRPr="0011140B">
        <w:rPr>
          <w:rFonts w:ascii="Times New Roman" w:hAnsi="Times New Roman" w:cs="Times New Roman"/>
          <w:lang w:val="en-US"/>
        </w:rPr>
        <w:t xml:space="preserve">We now mention </w:t>
      </w:r>
      <w:proofErr w:type="spellStart"/>
      <w:r w:rsidRPr="0011140B">
        <w:rPr>
          <w:rFonts w:ascii="Times New Roman" w:hAnsi="Times New Roman" w:cs="Times New Roman"/>
          <w:lang w:val="en-US"/>
        </w:rPr>
        <w:t>eFigure</w:t>
      </w:r>
      <w:proofErr w:type="spellEnd"/>
      <w:r w:rsidRPr="0011140B">
        <w:rPr>
          <w:rFonts w:ascii="Times New Roman" w:hAnsi="Times New Roman" w:cs="Times New Roman"/>
          <w:lang w:val="en-US"/>
        </w:rPr>
        <w:t xml:space="preserve"> 2 in the revised manuscript </w:t>
      </w:r>
      <w:r w:rsidRPr="0011140B">
        <w:rPr>
          <w:rFonts w:ascii="Times New Roman" w:hAnsi="Times New Roman" w:cs="Times New Roman"/>
          <w:highlight w:val="yellow"/>
          <w:lang w:val="en-US"/>
        </w:rPr>
        <w:t>(P. XX, Lines XX-XX):</w:t>
      </w:r>
    </w:p>
    <w:p w14:paraId="7D582A10" w14:textId="77777777" w:rsidR="005A6F03" w:rsidRPr="0011140B" w:rsidRDefault="005A6F03" w:rsidP="005A6F03">
      <w:pPr>
        <w:jc w:val="both"/>
        <w:rPr>
          <w:rFonts w:ascii="Times New Roman" w:hAnsi="Times New Roman" w:cs="Times New Roman"/>
          <w:lang w:val="en-US"/>
        </w:rPr>
      </w:pPr>
    </w:p>
    <w:p w14:paraId="2CE04E84" w14:textId="77777777" w:rsidR="003D5589" w:rsidRPr="003D5589" w:rsidRDefault="003D5589" w:rsidP="003D5589">
      <w:pPr>
        <w:jc w:val="both"/>
        <w:rPr>
          <w:rFonts w:ascii="Times New Roman" w:hAnsi="Times New Roman" w:cs="Times New Roman"/>
          <w:bCs/>
          <w:i/>
          <w:iCs/>
        </w:rPr>
      </w:pPr>
      <w:r w:rsidRPr="003D5589">
        <w:rPr>
          <w:rFonts w:ascii="Times New Roman" w:hAnsi="Times New Roman" w:cs="Times New Roman"/>
          <w:bCs/>
          <w:i/>
          <w:iCs/>
        </w:rPr>
        <w:t>Results from variations of the main model in the sensitivity analyses were robust to prior choices and inclusion of parish-level SES (</w:t>
      </w:r>
      <w:proofErr w:type="spellStart"/>
      <w:r w:rsidRPr="003D5589">
        <w:rPr>
          <w:rFonts w:ascii="Times New Roman" w:hAnsi="Times New Roman" w:cs="Times New Roman"/>
          <w:bCs/>
          <w:i/>
          <w:iCs/>
        </w:rPr>
        <w:t>eFigure</w:t>
      </w:r>
      <w:proofErr w:type="spellEnd"/>
      <w:r w:rsidRPr="003D5589">
        <w:rPr>
          <w:rFonts w:ascii="Times New Roman" w:hAnsi="Times New Roman" w:cs="Times New Roman"/>
          <w:bCs/>
          <w:i/>
          <w:iCs/>
        </w:rPr>
        <w:t xml:space="preserve"> 1).</w:t>
      </w:r>
      <w:ins w:id="156" w:author="Parks, Robbie M" w:date="2022-02-10T16:35:00Z">
        <w:r w:rsidRPr="003D5589">
          <w:rPr>
            <w:rFonts w:ascii="Times New Roman" w:hAnsi="Times New Roman" w:cs="Times New Roman"/>
            <w:bCs/>
            <w:i/>
            <w:iCs/>
          </w:rPr>
          <w:t xml:space="preserve"> </w:t>
        </w:r>
      </w:ins>
      <w:ins w:id="157" w:author="Parks, Robbie M" w:date="2022-02-10T16:44:00Z">
        <w:r w:rsidRPr="003D5589">
          <w:rPr>
            <w:rFonts w:ascii="Times New Roman" w:hAnsi="Times New Roman" w:cs="Times New Roman"/>
            <w:bCs/>
            <w:i/>
            <w:iCs/>
          </w:rPr>
          <w:t xml:space="preserve">A map of </w:t>
        </w:r>
        <w:r w:rsidRPr="003D5589">
          <w:rPr>
            <w:rFonts w:ascii="Times New Roman" w:hAnsi="Times New Roman" w:cs="Times New Roman"/>
            <w:bCs/>
            <w:i/>
            <w:iCs/>
            <w:lang w:val="en-US"/>
          </w:rPr>
          <w:t>a</w:t>
        </w:r>
      </w:ins>
      <w:ins w:id="158" w:author="Parks, Robbie M" w:date="2022-02-10T16:35:00Z">
        <w:r w:rsidRPr="003D5589">
          <w:rPr>
            <w:rFonts w:ascii="Times New Roman" w:hAnsi="Times New Roman" w:cs="Times New Roman"/>
            <w:bCs/>
            <w:i/>
            <w:iCs/>
            <w:lang w:val="en-US"/>
          </w:rPr>
          <w:t>verage concentration of included pollutants (NO</w:t>
        </w:r>
        <w:r w:rsidRPr="003D5589">
          <w:rPr>
            <w:rFonts w:ascii="Times New Roman" w:hAnsi="Times New Roman" w:cs="Times New Roman"/>
            <w:bCs/>
            <w:i/>
            <w:iCs/>
            <w:vertAlign w:val="subscript"/>
            <w:lang w:val="en-US"/>
          </w:rPr>
          <w:t>x</w:t>
        </w:r>
        <w:r w:rsidRPr="003D5589">
          <w:rPr>
            <w:rFonts w:ascii="Times New Roman" w:hAnsi="Times New Roman" w:cs="Times New Roman"/>
            <w:bCs/>
            <w:i/>
            <w:iCs/>
            <w:lang w:val="en-US"/>
          </w:rPr>
          <w:t>, EC, PM</w:t>
        </w:r>
        <w:r w:rsidRPr="003D5589">
          <w:rPr>
            <w:rFonts w:ascii="Times New Roman" w:hAnsi="Times New Roman" w:cs="Times New Roman"/>
            <w:bCs/>
            <w:i/>
            <w:iCs/>
            <w:vertAlign w:val="subscript"/>
            <w:lang w:val="en-US"/>
          </w:rPr>
          <w:t>2.5</w:t>
        </w:r>
        <w:r w:rsidRPr="003D5589">
          <w:rPr>
            <w:rFonts w:ascii="Times New Roman" w:hAnsi="Times New Roman" w:cs="Times New Roman"/>
            <w:bCs/>
            <w:i/>
            <w:iCs/>
            <w:lang w:val="en-US"/>
          </w:rPr>
          <w:t>, CO, O</w:t>
        </w:r>
        <w:r w:rsidRPr="003D5589">
          <w:rPr>
            <w:rFonts w:ascii="Times New Roman" w:hAnsi="Times New Roman" w:cs="Times New Roman"/>
            <w:bCs/>
            <w:i/>
            <w:iCs/>
            <w:vertAlign w:val="subscript"/>
            <w:lang w:val="en-US"/>
          </w:rPr>
          <w:t>3</w:t>
        </w:r>
        <w:r w:rsidRPr="003D5589">
          <w:rPr>
            <w:rFonts w:ascii="Times New Roman" w:hAnsi="Times New Roman" w:cs="Times New Roman"/>
            <w:bCs/>
            <w:i/>
            <w:iCs/>
            <w:lang w:val="en-US"/>
          </w:rPr>
          <w:t xml:space="preserve">) </w:t>
        </w:r>
      </w:ins>
      <w:ins w:id="159" w:author="Parks, Robbie M" w:date="2022-02-10T16:43:00Z">
        <w:r w:rsidRPr="003D5589">
          <w:rPr>
            <w:rFonts w:ascii="Times New Roman" w:hAnsi="Times New Roman" w:cs="Times New Roman"/>
            <w:bCs/>
            <w:i/>
            <w:iCs/>
            <w:lang w:val="en-US"/>
          </w:rPr>
          <w:t xml:space="preserve">across Denmark </w:t>
        </w:r>
      </w:ins>
      <w:ins w:id="160" w:author="Parks, Robbie M" w:date="2022-02-10T16:35:00Z">
        <w:r w:rsidRPr="003D5589">
          <w:rPr>
            <w:rFonts w:ascii="Times New Roman" w:hAnsi="Times New Roman" w:cs="Times New Roman"/>
            <w:bCs/>
            <w:i/>
            <w:iCs/>
            <w:lang w:val="en-US"/>
          </w:rPr>
          <w:t>for a representative year</w:t>
        </w:r>
      </w:ins>
      <w:ins w:id="161" w:author="Parks, Robbie M" w:date="2022-02-10T16:43:00Z">
        <w:r w:rsidRPr="003D5589">
          <w:rPr>
            <w:rFonts w:ascii="Times New Roman" w:hAnsi="Times New Roman" w:cs="Times New Roman"/>
            <w:bCs/>
            <w:i/>
            <w:iCs/>
            <w:lang w:val="en-US"/>
          </w:rPr>
          <w:t xml:space="preserve"> (2000; middle of study period 1989-2013)</w:t>
        </w:r>
      </w:ins>
      <w:ins w:id="162" w:author="Parks, Robbie M" w:date="2022-02-10T16:35:00Z">
        <w:r w:rsidRPr="003D5589">
          <w:rPr>
            <w:rFonts w:ascii="Times New Roman" w:hAnsi="Times New Roman" w:cs="Times New Roman"/>
            <w:bCs/>
            <w:i/>
            <w:iCs/>
            <w:lang w:val="en-US"/>
          </w:rPr>
          <w:t xml:space="preserve"> is also available in</w:t>
        </w:r>
      </w:ins>
      <w:ins w:id="163" w:author="Parks, Robbie M" w:date="2022-02-10T16:36:00Z">
        <w:r w:rsidRPr="003D5589">
          <w:rPr>
            <w:rFonts w:ascii="Times New Roman" w:hAnsi="Times New Roman" w:cs="Times New Roman"/>
            <w:bCs/>
            <w:i/>
            <w:iCs/>
            <w:lang w:val="en-US"/>
          </w:rPr>
          <w:t xml:space="preserve"> </w:t>
        </w:r>
        <w:proofErr w:type="spellStart"/>
        <w:r w:rsidRPr="003D5589">
          <w:rPr>
            <w:rFonts w:ascii="Times New Roman" w:hAnsi="Times New Roman" w:cs="Times New Roman"/>
            <w:bCs/>
            <w:i/>
            <w:iCs/>
            <w:lang w:val="en-US"/>
          </w:rPr>
          <w:t>eFigure</w:t>
        </w:r>
        <w:proofErr w:type="spellEnd"/>
        <w:r w:rsidRPr="003D5589">
          <w:rPr>
            <w:rFonts w:ascii="Times New Roman" w:hAnsi="Times New Roman" w:cs="Times New Roman"/>
            <w:bCs/>
            <w:i/>
            <w:iCs/>
            <w:lang w:val="en-US"/>
          </w:rPr>
          <w:t xml:space="preserve"> 2.</w:t>
        </w:r>
      </w:ins>
    </w:p>
    <w:p w14:paraId="039671FC"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8) Discussion, page 14, lines 29-39: If BMI is not a confounder this is unnecessary to include.</w:t>
      </w:r>
    </w:p>
    <w:p w14:paraId="2DAF53CC" w14:textId="77777777" w:rsidR="00632B1A" w:rsidRPr="0011140B" w:rsidRDefault="00632B1A" w:rsidP="00B45B6C">
      <w:pPr>
        <w:jc w:val="both"/>
        <w:rPr>
          <w:rFonts w:ascii="Times New Roman" w:hAnsi="Times New Roman" w:cs="Times New Roman"/>
          <w:b/>
          <w:bCs/>
          <w:lang w:val="en-US"/>
        </w:rPr>
      </w:pPr>
    </w:p>
    <w:p w14:paraId="3A2E9340" w14:textId="7DF7D4FF" w:rsidR="00632B1A" w:rsidRPr="0011140B" w:rsidRDefault="00632C70" w:rsidP="00B45B6C">
      <w:pPr>
        <w:jc w:val="both"/>
        <w:rPr>
          <w:rFonts w:ascii="Times New Roman" w:hAnsi="Times New Roman" w:cs="Times New Roman"/>
          <w:lang w:val="en-US"/>
        </w:rPr>
      </w:pPr>
      <w:r w:rsidRPr="0011140B">
        <w:rPr>
          <w:rFonts w:ascii="Times New Roman" w:hAnsi="Times New Roman" w:cs="Times New Roman"/>
          <w:lang w:val="en-US"/>
        </w:rPr>
        <w:t>We have deleted these lines in the revised manuscript.</w:t>
      </w:r>
    </w:p>
    <w:p w14:paraId="0249FC3C" w14:textId="3B9111AB"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9) Figure 2. Please make the point estimate dots bigger.</w:t>
      </w:r>
    </w:p>
    <w:p w14:paraId="475FA8FC" w14:textId="77777777" w:rsidR="008A0CAD" w:rsidRPr="0011140B" w:rsidRDefault="008A0CAD" w:rsidP="00B45B6C">
      <w:pPr>
        <w:jc w:val="both"/>
        <w:rPr>
          <w:rFonts w:ascii="Times New Roman" w:hAnsi="Times New Roman" w:cs="Times New Roman"/>
          <w:b/>
          <w:bCs/>
          <w:lang w:val="en-US"/>
        </w:rPr>
      </w:pPr>
    </w:p>
    <w:p w14:paraId="7DDF0396" w14:textId="1D6B4CD5" w:rsidR="0083353E" w:rsidRDefault="0083353E" w:rsidP="00B45B6C">
      <w:pPr>
        <w:jc w:val="both"/>
        <w:rPr>
          <w:rFonts w:ascii="Times New Roman" w:hAnsi="Times New Roman" w:cs="Times New Roman"/>
          <w:lang w:val="en-US"/>
        </w:rPr>
      </w:pPr>
      <w:r w:rsidRPr="0011140B">
        <w:rPr>
          <w:rFonts w:ascii="Times New Roman" w:hAnsi="Times New Roman" w:cs="Times New Roman"/>
          <w:lang w:val="en-US"/>
        </w:rPr>
        <w:t xml:space="preserve">We have made these </w:t>
      </w:r>
      <w:r w:rsidR="00524B99" w:rsidRPr="0011140B">
        <w:rPr>
          <w:rFonts w:ascii="Times New Roman" w:hAnsi="Times New Roman" w:cs="Times New Roman"/>
          <w:lang w:val="en-US"/>
        </w:rPr>
        <w:t xml:space="preserve">points </w:t>
      </w:r>
      <w:r w:rsidR="00B9773B" w:rsidRPr="0011140B">
        <w:rPr>
          <w:rFonts w:ascii="Times New Roman" w:hAnsi="Times New Roman" w:cs="Times New Roman"/>
          <w:lang w:val="en-US"/>
        </w:rPr>
        <w:t>bigger</w:t>
      </w:r>
      <w:r w:rsidR="00524B99" w:rsidRPr="0011140B">
        <w:rPr>
          <w:rFonts w:ascii="Times New Roman" w:hAnsi="Times New Roman" w:cs="Times New Roman"/>
          <w:lang w:val="en-US"/>
        </w:rPr>
        <w:t xml:space="preserve"> in Figure 2 in the revised manuscript</w:t>
      </w:r>
      <w:r w:rsidR="00695B56">
        <w:rPr>
          <w:rFonts w:ascii="Times New Roman" w:hAnsi="Times New Roman" w:cs="Times New Roman"/>
          <w:lang w:val="en-US"/>
        </w:rPr>
        <w:t>, copied below for convenience</w:t>
      </w:r>
      <w:r w:rsidR="00530C11">
        <w:rPr>
          <w:rFonts w:ascii="Times New Roman" w:hAnsi="Times New Roman" w:cs="Times New Roman"/>
          <w:lang w:val="en-US"/>
        </w:rPr>
        <w:t>:</w:t>
      </w:r>
    </w:p>
    <w:p w14:paraId="386F39F5" w14:textId="1E0F36C9" w:rsidR="009937E9" w:rsidRDefault="009937E9" w:rsidP="00B45B6C">
      <w:pPr>
        <w:jc w:val="both"/>
        <w:rPr>
          <w:rFonts w:ascii="Times New Roman" w:hAnsi="Times New Roman" w:cs="Times New Roman"/>
          <w:lang w:val="en-US"/>
        </w:rPr>
      </w:pPr>
    </w:p>
    <w:p w14:paraId="48B57B23" w14:textId="7527600F" w:rsidR="009937E9" w:rsidRPr="0011140B" w:rsidRDefault="009937E9" w:rsidP="00B45B6C">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029D22F4" wp14:editId="0E029BAE">
            <wp:extent cx="5727700" cy="4052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27700" cy="4052570"/>
                    </a:xfrm>
                    <a:prstGeom prst="rect">
                      <a:avLst/>
                    </a:prstGeom>
                  </pic:spPr>
                </pic:pic>
              </a:graphicData>
            </a:graphic>
          </wp:inline>
        </w:drawing>
      </w:r>
    </w:p>
    <w:p w14:paraId="6D8DD64C" w14:textId="7E3978DF"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br/>
      </w:r>
      <w:r w:rsidRPr="0011140B">
        <w:rPr>
          <w:rFonts w:ascii="Times New Roman" w:hAnsi="Times New Roman" w:cs="Times New Roman"/>
          <w:b/>
          <w:bCs/>
          <w:lang w:val="en-US"/>
        </w:rPr>
        <w:br/>
      </w:r>
    </w:p>
    <w:p w14:paraId="74911746" w14:textId="77777777" w:rsidR="00982380" w:rsidRPr="0011140B" w:rsidRDefault="00982380">
      <w:pPr>
        <w:rPr>
          <w:rFonts w:ascii="Times New Roman" w:hAnsi="Times New Roman" w:cs="Times New Roman"/>
          <w:b/>
          <w:bCs/>
          <w:lang w:val="en-US"/>
        </w:rPr>
      </w:pPr>
      <w:r w:rsidRPr="0011140B">
        <w:rPr>
          <w:rFonts w:ascii="Times New Roman" w:hAnsi="Times New Roman" w:cs="Times New Roman"/>
          <w:b/>
          <w:bCs/>
          <w:lang w:val="en-US"/>
        </w:rPr>
        <w:br w:type="page"/>
      </w:r>
    </w:p>
    <w:p w14:paraId="082563C8" w14:textId="77777777" w:rsidR="00A46A47"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 xml:space="preserve">Reviewer #2: Comments pasted below. </w:t>
      </w:r>
      <w:r w:rsidRPr="00C02D48">
        <w:rPr>
          <w:rFonts w:ascii="Times New Roman" w:hAnsi="Times New Roman" w:cs="Times New Roman"/>
          <w:b/>
          <w:bCs/>
          <w:lang w:val="en-US"/>
        </w:rPr>
        <w:t>The uploaded review contains a figure.</w:t>
      </w:r>
    </w:p>
    <w:p w14:paraId="634F519A" w14:textId="32AF3F8A" w:rsidR="00E8515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This paper describes a study of the effect of traffic-related air pollution exposures on amyotrophic lateral sclerosis (ALS). The study, set in a very large healthcare administrative database in Denmark, has several strengths, including exposure assessments that span decades and an attempt to account for a latent period between disease onset and clinical diagnosis. The report lacks clarity and detail on important aspects of the investigation, encompassing the target </w:t>
      </w:r>
      <w:proofErr w:type="spellStart"/>
      <w:r w:rsidRPr="0011140B">
        <w:rPr>
          <w:rFonts w:ascii="Times New Roman" w:hAnsi="Times New Roman" w:cs="Times New Roman"/>
          <w:b/>
          <w:bCs/>
          <w:lang w:val="en-US"/>
        </w:rPr>
        <w:t>estimands</w:t>
      </w:r>
      <w:proofErr w:type="spellEnd"/>
      <w:r w:rsidRPr="0011140B">
        <w:rPr>
          <w:rFonts w:ascii="Times New Roman" w:hAnsi="Times New Roman" w:cs="Times New Roman"/>
          <w:b/>
          <w:bCs/>
          <w:lang w:val="en-US"/>
        </w:rPr>
        <w:t>, validity of the ALS measurement, and sources of confounding. My concerns follow:</w:t>
      </w:r>
    </w:p>
    <w:p w14:paraId="527E4458" w14:textId="77777777" w:rsidR="008A0CAD" w:rsidRPr="0011140B" w:rsidRDefault="00282596" w:rsidP="00B45B6C">
      <w:pPr>
        <w:pStyle w:val="NormalWeb"/>
        <w:jc w:val="both"/>
        <w:rPr>
          <w:b/>
          <w:bCs/>
          <w:lang w:val="en-US"/>
        </w:rPr>
      </w:pPr>
      <w:r w:rsidRPr="0011140B">
        <w:rPr>
          <w:rFonts w:ascii="TimesNewRomanPSMT" w:hAnsi="TimesNewRomanPSMT"/>
          <w:lang w:val="en-US"/>
        </w:rPr>
        <w:t xml:space="preserve">We thank the Reviewer for the thoughtful and constructive suggestions. We have responded point-by-point to the Reviewer’s questions and comments below. </w:t>
      </w:r>
    </w:p>
    <w:p w14:paraId="7892940D" w14:textId="5110D69C" w:rsidR="004B7045" w:rsidRPr="0011140B" w:rsidRDefault="00CE7300" w:rsidP="00B45B6C">
      <w:pPr>
        <w:pStyle w:val="NormalWeb"/>
        <w:jc w:val="both"/>
        <w:rPr>
          <w:b/>
          <w:bCs/>
          <w:lang w:val="en-US"/>
        </w:rPr>
      </w:pPr>
      <w:r w:rsidRPr="0011140B">
        <w:rPr>
          <w:b/>
          <w:bCs/>
          <w:lang w:val="en-US"/>
        </w:rPr>
        <w:t>MAJOR</w:t>
      </w:r>
      <w:r w:rsidRPr="0011140B">
        <w:rPr>
          <w:b/>
          <w:bCs/>
          <w:lang w:val="en-US"/>
        </w:rPr>
        <w:br/>
      </w:r>
      <w:r w:rsidRPr="0011140B">
        <w:rPr>
          <w:b/>
          <w:bCs/>
          <w:lang w:val="en-US"/>
        </w:rPr>
        <w:br/>
        <w:t xml:space="preserve">1. The interpretive distinction between the 3 </w:t>
      </w:r>
      <w:proofErr w:type="spellStart"/>
      <w:r w:rsidRPr="0011140B">
        <w:rPr>
          <w:b/>
          <w:bCs/>
          <w:lang w:val="en-US"/>
        </w:rPr>
        <w:t>estimands</w:t>
      </w:r>
      <w:proofErr w:type="spellEnd"/>
      <w:r w:rsidRPr="0011140B">
        <w:rPr>
          <w:b/>
          <w:bCs/>
          <w:lang w:val="en-US"/>
        </w:rPr>
        <w:t xml:space="preserve"> pursued in this study was unclear. E.g., from the abstract, "… the overall and joint association for the three traffic-related pollutants (NOx, CO, and EC), as well as pollutant-specific associations." What does "overall" mean exactly, and how does "overall" differ from "joint"? Does "joint" include interactions? Does "pollutant-specific" reflect adjustment for other pollutants? For example, how would you express the parameter estimate from each of these in words that are true to the underlying mathematics?</w:t>
      </w:r>
    </w:p>
    <w:p w14:paraId="61A2B6E5" w14:textId="390EEE1D" w:rsidR="00C04AA5" w:rsidRPr="0011140B" w:rsidRDefault="00C83365" w:rsidP="00C04AA5">
      <w:pPr>
        <w:jc w:val="both"/>
        <w:rPr>
          <w:rFonts w:ascii="Times New Roman" w:hAnsi="Times New Roman" w:cs="Times New Roman"/>
          <w:lang w:val="en-US"/>
        </w:rPr>
      </w:pPr>
      <w:r>
        <w:rPr>
          <w:rFonts w:ascii="Times New Roman" w:hAnsi="Times New Roman" w:cs="Times New Roman"/>
          <w:lang w:val="en-US"/>
        </w:rPr>
        <w:t xml:space="preserve">We distinguished between </w:t>
      </w:r>
      <w:r w:rsidR="00272B79">
        <w:rPr>
          <w:rFonts w:ascii="Times New Roman" w:hAnsi="Times New Roman" w:cs="Times New Roman"/>
          <w:lang w:val="en-US"/>
        </w:rPr>
        <w:t xml:space="preserve">the </w:t>
      </w:r>
      <w:r w:rsidR="002915C6">
        <w:rPr>
          <w:rFonts w:ascii="Times New Roman" w:hAnsi="Times New Roman" w:cs="Times New Roman"/>
          <w:lang w:val="en-US"/>
        </w:rPr>
        <w:t>“joint” association</w:t>
      </w:r>
      <w:r w:rsidR="00D6711C">
        <w:rPr>
          <w:rFonts w:ascii="Times New Roman" w:hAnsi="Times New Roman" w:cs="Times New Roman"/>
          <w:lang w:val="en-US"/>
        </w:rPr>
        <w:t xml:space="preserve"> of the three pollutants </w:t>
      </w:r>
      <w:r w:rsidR="006477F7" w:rsidRPr="006477F7">
        <w:rPr>
          <w:rFonts w:ascii="Times New Roman" w:hAnsi="Times New Roman" w:cs="Times New Roman"/>
          <w:bCs/>
        </w:rPr>
        <w:t>(i.e., percentage change in odds of ALS diagnosis with increase in each of EC, NO</w:t>
      </w:r>
      <w:r w:rsidR="006477F7" w:rsidRPr="006477F7">
        <w:rPr>
          <w:rFonts w:ascii="Times New Roman" w:hAnsi="Times New Roman" w:cs="Times New Roman"/>
          <w:bCs/>
          <w:vertAlign w:val="subscript"/>
        </w:rPr>
        <w:t>x</w:t>
      </w:r>
      <w:r w:rsidR="006477F7" w:rsidRPr="006477F7">
        <w:rPr>
          <w:rFonts w:ascii="Times New Roman" w:hAnsi="Times New Roman" w:cs="Times New Roman"/>
          <w:bCs/>
        </w:rPr>
        <w:t>, CO)</w:t>
      </w:r>
      <w:r w:rsidR="006477F7">
        <w:rPr>
          <w:rFonts w:ascii="Times New Roman" w:hAnsi="Times New Roman" w:cs="Times New Roman"/>
          <w:bCs/>
        </w:rPr>
        <w:t xml:space="preserve">, and </w:t>
      </w:r>
      <w:r w:rsidR="003455D1">
        <w:rPr>
          <w:rFonts w:ascii="Times New Roman" w:hAnsi="Times New Roman" w:cs="Times New Roman"/>
          <w:bCs/>
        </w:rPr>
        <w:t>“overall” association of the three pollutants</w:t>
      </w:r>
      <w:r w:rsidR="00A27379">
        <w:rPr>
          <w:rFonts w:ascii="Times New Roman" w:hAnsi="Times New Roman" w:cs="Times New Roman"/>
          <w:bCs/>
        </w:rPr>
        <w:t xml:space="preserve"> </w:t>
      </w:r>
      <w:r w:rsidR="00A27379" w:rsidRPr="00A27379">
        <w:rPr>
          <w:rFonts w:ascii="Times New Roman" w:hAnsi="Times New Roman" w:cs="Times New Roman"/>
          <w:bCs/>
        </w:rPr>
        <w:t>(i.e., average percentage change in odds of ALS diagnosis from each of EC, NO</w:t>
      </w:r>
      <w:r w:rsidR="00A27379" w:rsidRPr="00A27379">
        <w:rPr>
          <w:rFonts w:ascii="Times New Roman" w:hAnsi="Times New Roman" w:cs="Times New Roman"/>
          <w:bCs/>
          <w:vertAlign w:val="subscript"/>
        </w:rPr>
        <w:t>x</w:t>
      </w:r>
      <w:r w:rsidR="00A27379" w:rsidRPr="00A27379">
        <w:rPr>
          <w:rFonts w:ascii="Times New Roman" w:hAnsi="Times New Roman" w:cs="Times New Roman"/>
          <w:bCs/>
        </w:rPr>
        <w:t>, CO)</w:t>
      </w:r>
      <w:r w:rsidR="00584AA7">
        <w:rPr>
          <w:rFonts w:ascii="Times New Roman" w:hAnsi="Times New Roman" w:cs="Times New Roman"/>
          <w:bCs/>
        </w:rPr>
        <w:t>.</w:t>
      </w:r>
      <w:r w:rsidR="00FF75F2">
        <w:rPr>
          <w:rFonts w:ascii="Times New Roman" w:hAnsi="Times New Roman" w:cs="Times New Roman"/>
          <w:bCs/>
        </w:rPr>
        <w:t xml:space="preserve"> We have state</w:t>
      </w:r>
      <w:r w:rsidR="001C637C">
        <w:rPr>
          <w:rFonts w:ascii="Times New Roman" w:hAnsi="Times New Roman" w:cs="Times New Roman"/>
          <w:bCs/>
        </w:rPr>
        <w:t>d</w:t>
      </w:r>
      <w:r w:rsidR="00FF75F2">
        <w:rPr>
          <w:rFonts w:ascii="Times New Roman" w:hAnsi="Times New Roman" w:cs="Times New Roman"/>
          <w:bCs/>
        </w:rPr>
        <w:t xml:space="preserve"> this in the revised manuscript</w:t>
      </w:r>
      <w:r w:rsidR="00C04AA5">
        <w:rPr>
          <w:rFonts w:ascii="Times New Roman" w:hAnsi="Times New Roman" w:cs="Times New Roman"/>
          <w:bCs/>
        </w:rPr>
        <w:t xml:space="preserve"> </w:t>
      </w:r>
      <w:r w:rsidR="00C04AA5" w:rsidRPr="0011140B">
        <w:rPr>
          <w:rFonts w:ascii="Times New Roman" w:hAnsi="Times New Roman" w:cs="Times New Roman"/>
          <w:highlight w:val="yellow"/>
          <w:lang w:val="en-US"/>
        </w:rPr>
        <w:t>(P. XX, Lines XX-XX):</w:t>
      </w:r>
    </w:p>
    <w:p w14:paraId="3A4F5E63" w14:textId="77777777" w:rsidR="00C04AA5" w:rsidRPr="0011140B" w:rsidRDefault="00C04AA5" w:rsidP="00C04AA5">
      <w:pPr>
        <w:jc w:val="both"/>
        <w:rPr>
          <w:rFonts w:ascii="Times New Roman" w:hAnsi="Times New Roman" w:cs="Times New Roman"/>
          <w:lang w:val="en-US"/>
        </w:rPr>
      </w:pPr>
    </w:p>
    <w:p w14:paraId="4264EDF1" w14:textId="5B118AAD" w:rsidR="006D7AB9" w:rsidRDefault="0095609E" w:rsidP="00B45B6C">
      <w:pPr>
        <w:jc w:val="both"/>
        <w:rPr>
          <w:rFonts w:ascii="Times New Roman" w:hAnsi="Times New Roman" w:cs="Times New Roman"/>
          <w:i/>
          <w:iCs/>
          <w:lang w:val="en-US"/>
        </w:rPr>
      </w:pPr>
      <w:r w:rsidRPr="0095609E">
        <w:rPr>
          <w:rFonts w:ascii="Times New Roman" w:hAnsi="Times New Roman" w:cs="Times New Roman"/>
          <w:i/>
          <w:iCs/>
          <w:lang w:val="en-US"/>
        </w:rPr>
        <w:t xml:space="preserve">We employed a Bayesian hierarchical formulation because it enables estimates of (a) independent pollutant-outcome associations, (b) a joint association of the three pollutants </w:t>
      </w:r>
      <w:r w:rsidRPr="0095609E">
        <w:rPr>
          <w:rFonts w:ascii="Times New Roman" w:hAnsi="Times New Roman" w:cs="Times New Roman"/>
          <w:bCs/>
          <w:i/>
          <w:iCs/>
        </w:rPr>
        <w:t>(i.e., percentage change in odds of ALS diagnosis with increase in each of EC, NO</w:t>
      </w:r>
      <w:r w:rsidRPr="0095609E">
        <w:rPr>
          <w:rFonts w:ascii="Times New Roman" w:hAnsi="Times New Roman" w:cs="Times New Roman"/>
          <w:bCs/>
          <w:i/>
          <w:iCs/>
          <w:vertAlign w:val="subscript"/>
        </w:rPr>
        <w:t>x</w:t>
      </w:r>
      <w:r w:rsidRPr="0095609E">
        <w:rPr>
          <w:rFonts w:ascii="Times New Roman" w:hAnsi="Times New Roman" w:cs="Times New Roman"/>
          <w:bCs/>
          <w:i/>
          <w:iCs/>
        </w:rPr>
        <w:t>, CO)</w:t>
      </w:r>
      <w:r w:rsidRPr="0095609E">
        <w:rPr>
          <w:rFonts w:ascii="Times New Roman" w:hAnsi="Times New Roman" w:cs="Times New Roman"/>
          <w:i/>
          <w:iCs/>
          <w:lang w:val="en-US"/>
        </w:rPr>
        <w:t xml:space="preserve">, and (c) an overall average traffic association </w:t>
      </w:r>
      <w:r w:rsidRPr="0095609E">
        <w:rPr>
          <w:rFonts w:ascii="Times New Roman" w:hAnsi="Times New Roman" w:cs="Times New Roman"/>
          <w:bCs/>
          <w:i/>
          <w:iCs/>
        </w:rPr>
        <w:t>(i.e., average percentage change in odds of ALS diagnosis from each of EC, NO</w:t>
      </w:r>
      <w:r w:rsidRPr="0095609E">
        <w:rPr>
          <w:rFonts w:ascii="Times New Roman" w:hAnsi="Times New Roman" w:cs="Times New Roman"/>
          <w:bCs/>
          <w:i/>
          <w:iCs/>
          <w:vertAlign w:val="subscript"/>
        </w:rPr>
        <w:t>x</w:t>
      </w:r>
      <w:r w:rsidRPr="0095609E">
        <w:rPr>
          <w:rFonts w:ascii="Times New Roman" w:hAnsi="Times New Roman" w:cs="Times New Roman"/>
          <w:bCs/>
          <w:i/>
          <w:iCs/>
        </w:rPr>
        <w:t>, CO)</w:t>
      </w:r>
      <w:r w:rsidRPr="0095609E">
        <w:rPr>
          <w:rFonts w:ascii="Times New Roman" w:hAnsi="Times New Roman" w:cs="Times New Roman"/>
          <w:i/>
          <w:iCs/>
          <w:lang w:val="en-US"/>
        </w:rPr>
        <w:t>, while accounting for the variance-covariance structure between the highly-correlated exposures and their coefficients.</w:t>
      </w:r>
      <w:r w:rsidRPr="0095609E">
        <w:rPr>
          <w:rFonts w:ascii="Times New Roman" w:hAnsi="Times New Roman" w:cs="Times New Roman"/>
          <w:i/>
          <w:iCs/>
          <w:lang w:val="en-US"/>
        </w:rPr>
        <w:fldChar w:fldCharType="begin"/>
      </w:r>
      <w:r w:rsidRPr="0095609E">
        <w:rPr>
          <w:rFonts w:ascii="Times New Roman" w:hAnsi="Times New Roman" w:cs="Times New Roman"/>
          <w:i/>
          <w:iCs/>
          <w:lang w:val="en-US"/>
        </w:rPr>
        <w:instrText xml:space="preserve"> ADDIN ZOTERO_ITEM CSL_CITATION {"citationID":"O10OmgC0","properties":{"formattedCitation":"\\super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95609E">
        <w:rPr>
          <w:rFonts w:ascii="Times New Roman" w:hAnsi="Times New Roman" w:cs="Times New Roman"/>
          <w:i/>
          <w:iCs/>
          <w:lang w:val="en-US"/>
        </w:rPr>
        <w:fldChar w:fldCharType="separate"/>
      </w:r>
      <w:r w:rsidRPr="0095609E">
        <w:rPr>
          <w:rFonts w:ascii="Times New Roman" w:hAnsi="Times New Roman" w:cs="Times New Roman"/>
          <w:i/>
          <w:iCs/>
          <w:vertAlign w:val="superscript"/>
          <w:lang w:val="en-US"/>
        </w:rPr>
        <w:t>66</w:t>
      </w:r>
      <w:r w:rsidRPr="0095609E">
        <w:rPr>
          <w:rFonts w:ascii="Times New Roman" w:hAnsi="Times New Roman" w:cs="Times New Roman"/>
          <w:i/>
          <w:iCs/>
          <w:lang w:val="en-US"/>
        </w:rPr>
        <w:fldChar w:fldCharType="end"/>
      </w:r>
    </w:p>
    <w:p w14:paraId="4B01EBE9" w14:textId="77777777" w:rsidR="0095609E" w:rsidRDefault="0095609E" w:rsidP="00B45B6C">
      <w:pPr>
        <w:jc w:val="both"/>
        <w:rPr>
          <w:rFonts w:ascii="Times New Roman" w:hAnsi="Times New Roman" w:cs="Times New Roman"/>
          <w:lang w:val="en-US"/>
        </w:rPr>
      </w:pPr>
    </w:p>
    <w:p w14:paraId="5D80F61E" w14:textId="77777777" w:rsidR="004D4906" w:rsidRPr="0011140B" w:rsidRDefault="006D7AB9" w:rsidP="004D4906">
      <w:pPr>
        <w:jc w:val="both"/>
        <w:rPr>
          <w:rFonts w:ascii="Times New Roman" w:hAnsi="Times New Roman" w:cs="Times New Roman"/>
          <w:lang w:val="en-US"/>
        </w:rPr>
      </w:pPr>
      <w:r>
        <w:rPr>
          <w:rFonts w:ascii="Times New Roman" w:hAnsi="Times New Roman" w:cs="Times New Roman"/>
          <w:lang w:val="en-US"/>
        </w:rPr>
        <w:t xml:space="preserve">The Reviewer is correct that the “pollutant-specific” associations reflect adjustment not just for other pollutants, but also for </w:t>
      </w:r>
      <w:r w:rsidR="004D4906">
        <w:rPr>
          <w:rFonts w:ascii="Times New Roman" w:hAnsi="Times New Roman" w:cs="Times New Roman"/>
          <w:lang w:val="en-US"/>
        </w:rPr>
        <w:t xml:space="preserve">other covariates to account for potential confounding bias, described in more detail in the revised manuscript </w:t>
      </w:r>
      <w:r w:rsidR="004D4906" w:rsidRPr="0011140B">
        <w:rPr>
          <w:rFonts w:ascii="Times New Roman" w:hAnsi="Times New Roman" w:cs="Times New Roman"/>
          <w:highlight w:val="yellow"/>
          <w:lang w:val="en-US"/>
        </w:rPr>
        <w:t>(P. XX, Lines XX-XX):</w:t>
      </w:r>
    </w:p>
    <w:p w14:paraId="376EB3AB" w14:textId="77777777" w:rsidR="004D4906" w:rsidRPr="007028AF" w:rsidRDefault="004D4906" w:rsidP="004D4906">
      <w:pPr>
        <w:jc w:val="both"/>
        <w:rPr>
          <w:rFonts w:ascii="Times New Roman" w:hAnsi="Times New Roman" w:cs="Times New Roman"/>
          <w:i/>
          <w:iCs/>
          <w:lang w:val="en-US"/>
        </w:rPr>
      </w:pPr>
    </w:p>
    <w:p w14:paraId="330CEE29" w14:textId="0DCC925F" w:rsidR="008E2D19" w:rsidRPr="007028AF" w:rsidRDefault="005B296F" w:rsidP="00B45B6C">
      <w:pPr>
        <w:jc w:val="both"/>
        <w:rPr>
          <w:rFonts w:ascii="Times New Roman" w:hAnsi="Times New Roman" w:cs="Times New Roman"/>
          <w:i/>
          <w:iCs/>
          <w:lang w:val="en-US"/>
        </w:rPr>
      </w:pP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sub>
        </m:sSub>
      </m:oMath>
      <w:r w:rsidR="007028AF" w:rsidRPr="007028A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CO</m:t>
            </m:r>
          </m:sub>
        </m:sSub>
      </m:oMath>
      <w:r w:rsidR="007028AF" w:rsidRPr="007028A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EC</m:t>
            </m:r>
          </m:sub>
        </m:sSub>
      </m:oMath>
      <w:r w:rsidR="007028AF" w:rsidRPr="007028A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sub>
        </m:sSub>
      </m:oMath>
      <w:r w:rsidR="007028AF" w:rsidRPr="007028AF">
        <w:rPr>
          <w:rFonts w:ascii="Times New Roman" w:hAnsi="Times New Roman" w:cs="Times New Roman"/>
          <w:i/>
          <w:iCs/>
          <w:lang w:val="en-US"/>
        </w:rPr>
        <w:t xml:space="preserve"> the pollutant-specific coefficients (log-odds) per standard deviation </w:t>
      </w:r>
      <w:ins w:id="164" w:author="Parks, Robbie M" w:date="2022-02-10T14:49:00Z">
        <w:r w:rsidR="007028AF" w:rsidRPr="007028AF">
          <w:rPr>
            <w:rFonts w:ascii="Times New Roman" w:hAnsi="Times New Roman" w:cs="Times New Roman"/>
            <w:i/>
            <w:iCs/>
            <w:lang w:val="en-US"/>
          </w:rPr>
          <w:t xml:space="preserve">(SD) </w:t>
        </w:r>
      </w:ins>
      <w:r w:rsidR="007028AF" w:rsidRPr="007028AF">
        <w:rPr>
          <w:rFonts w:ascii="Times New Roman" w:hAnsi="Times New Roman" w:cs="Times New Roman"/>
          <w:i/>
          <w:iCs/>
          <w:lang w:val="en-US"/>
        </w:rPr>
        <w:t xml:space="preserve">increase in concentration of </w:t>
      </w:r>
      <m:oMath>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oMath>
      <w:r w:rsidR="007028AF" w:rsidRPr="007028AF">
        <w:rPr>
          <w:rFonts w:ascii="Times New Roman" w:hAnsi="Times New Roman" w:cs="Times New Roman"/>
          <w:i/>
          <w:iCs/>
          <w:lang w:val="en-US"/>
        </w:rPr>
        <w:t xml:space="preserve">, </w:t>
      </w:r>
      <m:oMath>
        <m:r>
          <w:rPr>
            <w:rFonts w:ascii="Cambria Math" w:hAnsi="Cambria Math" w:cs="Times New Roman"/>
            <w:lang w:val="en-US"/>
          </w:rPr>
          <m:t>CO</m:t>
        </m:r>
      </m:oMath>
      <w:r w:rsidR="007028AF" w:rsidRPr="007028AF">
        <w:rPr>
          <w:rFonts w:ascii="Times New Roman" w:hAnsi="Times New Roman" w:cs="Times New Roman"/>
          <w:i/>
          <w:iCs/>
          <w:lang w:val="en-US"/>
        </w:rPr>
        <w:t xml:space="preserve">, </w:t>
      </w:r>
      <m:oMath>
        <m:r>
          <w:rPr>
            <w:rFonts w:ascii="Cambria Math" w:hAnsi="Cambria Math" w:cs="Times New Roman"/>
            <w:lang w:val="en-US"/>
          </w:rPr>
          <m:t>EC</m:t>
        </m:r>
      </m:oMath>
      <w:r w:rsidR="007028AF" w:rsidRPr="007028AF">
        <w:rPr>
          <w:rFonts w:ascii="Times New Roman" w:hAnsi="Times New Roman" w:cs="Times New Roman"/>
          <w:i/>
          <w:iCs/>
          <w:lang w:val="en-US"/>
        </w:rPr>
        <w:t xml:space="preserve">, </w:t>
      </w:r>
      <m:oMath>
        <m:r>
          <m:rPr>
            <m:nor/>
          </m:rPr>
          <w:rPr>
            <w:rFonts w:ascii="Times New Roman" w:hAnsi="Times New Roman" w:cs="Times New Roman"/>
            <w:i/>
            <w:iCs/>
            <w:lang w:val="en-US"/>
          </w:rPr>
          <m:t>non-EC</m:t>
        </m:r>
        <m:r>
          <w:rPr>
            <w:rFonts w:ascii="Cambria Math" w:hAnsi="Cambria Math" w:cs="Times New Roman"/>
            <w:lang w:val="en-US"/>
          </w:rPr>
          <m:t xml:space="preserve"> </m:t>
        </m:r>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oMath>
      <w:r w:rsidR="007028AF" w:rsidRPr="007028AF">
        <w:rPr>
          <w:rFonts w:ascii="Times New Roman" w:hAnsi="Times New Roman" w:cs="Times New Roman"/>
          <w:i/>
          <w:iCs/>
          <w:lang w:val="en-US"/>
        </w:rPr>
        <w:t xml:space="preserve"> respectively, scaled by their respective </w:t>
      </w:r>
      <w:del w:id="165" w:author="Parks, Robbie M" w:date="2022-02-10T14:49:00Z">
        <w:r w:rsidR="007028AF" w:rsidRPr="007028AF" w:rsidDel="00FD6489">
          <w:rPr>
            <w:rFonts w:ascii="Times New Roman" w:hAnsi="Times New Roman" w:cs="Times New Roman"/>
            <w:i/>
            <w:iCs/>
            <w:lang w:val="en-US"/>
          </w:rPr>
          <w:delText>standard deviations</w:delText>
        </w:r>
      </w:del>
      <w:ins w:id="166" w:author="Parks, Robbie M" w:date="2022-02-10T14:49:00Z">
        <w:r w:rsidR="007028AF" w:rsidRPr="007028AF">
          <w:rPr>
            <w:rFonts w:ascii="Times New Roman" w:hAnsi="Times New Roman" w:cs="Times New Roman"/>
            <w:i/>
            <w:iCs/>
            <w:lang w:val="en-US"/>
          </w:rPr>
          <w:t>SDs</w:t>
        </w:r>
      </w:ins>
      <w:r w:rsidR="007028AF" w:rsidRPr="007028AF">
        <w:rPr>
          <w:rFonts w:ascii="Times New Roman" w:hAnsi="Times New Roman" w:cs="Times New Roman"/>
          <w:i/>
          <w:iCs/>
          <w:lang w:val="en-US"/>
        </w:rPr>
        <w:t xml:space="preserve"> and centered at their means</w:t>
      </w:r>
      <w:ins w:id="167" w:author="Parks, Robbie M" w:date="2022-03-06T14:37:00Z">
        <w:r w:rsidR="007028AF" w:rsidRPr="007028AF">
          <w:rPr>
            <w:rFonts w:ascii="Times New Roman" w:hAnsi="Times New Roman" w:cs="Times New Roman"/>
            <w:i/>
            <w:iCs/>
            <w:lang w:val="en-US"/>
          </w:rPr>
          <w:t xml:space="preserve">, with each </w:t>
        </w:r>
      </w:ins>
      <m:oMath>
        <m:r>
          <w:ins w:id="168" w:author="Parks, Robbie M" w:date="2022-03-06T14:37:00Z">
            <w:rPr>
              <w:rFonts w:ascii="Cambria Math" w:hAnsi="Cambria Math" w:cs="Times New Roman"/>
              <w:lang w:val="en-US"/>
            </w:rPr>
            <m:t>β</m:t>
          </w:ins>
        </m:r>
      </m:oMath>
      <w:ins w:id="169" w:author="Parks, Robbie M" w:date="2022-03-06T14:37:00Z">
        <w:r w:rsidR="007028AF" w:rsidRPr="007028AF">
          <w:rPr>
            <w:rFonts w:ascii="Times New Roman" w:hAnsi="Times New Roman" w:cs="Times New Roman"/>
            <w:i/>
            <w:iCs/>
            <w:lang w:val="en-US"/>
          </w:rPr>
          <w:t xml:space="preserve"> a pollutant-specific association adjusted by </w:t>
        </w:r>
      </w:ins>
      <w:ins w:id="170" w:author="Parks, Robbie M" w:date="2022-03-06T14:38:00Z">
        <w:r w:rsidR="007028AF" w:rsidRPr="007028AF">
          <w:rPr>
            <w:rFonts w:ascii="Times New Roman" w:hAnsi="Times New Roman" w:cs="Times New Roman"/>
            <w:i/>
            <w:iCs/>
            <w:lang w:val="en-US"/>
          </w:rPr>
          <w:t>other terms in the model</w:t>
        </w:r>
      </w:ins>
      <w:r w:rsidR="007028AF" w:rsidRPr="007028AF">
        <w:rPr>
          <w:rFonts w:ascii="Times New Roman" w:hAnsi="Times New Roman" w:cs="Times New Roman"/>
          <w:i/>
          <w:iCs/>
          <w:lang w:val="en-US"/>
        </w:rPr>
        <w:t>;</w:t>
      </w:r>
      <w:r w:rsidR="007028AF">
        <w:rPr>
          <w:rFonts w:ascii="Times New Roman" w:hAnsi="Times New Roman" w:cs="Times New Roman"/>
          <w:i/>
          <w:iCs/>
          <w:lang w:val="en-US"/>
        </w:rPr>
        <w:t xml:space="preserve"> […]</w:t>
      </w:r>
    </w:p>
    <w:p w14:paraId="04FFBF99" w14:textId="77777777" w:rsidR="007028AF" w:rsidRDefault="007028AF" w:rsidP="00B45B6C">
      <w:pPr>
        <w:jc w:val="both"/>
        <w:rPr>
          <w:rFonts w:ascii="Times New Roman" w:hAnsi="Times New Roman" w:cs="Times New Roman"/>
          <w:b/>
          <w:bCs/>
          <w:lang w:val="en-US"/>
        </w:rPr>
      </w:pPr>
    </w:p>
    <w:p w14:paraId="7AA9785B" w14:textId="6EF6FE99" w:rsidR="008E2D19" w:rsidRPr="0011140B" w:rsidRDefault="008E2D19" w:rsidP="008E2D19">
      <w:pPr>
        <w:jc w:val="both"/>
        <w:rPr>
          <w:rFonts w:ascii="Times New Roman" w:hAnsi="Times New Roman" w:cs="Times New Roman"/>
          <w:lang w:val="en-US"/>
        </w:rPr>
      </w:pPr>
      <w:r>
        <w:rPr>
          <w:rFonts w:ascii="Times New Roman" w:hAnsi="Times New Roman" w:cs="Times New Roman"/>
          <w:lang w:val="en-US"/>
        </w:rPr>
        <w:t xml:space="preserve">Our model also accounts for the variance-covariance structure between highly-correlated exposures and their coefficients </w:t>
      </w:r>
      <w:r w:rsidRPr="0011140B">
        <w:rPr>
          <w:rFonts w:ascii="Times New Roman" w:hAnsi="Times New Roman" w:cs="Times New Roman"/>
          <w:highlight w:val="yellow"/>
          <w:lang w:val="en-US"/>
        </w:rPr>
        <w:t>(P. XX, Lines XX-XX):</w:t>
      </w:r>
    </w:p>
    <w:p w14:paraId="527B2335" w14:textId="77777777" w:rsidR="008E2D19" w:rsidRPr="0011140B" w:rsidRDefault="008E2D19" w:rsidP="008E2D19">
      <w:pPr>
        <w:jc w:val="both"/>
        <w:rPr>
          <w:rFonts w:ascii="Times New Roman" w:hAnsi="Times New Roman" w:cs="Times New Roman"/>
          <w:lang w:val="en-US"/>
        </w:rPr>
      </w:pPr>
    </w:p>
    <w:p w14:paraId="63A1CBF8" w14:textId="77777777" w:rsidR="000C3297" w:rsidRDefault="000C3297" w:rsidP="008E2D19">
      <w:pPr>
        <w:jc w:val="both"/>
        <w:rPr>
          <w:rFonts w:ascii="Times New Roman" w:hAnsi="Times New Roman" w:cs="Times New Roman"/>
          <w:i/>
          <w:iCs/>
          <w:lang w:val="en-US"/>
        </w:rPr>
      </w:pPr>
      <w:r w:rsidRPr="000C3297">
        <w:rPr>
          <w:rFonts w:ascii="Times New Roman" w:hAnsi="Times New Roman" w:cs="Times New Roman"/>
          <w:i/>
          <w:iCs/>
          <w:lang w:val="en-US"/>
        </w:rPr>
        <w:t xml:space="preserve">We employed a Bayesian hierarchical formulation because it enables estimates of (a) independent pollutant-outcome associations, (b) a joint association of the three pollutants </w:t>
      </w:r>
      <w:r w:rsidRPr="000C3297">
        <w:rPr>
          <w:rFonts w:ascii="Times New Roman" w:hAnsi="Times New Roman" w:cs="Times New Roman"/>
          <w:bCs/>
          <w:i/>
          <w:iCs/>
        </w:rPr>
        <w:t xml:space="preserve">(i.e., </w:t>
      </w:r>
      <w:r w:rsidRPr="000C3297">
        <w:rPr>
          <w:rFonts w:ascii="Times New Roman" w:hAnsi="Times New Roman" w:cs="Times New Roman"/>
          <w:bCs/>
          <w:i/>
          <w:iCs/>
        </w:rPr>
        <w:lastRenderedPageBreak/>
        <w:t>percentage change in odds of ALS diagnosis with increase in each of EC, NO</w:t>
      </w:r>
      <w:r w:rsidRPr="000C3297">
        <w:rPr>
          <w:rFonts w:ascii="Times New Roman" w:hAnsi="Times New Roman" w:cs="Times New Roman"/>
          <w:bCs/>
          <w:i/>
          <w:iCs/>
          <w:vertAlign w:val="subscript"/>
        </w:rPr>
        <w:t>x</w:t>
      </w:r>
      <w:r w:rsidRPr="000C3297">
        <w:rPr>
          <w:rFonts w:ascii="Times New Roman" w:hAnsi="Times New Roman" w:cs="Times New Roman"/>
          <w:bCs/>
          <w:i/>
          <w:iCs/>
        </w:rPr>
        <w:t>, CO)</w:t>
      </w:r>
      <w:r w:rsidRPr="000C3297">
        <w:rPr>
          <w:rFonts w:ascii="Times New Roman" w:hAnsi="Times New Roman" w:cs="Times New Roman"/>
          <w:i/>
          <w:iCs/>
          <w:lang w:val="en-US"/>
        </w:rPr>
        <w:t xml:space="preserve">, and (c) an overall average traffic association </w:t>
      </w:r>
      <w:r w:rsidRPr="000C3297">
        <w:rPr>
          <w:rFonts w:ascii="Times New Roman" w:hAnsi="Times New Roman" w:cs="Times New Roman"/>
          <w:bCs/>
          <w:i/>
          <w:iCs/>
        </w:rPr>
        <w:t>(i.e., average percentage change in odds of ALS diagnosis from each of EC, NO</w:t>
      </w:r>
      <w:r w:rsidRPr="000C3297">
        <w:rPr>
          <w:rFonts w:ascii="Times New Roman" w:hAnsi="Times New Roman" w:cs="Times New Roman"/>
          <w:bCs/>
          <w:i/>
          <w:iCs/>
          <w:vertAlign w:val="subscript"/>
        </w:rPr>
        <w:t>x</w:t>
      </w:r>
      <w:r w:rsidRPr="000C3297">
        <w:rPr>
          <w:rFonts w:ascii="Times New Roman" w:hAnsi="Times New Roman" w:cs="Times New Roman"/>
          <w:bCs/>
          <w:i/>
          <w:iCs/>
        </w:rPr>
        <w:t>, CO)</w:t>
      </w:r>
      <w:r w:rsidRPr="000C3297">
        <w:rPr>
          <w:rFonts w:ascii="Times New Roman" w:hAnsi="Times New Roman" w:cs="Times New Roman"/>
          <w:i/>
          <w:iCs/>
          <w:lang w:val="en-US"/>
        </w:rPr>
        <w:t>, while accounting for the variance-covariance structure between the highly-correlated exposures and their coefficients.</w:t>
      </w:r>
      <w:r w:rsidRPr="000C3297">
        <w:rPr>
          <w:rFonts w:ascii="Times New Roman" w:hAnsi="Times New Roman" w:cs="Times New Roman"/>
          <w:i/>
          <w:iCs/>
          <w:lang w:val="en-US"/>
        </w:rPr>
        <w:fldChar w:fldCharType="begin"/>
      </w:r>
      <w:r w:rsidRPr="000C3297">
        <w:rPr>
          <w:rFonts w:ascii="Times New Roman" w:hAnsi="Times New Roman" w:cs="Times New Roman"/>
          <w:i/>
          <w:iCs/>
          <w:lang w:val="en-US"/>
        </w:rPr>
        <w:instrText xml:space="preserve"> ADDIN ZOTERO_ITEM CSL_CITATION {"citationID":"O10OmgC0","properties":{"formattedCitation":"\\super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0C3297">
        <w:rPr>
          <w:rFonts w:ascii="Times New Roman" w:hAnsi="Times New Roman" w:cs="Times New Roman"/>
          <w:i/>
          <w:iCs/>
          <w:lang w:val="en-US"/>
        </w:rPr>
        <w:fldChar w:fldCharType="separate"/>
      </w:r>
      <w:r w:rsidRPr="000C3297">
        <w:rPr>
          <w:rFonts w:ascii="Times New Roman" w:hAnsi="Times New Roman" w:cs="Times New Roman"/>
          <w:i/>
          <w:iCs/>
          <w:vertAlign w:val="superscript"/>
          <w:lang w:val="en-US"/>
        </w:rPr>
        <w:t>66</w:t>
      </w:r>
      <w:r w:rsidRPr="000C3297">
        <w:rPr>
          <w:rFonts w:ascii="Times New Roman" w:hAnsi="Times New Roman" w:cs="Times New Roman"/>
          <w:i/>
          <w:iCs/>
          <w:lang w:val="en-US"/>
        </w:rPr>
        <w:fldChar w:fldCharType="end"/>
      </w:r>
    </w:p>
    <w:p w14:paraId="025F0011" w14:textId="54CD50CE" w:rsidR="00803D38" w:rsidRPr="00C83365" w:rsidRDefault="00CE7300" w:rsidP="008E2D19">
      <w:pPr>
        <w:jc w:val="both"/>
        <w:rPr>
          <w:rFonts w:ascii="Times New Roman" w:hAnsi="Times New Roman" w:cs="Times New Roman"/>
          <w:lang w:val="en-US"/>
        </w:rPr>
      </w:pPr>
      <w:r w:rsidRPr="0011140B">
        <w:rPr>
          <w:rFonts w:ascii="Times New Roman" w:hAnsi="Times New Roman" w:cs="Times New Roman"/>
          <w:b/>
          <w:bCs/>
          <w:lang w:val="en-US"/>
        </w:rPr>
        <w:br/>
        <w:t>2. Related to #1, the joint association is described in these terms: "This sum quantifies the association (log-odds) with ALS of a one-SD increase in the three pollutants simultaneously." Although it is mathematically possible to compute this, how well does an increment of SD in all 3 pollutants match up with the joint distribution of these pollutants in the population? Do the concentrations vary at about the same pace? i.e., can you identify locations (or location-periods) that are 1-SD apart (or 0.5 or 0.1 SD apart, etc.) on all 3 pollutants?</w:t>
      </w:r>
    </w:p>
    <w:p w14:paraId="31F722F9" w14:textId="77777777" w:rsidR="00803D38" w:rsidRPr="0011140B" w:rsidRDefault="00803D38" w:rsidP="00B45B6C">
      <w:pPr>
        <w:jc w:val="both"/>
        <w:rPr>
          <w:rFonts w:ascii="Times New Roman" w:hAnsi="Times New Roman" w:cs="Times New Roman"/>
          <w:b/>
          <w:bCs/>
          <w:lang w:val="en-US"/>
        </w:rPr>
      </w:pPr>
    </w:p>
    <w:p w14:paraId="18ED47AF" w14:textId="77777777" w:rsidR="001C7436" w:rsidRPr="0011140B" w:rsidRDefault="00BF7F94" w:rsidP="001C7436">
      <w:pPr>
        <w:jc w:val="both"/>
        <w:rPr>
          <w:rFonts w:ascii="Times New Roman" w:hAnsi="Times New Roman" w:cs="Times New Roman"/>
          <w:lang w:val="en-US"/>
        </w:rPr>
      </w:pPr>
      <w:r>
        <w:rPr>
          <w:rFonts w:ascii="Times New Roman" w:hAnsi="Times New Roman" w:cs="Times New Roman"/>
          <w:lang w:val="en-US"/>
        </w:rPr>
        <w:t xml:space="preserve">As </w:t>
      </w:r>
      <w:r w:rsidR="00EC4F2E">
        <w:rPr>
          <w:rFonts w:ascii="Times New Roman" w:hAnsi="Times New Roman" w:cs="Times New Roman"/>
          <w:lang w:val="en-US"/>
        </w:rPr>
        <w:t>we have described in the manuscript, the pollutants are highly correlated</w:t>
      </w:r>
      <w:r w:rsidR="001C7436">
        <w:rPr>
          <w:rFonts w:ascii="Times New Roman" w:hAnsi="Times New Roman" w:cs="Times New Roman"/>
          <w:lang w:val="en-US"/>
        </w:rPr>
        <w:t xml:space="preserve"> </w:t>
      </w:r>
      <w:r w:rsidR="001C7436" w:rsidRPr="0011140B">
        <w:rPr>
          <w:rFonts w:ascii="Times New Roman" w:hAnsi="Times New Roman" w:cs="Times New Roman"/>
          <w:highlight w:val="yellow"/>
          <w:lang w:val="en-US"/>
        </w:rPr>
        <w:t>(P. XX, Lines XX-XX):</w:t>
      </w:r>
    </w:p>
    <w:p w14:paraId="61E3B74D" w14:textId="77777777" w:rsidR="001C7436" w:rsidRPr="0011140B" w:rsidRDefault="001C7436" w:rsidP="001C7436">
      <w:pPr>
        <w:jc w:val="both"/>
        <w:rPr>
          <w:rFonts w:ascii="Times New Roman" w:hAnsi="Times New Roman" w:cs="Times New Roman"/>
          <w:lang w:val="en-US"/>
        </w:rPr>
      </w:pPr>
    </w:p>
    <w:p w14:paraId="333A2E11" w14:textId="77777777" w:rsidR="00AA1F1D" w:rsidRPr="00AA1F1D" w:rsidRDefault="00AA1F1D" w:rsidP="00AA1F1D">
      <w:pPr>
        <w:jc w:val="both"/>
        <w:rPr>
          <w:rFonts w:ascii="Times New Roman" w:hAnsi="Times New Roman" w:cs="Times New Roman"/>
          <w:bCs/>
          <w:i/>
          <w:iCs/>
          <w:lang w:val="en-US"/>
        </w:rPr>
      </w:pPr>
      <w:r w:rsidRPr="00AA1F1D">
        <w:rPr>
          <w:rFonts w:ascii="Times New Roman" w:hAnsi="Times New Roman" w:cs="Times New Roman"/>
          <w:bCs/>
          <w:i/>
          <w:iCs/>
          <w:lang w:val="en-US"/>
        </w:rPr>
        <w:t>The 5-year average traffic-related pollutant concentrations were 27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xml:space="preserve"> for NO</w:t>
      </w:r>
      <w:r w:rsidRPr="00AA1F1D">
        <w:rPr>
          <w:rFonts w:ascii="Times New Roman" w:hAnsi="Times New Roman" w:cs="Times New Roman"/>
          <w:bCs/>
          <w:i/>
          <w:iCs/>
          <w:vertAlign w:val="subscript"/>
          <w:lang w:val="en-US"/>
        </w:rPr>
        <w:t>x</w:t>
      </w:r>
      <w:r w:rsidRPr="00AA1F1D">
        <w:rPr>
          <w:rFonts w:ascii="Times New Roman" w:hAnsi="Times New Roman" w:cs="Times New Roman"/>
          <w:bCs/>
          <w:i/>
          <w:iCs/>
          <w:lang w:val="en-US"/>
        </w:rPr>
        <w:t xml:space="preserve"> (SD=20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238 µg/m</w:t>
      </w:r>
      <w:r w:rsidRPr="00AA1F1D">
        <w:rPr>
          <w:rFonts w:ascii="Times New Roman" w:hAnsi="Times New Roman" w:cs="Times New Roman"/>
          <w:bCs/>
          <w:i/>
          <w:iCs/>
          <w:vertAlign w:val="superscript"/>
          <w:lang w:val="en-US"/>
        </w:rPr>
        <w:t xml:space="preserve">3 </w:t>
      </w:r>
      <w:r w:rsidRPr="00AA1F1D">
        <w:rPr>
          <w:rFonts w:ascii="Times New Roman" w:hAnsi="Times New Roman" w:cs="Times New Roman"/>
          <w:bCs/>
          <w:i/>
          <w:iCs/>
          <w:lang w:val="en-US"/>
        </w:rPr>
        <w:t>for CO (SD=106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and 0.85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xml:space="preserve"> for EC (SD=0.42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(Table 2). Figure 1 shows Spearman correlations between pollutants for 5-year average exposures. Traffic-related pollutants (NO</w:t>
      </w:r>
      <w:r w:rsidRPr="00AA1F1D">
        <w:rPr>
          <w:rFonts w:ascii="Times New Roman" w:hAnsi="Times New Roman" w:cs="Times New Roman"/>
          <w:bCs/>
          <w:i/>
          <w:iCs/>
          <w:vertAlign w:val="subscript"/>
          <w:lang w:val="en-US"/>
        </w:rPr>
        <w:t>x</w:t>
      </w:r>
      <w:r w:rsidRPr="00AA1F1D">
        <w:rPr>
          <w:rFonts w:ascii="Times New Roman" w:hAnsi="Times New Roman" w:cs="Times New Roman"/>
          <w:bCs/>
          <w:i/>
          <w:iCs/>
          <w:lang w:val="en-US"/>
        </w:rPr>
        <w:t>, CO, EC) were highly correlated in cases, controls and overall, ranging from correlations of 0.91 to 0.96. Otherwise, non-EC PM</w:t>
      </w:r>
      <w:r w:rsidRPr="00AA1F1D">
        <w:rPr>
          <w:rFonts w:ascii="Times New Roman" w:hAnsi="Times New Roman" w:cs="Times New Roman"/>
          <w:bCs/>
          <w:i/>
          <w:iCs/>
          <w:vertAlign w:val="subscript"/>
          <w:lang w:val="en-US"/>
        </w:rPr>
        <w:t>2.5</w:t>
      </w:r>
      <w:r w:rsidRPr="00AA1F1D">
        <w:rPr>
          <w:rFonts w:ascii="Times New Roman" w:hAnsi="Times New Roman" w:cs="Times New Roman"/>
          <w:bCs/>
          <w:i/>
          <w:iCs/>
          <w:lang w:val="en-US"/>
        </w:rPr>
        <w:t xml:space="preserve"> was most highly correlated with CO. O</w:t>
      </w:r>
      <w:r w:rsidRPr="00AA1F1D">
        <w:rPr>
          <w:rFonts w:ascii="Times New Roman" w:hAnsi="Times New Roman" w:cs="Times New Roman"/>
          <w:bCs/>
          <w:i/>
          <w:iCs/>
          <w:vertAlign w:val="subscript"/>
          <w:lang w:val="en-US"/>
        </w:rPr>
        <w:t xml:space="preserve">3 </w:t>
      </w:r>
      <w:r w:rsidRPr="00AA1F1D">
        <w:rPr>
          <w:rFonts w:ascii="Times New Roman" w:hAnsi="Times New Roman" w:cs="Times New Roman"/>
          <w:bCs/>
          <w:i/>
          <w:iCs/>
          <w:lang w:val="en-US"/>
        </w:rPr>
        <w:t>was negatively correlated with other pollutants</w:t>
      </w:r>
      <w:ins w:id="171" w:author="Parks, Robbie M" w:date="2022-03-01T11:39:00Z">
        <w:r w:rsidRPr="00AA1F1D">
          <w:rPr>
            <w:rFonts w:ascii="Times New Roman" w:hAnsi="Times New Roman" w:cs="Times New Roman"/>
            <w:bCs/>
            <w:i/>
            <w:iCs/>
            <w:lang w:val="en-US"/>
          </w:rPr>
          <w:t xml:space="preserve">, ranging from </w:t>
        </w:r>
      </w:ins>
      <w:ins w:id="172" w:author="Parks, Robbie M" w:date="2022-03-01T11:40:00Z">
        <w:r w:rsidRPr="00AA1F1D">
          <w:rPr>
            <w:rFonts w:ascii="Times New Roman" w:hAnsi="Times New Roman" w:cs="Times New Roman"/>
            <w:bCs/>
            <w:i/>
            <w:iCs/>
            <w:lang w:val="en-US"/>
          </w:rPr>
          <w:t>-</w:t>
        </w:r>
      </w:ins>
      <w:ins w:id="173" w:author="Parks, Robbie M" w:date="2022-03-01T11:39:00Z">
        <w:r w:rsidRPr="00AA1F1D">
          <w:rPr>
            <w:rFonts w:ascii="Times New Roman" w:hAnsi="Times New Roman" w:cs="Times New Roman"/>
            <w:bCs/>
            <w:i/>
            <w:iCs/>
            <w:lang w:val="en-US"/>
          </w:rPr>
          <w:t>0.</w:t>
        </w:r>
      </w:ins>
      <w:ins w:id="174" w:author="Parks, Robbie M" w:date="2022-03-01T11:40:00Z">
        <w:r w:rsidRPr="00AA1F1D">
          <w:rPr>
            <w:rFonts w:ascii="Times New Roman" w:hAnsi="Times New Roman" w:cs="Times New Roman"/>
            <w:bCs/>
            <w:i/>
            <w:iCs/>
            <w:lang w:val="en-US"/>
          </w:rPr>
          <w:t>58</w:t>
        </w:r>
      </w:ins>
      <w:ins w:id="175" w:author="Parks, Robbie M" w:date="2022-03-01T11:39:00Z">
        <w:r w:rsidRPr="00AA1F1D">
          <w:rPr>
            <w:rFonts w:ascii="Times New Roman" w:hAnsi="Times New Roman" w:cs="Times New Roman"/>
            <w:bCs/>
            <w:i/>
            <w:iCs/>
            <w:lang w:val="en-US"/>
          </w:rPr>
          <w:t xml:space="preserve"> to </w:t>
        </w:r>
      </w:ins>
      <w:ins w:id="176" w:author="Parks, Robbie M" w:date="2022-03-01T11:40:00Z">
        <w:r w:rsidRPr="00AA1F1D">
          <w:rPr>
            <w:rFonts w:ascii="Times New Roman" w:hAnsi="Times New Roman" w:cs="Times New Roman"/>
            <w:bCs/>
            <w:i/>
            <w:iCs/>
            <w:lang w:val="en-US"/>
          </w:rPr>
          <w:t>-</w:t>
        </w:r>
      </w:ins>
      <w:ins w:id="177" w:author="Parks, Robbie M" w:date="2022-03-01T11:39:00Z">
        <w:r w:rsidRPr="00AA1F1D">
          <w:rPr>
            <w:rFonts w:ascii="Times New Roman" w:hAnsi="Times New Roman" w:cs="Times New Roman"/>
            <w:bCs/>
            <w:i/>
            <w:iCs/>
            <w:lang w:val="en-US"/>
          </w:rPr>
          <w:t>0.</w:t>
        </w:r>
      </w:ins>
      <w:ins w:id="178" w:author="Parks, Robbie M" w:date="2022-03-01T11:40:00Z">
        <w:r w:rsidRPr="00AA1F1D">
          <w:rPr>
            <w:rFonts w:ascii="Times New Roman" w:hAnsi="Times New Roman" w:cs="Times New Roman"/>
            <w:bCs/>
            <w:i/>
            <w:iCs/>
            <w:lang w:val="en-US"/>
          </w:rPr>
          <w:t>88</w:t>
        </w:r>
      </w:ins>
      <w:r w:rsidRPr="00AA1F1D">
        <w:rPr>
          <w:rFonts w:ascii="Times New Roman" w:hAnsi="Times New Roman" w:cs="Times New Roman"/>
          <w:bCs/>
          <w:i/>
          <w:iCs/>
          <w:lang w:val="en-US"/>
        </w:rPr>
        <w:t xml:space="preserve">. </w:t>
      </w:r>
    </w:p>
    <w:p w14:paraId="7B2D1A97" w14:textId="77777777" w:rsidR="0047753E" w:rsidRDefault="0047753E" w:rsidP="001C7436">
      <w:pPr>
        <w:jc w:val="both"/>
        <w:rPr>
          <w:rFonts w:ascii="Times New Roman" w:hAnsi="Times New Roman" w:cs="Times New Roman"/>
          <w:lang w:val="en-US"/>
        </w:rPr>
      </w:pPr>
    </w:p>
    <w:p w14:paraId="602540D4" w14:textId="463041A6" w:rsidR="007C6CC8" w:rsidRDefault="00D0314A" w:rsidP="00B45B6C">
      <w:pPr>
        <w:jc w:val="both"/>
        <w:rPr>
          <w:rFonts w:ascii="Times New Roman" w:hAnsi="Times New Roman" w:cs="Times New Roman"/>
          <w:lang w:val="en-US"/>
        </w:rPr>
      </w:pPr>
      <w:r>
        <w:rPr>
          <w:rFonts w:ascii="Times New Roman" w:hAnsi="Times New Roman" w:cs="Times New Roman"/>
          <w:lang w:val="en-US"/>
        </w:rPr>
        <w:t xml:space="preserve">This would imply that the </w:t>
      </w:r>
      <w:r w:rsidR="00650799">
        <w:rPr>
          <w:rFonts w:ascii="Times New Roman" w:hAnsi="Times New Roman" w:cs="Times New Roman"/>
          <w:lang w:val="en-US"/>
        </w:rPr>
        <w:t xml:space="preserve">increase in one pollutant by 1-SD would </w:t>
      </w:r>
      <w:r w:rsidR="007C6CC8">
        <w:rPr>
          <w:rFonts w:ascii="Times New Roman" w:hAnsi="Times New Roman" w:cs="Times New Roman"/>
          <w:lang w:val="en-US"/>
        </w:rPr>
        <w:t>result in a similar relative increase in the other related pollutants</w:t>
      </w:r>
      <w:r w:rsidR="00752A09">
        <w:rPr>
          <w:rFonts w:ascii="Times New Roman" w:hAnsi="Times New Roman" w:cs="Times New Roman"/>
          <w:lang w:val="en-US"/>
        </w:rPr>
        <w:t>.</w:t>
      </w:r>
    </w:p>
    <w:p w14:paraId="7815D0B3" w14:textId="41EAD79F" w:rsidR="00803D38" w:rsidRPr="00BF7F94"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3. Introduction: the literature review seemed cursory (e.g., "… epidemiologic and toxicological studies support several plausible biological mechanisms in association with the nervous system and neurodegeneration.15-34"). I recommend citing systematic reviews (e.g., Integrated Science Assessments from the US EPA) or using "</w:t>
      </w:r>
      <w:proofErr w:type="gramStart"/>
      <w:r w:rsidRPr="0011140B">
        <w:rPr>
          <w:rFonts w:ascii="Times New Roman" w:hAnsi="Times New Roman" w:cs="Times New Roman"/>
          <w:b/>
          <w:bCs/>
          <w:lang w:val="en-US"/>
        </w:rPr>
        <w:t>e.g.</w:t>
      </w:r>
      <w:proofErr w:type="gramEnd"/>
      <w:r w:rsidRPr="0011140B">
        <w:rPr>
          <w:rFonts w:ascii="Times New Roman" w:hAnsi="Times New Roman" w:cs="Times New Roman"/>
          <w:b/>
          <w:bCs/>
          <w:lang w:val="en-US"/>
        </w:rPr>
        <w:t>" before some of the citations.</w:t>
      </w:r>
    </w:p>
    <w:p w14:paraId="4FF3DF24" w14:textId="77777777" w:rsidR="008C1862" w:rsidRPr="0011140B" w:rsidRDefault="008C1862" w:rsidP="00B45B6C">
      <w:pPr>
        <w:jc w:val="both"/>
        <w:rPr>
          <w:rFonts w:ascii="Times New Roman" w:hAnsi="Times New Roman" w:cs="Times New Roman"/>
          <w:b/>
          <w:bCs/>
          <w:lang w:val="en-US"/>
        </w:rPr>
      </w:pPr>
    </w:p>
    <w:p w14:paraId="7E2E2BB8" w14:textId="021037EB" w:rsidR="001F78AA" w:rsidRPr="0011140B" w:rsidRDefault="00CD214B" w:rsidP="001F78AA">
      <w:pPr>
        <w:jc w:val="both"/>
        <w:rPr>
          <w:rFonts w:ascii="Times New Roman" w:hAnsi="Times New Roman" w:cs="Times New Roman"/>
          <w:lang w:val="en-US"/>
        </w:rPr>
      </w:pPr>
      <w:r>
        <w:rPr>
          <w:rFonts w:ascii="Times New Roman" w:hAnsi="Times New Roman" w:cs="Times New Roman"/>
          <w:lang w:val="en-US"/>
        </w:rPr>
        <w:t>As per the Reviewer’s suggestion we have added “</w:t>
      </w:r>
      <w:proofErr w:type="gramStart"/>
      <w:r>
        <w:rPr>
          <w:rFonts w:ascii="Times New Roman" w:hAnsi="Times New Roman" w:cs="Times New Roman"/>
          <w:lang w:val="en-US"/>
        </w:rPr>
        <w:t>e.g.</w:t>
      </w:r>
      <w:proofErr w:type="gramEnd"/>
      <w:r>
        <w:rPr>
          <w:rFonts w:ascii="Times New Roman" w:hAnsi="Times New Roman" w:cs="Times New Roman"/>
          <w:lang w:val="en-US"/>
        </w:rPr>
        <w:t>”</w:t>
      </w:r>
      <w:r w:rsidR="008D3933">
        <w:rPr>
          <w:rFonts w:ascii="Times New Roman" w:hAnsi="Times New Roman" w:cs="Times New Roman"/>
          <w:lang w:val="en-US"/>
        </w:rPr>
        <w:t xml:space="preserve"> before some of the example </w:t>
      </w:r>
      <w:r w:rsidR="00FB77C8">
        <w:rPr>
          <w:rFonts w:ascii="Times New Roman" w:hAnsi="Times New Roman" w:cs="Times New Roman"/>
          <w:lang w:val="en-US"/>
        </w:rPr>
        <w:t>citations in the Introduction here</w:t>
      </w:r>
      <w:r w:rsidR="001F78AA">
        <w:rPr>
          <w:rFonts w:ascii="Times New Roman" w:hAnsi="Times New Roman" w:cs="Times New Roman"/>
          <w:lang w:val="en-US"/>
        </w:rPr>
        <w:t xml:space="preserve"> </w:t>
      </w:r>
      <w:r w:rsidR="001F78AA" w:rsidRPr="0011140B">
        <w:rPr>
          <w:rFonts w:ascii="Times New Roman" w:hAnsi="Times New Roman" w:cs="Times New Roman"/>
          <w:highlight w:val="yellow"/>
          <w:lang w:val="en-US"/>
        </w:rPr>
        <w:t>(P. XX, Lines XX-XX):</w:t>
      </w:r>
    </w:p>
    <w:p w14:paraId="4C502FA6" w14:textId="77777777" w:rsidR="001F78AA" w:rsidRPr="0011140B" w:rsidRDefault="001F78AA" w:rsidP="001F78AA">
      <w:pPr>
        <w:jc w:val="both"/>
        <w:rPr>
          <w:rFonts w:ascii="Times New Roman" w:hAnsi="Times New Roman" w:cs="Times New Roman"/>
          <w:lang w:val="en-US"/>
        </w:rPr>
      </w:pPr>
    </w:p>
    <w:p w14:paraId="07550486" w14:textId="77777777" w:rsidR="002346B2" w:rsidRDefault="002346B2" w:rsidP="00B45B6C">
      <w:pPr>
        <w:jc w:val="both"/>
        <w:rPr>
          <w:rFonts w:ascii="Times New Roman" w:hAnsi="Times New Roman" w:cs="Times New Roman"/>
          <w:i/>
          <w:iCs/>
          <w:lang w:val="en-US"/>
        </w:rPr>
      </w:pPr>
      <w:r w:rsidRPr="002346B2">
        <w:rPr>
          <w:rFonts w:ascii="Times New Roman" w:hAnsi="Times New Roman" w:cs="Times New Roman"/>
          <w:i/>
          <w:iCs/>
          <w:lang w:val="en-US"/>
        </w:rPr>
        <w:t>Although air pollution is commonly studied in association with respiratory- and cardiovascular-related outcomes,</w:t>
      </w:r>
      <w:ins w:id="179" w:author="Parks, Robbie M" w:date="2022-03-01T12:32:00Z">
        <w:r w:rsidRPr="002346B2">
          <w:rPr>
            <w:rFonts w:ascii="Times New Roman" w:hAnsi="Times New Roman" w:cs="Times New Roman"/>
            <w:i/>
            <w:iCs/>
            <w:lang w:val="en-US"/>
          </w:rPr>
          <w:t xml:space="preserve"> e.g., </w:t>
        </w:r>
      </w:ins>
      <w:ins w:id="180" w:author="Parks, Robbie M" w:date="2022-03-05T17:07:00Z">
        <w:r w:rsidRPr="002346B2">
          <w:rPr>
            <w:rFonts w:ascii="Times New Roman" w:hAnsi="Times New Roman" w:cs="Times New Roman"/>
            <w:i/>
            <w:iCs/>
            <w:lang w:val="en-US"/>
          </w:rPr>
          <w:t xml:space="preserve">refs. </w:t>
        </w:r>
      </w:ins>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9–14</w:t>
      </w:r>
      <w:r w:rsidRPr="002346B2">
        <w:rPr>
          <w:rFonts w:ascii="Times New Roman" w:hAnsi="Times New Roman" w:cs="Times New Roman"/>
          <w:i/>
          <w:iCs/>
          <w:lang w:val="en-US"/>
        </w:rPr>
        <w:fldChar w:fldCharType="end"/>
      </w:r>
      <w:ins w:id="181" w:author="Parks, Robbie M" w:date="2022-03-01T12:32:00Z">
        <w:r w:rsidRPr="002346B2">
          <w:rPr>
            <w:rFonts w:ascii="Times New Roman" w:hAnsi="Times New Roman" w:cs="Times New Roman"/>
            <w:i/>
            <w:iCs/>
            <w:lang w:val="en-US"/>
          </w:rPr>
          <w:t>,</w:t>
        </w:r>
      </w:ins>
      <w:r w:rsidRPr="002346B2">
        <w:rPr>
          <w:rFonts w:ascii="Times New Roman" w:hAnsi="Times New Roman" w:cs="Times New Roman"/>
          <w:i/>
          <w:iCs/>
          <w:lang w:val="en-US"/>
        </w:rPr>
        <w:t xml:space="preserve"> epidemiologic and toxicological studies support several plausible biological mechanisms in association with the nervous system and neurodegeneration</w:t>
      </w:r>
      <w:ins w:id="182" w:author="Parks, Robbie M" w:date="2022-03-01T12:32:00Z">
        <w:r w:rsidRPr="002346B2">
          <w:rPr>
            <w:rFonts w:ascii="Times New Roman" w:hAnsi="Times New Roman" w:cs="Times New Roman"/>
            <w:i/>
            <w:iCs/>
            <w:lang w:val="en-US"/>
          </w:rPr>
          <w:t xml:space="preserve">, e.g., </w:t>
        </w:r>
      </w:ins>
      <w:del w:id="183" w:author="Parks, Robbie M" w:date="2022-03-01T12:32:00Z">
        <w:r w:rsidRPr="002346B2" w:rsidDel="00825FAA">
          <w:rPr>
            <w:rFonts w:ascii="Times New Roman" w:hAnsi="Times New Roman" w:cs="Times New Roman"/>
            <w:i/>
            <w:iCs/>
            <w:lang w:val="en-US"/>
          </w:rPr>
          <w:delText>.</w:delText>
        </w:r>
      </w:del>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15–34</w:t>
      </w:r>
      <w:r w:rsidRPr="002346B2">
        <w:rPr>
          <w:rFonts w:ascii="Times New Roman" w:hAnsi="Times New Roman" w:cs="Times New Roman"/>
          <w:i/>
          <w:iCs/>
          <w:lang w:val="en-US"/>
        </w:rPr>
        <w:fldChar w:fldCharType="end"/>
      </w:r>
      <w:ins w:id="184" w:author="Parks, Robbie M" w:date="2022-03-01T12:32:00Z">
        <w:r w:rsidRPr="002346B2">
          <w:rPr>
            <w:rFonts w:ascii="Times New Roman" w:hAnsi="Times New Roman" w:cs="Times New Roman"/>
            <w:i/>
            <w:iCs/>
            <w:lang w:val="en-US"/>
          </w:rPr>
          <w:t>.</w:t>
        </w:r>
      </w:ins>
      <w:r w:rsidRPr="002346B2">
        <w:rPr>
          <w:rFonts w:ascii="Times New Roman" w:hAnsi="Times New Roman" w:cs="Times New Roman"/>
          <w:i/>
          <w:iCs/>
          <w:lang w:val="en-US"/>
        </w:rPr>
        <w:t xml:space="preserve"> Ambient air pollution, especially urban air pollution, is a ubiquitous exposure that has been associated with several other neurodegenerative disorders</w:t>
      </w:r>
      <w:ins w:id="185" w:author="Parks, Robbie M" w:date="2022-03-01T12:32:00Z">
        <w:r w:rsidRPr="002346B2">
          <w:rPr>
            <w:rFonts w:ascii="Times New Roman" w:hAnsi="Times New Roman" w:cs="Times New Roman"/>
            <w:i/>
            <w:iCs/>
            <w:lang w:val="en-US"/>
          </w:rPr>
          <w:t xml:space="preserve">, e.g., </w:t>
        </w:r>
      </w:ins>
      <w:ins w:id="186" w:author="Parks, Robbie M" w:date="2022-03-05T17:07:00Z">
        <w:r w:rsidRPr="002346B2">
          <w:rPr>
            <w:rFonts w:ascii="Times New Roman" w:hAnsi="Times New Roman" w:cs="Times New Roman"/>
            <w:i/>
            <w:iCs/>
            <w:lang w:val="en-US"/>
          </w:rPr>
          <w:t xml:space="preserve">refs. </w:t>
        </w:r>
      </w:ins>
      <w:del w:id="187" w:author="Parks, Robbie M" w:date="2022-03-01T12:32:00Z">
        <w:r w:rsidRPr="002346B2" w:rsidDel="00825FAA">
          <w:rPr>
            <w:rFonts w:ascii="Times New Roman" w:hAnsi="Times New Roman" w:cs="Times New Roman"/>
            <w:i/>
            <w:iCs/>
            <w:lang w:val="en-US"/>
          </w:rPr>
          <w:delText>,</w:delText>
        </w:r>
      </w:del>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16–21,35,36</w:t>
      </w:r>
      <w:r w:rsidRPr="002346B2">
        <w:rPr>
          <w:rFonts w:ascii="Times New Roman" w:hAnsi="Times New Roman" w:cs="Times New Roman"/>
          <w:i/>
          <w:iCs/>
          <w:lang w:val="en-US"/>
        </w:rPr>
        <w:fldChar w:fldCharType="end"/>
      </w:r>
      <w:ins w:id="188" w:author="Parks, Robbie M" w:date="2022-03-01T12:33:00Z">
        <w:r w:rsidRPr="002346B2">
          <w:rPr>
            <w:rFonts w:ascii="Times New Roman" w:hAnsi="Times New Roman" w:cs="Times New Roman"/>
            <w:i/>
            <w:iCs/>
            <w:lang w:val="en-US"/>
          </w:rPr>
          <w:t>.</w:t>
        </w:r>
      </w:ins>
      <w:r w:rsidRPr="002346B2">
        <w:rPr>
          <w:rFonts w:ascii="Times New Roman" w:hAnsi="Times New Roman" w:cs="Times New Roman"/>
          <w:i/>
          <w:iCs/>
          <w:lang w:val="en-US"/>
        </w:rPr>
        <w:t xml:space="preserve"> and is consistently linked to systemic inflammation,</w:t>
      </w:r>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22–24</w:t>
      </w:r>
      <w:r w:rsidRPr="002346B2">
        <w:rPr>
          <w:rFonts w:ascii="Times New Roman" w:hAnsi="Times New Roman" w:cs="Times New Roman"/>
          <w:i/>
          <w:iCs/>
          <w:lang w:val="en-US"/>
        </w:rPr>
        <w:fldChar w:fldCharType="end"/>
      </w:r>
      <w:r w:rsidRPr="002346B2">
        <w:rPr>
          <w:rFonts w:ascii="Times New Roman" w:hAnsi="Times New Roman" w:cs="Times New Roman"/>
          <w:i/>
          <w:iCs/>
          <w:lang w:val="en-US"/>
        </w:rPr>
        <w:t xml:space="preserve"> oxidative stress,</w:t>
      </w:r>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25–28</w:t>
      </w:r>
      <w:r w:rsidRPr="002346B2">
        <w:rPr>
          <w:rFonts w:ascii="Times New Roman" w:hAnsi="Times New Roman" w:cs="Times New Roman"/>
          <w:i/>
          <w:iCs/>
          <w:lang w:val="en-US"/>
        </w:rPr>
        <w:fldChar w:fldCharType="end"/>
      </w:r>
      <w:r w:rsidRPr="002346B2">
        <w:rPr>
          <w:rFonts w:ascii="Times New Roman" w:hAnsi="Times New Roman" w:cs="Times New Roman"/>
          <w:i/>
          <w:iCs/>
          <w:lang w:val="en-US"/>
        </w:rPr>
        <w:t xml:space="preserve"> and neuroinflammation,</w:t>
      </w:r>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15,29</w:t>
      </w:r>
      <w:r w:rsidRPr="002346B2">
        <w:rPr>
          <w:rFonts w:ascii="Times New Roman" w:hAnsi="Times New Roman" w:cs="Times New Roman"/>
          <w:i/>
          <w:iCs/>
          <w:lang w:val="en-US"/>
        </w:rPr>
        <w:fldChar w:fldCharType="end"/>
      </w:r>
      <w:r w:rsidRPr="002346B2">
        <w:rPr>
          <w:rFonts w:ascii="Times New Roman" w:hAnsi="Times New Roman" w:cs="Times New Roman"/>
          <w:i/>
          <w:iCs/>
          <w:lang w:val="en-US"/>
        </w:rPr>
        <w:t xml:space="preserve"> all of which, in turn, have been reported as key pathways to ALS pathogenesis</w:t>
      </w:r>
      <w:ins w:id="189" w:author="Parks, Robbie M" w:date="2022-03-01T12:33:00Z">
        <w:r w:rsidRPr="002346B2">
          <w:rPr>
            <w:rFonts w:ascii="Times New Roman" w:hAnsi="Times New Roman" w:cs="Times New Roman"/>
            <w:i/>
            <w:iCs/>
            <w:lang w:val="en-US"/>
          </w:rPr>
          <w:t>, e.g.,</w:t>
        </w:r>
      </w:ins>
      <w:ins w:id="190" w:author="Parks, Robbie M" w:date="2022-03-05T17:07:00Z">
        <w:r w:rsidRPr="002346B2">
          <w:rPr>
            <w:rFonts w:ascii="Times New Roman" w:hAnsi="Times New Roman" w:cs="Times New Roman"/>
            <w:i/>
            <w:iCs/>
            <w:lang w:val="en-US"/>
          </w:rPr>
          <w:t xml:space="preserve"> refs. </w:t>
        </w:r>
      </w:ins>
      <w:del w:id="191" w:author="Parks, Robbie M" w:date="2022-03-01T12:33:00Z">
        <w:r w:rsidRPr="002346B2" w:rsidDel="00960D3A">
          <w:rPr>
            <w:rFonts w:ascii="Times New Roman" w:hAnsi="Times New Roman" w:cs="Times New Roman"/>
            <w:i/>
            <w:iCs/>
            <w:lang w:val="en-US"/>
          </w:rPr>
          <w:delText>.</w:delText>
        </w:r>
      </w:del>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30–34</w:t>
      </w:r>
      <w:r w:rsidRPr="002346B2">
        <w:rPr>
          <w:rFonts w:ascii="Times New Roman" w:hAnsi="Times New Roman" w:cs="Times New Roman"/>
          <w:i/>
          <w:iCs/>
          <w:lang w:val="en-US"/>
        </w:rPr>
        <w:fldChar w:fldCharType="end"/>
      </w:r>
      <w:ins w:id="192" w:author="Parks, Robbie M" w:date="2022-03-01T12:33:00Z">
        <w:r w:rsidRPr="002346B2">
          <w:rPr>
            <w:rFonts w:ascii="Times New Roman" w:hAnsi="Times New Roman" w:cs="Times New Roman"/>
            <w:i/>
            <w:iCs/>
            <w:lang w:val="en-US"/>
          </w:rPr>
          <w:t>.</w:t>
        </w:r>
      </w:ins>
    </w:p>
    <w:p w14:paraId="791A41F8" w14:textId="1CA52A50"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4. Introduction/Methods: the use of ozone in this investigation was confusing.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 which loosely implied that ozone was a traffic-related pollutant </w:t>
      </w:r>
      <w:r w:rsidRPr="0011140B">
        <w:rPr>
          <w:rFonts w:ascii="Times New Roman" w:hAnsi="Times New Roman" w:cs="Times New Roman"/>
          <w:b/>
          <w:bCs/>
          <w:lang w:val="en-US"/>
        </w:rPr>
        <w:lastRenderedPageBreak/>
        <w:t>of interest. Later, in the Methods, O3 is described as being part of "a sensitivity analysis, usually negatively correlated with other pollutants due to its chemistry." This requires more explanation. Was exposure to O3 not expected to be relevant to ALS? Are the predicted O3 concentrations inaccurate?</w:t>
      </w:r>
    </w:p>
    <w:p w14:paraId="61AF4864" w14:textId="77777777" w:rsidR="00803D38" w:rsidRPr="0011140B" w:rsidRDefault="00803D38" w:rsidP="00B45B6C">
      <w:pPr>
        <w:jc w:val="both"/>
        <w:rPr>
          <w:rFonts w:ascii="Times New Roman" w:hAnsi="Times New Roman" w:cs="Times New Roman"/>
          <w:b/>
          <w:bCs/>
          <w:lang w:val="en-US"/>
        </w:rPr>
      </w:pPr>
    </w:p>
    <w:p w14:paraId="3DF86432" w14:textId="787F69D4" w:rsidR="0024682C" w:rsidRPr="0011140B" w:rsidRDefault="0092235A" w:rsidP="0024682C">
      <w:pPr>
        <w:jc w:val="both"/>
        <w:rPr>
          <w:rFonts w:ascii="Times New Roman" w:hAnsi="Times New Roman" w:cs="Times New Roman"/>
          <w:lang w:val="en-US"/>
        </w:rPr>
      </w:pPr>
      <w:r>
        <w:rPr>
          <w:rFonts w:ascii="Times New Roman" w:hAnsi="Times New Roman" w:cs="Times New Roman"/>
          <w:lang w:val="en-US"/>
        </w:rPr>
        <w:t xml:space="preserve">We included </w:t>
      </w:r>
      <w:r w:rsidR="007942B8">
        <w:rPr>
          <w:rFonts w:ascii="Times New Roman" w:hAnsi="Times New Roman" w:cs="Times New Roman"/>
          <w:lang w:val="en-US"/>
        </w:rPr>
        <w:t xml:space="preserve">traffic-related pollutants, </w:t>
      </w:r>
      <w:r w:rsidR="004703BC" w:rsidRPr="004703BC">
        <w:rPr>
          <w:rFonts w:ascii="Times New Roman" w:hAnsi="Times New Roman" w:cs="Times New Roman"/>
          <w:lang w:val="en-US"/>
        </w:rPr>
        <w:t>(</w:t>
      </w:r>
      <w:r w:rsidR="004703BC" w:rsidRPr="004703BC">
        <w:rPr>
          <w:rFonts w:ascii="Times New Roman" w:hAnsi="Times New Roman" w:cs="Times New Roman"/>
          <w:bCs/>
        </w:rPr>
        <w:t>EC, NO</w:t>
      </w:r>
      <w:r w:rsidR="004703BC" w:rsidRPr="004703BC">
        <w:rPr>
          <w:rFonts w:ascii="Times New Roman" w:hAnsi="Times New Roman" w:cs="Times New Roman"/>
          <w:bCs/>
          <w:vertAlign w:val="subscript"/>
        </w:rPr>
        <w:t>x</w:t>
      </w:r>
      <w:r w:rsidR="004703BC" w:rsidRPr="004703BC">
        <w:rPr>
          <w:rFonts w:ascii="Times New Roman" w:hAnsi="Times New Roman" w:cs="Times New Roman"/>
          <w:bCs/>
        </w:rPr>
        <w:t>, CO)</w:t>
      </w:r>
      <w:r w:rsidR="007942B8">
        <w:rPr>
          <w:rFonts w:ascii="Times New Roman" w:hAnsi="Times New Roman" w:cs="Times New Roman"/>
          <w:lang w:val="en-US"/>
        </w:rPr>
        <w:t xml:space="preserve">, to </w:t>
      </w:r>
      <w:r w:rsidR="00634F3D">
        <w:rPr>
          <w:rFonts w:ascii="Times New Roman" w:hAnsi="Times New Roman" w:cs="Times New Roman"/>
          <w:lang w:val="en-US"/>
        </w:rPr>
        <w:t xml:space="preserve">investigate whether </w:t>
      </w:r>
      <w:r w:rsidR="00D848BB">
        <w:rPr>
          <w:rFonts w:ascii="Times New Roman" w:hAnsi="Times New Roman" w:cs="Times New Roman"/>
          <w:lang w:val="en-US"/>
        </w:rPr>
        <w:t>each</w:t>
      </w:r>
      <w:r w:rsidR="007942B8">
        <w:rPr>
          <w:rFonts w:ascii="Times New Roman" w:hAnsi="Times New Roman" w:cs="Times New Roman"/>
          <w:lang w:val="en-US"/>
        </w:rPr>
        <w:t xml:space="preserve"> traffic-related</w:t>
      </w:r>
      <w:r w:rsidR="00D848BB">
        <w:rPr>
          <w:rFonts w:ascii="Times New Roman" w:hAnsi="Times New Roman" w:cs="Times New Roman"/>
          <w:lang w:val="en-US"/>
        </w:rPr>
        <w:t xml:space="preserve"> air pollutant, </w:t>
      </w:r>
      <w:r w:rsidR="007942B8">
        <w:rPr>
          <w:rFonts w:ascii="Times New Roman" w:hAnsi="Times New Roman" w:cs="Times New Roman"/>
          <w:lang w:val="en-US"/>
        </w:rPr>
        <w:t>individually, jointly and overall,</w:t>
      </w:r>
      <w:r w:rsidR="006D5AD8">
        <w:rPr>
          <w:rFonts w:ascii="Times New Roman" w:hAnsi="Times New Roman" w:cs="Times New Roman"/>
          <w:lang w:val="en-US"/>
        </w:rPr>
        <w:t xml:space="preserve"> </w:t>
      </w:r>
      <w:r w:rsidR="008E2D19">
        <w:rPr>
          <w:rFonts w:ascii="Times New Roman" w:hAnsi="Times New Roman" w:cs="Times New Roman"/>
          <w:lang w:val="en-US"/>
        </w:rPr>
        <w:t xml:space="preserve">was associated with ALS diagnosis, while also fully adjusting </w:t>
      </w:r>
      <w:r w:rsidR="00F62226">
        <w:rPr>
          <w:rFonts w:ascii="Times New Roman" w:hAnsi="Times New Roman" w:cs="Times New Roman"/>
          <w:lang w:val="en-US"/>
        </w:rPr>
        <w:t>for other pollutants (PM</w:t>
      </w:r>
      <w:r w:rsidR="00F62226" w:rsidRPr="00F62226">
        <w:rPr>
          <w:rFonts w:ascii="Times New Roman" w:hAnsi="Times New Roman" w:cs="Times New Roman"/>
          <w:vertAlign w:val="subscript"/>
          <w:lang w:val="en-US"/>
        </w:rPr>
        <w:t>2.5</w:t>
      </w:r>
      <w:r w:rsidR="00F62226">
        <w:rPr>
          <w:rFonts w:ascii="Times New Roman" w:hAnsi="Times New Roman" w:cs="Times New Roman"/>
          <w:vertAlign w:val="subscript"/>
          <w:lang w:val="en-US"/>
        </w:rPr>
        <w:t xml:space="preserve"> </w:t>
      </w:r>
      <w:r w:rsidR="00F62226">
        <w:rPr>
          <w:rFonts w:ascii="Times New Roman" w:hAnsi="Times New Roman" w:cs="Times New Roman"/>
          <w:lang w:val="en-US"/>
        </w:rPr>
        <w:t>from other sources and O</w:t>
      </w:r>
      <w:r w:rsidR="00F62226" w:rsidRPr="00F62226">
        <w:rPr>
          <w:rFonts w:ascii="Times New Roman" w:hAnsi="Times New Roman" w:cs="Times New Roman"/>
          <w:vertAlign w:val="subscript"/>
          <w:lang w:val="en-US"/>
        </w:rPr>
        <w:t>3</w:t>
      </w:r>
      <w:r w:rsidR="00F62226">
        <w:rPr>
          <w:rFonts w:ascii="Times New Roman" w:hAnsi="Times New Roman" w:cs="Times New Roman"/>
          <w:lang w:val="en-US"/>
        </w:rPr>
        <w:t>) and other relevant covariates.</w:t>
      </w:r>
      <w:r w:rsidR="0071289C">
        <w:rPr>
          <w:rFonts w:ascii="Times New Roman" w:hAnsi="Times New Roman" w:cs="Times New Roman"/>
          <w:lang w:val="en-US"/>
        </w:rPr>
        <w:t xml:space="preserve"> </w:t>
      </w:r>
      <w:r w:rsidR="0024682C">
        <w:rPr>
          <w:rFonts w:ascii="Times New Roman" w:hAnsi="Times New Roman" w:cs="Times New Roman"/>
          <w:lang w:val="en-US"/>
        </w:rPr>
        <w:t xml:space="preserve">To clarify that our main focus was the traffic-related pollutants, we have edited the last paragraph of the Introduction in the revised manuscript </w:t>
      </w:r>
      <w:r w:rsidR="0024682C" w:rsidRPr="0011140B">
        <w:rPr>
          <w:rFonts w:ascii="Times New Roman" w:hAnsi="Times New Roman" w:cs="Times New Roman"/>
          <w:highlight w:val="yellow"/>
          <w:lang w:val="en-US"/>
        </w:rPr>
        <w:t>(P. XX, Lines XX-XX):</w:t>
      </w:r>
    </w:p>
    <w:p w14:paraId="7D289838" w14:textId="77777777" w:rsidR="0024682C" w:rsidRPr="0011140B" w:rsidRDefault="0024682C" w:rsidP="0024682C">
      <w:pPr>
        <w:jc w:val="both"/>
        <w:rPr>
          <w:rFonts w:ascii="Times New Roman" w:hAnsi="Times New Roman" w:cs="Times New Roman"/>
          <w:lang w:val="en-US"/>
        </w:rPr>
      </w:pPr>
    </w:p>
    <w:p w14:paraId="6B7F7B87" w14:textId="6CCA3898" w:rsidR="0024682C" w:rsidRDefault="001768C6" w:rsidP="00B45B6C">
      <w:pPr>
        <w:jc w:val="both"/>
        <w:rPr>
          <w:rFonts w:ascii="Times New Roman" w:hAnsi="Times New Roman" w:cs="Times New Roman"/>
          <w:i/>
          <w:iCs/>
          <w:lang w:val="en-US"/>
        </w:rPr>
      </w:pPr>
      <w:r w:rsidRPr="001768C6">
        <w:rPr>
          <w:rFonts w:ascii="Times New Roman" w:hAnsi="Times New Roman" w:cs="Times New Roman"/>
          <w:i/>
          <w:iCs/>
          <w:lang w:val="en-US"/>
        </w:rPr>
        <w:t>Using three air pollutants commonly used in health studies as traffic-related emissions tracers—nitrogen oxides (NO</w:t>
      </w:r>
      <w:r w:rsidRPr="001768C6">
        <w:rPr>
          <w:rFonts w:ascii="Times New Roman" w:hAnsi="Times New Roman" w:cs="Times New Roman"/>
          <w:i/>
          <w:iCs/>
          <w:vertAlign w:val="subscript"/>
          <w:lang w:val="en-US"/>
        </w:rPr>
        <w:t>x</w:t>
      </w:r>
      <w:r w:rsidRPr="001768C6">
        <w:rPr>
          <w:rFonts w:ascii="Times New Roman" w:hAnsi="Times New Roman" w:cs="Times New Roman"/>
          <w:i/>
          <w:iCs/>
          <w:lang w:val="en-US"/>
        </w:rPr>
        <w:t xml:space="preserve">), carbon monoxide (CO), and elemental carbon (EC)— </w:t>
      </w:r>
      <w:del w:id="193" w:author="Parks, Robbie M" w:date="2022-03-01T12:49:00Z">
        <w:r w:rsidRPr="001768C6" w:rsidDel="00593D29">
          <w:rPr>
            <w:rFonts w:ascii="Times New Roman" w:hAnsi="Times New Roman" w:cs="Times New Roman"/>
            <w:i/>
            <w:iCs/>
            <w:lang w:val="en-US"/>
          </w:rPr>
          <w:delText>as well as fine particles (PM</w:delText>
        </w:r>
        <w:r w:rsidRPr="001768C6" w:rsidDel="00593D29">
          <w:rPr>
            <w:rFonts w:ascii="Times New Roman" w:hAnsi="Times New Roman" w:cs="Times New Roman"/>
            <w:i/>
            <w:iCs/>
            <w:vertAlign w:val="subscript"/>
            <w:lang w:val="en-US"/>
          </w:rPr>
          <w:delText>2.5</w:delText>
        </w:r>
        <w:r w:rsidRPr="001768C6" w:rsidDel="00593D29">
          <w:rPr>
            <w:rFonts w:ascii="Times New Roman" w:hAnsi="Times New Roman" w:cs="Times New Roman"/>
            <w:i/>
            <w:iCs/>
            <w:lang w:val="en-US"/>
          </w:rPr>
          <w:delText>) and ozone (O</w:delText>
        </w:r>
        <w:r w:rsidRPr="001768C6" w:rsidDel="00593D29">
          <w:rPr>
            <w:rFonts w:ascii="Times New Roman" w:hAnsi="Times New Roman" w:cs="Times New Roman"/>
            <w:i/>
            <w:iCs/>
            <w:vertAlign w:val="subscript"/>
            <w:lang w:val="en-US"/>
          </w:rPr>
          <w:delText>3</w:delText>
        </w:r>
        <w:r w:rsidRPr="001768C6" w:rsidDel="00593D29">
          <w:rPr>
            <w:rFonts w:ascii="Times New Roman" w:hAnsi="Times New Roman" w:cs="Times New Roman"/>
            <w:i/>
            <w:iCs/>
            <w:lang w:val="en-US"/>
          </w:rPr>
          <w:delText xml:space="preserve">), </w:delText>
        </w:r>
      </w:del>
      <w:r w:rsidRPr="001768C6">
        <w:rPr>
          <w:rFonts w:ascii="Times New Roman" w:hAnsi="Times New Roman" w:cs="Times New Roman"/>
          <w:i/>
          <w:iCs/>
          <w:lang w:val="en-US"/>
        </w:rPr>
        <w:t>we aimed to assess whether exposure to (a) each individual air pollutant is independently associated with ALS diagnosis, and estimate their (b) joint and (c) overall traffic-related emissions associations.</w:t>
      </w:r>
    </w:p>
    <w:p w14:paraId="24EA0952" w14:textId="77777777" w:rsidR="001768C6" w:rsidRDefault="001768C6" w:rsidP="00B45B6C">
      <w:pPr>
        <w:jc w:val="both"/>
        <w:rPr>
          <w:rFonts w:ascii="Times New Roman" w:hAnsi="Times New Roman" w:cs="Times New Roman"/>
          <w:lang w:val="en-US"/>
        </w:rPr>
      </w:pPr>
    </w:p>
    <w:p w14:paraId="012176BA" w14:textId="77777777" w:rsidR="00C23AC1" w:rsidRPr="0011140B" w:rsidRDefault="0071289C" w:rsidP="00C23AC1">
      <w:pPr>
        <w:jc w:val="both"/>
        <w:rPr>
          <w:rFonts w:ascii="Times New Roman" w:hAnsi="Times New Roman" w:cs="Times New Roman"/>
          <w:lang w:val="en-US"/>
        </w:rPr>
      </w:pPr>
      <w:r>
        <w:rPr>
          <w:rFonts w:ascii="Times New Roman" w:hAnsi="Times New Roman" w:cs="Times New Roman"/>
          <w:lang w:val="en-US"/>
        </w:rPr>
        <w:t xml:space="preserve">While there is </w:t>
      </w:r>
      <w:r w:rsidR="0048514D">
        <w:rPr>
          <w:rFonts w:ascii="Times New Roman" w:hAnsi="Times New Roman" w:cs="Times New Roman"/>
          <w:lang w:val="en-US"/>
        </w:rPr>
        <w:t>little existing evidence to assess whether O</w:t>
      </w:r>
      <w:r w:rsidR="0048514D" w:rsidRPr="00F62226">
        <w:rPr>
          <w:rFonts w:ascii="Times New Roman" w:hAnsi="Times New Roman" w:cs="Times New Roman"/>
          <w:vertAlign w:val="subscript"/>
          <w:lang w:val="en-US"/>
        </w:rPr>
        <w:t>3</w:t>
      </w:r>
      <w:r w:rsidR="0048514D">
        <w:rPr>
          <w:rFonts w:ascii="Times New Roman" w:hAnsi="Times New Roman" w:cs="Times New Roman"/>
          <w:lang w:val="en-US"/>
        </w:rPr>
        <w:t xml:space="preserve"> </w:t>
      </w:r>
      <w:r w:rsidR="00827B55">
        <w:rPr>
          <w:rFonts w:ascii="Times New Roman" w:hAnsi="Times New Roman" w:cs="Times New Roman"/>
          <w:lang w:val="en-US"/>
        </w:rPr>
        <w:t xml:space="preserve">concentrations </w:t>
      </w:r>
      <w:r w:rsidR="0048514D">
        <w:rPr>
          <w:rFonts w:ascii="Times New Roman" w:hAnsi="Times New Roman" w:cs="Times New Roman"/>
          <w:lang w:val="en-US"/>
        </w:rPr>
        <w:t>may</w:t>
      </w:r>
      <w:r w:rsidR="009C08F0">
        <w:rPr>
          <w:rFonts w:ascii="Times New Roman" w:hAnsi="Times New Roman" w:cs="Times New Roman"/>
          <w:lang w:val="en-US"/>
        </w:rPr>
        <w:t xml:space="preserve"> impact </w:t>
      </w:r>
      <w:r w:rsidR="00827B55">
        <w:rPr>
          <w:rFonts w:ascii="Times New Roman" w:hAnsi="Times New Roman" w:cs="Times New Roman"/>
          <w:lang w:val="en-US"/>
        </w:rPr>
        <w:t>ALS diagnosis</w:t>
      </w:r>
      <w:r w:rsidR="0014117C">
        <w:rPr>
          <w:rFonts w:ascii="Times New Roman" w:hAnsi="Times New Roman" w:cs="Times New Roman"/>
          <w:lang w:val="en-US"/>
        </w:rPr>
        <w:t xml:space="preserve">, </w:t>
      </w:r>
      <w:r w:rsidR="00C23AC1">
        <w:rPr>
          <w:rFonts w:ascii="Times New Roman" w:hAnsi="Times New Roman" w:cs="Times New Roman"/>
          <w:lang w:val="en-US"/>
        </w:rPr>
        <w:t xml:space="preserve">we included a sensitivity analysis to examine whether including it made a difference to the main set of results, which it did not. We explain this in the revised manuscript </w:t>
      </w:r>
      <w:r w:rsidR="00C23AC1" w:rsidRPr="0011140B">
        <w:rPr>
          <w:rFonts w:ascii="Times New Roman" w:hAnsi="Times New Roman" w:cs="Times New Roman"/>
          <w:highlight w:val="yellow"/>
          <w:lang w:val="en-US"/>
        </w:rPr>
        <w:t>(P. XX, Lines XX-XX):</w:t>
      </w:r>
    </w:p>
    <w:p w14:paraId="7BD46E92" w14:textId="77777777" w:rsidR="00C23AC1" w:rsidRPr="0011140B" w:rsidRDefault="00C23AC1" w:rsidP="00C23AC1">
      <w:pPr>
        <w:jc w:val="both"/>
        <w:rPr>
          <w:rFonts w:ascii="Times New Roman" w:hAnsi="Times New Roman" w:cs="Times New Roman"/>
          <w:lang w:val="en-US"/>
        </w:rPr>
      </w:pPr>
    </w:p>
    <w:p w14:paraId="5B6E5A83" w14:textId="032A48B1" w:rsidR="00ED68D2" w:rsidRDefault="005E1645" w:rsidP="00B45B6C">
      <w:pPr>
        <w:jc w:val="both"/>
        <w:rPr>
          <w:rFonts w:ascii="Times New Roman" w:hAnsi="Times New Roman" w:cs="Times New Roman"/>
          <w:i/>
          <w:iCs/>
          <w:lang w:val="en-US"/>
        </w:rPr>
      </w:pPr>
      <w:r w:rsidRPr="005E1645">
        <w:rPr>
          <w:rFonts w:ascii="Times New Roman" w:hAnsi="Times New Roman" w:cs="Times New Roman"/>
          <w:i/>
          <w:iCs/>
          <w:lang w:val="en-US"/>
        </w:rPr>
        <w:t xml:space="preserve">In a sensitivity analysis, we included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sub>
        </m:sSub>
      </m:oMath>
      <w:r w:rsidRPr="005E1645">
        <w:rPr>
          <w:rFonts w:ascii="Times New Roman" w:hAnsi="Times New Roman" w:cs="Times New Roman"/>
          <w:i/>
          <w:iCs/>
          <w:lang w:val="en-US"/>
        </w:rPr>
        <w:t xml:space="preserve"> to account for </w:t>
      </w:r>
      <m:oMath>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oMath>
      <w:r w:rsidRPr="005E1645">
        <w:rPr>
          <w:rFonts w:ascii="Times New Roman" w:hAnsi="Times New Roman" w:cs="Times New Roman"/>
          <w:i/>
          <w:iCs/>
          <w:lang w:val="en-US"/>
        </w:rPr>
        <w:t xml:space="preserve"> exposures in the model</w:t>
      </w:r>
      <w:ins w:id="194" w:author="Parks, Robbie M" w:date="2022-03-01T11:09:00Z">
        <w:r w:rsidRPr="005E1645">
          <w:rPr>
            <w:rFonts w:ascii="Times New Roman" w:hAnsi="Times New Roman" w:cs="Times New Roman"/>
            <w:i/>
            <w:iCs/>
            <w:lang w:val="en-US"/>
          </w:rPr>
          <w:t>, as ozone concentrations have been associated with many adverse health outcomes</w:t>
        </w:r>
      </w:ins>
      <w:r w:rsidRPr="005E1645">
        <w:rPr>
          <w:rFonts w:ascii="Times New Roman" w:hAnsi="Times New Roman" w:cs="Times New Roman"/>
          <w:i/>
          <w:iCs/>
          <w:lang w:val="en-US"/>
        </w:rPr>
        <w:t>,</w:t>
      </w:r>
      <w:ins w:id="195" w:author="Parks, Robbie M" w:date="2022-03-01T11:09:00Z">
        <w:r w:rsidRPr="005E1645">
          <w:rPr>
            <w:rFonts w:ascii="Times New Roman" w:hAnsi="Times New Roman" w:cs="Times New Roman"/>
            <w:i/>
            <w:iCs/>
            <w:lang w:val="en-US"/>
          </w:rPr>
          <w:fldChar w:fldCharType="begin"/>
        </w:r>
      </w:ins>
      <w:r w:rsidRPr="005E1645">
        <w:rPr>
          <w:rFonts w:ascii="Times New Roman" w:hAnsi="Times New Roman" w:cs="Times New Roman"/>
          <w:i/>
          <w:iCs/>
          <w:lang w:val="en-US"/>
        </w:rPr>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ins w:id="196" w:author="Parks, Robbie M" w:date="2022-03-01T11:09:00Z">
        <w:r w:rsidRPr="005E1645">
          <w:rPr>
            <w:rFonts w:ascii="Times New Roman" w:hAnsi="Times New Roman" w:cs="Times New Roman"/>
            <w:i/>
            <w:iCs/>
            <w:lang w:val="en-US"/>
          </w:rPr>
          <w:fldChar w:fldCharType="separate"/>
        </w:r>
      </w:ins>
      <w:r w:rsidRPr="005E1645">
        <w:rPr>
          <w:rFonts w:ascii="Times New Roman" w:hAnsi="Times New Roman" w:cs="Times New Roman"/>
          <w:i/>
          <w:iCs/>
          <w:vertAlign w:val="superscript"/>
          <w:lang w:val="en-US"/>
        </w:rPr>
        <w:t>69</w:t>
      </w:r>
      <w:ins w:id="197" w:author="Parks, Robbie M" w:date="2022-03-01T11:09:00Z">
        <w:r w:rsidRPr="005E1645">
          <w:rPr>
            <w:rFonts w:ascii="Times New Roman" w:hAnsi="Times New Roman" w:cs="Times New Roman"/>
            <w:i/>
            <w:iCs/>
            <w:lang w:val="en-US"/>
          </w:rPr>
          <w:fldChar w:fldCharType="end"/>
        </w:r>
      </w:ins>
      <w:r w:rsidRPr="005E1645">
        <w:rPr>
          <w:rFonts w:ascii="Times New Roman" w:hAnsi="Times New Roman" w:cs="Times New Roman"/>
          <w:i/>
          <w:iCs/>
          <w:lang w:val="en-US"/>
        </w:rPr>
        <w:t>[…]</w:t>
      </w:r>
      <w:r>
        <w:rPr>
          <w:rFonts w:ascii="Times New Roman" w:hAnsi="Times New Roman" w:cs="Times New Roman"/>
          <w:i/>
          <w:iCs/>
          <w:lang w:val="en-US"/>
        </w:rPr>
        <w:t xml:space="preserve"> </w:t>
      </w:r>
    </w:p>
    <w:p w14:paraId="3797A7F7" w14:textId="50137F81" w:rsidR="005E1645" w:rsidRDefault="005E1645" w:rsidP="00B45B6C">
      <w:pPr>
        <w:jc w:val="both"/>
        <w:rPr>
          <w:rFonts w:ascii="Times New Roman" w:hAnsi="Times New Roman" w:cs="Times New Roman"/>
          <w:i/>
          <w:iCs/>
          <w:lang w:val="en-US"/>
        </w:rPr>
      </w:pPr>
    </w:p>
    <w:p w14:paraId="170F4A5D" w14:textId="443EDACB" w:rsidR="005E1645" w:rsidRPr="00BF3485" w:rsidRDefault="00BF3485" w:rsidP="00B45B6C">
      <w:pPr>
        <w:jc w:val="both"/>
        <w:rPr>
          <w:rFonts w:ascii="Times New Roman" w:hAnsi="Times New Roman" w:cs="Times New Roman"/>
          <w:i/>
          <w:iCs/>
          <w:lang w:val="en-US"/>
        </w:rPr>
      </w:pPr>
      <w:r w:rsidRPr="00BF3485">
        <w:rPr>
          <w:rFonts w:ascii="Times New Roman" w:hAnsi="Times New Roman" w:cs="Times New Roman"/>
          <w:bCs/>
          <w:i/>
          <w:iCs/>
        </w:rPr>
        <w:t>Results from variations of the main model in the sensitivity analyses were robust to prior choices</w:t>
      </w:r>
      <w:ins w:id="198" w:author="Parks, Robbie M" w:date="2022-03-06T14:45:00Z">
        <w:r w:rsidRPr="00BF3485">
          <w:rPr>
            <w:rFonts w:ascii="Times New Roman" w:hAnsi="Times New Roman" w:cs="Times New Roman"/>
            <w:bCs/>
            <w:i/>
            <w:iCs/>
          </w:rPr>
          <w:t>, inclusion of O</w:t>
        </w:r>
        <w:r w:rsidRPr="00BF3485">
          <w:rPr>
            <w:rFonts w:ascii="Times New Roman" w:hAnsi="Times New Roman" w:cs="Times New Roman"/>
            <w:bCs/>
            <w:i/>
            <w:iCs/>
            <w:vertAlign w:val="subscript"/>
            <w:rPrChange w:id="199" w:author="Parks, Robbie M" w:date="2022-03-06T14:45:00Z">
              <w:rPr>
                <w:bCs/>
                <w:color w:val="000000" w:themeColor="text1"/>
              </w:rPr>
            </w:rPrChange>
          </w:rPr>
          <w:t>3</w:t>
        </w:r>
        <w:r w:rsidRPr="00BF3485">
          <w:rPr>
            <w:rFonts w:ascii="Times New Roman" w:hAnsi="Times New Roman" w:cs="Times New Roman"/>
            <w:bCs/>
            <w:i/>
            <w:iCs/>
          </w:rPr>
          <w:t>,</w:t>
        </w:r>
      </w:ins>
      <w:r w:rsidRPr="00BF3485">
        <w:rPr>
          <w:rFonts w:ascii="Times New Roman" w:hAnsi="Times New Roman" w:cs="Times New Roman"/>
          <w:bCs/>
          <w:i/>
          <w:iCs/>
        </w:rPr>
        <w:t xml:space="preserve"> and inclusion of parish-level SES (</w:t>
      </w:r>
      <w:proofErr w:type="spellStart"/>
      <w:r w:rsidRPr="00BF3485">
        <w:rPr>
          <w:rFonts w:ascii="Times New Roman" w:hAnsi="Times New Roman" w:cs="Times New Roman"/>
          <w:bCs/>
          <w:i/>
          <w:iCs/>
        </w:rPr>
        <w:t>eFigure</w:t>
      </w:r>
      <w:proofErr w:type="spellEnd"/>
      <w:r w:rsidRPr="00BF3485">
        <w:rPr>
          <w:rFonts w:ascii="Times New Roman" w:hAnsi="Times New Roman" w:cs="Times New Roman"/>
          <w:bCs/>
          <w:i/>
          <w:iCs/>
        </w:rPr>
        <w:t xml:space="preserve"> 1).</w:t>
      </w:r>
      <w:ins w:id="200" w:author="Parks, Robbie M" w:date="2022-02-10T16:35:00Z">
        <w:r w:rsidRPr="00BF3485">
          <w:rPr>
            <w:rFonts w:ascii="Times New Roman" w:hAnsi="Times New Roman" w:cs="Times New Roman"/>
            <w:bCs/>
            <w:i/>
            <w:iCs/>
          </w:rPr>
          <w:t xml:space="preserve"> </w:t>
        </w:r>
      </w:ins>
      <w:r w:rsidR="005E1645" w:rsidRPr="00BF3485">
        <w:rPr>
          <w:rFonts w:ascii="Times New Roman" w:hAnsi="Times New Roman" w:cs="Times New Roman"/>
          <w:i/>
          <w:iCs/>
          <w:lang w:val="en-US"/>
        </w:rPr>
        <w:t xml:space="preserve"> </w:t>
      </w:r>
    </w:p>
    <w:p w14:paraId="302AFC6F" w14:textId="77777777" w:rsidR="005E1645" w:rsidRPr="005E1645" w:rsidRDefault="005E1645" w:rsidP="00B45B6C">
      <w:pPr>
        <w:jc w:val="both"/>
        <w:rPr>
          <w:rFonts w:ascii="Times New Roman" w:hAnsi="Times New Roman" w:cs="Times New Roman"/>
          <w:lang w:val="en-US"/>
        </w:rPr>
      </w:pPr>
    </w:p>
    <w:p w14:paraId="113C6C47" w14:textId="7EEF0B3A" w:rsidR="00F943C4" w:rsidRPr="0011140B" w:rsidRDefault="005C2C25" w:rsidP="00F943C4">
      <w:pPr>
        <w:jc w:val="both"/>
        <w:rPr>
          <w:rFonts w:ascii="Times New Roman" w:hAnsi="Times New Roman" w:cs="Times New Roman"/>
          <w:lang w:val="en-US"/>
        </w:rPr>
      </w:pPr>
      <w:r>
        <w:rPr>
          <w:rFonts w:ascii="Times New Roman" w:hAnsi="Times New Roman" w:cs="Times New Roman"/>
          <w:lang w:val="en-US"/>
        </w:rPr>
        <w:t xml:space="preserve">The models we have used for air pollution prediction, </w:t>
      </w:r>
      <w:r w:rsidRPr="005C2C25">
        <w:rPr>
          <w:rFonts w:ascii="Times New Roman" w:hAnsi="Times New Roman" w:cs="Times New Roman"/>
          <w:bCs/>
          <w:lang w:val="en-US"/>
        </w:rPr>
        <w:t>DEHM-UBM-</w:t>
      </w:r>
      <w:proofErr w:type="spellStart"/>
      <w:r w:rsidRPr="005C2C25">
        <w:rPr>
          <w:rFonts w:ascii="Times New Roman" w:hAnsi="Times New Roman" w:cs="Times New Roman"/>
          <w:bCs/>
          <w:lang w:val="en-US"/>
        </w:rPr>
        <w:t>AirGIS</w:t>
      </w:r>
      <w:proofErr w:type="spellEnd"/>
      <w:r>
        <w:rPr>
          <w:rFonts w:ascii="Times New Roman" w:hAnsi="Times New Roman" w:cs="Times New Roman"/>
          <w:bCs/>
          <w:lang w:val="en-US"/>
        </w:rPr>
        <w:t xml:space="preserve">, </w:t>
      </w:r>
      <w:r w:rsidR="00310EE7">
        <w:rPr>
          <w:rFonts w:ascii="Times New Roman" w:hAnsi="Times New Roman" w:cs="Times New Roman"/>
          <w:bCs/>
          <w:lang w:val="en-US"/>
        </w:rPr>
        <w:t>have good predictive accuracy for all pollutants, including</w:t>
      </w:r>
      <w:r>
        <w:rPr>
          <w:rFonts w:ascii="Times New Roman" w:hAnsi="Times New Roman" w:cs="Times New Roman"/>
          <w:lang w:val="en-US"/>
        </w:rPr>
        <w:t xml:space="preserve"> predicted concentrations of O</w:t>
      </w:r>
      <w:r w:rsidRPr="00F62226">
        <w:rPr>
          <w:rFonts w:ascii="Times New Roman" w:hAnsi="Times New Roman" w:cs="Times New Roman"/>
          <w:vertAlign w:val="subscript"/>
          <w:lang w:val="en-US"/>
        </w:rPr>
        <w:t>3</w:t>
      </w:r>
      <w:r w:rsidR="00310EE7">
        <w:rPr>
          <w:rFonts w:ascii="Times New Roman" w:hAnsi="Times New Roman" w:cs="Times New Roman"/>
          <w:lang w:val="en-US"/>
        </w:rPr>
        <w:t xml:space="preserve">, with </w:t>
      </w:r>
      <w:r w:rsidR="00F943C4">
        <w:rPr>
          <w:rFonts w:ascii="Times New Roman" w:hAnsi="Times New Roman" w:cs="Times New Roman"/>
          <w:lang w:val="en-US"/>
        </w:rPr>
        <w:t xml:space="preserve">average monthly correlations between measured and modelled results quoted in the revised manuscript </w:t>
      </w:r>
      <w:r w:rsidR="00F943C4" w:rsidRPr="0011140B">
        <w:rPr>
          <w:rFonts w:ascii="Times New Roman" w:hAnsi="Times New Roman" w:cs="Times New Roman"/>
          <w:highlight w:val="yellow"/>
          <w:lang w:val="en-US"/>
        </w:rPr>
        <w:t>(P. XX, Lines XX-XX):</w:t>
      </w:r>
    </w:p>
    <w:p w14:paraId="56129571" w14:textId="77777777" w:rsidR="00F943C4" w:rsidRPr="0011140B" w:rsidRDefault="00F943C4" w:rsidP="00F943C4">
      <w:pPr>
        <w:jc w:val="both"/>
        <w:rPr>
          <w:rFonts w:ascii="Times New Roman" w:hAnsi="Times New Roman" w:cs="Times New Roman"/>
          <w:lang w:val="en-US"/>
        </w:rPr>
      </w:pPr>
    </w:p>
    <w:p w14:paraId="1A92AD06" w14:textId="31A789BE" w:rsidR="00803D38" w:rsidRPr="00BE0E6A" w:rsidRDefault="00BE0E6A" w:rsidP="00B45B6C">
      <w:pPr>
        <w:jc w:val="both"/>
        <w:rPr>
          <w:rFonts w:ascii="Times New Roman" w:hAnsi="Times New Roman" w:cs="Times New Roman"/>
          <w:bCs/>
          <w:i/>
          <w:iCs/>
        </w:rPr>
      </w:pPr>
      <w:r w:rsidRPr="00BE0E6A">
        <w:rPr>
          <w:rFonts w:ascii="Times New Roman" w:hAnsi="Times New Roman" w:cs="Times New Roman"/>
          <w:bCs/>
          <w:i/>
          <w:iCs/>
        </w:rPr>
        <w:t>Results from variations of the main model in the sensitivity analyses were robust to prior choices</w:t>
      </w:r>
      <w:ins w:id="201" w:author="Parks, Robbie M" w:date="2022-03-06T14:45:00Z">
        <w:r w:rsidRPr="00BE0E6A">
          <w:rPr>
            <w:rFonts w:ascii="Times New Roman" w:hAnsi="Times New Roman" w:cs="Times New Roman"/>
            <w:bCs/>
            <w:i/>
            <w:iCs/>
          </w:rPr>
          <w:t>, inclusion of O</w:t>
        </w:r>
        <w:r w:rsidRPr="00BE0E6A">
          <w:rPr>
            <w:rFonts w:ascii="Times New Roman" w:hAnsi="Times New Roman" w:cs="Times New Roman"/>
            <w:bCs/>
            <w:i/>
            <w:iCs/>
            <w:vertAlign w:val="subscript"/>
            <w:rPrChange w:id="202" w:author="Parks, Robbie M" w:date="2022-03-06T14:45:00Z">
              <w:rPr>
                <w:bCs/>
                <w:color w:val="000000" w:themeColor="text1"/>
              </w:rPr>
            </w:rPrChange>
          </w:rPr>
          <w:t>3</w:t>
        </w:r>
        <w:r w:rsidRPr="00BE0E6A">
          <w:rPr>
            <w:rFonts w:ascii="Times New Roman" w:hAnsi="Times New Roman" w:cs="Times New Roman"/>
            <w:bCs/>
            <w:i/>
            <w:iCs/>
          </w:rPr>
          <w:t>,</w:t>
        </w:r>
      </w:ins>
      <w:r w:rsidRPr="00BE0E6A">
        <w:rPr>
          <w:rFonts w:ascii="Times New Roman" w:hAnsi="Times New Roman" w:cs="Times New Roman"/>
          <w:bCs/>
          <w:i/>
          <w:iCs/>
        </w:rPr>
        <w:t xml:space="preserve"> and inclusion of parish-level SES (</w:t>
      </w:r>
      <w:proofErr w:type="spellStart"/>
      <w:r w:rsidRPr="00BE0E6A">
        <w:rPr>
          <w:rFonts w:ascii="Times New Roman" w:hAnsi="Times New Roman" w:cs="Times New Roman"/>
          <w:bCs/>
          <w:i/>
          <w:iCs/>
        </w:rPr>
        <w:t>eFigure</w:t>
      </w:r>
      <w:proofErr w:type="spellEnd"/>
      <w:r w:rsidRPr="00BE0E6A">
        <w:rPr>
          <w:rFonts w:ascii="Times New Roman" w:hAnsi="Times New Roman" w:cs="Times New Roman"/>
          <w:bCs/>
          <w:i/>
          <w:iCs/>
        </w:rPr>
        <w:t xml:space="preserve"> 1).</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r>
      <w:r w:rsidR="00CE7300" w:rsidRPr="005400B4">
        <w:rPr>
          <w:rFonts w:ascii="Times New Roman" w:hAnsi="Times New Roman" w:cs="Times New Roman"/>
          <w:b/>
          <w:bCs/>
          <w:lang w:val="en-US"/>
        </w:rPr>
        <w:t>5. Methods: The validity of the registry for identifying ALS cases requires more detail, as it is a fundamental aspect of this investigation. Was the validation against an in-person assessment? a neurologist's in-depth review of medical records? Did the validation compare date of diagnosis with the date of symptom onset? What were the quantified indices of accuracy? As appropriate, it could be useful to mention the potential influence of outcome misclassification (or lack thereof) on the findings and mention determinants of misclassification if known.</w:t>
      </w:r>
    </w:p>
    <w:p w14:paraId="1C5DB5DD" w14:textId="77777777" w:rsidR="00BD21B6" w:rsidRPr="0011140B" w:rsidRDefault="00BD21B6" w:rsidP="00B45B6C">
      <w:pPr>
        <w:jc w:val="both"/>
        <w:rPr>
          <w:rFonts w:ascii="Times New Roman" w:hAnsi="Times New Roman" w:cs="Times New Roman"/>
          <w:b/>
          <w:bCs/>
          <w:lang w:val="en-US"/>
        </w:rPr>
      </w:pPr>
    </w:p>
    <w:p w14:paraId="31CE3FBF" w14:textId="696B1BE1" w:rsidR="005833D9" w:rsidRPr="0011140B" w:rsidRDefault="009634CD" w:rsidP="005833D9">
      <w:pPr>
        <w:jc w:val="both"/>
        <w:rPr>
          <w:rFonts w:ascii="Times New Roman" w:hAnsi="Times New Roman" w:cs="Times New Roman"/>
          <w:lang w:val="en-US"/>
        </w:rPr>
      </w:pPr>
      <w:r>
        <w:rPr>
          <w:rFonts w:ascii="Times New Roman" w:hAnsi="Times New Roman" w:cs="Times New Roman"/>
          <w:lang w:val="en-US"/>
        </w:rPr>
        <w:t xml:space="preserve">We </w:t>
      </w:r>
      <w:r w:rsidR="007353C7">
        <w:rPr>
          <w:rFonts w:ascii="Times New Roman" w:hAnsi="Times New Roman" w:cs="Times New Roman"/>
          <w:lang w:val="en-US"/>
        </w:rPr>
        <w:t>had</w:t>
      </w:r>
      <w:r>
        <w:rPr>
          <w:rFonts w:ascii="Times New Roman" w:hAnsi="Times New Roman" w:cs="Times New Roman"/>
          <w:lang w:val="en-US"/>
        </w:rPr>
        <w:t xml:space="preserve"> </w:t>
      </w:r>
      <w:r w:rsidR="007353C7">
        <w:rPr>
          <w:rFonts w:ascii="Times New Roman" w:hAnsi="Times New Roman" w:cs="Times New Roman"/>
          <w:lang w:val="en-US"/>
        </w:rPr>
        <w:t xml:space="preserve">claimed </w:t>
      </w:r>
      <w:r>
        <w:rPr>
          <w:rFonts w:ascii="Times New Roman" w:hAnsi="Times New Roman" w:cs="Times New Roman"/>
          <w:lang w:val="en-US"/>
        </w:rPr>
        <w:t>th</w:t>
      </w:r>
      <w:r w:rsidR="007353C7">
        <w:rPr>
          <w:rFonts w:ascii="Times New Roman" w:hAnsi="Times New Roman" w:cs="Times New Roman"/>
          <w:lang w:val="en-US"/>
        </w:rPr>
        <w:t xml:space="preserve">e validity of </w:t>
      </w:r>
      <w:r w:rsidR="00E24DE8">
        <w:rPr>
          <w:rFonts w:ascii="Times New Roman" w:hAnsi="Times New Roman" w:cs="Times New Roman"/>
          <w:lang w:val="en-US"/>
        </w:rPr>
        <w:t xml:space="preserve">obtaining ALS diagnosis data </w:t>
      </w:r>
      <w:r w:rsidR="00413B0E">
        <w:rPr>
          <w:rFonts w:ascii="Times New Roman" w:hAnsi="Times New Roman" w:cs="Times New Roman"/>
          <w:lang w:val="en-US"/>
        </w:rPr>
        <w:t xml:space="preserve">from the Danish National Patient Register </w:t>
      </w:r>
      <w:r w:rsidR="00A13ADC">
        <w:rPr>
          <w:rFonts w:ascii="Times New Roman" w:hAnsi="Times New Roman" w:cs="Times New Roman"/>
          <w:lang w:val="en-US"/>
        </w:rPr>
        <w:t xml:space="preserve">based on </w:t>
      </w:r>
      <w:r w:rsidR="002E0C7E">
        <w:rPr>
          <w:rFonts w:ascii="Times New Roman" w:hAnsi="Times New Roman" w:cs="Times New Roman"/>
          <w:lang w:val="en-US"/>
        </w:rPr>
        <w:t>previous work from some of our co-authors</w:t>
      </w:r>
      <w:r w:rsidR="007A127E">
        <w:rPr>
          <w:rFonts w:ascii="Times New Roman" w:hAnsi="Times New Roman" w:cs="Times New Roman"/>
          <w:lang w:val="en-US"/>
        </w:rPr>
        <w:t>, including the senior author of this current study</w:t>
      </w:r>
      <w:r w:rsidR="00CF0AFB">
        <w:rPr>
          <w:rFonts w:ascii="Times New Roman" w:hAnsi="Times New Roman" w:cs="Times New Roman"/>
          <w:lang w:val="en-US"/>
        </w:rPr>
        <w:t xml:space="preserve"> </w:t>
      </w:r>
      <w:r w:rsidR="00CF0AFB">
        <w:rPr>
          <w:rFonts w:ascii="Times New Roman" w:hAnsi="Times New Roman" w:cs="Times New Roman"/>
          <w:lang w:val="en-US"/>
        </w:rPr>
        <w:fldChar w:fldCharType="begin"/>
      </w:r>
      <w:r w:rsidR="00CF0AFB">
        <w:rPr>
          <w:rFonts w:ascii="Times New Roman" w:hAnsi="Times New Roman" w:cs="Times New Roman"/>
          <w:lang w:val="en-US"/>
        </w:rPr>
        <w:instrText xml:space="preserve"> ADDIN ZOTERO_ITEM CSL_CITATION {"citationID":"LyLzkkcf","properties":{"formattedCitation":"(Kioumourtzoglou et al. 2015)","plainCitation":"(Kioumourtzoglou et al. 2015)","noteIndex":0},"citationItems":[{"id":1085,"uris":["http://zotero.org/users/6925055/items/8PHMXV8T"],"uri":["http://zotero.org/users/6925055/items/8PHMXV8T"],"itemData":{"id":1085,"type":"article-journal","container-title":"Amyotrophic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CF0AFB">
        <w:rPr>
          <w:rFonts w:ascii="Times New Roman" w:hAnsi="Times New Roman" w:cs="Times New Roman"/>
          <w:lang w:val="en-US"/>
        </w:rPr>
        <w:fldChar w:fldCharType="separate"/>
      </w:r>
      <w:r w:rsidR="00CF0AFB">
        <w:rPr>
          <w:rFonts w:ascii="Times New Roman" w:hAnsi="Times New Roman" w:cs="Times New Roman"/>
          <w:noProof/>
          <w:lang w:val="en-US"/>
        </w:rPr>
        <w:t>(Kioumourtzoglou et al. 2015)</w:t>
      </w:r>
      <w:r w:rsidR="00CF0AFB">
        <w:rPr>
          <w:rFonts w:ascii="Times New Roman" w:hAnsi="Times New Roman" w:cs="Times New Roman"/>
          <w:lang w:val="en-US"/>
        </w:rPr>
        <w:fldChar w:fldCharType="end"/>
      </w:r>
      <w:r w:rsidR="00B07EA1">
        <w:rPr>
          <w:rFonts w:ascii="Times New Roman" w:hAnsi="Times New Roman" w:cs="Times New Roman"/>
          <w:lang w:val="en-US"/>
        </w:rPr>
        <w:t xml:space="preserve">. In this work, </w:t>
      </w:r>
      <w:r w:rsidR="00347946">
        <w:rPr>
          <w:rFonts w:ascii="Times New Roman" w:hAnsi="Times New Roman" w:cs="Times New Roman"/>
          <w:lang w:val="en-US"/>
        </w:rPr>
        <w:t>a</w:t>
      </w:r>
      <w:r w:rsidR="00800045">
        <w:rPr>
          <w:rFonts w:ascii="Times New Roman" w:hAnsi="Times New Roman" w:cs="Times New Roman"/>
          <w:lang w:val="en-US"/>
        </w:rPr>
        <w:t xml:space="preserve"> specialist </w:t>
      </w:r>
      <w:r w:rsidR="00347946">
        <w:rPr>
          <w:rFonts w:ascii="Times New Roman" w:hAnsi="Times New Roman" w:cs="Times New Roman"/>
          <w:lang w:val="en-US"/>
        </w:rPr>
        <w:t>ALS neurologist made a medical record review of registry and mortality data</w:t>
      </w:r>
      <w:r w:rsidR="00DE7911">
        <w:rPr>
          <w:rFonts w:ascii="Times New Roman" w:hAnsi="Times New Roman" w:cs="Times New Roman"/>
          <w:lang w:val="en-US"/>
        </w:rPr>
        <w:t xml:space="preserve"> for factors that may have been slightly related to agreement of ALS diagnosis. </w:t>
      </w:r>
      <w:r w:rsidR="00BD0B04">
        <w:rPr>
          <w:rFonts w:ascii="Times New Roman" w:hAnsi="Times New Roman" w:cs="Times New Roman"/>
          <w:lang w:val="en-US"/>
        </w:rPr>
        <w:t>This previous study</w:t>
      </w:r>
      <w:r w:rsidR="00450080">
        <w:rPr>
          <w:rFonts w:ascii="Times New Roman" w:hAnsi="Times New Roman" w:cs="Times New Roman"/>
          <w:lang w:val="en-US"/>
        </w:rPr>
        <w:t xml:space="preserve"> </w:t>
      </w:r>
      <w:r w:rsidR="00BD0B04">
        <w:rPr>
          <w:rFonts w:ascii="Times New Roman" w:hAnsi="Times New Roman" w:cs="Times New Roman"/>
          <w:lang w:val="en-US"/>
        </w:rPr>
        <w:t xml:space="preserve">found that the use of hospital discharge and death certificate records are a valuable </w:t>
      </w:r>
      <w:r w:rsidR="00450080">
        <w:rPr>
          <w:rFonts w:ascii="Times New Roman" w:hAnsi="Times New Roman" w:cs="Times New Roman"/>
          <w:lang w:val="en-US"/>
        </w:rPr>
        <w:t xml:space="preserve">and highly reliable tool for ALS </w:t>
      </w:r>
      <w:r w:rsidR="00450080">
        <w:rPr>
          <w:rFonts w:ascii="Times New Roman" w:hAnsi="Times New Roman" w:cs="Times New Roman"/>
          <w:lang w:val="en-US"/>
        </w:rPr>
        <w:lastRenderedPageBreak/>
        <w:t xml:space="preserve">epidemiologic studies such as our current one. </w:t>
      </w:r>
      <w:r w:rsidR="00674D2F">
        <w:rPr>
          <w:rFonts w:ascii="Times New Roman" w:hAnsi="Times New Roman" w:cs="Times New Roman"/>
          <w:lang w:val="en-US"/>
        </w:rPr>
        <w:t>We have added detail to the revised man</w:t>
      </w:r>
      <w:r w:rsidR="005833D9">
        <w:rPr>
          <w:rFonts w:ascii="Times New Roman" w:hAnsi="Times New Roman" w:cs="Times New Roman"/>
          <w:lang w:val="en-US"/>
        </w:rPr>
        <w:t>u</w:t>
      </w:r>
      <w:r w:rsidR="00674D2F">
        <w:rPr>
          <w:rFonts w:ascii="Times New Roman" w:hAnsi="Times New Roman" w:cs="Times New Roman"/>
          <w:lang w:val="en-US"/>
        </w:rPr>
        <w:t>scri</w:t>
      </w:r>
      <w:r w:rsidR="00A4787C">
        <w:rPr>
          <w:rFonts w:ascii="Times New Roman" w:hAnsi="Times New Roman" w:cs="Times New Roman"/>
          <w:lang w:val="en-US"/>
        </w:rPr>
        <w:t>pt</w:t>
      </w:r>
      <w:r w:rsidR="005833D9">
        <w:rPr>
          <w:rFonts w:ascii="Times New Roman" w:hAnsi="Times New Roman" w:cs="Times New Roman"/>
          <w:lang w:val="en-US"/>
        </w:rPr>
        <w:t xml:space="preserve"> </w:t>
      </w:r>
      <w:r w:rsidR="005833D9" w:rsidRPr="0011140B">
        <w:rPr>
          <w:rFonts w:ascii="Times New Roman" w:hAnsi="Times New Roman" w:cs="Times New Roman"/>
          <w:highlight w:val="yellow"/>
          <w:lang w:val="en-US"/>
        </w:rPr>
        <w:t>(P. XX, Lines XX-XX):</w:t>
      </w:r>
    </w:p>
    <w:p w14:paraId="50704F00" w14:textId="77777777" w:rsidR="005833D9" w:rsidRPr="0011140B" w:rsidRDefault="005833D9" w:rsidP="005833D9">
      <w:pPr>
        <w:jc w:val="both"/>
        <w:rPr>
          <w:rFonts w:ascii="Times New Roman" w:hAnsi="Times New Roman" w:cs="Times New Roman"/>
          <w:lang w:val="en-US"/>
        </w:rPr>
      </w:pPr>
    </w:p>
    <w:p w14:paraId="070634BF" w14:textId="36FFD59E" w:rsidR="00800045" w:rsidRDefault="00A61007" w:rsidP="00B45B6C">
      <w:pPr>
        <w:jc w:val="both"/>
        <w:rPr>
          <w:rFonts w:ascii="Times New Roman" w:hAnsi="Times New Roman" w:cs="Times New Roman"/>
          <w:i/>
          <w:iCs/>
          <w:lang w:val="en-US"/>
        </w:rPr>
      </w:pPr>
      <w:r w:rsidRPr="00A61007">
        <w:rPr>
          <w:rFonts w:ascii="Times New Roman" w:hAnsi="Times New Roman" w:cs="Times New Roman"/>
          <w:bCs/>
          <w:i/>
          <w:iCs/>
          <w:lang w:val="en-US"/>
        </w:rPr>
        <w:t>In our validation study, Register data for ALS ascertainment were highly reliable</w:t>
      </w:r>
      <w:ins w:id="203" w:author="Parks, Robbie M" w:date="2022-03-01T13:24:00Z">
        <w:r w:rsidRPr="00A61007">
          <w:rPr>
            <w:rFonts w:ascii="Times New Roman" w:hAnsi="Times New Roman" w:cs="Times New Roman"/>
            <w:bCs/>
            <w:i/>
            <w:iCs/>
            <w:lang w:val="en-US"/>
          </w:rPr>
          <w:t>;</w:t>
        </w:r>
      </w:ins>
      <w:ins w:id="204" w:author="Parks, Robbie M" w:date="2022-03-01T13:22:00Z">
        <w:r w:rsidRPr="00A61007">
          <w:rPr>
            <w:rFonts w:ascii="Times New Roman" w:hAnsi="Times New Roman" w:cs="Times New Roman"/>
            <w:bCs/>
            <w:i/>
            <w:iCs/>
            <w:lang w:val="en-US"/>
          </w:rPr>
          <w:t xml:space="preserve"> w</w:t>
        </w:r>
      </w:ins>
      <w:ins w:id="205" w:author="Parks, Robbie M" w:date="2022-03-01T13:24:00Z">
        <w:r w:rsidRPr="00A61007">
          <w:rPr>
            <w:rFonts w:ascii="Times New Roman" w:hAnsi="Times New Roman" w:cs="Times New Roman"/>
            <w:bCs/>
            <w:i/>
            <w:iCs/>
            <w:lang w:val="en-US"/>
          </w:rPr>
          <w:t xml:space="preserve">orking with </w:t>
        </w:r>
      </w:ins>
      <w:ins w:id="206" w:author="Parks, Robbie M" w:date="2022-03-01T13:22:00Z">
        <w:r w:rsidRPr="00A61007">
          <w:rPr>
            <w:rFonts w:ascii="Times New Roman" w:hAnsi="Times New Roman" w:cs="Times New Roman"/>
            <w:bCs/>
            <w:i/>
            <w:iCs/>
            <w:lang w:val="en-US"/>
          </w:rPr>
          <w:t xml:space="preserve">a specialist ALS neurologist </w:t>
        </w:r>
      </w:ins>
      <w:ins w:id="207" w:author="Parks, Robbie M" w:date="2022-03-01T13:24:00Z">
        <w:r w:rsidRPr="00A61007">
          <w:rPr>
            <w:rFonts w:ascii="Times New Roman" w:hAnsi="Times New Roman" w:cs="Times New Roman"/>
            <w:bCs/>
            <w:i/>
            <w:iCs/>
            <w:lang w:val="en-US"/>
          </w:rPr>
          <w:t xml:space="preserve">to review </w:t>
        </w:r>
      </w:ins>
      <w:ins w:id="208" w:author="Parks, Robbie M" w:date="2022-03-01T13:22:00Z">
        <w:r w:rsidRPr="00A61007">
          <w:rPr>
            <w:rFonts w:ascii="Times New Roman" w:hAnsi="Times New Roman" w:cs="Times New Roman"/>
            <w:bCs/>
            <w:i/>
            <w:iCs/>
            <w:lang w:val="en-US"/>
          </w:rPr>
          <w:t>medical record</w:t>
        </w:r>
      </w:ins>
      <w:ins w:id="209" w:author="Parks, Robbie M" w:date="2022-03-01T13:24:00Z">
        <w:r w:rsidRPr="00A61007">
          <w:rPr>
            <w:rFonts w:ascii="Times New Roman" w:hAnsi="Times New Roman" w:cs="Times New Roman"/>
            <w:bCs/>
            <w:i/>
            <w:iCs/>
            <w:lang w:val="en-US"/>
          </w:rPr>
          <w:t>s</w:t>
        </w:r>
      </w:ins>
      <w:ins w:id="210" w:author="Parks, Robbie M" w:date="2022-03-01T13:26:00Z">
        <w:r w:rsidRPr="00A61007">
          <w:rPr>
            <w:rFonts w:ascii="Times New Roman" w:hAnsi="Times New Roman" w:cs="Times New Roman"/>
            <w:bCs/>
            <w:i/>
            <w:iCs/>
            <w:lang w:val="en-US"/>
          </w:rPr>
          <w:t xml:space="preserve"> and comparing to death certificates and hospital discharges</w:t>
        </w:r>
      </w:ins>
      <w:ins w:id="211" w:author="Parks, Robbie M" w:date="2022-03-01T13:24:00Z">
        <w:r w:rsidRPr="00A61007">
          <w:rPr>
            <w:rFonts w:ascii="Times New Roman" w:hAnsi="Times New Roman" w:cs="Times New Roman"/>
            <w:bCs/>
            <w:i/>
            <w:iCs/>
            <w:lang w:val="en-US"/>
          </w:rPr>
          <w:t xml:space="preserve">, </w:t>
        </w:r>
      </w:ins>
      <w:ins w:id="212" w:author="Parks, Robbie M" w:date="2022-03-01T13:23:00Z">
        <w:r w:rsidRPr="00A61007">
          <w:rPr>
            <w:rFonts w:ascii="Times New Roman" w:hAnsi="Times New Roman" w:cs="Times New Roman"/>
            <w:bCs/>
            <w:i/>
            <w:iCs/>
            <w:lang w:val="en-US"/>
          </w:rPr>
          <w:t xml:space="preserve">the Danish National Patient Register </w:t>
        </w:r>
      </w:ins>
      <w:ins w:id="213" w:author="Parks, Robbie M" w:date="2022-03-01T13:24:00Z">
        <w:r w:rsidRPr="00A61007">
          <w:rPr>
            <w:rFonts w:ascii="Times New Roman" w:hAnsi="Times New Roman" w:cs="Times New Roman"/>
            <w:bCs/>
            <w:i/>
            <w:iCs/>
            <w:lang w:val="en-US"/>
          </w:rPr>
          <w:t>was found to have an overall predictiv</w:t>
        </w:r>
      </w:ins>
      <w:ins w:id="214" w:author="Parks, Robbie M" w:date="2022-03-01T13:25:00Z">
        <w:r w:rsidRPr="00A61007">
          <w:rPr>
            <w:rFonts w:ascii="Times New Roman" w:hAnsi="Times New Roman" w:cs="Times New Roman"/>
            <w:bCs/>
            <w:i/>
            <w:iCs/>
            <w:lang w:val="en-US"/>
          </w:rPr>
          <w:t xml:space="preserve">e value </w:t>
        </w:r>
      </w:ins>
      <w:ins w:id="215" w:author="Parks, Robbie M" w:date="2022-03-01T13:26:00Z">
        <w:r w:rsidRPr="00A61007">
          <w:rPr>
            <w:rFonts w:ascii="Times New Roman" w:hAnsi="Times New Roman" w:cs="Times New Roman"/>
            <w:bCs/>
            <w:i/>
            <w:iCs/>
            <w:lang w:val="en-US"/>
          </w:rPr>
          <w:t xml:space="preserve">for ALS </w:t>
        </w:r>
      </w:ins>
      <w:ins w:id="216" w:author="Parks, Robbie M" w:date="2022-03-01T13:25:00Z">
        <w:r w:rsidRPr="00A61007">
          <w:rPr>
            <w:rFonts w:ascii="Times New Roman" w:hAnsi="Times New Roman" w:cs="Times New Roman"/>
            <w:bCs/>
            <w:i/>
            <w:iCs/>
            <w:lang w:val="en-US"/>
          </w:rPr>
          <w:t>of 82%</w:t>
        </w:r>
      </w:ins>
      <w:r w:rsidRPr="00A61007">
        <w:rPr>
          <w:rFonts w:ascii="Times New Roman" w:hAnsi="Times New Roman" w:cs="Times New Roman"/>
          <w:bCs/>
          <w:i/>
          <w:iCs/>
          <w:lang w:val="en-US"/>
        </w:rPr>
        <w:t>.</w:t>
      </w:r>
      <w:r w:rsidRPr="00A61007">
        <w:rPr>
          <w:rFonts w:ascii="Times New Roman" w:hAnsi="Times New Roman" w:cs="Times New Roman"/>
          <w:bCs/>
          <w:i/>
          <w:iCs/>
          <w:lang w:val="en-US"/>
        </w:rPr>
        <w:fldChar w:fldCharType="begin"/>
      </w:r>
      <w:r w:rsidRPr="00A61007">
        <w:rPr>
          <w:rFonts w:ascii="Times New Roman" w:hAnsi="Times New Roman" w:cs="Times New Roman"/>
          <w:bCs/>
          <w:i/>
          <w:iCs/>
          <w:lang w:val="en-US"/>
        </w:rPr>
        <w:instrText xml:space="preserve"> ADDIN ZOTERO_ITEM CSL_CITATION {"citationID":"7JmKBYMR","properties":{"formattedCitation":"\\super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Pr="00A61007">
        <w:rPr>
          <w:rFonts w:ascii="Times New Roman" w:hAnsi="Times New Roman" w:cs="Times New Roman"/>
          <w:bCs/>
          <w:i/>
          <w:iCs/>
          <w:lang w:val="en-US"/>
        </w:rPr>
        <w:fldChar w:fldCharType="separate"/>
      </w:r>
      <w:r w:rsidRPr="00A61007">
        <w:rPr>
          <w:rFonts w:ascii="Times New Roman" w:hAnsi="Times New Roman" w:cs="Times New Roman"/>
          <w:i/>
          <w:iCs/>
          <w:vertAlign w:val="superscript"/>
          <w:lang w:val="en-US"/>
        </w:rPr>
        <w:t>48</w:t>
      </w:r>
      <w:r w:rsidRPr="00A61007">
        <w:rPr>
          <w:rFonts w:ascii="Times New Roman" w:hAnsi="Times New Roman" w:cs="Times New Roman"/>
          <w:i/>
          <w:iCs/>
          <w:lang w:val="en-US"/>
        </w:rPr>
        <w:fldChar w:fldCharType="end"/>
      </w:r>
    </w:p>
    <w:p w14:paraId="0FB2D38F" w14:textId="77777777" w:rsidR="00A61007" w:rsidRDefault="00A61007" w:rsidP="00B45B6C">
      <w:pPr>
        <w:jc w:val="both"/>
        <w:rPr>
          <w:rFonts w:ascii="Times New Roman" w:hAnsi="Times New Roman" w:cs="Times New Roman"/>
          <w:b/>
          <w:bCs/>
          <w:lang w:val="en-US"/>
        </w:rPr>
      </w:pPr>
    </w:p>
    <w:p w14:paraId="6B3222E9" w14:textId="77777777" w:rsidR="00DE7232" w:rsidRPr="0011140B" w:rsidRDefault="0075514A" w:rsidP="00DE7232">
      <w:pPr>
        <w:jc w:val="both"/>
        <w:rPr>
          <w:rFonts w:ascii="Times New Roman" w:hAnsi="Times New Roman" w:cs="Times New Roman"/>
          <w:lang w:val="en-US"/>
        </w:rPr>
      </w:pPr>
      <w:r>
        <w:rPr>
          <w:rFonts w:ascii="Times New Roman" w:hAnsi="Times New Roman" w:cs="Times New Roman"/>
          <w:lang w:val="en-US"/>
        </w:rPr>
        <w:t xml:space="preserve">We have added to the Limitations in the Discussion that while the Danish National Patient Register was highly reliable for ALS ascertainment, </w:t>
      </w:r>
      <w:r w:rsidR="00DE7232">
        <w:rPr>
          <w:rFonts w:ascii="Times New Roman" w:hAnsi="Times New Roman" w:cs="Times New Roman"/>
          <w:lang w:val="en-US"/>
        </w:rPr>
        <w:t xml:space="preserve">outcome misclassification may still have been possible </w:t>
      </w:r>
      <w:r w:rsidR="00DE7232" w:rsidRPr="0011140B">
        <w:rPr>
          <w:rFonts w:ascii="Times New Roman" w:hAnsi="Times New Roman" w:cs="Times New Roman"/>
          <w:highlight w:val="yellow"/>
          <w:lang w:val="en-US"/>
        </w:rPr>
        <w:t>(P. XX, Lines XX-XX):</w:t>
      </w:r>
    </w:p>
    <w:p w14:paraId="7D724751" w14:textId="77777777" w:rsidR="00DE7232" w:rsidRPr="0011140B" w:rsidRDefault="00DE7232" w:rsidP="00DE7232">
      <w:pPr>
        <w:jc w:val="both"/>
        <w:rPr>
          <w:rFonts w:ascii="Times New Roman" w:hAnsi="Times New Roman" w:cs="Times New Roman"/>
          <w:lang w:val="en-US"/>
        </w:rPr>
      </w:pPr>
    </w:p>
    <w:p w14:paraId="42E69C38" w14:textId="3C33644E" w:rsidR="009112FB" w:rsidRDefault="00BF224E" w:rsidP="00DE7232">
      <w:pPr>
        <w:jc w:val="both"/>
        <w:rPr>
          <w:rFonts w:ascii="Times New Roman" w:hAnsi="Times New Roman" w:cs="Times New Roman"/>
          <w:bCs/>
          <w:i/>
          <w:iCs/>
          <w:lang w:val="en-US"/>
        </w:rPr>
      </w:pPr>
      <w:ins w:id="217" w:author="Parks, Robbie M" w:date="2022-03-01T13:29:00Z">
        <w:r w:rsidRPr="00BF224E">
          <w:rPr>
            <w:rFonts w:ascii="Times New Roman" w:hAnsi="Times New Roman" w:cs="Times New Roman"/>
            <w:bCs/>
            <w:i/>
            <w:iCs/>
            <w:lang w:val="en-US"/>
          </w:rPr>
          <w:t>While a previous stu</w:t>
        </w:r>
      </w:ins>
      <w:ins w:id="218" w:author="Parks, Robbie M" w:date="2022-03-01T13:30:00Z">
        <w:r w:rsidRPr="00BF224E">
          <w:rPr>
            <w:rFonts w:ascii="Times New Roman" w:hAnsi="Times New Roman" w:cs="Times New Roman"/>
            <w:bCs/>
            <w:i/>
            <w:iCs/>
            <w:lang w:val="en-US"/>
          </w:rPr>
          <w:t>dy found that ALS ascertainment from the Danish National Patient Register was highly reliable,</w:t>
        </w:r>
      </w:ins>
      <w:r w:rsidRPr="00BF224E">
        <w:rPr>
          <w:rFonts w:ascii="Times New Roman" w:hAnsi="Times New Roman" w:cs="Times New Roman"/>
          <w:bCs/>
          <w:i/>
          <w:iCs/>
          <w:lang w:val="en-US"/>
        </w:rPr>
        <w:fldChar w:fldCharType="begin"/>
      </w:r>
      <w:r w:rsidRPr="00BF224E">
        <w:rPr>
          <w:rFonts w:ascii="Times New Roman" w:hAnsi="Times New Roman" w:cs="Times New Roman"/>
          <w:bCs/>
          <w:i/>
          <w:iCs/>
          <w:lang w:val="en-US"/>
        </w:rPr>
        <w:instrText xml:space="preserve"> ADDIN ZOTERO_ITEM CSL_CITATION {"citationID":"mjqWR64c","properties":{"formattedCitation":"\\super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Pr="00BF224E">
        <w:rPr>
          <w:rFonts w:ascii="Times New Roman" w:hAnsi="Times New Roman" w:cs="Times New Roman"/>
          <w:bCs/>
          <w:i/>
          <w:iCs/>
          <w:lang w:val="en-US"/>
        </w:rPr>
        <w:fldChar w:fldCharType="separate"/>
      </w:r>
      <w:r w:rsidRPr="00BF224E">
        <w:rPr>
          <w:rFonts w:ascii="Times New Roman" w:hAnsi="Times New Roman" w:cs="Times New Roman"/>
          <w:i/>
          <w:iCs/>
          <w:vertAlign w:val="superscript"/>
          <w:lang w:val="en-US"/>
        </w:rPr>
        <w:t>48</w:t>
      </w:r>
      <w:r w:rsidRPr="00BF224E">
        <w:rPr>
          <w:rFonts w:ascii="Times New Roman" w:hAnsi="Times New Roman" w:cs="Times New Roman"/>
          <w:i/>
          <w:iCs/>
          <w:lang w:val="en-US"/>
        </w:rPr>
        <w:fldChar w:fldCharType="end"/>
      </w:r>
      <w:ins w:id="219" w:author="Parks, Robbie M" w:date="2022-03-01T13:30:00Z">
        <w:r w:rsidRPr="00BF224E">
          <w:rPr>
            <w:rFonts w:ascii="Times New Roman" w:hAnsi="Times New Roman" w:cs="Times New Roman"/>
            <w:bCs/>
            <w:i/>
            <w:iCs/>
            <w:lang w:val="en-US"/>
          </w:rPr>
          <w:t xml:space="preserve"> outcome misclassification cannot be ruled out</w:t>
        </w:r>
      </w:ins>
      <w:ins w:id="220" w:author="Parks, Robbie M" w:date="2022-03-01T13:32:00Z">
        <w:r w:rsidRPr="00BF224E">
          <w:rPr>
            <w:rFonts w:ascii="Times New Roman" w:hAnsi="Times New Roman" w:cs="Times New Roman"/>
            <w:bCs/>
            <w:i/>
            <w:iCs/>
            <w:lang w:val="en-US"/>
          </w:rPr>
          <w:t>,</w:t>
        </w:r>
      </w:ins>
      <w:r w:rsidRPr="00BF224E">
        <w:rPr>
          <w:rFonts w:ascii="Times New Roman" w:hAnsi="Times New Roman" w:cs="Times New Roman"/>
          <w:bCs/>
          <w:i/>
          <w:iCs/>
          <w:lang w:val="en-US"/>
        </w:rPr>
        <w:t xml:space="preserve"> […]</w:t>
      </w:r>
    </w:p>
    <w:p w14:paraId="7B6BC86D" w14:textId="77777777" w:rsidR="00BF224E" w:rsidRPr="00B509EC" w:rsidRDefault="00BF224E" w:rsidP="00DE7232">
      <w:pPr>
        <w:jc w:val="both"/>
        <w:rPr>
          <w:rFonts w:ascii="Times New Roman" w:hAnsi="Times New Roman" w:cs="Times New Roman"/>
          <w:lang w:val="en-US"/>
        </w:rPr>
      </w:pPr>
    </w:p>
    <w:p w14:paraId="7C778981" w14:textId="4B59F7B2" w:rsidR="00DE2415" w:rsidRPr="0011140B" w:rsidRDefault="009112FB" w:rsidP="00DE2415">
      <w:pPr>
        <w:jc w:val="both"/>
        <w:rPr>
          <w:rFonts w:ascii="Times New Roman" w:hAnsi="Times New Roman" w:cs="Times New Roman"/>
          <w:lang w:val="en-US"/>
        </w:rPr>
      </w:pPr>
      <w:r>
        <w:rPr>
          <w:rFonts w:ascii="Times New Roman" w:hAnsi="Times New Roman" w:cs="Times New Roman"/>
          <w:lang w:val="en-US"/>
        </w:rPr>
        <w:t xml:space="preserve">While the studied quoted above did not examine date of system onset compared with date of diagnosis, </w:t>
      </w:r>
      <w:r w:rsidR="00DE2415">
        <w:rPr>
          <w:rFonts w:ascii="Times New Roman" w:hAnsi="Times New Roman" w:cs="Times New Roman"/>
          <w:lang w:val="en-US"/>
        </w:rPr>
        <w:t xml:space="preserve">another study </w:t>
      </w:r>
      <w:r w:rsidR="00D43750">
        <w:rPr>
          <w:rFonts w:ascii="Times New Roman" w:hAnsi="Times New Roman" w:cs="Times New Roman"/>
          <w:lang w:val="en-US"/>
        </w:rPr>
        <w:t xml:space="preserve">in Ireland </w:t>
      </w:r>
      <w:r w:rsidR="00DE2415">
        <w:rPr>
          <w:rFonts w:ascii="Times New Roman" w:hAnsi="Times New Roman" w:cs="Times New Roman"/>
          <w:lang w:val="en-US"/>
        </w:rPr>
        <w:t xml:space="preserve">found that diagnosis of ALS was found to occur at a median of 12 months after symptoms </w:t>
      </w:r>
      <w:r w:rsidR="00DE2415" w:rsidRPr="00063472">
        <w:rPr>
          <w:rFonts w:ascii="Times New Roman" w:hAnsi="Times New Roman" w:cs="Times New Roman"/>
          <w:lang w:val="en-US"/>
        </w:rPr>
        <w:t>onset</w:t>
      </w:r>
      <w:r w:rsidR="00D43750" w:rsidRPr="00063472">
        <w:rPr>
          <w:rFonts w:ascii="Times New Roman" w:hAnsi="Times New Roman" w:cs="Times New Roman"/>
          <w:lang w:val="en-US"/>
        </w:rPr>
        <w:t xml:space="preserve"> </w:t>
      </w:r>
      <w:r w:rsidR="00D43750" w:rsidRPr="00063472">
        <w:rPr>
          <w:rFonts w:ascii="Times New Roman" w:hAnsi="Times New Roman" w:cs="Times New Roman"/>
          <w:bCs/>
          <w:color w:val="000000" w:themeColor="text1"/>
        </w:rPr>
        <w:fldChar w:fldCharType="begin"/>
      </w:r>
      <w:r w:rsidR="00063472" w:rsidRPr="00063472">
        <w:rPr>
          <w:rFonts w:ascii="Times New Roman" w:hAnsi="Times New Roman" w:cs="Times New Roman"/>
          <w:bCs/>
          <w:color w:val="000000" w:themeColor="text1"/>
        </w:rPr>
        <w:instrText xml:space="preserve"> ADDIN ZOTERO_ITEM CSL_CITATION {"citationID":"E2fWH0n3","properties":{"formattedCitation":"(Galvin et al. 2017)","plainCitation":"(Galvin et al. 2017)","noteIndex":0},"citationItems":[{"id":1124,"uris":["http://zotero.org/users/6925055/items/2NJYSJCZ"],"uri":["http://zotero.org/users/6925055/items/2NJYSJCZ"],"itemData":{"id":1124,"type":"article-journal","abstract":"Objectives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D43750" w:rsidRPr="00063472">
        <w:rPr>
          <w:rFonts w:ascii="Times New Roman" w:hAnsi="Times New Roman" w:cs="Times New Roman"/>
          <w:bCs/>
          <w:color w:val="000000" w:themeColor="text1"/>
        </w:rPr>
        <w:fldChar w:fldCharType="separate"/>
      </w:r>
      <w:r w:rsidR="00063472" w:rsidRPr="00063472">
        <w:rPr>
          <w:rFonts w:ascii="Times New Roman" w:hAnsi="Times New Roman" w:cs="Times New Roman"/>
          <w:color w:val="000000"/>
        </w:rPr>
        <w:t>(Galvin et al. 2017)</w:t>
      </w:r>
      <w:r w:rsidR="00D43750" w:rsidRPr="00063472">
        <w:rPr>
          <w:rFonts w:ascii="Times New Roman" w:hAnsi="Times New Roman" w:cs="Times New Roman"/>
          <w:bCs/>
          <w:color w:val="000000" w:themeColor="text1"/>
        </w:rPr>
        <w:fldChar w:fldCharType="end"/>
      </w:r>
      <w:r w:rsidR="00DE2415" w:rsidRPr="00063472">
        <w:rPr>
          <w:rFonts w:ascii="Times New Roman" w:hAnsi="Times New Roman" w:cs="Times New Roman"/>
          <w:lang w:val="en-US"/>
        </w:rPr>
        <w:t>,</w:t>
      </w:r>
      <w:r w:rsidR="00DE2415">
        <w:rPr>
          <w:rFonts w:ascii="Times New Roman" w:hAnsi="Times New Roman" w:cs="Times New Roman"/>
          <w:lang w:val="en-US"/>
        </w:rPr>
        <w:t xml:space="preserve"> which we have stipulated in the revised manuscript </w:t>
      </w:r>
      <w:r w:rsidR="00DE2415" w:rsidRPr="0011140B">
        <w:rPr>
          <w:rFonts w:ascii="Times New Roman" w:hAnsi="Times New Roman" w:cs="Times New Roman"/>
          <w:highlight w:val="yellow"/>
          <w:lang w:val="en-US"/>
        </w:rPr>
        <w:t>(P. XX, Lines XX-XX):</w:t>
      </w:r>
    </w:p>
    <w:p w14:paraId="10E3034A" w14:textId="77777777" w:rsidR="00DE2415" w:rsidRPr="0011140B" w:rsidRDefault="00DE2415" w:rsidP="00DE2415">
      <w:pPr>
        <w:jc w:val="both"/>
        <w:rPr>
          <w:rFonts w:ascii="Times New Roman" w:hAnsi="Times New Roman" w:cs="Times New Roman"/>
          <w:lang w:val="en-US"/>
        </w:rPr>
      </w:pPr>
    </w:p>
    <w:p w14:paraId="476985A8" w14:textId="27B1C794" w:rsidR="009112FB" w:rsidRDefault="00B509EC" w:rsidP="00DE7232">
      <w:pPr>
        <w:jc w:val="both"/>
        <w:rPr>
          <w:rFonts w:ascii="Times New Roman" w:hAnsi="Times New Roman" w:cs="Times New Roman"/>
          <w:i/>
          <w:iCs/>
          <w:lang w:val="en-US"/>
        </w:rPr>
      </w:pPr>
      <w:r w:rsidRPr="00B509EC">
        <w:rPr>
          <w:rFonts w:ascii="Times New Roman" w:hAnsi="Times New Roman" w:cs="Times New Roman"/>
          <w:bCs/>
          <w:i/>
          <w:iCs/>
          <w:lang w:val="en-U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B509EC">
        <w:rPr>
          <w:rFonts w:ascii="Times New Roman" w:hAnsi="Times New Roman" w:cs="Times New Roman"/>
          <w:bCs/>
          <w:i/>
          <w:iCs/>
          <w:lang w:val="en-US"/>
        </w:rPr>
        <w:fldChar w:fldCharType="begin"/>
      </w:r>
      <w:r w:rsidRPr="00B509EC">
        <w:rPr>
          <w:rFonts w:ascii="Times New Roman" w:hAnsi="Times New Roman" w:cs="Times New Roman"/>
          <w:bCs/>
          <w:i/>
          <w:iCs/>
          <w:lang w:val="en-US"/>
        </w:rPr>
        <w:instrText xml:space="preserve"> ADDIN ZOTERO_ITEM CSL_CITATION {"citationID":"E2fWH0n3","properties":{"formattedCitation":"\\super 60\\nosupersub{}","plainCitation":"60","noteIndex":0},"citationItems":[{"id":1124,"uris":["http://zotero.org/users/6925055/items/2NJYSJCZ"],"uri":["http://zotero.org/users/6925055/items/2NJYSJCZ"],"itemData":{"id":1124,"type":"article-journal","abstract":"Objectives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B509EC">
        <w:rPr>
          <w:rFonts w:ascii="Times New Roman" w:hAnsi="Times New Roman" w:cs="Times New Roman"/>
          <w:bCs/>
          <w:i/>
          <w:iCs/>
          <w:lang w:val="en-US"/>
        </w:rPr>
        <w:fldChar w:fldCharType="separate"/>
      </w:r>
      <w:r w:rsidRPr="00B509EC">
        <w:rPr>
          <w:rFonts w:ascii="Times New Roman" w:hAnsi="Times New Roman" w:cs="Times New Roman"/>
          <w:i/>
          <w:iCs/>
          <w:vertAlign w:val="superscript"/>
          <w:lang w:val="en-US"/>
        </w:rPr>
        <w:t>60</w:t>
      </w:r>
      <w:r w:rsidRPr="00B509EC">
        <w:rPr>
          <w:rFonts w:ascii="Times New Roman" w:hAnsi="Times New Roman" w:cs="Times New Roman"/>
          <w:i/>
          <w:iCs/>
          <w:lang w:val="en-US"/>
        </w:rPr>
        <w:fldChar w:fldCharType="end"/>
      </w:r>
    </w:p>
    <w:p w14:paraId="6A424E08" w14:textId="77777777" w:rsidR="00B509EC" w:rsidRPr="009112FB" w:rsidRDefault="00B509EC" w:rsidP="00DE7232">
      <w:pPr>
        <w:jc w:val="both"/>
        <w:rPr>
          <w:rFonts w:ascii="Times New Roman" w:hAnsi="Times New Roman" w:cs="Times New Roman"/>
          <w:lang w:val="en-US"/>
        </w:rPr>
      </w:pPr>
    </w:p>
    <w:p w14:paraId="37D01E6F" w14:textId="77777777" w:rsidR="006A337D" w:rsidRPr="0011140B" w:rsidRDefault="00EB31C2" w:rsidP="006A337D">
      <w:pPr>
        <w:jc w:val="both"/>
        <w:rPr>
          <w:rFonts w:ascii="Times New Roman" w:hAnsi="Times New Roman" w:cs="Times New Roman"/>
          <w:lang w:val="en-US"/>
        </w:rPr>
      </w:pPr>
      <w:r>
        <w:rPr>
          <w:rFonts w:ascii="Times New Roman" w:hAnsi="Times New Roman" w:cs="Times New Roman"/>
          <w:lang w:val="en-US"/>
        </w:rPr>
        <w:t>Nevertheless, we have added that this may also be a limitation of the work in the Discussion of the revised manuscript</w:t>
      </w:r>
      <w:r w:rsidR="006A337D">
        <w:rPr>
          <w:rFonts w:ascii="Times New Roman" w:hAnsi="Times New Roman" w:cs="Times New Roman"/>
          <w:lang w:val="en-US"/>
        </w:rPr>
        <w:t xml:space="preserve"> </w:t>
      </w:r>
      <w:r w:rsidR="006A337D" w:rsidRPr="0011140B">
        <w:rPr>
          <w:rFonts w:ascii="Times New Roman" w:hAnsi="Times New Roman" w:cs="Times New Roman"/>
          <w:highlight w:val="yellow"/>
          <w:lang w:val="en-US"/>
        </w:rPr>
        <w:t>(P. XX, Lines XX-XX):</w:t>
      </w:r>
    </w:p>
    <w:p w14:paraId="462C51E7" w14:textId="77777777" w:rsidR="006A337D" w:rsidRPr="0011140B" w:rsidRDefault="006A337D" w:rsidP="006A337D">
      <w:pPr>
        <w:jc w:val="both"/>
        <w:rPr>
          <w:rFonts w:ascii="Times New Roman" w:hAnsi="Times New Roman" w:cs="Times New Roman"/>
          <w:lang w:val="en-US"/>
        </w:rPr>
      </w:pPr>
    </w:p>
    <w:p w14:paraId="79E39272" w14:textId="77777777" w:rsidR="00670A00" w:rsidRDefault="00670A00" w:rsidP="00B45B6C">
      <w:pPr>
        <w:jc w:val="both"/>
        <w:rPr>
          <w:rFonts w:ascii="Times New Roman" w:hAnsi="Times New Roman" w:cs="Times New Roman"/>
          <w:bCs/>
          <w:i/>
          <w:iCs/>
          <w:lang w:val="en-US"/>
        </w:rPr>
      </w:pPr>
      <w:ins w:id="221" w:author="Parks, Robbie M" w:date="2022-03-01T13:29:00Z">
        <w:r w:rsidRPr="00670A00">
          <w:rPr>
            <w:rFonts w:ascii="Times New Roman" w:hAnsi="Times New Roman" w:cs="Times New Roman"/>
            <w:bCs/>
            <w:i/>
            <w:iCs/>
            <w:lang w:val="en-US"/>
          </w:rPr>
          <w:t>While a previous stu</w:t>
        </w:r>
      </w:ins>
      <w:ins w:id="222" w:author="Parks, Robbie M" w:date="2022-03-01T13:30:00Z">
        <w:r w:rsidRPr="00670A00">
          <w:rPr>
            <w:rFonts w:ascii="Times New Roman" w:hAnsi="Times New Roman" w:cs="Times New Roman"/>
            <w:bCs/>
            <w:i/>
            <w:iCs/>
            <w:lang w:val="en-US"/>
          </w:rPr>
          <w:t>dy found that ALS ascertainment from the Danish National Patient Register was highly reliable,</w:t>
        </w:r>
      </w:ins>
      <w:r w:rsidRPr="00670A00">
        <w:rPr>
          <w:rFonts w:ascii="Times New Roman" w:hAnsi="Times New Roman" w:cs="Times New Roman"/>
          <w:bCs/>
          <w:i/>
          <w:iCs/>
          <w:lang w:val="en-US"/>
        </w:rPr>
        <w:fldChar w:fldCharType="begin"/>
      </w:r>
      <w:r w:rsidRPr="00670A00">
        <w:rPr>
          <w:rFonts w:ascii="Times New Roman" w:hAnsi="Times New Roman" w:cs="Times New Roman"/>
          <w:bCs/>
          <w:i/>
          <w:iCs/>
          <w:lang w:val="en-US"/>
        </w:rPr>
        <w:instrText xml:space="preserve"> ADDIN ZOTERO_ITEM CSL_CITATION {"citationID":"mjqWR64c","properties":{"formattedCitation":"\\super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Pr="00670A00">
        <w:rPr>
          <w:rFonts w:ascii="Times New Roman" w:hAnsi="Times New Roman" w:cs="Times New Roman"/>
          <w:bCs/>
          <w:i/>
          <w:iCs/>
          <w:lang w:val="en-US"/>
        </w:rPr>
        <w:fldChar w:fldCharType="separate"/>
      </w:r>
      <w:r w:rsidRPr="00670A00">
        <w:rPr>
          <w:rFonts w:ascii="Times New Roman" w:hAnsi="Times New Roman" w:cs="Times New Roman"/>
          <w:i/>
          <w:iCs/>
          <w:vertAlign w:val="superscript"/>
          <w:lang w:val="en-US"/>
        </w:rPr>
        <w:t>48</w:t>
      </w:r>
      <w:r w:rsidRPr="00670A00">
        <w:rPr>
          <w:rFonts w:ascii="Times New Roman" w:hAnsi="Times New Roman" w:cs="Times New Roman"/>
          <w:i/>
          <w:iCs/>
          <w:lang w:val="en-US"/>
        </w:rPr>
        <w:fldChar w:fldCharType="end"/>
      </w:r>
      <w:ins w:id="223" w:author="Parks, Robbie M" w:date="2022-03-01T13:30:00Z">
        <w:r w:rsidRPr="00670A00">
          <w:rPr>
            <w:rFonts w:ascii="Times New Roman" w:hAnsi="Times New Roman" w:cs="Times New Roman"/>
            <w:bCs/>
            <w:i/>
            <w:iCs/>
            <w:lang w:val="en-US"/>
          </w:rPr>
          <w:t xml:space="preserve"> outcome misclassification cannot be ruled out</w:t>
        </w:r>
      </w:ins>
      <w:ins w:id="224" w:author="Parks, Robbie M" w:date="2022-03-01T13:32:00Z">
        <w:r w:rsidRPr="00670A00">
          <w:rPr>
            <w:rFonts w:ascii="Times New Roman" w:hAnsi="Times New Roman" w:cs="Times New Roman"/>
            <w:bCs/>
            <w:i/>
            <w:iCs/>
            <w:lang w:val="en-US"/>
          </w:rPr>
          <w:t xml:space="preserve">, </w:t>
        </w:r>
        <w:commentRangeStart w:id="225"/>
        <w:r w:rsidRPr="00670A00">
          <w:rPr>
            <w:rFonts w:ascii="Times New Roman" w:hAnsi="Times New Roman" w:cs="Times New Roman"/>
            <w:bCs/>
            <w:i/>
            <w:iCs/>
            <w:lang w:val="en-US"/>
          </w:rPr>
          <w:t xml:space="preserve">nor can the possibility that date of diagnosis and symptom onset were </w:t>
        </w:r>
      </w:ins>
      <w:ins w:id="226" w:author="Parks, Robbie M" w:date="2022-03-06T14:49:00Z">
        <w:r w:rsidRPr="00670A00">
          <w:rPr>
            <w:rFonts w:ascii="Times New Roman" w:hAnsi="Times New Roman" w:cs="Times New Roman"/>
            <w:bCs/>
            <w:i/>
            <w:iCs/>
            <w:lang w:val="en-US"/>
          </w:rPr>
          <w:t>irregularly</w:t>
        </w:r>
      </w:ins>
      <w:ins w:id="227" w:author="Parks, Robbie M" w:date="2022-03-01T13:32:00Z">
        <w:r w:rsidRPr="00670A00">
          <w:rPr>
            <w:rFonts w:ascii="Times New Roman" w:hAnsi="Times New Roman" w:cs="Times New Roman"/>
            <w:bCs/>
            <w:i/>
            <w:iCs/>
            <w:lang w:val="en-US"/>
          </w:rPr>
          <w:t xml:space="preserve"> aligned</w:t>
        </w:r>
      </w:ins>
      <w:ins w:id="228" w:author="Parks, Robbie M" w:date="2022-03-01T13:30:00Z">
        <w:r w:rsidRPr="00670A00">
          <w:rPr>
            <w:rFonts w:ascii="Times New Roman" w:hAnsi="Times New Roman" w:cs="Times New Roman"/>
            <w:bCs/>
            <w:i/>
            <w:iCs/>
            <w:lang w:val="en-US"/>
          </w:rPr>
          <w:t>.</w:t>
        </w:r>
      </w:ins>
      <w:commentRangeEnd w:id="225"/>
      <w:r w:rsidR="00405309">
        <w:rPr>
          <w:rStyle w:val="CommentReference"/>
        </w:rPr>
        <w:commentReference w:id="225"/>
      </w:r>
    </w:p>
    <w:p w14:paraId="3EB15CF1" w14:textId="11FEDFFC" w:rsidR="00803D38"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6. Methods: "… we removed the EC concentration from the total PM2.5 mass concentration …." How did you "remove" EC? Subtraction? Using residuals from a</w:t>
      </w:r>
      <w:r w:rsidR="00392A73">
        <w:rPr>
          <w:rFonts w:ascii="Times New Roman" w:hAnsi="Times New Roman" w:cs="Times New Roman"/>
          <w:b/>
          <w:bCs/>
          <w:lang w:val="en-US"/>
        </w:rPr>
        <w:t xml:space="preserve"> </w:t>
      </w:r>
      <w:r w:rsidRPr="0011140B">
        <w:rPr>
          <w:rFonts w:ascii="Times New Roman" w:hAnsi="Times New Roman" w:cs="Times New Roman"/>
          <w:b/>
          <w:bCs/>
          <w:lang w:val="en-US"/>
        </w:rPr>
        <w:t>regression model?</w:t>
      </w:r>
    </w:p>
    <w:p w14:paraId="7E61690D" w14:textId="77777777" w:rsidR="00392A73" w:rsidRPr="00392A73" w:rsidRDefault="00392A73" w:rsidP="00B45B6C">
      <w:pPr>
        <w:jc w:val="both"/>
        <w:rPr>
          <w:rFonts w:ascii="Times New Roman" w:hAnsi="Times New Roman" w:cs="Times New Roman"/>
          <w:lang w:val="en-US"/>
        </w:rPr>
      </w:pPr>
    </w:p>
    <w:p w14:paraId="392B10D9" w14:textId="77777777" w:rsidR="00D47B0A" w:rsidRPr="0011140B" w:rsidRDefault="00240785" w:rsidP="00D47B0A">
      <w:pPr>
        <w:jc w:val="both"/>
        <w:rPr>
          <w:rFonts w:ascii="Times New Roman" w:hAnsi="Times New Roman" w:cs="Times New Roman"/>
          <w:lang w:val="en-US"/>
        </w:rPr>
      </w:pPr>
      <w:r>
        <w:rPr>
          <w:rFonts w:ascii="Times New Roman" w:hAnsi="Times New Roman" w:cs="Times New Roman"/>
          <w:lang w:val="en-US"/>
        </w:rPr>
        <w:t>Our pollutant model for PM</w:t>
      </w:r>
      <w:r w:rsidRPr="00240785">
        <w:rPr>
          <w:rFonts w:ascii="Times New Roman" w:hAnsi="Times New Roman" w:cs="Times New Roman"/>
          <w:vertAlign w:val="subscript"/>
          <w:lang w:val="en-US"/>
        </w:rPr>
        <w:t>2.5</w:t>
      </w:r>
      <w:r>
        <w:rPr>
          <w:rFonts w:ascii="Times New Roman" w:hAnsi="Times New Roman" w:cs="Times New Roman"/>
          <w:lang w:val="en-US"/>
        </w:rPr>
        <w:t xml:space="preserve">, </w:t>
      </w:r>
      <w:r w:rsidR="0004757E" w:rsidRPr="0004757E">
        <w:rPr>
          <w:rFonts w:ascii="Times New Roman" w:hAnsi="Times New Roman" w:cs="Times New Roman"/>
          <w:bCs/>
          <w:lang w:val="en-US"/>
        </w:rPr>
        <w:t>DEHM-UBM-</w:t>
      </w:r>
      <w:proofErr w:type="spellStart"/>
      <w:r w:rsidR="0004757E" w:rsidRPr="00A214DA">
        <w:rPr>
          <w:rFonts w:ascii="Times New Roman" w:hAnsi="Times New Roman" w:cs="Times New Roman"/>
          <w:bCs/>
          <w:lang w:val="en-US"/>
        </w:rPr>
        <w:t>AirGIS</w:t>
      </w:r>
      <w:proofErr w:type="spellEnd"/>
      <w:r w:rsidR="0004757E" w:rsidRPr="00A214DA">
        <w:rPr>
          <w:rFonts w:ascii="Times New Roman" w:hAnsi="Times New Roman" w:cs="Times New Roman"/>
          <w:bCs/>
          <w:lang w:val="en-US"/>
        </w:rPr>
        <w:t xml:space="preserve"> </w:t>
      </w:r>
      <w:r w:rsidR="0004757E" w:rsidRPr="00A214DA">
        <w:rPr>
          <w:rFonts w:ascii="Times New Roman" w:hAnsi="Times New Roman" w:cs="Times New Roman"/>
          <w:bCs/>
          <w:color w:val="000000" w:themeColor="text1"/>
        </w:rPr>
        <w:fldChar w:fldCharType="begin"/>
      </w:r>
      <w:r w:rsidR="00F66C98">
        <w:rPr>
          <w:rFonts w:ascii="Times New Roman" w:hAnsi="Times New Roman" w:cs="Times New Roman"/>
          <w:bCs/>
          <w:color w:val="000000" w:themeColor="text1"/>
        </w:rPr>
        <w:instrText xml:space="preserve"> ADDIN ZOTERO_ITEM CSL_CITATION {"citationID":"V3mZUeCo","properties":{"formattedCitation":"(Khan et al. 2019; J\\uc0\\u248{}rgen Brandt et al. 2001; J Brandt et al. 2003; Frohn et al. 2021)","plainCitation":"(Khan et al. 2019; Jørgen Brandt et al. 2001; J Brandt et al. 2003; Frohn et al. 2021)","noteIndex":0},"citationItems":[{"id":1141,"uris":["http://zotero.org/users/6925055/items/GAPVDTWE"],"uri":["http://zotero.org/users/6925055/items/GAPVDTWE"],"itemData":{"id":1141,"type":"article-journal","container-title":"Atmospheric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4757E" w:rsidRPr="00A214DA">
        <w:rPr>
          <w:rFonts w:ascii="Times New Roman" w:hAnsi="Times New Roman" w:cs="Times New Roman"/>
          <w:bCs/>
          <w:color w:val="000000" w:themeColor="text1"/>
        </w:rPr>
        <w:fldChar w:fldCharType="separate"/>
      </w:r>
      <w:r w:rsidR="00F66C98" w:rsidRPr="00F66C98">
        <w:rPr>
          <w:rFonts w:ascii="Times New Roman" w:hAnsi="Times New Roman" w:cs="Times New Roman"/>
          <w:color w:val="000000"/>
        </w:rPr>
        <w:t>(Khan et al. 2019; Jørgen Brandt et al. 2001; J Brandt et al. 2003; Frohn et al. 2021)</w:t>
      </w:r>
      <w:r w:rsidR="0004757E" w:rsidRPr="00A214DA">
        <w:rPr>
          <w:rFonts w:ascii="Times New Roman" w:hAnsi="Times New Roman" w:cs="Times New Roman"/>
          <w:bCs/>
          <w:color w:val="000000" w:themeColor="text1"/>
        </w:rPr>
        <w:fldChar w:fldCharType="end"/>
      </w:r>
      <w:r w:rsidR="0004757E">
        <w:rPr>
          <w:rFonts w:ascii="Times New Roman" w:hAnsi="Times New Roman" w:cs="Times New Roman"/>
          <w:bCs/>
          <w:lang w:val="en-US"/>
        </w:rPr>
        <w:t xml:space="preserve">, </w:t>
      </w:r>
      <w:r w:rsidR="00F66C98">
        <w:rPr>
          <w:rFonts w:ascii="Times New Roman" w:hAnsi="Times New Roman" w:cs="Times New Roman"/>
          <w:bCs/>
          <w:lang w:val="en-US"/>
        </w:rPr>
        <w:t>constructed PM</w:t>
      </w:r>
      <w:r w:rsidR="00F66C98" w:rsidRPr="00F66C98">
        <w:rPr>
          <w:rFonts w:ascii="Times New Roman" w:hAnsi="Times New Roman" w:cs="Times New Roman"/>
          <w:bCs/>
          <w:vertAlign w:val="subscript"/>
          <w:lang w:val="en-US"/>
        </w:rPr>
        <w:t>2.5</w:t>
      </w:r>
      <w:r w:rsidR="00F66C98">
        <w:rPr>
          <w:rFonts w:ascii="Times New Roman" w:hAnsi="Times New Roman" w:cs="Times New Roman"/>
          <w:bCs/>
          <w:vertAlign w:val="subscript"/>
          <w:lang w:val="en-US"/>
        </w:rPr>
        <w:t xml:space="preserve"> </w:t>
      </w:r>
      <w:r w:rsidR="00F66C98">
        <w:rPr>
          <w:rFonts w:ascii="Times New Roman" w:hAnsi="Times New Roman" w:cs="Times New Roman"/>
          <w:bCs/>
          <w:lang w:val="en-US"/>
        </w:rPr>
        <w:t xml:space="preserve">concentrations by </w:t>
      </w:r>
      <w:r w:rsidR="00D567AA">
        <w:rPr>
          <w:rFonts w:ascii="Times New Roman" w:hAnsi="Times New Roman" w:cs="Times New Roman"/>
          <w:bCs/>
          <w:lang w:val="en-US"/>
        </w:rPr>
        <w:t xml:space="preserve">adding </w:t>
      </w:r>
      <w:r w:rsidR="00F66C98">
        <w:rPr>
          <w:rFonts w:ascii="Times New Roman" w:hAnsi="Times New Roman" w:cs="Times New Roman"/>
          <w:bCs/>
          <w:lang w:val="en-US"/>
        </w:rPr>
        <w:t>from specific species of pollutant, one of which was EC. We were therefore able to subtract the EC concentration</w:t>
      </w:r>
      <w:r w:rsidR="00D567AA">
        <w:rPr>
          <w:rFonts w:ascii="Times New Roman" w:hAnsi="Times New Roman" w:cs="Times New Roman"/>
          <w:bCs/>
          <w:lang w:val="en-US"/>
        </w:rPr>
        <w:t xml:space="preserve"> </w:t>
      </w:r>
      <w:r w:rsidR="00F66C98">
        <w:rPr>
          <w:rFonts w:ascii="Times New Roman" w:hAnsi="Times New Roman" w:cs="Times New Roman"/>
          <w:bCs/>
          <w:lang w:val="en-US"/>
        </w:rPr>
        <w:t>from the PM</w:t>
      </w:r>
      <w:r w:rsidR="00F66C98" w:rsidRPr="00F66C98">
        <w:rPr>
          <w:rFonts w:ascii="Times New Roman" w:hAnsi="Times New Roman" w:cs="Times New Roman"/>
          <w:bCs/>
          <w:vertAlign w:val="subscript"/>
          <w:lang w:val="en-US"/>
        </w:rPr>
        <w:t>2.5</w:t>
      </w:r>
      <w:r w:rsidR="00F66C98">
        <w:rPr>
          <w:rFonts w:ascii="Times New Roman" w:hAnsi="Times New Roman" w:cs="Times New Roman"/>
          <w:bCs/>
          <w:lang w:val="en-US"/>
        </w:rPr>
        <w:t xml:space="preserve"> </w:t>
      </w:r>
      <w:r w:rsidR="00D567AA">
        <w:rPr>
          <w:rFonts w:ascii="Times New Roman" w:hAnsi="Times New Roman" w:cs="Times New Roman"/>
          <w:bCs/>
          <w:lang w:val="en-US"/>
        </w:rPr>
        <w:t>concentration to obtain non-EC PM</w:t>
      </w:r>
      <w:r w:rsidR="00D567AA" w:rsidRPr="00F66C98">
        <w:rPr>
          <w:rFonts w:ascii="Times New Roman" w:hAnsi="Times New Roman" w:cs="Times New Roman"/>
          <w:bCs/>
          <w:vertAlign w:val="subscript"/>
          <w:lang w:val="en-US"/>
        </w:rPr>
        <w:t>2.5</w:t>
      </w:r>
      <w:r w:rsidR="00D567AA">
        <w:rPr>
          <w:rFonts w:ascii="Times New Roman" w:hAnsi="Times New Roman" w:cs="Times New Roman"/>
          <w:bCs/>
          <w:lang w:val="en-US"/>
        </w:rPr>
        <w:t xml:space="preserve"> concentrations. We have </w:t>
      </w:r>
      <w:r w:rsidR="00447E4E">
        <w:rPr>
          <w:rFonts w:ascii="Times New Roman" w:hAnsi="Times New Roman" w:cs="Times New Roman"/>
          <w:bCs/>
          <w:lang w:val="en-US"/>
        </w:rPr>
        <w:t xml:space="preserve">added </w:t>
      </w:r>
      <w:r w:rsidR="00D47B0A">
        <w:rPr>
          <w:rFonts w:ascii="Times New Roman" w:hAnsi="Times New Roman" w:cs="Times New Roman"/>
          <w:bCs/>
          <w:lang w:val="en-US"/>
        </w:rPr>
        <w:t xml:space="preserve">a clarification to the revised manuscript </w:t>
      </w:r>
      <w:r w:rsidR="00D47B0A" w:rsidRPr="0011140B">
        <w:rPr>
          <w:rFonts w:ascii="Times New Roman" w:hAnsi="Times New Roman" w:cs="Times New Roman"/>
          <w:highlight w:val="yellow"/>
          <w:lang w:val="en-US"/>
        </w:rPr>
        <w:t>(P. XX, Lines XX-XX):</w:t>
      </w:r>
    </w:p>
    <w:p w14:paraId="44322707" w14:textId="77777777" w:rsidR="00D47B0A" w:rsidRPr="0011140B" w:rsidRDefault="00D47B0A" w:rsidP="00D47B0A">
      <w:pPr>
        <w:jc w:val="both"/>
        <w:rPr>
          <w:rFonts w:ascii="Times New Roman" w:hAnsi="Times New Roman" w:cs="Times New Roman"/>
          <w:lang w:val="en-US"/>
        </w:rPr>
      </w:pPr>
    </w:p>
    <w:p w14:paraId="1677CC24" w14:textId="0835B7AD" w:rsidR="00803D38" w:rsidRPr="00D47B0A" w:rsidRDefault="007F430A" w:rsidP="00B45B6C">
      <w:pPr>
        <w:jc w:val="both"/>
        <w:rPr>
          <w:rFonts w:ascii="Times New Roman" w:hAnsi="Times New Roman" w:cs="Times New Roman"/>
          <w:lang w:val="en-US"/>
        </w:rPr>
      </w:pPr>
      <w:r w:rsidRPr="007F430A">
        <w:rPr>
          <w:rFonts w:ascii="Times New Roman" w:hAnsi="Times New Roman" w:cs="Times New Roman"/>
          <w:bCs/>
          <w:i/>
          <w:iCs/>
          <w:lang w:val="en-US"/>
        </w:rPr>
        <w:t>Because traffic is a major source of PM</w:t>
      </w:r>
      <w:r w:rsidRPr="007F430A">
        <w:rPr>
          <w:rFonts w:ascii="Times New Roman" w:hAnsi="Times New Roman" w:cs="Times New Roman"/>
          <w:bCs/>
          <w:i/>
          <w:iCs/>
          <w:vertAlign w:val="subscript"/>
          <w:lang w:val="en-US"/>
        </w:rPr>
        <w:t>2.5</w:t>
      </w:r>
      <w:r w:rsidRPr="007F430A">
        <w:rPr>
          <w:rFonts w:ascii="Times New Roman" w:hAnsi="Times New Roman" w:cs="Times New Roman"/>
          <w:bCs/>
          <w:i/>
          <w:iCs/>
          <w:lang w:val="en-US"/>
        </w:rPr>
        <w:t xml:space="preserve"> and EC one of the main PM</w:t>
      </w:r>
      <w:r w:rsidRPr="007F430A">
        <w:rPr>
          <w:rFonts w:ascii="Times New Roman" w:hAnsi="Times New Roman" w:cs="Times New Roman"/>
          <w:bCs/>
          <w:i/>
          <w:iCs/>
          <w:vertAlign w:val="subscript"/>
          <w:lang w:val="en-US"/>
        </w:rPr>
        <w:t>2.5</w:t>
      </w:r>
      <w:r w:rsidRPr="007F430A">
        <w:rPr>
          <w:rFonts w:ascii="Times New Roman" w:hAnsi="Times New Roman" w:cs="Times New Roman"/>
          <w:bCs/>
          <w:i/>
          <w:iCs/>
          <w:lang w:val="en-US"/>
        </w:rPr>
        <w:t xml:space="preserve"> components in urban environments,</w:t>
      </w:r>
      <w:r w:rsidRPr="007F430A">
        <w:rPr>
          <w:rFonts w:ascii="Times New Roman" w:hAnsi="Times New Roman" w:cs="Times New Roman"/>
          <w:bCs/>
          <w:i/>
          <w:iCs/>
          <w:lang w:val="en-US"/>
        </w:rPr>
        <w:fldChar w:fldCharType="begin"/>
      </w:r>
      <w:r w:rsidRPr="007F430A">
        <w:rPr>
          <w:rFonts w:ascii="Times New Roman" w:hAnsi="Times New Roman" w:cs="Times New Roman"/>
          <w:bCs/>
          <w:i/>
          <w:iCs/>
          <w:lang w:val="en-US"/>
        </w:rPr>
        <w:instrText xml:space="preserve"> ADDIN ZOTERO_ITEM CSL_CITATION {"citationID":"slTWVnkE","properties":{"formattedCitation":"\\super 59\\nosupersub{}","plainCitation":"59","noteIndex":0},"citationItems":[{"id":1193,"uris":["http://zotero.org/users/6925055/items/RST7MJ5D"],"uri":["http://zotero.org/users/6925055/items/RST7MJ5D"],"itemData":{"id":1193,"type":"article-journal","container-title":"New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Pr="007F430A">
        <w:rPr>
          <w:rFonts w:ascii="Times New Roman" w:hAnsi="Times New Roman" w:cs="Times New Roman"/>
          <w:bCs/>
          <w:i/>
          <w:iCs/>
          <w:lang w:val="en-US"/>
        </w:rPr>
        <w:fldChar w:fldCharType="separate"/>
      </w:r>
      <w:r w:rsidRPr="007F430A">
        <w:rPr>
          <w:rFonts w:ascii="Times New Roman" w:hAnsi="Times New Roman" w:cs="Times New Roman"/>
          <w:i/>
          <w:iCs/>
          <w:vertAlign w:val="superscript"/>
          <w:lang w:val="en-US"/>
        </w:rPr>
        <w:t>59</w:t>
      </w:r>
      <w:r w:rsidRPr="007F430A">
        <w:rPr>
          <w:rFonts w:ascii="Times New Roman" w:hAnsi="Times New Roman" w:cs="Times New Roman"/>
          <w:i/>
          <w:iCs/>
          <w:lang w:val="en-US"/>
        </w:rPr>
        <w:fldChar w:fldCharType="end"/>
      </w:r>
      <w:r w:rsidRPr="007F430A">
        <w:rPr>
          <w:rFonts w:ascii="Times New Roman" w:hAnsi="Times New Roman" w:cs="Times New Roman"/>
          <w:bCs/>
          <w:i/>
          <w:iCs/>
          <w:lang w:val="en-US"/>
        </w:rPr>
        <w:t xml:space="preserve"> we removed the EC concentration from the total PM</w:t>
      </w:r>
      <w:r w:rsidRPr="007F430A">
        <w:rPr>
          <w:rFonts w:ascii="Times New Roman" w:hAnsi="Times New Roman" w:cs="Times New Roman"/>
          <w:bCs/>
          <w:i/>
          <w:iCs/>
          <w:vertAlign w:val="subscript"/>
          <w:lang w:val="en-US"/>
        </w:rPr>
        <w:t>2.5</w:t>
      </w:r>
      <w:r w:rsidRPr="007F430A">
        <w:rPr>
          <w:rFonts w:ascii="Times New Roman" w:hAnsi="Times New Roman" w:cs="Times New Roman"/>
          <w:bCs/>
          <w:i/>
          <w:iCs/>
          <w:lang w:val="en-US"/>
        </w:rPr>
        <w:t xml:space="preserve"> mass concentration (non-EC PM</w:t>
      </w:r>
      <w:r w:rsidRPr="007F430A">
        <w:rPr>
          <w:rFonts w:ascii="Times New Roman" w:hAnsi="Times New Roman" w:cs="Times New Roman"/>
          <w:bCs/>
          <w:i/>
          <w:iCs/>
          <w:vertAlign w:val="subscript"/>
          <w:lang w:val="en-US"/>
        </w:rPr>
        <w:t>2.5</w:t>
      </w:r>
      <w:r w:rsidRPr="007F430A">
        <w:rPr>
          <w:rFonts w:ascii="Times New Roman" w:hAnsi="Times New Roman" w:cs="Times New Roman"/>
          <w:bCs/>
          <w:i/>
          <w:iCs/>
          <w:lang w:val="en-US"/>
        </w:rPr>
        <w:t>)</w:t>
      </w:r>
      <w:ins w:id="229" w:author="Parks, Robbie M" w:date="2022-03-01T13:43:00Z">
        <w:r w:rsidRPr="007F430A">
          <w:rPr>
            <w:rFonts w:ascii="Times New Roman" w:hAnsi="Times New Roman" w:cs="Times New Roman"/>
            <w:bCs/>
            <w:i/>
            <w:iCs/>
            <w:lang w:val="en-US"/>
          </w:rPr>
          <w:t xml:space="preserve"> by subtraction</w:t>
        </w:r>
      </w:ins>
      <w:r w:rsidRPr="007F430A">
        <w:rPr>
          <w:rFonts w:ascii="Times New Roman" w:hAnsi="Times New Roman" w:cs="Times New Roman"/>
          <w:bCs/>
          <w:i/>
          <w:iCs/>
          <w:lang w:val="en-US"/>
        </w:rPr>
        <w:t>, to avoid overadjustment when including both in the models simultaneously.</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r>
      <w:r w:rsidR="00CE7300" w:rsidRPr="00775685">
        <w:rPr>
          <w:rFonts w:ascii="Times New Roman" w:hAnsi="Times New Roman" w:cs="Times New Roman"/>
          <w:b/>
          <w:bCs/>
          <w:lang w:val="en-US"/>
        </w:rPr>
        <w:t xml:space="preserve">7. Methods, adjustment for SES/occupation: was the goal to adjust for individual-level education and/or occupation (and its attendant exposures) or to adjust for overall SES in the household? E.g., "For each married participant, we used the higher of the couple's individual SES categories." This seems to be getting at household SES. Co-habitation </w:t>
      </w:r>
      <w:r w:rsidR="00CE7300" w:rsidRPr="00775685">
        <w:rPr>
          <w:rFonts w:ascii="Times New Roman" w:hAnsi="Times New Roman" w:cs="Times New Roman"/>
          <w:b/>
          <w:bCs/>
          <w:lang w:val="en-US"/>
        </w:rPr>
        <w:lastRenderedPageBreak/>
        <w:t>among unmarried couples is common in Denmark. How was this addressed? </w:t>
      </w:r>
      <w:hyperlink r:id="rId11" w:history="1">
        <w:r w:rsidR="00CE7300" w:rsidRPr="00775685">
          <w:rPr>
            <w:rStyle w:val="Hyperlink"/>
            <w:rFonts w:ascii="Times New Roman" w:hAnsi="Times New Roman" w:cs="Times New Roman"/>
            <w:b/>
            <w:bCs/>
            <w:lang w:val="en-US"/>
          </w:rPr>
          <w:t>https://academic.oup.com/ije/article/42/2/559/737789</w:t>
        </w:r>
      </w:hyperlink>
      <w:r w:rsidR="00CE7300" w:rsidRPr="00775685">
        <w:rPr>
          <w:rFonts w:ascii="Times New Roman" w:hAnsi="Times New Roman" w:cs="Times New Roman"/>
          <w:b/>
          <w:bCs/>
          <w:lang w:val="en-US"/>
        </w:rPr>
        <w:t> Was it important to capture information differently from previously married people? This should come down to the construct you are trying to measure. (The SES-ALS paper cited was about individual-level occupation.</w:t>
      </w:r>
    </w:p>
    <w:p w14:paraId="0DAD4C0C" w14:textId="77777777" w:rsidR="00D71B43" w:rsidRPr="0011140B" w:rsidRDefault="00D71B43" w:rsidP="00B45B6C">
      <w:pPr>
        <w:jc w:val="both"/>
        <w:rPr>
          <w:rFonts w:ascii="Times New Roman" w:hAnsi="Times New Roman" w:cs="Times New Roman"/>
          <w:b/>
          <w:bCs/>
          <w:lang w:val="en-US"/>
        </w:rPr>
      </w:pPr>
    </w:p>
    <w:p w14:paraId="4A0DDAD0" w14:textId="77777777" w:rsidR="009219C3" w:rsidRPr="0011140B" w:rsidRDefault="008E5766" w:rsidP="009219C3">
      <w:pPr>
        <w:jc w:val="both"/>
        <w:rPr>
          <w:rFonts w:ascii="Times New Roman" w:hAnsi="Times New Roman" w:cs="Times New Roman"/>
          <w:lang w:val="en-US"/>
        </w:rPr>
      </w:pPr>
      <w:r w:rsidRPr="008E5766">
        <w:rPr>
          <w:rFonts w:ascii="Times New Roman" w:hAnsi="Times New Roman" w:cs="Times New Roman"/>
          <w:lang w:val="en-US"/>
        </w:rPr>
        <w:t>Our goal in adjusting for SES</w:t>
      </w:r>
      <w:r>
        <w:rPr>
          <w:rFonts w:ascii="Times New Roman" w:hAnsi="Times New Roman" w:cs="Times New Roman"/>
          <w:lang w:val="en-US"/>
        </w:rPr>
        <w:t xml:space="preserve"> was to adjust for </w:t>
      </w:r>
      <w:r w:rsidR="00362D2C">
        <w:rPr>
          <w:rFonts w:ascii="Times New Roman" w:hAnsi="Times New Roman" w:cs="Times New Roman"/>
          <w:lang w:val="en-US"/>
        </w:rPr>
        <w:t xml:space="preserve">occupational exposure as well as </w:t>
      </w:r>
      <w:r>
        <w:rPr>
          <w:rFonts w:ascii="Times New Roman" w:hAnsi="Times New Roman" w:cs="Times New Roman"/>
          <w:lang w:val="en-US"/>
        </w:rPr>
        <w:t>household SES</w:t>
      </w:r>
      <w:r w:rsidR="00362D2C">
        <w:rPr>
          <w:rFonts w:ascii="Times New Roman" w:hAnsi="Times New Roman" w:cs="Times New Roman"/>
          <w:lang w:val="en-US"/>
        </w:rPr>
        <w:t xml:space="preserve">, as this would be potentially related </w:t>
      </w:r>
      <w:r w:rsidR="00753237">
        <w:rPr>
          <w:rFonts w:ascii="Times New Roman" w:hAnsi="Times New Roman" w:cs="Times New Roman"/>
          <w:lang w:val="en-US"/>
        </w:rPr>
        <w:t xml:space="preserve">to </w:t>
      </w:r>
      <w:r w:rsidR="00245E79">
        <w:rPr>
          <w:rFonts w:ascii="Times New Roman" w:hAnsi="Times New Roman" w:cs="Times New Roman"/>
          <w:lang w:val="en-US"/>
        </w:rPr>
        <w:t>how quickly one is identified as having ALS in the registry system.</w:t>
      </w:r>
      <w:r w:rsidR="00B6632F" w:rsidRPr="00B6632F">
        <w:rPr>
          <w:rFonts w:ascii="Times New Roman" w:hAnsi="Times New Roman" w:cs="Times New Roman"/>
          <w:lang w:val="en-US"/>
        </w:rPr>
        <w:t xml:space="preserve"> </w:t>
      </w:r>
      <w:r w:rsidR="00B6632F">
        <w:rPr>
          <w:rFonts w:ascii="Times New Roman" w:hAnsi="Times New Roman" w:cs="Times New Roman"/>
          <w:lang w:val="en-US"/>
        </w:rPr>
        <w:t xml:space="preserve">Related to this, </w:t>
      </w:r>
      <w:r w:rsidR="002305DA">
        <w:rPr>
          <w:rFonts w:ascii="Times New Roman" w:hAnsi="Times New Roman" w:cs="Times New Roman"/>
          <w:lang w:val="en-US"/>
        </w:rPr>
        <w:t xml:space="preserve">when compared with previous marriage information, </w:t>
      </w:r>
      <w:r w:rsidR="00B6632F">
        <w:rPr>
          <w:rFonts w:ascii="Times New Roman" w:hAnsi="Times New Roman" w:cs="Times New Roman"/>
          <w:lang w:val="en-US"/>
        </w:rPr>
        <w:t>current household SES</w:t>
      </w:r>
      <w:r w:rsidR="008C60DD">
        <w:rPr>
          <w:rFonts w:ascii="Times New Roman" w:hAnsi="Times New Roman" w:cs="Times New Roman"/>
          <w:lang w:val="en-US"/>
        </w:rPr>
        <w:t xml:space="preserve"> </w:t>
      </w:r>
      <w:r w:rsidR="005005DB">
        <w:rPr>
          <w:rFonts w:ascii="Times New Roman" w:hAnsi="Times New Roman" w:cs="Times New Roman"/>
          <w:lang w:val="en-US"/>
        </w:rPr>
        <w:t>may</w:t>
      </w:r>
      <w:r w:rsidR="008C60DD">
        <w:rPr>
          <w:rFonts w:ascii="Times New Roman" w:hAnsi="Times New Roman" w:cs="Times New Roman"/>
          <w:lang w:val="en-US"/>
        </w:rPr>
        <w:t xml:space="preserve"> have </w:t>
      </w:r>
      <w:r w:rsidR="00F046AD">
        <w:rPr>
          <w:rFonts w:ascii="Times New Roman" w:hAnsi="Times New Roman" w:cs="Times New Roman"/>
          <w:lang w:val="en-US"/>
        </w:rPr>
        <w:t xml:space="preserve">had more </w:t>
      </w:r>
      <w:r w:rsidR="008C60DD">
        <w:rPr>
          <w:rFonts w:ascii="Times New Roman" w:hAnsi="Times New Roman" w:cs="Times New Roman"/>
          <w:lang w:val="en-US"/>
        </w:rPr>
        <w:t>influence</w:t>
      </w:r>
      <w:r w:rsidR="00F046AD">
        <w:rPr>
          <w:rFonts w:ascii="Times New Roman" w:hAnsi="Times New Roman" w:cs="Times New Roman"/>
          <w:lang w:val="en-US"/>
        </w:rPr>
        <w:t xml:space="preserve"> </w:t>
      </w:r>
      <w:r w:rsidR="008C60DD">
        <w:rPr>
          <w:rFonts w:ascii="Times New Roman" w:hAnsi="Times New Roman" w:cs="Times New Roman"/>
          <w:lang w:val="en-US"/>
        </w:rPr>
        <w:t xml:space="preserve">the speed at which ALS diagnosis </w:t>
      </w:r>
      <w:r w:rsidR="005005DB">
        <w:rPr>
          <w:rFonts w:ascii="Times New Roman" w:hAnsi="Times New Roman" w:cs="Times New Roman"/>
          <w:lang w:val="en-US"/>
        </w:rPr>
        <w:t>could</w:t>
      </w:r>
      <w:r w:rsidR="008C60DD">
        <w:rPr>
          <w:rFonts w:ascii="Times New Roman" w:hAnsi="Times New Roman" w:cs="Times New Roman"/>
          <w:lang w:val="en-US"/>
        </w:rPr>
        <w:t xml:space="preserve"> have occurred</w:t>
      </w:r>
      <w:r w:rsidR="00B6632F">
        <w:rPr>
          <w:rFonts w:ascii="Times New Roman" w:hAnsi="Times New Roman" w:cs="Times New Roman"/>
          <w:lang w:val="en-US"/>
        </w:rPr>
        <w:t>.</w:t>
      </w:r>
      <w:r w:rsidR="00D63B30">
        <w:rPr>
          <w:rFonts w:ascii="Times New Roman" w:hAnsi="Times New Roman" w:cs="Times New Roman"/>
          <w:lang w:val="en-US"/>
        </w:rPr>
        <w:t xml:space="preserve"> </w:t>
      </w:r>
      <w:r w:rsidR="00073B0A">
        <w:rPr>
          <w:rFonts w:ascii="Times New Roman" w:hAnsi="Times New Roman" w:cs="Times New Roman"/>
          <w:lang w:val="en-US"/>
        </w:rPr>
        <w:t>In any case</w:t>
      </w:r>
      <w:r w:rsidR="001424D8">
        <w:rPr>
          <w:rFonts w:ascii="Times New Roman" w:hAnsi="Times New Roman" w:cs="Times New Roman"/>
          <w:lang w:val="en-US"/>
        </w:rPr>
        <w:t>,</w:t>
      </w:r>
      <w:r w:rsidR="00583787">
        <w:rPr>
          <w:rFonts w:ascii="Times New Roman" w:hAnsi="Times New Roman" w:cs="Times New Roman"/>
          <w:lang w:val="en-US"/>
        </w:rPr>
        <w:t xml:space="preserve"> we have a category of ‘divorced’ people in our civil status adjustment</w:t>
      </w:r>
      <w:r w:rsidR="009219C3">
        <w:rPr>
          <w:rFonts w:ascii="Times New Roman" w:hAnsi="Times New Roman" w:cs="Times New Roman"/>
          <w:lang w:val="en-US"/>
        </w:rPr>
        <w:t xml:space="preserve"> </w:t>
      </w:r>
      <w:r w:rsidR="009219C3" w:rsidRPr="0011140B">
        <w:rPr>
          <w:rFonts w:ascii="Times New Roman" w:hAnsi="Times New Roman" w:cs="Times New Roman"/>
          <w:highlight w:val="yellow"/>
          <w:lang w:val="en-US"/>
        </w:rPr>
        <w:t>(P. XX, Lines XX-XX):</w:t>
      </w:r>
    </w:p>
    <w:p w14:paraId="10904138" w14:textId="77777777" w:rsidR="009219C3" w:rsidRPr="0011140B" w:rsidRDefault="009219C3" w:rsidP="009219C3">
      <w:pPr>
        <w:jc w:val="both"/>
        <w:rPr>
          <w:rFonts w:ascii="Times New Roman" w:hAnsi="Times New Roman" w:cs="Times New Roman"/>
          <w:lang w:val="en-US"/>
        </w:rPr>
      </w:pPr>
    </w:p>
    <w:p w14:paraId="638A1F41" w14:textId="6E245221" w:rsidR="003D3946" w:rsidRDefault="001E5193" w:rsidP="001226B3">
      <w:pPr>
        <w:jc w:val="both"/>
        <w:rPr>
          <w:rFonts w:ascii="Times New Roman" w:hAnsi="Times New Roman" w:cs="Times New Roman"/>
          <w:bCs/>
          <w:i/>
          <w:iCs/>
          <w:lang w:val="en-US"/>
        </w:rPr>
      </w:pPr>
      <w:r w:rsidRPr="001E5193">
        <w:rPr>
          <w:rFonts w:ascii="Times New Roman" w:hAnsi="Times New Roman" w:cs="Times New Roman"/>
          <w:bCs/>
          <w:i/>
          <w:iCs/>
          <w:lang w:val="en-US"/>
        </w:rPr>
        <w:t>For each married participant, we used the higher of the couple’s individual SES categories, where available. We also used information on civil status (never married, married, divorced, widowed)</w:t>
      </w:r>
    </w:p>
    <w:p w14:paraId="026FA292" w14:textId="77777777" w:rsidR="001E5193" w:rsidRDefault="001E5193" w:rsidP="001226B3">
      <w:pPr>
        <w:jc w:val="both"/>
        <w:rPr>
          <w:rFonts w:ascii="Times New Roman" w:hAnsi="Times New Roman" w:cs="Times New Roman"/>
          <w:lang w:val="en-US"/>
        </w:rPr>
      </w:pPr>
    </w:p>
    <w:p w14:paraId="76E597AD" w14:textId="04208727" w:rsidR="00DF39AC" w:rsidRPr="0011140B" w:rsidRDefault="003D3946" w:rsidP="00DF39AC">
      <w:pPr>
        <w:jc w:val="both"/>
        <w:rPr>
          <w:rFonts w:ascii="Times New Roman" w:hAnsi="Times New Roman" w:cs="Times New Roman"/>
          <w:lang w:val="en-US"/>
        </w:rPr>
      </w:pPr>
      <w:r>
        <w:rPr>
          <w:rFonts w:ascii="Times New Roman" w:hAnsi="Times New Roman" w:cs="Times New Roman"/>
          <w:lang w:val="en-US"/>
        </w:rPr>
        <w:t xml:space="preserve">The Reviewer is correct to point out that co-habitation is common among </w:t>
      </w:r>
      <w:r w:rsidR="00B6632F">
        <w:rPr>
          <w:rFonts w:ascii="Times New Roman" w:hAnsi="Times New Roman" w:cs="Times New Roman"/>
          <w:lang w:val="en-US"/>
        </w:rPr>
        <w:t>couples in Denmark, which would not be</w:t>
      </w:r>
      <w:r w:rsidR="000F5627">
        <w:rPr>
          <w:rFonts w:ascii="Times New Roman" w:hAnsi="Times New Roman" w:cs="Times New Roman"/>
          <w:lang w:val="en-US"/>
        </w:rPr>
        <w:t xml:space="preserve"> captured by our analysis. </w:t>
      </w:r>
      <w:r w:rsidR="008C21E7">
        <w:rPr>
          <w:rFonts w:ascii="Times New Roman" w:hAnsi="Times New Roman" w:cs="Times New Roman"/>
          <w:lang w:val="en-US"/>
        </w:rPr>
        <w:t xml:space="preserve">We have no detail in our dataset which would allow this to be adjusted for. </w:t>
      </w:r>
      <w:r w:rsidR="00DF39AC">
        <w:rPr>
          <w:rFonts w:ascii="Times New Roman" w:hAnsi="Times New Roman" w:cs="Times New Roman"/>
          <w:lang w:val="en-US"/>
        </w:rPr>
        <w:t xml:space="preserve">We have added this as a Limitation in the Discussion of the revised manuscript </w:t>
      </w:r>
      <w:r w:rsidR="00DF39AC" w:rsidRPr="0011140B">
        <w:rPr>
          <w:rFonts w:ascii="Times New Roman" w:hAnsi="Times New Roman" w:cs="Times New Roman"/>
          <w:highlight w:val="yellow"/>
          <w:lang w:val="en-US"/>
        </w:rPr>
        <w:t>(P. XX, Lines XX-XX):</w:t>
      </w:r>
    </w:p>
    <w:p w14:paraId="60F8BB76" w14:textId="77777777" w:rsidR="00DF39AC" w:rsidRPr="0011140B" w:rsidRDefault="00DF39AC" w:rsidP="00DF39AC">
      <w:pPr>
        <w:jc w:val="both"/>
        <w:rPr>
          <w:rFonts w:ascii="Times New Roman" w:hAnsi="Times New Roman" w:cs="Times New Roman"/>
          <w:lang w:val="en-US"/>
        </w:rPr>
      </w:pPr>
    </w:p>
    <w:p w14:paraId="18ED7347" w14:textId="77777777" w:rsidR="00C3524A" w:rsidRPr="00C3524A" w:rsidRDefault="00C3524A" w:rsidP="00C3524A">
      <w:pPr>
        <w:jc w:val="both"/>
        <w:rPr>
          <w:rFonts w:ascii="Times New Roman" w:hAnsi="Times New Roman" w:cs="Times New Roman"/>
          <w:bCs/>
          <w:i/>
          <w:iCs/>
          <w:lang w:val="en-US"/>
        </w:rPr>
      </w:pPr>
      <w:ins w:id="230" w:author="Parks, Robbie M" w:date="2022-03-01T14:51:00Z">
        <w:r w:rsidRPr="00C3524A">
          <w:rPr>
            <w:rFonts w:ascii="Times New Roman" w:hAnsi="Times New Roman" w:cs="Times New Roman"/>
            <w:bCs/>
            <w:i/>
            <w:iCs/>
            <w:lang w:val="en-US"/>
          </w:rPr>
          <w:t>While our analysis adjusted for SES</w:t>
        </w:r>
      </w:ins>
      <w:ins w:id="231" w:author="Parks, Robbie M" w:date="2022-03-01T14:53:00Z">
        <w:r w:rsidRPr="00C3524A">
          <w:rPr>
            <w:rFonts w:ascii="Times New Roman" w:hAnsi="Times New Roman" w:cs="Times New Roman"/>
            <w:bCs/>
            <w:i/>
            <w:iCs/>
            <w:lang w:val="en-US"/>
          </w:rPr>
          <w:t xml:space="preserve">, which was based on each participant’s household, </w:t>
        </w:r>
      </w:ins>
      <w:ins w:id="232" w:author="Parks, Robbie M" w:date="2022-03-01T14:55:00Z">
        <w:r w:rsidRPr="00C3524A">
          <w:rPr>
            <w:rFonts w:ascii="Times New Roman" w:hAnsi="Times New Roman" w:cs="Times New Roman"/>
            <w:bCs/>
            <w:i/>
            <w:iCs/>
            <w:lang w:val="en-US"/>
          </w:rPr>
          <w:t xml:space="preserve">many couples in Denmark cohabitate. This would not be captured by our analysis, and </w:t>
        </w:r>
      </w:ins>
      <w:ins w:id="233" w:author="Parks, Robbie M" w:date="2022-03-01T14:56:00Z">
        <w:r w:rsidRPr="00C3524A">
          <w:rPr>
            <w:rFonts w:ascii="Times New Roman" w:hAnsi="Times New Roman" w:cs="Times New Roman"/>
            <w:bCs/>
            <w:i/>
            <w:iCs/>
            <w:lang w:val="en-US"/>
          </w:rPr>
          <w:t xml:space="preserve">ALS diagnosis in relation to cohabitation status </w:t>
        </w:r>
      </w:ins>
      <w:ins w:id="234" w:author="Parks, Robbie M" w:date="2022-03-01T14:55:00Z">
        <w:r w:rsidRPr="00C3524A">
          <w:rPr>
            <w:rFonts w:ascii="Times New Roman" w:hAnsi="Times New Roman" w:cs="Times New Roman"/>
            <w:bCs/>
            <w:i/>
            <w:iCs/>
            <w:lang w:val="en-US"/>
          </w:rPr>
          <w:t>should be further investigated.</w:t>
        </w:r>
      </w:ins>
      <w:r w:rsidRPr="00C3524A">
        <w:rPr>
          <w:rFonts w:ascii="Times New Roman" w:hAnsi="Times New Roman" w:cs="Times New Roman"/>
          <w:bCs/>
          <w:i/>
          <w:iCs/>
          <w:lang w:val="en-US"/>
        </w:rPr>
        <w:fldChar w:fldCharType="begin"/>
      </w:r>
      <w:r w:rsidRPr="00C3524A">
        <w:rPr>
          <w:rFonts w:ascii="Times New Roman" w:hAnsi="Times New Roman" w:cs="Times New Roman"/>
          <w:bCs/>
          <w:i/>
          <w:iCs/>
          <w:lang w:val="en-US"/>
        </w:rPr>
        <w:instrText xml:space="preserve"> ADDIN ZOTERO_ITEM CSL_CITATION {"citationID":"KRRaxhFX","properties":{"formattedCitation":"\\super 84\\nosupersub{}","plainCitation":"84","noteIndex":0},"citationItems":[{"id":1279,"uris":["http://zotero.org/users/6925055/items/BLQT24QY"],"uri":["http://zotero.org/users/6925055/items/BLQT24QY"],"itemData":{"id":1279,"type":"article-journal","container-title":"International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Pr="00C3524A">
        <w:rPr>
          <w:rFonts w:ascii="Times New Roman" w:hAnsi="Times New Roman" w:cs="Times New Roman"/>
          <w:bCs/>
          <w:i/>
          <w:iCs/>
          <w:lang w:val="en-US"/>
        </w:rPr>
        <w:fldChar w:fldCharType="separate"/>
      </w:r>
      <w:r w:rsidRPr="00C3524A">
        <w:rPr>
          <w:rFonts w:ascii="Times New Roman" w:hAnsi="Times New Roman" w:cs="Times New Roman"/>
          <w:i/>
          <w:iCs/>
          <w:vertAlign w:val="superscript"/>
          <w:lang w:val="en-US"/>
        </w:rPr>
        <w:t>84</w:t>
      </w:r>
      <w:r w:rsidRPr="00C3524A">
        <w:rPr>
          <w:rFonts w:ascii="Times New Roman" w:hAnsi="Times New Roman" w:cs="Times New Roman"/>
          <w:i/>
          <w:iCs/>
          <w:lang w:val="en-US"/>
        </w:rPr>
        <w:fldChar w:fldCharType="end"/>
      </w:r>
    </w:p>
    <w:p w14:paraId="45822195" w14:textId="6C0D137D"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812DE9">
        <w:rPr>
          <w:rFonts w:ascii="Times New Roman" w:hAnsi="Times New Roman" w:cs="Times New Roman"/>
          <w:b/>
          <w:bCs/>
          <w:lang w:val="en-US"/>
        </w:rPr>
        <w:t>8. Methods, timing of covariates: for covariates whose values could vary over time (e.g., occupation, civil status, parish-level SES), what was the timing of these covariates relative to the exposure and outcome periods?</w:t>
      </w:r>
    </w:p>
    <w:p w14:paraId="28B9ED62" w14:textId="77777777" w:rsidR="00C229A2" w:rsidRPr="0011140B" w:rsidRDefault="00C229A2" w:rsidP="00B45B6C">
      <w:pPr>
        <w:jc w:val="both"/>
        <w:rPr>
          <w:rFonts w:ascii="Times New Roman" w:hAnsi="Times New Roman" w:cs="Times New Roman"/>
          <w:highlight w:val="yellow"/>
          <w:lang w:val="en-US"/>
        </w:rPr>
      </w:pPr>
    </w:p>
    <w:p w14:paraId="27591684" w14:textId="3481975A" w:rsidR="00A11DA3" w:rsidRPr="0011140B" w:rsidRDefault="00D32497" w:rsidP="00A11DA3">
      <w:pPr>
        <w:jc w:val="both"/>
        <w:rPr>
          <w:rFonts w:ascii="Times New Roman" w:hAnsi="Times New Roman" w:cs="Times New Roman"/>
          <w:lang w:val="en-US"/>
        </w:rPr>
      </w:pPr>
      <w:commentRangeStart w:id="235"/>
      <w:r>
        <w:rPr>
          <w:rFonts w:ascii="Times New Roman" w:hAnsi="Times New Roman" w:cs="Times New Roman"/>
          <w:lang w:val="en-US"/>
        </w:rPr>
        <w:t xml:space="preserve">The </w:t>
      </w:r>
      <w:r w:rsidR="00A11DA3">
        <w:rPr>
          <w:rFonts w:ascii="Times New Roman" w:hAnsi="Times New Roman" w:cs="Times New Roman"/>
          <w:lang w:val="en-US"/>
        </w:rPr>
        <w:t xml:space="preserve">covariates were obtained at the index date, </w:t>
      </w:r>
      <w:commentRangeEnd w:id="235"/>
      <w:r w:rsidR="00433E26">
        <w:rPr>
          <w:rStyle w:val="CommentReference"/>
        </w:rPr>
        <w:commentReference w:id="235"/>
      </w:r>
      <w:r w:rsidR="00A11DA3">
        <w:rPr>
          <w:rFonts w:ascii="Times New Roman" w:hAnsi="Times New Roman" w:cs="Times New Roman"/>
          <w:lang w:val="en-US"/>
        </w:rPr>
        <w:t xml:space="preserve">which we have clarified in the revised manuscript </w:t>
      </w:r>
      <w:r w:rsidR="00A11DA3" w:rsidRPr="0011140B">
        <w:rPr>
          <w:rFonts w:ascii="Times New Roman" w:hAnsi="Times New Roman" w:cs="Times New Roman"/>
          <w:highlight w:val="yellow"/>
          <w:lang w:val="en-US"/>
        </w:rPr>
        <w:t>(P. XX, Lines XX-XX):</w:t>
      </w:r>
    </w:p>
    <w:p w14:paraId="1FC184E5" w14:textId="77777777" w:rsidR="00A11DA3" w:rsidRPr="0011140B" w:rsidRDefault="00A11DA3" w:rsidP="00A11DA3">
      <w:pPr>
        <w:jc w:val="both"/>
        <w:rPr>
          <w:rFonts w:ascii="Times New Roman" w:hAnsi="Times New Roman" w:cs="Times New Roman"/>
          <w:lang w:val="en-US"/>
        </w:rPr>
      </w:pPr>
    </w:p>
    <w:p w14:paraId="6F4C11C5" w14:textId="77777777" w:rsidR="00983FFB" w:rsidRDefault="00983FFB" w:rsidP="00B45B6C">
      <w:pPr>
        <w:jc w:val="both"/>
        <w:rPr>
          <w:rFonts w:ascii="Times New Roman" w:hAnsi="Times New Roman" w:cs="Times New Roman"/>
          <w:bCs/>
          <w:i/>
          <w:iCs/>
          <w:lang w:val="en-US"/>
        </w:rPr>
      </w:pPr>
      <w:r w:rsidRPr="00983FFB">
        <w:rPr>
          <w:rFonts w:ascii="Times New Roman" w:hAnsi="Times New Roman" w:cs="Times New Roman"/>
          <w:bCs/>
          <w:i/>
          <w:iCs/>
          <w:lang w:val="en-US"/>
        </w:rPr>
        <w:t xml:space="preserve">We included a set of covariates </w:t>
      </w:r>
      <w:ins w:id="236" w:author="Parks, Robbie M" w:date="2022-03-01T15:01:00Z">
        <w:r w:rsidRPr="00983FFB">
          <w:rPr>
            <w:rFonts w:ascii="Times New Roman" w:hAnsi="Times New Roman" w:cs="Times New Roman"/>
            <w:bCs/>
            <w:i/>
            <w:iCs/>
            <w:lang w:val="en-US"/>
          </w:rPr>
          <w:t xml:space="preserve">at index date </w:t>
        </w:r>
      </w:ins>
      <w:r w:rsidRPr="00983FFB">
        <w:rPr>
          <w:rFonts w:ascii="Times New Roman" w:hAnsi="Times New Roman" w:cs="Times New Roman"/>
          <w:bCs/>
          <w:i/>
          <w:iCs/>
          <w:lang w:val="en-US"/>
        </w:rPr>
        <w:t>to account for potential confounding bias</w:t>
      </w:r>
      <w:ins w:id="237" w:author="Parks, Robbie M" w:date="2022-02-08T16:18:00Z">
        <w:r w:rsidRPr="00983FFB">
          <w:rPr>
            <w:rFonts w:ascii="Times New Roman" w:hAnsi="Times New Roman" w:cs="Times New Roman"/>
            <w:bCs/>
            <w:i/>
            <w:iCs/>
            <w:lang w:val="en-US"/>
          </w:rPr>
          <w:t>, i</w:t>
        </w:r>
      </w:ins>
      <w:ins w:id="238" w:author="Parks, Robbie M" w:date="2022-02-08T16:19:00Z">
        <w:r w:rsidRPr="00983FFB">
          <w:rPr>
            <w:rFonts w:ascii="Times New Roman" w:hAnsi="Times New Roman" w:cs="Times New Roman"/>
            <w:bCs/>
            <w:i/>
            <w:iCs/>
            <w:lang w:val="en-US"/>
          </w:rPr>
          <w:t xml:space="preserve">ncluding </w:t>
        </w:r>
      </w:ins>
      <w:ins w:id="239" w:author="Parks, Robbie M" w:date="2022-03-01T14:40:00Z">
        <w:r w:rsidRPr="00983FFB">
          <w:rPr>
            <w:rFonts w:ascii="Times New Roman" w:hAnsi="Times New Roman" w:cs="Times New Roman"/>
            <w:bCs/>
            <w:i/>
            <w:iCs/>
            <w:lang w:val="en-US"/>
          </w:rPr>
          <w:t xml:space="preserve">household </w:t>
        </w:r>
      </w:ins>
      <w:ins w:id="240" w:author="Parks, Robbie M" w:date="2022-02-08T16:19:00Z">
        <w:r w:rsidRPr="00983FFB">
          <w:rPr>
            <w:rFonts w:ascii="Times New Roman" w:hAnsi="Times New Roman" w:cs="Times New Roman"/>
            <w:bCs/>
            <w:i/>
            <w:iCs/>
            <w:lang w:val="en-US"/>
          </w:rPr>
          <w:t xml:space="preserve">socioeconomic status (SES), civil status, </w:t>
        </w:r>
      </w:ins>
      <w:ins w:id="241" w:author="Parks, Robbie M" w:date="2022-02-08T16:20:00Z">
        <w:r w:rsidRPr="00983FFB">
          <w:rPr>
            <w:rFonts w:ascii="Times New Roman" w:hAnsi="Times New Roman" w:cs="Times New Roman"/>
            <w:bCs/>
            <w:i/>
            <w:iCs/>
            <w:lang w:val="en-US"/>
          </w:rPr>
          <w:t>last report</w:t>
        </w:r>
      </w:ins>
      <w:ins w:id="242" w:author="Parks, Robbie M" w:date="2022-02-08T16:24:00Z">
        <w:r w:rsidRPr="00983FFB">
          <w:rPr>
            <w:rFonts w:ascii="Times New Roman" w:hAnsi="Times New Roman" w:cs="Times New Roman"/>
            <w:bCs/>
            <w:i/>
            <w:iCs/>
            <w:lang w:val="en-US"/>
          </w:rPr>
          <w:t>ed</w:t>
        </w:r>
      </w:ins>
      <w:ins w:id="243" w:author="Parks, Robbie M" w:date="2022-02-08T16:20:00Z">
        <w:r w:rsidRPr="00983FFB">
          <w:rPr>
            <w:rFonts w:ascii="Times New Roman" w:hAnsi="Times New Roman" w:cs="Times New Roman"/>
            <w:bCs/>
            <w:i/>
            <w:iCs/>
            <w:lang w:val="en-US"/>
          </w:rPr>
          <w:t xml:space="preserve"> place of residence</w:t>
        </w:r>
      </w:ins>
      <w:ins w:id="244" w:author="Parks, Robbie M" w:date="2022-02-08T16:24:00Z">
        <w:r w:rsidRPr="00983FFB">
          <w:rPr>
            <w:rFonts w:ascii="Times New Roman" w:hAnsi="Times New Roman" w:cs="Times New Roman"/>
            <w:bCs/>
            <w:i/>
            <w:iCs/>
            <w:lang w:val="en-US"/>
          </w:rPr>
          <w:t>,</w:t>
        </w:r>
      </w:ins>
      <w:ins w:id="245" w:author="Parks, Robbie M" w:date="2022-02-08T16:20:00Z">
        <w:r w:rsidRPr="00983FFB">
          <w:rPr>
            <w:rFonts w:ascii="Times New Roman" w:hAnsi="Times New Roman" w:cs="Times New Roman"/>
            <w:bCs/>
            <w:i/>
            <w:iCs/>
            <w:lang w:val="en-US"/>
          </w:rPr>
          <w:t xml:space="preserve"> and place of birth</w:t>
        </w:r>
      </w:ins>
      <w:r w:rsidRPr="00983FFB">
        <w:rPr>
          <w:rFonts w:ascii="Times New Roman" w:hAnsi="Times New Roman" w:cs="Times New Roman"/>
          <w:bCs/>
          <w:i/>
          <w:iCs/>
          <w:lang w:val="en-US"/>
        </w:rPr>
        <w:t>.</w:t>
      </w:r>
    </w:p>
    <w:p w14:paraId="0070FC01" w14:textId="5E188FA8" w:rsidR="00803D38" w:rsidRPr="0011140B"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9. Methods: calendar time as a course of confounding? Given that air pollutant concentrations and other determinants of ALS may have changed over time, might calendar time be a source of confounding?</w:t>
      </w:r>
    </w:p>
    <w:p w14:paraId="1DCFBAC8" w14:textId="77777777" w:rsidR="00803D38" w:rsidRPr="0011140B" w:rsidRDefault="00803D38" w:rsidP="00B45B6C">
      <w:pPr>
        <w:jc w:val="both"/>
        <w:rPr>
          <w:rFonts w:ascii="Times New Roman" w:hAnsi="Times New Roman" w:cs="Times New Roman"/>
          <w:b/>
          <w:bCs/>
          <w:lang w:val="en-US"/>
        </w:rPr>
      </w:pPr>
    </w:p>
    <w:p w14:paraId="7C11D31F" w14:textId="4A983645" w:rsidR="001271A0" w:rsidRDefault="003F59FF" w:rsidP="00B45B6C">
      <w:pPr>
        <w:jc w:val="both"/>
        <w:rPr>
          <w:rFonts w:ascii="Times New Roman" w:hAnsi="Times New Roman" w:cs="Times New Roman"/>
          <w:lang w:val="en-US"/>
        </w:rPr>
      </w:pPr>
      <w:r>
        <w:rPr>
          <w:rFonts w:ascii="Times New Roman" w:hAnsi="Times New Roman" w:cs="Times New Roman"/>
          <w:lang w:val="en-US"/>
        </w:rPr>
        <w:t xml:space="preserve">In a cohort study, this could certainty be the case. However, this was a case-control study. </w:t>
      </w:r>
      <w:r w:rsidR="007D330C">
        <w:rPr>
          <w:rFonts w:ascii="Times New Roman" w:hAnsi="Times New Roman" w:cs="Times New Roman"/>
          <w:lang w:val="en-US"/>
        </w:rPr>
        <w:t xml:space="preserve">Given that our cases and controls were matched </w:t>
      </w:r>
      <w:r w:rsidR="00B93931">
        <w:rPr>
          <w:rFonts w:ascii="Times New Roman" w:hAnsi="Times New Roman" w:cs="Times New Roman"/>
          <w:lang w:val="en-US"/>
        </w:rPr>
        <w:t xml:space="preserve">by </w:t>
      </w:r>
      <w:r w:rsidR="00CA3A13">
        <w:rPr>
          <w:rFonts w:ascii="Times New Roman" w:hAnsi="Times New Roman" w:cs="Times New Roman"/>
          <w:lang w:val="en-US"/>
        </w:rPr>
        <w:t xml:space="preserve">age and year of birth (among other </w:t>
      </w:r>
      <w:r w:rsidR="000E1BA9">
        <w:rPr>
          <w:rFonts w:ascii="Times New Roman" w:hAnsi="Times New Roman" w:cs="Times New Roman"/>
          <w:lang w:val="en-US"/>
        </w:rPr>
        <w:t>characteristics</w:t>
      </w:r>
      <w:r w:rsidR="00CA3A13">
        <w:rPr>
          <w:rFonts w:ascii="Times New Roman" w:hAnsi="Times New Roman" w:cs="Times New Roman"/>
          <w:lang w:val="en-US"/>
        </w:rPr>
        <w:t>)</w:t>
      </w:r>
      <w:r w:rsidR="002D3957">
        <w:rPr>
          <w:rFonts w:ascii="Times New Roman" w:hAnsi="Times New Roman" w:cs="Times New Roman"/>
          <w:bCs/>
          <w:lang w:val="en-US"/>
        </w:rPr>
        <w:t xml:space="preserve"> </w:t>
      </w:r>
      <w:r w:rsidR="004415BA">
        <w:rPr>
          <w:rFonts w:ascii="Times New Roman" w:hAnsi="Times New Roman" w:cs="Times New Roman"/>
          <w:bCs/>
          <w:lang w:val="en-US"/>
        </w:rPr>
        <w:t xml:space="preserve">the </w:t>
      </w:r>
      <w:r w:rsidR="000E1BA9">
        <w:rPr>
          <w:rFonts w:ascii="Times New Roman" w:hAnsi="Times New Roman" w:cs="Times New Roman"/>
          <w:bCs/>
          <w:lang w:val="en-US"/>
        </w:rPr>
        <w:t xml:space="preserve">controls would have been identified at a point very close in time to the associated controls. Therefore, </w:t>
      </w:r>
      <w:r w:rsidR="001271A0">
        <w:rPr>
          <w:rFonts w:ascii="Times New Roman" w:hAnsi="Times New Roman" w:cs="Times New Roman"/>
          <w:lang w:val="en-US"/>
        </w:rPr>
        <w:t xml:space="preserve">we do not hold that calendar time could have been a source of confounding. We have clarified this in the revised manuscript </w:t>
      </w:r>
      <w:r w:rsidR="001271A0" w:rsidRPr="0011140B">
        <w:rPr>
          <w:rFonts w:ascii="Times New Roman" w:hAnsi="Times New Roman" w:cs="Times New Roman"/>
          <w:highlight w:val="yellow"/>
          <w:lang w:val="en-US"/>
        </w:rPr>
        <w:t>(P. XX, Lines XX-XX):</w:t>
      </w:r>
    </w:p>
    <w:p w14:paraId="2F96179F" w14:textId="2C150169" w:rsidR="001271A0" w:rsidRDefault="001271A0" w:rsidP="00B45B6C">
      <w:pPr>
        <w:jc w:val="both"/>
        <w:rPr>
          <w:rFonts w:ascii="Times New Roman" w:hAnsi="Times New Roman" w:cs="Times New Roman"/>
          <w:lang w:val="en-US"/>
        </w:rPr>
      </w:pPr>
    </w:p>
    <w:p w14:paraId="37997AD4" w14:textId="2E74E4F9" w:rsidR="00BD21B6" w:rsidRPr="00781917" w:rsidRDefault="004717E6" w:rsidP="00B45B6C">
      <w:pPr>
        <w:jc w:val="both"/>
        <w:rPr>
          <w:rFonts w:ascii="Times New Roman" w:hAnsi="Times New Roman" w:cs="Times New Roman"/>
          <w:i/>
          <w:iCs/>
          <w:lang w:val="en-US"/>
        </w:rPr>
      </w:pPr>
      <w:ins w:id="246" w:author="Parks, Robbie M" w:date="2022-03-06T14:59:00Z">
        <w:r w:rsidRPr="004717E6">
          <w:rPr>
            <w:rFonts w:ascii="Times New Roman" w:hAnsi="Times New Roman" w:cs="Times New Roman"/>
            <w:bCs/>
            <w:i/>
            <w:iCs/>
            <w:lang w:val="en-US"/>
          </w:rPr>
          <w:t xml:space="preserve">We do not expect that calendar time was a potential </w:t>
        </w:r>
      </w:ins>
      <w:ins w:id="247" w:author="Parks, Robbie M" w:date="2022-03-06T15:00:00Z">
        <w:r w:rsidRPr="004717E6">
          <w:rPr>
            <w:rFonts w:ascii="Times New Roman" w:hAnsi="Times New Roman" w:cs="Times New Roman"/>
            <w:bCs/>
            <w:i/>
            <w:iCs/>
            <w:lang w:val="en-US"/>
          </w:rPr>
          <w:t>source of confounding, as the controls were matched by age and  year of birth, and therefore would have been close in time to the cases.</w:t>
        </w:r>
      </w:ins>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lastRenderedPageBreak/>
        <w:br/>
      </w:r>
      <w:r w:rsidR="00CE7300" w:rsidRPr="00E06472">
        <w:rPr>
          <w:rFonts w:ascii="Times New Roman" w:hAnsi="Times New Roman" w:cs="Times New Roman"/>
          <w:b/>
          <w:bCs/>
          <w:lang w:val="en-US"/>
        </w:rPr>
        <w:t>10. Discussion: potential that smoking and/or BMI could be sources of confounding. The paper states, "… to induce confounding bias, any unaccounted-for variable would have to influence both ALS diagnosis and air pollution. BMI, previously associated with ALS, would not confound the association between traffic-related air pollution and ALS, as pollutant concentrations are derived independently from BMI distribution. Any BMI-air pollution association in our study, thus, would be via SES." Through complex social and economic mechanisms, the association of air pollution exposure with any given factor (e.g., BMI) can vary across populations. For example, in some study populations, areas where smoking is more common have higher concentrations of traffic-related air pollutants; in other settings, the pattern is reversed; and still others, there is little association. How is it known that BMI is not associated with exposure in this study population? Furthermore, how is it known that any such association in this study population would operate through SES? Analogous questions could be posed about smoking, as well. In the absence of firm answers to these questions, it could be useful to conduct a quantitative bias analysis, particularly as the estimated effect sizes are small.</w:t>
      </w:r>
      <w:r w:rsidR="00CE7300" w:rsidRPr="0011140B">
        <w:rPr>
          <w:rFonts w:ascii="Times New Roman" w:hAnsi="Times New Roman" w:cs="Times New Roman"/>
          <w:b/>
          <w:bCs/>
          <w:lang w:val="en-US"/>
        </w:rPr>
        <w:br/>
      </w:r>
    </w:p>
    <w:p w14:paraId="3F39C5C9" w14:textId="1A2144A6" w:rsidR="00065CDB" w:rsidRDefault="00C57170" w:rsidP="00B45B6C">
      <w:pPr>
        <w:jc w:val="both"/>
        <w:rPr>
          <w:rFonts w:ascii="Times New Roman" w:hAnsi="Times New Roman" w:cs="Times New Roman"/>
          <w:lang w:val="en-US"/>
        </w:rPr>
      </w:pPr>
      <w:r>
        <w:rPr>
          <w:rFonts w:ascii="Times New Roman" w:hAnsi="Times New Roman" w:cs="Times New Roman"/>
          <w:lang w:val="en-US"/>
        </w:rPr>
        <w:t xml:space="preserve">We agree with the Reviewer that there are complex social and economic mechanisms through which </w:t>
      </w:r>
      <w:r w:rsidR="00AF3044">
        <w:rPr>
          <w:rFonts w:ascii="Times New Roman" w:hAnsi="Times New Roman" w:cs="Times New Roman"/>
          <w:lang w:val="en-US"/>
        </w:rPr>
        <w:t xml:space="preserve">BMI </w:t>
      </w:r>
      <w:r w:rsidR="00065CDB">
        <w:rPr>
          <w:rFonts w:ascii="Times New Roman" w:hAnsi="Times New Roman" w:cs="Times New Roman"/>
          <w:lang w:val="en-US"/>
        </w:rPr>
        <w:t xml:space="preserve">may well </w:t>
      </w:r>
      <w:r w:rsidR="00AF3044">
        <w:rPr>
          <w:rFonts w:ascii="Times New Roman" w:hAnsi="Times New Roman" w:cs="Times New Roman"/>
          <w:lang w:val="en-US"/>
        </w:rPr>
        <w:t>be related to pollution levels</w:t>
      </w:r>
      <w:r w:rsidR="00065CDB">
        <w:rPr>
          <w:rFonts w:ascii="Times New Roman" w:hAnsi="Times New Roman" w:cs="Times New Roman"/>
          <w:lang w:val="en-US"/>
        </w:rPr>
        <w:t xml:space="preserve"> in De</w:t>
      </w:r>
      <w:r w:rsidR="001172E9">
        <w:rPr>
          <w:rFonts w:ascii="Times New Roman" w:hAnsi="Times New Roman" w:cs="Times New Roman"/>
          <w:lang w:val="en-US"/>
        </w:rPr>
        <w:t>n</w:t>
      </w:r>
      <w:r w:rsidR="00065CDB">
        <w:rPr>
          <w:rFonts w:ascii="Times New Roman" w:hAnsi="Times New Roman" w:cs="Times New Roman"/>
          <w:lang w:val="en-US"/>
        </w:rPr>
        <w:t>mark</w:t>
      </w:r>
      <w:r w:rsidR="00AF3044">
        <w:rPr>
          <w:rFonts w:ascii="Times New Roman" w:hAnsi="Times New Roman" w:cs="Times New Roman"/>
          <w:lang w:val="en-US"/>
        </w:rPr>
        <w:t xml:space="preserve">. However, to be a potential source of confounding, BMI </w:t>
      </w:r>
      <w:r w:rsidR="00030360">
        <w:rPr>
          <w:rFonts w:ascii="Times New Roman" w:hAnsi="Times New Roman" w:cs="Times New Roman"/>
          <w:lang w:val="en-US"/>
        </w:rPr>
        <w:t xml:space="preserve">would have to be causing the variation in pollution levels. There is no evidence that we know </w:t>
      </w:r>
      <w:r w:rsidR="00F76071">
        <w:rPr>
          <w:rFonts w:ascii="Times New Roman" w:hAnsi="Times New Roman" w:cs="Times New Roman"/>
          <w:lang w:val="en-US"/>
        </w:rPr>
        <w:t xml:space="preserve">of </w:t>
      </w:r>
      <w:r w:rsidR="00030360">
        <w:rPr>
          <w:rFonts w:ascii="Times New Roman" w:hAnsi="Times New Roman" w:cs="Times New Roman"/>
          <w:lang w:val="en-US"/>
        </w:rPr>
        <w:t xml:space="preserve">that would suggest that BMI </w:t>
      </w:r>
      <w:r w:rsidR="00DE359A">
        <w:rPr>
          <w:rFonts w:ascii="Times New Roman" w:hAnsi="Times New Roman" w:cs="Times New Roman"/>
          <w:lang w:val="en-US"/>
        </w:rPr>
        <w:t>drives variation in pollution levels</w:t>
      </w:r>
      <w:r w:rsidR="00CD5B0A">
        <w:rPr>
          <w:rFonts w:ascii="Times New Roman" w:hAnsi="Times New Roman" w:cs="Times New Roman"/>
          <w:lang w:val="en-US"/>
        </w:rPr>
        <w:t>, and the way that the exposures were predicted did not in any way take into account individual-level BMI data</w:t>
      </w:r>
      <w:r w:rsidR="00DE359A">
        <w:rPr>
          <w:rFonts w:ascii="Times New Roman" w:hAnsi="Times New Roman" w:cs="Times New Roman"/>
          <w:lang w:val="en-US"/>
        </w:rPr>
        <w:t xml:space="preserve">. </w:t>
      </w:r>
      <w:r w:rsidR="00097366">
        <w:rPr>
          <w:rFonts w:ascii="Times New Roman" w:hAnsi="Times New Roman" w:cs="Times New Roman"/>
          <w:lang w:val="en-US"/>
        </w:rPr>
        <w:t xml:space="preserve">Rather, SES predicts where one lives, </w:t>
      </w:r>
      <w:r w:rsidR="00CA122B">
        <w:rPr>
          <w:rFonts w:ascii="Times New Roman" w:hAnsi="Times New Roman" w:cs="Times New Roman"/>
          <w:lang w:val="en-US"/>
        </w:rPr>
        <w:t xml:space="preserve">and also </w:t>
      </w:r>
      <w:r w:rsidR="00B07685">
        <w:rPr>
          <w:rFonts w:ascii="Times New Roman" w:hAnsi="Times New Roman" w:cs="Times New Roman"/>
          <w:lang w:val="en-US"/>
        </w:rPr>
        <w:t>one</w:t>
      </w:r>
      <w:r w:rsidR="004570CD">
        <w:rPr>
          <w:rFonts w:ascii="Times New Roman" w:hAnsi="Times New Roman" w:cs="Times New Roman"/>
          <w:lang w:val="en-US"/>
        </w:rPr>
        <w:t xml:space="preserve">’s </w:t>
      </w:r>
      <w:r w:rsidR="00CA122B">
        <w:rPr>
          <w:rFonts w:ascii="Times New Roman" w:hAnsi="Times New Roman" w:cs="Times New Roman"/>
          <w:lang w:val="en-US"/>
        </w:rPr>
        <w:t xml:space="preserve">BMI, </w:t>
      </w:r>
      <w:r w:rsidR="00AF5DB3">
        <w:rPr>
          <w:rFonts w:ascii="Times New Roman" w:hAnsi="Times New Roman" w:cs="Times New Roman"/>
          <w:lang w:val="en-US"/>
        </w:rPr>
        <w:t>and where one lives is a driver of air pollution levels</w:t>
      </w:r>
      <w:r w:rsidR="00097366">
        <w:rPr>
          <w:rFonts w:ascii="Times New Roman" w:hAnsi="Times New Roman" w:cs="Times New Roman"/>
          <w:lang w:val="en-US"/>
        </w:rPr>
        <w:t xml:space="preserve">, which warranted adjusting for it in our analysis. </w:t>
      </w:r>
      <w:r w:rsidR="00C216A1">
        <w:rPr>
          <w:rFonts w:ascii="Times New Roman" w:hAnsi="Times New Roman" w:cs="Times New Roman"/>
          <w:lang w:val="en-US"/>
        </w:rPr>
        <w:t>We have blocked the path via SES if associated with that</w:t>
      </w:r>
      <w:r w:rsidR="00F75A98">
        <w:rPr>
          <w:rFonts w:ascii="Times New Roman" w:hAnsi="Times New Roman" w:cs="Times New Roman"/>
          <w:lang w:val="en-US"/>
        </w:rPr>
        <w:t>.</w:t>
      </w:r>
    </w:p>
    <w:p w14:paraId="1F89388E" w14:textId="77777777" w:rsidR="00065CDB" w:rsidRDefault="00065CDB" w:rsidP="00B45B6C">
      <w:pPr>
        <w:jc w:val="both"/>
        <w:rPr>
          <w:rFonts w:ascii="Times New Roman" w:hAnsi="Times New Roman" w:cs="Times New Roman"/>
          <w:lang w:val="en-US"/>
        </w:rPr>
      </w:pPr>
    </w:p>
    <w:p w14:paraId="163C4667" w14:textId="0BEB0591" w:rsidR="009859C0" w:rsidRPr="0011140B" w:rsidRDefault="00797847" w:rsidP="009859C0">
      <w:pPr>
        <w:jc w:val="both"/>
        <w:rPr>
          <w:rFonts w:ascii="Times New Roman" w:hAnsi="Times New Roman" w:cs="Times New Roman"/>
          <w:lang w:val="en-US"/>
        </w:rPr>
      </w:pPr>
      <w:r>
        <w:rPr>
          <w:rFonts w:ascii="Times New Roman" w:hAnsi="Times New Roman" w:cs="Times New Roman"/>
          <w:lang w:val="en-US"/>
        </w:rPr>
        <w:t>Relevant</w:t>
      </w:r>
      <w:r w:rsidR="00065CDB">
        <w:rPr>
          <w:rFonts w:ascii="Times New Roman" w:hAnsi="Times New Roman" w:cs="Times New Roman"/>
          <w:lang w:val="en-US"/>
        </w:rPr>
        <w:t xml:space="preserve"> to this, </w:t>
      </w:r>
      <w:r w:rsidR="00A879E1">
        <w:rPr>
          <w:rFonts w:ascii="Times New Roman" w:hAnsi="Times New Roman" w:cs="Times New Roman"/>
          <w:lang w:val="en-US"/>
        </w:rPr>
        <w:t xml:space="preserve">as we do not have BMI data, </w:t>
      </w:r>
      <w:r w:rsidR="009859C0">
        <w:rPr>
          <w:rFonts w:ascii="Times New Roman" w:hAnsi="Times New Roman" w:cs="Times New Roman"/>
          <w:lang w:val="en-US"/>
        </w:rPr>
        <w:t xml:space="preserve">we </w:t>
      </w:r>
      <w:r w:rsidR="00A879E1">
        <w:rPr>
          <w:rFonts w:ascii="Times New Roman" w:hAnsi="Times New Roman" w:cs="Times New Roman"/>
          <w:lang w:val="en-US"/>
        </w:rPr>
        <w:t>acknowledge tha</w:t>
      </w:r>
      <w:r w:rsidR="009243F2">
        <w:rPr>
          <w:rFonts w:ascii="Times New Roman" w:hAnsi="Times New Roman" w:cs="Times New Roman"/>
          <w:lang w:val="en-US"/>
        </w:rPr>
        <w:t xml:space="preserve">t </w:t>
      </w:r>
      <w:r w:rsidR="00640D4D">
        <w:rPr>
          <w:rFonts w:ascii="Times New Roman" w:hAnsi="Times New Roman" w:cs="Times New Roman"/>
          <w:lang w:val="en-US"/>
        </w:rPr>
        <w:t>while we do not anticipate a caus</w:t>
      </w:r>
      <w:r w:rsidR="00EE7C34">
        <w:rPr>
          <w:rFonts w:ascii="Times New Roman" w:hAnsi="Times New Roman" w:cs="Times New Roman"/>
          <w:lang w:val="en-US"/>
        </w:rPr>
        <w:t>al</w:t>
      </w:r>
      <w:r w:rsidR="00640D4D">
        <w:rPr>
          <w:rFonts w:ascii="Times New Roman" w:hAnsi="Times New Roman" w:cs="Times New Roman"/>
          <w:lang w:val="en-US"/>
        </w:rPr>
        <w:t xml:space="preserve"> link between BMI and air pollution, and therefore no confounding, it </w:t>
      </w:r>
      <w:r w:rsidR="009243F2">
        <w:rPr>
          <w:rFonts w:ascii="Times New Roman" w:hAnsi="Times New Roman" w:cs="Times New Roman"/>
          <w:lang w:val="en-US"/>
        </w:rPr>
        <w:t>is not testable due to our lack of BMI data for cases and controls</w:t>
      </w:r>
      <w:r w:rsidR="009859C0">
        <w:rPr>
          <w:rFonts w:ascii="Times New Roman" w:hAnsi="Times New Roman" w:cs="Times New Roman"/>
          <w:lang w:val="en-US"/>
        </w:rPr>
        <w:t xml:space="preserve"> in the Limitations section in the Discussion of the revised manuscript </w:t>
      </w:r>
      <w:r w:rsidR="009859C0" w:rsidRPr="0011140B">
        <w:rPr>
          <w:rFonts w:ascii="Times New Roman" w:hAnsi="Times New Roman" w:cs="Times New Roman"/>
          <w:highlight w:val="yellow"/>
          <w:lang w:val="en-US"/>
        </w:rPr>
        <w:t>(P. XX, Lines XX-XX):</w:t>
      </w:r>
    </w:p>
    <w:p w14:paraId="2165928B" w14:textId="77777777" w:rsidR="009859C0" w:rsidRPr="0011140B" w:rsidRDefault="009859C0" w:rsidP="009859C0">
      <w:pPr>
        <w:jc w:val="both"/>
        <w:rPr>
          <w:rFonts w:ascii="Times New Roman" w:hAnsi="Times New Roman" w:cs="Times New Roman"/>
          <w:lang w:val="en-US"/>
        </w:rPr>
      </w:pPr>
    </w:p>
    <w:p w14:paraId="4BE4E178" w14:textId="254B9A9E" w:rsidR="009B5B01" w:rsidRDefault="009859C0" w:rsidP="00B45B6C">
      <w:pPr>
        <w:jc w:val="both"/>
        <w:rPr>
          <w:rFonts w:ascii="Times New Roman" w:hAnsi="Times New Roman" w:cs="Times New Roman"/>
          <w:i/>
          <w:iCs/>
          <w:lang w:val="en-US"/>
        </w:rPr>
      </w:pPr>
      <w:r w:rsidRPr="0011140B">
        <w:rPr>
          <w:rFonts w:ascii="Times New Roman" w:hAnsi="Times New Roman" w:cs="Times New Roman"/>
          <w:i/>
          <w:iCs/>
          <w:highlight w:val="yellow"/>
          <w:lang w:val="en-US"/>
        </w:rPr>
        <w:t>[[[QUOTE]]]</w:t>
      </w:r>
    </w:p>
    <w:p w14:paraId="60776EF8" w14:textId="60E91C8C" w:rsidR="001115CA" w:rsidRDefault="001115CA" w:rsidP="00B45B6C">
      <w:pPr>
        <w:jc w:val="both"/>
        <w:rPr>
          <w:rFonts w:ascii="Times New Roman" w:hAnsi="Times New Roman" w:cs="Times New Roman"/>
          <w:i/>
          <w:iCs/>
          <w:lang w:val="en-US"/>
        </w:rPr>
      </w:pPr>
    </w:p>
    <w:p w14:paraId="69F91BBF" w14:textId="16795E4C" w:rsidR="001115CA" w:rsidRPr="001115CA" w:rsidRDefault="001115CA" w:rsidP="00B45B6C">
      <w:pPr>
        <w:jc w:val="both"/>
        <w:rPr>
          <w:rFonts w:ascii="Times New Roman" w:hAnsi="Times New Roman" w:cs="Times New Roman"/>
          <w:lang w:val="en-US"/>
        </w:rPr>
      </w:pPr>
      <w:r>
        <w:rPr>
          <w:rFonts w:ascii="Times New Roman" w:hAnsi="Times New Roman" w:cs="Times New Roman"/>
          <w:lang w:val="en-US"/>
        </w:rPr>
        <w:t>Because Reviewer 1 asked us to remove most of this section, we have largely deleted and summarized the original statements</w:t>
      </w:r>
      <w:r w:rsidR="00600F31">
        <w:rPr>
          <w:rFonts w:ascii="Times New Roman" w:hAnsi="Times New Roman" w:cs="Times New Roman"/>
          <w:lang w:val="en-US"/>
        </w:rPr>
        <w:t>….</w:t>
      </w:r>
    </w:p>
    <w:p w14:paraId="67993ABD" w14:textId="77777777" w:rsidR="001B13F2"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commentRangeStart w:id="248"/>
      <w:commentRangeStart w:id="249"/>
      <w:r w:rsidRPr="0011140B">
        <w:rPr>
          <w:rFonts w:ascii="Times New Roman" w:hAnsi="Times New Roman" w:cs="Times New Roman"/>
          <w:b/>
          <w:bCs/>
          <w:lang w:val="en-US"/>
        </w:rPr>
        <w:t xml:space="preserve">11. Table 1/Table 2: </w:t>
      </w:r>
      <w:commentRangeEnd w:id="248"/>
      <w:r w:rsidR="001617E7">
        <w:rPr>
          <w:rStyle w:val="CommentReference"/>
        </w:rPr>
        <w:commentReference w:id="248"/>
      </w:r>
      <w:commentRangeEnd w:id="249"/>
      <w:r w:rsidR="005843ED">
        <w:rPr>
          <w:rStyle w:val="CommentReference"/>
        </w:rPr>
        <w:commentReference w:id="249"/>
      </w:r>
      <w:r w:rsidRPr="0011140B">
        <w:rPr>
          <w:rFonts w:ascii="Times New Roman" w:hAnsi="Times New Roman" w:cs="Times New Roman"/>
          <w:b/>
          <w:bCs/>
          <w:lang w:val="en-US"/>
        </w:rPr>
        <w:t>Distribution of covariates by exposure level. To provide more information on correlates of exposure in the underlying population, conditional on the matching factors, it would be helpful to provide a table showing the co-distribution of key covariates and air pollutant exposure among the controls. This could be a challenging proposition, though. The matching scheme means that the associations of matching factors with exposure may be distorted so long as there are other common causes of exposure and ALS. Thus, it is not clear whether, without extensive additional exploration, it would be possible to show meaningful co-distributions of exposure with the matching variables. However, conditional on the matching variables, it may be informative to show associations of other covariates with exposure. See example DAG below.</w:t>
      </w:r>
      <w:r w:rsidRPr="0011140B">
        <w:rPr>
          <w:rFonts w:ascii="Times New Roman" w:hAnsi="Times New Roman" w:cs="Times New Roman"/>
          <w:b/>
          <w:bCs/>
          <w:lang w:val="en-US"/>
        </w:rPr>
        <w:br/>
      </w:r>
    </w:p>
    <w:p w14:paraId="7322FB20" w14:textId="77777777" w:rsidR="00E7419D" w:rsidRDefault="001B13F2" w:rsidP="00B45B6C">
      <w:pPr>
        <w:jc w:val="both"/>
        <w:rPr>
          <w:rFonts w:ascii="Times New Roman" w:hAnsi="Times New Roman" w:cs="Times New Roman"/>
          <w:lang w:val="en-US"/>
        </w:rPr>
      </w:pPr>
      <w:commentRangeStart w:id="250"/>
      <w:r>
        <w:rPr>
          <w:noProof/>
        </w:rPr>
        <w:lastRenderedPageBreak/>
        <w:drawing>
          <wp:inline distT="0" distB="0" distL="0" distR="0" wp14:anchorId="58356730" wp14:editId="64184D59">
            <wp:extent cx="5775767" cy="46833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83302" cy="4689478"/>
                    </a:xfrm>
                    <a:prstGeom prst="rect">
                      <a:avLst/>
                    </a:prstGeom>
                    <a:noFill/>
                  </pic:spPr>
                </pic:pic>
              </a:graphicData>
            </a:graphic>
          </wp:inline>
        </w:drawing>
      </w:r>
      <w:commentRangeEnd w:id="250"/>
      <w:r w:rsidR="006F21DB">
        <w:rPr>
          <w:rStyle w:val="CommentReference"/>
        </w:rPr>
        <w:commentReference w:id="250"/>
      </w:r>
      <w:r w:rsidR="00CE7300" w:rsidRPr="0011140B">
        <w:rPr>
          <w:rFonts w:ascii="Times New Roman" w:hAnsi="Times New Roman" w:cs="Times New Roman"/>
          <w:b/>
          <w:bCs/>
          <w:lang w:val="en-US"/>
        </w:rPr>
        <w:br/>
      </w:r>
    </w:p>
    <w:p w14:paraId="6004313B" w14:textId="3A541A6D" w:rsidR="00E7419D" w:rsidRDefault="002F5BE2" w:rsidP="00B45B6C">
      <w:pPr>
        <w:jc w:val="both"/>
        <w:rPr>
          <w:rFonts w:ascii="Times New Roman" w:hAnsi="Times New Roman" w:cs="Times New Roman"/>
          <w:lang w:val="en-US"/>
        </w:rPr>
      </w:pPr>
      <w:r w:rsidRPr="008808CC">
        <w:rPr>
          <w:rFonts w:ascii="Times New Roman" w:hAnsi="Times New Roman" w:cs="Times New Roman"/>
          <w:highlight w:val="yellow"/>
          <w:lang w:val="en-US"/>
        </w:rPr>
        <w:t>XX</w:t>
      </w:r>
    </w:p>
    <w:p w14:paraId="21FD2060" w14:textId="1BE18445"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12. Methods/Bayesian hierarchical approach: I am not particularly fluent in Bayesian methods, so will leave to others to evaluate the particulars of this approach. Nonetheless, if possible but without offering an entire course in Bayesian methods, it would be helpful for readers like me to see a clearer justification for choosing this method over, say, conventional conditional logistic regression (some of this clarification might tie into clarifying the target </w:t>
      </w:r>
      <w:proofErr w:type="spellStart"/>
      <w:r w:rsidRPr="0011140B">
        <w:rPr>
          <w:rFonts w:ascii="Times New Roman" w:hAnsi="Times New Roman" w:cs="Times New Roman"/>
          <w:b/>
          <w:bCs/>
          <w:lang w:val="en-US"/>
        </w:rPr>
        <w:t>estimands</w:t>
      </w:r>
      <w:proofErr w:type="spellEnd"/>
      <w:r w:rsidRPr="0011140B">
        <w:rPr>
          <w:rFonts w:ascii="Times New Roman" w:hAnsi="Times New Roman" w:cs="Times New Roman"/>
          <w:b/>
          <w:bCs/>
          <w:lang w:val="en-US"/>
        </w:rPr>
        <w:t xml:space="preserve"> mentioned in #1), and motivation or intuition for some of the specific steps and interpretation of posterior probability. For example, in writing, "We placed a hierarchy on the traffic-specific pollutant terms in the model," does this mean that you have assumed that one pollutant emanates from another? Also, does it make sense to compute credible intervals for the posterior probabilities?</w:t>
      </w:r>
    </w:p>
    <w:p w14:paraId="6AEF3CB7" w14:textId="77777777" w:rsidR="00803D38" w:rsidRPr="0011140B" w:rsidRDefault="00803D38" w:rsidP="00B45B6C">
      <w:pPr>
        <w:jc w:val="both"/>
        <w:rPr>
          <w:rFonts w:ascii="Times New Roman" w:hAnsi="Times New Roman" w:cs="Times New Roman"/>
          <w:b/>
          <w:bCs/>
          <w:lang w:val="en-US"/>
        </w:rPr>
      </w:pPr>
    </w:p>
    <w:p w14:paraId="79AA917B" w14:textId="338EB359" w:rsidR="0050564C" w:rsidRPr="0011140B" w:rsidRDefault="00016E7F" w:rsidP="0050564C">
      <w:pPr>
        <w:jc w:val="both"/>
        <w:rPr>
          <w:rFonts w:ascii="Times New Roman" w:hAnsi="Times New Roman" w:cs="Times New Roman"/>
          <w:lang w:val="en-US"/>
        </w:rPr>
      </w:pPr>
      <w:r>
        <w:rPr>
          <w:rFonts w:ascii="Times New Roman" w:hAnsi="Times New Roman" w:cs="Times New Roman"/>
          <w:lang w:val="en-US"/>
        </w:rPr>
        <w:t xml:space="preserve">The main advantage of the Bayesian hierarchical structure we have </w:t>
      </w:r>
      <w:r w:rsidR="000D3D1A">
        <w:rPr>
          <w:rFonts w:ascii="Times New Roman" w:hAnsi="Times New Roman" w:cs="Times New Roman"/>
          <w:lang w:val="en-US"/>
        </w:rPr>
        <w:t>utilized</w:t>
      </w:r>
      <w:r w:rsidR="009E5C49">
        <w:rPr>
          <w:rFonts w:ascii="Times New Roman" w:hAnsi="Times New Roman" w:cs="Times New Roman"/>
          <w:lang w:val="en-US"/>
        </w:rPr>
        <w:t xml:space="preserve"> in our analysis</w:t>
      </w:r>
      <w:r w:rsidR="000D3D1A">
        <w:rPr>
          <w:rFonts w:ascii="Times New Roman" w:hAnsi="Times New Roman" w:cs="Times New Roman"/>
          <w:lang w:val="en-US"/>
        </w:rPr>
        <w:t xml:space="preserve"> </w:t>
      </w:r>
      <w:r w:rsidR="00D55F14">
        <w:rPr>
          <w:rFonts w:ascii="Times New Roman" w:hAnsi="Times New Roman" w:cs="Times New Roman"/>
          <w:lang w:val="en-US"/>
        </w:rPr>
        <w:t xml:space="preserve">is that the variance-covariance structure of the traffic-related pollutants </w:t>
      </w:r>
      <w:r w:rsidR="005A6EAA">
        <w:rPr>
          <w:rFonts w:ascii="Times New Roman" w:hAnsi="Times New Roman" w:cs="Times New Roman"/>
          <w:lang w:val="en-US"/>
        </w:rPr>
        <w:t>(</w:t>
      </w:r>
      <w:r w:rsidR="005A6EAA" w:rsidRPr="005A6EAA">
        <w:rPr>
          <w:rFonts w:ascii="Times New Roman" w:hAnsi="Times New Roman" w:cs="Times New Roman"/>
          <w:bCs/>
        </w:rPr>
        <w:t>EC, NO</w:t>
      </w:r>
      <w:r w:rsidR="005A6EAA" w:rsidRPr="005A6EAA">
        <w:rPr>
          <w:rFonts w:ascii="Times New Roman" w:hAnsi="Times New Roman" w:cs="Times New Roman"/>
          <w:bCs/>
          <w:vertAlign w:val="subscript"/>
        </w:rPr>
        <w:t>x</w:t>
      </w:r>
      <w:r w:rsidR="005A6EAA" w:rsidRPr="005A6EAA">
        <w:rPr>
          <w:rFonts w:ascii="Times New Roman" w:hAnsi="Times New Roman" w:cs="Times New Roman"/>
          <w:bCs/>
        </w:rPr>
        <w:t>, CO</w:t>
      </w:r>
      <w:r w:rsidR="005A6EAA">
        <w:rPr>
          <w:rFonts w:ascii="Times New Roman" w:hAnsi="Times New Roman" w:cs="Times New Roman"/>
          <w:bCs/>
        </w:rPr>
        <w:t>)</w:t>
      </w:r>
      <w:r w:rsidR="0032656F">
        <w:rPr>
          <w:rFonts w:ascii="Times New Roman" w:hAnsi="Times New Roman" w:cs="Times New Roman"/>
          <w:bCs/>
        </w:rPr>
        <w:t xml:space="preserve"> can be incorporated into the </w:t>
      </w:r>
      <w:r w:rsidR="00851307">
        <w:rPr>
          <w:rFonts w:ascii="Times New Roman" w:hAnsi="Times New Roman" w:cs="Times New Roman"/>
          <w:bCs/>
        </w:rPr>
        <w:t>model</w:t>
      </w:r>
      <w:r w:rsidR="00323016">
        <w:rPr>
          <w:rFonts w:ascii="Times New Roman" w:hAnsi="Times New Roman" w:cs="Times New Roman"/>
          <w:bCs/>
        </w:rPr>
        <w:t xml:space="preserve">, enabling an estimate of each individual pollutant’s association with ALS diagnosis, as well as </w:t>
      </w:r>
      <w:r w:rsidR="000B4827">
        <w:rPr>
          <w:rFonts w:ascii="Times New Roman" w:hAnsi="Times New Roman" w:cs="Times New Roman"/>
          <w:bCs/>
        </w:rPr>
        <w:t>a joint (</w:t>
      </w:r>
      <w:r w:rsidR="000B4827" w:rsidRPr="000B4827">
        <w:rPr>
          <w:rFonts w:ascii="Times New Roman" w:hAnsi="Times New Roman" w:cs="Times New Roman"/>
          <w:bCs/>
        </w:rPr>
        <w:t>i.e., percentage change in odds of ALS diagnosis with increase in each of EC, NO</w:t>
      </w:r>
      <w:r w:rsidR="000B4827" w:rsidRPr="000B4827">
        <w:rPr>
          <w:rFonts w:ascii="Times New Roman" w:hAnsi="Times New Roman" w:cs="Times New Roman"/>
          <w:bCs/>
          <w:vertAlign w:val="subscript"/>
        </w:rPr>
        <w:t>x</w:t>
      </w:r>
      <w:r w:rsidR="000B4827" w:rsidRPr="000B4827">
        <w:rPr>
          <w:rFonts w:ascii="Times New Roman" w:hAnsi="Times New Roman" w:cs="Times New Roman"/>
          <w:bCs/>
        </w:rPr>
        <w:t>, CO</w:t>
      </w:r>
      <w:r w:rsidR="000B4827">
        <w:rPr>
          <w:rFonts w:ascii="Times New Roman" w:hAnsi="Times New Roman" w:cs="Times New Roman"/>
          <w:bCs/>
        </w:rPr>
        <w:t xml:space="preserve">), </w:t>
      </w:r>
      <w:r w:rsidR="00F92543">
        <w:rPr>
          <w:rFonts w:ascii="Times New Roman" w:hAnsi="Times New Roman" w:cs="Times New Roman"/>
          <w:bCs/>
        </w:rPr>
        <w:t>and</w:t>
      </w:r>
      <w:r w:rsidR="000B4827">
        <w:rPr>
          <w:rFonts w:ascii="Times New Roman" w:hAnsi="Times New Roman" w:cs="Times New Roman"/>
          <w:bCs/>
        </w:rPr>
        <w:t xml:space="preserve"> </w:t>
      </w:r>
      <w:r w:rsidR="00862ED6">
        <w:rPr>
          <w:rFonts w:ascii="Times New Roman" w:hAnsi="Times New Roman" w:cs="Times New Roman"/>
          <w:bCs/>
        </w:rPr>
        <w:t>overall</w:t>
      </w:r>
      <w:r w:rsidR="00862ED6" w:rsidRPr="00862ED6">
        <w:rPr>
          <w:rFonts w:ascii="Times New Roman" w:hAnsi="Times New Roman" w:cs="Times New Roman"/>
          <w:bCs/>
          <w:lang w:val="en-US"/>
        </w:rPr>
        <w:t xml:space="preserve"> </w:t>
      </w:r>
      <w:r w:rsidR="00862ED6" w:rsidRPr="00862ED6">
        <w:rPr>
          <w:rFonts w:ascii="Times New Roman" w:hAnsi="Times New Roman" w:cs="Times New Roman"/>
          <w:bCs/>
        </w:rPr>
        <w:t>(i.e., average percentage change in odds of ALS diagnosis from each of EC, NO</w:t>
      </w:r>
      <w:r w:rsidR="00862ED6" w:rsidRPr="00862ED6">
        <w:rPr>
          <w:rFonts w:ascii="Times New Roman" w:hAnsi="Times New Roman" w:cs="Times New Roman"/>
          <w:bCs/>
          <w:vertAlign w:val="subscript"/>
        </w:rPr>
        <w:t>x</w:t>
      </w:r>
      <w:r w:rsidR="00862ED6" w:rsidRPr="00862ED6">
        <w:rPr>
          <w:rFonts w:ascii="Times New Roman" w:hAnsi="Times New Roman" w:cs="Times New Roman"/>
          <w:bCs/>
        </w:rPr>
        <w:t>, CO)</w:t>
      </w:r>
      <w:r w:rsidR="007D6902">
        <w:rPr>
          <w:rFonts w:ascii="Times New Roman" w:hAnsi="Times New Roman" w:cs="Times New Roman"/>
          <w:bCs/>
        </w:rPr>
        <w:t xml:space="preserve"> </w:t>
      </w:r>
      <w:r w:rsidR="00C047A3">
        <w:rPr>
          <w:rFonts w:ascii="Times New Roman" w:hAnsi="Times New Roman" w:cs="Times New Roman"/>
          <w:bCs/>
        </w:rPr>
        <w:t>associations</w:t>
      </w:r>
      <w:r w:rsidR="00862ED6">
        <w:rPr>
          <w:rFonts w:ascii="Times New Roman" w:hAnsi="Times New Roman" w:cs="Times New Roman"/>
          <w:bCs/>
        </w:rPr>
        <w:t xml:space="preserve">. </w:t>
      </w:r>
      <w:r w:rsidR="00C047A3">
        <w:rPr>
          <w:rFonts w:ascii="Times New Roman" w:hAnsi="Times New Roman" w:cs="Times New Roman"/>
          <w:bCs/>
        </w:rPr>
        <w:t>The Reviewer is correct that this enables the model to account for the fact that the traffic-related pollutants originate from common sources.</w:t>
      </w:r>
      <w:r w:rsidR="0050564C">
        <w:rPr>
          <w:rFonts w:ascii="Times New Roman" w:hAnsi="Times New Roman" w:cs="Times New Roman"/>
          <w:bCs/>
        </w:rPr>
        <w:t xml:space="preserve"> We have added this description in the revised manuscript </w:t>
      </w:r>
      <w:r w:rsidR="0050564C" w:rsidRPr="0011140B">
        <w:rPr>
          <w:rFonts w:ascii="Times New Roman" w:hAnsi="Times New Roman" w:cs="Times New Roman"/>
          <w:highlight w:val="yellow"/>
          <w:lang w:val="en-US"/>
        </w:rPr>
        <w:t>(P. XX, Lines XX-XX):</w:t>
      </w:r>
    </w:p>
    <w:p w14:paraId="1F9C19B7" w14:textId="77777777" w:rsidR="0050564C" w:rsidRPr="0011140B" w:rsidRDefault="0050564C" w:rsidP="0050564C">
      <w:pPr>
        <w:jc w:val="both"/>
        <w:rPr>
          <w:rFonts w:ascii="Times New Roman" w:hAnsi="Times New Roman" w:cs="Times New Roman"/>
          <w:lang w:val="en-US"/>
        </w:rPr>
      </w:pPr>
    </w:p>
    <w:p w14:paraId="3B8904BE" w14:textId="4293490A" w:rsidR="00016E7F" w:rsidRDefault="0050564C" w:rsidP="0050564C">
      <w:pPr>
        <w:jc w:val="both"/>
        <w:rPr>
          <w:rFonts w:ascii="Times New Roman" w:hAnsi="Times New Roman" w:cs="Times New Roman"/>
          <w:bCs/>
        </w:rPr>
      </w:pPr>
      <w:r w:rsidRPr="0011140B">
        <w:rPr>
          <w:rFonts w:ascii="Times New Roman" w:hAnsi="Times New Roman" w:cs="Times New Roman"/>
          <w:i/>
          <w:iCs/>
          <w:highlight w:val="yellow"/>
          <w:lang w:val="en-US"/>
        </w:rPr>
        <w:lastRenderedPageBreak/>
        <w:t>[[[QUOTE]]]</w:t>
      </w:r>
    </w:p>
    <w:p w14:paraId="758698D8" w14:textId="47A28E6E" w:rsidR="00862ED6" w:rsidRDefault="00862ED6" w:rsidP="00B45B6C">
      <w:pPr>
        <w:jc w:val="both"/>
        <w:rPr>
          <w:rFonts w:ascii="Times New Roman" w:hAnsi="Times New Roman" w:cs="Times New Roman"/>
          <w:bCs/>
        </w:rPr>
      </w:pPr>
    </w:p>
    <w:p w14:paraId="5E4AD307" w14:textId="6C35A0FF" w:rsidR="00A70E29" w:rsidRPr="0011140B" w:rsidRDefault="00862ED6" w:rsidP="00A70E29">
      <w:pPr>
        <w:jc w:val="both"/>
        <w:rPr>
          <w:rFonts w:ascii="Times New Roman" w:hAnsi="Times New Roman" w:cs="Times New Roman"/>
          <w:lang w:val="en-US"/>
        </w:rPr>
      </w:pPr>
      <w:r>
        <w:rPr>
          <w:rFonts w:ascii="Times New Roman" w:hAnsi="Times New Roman" w:cs="Times New Roman"/>
          <w:bCs/>
        </w:rPr>
        <w:t xml:space="preserve">The posterior probabilities are </w:t>
      </w:r>
      <w:r w:rsidR="002935E3">
        <w:rPr>
          <w:rFonts w:ascii="Times New Roman" w:hAnsi="Times New Roman" w:cs="Times New Roman"/>
          <w:bCs/>
        </w:rPr>
        <w:t xml:space="preserve">generated from the </w:t>
      </w:r>
      <w:r w:rsidR="00AB41A7">
        <w:rPr>
          <w:rFonts w:ascii="Times New Roman" w:hAnsi="Times New Roman" w:cs="Times New Roman"/>
          <w:bCs/>
        </w:rPr>
        <w:t xml:space="preserve">full posterior probability distributions of the </w:t>
      </w:r>
      <w:r w:rsidR="00F92543">
        <w:rPr>
          <w:rFonts w:ascii="Times New Roman" w:hAnsi="Times New Roman" w:cs="Times New Roman"/>
          <w:bCs/>
        </w:rPr>
        <w:t xml:space="preserve">marginals </w:t>
      </w:r>
      <w:r w:rsidR="00A82063">
        <w:rPr>
          <w:rFonts w:ascii="Times New Roman" w:hAnsi="Times New Roman" w:cs="Times New Roman"/>
          <w:bCs/>
        </w:rPr>
        <w:t>for each</w:t>
      </w:r>
      <w:r w:rsidR="00F92543">
        <w:rPr>
          <w:rFonts w:ascii="Times New Roman" w:hAnsi="Times New Roman" w:cs="Times New Roman"/>
          <w:bCs/>
        </w:rPr>
        <w:t xml:space="preserve"> pollutant-specific, overall and </w:t>
      </w:r>
      <w:r w:rsidR="00A82063">
        <w:rPr>
          <w:rFonts w:ascii="Times New Roman" w:hAnsi="Times New Roman" w:cs="Times New Roman"/>
          <w:bCs/>
        </w:rPr>
        <w:t xml:space="preserve">joint </w:t>
      </w:r>
      <w:r w:rsidR="004E0EEE">
        <w:rPr>
          <w:rFonts w:ascii="Times New Roman" w:hAnsi="Times New Roman" w:cs="Times New Roman"/>
          <w:bCs/>
        </w:rPr>
        <w:t>association</w:t>
      </w:r>
      <w:r w:rsidR="007E40A3">
        <w:rPr>
          <w:rFonts w:ascii="Times New Roman" w:hAnsi="Times New Roman" w:cs="Times New Roman"/>
          <w:bCs/>
        </w:rPr>
        <w:t>.</w:t>
      </w:r>
      <w:r w:rsidR="004E0EEE">
        <w:rPr>
          <w:rFonts w:ascii="Times New Roman" w:hAnsi="Times New Roman" w:cs="Times New Roman"/>
          <w:bCs/>
        </w:rPr>
        <w:t xml:space="preserve"> To calculate the posterior probability that an association estimate was greater than null, </w:t>
      </w:r>
      <w:r w:rsidR="000D2400">
        <w:rPr>
          <w:rFonts w:ascii="Times New Roman" w:hAnsi="Times New Roman" w:cs="Times New Roman"/>
          <w:bCs/>
        </w:rPr>
        <w:t>we took a large amount of draws from these full distributions (4,000 in our case)</w:t>
      </w:r>
      <w:r w:rsidR="006A043C">
        <w:rPr>
          <w:rFonts w:ascii="Times New Roman" w:hAnsi="Times New Roman" w:cs="Times New Roman"/>
          <w:bCs/>
        </w:rPr>
        <w:t xml:space="preserve"> and took the proportion of samples which were above a null association. To clarify how to interpret this value, </w:t>
      </w:r>
      <w:r w:rsidR="00A70E29">
        <w:rPr>
          <w:rFonts w:ascii="Times New Roman" w:hAnsi="Times New Roman" w:cs="Times New Roman"/>
          <w:bCs/>
        </w:rPr>
        <w:t xml:space="preserve">for which there is no interpretable credible interval, we have added a description to the revised manuscript </w:t>
      </w:r>
      <w:r w:rsidR="00A70E29" w:rsidRPr="0011140B">
        <w:rPr>
          <w:rFonts w:ascii="Times New Roman" w:hAnsi="Times New Roman" w:cs="Times New Roman"/>
          <w:highlight w:val="yellow"/>
          <w:lang w:val="en-US"/>
        </w:rPr>
        <w:t>(P. XX, Lines XX-XX):</w:t>
      </w:r>
    </w:p>
    <w:p w14:paraId="778E9FF6" w14:textId="77777777" w:rsidR="00A70E29" w:rsidRPr="0011140B" w:rsidRDefault="00A70E29" w:rsidP="00A70E29">
      <w:pPr>
        <w:jc w:val="both"/>
        <w:rPr>
          <w:rFonts w:ascii="Times New Roman" w:hAnsi="Times New Roman" w:cs="Times New Roman"/>
          <w:lang w:val="en-US"/>
        </w:rPr>
      </w:pPr>
    </w:p>
    <w:p w14:paraId="359B9A34" w14:textId="77777777" w:rsidR="00A70E29" w:rsidRDefault="00A70E29" w:rsidP="00A70E29">
      <w:pPr>
        <w:jc w:val="both"/>
        <w:rPr>
          <w:rFonts w:ascii="Times New Roman" w:hAnsi="Times New Roman" w:cs="Times New Roman"/>
          <w:bCs/>
        </w:rPr>
      </w:pPr>
      <w:r w:rsidRPr="0011140B">
        <w:rPr>
          <w:rFonts w:ascii="Times New Roman" w:hAnsi="Times New Roman" w:cs="Times New Roman"/>
          <w:i/>
          <w:iCs/>
          <w:highlight w:val="yellow"/>
          <w:lang w:val="en-US"/>
        </w:rPr>
        <w:t>[[[QUOTE]]]</w:t>
      </w:r>
    </w:p>
    <w:p w14:paraId="4C91EFA4" w14:textId="5C24008A"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MINOR</w:t>
      </w:r>
      <w:r w:rsidRPr="0011140B">
        <w:rPr>
          <w:rFonts w:ascii="Times New Roman" w:hAnsi="Times New Roman" w:cs="Times New Roman"/>
          <w:b/>
          <w:bCs/>
          <w:lang w:val="en-US"/>
        </w:rPr>
        <w:br/>
      </w:r>
      <w:r w:rsidRPr="0011140B">
        <w:rPr>
          <w:rFonts w:ascii="Times New Roman" w:hAnsi="Times New Roman" w:cs="Times New Roman"/>
          <w:b/>
          <w:bCs/>
          <w:lang w:val="en-US"/>
        </w:rPr>
        <w:br/>
        <w:t>13. Abstract: "For a standard deviation (SD) increase in 5-year average…." For more context, please provide the SD for each pollutant.</w:t>
      </w:r>
    </w:p>
    <w:p w14:paraId="30B4D405" w14:textId="77777777" w:rsidR="00803D38" w:rsidRPr="0011140B" w:rsidRDefault="00803D38" w:rsidP="00B45B6C">
      <w:pPr>
        <w:jc w:val="both"/>
        <w:rPr>
          <w:rFonts w:ascii="Times New Roman" w:hAnsi="Times New Roman" w:cs="Times New Roman"/>
          <w:b/>
          <w:bCs/>
          <w:lang w:val="en-US"/>
        </w:rPr>
      </w:pPr>
    </w:p>
    <w:p w14:paraId="18552E2D" w14:textId="7AF0902D" w:rsidR="00302F88" w:rsidRPr="0011140B" w:rsidRDefault="00302F88" w:rsidP="00302F88">
      <w:pPr>
        <w:jc w:val="both"/>
        <w:rPr>
          <w:rFonts w:ascii="Times New Roman" w:hAnsi="Times New Roman" w:cs="Times New Roman"/>
          <w:lang w:val="en-US"/>
        </w:rPr>
      </w:pPr>
      <w:r>
        <w:rPr>
          <w:rFonts w:ascii="Times New Roman" w:hAnsi="Times New Roman" w:cs="Times New Roman"/>
          <w:lang w:val="en-US"/>
        </w:rPr>
        <w:t xml:space="preserve">We now provide the SD values for each pollutant in the Abstract of the revised manuscript </w:t>
      </w:r>
      <w:r w:rsidRPr="0011140B">
        <w:rPr>
          <w:rFonts w:ascii="Times New Roman" w:hAnsi="Times New Roman" w:cs="Times New Roman"/>
          <w:highlight w:val="yellow"/>
          <w:lang w:val="en-US"/>
        </w:rPr>
        <w:t>(P. XX, Lines XX-XX):</w:t>
      </w:r>
    </w:p>
    <w:p w14:paraId="16D923EE" w14:textId="77777777" w:rsidR="00302F88" w:rsidRPr="0011140B" w:rsidRDefault="00302F88" w:rsidP="00302F88">
      <w:pPr>
        <w:jc w:val="both"/>
        <w:rPr>
          <w:rFonts w:ascii="Times New Roman" w:hAnsi="Times New Roman" w:cs="Times New Roman"/>
          <w:lang w:val="en-US"/>
        </w:rPr>
      </w:pPr>
    </w:p>
    <w:p w14:paraId="2AA1375D" w14:textId="2344220D" w:rsidR="00803D38" w:rsidRPr="0011140B" w:rsidRDefault="00302F88" w:rsidP="00302F88">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t>14. How PM2.5 was used in this investigation was presented with some ambiguity.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suggesting that PM2.5 was being considered as a traffic-related air pollutant (similar to the aforementioned situation for ozone). PM2.5 is not necessarily traffic-related, as the authors later state, but here it appears to be one of the primary exposures of interest.</w:t>
      </w:r>
    </w:p>
    <w:p w14:paraId="71BA6444" w14:textId="77777777" w:rsidR="00803D38" w:rsidRPr="0011140B" w:rsidRDefault="00803D38" w:rsidP="00B45B6C">
      <w:pPr>
        <w:jc w:val="both"/>
        <w:rPr>
          <w:rFonts w:ascii="Times New Roman" w:hAnsi="Times New Roman" w:cs="Times New Roman"/>
          <w:b/>
          <w:bCs/>
          <w:lang w:val="en-US"/>
        </w:rPr>
      </w:pPr>
    </w:p>
    <w:p w14:paraId="6048D6D0" w14:textId="048319CE" w:rsidR="00E40F57" w:rsidRPr="0011140B" w:rsidRDefault="00E40F57" w:rsidP="00E40F57">
      <w:pPr>
        <w:jc w:val="both"/>
        <w:rPr>
          <w:rFonts w:ascii="Times New Roman" w:hAnsi="Times New Roman" w:cs="Times New Roman"/>
          <w:lang w:val="en-US"/>
        </w:rPr>
      </w:pPr>
      <w:r>
        <w:rPr>
          <w:rFonts w:ascii="Times New Roman" w:hAnsi="Times New Roman" w:cs="Times New Roman"/>
          <w:lang w:val="en-US"/>
        </w:rPr>
        <w:t xml:space="preserve">To avoid ambiguity, which the Reviewer has correctly pointed out, we have removed reference to PM2.5 at this point in the Introduction in the revised manuscript </w:t>
      </w:r>
      <w:r w:rsidRPr="0011140B">
        <w:rPr>
          <w:rFonts w:ascii="Times New Roman" w:hAnsi="Times New Roman" w:cs="Times New Roman"/>
          <w:highlight w:val="yellow"/>
          <w:lang w:val="en-US"/>
        </w:rPr>
        <w:t>(P. XX, Lines XX-XX):</w:t>
      </w:r>
    </w:p>
    <w:p w14:paraId="6565C9C5" w14:textId="77777777" w:rsidR="00E40F57" w:rsidRPr="0011140B" w:rsidRDefault="00E40F57" w:rsidP="00E40F57">
      <w:pPr>
        <w:jc w:val="both"/>
        <w:rPr>
          <w:rFonts w:ascii="Times New Roman" w:hAnsi="Times New Roman" w:cs="Times New Roman"/>
          <w:lang w:val="en-US"/>
        </w:rPr>
      </w:pPr>
    </w:p>
    <w:p w14:paraId="7CCBD722" w14:textId="15349442" w:rsidR="00803D38" w:rsidRPr="0011140B" w:rsidRDefault="00E40F57" w:rsidP="00B45B6C">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t>15. A curiosity: the relative difference in odds (percentage difference in odds) is effectively an arithmetic variation on the odds ratio. Was there a particular reason the authors opted for the percentage difference expression?</w:t>
      </w:r>
    </w:p>
    <w:p w14:paraId="0305E098" w14:textId="77777777" w:rsidR="00803D38" w:rsidRPr="0011140B" w:rsidRDefault="00803D38" w:rsidP="00B45B6C">
      <w:pPr>
        <w:jc w:val="both"/>
        <w:rPr>
          <w:rFonts w:ascii="Times New Roman" w:hAnsi="Times New Roman" w:cs="Times New Roman"/>
          <w:b/>
          <w:bCs/>
          <w:lang w:val="en-US"/>
        </w:rPr>
      </w:pPr>
    </w:p>
    <w:p w14:paraId="214D053E" w14:textId="77777777" w:rsidR="00155508" w:rsidRDefault="002D0DC9" w:rsidP="00B45B6C">
      <w:pPr>
        <w:jc w:val="both"/>
        <w:rPr>
          <w:rFonts w:ascii="Times New Roman" w:hAnsi="Times New Roman" w:cs="Times New Roman"/>
          <w:lang w:val="en-US"/>
        </w:rPr>
      </w:pPr>
      <w:r>
        <w:rPr>
          <w:rFonts w:ascii="Times New Roman" w:hAnsi="Times New Roman" w:cs="Times New Roman"/>
          <w:lang w:val="en-US"/>
        </w:rPr>
        <w:t>The Reviewer is correct, and we opted for percentage difference purely for wider interpretability</w:t>
      </w:r>
      <w:r w:rsidR="00155508">
        <w:rPr>
          <w:rFonts w:ascii="Times New Roman" w:hAnsi="Times New Roman" w:cs="Times New Roman"/>
          <w:lang w:val="en-US"/>
        </w:rPr>
        <w:t>, i.e., so a non-specialist epidemiologist might be able to read through the results and understand the numerical output.</w:t>
      </w:r>
    </w:p>
    <w:p w14:paraId="4DD5CE40" w14:textId="6A325E6F" w:rsidR="00835693"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commentRangeStart w:id="251"/>
      <w:r w:rsidRPr="0011140B">
        <w:rPr>
          <w:rFonts w:ascii="Times New Roman" w:hAnsi="Times New Roman" w:cs="Times New Roman"/>
          <w:b/>
          <w:bCs/>
          <w:lang w:val="en-US"/>
        </w:rPr>
        <w:t xml:space="preserve">16. Abstract: </w:t>
      </w:r>
      <w:commentRangeEnd w:id="251"/>
      <w:r w:rsidR="0035746E">
        <w:rPr>
          <w:rStyle w:val="CommentReference"/>
        </w:rPr>
        <w:commentReference w:id="251"/>
      </w:r>
      <w:r w:rsidRPr="0011140B">
        <w:rPr>
          <w:rFonts w:ascii="Times New Roman" w:hAnsi="Times New Roman" w:cs="Times New Roman"/>
          <w:b/>
          <w:bCs/>
          <w:lang w:val="en-US"/>
        </w:rPr>
        <w:t>Given the results, it was a surprise to see this conclusion in the abstract "Our results indicate a potential positive association between ALS diagnosis and pollutants, particularly for EC." Perhaps this ties into clarifying the contribution of the Bayesian approach?</w:t>
      </w:r>
    </w:p>
    <w:p w14:paraId="6E795475" w14:textId="77777777" w:rsidR="00835693" w:rsidRPr="0011140B" w:rsidRDefault="00835693" w:rsidP="00B45B6C">
      <w:pPr>
        <w:jc w:val="both"/>
        <w:rPr>
          <w:rFonts w:ascii="Times New Roman" w:hAnsi="Times New Roman" w:cs="Times New Roman"/>
          <w:b/>
          <w:bCs/>
          <w:lang w:val="en-US"/>
        </w:rPr>
      </w:pPr>
    </w:p>
    <w:p w14:paraId="6C6AD3E1" w14:textId="7FE0408B" w:rsidR="00896C4E" w:rsidRPr="0011140B" w:rsidRDefault="00CF019B" w:rsidP="00896C4E">
      <w:pPr>
        <w:jc w:val="both"/>
        <w:rPr>
          <w:rFonts w:ascii="Times New Roman" w:hAnsi="Times New Roman" w:cs="Times New Roman"/>
          <w:lang w:val="en-US"/>
        </w:rPr>
      </w:pPr>
      <w:r>
        <w:rPr>
          <w:rFonts w:ascii="Times New Roman" w:hAnsi="Times New Roman" w:cs="Times New Roman"/>
          <w:lang w:val="en-US"/>
        </w:rPr>
        <w:lastRenderedPageBreak/>
        <w:t xml:space="preserve">We </w:t>
      </w:r>
      <w:r w:rsidR="00415467">
        <w:rPr>
          <w:rFonts w:ascii="Times New Roman" w:hAnsi="Times New Roman" w:cs="Times New Roman"/>
          <w:lang w:val="en-US"/>
        </w:rPr>
        <w:t xml:space="preserve">attempted to make </w:t>
      </w:r>
      <w:r>
        <w:rPr>
          <w:rFonts w:ascii="Times New Roman" w:hAnsi="Times New Roman" w:cs="Times New Roman"/>
          <w:lang w:val="en-US"/>
        </w:rPr>
        <w:t>our Conclusion</w:t>
      </w:r>
      <w:r w:rsidR="00841A65">
        <w:rPr>
          <w:rFonts w:ascii="Times New Roman" w:hAnsi="Times New Roman" w:cs="Times New Roman"/>
          <w:lang w:val="en-US"/>
        </w:rPr>
        <w:t>s</w:t>
      </w:r>
      <w:r>
        <w:rPr>
          <w:rFonts w:ascii="Times New Roman" w:hAnsi="Times New Roman" w:cs="Times New Roman"/>
          <w:lang w:val="en-US"/>
        </w:rPr>
        <w:t xml:space="preserve"> in the original </w:t>
      </w:r>
      <w:r w:rsidR="00415467">
        <w:rPr>
          <w:rFonts w:ascii="Times New Roman" w:hAnsi="Times New Roman" w:cs="Times New Roman"/>
          <w:lang w:val="en-US"/>
        </w:rPr>
        <w:t>A</w:t>
      </w:r>
      <w:r>
        <w:rPr>
          <w:rFonts w:ascii="Times New Roman" w:hAnsi="Times New Roman" w:cs="Times New Roman"/>
          <w:lang w:val="en-US"/>
        </w:rPr>
        <w:t xml:space="preserve">bstract </w:t>
      </w:r>
      <w:r w:rsidR="00415467">
        <w:rPr>
          <w:rFonts w:ascii="Times New Roman" w:hAnsi="Times New Roman" w:cs="Times New Roman"/>
          <w:lang w:val="en-US"/>
        </w:rPr>
        <w:t>indicative but not conclusive</w:t>
      </w:r>
      <w:r w:rsidR="005A2ECB">
        <w:rPr>
          <w:rFonts w:ascii="Times New Roman" w:hAnsi="Times New Roman" w:cs="Times New Roman"/>
          <w:lang w:val="en-US"/>
        </w:rPr>
        <w:t>, which is the reason behind using the phrase ‘potential association’</w:t>
      </w:r>
      <w:r w:rsidR="00896C4E">
        <w:rPr>
          <w:rFonts w:ascii="Times New Roman" w:hAnsi="Times New Roman" w:cs="Times New Roman"/>
          <w:lang w:val="en-US"/>
        </w:rPr>
        <w:t>. We have further clarified with the clear statement that our results are inconclusive in the revised manuscript</w:t>
      </w:r>
      <w:r w:rsidR="005A2ECB">
        <w:rPr>
          <w:rFonts w:ascii="Times New Roman" w:hAnsi="Times New Roman" w:cs="Times New Roman"/>
          <w:lang w:val="en-US"/>
        </w:rPr>
        <w:t xml:space="preserve"> </w:t>
      </w:r>
      <w:r w:rsidR="00896C4E" w:rsidRPr="0011140B">
        <w:rPr>
          <w:rFonts w:ascii="Times New Roman" w:hAnsi="Times New Roman" w:cs="Times New Roman"/>
          <w:highlight w:val="yellow"/>
          <w:lang w:val="en-US"/>
        </w:rPr>
        <w:t>(P. XX, Lines XX-XX):</w:t>
      </w:r>
    </w:p>
    <w:p w14:paraId="594F50B4" w14:textId="77777777" w:rsidR="00896C4E" w:rsidRPr="0011140B" w:rsidRDefault="00896C4E" w:rsidP="00896C4E">
      <w:pPr>
        <w:jc w:val="both"/>
        <w:rPr>
          <w:rFonts w:ascii="Times New Roman" w:hAnsi="Times New Roman" w:cs="Times New Roman"/>
          <w:lang w:val="en-US"/>
        </w:rPr>
      </w:pPr>
    </w:p>
    <w:p w14:paraId="52D7EDDE" w14:textId="77777777" w:rsidR="00896C4E" w:rsidRPr="0011140B" w:rsidRDefault="00896C4E" w:rsidP="00896C4E">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p>
    <w:p w14:paraId="1D68B2CA" w14:textId="3930EFF7"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Methods/Index date: Please state earlier that the date of diagnosis as indicated in the database is the index date. I.e., "We identified ALS cases based on their International Classification of Diseases (ICD) discharge diagnoses, …, using the date of the first relevant code as the diagnosis date. This was the index date."</w:t>
      </w:r>
    </w:p>
    <w:p w14:paraId="25729992" w14:textId="77777777" w:rsidR="00F9183D" w:rsidRPr="0011140B" w:rsidRDefault="00F9183D" w:rsidP="00B45B6C">
      <w:pPr>
        <w:jc w:val="both"/>
        <w:rPr>
          <w:rFonts w:ascii="Times New Roman" w:hAnsi="Times New Roman" w:cs="Times New Roman"/>
          <w:highlight w:val="yellow"/>
          <w:lang w:val="en-US"/>
        </w:rPr>
      </w:pPr>
    </w:p>
    <w:p w14:paraId="0E03312C" w14:textId="1CCC90EC" w:rsidR="005508F9" w:rsidRPr="0011140B" w:rsidRDefault="005508F9" w:rsidP="005508F9">
      <w:pPr>
        <w:jc w:val="both"/>
        <w:rPr>
          <w:rFonts w:ascii="Times New Roman" w:hAnsi="Times New Roman" w:cs="Times New Roman"/>
          <w:lang w:val="en-US"/>
        </w:rPr>
      </w:pPr>
      <w:r>
        <w:rPr>
          <w:rFonts w:ascii="Times New Roman" w:hAnsi="Times New Roman" w:cs="Times New Roman"/>
          <w:lang w:val="en-US"/>
        </w:rPr>
        <w:t xml:space="preserve">We have done this </w:t>
      </w:r>
      <w:r w:rsidRPr="0011140B">
        <w:rPr>
          <w:rFonts w:ascii="Times New Roman" w:hAnsi="Times New Roman" w:cs="Times New Roman"/>
          <w:highlight w:val="yellow"/>
          <w:lang w:val="en-US"/>
        </w:rPr>
        <w:t>(P. XX, Lines XX-XX):</w:t>
      </w:r>
    </w:p>
    <w:p w14:paraId="2B8224D3" w14:textId="77777777" w:rsidR="005508F9" w:rsidRPr="0011140B" w:rsidRDefault="005508F9" w:rsidP="005508F9">
      <w:pPr>
        <w:jc w:val="both"/>
        <w:rPr>
          <w:rFonts w:ascii="Times New Roman" w:hAnsi="Times New Roman" w:cs="Times New Roman"/>
          <w:lang w:val="en-US"/>
        </w:rPr>
      </w:pPr>
    </w:p>
    <w:p w14:paraId="2160C407" w14:textId="64C2C8AA" w:rsidR="00803D38" w:rsidRPr="0011140B" w:rsidRDefault="005508F9" w:rsidP="00B45B6C">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p>
    <w:p w14:paraId="0A9F4A74" w14:textId="76D66E9B"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CD35DA">
        <w:rPr>
          <w:rFonts w:ascii="Times New Roman" w:hAnsi="Times New Roman" w:cs="Times New Roman"/>
          <w:b/>
          <w:bCs/>
          <w:lang w:val="en-US"/>
        </w:rPr>
        <w:t>18. Methods/matching scheme: what was the degree of match sought for age and year of birth (within months, years?).</w:t>
      </w:r>
    </w:p>
    <w:p w14:paraId="1B5E23DA" w14:textId="77777777" w:rsidR="00835693" w:rsidRPr="0011140B" w:rsidRDefault="00835693" w:rsidP="00B45B6C">
      <w:pPr>
        <w:jc w:val="both"/>
        <w:rPr>
          <w:rFonts w:ascii="Times New Roman" w:hAnsi="Times New Roman" w:cs="Times New Roman"/>
          <w:b/>
          <w:bCs/>
          <w:lang w:val="en-US"/>
        </w:rPr>
      </w:pPr>
    </w:p>
    <w:p w14:paraId="3A939A80" w14:textId="77777777" w:rsidR="007F0792" w:rsidRPr="0011140B" w:rsidRDefault="007F0792" w:rsidP="007F0792">
      <w:pPr>
        <w:jc w:val="both"/>
        <w:rPr>
          <w:rFonts w:ascii="Times New Roman" w:hAnsi="Times New Roman" w:cs="Times New Roman"/>
          <w:lang w:val="en-US"/>
        </w:rPr>
      </w:pPr>
      <w:r>
        <w:rPr>
          <w:rFonts w:ascii="Times New Roman" w:hAnsi="Times New Roman" w:cs="Times New Roman"/>
          <w:lang w:val="en-US"/>
        </w:rPr>
        <w:t xml:space="preserve">The matching was made by age and single year of birth. Matching by a finer scale was not possible with this dataset. We have clarified in the revised manuscript </w:t>
      </w:r>
      <w:r w:rsidRPr="0011140B">
        <w:rPr>
          <w:rFonts w:ascii="Times New Roman" w:hAnsi="Times New Roman" w:cs="Times New Roman"/>
          <w:highlight w:val="yellow"/>
          <w:lang w:val="en-US"/>
        </w:rPr>
        <w:t>(P. XX, Lines XX-XX):</w:t>
      </w:r>
    </w:p>
    <w:p w14:paraId="4B9AFD56" w14:textId="77777777" w:rsidR="007F0792" w:rsidRPr="0011140B" w:rsidRDefault="007F0792" w:rsidP="007F0792">
      <w:pPr>
        <w:jc w:val="both"/>
        <w:rPr>
          <w:rFonts w:ascii="Times New Roman" w:hAnsi="Times New Roman" w:cs="Times New Roman"/>
          <w:lang w:val="en-US"/>
        </w:rPr>
      </w:pPr>
    </w:p>
    <w:p w14:paraId="3D1DFDE9" w14:textId="523EE1CF" w:rsidR="00002B7B" w:rsidRPr="0011140B" w:rsidRDefault="007F0792" w:rsidP="007F0792">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p>
    <w:p w14:paraId="14BCE79F" w14:textId="68171923"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D17E7A">
        <w:rPr>
          <w:rFonts w:ascii="Times New Roman" w:hAnsi="Times New Roman" w:cs="Times New Roman"/>
          <w:b/>
          <w:bCs/>
          <w:lang w:val="en-US"/>
        </w:rPr>
        <w:t>19. Methods/study design: The control-sampling scheme seems to follow a risk-set matching pattern, so cases could serve as controls. If that is correct, could state that. It also means that computed ORs are estimates of IRs.</w:t>
      </w:r>
    </w:p>
    <w:p w14:paraId="592C509E" w14:textId="77777777" w:rsidR="008D6D46" w:rsidRPr="0011140B" w:rsidRDefault="008D6D46" w:rsidP="00B45B6C">
      <w:pPr>
        <w:jc w:val="both"/>
        <w:rPr>
          <w:rFonts w:ascii="Times New Roman" w:hAnsi="Times New Roman" w:cs="Times New Roman"/>
          <w:b/>
          <w:bCs/>
          <w:lang w:val="en-US"/>
        </w:rPr>
      </w:pPr>
    </w:p>
    <w:p w14:paraId="744B90F4" w14:textId="77777777" w:rsidR="00EB66E5" w:rsidRPr="0011140B" w:rsidRDefault="00EB66E5" w:rsidP="00EB66E5">
      <w:pPr>
        <w:jc w:val="both"/>
        <w:rPr>
          <w:rFonts w:ascii="Times New Roman" w:hAnsi="Times New Roman" w:cs="Times New Roman"/>
          <w:lang w:val="en-US"/>
        </w:rPr>
      </w:pPr>
      <w:r>
        <w:rPr>
          <w:rFonts w:ascii="Times New Roman" w:hAnsi="Times New Roman" w:cs="Times New Roman"/>
          <w:lang w:val="en-US"/>
        </w:rPr>
        <w:t xml:space="preserve">The Reviewer is correct. We have stated this in the revised manuscript </w:t>
      </w:r>
      <w:r w:rsidRPr="0011140B">
        <w:rPr>
          <w:rFonts w:ascii="Times New Roman" w:hAnsi="Times New Roman" w:cs="Times New Roman"/>
          <w:highlight w:val="yellow"/>
          <w:lang w:val="en-US"/>
        </w:rPr>
        <w:t>(P. XX, Lines XX-XX):</w:t>
      </w:r>
    </w:p>
    <w:p w14:paraId="1204C99E" w14:textId="77777777" w:rsidR="00EB66E5" w:rsidRPr="0011140B" w:rsidRDefault="00EB66E5" w:rsidP="00EB66E5">
      <w:pPr>
        <w:jc w:val="both"/>
        <w:rPr>
          <w:rFonts w:ascii="Times New Roman" w:hAnsi="Times New Roman" w:cs="Times New Roman"/>
          <w:lang w:val="en-US"/>
        </w:rPr>
      </w:pPr>
    </w:p>
    <w:p w14:paraId="01BBB142" w14:textId="414C4213" w:rsidR="00803D38" w:rsidRDefault="00EB66E5" w:rsidP="00B45B6C">
      <w:pPr>
        <w:jc w:val="both"/>
        <w:rPr>
          <w:rFonts w:ascii="Times New Roman" w:hAnsi="Times New Roman" w:cs="Times New Roman"/>
          <w:i/>
          <w:iCs/>
          <w:lang w:val="en-US"/>
        </w:rPr>
      </w:pPr>
      <w:r w:rsidRPr="0011140B">
        <w:rPr>
          <w:rFonts w:ascii="Times New Roman" w:hAnsi="Times New Roman" w:cs="Times New Roman"/>
          <w:i/>
          <w:iCs/>
          <w:highlight w:val="yellow"/>
          <w:lang w:val="en-US"/>
        </w:rPr>
        <w:t>[[[QUOTE]]]</w:t>
      </w:r>
    </w:p>
    <w:p w14:paraId="258FA51A" w14:textId="12BD93E4" w:rsidR="00695E8B" w:rsidRDefault="00695E8B" w:rsidP="00B45B6C">
      <w:pPr>
        <w:jc w:val="both"/>
        <w:rPr>
          <w:rFonts w:ascii="Times New Roman" w:hAnsi="Times New Roman" w:cs="Times New Roman"/>
          <w:i/>
          <w:iCs/>
          <w:lang w:val="en-US"/>
        </w:rPr>
      </w:pPr>
    </w:p>
    <w:p w14:paraId="0DDF4336" w14:textId="3D8D188F" w:rsidR="00695E8B" w:rsidRPr="00695E8B" w:rsidRDefault="00695E8B" w:rsidP="00B45B6C">
      <w:pPr>
        <w:jc w:val="both"/>
        <w:rPr>
          <w:rFonts w:ascii="Times New Roman" w:hAnsi="Times New Roman" w:cs="Times New Roman"/>
          <w:b/>
          <w:bCs/>
          <w:lang w:val="en-US"/>
        </w:rPr>
      </w:pPr>
      <w:r>
        <w:rPr>
          <w:rFonts w:ascii="Times New Roman" w:hAnsi="Times New Roman" w:cs="Times New Roman"/>
          <w:lang w:val="en-US"/>
        </w:rPr>
        <w:t xml:space="preserve">We have also added clarification that (pg. 112) to be non-cases at the time of </w:t>
      </w:r>
      <w:r w:rsidR="0046364C">
        <w:rPr>
          <w:rFonts w:ascii="Times New Roman" w:hAnsi="Times New Roman" w:cs="Times New Roman"/>
          <w:lang w:val="en-US"/>
        </w:rPr>
        <w:t>occurrences</w:t>
      </w:r>
      <w:r>
        <w:rPr>
          <w:rFonts w:ascii="Times New Roman" w:hAnsi="Times New Roman" w:cs="Times New Roman"/>
          <w:lang w:val="en-US"/>
        </w:rPr>
        <w:t>, odds ratios are IRs</w:t>
      </w:r>
      <w:r w:rsidR="0046364C">
        <w:rPr>
          <w:rFonts w:ascii="Times New Roman" w:hAnsi="Times New Roman" w:cs="Times New Roman"/>
          <w:lang w:val="en-US"/>
        </w:rPr>
        <w:t>.</w:t>
      </w:r>
    </w:p>
    <w:p w14:paraId="4738A54D" w14:textId="4EF2ED75"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20. Methods/occupational classes: these are likely official terms of the DK government, but they are not very descriptive and "unskilled" is somewhat derogatory. Although extensive detail is not needed, a little more would be informative.</w:t>
      </w:r>
    </w:p>
    <w:p w14:paraId="588C74D3" w14:textId="77777777" w:rsidR="00085CF7" w:rsidRPr="0011140B" w:rsidRDefault="00085CF7" w:rsidP="00B45B6C">
      <w:pPr>
        <w:jc w:val="both"/>
        <w:rPr>
          <w:rFonts w:ascii="Times New Roman" w:hAnsi="Times New Roman" w:cs="Times New Roman"/>
          <w:b/>
          <w:bCs/>
          <w:lang w:val="en-US"/>
        </w:rPr>
      </w:pPr>
    </w:p>
    <w:p w14:paraId="2D5088E8" w14:textId="07D58300" w:rsidR="00BE5B47" w:rsidRPr="0011140B" w:rsidRDefault="009B5EF3" w:rsidP="00BE5B47">
      <w:pPr>
        <w:jc w:val="both"/>
        <w:rPr>
          <w:rFonts w:ascii="Times New Roman" w:hAnsi="Times New Roman" w:cs="Times New Roman"/>
          <w:lang w:val="en-US"/>
        </w:rPr>
      </w:pPr>
      <w:r>
        <w:rPr>
          <w:rFonts w:ascii="Times New Roman" w:hAnsi="Times New Roman" w:cs="Times New Roman"/>
          <w:lang w:val="en-US"/>
        </w:rPr>
        <w:t xml:space="preserve">We accept the Reviewer’s point that the </w:t>
      </w:r>
      <w:r w:rsidR="00BE5B47">
        <w:rPr>
          <w:rFonts w:ascii="Times New Roman" w:hAnsi="Times New Roman" w:cs="Times New Roman"/>
          <w:lang w:val="en-US"/>
        </w:rPr>
        <w:t xml:space="preserve">‘unskilled’ by itself as a term is derogatory, so have provided some context in the revised manuscript </w:t>
      </w:r>
      <w:r w:rsidR="00BE5B47" w:rsidRPr="0011140B">
        <w:rPr>
          <w:rFonts w:ascii="Times New Roman" w:hAnsi="Times New Roman" w:cs="Times New Roman"/>
          <w:highlight w:val="yellow"/>
          <w:lang w:val="en-US"/>
        </w:rPr>
        <w:t>(P. XX, Lines XX-XX):</w:t>
      </w:r>
    </w:p>
    <w:p w14:paraId="05A0E78E" w14:textId="77777777" w:rsidR="00BE5B47" w:rsidRPr="0011140B" w:rsidRDefault="00BE5B47" w:rsidP="00BE5B47">
      <w:pPr>
        <w:jc w:val="both"/>
        <w:rPr>
          <w:rFonts w:ascii="Times New Roman" w:hAnsi="Times New Roman" w:cs="Times New Roman"/>
          <w:lang w:val="en-US"/>
        </w:rPr>
      </w:pPr>
    </w:p>
    <w:p w14:paraId="7325A9B3" w14:textId="7D07BF79" w:rsidR="00803D38" w:rsidRPr="00BE5B47" w:rsidRDefault="00BE5B47" w:rsidP="00B45B6C">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p>
    <w:p w14:paraId="2FC5BAB7" w14:textId="566D4667"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21. Discussion: "If other sources of air pollution are associated with ALS, then including non-EC PM2.5 adjusts for other air pollutants from other sources." Is it known that air pollutants that fall outside of PM2.5 (most obviously, anything in the coarse fraction of PM10) are not related to ALS risk?</w:t>
      </w:r>
    </w:p>
    <w:p w14:paraId="3932AF51" w14:textId="77777777" w:rsidR="00E006FC" w:rsidRPr="0011140B" w:rsidRDefault="00E006FC" w:rsidP="00B45B6C">
      <w:pPr>
        <w:jc w:val="both"/>
        <w:rPr>
          <w:rFonts w:ascii="Times New Roman" w:hAnsi="Times New Roman" w:cs="Times New Roman"/>
          <w:b/>
          <w:bCs/>
          <w:lang w:val="en-US"/>
        </w:rPr>
      </w:pPr>
    </w:p>
    <w:p w14:paraId="58BE20ED" w14:textId="77777777" w:rsidR="00A10A04" w:rsidRPr="0011140B" w:rsidRDefault="00A10A04" w:rsidP="00A10A04">
      <w:pPr>
        <w:jc w:val="both"/>
        <w:rPr>
          <w:rFonts w:ascii="Times New Roman" w:hAnsi="Times New Roman" w:cs="Times New Roman"/>
          <w:lang w:val="en-US"/>
        </w:rPr>
      </w:pPr>
      <w:r>
        <w:rPr>
          <w:rFonts w:ascii="Times New Roman" w:hAnsi="Times New Roman" w:cs="Times New Roman"/>
          <w:lang w:val="en-US"/>
        </w:rPr>
        <w:t xml:space="preserve">We have corrected this sentence in the revised manuscript </w:t>
      </w:r>
      <w:r w:rsidRPr="0011140B">
        <w:rPr>
          <w:rFonts w:ascii="Times New Roman" w:hAnsi="Times New Roman" w:cs="Times New Roman"/>
          <w:highlight w:val="yellow"/>
          <w:lang w:val="en-US"/>
        </w:rPr>
        <w:t>(P. XX, Lines XX-XX):</w:t>
      </w:r>
    </w:p>
    <w:p w14:paraId="110217DD" w14:textId="77777777" w:rsidR="00A10A04" w:rsidRPr="0011140B" w:rsidRDefault="00A10A04" w:rsidP="00A10A04">
      <w:pPr>
        <w:jc w:val="both"/>
        <w:rPr>
          <w:rFonts w:ascii="Times New Roman" w:hAnsi="Times New Roman" w:cs="Times New Roman"/>
          <w:lang w:val="en-US"/>
        </w:rPr>
      </w:pPr>
    </w:p>
    <w:p w14:paraId="4D645485" w14:textId="185A451E" w:rsidR="00803D38" w:rsidRPr="0011140B" w:rsidRDefault="00A10A04" w:rsidP="00A10A04">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53AF40A3" w14:textId="0B08514A"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22. This phrasing was unexpected: "The conditional approach automatically accounts for matching factors (age, sex, year of birth, vital status) …." What is meant by "automatically accounts for"?</w:t>
      </w:r>
    </w:p>
    <w:p w14:paraId="59232A65" w14:textId="77777777" w:rsidR="00E006FC" w:rsidRPr="0011140B" w:rsidRDefault="00E006FC" w:rsidP="00B45B6C">
      <w:pPr>
        <w:jc w:val="both"/>
        <w:rPr>
          <w:rFonts w:ascii="Times New Roman" w:hAnsi="Times New Roman" w:cs="Times New Roman"/>
          <w:b/>
          <w:bCs/>
          <w:lang w:val="en-US"/>
        </w:rPr>
      </w:pPr>
    </w:p>
    <w:p w14:paraId="73991DED" w14:textId="77777777" w:rsidR="00D14EF4" w:rsidRPr="0011140B" w:rsidRDefault="00D14EF4" w:rsidP="00D14EF4">
      <w:pPr>
        <w:jc w:val="both"/>
        <w:rPr>
          <w:rFonts w:ascii="Times New Roman" w:hAnsi="Times New Roman" w:cs="Times New Roman"/>
          <w:lang w:val="en-US"/>
        </w:rPr>
      </w:pPr>
      <w:r>
        <w:rPr>
          <w:rFonts w:ascii="Times New Roman" w:hAnsi="Times New Roman" w:cs="Times New Roman"/>
          <w:lang w:val="en-US"/>
        </w:rPr>
        <w:t xml:space="preserve">We have clarified the language in the revised manuscript </w:t>
      </w:r>
      <w:r w:rsidRPr="0011140B">
        <w:rPr>
          <w:rFonts w:ascii="Times New Roman" w:hAnsi="Times New Roman" w:cs="Times New Roman"/>
          <w:highlight w:val="yellow"/>
          <w:lang w:val="en-US"/>
        </w:rPr>
        <w:t>(P. XX, Lines XX-XX):</w:t>
      </w:r>
    </w:p>
    <w:p w14:paraId="541E0D60" w14:textId="77777777" w:rsidR="00D14EF4" w:rsidRPr="0011140B" w:rsidRDefault="00D14EF4" w:rsidP="00D14EF4">
      <w:pPr>
        <w:jc w:val="both"/>
        <w:rPr>
          <w:rFonts w:ascii="Times New Roman" w:hAnsi="Times New Roman" w:cs="Times New Roman"/>
          <w:lang w:val="en-US"/>
        </w:rPr>
      </w:pPr>
    </w:p>
    <w:p w14:paraId="5B33090D" w14:textId="0AEAF64F" w:rsidR="00A10A04" w:rsidRPr="0011140B" w:rsidRDefault="00D14EF4"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29C75FC0" w14:textId="77777777"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23. Discussion: Please take care to avoid relying on null hypothesis significance testing to interpret the findings. See the journal's guidance here: </w:t>
      </w:r>
      <w:hyperlink r:id="rId13" w:history="1">
        <w:r w:rsidRPr="0011140B">
          <w:rPr>
            <w:rStyle w:val="Hyperlink"/>
            <w:rFonts w:ascii="Times New Roman" w:hAnsi="Times New Roman" w:cs="Times New Roman"/>
            <w:b/>
            <w:bCs/>
            <w:lang w:val="en-US"/>
          </w:rPr>
          <w:t>https://edmgr.ovid.com/epid/accounts/ifauth.htm/</w:t>
        </w:r>
      </w:hyperlink>
      <w:r w:rsidRPr="0011140B">
        <w:rPr>
          <w:rFonts w:ascii="Times New Roman" w:hAnsi="Times New Roman" w:cs="Times New Roman"/>
          <w:b/>
          <w:bCs/>
          <w:lang w:val="en-US"/>
        </w:rPr>
        <w:t> In addition, the American Statistical Association issued a strong critique of significance testing (</w:t>
      </w:r>
      <w:hyperlink r:id="rId14" w:history="1">
        <w:r w:rsidRPr="0011140B">
          <w:rPr>
            <w:rStyle w:val="Hyperlink"/>
            <w:rFonts w:ascii="Times New Roman" w:hAnsi="Times New Roman" w:cs="Times New Roman"/>
            <w:b/>
            <w:bCs/>
            <w:lang w:val="en-US"/>
          </w:rPr>
          <w:t>https://www.amstat.org/asa/files/pdfs/P-ValueStatement.pdf</w:t>
        </w:r>
      </w:hyperlink>
      <w:r w:rsidRPr="0011140B">
        <w:rPr>
          <w:rFonts w:ascii="Times New Roman" w:hAnsi="Times New Roman" w:cs="Times New Roman"/>
          <w:b/>
          <w:bCs/>
          <w:lang w:val="en-US"/>
        </w:rPr>
        <w:t> ), and additional cogent arguments along these lines have been issued elsewhere, including Nature. (</w:t>
      </w:r>
      <w:hyperlink r:id="rId15" w:history="1">
        <w:r w:rsidRPr="0011140B">
          <w:rPr>
            <w:rStyle w:val="Hyperlink"/>
            <w:rFonts w:ascii="Times New Roman" w:hAnsi="Times New Roman" w:cs="Times New Roman"/>
            <w:b/>
            <w:bCs/>
            <w:lang w:val="en-US"/>
          </w:rPr>
          <w:t>https://www.nature.com/articles/d41586-019-00857-9</w:t>
        </w:r>
      </w:hyperlink>
      <w:r w:rsidRPr="0011140B">
        <w:rPr>
          <w:rFonts w:ascii="Times New Roman" w:hAnsi="Times New Roman" w:cs="Times New Roman"/>
          <w:b/>
          <w:bCs/>
          <w:lang w:val="en-US"/>
        </w:rPr>
        <w:t>)</w:t>
      </w:r>
      <w:r w:rsidRPr="0011140B">
        <w:rPr>
          <w:rFonts w:ascii="Times New Roman" w:hAnsi="Times New Roman" w:cs="Times New Roman"/>
          <w:b/>
          <w:bCs/>
          <w:lang w:val="en-US"/>
        </w:rPr>
        <w:br/>
      </w:r>
    </w:p>
    <w:p w14:paraId="53B2DE02" w14:textId="77777777" w:rsidR="005B296F" w:rsidRDefault="005D41EC" w:rsidP="00B45B6C">
      <w:pPr>
        <w:jc w:val="both"/>
        <w:rPr>
          <w:rFonts w:ascii="Times New Roman" w:hAnsi="Times New Roman" w:cs="Times New Roman"/>
          <w:lang w:val="en-US"/>
        </w:rPr>
      </w:pPr>
      <w:r>
        <w:rPr>
          <w:rFonts w:ascii="Times New Roman" w:hAnsi="Times New Roman" w:cs="Times New Roman"/>
          <w:lang w:val="en-US"/>
        </w:rPr>
        <w:t xml:space="preserve">We agree wholeheartedly with the Reviewer that </w:t>
      </w:r>
      <w:r w:rsidR="00502732">
        <w:rPr>
          <w:rFonts w:ascii="Times New Roman" w:hAnsi="Times New Roman" w:cs="Times New Roman"/>
          <w:lang w:val="en-US"/>
        </w:rPr>
        <w:t xml:space="preserve">testing </w:t>
      </w:r>
      <w:r w:rsidR="004840A8">
        <w:rPr>
          <w:rFonts w:ascii="Times New Roman" w:hAnsi="Times New Roman" w:cs="Times New Roman"/>
          <w:lang w:val="en-US"/>
        </w:rPr>
        <w:t>significan</w:t>
      </w:r>
      <w:r w:rsidR="007E0F99">
        <w:rPr>
          <w:rFonts w:ascii="Times New Roman" w:hAnsi="Times New Roman" w:cs="Times New Roman"/>
          <w:lang w:val="en-US"/>
        </w:rPr>
        <w:t>ce</w:t>
      </w:r>
      <w:r w:rsidR="00502732">
        <w:rPr>
          <w:rFonts w:ascii="Times New Roman" w:hAnsi="Times New Roman" w:cs="Times New Roman"/>
          <w:lang w:val="en-US"/>
        </w:rPr>
        <w:t xml:space="preserve"> as the sole </w:t>
      </w:r>
      <w:r w:rsidR="008B105C">
        <w:rPr>
          <w:rFonts w:ascii="Times New Roman" w:hAnsi="Times New Roman" w:cs="Times New Roman"/>
          <w:lang w:val="en-US"/>
        </w:rPr>
        <w:t xml:space="preserve">mechanism to deciding whether results are non-null </w:t>
      </w:r>
      <w:r w:rsidR="00436025">
        <w:rPr>
          <w:rFonts w:ascii="Times New Roman" w:hAnsi="Times New Roman" w:cs="Times New Roman"/>
          <w:lang w:val="en-US"/>
        </w:rPr>
        <w:t>should be avoided</w:t>
      </w:r>
      <w:r w:rsidR="000A6D0A">
        <w:rPr>
          <w:rFonts w:ascii="Times New Roman" w:hAnsi="Times New Roman" w:cs="Times New Roman"/>
          <w:lang w:val="en-US"/>
        </w:rPr>
        <w:t>, as it focuses purely on the extreme part of the distribution</w:t>
      </w:r>
      <w:r w:rsidR="000B4E69">
        <w:rPr>
          <w:rFonts w:ascii="Times New Roman" w:hAnsi="Times New Roman" w:cs="Times New Roman"/>
          <w:lang w:val="en-US"/>
        </w:rPr>
        <w:t xml:space="preserve"> and is prone to dismissing potentially important conclusions</w:t>
      </w:r>
      <w:r w:rsidR="005C5FA1">
        <w:rPr>
          <w:rFonts w:ascii="Times New Roman" w:hAnsi="Times New Roman" w:cs="Times New Roman"/>
          <w:lang w:val="en-US"/>
        </w:rPr>
        <w:t xml:space="preserve"> from results</w:t>
      </w:r>
      <w:r w:rsidR="007C2F2B">
        <w:rPr>
          <w:rFonts w:ascii="Times New Roman" w:hAnsi="Times New Roman" w:cs="Times New Roman"/>
          <w:lang w:val="en-US"/>
        </w:rPr>
        <w:t>.</w:t>
      </w:r>
      <w:r w:rsidR="000A6D0A">
        <w:rPr>
          <w:rFonts w:ascii="Times New Roman" w:hAnsi="Times New Roman" w:cs="Times New Roman"/>
          <w:lang w:val="en-US"/>
        </w:rPr>
        <w:t xml:space="preserve"> </w:t>
      </w:r>
    </w:p>
    <w:p w14:paraId="49738D64" w14:textId="77777777" w:rsidR="005B296F" w:rsidRDefault="005B296F" w:rsidP="00B45B6C">
      <w:pPr>
        <w:jc w:val="both"/>
        <w:rPr>
          <w:rFonts w:ascii="Times New Roman" w:hAnsi="Times New Roman" w:cs="Times New Roman"/>
          <w:lang w:val="en-US"/>
        </w:rPr>
      </w:pPr>
    </w:p>
    <w:p w14:paraId="3BEA1118" w14:textId="0FFBC9A6" w:rsidR="00803D38" w:rsidRDefault="000A6D0A" w:rsidP="00B45B6C">
      <w:pPr>
        <w:jc w:val="both"/>
        <w:rPr>
          <w:rFonts w:ascii="Times New Roman" w:hAnsi="Times New Roman" w:cs="Times New Roman"/>
          <w:lang w:val="en-US"/>
        </w:rPr>
      </w:pPr>
      <w:r>
        <w:rPr>
          <w:rFonts w:ascii="Times New Roman" w:hAnsi="Times New Roman" w:cs="Times New Roman"/>
          <w:lang w:val="en-US"/>
        </w:rPr>
        <w:t xml:space="preserve">One of the main benefits of our Bayesian approach is that each marginal’s distribution </w:t>
      </w:r>
      <w:r w:rsidR="0004013E">
        <w:rPr>
          <w:rFonts w:ascii="Times New Roman" w:hAnsi="Times New Roman" w:cs="Times New Roman"/>
          <w:lang w:val="en-US"/>
        </w:rPr>
        <w:t xml:space="preserve">probability mass </w:t>
      </w:r>
      <w:r>
        <w:rPr>
          <w:rFonts w:ascii="Times New Roman" w:hAnsi="Times New Roman" w:cs="Times New Roman"/>
          <w:lang w:val="en-US"/>
        </w:rPr>
        <w:t xml:space="preserve">is </w:t>
      </w:r>
      <w:r w:rsidR="0004013E">
        <w:rPr>
          <w:rFonts w:ascii="Times New Roman" w:hAnsi="Times New Roman" w:cs="Times New Roman"/>
          <w:lang w:val="en-US"/>
        </w:rPr>
        <w:t xml:space="preserve">described fully, and therefore </w:t>
      </w:r>
      <w:r w:rsidR="00214F31">
        <w:rPr>
          <w:rFonts w:ascii="Times New Roman" w:hAnsi="Times New Roman" w:cs="Times New Roman"/>
          <w:lang w:val="en-US"/>
        </w:rPr>
        <w:t xml:space="preserve">one is able to examine how much of the probability mass is </w:t>
      </w:r>
      <w:r w:rsidR="00AC0696">
        <w:rPr>
          <w:rFonts w:ascii="Times New Roman" w:hAnsi="Times New Roman" w:cs="Times New Roman"/>
          <w:lang w:val="en-US"/>
        </w:rPr>
        <w:t>above a null association, which in our view, and many statisticians’ views, is a more ‘natural’ way of describing the confidence that a result is non-null.</w:t>
      </w:r>
    </w:p>
    <w:p w14:paraId="709FCD34" w14:textId="3D90473E" w:rsidR="0031699C" w:rsidRDefault="0031699C" w:rsidP="00B45B6C">
      <w:pPr>
        <w:jc w:val="both"/>
        <w:rPr>
          <w:rFonts w:ascii="Times New Roman" w:hAnsi="Times New Roman" w:cs="Times New Roman"/>
          <w:lang w:val="en-US"/>
        </w:rPr>
      </w:pPr>
    </w:p>
    <w:p w14:paraId="2E988D53" w14:textId="77777777" w:rsidR="00B35511" w:rsidRPr="0011140B" w:rsidRDefault="0031699C" w:rsidP="00B35511">
      <w:pPr>
        <w:jc w:val="both"/>
        <w:rPr>
          <w:rFonts w:ascii="Times New Roman" w:hAnsi="Times New Roman" w:cs="Times New Roman"/>
          <w:lang w:val="en-US"/>
        </w:rPr>
      </w:pPr>
      <w:r>
        <w:rPr>
          <w:rFonts w:ascii="Times New Roman" w:hAnsi="Times New Roman" w:cs="Times New Roman"/>
          <w:lang w:val="en-US"/>
        </w:rPr>
        <w:t>We have avoided any reference to p-values, as they do not have a place in Bayesian analysis, and have now avoided any use of words related to the significance of a result</w:t>
      </w:r>
      <w:r w:rsidR="00B35511">
        <w:rPr>
          <w:rFonts w:ascii="Times New Roman" w:hAnsi="Times New Roman" w:cs="Times New Roman"/>
          <w:lang w:val="en-US"/>
        </w:rPr>
        <w:t xml:space="preserve"> in the revised manuscript, e.g., </w:t>
      </w:r>
      <w:r w:rsidR="00B35511" w:rsidRPr="0011140B">
        <w:rPr>
          <w:rFonts w:ascii="Times New Roman" w:hAnsi="Times New Roman" w:cs="Times New Roman"/>
          <w:highlight w:val="yellow"/>
          <w:lang w:val="en-US"/>
        </w:rPr>
        <w:t>(P. XX, Lines XX-XX):</w:t>
      </w:r>
    </w:p>
    <w:p w14:paraId="2D727FEC" w14:textId="77777777" w:rsidR="00B35511" w:rsidRPr="0011140B" w:rsidRDefault="00B35511" w:rsidP="00B35511">
      <w:pPr>
        <w:jc w:val="both"/>
        <w:rPr>
          <w:rFonts w:ascii="Times New Roman" w:hAnsi="Times New Roman" w:cs="Times New Roman"/>
          <w:lang w:val="en-US"/>
        </w:rPr>
      </w:pPr>
    </w:p>
    <w:p w14:paraId="1CA24140" w14:textId="77777777" w:rsidR="00B35511" w:rsidRPr="0011140B" w:rsidRDefault="00B35511" w:rsidP="00B35511">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6309D908" w14:textId="17ADF6CA" w:rsidR="0031699C" w:rsidRPr="0011140B" w:rsidRDefault="0031699C" w:rsidP="00B45B6C">
      <w:pPr>
        <w:jc w:val="both"/>
        <w:rPr>
          <w:rFonts w:ascii="Times New Roman" w:hAnsi="Times New Roman" w:cs="Times New Roman"/>
          <w:lang w:val="en-US"/>
        </w:rPr>
      </w:pPr>
    </w:p>
    <w:p w14:paraId="0958EA0F"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p>
    <w:p w14:paraId="37306FE3" w14:textId="77777777" w:rsidR="00332B6B" w:rsidRPr="0011140B" w:rsidRDefault="00332B6B" w:rsidP="00B45B6C">
      <w:pPr>
        <w:jc w:val="both"/>
        <w:rPr>
          <w:rFonts w:ascii="Times New Roman" w:hAnsi="Times New Roman" w:cs="Times New Roman"/>
          <w:b/>
          <w:bCs/>
          <w:lang w:val="en-US"/>
        </w:rPr>
      </w:pPr>
      <w:r w:rsidRPr="0011140B">
        <w:rPr>
          <w:rFonts w:ascii="Times New Roman" w:hAnsi="Times New Roman" w:cs="Times New Roman"/>
          <w:b/>
          <w:bCs/>
          <w:lang w:val="en-US"/>
        </w:rPr>
        <w:br w:type="page"/>
      </w:r>
    </w:p>
    <w:p w14:paraId="7E8E2D81" w14:textId="77777777" w:rsidR="005E502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 * * * *</w:t>
      </w:r>
    </w:p>
    <w:p w14:paraId="1FB6C0E6" w14:textId="4399CE5A"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Preparing a revision</w:t>
      </w:r>
    </w:p>
    <w:p w14:paraId="545B998E" w14:textId="3D7A8114"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modeling decisions, such as for tests of interaction and for tests for trend.</w:t>
      </w:r>
    </w:p>
    <w:p w14:paraId="0C2F0F6B" w14:textId="77777777" w:rsidR="00332B6B" w:rsidRPr="0011140B" w:rsidRDefault="00332B6B" w:rsidP="00B45B6C">
      <w:pPr>
        <w:jc w:val="both"/>
        <w:rPr>
          <w:rFonts w:ascii="Times New Roman" w:hAnsi="Times New Roman" w:cs="Times New Roman"/>
          <w:b/>
          <w:bCs/>
          <w:lang w:val="en-US"/>
        </w:rPr>
      </w:pPr>
    </w:p>
    <w:p w14:paraId="5A1B460C" w14:textId="768BDD2A" w:rsidR="00332B6B" w:rsidRPr="0011140B" w:rsidRDefault="00916CF5" w:rsidP="00B45B6C">
      <w:pPr>
        <w:jc w:val="both"/>
        <w:rPr>
          <w:rFonts w:ascii="Times New Roman" w:hAnsi="Times New Roman" w:cs="Times New Roman"/>
          <w:lang w:val="en-US"/>
        </w:rPr>
      </w:pPr>
      <w:r>
        <w:rPr>
          <w:rFonts w:ascii="Times New Roman" w:hAnsi="Times New Roman" w:cs="Times New Roman"/>
          <w:lang w:val="en-US"/>
        </w:rPr>
        <w:t>We have avoided p-values throughout.</w:t>
      </w:r>
    </w:p>
    <w:p w14:paraId="18802AD0"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 We do not permit acronyms unless they are generally recognized by epidemiologists (</w:t>
      </w:r>
      <w:proofErr w:type="gramStart"/>
      <w:r w:rsidRPr="0011140B">
        <w:rPr>
          <w:rFonts w:ascii="Times New Roman" w:hAnsi="Times New Roman" w:cs="Times New Roman"/>
          <w:b/>
          <w:bCs/>
          <w:lang w:val="en-US"/>
        </w:rPr>
        <w:t>e.g.</w:t>
      </w:r>
      <w:proofErr w:type="gramEnd"/>
      <w:r w:rsidRPr="0011140B">
        <w:rPr>
          <w:rFonts w:ascii="Times New Roman" w:hAnsi="Times New Roman" w:cs="Times New Roman"/>
          <w:b/>
          <w:bCs/>
          <w:lang w:val="en-US"/>
        </w:rPr>
        <w:t xml:space="preserve"> HIV is okay, but LVA is not). When in doubt, we recommend that you spell out.</w:t>
      </w:r>
      <w:r w:rsidRPr="0011140B">
        <w:rPr>
          <w:rFonts w:ascii="Times New Roman" w:hAnsi="Times New Roman" w:cs="Times New Roman"/>
          <w:b/>
          <w:bCs/>
          <w:lang w:val="en-US"/>
        </w:rPr>
        <w:br/>
      </w:r>
    </w:p>
    <w:p w14:paraId="2E035695" w14:textId="404DDD31" w:rsidR="00332B6B" w:rsidRPr="0011140B" w:rsidRDefault="00A13F27" w:rsidP="00B45B6C">
      <w:pPr>
        <w:jc w:val="both"/>
        <w:rPr>
          <w:rFonts w:ascii="Times New Roman" w:hAnsi="Times New Roman" w:cs="Times New Roman"/>
          <w:lang w:val="en-US"/>
        </w:rPr>
      </w:pPr>
      <w:r>
        <w:rPr>
          <w:rFonts w:ascii="Times New Roman" w:hAnsi="Times New Roman" w:cs="Times New Roman"/>
          <w:lang w:val="en-US"/>
        </w:rPr>
        <w:t>We have been careful to introduce acronyms where used.</w:t>
      </w:r>
    </w:p>
    <w:p w14:paraId="7D6B763E" w14:textId="77777777" w:rsidR="00332B6B" w:rsidRPr="0011140B" w:rsidRDefault="00332B6B" w:rsidP="00B45B6C">
      <w:pPr>
        <w:jc w:val="both"/>
        <w:rPr>
          <w:rFonts w:ascii="Times New Roman" w:hAnsi="Times New Roman" w:cs="Times New Roman"/>
          <w:b/>
          <w:bCs/>
          <w:lang w:val="en-US"/>
        </w:rPr>
      </w:pPr>
    </w:p>
    <w:p w14:paraId="1AD23849"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3. Please do not include uninformative precision (excessive decimal places). For example, </w:t>
      </w:r>
      <w:proofErr w:type="spellStart"/>
      <w:r w:rsidRPr="0011140B">
        <w:rPr>
          <w:rFonts w:ascii="Times New Roman" w:hAnsi="Times New Roman" w:cs="Times New Roman"/>
          <w:b/>
          <w:bCs/>
          <w:lang w:val="en-US"/>
        </w:rPr>
        <w:t>percents</w:t>
      </w:r>
      <w:proofErr w:type="spellEnd"/>
      <w:r w:rsidRPr="0011140B">
        <w:rPr>
          <w:rFonts w:ascii="Times New Roman" w:hAnsi="Times New Roman" w:cs="Times New Roman"/>
          <w:b/>
          <w:bCs/>
          <w:lang w:val="en-US"/>
        </w:rPr>
        <w:t xml:space="preserve"> should be rounded to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or 0.0n% and risk ratios should be rounded to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or 0.nn unless clarity of the presentation and the sample size justify </w:t>
      </w:r>
    </w:p>
    <w:p w14:paraId="7B7D2FD1" w14:textId="421E028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more significant digits.</w:t>
      </w:r>
    </w:p>
    <w:p w14:paraId="1453D721" w14:textId="77777777" w:rsidR="00982380" w:rsidRPr="0011140B" w:rsidRDefault="00982380" w:rsidP="00B45B6C">
      <w:pPr>
        <w:jc w:val="both"/>
        <w:rPr>
          <w:rFonts w:ascii="Times New Roman" w:hAnsi="Times New Roman" w:cs="Times New Roman"/>
          <w:b/>
          <w:bCs/>
          <w:lang w:val="en-US"/>
        </w:rPr>
      </w:pPr>
    </w:p>
    <w:p w14:paraId="0242DE7F" w14:textId="7B2D34E5" w:rsidR="00332B6B" w:rsidRPr="0011140B" w:rsidRDefault="001D4FF6" w:rsidP="00B45B6C">
      <w:pPr>
        <w:jc w:val="both"/>
        <w:rPr>
          <w:rFonts w:ascii="Times New Roman" w:hAnsi="Times New Roman" w:cs="Times New Roman"/>
          <w:lang w:val="en-US"/>
        </w:rPr>
      </w:pPr>
      <w:r>
        <w:rPr>
          <w:rFonts w:ascii="Times New Roman" w:hAnsi="Times New Roman" w:cs="Times New Roman"/>
          <w:lang w:val="en-US"/>
        </w:rPr>
        <w:t>We have done this.</w:t>
      </w:r>
    </w:p>
    <w:p w14:paraId="3BF44050" w14:textId="77777777" w:rsidR="00332B6B" w:rsidRPr="0011140B" w:rsidRDefault="00332B6B" w:rsidP="00B45B6C">
      <w:pPr>
        <w:jc w:val="both"/>
        <w:rPr>
          <w:rFonts w:ascii="Times New Roman" w:hAnsi="Times New Roman" w:cs="Times New Roman"/>
          <w:b/>
          <w:bCs/>
          <w:lang w:val="en-US"/>
        </w:rPr>
      </w:pPr>
    </w:p>
    <w:p w14:paraId="4897F23F"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4. Please be sure to include explicit information about approval of human subjects research by an independent review board. If no such review was required, include an explicit statement about why the requirement for review was waived.</w:t>
      </w:r>
      <w:r w:rsidRPr="0011140B">
        <w:rPr>
          <w:rFonts w:ascii="Times New Roman" w:hAnsi="Times New Roman" w:cs="Times New Roman"/>
          <w:b/>
          <w:bCs/>
          <w:lang w:val="en-US"/>
        </w:rPr>
        <w:br/>
      </w:r>
    </w:p>
    <w:p w14:paraId="67FFD185" w14:textId="77777777" w:rsidR="00026326" w:rsidRPr="0011140B" w:rsidRDefault="00026326" w:rsidP="00026326">
      <w:pPr>
        <w:jc w:val="both"/>
        <w:rPr>
          <w:rFonts w:ascii="Times New Roman" w:hAnsi="Times New Roman" w:cs="Times New Roman"/>
          <w:lang w:val="en-US"/>
        </w:rPr>
      </w:pPr>
      <w:r>
        <w:rPr>
          <w:rFonts w:ascii="Times New Roman" w:hAnsi="Times New Roman" w:cs="Times New Roman"/>
          <w:lang w:val="en-US"/>
        </w:rPr>
        <w:t xml:space="preserve">We have done this in the manuscript </w:t>
      </w:r>
      <w:r w:rsidRPr="0011140B">
        <w:rPr>
          <w:rFonts w:ascii="Times New Roman" w:hAnsi="Times New Roman" w:cs="Times New Roman"/>
          <w:highlight w:val="yellow"/>
          <w:lang w:val="en-US"/>
        </w:rPr>
        <w:t>P. XX, Lines XX-XX):</w:t>
      </w:r>
    </w:p>
    <w:p w14:paraId="5C15BC0C" w14:textId="77777777" w:rsidR="00026326" w:rsidRPr="0011140B" w:rsidRDefault="00026326" w:rsidP="00026326">
      <w:pPr>
        <w:jc w:val="both"/>
        <w:rPr>
          <w:rFonts w:ascii="Times New Roman" w:hAnsi="Times New Roman" w:cs="Times New Roman"/>
          <w:lang w:val="en-US"/>
        </w:rPr>
      </w:pPr>
    </w:p>
    <w:p w14:paraId="5C43A8F5" w14:textId="77777777" w:rsidR="000713AC" w:rsidRPr="000713AC" w:rsidRDefault="000713AC" w:rsidP="000713AC">
      <w:pPr>
        <w:jc w:val="both"/>
        <w:rPr>
          <w:rFonts w:ascii="Times New Roman" w:hAnsi="Times New Roman" w:cs="Times New Roman"/>
          <w:bCs/>
          <w:i/>
          <w:iCs/>
          <w:lang w:val="en-US"/>
        </w:rPr>
      </w:pPr>
      <w:r w:rsidRPr="000713AC">
        <w:rPr>
          <w:rFonts w:ascii="Times New Roman" w:hAnsi="Times New Roman" w:cs="Times New Roman"/>
          <w:bCs/>
          <w:i/>
          <w:iCs/>
          <w:lang w:val="en-US"/>
        </w:rPr>
        <w:t>This study was approved by the Institutional Review Board Committee at the Columbia University and the Danish Data Protection Agency.</w:t>
      </w:r>
    </w:p>
    <w:p w14:paraId="35BFCF1E" w14:textId="77777777" w:rsidR="00332B6B" w:rsidRPr="0011140B" w:rsidRDefault="00332B6B" w:rsidP="00B45B6C">
      <w:pPr>
        <w:jc w:val="both"/>
        <w:rPr>
          <w:rFonts w:ascii="Times New Roman" w:hAnsi="Times New Roman" w:cs="Times New Roman"/>
          <w:b/>
          <w:bCs/>
          <w:lang w:val="en-US"/>
        </w:rPr>
      </w:pPr>
    </w:p>
    <w:p w14:paraId="1E71289F" w14:textId="0D7C075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5. Do not include public health policy recommendations in Brief Reports or Original Articles that present new research findings.</w:t>
      </w:r>
    </w:p>
    <w:p w14:paraId="6A31FF53" w14:textId="77777777" w:rsidR="00982380" w:rsidRPr="0011140B" w:rsidRDefault="00982380" w:rsidP="00B45B6C">
      <w:pPr>
        <w:jc w:val="both"/>
        <w:rPr>
          <w:rFonts w:ascii="Times New Roman" w:hAnsi="Times New Roman" w:cs="Times New Roman"/>
          <w:highlight w:val="yellow"/>
          <w:lang w:val="en-US"/>
        </w:rPr>
      </w:pPr>
    </w:p>
    <w:p w14:paraId="3FCB132F" w14:textId="5137FC4D" w:rsidR="00332B6B" w:rsidRPr="0011140B" w:rsidRDefault="00957F8E" w:rsidP="00B45B6C">
      <w:pPr>
        <w:jc w:val="both"/>
        <w:rPr>
          <w:rFonts w:ascii="Times New Roman" w:hAnsi="Times New Roman" w:cs="Times New Roman"/>
          <w:b/>
          <w:bCs/>
          <w:lang w:val="en-US"/>
        </w:rPr>
      </w:pPr>
      <w:r>
        <w:rPr>
          <w:rFonts w:ascii="Times New Roman" w:hAnsi="Times New Roman" w:cs="Times New Roman"/>
          <w:lang w:val="en-US"/>
        </w:rPr>
        <w:t>We have not included any public health policy recommendations</w:t>
      </w:r>
      <w:r w:rsidR="0098461C">
        <w:rPr>
          <w:rFonts w:ascii="Times New Roman" w:hAnsi="Times New Roman" w:cs="Times New Roman"/>
          <w:lang w:val="en-US"/>
        </w:rPr>
        <w:t>.</w:t>
      </w:r>
    </w:p>
    <w:p w14:paraId="30FB5856" w14:textId="77777777" w:rsidR="00332B6B" w:rsidRPr="0011140B" w:rsidRDefault="00332B6B" w:rsidP="00B45B6C">
      <w:pPr>
        <w:jc w:val="both"/>
        <w:rPr>
          <w:rFonts w:ascii="Times New Roman" w:hAnsi="Times New Roman" w:cs="Times New Roman"/>
          <w:b/>
          <w:bCs/>
          <w:lang w:val="en-US"/>
        </w:rPr>
      </w:pPr>
    </w:p>
    <w:p w14:paraId="71188BB2"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6. Data appearing in the abstract must also be cited in the main text, not just in tables or figures.</w:t>
      </w:r>
      <w:r w:rsidRPr="0011140B">
        <w:rPr>
          <w:rFonts w:ascii="Times New Roman" w:hAnsi="Times New Roman" w:cs="Times New Roman"/>
          <w:b/>
          <w:bCs/>
          <w:lang w:val="en-US"/>
        </w:rPr>
        <w:br/>
      </w:r>
    </w:p>
    <w:p w14:paraId="7C992EAB" w14:textId="46D892BA" w:rsidR="00332B6B" w:rsidRPr="0011140B" w:rsidRDefault="00612FB2" w:rsidP="00B45B6C">
      <w:pPr>
        <w:jc w:val="both"/>
        <w:rPr>
          <w:rFonts w:ascii="Times New Roman" w:hAnsi="Times New Roman" w:cs="Times New Roman"/>
          <w:b/>
          <w:bCs/>
          <w:lang w:val="en-US"/>
        </w:rPr>
      </w:pPr>
      <w:r>
        <w:rPr>
          <w:rFonts w:ascii="Times New Roman" w:hAnsi="Times New Roman" w:cs="Times New Roman"/>
          <w:lang w:val="en-US"/>
        </w:rPr>
        <w:t>We have done this.</w:t>
      </w:r>
    </w:p>
    <w:p w14:paraId="6EB83B85" w14:textId="77777777" w:rsidR="00332B6B" w:rsidRPr="0011140B" w:rsidRDefault="00332B6B" w:rsidP="00B45B6C">
      <w:pPr>
        <w:jc w:val="both"/>
        <w:rPr>
          <w:rFonts w:ascii="Times New Roman" w:hAnsi="Times New Roman" w:cs="Times New Roman"/>
          <w:b/>
          <w:bCs/>
          <w:lang w:val="en-US"/>
        </w:rPr>
      </w:pPr>
    </w:p>
    <w:p w14:paraId="6FA15C02" w14:textId="523E564B"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Commentaries (no abstract), 600 words for Research Letters (no abstract), and 400 words for Letters to the Editor (no abstract).</w:t>
      </w:r>
    </w:p>
    <w:p w14:paraId="3C814C65" w14:textId="77777777" w:rsidR="00982380" w:rsidRPr="0011140B" w:rsidRDefault="00982380" w:rsidP="00B45B6C">
      <w:pPr>
        <w:jc w:val="both"/>
        <w:rPr>
          <w:rFonts w:ascii="Times New Roman" w:hAnsi="Times New Roman" w:cs="Times New Roman"/>
          <w:b/>
          <w:bCs/>
          <w:lang w:val="en-US"/>
        </w:rPr>
      </w:pPr>
    </w:p>
    <w:p w14:paraId="50DF2BBF" w14:textId="119138D1" w:rsidR="00332B6B" w:rsidRPr="0011140B" w:rsidRDefault="00972888" w:rsidP="00B45B6C">
      <w:pPr>
        <w:jc w:val="both"/>
        <w:rPr>
          <w:rFonts w:ascii="Times New Roman" w:hAnsi="Times New Roman" w:cs="Times New Roman"/>
          <w:b/>
          <w:bCs/>
          <w:lang w:val="en-US"/>
        </w:rPr>
      </w:pPr>
      <w:r>
        <w:rPr>
          <w:rFonts w:ascii="Times New Roman" w:hAnsi="Times New Roman" w:cs="Times New Roman"/>
          <w:lang w:val="en-US"/>
        </w:rPr>
        <w:lastRenderedPageBreak/>
        <w:t xml:space="preserve">We have done this, with an Abstract of </w:t>
      </w:r>
      <w:r w:rsidRPr="007F5F30">
        <w:rPr>
          <w:rFonts w:ascii="Times New Roman" w:hAnsi="Times New Roman" w:cs="Times New Roman"/>
          <w:highlight w:val="yellow"/>
          <w:lang w:val="en-US"/>
        </w:rPr>
        <w:t>XX</w:t>
      </w:r>
      <w:r>
        <w:rPr>
          <w:rFonts w:ascii="Times New Roman" w:hAnsi="Times New Roman" w:cs="Times New Roman"/>
          <w:lang w:val="en-US"/>
        </w:rPr>
        <w:t xml:space="preserve"> words and a</w:t>
      </w:r>
      <w:r w:rsidR="00434504">
        <w:rPr>
          <w:rFonts w:ascii="Times New Roman" w:hAnsi="Times New Roman" w:cs="Times New Roman"/>
          <w:lang w:val="en-US"/>
        </w:rPr>
        <w:t xml:space="preserve">n Original Article of </w:t>
      </w:r>
      <w:r w:rsidR="00434504" w:rsidRPr="007F5F30">
        <w:rPr>
          <w:rFonts w:ascii="Times New Roman" w:hAnsi="Times New Roman" w:cs="Times New Roman"/>
          <w:highlight w:val="yellow"/>
          <w:lang w:val="en-US"/>
        </w:rPr>
        <w:t>XX</w:t>
      </w:r>
      <w:r w:rsidR="00434504">
        <w:rPr>
          <w:rFonts w:ascii="Times New Roman" w:hAnsi="Times New Roman" w:cs="Times New Roman"/>
          <w:lang w:val="en-US"/>
        </w:rPr>
        <w:t xml:space="preserve"> words</w:t>
      </w:r>
      <w:r w:rsidR="007F5F30">
        <w:rPr>
          <w:rFonts w:ascii="Times New Roman" w:hAnsi="Times New Roman" w:cs="Times New Roman"/>
          <w:lang w:val="en-US"/>
        </w:rPr>
        <w:t xml:space="preserve"> in the revised manuscript</w:t>
      </w:r>
      <w:r w:rsidR="00434504">
        <w:rPr>
          <w:rFonts w:ascii="Times New Roman" w:hAnsi="Times New Roman" w:cs="Times New Roman"/>
          <w:lang w:val="en-US"/>
        </w:rPr>
        <w:t>.</w:t>
      </w:r>
    </w:p>
    <w:p w14:paraId="76792D3C" w14:textId="77777777" w:rsidR="00332B6B" w:rsidRPr="0011140B" w:rsidRDefault="00332B6B" w:rsidP="00B45B6C">
      <w:pPr>
        <w:jc w:val="both"/>
        <w:rPr>
          <w:rFonts w:ascii="Times New Roman" w:hAnsi="Times New Roman" w:cs="Times New Roman"/>
          <w:b/>
          <w:bCs/>
          <w:lang w:val="en-US"/>
        </w:rPr>
      </w:pPr>
    </w:p>
    <w:p w14:paraId="7992DE05"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r w:rsidRPr="0011140B">
        <w:rPr>
          <w:rFonts w:ascii="Times New Roman" w:hAnsi="Times New Roman" w:cs="Times New Roman"/>
          <w:b/>
          <w:bCs/>
          <w:lang w:val="en-US"/>
        </w:rPr>
        <w:br/>
      </w:r>
    </w:p>
    <w:p w14:paraId="7F15D04D" w14:textId="179BCA9A" w:rsidR="00332B6B" w:rsidRPr="0011140B" w:rsidRDefault="00B12C16" w:rsidP="00B45B6C">
      <w:pPr>
        <w:jc w:val="both"/>
        <w:rPr>
          <w:rFonts w:ascii="Times New Roman" w:hAnsi="Times New Roman" w:cs="Times New Roman"/>
          <w:b/>
          <w:bCs/>
          <w:lang w:val="en-US"/>
        </w:rPr>
      </w:pPr>
      <w:r>
        <w:rPr>
          <w:rFonts w:ascii="Times New Roman" w:hAnsi="Times New Roman" w:cs="Times New Roman"/>
          <w:lang w:val="en-US"/>
        </w:rPr>
        <w:t xml:space="preserve">We have adhered to this, with a total word count of </w:t>
      </w:r>
      <w:r w:rsidRPr="00B12C16">
        <w:rPr>
          <w:rFonts w:ascii="Times New Roman" w:hAnsi="Times New Roman" w:cs="Times New Roman"/>
          <w:highlight w:val="yellow"/>
          <w:lang w:val="en-US"/>
        </w:rPr>
        <w:t>XX</w:t>
      </w:r>
      <w:r>
        <w:rPr>
          <w:rFonts w:ascii="Times New Roman" w:hAnsi="Times New Roman" w:cs="Times New Roman"/>
          <w:lang w:val="en-US"/>
        </w:rPr>
        <w:t xml:space="preserve"> words in the revised manuscript.</w:t>
      </w:r>
    </w:p>
    <w:p w14:paraId="27418384" w14:textId="77777777" w:rsidR="00332B6B" w:rsidRPr="0011140B" w:rsidRDefault="00332B6B" w:rsidP="00B45B6C">
      <w:pPr>
        <w:jc w:val="both"/>
        <w:rPr>
          <w:rFonts w:ascii="Times New Roman" w:hAnsi="Times New Roman" w:cs="Times New Roman"/>
          <w:b/>
          <w:bCs/>
          <w:lang w:val="en-US"/>
        </w:rPr>
      </w:pPr>
    </w:p>
    <w:p w14:paraId="3A731105" w14:textId="44B39DD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9. Figure labels: Make font size as large as possible, so as to be legible when figures are reduced for publication (typically one column [8.5cm] in width).</w:t>
      </w:r>
    </w:p>
    <w:p w14:paraId="39BABD82" w14:textId="77777777" w:rsidR="00982380" w:rsidRPr="0011140B" w:rsidRDefault="00982380" w:rsidP="00B45B6C">
      <w:pPr>
        <w:jc w:val="both"/>
        <w:rPr>
          <w:rFonts w:ascii="Times New Roman" w:hAnsi="Times New Roman" w:cs="Times New Roman"/>
          <w:b/>
          <w:bCs/>
          <w:lang w:val="en-US"/>
        </w:rPr>
      </w:pPr>
    </w:p>
    <w:p w14:paraId="7A55F0D7" w14:textId="2ACCEEC2" w:rsidR="00332B6B" w:rsidRPr="0011140B" w:rsidRDefault="00CC5329" w:rsidP="00B45B6C">
      <w:pPr>
        <w:jc w:val="both"/>
        <w:rPr>
          <w:rFonts w:ascii="Times New Roman" w:hAnsi="Times New Roman" w:cs="Times New Roman"/>
          <w:b/>
          <w:bCs/>
          <w:lang w:val="en-US"/>
        </w:rPr>
      </w:pPr>
      <w:r>
        <w:rPr>
          <w:rFonts w:ascii="Times New Roman" w:hAnsi="Times New Roman" w:cs="Times New Roman"/>
          <w:lang w:val="en-US"/>
        </w:rPr>
        <w:t>We have made the Figure labels large and legible</w:t>
      </w:r>
      <w:r w:rsidR="00F95F34">
        <w:rPr>
          <w:rFonts w:ascii="Times New Roman" w:hAnsi="Times New Roman" w:cs="Times New Roman"/>
          <w:lang w:val="en-US"/>
        </w:rPr>
        <w:t>.</w:t>
      </w:r>
    </w:p>
    <w:p w14:paraId="3D381636" w14:textId="77777777" w:rsidR="00332B6B" w:rsidRPr="0011140B" w:rsidRDefault="00332B6B" w:rsidP="00B45B6C">
      <w:pPr>
        <w:jc w:val="both"/>
        <w:rPr>
          <w:rFonts w:ascii="Times New Roman" w:hAnsi="Times New Roman" w:cs="Times New Roman"/>
          <w:b/>
          <w:bCs/>
          <w:lang w:val="en-US"/>
        </w:rPr>
      </w:pPr>
    </w:p>
    <w:p w14:paraId="588AAA02" w14:textId="78319139"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10. Footnotes to tables and figures should use superscript lowercase letters to link content to the footnote, not symbols or numerals.</w:t>
      </w:r>
    </w:p>
    <w:p w14:paraId="209D257B" w14:textId="77777777" w:rsidR="00982380" w:rsidRPr="0011140B" w:rsidRDefault="00982380" w:rsidP="00B45B6C">
      <w:pPr>
        <w:jc w:val="both"/>
        <w:rPr>
          <w:rFonts w:ascii="Times New Roman" w:hAnsi="Times New Roman" w:cs="Times New Roman"/>
          <w:b/>
          <w:bCs/>
          <w:lang w:val="en-US"/>
        </w:rPr>
      </w:pPr>
    </w:p>
    <w:p w14:paraId="1F251ADF" w14:textId="01C7A389" w:rsidR="00332B6B" w:rsidRPr="0011140B" w:rsidRDefault="00BD6CDE" w:rsidP="00B45B6C">
      <w:pPr>
        <w:jc w:val="both"/>
        <w:rPr>
          <w:rFonts w:ascii="Times New Roman" w:hAnsi="Times New Roman" w:cs="Times New Roman"/>
          <w:b/>
          <w:bCs/>
          <w:lang w:val="en-US"/>
        </w:rPr>
      </w:pPr>
      <w:r>
        <w:rPr>
          <w:rFonts w:ascii="Times New Roman" w:hAnsi="Times New Roman" w:cs="Times New Roman"/>
          <w:lang w:val="en-US"/>
        </w:rPr>
        <w:t>The footnote in Table 1 uses a superscript lowercase letter.</w:t>
      </w:r>
    </w:p>
    <w:p w14:paraId="1667C661" w14:textId="77777777" w:rsidR="00332B6B" w:rsidRPr="0011140B" w:rsidRDefault="00332B6B" w:rsidP="00B45B6C">
      <w:pPr>
        <w:jc w:val="both"/>
        <w:rPr>
          <w:rFonts w:ascii="Times New Roman" w:hAnsi="Times New Roman" w:cs="Times New Roman"/>
          <w:b/>
          <w:bCs/>
          <w:lang w:val="en-US"/>
        </w:rPr>
      </w:pPr>
    </w:p>
    <w:p w14:paraId="47DAD6B9" w14:textId="4FBC969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11. Do not use parenthetical phrases like “(data not shown), (results not shown), or (available from the authors upon request).” In these circumstances, the data or results should be provided in Supplementary Digital Content.</w:t>
      </w:r>
    </w:p>
    <w:p w14:paraId="10E9B32A" w14:textId="77777777" w:rsidR="00982380" w:rsidRPr="0011140B" w:rsidRDefault="00982380" w:rsidP="00B45B6C">
      <w:pPr>
        <w:jc w:val="both"/>
        <w:rPr>
          <w:rFonts w:ascii="Times New Roman" w:hAnsi="Times New Roman" w:cs="Times New Roman"/>
          <w:b/>
          <w:bCs/>
          <w:lang w:val="en-US"/>
        </w:rPr>
      </w:pPr>
    </w:p>
    <w:p w14:paraId="2608ED08" w14:textId="4C893F49" w:rsidR="00332B6B" w:rsidRPr="0011140B" w:rsidRDefault="008A2347" w:rsidP="00B45B6C">
      <w:pPr>
        <w:jc w:val="both"/>
        <w:rPr>
          <w:rFonts w:ascii="Times New Roman" w:hAnsi="Times New Roman" w:cs="Times New Roman"/>
          <w:b/>
          <w:bCs/>
          <w:lang w:val="en-US"/>
        </w:rPr>
      </w:pPr>
      <w:r>
        <w:rPr>
          <w:rFonts w:ascii="Times New Roman" w:hAnsi="Times New Roman" w:cs="Times New Roman"/>
          <w:lang w:val="en-US"/>
        </w:rPr>
        <w:t>We have avoided any use of these phrases.</w:t>
      </w:r>
    </w:p>
    <w:p w14:paraId="46A8DFE0" w14:textId="77777777" w:rsidR="00332B6B" w:rsidRPr="0011140B" w:rsidRDefault="00332B6B" w:rsidP="00B45B6C">
      <w:pPr>
        <w:jc w:val="both"/>
        <w:rPr>
          <w:rFonts w:ascii="Times New Roman" w:hAnsi="Times New Roman" w:cs="Times New Roman"/>
          <w:b/>
          <w:bCs/>
          <w:lang w:val="en-US"/>
        </w:rPr>
      </w:pPr>
    </w:p>
    <w:p w14:paraId="531D6AFC" w14:textId="77777777"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12. Additional details regarding submission requirements can be found in the Instructions for Authors, which are posted at </w:t>
      </w:r>
      <w:hyperlink r:id="rId16" w:history="1">
        <w:r w:rsidRPr="0011140B">
          <w:rPr>
            <w:rStyle w:val="Hyperlink"/>
            <w:rFonts w:ascii="Times New Roman" w:hAnsi="Times New Roman" w:cs="Times New Roman"/>
            <w:b/>
            <w:bCs/>
            <w:lang w:val="en-US"/>
          </w:rPr>
          <w:t>http://edmgr.ovid.com/epid/accounts/ifauth.htm</w:t>
        </w:r>
      </w:hyperlink>
      <w:r w:rsidRPr="0011140B">
        <w:rPr>
          <w:rFonts w:ascii="Times New Roman" w:hAnsi="Times New Roman" w:cs="Times New Roman"/>
          <w:b/>
          <w:bCs/>
          <w:lang w:val="en-US"/>
        </w:rPr>
        <w:t> .</w:t>
      </w:r>
      <w:r w:rsidRPr="0011140B">
        <w:rPr>
          <w:rFonts w:ascii="Times New Roman" w:hAnsi="Times New Roman" w:cs="Times New Roman"/>
          <w:b/>
          <w:bCs/>
          <w:lang w:val="en-US"/>
        </w:rPr>
        <w:br/>
      </w:r>
      <w:r w:rsidRPr="0011140B">
        <w:rPr>
          <w:rFonts w:ascii="Times New Roman" w:hAnsi="Times New Roman" w:cs="Times New Roman"/>
          <w:b/>
          <w:bCs/>
          <w:lang w:val="en-US"/>
        </w:rPr>
        <w:br/>
        <w:t>Preparing for resubmission</w:t>
      </w:r>
    </w:p>
    <w:p w14:paraId="374AD641" w14:textId="0F29CA83"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p>
    <w:p w14:paraId="514AB27F" w14:textId="77777777" w:rsidR="00982380" w:rsidRPr="0011140B" w:rsidRDefault="00982380" w:rsidP="00B45B6C">
      <w:pPr>
        <w:jc w:val="both"/>
        <w:rPr>
          <w:rFonts w:ascii="Times New Roman" w:hAnsi="Times New Roman" w:cs="Times New Roman"/>
          <w:b/>
          <w:bCs/>
          <w:lang w:val="en-US"/>
        </w:rPr>
      </w:pPr>
    </w:p>
    <w:p w14:paraId="1CE81E12" w14:textId="1768B276" w:rsidR="00332B6B" w:rsidRPr="0011140B" w:rsidRDefault="005465D3" w:rsidP="00B45B6C">
      <w:pPr>
        <w:jc w:val="both"/>
        <w:rPr>
          <w:rFonts w:ascii="Times New Roman" w:hAnsi="Times New Roman" w:cs="Times New Roman"/>
          <w:b/>
          <w:bCs/>
          <w:lang w:val="en-US"/>
        </w:rPr>
      </w:pPr>
      <w:r>
        <w:rPr>
          <w:rFonts w:ascii="Times New Roman" w:hAnsi="Times New Roman" w:cs="Times New Roman"/>
          <w:lang w:val="en-US"/>
        </w:rPr>
        <w:t>We have done this.</w:t>
      </w:r>
    </w:p>
    <w:p w14:paraId="2CA7962F" w14:textId="77777777" w:rsidR="00332B6B" w:rsidRPr="0011140B" w:rsidRDefault="00332B6B" w:rsidP="00B45B6C">
      <w:pPr>
        <w:jc w:val="both"/>
        <w:rPr>
          <w:rFonts w:ascii="Times New Roman" w:hAnsi="Times New Roman" w:cs="Times New Roman"/>
          <w:b/>
          <w:bCs/>
          <w:lang w:val="en-US"/>
        </w:rPr>
      </w:pPr>
    </w:p>
    <w:p w14:paraId="0DAC2F4E" w14:textId="768D9AE3"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14. Submit versions of the manuscript with and without your changes displayed.</w:t>
      </w:r>
    </w:p>
    <w:p w14:paraId="317BFA91" w14:textId="77777777" w:rsidR="00982380" w:rsidRPr="0011140B" w:rsidRDefault="00982380" w:rsidP="00B45B6C">
      <w:pPr>
        <w:jc w:val="both"/>
        <w:rPr>
          <w:rFonts w:ascii="Times New Roman" w:hAnsi="Times New Roman" w:cs="Times New Roman"/>
          <w:b/>
          <w:bCs/>
          <w:lang w:val="en-US"/>
        </w:rPr>
      </w:pPr>
    </w:p>
    <w:p w14:paraId="7F3608DE" w14:textId="69515420" w:rsidR="00332B6B" w:rsidRPr="0011140B" w:rsidRDefault="002962B0" w:rsidP="00B45B6C">
      <w:pPr>
        <w:jc w:val="both"/>
        <w:rPr>
          <w:rFonts w:ascii="Times New Roman" w:hAnsi="Times New Roman" w:cs="Times New Roman"/>
          <w:b/>
          <w:bCs/>
          <w:lang w:val="en-US"/>
        </w:rPr>
      </w:pPr>
      <w:r>
        <w:rPr>
          <w:rFonts w:ascii="Times New Roman" w:hAnsi="Times New Roman" w:cs="Times New Roman"/>
          <w:lang w:val="en-US"/>
        </w:rPr>
        <w:t>We have submitted clean and tracked versions of the revised manuscript.</w:t>
      </w:r>
    </w:p>
    <w:p w14:paraId="14E18A89" w14:textId="77777777" w:rsidR="00332B6B" w:rsidRPr="0011140B" w:rsidRDefault="00332B6B" w:rsidP="00B45B6C">
      <w:pPr>
        <w:jc w:val="both"/>
        <w:rPr>
          <w:rFonts w:ascii="Times New Roman" w:hAnsi="Times New Roman" w:cs="Times New Roman"/>
          <w:b/>
          <w:bCs/>
          <w:lang w:val="en-US"/>
        </w:rPr>
      </w:pPr>
    </w:p>
    <w:p w14:paraId="47CD88B2"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15. Supplementary Digital Content should be submitted as a single PDF file, and you should use our convention - </w:t>
      </w:r>
      <w:proofErr w:type="gramStart"/>
      <w:r w:rsidRPr="0011140B">
        <w:rPr>
          <w:rFonts w:ascii="Times New Roman" w:hAnsi="Times New Roman" w:cs="Times New Roman"/>
          <w:b/>
          <w:bCs/>
          <w:lang w:val="en-US"/>
        </w:rPr>
        <w:t>e.g.</w:t>
      </w:r>
      <w:proofErr w:type="gramEnd"/>
      <w:r w:rsidRPr="0011140B">
        <w:rPr>
          <w:rFonts w:ascii="Times New Roman" w:hAnsi="Times New Roman" w:cs="Times New Roman"/>
          <w:b/>
          <w:bCs/>
          <w:lang w:val="en-US"/>
        </w:rPr>
        <w:t xml:space="preserve">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w:t>
      </w:r>
      <w:proofErr w:type="spellStart"/>
      <w:r w:rsidRPr="0011140B">
        <w:rPr>
          <w:rFonts w:ascii="Times New Roman" w:hAnsi="Times New Roman" w:cs="Times New Roman"/>
          <w:b/>
          <w:bCs/>
          <w:lang w:val="en-US"/>
        </w:rPr>
        <w:t>eAppendix</w:t>
      </w:r>
      <w:proofErr w:type="spellEnd"/>
      <w:r w:rsidRPr="0011140B">
        <w:rPr>
          <w:rFonts w:ascii="Times New Roman" w:hAnsi="Times New Roman" w:cs="Times New Roman"/>
          <w:b/>
          <w:bCs/>
          <w:lang w:val="en-US"/>
        </w:rPr>
        <w:t xml:space="preserve"> 2 - to label and refer to online content.</w:t>
      </w:r>
      <w:r w:rsidRPr="0011140B">
        <w:rPr>
          <w:rFonts w:ascii="Times New Roman" w:hAnsi="Times New Roman" w:cs="Times New Roman"/>
          <w:b/>
          <w:bCs/>
          <w:lang w:val="en-US"/>
        </w:rPr>
        <w:br/>
      </w:r>
    </w:p>
    <w:p w14:paraId="69D1B76F" w14:textId="1B9251BF" w:rsidR="00332B6B" w:rsidRPr="0011140B" w:rsidRDefault="00120272" w:rsidP="00B45B6C">
      <w:pPr>
        <w:jc w:val="both"/>
        <w:rPr>
          <w:rFonts w:ascii="Times New Roman" w:hAnsi="Times New Roman" w:cs="Times New Roman"/>
          <w:b/>
          <w:bCs/>
          <w:lang w:val="en-US"/>
        </w:rPr>
      </w:pPr>
      <w:r>
        <w:rPr>
          <w:rFonts w:ascii="Times New Roman" w:hAnsi="Times New Roman" w:cs="Times New Roman"/>
          <w:lang w:val="en-US"/>
        </w:rPr>
        <w:t>We have done this.</w:t>
      </w:r>
    </w:p>
    <w:p w14:paraId="49DD81F2" w14:textId="77777777" w:rsidR="00332B6B" w:rsidRPr="0011140B" w:rsidRDefault="00332B6B" w:rsidP="00B45B6C">
      <w:pPr>
        <w:jc w:val="both"/>
        <w:rPr>
          <w:rFonts w:ascii="Times New Roman" w:hAnsi="Times New Roman" w:cs="Times New Roman"/>
          <w:b/>
          <w:bCs/>
          <w:lang w:val="en-US"/>
        </w:rPr>
      </w:pPr>
    </w:p>
    <w:p w14:paraId="6CF502B7"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16. Authors should submit copies of any closely related manuscripts (published, in press, or under review).</w:t>
      </w:r>
    </w:p>
    <w:p w14:paraId="61DCE59A" w14:textId="77777777" w:rsidR="00332B6B" w:rsidRPr="0011140B" w:rsidRDefault="00332B6B" w:rsidP="00B45B6C">
      <w:pPr>
        <w:jc w:val="both"/>
        <w:rPr>
          <w:rFonts w:ascii="Times New Roman" w:hAnsi="Times New Roman" w:cs="Times New Roman"/>
          <w:b/>
          <w:bCs/>
          <w:lang w:val="en-US"/>
        </w:rPr>
      </w:pPr>
    </w:p>
    <w:p w14:paraId="2C39BD14" w14:textId="75573848" w:rsidR="00332B6B" w:rsidRPr="0011140B" w:rsidRDefault="006F0DDC" w:rsidP="00B45B6C">
      <w:pPr>
        <w:jc w:val="both"/>
        <w:rPr>
          <w:rFonts w:ascii="Times New Roman" w:hAnsi="Times New Roman" w:cs="Times New Roman"/>
          <w:lang w:val="en-US"/>
        </w:rPr>
      </w:pPr>
      <w:r>
        <w:rPr>
          <w:rFonts w:ascii="Times New Roman" w:hAnsi="Times New Roman" w:cs="Times New Roman"/>
          <w:lang w:val="en-US"/>
        </w:rPr>
        <w:t>We do not have similar manuscripts to submit.</w:t>
      </w:r>
    </w:p>
    <w:p w14:paraId="45736BF7" w14:textId="7C2ADA51"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Please revisit information about page charges and color printing charges available in the Instructions for Authors, which are posted at </w:t>
      </w:r>
      <w:hyperlink r:id="rId17" w:history="1">
        <w:r w:rsidRPr="0011140B">
          <w:rPr>
            <w:rStyle w:val="Hyperlink"/>
            <w:rFonts w:ascii="Times New Roman" w:hAnsi="Times New Roman" w:cs="Times New Roman"/>
            <w:b/>
            <w:bCs/>
            <w:lang w:val="en-US"/>
          </w:rPr>
          <w:t>http://edmgr.ovid.com/epid/accounts/ifauth.htm</w:t>
        </w:r>
      </w:hyperlink>
      <w:r w:rsidRPr="0011140B">
        <w:rPr>
          <w:rFonts w:ascii="Times New Roman" w:hAnsi="Times New Roman" w:cs="Times New Roman"/>
          <w:b/>
          <w:bCs/>
          <w:lang w:val="en-US"/>
        </w:rPr>
        <w:t>.</w:t>
      </w:r>
    </w:p>
    <w:p w14:paraId="13065987" w14:textId="77777777" w:rsidR="00982380" w:rsidRPr="0011140B" w:rsidRDefault="00982380" w:rsidP="00B45B6C">
      <w:pPr>
        <w:jc w:val="both"/>
        <w:rPr>
          <w:rFonts w:ascii="Times New Roman" w:hAnsi="Times New Roman" w:cs="Times New Roman"/>
          <w:b/>
          <w:bCs/>
          <w:lang w:val="en-US"/>
        </w:rPr>
      </w:pPr>
    </w:p>
    <w:p w14:paraId="680C11D9" w14:textId="2790D05F" w:rsidR="00332B6B" w:rsidRPr="0011140B" w:rsidRDefault="00643C03" w:rsidP="00B45B6C">
      <w:pPr>
        <w:jc w:val="both"/>
        <w:rPr>
          <w:rFonts w:ascii="Times New Roman" w:hAnsi="Times New Roman" w:cs="Times New Roman"/>
          <w:lang w:val="en-US"/>
        </w:rPr>
      </w:pPr>
      <w:r>
        <w:rPr>
          <w:rFonts w:ascii="Times New Roman" w:hAnsi="Times New Roman" w:cs="Times New Roman"/>
          <w:lang w:val="en-US"/>
        </w:rPr>
        <w:t>We acknowledge the charges on the link provided.</w:t>
      </w:r>
    </w:p>
    <w:p w14:paraId="00488F67"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18. We request that the complete revised manuscript (with all tables and figures) be completed by 05 May 2022. If you are not able to meet this deadline, please notify the editorial office.</w:t>
      </w:r>
    </w:p>
    <w:p w14:paraId="1A5E2221" w14:textId="77777777" w:rsidR="00332B6B" w:rsidRPr="0011140B" w:rsidRDefault="00332B6B" w:rsidP="00B45B6C">
      <w:pPr>
        <w:jc w:val="both"/>
        <w:rPr>
          <w:rFonts w:ascii="Times New Roman" w:hAnsi="Times New Roman" w:cs="Times New Roman"/>
          <w:b/>
          <w:bCs/>
          <w:lang w:val="en-US"/>
        </w:rPr>
      </w:pPr>
    </w:p>
    <w:p w14:paraId="702670C1" w14:textId="77777777" w:rsidR="00EC6732" w:rsidRDefault="008C6F57" w:rsidP="00B45B6C">
      <w:pPr>
        <w:jc w:val="both"/>
        <w:rPr>
          <w:rFonts w:ascii="Times New Roman" w:hAnsi="Times New Roman" w:cs="Times New Roman"/>
          <w:lang w:val="en-US"/>
        </w:rPr>
      </w:pPr>
      <w:r>
        <w:rPr>
          <w:rFonts w:ascii="Times New Roman" w:hAnsi="Times New Roman" w:cs="Times New Roman"/>
          <w:lang w:val="en-US"/>
        </w:rPr>
        <w:t>We have submitted before 5</w:t>
      </w:r>
      <w:r w:rsidRPr="008C6F57">
        <w:rPr>
          <w:rFonts w:ascii="Times New Roman" w:hAnsi="Times New Roman" w:cs="Times New Roman"/>
          <w:vertAlign w:val="superscript"/>
          <w:lang w:val="en-US"/>
        </w:rPr>
        <w:t>th</w:t>
      </w:r>
      <w:r>
        <w:rPr>
          <w:rFonts w:ascii="Times New Roman" w:hAnsi="Times New Roman" w:cs="Times New Roman"/>
          <w:lang w:val="en-US"/>
        </w:rPr>
        <w:t xml:space="preserve"> May 2022.</w:t>
      </w:r>
    </w:p>
    <w:p w14:paraId="287ED998" w14:textId="0DC0981F" w:rsidR="009C6185" w:rsidRPr="00EC6732"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Resubmitting via Editorial Manager</w:t>
      </w:r>
    </w:p>
    <w:p w14:paraId="66B07E67" w14:textId="7668AB41"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19. Log-in to Editorial Manager as an author using the credentials above.</w:t>
      </w:r>
    </w:p>
    <w:p w14:paraId="7F45B5F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20. Click on the "Submissions Needing Revision" link.</w:t>
      </w:r>
    </w:p>
    <w:p w14:paraId="4C9917AF"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21. To view the previous decision letter and reviewer comments, please click the blue decision term listed under the View Decision menu.</w:t>
      </w:r>
    </w:p>
    <w:p w14:paraId="38BB1C10"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22. If you would like to download the previous manuscript to make revisions, click on "Download Files" under the Action menu.</w:t>
      </w:r>
    </w:p>
    <w:p w14:paraId="5527DCDF"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23. To begin the resubmission: Click "Submit Revision" under the Action menu.</w:t>
      </w:r>
    </w:p>
    <w:p w14:paraId="3792E6E2"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24. Proof each screen to ensure the information is still correct (the Title, Authors, etc.), then click Next at the bottom of each page.</w:t>
      </w:r>
    </w:p>
    <w:p w14:paraId="633436B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25. On the Attach Files screen, select each previous submission item that you would like to carry forward to the resubmission.</w:t>
      </w:r>
    </w:p>
    <w:p w14:paraId="1819CB38"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26. Upload the revised versions of the main text (with and without tracked changes), and order them with the highlighted version first.</w:t>
      </w:r>
    </w:p>
    <w:p w14:paraId="43F2ECB9"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27. Upload the point-by-point reply to review.</w:t>
      </w:r>
    </w:p>
    <w:p w14:paraId="2D2D5B0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28. When you are finished uploading, please click Next.</w:t>
      </w:r>
    </w:p>
    <w:p w14:paraId="00168453"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29. Click "Build PDF for My Approval."</w:t>
      </w:r>
    </w:p>
    <w:p w14:paraId="51A709C1"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30. Click "Go to Submissions Waiting for Author’s Approval."</w:t>
      </w:r>
    </w:p>
    <w:p w14:paraId="74306537"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31. Wait for the PDF to build. When it has been built, you will see the link "View Submission" in the Action menu. Click "View Submission," and open the manuscript to proof your work.</w:t>
      </w:r>
    </w:p>
    <w:p w14:paraId="4FFA56E7" w14:textId="72A00B15"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32. If you find problems with the manuscript, click "Edit Submission" from the Action menu. Make the required changes, and begin again at the file uploads.</w:t>
      </w:r>
      <w:r w:rsidRPr="0011140B">
        <w:rPr>
          <w:rFonts w:ascii="Times New Roman" w:hAnsi="Times New Roman" w:cs="Times New Roman"/>
          <w:b/>
          <w:bCs/>
          <w:lang w:val="en-US"/>
        </w:rPr>
        <w:br/>
        <w:t>33. Once the submission is complete and acceptable, click "Approve Submission" from the Action menu.</w:t>
      </w:r>
    </w:p>
    <w:p w14:paraId="275E1CAB" w14:textId="0EDEA02D" w:rsidR="004A2BF7"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34. If you have difficulty with these procedures, you may send questions to </w:t>
      </w:r>
      <w:hyperlink r:id="rId18" w:history="1">
        <w:r w:rsidRPr="0011140B">
          <w:rPr>
            <w:rStyle w:val="Hyperlink"/>
            <w:rFonts w:ascii="Times New Roman" w:hAnsi="Times New Roman" w:cs="Times New Roman"/>
            <w:b/>
            <w:bCs/>
            <w:lang w:val="en-US"/>
          </w:rPr>
          <w:t>timothy.lash@epidemiology-journal.com</w:t>
        </w:r>
      </w:hyperlink>
      <w:r w:rsidRPr="0011140B">
        <w:rPr>
          <w:rFonts w:ascii="Times New Roman" w:hAnsi="Times New Roman" w:cs="Times New Roman"/>
          <w:b/>
          <w:bCs/>
          <w:lang w:val="en-US"/>
        </w:rPr>
        <w:t>.</w:t>
      </w:r>
    </w:p>
    <w:p w14:paraId="0DB3A59C" w14:textId="3FE4FB2F" w:rsidR="00350BCB" w:rsidRDefault="00350BCB" w:rsidP="00B45B6C">
      <w:pPr>
        <w:jc w:val="both"/>
        <w:rPr>
          <w:rFonts w:ascii="Times New Roman" w:hAnsi="Times New Roman" w:cs="Times New Roman"/>
          <w:b/>
          <w:bCs/>
          <w:lang w:val="en-US"/>
        </w:rPr>
      </w:pPr>
    </w:p>
    <w:p w14:paraId="4E8505AD" w14:textId="2F55A4D5" w:rsidR="00350BCB" w:rsidRPr="00350BCB" w:rsidRDefault="00350BCB" w:rsidP="00B45B6C">
      <w:pPr>
        <w:jc w:val="both"/>
        <w:rPr>
          <w:rFonts w:ascii="Times New Roman" w:hAnsi="Times New Roman" w:cs="Times New Roman"/>
          <w:lang w:val="en-US"/>
        </w:rPr>
      </w:pPr>
      <w:r>
        <w:rPr>
          <w:rFonts w:ascii="Times New Roman" w:hAnsi="Times New Roman" w:cs="Times New Roman"/>
          <w:lang w:val="en-US"/>
        </w:rPr>
        <w:t>Thank you for the resubmission instructions. We have followed them.</w:t>
      </w:r>
    </w:p>
    <w:p w14:paraId="13A513CC" w14:textId="77777777" w:rsidR="004A2BF7" w:rsidRPr="0011140B" w:rsidRDefault="004A2BF7">
      <w:pPr>
        <w:rPr>
          <w:rFonts w:ascii="Times New Roman" w:hAnsi="Times New Roman" w:cs="Times New Roman"/>
          <w:b/>
          <w:bCs/>
          <w:lang w:val="en-US"/>
        </w:rPr>
      </w:pPr>
      <w:r w:rsidRPr="0011140B">
        <w:rPr>
          <w:rFonts w:ascii="Times New Roman" w:hAnsi="Times New Roman" w:cs="Times New Roman"/>
          <w:b/>
          <w:bCs/>
          <w:lang w:val="en-US"/>
        </w:rPr>
        <w:br w:type="page"/>
      </w:r>
    </w:p>
    <w:p w14:paraId="3377DD83" w14:textId="4C4CE94B" w:rsidR="00C16BDD" w:rsidRPr="0011140B" w:rsidRDefault="004A2BF7"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References</w:t>
      </w:r>
    </w:p>
    <w:p w14:paraId="3D9EC4B4" w14:textId="0EECFACB" w:rsidR="004A2BF7" w:rsidRPr="0011140B" w:rsidRDefault="004A2BF7" w:rsidP="00B45B6C">
      <w:pPr>
        <w:jc w:val="both"/>
        <w:rPr>
          <w:rFonts w:ascii="Times New Roman" w:hAnsi="Times New Roman" w:cs="Times New Roman"/>
          <w:b/>
          <w:bCs/>
          <w:lang w:val="en-US"/>
        </w:rPr>
      </w:pPr>
    </w:p>
    <w:p w14:paraId="50250214" w14:textId="6572F98A" w:rsidR="00F66C98" w:rsidRPr="00F66C98" w:rsidRDefault="005332E5" w:rsidP="00F66C98">
      <w:pPr>
        <w:pStyle w:val="Bibliography"/>
        <w:rPr>
          <w:rFonts w:ascii="Times New Roman" w:hAnsi="Times New Roman" w:cs="Times New Roman"/>
        </w:rPr>
      </w:pPr>
      <w:r w:rsidRPr="0011140B">
        <w:rPr>
          <w:noProof/>
          <w:lang w:val="en-US"/>
        </w:rPr>
        <w:fldChar w:fldCharType="begin"/>
      </w:r>
      <w:r w:rsidR="00F66C98">
        <w:rPr>
          <w:noProof/>
          <w:lang w:val="en-US"/>
        </w:rPr>
        <w:instrText xml:space="preserve"> ADDIN ZOTERO_BIBL {"uncited":[],"omitted":[],"custom":[]} CSL_BIBLIOGRAPHY </w:instrText>
      </w:r>
      <w:r w:rsidRPr="0011140B">
        <w:rPr>
          <w:noProof/>
          <w:lang w:val="en-US"/>
        </w:rPr>
        <w:fldChar w:fldCharType="separate"/>
      </w:r>
      <w:r w:rsidR="00F66C98" w:rsidRPr="00F66C98">
        <w:rPr>
          <w:rFonts w:ascii="Times New Roman" w:hAnsi="Times New Roman" w:cs="Times New Roman"/>
        </w:rPr>
        <w:t xml:space="preserve">Brandt, J, JH Christensen, LM Frohn, and R Berkowicz. 2003. ‘Air Pollution Forecasting from Regional to Urban Street Scale—-Implementation and Validation for Two Cities in Denmark’. </w:t>
      </w:r>
      <w:r w:rsidR="00F66C98" w:rsidRPr="00F66C98">
        <w:rPr>
          <w:rFonts w:ascii="Times New Roman" w:hAnsi="Times New Roman" w:cs="Times New Roman"/>
          <w:i/>
          <w:iCs/>
        </w:rPr>
        <w:t>Physics and Chemistry of the Earth, Parts A/B/C</w:t>
      </w:r>
      <w:r w:rsidR="00F66C98" w:rsidRPr="00F66C98">
        <w:rPr>
          <w:rFonts w:ascii="Times New Roman" w:hAnsi="Times New Roman" w:cs="Times New Roman"/>
        </w:rPr>
        <w:t xml:space="preserve"> 28 (8): 335–44.</w:t>
      </w:r>
    </w:p>
    <w:p w14:paraId="36CD8F5C"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Brandt, Jørgen, Jesper H Christensen, Lise M Frohn, Finn Palmgren, Ruwim Berkowicz, and Zahari Zlatev. 2001. ‘Operational Air Pollution Forecasts from European to Local Scale’. </w:t>
      </w:r>
      <w:r w:rsidRPr="00F66C98">
        <w:rPr>
          <w:rFonts w:ascii="Times New Roman" w:hAnsi="Times New Roman" w:cs="Times New Roman"/>
          <w:i/>
          <w:iCs/>
        </w:rPr>
        <w:t>Atmospheric Environment</w:t>
      </w:r>
      <w:r w:rsidRPr="00F66C98">
        <w:rPr>
          <w:rFonts w:ascii="Times New Roman" w:hAnsi="Times New Roman" w:cs="Times New Roman"/>
        </w:rPr>
        <w:t xml:space="preserve"> 35: S91–98.</w:t>
      </w:r>
    </w:p>
    <w:p w14:paraId="07018AF3"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Bucher, Brian T, Jianlin Shi, Robert John Pettit, Jeffrey Ferraro, Wendy W Chapman, and Adi Gundlapalli. 2019. ‘Determination of Marital Status of Patients from Structured and Unstructured Electronic Healthcare Data’. In </w:t>
      </w:r>
      <w:r w:rsidRPr="00F66C98">
        <w:rPr>
          <w:rFonts w:ascii="Times New Roman" w:hAnsi="Times New Roman" w:cs="Times New Roman"/>
          <w:i/>
          <w:iCs/>
        </w:rPr>
        <w:t>AMIA Annual Symposium Proceedings</w:t>
      </w:r>
      <w:r w:rsidRPr="00F66C98">
        <w:rPr>
          <w:rFonts w:ascii="Times New Roman" w:hAnsi="Times New Roman" w:cs="Times New Roman"/>
        </w:rPr>
        <w:t>, 2019:267. American Medical Informatics Association.</w:t>
      </w:r>
    </w:p>
    <w:p w14:paraId="613C4D8A"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Dickerson, Aisha S, Johnni Hansen, Marianthi-Anna Kioumourtzoglou, Aaron J Specht, Ole Gredal, and Marc G Weisskopf. 2018. ‘Study of Occupation and Amyotrophic Lateral Sclerosis in a Danish Cohort’. </w:t>
      </w:r>
      <w:r w:rsidRPr="00F66C98">
        <w:rPr>
          <w:rFonts w:ascii="Times New Roman" w:hAnsi="Times New Roman" w:cs="Times New Roman"/>
          <w:i/>
          <w:iCs/>
        </w:rPr>
        <w:t>Occupational and Environmental Medicine</w:t>
      </w:r>
      <w:r w:rsidRPr="00F66C98">
        <w:rPr>
          <w:rFonts w:ascii="Times New Roman" w:hAnsi="Times New Roman" w:cs="Times New Roman"/>
        </w:rPr>
        <w:t xml:space="preserve"> 75 (9): 630–38. https://doi.org/10.1136/oemed-2018-105110.</w:t>
      </w:r>
    </w:p>
    <w:p w14:paraId="617788FD"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Frohn, Lise Marie, Matthias Ketzel, Jesper Heile Christensen, Jørgen Brandt, Ulas Im, Andreas Massling, Christopher Andersen, et al. 2021. ‘Modelling Ultrafine Particle Number Concentrations at Address Resolution in Denmark from 1979-2018–Part 1: Regional and Urban Scale Modelling and Evaluation’. </w:t>
      </w:r>
      <w:r w:rsidRPr="00F66C98">
        <w:rPr>
          <w:rFonts w:ascii="Times New Roman" w:hAnsi="Times New Roman" w:cs="Times New Roman"/>
          <w:i/>
          <w:iCs/>
        </w:rPr>
        <w:t>Atmospheric Environment</w:t>
      </w:r>
      <w:r w:rsidRPr="00F66C98">
        <w:rPr>
          <w:rFonts w:ascii="Times New Roman" w:hAnsi="Times New Roman" w:cs="Times New Roman"/>
        </w:rPr>
        <w:t xml:space="preserve"> 264: 118631.</w:t>
      </w:r>
    </w:p>
    <w:p w14:paraId="41CF344B"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Galvin, Miriam, Rebecca Gaffney, Bernie Corr, Iain Mays, and Orla Hardiman. 2017. ‘From First Symptoms to Diagnosis of Amyotrophic Lateral Sclerosis: Perspectives of an Irish Informal Caregiver Cohort—a Thematic Analysis’. </w:t>
      </w:r>
      <w:r w:rsidRPr="00F66C98">
        <w:rPr>
          <w:rFonts w:ascii="Times New Roman" w:hAnsi="Times New Roman" w:cs="Times New Roman"/>
          <w:i/>
          <w:iCs/>
        </w:rPr>
        <w:t>BMJ Open</w:t>
      </w:r>
      <w:r w:rsidRPr="00F66C98">
        <w:rPr>
          <w:rFonts w:ascii="Times New Roman" w:hAnsi="Times New Roman" w:cs="Times New Roman"/>
        </w:rPr>
        <w:t xml:space="preserve"> 7 (3). https://doi.org/10.1136/bmjopen-2016-014985.</w:t>
      </w:r>
    </w:p>
    <w:p w14:paraId="4515E7AE"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Khan, Jibran, Konstantinos Kakosimos, Ole Raaschou-Nielsen, Jørgen Brandt, Steen Solvang Jensen, Thomas Ellermann, and Matthias Ketzel. 2019. ‘Development and Performance Evaluation of New AirGIS–a GIS Based Air Pollution and Human Exposure Modelling System’. </w:t>
      </w:r>
      <w:r w:rsidRPr="00F66C98">
        <w:rPr>
          <w:rFonts w:ascii="Times New Roman" w:hAnsi="Times New Roman" w:cs="Times New Roman"/>
          <w:i/>
          <w:iCs/>
        </w:rPr>
        <w:t>Atmospheric Environment</w:t>
      </w:r>
      <w:r w:rsidRPr="00F66C98">
        <w:rPr>
          <w:rFonts w:ascii="Times New Roman" w:hAnsi="Times New Roman" w:cs="Times New Roman"/>
        </w:rPr>
        <w:t xml:space="preserve"> 198: 102–21.</w:t>
      </w:r>
    </w:p>
    <w:p w14:paraId="7465CE28"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Kioumourtzoglou, Marianthi-Anna, Ryan M Seals, Liselotte Himmerslev, Ole Gredal, Johnni Hansen, and Marc G Weisskopf. 2015. ‘Comparison of Diagnoses of Amyotrophic Lateral Sclerosis by Use of Death Certificates and Hospital Discharge Data in the Danish Population’. </w:t>
      </w:r>
      <w:r w:rsidRPr="00F66C98">
        <w:rPr>
          <w:rFonts w:ascii="Times New Roman" w:hAnsi="Times New Roman" w:cs="Times New Roman"/>
          <w:i/>
          <w:iCs/>
        </w:rPr>
        <w:t>Amyotrophic Lateral Sclerosis and Frontotemporal Degeneration</w:t>
      </w:r>
      <w:r w:rsidRPr="00F66C98">
        <w:rPr>
          <w:rFonts w:ascii="Times New Roman" w:hAnsi="Times New Roman" w:cs="Times New Roman"/>
        </w:rPr>
        <w:t xml:space="preserve"> 16 (3–4): 224–29.</w:t>
      </w:r>
    </w:p>
    <w:p w14:paraId="00A2CD78"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Mathis, Stéphane, Cyril Goizet, Antoine Soulages, Jean-Michel Vallat, and Gwendal Le Masson. 2019. ‘Genetics of Amyotrophic Lateral Sclerosis: A Review’. </w:t>
      </w:r>
      <w:r w:rsidRPr="00F66C98">
        <w:rPr>
          <w:rFonts w:ascii="Times New Roman" w:hAnsi="Times New Roman" w:cs="Times New Roman"/>
          <w:i/>
          <w:iCs/>
        </w:rPr>
        <w:t>Journal of the Neurological Sciences</w:t>
      </w:r>
      <w:r w:rsidRPr="00F66C98">
        <w:rPr>
          <w:rFonts w:ascii="Times New Roman" w:hAnsi="Times New Roman" w:cs="Times New Roman"/>
        </w:rPr>
        <w:t xml:space="preserve"> 399: 217–26.</w:t>
      </w:r>
    </w:p>
    <w:p w14:paraId="00B12EAB"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Norman, Rosana E, David O Carpenter, James Scott, Marie Noel Brune, and Peter D Sly. 2013. ‘Environmental Exposures: An Underrecognized Contribution to Noncommunicable Diseases’. </w:t>
      </w:r>
      <w:r w:rsidRPr="00F66C98">
        <w:rPr>
          <w:rFonts w:ascii="Times New Roman" w:hAnsi="Times New Roman" w:cs="Times New Roman"/>
          <w:i/>
          <w:iCs/>
        </w:rPr>
        <w:t>Reviews on Environmental Health</w:t>
      </w:r>
      <w:r w:rsidRPr="00F66C98">
        <w:rPr>
          <w:rFonts w:ascii="Times New Roman" w:hAnsi="Times New Roman" w:cs="Times New Roman"/>
        </w:rPr>
        <w:t xml:space="preserve"> 28 (1): 59–65.</w:t>
      </w:r>
    </w:p>
    <w:p w14:paraId="285800D5"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Nuvolone, Daniela, Davide Petri, and Fabio Voller. 2018. ‘The Effects of Ozone on Human Health’. </w:t>
      </w:r>
      <w:r w:rsidRPr="00F66C98">
        <w:rPr>
          <w:rFonts w:ascii="Times New Roman" w:hAnsi="Times New Roman" w:cs="Times New Roman"/>
          <w:i/>
          <w:iCs/>
        </w:rPr>
        <w:t>Environmental Science and Pollution Research</w:t>
      </w:r>
      <w:r w:rsidRPr="00F66C98">
        <w:rPr>
          <w:rFonts w:ascii="Times New Roman" w:hAnsi="Times New Roman" w:cs="Times New Roman"/>
        </w:rPr>
        <w:t xml:space="preserve"> 25 (9): 8074–88.</w:t>
      </w:r>
    </w:p>
    <w:p w14:paraId="5324BEE2"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Oskarsson, Björn, D Kevin Horton, and Hiroshi Mitsumoto. 2015. ‘Potential Environmental Factors in Amyotrophic Lateral Sclerosis’. </w:t>
      </w:r>
      <w:r w:rsidRPr="00F66C98">
        <w:rPr>
          <w:rFonts w:ascii="Times New Roman" w:hAnsi="Times New Roman" w:cs="Times New Roman"/>
          <w:i/>
          <w:iCs/>
        </w:rPr>
        <w:t>Neurologic Clinics</w:t>
      </w:r>
      <w:r w:rsidRPr="00F66C98">
        <w:rPr>
          <w:rFonts w:ascii="Times New Roman" w:hAnsi="Times New Roman" w:cs="Times New Roman"/>
        </w:rPr>
        <w:t xml:space="preserve"> 33 (4): 877–88.</w:t>
      </w:r>
    </w:p>
    <w:p w14:paraId="43BBCAF1"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Trabjerg, Betina B, Fleur C Garton, Wouter van Rheenen, Fang Fang, Robert D Henderson, Preben Bo Mortensen, Esben Agerbo, and Naomi R Wray. 2020. ‘ALS in Danish Registries: Heritability and Links to Psychiatric and Cardiovascular Disorders’. </w:t>
      </w:r>
      <w:r w:rsidRPr="00F66C98">
        <w:rPr>
          <w:rFonts w:ascii="Times New Roman" w:hAnsi="Times New Roman" w:cs="Times New Roman"/>
          <w:i/>
          <w:iCs/>
        </w:rPr>
        <w:t>Neurology Genetics</w:t>
      </w:r>
      <w:r w:rsidRPr="00F66C98">
        <w:rPr>
          <w:rFonts w:ascii="Times New Roman" w:hAnsi="Times New Roman" w:cs="Times New Roman"/>
        </w:rPr>
        <w:t xml:space="preserve"> 6 (2).</w:t>
      </w:r>
    </w:p>
    <w:p w14:paraId="345E0993" w14:textId="1C74C109" w:rsidR="004A2BF7" w:rsidRPr="0011140B" w:rsidRDefault="005332E5" w:rsidP="009B385A">
      <w:pPr>
        <w:jc w:val="both"/>
        <w:rPr>
          <w:rFonts w:ascii="Times New Roman" w:hAnsi="Times New Roman" w:cs="Times New Roman"/>
          <w:lang w:val="en-US"/>
        </w:rPr>
      </w:pPr>
      <w:r w:rsidRPr="0011140B">
        <w:rPr>
          <w:rFonts w:ascii="Times New Roman" w:hAnsi="Times New Roman" w:cs="Times New Roman"/>
          <w:noProof/>
          <w:lang w:val="en-US"/>
        </w:rPr>
        <w:fldChar w:fldCharType="end"/>
      </w:r>
    </w:p>
    <w:p w14:paraId="61AC6454" w14:textId="77777777" w:rsidR="00982380" w:rsidRPr="0011140B" w:rsidRDefault="00982380" w:rsidP="00B45B6C">
      <w:pPr>
        <w:jc w:val="both"/>
        <w:rPr>
          <w:rFonts w:ascii="Times New Roman" w:hAnsi="Times New Roman" w:cs="Times New Roman"/>
          <w:lang w:val="en-US"/>
        </w:rPr>
      </w:pPr>
    </w:p>
    <w:sectPr w:rsidR="00982380" w:rsidRPr="0011140B" w:rsidSect="0006306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Parks, Robbie M" w:date="2022-03-07T14:13:00Z" w:initials="PRM">
    <w:p w14:paraId="74A46746" w14:textId="77777777" w:rsidR="00584425" w:rsidRDefault="00584425" w:rsidP="00584425">
      <w:pPr>
        <w:pStyle w:val="CommentText"/>
        <w:numPr>
          <w:ilvl w:val="0"/>
          <w:numId w:val="1"/>
        </w:numPr>
      </w:pPr>
      <w:r>
        <w:rPr>
          <w:rStyle w:val="CommentReference"/>
        </w:rPr>
        <w:annotationRef/>
      </w:r>
      <w:r>
        <w:t>Multi-pollutant models take into account v-</w:t>
      </w:r>
      <w:proofErr w:type="spellStart"/>
      <w:r>
        <w:t>cov</w:t>
      </w:r>
      <w:proofErr w:type="spellEnd"/>
      <w:r>
        <w:t xml:space="preserve"> structure</w:t>
      </w:r>
    </w:p>
    <w:p w14:paraId="70F54154" w14:textId="28A7977E" w:rsidR="00584425" w:rsidRDefault="00584425" w:rsidP="00584425">
      <w:pPr>
        <w:pStyle w:val="CommentText"/>
        <w:numPr>
          <w:ilvl w:val="0"/>
          <w:numId w:val="1"/>
        </w:numPr>
      </w:pPr>
      <w:r>
        <w:t>Similar sign</w:t>
      </w:r>
      <w:r w:rsidR="005172C7">
        <w:t xml:space="preserve"> for EC, others not because high corr.</w:t>
      </w:r>
    </w:p>
    <w:p w14:paraId="0C2B207C" w14:textId="4C63A28E" w:rsidR="00584425" w:rsidRDefault="00584425" w:rsidP="00584425">
      <w:pPr>
        <w:pStyle w:val="CommentText"/>
        <w:numPr>
          <w:ilvl w:val="0"/>
          <w:numId w:val="1"/>
        </w:numPr>
      </w:pPr>
    </w:p>
  </w:comment>
  <w:comment w:id="91" w:author="Parks, Robbie M" w:date="2022-03-07T14:17:00Z" w:initials="PRM">
    <w:p w14:paraId="3164AE42" w14:textId="289C9486" w:rsidR="006860B1" w:rsidRDefault="006860B1">
      <w:pPr>
        <w:pStyle w:val="CommentText"/>
      </w:pPr>
      <w:r>
        <w:rPr>
          <w:rStyle w:val="CommentReference"/>
        </w:rPr>
        <w:annotationRef/>
      </w:r>
      <w:r>
        <w:t xml:space="preserve">Civil status is a predictor of ALS. </w:t>
      </w:r>
      <w:r w:rsidR="00597BFB">
        <w:t>Civil status may predict where you live</w:t>
      </w:r>
    </w:p>
  </w:comment>
  <w:comment w:id="105" w:author="Parks, Robbie M" w:date="2022-03-07T14:19:00Z" w:initials="PRM">
    <w:p w14:paraId="2ECFE19B" w14:textId="1AEB4C73" w:rsidR="0048299A" w:rsidRDefault="0048299A">
      <w:pPr>
        <w:pStyle w:val="CommentText"/>
      </w:pPr>
      <w:r>
        <w:rPr>
          <w:rStyle w:val="CommentReference"/>
        </w:rPr>
        <w:annotationRef/>
      </w:r>
      <w:r>
        <w:t>Holland paper</w:t>
      </w:r>
      <w:r w:rsidR="00FF41F4">
        <w:t xml:space="preserve"> check</w:t>
      </w:r>
    </w:p>
  </w:comment>
  <w:comment w:id="114" w:author="Parks, Robbie M" w:date="2022-03-07T14:20:00Z" w:initials="PRM">
    <w:p w14:paraId="6DBE89DA" w14:textId="0797D7C2" w:rsidR="00863E36" w:rsidRDefault="00863E36">
      <w:pPr>
        <w:pStyle w:val="CommentText"/>
      </w:pPr>
      <w:r>
        <w:rPr>
          <w:rStyle w:val="CommentReference"/>
        </w:rPr>
        <w:annotationRef/>
      </w:r>
      <w:r>
        <w:t>Change wording</w:t>
      </w:r>
    </w:p>
  </w:comment>
  <w:comment w:id="137" w:author="Parks, Robbie M" w:date="2022-03-01T11:34:00Z" w:initials="PRM">
    <w:p w14:paraId="5956D533" w14:textId="0CD585B3" w:rsidR="00F50BED" w:rsidRDefault="00F50BED">
      <w:pPr>
        <w:pStyle w:val="CommentText"/>
      </w:pPr>
      <w:r>
        <w:rPr>
          <w:rStyle w:val="CommentReference"/>
        </w:rPr>
        <w:annotationRef/>
      </w:r>
      <w:r>
        <w:t>Marianthi: Any thoughts</w:t>
      </w:r>
      <w:r w:rsidR="00A43D0A">
        <w:t xml:space="preserve"> on how I should answer this?</w:t>
      </w:r>
    </w:p>
  </w:comment>
  <w:comment w:id="138" w:author="Parks, Robbie M" w:date="2022-03-07T14:25:00Z" w:initials="PRM">
    <w:p w14:paraId="0451F1F7" w14:textId="018D110E" w:rsidR="00306CDF" w:rsidRDefault="00306CDF">
      <w:pPr>
        <w:pStyle w:val="CommentText"/>
      </w:pPr>
      <w:r>
        <w:rPr>
          <w:rStyle w:val="CommentReference"/>
        </w:rPr>
        <w:annotationRef/>
      </w:r>
      <w:r>
        <w:t xml:space="preserve">Check with </w:t>
      </w:r>
      <w:proofErr w:type="spellStart"/>
      <w:r>
        <w:t>Yanelli.</w:t>
      </w:r>
      <w:proofErr w:type="spellEnd"/>
      <w:r>
        <w:t xml:space="preserve"> </w:t>
      </w:r>
      <w:r w:rsidR="00E9123B">
        <w:t>She has biological plausibility of more recent years in text.</w:t>
      </w:r>
    </w:p>
  </w:comment>
  <w:comment w:id="139" w:author="Parks, Robbie M" w:date="2022-03-07T14:28:00Z" w:initials="PRM">
    <w:p w14:paraId="2C3053C2" w14:textId="2D738D44" w:rsidR="00E6779A" w:rsidRDefault="00E6779A">
      <w:pPr>
        <w:pStyle w:val="CommentText"/>
      </w:pPr>
      <w:r>
        <w:rPr>
          <w:rStyle w:val="CommentReference"/>
        </w:rPr>
        <w:annotationRef/>
      </w:r>
      <w:proofErr w:type="spellStart"/>
      <w:r>
        <w:t>Sensitivbity</w:t>
      </w:r>
      <w:proofErr w:type="spellEnd"/>
      <w:r>
        <w:t xml:space="preserve"> potentially PCA</w:t>
      </w:r>
    </w:p>
  </w:comment>
  <w:comment w:id="225" w:author="Parks, Robbie M" w:date="2022-03-07T14:32:00Z" w:initials="PRM">
    <w:p w14:paraId="4CC3D781" w14:textId="5F35C83B" w:rsidR="00405309" w:rsidRDefault="00405309">
      <w:pPr>
        <w:pStyle w:val="CommentText"/>
      </w:pPr>
      <w:r>
        <w:rPr>
          <w:rStyle w:val="CommentReference"/>
        </w:rPr>
        <w:annotationRef/>
      </w:r>
      <w:r>
        <w:t xml:space="preserve">Check out </w:t>
      </w:r>
      <w:proofErr w:type="spellStart"/>
      <w:r>
        <w:t>Marianthi’s</w:t>
      </w:r>
      <w:proofErr w:type="spellEnd"/>
      <w:r>
        <w:t xml:space="preserve"> paper on whether we have onset and diagnosis</w:t>
      </w:r>
      <w:r w:rsidR="003F59FF">
        <w:t>.</w:t>
      </w:r>
    </w:p>
  </w:comment>
  <w:comment w:id="235" w:author="Parks, Robbie M" w:date="2022-03-01T15:02:00Z" w:initials="PRM">
    <w:p w14:paraId="68FD2ED7" w14:textId="54CE9427" w:rsidR="00433E26" w:rsidRDefault="00433E26">
      <w:pPr>
        <w:pStyle w:val="CommentText"/>
      </w:pPr>
      <w:r>
        <w:rPr>
          <w:rStyle w:val="CommentReference"/>
        </w:rPr>
        <w:annotationRef/>
      </w:r>
      <w:r>
        <w:t xml:space="preserve">Check with </w:t>
      </w:r>
      <w:proofErr w:type="spellStart"/>
      <w:r>
        <w:t>Jonni</w:t>
      </w:r>
      <w:proofErr w:type="spellEnd"/>
    </w:p>
  </w:comment>
  <w:comment w:id="248" w:author="Parks, Robbie M" w:date="2022-03-03T14:22:00Z" w:initials="PRM">
    <w:p w14:paraId="7485DB2D" w14:textId="270C4628" w:rsidR="001617E7" w:rsidRDefault="001617E7">
      <w:pPr>
        <w:pStyle w:val="CommentText"/>
      </w:pPr>
      <w:r>
        <w:rPr>
          <w:rStyle w:val="CommentReference"/>
        </w:rPr>
        <w:annotationRef/>
      </w:r>
      <w:proofErr w:type="gramStart"/>
      <w:r>
        <w:t>Marianthi</w:t>
      </w:r>
      <w:proofErr w:type="gramEnd"/>
      <w:r>
        <w:t xml:space="preserve"> do you have any thoughts on how I should respond? </w:t>
      </w:r>
      <w:r w:rsidR="00E7419D">
        <w:t xml:space="preserve">Is this reviewer basically asking me to plot the </w:t>
      </w:r>
      <w:r w:rsidR="003D7F61">
        <w:t>other variables in the model (</w:t>
      </w:r>
      <w:r w:rsidR="003D7F61" w:rsidRPr="003D7F61">
        <w:rPr>
          <w:bCs/>
          <w:lang w:val="en-US"/>
        </w:rPr>
        <w:t>SES, civil status, residence, place of birth</w:t>
      </w:r>
      <w:r w:rsidR="003D7F61">
        <w:rPr>
          <w:bCs/>
          <w:lang w:val="en-US"/>
        </w:rPr>
        <w:t>) by category and the distribution of air pollution?</w:t>
      </w:r>
    </w:p>
  </w:comment>
  <w:comment w:id="249" w:author="Parks, Robbie M" w:date="2022-03-07T14:39:00Z" w:initials="PRM">
    <w:p w14:paraId="165FDBBA" w14:textId="46659085" w:rsidR="005843ED" w:rsidRDefault="005843ED">
      <w:pPr>
        <w:pStyle w:val="CommentText"/>
      </w:pPr>
      <w:r>
        <w:rPr>
          <w:rStyle w:val="CommentReference"/>
        </w:rPr>
        <w:annotationRef/>
      </w:r>
      <w:r>
        <w:t>Among controls, distributions exposure</w:t>
      </w:r>
      <w:r w:rsidR="00C77B9A">
        <w:t xml:space="preserve"> by </w:t>
      </w:r>
      <w:proofErr w:type="spellStart"/>
      <w:r w:rsidR="00C77B9A">
        <w:t>tertile</w:t>
      </w:r>
      <w:proofErr w:type="spellEnd"/>
      <w:r w:rsidR="00C77B9A">
        <w:t xml:space="preserve"> of SES etc</w:t>
      </w:r>
      <w:r>
        <w:t>. Pick one exposure (EC)</w:t>
      </w:r>
      <w:r w:rsidR="001977DD">
        <w:t>. Add to supplement</w:t>
      </w:r>
    </w:p>
  </w:comment>
  <w:comment w:id="250" w:author="Parks, Robbie M" w:date="2022-03-07T14:41:00Z" w:initials="PRM">
    <w:p w14:paraId="11028F2A" w14:textId="61B3EB59" w:rsidR="006F21DB" w:rsidRDefault="006F21DB">
      <w:pPr>
        <w:pStyle w:val="CommentText"/>
      </w:pPr>
      <w:r>
        <w:rPr>
          <w:rStyle w:val="CommentReference"/>
        </w:rPr>
        <w:annotationRef/>
      </w:r>
      <w:r>
        <w:t xml:space="preserve">Send to Marc </w:t>
      </w:r>
      <w:r w:rsidR="00170DC8">
        <w:t xml:space="preserve">to ask </w:t>
      </w:r>
      <w:r>
        <w:t xml:space="preserve">and that we’ll add Table to supplement. </w:t>
      </w:r>
    </w:p>
  </w:comment>
  <w:comment w:id="251" w:author="Parks, Robbie M" w:date="2022-03-03T14:59:00Z" w:initials="PRM">
    <w:p w14:paraId="62AF1F70" w14:textId="45AF5D29" w:rsidR="0035746E" w:rsidRDefault="0035746E">
      <w:pPr>
        <w:pStyle w:val="CommentText"/>
      </w:pPr>
      <w:r>
        <w:rPr>
          <w:rStyle w:val="CommentReference"/>
        </w:rPr>
        <w:annotationRef/>
      </w:r>
      <w:r>
        <w:t xml:space="preserve">Marianthi: Confused as to what this means. I attempted to answer but not </w:t>
      </w:r>
      <w:proofErr w:type="gramStart"/>
      <w:r>
        <w:t>sure..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2B207C" w15:done="0"/>
  <w15:commentEx w15:paraId="3164AE42" w15:done="0"/>
  <w15:commentEx w15:paraId="2ECFE19B" w15:done="0"/>
  <w15:commentEx w15:paraId="6DBE89DA" w15:done="0"/>
  <w15:commentEx w15:paraId="5956D533" w15:done="0"/>
  <w15:commentEx w15:paraId="0451F1F7" w15:done="0"/>
  <w15:commentEx w15:paraId="2C3053C2" w15:done="0"/>
  <w15:commentEx w15:paraId="4CC3D781" w15:done="0"/>
  <w15:commentEx w15:paraId="68FD2ED7" w15:done="0"/>
  <w15:commentEx w15:paraId="7485DB2D" w15:done="0"/>
  <w15:commentEx w15:paraId="165FDBBA" w15:paraIdParent="7485DB2D" w15:done="0"/>
  <w15:commentEx w15:paraId="11028F2A" w15:done="0"/>
  <w15:commentEx w15:paraId="62AF1F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0918E" w16cex:dateUtc="2022-03-07T19:13:00Z"/>
  <w16cex:commentExtensible w16cex:durableId="25D0928D" w16cex:dateUtc="2022-03-07T19:17:00Z"/>
  <w16cex:commentExtensible w16cex:durableId="25D092F1" w16cex:dateUtc="2022-03-07T19:19:00Z"/>
  <w16cex:commentExtensible w16cex:durableId="25D0934A" w16cex:dateUtc="2022-03-07T19:20:00Z"/>
  <w16cex:commentExtensible w16cex:durableId="25C8832E" w16cex:dateUtc="2022-03-01T16:34:00Z"/>
  <w16cex:commentExtensible w16cex:durableId="25D09469" w16cex:dateUtc="2022-03-07T19:25:00Z"/>
  <w16cex:commentExtensible w16cex:durableId="25D09517" w16cex:dateUtc="2022-03-07T19:28:00Z"/>
  <w16cex:commentExtensible w16cex:durableId="25D0960F" w16cex:dateUtc="2022-03-07T19:32:00Z"/>
  <w16cex:commentExtensible w16cex:durableId="25C8B3F1" w16cex:dateUtc="2022-03-01T20:02:00Z"/>
  <w16cex:commentExtensible w16cex:durableId="25CB4D9E" w16cex:dateUtc="2022-03-03T19:22:00Z"/>
  <w16cex:commentExtensible w16cex:durableId="25D09793" w16cex:dateUtc="2022-03-07T19:39:00Z"/>
  <w16cex:commentExtensible w16cex:durableId="25D0980D" w16cex:dateUtc="2022-03-07T19:41:00Z"/>
  <w16cex:commentExtensible w16cex:durableId="25CB5665" w16cex:dateUtc="2022-03-03T1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2B207C" w16cid:durableId="25D0918E"/>
  <w16cid:commentId w16cid:paraId="3164AE42" w16cid:durableId="25D0928D"/>
  <w16cid:commentId w16cid:paraId="2ECFE19B" w16cid:durableId="25D092F1"/>
  <w16cid:commentId w16cid:paraId="6DBE89DA" w16cid:durableId="25D0934A"/>
  <w16cid:commentId w16cid:paraId="5956D533" w16cid:durableId="25C8832E"/>
  <w16cid:commentId w16cid:paraId="0451F1F7" w16cid:durableId="25D09469"/>
  <w16cid:commentId w16cid:paraId="2C3053C2" w16cid:durableId="25D09517"/>
  <w16cid:commentId w16cid:paraId="4CC3D781" w16cid:durableId="25D0960F"/>
  <w16cid:commentId w16cid:paraId="68FD2ED7" w16cid:durableId="25C8B3F1"/>
  <w16cid:commentId w16cid:paraId="7485DB2D" w16cid:durableId="25CB4D9E"/>
  <w16cid:commentId w16cid:paraId="165FDBBA" w16cid:durableId="25D09793"/>
  <w16cid:commentId w16cid:paraId="11028F2A" w16cid:durableId="25D0980D"/>
  <w16cid:commentId w16cid:paraId="62AF1F70" w16cid:durableId="25CB56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3144"/>
    <w:multiLevelType w:val="hybridMultilevel"/>
    <w:tmpl w:val="70EEBF88"/>
    <w:lvl w:ilvl="0" w:tplc="FAD2ED9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456704"/>
    <w:multiLevelType w:val="hybridMultilevel"/>
    <w:tmpl w:val="9A82F3F2"/>
    <w:lvl w:ilvl="0" w:tplc="83F037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00"/>
    <w:rsid w:val="00002B7B"/>
    <w:rsid w:val="00016E7F"/>
    <w:rsid w:val="00024B32"/>
    <w:rsid w:val="00026326"/>
    <w:rsid w:val="00027C0F"/>
    <w:rsid w:val="00030360"/>
    <w:rsid w:val="00032206"/>
    <w:rsid w:val="00032E5A"/>
    <w:rsid w:val="000344A1"/>
    <w:rsid w:val="00037BE2"/>
    <w:rsid w:val="0004013E"/>
    <w:rsid w:val="0004757E"/>
    <w:rsid w:val="00050DAC"/>
    <w:rsid w:val="00053309"/>
    <w:rsid w:val="000543F8"/>
    <w:rsid w:val="00063068"/>
    <w:rsid w:val="00063472"/>
    <w:rsid w:val="00065CDB"/>
    <w:rsid w:val="00067851"/>
    <w:rsid w:val="000705C7"/>
    <w:rsid w:val="000713AC"/>
    <w:rsid w:val="00073B0A"/>
    <w:rsid w:val="0008355E"/>
    <w:rsid w:val="00085CF7"/>
    <w:rsid w:val="00087F0A"/>
    <w:rsid w:val="00091A36"/>
    <w:rsid w:val="00097366"/>
    <w:rsid w:val="000A69A4"/>
    <w:rsid w:val="000A6D0A"/>
    <w:rsid w:val="000B09D0"/>
    <w:rsid w:val="000B4827"/>
    <w:rsid w:val="000B4E69"/>
    <w:rsid w:val="000B667A"/>
    <w:rsid w:val="000C16A1"/>
    <w:rsid w:val="000C3297"/>
    <w:rsid w:val="000C3A8F"/>
    <w:rsid w:val="000C55D4"/>
    <w:rsid w:val="000D2400"/>
    <w:rsid w:val="000D2F58"/>
    <w:rsid w:val="000D3D1A"/>
    <w:rsid w:val="000E00C2"/>
    <w:rsid w:val="000E1BA9"/>
    <w:rsid w:val="000F2398"/>
    <w:rsid w:val="000F5627"/>
    <w:rsid w:val="000F5724"/>
    <w:rsid w:val="0010189C"/>
    <w:rsid w:val="00101969"/>
    <w:rsid w:val="00106815"/>
    <w:rsid w:val="00106E4A"/>
    <w:rsid w:val="00106EBA"/>
    <w:rsid w:val="00110190"/>
    <w:rsid w:val="0011140B"/>
    <w:rsid w:val="001115CA"/>
    <w:rsid w:val="001172E9"/>
    <w:rsid w:val="00120272"/>
    <w:rsid w:val="00121241"/>
    <w:rsid w:val="00121878"/>
    <w:rsid w:val="001226B3"/>
    <w:rsid w:val="001271A0"/>
    <w:rsid w:val="00137235"/>
    <w:rsid w:val="0014117C"/>
    <w:rsid w:val="001424D8"/>
    <w:rsid w:val="00142556"/>
    <w:rsid w:val="00143058"/>
    <w:rsid w:val="00155508"/>
    <w:rsid w:val="001568D9"/>
    <w:rsid w:val="001576FF"/>
    <w:rsid w:val="001617E7"/>
    <w:rsid w:val="00162528"/>
    <w:rsid w:val="00170DC8"/>
    <w:rsid w:val="00170F26"/>
    <w:rsid w:val="00174135"/>
    <w:rsid w:val="00174323"/>
    <w:rsid w:val="00175849"/>
    <w:rsid w:val="001768C6"/>
    <w:rsid w:val="0019252E"/>
    <w:rsid w:val="001977DD"/>
    <w:rsid w:val="001A5CB3"/>
    <w:rsid w:val="001A7C11"/>
    <w:rsid w:val="001B13F2"/>
    <w:rsid w:val="001B5F18"/>
    <w:rsid w:val="001C6247"/>
    <w:rsid w:val="001C637C"/>
    <w:rsid w:val="001C7436"/>
    <w:rsid w:val="001C7703"/>
    <w:rsid w:val="001D2511"/>
    <w:rsid w:val="001D4FF6"/>
    <w:rsid w:val="001D702B"/>
    <w:rsid w:val="001E269C"/>
    <w:rsid w:val="001E5193"/>
    <w:rsid w:val="001F0132"/>
    <w:rsid w:val="001F18AD"/>
    <w:rsid w:val="001F78AA"/>
    <w:rsid w:val="0020109B"/>
    <w:rsid w:val="00203326"/>
    <w:rsid w:val="00204A75"/>
    <w:rsid w:val="00214682"/>
    <w:rsid w:val="00214F31"/>
    <w:rsid w:val="002202CD"/>
    <w:rsid w:val="0022088B"/>
    <w:rsid w:val="00221622"/>
    <w:rsid w:val="00221B1E"/>
    <w:rsid w:val="0022641D"/>
    <w:rsid w:val="002305DA"/>
    <w:rsid w:val="002346B2"/>
    <w:rsid w:val="00240785"/>
    <w:rsid w:val="00242901"/>
    <w:rsid w:val="00245E79"/>
    <w:rsid w:val="0024682C"/>
    <w:rsid w:val="0026354D"/>
    <w:rsid w:val="002643B5"/>
    <w:rsid w:val="002728E6"/>
    <w:rsid w:val="00272B79"/>
    <w:rsid w:val="002745B3"/>
    <w:rsid w:val="00275392"/>
    <w:rsid w:val="00275C19"/>
    <w:rsid w:val="00280077"/>
    <w:rsid w:val="00282596"/>
    <w:rsid w:val="002915C6"/>
    <w:rsid w:val="002935E3"/>
    <w:rsid w:val="002962B0"/>
    <w:rsid w:val="002A6146"/>
    <w:rsid w:val="002A6E8C"/>
    <w:rsid w:val="002B2C74"/>
    <w:rsid w:val="002B3FF5"/>
    <w:rsid w:val="002B68D0"/>
    <w:rsid w:val="002C7CA0"/>
    <w:rsid w:val="002D0DC9"/>
    <w:rsid w:val="002D1A83"/>
    <w:rsid w:val="002D316C"/>
    <w:rsid w:val="002D3957"/>
    <w:rsid w:val="002E0C7E"/>
    <w:rsid w:val="002E6D2E"/>
    <w:rsid w:val="002F03EE"/>
    <w:rsid w:val="002F5BE2"/>
    <w:rsid w:val="003013EF"/>
    <w:rsid w:val="00302F88"/>
    <w:rsid w:val="00304D90"/>
    <w:rsid w:val="00306CDF"/>
    <w:rsid w:val="00310EE7"/>
    <w:rsid w:val="00311180"/>
    <w:rsid w:val="0031699C"/>
    <w:rsid w:val="00316B30"/>
    <w:rsid w:val="003226AD"/>
    <w:rsid w:val="00323016"/>
    <w:rsid w:val="0032656F"/>
    <w:rsid w:val="00330220"/>
    <w:rsid w:val="00332B6B"/>
    <w:rsid w:val="00333496"/>
    <w:rsid w:val="0034093F"/>
    <w:rsid w:val="003455D1"/>
    <w:rsid w:val="00347946"/>
    <w:rsid w:val="003501C3"/>
    <w:rsid w:val="00350BCB"/>
    <w:rsid w:val="00351064"/>
    <w:rsid w:val="00351896"/>
    <w:rsid w:val="00351D36"/>
    <w:rsid w:val="00351E5C"/>
    <w:rsid w:val="00354A84"/>
    <w:rsid w:val="0035746E"/>
    <w:rsid w:val="00362D2C"/>
    <w:rsid w:val="003711E9"/>
    <w:rsid w:val="00374C6E"/>
    <w:rsid w:val="00377675"/>
    <w:rsid w:val="00392A73"/>
    <w:rsid w:val="003939C1"/>
    <w:rsid w:val="003A2842"/>
    <w:rsid w:val="003C344C"/>
    <w:rsid w:val="003C5AE0"/>
    <w:rsid w:val="003D3946"/>
    <w:rsid w:val="003D5589"/>
    <w:rsid w:val="003D7F61"/>
    <w:rsid w:val="003E480A"/>
    <w:rsid w:val="003E544E"/>
    <w:rsid w:val="003E5C75"/>
    <w:rsid w:val="003E74E9"/>
    <w:rsid w:val="003F562A"/>
    <w:rsid w:val="003F59FF"/>
    <w:rsid w:val="00405309"/>
    <w:rsid w:val="00405E88"/>
    <w:rsid w:val="00407783"/>
    <w:rsid w:val="00413B0E"/>
    <w:rsid w:val="00415467"/>
    <w:rsid w:val="00422E82"/>
    <w:rsid w:val="00433E26"/>
    <w:rsid w:val="00434504"/>
    <w:rsid w:val="00434698"/>
    <w:rsid w:val="00436025"/>
    <w:rsid w:val="00436AFC"/>
    <w:rsid w:val="00437507"/>
    <w:rsid w:val="00440007"/>
    <w:rsid w:val="004415BA"/>
    <w:rsid w:val="00445548"/>
    <w:rsid w:val="00445D6C"/>
    <w:rsid w:val="00446E3F"/>
    <w:rsid w:val="00447E4E"/>
    <w:rsid w:val="00447F59"/>
    <w:rsid w:val="00450080"/>
    <w:rsid w:val="004570CD"/>
    <w:rsid w:val="0046097C"/>
    <w:rsid w:val="00461240"/>
    <w:rsid w:val="0046364C"/>
    <w:rsid w:val="004703BC"/>
    <w:rsid w:val="004717E6"/>
    <w:rsid w:val="004754B0"/>
    <w:rsid w:val="00475C8D"/>
    <w:rsid w:val="00475D60"/>
    <w:rsid w:val="0047753E"/>
    <w:rsid w:val="004810A2"/>
    <w:rsid w:val="0048299A"/>
    <w:rsid w:val="004840A8"/>
    <w:rsid w:val="0048514D"/>
    <w:rsid w:val="00493D7F"/>
    <w:rsid w:val="004959E0"/>
    <w:rsid w:val="004A2BF7"/>
    <w:rsid w:val="004B68BA"/>
    <w:rsid w:val="004B7045"/>
    <w:rsid w:val="004C1AC8"/>
    <w:rsid w:val="004C3E70"/>
    <w:rsid w:val="004D4906"/>
    <w:rsid w:val="004D5CB2"/>
    <w:rsid w:val="004E0EEE"/>
    <w:rsid w:val="005005DB"/>
    <w:rsid w:val="00502732"/>
    <w:rsid w:val="0050564C"/>
    <w:rsid w:val="005104DE"/>
    <w:rsid w:val="005112D0"/>
    <w:rsid w:val="005113CC"/>
    <w:rsid w:val="00511FAF"/>
    <w:rsid w:val="0051463C"/>
    <w:rsid w:val="00514809"/>
    <w:rsid w:val="005149D6"/>
    <w:rsid w:val="005172C7"/>
    <w:rsid w:val="0052191B"/>
    <w:rsid w:val="00524B99"/>
    <w:rsid w:val="0052521A"/>
    <w:rsid w:val="00526A58"/>
    <w:rsid w:val="00530C11"/>
    <w:rsid w:val="005332E5"/>
    <w:rsid w:val="005400B4"/>
    <w:rsid w:val="005438FA"/>
    <w:rsid w:val="0054604B"/>
    <w:rsid w:val="005465D3"/>
    <w:rsid w:val="00550702"/>
    <w:rsid w:val="005508F9"/>
    <w:rsid w:val="00553538"/>
    <w:rsid w:val="00560565"/>
    <w:rsid w:val="005636B2"/>
    <w:rsid w:val="00563B4E"/>
    <w:rsid w:val="0056449B"/>
    <w:rsid w:val="00565DF6"/>
    <w:rsid w:val="00566CD4"/>
    <w:rsid w:val="00567372"/>
    <w:rsid w:val="00574EAC"/>
    <w:rsid w:val="00581708"/>
    <w:rsid w:val="00583048"/>
    <w:rsid w:val="005833D9"/>
    <w:rsid w:val="00583787"/>
    <w:rsid w:val="00583CEB"/>
    <w:rsid w:val="005843ED"/>
    <w:rsid w:val="00584425"/>
    <w:rsid w:val="00584AA7"/>
    <w:rsid w:val="00584F4A"/>
    <w:rsid w:val="005979DA"/>
    <w:rsid w:val="00597BFB"/>
    <w:rsid w:val="005A0E35"/>
    <w:rsid w:val="005A2ECB"/>
    <w:rsid w:val="005A5C56"/>
    <w:rsid w:val="005A6C31"/>
    <w:rsid w:val="005A6EAA"/>
    <w:rsid w:val="005A6F03"/>
    <w:rsid w:val="005B296F"/>
    <w:rsid w:val="005C2C25"/>
    <w:rsid w:val="005C5FA1"/>
    <w:rsid w:val="005D14A6"/>
    <w:rsid w:val="005D41EC"/>
    <w:rsid w:val="005D4779"/>
    <w:rsid w:val="005D5F41"/>
    <w:rsid w:val="005E1645"/>
    <w:rsid w:val="005E4757"/>
    <w:rsid w:val="005E4C3A"/>
    <w:rsid w:val="005E5028"/>
    <w:rsid w:val="005F1738"/>
    <w:rsid w:val="005F297C"/>
    <w:rsid w:val="005F2F15"/>
    <w:rsid w:val="00600F31"/>
    <w:rsid w:val="00604358"/>
    <w:rsid w:val="0060697A"/>
    <w:rsid w:val="00612FB2"/>
    <w:rsid w:val="00613534"/>
    <w:rsid w:val="00615544"/>
    <w:rsid w:val="00622016"/>
    <w:rsid w:val="00625881"/>
    <w:rsid w:val="00627769"/>
    <w:rsid w:val="00627E86"/>
    <w:rsid w:val="00632B1A"/>
    <w:rsid w:val="00632C70"/>
    <w:rsid w:val="00634F3D"/>
    <w:rsid w:val="00640D4D"/>
    <w:rsid w:val="00643C03"/>
    <w:rsid w:val="006477F7"/>
    <w:rsid w:val="00650799"/>
    <w:rsid w:val="00661675"/>
    <w:rsid w:val="00663691"/>
    <w:rsid w:val="006654B8"/>
    <w:rsid w:val="00670A00"/>
    <w:rsid w:val="00671827"/>
    <w:rsid w:val="00671CDF"/>
    <w:rsid w:val="00674D2F"/>
    <w:rsid w:val="00680BDC"/>
    <w:rsid w:val="0068563F"/>
    <w:rsid w:val="006860B1"/>
    <w:rsid w:val="00695B56"/>
    <w:rsid w:val="00695E8B"/>
    <w:rsid w:val="006A043C"/>
    <w:rsid w:val="006A337D"/>
    <w:rsid w:val="006A7745"/>
    <w:rsid w:val="006B0BB6"/>
    <w:rsid w:val="006B1F9C"/>
    <w:rsid w:val="006B4566"/>
    <w:rsid w:val="006B4FF3"/>
    <w:rsid w:val="006B799D"/>
    <w:rsid w:val="006C495B"/>
    <w:rsid w:val="006C53A4"/>
    <w:rsid w:val="006D102F"/>
    <w:rsid w:val="006D1D65"/>
    <w:rsid w:val="006D5AD8"/>
    <w:rsid w:val="006D7AB9"/>
    <w:rsid w:val="006E112C"/>
    <w:rsid w:val="006F0DDC"/>
    <w:rsid w:val="006F21DB"/>
    <w:rsid w:val="006F75A2"/>
    <w:rsid w:val="006F7613"/>
    <w:rsid w:val="007028AF"/>
    <w:rsid w:val="00702959"/>
    <w:rsid w:val="007040DB"/>
    <w:rsid w:val="007041E8"/>
    <w:rsid w:val="007061BD"/>
    <w:rsid w:val="0071289C"/>
    <w:rsid w:val="007159A1"/>
    <w:rsid w:val="00726A9D"/>
    <w:rsid w:val="007353C7"/>
    <w:rsid w:val="007363A8"/>
    <w:rsid w:val="00740C3E"/>
    <w:rsid w:val="007437F6"/>
    <w:rsid w:val="00744F8D"/>
    <w:rsid w:val="00752A09"/>
    <w:rsid w:val="00753237"/>
    <w:rsid w:val="0075514A"/>
    <w:rsid w:val="007559BE"/>
    <w:rsid w:val="00755CA2"/>
    <w:rsid w:val="007627EF"/>
    <w:rsid w:val="007636A2"/>
    <w:rsid w:val="00766DF0"/>
    <w:rsid w:val="007731B8"/>
    <w:rsid w:val="00775685"/>
    <w:rsid w:val="00781917"/>
    <w:rsid w:val="00782A1E"/>
    <w:rsid w:val="00791462"/>
    <w:rsid w:val="007942B8"/>
    <w:rsid w:val="00797847"/>
    <w:rsid w:val="007A127E"/>
    <w:rsid w:val="007A1481"/>
    <w:rsid w:val="007A229A"/>
    <w:rsid w:val="007A26E2"/>
    <w:rsid w:val="007B060B"/>
    <w:rsid w:val="007C0165"/>
    <w:rsid w:val="007C2F2B"/>
    <w:rsid w:val="007C6CC8"/>
    <w:rsid w:val="007D10A7"/>
    <w:rsid w:val="007D330C"/>
    <w:rsid w:val="007D4678"/>
    <w:rsid w:val="007D6902"/>
    <w:rsid w:val="007E0F99"/>
    <w:rsid w:val="007E3DB4"/>
    <w:rsid w:val="007E40A3"/>
    <w:rsid w:val="007E56E6"/>
    <w:rsid w:val="007E6DD3"/>
    <w:rsid w:val="007F0792"/>
    <w:rsid w:val="007F430A"/>
    <w:rsid w:val="007F5F30"/>
    <w:rsid w:val="00800045"/>
    <w:rsid w:val="00802180"/>
    <w:rsid w:val="00803D38"/>
    <w:rsid w:val="00812DE9"/>
    <w:rsid w:val="008132C9"/>
    <w:rsid w:val="00813F5E"/>
    <w:rsid w:val="008167E4"/>
    <w:rsid w:val="008239D8"/>
    <w:rsid w:val="0082678F"/>
    <w:rsid w:val="0082679D"/>
    <w:rsid w:val="00826B13"/>
    <w:rsid w:val="00827B55"/>
    <w:rsid w:val="0083353E"/>
    <w:rsid w:val="00835693"/>
    <w:rsid w:val="00836076"/>
    <w:rsid w:val="00841A65"/>
    <w:rsid w:val="00841F05"/>
    <w:rsid w:val="00843F8F"/>
    <w:rsid w:val="00851307"/>
    <w:rsid w:val="0085513B"/>
    <w:rsid w:val="0085742B"/>
    <w:rsid w:val="00862ED6"/>
    <w:rsid w:val="00863E36"/>
    <w:rsid w:val="00865A49"/>
    <w:rsid w:val="00874F09"/>
    <w:rsid w:val="00876586"/>
    <w:rsid w:val="008808CC"/>
    <w:rsid w:val="00887CD3"/>
    <w:rsid w:val="00894E49"/>
    <w:rsid w:val="00895BFE"/>
    <w:rsid w:val="00896C4E"/>
    <w:rsid w:val="008A0CAD"/>
    <w:rsid w:val="008A20E3"/>
    <w:rsid w:val="008A2347"/>
    <w:rsid w:val="008B105C"/>
    <w:rsid w:val="008B1AB2"/>
    <w:rsid w:val="008C1862"/>
    <w:rsid w:val="008C1A62"/>
    <w:rsid w:val="008C21E7"/>
    <w:rsid w:val="008C368A"/>
    <w:rsid w:val="008C3C22"/>
    <w:rsid w:val="008C60DD"/>
    <w:rsid w:val="008C6357"/>
    <w:rsid w:val="008C6F57"/>
    <w:rsid w:val="008D3933"/>
    <w:rsid w:val="008D4DFF"/>
    <w:rsid w:val="008D6D46"/>
    <w:rsid w:val="008E2D19"/>
    <w:rsid w:val="008E5766"/>
    <w:rsid w:val="008F5878"/>
    <w:rsid w:val="0090487A"/>
    <w:rsid w:val="00905BE9"/>
    <w:rsid w:val="009112FB"/>
    <w:rsid w:val="00916CF5"/>
    <w:rsid w:val="00916D47"/>
    <w:rsid w:val="009202B8"/>
    <w:rsid w:val="009219C3"/>
    <w:rsid w:val="0092235A"/>
    <w:rsid w:val="009237C6"/>
    <w:rsid w:val="00923FA8"/>
    <w:rsid w:val="009243F2"/>
    <w:rsid w:val="00925006"/>
    <w:rsid w:val="0094149B"/>
    <w:rsid w:val="009433C7"/>
    <w:rsid w:val="0094720B"/>
    <w:rsid w:val="00951246"/>
    <w:rsid w:val="00955396"/>
    <w:rsid w:val="00955CE9"/>
    <w:rsid w:val="0095609E"/>
    <w:rsid w:val="00957F8E"/>
    <w:rsid w:val="00960C1B"/>
    <w:rsid w:val="009634CD"/>
    <w:rsid w:val="009650EA"/>
    <w:rsid w:val="00972888"/>
    <w:rsid w:val="00976EEF"/>
    <w:rsid w:val="009776BD"/>
    <w:rsid w:val="00981AD3"/>
    <w:rsid w:val="00982380"/>
    <w:rsid w:val="00983FFB"/>
    <w:rsid w:val="0098461C"/>
    <w:rsid w:val="009859C0"/>
    <w:rsid w:val="009937E9"/>
    <w:rsid w:val="009A3C16"/>
    <w:rsid w:val="009A3F72"/>
    <w:rsid w:val="009A6FB1"/>
    <w:rsid w:val="009B0F44"/>
    <w:rsid w:val="009B223E"/>
    <w:rsid w:val="009B385A"/>
    <w:rsid w:val="009B4AE4"/>
    <w:rsid w:val="009B5B01"/>
    <w:rsid w:val="009B5EF3"/>
    <w:rsid w:val="009B6D41"/>
    <w:rsid w:val="009C08F0"/>
    <w:rsid w:val="009C6185"/>
    <w:rsid w:val="009D0709"/>
    <w:rsid w:val="009D680D"/>
    <w:rsid w:val="009E5C49"/>
    <w:rsid w:val="009F537F"/>
    <w:rsid w:val="009F5E38"/>
    <w:rsid w:val="009F7C47"/>
    <w:rsid w:val="00A10A04"/>
    <w:rsid w:val="00A11DA3"/>
    <w:rsid w:val="00A13166"/>
    <w:rsid w:val="00A13ADC"/>
    <w:rsid w:val="00A13F27"/>
    <w:rsid w:val="00A214DA"/>
    <w:rsid w:val="00A2350E"/>
    <w:rsid w:val="00A25851"/>
    <w:rsid w:val="00A25907"/>
    <w:rsid w:val="00A26B52"/>
    <w:rsid w:val="00A27379"/>
    <w:rsid w:val="00A30CBB"/>
    <w:rsid w:val="00A41615"/>
    <w:rsid w:val="00A42679"/>
    <w:rsid w:val="00A43D0A"/>
    <w:rsid w:val="00A46A47"/>
    <w:rsid w:val="00A4787C"/>
    <w:rsid w:val="00A564E2"/>
    <w:rsid w:val="00A61007"/>
    <w:rsid w:val="00A64455"/>
    <w:rsid w:val="00A70E29"/>
    <w:rsid w:val="00A81946"/>
    <w:rsid w:val="00A82063"/>
    <w:rsid w:val="00A835BC"/>
    <w:rsid w:val="00A879E1"/>
    <w:rsid w:val="00A9263F"/>
    <w:rsid w:val="00A96335"/>
    <w:rsid w:val="00AA1F1D"/>
    <w:rsid w:val="00AA3C07"/>
    <w:rsid w:val="00AB0F0F"/>
    <w:rsid w:val="00AB41A7"/>
    <w:rsid w:val="00AB7B8E"/>
    <w:rsid w:val="00AC0696"/>
    <w:rsid w:val="00AC0CDE"/>
    <w:rsid w:val="00AC127C"/>
    <w:rsid w:val="00AC3410"/>
    <w:rsid w:val="00AC566E"/>
    <w:rsid w:val="00AC6F89"/>
    <w:rsid w:val="00AC7896"/>
    <w:rsid w:val="00AD30E6"/>
    <w:rsid w:val="00AF194E"/>
    <w:rsid w:val="00AF1C8A"/>
    <w:rsid w:val="00AF2335"/>
    <w:rsid w:val="00AF3044"/>
    <w:rsid w:val="00AF56F1"/>
    <w:rsid w:val="00AF5DB3"/>
    <w:rsid w:val="00B026A6"/>
    <w:rsid w:val="00B05CBA"/>
    <w:rsid w:val="00B07685"/>
    <w:rsid w:val="00B07EA1"/>
    <w:rsid w:val="00B12C16"/>
    <w:rsid w:val="00B134FA"/>
    <w:rsid w:val="00B1397C"/>
    <w:rsid w:val="00B22BA1"/>
    <w:rsid w:val="00B23F4F"/>
    <w:rsid w:val="00B304F9"/>
    <w:rsid w:val="00B312B2"/>
    <w:rsid w:val="00B35511"/>
    <w:rsid w:val="00B45B6C"/>
    <w:rsid w:val="00B509EC"/>
    <w:rsid w:val="00B6118E"/>
    <w:rsid w:val="00B6632F"/>
    <w:rsid w:val="00B67CCE"/>
    <w:rsid w:val="00B71663"/>
    <w:rsid w:val="00B74303"/>
    <w:rsid w:val="00B82C07"/>
    <w:rsid w:val="00B83095"/>
    <w:rsid w:val="00B91748"/>
    <w:rsid w:val="00B93931"/>
    <w:rsid w:val="00B9773B"/>
    <w:rsid w:val="00BA64B4"/>
    <w:rsid w:val="00BC139B"/>
    <w:rsid w:val="00BC61DA"/>
    <w:rsid w:val="00BD0B04"/>
    <w:rsid w:val="00BD21B6"/>
    <w:rsid w:val="00BD2561"/>
    <w:rsid w:val="00BD6CDE"/>
    <w:rsid w:val="00BE0E6A"/>
    <w:rsid w:val="00BE2D9A"/>
    <w:rsid w:val="00BE3B42"/>
    <w:rsid w:val="00BE5B47"/>
    <w:rsid w:val="00BF224E"/>
    <w:rsid w:val="00BF3485"/>
    <w:rsid w:val="00BF7F94"/>
    <w:rsid w:val="00C02D48"/>
    <w:rsid w:val="00C047A3"/>
    <w:rsid w:val="00C04AA5"/>
    <w:rsid w:val="00C07E3E"/>
    <w:rsid w:val="00C16BDD"/>
    <w:rsid w:val="00C216A1"/>
    <w:rsid w:val="00C21CD7"/>
    <w:rsid w:val="00C229A2"/>
    <w:rsid w:val="00C23AC1"/>
    <w:rsid w:val="00C24204"/>
    <w:rsid w:val="00C27E50"/>
    <w:rsid w:val="00C31173"/>
    <w:rsid w:val="00C3524A"/>
    <w:rsid w:val="00C44E58"/>
    <w:rsid w:val="00C503CF"/>
    <w:rsid w:val="00C57170"/>
    <w:rsid w:val="00C5754B"/>
    <w:rsid w:val="00C61D79"/>
    <w:rsid w:val="00C631C8"/>
    <w:rsid w:val="00C634B0"/>
    <w:rsid w:val="00C641FC"/>
    <w:rsid w:val="00C718C3"/>
    <w:rsid w:val="00C71AAA"/>
    <w:rsid w:val="00C77B9A"/>
    <w:rsid w:val="00C8182D"/>
    <w:rsid w:val="00C82624"/>
    <w:rsid w:val="00C83365"/>
    <w:rsid w:val="00C8458D"/>
    <w:rsid w:val="00C94E4A"/>
    <w:rsid w:val="00CA122B"/>
    <w:rsid w:val="00CA3A13"/>
    <w:rsid w:val="00CB73D5"/>
    <w:rsid w:val="00CC498C"/>
    <w:rsid w:val="00CC5329"/>
    <w:rsid w:val="00CC7AC3"/>
    <w:rsid w:val="00CD214B"/>
    <w:rsid w:val="00CD35DA"/>
    <w:rsid w:val="00CD35FD"/>
    <w:rsid w:val="00CD5B0A"/>
    <w:rsid w:val="00CD65B8"/>
    <w:rsid w:val="00CE7300"/>
    <w:rsid w:val="00CF019B"/>
    <w:rsid w:val="00CF0AFB"/>
    <w:rsid w:val="00CF2FF3"/>
    <w:rsid w:val="00CF453C"/>
    <w:rsid w:val="00D00679"/>
    <w:rsid w:val="00D01A49"/>
    <w:rsid w:val="00D0314A"/>
    <w:rsid w:val="00D14EF4"/>
    <w:rsid w:val="00D17E7A"/>
    <w:rsid w:val="00D27415"/>
    <w:rsid w:val="00D32497"/>
    <w:rsid w:val="00D36683"/>
    <w:rsid w:val="00D37635"/>
    <w:rsid w:val="00D43750"/>
    <w:rsid w:val="00D44799"/>
    <w:rsid w:val="00D453C4"/>
    <w:rsid w:val="00D47B0A"/>
    <w:rsid w:val="00D55F14"/>
    <w:rsid w:val="00D567AA"/>
    <w:rsid w:val="00D6066E"/>
    <w:rsid w:val="00D60B6B"/>
    <w:rsid w:val="00D61B67"/>
    <w:rsid w:val="00D61EF5"/>
    <w:rsid w:val="00D63B30"/>
    <w:rsid w:val="00D6711C"/>
    <w:rsid w:val="00D71B43"/>
    <w:rsid w:val="00D82A92"/>
    <w:rsid w:val="00D834EE"/>
    <w:rsid w:val="00D848BB"/>
    <w:rsid w:val="00D862F2"/>
    <w:rsid w:val="00D92DC0"/>
    <w:rsid w:val="00D934F1"/>
    <w:rsid w:val="00D96BE5"/>
    <w:rsid w:val="00DC2C94"/>
    <w:rsid w:val="00DC533F"/>
    <w:rsid w:val="00DD2042"/>
    <w:rsid w:val="00DE2415"/>
    <w:rsid w:val="00DE359A"/>
    <w:rsid w:val="00DE5CE4"/>
    <w:rsid w:val="00DE7232"/>
    <w:rsid w:val="00DE7911"/>
    <w:rsid w:val="00DF19DC"/>
    <w:rsid w:val="00DF39AC"/>
    <w:rsid w:val="00DF51FE"/>
    <w:rsid w:val="00DF5EF0"/>
    <w:rsid w:val="00DF7676"/>
    <w:rsid w:val="00E006FC"/>
    <w:rsid w:val="00E01007"/>
    <w:rsid w:val="00E06472"/>
    <w:rsid w:val="00E06ACF"/>
    <w:rsid w:val="00E12D97"/>
    <w:rsid w:val="00E172E8"/>
    <w:rsid w:val="00E21318"/>
    <w:rsid w:val="00E22C1A"/>
    <w:rsid w:val="00E23CA4"/>
    <w:rsid w:val="00E24D98"/>
    <w:rsid w:val="00E24DE8"/>
    <w:rsid w:val="00E40B27"/>
    <w:rsid w:val="00E40F57"/>
    <w:rsid w:val="00E501F4"/>
    <w:rsid w:val="00E51425"/>
    <w:rsid w:val="00E6779A"/>
    <w:rsid w:val="00E7419D"/>
    <w:rsid w:val="00E85156"/>
    <w:rsid w:val="00E855CC"/>
    <w:rsid w:val="00E87BE3"/>
    <w:rsid w:val="00E9123B"/>
    <w:rsid w:val="00E97CE0"/>
    <w:rsid w:val="00EA41A5"/>
    <w:rsid w:val="00EA42A1"/>
    <w:rsid w:val="00EB15D3"/>
    <w:rsid w:val="00EB31C2"/>
    <w:rsid w:val="00EB5636"/>
    <w:rsid w:val="00EB66E5"/>
    <w:rsid w:val="00EC2F84"/>
    <w:rsid w:val="00EC4F2E"/>
    <w:rsid w:val="00EC6732"/>
    <w:rsid w:val="00ED23D1"/>
    <w:rsid w:val="00ED68D2"/>
    <w:rsid w:val="00EE7C34"/>
    <w:rsid w:val="00EF0326"/>
    <w:rsid w:val="00EF2666"/>
    <w:rsid w:val="00F046AD"/>
    <w:rsid w:val="00F05631"/>
    <w:rsid w:val="00F06D8F"/>
    <w:rsid w:val="00F11023"/>
    <w:rsid w:val="00F262D9"/>
    <w:rsid w:val="00F30941"/>
    <w:rsid w:val="00F34386"/>
    <w:rsid w:val="00F36D2B"/>
    <w:rsid w:val="00F50BED"/>
    <w:rsid w:val="00F607F0"/>
    <w:rsid w:val="00F62226"/>
    <w:rsid w:val="00F66C98"/>
    <w:rsid w:val="00F70037"/>
    <w:rsid w:val="00F73DAD"/>
    <w:rsid w:val="00F75A98"/>
    <w:rsid w:val="00F75CC8"/>
    <w:rsid w:val="00F75D26"/>
    <w:rsid w:val="00F76071"/>
    <w:rsid w:val="00F9183D"/>
    <w:rsid w:val="00F92543"/>
    <w:rsid w:val="00F94066"/>
    <w:rsid w:val="00F943C4"/>
    <w:rsid w:val="00F95F34"/>
    <w:rsid w:val="00FA6581"/>
    <w:rsid w:val="00FB3585"/>
    <w:rsid w:val="00FB77C8"/>
    <w:rsid w:val="00FC575F"/>
    <w:rsid w:val="00FD20ED"/>
    <w:rsid w:val="00FD37C8"/>
    <w:rsid w:val="00FE246A"/>
    <w:rsid w:val="00FE29D7"/>
    <w:rsid w:val="00FE545B"/>
    <w:rsid w:val="00FF41F4"/>
    <w:rsid w:val="00FF7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4DDE1D"/>
  <w15:chartTrackingRefBased/>
  <w15:docId w15:val="{ABBB849B-E7D9-974D-A1DF-346F0BC6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1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300"/>
    <w:rPr>
      <w:color w:val="0563C1" w:themeColor="hyperlink"/>
      <w:u w:val="single"/>
    </w:rPr>
  </w:style>
  <w:style w:type="character" w:styleId="UnresolvedMention">
    <w:name w:val="Unresolved Mention"/>
    <w:basedOn w:val="DefaultParagraphFont"/>
    <w:uiPriority w:val="99"/>
    <w:semiHidden/>
    <w:unhideWhenUsed/>
    <w:rsid w:val="00CE7300"/>
    <w:rPr>
      <w:color w:val="605E5C"/>
      <w:shd w:val="clear" w:color="auto" w:fill="E1DFDD"/>
    </w:rPr>
  </w:style>
  <w:style w:type="paragraph" w:styleId="NormalWeb">
    <w:name w:val="Normal (Web)"/>
    <w:basedOn w:val="Normal"/>
    <w:uiPriority w:val="99"/>
    <w:unhideWhenUsed/>
    <w:rsid w:val="00282596"/>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5E5028"/>
    <w:rPr>
      <w:color w:val="954F72" w:themeColor="followedHyperlink"/>
      <w:u w:val="single"/>
    </w:rPr>
  </w:style>
  <w:style w:type="paragraph" w:styleId="ListParagraph">
    <w:name w:val="List Paragraph"/>
    <w:basedOn w:val="Normal"/>
    <w:uiPriority w:val="34"/>
    <w:qFormat/>
    <w:rsid w:val="00DF5EF0"/>
    <w:pPr>
      <w:ind w:left="720"/>
      <w:contextualSpacing/>
    </w:pPr>
  </w:style>
  <w:style w:type="paragraph" w:styleId="Bibliography">
    <w:name w:val="Bibliography"/>
    <w:basedOn w:val="Normal"/>
    <w:next w:val="Normal"/>
    <w:uiPriority w:val="37"/>
    <w:unhideWhenUsed/>
    <w:rsid w:val="005332E5"/>
    <w:pPr>
      <w:ind w:left="720" w:hanging="720"/>
    </w:pPr>
  </w:style>
  <w:style w:type="character" w:styleId="CommentReference">
    <w:name w:val="annotation reference"/>
    <w:basedOn w:val="DefaultParagraphFont"/>
    <w:uiPriority w:val="99"/>
    <w:semiHidden/>
    <w:unhideWhenUsed/>
    <w:rsid w:val="00F50BED"/>
    <w:rPr>
      <w:sz w:val="16"/>
      <w:szCs w:val="16"/>
    </w:rPr>
  </w:style>
  <w:style w:type="paragraph" w:styleId="CommentText">
    <w:name w:val="annotation text"/>
    <w:basedOn w:val="Normal"/>
    <w:link w:val="CommentTextChar"/>
    <w:uiPriority w:val="99"/>
    <w:semiHidden/>
    <w:unhideWhenUsed/>
    <w:rsid w:val="00F50BED"/>
    <w:rPr>
      <w:sz w:val="20"/>
      <w:szCs w:val="20"/>
    </w:rPr>
  </w:style>
  <w:style w:type="character" w:customStyle="1" w:styleId="CommentTextChar">
    <w:name w:val="Comment Text Char"/>
    <w:basedOn w:val="DefaultParagraphFont"/>
    <w:link w:val="CommentText"/>
    <w:uiPriority w:val="99"/>
    <w:semiHidden/>
    <w:rsid w:val="00F50BED"/>
    <w:rPr>
      <w:sz w:val="20"/>
      <w:szCs w:val="20"/>
    </w:rPr>
  </w:style>
  <w:style w:type="paragraph" w:styleId="CommentSubject">
    <w:name w:val="annotation subject"/>
    <w:basedOn w:val="CommentText"/>
    <w:next w:val="CommentText"/>
    <w:link w:val="CommentSubjectChar"/>
    <w:uiPriority w:val="99"/>
    <w:semiHidden/>
    <w:unhideWhenUsed/>
    <w:rsid w:val="00F50BED"/>
    <w:rPr>
      <w:b/>
      <w:bCs/>
    </w:rPr>
  </w:style>
  <w:style w:type="character" w:customStyle="1" w:styleId="CommentSubjectChar">
    <w:name w:val="Comment Subject Char"/>
    <w:basedOn w:val="CommentTextChar"/>
    <w:link w:val="CommentSubject"/>
    <w:uiPriority w:val="99"/>
    <w:semiHidden/>
    <w:rsid w:val="00F50B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6185">
      <w:bodyDiv w:val="1"/>
      <w:marLeft w:val="0"/>
      <w:marRight w:val="0"/>
      <w:marTop w:val="0"/>
      <w:marBottom w:val="0"/>
      <w:divBdr>
        <w:top w:val="none" w:sz="0" w:space="0" w:color="auto"/>
        <w:left w:val="none" w:sz="0" w:space="0" w:color="auto"/>
        <w:bottom w:val="none" w:sz="0" w:space="0" w:color="auto"/>
        <w:right w:val="none" w:sz="0" w:space="0" w:color="auto"/>
      </w:divBdr>
    </w:div>
    <w:div w:id="322705599">
      <w:bodyDiv w:val="1"/>
      <w:marLeft w:val="0"/>
      <w:marRight w:val="0"/>
      <w:marTop w:val="0"/>
      <w:marBottom w:val="0"/>
      <w:divBdr>
        <w:top w:val="none" w:sz="0" w:space="0" w:color="auto"/>
        <w:left w:val="none" w:sz="0" w:space="0" w:color="auto"/>
        <w:bottom w:val="none" w:sz="0" w:space="0" w:color="auto"/>
        <w:right w:val="none" w:sz="0" w:space="0" w:color="auto"/>
      </w:divBdr>
      <w:divsChild>
        <w:div w:id="1390491926">
          <w:marLeft w:val="0"/>
          <w:marRight w:val="0"/>
          <w:marTop w:val="0"/>
          <w:marBottom w:val="0"/>
          <w:divBdr>
            <w:top w:val="none" w:sz="0" w:space="0" w:color="auto"/>
            <w:left w:val="none" w:sz="0" w:space="0" w:color="auto"/>
            <w:bottom w:val="none" w:sz="0" w:space="0" w:color="auto"/>
            <w:right w:val="none" w:sz="0" w:space="0" w:color="auto"/>
          </w:divBdr>
          <w:divsChild>
            <w:div w:id="1061634732">
              <w:marLeft w:val="0"/>
              <w:marRight w:val="0"/>
              <w:marTop w:val="0"/>
              <w:marBottom w:val="0"/>
              <w:divBdr>
                <w:top w:val="none" w:sz="0" w:space="0" w:color="auto"/>
                <w:left w:val="none" w:sz="0" w:space="0" w:color="auto"/>
                <w:bottom w:val="none" w:sz="0" w:space="0" w:color="auto"/>
                <w:right w:val="none" w:sz="0" w:space="0" w:color="auto"/>
              </w:divBdr>
              <w:divsChild>
                <w:div w:id="12817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0219">
      <w:bodyDiv w:val="1"/>
      <w:marLeft w:val="0"/>
      <w:marRight w:val="0"/>
      <w:marTop w:val="0"/>
      <w:marBottom w:val="0"/>
      <w:divBdr>
        <w:top w:val="none" w:sz="0" w:space="0" w:color="auto"/>
        <w:left w:val="none" w:sz="0" w:space="0" w:color="auto"/>
        <w:bottom w:val="none" w:sz="0" w:space="0" w:color="auto"/>
        <w:right w:val="none" w:sz="0" w:space="0" w:color="auto"/>
      </w:divBdr>
    </w:div>
    <w:div w:id="795948175">
      <w:bodyDiv w:val="1"/>
      <w:marLeft w:val="0"/>
      <w:marRight w:val="0"/>
      <w:marTop w:val="0"/>
      <w:marBottom w:val="0"/>
      <w:divBdr>
        <w:top w:val="none" w:sz="0" w:space="0" w:color="auto"/>
        <w:left w:val="none" w:sz="0" w:space="0" w:color="auto"/>
        <w:bottom w:val="none" w:sz="0" w:space="0" w:color="auto"/>
        <w:right w:val="none" w:sz="0" w:space="0" w:color="auto"/>
      </w:divBdr>
    </w:div>
    <w:div w:id="825710592">
      <w:bodyDiv w:val="1"/>
      <w:marLeft w:val="0"/>
      <w:marRight w:val="0"/>
      <w:marTop w:val="0"/>
      <w:marBottom w:val="0"/>
      <w:divBdr>
        <w:top w:val="none" w:sz="0" w:space="0" w:color="auto"/>
        <w:left w:val="none" w:sz="0" w:space="0" w:color="auto"/>
        <w:bottom w:val="none" w:sz="0" w:space="0" w:color="auto"/>
        <w:right w:val="none" w:sz="0" w:space="0" w:color="auto"/>
      </w:divBdr>
    </w:div>
    <w:div w:id="950937148">
      <w:bodyDiv w:val="1"/>
      <w:marLeft w:val="0"/>
      <w:marRight w:val="0"/>
      <w:marTop w:val="0"/>
      <w:marBottom w:val="0"/>
      <w:divBdr>
        <w:top w:val="none" w:sz="0" w:space="0" w:color="auto"/>
        <w:left w:val="none" w:sz="0" w:space="0" w:color="auto"/>
        <w:bottom w:val="none" w:sz="0" w:space="0" w:color="auto"/>
        <w:right w:val="none" w:sz="0" w:space="0" w:color="auto"/>
      </w:divBdr>
    </w:div>
    <w:div w:id="1240359990">
      <w:bodyDiv w:val="1"/>
      <w:marLeft w:val="0"/>
      <w:marRight w:val="0"/>
      <w:marTop w:val="0"/>
      <w:marBottom w:val="0"/>
      <w:divBdr>
        <w:top w:val="none" w:sz="0" w:space="0" w:color="auto"/>
        <w:left w:val="none" w:sz="0" w:space="0" w:color="auto"/>
        <w:bottom w:val="none" w:sz="0" w:space="0" w:color="auto"/>
        <w:right w:val="none" w:sz="0" w:space="0" w:color="auto"/>
      </w:divBdr>
    </w:div>
    <w:div w:id="1561162566">
      <w:bodyDiv w:val="1"/>
      <w:marLeft w:val="0"/>
      <w:marRight w:val="0"/>
      <w:marTop w:val="0"/>
      <w:marBottom w:val="0"/>
      <w:divBdr>
        <w:top w:val="none" w:sz="0" w:space="0" w:color="auto"/>
        <w:left w:val="none" w:sz="0" w:space="0" w:color="auto"/>
        <w:bottom w:val="none" w:sz="0" w:space="0" w:color="auto"/>
        <w:right w:val="none" w:sz="0" w:space="0" w:color="auto"/>
      </w:divBdr>
    </w:div>
    <w:div w:id="1570189409">
      <w:bodyDiv w:val="1"/>
      <w:marLeft w:val="0"/>
      <w:marRight w:val="0"/>
      <w:marTop w:val="0"/>
      <w:marBottom w:val="0"/>
      <w:divBdr>
        <w:top w:val="none" w:sz="0" w:space="0" w:color="auto"/>
        <w:left w:val="none" w:sz="0" w:space="0" w:color="auto"/>
        <w:bottom w:val="none" w:sz="0" w:space="0" w:color="auto"/>
        <w:right w:val="none" w:sz="0" w:space="0" w:color="auto"/>
      </w:divBdr>
      <w:divsChild>
        <w:div w:id="604465902">
          <w:marLeft w:val="0"/>
          <w:marRight w:val="0"/>
          <w:marTop w:val="0"/>
          <w:marBottom w:val="0"/>
          <w:divBdr>
            <w:top w:val="none" w:sz="0" w:space="0" w:color="auto"/>
            <w:left w:val="none" w:sz="0" w:space="0" w:color="auto"/>
            <w:bottom w:val="none" w:sz="0" w:space="0" w:color="auto"/>
            <w:right w:val="none" w:sz="0" w:space="0" w:color="auto"/>
          </w:divBdr>
          <w:divsChild>
            <w:div w:id="1808274384">
              <w:marLeft w:val="0"/>
              <w:marRight w:val="0"/>
              <w:marTop w:val="0"/>
              <w:marBottom w:val="0"/>
              <w:divBdr>
                <w:top w:val="none" w:sz="0" w:space="0" w:color="auto"/>
                <w:left w:val="none" w:sz="0" w:space="0" w:color="auto"/>
                <w:bottom w:val="none" w:sz="0" w:space="0" w:color="auto"/>
                <w:right w:val="none" w:sz="0" w:space="0" w:color="auto"/>
              </w:divBdr>
              <w:divsChild>
                <w:div w:id="13309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87428">
      <w:bodyDiv w:val="1"/>
      <w:marLeft w:val="0"/>
      <w:marRight w:val="0"/>
      <w:marTop w:val="0"/>
      <w:marBottom w:val="0"/>
      <w:divBdr>
        <w:top w:val="none" w:sz="0" w:space="0" w:color="auto"/>
        <w:left w:val="none" w:sz="0" w:space="0" w:color="auto"/>
        <w:bottom w:val="none" w:sz="0" w:space="0" w:color="auto"/>
        <w:right w:val="none" w:sz="0" w:space="0" w:color="auto"/>
      </w:divBdr>
    </w:div>
    <w:div w:id="204729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edmgr.ovid.com/epid/accounts/ifauth.htm/" TargetMode="External"/><Relationship Id="rId18" Type="http://schemas.openxmlformats.org/officeDocument/2006/relationships/hyperlink" Target="mailto:timothy.lash@epidemiology-journal.com" TargetMode="External"/><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hyperlink" Target="http://edmgr.ovid.com/epid/accounts/ifauth.htm" TargetMode="External"/><Relationship Id="rId2" Type="http://schemas.openxmlformats.org/officeDocument/2006/relationships/numbering" Target="numbering.xml"/><Relationship Id="rId16" Type="http://schemas.openxmlformats.org/officeDocument/2006/relationships/hyperlink" Target="http://edmgr.ovid.com/epid/accounts/ifauth.htm"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academic.oup.com/ije/article/42/2/559/737789" TargetMode="External"/><Relationship Id="rId5" Type="http://schemas.openxmlformats.org/officeDocument/2006/relationships/webSettings" Target="webSettings.xml"/><Relationship Id="rId15" Type="http://schemas.openxmlformats.org/officeDocument/2006/relationships/hyperlink" Target="https://www.nature.com/articles/d41586-019-00857-9" TargetMode="External"/><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amstat.org/asa/files/pdfs/P-ValueState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A643E-D43D-BB45-A7E4-5C18A4A30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24</Pages>
  <Words>22071</Words>
  <Characters>125809</Characters>
  <Application>Microsoft Office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118</cp:revision>
  <dcterms:created xsi:type="dcterms:W3CDTF">2022-03-06T18:50:00Z</dcterms:created>
  <dcterms:modified xsi:type="dcterms:W3CDTF">2022-03-07T19:55:00Z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id="ceqcTabx"/&gt;&lt;style id="http://www.zotero.org/styles/chicago-author-date" locale="en-GB" hasBibliography="1" bibliographyStyleHasBeenSet="1"/&gt;&lt;prefs&gt;&lt;pref name="fieldType" value="Field"/&gt;&lt;pref na</vt:lpwstr>
  </property>
  <property fmtid="{D5CDD505-2E9C-101B-9397-08002B2CF9AE}" pid="3" name="ZOTERO_PREF_2">
    <vt:lpwstr>me="dontAskDelayCitationUpdates" value="true"/&gt;&lt;/prefs&gt;&lt;/data&gt;</vt:lpwstr>
  </property>
</Properties>
</file>