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2AA4F507" w14:textId="77777777" w:rsidR="00A96335" w:rsidRDefault="00A96335" w:rsidP="00B45B6C">
      <w:pPr>
        <w:jc w:val="both"/>
        <w:rPr>
          <w:rFonts w:ascii="Times New Roman" w:hAnsi="Times New Roman" w:cs="Times New Roman"/>
          <w:b/>
          <w:bCs/>
          <w:lang w:val="en-US"/>
        </w:rPr>
      </w:pPr>
    </w:p>
    <w:p w14:paraId="57346DA0" w14:textId="77777777" w:rsidR="00A96335" w:rsidRPr="004959E0" w:rsidRDefault="00A96335" w:rsidP="00A96335">
      <w:pPr>
        <w:jc w:val="both"/>
        <w:rPr>
          <w:rFonts w:ascii="Times New Roman" w:hAnsi="Times New Roman" w:cs="Times New Roman"/>
          <w:lang w:val="en-US"/>
        </w:rPr>
      </w:pPr>
      <w:r w:rsidRPr="004959E0">
        <w:rPr>
          <w:rFonts w:ascii="Times New Roman" w:hAnsi="Times New Roman" w:cs="Times New Roman"/>
          <w:lang w:val="en-US"/>
        </w:rPr>
        <w:t>We thank the Editors for their thoughtful and constructive suggestions. We have revised the manuscript in response to the Reviewers’ comments, as detailed below.</w:t>
      </w:r>
    </w:p>
    <w:p w14:paraId="115E80AC" w14:textId="77777777" w:rsidR="00A96335" w:rsidRPr="004959E0" w:rsidRDefault="00A96335" w:rsidP="00A96335">
      <w:pPr>
        <w:jc w:val="both"/>
        <w:rPr>
          <w:rFonts w:ascii="Times New Roman" w:hAnsi="Times New Roman" w:cs="Times New Roman"/>
          <w:lang w:val="en-US"/>
        </w:rPr>
      </w:pPr>
    </w:p>
    <w:p w14:paraId="0B1995A9" w14:textId="190A3F0E" w:rsidR="00A96335" w:rsidRPr="00A96335" w:rsidRDefault="00A96335"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64100FA1" w14:textId="77777777" w:rsidR="00A96335" w:rsidRDefault="00A96335" w:rsidP="00B45B6C">
      <w:pPr>
        <w:jc w:val="both"/>
        <w:rPr>
          <w:rFonts w:ascii="Times New Roman" w:hAnsi="Times New Roman" w:cs="Times New Roman"/>
          <w:b/>
          <w:bCs/>
          <w:lang w:val="en-US"/>
        </w:rPr>
      </w:pPr>
    </w:p>
    <w:p w14:paraId="59BE7FFA" w14:textId="1558CF68"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Default="003711E9" w:rsidP="00B45B6C">
      <w:pPr>
        <w:jc w:val="both"/>
        <w:rPr>
          <w:rFonts w:ascii="Times New Roman" w:hAnsi="Times New Roman" w:cs="Times New Roman"/>
          <w:b/>
          <w:bCs/>
          <w:lang w:val="en-US"/>
        </w:rPr>
      </w:pPr>
    </w:p>
    <w:p w14:paraId="0B7A81FB" w14:textId="7C1D2157" w:rsidR="005F297C" w:rsidRPr="005F297C" w:rsidRDefault="005F297C" w:rsidP="00B45B6C">
      <w:pPr>
        <w:jc w:val="both"/>
        <w:rPr>
          <w:rFonts w:ascii="Times New Roman" w:hAnsi="Times New Roman" w:cs="Times New Roman"/>
          <w:lang w:val="en-US"/>
        </w:rPr>
      </w:pPr>
      <w:r>
        <w:rPr>
          <w:rFonts w:ascii="Times New Roman" w:hAnsi="Times New Roman" w:cs="Times New Roman"/>
          <w:lang w:val="en-US"/>
        </w:rPr>
        <w:t xml:space="preserve">We have addressed this, as detailed </w:t>
      </w:r>
      <w:r w:rsidR="00106EBA">
        <w:rPr>
          <w:rFonts w:ascii="Times New Roman" w:hAnsi="Times New Roman" w:cs="Times New Roman"/>
          <w:lang w:val="en-US"/>
        </w:rPr>
        <w:t>throughout</w:t>
      </w:r>
      <w:r>
        <w:rPr>
          <w:rFonts w:ascii="Times New Roman" w:hAnsi="Times New Roman" w:cs="Times New Roman"/>
          <w:lang w:val="en-US"/>
        </w:rPr>
        <w:t xml:space="preserve"> </w:t>
      </w:r>
      <w:r w:rsidR="00106EBA">
        <w:rPr>
          <w:rFonts w:ascii="Times New Roman" w:hAnsi="Times New Roman" w:cs="Times New Roman"/>
          <w:lang w:val="en-US"/>
        </w:rPr>
        <w:t xml:space="preserve">relevant </w:t>
      </w:r>
      <w:r>
        <w:rPr>
          <w:rFonts w:ascii="Times New Roman" w:hAnsi="Times New Roman" w:cs="Times New Roman"/>
          <w:lang w:val="en-US"/>
        </w:rPr>
        <w:t>responses to Reviewers below.</w:t>
      </w:r>
      <w:r w:rsidR="0082679D">
        <w:rPr>
          <w:rFonts w:ascii="Times New Roman" w:hAnsi="Times New Roman" w:cs="Times New Roman"/>
          <w:lang w:val="en-US"/>
        </w:rPr>
        <w:t xml:space="preserve"> In particular please see responses to </w:t>
      </w:r>
      <w:r w:rsidR="00A13166">
        <w:rPr>
          <w:rFonts w:ascii="Times New Roman" w:hAnsi="Times New Roman" w:cs="Times New Roman"/>
          <w:lang w:val="en-US"/>
        </w:rPr>
        <w:t xml:space="preserve">Major Comments </w:t>
      </w:r>
      <w:r w:rsidR="001D702B">
        <w:rPr>
          <w:rFonts w:ascii="Times New Roman" w:hAnsi="Times New Roman" w:cs="Times New Roman"/>
          <w:lang w:val="en-US"/>
        </w:rPr>
        <w:t>4</w:t>
      </w:r>
      <w:r w:rsidR="00B67CCE">
        <w:rPr>
          <w:rFonts w:ascii="Times New Roman" w:hAnsi="Times New Roman" w:cs="Times New Roman"/>
          <w:lang w:val="en-US"/>
        </w:rPr>
        <w:t>, 6,</w:t>
      </w:r>
      <w:r w:rsidR="001D702B">
        <w:rPr>
          <w:rFonts w:ascii="Times New Roman" w:hAnsi="Times New Roman" w:cs="Times New Roman"/>
          <w:lang w:val="en-US"/>
        </w:rPr>
        <w:t xml:space="preserve"> </w:t>
      </w:r>
      <w:r w:rsidR="008132C9">
        <w:rPr>
          <w:rFonts w:ascii="Times New Roman" w:hAnsi="Times New Roman" w:cs="Times New Roman"/>
          <w:lang w:val="en-US"/>
        </w:rPr>
        <w:t xml:space="preserve">10, </w:t>
      </w:r>
      <w:r w:rsidR="00A13166">
        <w:rPr>
          <w:rFonts w:ascii="Times New Roman" w:hAnsi="Times New Roman" w:cs="Times New Roman"/>
          <w:lang w:val="en-US"/>
        </w:rPr>
        <w:t>15</w:t>
      </w:r>
      <w:r w:rsidR="00AF56F1">
        <w:rPr>
          <w:rFonts w:ascii="Times New Roman" w:hAnsi="Times New Roman" w:cs="Times New Roman"/>
          <w:lang w:val="en-US"/>
        </w:rPr>
        <w:t xml:space="preserve"> and Minor Comments</w:t>
      </w:r>
      <w:r w:rsidR="00142556">
        <w:rPr>
          <w:rFonts w:ascii="Times New Roman" w:hAnsi="Times New Roman" w:cs="Times New Roman"/>
          <w:lang w:val="en-US"/>
        </w:rPr>
        <w:t xml:space="preserve"> </w:t>
      </w:r>
      <w:r w:rsidR="00067851">
        <w:rPr>
          <w:rFonts w:ascii="Times New Roman" w:hAnsi="Times New Roman" w:cs="Times New Roman"/>
          <w:lang w:val="en-US"/>
        </w:rPr>
        <w:t>2</w:t>
      </w:r>
      <w:r w:rsidR="00F70037">
        <w:rPr>
          <w:rFonts w:ascii="Times New Roman" w:hAnsi="Times New Roman" w:cs="Times New Roman"/>
          <w:lang w:val="en-US"/>
        </w:rPr>
        <w:t>, 5,</w:t>
      </w:r>
      <w:r w:rsidR="005104DE">
        <w:rPr>
          <w:rFonts w:ascii="Times New Roman" w:hAnsi="Times New Roman" w:cs="Times New Roman"/>
          <w:lang w:val="en-US"/>
        </w:rPr>
        <w:t xml:space="preserve"> 8</w:t>
      </w:r>
      <w:r w:rsidR="0082679D">
        <w:rPr>
          <w:rFonts w:ascii="Times New Roman" w:hAnsi="Times New Roman" w:cs="Times New Roman"/>
          <w:lang w:val="en-US"/>
        </w:rPr>
        <w:t xml:space="preserve"> for Reviewer 1</w:t>
      </w:r>
      <w:r w:rsidR="00CF453C">
        <w:rPr>
          <w:rFonts w:ascii="Times New Roman" w:hAnsi="Times New Roman" w:cs="Times New Roman"/>
          <w:lang w:val="en-US"/>
        </w:rPr>
        <w:t>,</w:t>
      </w:r>
      <w:r w:rsidR="0082679D">
        <w:rPr>
          <w:rFonts w:ascii="Times New Roman" w:hAnsi="Times New Roman" w:cs="Times New Roman"/>
          <w:lang w:val="en-US"/>
        </w:rPr>
        <w:t xml:space="preserve"> and </w:t>
      </w:r>
      <w:r w:rsidR="00A13166">
        <w:rPr>
          <w:rFonts w:ascii="Times New Roman" w:hAnsi="Times New Roman" w:cs="Times New Roman"/>
          <w:lang w:val="en-US"/>
        </w:rPr>
        <w:t xml:space="preserve">responses to Major Comments </w:t>
      </w:r>
      <w:r w:rsidR="00955396">
        <w:rPr>
          <w:rFonts w:ascii="Times New Roman" w:hAnsi="Times New Roman" w:cs="Times New Roman"/>
          <w:lang w:val="en-US"/>
        </w:rPr>
        <w:t xml:space="preserve">1, </w:t>
      </w:r>
      <w:r w:rsidR="005E4757">
        <w:rPr>
          <w:rFonts w:ascii="Times New Roman" w:hAnsi="Times New Roman" w:cs="Times New Roman"/>
          <w:lang w:val="en-US"/>
        </w:rPr>
        <w:t xml:space="preserve">2, </w:t>
      </w:r>
      <w:r w:rsidR="0051463C">
        <w:rPr>
          <w:rFonts w:ascii="Times New Roman" w:hAnsi="Times New Roman" w:cs="Times New Roman"/>
          <w:lang w:val="en-US"/>
        </w:rPr>
        <w:t xml:space="preserve">4, </w:t>
      </w:r>
      <w:r w:rsidR="004C3E70">
        <w:rPr>
          <w:rFonts w:ascii="Times New Roman" w:hAnsi="Times New Roman" w:cs="Times New Roman"/>
          <w:lang w:val="en-US"/>
        </w:rPr>
        <w:t xml:space="preserve">6, 7, </w:t>
      </w:r>
      <w:r w:rsidR="00EA42A1">
        <w:rPr>
          <w:rFonts w:ascii="Times New Roman" w:hAnsi="Times New Roman" w:cs="Times New Roman"/>
          <w:lang w:val="en-US"/>
        </w:rPr>
        <w:t xml:space="preserve">8, 9, </w:t>
      </w:r>
      <w:r w:rsidR="002B3FF5">
        <w:rPr>
          <w:rFonts w:ascii="Times New Roman" w:hAnsi="Times New Roman" w:cs="Times New Roman"/>
          <w:lang w:val="en-US"/>
        </w:rPr>
        <w:t>10, 12</w:t>
      </w:r>
      <w:r w:rsidR="0082679D">
        <w:rPr>
          <w:rFonts w:ascii="Times New Roman" w:hAnsi="Times New Roman" w:cs="Times New Roman"/>
          <w:lang w:val="en-US"/>
        </w:rPr>
        <w:t xml:space="preserve"> </w:t>
      </w:r>
      <w:r w:rsidR="00D934F1">
        <w:rPr>
          <w:rFonts w:ascii="Times New Roman" w:hAnsi="Times New Roman" w:cs="Times New Roman"/>
          <w:lang w:val="en-US"/>
        </w:rPr>
        <w:t xml:space="preserve">and Minor Comments </w:t>
      </w:r>
      <w:r w:rsidR="00351064">
        <w:rPr>
          <w:rFonts w:ascii="Times New Roman" w:hAnsi="Times New Roman" w:cs="Times New Roman"/>
          <w:lang w:val="en-US"/>
        </w:rPr>
        <w:t>14, 18, 19, 21, 22</w:t>
      </w:r>
      <w:r w:rsidR="00D934F1">
        <w:rPr>
          <w:rFonts w:ascii="Times New Roman" w:hAnsi="Times New Roman" w:cs="Times New Roman"/>
          <w:lang w:val="en-US"/>
        </w:rPr>
        <w:t xml:space="preserve"> </w:t>
      </w:r>
      <w:r w:rsidR="0082679D">
        <w:rPr>
          <w:rFonts w:ascii="Times New Roman" w:hAnsi="Times New Roman" w:cs="Times New Roman"/>
          <w:lang w:val="en-US"/>
        </w:rPr>
        <w:t>for Reviewer 2.</w:t>
      </w:r>
    </w:p>
    <w:p w14:paraId="5E8E6504" w14:textId="77777777" w:rsidR="00A96335" w:rsidRDefault="00A96335" w:rsidP="00B45B6C">
      <w:pPr>
        <w:jc w:val="both"/>
        <w:rPr>
          <w:rFonts w:ascii="Times New Roman" w:hAnsi="Times New Roman" w:cs="Times New Roman"/>
          <w:b/>
          <w:bCs/>
          <w:lang w:val="en-US"/>
        </w:rPr>
      </w:pPr>
    </w:p>
    <w:p w14:paraId="283A199C" w14:textId="7C8DF28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Second, please ensure that the summary of main findings </w:t>
      </w:r>
      <w:proofErr w:type="gramStart"/>
      <w:r w:rsidRPr="0011140B">
        <w:rPr>
          <w:rFonts w:ascii="Times New Roman" w:hAnsi="Times New Roman" w:cs="Times New Roman"/>
          <w:b/>
          <w:bCs/>
          <w:lang w:val="en-US"/>
        </w:rPr>
        <w:t>are</w:t>
      </w:r>
      <w:proofErr w:type="gramEnd"/>
      <w:r w:rsidRPr="0011140B">
        <w:rPr>
          <w:rFonts w:ascii="Times New Roman" w:hAnsi="Times New Roman" w:cs="Times New Roman"/>
          <w:b/>
          <w:bCs/>
          <w:lang w:val="en-US"/>
        </w:rPr>
        <w:t xml:space="preserve"> fully supported by the results, e.g., take into account and explain sensitivity analyses in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that show weaker single-pollutant estimates for EC than those from the main models. </w:t>
      </w:r>
    </w:p>
    <w:p w14:paraId="6C9E26BE" w14:textId="0A41310D" w:rsidR="003711E9" w:rsidRDefault="003711E9" w:rsidP="00B45B6C">
      <w:pPr>
        <w:jc w:val="both"/>
        <w:rPr>
          <w:rFonts w:ascii="Times New Roman" w:hAnsi="Times New Roman" w:cs="Times New Roman"/>
          <w:b/>
          <w:bCs/>
          <w:lang w:val="en-US"/>
        </w:rPr>
      </w:pPr>
    </w:p>
    <w:p w14:paraId="48EA6332" w14:textId="77F77E95" w:rsidR="0060697A" w:rsidRDefault="00BC61DA" w:rsidP="00B45B6C">
      <w:pPr>
        <w:jc w:val="both"/>
        <w:rPr>
          <w:rFonts w:ascii="Times New Roman" w:hAnsi="Times New Roman" w:cs="Times New Roman"/>
          <w:lang w:val="en-US"/>
        </w:rPr>
      </w:pPr>
      <w:r>
        <w:rPr>
          <w:rFonts w:ascii="Times New Roman" w:hAnsi="Times New Roman" w:cs="Times New Roman"/>
          <w:lang w:val="en-US"/>
        </w:rPr>
        <w:t>Our main model demonstrated that</w:t>
      </w:r>
      <w:r w:rsidR="00567372">
        <w:rPr>
          <w:rFonts w:ascii="Times New Roman" w:hAnsi="Times New Roman" w:cs="Times New Roman"/>
          <w:lang w:val="en-US"/>
        </w:rPr>
        <w:t xml:space="preserve"> there was a potentially positive association between EC and ALS diagnosis</w:t>
      </w:r>
      <w:r w:rsidR="0010189C">
        <w:rPr>
          <w:rFonts w:ascii="Times New Roman" w:hAnsi="Times New Roman" w:cs="Times New Roman"/>
          <w:lang w:val="en-US"/>
        </w:rPr>
        <w:t xml:space="preserve"> in our main model, </w:t>
      </w:r>
      <w:r w:rsidR="002643B5">
        <w:rPr>
          <w:rFonts w:ascii="Times New Roman" w:hAnsi="Times New Roman" w:cs="Times New Roman"/>
          <w:lang w:val="en-US"/>
        </w:rPr>
        <w:t xml:space="preserve">which contained traffic-related pollutants </w:t>
      </w:r>
      <w:r w:rsidR="006B0BB6">
        <w:rPr>
          <w:rFonts w:ascii="Times New Roman" w:hAnsi="Times New Roman" w:cs="Times New Roman"/>
          <w:lang w:val="en-US"/>
        </w:rPr>
        <w:t>(</w:t>
      </w:r>
      <w:r w:rsidR="006B0BB6" w:rsidRPr="005A6EAA">
        <w:rPr>
          <w:rFonts w:ascii="Times New Roman" w:hAnsi="Times New Roman" w:cs="Times New Roman"/>
          <w:bCs/>
        </w:rPr>
        <w:t>EC, NO</w:t>
      </w:r>
      <w:r w:rsidR="006B0BB6" w:rsidRPr="005A6EAA">
        <w:rPr>
          <w:rFonts w:ascii="Times New Roman" w:hAnsi="Times New Roman" w:cs="Times New Roman"/>
          <w:bCs/>
          <w:vertAlign w:val="subscript"/>
        </w:rPr>
        <w:t>x</w:t>
      </w:r>
      <w:r w:rsidR="006B0BB6" w:rsidRPr="005A6EAA">
        <w:rPr>
          <w:rFonts w:ascii="Times New Roman" w:hAnsi="Times New Roman" w:cs="Times New Roman"/>
          <w:bCs/>
        </w:rPr>
        <w:t>, CO</w:t>
      </w:r>
      <w:r w:rsidR="006B0BB6">
        <w:rPr>
          <w:rFonts w:ascii="Times New Roman" w:hAnsi="Times New Roman" w:cs="Times New Roman"/>
          <w:bCs/>
        </w:rPr>
        <w:t xml:space="preserve">) </w:t>
      </w:r>
      <w:r w:rsidR="004754B0">
        <w:rPr>
          <w:rFonts w:ascii="Times New Roman" w:hAnsi="Times New Roman" w:cs="Times New Roman"/>
          <w:bCs/>
        </w:rPr>
        <w:t>and</w:t>
      </w:r>
      <w:r w:rsidR="006B0BB6">
        <w:rPr>
          <w:rFonts w:ascii="Times New Roman" w:hAnsi="Times New Roman" w:cs="Times New Roman"/>
          <w:bCs/>
        </w:rPr>
        <w:t xml:space="preserve"> non-EC PM</w:t>
      </w:r>
      <w:r w:rsidR="006B0BB6" w:rsidRPr="006B0BB6">
        <w:rPr>
          <w:rFonts w:ascii="Times New Roman" w:hAnsi="Times New Roman" w:cs="Times New Roman"/>
          <w:bCs/>
          <w:vertAlign w:val="subscript"/>
        </w:rPr>
        <w:t>2.5</w:t>
      </w:r>
      <w:r w:rsidR="00D96BE5" w:rsidRPr="00D96BE5">
        <w:rPr>
          <w:rFonts w:ascii="Times New Roman" w:hAnsi="Times New Roman" w:cs="Times New Roman"/>
          <w:lang w:val="en-US"/>
        </w:rPr>
        <w:t>,</w:t>
      </w:r>
      <w:r w:rsidR="00D96BE5">
        <w:rPr>
          <w:rFonts w:ascii="Times New Roman" w:hAnsi="Times New Roman" w:cs="Times New Roman"/>
          <w:lang w:val="en-US"/>
        </w:rPr>
        <w:t xml:space="preserve"> as well as </w:t>
      </w:r>
      <w:r w:rsidR="00615544">
        <w:rPr>
          <w:rFonts w:ascii="Times New Roman" w:hAnsi="Times New Roman" w:cs="Times New Roman"/>
          <w:lang w:val="en-US"/>
        </w:rPr>
        <w:t>adjusting</w:t>
      </w:r>
      <w:r w:rsidR="00D96BE5">
        <w:rPr>
          <w:rFonts w:ascii="Times New Roman" w:hAnsi="Times New Roman" w:cs="Times New Roman"/>
          <w:lang w:val="en-US"/>
        </w:rPr>
        <w:t xml:space="preserve"> implicitly by matching cases and controls</w:t>
      </w:r>
      <w:r w:rsidR="00511FAF">
        <w:rPr>
          <w:rFonts w:ascii="Times New Roman" w:hAnsi="Times New Roman" w:cs="Times New Roman"/>
          <w:lang w:val="en-US"/>
        </w:rPr>
        <w:t xml:space="preserve"> on </w:t>
      </w:r>
      <w:r w:rsidR="002A6146" w:rsidRPr="002A6146">
        <w:rPr>
          <w:rFonts w:ascii="Times New Roman" w:hAnsi="Times New Roman" w:cs="Times New Roman"/>
          <w:bCs/>
          <w:lang w:val="en-US"/>
        </w:rPr>
        <w:t>age, sex, year of birth, vital status</w:t>
      </w:r>
      <w:r w:rsidR="002A6146">
        <w:rPr>
          <w:rFonts w:ascii="Times New Roman" w:hAnsi="Times New Roman" w:cs="Times New Roman"/>
          <w:lang w:val="en-US"/>
        </w:rPr>
        <w:t xml:space="preserve">, </w:t>
      </w:r>
      <w:r w:rsidR="00D96BE5">
        <w:rPr>
          <w:rFonts w:ascii="Times New Roman" w:hAnsi="Times New Roman" w:cs="Times New Roman"/>
          <w:lang w:val="en-US"/>
        </w:rPr>
        <w:t xml:space="preserve">and explicitly by </w:t>
      </w:r>
      <w:r>
        <w:rPr>
          <w:rFonts w:ascii="Times New Roman" w:hAnsi="Times New Roman" w:cs="Times New Roman"/>
          <w:lang w:val="en-US"/>
        </w:rPr>
        <w:t>including terms in the mode</w:t>
      </w:r>
      <w:r w:rsidR="003939C1">
        <w:rPr>
          <w:rFonts w:ascii="Times New Roman" w:hAnsi="Times New Roman" w:cs="Times New Roman"/>
          <w:lang w:val="en-US"/>
        </w:rPr>
        <w:t>l</w:t>
      </w:r>
      <w:r w:rsidR="00511FAF">
        <w:rPr>
          <w:rFonts w:ascii="Times New Roman" w:hAnsi="Times New Roman" w:cs="Times New Roman"/>
          <w:lang w:val="en-US"/>
        </w:rPr>
        <w:t xml:space="preserve"> for </w:t>
      </w:r>
      <w:r w:rsidR="002A6146" w:rsidRPr="002A6146">
        <w:rPr>
          <w:rFonts w:ascii="Times New Roman" w:hAnsi="Times New Roman" w:cs="Times New Roman"/>
          <w:bCs/>
          <w:lang w:val="en-US"/>
        </w:rPr>
        <w:t>SES, civil status, residence, place of birth</w:t>
      </w:r>
      <w:r w:rsidR="00E87BE3">
        <w:rPr>
          <w:rFonts w:ascii="Times New Roman" w:hAnsi="Times New Roman" w:cs="Times New Roman"/>
          <w:lang w:val="en-US"/>
        </w:rPr>
        <w:t>.</w:t>
      </w:r>
    </w:p>
    <w:p w14:paraId="1FCA9D96" w14:textId="75455E08" w:rsidR="0060697A" w:rsidRDefault="0060697A" w:rsidP="00B45B6C">
      <w:pPr>
        <w:jc w:val="both"/>
        <w:rPr>
          <w:rFonts w:ascii="Times New Roman" w:hAnsi="Times New Roman" w:cs="Times New Roman"/>
          <w:lang w:val="en-US"/>
        </w:rPr>
      </w:pPr>
    </w:p>
    <w:p w14:paraId="4EA7D820" w14:textId="540FBAE3" w:rsidR="00782A1E" w:rsidRPr="0011140B" w:rsidRDefault="00951246" w:rsidP="00782A1E">
      <w:pPr>
        <w:jc w:val="both"/>
        <w:rPr>
          <w:rFonts w:ascii="Times New Roman" w:hAnsi="Times New Roman" w:cs="Times New Roman"/>
          <w:lang w:val="en-US"/>
        </w:rPr>
      </w:pPr>
      <w:r>
        <w:rPr>
          <w:rFonts w:ascii="Times New Roman" w:hAnsi="Times New Roman" w:cs="Times New Roman"/>
          <w:lang w:val="en-US"/>
        </w:rPr>
        <w:t xml:space="preserve">Because the main models </w:t>
      </w:r>
      <w:r w:rsidR="009F5E38">
        <w:rPr>
          <w:rFonts w:ascii="Times New Roman" w:hAnsi="Times New Roman" w:cs="Times New Roman"/>
          <w:lang w:val="en-US"/>
        </w:rPr>
        <w:t xml:space="preserve">contain more terms which are highly correlated, it was expected that the uncertainty of the associations would be larger than single-pollutant models. </w:t>
      </w:r>
      <w:r w:rsidR="00A25907">
        <w:rPr>
          <w:rFonts w:ascii="Times New Roman" w:hAnsi="Times New Roman" w:cs="Times New Roman"/>
          <w:lang w:val="en-US"/>
        </w:rPr>
        <w:t>However, because of the consistency of the sign of the EC association throughout (i.e., whether in single-pollutant or multi-pollutant models)</w:t>
      </w:r>
      <w:r w:rsidR="00137235">
        <w:rPr>
          <w:rFonts w:ascii="Times New Roman" w:hAnsi="Times New Roman" w:cs="Times New Roman"/>
          <w:lang w:val="en-US"/>
        </w:rPr>
        <w:t>, we have suggested that EC may be a driver of the relationship</w:t>
      </w:r>
      <w:r w:rsidR="00782A1E">
        <w:rPr>
          <w:rFonts w:ascii="Times New Roman" w:hAnsi="Times New Roman" w:cs="Times New Roman"/>
          <w:lang w:val="en-US"/>
        </w:rPr>
        <w:t xml:space="preserve"> in the revised manuscript </w:t>
      </w:r>
      <w:r w:rsidR="00782A1E" w:rsidRPr="0011140B">
        <w:rPr>
          <w:rFonts w:ascii="Times New Roman" w:hAnsi="Times New Roman" w:cs="Times New Roman"/>
          <w:highlight w:val="yellow"/>
          <w:lang w:val="en-US"/>
        </w:rPr>
        <w:t>(P. XX, Lines XX-XX):</w:t>
      </w:r>
    </w:p>
    <w:p w14:paraId="181B129A" w14:textId="77777777" w:rsidR="00782A1E" w:rsidRPr="0011140B" w:rsidRDefault="00782A1E" w:rsidP="00782A1E">
      <w:pPr>
        <w:jc w:val="both"/>
        <w:rPr>
          <w:rFonts w:ascii="Times New Roman" w:hAnsi="Times New Roman" w:cs="Times New Roman"/>
          <w:lang w:val="en-US"/>
        </w:rPr>
      </w:pPr>
    </w:p>
    <w:p w14:paraId="284E296E" w14:textId="77777777" w:rsidR="000B09D0" w:rsidRPr="000B09D0" w:rsidRDefault="000B09D0" w:rsidP="000B09D0">
      <w:pPr>
        <w:jc w:val="both"/>
        <w:rPr>
          <w:rFonts w:ascii="Times New Roman" w:hAnsi="Times New Roman" w:cs="Times New Roman"/>
          <w:i/>
          <w:iCs/>
          <w:lang w:val="en-US"/>
        </w:rPr>
      </w:pPr>
      <w:r w:rsidRPr="000B09D0">
        <w:rPr>
          <w:rFonts w:ascii="Times New Roman" w:hAnsi="Times New Roman" w:cs="Times New Roman"/>
          <w:bCs/>
          <w:i/>
          <w:iCs/>
          <w:lang w:val="en-US"/>
        </w:rPr>
        <w:t xml:space="preserve">We found that EC had the largest-in-magnitude independent association with </w:t>
      </w:r>
      <w:r w:rsidRPr="000B09D0">
        <w:rPr>
          <w:rFonts w:ascii="Times New Roman" w:hAnsi="Times New Roman" w:cs="Times New Roman"/>
          <w:i/>
          <w:iCs/>
          <w:lang w:val="en-US"/>
        </w:rPr>
        <w:t xml:space="preserve">ALS diagnosis, while </w:t>
      </w:r>
      <w:del w:id="0" w:author="Parks, Robbie M" w:date="2022-03-03T15:49:00Z">
        <w:r w:rsidRPr="000B09D0" w:rsidDel="00065323">
          <w:rPr>
            <w:rFonts w:ascii="Times New Roman" w:hAnsi="Times New Roman" w:cs="Times New Roman"/>
            <w:i/>
            <w:iCs/>
            <w:lang w:val="en-US"/>
          </w:rPr>
          <w:delText xml:space="preserve">the non-significant </w:delText>
        </w:r>
      </w:del>
      <w:r w:rsidRPr="000B09D0">
        <w:rPr>
          <w:rFonts w:ascii="Times New Roman" w:hAnsi="Times New Roman" w:cs="Times New Roman"/>
          <w:i/>
          <w:iCs/>
          <w:lang w:val="en-US"/>
        </w:rPr>
        <w:t>associations with NOx and CO were negative</w:t>
      </w:r>
      <w:ins w:id="1" w:author="Parks, Robbie M" w:date="2022-03-03T15:50:00Z">
        <w:r w:rsidRPr="000B09D0">
          <w:rPr>
            <w:rFonts w:ascii="Times New Roman" w:hAnsi="Times New Roman" w:cs="Times New Roman"/>
            <w:i/>
            <w:iCs/>
            <w:lang w:val="en-US"/>
          </w:rPr>
          <w:t xml:space="preserve"> with credible intervals overlapping the null, and </w:t>
        </w:r>
      </w:ins>
      <w:del w:id="2" w:author="Parks, Robbie M" w:date="2022-03-03T15:49:00Z">
        <w:r w:rsidRPr="000B09D0" w:rsidDel="00065323">
          <w:rPr>
            <w:rFonts w:ascii="Times New Roman" w:hAnsi="Times New Roman" w:cs="Times New Roman"/>
            <w:i/>
            <w:iCs/>
            <w:lang w:val="en-US"/>
          </w:rPr>
          <w:delText xml:space="preserve"> and </w:delText>
        </w:r>
      </w:del>
      <w:r w:rsidRPr="000B09D0">
        <w:rPr>
          <w:rFonts w:ascii="Times New Roman" w:hAnsi="Times New Roman" w:cs="Times New Roman"/>
          <w:i/>
          <w:iCs/>
          <w:lang w:val="en-US"/>
        </w:rPr>
        <w:t xml:space="preserve">smaller in magnitude. </w:t>
      </w:r>
      <w:ins w:id="3" w:author="Parks, Robbie M" w:date="2022-03-06T13:55:00Z">
        <w:r w:rsidRPr="000B09D0">
          <w:rPr>
            <w:rFonts w:ascii="Times New Roman" w:hAnsi="Times New Roman" w:cs="Times New Roman"/>
            <w:i/>
            <w:iCs/>
            <w:lang w:val="en-US"/>
          </w:rPr>
          <w:t xml:space="preserve">Sensitivity analyses </w:t>
        </w:r>
      </w:ins>
      <w:ins w:id="4" w:author="Parks, Robbie M" w:date="2022-03-06T13:56:00Z">
        <w:r w:rsidRPr="000B09D0">
          <w:rPr>
            <w:rFonts w:ascii="Times New Roman" w:hAnsi="Times New Roman" w:cs="Times New Roman"/>
            <w:i/>
            <w:iCs/>
            <w:lang w:val="en-US"/>
          </w:rPr>
          <w:t xml:space="preserve">demonstrated </w:t>
        </w:r>
      </w:ins>
      <w:ins w:id="5" w:author="Parks, Robbie M" w:date="2022-03-06T13:55:00Z">
        <w:r w:rsidRPr="000B09D0">
          <w:rPr>
            <w:rFonts w:ascii="Times New Roman" w:hAnsi="Times New Roman" w:cs="Times New Roman"/>
            <w:i/>
            <w:iCs/>
            <w:lang w:val="en-US"/>
          </w:rPr>
          <w:t xml:space="preserve">that for single pollutant models, the association </w:t>
        </w:r>
      </w:ins>
      <w:ins w:id="6" w:author="Parks, Robbie M" w:date="2022-03-06T13:56:00Z">
        <w:r w:rsidRPr="000B09D0">
          <w:rPr>
            <w:rFonts w:ascii="Times New Roman" w:hAnsi="Times New Roman" w:cs="Times New Roman"/>
            <w:i/>
            <w:iCs/>
            <w:lang w:val="en-US"/>
          </w:rPr>
          <w:t xml:space="preserve">for EC was smaller than for our main multi-pollutant model. </w:t>
        </w:r>
      </w:ins>
      <w:commentRangeStart w:id="7"/>
      <w:ins w:id="8" w:author="Parks, Robbie M" w:date="2022-03-06T13:57:00Z">
        <w:r w:rsidRPr="000B09D0">
          <w:rPr>
            <w:rFonts w:ascii="Times New Roman" w:hAnsi="Times New Roman" w:cs="Times New Roman"/>
            <w:i/>
            <w:iCs/>
            <w:lang w:val="en-US"/>
          </w:rPr>
          <w:t>The consistency of the sign of the central estimate of EC</w:t>
        </w:r>
      </w:ins>
      <w:ins w:id="9" w:author="Parks, Robbie M" w:date="2022-03-06T13:58:00Z">
        <w:r w:rsidRPr="000B09D0">
          <w:rPr>
            <w:rFonts w:ascii="Times New Roman" w:hAnsi="Times New Roman" w:cs="Times New Roman"/>
            <w:i/>
            <w:iCs/>
            <w:lang w:val="en-US"/>
          </w:rPr>
          <w:t xml:space="preserve"> in all models suggests that EC may be a driver of the ALS and traffic-related pollutant association,</w:t>
        </w:r>
      </w:ins>
      <w:commentRangeEnd w:id="7"/>
      <w:r w:rsidR="00584425">
        <w:rPr>
          <w:rStyle w:val="CommentReference"/>
        </w:rPr>
        <w:commentReference w:id="7"/>
      </w:r>
    </w:p>
    <w:p w14:paraId="5529C9F5" w14:textId="77777777" w:rsidR="003939C1" w:rsidRPr="00D96BE5" w:rsidRDefault="003939C1" w:rsidP="00B45B6C">
      <w:pPr>
        <w:jc w:val="both"/>
        <w:rPr>
          <w:rFonts w:ascii="Times New Roman" w:hAnsi="Times New Roman" w:cs="Times New Roman"/>
          <w:lang w:val="en-US"/>
        </w:rPr>
      </w:pPr>
    </w:p>
    <w:p w14:paraId="75D8C147" w14:textId="10DB2D09" w:rsidR="00CE7300"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Finally, please ensure consistency in results presentation throughout the abstract and main text; e.g., the abstract presents posterior probabilities that are not included in the results section.</w:t>
      </w:r>
    </w:p>
    <w:p w14:paraId="435B710F" w14:textId="260D2E88" w:rsidR="003711E9" w:rsidRDefault="003711E9" w:rsidP="00B45B6C">
      <w:pPr>
        <w:jc w:val="both"/>
        <w:rPr>
          <w:rFonts w:ascii="Times New Roman" w:hAnsi="Times New Roman" w:cs="Times New Roman"/>
          <w:b/>
          <w:bCs/>
          <w:lang w:val="en-US"/>
        </w:rPr>
      </w:pPr>
    </w:p>
    <w:p w14:paraId="67DD666D" w14:textId="77777777" w:rsidR="008C3C22" w:rsidRPr="0011140B" w:rsidRDefault="0060697A" w:rsidP="008C3C22">
      <w:pPr>
        <w:jc w:val="both"/>
        <w:rPr>
          <w:rFonts w:ascii="Times New Roman" w:hAnsi="Times New Roman" w:cs="Times New Roman"/>
          <w:lang w:val="en-US"/>
        </w:rPr>
      </w:pPr>
      <w:r>
        <w:rPr>
          <w:rFonts w:ascii="Times New Roman" w:hAnsi="Times New Roman" w:cs="Times New Roman"/>
          <w:lang w:val="en-US"/>
        </w:rPr>
        <w:t>We have ensured that there is consistency in results presentation throughout the abstract and main text</w:t>
      </w:r>
      <w:r w:rsidR="008C3C22">
        <w:rPr>
          <w:rFonts w:ascii="Times New Roman" w:hAnsi="Times New Roman" w:cs="Times New Roman"/>
          <w:lang w:val="en-US"/>
        </w:rPr>
        <w:t xml:space="preserve">, e.g., </w:t>
      </w:r>
      <w:r w:rsidR="008C3C22" w:rsidRPr="0011140B">
        <w:rPr>
          <w:rFonts w:ascii="Times New Roman" w:hAnsi="Times New Roman" w:cs="Times New Roman"/>
          <w:highlight w:val="yellow"/>
          <w:lang w:val="en-US"/>
        </w:rPr>
        <w:t>(P. XX, Lines XX-XX):</w:t>
      </w:r>
    </w:p>
    <w:p w14:paraId="33AF4C59" w14:textId="77777777" w:rsidR="008C3C22" w:rsidRPr="0011140B" w:rsidRDefault="008C3C22" w:rsidP="008C3C22">
      <w:pPr>
        <w:jc w:val="both"/>
        <w:rPr>
          <w:rFonts w:ascii="Times New Roman" w:hAnsi="Times New Roman" w:cs="Times New Roman"/>
          <w:lang w:val="en-US"/>
        </w:rPr>
      </w:pPr>
    </w:p>
    <w:p w14:paraId="62BEE854" w14:textId="5C296245" w:rsidR="003711E9" w:rsidRPr="0011140B" w:rsidRDefault="001568D9" w:rsidP="00B45B6C">
      <w:pPr>
        <w:jc w:val="both"/>
        <w:rPr>
          <w:rFonts w:ascii="Times New Roman" w:hAnsi="Times New Roman" w:cs="Times New Roman"/>
          <w:b/>
          <w:bCs/>
          <w:lang w:val="en-US"/>
        </w:rPr>
      </w:pPr>
      <w:r w:rsidRPr="001568D9">
        <w:rPr>
          <w:rFonts w:ascii="Times New Roman" w:hAnsi="Times New Roman" w:cs="Times New Roman"/>
          <w:bCs/>
          <w:i/>
          <w:iCs/>
          <w:lang w:val="en-US"/>
        </w:rPr>
        <w:t xml:space="preserve">For 5-year average pollutant concentrations, we observed the largest overall association for the individual </w:t>
      </w:r>
      <w:del w:id="10" w:author="Parks, Robbie M" w:date="2022-02-10T14:50:00Z">
        <w:r w:rsidRPr="001568D9" w:rsidDel="00FD6489">
          <w:rPr>
            <w:rFonts w:ascii="Times New Roman" w:hAnsi="Times New Roman" w:cs="Times New Roman"/>
            <w:bCs/>
            <w:i/>
            <w:iCs/>
            <w:lang w:val="en-US"/>
          </w:rPr>
          <w:delText>standard deviation</w:delText>
        </w:r>
      </w:del>
      <w:ins w:id="11" w:author="Parks, Robbie M" w:date="2022-02-10T14:50:00Z">
        <w:r w:rsidRPr="001568D9">
          <w:rPr>
            <w:rFonts w:ascii="Times New Roman" w:hAnsi="Times New Roman" w:cs="Times New Roman"/>
            <w:bCs/>
            <w:i/>
            <w:iCs/>
            <w:lang w:val="en-US"/>
          </w:rPr>
          <w:t>SD</w:t>
        </w:r>
      </w:ins>
      <w:r w:rsidRPr="001568D9">
        <w:rPr>
          <w:rFonts w:ascii="Times New Roman" w:hAnsi="Times New Roman" w:cs="Times New Roman"/>
          <w:bCs/>
          <w:i/>
          <w:iCs/>
          <w:lang w:val="en-US"/>
        </w:rPr>
        <w:t xml:space="preserve"> increase in EC</w:t>
      </w:r>
      <w:r w:rsidRPr="001568D9">
        <w:rPr>
          <w:rFonts w:ascii="Times New Roman" w:hAnsi="Times New Roman" w:cs="Times New Roman"/>
          <w:i/>
          <w:iCs/>
          <w:lang w:val="en-US"/>
        </w:rPr>
        <w:t xml:space="preserve"> </w:t>
      </w:r>
      <w:r w:rsidRPr="001568D9">
        <w:rPr>
          <w:rFonts w:ascii="Times New Roman" w:hAnsi="Times New Roman" w:cs="Times New Roman"/>
          <w:bCs/>
          <w:i/>
          <w:iCs/>
        </w:rPr>
        <w:t xml:space="preserve">(11.5%;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-1.0%, 25.6%</w:t>
      </w:r>
      <w:ins w:id="12" w:author="Parks, Robbie M" w:date="2022-03-06T14:28:00Z">
        <w:r w:rsidRPr="001568D9">
          <w:rPr>
            <w:rFonts w:ascii="Times New Roman" w:hAnsi="Times New Roman" w:cs="Times New Roman"/>
            <w:bCs/>
            <w:i/>
            <w:iCs/>
          </w:rPr>
          <w:t xml:space="preserve"> per </w:t>
        </w:r>
        <w:r w:rsidRPr="001568D9">
          <w:rPr>
            <w:rFonts w:ascii="Times New Roman" w:hAnsi="Times New Roman" w:cs="Times New Roman"/>
            <w:bCs/>
            <w:i/>
            <w:iCs/>
            <w:lang w:val="en-US"/>
          </w:rPr>
          <w:t>0.42</w:t>
        </w:r>
        <w:r w:rsidRPr="001568D9">
          <w:rPr>
            <w:rFonts w:ascii="Times New Roman" w:hAnsi="Times New Roman" w:cs="Times New Roman"/>
            <w:i/>
            <w:iCs/>
            <w:lang w:val="en-US"/>
          </w:rPr>
          <w:t xml:space="preserve"> µg/m</w:t>
        </w:r>
        <w:r w:rsidRPr="001568D9">
          <w:rPr>
            <w:rFonts w:ascii="Times New Roman" w:hAnsi="Times New Roman" w:cs="Times New Roman"/>
            <w:i/>
            <w:iCs/>
            <w:vertAlign w:val="superscript"/>
            <w:lang w:val="en-US"/>
          </w:rPr>
          <w:t>3</w:t>
        </w:r>
      </w:ins>
      <w:r w:rsidRPr="001568D9">
        <w:rPr>
          <w:rFonts w:ascii="Times New Roman" w:hAnsi="Times New Roman" w:cs="Times New Roman"/>
          <w:bCs/>
          <w:i/>
          <w:iCs/>
        </w:rPr>
        <w:t>; 96.3% posterior probability of positive association</w:t>
      </w:r>
      <w:del w:id="13" w:author="Parks, Robbie M" w:date="2022-03-06T14:28:00Z">
        <w:r w:rsidRPr="001568D9" w:rsidDel="00A918C0">
          <w:rPr>
            <w:rFonts w:ascii="Times New Roman" w:hAnsi="Times New Roman" w:cs="Times New Roman"/>
            <w:bCs/>
            <w:i/>
            <w:iCs/>
          </w:rPr>
          <w:delText xml:space="preserve"> per </w:delText>
        </w:r>
        <w:r w:rsidRPr="001568D9" w:rsidDel="00A918C0">
          <w:rPr>
            <w:rFonts w:ascii="Times New Roman" w:hAnsi="Times New Roman" w:cs="Times New Roman"/>
            <w:bCs/>
            <w:i/>
            <w:iCs/>
            <w:lang w:val="en-US"/>
          </w:rPr>
          <w:delText>0.42</w:delText>
        </w:r>
        <w:r w:rsidRPr="001568D9" w:rsidDel="00A918C0">
          <w:rPr>
            <w:rFonts w:ascii="Times New Roman" w:hAnsi="Times New Roman" w:cs="Times New Roman"/>
            <w:i/>
            <w:iCs/>
            <w:lang w:val="en-US"/>
          </w:rPr>
          <w:delText xml:space="preserve"> µg/m</w:delText>
        </w:r>
        <w:r w:rsidRPr="001568D9" w:rsidDel="00A918C0">
          <w:rPr>
            <w:rFonts w:ascii="Times New Roman" w:hAnsi="Times New Roman" w:cs="Times New Roman"/>
            <w:i/>
            <w:iCs/>
            <w:vertAlign w:val="superscript"/>
            <w:lang w:val="en-US"/>
          </w:rPr>
          <w:delText>3</w:delText>
        </w:r>
      </w:del>
      <w:r w:rsidRPr="001568D9">
        <w:rPr>
          <w:rFonts w:ascii="Times New Roman" w:hAnsi="Times New Roman" w:cs="Times New Roman"/>
          <w:bCs/>
          <w:i/>
          <w:iCs/>
        </w:rPr>
        <w:t xml:space="preserve">) (Figure 2). </w:t>
      </w:r>
      <w:del w:id="14" w:author="Parks, Robbie M" w:date="2022-02-10T14:50:00Z">
        <w:r w:rsidRPr="001568D9" w:rsidDel="00FD6489">
          <w:rPr>
            <w:rFonts w:ascii="Times New Roman" w:hAnsi="Times New Roman" w:cs="Times New Roman"/>
            <w:bCs/>
            <w:i/>
            <w:iCs/>
          </w:rPr>
          <w:delText>Standard deviation</w:delText>
        </w:r>
      </w:del>
      <w:ins w:id="15" w:author="Parks, Robbie M" w:date="2022-02-10T14:50:00Z">
        <w:r w:rsidRPr="001568D9">
          <w:rPr>
            <w:rFonts w:ascii="Times New Roman" w:hAnsi="Times New Roman" w:cs="Times New Roman"/>
            <w:bCs/>
            <w:i/>
            <w:iCs/>
          </w:rPr>
          <w:t>SD</w:t>
        </w:r>
      </w:ins>
      <w:r w:rsidRPr="001568D9">
        <w:rPr>
          <w:rFonts w:ascii="Times New Roman" w:hAnsi="Times New Roman" w:cs="Times New Roman"/>
          <w:bCs/>
          <w:i/>
          <w:iCs/>
        </w:rPr>
        <w:t xml:space="preserve"> increases were associated with a </w:t>
      </w:r>
      <w:r w:rsidRPr="001568D9">
        <w:rPr>
          <w:rFonts w:ascii="Times New Roman" w:hAnsi="Times New Roman" w:cs="Times New Roman"/>
          <w:bCs/>
          <w:i/>
          <w:iCs/>
        </w:rPr>
        <w:lastRenderedPageBreak/>
        <w:t>decrease in odds of ALS diagnosis in NO</w:t>
      </w:r>
      <w:r w:rsidRPr="001568D9">
        <w:rPr>
          <w:rFonts w:ascii="Times New Roman" w:hAnsi="Times New Roman" w:cs="Times New Roman"/>
          <w:bCs/>
          <w:i/>
          <w:iCs/>
          <w:vertAlign w:val="subscript"/>
        </w:rPr>
        <w:t>x</w:t>
      </w:r>
      <w:r w:rsidRPr="001568D9">
        <w:rPr>
          <w:rFonts w:ascii="Times New Roman" w:hAnsi="Times New Roman" w:cs="Times New Roman"/>
          <w:bCs/>
          <w:i/>
          <w:iCs/>
        </w:rPr>
        <w:t xml:space="preserve"> (-4.6%;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xml:space="preserve">: -18.1%, 8.9% per 20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16" w:author="Parks, Robbie M" w:date="2022-03-06T14:24:00Z">
        <w:r w:rsidRPr="001568D9">
          <w:rPr>
            <w:rFonts w:ascii="Times New Roman" w:hAnsi="Times New Roman" w:cs="Times New Roman"/>
            <w:i/>
            <w:iCs/>
            <w:lang w:val="en-US"/>
          </w:rPr>
          <w:t xml:space="preserve">; </w:t>
        </w:r>
      </w:ins>
      <w:ins w:id="17" w:author="Parks, Robbie M" w:date="2022-03-06T14:25:00Z">
        <w:r w:rsidRPr="001568D9">
          <w:rPr>
            <w:rFonts w:ascii="Times New Roman" w:hAnsi="Times New Roman" w:cs="Times New Roman"/>
            <w:i/>
            <w:iCs/>
            <w:lang w:val="en-US"/>
          </w:rPr>
          <w:t>27.8%</w:t>
        </w:r>
      </w:ins>
      <w:ins w:id="18"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 xml:space="preserve">) and CO (-3.2%;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xml:space="preserve">: -14.4%, 10.0% per 106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19" w:author="Parks, Robbie M" w:date="2022-03-06T14:24:00Z">
        <w:r w:rsidRPr="001568D9">
          <w:rPr>
            <w:rFonts w:ascii="Times New Roman" w:hAnsi="Times New Roman" w:cs="Times New Roman"/>
            <w:i/>
            <w:iCs/>
            <w:lang w:val="en-US"/>
          </w:rPr>
          <w:t xml:space="preserve">; </w:t>
        </w:r>
      </w:ins>
      <w:ins w:id="20" w:author="Parks, Robbie M" w:date="2022-03-06T14:25:00Z">
        <w:r w:rsidRPr="001568D9">
          <w:rPr>
            <w:rFonts w:ascii="Times New Roman" w:hAnsi="Times New Roman" w:cs="Times New Roman"/>
            <w:i/>
            <w:iCs/>
            <w:lang w:val="en-US"/>
          </w:rPr>
          <w:t>26.7%</w:t>
        </w:r>
      </w:ins>
      <w:ins w:id="21"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w:t>
      </w:r>
    </w:p>
    <w:p w14:paraId="21296C3A" w14:textId="49EC5DA3" w:rsidR="000705C7" w:rsidRPr="0011140B" w:rsidRDefault="000705C7" w:rsidP="00B45B6C">
      <w:pPr>
        <w:jc w:val="both"/>
        <w:rPr>
          <w:rFonts w:ascii="Times New Roman" w:hAnsi="Times New Roman" w:cs="Times New Roman"/>
          <w:lang w:val="en-US"/>
        </w:rPr>
      </w:pP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26F77F10" w14:textId="77777777" w:rsidR="00791462" w:rsidRDefault="00791462" w:rsidP="00B45B6C">
      <w:pPr>
        <w:jc w:val="both"/>
        <w:rPr>
          <w:rFonts w:ascii="Times New Roman" w:hAnsi="Times New Roman" w:cs="Times New Roman"/>
          <w:i/>
          <w:iCs/>
          <w:lang w:val="en-US"/>
        </w:rPr>
      </w:pPr>
      <w:r w:rsidRPr="00791462">
        <w:rPr>
          <w:rFonts w:ascii="Times New Roman" w:hAnsi="Times New Roman" w:cs="Times New Roman"/>
          <w:bCs/>
          <w:i/>
          <w:iCs/>
          <w:lang w:val="en-US"/>
        </w:rPr>
        <w:t>We only included patients who were at least 20 years old when diagnosed</w:t>
      </w:r>
      <w:ins w:id="22" w:author="Parks, Robbie M" w:date="2022-02-03T12:29:00Z">
        <w:r w:rsidRPr="00791462">
          <w:rPr>
            <w:rFonts w:ascii="Times New Roman" w:hAnsi="Times New Roman" w:cs="Times New Roman"/>
            <w:bCs/>
            <w:i/>
            <w:iCs/>
            <w:lang w:val="en-US"/>
          </w:rPr>
          <w:t xml:space="preserve"> because</w:t>
        </w:r>
      </w:ins>
      <w:ins w:id="23" w:author="Parks, Robbie M" w:date="2022-02-08T16:02:00Z">
        <w:r w:rsidRPr="00791462">
          <w:rPr>
            <w:rFonts w:ascii="Times New Roman" w:hAnsi="Times New Roman" w:cs="Times New Roman"/>
            <w:bCs/>
            <w:i/>
            <w:iCs/>
            <w:lang w:val="en-US"/>
          </w:rPr>
          <w:t xml:space="preserve"> </w:t>
        </w:r>
      </w:ins>
      <w:ins w:id="24" w:author="Parks, Robbie M" w:date="2022-03-01T10:20:00Z">
        <w:r w:rsidRPr="00791462">
          <w:rPr>
            <w:rFonts w:ascii="Times New Roman" w:hAnsi="Times New Roman" w:cs="Times New Roman"/>
            <w:bCs/>
            <w:i/>
            <w:iCs/>
            <w:lang w:val="en-US"/>
          </w:rPr>
          <w:t>(</w:t>
        </w:r>
        <w:proofErr w:type="spellStart"/>
        <w:r w:rsidRPr="00791462">
          <w:rPr>
            <w:rFonts w:ascii="Times New Roman" w:hAnsi="Times New Roman" w:cs="Times New Roman"/>
            <w:bCs/>
            <w:i/>
            <w:iCs/>
            <w:lang w:val="en-US"/>
          </w:rPr>
          <w:t>i</w:t>
        </w:r>
        <w:proofErr w:type="spellEnd"/>
        <w:r w:rsidRPr="00791462">
          <w:rPr>
            <w:rFonts w:ascii="Times New Roman" w:hAnsi="Times New Roman" w:cs="Times New Roman"/>
            <w:bCs/>
            <w:i/>
            <w:iCs/>
            <w:lang w:val="en-US"/>
          </w:rPr>
          <w:t>) cases younger than 20 years old were at a greater chance of misclassification, since ALS has been predominantly diagnosed in older adults in Denmark,</w:t>
        </w:r>
      </w:ins>
      <w:ins w:id="25" w:author="Parks, Robbie M" w:date="2022-03-05T17:34:00Z">
        <w:r w:rsidRPr="00791462">
          <w:rPr>
            <w:rFonts w:ascii="Times New Roman" w:hAnsi="Times New Roman" w:cs="Times New Roman"/>
            <w:bCs/>
            <w:i/>
            <w:iCs/>
            <w:lang w:val="en-US"/>
          </w:rPr>
          <w:fldChar w:fldCharType="begin"/>
        </w:r>
      </w:ins>
      <w:r w:rsidRPr="00791462">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26" w:author="Parks, Robbie M" w:date="2022-03-05T17:34:00Z">
        <w:r w:rsidRPr="00791462">
          <w:rPr>
            <w:rFonts w:ascii="Times New Roman" w:hAnsi="Times New Roman" w:cs="Times New Roman"/>
            <w:bCs/>
            <w:i/>
            <w:iCs/>
            <w:lang w:val="en-US"/>
          </w:rPr>
          <w:fldChar w:fldCharType="separate"/>
        </w:r>
      </w:ins>
      <w:r w:rsidRPr="00791462">
        <w:rPr>
          <w:rFonts w:ascii="Times New Roman" w:hAnsi="Times New Roman" w:cs="Times New Roman"/>
          <w:i/>
          <w:iCs/>
          <w:vertAlign w:val="superscript"/>
          <w:lang w:val="en-US"/>
        </w:rPr>
        <w:t>46</w:t>
      </w:r>
      <w:ins w:id="27" w:author="Parks, Robbie M" w:date="2022-03-05T17:34:00Z">
        <w:r w:rsidRPr="00791462">
          <w:rPr>
            <w:rFonts w:ascii="Times New Roman" w:hAnsi="Times New Roman" w:cs="Times New Roman"/>
            <w:i/>
            <w:iCs/>
            <w:lang w:val="en-US"/>
          </w:rPr>
          <w:fldChar w:fldCharType="end"/>
        </w:r>
      </w:ins>
      <w:ins w:id="28" w:author="Parks, Robbie M" w:date="2022-03-01T10:20:00Z">
        <w:r w:rsidRPr="00791462">
          <w:rPr>
            <w:rFonts w:ascii="Times New Roman" w:hAnsi="Times New Roman" w:cs="Times New Roman"/>
            <w:bCs/>
            <w:i/>
            <w:iCs/>
            <w:lang w:val="en-US"/>
          </w:rPr>
          <w:t xml:space="preserve"> and </w:t>
        </w:r>
      </w:ins>
      <w:ins w:id="29" w:author="Parks, Robbie M" w:date="2022-02-08T16:02:00Z">
        <w:r w:rsidRPr="00791462">
          <w:rPr>
            <w:rFonts w:ascii="Times New Roman" w:hAnsi="Times New Roman" w:cs="Times New Roman"/>
            <w:bCs/>
            <w:i/>
            <w:iCs/>
            <w:lang w:val="en-US"/>
          </w:rPr>
          <w:t>(</w:t>
        </w:r>
      </w:ins>
      <w:ins w:id="30" w:author="Parks, Robbie M" w:date="2022-03-01T10:20:00Z">
        <w:r w:rsidRPr="00791462">
          <w:rPr>
            <w:rFonts w:ascii="Times New Roman" w:hAnsi="Times New Roman" w:cs="Times New Roman"/>
            <w:bCs/>
            <w:i/>
            <w:iCs/>
            <w:lang w:val="en-US"/>
          </w:rPr>
          <w:t>i</w:t>
        </w:r>
      </w:ins>
      <w:ins w:id="31" w:author="Parks, Robbie M" w:date="2022-02-08T16:02:00Z">
        <w:r w:rsidRPr="00791462">
          <w:rPr>
            <w:rFonts w:ascii="Times New Roman" w:hAnsi="Times New Roman" w:cs="Times New Roman"/>
            <w:bCs/>
            <w:i/>
            <w:iCs/>
            <w:lang w:val="en-US"/>
          </w:rPr>
          <w:t>i)</w:t>
        </w:r>
      </w:ins>
      <w:ins w:id="32" w:author="Parks, Robbie M" w:date="2022-02-03T12:29:00Z">
        <w:r w:rsidRPr="00791462">
          <w:rPr>
            <w:rFonts w:ascii="Times New Roman" w:hAnsi="Times New Roman" w:cs="Times New Roman"/>
            <w:bCs/>
            <w:i/>
            <w:iCs/>
            <w:lang w:val="en-US"/>
          </w:rPr>
          <w:t xml:space="preserve"> </w:t>
        </w:r>
      </w:ins>
      <w:ins w:id="33" w:author="Parks, Robbie M" w:date="2022-02-08T15:56:00Z">
        <w:r w:rsidRPr="00791462">
          <w:rPr>
            <w:rFonts w:ascii="Times New Roman" w:hAnsi="Times New Roman" w:cs="Times New Roman"/>
            <w:bCs/>
            <w:i/>
            <w:iCs/>
            <w:lang w:val="en-US"/>
          </w:rPr>
          <w:t xml:space="preserve">juvenile ALS cases </w:t>
        </w:r>
      </w:ins>
      <w:ins w:id="34" w:author="Parks, Robbie M" w:date="2022-02-08T15:58:00Z">
        <w:r w:rsidRPr="00791462">
          <w:rPr>
            <w:rFonts w:ascii="Times New Roman" w:hAnsi="Times New Roman" w:cs="Times New Roman"/>
            <w:bCs/>
            <w:i/>
            <w:iCs/>
            <w:lang w:val="en-US"/>
          </w:rPr>
          <w:t>have been</w:t>
        </w:r>
      </w:ins>
      <w:ins w:id="35" w:author="Parks, Robbie M" w:date="2022-02-08T15:56:00Z">
        <w:r w:rsidRPr="00791462">
          <w:rPr>
            <w:rFonts w:ascii="Times New Roman" w:hAnsi="Times New Roman" w:cs="Times New Roman"/>
            <w:bCs/>
            <w:i/>
            <w:iCs/>
            <w:lang w:val="en-US"/>
          </w:rPr>
          <w:t xml:space="preserve"> explained </w:t>
        </w:r>
      </w:ins>
      <w:ins w:id="36" w:author="Parks, Robbie M" w:date="2022-02-08T15:58:00Z">
        <w:r w:rsidRPr="00791462">
          <w:rPr>
            <w:rFonts w:ascii="Times New Roman" w:hAnsi="Times New Roman" w:cs="Times New Roman"/>
            <w:bCs/>
            <w:i/>
            <w:iCs/>
            <w:lang w:val="en-US"/>
          </w:rPr>
          <w:t>to a much larger degree by genetic mutations</w:t>
        </w:r>
      </w:ins>
      <w:ins w:id="37" w:author="Parks, Robbie M" w:date="2022-02-08T15:59:00Z">
        <w:r w:rsidRPr="00791462">
          <w:rPr>
            <w:rFonts w:ascii="Times New Roman" w:hAnsi="Times New Roman" w:cs="Times New Roman"/>
            <w:bCs/>
            <w:i/>
            <w:iCs/>
            <w:lang w:val="en-US"/>
          </w:rPr>
          <w:t xml:space="preserve"> (~40%)</w:t>
        </w:r>
      </w:ins>
      <w:ins w:id="38" w:author="Parks, Robbie M" w:date="2022-03-05T17:35:00Z">
        <w:r w:rsidRPr="00791462">
          <w:rPr>
            <w:rFonts w:ascii="Times New Roman" w:hAnsi="Times New Roman" w:cs="Times New Roman"/>
            <w:bCs/>
            <w:i/>
            <w:iCs/>
            <w:lang w:val="en-US"/>
          </w:rPr>
          <w:t>.</w:t>
        </w:r>
      </w:ins>
      <w:r w:rsidRPr="00791462">
        <w:rPr>
          <w:rFonts w:ascii="Times New Roman" w:hAnsi="Times New Roman" w:cs="Times New Roman"/>
          <w:bCs/>
          <w:i/>
          <w:iCs/>
          <w:lang w:val="en-US"/>
        </w:rPr>
        <w:fldChar w:fldCharType="begin"/>
      </w:r>
      <w:r w:rsidRPr="00791462">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791462">
        <w:rPr>
          <w:rFonts w:ascii="Times New Roman" w:hAnsi="Times New Roman" w:cs="Times New Roman"/>
          <w:bCs/>
          <w:i/>
          <w:iCs/>
          <w:lang w:val="en-US"/>
        </w:rPr>
        <w:fldChar w:fldCharType="separate"/>
      </w:r>
      <w:r w:rsidRPr="00791462">
        <w:rPr>
          <w:rFonts w:ascii="Times New Roman" w:hAnsi="Times New Roman" w:cs="Times New Roman"/>
          <w:i/>
          <w:iCs/>
          <w:vertAlign w:val="superscript"/>
          <w:lang w:val="en-US"/>
        </w:rPr>
        <w:t>47</w:t>
      </w:r>
      <w:r w:rsidRPr="00791462">
        <w:rPr>
          <w:rFonts w:ascii="Times New Roman" w:hAnsi="Times New Roman" w:cs="Times New Roman"/>
          <w:i/>
          <w:iCs/>
          <w:lang w:val="en-US"/>
        </w:rPr>
        <w:fldChar w:fldCharType="end"/>
      </w:r>
    </w:p>
    <w:p w14:paraId="53FA5BDE" w14:textId="5D01BE89"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5425EDA6" w14:textId="035D4F5D" w:rsidR="0019252E" w:rsidRDefault="0019252E" w:rsidP="00B45B6C">
      <w:pPr>
        <w:jc w:val="both"/>
        <w:rPr>
          <w:rFonts w:ascii="Times New Roman" w:hAnsi="Times New Roman" w:cs="Times New Roman"/>
          <w:bCs/>
          <w:i/>
          <w:iCs/>
          <w:lang w:val="en-US"/>
        </w:rPr>
      </w:pPr>
      <w:r w:rsidRPr="0019252E">
        <w:rPr>
          <w:rFonts w:ascii="Times New Roman" w:hAnsi="Times New Roman" w:cs="Times New Roman"/>
          <w:bCs/>
          <w:i/>
          <w:iCs/>
          <w:lang w:val="en-US"/>
        </w:rPr>
        <w:t>We obtained predictions on monthly concentrations of nitrogen oxides (NO</w:t>
      </w:r>
      <w:r w:rsidRPr="0019252E">
        <w:rPr>
          <w:rFonts w:ascii="Times New Roman" w:hAnsi="Times New Roman" w:cs="Times New Roman"/>
          <w:bCs/>
          <w:i/>
          <w:iCs/>
          <w:vertAlign w:val="subscript"/>
          <w:lang w:val="en-US"/>
        </w:rPr>
        <w:t>x</w:t>
      </w:r>
      <w:r w:rsidRPr="0019252E">
        <w:rPr>
          <w:rFonts w:ascii="Times New Roman" w:hAnsi="Times New Roman" w:cs="Times New Roman"/>
          <w:bCs/>
          <w:i/>
          <w:iCs/>
          <w:lang w:val="en-US"/>
        </w:rPr>
        <w:t>), carbon monoxide (CO), elemental carbon (EC), and fine particles (PM</w:t>
      </w:r>
      <w:r w:rsidRPr="0019252E">
        <w:rPr>
          <w:rFonts w:ascii="Times New Roman" w:hAnsi="Times New Roman" w:cs="Times New Roman"/>
          <w:bCs/>
          <w:i/>
          <w:iCs/>
          <w:vertAlign w:val="subscript"/>
          <w:lang w:val="en-US"/>
        </w:rPr>
        <w:t>2.5</w:t>
      </w:r>
      <w:r w:rsidRPr="0019252E">
        <w:rPr>
          <w:rFonts w:ascii="Times New Roman" w:hAnsi="Times New Roman" w:cs="Times New Roman"/>
          <w:bCs/>
          <w:i/>
          <w:iCs/>
          <w:lang w:val="en-US"/>
        </w:rPr>
        <w:t>) (as well as ozone (O</w:t>
      </w:r>
      <w:r w:rsidRPr="0019252E">
        <w:rPr>
          <w:rFonts w:ascii="Times New Roman" w:hAnsi="Times New Roman" w:cs="Times New Roman"/>
          <w:bCs/>
          <w:i/>
          <w:iCs/>
          <w:vertAlign w:val="subscript"/>
          <w:lang w:val="en-US"/>
        </w:rPr>
        <w:t>3</w:t>
      </w:r>
      <w:r w:rsidRPr="0019252E">
        <w:rPr>
          <w:rFonts w:ascii="Times New Roman" w:hAnsi="Times New Roman" w:cs="Times New Roman"/>
          <w:bCs/>
          <w:i/>
          <w:iCs/>
          <w:lang w:val="en-US"/>
        </w:rPr>
        <w:t>) for a sensitivity analysis, usually negatively correlated with other pollutants due to its chemistry</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51</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at residential addresses of study participants from the validated spatio-temporal air pollution modelling system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with full space and time coverage over our study period, described in detail elsewhere.</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52–55</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xml:space="preserve"> </w:t>
      </w:r>
      <w:ins w:id="39" w:author="Parks, Robbie M" w:date="2022-02-03T12:31:00Z">
        <w:r w:rsidRPr="0019252E">
          <w:rPr>
            <w:rFonts w:ascii="Times New Roman" w:hAnsi="Times New Roman" w:cs="Times New Roman"/>
            <w:bCs/>
            <w:i/>
            <w:iCs/>
            <w:lang w:val="en-US"/>
          </w:rPr>
          <w:t xml:space="preserve">In brief, </w:t>
        </w:r>
      </w:ins>
      <w:ins w:id="40" w:author="Parks, Robbie M" w:date="2022-02-08T15:43:00Z">
        <w:r w:rsidRPr="0019252E">
          <w:rPr>
            <w:rFonts w:ascii="Times New Roman" w:hAnsi="Times New Roman" w:cs="Times New Roman"/>
            <w:bCs/>
            <w:i/>
            <w:iCs/>
            <w:lang w:val="en-US"/>
          </w:rPr>
          <w:t xml:space="preserve">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xml:space="preserve"> is a human exposure modelling system for traffic pollution, developed for application in Danish air pollution epidemiological studies</w:t>
        </w:r>
      </w:ins>
      <w:ins w:id="41" w:author="Parks, Robbie M" w:date="2022-02-03T12:31:00Z">
        <w:r w:rsidRPr="0019252E">
          <w:rPr>
            <w:rFonts w:ascii="Times New Roman" w:hAnsi="Times New Roman" w:cs="Times New Roman"/>
            <w:bCs/>
            <w:i/>
            <w:iCs/>
            <w:lang w:val="en-US"/>
          </w:rPr>
          <w:t>.</w:t>
        </w:r>
      </w:ins>
      <w:ins w:id="42" w:author="Parks, Robbie M" w:date="2022-02-08T15:44:00Z">
        <w:r w:rsidRPr="0019252E">
          <w:rPr>
            <w:rFonts w:ascii="Times New Roman" w:hAnsi="Times New Roman" w:cs="Times New Roman"/>
            <w:bCs/>
            <w:i/>
            <w:iCs/>
            <w:lang w:val="en-US"/>
          </w:rPr>
          <w:t xml:space="preserve"> </w:t>
        </w:r>
      </w:ins>
      <w:ins w:id="43" w:author="Parks, Robbie M" w:date="2022-02-08T15:46:00Z">
        <w:r w:rsidRPr="0019252E">
          <w:rPr>
            <w:rFonts w:ascii="Times New Roman" w:hAnsi="Times New Roman" w:cs="Times New Roman"/>
            <w:bCs/>
            <w:i/>
            <w:iCs/>
            <w:lang w:val="en-US"/>
          </w:rPr>
          <w:t>The modelling system is able to generate street configuration and traffic data based on digital maps and national databases, which enables estimation of air quality levels at a large number of address</w:t>
        </w:r>
      </w:ins>
      <w:ins w:id="44" w:author="Parks, Robbie M" w:date="2022-02-08T15:47:00Z">
        <w:r w:rsidRPr="0019252E">
          <w:rPr>
            <w:rFonts w:ascii="Times New Roman" w:hAnsi="Times New Roman" w:cs="Times New Roman"/>
            <w:bCs/>
            <w:i/>
            <w:iCs/>
            <w:lang w:val="en-US"/>
          </w:rPr>
          <w:t>es in an automatic and effective way.</w:t>
        </w:r>
      </w:ins>
    </w:p>
    <w:p w14:paraId="2DBA5A75" w14:textId="612D12C5" w:rsidR="00475D60" w:rsidRDefault="00475D60" w:rsidP="00B45B6C">
      <w:pPr>
        <w:jc w:val="both"/>
        <w:rPr>
          <w:rFonts w:ascii="Times New Roman" w:hAnsi="Times New Roman" w:cs="Times New Roman"/>
          <w:bCs/>
          <w:i/>
          <w:iCs/>
          <w:lang w:val="en-US"/>
        </w:rPr>
      </w:pPr>
    </w:p>
    <w:p w14:paraId="1935E85C" w14:textId="684D7EBA" w:rsidR="00475D60" w:rsidRPr="00475D60" w:rsidRDefault="00475D60" w:rsidP="00B45B6C">
      <w:pPr>
        <w:jc w:val="both"/>
        <w:rPr>
          <w:rFonts w:ascii="Times New Roman" w:hAnsi="Times New Roman" w:cs="Times New Roman"/>
          <w:bCs/>
          <w:lang w:val="en-US"/>
        </w:rPr>
      </w:pPr>
      <w:r w:rsidRPr="006860B1">
        <w:rPr>
          <w:rFonts w:ascii="Times New Roman" w:hAnsi="Times New Roman" w:cs="Times New Roman"/>
          <w:bCs/>
          <w:highlight w:val="yellow"/>
          <w:lang w:val="en-US"/>
        </w:rPr>
        <w:t xml:space="preserve">We have provided predictive scores </w:t>
      </w:r>
      <w:proofErr w:type="gramStart"/>
      <w:r w:rsidRPr="006860B1">
        <w:rPr>
          <w:rFonts w:ascii="Times New Roman" w:hAnsi="Times New Roman" w:cs="Times New Roman"/>
          <w:bCs/>
          <w:highlight w:val="yellow"/>
          <w:lang w:val="en-US"/>
        </w:rPr>
        <w:t>…..</w:t>
      </w:r>
      <w:proofErr w:type="gramEnd"/>
    </w:p>
    <w:p w14:paraId="49369E8B" w14:textId="4164D400"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3) Methods, page 7, line 17: Please provide more details on how the 1-, 5-, and 10-year </w:t>
      </w:r>
      <w:r w:rsidRPr="0011140B">
        <w:rPr>
          <w:rFonts w:ascii="Times New Roman" w:hAnsi="Times New Roman" w:cs="Times New Roman"/>
          <w:b/>
          <w:bCs/>
          <w:lang w:val="en-US"/>
        </w:rPr>
        <w:lastRenderedPageBreak/>
        <w:t>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75C33DB8" w14:textId="77777777" w:rsidR="00C21CD7" w:rsidRDefault="00C21CD7" w:rsidP="00B45B6C">
      <w:pPr>
        <w:jc w:val="both"/>
        <w:rPr>
          <w:rFonts w:ascii="Times New Roman" w:hAnsi="Times New Roman" w:cs="Times New Roman"/>
          <w:bCs/>
          <w:i/>
          <w:iCs/>
          <w:lang w:val="en-US"/>
        </w:rPr>
      </w:pPr>
      <w:r w:rsidRPr="00C21CD7">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C21CD7">
        <w:rPr>
          <w:rFonts w:ascii="Times New Roman" w:hAnsi="Times New Roman" w:cs="Times New Roman"/>
          <w:bCs/>
          <w:i/>
          <w:iCs/>
          <w:lang w:val="en-US"/>
        </w:rPr>
        <w:fldChar w:fldCharType="begin"/>
      </w:r>
      <w:r w:rsidRPr="00C21CD7">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C21CD7">
        <w:rPr>
          <w:rFonts w:ascii="Times New Roman" w:hAnsi="Times New Roman" w:cs="Times New Roman"/>
          <w:bCs/>
          <w:i/>
          <w:iCs/>
          <w:lang w:val="en-US"/>
        </w:rPr>
        <w:fldChar w:fldCharType="separate"/>
      </w:r>
      <w:r w:rsidRPr="00C21CD7">
        <w:rPr>
          <w:rFonts w:ascii="Times New Roman" w:hAnsi="Times New Roman" w:cs="Times New Roman"/>
          <w:i/>
          <w:iCs/>
          <w:vertAlign w:val="superscript"/>
          <w:lang w:val="en-US"/>
        </w:rPr>
        <w:t>60</w:t>
      </w:r>
      <w:r w:rsidRPr="00C21CD7">
        <w:rPr>
          <w:rFonts w:ascii="Times New Roman" w:hAnsi="Times New Roman" w:cs="Times New Roman"/>
          <w:i/>
          <w:iCs/>
          <w:lang w:val="en-US"/>
        </w:rPr>
        <w:fldChar w:fldCharType="end"/>
      </w:r>
      <w:r w:rsidRPr="00C21CD7">
        <w:rPr>
          <w:rFonts w:ascii="Times New Roman" w:hAnsi="Times New Roman" w:cs="Times New Roman"/>
          <w:bCs/>
          <w:i/>
          <w:iCs/>
          <w:lang w:val="en-US"/>
        </w:rPr>
        <w:t xml:space="preserve"> </w:t>
      </w:r>
      <w:ins w:id="45" w:author="Parks, Robbie M" w:date="2022-02-03T13:11:00Z">
        <w:r w:rsidRPr="00C21CD7">
          <w:rPr>
            <w:rFonts w:ascii="Times New Roman" w:hAnsi="Times New Roman" w:cs="Times New Roman"/>
            <w:bCs/>
            <w:i/>
            <w:iCs/>
            <w:lang w:val="en-US"/>
          </w:rPr>
          <w:t>Spe</w:t>
        </w:r>
      </w:ins>
      <w:ins w:id="46" w:author="Parks, Robbie M" w:date="2022-02-03T13:12:00Z">
        <w:r w:rsidRPr="00C21CD7">
          <w:rPr>
            <w:rFonts w:ascii="Times New Roman" w:hAnsi="Times New Roman" w:cs="Times New Roman"/>
            <w:bCs/>
            <w:i/>
            <w:iCs/>
            <w:lang w:val="en-US"/>
          </w:rPr>
          <w:t>cifically, e</w:t>
        </w:r>
      </w:ins>
      <w:ins w:id="47" w:author="Parks, Robbie M" w:date="2022-02-03T13:10:00Z">
        <w:r w:rsidRPr="00C21CD7">
          <w:rPr>
            <w:rFonts w:ascii="Times New Roman" w:hAnsi="Times New Roman" w:cs="Times New Roman"/>
            <w:bCs/>
            <w:i/>
            <w:iCs/>
            <w:lang w:val="en-US"/>
          </w:rPr>
          <w:t xml:space="preserve">ach </w:t>
        </w:r>
      </w:ins>
      <w:ins w:id="48" w:author="Parks, Robbie M" w:date="2022-02-03T13:11:00Z">
        <w:r w:rsidRPr="00C21CD7">
          <w:rPr>
            <w:rFonts w:ascii="Times New Roman" w:hAnsi="Times New Roman" w:cs="Times New Roman"/>
            <w:bCs/>
            <w:i/>
            <w:iCs/>
            <w:lang w:val="en-US"/>
          </w:rPr>
          <w:t xml:space="preserve">case or control </w:t>
        </w:r>
      </w:ins>
      <w:ins w:id="49" w:author="Parks, Robbie M" w:date="2022-02-03T13:10:00Z">
        <w:r w:rsidRPr="00C21CD7">
          <w:rPr>
            <w:rFonts w:ascii="Times New Roman" w:hAnsi="Times New Roman" w:cs="Times New Roman"/>
            <w:bCs/>
            <w:i/>
            <w:iCs/>
            <w:lang w:val="en-US"/>
          </w:rPr>
          <w:t xml:space="preserve">average </w:t>
        </w:r>
      </w:ins>
      <w:ins w:id="50" w:author="Parks, Robbie M" w:date="2022-02-03T13:12:00Z">
        <w:r w:rsidRPr="00C21CD7">
          <w:rPr>
            <w:rFonts w:ascii="Times New Roman" w:hAnsi="Times New Roman" w:cs="Times New Roman"/>
            <w:bCs/>
            <w:i/>
            <w:iCs/>
            <w:lang w:val="en-US"/>
          </w:rPr>
          <w:t xml:space="preserve">value </w:t>
        </w:r>
      </w:ins>
      <w:ins w:id="51" w:author="Parks, Robbie M" w:date="2022-02-03T13:10:00Z">
        <w:r w:rsidRPr="00C21CD7">
          <w:rPr>
            <w:rFonts w:ascii="Times New Roman" w:hAnsi="Times New Roman" w:cs="Times New Roman"/>
            <w:bCs/>
            <w:i/>
            <w:iCs/>
            <w:lang w:val="en-US"/>
          </w:rPr>
          <w:t>(1-, 5- or 1</w:t>
        </w:r>
      </w:ins>
      <w:ins w:id="52" w:author="Parks, Robbie M" w:date="2022-02-08T15:48:00Z">
        <w:r w:rsidRPr="00C21CD7">
          <w:rPr>
            <w:rFonts w:ascii="Times New Roman" w:hAnsi="Times New Roman" w:cs="Times New Roman"/>
            <w:bCs/>
            <w:i/>
            <w:iCs/>
            <w:lang w:val="en-US"/>
          </w:rPr>
          <w:t>0</w:t>
        </w:r>
      </w:ins>
      <w:ins w:id="53" w:author="Parks, Robbie M" w:date="2022-02-03T13:10:00Z">
        <w:r w:rsidRPr="00C21CD7">
          <w:rPr>
            <w:rFonts w:ascii="Times New Roman" w:hAnsi="Times New Roman" w:cs="Times New Roman"/>
            <w:bCs/>
            <w:i/>
            <w:iCs/>
            <w:lang w:val="en-US"/>
          </w:rPr>
          <w:t>-year) was calculated</w:t>
        </w:r>
      </w:ins>
      <w:ins w:id="54" w:author="Parks, Robbie M" w:date="2022-02-03T13:14:00Z">
        <w:r w:rsidRPr="00C21CD7">
          <w:rPr>
            <w:rFonts w:ascii="Times New Roman" w:hAnsi="Times New Roman" w:cs="Times New Roman"/>
            <w:bCs/>
            <w:i/>
            <w:iCs/>
            <w:lang w:val="en-US"/>
          </w:rPr>
          <w:t xml:space="preserve"> as the mean of</w:t>
        </w:r>
      </w:ins>
      <w:ins w:id="55" w:author="Parks, Robbie M" w:date="2022-02-03T13:17:00Z">
        <w:r w:rsidRPr="00C21CD7">
          <w:rPr>
            <w:rFonts w:ascii="Times New Roman" w:hAnsi="Times New Roman" w:cs="Times New Roman"/>
            <w:bCs/>
            <w:i/>
            <w:iCs/>
            <w:lang w:val="en-US"/>
          </w:rPr>
          <w:t xml:space="preserve"> all</w:t>
        </w:r>
      </w:ins>
      <w:ins w:id="56" w:author="Parks, Robbie M" w:date="2022-02-03T13:14:00Z">
        <w:r w:rsidRPr="00C21CD7">
          <w:rPr>
            <w:rFonts w:ascii="Times New Roman" w:hAnsi="Times New Roman" w:cs="Times New Roman"/>
            <w:bCs/>
            <w:i/>
            <w:iCs/>
            <w:lang w:val="en-US"/>
          </w:rPr>
          <w:t xml:space="preserve"> c</w:t>
        </w:r>
      </w:ins>
      <w:ins w:id="57" w:author="Parks, Robbie M" w:date="2022-02-03T13:13:00Z">
        <w:r w:rsidRPr="00C21CD7">
          <w:rPr>
            <w:rFonts w:ascii="Times New Roman" w:hAnsi="Times New Roman" w:cs="Times New Roman"/>
            <w:bCs/>
            <w:i/>
            <w:iCs/>
            <w:lang w:val="en-US"/>
          </w:rPr>
          <w:t xml:space="preserve">oncentrations </w:t>
        </w:r>
      </w:ins>
      <w:ins w:id="58" w:author="Parks, Robbie M" w:date="2022-02-03T13:10:00Z">
        <w:r w:rsidRPr="00C21CD7">
          <w:rPr>
            <w:rFonts w:ascii="Times New Roman" w:hAnsi="Times New Roman" w:cs="Times New Roman"/>
            <w:bCs/>
            <w:i/>
            <w:iCs/>
            <w:lang w:val="en-US"/>
          </w:rPr>
          <w:t xml:space="preserve">recorded across time </w:t>
        </w:r>
      </w:ins>
      <w:ins w:id="59" w:author="Parks, Robbie M" w:date="2022-02-03T13:14:00Z">
        <w:r w:rsidRPr="00C21CD7">
          <w:rPr>
            <w:rFonts w:ascii="Times New Roman" w:hAnsi="Times New Roman" w:cs="Times New Roman"/>
            <w:bCs/>
            <w:i/>
            <w:iCs/>
            <w:lang w:val="en-US"/>
          </w:rPr>
          <w:t>at the</w:t>
        </w:r>
      </w:ins>
      <w:ins w:id="60" w:author="Parks, Robbie M" w:date="2022-02-03T13:13:00Z">
        <w:r w:rsidRPr="00C21CD7">
          <w:rPr>
            <w:rFonts w:ascii="Times New Roman" w:hAnsi="Times New Roman" w:cs="Times New Roman"/>
            <w:bCs/>
            <w:i/>
            <w:iCs/>
            <w:lang w:val="en-US"/>
          </w:rPr>
          <w:t xml:space="preserve"> </w:t>
        </w:r>
      </w:ins>
      <w:ins w:id="61" w:author="Parks, Robbie M" w:date="2022-02-03T13:14:00Z">
        <w:r w:rsidRPr="00C21CD7">
          <w:rPr>
            <w:rFonts w:ascii="Times New Roman" w:hAnsi="Times New Roman" w:cs="Times New Roman"/>
            <w:bCs/>
            <w:i/>
            <w:iCs/>
            <w:lang w:val="en-US"/>
          </w:rPr>
          <w:t>recorded addresses</w:t>
        </w:r>
      </w:ins>
      <w:ins w:id="62" w:author="Parks, Robbie M" w:date="2022-02-03T13:13:00Z">
        <w:r w:rsidRPr="00C21CD7">
          <w:rPr>
            <w:rFonts w:ascii="Times New Roman" w:hAnsi="Times New Roman" w:cs="Times New Roman"/>
            <w:bCs/>
            <w:i/>
            <w:iCs/>
            <w:lang w:val="en-US"/>
          </w:rPr>
          <w:t xml:space="preserve"> </w:t>
        </w:r>
      </w:ins>
      <w:ins w:id="63" w:author="Parks, Robbie M" w:date="2022-02-03T13:10:00Z">
        <w:r w:rsidRPr="00C21CD7">
          <w:rPr>
            <w:rFonts w:ascii="Times New Roman" w:hAnsi="Times New Roman" w:cs="Times New Roman"/>
            <w:bCs/>
            <w:i/>
            <w:iCs/>
            <w:lang w:val="en-US"/>
          </w:rPr>
          <w:t xml:space="preserve">within </w:t>
        </w:r>
      </w:ins>
      <w:ins w:id="64" w:author="Parks, Robbie M" w:date="2022-02-03T13:12:00Z">
        <w:r w:rsidRPr="00C21CD7">
          <w:rPr>
            <w:rFonts w:ascii="Times New Roman" w:hAnsi="Times New Roman" w:cs="Times New Roman"/>
            <w:bCs/>
            <w:i/>
            <w:iCs/>
            <w:lang w:val="en-US"/>
          </w:rPr>
          <w:t xml:space="preserve">each </w:t>
        </w:r>
      </w:ins>
      <w:ins w:id="65" w:author="Parks, Robbie M" w:date="2022-02-03T13:10:00Z">
        <w:r w:rsidRPr="00C21CD7">
          <w:rPr>
            <w:rFonts w:ascii="Times New Roman" w:hAnsi="Times New Roman" w:cs="Times New Roman"/>
            <w:bCs/>
            <w:i/>
            <w:iCs/>
            <w:lang w:val="en-US"/>
          </w:rPr>
          <w:t>time window</w:t>
        </w:r>
      </w:ins>
      <w:ins w:id="66" w:author="Parks, Robbie M" w:date="2022-02-08T15:48:00Z">
        <w:r w:rsidRPr="00C21CD7">
          <w:rPr>
            <w:rFonts w:ascii="Times New Roman" w:hAnsi="Times New Roman" w:cs="Times New Roman"/>
            <w:bCs/>
            <w:i/>
            <w:iCs/>
            <w:lang w:val="en-US"/>
          </w:rPr>
          <w:t>.</w:t>
        </w:r>
      </w:ins>
    </w:p>
    <w:p w14:paraId="1DAC9B3B" w14:textId="1EFD481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486CA074" w14:textId="77777777" w:rsidR="0094149B" w:rsidRDefault="0094149B" w:rsidP="00B45B6C">
      <w:pPr>
        <w:jc w:val="both"/>
        <w:rPr>
          <w:rFonts w:ascii="Times New Roman" w:hAnsi="Times New Roman" w:cs="Times New Roman"/>
          <w:bCs/>
          <w:i/>
          <w:iCs/>
          <w:lang w:val="en-US"/>
        </w:rPr>
      </w:pPr>
      <w:r w:rsidRPr="0094149B">
        <w:rPr>
          <w:rFonts w:ascii="Times New Roman" w:hAnsi="Times New Roman" w:cs="Times New Roman"/>
          <w:bCs/>
          <w:i/>
          <w:iCs/>
          <w:lang w:val="en-US"/>
        </w:rPr>
        <w:t xml:space="preserve">We included a set of covariates </w:t>
      </w:r>
      <w:ins w:id="67" w:author="Parks, Robbie M" w:date="2022-03-01T15:01:00Z">
        <w:r w:rsidRPr="0094149B">
          <w:rPr>
            <w:rFonts w:ascii="Times New Roman" w:hAnsi="Times New Roman" w:cs="Times New Roman"/>
            <w:bCs/>
            <w:i/>
            <w:iCs/>
            <w:lang w:val="en-US"/>
          </w:rPr>
          <w:t xml:space="preserve">at index date </w:t>
        </w:r>
      </w:ins>
      <w:r w:rsidRPr="0094149B">
        <w:rPr>
          <w:rFonts w:ascii="Times New Roman" w:hAnsi="Times New Roman" w:cs="Times New Roman"/>
          <w:bCs/>
          <w:i/>
          <w:iCs/>
          <w:lang w:val="en-US"/>
        </w:rPr>
        <w:t>to account for potential confounding bias</w:t>
      </w:r>
      <w:ins w:id="68" w:author="Parks, Robbie M" w:date="2022-02-08T16:18:00Z">
        <w:r w:rsidRPr="0094149B">
          <w:rPr>
            <w:rFonts w:ascii="Times New Roman" w:hAnsi="Times New Roman" w:cs="Times New Roman"/>
            <w:bCs/>
            <w:i/>
            <w:iCs/>
            <w:lang w:val="en-US"/>
          </w:rPr>
          <w:t>, i</w:t>
        </w:r>
      </w:ins>
      <w:ins w:id="69" w:author="Parks, Robbie M" w:date="2022-02-08T16:19:00Z">
        <w:r w:rsidRPr="0094149B">
          <w:rPr>
            <w:rFonts w:ascii="Times New Roman" w:hAnsi="Times New Roman" w:cs="Times New Roman"/>
            <w:bCs/>
            <w:i/>
            <w:iCs/>
            <w:lang w:val="en-US"/>
          </w:rPr>
          <w:t xml:space="preserve">ncluding </w:t>
        </w:r>
      </w:ins>
      <w:ins w:id="70" w:author="Parks, Robbie M" w:date="2022-03-01T14:40:00Z">
        <w:r w:rsidRPr="0094149B">
          <w:rPr>
            <w:rFonts w:ascii="Times New Roman" w:hAnsi="Times New Roman" w:cs="Times New Roman"/>
            <w:bCs/>
            <w:i/>
            <w:iCs/>
            <w:lang w:val="en-US"/>
          </w:rPr>
          <w:t xml:space="preserve">household </w:t>
        </w:r>
      </w:ins>
      <w:ins w:id="71" w:author="Parks, Robbie M" w:date="2022-02-08T16:19:00Z">
        <w:r w:rsidRPr="0094149B">
          <w:rPr>
            <w:rFonts w:ascii="Times New Roman" w:hAnsi="Times New Roman" w:cs="Times New Roman"/>
            <w:bCs/>
            <w:i/>
            <w:iCs/>
            <w:lang w:val="en-US"/>
          </w:rPr>
          <w:t xml:space="preserve">socioeconomic status (SES), civil status, </w:t>
        </w:r>
      </w:ins>
      <w:ins w:id="72" w:author="Parks, Robbie M" w:date="2022-02-08T16:20:00Z">
        <w:r w:rsidRPr="0094149B">
          <w:rPr>
            <w:rFonts w:ascii="Times New Roman" w:hAnsi="Times New Roman" w:cs="Times New Roman"/>
            <w:bCs/>
            <w:i/>
            <w:iCs/>
            <w:lang w:val="en-US"/>
          </w:rPr>
          <w:t>last report</w:t>
        </w:r>
      </w:ins>
      <w:ins w:id="73" w:author="Parks, Robbie M" w:date="2022-02-08T16:24:00Z">
        <w:r w:rsidRPr="0094149B">
          <w:rPr>
            <w:rFonts w:ascii="Times New Roman" w:hAnsi="Times New Roman" w:cs="Times New Roman"/>
            <w:bCs/>
            <w:i/>
            <w:iCs/>
            <w:lang w:val="en-US"/>
          </w:rPr>
          <w:t>ed</w:t>
        </w:r>
      </w:ins>
      <w:ins w:id="74" w:author="Parks, Robbie M" w:date="2022-02-08T16:20:00Z">
        <w:r w:rsidRPr="0094149B">
          <w:rPr>
            <w:rFonts w:ascii="Times New Roman" w:hAnsi="Times New Roman" w:cs="Times New Roman"/>
            <w:bCs/>
            <w:i/>
            <w:iCs/>
            <w:lang w:val="en-US"/>
          </w:rPr>
          <w:t xml:space="preserve"> place of residence</w:t>
        </w:r>
      </w:ins>
      <w:ins w:id="75" w:author="Parks, Robbie M" w:date="2022-02-08T16:24:00Z">
        <w:r w:rsidRPr="0094149B">
          <w:rPr>
            <w:rFonts w:ascii="Times New Roman" w:hAnsi="Times New Roman" w:cs="Times New Roman"/>
            <w:bCs/>
            <w:i/>
            <w:iCs/>
            <w:lang w:val="en-US"/>
          </w:rPr>
          <w:t>,</w:t>
        </w:r>
      </w:ins>
      <w:ins w:id="76" w:author="Parks, Robbie M" w:date="2022-02-08T16:20:00Z">
        <w:r w:rsidRPr="0094149B">
          <w:rPr>
            <w:rFonts w:ascii="Times New Roman" w:hAnsi="Times New Roman" w:cs="Times New Roman"/>
            <w:bCs/>
            <w:i/>
            <w:iCs/>
            <w:lang w:val="en-US"/>
          </w:rPr>
          <w:t xml:space="preserve"> and place of birth</w:t>
        </w:r>
      </w:ins>
      <w:r w:rsidRPr="0094149B">
        <w:rPr>
          <w:rFonts w:ascii="Times New Roman" w:hAnsi="Times New Roman" w:cs="Times New Roman"/>
          <w:bCs/>
          <w:i/>
          <w:iCs/>
          <w:lang w:val="en-US"/>
        </w:rPr>
        <w:t xml:space="preserve">. We used a five-category individual-level </w:t>
      </w:r>
      <w:del w:id="77" w:author="Parks, Robbie M" w:date="2022-02-08T16:19:00Z">
        <w:r w:rsidRPr="0094149B" w:rsidDel="00662A4B">
          <w:rPr>
            <w:rFonts w:ascii="Times New Roman" w:hAnsi="Times New Roman" w:cs="Times New Roman"/>
            <w:bCs/>
            <w:i/>
            <w:iCs/>
            <w:lang w:val="en-US"/>
          </w:rPr>
          <w:delText>socioeconomic status (</w:delText>
        </w:r>
      </w:del>
      <w:r w:rsidRPr="0094149B">
        <w:rPr>
          <w:rFonts w:ascii="Times New Roman" w:hAnsi="Times New Roman" w:cs="Times New Roman"/>
          <w:bCs/>
          <w:i/>
          <w:iCs/>
          <w:lang w:val="en-US"/>
        </w:rPr>
        <w:t>SES</w:t>
      </w:r>
      <w:del w:id="78" w:author="Parks, Robbie M" w:date="2022-02-08T16:19:00Z">
        <w:r w:rsidRPr="0094149B" w:rsidDel="00662A4B">
          <w:rPr>
            <w:rFonts w:ascii="Times New Roman" w:hAnsi="Times New Roman" w:cs="Times New Roman"/>
            <w:bCs/>
            <w:i/>
            <w:iCs/>
            <w:lang w:val="en-US"/>
          </w:rPr>
          <w:delText>)</w:delText>
        </w:r>
      </w:del>
      <w:r w:rsidRPr="0094149B">
        <w:rPr>
          <w:rFonts w:ascii="Times New Roman" w:hAnsi="Times New Roman" w:cs="Times New Roman"/>
          <w:bCs/>
          <w:i/>
          <w:iCs/>
          <w:lang w:val="en-US"/>
        </w:rPr>
        <w:t xml:space="preserve"> definition developed by the Danish Institute of Social Sciences, based on job titles from income tax forms, which </w:t>
      </w:r>
      <w:ins w:id="79" w:author="Parks, Robbie M" w:date="2022-02-10T14:35:00Z">
        <w:r w:rsidRPr="0094149B">
          <w:rPr>
            <w:rFonts w:ascii="Times New Roman" w:hAnsi="Times New Roman" w:cs="Times New Roman"/>
            <w:bCs/>
            <w:i/>
            <w:iCs/>
            <w:lang w:val="en-US"/>
          </w:rPr>
          <w:t xml:space="preserve">has been shown as </w:t>
        </w:r>
      </w:ins>
      <w:del w:id="80" w:author="Parks, Robbie M" w:date="2022-02-10T14:34:00Z">
        <w:r w:rsidRPr="0094149B" w:rsidDel="008723E5">
          <w:rPr>
            <w:rFonts w:ascii="Times New Roman" w:hAnsi="Times New Roman" w:cs="Times New Roman"/>
            <w:bCs/>
            <w:i/>
            <w:iCs/>
            <w:lang w:val="en-US"/>
          </w:rPr>
          <w:delText>we have shown as having</w:delText>
        </w:r>
      </w:del>
      <w:ins w:id="81" w:author="Parks, Robbie M" w:date="2022-02-10T14:35:00Z">
        <w:r w:rsidRPr="0094149B">
          <w:rPr>
            <w:rFonts w:ascii="Times New Roman" w:hAnsi="Times New Roman" w:cs="Times New Roman"/>
            <w:bCs/>
            <w:i/>
            <w:iCs/>
            <w:lang w:val="en-US"/>
          </w:rPr>
          <w:t>having</w:t>
        </w:r>
      </w:ins>
      <w:r w:rsidRPr="0094149B">
        <w:rPr>
          <w:rFonts w:ascii="Times New Roman" w:hAnsi="Times New Roman" w:cs="Times New Roman"/>
          <w:bCs/>
          <w:i/>
          <w:iCs/>
          <w:lang w:val="en-US"/>
        </w:rPr>
        <w:t xml:space="preserve"> an association with ALS diagnosis in Denmark</w:t>
      </w:r>
      <w:ins w:id="82" w:author="Parks, Robbie M" w:date="2022-03-01T14:40:00Z">
        <w:r w:rsidRPr="0094149B">
          <w:rPr>
            <w:rFonts w:ascii="Times New Roman" w:hAnsi="Times New Roman" w:cs="Times New Roman"/>
            <w:bCs/>
            <w:i/>
            <w:iCs/>
            <w:lang w:val="en-US"/>
          </w:rPr>
          <w:t>,</w:t>
        </w:r>
      </w:ins>
      <w:del w:id="83" w:author="Parks, Robbie M" w:date="2022-03-01T10:51:00Z">
        <w:r w:rsidRPr="0094149B" w:rsidDel="009B7AF2">
          <w:rPr>
            <w:rFonts w:ascii="Times New Roman" w:hAnsi="Times New Roman" w:cs="Times New Roman"/>
            <w:bCs/>
            <w:i/>
            <w:iCs/>
            <w:lang w:val="en-US"/>
          </w:rPr>
          <w:delText>,</w:delText>
        </w:r>
      </w:del>
      <w:r w:rsidRPr="0094149B">
        <w:rPr>
          <w:rFonts w:ascii="Times New Roman" w:hAnsi="Times New Roman" w:cs="Times New Roman"/>
          <w:bCs/>
          <w:i/>
          <w:iCs/>
          <w:lang w:val="en-US"/>
        </w:rPr>
        <w:fldChar w:fldCharType="begin"/>
      </w:r>
      <w:r w:rsidRPr="0094149B">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94149B">
        <w:rPr>
          <w:rFonts w:ascii="Times New Roman" w:hAnsi="Times New Roman" w:cs="Times New Roman"/>
          <w:bCs/>
          <w:i/>
          <w:iCs/>
          <w:lang w:val="en-US"/>
        </w:rPr>
        <w:fldChar w:fldCharType="separate"/>
      </w:r>
      <w:r w:rsidRPr="0094149B">
        <w:rPr>
          <w:rFonts w:ascii="Times New Roman" w:hAnsi="Times New Roman" w:cs="Times New Roman"/>
          <w:i/>
          <w:iCs/>
          <w:vertAlign w:val="superscript"/>
          <w:lang w:val="en-US"/>
        </w:rPr>
        <w:t>61</w:t>
      </w:r>
      <w:r w:rsidRPr="0094149B">
        <w:rPr>
          <w:rFonts w:ascii="Times New Roman" w:hAnsi="Times New Roman" w:cs="Times New Roman"/>
          <w:i/>
          <w:iCs/>
          <w:lang w:val="en-US"/>
        </w:rPr>
        <w:fldChar w:fldCharType="end"/>
      </w:r>
      <w:ins w:id="84" w:author="Parks, Robbie M" w:date="2022-03-01T14:40:00Z">
        <w:r w:rsidRPr="0094149B">
          <w:rPr>
            <w:rFonts w:ascii="Times New Roman" w:hAnsi="Times New Roman" w:cs="Times New Roman"/>
            <w:bCs/>
            <w:i/>
            <w:iCs/>
            <w:lang w:val="en-US"/>
          </w:rPr>
          <w:t xml:space="preserve"> as well as how quickly one is identified as having ALS in the Danish </w:t>
        </w:r>
      </w:ins>
      <w:ins w:id="85" w:author="Parks, Robbie M" w:date="2022-03-01T14:41:00Z">
        <w:r w:rsidRPr="0094149B">
          <w:rPr>
            <w:rFonts w:ascii="Times New Roman" w:hAnsi="Times New Roman" w:cs="Times New Roman"/>
            <w:bCs/>
            <w:i/>
            <w:iCs/>
            <w:lang w:val="en-US"/>
          </w:rPr>
          <w:t>Civil Registration System.</w:t>
        </w:r>
      </w:ins>
      <w:r w:rsidRPr="0094149B">
        <w:rPr>
          <w:rFonts w:ascii="Times New Roman" w:hAnsi="Times New Roman" w:cs="Times New Roman"/>
          <w:bCs/>
          <w:i/>
          <w:iCs/>
          <w:lang w:val="en-US"/>
        </w:rPr>
        <w:fldChar w:fldCharType="begin"/>
      </w:r>
      <w:r w:rsidRPr="0094149B">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94149B">
        <w:rPr>
          <w:rFonts w:ascii="Times New Roman" w:hAnsi="Times New Roman" w:cs="Times New Roman"/>
          <w:bCs/>
          <w:i/>
          <w:iCs/>
          <w:lang w:val="en-US"/>
        </w:rPr>
        <w:fldChar w:fldCharType="separate"/>
      </w:r>
      <w:r w:rsidRPr="0094149B">
        <w:rPr>
          <w:rFonts w:ascii="Times New Roman" w:hAnsi="Times New Roman" w:cs="Times New Roman"/>
          <w:i/>
          <w:iCs/>
          <w:vertAlign w:val="superscript"/>
          <w:lang w:val="en-US"/>
        </w:rPr>
        <w:t>62</w:t>
      </w:r>
      <w:r w:rsidRPr="0094149B">
        <w:rPr>
          <w:rFonts w:ascii="Times New Roman" w:hAnsi="Times New Roman" w:cs="Times New Roman"/>
          <w:i/>
          <w:iCs/>
          <w:lang w:val="en-US"/>
        </w:rPr>
        <w:fldChar w:fldCharType="end"/>
      </w:r>
      <w:del w:id="86" w:author="Parks, Robbie M" w:date="2022-03-01T10:51:00Z">
        <w:r w:rsidRPr="0094149B" w:rsidDel="009B7AF2">
          <w:rPr>
            <w:rFonts w:ascii="Times New Roman" w:hAnsi="Times New Roman" w:cs="Times New Roman"/>
            <w:bCs/>
            <w:i/>
            <w:iCs/>
            <w:lang w:val="en-US"/>
          </w:rPr>
          <w:delText>.</w:delText>
        </w:r>
      </w:del>
      <w:r w:rsidRPr="0094149B">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w:t>
      </w:r>
      <w:proofErr w:type="spellStart"/>
      <w:ins w:id="87" w:author="Parks, Robbie M" w:date="2022-03-05T17:43:00Z">
        <w:r w:rsidRPr="0094149B">
          <w:rPr>
            <w:rFonts w:ascii="Times New Roman" w:hAnsi="Times New Roman" w:cs="Times New Roman"/>
            <w:bCs/>
            <w:i/>
            <w:iCs/>
            <w:lang w:val="en-US"/>
          </w:rPr>
          <w:t>unspecialised</w:t>
        </w:r>
      </w:ins>
      <w:proofErr w:type="spellEnd"/>
      <w:r w:rsidRPr="0094149B">
        <w:rPr>
          <w:rFonts w:ascii="Times New Roman" w:hAnsi="Times New Roman" w:cs="Times New Roman"/>
          <w:bCs/>
          <w:i/>
          <w:iCs/>
          <w:lang w:val="en-US"/>
        </w:rPr>
        <w:t xml:space="preserve"> workers</w:t>
      </w:r>
      <w:ins w:id="88" w:author="Parks, Robbie M" w:date="2022-03-01T15:22:00Z">
        <w:r w:rsidRPr="0094149B">
          <w:rPr>
            <w:rFonts w:ascii="Times New Roman" w:hAnsi="Times New Roman" w:cs="Times New Roman"/>
            <w:bCs/>
            <w:i/>
            <w:iCs/>
            <w:lang w:val="en-US"/>
          </w:rPr>
          <w:t xml:space="preserve"> such as entry-level positions within food and retail environments</w:t>
        </w:r>
      </w:ins>
      <w:r w:rsidRPr="0094149B">
        <w:rPr>
          <w:rFonts w:ascii="Times New Roman" w:hAnsi="Times New Roman" w:cs="Times New Roman"/>
          <w:bCs/>
          <w:i/>
          <w:iCs/>
          <w:lang w:val="en-US"/>
        </w:rPr>
        <w:t xml:space="preserve">. We included a group for participants who were </w:t>
      </w:r>
      <w:del w:id="89" w:author="Parks, Robbie M" w:date="2022-02-10T14:41:00Z">
        <w:r w:rsidRPr="0094149B" w:rsidDel="00177537">
          <w:rPr>
            <w:rFonts w:ascii="Times New Roman" w:hAnsi="Times New Roman" w:cs="Times New Roman"/>
            <w:bCs/>
            <w:i/>
            <w:iCs/>
            <w:lang w:val="en-US"/>
          </w:rPr>
          <w:delText>unemployed or unclassified</w:delText>
        </w:r>
      </w:del>
      <w:ins w:id="90" w:author="Parks, Robbie M" w:date="2022-02-10T14:41:00Z">
        <w:r w:rsidRPr="0094149B">
          <w:rPr>
            <w:rFonts w:ascii="Times New Roman" w:hAnsi="Times New Roman" w:cs="Times New Roman"/>
            <w:bCs/>
            <w:i/>
            <w:iCs/>
            <w:lang w:val="en-US"/>
          </w:rPr>
          <w:t>unknown</w:t>
        </w:r>
      </w:ins>
      <w:r w:rsidRPr="0094149B">
        <w:rPr>
          <w:rFonts w:ascii="Times New Roman" w:hAnsi="Times New Roman" w:cs="Times New Roman"/>
          <w:bCs/>
          <w:i/>
          <w:iCs/>
          <w:lang w:val="en-US"/>
        </w:rPr>
        <w:t xml:space="preserve"> (group 9). For each married participant, we used the higher of the couple’s individual SES categories, where available. </w:t>
      </w:r>
      <w:commentRangeStart w:id="91"/>
      <w:r w:rsidRPr="0094149B">
        <w:rPr>
          <w:rFonts w:ascii="Times New Roman" w:hAnsi="Times New Roman" w:cs="Times New Roman"/>
          <w:bCs/>
          <w:i/>
          <w:iCs/>
          <w:lang w:val="en-US"/>
        </w:rPr>
        <w:t>We also used information on civil status (never married, married, divorced, widowed)</w:t>
      </w:r>
      <w:ins w:id="92" w:author="Parks, Robbie M" w:date="2022-03-01T10:55:00Z">
        <w:r w:rsidRPr="0094149B">
          <w:rPr>
            <w:rFonts w:ascii="Times New Roman" w:hAnsi="Times New Roman" w:cs="Times New Roman"/>
            <w:bCs/>
            <w:i/>
            <w:iCs/>
            <w:lang w:val="en-US"/>
          </w:rPr>
          <w:t xml:space="preserve"> due to the influence that a spouse has on visiting a family physician</w:t>
        </w:r>
      </w:ins>
      <w:r w:rsidRPr="0094149B">
        <w:rPr>
          <w:rFonts w:ascii="Times New Roman" w:hAnsi="Times New Roman" w:cs="Times New Roman"/>
          <w:bCs/>
          <w:i/>
          <w:iCs/>
          <w:lang w:val="en-US"/>
        </w:rPr>
        <w:t>,</w:t>
      </w:r>
      <w:ins w:id="93" w:author="Parks, Robbie M" w:date="2022-03-01T10:56:00Z">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94" w:author="Parks, Robbie M" w:date="2022-03-01T10:56: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63</w:t>
      </w:r>
      <w:ins w:id="95" w:author="Parks, Robbie M" w:date="2022-03-01T10:56:00Z">
        <w:r w:rsidRPr="0094149B">
          <w:rPr>
            <w:rFonts w:ascii="Times New Roman" w:hAnsi="Times New Roman" w:cs="Times New Roman"/>
            <w:i/>
            <w:iCs/>
            <w:lang w:val="en-US"/>
          </w:rPr>
          <w:fldChar w:fldCharType="end"/>
        </w:r>
      </w:ins>
      <w:commentRangeEnd w:id="91"/>
      <w:r w:rsidR="006860B1">
        <w:rPr>
          <w:rStyle w:val="CommentReference"/>
        </w:rPr>
        <w:commentReference w:id="91"/>
      </w:r>
      <w:r w:rsidRPr="0094149B">
        <w:rPr>
          <w:rFonts w:ascii="Times New Roman" w:hAnsi="Times New Roman" w:cs="Times New Roman"/>
          <w:bCs/>
          <w:i/>
          <w:iCs/>
          <w:lang w:val="en-US"/>
        </w:rPr>
        <w:t xml:space="preserve"> last reported place of residence from postcode (Greater Copenhagen, big cities of Denmark, rest of Denmark, Greenland)</w:t>
      </w:r>
      <w:ins w:id="96" w:author="Parks, Robbie M" w:date="2022-03-01T10:57:00Z">
        <w:r w:rsidRPr="0094149B">
          <w:rPr>
            <w:rFonts w:ascii="Times New Roman" w:hAnsi="Times New Roman" w:cs="Times New Roman"/>
            <w:bCs/>
            <w:i/>
            <w:iCs/>
            <w:lang w:val="en-US"/>
          </w:rPr>
          <w:t xml:space="preserve"> to account for various local environmental and behavioral stressors,</w:t>
        </w:r>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97" w:author="Parks, Robbie M" w:date="2022-03-01T10:57: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7</w:t>
      </w:r>
      <w:ins w:id="98" w:author="Parks, Robbie M" w:date="2022-03-01T10:57:00Z">
        <w:r w:rsidRPr="0094149B">
          <w:rPr>
            <w:rFonts w:ascii="Times New Roman" w:hAnsi="Times New Roman" w:cs="Times New Roman"/>
            <w:i/>
            <w:iCs/>
            <w:lang w:val="en-US"/>
          </w:rPr>
          <w:fldChar w:fldCharType="end"/>
        </w:r>
      </w:ins>
      <w:r w:rsidRPr="0094149B">
        <w:rPr>
          <w:rFonts w:ascii="Times New Roman" w:hAnsi="Times New Roman" w:cs="Times New Roman"/>
          <w:bCs/>
          <w:i/>
          <w:iCs/>
          <w:lang w:val="en-US"/>
        </w:rPr>
        <w:t xml:space="preserve"> and place of birth (Greater Copenhagen, big cities of Denmark, rest of Denmark, Greenland, foreign, unknown) to adjust for other potential family-specific, location-specific, and early-life confounders</w:t>
      </w:r>
      <w:ins w:id="99" w:author="Parks, Robbie M" w:date="2022-03-01T11:00:00Z">
        <w:r w:rsidRPr="0094149B">
          <w:rPr>
            <w:rFonts w:ascii="Times New Roman" w:hAnsi="Times New Roman" w:cs="Times New Roman"/>
            <w:bCs/>
            <w:i/>
            <w:iCs/>
            <w:lang w:val="en-US"/>
          </w:rPr>
          <w:t>, which may have an impact on the probability of developing ALS</w:t>
        </w:r>
      </w:ins>
      <w:r w:rsidRPr="0094149B">
        <w:rPr>
          <w:rFonts w:ascii="Times New Roman" w:hAnsi="Times New Roman" w:cs="Times New Roman"/>
          <w:bCs/>
          <w:i/>
          <w:iCs/>
          <w:lang w:val="en-US"/>
        </w:rPr>
        <w:t>.</w:t>
      </w:r>
      <w:ins w:id="100" w:author="Parks, Robbie M" w:date="2022-03-01T11:01:00Z">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01" w:author="Parks, Robbie M" w:date="2022-03-01T11:01: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64</w:t>
      </w:r>
      <w:ins w:id="102" w:author="Parks, Robbie M" w:date="2022-03-01T11:01:00Z">
        <w:r w:rsidRPr="0094149B">
          <w:rPr>
            <w:rFonts w:ascii="Times New Roman" w:hAnsi="Times New Roman" w:cs="Times New Roman"/>
            <w:i/>
            <w:iCs/>
            <w:lang w:val="en-US"/>
          </w:rPr>
          <w:fldChar w:fldCharType="end"/>
        </w:r>
      </w:ins>
      <w:r w:rsidRPr="0094149B">
        <w:rPr>
          <w:rFonts w:ascii="Times New Roman" w:hAnsi="Times New Roman" w:cs="Times New Roman"/>
          <w:bCs/>
          <w:i/>
          <w:iCs/>
          <w:lang w:val="en-US"/>
        </w:rPr>
        <w:t xml:space="preserve"> </w:t>
      </w:r>
      <w:ins w:id="103" w:author="Parks, Robbie M" w:date="2022-03-01T11:02:00Z">
        <w:r w:rsidRPr="0094149B">
          <w:rPr>
            <w:rFonts w:ascii="Times New Roman" w:hAnsi="Times New Roman" w:cs="Times New Roman"/>
            <w:bCs/>
            <w:i/>
            <w:iCs/>
            <w:lang w:val="en-US"/>
          </w:rPr>
          <w:t>Ultimately</w:t>
        </w:r>
      </w:ins>
      <w:ins w:id="104" w:author="Parks, Robbie M" w:date="2022-03-01T11:03:00Z">
        <w:r w:rsidRPr="0094149B">
          <w:rPr>
            <w:rFonts w:ascii="Times New Roman" w:hAnsi="Times New Roman" w:cs="Times New Roman"/>
            <w:bCs/>
            <w:i/>
            <w:iCs/>
            <w:lang w:val="en-US"/>
          </w:rPr>
          <w:t>, we were limited by what was available in the Danish Civil Registration System.</w:t>
        </w:r>
      </w:ins>
    </w:p>
    <w:p w14:paraId="5A8AB933" w14:textId="5CC68F1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03AD67E6" w14:textId="0179F158" w:rsidR="00766DF0" w:rsidRDefault="00AB0F0F" w:rsidP="00B45B6C">
      <w:pPr>
        <w:jc w:val="both"/>
        <w:rPr>
          <w:rFonts w:ascii="Times New Roman" w:hAnsi="Times New Roman" w:cs="Times New Roman"/>
          <w:i/>
          <w:iCs/>
          <w:lang w:val="en-US"/>
        </w:rPr>
      </w:pPr>
      <w:commentRangeStart w:id="105"/>
      <w:r w:rsidRPr="00766DF0">
        <w:rPr>
          <w:rFonts w:ascii="Times New Roman" w:hAnsi="Times New Roman" w:cs="Times New Roman"/>
          <w:i/>
          <w:iCs/>
          <w:lang w:val="en-US"/>
        </w:rPr>
        <w:t>[</w:t>
      </w:r>
      <w:r w:rsidR="00766DF0" w:rsidRPr="00766DF0">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00766DF0" w:rsidRPr="00766DF0">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00766DF0" w:rsidRPr="00766DF0">
        <w:rPr>
          <w:rFonts w:ascii="Times New Roman" w:hAnsi="Times New Roman" w:cs="Times New Roman"/>
          <w:i/>
          <w:iCs/>
          <w:lang w:val="en-US"/>
        </w:rPr>
        <w:t xml:space="preserve"> exposures in the model</w:t>
      </w:r>
      <w:ins w:id="106" w:author="Parks, Robbie M" w:date="2022-03-01T11:09:00Z">
        <w:r w:rsidR="00766DF0" w:rsidRPr="00766DF0">
          <w:rPr>
            <w:rFonts w:ascii="Times New Roman" w:hAnsi="Times New Roman" w:cs="Times New Roman"/>
            <w:i/>
            <w:iCs/>
            <w:lang w:val="en-US"/>
          </w:rPr>
          <w:t>, as ozone concentrations have been associated with many adverse health outcomes</w:t>
        </w:r>
      </w:ins>
      <w:r w:rsidR="00766DF0" w:rsidRPr="00766DF0">
        <w:rPr>
          <w:rFonts w:ascii="Times New Roman" w:hAnsi="Times New Roman" w:cs="Times New Roman"/>
          <w:i/>
          <w:iCs/>
          <w:lang w:val="en-US"/>
        </w:rPr>
        <w:t>,</w:t>
      </w:r>
      <w:ins w:id="107" w:author="Parks, Robbie M" w:date="2022-03-01T11:09:00Z">
        <w:r w:rsidR="00766DF0" w:rsidRPr="00766DF0">
          <w:rPr>
            <w:rFonts w:ascii="Times New Roman" w:hAnsi="Times New Roman" w:cs="Times New Roman"/>
            <w:i/>
            <w:iCs/>
            <w:lang w:val="en-US"/>
          </w:rPr>
          <w:fldChar w:fldCharType="begin"/>
        </w:r>
      </w:ins>
      <w:r w:rsidR="00766DF0" w:rsidRPr="00766DF0">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08" w:author="Parks, Robbie M" w:date="2022-03-01T11:09:00Z">
        <w:r w:rsidR="00766DF0" w:rsidRPr="00766DF0">
          <w:rPr>
            <w:rFonts w:ascii="Times New Roman" w:hAnsi="Times New Roman" w:cs="Times New Roman"/>
            <w:i/>
            <w:iCs/>
            <w:lang w:val="en-US"/>
          </w:rPr>
          <w:fldChar w:fldCharType="separate"/>
        </w:r>
      </w:ins>
      <w:r w:rsidR="00766DF0" w:rsidRPr="00766DF0">
        <w:rPr>
          <w:rFonts w:ascii="Times New Roman" w:hAnsi="Times New Roman" w:cs="Times New Roman"/>
          <w:i/>
          <w:iCs/>
          <w:vertAlign w:val="superscript"/>
          <w:lang w:val="en-US"/>
        </w:rPr>
        <w:t>69</w:t>
      </w:r>
      <w:ins w:id="109" w:author="Parks, Robbie M" w:date="2022-03-01T11:09:00Z">
        <w:r w:rsidR="00766DF0" w:rsidRPr="00766DF0">
          <w:rPr>
            <w:rFonts w:ascii="Times New Roman" w:hAnsi="Times New Roman" w:cs="Times New Roman"/>
            <w:i/>
            <w:iCs/>
            <w:lang w:val="en-US"/>
          </w:rPr>
          <w:fldChar w:fldCharType="end"/>
        </w:r>
      </w:ins>
      <w:r w:rsidR="00766DF0">
        <w:rPr>
          <w:rFonts w:ascii="Times New Roman" w:hAnsi="Times New Roman" w:cs="Times New Roman"/>
          <w:i/>
          <w:iCs/>
          <w:lang w:val="en-US"/>
        </w:rPr>
        <w:t xml:space="preserve"> […]</w:t>
      </w:r>
      <w:commentRangeEnd w:id="105"/>
      <w:r w:rsidR="0048299A">
        <w:rPr>
          <w:rStyle w:val="CommentReference"/>
        </w:rPr>
        <w:commentReference w:id="105"/>
      </w:r>
    </w:p>
    <w:p w14:paraId="4DF31E86" w14:textId="1122EB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4A47AA26" w14:textId="77777777" w:rsidR="00661675" w:rsidRDefault="00661675" w:rsidP="00B45B6C">
      <w:pPr>
        <w:jc w:val="both"/>
        <w:rPr>
          <w:rFonts w:ascii="Times New Roman" w:hAnsi="Times New Roman" w:cs="Times New Roman"/>
          <w:i/>
          <w:iCs/>
          <w:lang w:val="en-US"/>
        </w:rPr>
      </w:pPr>
      <w:r w:rsidRPr="00661675">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661675">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661675">
        <w:rPr>
          <w:rFonts w:ascii="Times New Roman" w:hAnsi="Times New Roman" w:cs="Times New Roman"/>
          <w:i/>
          <w:iCs/>
          <w:lang w:val="en-US"/>
        </w:rPr>
        <w:t xml:space="preserve"> and </w:t>
      </w:r>
      <m:oMath>
        <m:r>
          <w:rPr>
            <w:rFonts w:ascii="Cambria Math" w:hAnsi="Cambria Math" w:cs="Times New Roman"/>
            <w:lang w:val="en-US"/>
          </w:rPr>
          <m:t>τ</m:t>
        </m:r>
      </m:oMath>
      <w:r w:rsidRPr="00661675">
        <w:rPr>
          <w:rFonts w:ascii="Times New Roman" w:hAnsi="Times New Roman" w:cs="Times New Roman"/>
          <w:i/>
          <w:iCs/>
          <w:lang w:val="en-US"/>
        </w:rPr>
        <w:t xml:space="preserve"> we used Half-Cauchy(0,10), as recommended by Gelman, Polson and Scott</w:t>
      </w:r>
      <w:ins w:id="110" w:author="Parks, Robbie M" w:date="2022-03-01T11:26:00Z">
        <w:r w:rsidRPr="00661675">
          <w:rPr>
            <w:rFonts w:ascii="Times New Roman" w:hAnsi="Times New Roman" w:cs="Times New Roman"/>
            <w:i/>
            <w:iCs/>
            <w:lang w:val="en-US"/>
          </w:rPr>
          <w:t xml:space="preserve"> as a weakly-informative prior</w:t>
        </w:r>
      </w:ins>
      <w:r w:rsidRPr="00661675">
        <w:rPr>
          <w:rFonts w:ascii="Times New Roman" w:hAnsi="Times New Roman" w:cs="Times New Roman"/>
          <w:i/>
          <w:iCs/>
          <w:lang w:val="en-US"/>
        </w:rPr>
        <w:t>;</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71,72</w:t>
      </w:r>
      <w:r w:rsidRPr="00661675">
        <w:rPr>
          <w:rFonts w:ascii="Times New Roman" w:hAnsi="Times New Roman" w:cs="Times New Roman"/>
          <w:i/>
          <w:iCs/>
          <w:lang w:val="en-US"/>
        </w:rPr>
        <w:fldChar w:fldCharType="end"/>
      </w:r>
      <w:r w:rsidRPr="00661675">
        <w:rPr>
          <w:rFonts w:ascii="Times New Roman" w:hAnsi="Times New Roman" w:cs="Times New Roman"/>
          <w:i/>
          <w:iCs/>
          <w:lang w:val="en-US"/>
        </w:rPr>
        <w:t xml:space="preserve"> </w:t>
      </w:r>
      <w:del w:id="111" w:author="Parks, Robbie M" w:date="2022-02-03T13:37:00Z">
        <w:r w:rsidRPr="00661675" w:rsidDel="00526DD6">
          <w:rPr>
            <w:rFonts w:ascii="Times New Roman" w:hAnsi="Times New Roman" w:cs="Times New Roman"/>
            <w:i/>
            <w:iCs/>
            <w:lang w:val="en-US"/>
          </w:rPr>
          <w:delText xml:space="preserve">and </w:delText>
        </w:r>
      </w:del>
      <m:oMath>
        <m:r>
          <w:rPr>
            <w:rFonts w:ascii="Cambria Math" w:hAnsi="Cambria Math" w:cs="Times New Roman"/>
            <w:lang w:val="en-US"/>
          </w:rPr>
          <m:t>Ω</m:t>
        </m:r>
      </m:oMath>
      <w:r w:rsidRPr="00661675">
        <w:rPr>
          <w:rFonts w:ascii="Times New Roman" w:hAnsi="Times New Roman" w:cs="Times New Roman"/>
          <w:i/>
          <w:iCs/>
          <w:lang w:val="en-US"/>
        </w:rPr>
        <w:t xml:space="preserve"> was defined by </w:t>
      </w:r>
      <w:ins w:id="112" w:author="Parks, Robbie M" w:date="2022-03-01T11:27:00Z">
        <w:r w:rsidRPr="00661675">
          <w:rPr>
            <w:rFonts w:ascii="Times New Roman" w:hAnsi="Times New Roman" w:cs="Times New Roman"/>
            <w:i/>
            <w:iCs/>
            <w:lang w:val="en-US"/>
          </w:rPr>
          <w:t xml:space="preserve">the weakly-informative prior </w:t>
        </w:r>
      </w:ins>
      <w:proofErr w:type="spellStart"/>
      <w:r w:rsidRPr="00661675">
        <w:rPr>
          <w:rFonts w:ascii="Times New Roman" w:hAnsi="Times New Roman" w:cs="Times New Roman"/>
          <w:i/>
          <w:iCs/>
          <w:lang w:val="en-US"/>
        </w:rPr>
        <w:t>LKJCorr</w:t>
      </w:r>
      <w:proofErr w:type="spellEnd"/>
      <w:r w:rsidRPr="00661675">
        <w:rPr>
          <w:rFonts w:ascii="Times New Roman" w:hAnsi="Times New Roman" w:cs="Times New Roman"/>
          <w:i/>
          <w:iCs/>
          <w:lang w:val="en-US"/>
        </w:rPr>
        <w:t>(1).</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73</w:t>
      </w:r>
      <w:r w:rsidRPr="00661675">
        <w:rPr>
          <w:rFonts w:ascii="Times New Roman" w:hAnsi="Times New Roman" w:cs="Times New Roman"/>
          <w:i/>
          <w:iCs/>
          <w:lang w:val="en-US"/>
        </w:rPr>
        <w:fldChar w:fldCharType="end"/>
      </w:r>
    </w:p>
    <w:p w14:paraId="79983D3B" w14:textId="1351F59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74F0A157" w14:textId="77777777" w:rsidR="00053309" w:rsidRPr="00053309" w:rsidRDefault="00053309" w:rsidP="00053309">
      <w:pPr>
        <w:jc w:val="both"/>
        <w:rPr>
          <w:rFonts w:ascii="Times New Roman" w:hAnsi="Times New Roman" w:cs="Times New Roman"/>
          <w:bCs/>
          <w:i/>
          <w:iCs/>
          <w:lang w:val="en-US"/>
        </w:rPr>
      </w:pPr>
      <w:r w:rsidRPr="00053309">
        <w:rPr>
          <w:rFonts w:ascii="Times New Roman" w:hAnsi="Times New Roman" w:cs="Times New Roman"/>
          <w:bCs/>
          <w:i/>
          <w:iCs/>
          <w:lang w:val="en-US"/>
        </w:rPr>
        <w:t>For the main results, we present 5-year average exposure associations</w:t>
      </w:r>
      <w:ins w:id="113" w:author="Parks, Robbie M" w:date="2022-03-01T11:30:00Z">
        <w:r w:rsidRPr="00053309">
          <w:rPr>
            <w:rFonts w:ascii="Times New Roman" w:hAnsi="Times New Roman" w:cs="Times New Roman"/>
            <w:bCs/>
            <w:i/>
            <w:iCs/>
            <w:lang w:val="en-US"/>
          </w:rPr>
          <w:t xml:space="preserve"> as a </w:t>
        </w:r>
        <w:commentRangeStart w:id="114"/>
        <w:r w:rsidRPr="00053309">
          <w:rPr>
            <w:rFonts w:ascii="Times New Roman" w:hAnsi="Times New Roman" w:cs="Times New Roman"/>
            <w:bCs/>
            <w:i/>
            <w:iCs/>
            <w:lang w:val="en-US"/>
          </w:rPr>
          <w:t xml:space="preserve">balance </w:t>
        </w:r>
      </w:ins>
      <w:commentRangeEnd w:id="114"/>
      <w:r w:rsidR="00863E36">
        <w:rPr>
          <w:rStyle w:val="CommentReference"/>
        </w:rPr>
        <w:commentReference w:id="114"/>
      </w:r>
      <w:ins w:id="115" w:author="Parks, Robbie M" w:date="2022-03-01T11:30:00Z">
        <w:r w:rsidRPr="00053309">
          <w:rPr>
            <w:rFonts w:ascii="Times New Roman" w:hAnsi="Times New Roman" w:cs="Times New Roman"/>
            <w:bCs/>
            <w:i/>
            <w:iCs/>
            <w:lang w:val="en-US"/>
          </w:rPr>
          <w:t>betw</w:t>
        </w:r>
      </w:ins>
      <w:ins w:id="116" w:author="Parks, Robbie M" w:date="2022-03-01T11:31:00Z">
        <w:r w:rsidRPr="00053309">
          <w:rPr>
            <w:rFonts w:ascii="Times New Roman" w:hAnsi="Times New Roman" w:cs="Times New Roman"/>
            <w:bCs/>
            <w:i/>
            <w:iCs/>
            <w:lang w:val="en-US"/>
          </w:rPr>
          <w:t>een most recent exposure as well as long-term concentration</w:t>
        </w:r>
      </w:ins>
      <w:r w:rsidRPr="00053309">
        <w:rPr>
          <w:rFonts w:ascii="Times New Roman" w:hAnsi="Times New Roman" w:cs="Times New Roman"/>
          <w:bCs/>
          <w:i/>
          <w:iCs/>
          <w:lang w:val="en-US"/>
        </w:rPr>
        <w:t xml:space="preserve">. </w:t>
      </w:r>
    </w:p>
    <w:p w14:paraId="383399C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748F6161"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lastRenderedPageBreak/>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are less than 0</w:t>
      </w:r>
      <w:r w:rsidR="009A3F72">
        <w:rPr>
          <w:rFonts w:ascii="Times New Roman" w:hAnsi="Times New Roman" w:cs="Times New Roman"/>
          <w:lang w:val="en-US"/>
        </w:rPr>
        <w:t>% change</w:t>
      </w:r>
      <w:r w:rsidR="007559BE" w:rsidRPr="0011140B">
        <w:rPr>
          <w:rFonts w:ascii="Times New Roman" w:hAnsi="Times New Roman" w:cs="Times New Roman"/>
          <w:lang w:val="en-US"/>
        </w:rPr>
        <w:t xml:space="preserve">, the credible intervals overlap with the null. </w:t>
      </w:r>
      <w:r w:rsidR="00DD2042">
        <w:rPr>
          <w:rFonts w:ascii="Times New Roman" w:hAnsi="Times New Roman" w:cs="Times New Roman"/>
          <w:lang w:val="en-US"/>
        </w:rPr>
        <w:t xml:space="preserve">Nevertheless, we were still surprised by this result also. </w:t>
      </w:r>
      <w:proofErr w:type="spellStart"/>
      <w:r w:rsidR="007559BE" w:rsidRPr="0011140B">
        <w:rPr>
          <w:rFonts w:ascii="Times New Roman" w:hAnsi="Times New Roman" w:cs="Times New Roman"/>
          <w:lang w:val="en-US"/>
        </w:rPr>
        <w:t>We</w:t>
      </w:r>
      <w:proofErr w:type="spellEnd"/>
      <w:r w:rsidR="007559BE" w:rsidRPr="0011140B">
        <w:rPr>
          <w:rFonts w:ascii="Times New Roman" w:hAnsi="Times New Roman" w:cs="Times New Roman"/>
          <w:lang w:val="en-US"/>
        </w:rPr>
        <w:t xml:space="preserv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096B5AE2" w14:textId="0F8089FA" w:rsidR="00ED23D1" w:rsidRPr="0011140B" w:rsidRDefault="007559BE"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10D396A"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5104B673" w14:textId="77777777" w:rsidR="00377675" w:rsidRDefault="00377675" w:rsidP="00B45B6C">
      <w:pPr>
        <w:jc w:val="both"/>
        <w:rPr>
          <w:rFonts w:ascii="Times New Roman" w:hAnsi="Times New Roman" w:cs="Times New Roman"/>
          <w:bCs/>
          <w:i/>
          <w:iCs/>
          <w:lang w:val="en-US"/>
        </w:rPr>
      </w:pPr>
      <w:r w:rsidRPr="00377675">
        <w:rPr>
          <w:rFonts w:ascii="Times New Roman" w:hAnsi="Times New Roman" w:cs="Times New Roman"/>
          <w:bCs/>
          <w:i/>
          <w:iCs/>
          <w:lang w:val="en-US"/>
        </w:rPr>
        <w:t>O</w:t>
      </w:r>
      <w:r w:rsidRPr="00377675">
        <w:rPr>
          <w:rFonts w:ascii="Times New Roman" w:hAnsi="Times New Roman" w:cs="Times New Roman"/>
          <w:bCs/>
          <w:i/>
          <w:iCs/>
          <w:vertAlign w:val="subscript"/>
          <w:lang w:val="en-US"/>
        </w:rPr>
        <w:t xml:space="preserve">3 </w:t>
      </w:r>
      <w:r w:rsidRPr="00377675">
        <w:rPr>
          <w:rFonts w:ascii="Times New Roman" w:hAnsi="Times New Roman" w:cs="Times New Roman"/>
          <w:bCs/>
          <w:i/>
          <w:iCs/>
          <w:lang w:val="en-US"/>
        </w:rPr>
        <w:t>was negatively correlated with other pollutants</w:t>
      </w:r>
      <w:ins w:id="117" w:author="Parks, Robbie M" w:date="2022-03-01T11:39:00Z">
        <w:r w:rsidRPr="00377675">
          <w:rPr>
            <w:rFonts w:ascii="Times New Roman" w:hAnsi="Times New Roman" w:cs="Times New Roman"/>
            <w:bCs/>
            <w:i/>
            <w:iCs/>
            <w:lang w:val="en-US"/>
          </w:rPr>
          <w:t xml:space="preserve">, ranging from </w:t>
        </w:r>
      </w:ins>
      <w:ins w:id="118" w:author="Parks, Robbie M" w:date="2022-03-01T11:40:00Z">
        <w:r w:rsidRPr="00377675">
          <w:rPr>
            <w:rFonts w:ascii="Times New Roman" w:hAnsi="Times New Roman" w:cs="Times New Roman"/>
            <w:bCs/>
            <w:i/>
            <w:iCs/>
            <w:lang w:val="en-US"/>
          </w:rPr>
          <w:t>-</w:t>
        </w:r>
      </w:ins>
      <w:ins w:id="119" w:author="Parks, Robbie M" w:date="2022-03-01T11:39:00Z">
        <w:r w:rsidRPr="00377675">
          <w:rPr>
            <w:rFonts w:ascii="Times New Roman" w:hAnsi="Times New Roman" w:cs="Times New Roman"/>
            <w:bCs/>
            <w:i/>
            <w:iCs/>
            <w:lang w:val="en-US"/>
          </w:rPr>
          <w:t>0.</w:t>
        </w:r>
      </w:ins>
      <w:ins w:id="120" w:author="Parks, Robbie M" w:date="2022-03-01T11:40:00Z">
        <w:r w:rsidRPr="00377675">
          <w:rPr>
            <w:rFonts w:ascii="Times New Roman" w:hAnsi="Times New Roman" w:cs="Times New Roman"/>
            <w:bCs/>
            <w:i/>
            <w:iCs/>
            <w:lang w:val="en-US"/>
          </w:rPr>
          <w:t>58</w:t>
        </w:r>
      </w:ins>
      <w:ins w:id="121" w:author="Parks, Robbie M" w:date="2022-03-01T11:39:00Z">
        <w:r w:rsidRPr="00377675">
          <w:rPr>
            <w:rFonts w:ascii="Times New Roman" w:hAnsi="Times New Roman" w:cs="Times New Roman"/>
            <w:bCs/>
            <w:i/>
            <w:iCs/>
            <w:lang w:val="en-US"/>
          </w:rPr>
          <w:t xml:space="preserve"> to </w:t>
        </w:r>
      </w:ins>
      <w:ins w:id="122" w:author="Parks, Robbie M" w:date="2022-03-01T11:40:00Z">
        <w:r w:rsidRPr="00377675">
          <w:rPr>
            <w:rFonts w:ascii="Times New Roman" w:hAnsi="Times New Roman" w:cs="Times New Roman"/>
            <w:bCs/>
            <w:i/>
            <w:iCs/>
            <w:lang w:val="en-US"/>
          </w:rPr>
          <w:t>-</w:t>
        </w:r>
      </w:ins>
      <w:ins w:id="123" w:author="Parks, Robbie M" w:date="2022-03-01T11:39:00Z">
        <w:r w:rsidRPr="00377675">
          <w:rPr>
            <w:rFonts w:ascii="Times New Roman" w:hAnsi="Times New Roman" w:cs="Times New Roman"/>
            <w:bCs/>
            <w:i/>
            <w:iCs/>
            <w:lang w:val="en-US"/>
          </w:rPr>
          <w:t>0.</w:t>
        </w:r>
      </w:ins>
      <w:ins w:id="124" w:author="Parks, Robbie M" w:date="2022-03-01T11:40:00Z">
        <w:r w:rsidRPr="00377675">
          <w:rPr>
            <w:rFonts w:ascii="Times New Roman" w:hAnsi="Times New Roman" w:cs="Times New Roman"/>
            <w:bCs/>
            <w:i/>
            <w:iCs/>
            <w:lang w:val="en-US"/>
          </w:rPr>
          <w:t>88</w:t>
        </w:r>
      </w:ins>
      <w:r w:rsidRPr="00377675">
        <w:rPr>
          <w:rFonts w:ascii="Times New Roman" w:hAnsi="Times New Roman" w:cs="Times New Roman"/>
          <w:bCs/>
          <w:i/>
          <w:iCs/>
          <w:lang w:val="en-US"/>
        </w:rPr>
        <w:t>.</w:t>
      </w:r>
    </w:p>
    <w:p w14:paraId="19E38C99" w14:textId="50CFDAA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41C62E5A" w14:textId="77777777" w:rsidR="00170F26" w:rsidRPr="00170F26" w:rsidRDefault="00170F26" w:rsidP="00170F26">
      <w:pPr>
        <w:jc w:val="both"/>
        <w:rPr>
          <w:rFonts w:ascii="Times New Roman" w:hAnsi="Times New Roman" w:cs="Times New Roman"/>
          <w:i/>
          <w:iCs/>
          <w:lang w:val="en-US"/>
        </w:rPr>
      </w:pPr>
      <w:r w:rsidRPr="00170F26">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125" w:author="Parks, Robbie M" w:date="2022-03-01T11:42:00Z">
        <w:r w:rsidRPr="00170F26">
          <w:rPr>
            <w:rFonts w:ascii="Times New Roman" w:hAnsi="Times New Roman" w:cs="Times New Roman"/>
            <w:i/>
            <w:iCs/>
            <w:lang w:val="en-US"/>
          </w:rPr>
          <w:t>A 50% probability means that it is as likely as not that the marginal is null</w:t>
        </w:r>
      </w:ins>
      <w:ins w:id="126" w:author="Parks, Robbie M" w:date="2022-03-01T11:43:00Z">
        <w:r w:rsidRPr="00170F26">
          <w:rPr>
            <w:rFonts w:ascii="Times New Roman" w:hAnsi="Times New Roman" w:cs="Times New Roman"/>
            <w:i/>
            <w:iCs/>
            <w:lang w:val="en-US"/>
          </w:rPr>
          <w:t xml:space="preserve">, a probability closer to 100% indicates that the association is more likely to be truly positive, with closer to </w:t>
        </w:r>
      </w:ins>
      <w:ins w:id="127" w:author="Parks, Robbie M" w:date="2022-03-01T11:44:00Z">
        <w:r w:rsidRPr="00170F26">
          <w:rPr>
            <w:rFonts w:ascii="Times New Roman" w:hAnsi="Times New Roman" w:cs="Times New Roman"/>
            <w:i/>
            <w:iCs/>
            <w:lang w:val="en-US"/>
          </w:rPr>
          <w:t>0% indicating more likely to be truly negative.</w:t>
        </w:r>
      </w:ins>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resulted in positive associations for each of EC, NOx, CO, with positive associations for non-EC PM2.5 in all but the model with EC." Is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the correct figure?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w:t>
      </w:r>
      <w:proofErr w:type="spellStart"/>
      <w:r w:rsidR="00475C8D" w:rsidRPr="0011140B">
        <w:rPr>
          <w:rFonts w:ascii="Times New Roman" w:hAnsi="Times New Roman" w:cs="Times New Roman"/>
          <w:lang w:val="en-US"/>
        </w:rPr>
        <w:t>eFigure</w:t>
      </w:r>
      <w:proofErr w:type="spellEnd"/>
      <w:r w:rsidR="00475C8D" w:rsidRPr="0011140B">
        <w:rPr>
          <w:rFonts w:ascii="Times New Roman" w:hAnsi="Times New Roman" w:cs="Times New Roman"/>
          <w:lang w:val="en-US"/>
        </w:rPr>
        <w:t xml:space="preserv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04FB1AC2" w14:textId="77777777" w:rsidR="00CB73D5" w:rsidRDefault="00CB73D5" w:rsidP="00B45B6C">
      <w:pPr>
        <w:jc w:val="both"/>
        <w:rPr>
          <w:rFonts w:ascii="Times New Roman" w:hAnsi="Times New Roman" w:cs="Times New Roman"/>
          <w:bCs/>
          <w:i/>
          <w:iCs/>
        </w:rPr>
      </w:pPr>
      <w:r w:rsidRPr="00CB73D5">
        <w:rPr>
          <w:rFonts w:ascii="Times New Roman" w:hAnsi="Times New Roman" w:cs="Times New Roman"/>
          <w:bCs/>
          <w:i/>
          <w:iCs/>
        </w:rPr>
        <w:t>Single-pollutant models for each traffic-related pollutant adjusting for non-EC PM</w:t>
      </w:r>
      <w:r w:rsidRPr="00CB73D5">
        <w:rPr>
          <w:rFonts w:ascii="Times New Roman" w:hAnsi="Times New Roman" w:cs="Times New Roman"/>
          <w:bCs/>
          <w:i/>
          <w:iCs/>
          <w:vertAlign w:val="subscript"/>
        </w:rPr>
        <w:t>2.5</w:t>
      </w:r>
      <w:r w:rsidRPr="00CB73D5">
        <w:rPr>
          <w:rFonts w:ascii="Times New Roman" w:hAnsi="Times New Roman" w:cs="Times New Roman"/>
          <w:bCs/>
          <w:i/>
          <w:iCs/>
        </w:rPr>
        <w:t xml:space="preserve"> (</w:t>
      </w:r>
      <w:proofErr w:type="spellStart"/>
      <w:r w:rsidRPr="00CB73D5">
        <w:rPr>
          <w:rFonts w:ascii="Times New Roman" w:hAnsi="Times New Roman" w:cs="Times New Roman"/>
          <w:bCs/>
          <w:i/>
          <w:iCs/>
        </w:rPr>
        <w:t>eFigure</w:t>
      </w:r>
      <w:proofErr w:type="spellEnd"/>
      <w:r w:rsidRPr="00CB73D5">
        <w:rPr>
          <w:rFonts w:ascii="Times New Roman" w:hAnsi="Times New Roman" w:cs="Times New Roman"/>
          <w:bCs/>
          <w:i/>
          <w:iCs/>
        </w:rPr>
        <w:t xml:space="preserve"> 1</w:t>
      </w:r>
      <w:ins w:id="128" w:author="Parks, Robbie M" w:date="2022-02-08T16:37:00Z">
        <w:r w:rsidRPr="00CB73D5">
          <w:rPr>
            <w:rFonts w:ascii="Times New Roman" w:hAnsi="Times New Roman" w:cs="Times New Roman"/>
            <w:bCs/>
            <w:i/>
            <w:iCs/>
          </w:rPr>
          <w:t xml:space="preserve">; </w:t>
        </w:r>
      </w:ins>
      <w:ins w:id="129" w:author="Parks, Robbie M" w:date="2022-02-08T16:38:00Z">
        <w:r w:rsidRPr="00CB73D5">
          <w:rPr>
            <w:rFonts w:ascii="Times New Roman" w:hAnsi="Times New Roman" w:cs="Times New Roman"/>
            <w:bCs/>
            <w:i/>
            <w:iCs/>
          </w:rPr>
          <w:t xml:space="preserve">single traffic-related pollutant </w:t>
        </w:r>
      </w:ins>
      <w:ins w:id="130" w:author="Parks, Robbie M" w:date="2022-02-08T16:37:00Z">
        <w:r w:rsidRPr="00CB73D5">
          <w:rPr>
            <w:rFonts w:ascii="Times New Roman" w:hAnsi="Times New Roman" w:cs="Times New Roman"/>
            <w:bCs/>
            <w:i/>
            <w:iCs/>
          </w:rPr>
          <w:t>models D, E and F</w:t>
        </w:r>
      </w:ins>
      <w:r w:rsidRPr="00CB73D5">
        <w:rPr>
          <w:rFonts w:ascii="Times New Roman" w:hAnsi="Times New Roman" w:cs="Times New Roman"/>
          <w:bCs/>
          <w:i/>
          <w:iCs/>
        </w:rPr>
        <w:t>) resulted in positive associations for each of EC, NO</w:t>
      </w:r>
      <w:r w:rsidRPr="00CB73D5">
        <w:rPr>
          <w:rFonts w:ascii="Times New Roman" w:hAnsi="Times New Roman" w:cs="Times New Roman"/>
          <w:bCs/>
          <w:i/>
          <w:iCs/>
          <w:vertAlign w:val="subscript"/>
        </w:rPr>
        <w:t>x</w:t>
      </w:r>
      <w:r w:rsidRPr="00CB73D5">
        <w:rPr>
          <w:rFonts w:ascii="Times New Roman" w:hAnsi="Times New Roman" w:cs="Times New Roman"/>
          <w:bCs/>
          <w:i/>
          <w:iCs/>
        </w:rPr>
        <w:t>, CO, with positive associations for non-EC PM</w:t>
      </w:r>
      <w:r w:rsidRPr="00CB73D5">
        <w:rPr>
          <w:rFonts w:ascii="Times New Roman" w:hAnsi="Times New Roman" w:cs="Times New Roman"/>
          <w:bCs/>
          <w:i/>
          <w:iCs/>
          <w:vertAlign w:val="subscript"/>
        </w:rPr>
        <w:t xml:space="preserve">2.5 </w:t>
      </w:r>
      <w:r w:rsidRPr="00CB73D5">
        <w:rPr>
          <w:rFonts w:ascii="Times New Roman" w:hAnsi="Times New Roman" w:cs="Times New Roman"/>
          <w:bCs/>
          <w:i/>
          <w:iCs/>
        </w:rPr>
        <w:t>in all but the model with EC.</w:t>
      </w:r>
    </w:p>
    <w:p w14:paraId="68DB168F" w14:textId="15915F20"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Discussion, page 13, line 38: Authors state that they found an average increase in concentration of traffic-related pollutants was associated with </w:t>
      </w:r>
      <w:proofErr w:type="spellStart"/>
      <w:r w:rsidRPr="0011140B">
        <w:rPr>
          <w:rFonts w:ascii="Times New Roman" w:hAnsi="Times New Roman" w:cs="Times New Roman"/>
          <w:b/>
          <w:bCs/>
          <w:lang w:val="en-US"/>
        </w:rPr>
        <w:t>and</w:t>
      </w:r>
      <w:proofErr w:type="spellEnd"/>
      <w:r w:rsidRPr="0011140B">
        <w:rPr>
          <w:rFonts w:ascii="Times New Roman" w:hAnsi="Times New Roman" w:cs="Times New Roman"/>
          <w:b/>
          <w:bCs/>
          <w:lang w:val="en-US"/>
        </w:rPr>
        <w:t xml:space="preserve">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2511D42B" w14:textId="77777777" w:rsidR="005F1738" w:rsidRDefault="005F1738" w:rsidP="00B45B6C">
      <w:pPr>
        <w:jc w:val="both"/>
        <w:rPr>
          <w:rFonts w:ascii="Times New Roman" w:hAnsi="Times New Roman" w:cs="Times New Roman"/>
          <w:bCs/>
          <w:i/>
          <w:iCs/>
          <w:lang w:val="en-US"/>
        </w:rPr>
      </w:pPr>
      <w:r w:rsidRPr="005F1738">
        <w:rPr>
          <w:rFonts w:ascii="Times New Roman" w:hAnsi="Times New Roman" w:cs="Times New Roman"/>
          <w:bCs/>
          <w:i/>
          <w:iCs/>
          <w:lang w:val="en-US"/>
        </w:rPr>
        <w:t>In the largest case-control study of ALS and traffic-related air pollution to date, we found that a</w:t>
      </w:r>
      <w:ins w:id="131" w:author="Parks, Robbie M" w:date="2022-02-08T16:48:00Z">
        <w:r w:rsidRPr="005F1738">
          <w:rPr>
            <w:rFonts w:ascii="Times New Roman" w:hAnsi="Times New Roman" w:cs="Times New Roman"/>
            <w:bCs/>
            <w:i/>
            <w:iCs/>
            <w:lang w:val="en-US"/>
          </w:rPr>
          <w:t xml:space="preserve"> joint </w:t>
        </w:r>
      </w:ins>
      <w:del w:id="132" w:author="Parks, Robbie M" w:date="2022-02-08T16:48:00Z">
        <w:r w:rsidRPr="005F1738" w:rsidDel="00E23823">
          <w:rPr>
            <w:rFonts w:ascii="Times New Roman" w:hAnsi="Times New Roman" w:cs="Times New Roman"/>
            <w:bCs/>
            <w:i/>
            <w:iCs/>
            <w:lang w:val="en-US"/>
          </w:rPr>
          <w:delText xml:space="preserve">n </w:delText>
        </w:r>
      </w:del>
      <w:r w:rsidRPr="005F1738">
        <w:rPr>
          <w:rFonts w:ascii="Times New Roman" w:hAnsi="Times New Roman" w:cs="Times New Roman"/>
          <w:bCs/>
          <w:i/>
          <w:iCs/>
          <w:lang w:val="en-US"/>
        </w:rPr>
        <w:t xml:space="preserve">increase in average concentrations of traffic-related pollutants was </w:t>
      </w:r>
      <w:ins w:id="133" w:author="Parks, Robbie M" w:date="2022-03-03T15:48:00Z">
        <w:r w:rsidRPr="005F1738">
          <w:rPr>
            <w:rFonts w:ascii="Times New Roman" w:hAnsi="Times New Roman" w:cs="Times New Roman"/>
            <w:bCs/>
            <w:i/>
            <w:iCs/>
            <w:lang w:val="en-US"/>
          </w:rPr>
          <w:t xml:space="preserve">potentially </w:t>
        </w:r>
      </w:ins>
      <w:r w:rsidRPr="005F1738">
        <w:rPr>
          <w:rFonts w:ascii="Times New Roman" w:hAnsi="Times New Roman" w:cs="Times New Roman"/>
          <w:bCs/>
          <w:i/>
          <w:iCs/>
          <w:lang w:val="en-US"/>
        </w:rPr>
        <w:t xml:space="preserve">associated with an increase in odds of ALS diagnosis, </w:t>
      </w:r>
      <w:ins w:id="134" w:author="Parks, Robbie M" w:date="2022-03-03T15:49:00Z">
        <w:r w:rsidRPr="005F1738">
          <w:rPr>
            <w:rFonts w:ascii="Times New Roman" w:hAnsi="Times New Roman" w:cs="Times New Roman"/>
            <w:bCs/>
            <w:i/>
            <w:iCs/>
            <w:lang w:val="en-US"/>
          </w:rPr>
          <w:t xml:space="preserve">with the clearest results for </w:t>
        </w:r>
      </w:ins>
      <w:del w:id="135" w:author="Parks, Robbie M" w:date="2022-03-03T15:49:00Z">
        <w:r w:rsidRPr="005F1738" w:rsidDel="00065323">
          <w:rPr>
            <w:rFonts w:ascii="Times New Roman" w:hAnsi="Times New Roman" w:cs="Times New Roman"/>
            <w:bCs/>
            <w:i/>
            <w:iCs/>
            <w:lang w:val="en-US"/>
          </w:rPr>
          <w:delText xml:space="preserve">though not significant at the 95% credible interval level, apart from </w:delText>
        </w:r>
      </w:del>
      <w:r w:rsidRPr="005F1738">
        <w:rPr>
          <w:rFonts w:ascii="Times New Roman" w:hAnsi="Times New Roman" w:cs="Times New Roman"/>
          <w:bCs/>
          <w:i/>
          <w:iCs/>
          <w:lang w:val="en-US"/>
        </w:rPr>
        <w:t>EC</w:t>
      </w:r>
      <w:del w:id="136" w:author="Parks, Robbie M" w:date="2022-03-03T15:49:00Z">
        <w:r w:rsidRPr="005F1738" w:rsidDel="00065323">
          <w:rPr>
            <w:rFonts w:ascii="Times New Roman" w:hAnsi="Times New Roman" w:cs="Times New Roman"/>
            <w:bCs/>
            <w:i/>
            <w:iCs/>
            <w:lang w:val="en-US"/>
          </w:rPr>
          <w:delText xml:space="preserve"> for 1-year average SD increase</w:delText>
        </w:r>
      </w:del>
      <w:r w:rsidRPr="005F1738">
        <w:rPr>
          <w:rFonts w:ascii="Times New Roman" w:hAnsi="Times New Roman" w:cs="Times New Roman"/>
          <w:bCs/>
          <w:i/>
          <w:iCs/>
          <w:lang w:val="en-US"/>
        </w:rPr>
        <w:t>.</w:t>
      </w:r>
    </w:p>
    <w:p w14:paraId="35ECCFEB" w14:textId="1C0273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commentRangeStart w:id="137"/>
      <w:r w:rsidRPr="00E24D98">
        <w:rPr>
          <w:rFonts w:ascii="Times New Roman" w:hAnsi="Times New Roman" w:cs="Times New Roman"/>
          <w:b/>
          <w:bCs/>
          <w:lang w:val="en-US"/>
        </w:rPr>
        <w:t>13) Discussion, page 14, line 48: If EC and NOX are so highly correlated why are their associations with ALS so different?</w:t>
      </w:r>
      <w:commentRangeEnd w:id="137"/>
      <w:r w:rsidR="00F50BED" w:rsidRPr="00E24D98">
        <w:rPr>
          <w:rStyle w:val="CommentReference"/>
        </w:rPr>
        <w:commentReference w:id="137"/>
      </w:r>
    </w:p>
    <w:p w14:paraId="3A348467" w14:textId="77777777" w:rsidR="00ED23D1" w:rsidRPr="0011140B" w:rsidRDefault="00ED23D1" w:rsidP="00B45B6C">
      <w:pPr>
        <w:jc w:val="both"/>
        <w:rPr>
          <w:rFonts w:ascii="Times New Roman" w:hAnsi="Times New Roman" w:cs="Times New Roman"/>
          <w:b/>
          <w:bCs/>
          <w:lang w:val="en-US"/>
        </w:rPr>
      </w:pPr>
    </w:p>
    <w:p w14:paraId="0BC8394A" w14:textId="5DBA53DB" w:rsidR="00ED23D1" w:rsidRDefault="00BA64B4" w:rsidP="00B45B6C">
      <w:pPr>
        <w:jc w:val="both"/>
        <w:rPr>
          <w:rFonts w:ascii="Times New Roman" w:hAnsi="Times New Roman" w:cs="Times New Roman"/>
          <w:lang w:val="en-US"/>
        </w:rPr>
      </w:pPr>
      <w:r>
        <w:rPr>
          <w:rFonts w:ascii="Times New Roman" w:hAnsi="Times New Roman" w:cs="Times New Roman"/>
          <w:lang w:val="en-US"/>
        </w:rPr>
        <w:t>While EC and NO</w:t>
      </w:r>
      <w:r w:rsidRPr="00BA64B4">
        <w:rPr>
          <w:rFonts w:ascii="Times New Roman" w:hAnsi="Times New Roman" w:cs="Times New Roman"/>
          <w:vertAlign w:val="subscript"/>
          <w:lang w:val="en-US"/>
        </w:rPr>
        <w:t>x</w:t>
      </w:r>
      <w:r>
        <w:rPr>
          <w:rFonts w:ascii="Times New Roman" w:hAnsi="Times New Roman" w:cs="Times New Roman"/>
          <w:vertAlign w:val="subscript"/>
          <w:lang w:val="en-US"/>
        </w:rPr>
        <w:t xml:space="preserve"> </w:t>
      </w:r>
      <w:r>
        <w:rPr>
          <w:rFonts w:ascii="Times New Roman" w:hAnsi="Times New Roman" w:cs="Times New Roman"/>
          <w:lang w:val="en-US"/>
        </w:rPr>
        <w:t>are highly-correlated (0.95-0.96</w:t>
      </w:r>
      <w:r w:rsidR="007040DB">
        <w:rPr>
          <w:rFonts w:ascii="Times New Roman" w:hAnsi="Times New Roman" w:cs="Times New Roman"/>
          <w:lang w:val="en-US"/>
        </w:rPr>
        <w:t xml:space="preserve"> for 5-year averages in cases and controls</w:t>
      </w:r>
      <w:r>
        <w:rPr>
          <w:rFonts w:ascii="Times New Roman" w:hAnsi="Times New Roman" w:cs="Times New Roman"/>
          <w:lang w:val="en-US"/>
        </w:rPr>
        <w:t>)</w:t>
      </w:r>
      <w:r w:rsidR="009A3C16">
        <w:rPr>
          <w:rFonts w:ascii="Times New Roman" w:hAnsi="Times New Roman" w:cs="Times New Roman"/>
          <w:lang w:val="en-US"/>
        </w:rPr>
        <w:t xml:space="preserve">, they are not perfectly correlated. Our Bayesian hierarchical model structure allowed us to </w:t>
      </w:r>
      <w:r w:rsidR="005E4C3A">
        <w:rPr>
          <w:rFonts w:ascii="Times New Roman" w:hAnsi="Times New Roman" w:cs="Times New Roman"/>
          <w:lang w:val="en-US"/>
        </w:rPr>
        <w:t xml:space="preserve">incorporate their high correlation while also leveraging the differences to make </w:t>
      </w:r>
      <w:r w:rsidR="007E6DD3">
        <w:rPr>
          <w:rFonts w:ascii="Times New Roman" w:hAnsi="Times New Roman" w:cs="Times New Roman"/>
          <w:lang w:val="en-US"/>
        </w:rPr>
        <w:t xml:space="preserve">inferences about their </w:t>
      </w:r>
      <w:r w:rsidR="008C1A62">
        <w:rPr>
          <w:rFonts w:ascii="Times New Roman" w:hAnsi="Times New Roman" w:cs="Times New Roman"/>
          <w:lang w:val="en-US"/>
        </w:rPr>
        <w:t>single-pollutant associations with ALS diagnosis.</w:t>
      </w:r>
    </w:p>
    <w:p w14:paraId="502FE1B8" w14:textId="57F33A3E" w:rsidR="00A41615" w:rsidRDefault="00A41615" w:rsidP="00B45B6C">
      <w:pPr>
        <w:jc w:val="both"/>
        <w:rPr>
          <w:rFonts w:ascii="Times New Roman" w:hAnsi="Times New Roman" w:cs="Times New Roman"/>
          <w:lang w:val="en-US"/>
        </w:rPr>
      </w:pPr>
    </w:p>
    <w:p w14:paraId="37A1DC58" w14:textId="76F38515" w:rsid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Results not that different for single-pollutant </w:t>
      </w:r>
      <w:r w:rsidR="00B71663">
        <w:rPr>
          <w:rFonts w:ascii="Times New Roman" w:hAnsi="Times New Roman" w:cs="Times New Roman"/>
          <w:lang w:val="en-US"/>
        </w:rPr>
        <w:t>models (EC vs. NO</w:t>
      </w:r>
      <w:r w:rsidR="00B71663" w:rsidRPr="00B71663">
        <w:rPr>
          <w:rFonts w:ascii="Times New Roman" w:hAnsi="Times New Roman" w:cs="Times New Roman"/>
          <w:vertAlign w:val="subscript"/>
          <w:lang w:val="en-US"/>
        </w:rPr>
        <w:t>X</w:t>
      </w:r>
      <w:r w:rsidR="00B71663">
        <w:rPr>
          <w:rFonts w:ascii="Times New Roman" w:hAnsi="Times New Roman" w:cs="Times New Roman"/>
          <w:lang w:val="en-US"/>
        </w:rPr>
        <w:t>)</w:t>
      </w:r>
    </w:p>
    <w:p w14:paraId="290E33AB" w14:textId="2CBBB1D4" w:rsid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Maybe the model finds a challenge with v </w:t>
      </w:r>
      <w:proofErr w:type="spellStart"/>
      <w:r>
        <w:rPr>
          <w:rFonts w:ascii="Times New Roman" w:hAnsi="Times New Roman" w:cs="Times New Roman"/>
          <w:lang w:val="en-US"/>
        </w:rPr>
        <w:t>v</w:t>
      </w:r>
      <w:proofErr w:type="spellEnd"/>
      <w:r>
        <w:rPr>
          <w:rFonts w:ascii="Times New Roman" w:hAnsi="Times New Roman" w:cs="Times New Roman"/>
          <w:lang w:val="en-US"/>
        </w:rPr>
        <w:t xml:space="preserve"> high collinearity</w:t>
      </w:r>
    </w:p>
    <w:p w14:paraId="1162B24F" w14:textId="3406FC7F" w:rsid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But output robust to sensitivity analysis</w:t>
      </w:r>
    </w:p>
    <w:p w14:paraId="0B115733" w14:textId="4318E2A5" w:rsidR="00A41615" w:rsidRP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Looks like EC driving relationship, but need more evidence to definitively draw that </w:t>
      </w:r>
      <w:proofErr w:type="spellStart"/>
      <w:r>
        <w:rPr>
          <w:rFonts w:ascii="Times New Roman" w:hAnsi="Times New Roman" w:cs="Times New Roman"/>
          <w:lang w:val="en-US"/>
        </w:rPr>
        <w:t>conclusion</w:t>
      </w:r>
    </w:p>
    <w:p w14:paraId="14F0737E" w14:textId="77777777" w:rsidR="00ED23D1" w:rsidRPr="0011140B" w:rsidRDefault="00CE7300" w:rsidP="00B45B6C">
      <w:pPr>
        <w:jc w:val="both"/>
        <w:rPr>
          <w:rFonts w:ascii="Times New Roman" w:hAnsi="Times New Roman" w:cs="Times New Roman"/>
          <w:b/>
          <w:bCs/>
          <w:lang w:val="en-US"/>
        </w:rPr>
      </w:pPr>
      <w:proofErr w:type="spellEnd"/>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3925F48F" w14:textId="77777777" w:rsidR="009650EA" w:rsidRPr="0011140B" w:rsidRDefault="009650EA" w:rsidP="009650EA">
      <w:pPr>
        <w:jc w:val="both"/>
        <w:rPr>
          <w:rFonts w:ascii="Times New Roman" w:hAnsi="Times New Roman" w:cs="Times New Roman"/>
          <w:lang w:val="en-US"/>
        </w:rPr>
      </w:pPr>
      <w:commentRangeStart w:id="138"/>
      <w:r w:rsidRPr="0011140B">
        <w:rPr>
          <w:rFonts w:ascii="Times New Roman" w:hAnsi="Times New Roman" w:cs="Times New Roman"/>
          <w:i/>
          <w:iCs/>
          <w:highlight w:val="yellow"/>
          <w:lang w:val="en-US"/>
        </w:rPr>
        <w:t>[[[QUOTE]]]</w:t>
      </w:r>
      <w:commentRangeEnd w:id="138"/>
      <w:r w:rsidR="00306CDF">
        <w:rPr>
          <w:rStyle w:val="CommentReference"/>
        </w:rPr>
        <w:commentReference w:id="138"/>
      </w:r>
    </w:p>
    <w:p w14:paraId="4505C4E5"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1AF3CEB3"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t>Bayesian kernel machine regression</w:t>
      </w:r>
      <w:r w:rsidR="00214682">
        <w:rPr>
          <w:rFonts w:ascii="Times New Roman" w:hAnsi="Times New Roman" w:cs="Times New Roman"/>
          <w:lang w:val="en-US"/>
        </w:rPr>
        <w:t xml:space="preserve"> is</w:t>
      </w:r>
      <w:r w:rsidRPr="0011140B">
        <w:rPr>
          <w:rFonts w:ascii="Times New Roman" w:hAnsi="Times New Roman" w:cs="Times New Roman"/>
          <w:lang w:val="en-US"/>
        </w:rPr>
        <w:t xml:space="preserve"> not </w:t>
      </w:r>
      <w:r w:rsidR="002A6E8C" w:rsidRPr="0011140B">
        <w:rPr>
          <w:rFonts w:ascii="Times New Roman" w:hAnsi="Times New Roman" w:cs="Times New Roman"/>
          <w:lang w:val="en-US"/>
        </w:rPr>
        <w:t xml:space="preserve">currently </w:t>
      </w:r>
      <w:r w:rsidR="009B4AE4">
        <w:rPr>
          <w:rFonts w:ascii="Times New Roman" w:hAnsi="Times New Roman" w:cs="Times New Roman"/>
          <w:lang w:val="en-US"/>
        </w:rPr>
        <w:t>appropriate</w:t>
      </w:r>
      <w:r w:rsidRPr="0011140B">
        <w:rPr>
          <w:rFonts w:ascii="Times New Roman" w:hAnsi="Times New Roman" w:cs="Times New Roman"/>
          <w:lang w:val="en-US"/>
        </w:rPr>
        <w:t xml:space="preserve"> for case-control studies. </w:t>
      </w:r>
      <w:r w:rsidR="009B4AE4">
        <w:rPr>
          <w:rFonts w:ascii="Times New Roman" w:hAnsi="Times New Roman" w:cs="Times New Roman"/>
          <w:lang w:val="en-US"/>
        </w:rPr>
        <w:t xml:space="preserve">Other methods might be available, but they have very different research questions. </w:t>
      </w:r>
      <w:commentRangeStart w:id="139"/>
      <w:r w:rsidR="009B4AE4">
        <w:rPr>
          <w:rFonts w:ascii="Times New Roman" w:hAnsi="Times New Roman" w:cs="Times New Roman"/>
          <w:lang w:val="en-US"/>
        </w:rPr>
        <w:t>We wanted a Bayesian model to be able to take into account</w:t>
      </w:r>
      <w:r w:rsidR="00106815">
        <w:rPr>
          <w:rFonts w:ascii="Times New Roman" w:hAnsi="Times New Roman" w:cs="Times New Roman"/>
          <w:lang w:val="en-US"/>
        </w:rPr>
        <w:t xml:space="preserve"> variance-covariance </w:t>
      </w:r>
      <w:r w:rsidR="007C0165">
        <w:rPr>
          <w:rFonts w:ascii="Times New Roman" w:hAnsi="Times New Roman" w:cs="Times New Roman"/>
          <w:lang w:val="en-US"/>
        </w:rPr>
        <w:t>structure</w:t>
      </w:r>
      <w:r w:rsidR="00B6118E">
        <w:rPr>
          <w:rFonts w:ascii="Times New Roman" w:hAnsi="Times New Roman" w:cs="Times New Roman"/>
          <w:lang w:val="en-US"/>
        </w:rPr>
        <w:t xml:space="preserve">. </w:t>
      </w:r>
      <w:commentRangeEnd w:id="139"/>
      <w:r w:rsidR="00E6779A">
        <w:rPr>
          <w:rStyle w:val="CommentReference"/>
        </w:rPr>
        <w:commentReference w:id="139"/>
      </w:r>
      <w:r w:rsidRPr="0011140B">
        <w:rPr>
          <w:rFonts w:ascii="Times New Roman" w:hAnsi="Times New Roman" w:cs="Times New Roman"/>
          <w:lang w:val="en-US"/>
        </w:rPr>
        <w:t xml:space="preserve">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21BF0D79" w14:textId="4A78B77C" w:rsidR="00ED23D1" w:rsidRPr="0011140B" w:rsidRDefault="005149D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C4EB308"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26B490CA" w:rsidR="00ED23D1" w:rsidRPr="0011140B" w:rsidRDefault="00311180" w:rsidP="00B45B6C">
      <w:pPr>
        <w:jc w:val="both"/>
        <w:rPr>
          <w:rFonts w:ascii="Times New Roman" w:hAnsi="Times New Roman" w:cs="Times New Roman"/>
          <w:lang w:val="en-US"/>
        </w:rPr>
      </w:pPr>
      <w:r w:rsidRPr="0011140B">
        <w:rPr>
          <w:rFonts w:ascii="Times New Roman" w:hAnsi="Times New Roman" w:cs="Times New Roman"/>
          <w:lang w:val="en-US"/>
        </w:rPr>
        <w:t xml:space="preserve">We now provide </w:t>
      </w:r>
      <w:proofErr w:type="spellStart"/>
      <w:r w:rsidRPr="0011140B">
        <w:rPr>
          <w:rFonts w:ascii="Times New Roman" w:hAnsi="Times New Roman" w:cs="Times New Roman"/>
          <w:lang w:val="en-US"/>
        </w:rPr>
        <w:t>eFigures</w:t>
      </w:r>
      <w:proofErr w:type="spellEnd"/>
      <w:r w:rsidRPr="0011140B">
        <w:rPr>
          <w:rFonts w:ascii="Times New Roman" w:hAnsi="Times New Roman" w:cs="Times New Roman"/>
          <w:lang w:val="en-US"/>
        </w:rPr>
        <w:t xml:space="preserve"> XX and XX to display the correlations of the 1- and 10-year exposure estimates.</w:t>
      </w:r>
    </w:p>
    <w:p w14:paraId="487F9B0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691AFBE5" w14:textId="77777777" w:rsidR="00826B13" w:rsidRDefault="00826B13" w:rsidP="00B45B6C">
      <w:pPr>
        <w:jc w:val="both"/>
        <w:rPr>
          <w:rFonts w:ascii="Times New Roman" w:hAnsi="Times New Roman" w:cs="Times New Roman"/>
          <w:bCs/>
          <w:i/>
          <w:iCs/>
          <w:lang w:val="en-US"/>
        </w:rPr>
      </w:pPr>
      <w:r w:rsidRPr="00826B13">
        <w:rPr>
          <w:rFonts w:ascii="Times New Roman" w:hAnsi="Times New Roman" w:cs="Times New Roman"/>
          <w:bCs/>
          <w:i/>
          <w:iCs/>
          <w:lang w:val="en-US"/>
        </w:rPr>
        <w:t xml:space="preserve">We included a group for participants who were </w:t>
      </w:r>
      <w:del w:id="140" w:author="Parks, Robbie M" w:date="2022-02-10T14:41:00Z">
        <w:r w:rsidRPr="00826B13" w:rsidDel="00177537">
          <w:rPr>
            <w:rFonts w:ascii="Times New Roman" w:hAnsi="Times New Roman" w:cs="Times New Roman"/>
            <w:bCs/>
            <w:i/>
            <w:iCs/>
            <w:lang w:val="en-US"/>
          </w:rPr>
          <w:delText>unemployed or unclassified</w:delText>
        </w:r>
      </w:del>
      <w:ins w:id="141" w:author="Parks, Robbie M" w:date="2022-02-10T14:41:00Z">
        <w:r w:rsidRPr="00826B13">
          <w:rPr>
            <w:rFonts w:ascii="Times New Roman" w:hAnsi="Times New Roman" w:cs="Times New Roman"/>
            <w:bCs/>
            <w:i/>
            <w:iCs/>
            <w:lang w:val="en-US"/>
          </w:rPr>
          <w:t>unknown</w:t>
        </w:r>
      </w:ins>
      <w:r w:rsidRPr="00826B13">
        <w:rPr>
          <w:rFonts w:ascii="Times New Roman" w:hAnsi="Times New Roman" w:cs="Times New Roman"/>
          <w:bCs/>
          <w:i/>
          <w:iCs/>
          <w:lang w:val="en-US"/>
        </w:rPr>
        <w:t xml:space="preserve"> (group 9).</w:t>
      </w:r>
    </w:p>
    <w:p w14:paraId="57CBD0D7" w14:textId="1E0CB8D1"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lastRenderedPageBreak/>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3F01217A" w14:textId="77777777" w:rsidR="00680BDC" w:rsidRDefault="00680BDC" w:rsidP="00B45B6C">
      <w:pPr>
        <w:jc w:val="both"/>
        <w:rPr>
          <w:rFonts w:ascii="Times New Roman" w:hAnsi="Times New Roman" w:cs="Times New Roman"/>
          <w:bCs/>
          <w:i/>
          <w:iCs/>
        </w:rPr>
      </w:pPr>
      <w:r w:rsidRPr="00680BDC">
        <w:rPr>
          <w:rFonts w:ascii="Times New Roman" w:hAnsi="Times New Roman" w:cs="Times New Roman"/>
          <w:bCs/>
          <w:i/>
          <w:iCs/>
          <w:lang w:val="en-US"/>
        </w:rPr>
        <w:t xml:space="preserve">For 5-year average pollutant concentrations, we observed the largest overall association for the individual </w:t>
      </w:r>
      <w:del w:id="142" w:author="Parks, Robbie M" w:date="2022-02-10T14:50:00Z">
        <w:r w:rsidRPr="00680BDC" w:rsidDel="00FD6489">
          <w:rPr>
            <w:rFonts w:ascii="Times New Roman" w:hAnsi="Times New Roman" w:cs="Times New Roman"/>
            <w:bCs/>
            <w:i/>
            <w:iCs/>
            <w:lang w:val="en-US"/>
          </w:rPr>
          <w:delText>standard deviation</w:delText>
        </w:r>
      </w:del>
      <w:ins w:id="143" w:author="Parks, Robbie M" w:date="2022-02-10T14:50:00Z">
        <w:r w:rsidRPr="00680BDC">
          <w:rPr>
            <w:rFonts w:ascii="Times New Roman" w:hAnsi="Times New Roman" w:cs="Times New Roman"/>
            <w:bCs/>
            <w:i/>
            <w:iCs/>
            <w:lang w:val="en-US"/>
          </w:rPr>
          <w:t>SD</w:t>
        </w:r>
      </w:ins>
      <w:r w:rsidRPr="00680BDC">
        <w:rPr>
          <w:rFonts w:ascii="Times New Roman" w:hAnsi="Times New Roman" w:cs="Times New Roman"/>
          <w:bCs/>
          <w:i/>
          <w:iCs/>
          <w:lang w:val="en-US"/>
        </w:rPr>
        <w:t xml:space="preserve"> increase in EC</w:t>
      </w:r>
      <w:r w:rsidRPr="00680BDC">
        <w:rPr>
          <w:rFonts w:ascii="Times New Roman" w:hAnsi="Times New Roman" w:cs="Times New Roman"/>
          <w:i/>
          <w:iCs/>
          <w:lang w:val="en-US"/>
        </w:rPr>
        <w:t xml:space="preserve"> </w:t>
      </w:r>
      <w:r w:rsidRPr="00680BDC">
        <w:rPr>
          <w:rFonts w:ascii="Times New Roman" w:hAnsi="Times New Roman" w:cs="Times New Roman"/>
          <w:bCs/>
          <w:i/>
          <w:iCs/>
        </w:rPr>
        <w:t xml:space="preserve">(11.5%; 95% </w:t>
      </w:r>
      <w:proofErr w:type="spellStart"/>
      <w:r w:rsidRPr="00680BDC">
        <w:rPr>
          <w:rFonts w:ascii="Times New Roman" w:hAnsi="Times New Roman" w:cs="Times New Roman"/>
          <w:bCs/>
          <w:i/>
          <w:iCs/>
        </w:rPr>
        <w:t>CrI</w:t>
      </w:r>
      <w:proofErr w:type="spellEnd"/>
      <w:r w:rsidRPr="00680BDC">
        <w:rPr>
          <w:rFonts w:ascii="Times New Roman" w:hAnsi="Times New Roman" w:cs="Times New Roman"/>
          <w:bCs/>
          <w:i/>
          <w:iCs/>
        </w:rPr>
        <w:t xml:space="preserve">: -1.0%, 25.6%; 96.3% posterior probability of positive association per </w:t>
      </w:r>
      <w:r w:rsidRPr="00680BDC">
        <w:rPr>
          <w:rFonts w:ascii="Times New Roman" w:hAnsi="Times New Roman" w:cs="Times New Roman"/>
          <w:bCs/>
          <w:i/>
          <w:iCs/>
          <w:lang w:val="en-US"/>
        </w:rPr>
        <w:t>0.42</w:t>
      </w:r>
      <w:r w:rsidRPr="00680BDC">
        <w:rPr>
          <w:rFonts w:ascii="Times New Roman" w:hAnsi="Times New Roman" w:cs="Times New Roman"/>
          <w:i/>
          <w:iCs/>
          <w:lang w:val="en-US"/>
        </w:rPr>
        <w:t xml:space="preserve"> µg/m</w:t>
      </w:r>
      <w:r w:rsidRPr="00680BDC">
        <w:rPr>
          <w:rFonts w:ascii="Times New Roman" w:hAnsi="Times New Roman" w:cs="Times New Roman"/>
          <w:i/>
          <w:iCs/>
          <w:vertAlign w:val="superscript"/>
          <w:lang w:val="en-US"/>
        </w:rPr>
        <w:t>3</w:t>
      </w:r>
      <w:r w:rsidRPr="00680BDC">
        <w:rPr>
          <w:rFonts w:ascii="Times New Roman" w:hAnsi="Times New Roman" w:cs="Times New Roman"/>
          <w:bCs/>
          <w:i/>
          <w:iCs/>
        </w:rPr>
        <w:t>) (Figure 2).</w:t>
      </w:r>
    </w:p>
    <w:p w14:paraId="75C5C43D" w14:textId="16FE90A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0DED0A51" w14:textId="77777777" w:rsidR="002C7CA0" w:rsidRDefault="002C7CA0" w:rsidP="00B45B6C">
      <w:pPr>
        <w:jc w:val="both"/>
        <w:rPr>
          <w:rFonts w:ascii="Times New Roman" w:hAnsi="Times New Roman" w:cs="Times New Roman"/>
          <w:i/>
          <w:iCs/>
          <w:lang w:val="en-US"/>
        </w:rPr>
      </w:pPr>
      <w:r w:rsidRPr="002C7CA0">
        <w:rPr>
          <w:rFonts w:ascii="Times New Roman" w:hAnsi="Times New Roman" w:cs="Times New Roman"/>
          <w:i/>
          <w:iCs/>
          <w:lang w:val="en-US"/>
        </w:rPr>
        <w:t>If other sources of air pollution are associated with ALS, then including non-EC 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adjusts for </w:t>
      </w:r>
      <w:ins w:id="144" w:author="Parks, Robbie M" w:date="2022-02-10T15:55:00Z">
        <w:r w:rsidRPr="002C7CA0">
          <w:rPr>
            <w:rFonts w:ascii="Times New Roman" w:hAnsi="Times New Roman" w:cs="Times New Roman"/>
            <w:i/>
            <w:iCs/>
            <w:lang w:val="en-US"/>
          </w:rPr>
          <w:t>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w:t>
        </w:r>
      </w:ins>
      <w:del w:id="145" w:author="Parks, Robbie M" w:date="2022-02-10T15:55:00Z">
        <w:r w:rsidRPr="002C7CA0" w:rsidDel="009E5ED5">
          <w:rPr>
            <w:rFonts w:ascii="Times New Roman" w:hAnsi="Times New Roman" w:cs="Times New Roman"/>
            <w:i/>
            <w:iCs/>
            <w:lang w:val="en-US"/>
          </w:rPr>
          <w:delText xml:space="preserve">other air pollutants </w:delText>
        </w:r>
      </w:del>
      <w:r w:rsidRPr="002C7CA0">
        <w:rPr>
          <w:rFonts w:ascii="Times New Roman" w:hAnsi="Times New Roman" w:cs="Times New Roman"/>
          <w:i/>
          <w:iCs/>
          <w:lang w:val="en-US"/>
        </w:rPr>
        <w:t>from other sources.</w:t>
      </w:r>
      <w:r w:rsidRPr="002C7CA0">
        <w:rPr>
          <w:rFonts w:ascii="Times New Roman" w:hAnsi="Times New Roman" w:cs="Times New Roman"/>
          <w:i/>
          <w:iCs/>
          <w:lang w:val="en-US"/>
        </w:rPr>
        <w:fldChar w:fldCharType="begin"/>
      </w:r>
      <w:r w:rsidRPr="002C7CA0">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2C7CA0">
        <w:rPr>
          <w:rFonts w:ascii="Times New Roman" w:hAnsi="Times New Roman" w:cs="Times New Roman"/>
          <w:i/>
          <w:iCs/>
          <w:lang w:val="en-US"/>
        </w:rPr>
        <w:fldChar w:fldCharType="separate"/>
      </w:r>
      <w:r w:rsidRPr="002C7CA0">
        <w:rPr>
          <w:rFonts w:ascii="Times New Roman" w:hAnsi="Times New Roman" w:cs="Times New Roman"/>
          <w:i/>
          <w:iCs/>
          <w:vertAlign w:val="superscript"/>
          <w:lang w:val="en-US"/>
        </w:rPr>
        <w:t>67</w:t>
      </w:r>
      <w:r w:rsidRPr="002C7CA0">
        <w:rPr>
          <w:rFonts w:ascii="Times New Roman" w:hAnsi="Times New Roman" w:cs="Times New Roman"/>
          <w:i/>
          <w:iCs/>
          <w:lang w:val="en-US"/>
        </w:rPr>
        <w:fldChar w:fldCharType="end"/>
      </w:r>
    </w:p>
    <w:p w14:paraId="40C4E8B0" w14:textId="10790622"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3832B62B" w14:textId="77777777" w:rsidR="003013EF" w:rsidRDefault="006B0D74"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3013EF" w:rsidRPr="003013EF">
        <w:rPr>
          <w:rFonts w:ascii="Times New Roman" w:hAnsi="Times New Roman" w:cs="Times New Roman"/>
          <w:i/>
          <w:iCs/>
          <w:lang w:val="en-US"/>
        </w:rPr>
        <w:t xml:space="preserve"> the pollutant-specific coefficients (log-odds) per standard deviation </w:t>
      </w:r>
      <w:ins w:id="146" w:author="Parks, Robbie M" w:date="2022-02-10T14:49:00Z">
        <w:r w:rsidR="003013EF" w:rsidRPr="003013EF">
          <w:rPr>
            <w:rFonts w:ascii="Times New Roman" w:hAnsi="Times New Roman" w:cs="Times New Roman"/>
            <w:i/>
            <w:iCs/>
            <w:lang w:val="en-US"/>
          </w:rPr>
          <w:t xml:space="preserve">(SD) </w:t>
        </w:r>
      </w:ins>
      <w:r w:rsidR="003013EF" w:rsidRPr="003013E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3013EF" w:rsidRPr="003013EF">
        <w:rPr>
          <w:rFonts w:ascii="Times New Roman" w:hAnsi="Times New Roman" w:cs="Times New Roman"/>
          <w:i/>
          <w:iCs/>
          <w:lang w:val="en-US"/>
        </w:rPr>
        <w:t xml:space="preserve">, </w:t>
      </w:r>
      <m:oMath>
        <m:r>
          <w:rPr>
            <w:rFonts w:ascii="Cambria Math" w:hAnsi="Cambria Math" w:cs="Times New Roman"/>
            <w:lang w:val="en-US"/>
          </w:rPr>
          <m:t>CO</m:t>
        </m:r>
      </m:oMath>
      <w:r w:rsidR="003013EF" w:rsidRPr="003013EF">
        <w:rPr>
          <w:rFonts w:ascii="Times New Roman" w:hAnsi="Times New Roman" w:cs="Times New Roman"/>
          <w:i/>
          <w:iCs/>
          <w:lang w:val="en-US"/>
        </w:rPr>
        <w:t xml:space="preserve">, </w:t>
      </w:r>
      <m:oMath>
        <m:r>
          <w:rPr>
            <w:rFonts w:ascii="Cambria Math" w:hAnsi="Cambria Math" w:cs="Times New Roman"/>
            <w:lang w:val="en-US"/>
          </w:rPr>
          <m:t>EC</m:t>
        </m:r>
      </m:oMath>
      <w:r w:rsidR="003013EF" w:rsidRPr="003013E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3013EF" w:rsidRPr="003013EF">
        <w:rPr>
          <w:rFonts w:ascii="Times New Roman" w:hAnsi="Times New Roman" w:cs="Times New Roman"/>
          <w:i/>
          <w:iCs/>
          <w:lang w:val="en-US"/>
        </w:rPr>
        <w:t xml:space="preserve"> respectively, scaled by their respective </w:t>
      </w:r>
      <w:del w:id="147" w:author="Parks, Robbie M" w:date="2022-02-10T14:49:00Z">
        <w:r w:rsidR="003013EF" w:rsidRPr="003013EF" w:rsidDel="00FD6489">
          <w:rPr>
            <w:rFonts w:ascii="Times New Roman" w:hAnsi="Times New Roman" w:cs="Times New Roman"/>
            <w:i/>
            <w:iCs/>
            <w:lang w:val="en-US"/>
          </w:rPr>
          <w:delText>standard deviations</w:delText>
        </w:r>
      </w:del>
      <w:ins w:id="148" w:author="Parks, Robbie M" w:date="2022-02-10T14:49:00Z">
        <w:r w:rsidR="003013EF" w:rsidRPr="003013EF">
          <w:rPr>
            <w:rFonts w:ascii="Times New Roman" w:hAnsi="Times New Roman" w:cs="Times New Roman"/>
            <w:i/>
            <w:iCs/>
            <w:lang w:val="en-US"/>
          </w:rPr>
          <w:t>SDs</w:t>
        </w:r>
      </w:ins>
      <w:r w:rsidR="003013EF" w:rsidRPr="003013EF">
        <w:rPr>
          <w:rFonts w:ascii="Times New Roman" w:hAnsi="Times New Roman" w:cs="Times New Roman"/>
          <w:i/>
          <w:iCs/>
          <w:lang w:val="en-US"/>
        </w:rPr>
        <w:t xml:space="preserve"> and centered at their means; and the rest as coefficients for subject-specific covariates. </w:t>
      </w:r>
      <w:ins w:id="149" w:author="Parks, Robbie M" w:date="2022-02-10T16:20:00Z">
        <w:r w:rsidR="003013EF" w:rsidRPr="003013EF">
          <w:rPr>
            <w:rFonts w:ascii="Times New Roman" w:hAnsi="Times New Roman" w:cs="Times New Roman"/>
            <w:i/>
            <w:iCs/>
            <w:lang w:val="en-US"/>
          </w:rPr>
          <w:t>Interquartile Range (IQR) could equivalently be used to scale poll</w:t>
        </w:r>
      </w:ins>
      <w:ins w:id="150" w:author="Parks, Robbie M" w:date="2022-02-10T16:21:00Z">
        <w:r w:rsidR="003013EF" w:rsidRPr="003013EF">
          <w:rPr>
            <w:rFonts w:ascii="Times New Roman" w:hAnsi="Times New Roman" w:cs="Times New Roman"/>
            <w:i/>
            <w:iCs/>
            <w:lang w:val="en-US"/>
          </w:rPr>
          <w:t>utant concentrations.</w:t>
        </w:r>
      </w:ins>
    </w:p>
    <w:p w14:paraId="2B586C16" w14:textId="62BE438F"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35033686" w14:textId="77777777" w:rsidR="00C24204" w:rsidRDefault="00C24204" w:rsidP="00B45B6C">
      <w:pPr>
        <w:jc w:val="both"/>
        <w:rPr>
          <w:rFonts w:ascii="Times New Roman" w:hAnsi="Times New Roman" w:cs="Times New Roman"/>
          <w:bCs/>
          <w:i/>
          <w:iCs/>
          <w:lang w:val="en-US"/>
        </w:rPr>
      </w:pPr>
      <w:r w:rsidRPr="00C24204">
        <w:rPr>
          <w:rFonts w:ascii="Times New Roman" w:hAnsi="Times New Roman" w:cs="Times New Roman"/>
          <w:bCs/>
          <w:i/>
          <w:iCs/>
        </w:rPr>
        <w:t xml:space="preserve">The joint association </w:t>
      </w:r>
      <w:ins w:id="151" w:author="Parks, Robbie M" w:date="2022-02-10T16:25:00Z">
        <w:r w:rsidRPr="00C24204">
          <w:rPr>
            <w:rFonts w:ascii="Times New Roman" w:hAnsi="Times New Roman" w:cs="Times New Roman"/>
            <w:bCs/>
            <w:i/>
            <w:iCs/>
          </w:rPr>
          <w:t>of traffic-related pollutants (</w:t>
        </w:r>
      </w:ins>
      <w:ins w:id="152" w:author="Parks, Robbie M" w:date="2022-02-10T16:26:00Z">
        <w:r w:rsidRPr="00C24204">
          <w:rPr>
            <w:rFonts w:ascii="Times New Roman" w:hAnsi="Times New Roman" w:cs="Times New Roman"/>
            <w:bCs/>
            <w:i/>
            <w:iCs/>
          </w:rPr>
          <w:t>EC, NO</w:t>
        </w:r>
        <w:r w:rsidRPr="00C24204">
          <w:rPr>
            <w:rFonts w:ascii="Times New Roman" w:hAnsi="Times New Roman" w:cs="Times New Roman"/>
            <w:bCs/>
            <w:i/>
            <w:iCs/>
            <w:vertAlign w:val="subscript"/>
          </w:rPr>
          <w:t>x</w:t>
        </w:r>
        <w:r w:rsidRPr="00C24204">
          <w:rPr>
            <w:rFonts w:ascii="Times New Roman" w:hAnsi="Times New Roman" w:cs="Times New Roman"/>
            <w:bCs/>
            <w:i/>
            <w:iCs/>
          </w:rPr>
          <w:t>, CO</w:t>
        </w:r>
      </w:ins>
      <w:ins w:id="153" w:author="Parks, Robbie M" w:date="2022-02-10T16:25:00Z">
        <w:r w:rsidRPr="00C24204">
          <w:rPr>
            <w:rFonts w:ascii="Times New Roman" w:hAnsi="Times New Roman" w:cs="Times New Roman"/>
            <w:bCs/>
            <w:i/>
            <w:iCs/>
          </w:rPr>
          <w:t xml:space="preserve">) </w:t>
        </w:r>
      </w:ins>
      <w:r w:rsidRPr="00C24204">
        <w:rPr>
          <w:rFonts w:ascii="Times New Roman" w:hAnsi="Times New Roman" w:cs="Times New Roman"/>
          <w:bCs/>
          <w:i/>
          <w:iCs/>
        </w:rPr>
        <w:t xml:space="preserve">was 2.3% (95% </w:t>
      </w:r>
      <w:proofErr w:type="spellStart"/>
      <w:r w:rsidRPr="00C24204">
        <w:rPr>
          <w:rFonts w:ascii="Times New Roman" w:hAnsi="Times New Roman" w:cs="Times New Roman"/>
          <w:bCs/>
          <w:i/>
          <w:iCs/>
        </w:rPr>
        <w:t>CrI</w:t>
      </w:r>
      <w:proofErr w:type="spellEnd"/>
      <w:r w:rsidRPr="00C24204">
        <w:rPr>
          <w:rFonts w:ascii="Times New Roman" w:hAnsi="Times New Roman" w:cs="Times New Roman"/>
          <w:bCs/>
          <w:i/>
          <w:iCs/>
        </w:rPr>
        <w:t>: -3.3%, 7.7%), with an 77.8%</w:t>
      </w:r>
      <w:r w:rsidRPr="00C24204">
        <w:rPr>
          <w:rFonts w:ascii="Times New Roman" w:hAnsi="Times New Roman" w:cs="Times New Roman"/>
          <w:bCs/>
          <w:i/>
          <w:iCs/>
          <w:lang w:val="en-US"/>
        </w:rPr>
        <w:t xml:space="preserve"> posterior probability of a positive association.</w:t>
      </w:r>
    </w:p>
    <w:p w14:paraId="4C8CCAEA" w14:textId="49253F89"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lastRenderedPageBreak/>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22FBADE1" w14:textId="77777777" w:rsidR="00B312B2" w:rsidRDefault="00B312B2" w:rsidP="00B45B6C">
      <w:pPr>
        <w:jc w:val="both"/>
        <w:rPr>
          <w:rFonts w:ascii="Times New Roman" w:hAnsi="Times New Roman" w:cs="Times New Roman"/>
          <w:bCs/>
          <w:i/>
          <w:iCs/>
        </w:rPr>
      </w:pPr>
      <w:r w:rsidRPr="00B312B2">
        <w:rPr>
          <w:rFonts w:ascii="Times New Roman" w:hAnsi="Times New Roman" w:cs="Times New Roman"/>
          <w:bCs/>
          <w:i/>
          <w:iCs/>
        </w:rPr>
        <w:t>10-year average exposure results were attenuated versions of the 1- and 5-year results</w:t>
      </w:r>
      <w:ins w:id="154" w:author="Parks, Robbie M" w:date="2022-02-10T16:31:00Z">
        <w:r w:rsidRPr="00B312B2">
          <w:rPr>
            <w:rFonts w:ascii="Times New Roman" w:hAnsi="Times New Roman" w:cs="Times New Roman"/>
            <w:bCs/>
            <w:i/>
            <w:iCs/>
          </w:rPr>
          <w:t xml:space="preserve">, </w:t>
        </w:r>
      </w:ins>
      <w:ins w:id="155" w:author="Parks, Robbie M" w:date="2022-02-10T16:32:00Z">
        <w:r w:rsidRPr="00B312B2">
          <w:rPr>
            <w:rFonts w:ascii="Times New Roman" w:hAnsi="Times New Roman" w:cs="Times New Roman"/>
            <w:bCs/>
            <w:i/>
            <w:iCs/>
          </w:rPr>
          <w:t>as associations tended further to the null</w:t>
        </w:r>
      </w:ins>
      <w:r w:rsidRPr="00B312B2">
        <w:rPr>
          <w:rFonts w:ascii="Times New Roman" w:hAnsi="Times New Roman" w:cs="Times New Roman"/>
          <w:bCs/>
          <w:i/>
          <w:iCs/>
        </w:rPr>
        <w:t>.</w:t>
      </w:r>
    </w:p>
    <w:p w14:paraId="5C45D5FC" w14:textId="5C82DA40"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7) Results overall: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2CE04E84" w14:textId="77777777" w:rsidR="003D5589" w:rsidRPr="003D5589" w:rsidRDefault="003D5589" w:rsidP="003D5589">
      <w:pPr>
        <w:jc w:val="both"/>
        <w:rPr>
          <w:rFonts w:ascii="Times New Roman" w:hAnsi="Times New Roman" w:cs="Times New Roman"/>
          <w:bCs/>
          <w:i/>
          <w:iCs/>
        </w:rPr>
      </w:pPr>
      <w:r w:rsidRPr="003D5589">
        <w:rPr>
          <w:rFonts w:ascii="Times New Roman" w:hAnsi="Times New Roman" w:cs="Times New Roman"/>
          <w:bCs/>
          <w:i/>
          <w:iCs/>
        </w:rPr>
        <w:t>Results from variations of the main model in the sensitivity analyses were robust to prior choices and inclusion of parish-level SES (</w:t>
      </w:r>
      <w:proofErr w:type="spellStart"/>
      <w:r w:rsidRPr="003D5589">
        <w:rPr>
          <w:rFonts w:ascii="Times New Roman" w:hAnsi="Times New Roman" w:cs="Times New Roman"/>
          <w:bCs/>
          <w:i/>
          <w:iCs/>
        </w:rPr>
        <w:t>eFigure</w:t>
      </w:r>
      <w:proofErr w:type="spellEnd"/>
      <w:r w:rsidRPr="003D5589">
        <w:rPr>
          <w:rFonts w:ascii="Times New Roman" w:hAnsi="Times New Roman" w:cs="Times New Roman"/>
          <w:bCs/>
          <w:i/>
          <w:iCs/>
        </w:rPr>
        <w:t xml:space="preserve"> 1).</w:t>
      </w:r>
      <w:ins w:id="156" w:author="Parks, Robbie M" w:date="2022-02-10T16:35:00Z">
        <w:r w:rsidRPr="003D5589">
          <w:rPr>
            <w:rFonts w:ascii="Times New Roman" w:hAnsi="Times New Roman" w:cs="Times New Roman"/>
            <w:bCs/>
            <w:i/>
            <w:iCs/>
          </w:rPr>
          <w:t xml:space="preserve"> </w:t>
        </w:r>
      </w:ins>
      <w:ins w:id="157" w:author="Parks, Robbie M" w:date="2022-02-10T16:44:00Z">
        <w:r w:rsidRPr="003D5589">
          <w:rPr>
            <w:rFonts w:ascii="Times New Roman" w:hAnsi="Times New Roman" w:cs="Times New Roman"/>
            <w:bCs/>
            <w:i/>
            <w:iCs/>
          </w:rPr>
          <w:t xml:space="preserve">A map of </w:t>
        </w:r>
        <w:r w:rsidRPr="003D5589">
          <w:rPr>
            <w:rFonts w:ascii="Times New Roman" w:hAnsi="Times New Roman" w:cs="Times New Roman"/>
            <w:bCs/>
            <w:i/>
            <w:iCs/>
            <w:lang w:val="en-US"/>
          </w:rPr>
          <w:t>a</w:t>
        </w:r>
      </w:ins>
      <w:ins w:id="158" w:author="Parks, Robbie M" w:date="2022-02-10T16:35:00Z">
        <w:r w:rsidRPr="003D5589">
          <w:rPr>
            <w:rFonts w:ascii="Times New Roman" w:hAnsi="Times New Roman" w:cs="Times New Roman"/>
            <w:bCs/>
            <w:i/>
            <w:iCs/>
            <w:lang w:val="en-US"/>
          </w:rPr>
          <w:t>verage concentration of included pollutants (NO</w:t>
        </w:r>
        <w:r w:rsidRPr="003D5589">
          <w:rPr>
            <w:rFonts w:ascii="Times New Roman" w:hAnsi="Times New Roman" w:cs="Times New Roman"/>
            <w:bCs/>
            <w:i/>
            <w:iCs/>
            <w:vertAlign w:val="subscript"/>
            <w:lang w:val="en-US"/>
          </w:rPr>
          <w:t>x</w:t>
        </w:r>
        <w:r w:rsidRPr="003D5589">
          <w:rPr>
            <w:rFonts w:ascii="Times New Roman" w:hAnsi="Times New Roman" w:cs="Times New Roman"/>
            <w:bCs/>
            <w:i/>
            <w:iCs/>
            <w:lang w:val="en-US"/>
          </w:rPr>
          <w:t>, EC, PM</w:t>
        </w:r>
        <w:r w:rsidRPr="003D5589">
          <w:rPr>
            <w:rFonts w:ascii="Times New Roman" w:hAnsi="Times New Roman" w:cs="Times New Roman"/>
            <w:bCs/>
            <w:i/>
            <w:iCs/>
            <w:vertAlign w:val="subscript"/>
            <w:lang w:val="en-US"/>
          </w:rPr>
          <w:t>2.5</w:t>
        </w:r>
        <w:r w:rsidRPr="003D5589">
          <w:rPr>
            <w:rFonts w:ascii="Times New Roman" w:hAnsi="Times New Roman" w:cs="Times New Roman"/>
            <w:bCs/>
            <w:i/>
            <w:iCs/>
            <w:lang w:val="en-US"/>
          </w:rPr>
          <w:t>, CO, O</w:t>
        </w:r>
        <w:r w:rsidRPr="003D5589">
          <w:rPr>
            <w:rFonts w:ascii="Times New Roman" w:hAnsi="Times New Roman" w:cs="Times New Roman"/>
            <w:bCs/>
            <w:i/>
            <w:iCs/>
            <w:vertAlign w:val="subscript"/>
            <w:lang w:val="en-US"/>
          </w:rPr>
          <w:t>3</w:t>
        </w:r>
        <w:r w:rsidRPr="003D5589">
          <w:rPr>
            <w:rFonts w:ascii="Times New Roman" w:hAnsi="Times New Roman" w:cs="Times New Roman"/>
            <w:bCs/>
            <w:i/>
            <w:iCs/>
            <w:lang w:val="en-US"/>
          </w:rPr>
          <w:t xml:space="preserve">) </w:t>
        </w:r>
      </w:ins>
      <w:ins w:id="159" w:author="Parks, Robbie M" w:date="2022-02-10T16:43:00Z">
        <w:r w:rsidRPr="003D5589">
          <w:rPr>
            <w:rFonts w:ascii="Times New Roman" w:hAnsi="Times New Roman" w:cs="Times New Roman"/>
            <w:bCs/>
            <w:i/>
            <w:iCs/>
            <w:lang w:val="en-US"/>
          </w:rPr>
          <w:t xml:space="preserve">across Denmark </w:t>
        </w:r>
      </w:ins>
      <w:ins w:id="160" w:author="Parks, Robbie M" w:date="2022-02-10T16:35:00Z">
        <w:r w:rsidRPr="003D5589">
          <w:rPr>
            <w:rFonts w:ascii="Times New Roman" w:hAnsi="Times New Roman" w:cs="Times New Roman"/>
            <w:bCs/>
            <w:i/>
            <w:iCs/>
            <w:lang w:val="en-US"/>
          </w:rPr>
          <w:t>for a representative year</w:t>
        </w:r>
      </w:ins>
      <w:ins w:id="161" w:author="Parks, Robbie M" w:date="2022-02-10T16:43:00Z">
        <w:r w:rsidRPr="003D5589">
          <w:rPr>
            <w:rFonts w:ascii="Times New Roman" w:hAnsi="Times New Roman" w:cs="Times New Roman"/>
            <w:bCs/>
            <w:i/>
            <w:iCs/>
            <w:lang w:val="en-US"/>
          </w:rPr>
          <w:t xml:space="preserve"> (2000; middle of study period 1989-2013)</w:t>
        </w:r>
      </w:ins>
      <w:ins w:id="162" w:author="Parks, Robbie M" w:date="2022-02-10T16:35:00Z">
        <w:r w:rsidRPr="003D5589">
          <w:rPr>
            <w:rFonts w:ascii="Times New Roman" w:hAnsi="Times New Roman" w:cs="Times New Roman"/>
            <w:bCs/>
            <w:i/>
            <w:iCs/>
            <w:lang w:val="en-US"/>
          </w:rPr>
          <w:t xml:space="preserve"> is also available in</w:t>
        </w:r>
      </w:ins>
      <w:ins w:id="163" w:author="Parks, Robbie M" w:date="2022-02-10T16:36:00Z">
        <w:r w:rsidRPr="003D5589">
          <w:rPr>
            <w:rFonts w:ascii="Times New Roman" w:hAnsi="Times New Roman" w:cs="Times New Roman"/>
            <w:bCs/>
            <w:i/>
            <w:iCs/>
            <w:lang w:val="en-US"/>
          </w:rPr>
          <w:t xml:space="preserve"> </w:t>
        </w:r>
        <w:proofErr w:type="spellStart"/>
        <w:r w:rsidRPr="003D5589">
          <w:rPr>
            <w:rFonts w:ascii="Times New Roman" w:hAnsi="Times New Roman" w:cs="Times New Roman"/>
            <w:bCs/>
            <w:i/>
            <w:iCs/>
            <w:lang w:val="en-US"/>
          </w:rPr>
          <w:t>eFigure</w:t>
        </w:r>
        <w:proofErr w:type="spellEnd"/>
        <w:r w:rsidRPr="003D5589">
          <w:rPr>
            <w:rFonts w:ascii="Times New Roman" w:hAnsi="Times New Roman" w:cs="Times New Roman"/>
            <w:bCs/>
            <w:i/>
            <w:iCs/>
            <w:lang w:val="en-US"/>
          </w:rPr>
          <w:t xml:space="preserve"> 2.</w:t>
        </w:r>
      </w:ins>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1D6B4CD5" w:rsidR="0083353E"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r w:rsidR="00695B56">
        <w:rPr>
          <w:rFonts w:ascii="Times New Roman" w:hAnsi="Times New Roman" w:cs="Times New Roman"/>
          <w:lang w:val="en-US"/>
        </w:rPr>
        <w:t>, copied below for convenience</w:t>
      </w:r>
      <w:r w:rsidR="00530C11">
        <w:rPr>
          <w:rFonts w:ascii="Times New Roman" w:hAnsi="Times New Roman" w:cs="Times New Roman"/>
          <w:lang w:val="en-US"/>
        </w:rPr>
        <w:t>:</w:t>
      </w:r>
    </w:p>
    <w:p w14:paraId="386F39F5" w14:textId="1E0F36C9" w:rsidR="009937E9" w:rsidRDefault="009937E9" w:rsidP="00B45B6C">
      <w:pPr>
        <w:jc w:val="both"/>
        <w:rPr>
          <w:rFonts w:ascii="Times New Roman" w:hAnsi="Times New Roman" w:cs="Times New Roman"/>
          <w:lang w:val="en-US"/>
        </w:rPr>
      </w:pPr>
    </w:p>
    <w:p w14:paraId="48B57B23" w14:textId="7527600F" w:rsidR="009937E9" w:rsidRPr="0011140B" w:rsidRDefault="009937E9" w:rsidP="00B45B6C">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29D22F4" wp14:editId="0E029BAE">
            <wp:extent cx="5727700" cy="405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C02D48">
        <w:rPr>
          <w:rFonts w:ascii="Times New Roman" w:hAnsi="Times New Roman" w:cs="Times New Roman"/>
          <w:b/>
          <w:bCs/>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 xml:space="preserve">1. The interpretive distinction between the 3 </w:t>
      </w:r>
      <w:proofErr w:type="spellStart"/>
      <w:r w:rsidRPr="0011140B">
        <w:rPr>
          <w:b/>
          <w:bCs/>
          <w:lang w:val="en-US"/>
        </w:rPr>
        <w:t>estimands</w:t>
      </w:r>
      <w:proofErr w:type="spellEnd"/>
      <w:r w:rsidRPr="0011140B">
        <w:rPr>
          <w:b/>
          <w:bCs/>
          <w:lang w:val="en-U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390EEE1D"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w:t>
      </w:r>
      <w:r w:rsidR="001C637C">
        <w:rPr>
          <w:rFonts w:ascii="Times New Roman" w:hAnsi="Times New Roman" w:cs="Times New Roman"/>
          <w:bCs/>
        </w:rPr>
        <w:t>d</w:t>
      </w:r>
      <w:r w:rsidR="00FF75F2">
        <w:rPr>
          <w:rFonts w:ascii="Times New Roman" w:hAnsi="Times New Roman" w:cs="Times New Roman"/>
          <w:bCs/>
        </w:rPr>
        <w:t xml:space="preserve">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4264EDF1" w14:textId="5B118AAD" w:rsidR="006D7AB9" w:rsidRDefault="0095609E" w:rsidP="00B45B6C">
      <w:pPr>
        <w:jc w:val="both"/>
        <w:rPr>
          <w:rFonts w:ascii="Times New Roman" w:hAnsi="Times New Roman" w:cs="Times New Roman"/>
          <w:i/>
          <w:iCs/>
          <w:lang w:val="en-US"/>
        </w:rPr>
      </w:pPr>
      <w:r w:rsidRPr="0095609E">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95609E">
        <w:rPr>
          <w:rFonts w:ascii="Times New Roman" w:hAnsi="Times New Roman" w:cs="Times New Roman"/>
          <w:bCs/>
          <w:i/>
          <w:iCs/>
        </w:rPr>
        <w:t>(i.e., percentage change in odds of ALS diagnosis with increase in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xml:space="preserve">, and (c) an overall average traffic association </w:t>
      </w:r>
      <w:r w:rsidRPr="0095609E">
        <w:rPr>
          <w:rFonts w:ascii="Times New Roman" w:hAnsi="Times New Roman" w:cs="Times New Roman"/>
          <w:bCs/>
          <w:i/>
          <w:iCs/>
        </w:rPr>
        <w:t>(i.e., average percentage change in odds of ALS diagnosis from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while accounting for the variance-covariance structure between the highly-correlated exposures and their coefficients.</w:t>
      </w:r>
      <w:r w:rsidRPr="0095609E">
        <w:rPr>
          <w:rFonts w:ascii="Times New Roman" w:hAnsi="Times New Roman" w:cs="Times New Roman"/>
          <w:i/>
          <w:iCs/>
          <w:lang w:val="en-US"/>
        </w:rPr>
        <w:fldChar w:fldCharType="begin"/>
      </w:r>
      <w:r w:rsidRPr="0095609E">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95609E">
        <w:rPr>
          <w:rFonts w:ascii="Times New Roman" w:hAnsi="Times New Roman" w:cs="Times New Roman"/>
          <w:i/>
          <w:iCs/>
          <w:lang w:val="en-US"/>
        </w:rPr>
        <w:fldChar w:fldCharType="separate"/>
      </w:r>
      <w:r w:rsidRPr="0095609E">
        <w:rPr>
          <w:rFonts w:ascii="Times New Roman" w:hAnsi="Times New Roman" w:cs="Times New Roman"/>
          <w:i/>
          <w:iCs/>
          <w:vertAlign w:val="superscript"/>
          <w:lang w:val="en-US"/>
        </w:rPr>
        <w:t>66</w:t>
      </w:r>
      <w:r w:rsidRPr="0095609E">
        <w:rPr>
          <w:rFonts w:ascii="Times New Roman" w:hAnsi="Times New Roman" w:cs="Times New Roman"/>
          <w:i/>
          <w:iCs/>
          <w:lang w:val="en-US"/>
        </w:rPr>
        <w:fldChar w:fldCharType="end"/>
      </w:r>
    </w:p>
    <w:p w14:paraId="4B01EBE9" w14:textId="77777777" w:rsidR="0095609E" w:rsidRDefault="0095609E"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7028AF" w:rsidRDefault="004D4906" w:rsidP="004D4906">
      <w:pPr>
        <w:jc w:val="both"/>
        <w:rPr>
          <w:rFonts w:ascii="Times New Roman" w:hAnsi="Times New Roman" w:cs="Times New Roman"/>
          <w:i/>
          <w:iCs/>
          <w:lang w:val="en-US"/>
        </w:rPr>
      </w:pPr>
    </w:p>
    <w:p w14:paraId="330CEE29" w14:textId="0DCC925F" w:rsidR="008E2D19" w:rsidRPr="007028AF" w:rsidRDefault="006B0D74"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7028AF" w:rsidRPr="007028AF">
        <w:rPr>
          <w:rFonts w:ascii="Times New Roman" w:hAnsi="Times New Roman" w:cs="Times New Roman"/>
          <w:i/>
          <w:iCs/>
          <w:lang w:val="en-US"/>
        </w:rPr>
        <w:t xml:space="preserve"> the pollutant-specific coefficients (log-odds) per standard deviation </w:t>
      </w:r>
      <w:ins w:id="164" w:author="Parks, Robbie M" w:date="2022-02-10T14:49:00Z">
        <w:r w:rsidR="007028AF" w:rsidRPr="007028AF">
          <w:rPr>
            <w:rFonts w:ascii="Times New Roman" w:hAnsi="Times New Roman" w:cs="Times New Roman"/>
            <w:i/>
            <w:iCs/>
            <w:lang w:val="en-US"/>
          </w:rPr>
          <w:t xml:space="preserve">(SD) </w:t>
        </w:r>
      </w:ins>
      <w:r w:rsidR="007028AF" w:rsidRPr="007028A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7028AF" w:rsidRPr="007028AF">
        <w:rPr>
          <w:rFonts w:ascii="Times New Roman" w:hAnsi="Times New Roman" w:cs="Times New Roman"/>
          <w:i/>
          <w:iCs/>
          <w:lang w:val="en-US"/>
        </w:rPr>
        <w:t xml:space="preserve">, </w:t>
      </w:r>
      <m:oMath>
        <m:r>
          <w:rPr>
            <w:rFonts w:ascii="Cambria Math" w:hAnsi="Cambria Math" w:cs="Times New Roman"/>
            <w:lang w:val="en-US"/>
          </w:rPr>
          <m:t>CO</m:t>
        </m:r>
      </m:oMath>
      <w:r w:rsidR="007028AF" w:rsidRPr="007028AF">
        <w:rPr>
          <w:rFonts w:ascii="Times New Roman" w:hAnsi="Times New Roman" w:cs="Times New Roman"/>
          <w:i/>
          <w:iCs/>
          <w:lang w:val="en-US"/>
        </w:rPr>
        <w:t xml:space="preserve">, </w:t>
      </w:r>
      <m:oMath>
        <m:r>
          <w:rPr>
            <w:rFonts w:ascii="Cambria Math" w:hAnsi="Cambria Math" w:cs="Times New Roman"/>
            <w:lang w:val="en-US"/>
          </w:rPr>
          <m:t>EC</m:t>
        </m:r>
      </m:oMath>
      <w:r w:rsidR="007028AF" w:rsidRPr="007028A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7028AF" w:rsidRPr="007028AF">
        <w:rPr>
          <w:rFonts w:ascii="Times New Roman" w:hAnsi="Times New Roman" w:cs="Times New Roman"/>
          <w:i/>
          <w:iCs/>
          <w:lang w:val="en-US"/>
        </w:rPr>
        <w:t xml:space="preserve"> respectively, scaled by their respective </w:t>
      </w:r>
      <w:del w:id="165" w:author="Parks, Robbie M" w:date="2022-02-10T14:49:00Z">
        <w:r w:rsidR="007028AF" w:rsidRPr="007028AF" w:rsidDel="00FD6489">
          <w:rPr>
            <w:rFonts w:ascii="Times New Roman" w:hAnsi="Times New Roman" w:cs="Times New Roman"/>
            <w:i/>
            <w:iCs/>
            <w:lang w:val="en-US"/>
          </w:rPr>
          <w:delText>standard deviations</w:delText>
        </w:r>
      </w:del>
      <w:ins w:id="166" w:author="Parks, Robbie M" w:date="2022-02-10T14:49:00Z">
        <w:r w:rsidR="007028AF" w:rsidRPr="007028AF">
          <w:rPr>
            <w:rFonts w:ascii="Times New Roman" w:hAnsi="Times New Roman" w:cs="Times New Roman"/>
            <w:i/>
            <w:iCs/>
            <w:lang w:val="en-US"/>
          </w:rPr>
          <w:t>SDs</w:t>
        </w:r>
      </w:ins>
      <w:r w:rsidR="007028AF" w:rsidRPr="007028AF">
        <w:rPr>
          <w:rFonts w:ascii="Times New Roman" w:hAnsi="Times New Roman" w:cs="Times New Roman"/>
          <w:i/>
          <w:iCs/>
          <w:lang w:val="en-US"/>
        </w:rPr>
        <w:t xml:space="preserve"> and centered at their means</w:t>
      </w:r>
      <w:ins w:id="167" w:author="Parks, Robbie M" w:date="2022-03-06T14:37:00Z">
        <w:r w:rsidR="007028AF" w:rsidRPr="007028AF">
          <w:rPr>
            <w:rFonts w:ascii="Times New Roman" w:hAnsi="Times New Roman" w:cs="Times New Roman"/>
            <w:i/>
            <w:iCs/>
            <w:lang w:val="en-US"/>
          </w:rPr>
          <w:t xml:space="preserve">, with each </w:t>
        </w:r>
      </w:ins>
      <m:oMath>
        <m:r>
          <w:ins w:id="168" w:author="Parks, Robbie M" w:date="2022-03-06T14:37:00Z">
            <w:rPr>
              <w:rFonts w:ascii="Cambria Math" w:hAnsi="Cambria Math" w:cs="Times New Roman"/>
              <w:lang w:val="en-US"/>
            </w:rPr>
            <m:t>β</m:t>
          </w:ins>
        </m:r>
      </m:oMath>
      <w:ins w:id="169" w:author="Parks, Robbie M" w:date="2022-03-06T14:37:00Z">
        <w:r w:rsidR="007028AF" w:rsidRPr="007028AF">
          <w:rPr>
            <w:rFonts w:ascii="Times New Roman" w:hAnsi="Times New Roman" w:cs="Times New Roman"/>
            <w:i/>
            <w:iCs/>
            <w:lang w:val="en-US"/>
          </w:rPr>
          <w:t xml:space="preserve"> a pollutant-specific association adjusted by </w:t>
        </w:r>
      </w:ins>
      <w:ins w:id="170" w:author="Parks, Robbie M" w:date="2022-03-06T14:38:00Z">
        <w:r w:rsidR="007028AF" w:rsidRPr="007028AF">
          <w:rPr>
            <w:rFonts w:ascii="Times New Roman" w:hAnsi="Times New Roman" w:cs="Times New Roman"/>
            <w:i/>
            <w:iCs/>
            <w:lang w:val="en-US"/>
          </w:rPr>
          <w:t>other terms in the model</w:t>
        </w:r>
      </w:ins>
      <w:r w:rsidR="007028AF" w:rsidRPr="007028AF">
        <w:rPr>
          <w:rFonts w:ascii="Times New Roman" w:hAnsi="Times New Roman" w:cs="Times New Roman"/>
          <w:i/>
          <w:iCs/>
          <w:lang w:val="en-US"/>
        </w:rPr>
        <w:t>;</w:t>
      </w:r>
      <w:r w:rsidR="007028AF">
        <w:rPr>
          <w:rFonts w:ascii="Times New Roman" w:hAnsi="Times New Roman" w:cs="Times New Roman"/>
          <w:i/>
          <w:iCs/>
          <w:lang w:val="en-US"/>
        </w:rPr>
        <w:t xml:space="preserve"> […]</w:t>
      </w:r>
    </w:p>
    <w:p w14:paraId="04FFBF99" w14:textId="77777777" w:rsidR="007028AF" w:rsidRDefault="007028AF"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63A1CBF8" w14:textId="77777777" w:rsidR="000C3297" w:rsidRDefault="000C3297" w:rsidP="008E2D19">
      <w:pPr>
        <w:jc w:val="both"/>
        <w:rPr>
          <w:rFonts w:ascii="Times New Roman" w:hAnsi="Times New Roman" w:cs="Times New Roman"/>
          <w:i/>
          <w:iCs/>
          <w:lang w:val="en-US"/>
        </w:rPr>
      </w:pPr>
      <w:r w:rsidRPr="000C3297">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0C3297">
        <w:rPr>
          <w:rFonts w:ascii="Times New Roman" w:hAnsi="Times New Roman" w:cs="Times New Roman"/>
          <w:bCs/>
          <w:i/>
          <w:iCs/>
        </w:rPr>
        <w:t xml:space="preserve">(i.e., </w:t>
      </w:r>
      <w:r w:rsidRPr="000C3297">
        <w:rPr>
          <w:rFonts w:ascii="Times New Roman" w:hAnsi="Times New Roman" w:cs="Times New Roman"/>
          <w:bCs/>
          <w:i/>
          <w:iCs/>
        </w:rPr>
        <w:lastRenderedPageBreak/>
        <w:t>percentage change in odds of ALS diagnosis with increase in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xml:space="preserve">, and (c) an overall average traffic association </w:t>
      </w:r>
      <w:r w:rsidRPr="000C3297">
        <w:rPr>
          <w:rFonts w:ascii="Times New Roman" w:hAnsi="Times New Roman" w:cs="Times New Roman"/>
          <w:bCs/>
          <w:i/>
          <w:iCs/>
        </w:rPr>
        <w:t>(i.e., average percentage change in odds of ALS diagnosis from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while accounting for the variance-covariance structure between the highly-correlated exposures and their coefficients.</w:t>
      </w:r>
      <w:r w:rsidRPr="000C3297">
        <w:rPr>
          <w:rFonts w:ascii="Times New Roman" w:hAnsi="Times New Roman" w:cs="Times New Roman"/>
          <w:i/>
          <w:iCs/>
          <w:lang w:val="en-US"/>
        </w:rPr>
        <w:fldChar w:fldCharType="begin"/>
      </w:r>
      <w:r w:rsidRPr="000C3297">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0C3297">
        <w:rPr>
          <w:rFonts w:ascii="Times New Roman" w:hAnsi="Times New Roman" w:cs="Times New Roman"/>
          <w:i/>
          <w:iCs/>
          <w:lang w:val="en-US"/>
        </w:rPr>
        <w:fldChar w:fldCharType="separate"/>
      </w:r>
      <w:r w:rsidRPr="000C3297">
        <w:rPr>
          <w:rFonts w:ascii="Times New Roman" w:hAnsi="Times New Roman" w:cs="Times New Roman"/>
          <w:i/>
          <w:iCs/>
          <w:vertAlign w:val="superscript"/>
          <w:lang w:val="en-US"/>
        </w:rPr>
        <w:t>66</w:t>
      </w:r>
      <w:r w:rsidRPr="000C3297">
        <w:rPr>
          <w:rFonts w:ascii="Times New Roman" w:hAnsi="Times New Roman" w:cs="Times New Roman"/>
          <w:i/>
          <w:iCs/>
          <w:lang w:val="en-US"/>
        </w:rPr>
        <w:fldChar w:fldCharType="end"/>
      </w:r>
    </w:p>
    <w:p w14:paraId="025F0011" w14:textId="54CD50CE"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333A2E11" w14:textId="77777777" w:rsidR="00AA1F1D" w:rsidRPr="00AA1F1D" w:rsidRDefault="00AA1F1D" w:rsidP="00AA1F1D">
      <w:pPr>
        <w:jc w:val="both"/>
        <w:rPr>
          <w:rFonts w:ascii="Times New Roman" w:hAnsi="Times New Roman" w:cs="Times New Roman"/>
          <w:bCs/>
          <w:i/>
          <w:iCs/>
          <w:lang w:val="en-US"/>
        </w:rPr>
      </w:pPr>
      <w:r w:rsidRPr="00AA1F1D">
        <w:rPr>
          <w:rFonts w:ascii="Times New Roman" w:hAnsi="Times New Roman" w:cs="Times New Roman"/>
          <w:bCs/>
          <w:i/>
          <w:iCs/>
          <w:lang w:val="en-US"/>
        </w:rPr>
        <w:t>The 5-year average traffic-related pollutant concentrations were 27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xml:space="preserve"> (SD=20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238 µg/m</w:t>
      </w:r>
      <w:r w:rsidRPr="00AA1F1D">
        <w:rPr>
          <w:rFonts w:ascii="Times New Roman" w:hAnsi="Times New Roman" w:cs="Times New Roman"/>
          <w:bCs/>
          <w:i/>
          <w:iCs/>
          <w:vertAlign w:val="superscript"/>
          <w:lang w:val="en-US"/>
        </w:rPr>
        <w:t xml:space="preserve">3 </w:t>
      </w:r>
      <w:r w:rsidRPr="00AA1F1D">
        <w:rPr>
          <w:rFonts w:ascii="Times New Roman" w:hAnsi="Times New Roman" w:cs="Times New Roman"/>
          <w:bCs/>
          <w:i/>
          <w:iCs/>
          <w:lang w:val="en-US"/>
        </w:rPr>
        <w:t>for CO (SD=106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and 0.85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EC (SD=0.42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(Table 2). Figure 1 shows Spearman correlations between pollutants for 5-year average exposures. Traffic-related pollutants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CO, EC) were highly correlated in cases, controls and overall, ranging from correlations of 0.91 to 0.96. Otherwise, non-EC PM</w:t>
      </w:r>
      <w:r w:rsidRPr="00AA1F1D">
        <w:rPr>
          <w:rFonts w:ascii="Times New Roman" w:hAnsi="Times New Roman" w:cs="Times New Roman"/>
          <w:bCs/>
          <w:i/>
          <w:iCs/>
          <w:vertAlign w:val="subscript"/>
          <w:lang w:val="en-US"/>
        </w:rPr>
        <w:t>2.5</w:t>
      </w:r>
      <w:r w:rsidRPr="00AA1F1D">
        <w:rPr>
          <w:rFonts w:ascii="Times New Roman" w:hAnsi="Times New Roman" w:cs="Times New Roman"/>
          <w:bCs/>
          <w:i/>
          <w:iCs/>
          <w:lang w:val="en-US"/>
        </w:rPr>
        <w:t xml:space="preserve"> was most highly correlated with CO. O</w:t>
      </w:r>
      <w:r w:rsidRPr="00AA1F1D">
        <w:rPr>
          <w:rFonts w:ascii="Times New Roman" w:hAnsi="Times New Roman" w:cs="Times New Roman"/>
          <w:bCs/>
          <w:i/>
          <w:iCs/>
          <w:vertAlign w:val="subscript"/>
          <w:lang w:val="en-US"/>
        </w:rPr>
        <w:t xml:space="preserve">3 </w:t>
      </w:r>
      <w:r w:rsidRPr="00AA1F1D">
        <w:rPr>
          <w:rFonts w:ascii="Times New Roman" w:hAnsi="Times New Roman" w:cs="Times New Roman"/>
          <w:bCs/>
          <w:i/>
          <w:iCs/>
          <w:lang w:val="en-US"/>
        </w:rPr>
        <w:t>was negatively correlated with other pollutants</w:t>
      </w:r>
      <w:ins w:id="171" w:author="Parks, Robbie M" w:date="2022-03-01T11:39:00Z">
        <w:r w:rsidRPr="00AA1F1D">
          <w:rPr>
            <w:rFonts w:ascii="Times New Roman" w:hAnsi="Times New Roman" w:cs="Times New Roman"/>
            <w:bCs/>
            <w:i/>
            <w:iCs/>
            <w:lang w:val="en-US"/>
          </w:rPr>
          <w:t xml:space="preserve">, ranging from </w:t>
        </w:r>
      </w:ins>
      <w:ins w:id="172" w:author="Parks, Robbie M" w:date="2022-03-01T11:40:00Z">
        <w:r w:rsidRPr="00AA1F1D">
          <w:rPr>
            <w:rFonts w:ascii="Times New Roman" w:hAnsi="Times New Roman" w:cs="Times New Roman"/>
            <w:bCs/>
            <w:i/>
            <w:iCs/>
            <w:lang w:val="en-US"/>
          </w:rPr>
          <w:t>-</w:t>
        </w:r>
      </w:ins>
      <w:ins w:id="173" w:author="Parks, Robbie M" w:date="2022-03-01T11:39:00Z">
        <w:r w:rsidRPr="00AA1F1D">
          <w:rPr>
            <w:rFonts w:ascii="Times New Roman" w:hAnsi="Times New Roman" w:cs="Times New Roman"/>
            <w:bCs/>
            <w:i/>
            <w:iCs/>
            <w:lang w:val="en-US"/>
          </w:rPr>
          <w:t>0.</w:t>
        </w:r>
      </w:ins>
      <w:ins w:id="174" w:author="Parks, Robbie M" w:date="2022-03-01T11:40:00Z">
        <w:r w:rsidRPr="00AA1F1D">
          <w:rPr>
            <w:rFonts w:ascii="Times New Roman" w:hAnsi="Times New Roman" w:cs="Times New Roman"/>
            <w:bCs/>
            <w:i/>
            <w:iCs/>
            <w:lang w:val="en-US"/>
          </w:rPr>
          <w:t>58</w:t>
        </w:r>
      </w:ins>
      <w:ins w:id="175" w:author="Parks, Robbie M" w:date="2022-03-01T11:39:00Z">
        <w:r w:rsidRPr="00AA1F1D">
          <w:rPr>
            <w:rFonts w:ascii="Times New Roman" w:hAnsi="Times New Roman" w:cs="Times New Roman"/>
            <w:bCs/>
            <w:i/>
            <w:iCs/>
            <w:lang w:val="en-US"/>
          </w:rPr>
          <w:t xml:space="preserve"> to </w:t>
        </w:r>
      </w:ins>
      <w:ins w:id="176" w:author="Parks, Robbie M" w:date="2022-03-01T11:40:00Z">
        <w:r w:rsidRPr="00AA1F1D">
          <w:rPr>
            <w:rFonts w:ascii="Times New Roman" w:hAnsi="Times New Roman" w:cs="Times New Roman"/>
            <w:bCs/>
            <w:i/>
            <w:iCs/>
            <w:lang w:val="en-US"/>
          </w:rPr>
          <w:t>-</w:t>
        </w:r>
      </w:ins>
      <w:ins w:id="177" w:author="Parks, Robbie M" w:date="2022-03-01T11:39:00Z">
        <w:r w:rsidRPr="00AA1F1D">
          <w:rPr>
            <w:rFonts w:ascii="Times New Roman" w:hAnsi="Times New Roman" w:cs="Times New Roman"/>
            <w:bCs/>
            <w:i/>
            <w:iCs/>
            <w:lang w:val="en-US"/>
          </w:rPr>
          <w:t>0.</w:t>
        </w:r>
      </w:ins>
      <w:ins w:id="178" w:author="Parks, Robbie M" w:date="2022-03-01T11:40:00Z">
        <w:r w:rsidRPr="00AA1F1D">
          <w:rPr>
            <w:rFonts w:ascii="Times New Roman" w:hAnsi="Times New Roman" w:cs="Times New Roman"/>
            <w:bCs/>
            <w:i/>
            <w:iCs/>
            <w:lang w:val="en-US"/>
          </w:rPr>
          <w:t>88</w:t>
        </w:r>
      </w:ins>
      <w:r w:rsidRPr="00AA1F1D">
        <w:rPr>
          <w:rFonts w:ascii="Times New Roman" w:hAnsi="Times New Roman" w:cs="Times New Roman"/>
          <w:bCs/>
          <w:i/>
          <w:iCs/>
          <w:lang w:val="en-US"/>
        </w:rPr>
        <w:t xml:space="preserve">. </w:t>
      </w:r>
    </w:p>
    <w:p w14:paraId="7B2D1A97" w14:textId="77777777" w:rsidR="0047753E" w:rsidRDefault="0047753E" w:rsidP="001C7436">
      <w:pPr>
        <w:jc w:val="both"/>
        <w:rPr>
          <w:rFonts w:ascii="Times New Roman" w:hAnsi="Times New Roman" w:cs="Times New Roman"/>
          <w:lang w:val="en-US"/>
        </w:rPr>
      </w:pPr>
    </w:p>
    <w:p w14:paraId="602540D4" w14:textId="463041A6" w:rsidR="007C6CC8" w:rsidRDefault="00D0314A" w:rsidP="00B45B6C">
      <w:pPr>
        <w:jc w:val="both"/>
        <w:rPr>
          <w:rFonts w:ascii="Times New Roman" w:hAnsi="Times New Roman" w:cs="Times New Roman"/>
          <w:lang w:val="en-US"/>
        </w:rPr>
      </w:pPr>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 in a similar relative increase in the other related pollutants</w:t>
      </w:r>
      <w:r w:rsidR="00752A09">
        <w:rPr>
          <w:rFonts w:ascii="Times New Roman" w:hAnsi="Times New Roman" w:cs="Times New Roman"/>
          <w:lang w:val="en-US"/>
        </w:rPr>
        <w:t>.</w:t>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w:t>
      </w:r>
      <w:proofErr w:type="gramStart"/>
      <w:r>
        <w:rPr>
          <w:rFonts w:ascii="Times New Roman" w:hAnsi="Times New Roman" w:cs="Times New Roman"/>
          <w:lang w:val="en-US"/>
        </w:rPr>
        <w:t>e.g.</w:t>
      </w:r>
      <w:proofErr w:type="gramEnd"/>
      <w:r>
        <w:rPr>
          <w:rFonts w:ascii="Times New Roman" w:hAnsi="Times New Roman" w:cs="Times New Roman"/>
          <w:lang w:val="en-US"/>
        </w:rPr>
        <w:t>”</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07550486" w14:textId="77777777" w:rsidR="002346B2" w:rsidRDefault="002346B2" w:rsidP="00B45B6C">
      <w:pPr>
        <w:jc w:val="both"/>
        <w:rPr>
          <w:rFonts w:ascii="Times New Roman" w:hAnsi="Times New Roman" w:cs="Times New Roman"/>
          <w:i/>
          <w:iCs/>
          <w:lang w:val="en-US"/>
        </w:rPr>
      </w:pPr>
      <w:r w:rsidRPr="002346B2">
        <w:rPr>
          <w:rFonts w:ascii="Times New Roman" w:hAnsi="Times New Roman" w:cs="Times New Roman"/>
          <w:i/>
          <w:iCs/>
          <w:lang w:val="en-US"/>
        </w:rPr>
        <w:t>Although air pollution is commonly studied in association with respiratory- and cardiovascular-related outcomes,</w:t>
      </w:r>
      <w:ins w:id="179" w:author="Parks, Robbie M" w:date="2022-03-01T12:32:00Z">
        <w:r w:rsidRPr="002346B2">
          <w:rPr>
            <w:rFonts w:ascii="Times New Roman" w:hAnsi="Times New Roman" w:cs="Times New Roman"/>
            <w:i/>
            <w:iCs/>
            <w:lang w:val="en-US"/>
          </w:rPr>
          <w:t xml:space="preserve"> e.g., </w:t>
        </w:r>
      </w:ins>
      <w:ins w:id="180" w:author="Parks, Robbie M" w:date="2022-03-05T17:07:00Z">
        <w:r w:rsidRPr="002346B2">
          <w:rPr>
            <w:rFonts w:ascii="Times New Roman" w:hAnsi="Times New Roman" w:cs="Times New Roman"/>
            <w:i/>
            <w:iCs/>
            <w:lang w:val="en-US"/>
          </w:rPr>
          <w:t xml:space="preserve">refs. </w:t>
        </w:r>
      </w:ins>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9–14</w:t>
      </w:r>
      <w:r w:rsidRPr="002346B2">
        <w:rPr>
          <w:rFonts w:ascii="Times New Roman" w:hAnsi="Times New Roman" w:cs="Times New Roman"/>
          <w:i/>
          <w:iCs/>
          <w:lang w:val="en-US"/>
        </w:rPr>
        <w:fldChar w:fldCharType="end"/>
      </w:r>
      <w:ins w:id="181"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epidemiologic and toxicological studies support several plausible biological mechanisms in association with the nervous system and neurodegeneration</w:t>
      </w:r>
      <w:ins w:id="182" w:author="Parks, Robbie M" w:date="2022-03-01T12:32:00Z">
        <w:r w:rsidRPr="002346B2">
          <w:rPr>
            <w:rFonts w:ascii="Times New Roman" w:hAnsi="Times New Roman" w:cs="Times New Roman"/>
            <w:i/>
            <w:iCs/>
            <w:lang w:val="en-US"/>
          </w:rPr>
          <w:t xml:space="preserve">, e.g., </w:t>
        </w:r>
      </w:ins>
      <w:del w:id="183"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15–34</w:t>
      </w:r>
      <w:r w:rsidRPr="002346B2">
        <w:rPr>
          <w:rFonts w:ascii="Times New Roman" w:hAnsi="Times New Roman" w:cs="Times New Roman"/>
          <w:i/>
          <w:iCs/>
          <w:lang w:val="en-US"/>
        </w:rPr>
        <w:fldChar w:fldCharType="end"/>
      </w:r>
      <w:ins w:id="184"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Ambient air pollution, especially urban air pollution, is a ubiquitous exposure that has been associated with several other neurodegenerative disorders</w:t>
      </w:r>
      <w:ins w:id="185" w:author="Parks, Robbie M" w:date="2022-03-01T12:32:00Z">
        <w:r w:rsidRPr="002346B2">
          <w:rPr>
            <w:rFonts w:ascii="Times New Roman" w:hAnsi="Times New Roman" w:cs="Times New Roman"/>
            <w:i/>
            <w:iCs/>
            <w:lang w:val="en-US"/>
          </w:rPr>
          <w:t xml:space="preserve">, e.g., </w:t>
        </w:r>
      </w:ins>
      <w:ins w:id="186" w:author="Parks, Robbie M" w:date="2022-03-05T17:07:00Z">
        <w:r w:rsidRPr="002346B2">
          <w:rPr>
            <w:rFonts w:ascii="Times New Roman" w:hAnsi="Times New Roman" w:cs="Times New Roman"/>
            <w:i/>
            <w:iCs/>
            <w:lang w:val="en-US"/>
          </w:rPr>
          <w:t xml:space="preserve">refs. </w:t>
        </w:r>
      </w:ins>
      <w:del w:id="187"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16–21,35,36</w:t>
      </w:r>
      <w:r w:rsidRPr="002346B2">
        <w:rPr>
          <w:rFonts w:ascii="Times New Roman" w:hAnsi="Times New Roman" w:cs="Times New Roman"/>
          <w:i/>
          <w:iCs/>
          <w:lang w:val="en-US"/>
        </w:rPr>
        <w:fldChar w:fldCharType="end"/>
      </w:r>
      <w:ins w:id="188" w:author="Parks, Robbie M" w:date="2022-03-01T12:33: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and is consistently linked to systemic 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22–24</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oxidative stress,</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25–28</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and neuroinflammation,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15,29</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all of which, in turn, have been reported as key pathways to ALS pathogenesis</w:t>
      </w:r>
      <w:ins w:id="189" w:author="Parks, Robbie M" w:date="2022-03-01T12:33:00Z">
        <w:r w:rsidRPr="002346B2">
          <w:rPr>
            <w:rFonts w:ascii="Times New Roman" w:hAnsi="Times New Roman" w:cs="Times New Roman"/>
            <w:i/>
            <w:iCs/>
            <w:lang w:val="en-US"/>
          </w:rPr>
          <w:t>, e.g.,</w:t>
        </w:r>
      </w:ins>
      <w:ins w:id="190" w:author="Parks, Robbie M" w:date="2022-03-05T17:07:00Z">
        <w:r w:rsidRPr="002346B2">
          <w:rPr>
            <w:rFonts w:ascii="Times New Roman" w:hAnsi="Times New Roman" w:cs="Times New Roman"/>
            <w:i/>
            <w:iCs/>
            <w:lang w:val="en-US"/>
          </w:rPr>
          <w:t xml:space="preserve"> refs. </w:t>
        </w:r>
      </w:ins>
      <w:del w:id="191" w:author="Parks, Robbie M" w:date="2022-03-01T12:33:00Z">
        <w:r w:rsidRPr="002346B2" w:rsidDel="00960D3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30–34</w:t>
      </w:r>
      <w:r w:rsidRPr="002346B2">
        <w:rPr>
          <w:rFonts w:ascii="Times New Roman" w:hAnsi="Times New Roman" w:cs="Times New Roman"/>
          <w:i/>
          <w:iCs/>
          <w:lang w:val="en-US"/>
        </w:rPr>
        <w:fldChar w:fldCharType="end"/>
      </w:r>
      <w:ins w:id="192" w:author="Parks, Robbie M" w:date="2022-03-01T12:33:00Z">
        <w:r w:rsidRPr="002346B2">
          <w:rPr>
            <w:rFonts w:ascii="Times New Roman" w:hAnsi="Times New Roman" w:cs="Times New Roman"/>
            <w:i/>
            <w:iCs/>
            <w:lang w:val="en-US"/>
          </w:rPr>
          <w:t>.</w:t>
        </w:r>
      </w:ins>
    </w:p>
    <w:p w14:paraId="791A41F8" w14:textId="1CA52A50"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w:t>
      </w:r>
      <w:r w:rsidRPr="0011140B">
        <w:rPr>
          <w:rFonts w:ascii="Times New Roman" w:hAnsi="Times New Roman" w:cs="Times New Roman"/>
          <w:b/>
          <w:bCs/>
          <w:lang w:val="en-US"/>
        </w:rPr>
        <w:lastRenderedPageBreak/>
        <w:t>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6B7F7B87" w14:textId="6CCA3898" w:rsidR="0024682C" w:rsidRDefault="001768C6" w:rsidP="00B45B6C">
      <w:pPr>
        <w:jc w:val="both"/>
        <w:rPr>
          <w:rFonts w:ascii="Times New Roman" w:hAnsi="Times New Roman" w:cs="Times New Roman"/>
          <w:i/>
          <w:iCs/>
          <w:lang w:val="en-US"/>
        </w:rPr>
      </w:pPr>
      <w:r w:rsidRPr="001768C6">
        <w:rPr>
          <w:rFonts w:ascii="Times New Roman" w:hAnsi="Times New Roman" w:cs="Times New Roman"/>
          <w:i/>
          <w:iCs/>
          <w:lang w:val="en-US"/>
        </w:rPr>
        <w:t>Using three air pollutants commonly used in health studies as traffic-related emissions tracers—nitrogen oxides (NO</w:t>
      </w:r>
      <w:r w:rsidRPr="001768C6">
        <w:rPr>
          <w:rFonts w:ascii="Times New Roman" w:hAnsi="Times New Roman" w:cs="Times New Roman"/>
          <w:i/>
          <w:iCs/>
          <w:vertAlign w:val="subscript"/>
          <w:lang w:val="en-US"/>
        </w:rPr>
        <w:t>x</w:t>
      </w:r>
      <w:r w:rsidRPr="001768C6">
        <w:rPr>
          <w:rFonts w:ascii="Times New Roman" w:hAnsi="Times New Roman" w:cs="Times New Roman"/>
          <w:i/>
          <w:iCs/>
          <w:lang w:val="en-US"/>
        </w:rPr>
        <w:t xml:space="preserve">), carbon monoxide (CO), and elemental carbon (EC)— </w:t>
      </w:r>
      <w:del w:id="193" w:author="Parks, Robbie M" w:date="2022-03-01T12:49:00Z">
        <w:r w:rsidRPr="001768C6" w:rsidDel="00593D29">
          <w:rPr>
            <w:rFonts w:ascii="Times New Roman" w:hAnsi="Times New Roman" w:cs="Times New Roman"/>
            <w:i/>
            <w:iCs/>
            <w:lang w:val="en-US"/>
          </w:rPr>
          <w:delText>as well as fine particles (PM</w:delText>
        </w:r>
        <w:r w:rsidRPr="001768C6" w:rsidDel="00593D29">
          <w:rPr>
            <w:rFonts w:ascii="Times New Roman" w:hAnsi="Times New Roman" w:cs="Times New Roman"/>
            <w:i/>
            <w:iCs/>
            <w:vertAlign w:val="subscript"/>
            <w:lang w:val="en-US"/>
          </w:rPr>
          <w:delText>2.5</w:delText>
        </w:r>
        <w:r w:rsidRPr="001768C6" w:rsidDel="00593D29">
          <w:rPr>
            <w:rFonts w:ascii="Times New Roman" w:hAnsi="Times New Roman" w:cs="Times New Roman"/>
            <w:i/>
            <w:iCs/>
            <w:lang w:val="en-US"/>
          </w:rPr>
          <w:delText>) and ozone (O</w:delText>
        </w:r>
        <w:r w:rsidRPr="001768C6" w:rsidDel="00593D29">
          <w:rPr>
            <w:rFonts w:ascii="Times New Roman" w:hAnsi="Times New Roman" w:cs="Times New Roman"/>
            <w:i/>
            <w:iCs/>
            <w:vertAlign w:val="subscript"/>
            <w:lang w:val="en-US"/>
          </w:rPr>
          <w:delText>3</w:delText>
        </w:r>
        <w:r w:rsidRPr="001768C6" w:rsidDel="00593D29">
          <w:rPr>
            <w:rFonts w:ascii="Times New Roman" w:hAnsi="Times New Roman" w:cs="Times New Roman"/>
            <w:i/>
            <w:iCs/>
            <w:lang w:val="en-US"/>
          </w:rPr>
          <w:delText xml:space="preserve">), </w:delText>
        </w:r>
      </w:del>
      <w:r w:rsidRPr="001768C6">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24EA0952" w14:textId="77777777" w:rsidR="001768C6" w:rsidRDefault="001768C6"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little 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5B6E5A83" w14:textId="032A48B1" w:rsidR="00ED68D2" w:rsidRDefault="005E1645" w:rsidP="00B45B6C">
      <w:pPr>
        <w:jc w:val="both"/>
        <w:rPr>
          <w:rFonts w:ascii="Times New Roman" w:hAnsi="Times New Roman" w:cs="Times New Roman"/>
          <w:i/>
          <w:iCs/>
          <w:lang w:val="en-US"/>
        </w:rPr>
      </w:pPr>
      <w:r w:rsidRPr="005E1645">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5E1645">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5E1645">
        <w:rPr>
          <w:rFonts w:ascii="Times New Roman" w:hAnsi="Times New Roman" w:cs="Times New Roman"/>
          <w:i/>
          <w:iCs/>
          <w:lang w:val="en-US"/>
        </w:rPr>
        <w:t xml:space="preserve"> exposures in the model</w:t>
      </w:r>
      <w:ins w:id="194" w:author="Parks, Robbie M" w:date="2022-03-01T11:09:00Z">
        <w:r w:rsidRPr="005E1645">
          <w:rPr>
            <w:rFonts w:ascii="Times New Roman" w:hAnsi="Times New Roman" w:cs="Times New Roman"/>
            <w:i/>
            <w:iCs/>
            <w:lang w:val="en-US"/>
          </w:rPr>
          <w:t>, as ozone concentrations have been associated with many adverse health outcomes</w:t>
        </w:r>
      </w:ins>
      <w:r w:rsidRPr="005E1645">
        <w:rPr>
          <w:rFonts w:ascii="Times New Roman" w:hAnsi="Times New Roman" w:cs="Times New Roman"/>
          <w:i/>
          <w:iCs/>
          <w:lang w:val="en-US"/>
        </w:rPr>
        <w:t>,</w:t>
      </w:r>
      <w:ins w:id="195" w:author="Parks, Robbie M" w:date="2022-03-01T11:09:00Z">
        <w:r w:rsidRPr="005E1645">
          <w:rPr>
            <w:rFonts w:ascii="Times New Roman" w:hAnsi="Times New Roman" w:cs="Times New Roman"/>
            <w:i/>
            <w:iCs/>
            <w:lang w:val="en-US"/>
          </w:rPr>
          <w:fldChar w:fldCharType="begin"/>
        </w:r>
      </w:ins>
      <w:r w:rsidRPr="005E1645">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96" w:author="Parks, Robbie M" w:date="2022-03-01T11:09:00Z">
        <w:r w:rsidRPr="005E1645">
          <w:rPr>
            <w:rFonts w:ascii="Times New Roman" w:hAnsi="Times New Roman" w:cs="Times New Roman"/>
            <w:i/>
            <w:iCs/>
            <w:lang w:val="en-US"/>
          </w:rPr>
          <w:fldChar w:fldCharType="separate"/>
        </w:r>
      </w:ins>
      <w:r w:rsidRPr="005E1645">
        <w:rPr>
          <w:rFonts w:ascii="Times New Roman" w:hAnsi="Times New Roman" w:cs="Times New Roman"/>
          <w:i/>
          <w:iCs/>
          <w:vertAlign w:val="superscript"/>
          <w:lang w:val="en-US"/>
        </w:rPr>
        <w:t>69</w:t>
      </w:r>
      <w:ins w:id="197" w:author="Parks, Robbie M" w:date="2022-03-01T11:09:00Z">
        <w:r w:rsidRPr="005E1645">
          <w:rPr>
            <w:rFonts w:ascii="Times New Roman" w:hAnsi="Times New Roman" w:cs="Times New Roman"/>
            <w:i/>
            <w:iCs/>
            <w:lang w:val="en-US"/>
          </w:rPr>
          <w:fldChar w:fldCharType="end"/>
        </w:r>
      </w:ins>
      <w:r w:rsidRPr="005E1645">
        <w:rPr>
          <w:rFonts w:ascii="Times New Roman" w:hAnsi="Times New Roman" w:cs="Times New Roman"/>
          <w:i/>
          <w:iCs/>
          <w:lang w:val="en-US"/>
        </w:rPr>
        <w:t>[…]</w:t>
      </w:r>
      <w:r>
        <w:rPr>
          <w:rFonts w:ascii="Times New Roman" w:hAnsi="Times New Roman" w:cs="Times New Roman"/>
          <w:i/>
          <w:iCs/>
          <w:lang w:val="en-US"/>
        </w:rPr>
        <w:t xml:space="preserve"> </w:t>
      </w:r>
    </w:p>
    <w:p w14:paraId="3797A7F7" w14:textId="50137F81" w:rsidR="005E1645" w:rsidRDefault="005E1645" w:rsidP="00B45B6C">
      <w:pPr>
        <w:jc w:val="both"/>
        <w:rPr>
          <w:rFonts w:ascii="Times New Roman" w:hAnsi="Times New Roman" w:cs="Times New Roman"/>
          <w:i/>
          <w:iCs/>
          <w:lang w:val="en-US"/>
        </w:rPr>
      </w:pPr>
    </w:p>
    <w:p w14:paraId="170F4A5D" w14:textId="443EDACB" w:rsidR="005E1645" w:rsidRPr="00BF3485" w:rsidRDefault="00BF3485" w:rsidP="00B45B6C">
      <w:pPr>
        <w:jc w:val="both"/>
        <w:rPr>
          <w:rFonts w:ascii="Times New Roman" w:hAnsi="Times New Roman" w:cs="Times New Roman"/>
          <w:i/>
          <w:iCs/>
          <w:lang w:val="en-US"/>
        </w:rPr>
      </w:pPr>
      <w:r w:rsidRPr="00BF3485">
        <w:rPr>
          <w:rFonts w:ascii="Times New Roman" w:hAnsi="Times New Roman" w:cs="Times New Roman"/>
          <w:bCs/>
          <w:i/>
          <w:iCs/>
        </w:rPr>
        <w:t>Results from variations of the main model in the sensitivity analyses were robust to prior choices</w:t>
      </w:r>
      <w:ins w:id="198" w:author="Parks, Robbie M" w:date="2022-03-06T14:45:00Z">
        <w:r w:rsidRPr="00BF3485">
          <w:rPr>
            <w:rFonts w:ascii="Times New Roman" w:hAnsi="Times New Roman" w:cs="Times New Roman"/>
            <w:bCs/>
            <w:i/>
            <w:iCs/>
          </w:rPr>
          <w:t>, inclusion of O</w:t>
        </w:r>
        <w:r w:rsidRPr="00BF3485">
          <w:rPr>
            <w:rFonts w:ascii="Times New Roman" w:hAnsi="Times New Roman" w:cs="Times New Roman"/>
            <w:bCs/>
            <w:i/>
            <w:iCs/>
            <w:vertAlign w:val="subscript"/>
            <w:rPrChange w:id="199" w:author="Parks, Robbie M" w:date="2022-03-06T14:45:00Z">
              <w:rPr>
                <w:bCs/>
                <w:color w:val="000000" w:themeColor="text1"/>
              </w:rPr>
            </w:rPrChange>
          </w:rPr>
          <w:t>3</w:t>
        </w:r>
        <w:r w:rsidRPr="00BF3485">
          <w:rPr>
            <w:rFonts w:ascii="Times New Roman" w:hAnsi="Times New Roman" w:cs="Times New Roman"/>
            <w:bCs/>
            <w:i/>
            <w:iCs/>
          </w:rPr>
          <w:t>,</w:t>
        </w:r>
      </w:ins>
      <w:r w:rsidRPr="00BF3485">
        <w:rPr>
          <w:rFonts w:ascii="Times New Roman" w:hAnsi="Times New Roman" w:cs="Times New Roman"/>
          <w:bCs/>
          <w:i/>
          <w:iCs/>
        </w:rPr>
        <w:t xml:space="preserve"> and inclusion of parish-level SES (</w:t>
      </w:r>
      <w:proofErr w:type="spellStart"/>
      <w:r w:rsidRPr="00BF3485">
        <w:rPr>
          <w:rFonts w:ascii="Times New Roman" w:hAnsi="Times New Roman" w:cs="Times New Roman"/>
          <w:bCs/>
          <w:i/>
          <w:iCs/>
        </w:rPr>
        <w:t>eFigure</w:t>
      </w:r>
      <w:proofErr w:type="spellEnd"/>
      <w:r w:rsidRPr="00BF3485">
        <w:rPr>
          <w:rFonts w:ascii="Times New Roman" w:hAnsi="Times New Roman" w:cs="Times New Roman"/>
          <w:bCs/>
          <w:i/>
          <w:iCs/>
        </w:rPr>
        <w:t xml:space="preserve"> 1).</w:t>
      </w:r>
      <w:ins w:id="200" w:author="Parks, Robbie M" w:date="2022-02-10T16:35:00Z">
        <w:r w:rsidRPr="00BF3485">
          <w:rPr>
            <w:rFonts w:ascii="Times New Roman" w:hAnsi="Times New Roman" w:cs="Times New Roman"/>
            <w:bCs/>
            <w:i/>
            <w:iCs/>
          </w:rPr>
          <w:t xml:space="preserve"> </w:t>
        </w:r>
      </w:ins>
      <w:r w:rsidR="005E1645" w:rsidRPr="00BF3485">
        <w:rPr>
          <w:rFonts w:ascii="Times New Roman" w:hAnsi="Times New Roman" w:cs="Times New Roman"/>
          <w:i/>
          <w:iCs/>
          <w:lang w:val="en-US"/>
        </w:rPr>
        <w:t xml:space="preserve"> </w:t>
      </w:r>
    </w:p>
    <w:p w14:paraId="302AFC6F" w14:textId="77777777" w:rsidR="005E1645" w:rsidRPr="005E1645" w:rsidRDefault="005E1645" w:rsidP="00B45B6C">
      <w:pPr>
        <w:jc w:val="both"/>
        <w:rPr>
          <w:rFonts w:ascii="Times New Roman" w:hAnsi="Times New Roman" w:cs="Times New Roman"/>
          <w:lang w:val="en-US"/>
        </w:rPr>
      </w:pPr>
    </w:p>
    <w:p w14:paraId="113C6C47" w14:textId="7EEF0B3A"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w:t>
      </w:r>
      <w:proofErr w:type="spellStart"/>
      <w:r w:rsidRPr="005C2C25">
        <w:rPr>
          <w:rFonts w:ascii="Times New Roman" w:hAnsi="Times New Roman" w:cs="Times New Roman"/>
          <w:bCs/>
          <w:lang w:val="en-US"/>
        </w:rPr>
        <w:t>AirGIS</w:t>
      </w:r>
      <w:proofErr w:type="spellEnd"/>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1A92AD06" w14:textId="31A789BE" w:rsidR="00803D38" w:rsidRPr="00BE0E6A" w:rsidRDefault="00BE0E6A" w:rsidP="00B45B6C">
      <w:pPr>
        <w:jc w:val="both"/>
        <w:rPr>
          <w:rFonts w:ascii="Times New Roman" w:hAnsi="Times New Roman" w:cs="Times New Roman"/>
          <w:bCs/>
          <w:i/>
          <w:iCs/>
        </w:rPr>
      </w:pPr>
      <w:r w:rsidRPr="00BE0E6A">
        <w:rPr>
          <w:rFonts w:ascii="Times New Roman" w:hAnsi="Times New Roman" w:cs="Times New Roman"/>
          <w:bCs/>
          <w:i/>
          <w:iCs/>
        </w:rPr>
        <w:t>Results from variations of the main model in the sensitivity analyses were robust to prior choices</w:t>
      </w:r>
      <w:ins w:id="201" w:author="Parks, Robbie M" w:date="2022-03-06T14:45:00Z">
        <w:r w:rsidRPr="00BE0E6A">
          <w:rPr>
            <w:rFonts w:ascii="Times New Roman" w:hAnsi="Times New Roman" w:cs="Times New Roman"/>
            <w:bCs/>
            <w:i/>
            <w:iCs/>
          </w:rPr>
          <w:t>, inclusion of O</w:t>
        </w:r>
        <w:r w:rsidRPr="00BE0E6A">
          <w:rPr>
            <w:rFonts w:ascii="Times New Roman" w:hAnsi="Times New Roman" w:cs="Times New Roman"/>
            <w:bCs/>
            <w:i/>
            <w:iCs/>
            <w:vertAlign w:val="subscript"/>
            <w:rPrChange w:id="202" w:author="Parks, Robbie M" w:date="2022-03-06T14:45:00Z">
              <w:rPr>
                <w:bCs/>
                <w:color w:val="000000" w:themeColor="text1"/>
              </w:rPr>
            </w:rPrChange>
          </w:rPr>
          <w:t>3</w:t>
        </w:r>
        <w:r w:rsidRPr="00BE0E6A">
          <w:rPr>
            <w:rFonts w:ascii="Times New Roman" w:hAnsi="Times New Roman" w:cs="Times New Roman"/>
            <w:bCs/>
            <w:i/>
            <w:iCs/>
          </w:rPr>
          <w:t>,</w:t>
        </w:r>
      </w:ins>
      <w:r w:rsidRPr="00BE0E6A">
        <w:rPr>
          <w:rFonts w:ascii="Times New Roman" w:hAnsi="Times New Roman" w:cs="Times New Roman"/>
          <w:bCs/>
          <w:i/>
          <w:iCs/>
        </w:rPr>
        <w:t xml:space="preserve"> and inclusion of parish-level SES (</w:t>
      </w:r>
      <w:proofErr w:type="spellStart"/>
      <w:r w:rsidRPr="00BE0E6A">
        <w:rPr>
          <w:rFonts w:ascii="Times New Roman" w:hAnsi="Times New Roman" w:cs="Times New Roman"/>
          <w:bCs/>
          <w:i/>
          <w:iCs/>
        </w:rPr>
        <w:t>eFigure</w:t>
      </w:r>
      <w:proofErr w:type="spellEnd"/>
      <w:r w:rsidRPr="00BE0E6A">
        <w:rPr>
          <w:rFonts w:ascii="Times New Roman" w:hAnsi="Times New Roman" w:cs="Times New Roman"/>
          <w:bCs/>
          <w:i/>
          <w:iCs/>
        </w:rPr>
        <w:t xml:space="preserve"> 1).</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w:t>
      </w:r>
      <w:r w:rsidR="00450080">
        <w:rPr>
          <w:rFonts w:ascii="Times New Roman" w:hAnsi="Times New Roman" w:cs="Times New Roman"/>
          <w:lang w:val="en-US"/>
        </w:rPr>
        <w:lastRenderedPageBreak/>
        <w:t xml:space="preserve">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070634BF" w14:textId="36FFD59E" w:rsidR="00800045" w:rsidRDefault="00A61007" w:rsidP="00B45B6C">
      <w:pPr>
        <w:jc w:val="both"/>
        <w:rPr>
          <w:rFonts w:ascii="Times New Roman" w:hAnsi="Times New Roman" w:cs="Times New Roman"/>
          <w:i/>
          <w:iCs/>
          <w:lang w:val="en-US"/>
        </w:rPr>
      </w:pPr>
      <w:r w:rsidRPr="00A61007">
        <w:rPr>
          <w:rFonts w:ascii="Times New Roman" w:hAnsi="Times New Roman" w:cs="Times New Roman"/>
          <w:bCs/>
          <w:i/>
          <w:iCs/>
          <w:lang w:val="en-US"/>
        </w:rPr>
        <w:t>In our validation study, Register data for ALS ascertainment were highly reliable</w:t>
      </w:r>
      <w:ins w:id="203" w:author="Parks, Robbie M" w:date="2022-03-01T13:24:00Z">
        <w:r w:rsidRPr="00A61007">
          <w:rPr>
            <w:rFonts w:ascii="Times New Roman" w:hAnsi="Times New Roman" w:cs="Times New Roman"/>
            <w:bCs/>
            <w:i/>
            <w:iCs/>
            <w:lang w:val="en-US"/>
          </w:rPr>
          <w:t>;</w:t>
        </w:r>
      </w:ins>
      <w:ins w:id="204" w:author="Parks, Robbie M" w:date="2022-03-01T13:22:00Z">
        <w:r w:rsidRPr="00A61007">
          <w:rPr>
            <w:rFonts w:ascii="Times New Roman" w:hAnsi="Times New Roman" w:cs="Times New Roman"/>
            <w:bCs/>
            <w:i/>
            <w:iCs/>
            <w:lang w:val="en-US"/>
          </w:rPr>
          <w:t xml:space="preserve"> w</w:t>
        </w:r>
      </w:ins>
      <w:ins w:id="205" w:author="Parks, Robbie M" w:date="2022-03-01T13:24:00Z">
        <w:r w:rsidRPr="00A61007">
          <w:rPr>
            <w:rFonts w:ascii="Times New Roman" w:hAnsi="Times New Roman" w:cs="Times New Roman"/>
            <w:bCs/>
            <w:i/>
            <w:iCs/>
            <w:lang w:val="en-US"/>
          </w:rPr>
          <w:t xml:space="preserve">orking with </w:t>
        </w:r>
      </w:ins>
      <w:ins w:id="206" w:author="Parks, Robbie M" w:date="2022-03-01T13:22:00Z">
        <w:r w:rsidRPr="00A61007">
          <w:rPr>
            <w:rFonts w:ascii="Times New Roman" w:hAnsi="Times New Roman" w:cs="Times New Roman"/>
            <w:bCs/>
            <w:i/>
            <w:iCs/>
            <w:lang w:val="en-US"/>
          </w:rPr>
          <w:t xml:space="preserve">a specialist ALS neurologist </w:t>
        </w:r>
      </w:ins>
      <w:ins w:id="207" w:author="Parks, Robbie M" w:date="2022-03-01T13:24:00Z">
        <w:r w:rsidRPr="00A61007">
          <w:rPr>
            <w:rFonts w:ascii="Times New Roman" w:hAnsi="Times New Roman" w:cs="Times New Roman"/>
            <w:bCs/>
            <w:i/>
            <w:iCs/>
            <w:lang w:val="en-US"/>
          </w:rPr>
          <w:t xml:space="preserve">to review </w:t>
        </w:r>
      </w:ins>
      <w:ins w:id="208" w:author="Parks, Robbie M" w:date="2022-03-01T13:22:00Z">
        <w:r w:rsidRPr="00A61007">
          <w:rPr>
            <w:rFonts w:ascii="Times New Roman" w:hAnsi="Times New Roman" w:cs="Times New Roman"/>
            <w:bCs/>
            <w:i/>
            <w:iCs/>
            <w:lang w:val="en-US"/>
          </w:rPr>
          <w:t>medical record</w:t>
        </w:r>
      </w:ins>
      <w:ins w:id="209" w:author="Parks, Robbie M" w:date="2022-03-01T13:24:00Z">
        <w:r w:rsidRPr="00A61007">
          <w:rPr>
            <w:rFonts w:ascii="Times New Roman" w:hAnsi="Times New Roman" w:cs="Times New Roman"/>
            <w:bCs/>
            <w:i/>
            <w:iCs/>
            <w:lang w:val="en-US"/>
          </w:rPr>
          <w:t>s</w:t>
        </w:r>
      </w:ins>
      <w:ins w:id="210" w:author="Parks, Robbie M" w:date="2022-03-01T13:26:00Z">
        <w:r w:rsidRPr="00A61007">
          <w:rPr>
            <w:rFonts w:ascii="Times New Roman" w:hAnsi="Times New Roman" w:cs="Times New Roman"/>
            <w:bCs/>
            <w:i/>
            <w:iCs/>
            <w:lang w:val="en-US"/>
          </w:rPr>
          <w:t xml:space="preserve"> and comparing to death certificates and hospital discharges</w:t>
        </w:r>
      </w:ins>
      <w:ins w:id="211" w:author="Parks, Robbie M" w:date="2022-03-01T13:24:00Z">
        <w:r w:rsidRPr="00A61007">
          <w:rPr>
            <w:rFonts w:ascii="Times New Roman" w:hAnsi="Times New Roman" w:cs="Times New Roman"/>
            <w:bCs/>
            <w:i/>
            <w:iCs/>
            <w:lang w:val="en-US"/>
          </w:rPr>
          <w:t xml:space="preserve">, </w:t>
        </w:r>
      </w:ins>
      <w:ins w:id="212" w:author="Parks, Robbie M" w:date="2022-03-01T13:23:00Z">
        <w:r w:rsidRPr="00A61007">
          <w:rPr>
            <w:rFonts w:ascii="Times New Roman" w:hAnsi="Times New Roman" w:cs="Times New Roman"/>
            <w:bCs/>
            <w:i/>
            <w:iCs/>
            <w:lang w:val="en-US"/>
          </w:rPr>
          <w:t xml:space="preserve">the Danish National Patient Register </w:t>
        </w:r>
      </w:ins>
      <w:ins w:id="213" w:author="Parks, Robbie M" w:date="2022-03-01T13:24:00Z">
        <w:r w:rsidRPr="00A61007">
          <w:rPr>
            <w:rFonts w:ascii="Times New Roman" w:hAnsi="Times New Roman" w:cs="Times New Roman"/>
            <w:bCs/>
            <w:i/>
            <w:iCs/>
            <w:lang w:val="en-US"/>
          </w:rPr>
          <w:t>was found to have an overall predictiv</w:t>
        </w:r>
      </w:ins>
      <w:ins w:id="214" w:author="Parks, Robbie M" w:date="2022-03-01T13:25:00Z">
        <w:r w:rsidRPr="00A61007">
          <w:rPr>
            <w:rFonts w:ascii="Times New Roman" w:hAnsi="Times New Roman" w:cs="Times New Roman"/>
            <w:bCs/>
            <w:i/>
            <w:iCs/>
            <w:lang w:val="en-US"/>
          </w:rPr>
          <w:t xml:space="preserve">e value </w:t>
        </w:r>
      </w:ins>
      <w:ins w:id="215" w:author="Parks, Robbie M" w:date="2022-03-01T13:26:00Z">
        <w:r w:rsidRPr="00A61007">
          <w:rPr>
            <w:rFonts w:ascii="Times New Roman" w:hAnsi="Times New Roman" w:cs="Times New Roman"/>
            <w:bCs/>
            <w:i/>
            <w:iCs/>
            <w:lang w:val="en-US"/>
          </w:rPr>
          <w:t xml:space="preserve">for ALS </w:t>
        </w:r>
      </w:ins>
      <w:ins w:id="216" w:author="Parks, Robbie M" w:date="2022-03-01T13:25:00Z">
        <w:r w:rsidRPr="00A61007">
          <w:rPr>
            <w:rFonts w:ascii="Times New Roman" w:hAnsi="Times New Roman" w:cs="Times New Roman"/>
            <w:bCs/>
            <w:i/>
            <w:iCs/>
            <w:lang w:val="en-US"/>
          </w:rPr>
          <w:t>of 82%</w:t>
        </w:r>
      </w:ins>
      <w:r w:rsidRPr="00A61007">
        <w:rPr>
          <w:rFonts w:ascii="Times New Roman" w:hAnsi="Times New Roman" w:cs="Times New Roman"/>
          <w:bCs/>
          <w:i/>
          <w:iCs/>
          <w:lang w:val="en-US"/>
        </w:rPr>
        <w:t>.</w:t>
      </w:r>
      <w:r w:rsidRPr="00A61007">
        <w:rPr>
          <w:rFonts w:ascii="Times New Roman" w:hAnsi="Times New Roman" w:cs="Times New Roman"/>
          <w:bCs/>
          <w:i/>
          <w:iCs/>
          <w:lang w:val="en-US"/>
        </w:rPr>
        <w:fldChar w:fldCharType="begin"/>
      </w:r>
      <w:r w:rsidRPr="00A61007">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A61007">
        <w:rPr>
          <w:rFonts w:ascii="Times New Roman" w:hAnsi="Times New Roman" w:cs="Times New Roman"/>
          <w:bCs/>
          <w:i/>
          <w:iCs/>
          <w:lang w:val="en-US"/>
        </w:rPr>
        <w:fldChar w:fldCharType="separate"/>
      </w:r>
      <w:r w:rsidRPr="00A61007">
        <w:rPr>
          <w:rFonts w:ascii="Times New Roman" w:hAnsi="Times New Roman" w:cs="Times New Roman"/>
          <w:i/>
          <w:iCs/>
          <w:vertAlign w:val="superscript"/>
          <w:lang w:val="en-US"/>
        </w:rPr>
        <w:t>48</w:t>
      </w:r>
      <w:r w:rsidRPr="00A61007">
        <w:rPr>
          <w:rFonts w:ascii="Times New Roman" w:hAnsi="Times New Roman" w:cs="Times New Roman"/>
          <w:i/>
          <w:iCs/>
          <w:lang w:val="en-US"/>
        </w:rPr>
        <w:fldChar w:fldCharType="end"/>
      </w:r>
    </w:p>
    <w:p w14:paraId="0FB2D38F" w14:textId="77777777" w:rsidR="00A61007" w:rsidRDefault="00A61007"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42E69C38" w14:textId="3C33644E" w:rsidR="009112FB" w:rsidRDefault="00BF224E" w:rsidP="00DE7232">
      <w:pPr>
        <w:jc w:val="both"/>
        <w:rPr>
          <w:rFonts w:ascii="Times New Roman" w:hAnsi="Times New Roman" w:cs="Times New Roman"/>
          <w:bCs/>
          <w:i/>
          <w:iCs/>
          <w:lang w:val="en-US"/>
        </w:rPr>
      </w:pPr>
      <w:ins w:id="217" w:author="Parks, Robbie M" w:date="2022-03-01T13:29:00Z">
        <w:r w:rsidRPr="00BF224E">
          <w:rPr>
            <w:rFonts w:ascii="Times New Roman" w:hAnsi="Times New Roman" w:cs="Times New Roman"/>
            <w:bCs/>
            <w:i/>
            <w:iCs/>
            <w:lang w:val="en-US"/>
          </w:rPr>
          <w:t>While a previous stu</w:t>
        </w:r>
      </w:ins>
      <w:ins w:id="218" w:author="Parks, Robbie M" w:date="2022-03-01T13:30:00Z">
        <w:r w:rsidRPr="00BF224E">
          <w:rPr>
            <w:rFonts w:ascii="Times New Roman" w:hAnsi="Times New Roman" w:cs="Times New Roman"/>
            <w:bCs/>
            <w:i/>
            <w:iCs/>
            <w:lang w:val="en-US"/>
          </w:rPr>
          <w:t>dy found that ALS ascertainment from the Danish National Patient Register was highly reliable,</w:t>
        </w:r>
      </w:ins>
      <w:r w:rsidRPr="00BF224E">
        <w:rPr>
          <w:rFonts w:ascii="Times New Roman" w:hAnsi="Times New Roman" w:cs="Times New Roman"/>
          <w:bCs/>
          <w:i/>
          <w:iCs/>
          <w:lang w:val="en-US"/>
        </w:rPr>
        <w:fldChar w:fldCharType="begin"/>
      </w:r>
      <w:r w:rsidRPr="00BF224E">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BF224E">
        <w:rPr>
          <w:rFonts w:ascii="Times New Roman" w:hAnsi="Times New Roman" w:cs="Times New Roman"/>
          <w:bCs/>
          <w:i/>
          <w:iCs/>
          <w:lang w:val="en-US"/>
        </w:rPr>
        <w:fldChar w:fldCharType="separate"/>
      </w:r>
      <w:r w:rsidRPr="00BF224E">
        <w:rPr>
          <w:rFonts w:ascii="Times New Roman" w:hAnsi="Times New Roman" w:cs="Times New Roman"/>
          <w:i/>
          <w:iCs/>
          <w:vertAlign w:val="superscript"/>
          <w:lang w:val="en-US"/>
        </w:rPr>
        <w:t>48</w:t>
      </w:r>
      <w:r w:rsidRPr="00BF224E">
        <w:rPr>
          <w:rFonts w:ascii="Times New Roman" w:hAnsi="Times New Roman" w:cs="Times New Roman"/>
          <w:i/>
          <w:iCs/>
          <w:lang w:val="en-US"/>
        </w:rPr>
        <w:fldChar w:fldCharType="end"/>
      </w:r>
      <w:ins w:id="219" w:author="Parks, Robbie M" w:date="2022-03-01T13:30:00Z">
        <w:r w:rsidRPr="00BF224E">
          <w:rPr>
            <w:rFonts w:ascii="Times New Roman" w:hAnsi="Times New Roman" w:cs="Times New Roman"/>
            <w:bCs/>
            <w:i/>
            <w:iCs/>
            <w:lang w:val="en-US"/>
          </w:rPr>
          <w:t xml:space="preserve"> outcome misclassification cannot be ruled out</w:t>
        </w:r>
      </w:ins>
      <w:ins w:id="220" w:author="Parks, Robbie M" w:date="2022-03-01T13:32:00Z">
        <w:r w:rsidRPr="00BF224E">
          <w:rPr>
            <w:rFonts w:ascii="Times New Roman" w:hAnsi="Times New Roman" w:cs="Times New Roman"/>
            <w:bCs/>
            <w:i/>
            <w:iCs/>
            <w:lang w:val="en-US"/>
          </w:rPr>
          <w:t>,</w:t>
        </w:r>
      </w:ins>
      <w:r w:rsidRPr="00BF224E">
        <w:rPr>
          <w:rFonts w:ascii="Times New Roman" w:hAnsi="Times New Roman" w:cs="Times New Roman"/>
          <w:bCs/>
          <w:i/>
          <w:iCs/>
          <w:lang w:val="en-US"/>
        </w:rPr>
        <w:t xml:space="preserve"> […]</w:t>
      </w:r>
    </w:p>
    <w:p w14:paraId="7B6BC86D" w14:textId="77777777" w:rsidR="00BF224E" w:rsidRPr="00B509EC" w:rsidRDefault="00BF224E" w:rsidP="00DE7232">
      <w:pPr>
        <w:jc w:val="both"/>
        <w:rPr>
          <w:rFonts w:ascii="Times New Roman" w:hAnsi="Times New Roman" w:cs="Times New Roman"/>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476985A8" w14:textId="27B1C794" w:rsidR="009112FB" w:rsidRDefault="00B509EC" w:rsidP="00DE7232">
      <w:pPr>
        <w:jc w:val="both"/>
        <w:rPr>
          <w:rFonts w:ascii="Times New Roman" w:hAnsi="Times New Roman" w:cs="Times New Roman"/>
          <w:i/>
          <w:iCs/>
          <w:lang w:val="en-US"/>
        </w:rPr>
      </w:pPr>
      <w:r w:rsidRPr="00B509EC">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509EC">
        <w:rPr>
          <w:rFonts w:ascii="Times New Roman" w:hAnsi="Times New Roman" w:cs="Times New Roman"/>
          <w:bCs/>
          <w:i/>
          <w:iCs/>
          <w:lang w:val="en-US"/>
        </w:rPr>
        <w:fldChar w:fldCharType="begin"/>
      </w:r>
      <w:r w:rsidRPr="00B509EC">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509EC">
        <w:rPr>
          <w:rFonts w:ascii="Times New Roman" w:hAnsi="Times New Roman" w:cs="Times New Roman"/>
          <w:bCs/>
          <w:i/>
          <w:iCs/>
          <w:lang w:val="en-US"/>
        </w:rPr>
        <w:fldChar w:fldCharType="separate"/>
      </w:r>
      <w:r w:rsidRPr="00B509EC">
        <w:rPr>
          <w:rFonts w:ascii="Times New Roman" w:hAnsi="Times New Roman" w:cs="Times New Roman"/>
          <w:i/>
          <w:iCs/>
          <w:vertAlign w:val="superscript"/>
          <w:lang w:val="en-US"/>
        </w:rPr>
        <w:t>60</w:t>
      </w:r>
      <w:r w:rsidRPr="00B509EC">
        <w:rPr>
          <w:rFonts w:ascii="Times New Roman" w:hAnsi="Times New Roman" w:cs="Times New Roman"/>
          <w:i/>
          <w:iCs/>
          <w:lang w:val="en-US"/>
        </w:rPr>
        <w:fldChar w:fldCharType="end"/>
      </w:r>
    </w:p>
    <w:p w14:paraId="6A424E08" w14:textId="77777777" w:rsidR="00B509EC" w:rsidRPr="009112FB" w:rsidRDefault="00B509EC"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79E39272" w14:textId="77777777" w:rsidR="00670A00" w:rsidRDefault="00670A00" w:rsidP="00B45B6C">
      <w:pPr>
        <w:jc w:val="both"/>
        <w:rPr>
          <w:rFonts w:ascii="Times New Roman" w:hAnsi="Times New Roman" w:cs="Times New Roman"/>
          <w:bCs/>
          <w:i/>
          <w:iCs/>
          <w:lang w:val="en-US"/>
        </w:rPr>
      </w:pPr>
      <w:ins w:id="221" w:author="Parks, Robbie M" w:date="2022-03-01T13:29:00Z">
        <w:r w:rsidRPr="00670A00">
          <w:rPr>
            <w:rFonts w:ascii="Times New Roman" w:hAnsi="Times New Roman" w:cs="Times New Roman"/>
            <w:bCs/>
            <w:i/>
            <w:iCs/>
            <w:lang w:val="en-US"/>
          </w:rPr>
          <w:t>While a previous stu</w:t>
        </w:r>
      </w:ins>
      <w:ins w:id="222" w:author="Parks, Robbie M" w:date="2022-03-01T13:30:00Z">
        <w:r w:rsidRPr="00670A00">
          <w:rPr>
            <w:rFonts w:ascii="Times New Roman" w:hAnsi="Times New Roman" w:cs="Times New Roman"/>
            <w:bCs/>
            <w:i/>
            <w:iCs/>
            <w:lang w:val="en-US"/>
          </w:rPr>
          <w:t>dy found that ALS ascertainment from the Danish National Patient Register was highly reliable,</w:t>
        </w:r>
      </w:ins>
      <w:r w:rsidRPr="00670A00">
        <w:rPr>
          <w:rFonts w:ascii="Times New Roman" w:hAnsi="Times New Roman" w:cs="Times New Roman"/>
          <w:bCs/>
          <w:i/>
          <w:iCs/>
          <w:lang w:val="en-US"/>
        </w:rPr>
        <w:fldChar w:fldCharType="begin"/>
      </w:r>
      <w:r w:rsidRPr="00670A00">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670A00">
        <w:rPr>
          <w:rFonts w:ascii="Times New Roman" w:hAnsi="Times New Roman" w:cs="Times New Roman"/>
          <w:bCs/>
          <w:i/>
          <w:iCs/>
          <w:lang w:val="en-US"/>
        </w:rPr>
        <w:fldChar w:fldCharType="separate"/>
      </w:r>
      <w:r w:rsidRPr="00670A00">
        <w:rPr>
          <w:rFonts w:ascii="Times New Roman" w:hAnsi="Times New Roman" w:cs="Times New Roman"/>
          <w:i/>
          <w:iCs/>
          <w:vertAlign w:val="superscript"/>
          <w:lang w:val="en-US"/>
        </w:rPr>
        <w:t>48</w:t>
      </w:r>
      <w:r w:rsidRPr="00670A00">
        <w:rPr>
          <w:rFonts w:ascii="Times New Roman" w:hAnsi="Times New Roman" w:cs="Times New Roman"/>
          <w:i/>
          <w:iCs/>
          <w:lang w:val="en-US"/>
        </w:rPr>
        <w:fldChar w:fldCharType="end"/>
      </w:r>
      <w:ins w:id="223" w:author="Parks, Robbie M" w:date="2022-03-01T13:30:00Z">
        <w:r w:rsidRPr="00670A00">
          <w:rPr>
            <w:rFonts w:ascii="Times New Roman" w:hAnsi="Times New Roman" w:cs="Times New Roman"/>
            <w:bCs/>
            <w:i/>
            <w:iCs/>
            <w:lang w:val="en-US"/>
          </w:rPr>
          <w:t xml:space="preserve"> outcome misclassification cannot be ruled out</w:t>
        </w:r>
      </w:ins>
      <w:ins w:id="224" w:author="Parks, Robbie M" w:date="2022-03-01T13:32:00Z">
        <w:r w:rsidRPr="00670A00">
          <w:rPr>
            <w:rFonts w:ascii="Times New Roman" w:hAnsi="Times New Roman" w:cs="Times New Roman"/>
            <w:bCs/>
            <w:i/>
            <w:iCs/>
            <w:lang w:val="en-US"/>
          </w:rPr>
          <w:t xml:space="preserve">, </w:t>
        </w:r>
        <w:commentRangeStart w:id="225"/>
        <w:r w:rsidRPr="00670A00">
          <w:rPr>
            <w:rFonts w:ascii="Times New Roman" w:hAnsi="Times New Roman" w:cs="Times New Roman"/>
            <w:bCs/>
            <w:i/>
            <w:iCs/>
            <w:lang w:val="en-US"/>
          </w:rPr>
          <w:t xml:space="preserve">nor can the possibility that date of diagnosis and symptom onset were </w:t>
        </w:r>
      </w:ins>
      <w:ins w:id="226" w:author="Parks, Robbie M" w:date="2022-03-06T14:49:00Z">
        <w:r w:rsidRPr="00670A00">
          <w:rPr>
            <w:rFonts w:ascii="Times New Roman" w:hAnsi="Times New Roman" w:cs="Times New Roman"/>
            <w:bCs/>
            <w:i/>
            <w:iCs/>
            <w:lang w:val="en-US"/>
          </w:rPr>
          <w:t>irregularly</w:t>
        </w:r>
      </w:ins>
      <w:ins w:id="227" w:author="Parks, Robbie M" w:date="2022-03-01T13:32:00Z">
        <w:r w:rsidRPr="00670A00">
          <w:rPr>
            <w:rFonts w:ascii="Times New Roman" w:hAnsi="Times New Roman" w:cs="Times New Roman"/>
            <w:bCs/>
            <w:i/>
            <w:iCs/>
            <w:lang w:val="en-US"/>
          </w:rPr>
          <w:t xml:space="preserve"> aligned</w:t>
        </w:r>
      </w:ins>
      <w:ins w:id="228" w:author="Parks, Robbie M" w:date="2022-03-01T13:30:00Z">
        <w:r w:rsidRPr="00670A00">
          <w:rPr>
            <w:rFonts w:ascii="Times New Roman" w:hAnsi="Times New Roman" w:cs="Times New Roman"/>
            <w:bCs/>
            <w:i/>
            <w:iCs/>
            <w:lang w:val="en-US"/>
          </w:rPr>
          <w:t>.</w:t>
        </w:r>
      </w:ins>
      <w:commentRangeEnd w:id="225"/>
      <w:r w:rsidR="00405309">
        <w:rPr>
          <w:rStyle w:val="CommentReference"/>
        </w:rPr>
        <w:commentReference w:id="225"/>
      </w:r>
    </w:p>
    <w:p w14:paraId="3EB15CF1" w14:textId="11FEDFFC"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proofErr w:type="spellStart"/>
      <w:r w:rsidR="0004757E" w:rsidRPr="00A214DA">
        <w:rPr>
          <w:rFonts w:ascii="Times New Roman" w:hAnsi="Times New Roman" w:cs="Times New Roman"/>
          <w:bCs/>
          <w:lang w:val="en-US"/>
        </w:rPr>
        <w:t>AirGIS</w:t>
      </w:r>
      <w:proofErr w:type="spellEnd"/>
      <w:r w:rsidR="0004757E" w:rsidRPr="00A214DA">
        <w:rPr>
          <w:rFonts w:ascii="Times New Roman" w:hAnsi="Times New Roman" w:cs="Times New Roman"/>
          <w:bCs/>
          <w:lang w:val="en-US"/>
        </w:rPr>
        <w:t xml:space="preserve">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0835B7AD" w:rsidR="00803D38" w:rsidRPr="00D47B0A" w:rsidRDefault="007F430A" w:rsidP="00B45B6C">
      <w:pPr>
        <w:jc w:val="both"/>
        <w:rPr>
          <w:rFonts w:ascii="Times New Roman" w:hAnsi="Times New Roman" w:cs="Times New Roman"/>
          <w:lang w:val="en-US"/>
        </w:rPr>
      </w:pPr>
      <w:r w:rsidRPr="007F430A">
        <w:rPr>
          <w:rFonts w:ascii="Times New Roman" w:hAnsi="Times New Roman" w:cs="Times New Roman"/>
          <w:bCs/>
          <w:i/>
          <w:iCs/>
          <w:lang w:val="en-US"/>
        </w:rPr>
        <w:t>Because traffic is a major source of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and EC one of the main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components in urban environments,</w:t>
      </w:r>
      <w:r w:rsidRPr="007F430A">
        <w:rPr>
          <w:rFonts w:ascii="Times New Roman" w:hAnsi="Times New Roman" w:cs="Times New Roman"/>
          <w:bCs/>
          <w:i/>
          <w:iCs/>
          <w:lang w:val="en-US"/>
        </w:rPr>
        <w:fldChar w:fldCharType="begin"/>
      </w:r>
      <w:r w:rsidRPr="007F430A">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7F430A">
        <w:rPr>
          <w:rFonts w:ascii="Times New Roman" w:hAnsi="Times New Roman" w:cs="Times New Roman"/>
          <w:bCs/>
          <w:i/>
          <w:iCs/>
          <w:lang w:val="en-US"/>
        </w:rPr>
        <w:fldChar w:fldCharType="separate"/>
      </w:r>
      <w:r w:rsidRPr="007F430A">
        <w:rPr>
          <w:rFonts w:ascii="Times New Roman" w:hAnsi="Times New Roman" w:cs="Times New Roman"/>
          <w:i/>
          <w:iCs/>
          <w:vertAlign w:val="superscript"/>
          <w:lang w:val="en-US"/>
        </w:rPr>
        <w:t>59</w:t>
      </w:r>
      <w:r w:rsidRPr="007F430A">
        <w:rPr>
          <w:rFonts w:ascii="Times New Roman" w:hAnsi="Times New Roman" w:cs="Times New Roman"/>
          <w:i/>
          <w:iCs/>
          <w:lang w:val="en-US"/>
        </w:rPr>
        <w:fldChar w:fldCharType="end"/>
      </w:r>
      <w:r w:rsidRPr="007F430A">
        <w:rPr>
          <w:rFonts w:ascii="Times New Roman" w:hAnsi="Times New Roman" w:cs="Times New Roman"/>
          <w:bCs/>
          <w:i/>
          <w:iCs/>
          <w:lang w:val="en-US"/>
        </w:rPr>
        <w:t xml:space="preserve"> we removed the EC concentration from the total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mass concentration (non-EC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w:t>
      </w:r>
      <w:ins w:id="229" w:author="Parks, Robbie M" w:date="2022-03-01T13:43:00Z">
        <w:r w:rsidRPr="007F430A">
          <w:rPr>
            <w:rFonts w:ascii="Times New Roman" w:hAnsi="Times New Roman" w:cs="Times New Roman"/>
            <w:bCs/>
            <w:i/>
            <w:iCs/>
            <w:lang w:val="en-US"/>
          </w:rPr>
          <w:t xml:space="preserve"> by subtraction</w:t>
        </w:r>
      </w:ins>
      <w:r w:rsidRPr="007F430A">
        <w:rPr>
          <w:rFonts w:ascii="Times New Roman" w:hAnsi="Times New Roman" w:cs="Times New Roman"/>
          <w:bCs/>
          <w:i/>
          <w:iCs/>
          <w:lang w:val="en-US"/>
        </w:rPr>
        <w:t>, to avoid overadjustment when including both in the models simultaneously.</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 xml:space="preserve">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w:t>
      </w:r>
      <w:r w:rsidR="00CE7300" w:rsidRPr="00775685">
        <w:rPr>
          <w:rFonts w:ascii="Times New Roman" w:hAnsi="Times New Roman" w:cs="Times New Roman"/>
          <w:b/>
          <w:bCs/>
          <w:lang w:val="en-US"/>
        </w:rPr>
        <w:lastRenderedPageBreak/>
        <w:t>among unmarried couples is common in Denmark. How was this addressed? </w:t>
      </w:r>
      <w:hyperlink r:id="rId11"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4A0DDAD0" w14:textId="77777777" w:rsidR="009219C3" w:rsidRPr="0011140B" w:rsidRDefault="008E5766" w:rsidP="009219C3">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 xml:space="preserve">Related to this, </w:t>
      </w:r>
      <w:r w:rsidR="002305DA">
        <w:rPr>
          <w:rFonts w:ascii="Times New Roman" w:hAnsi="Times New Roman" w:cs="Times New Roman"/>
          <w:lang w:val="en-US"/>
        </w:rPr>
        <w:t xml:space="preserve">when compared with previous marriage information, </w:t>
      </w:r>
      <w:r w:rsidR="00B6632F">
        <w:rPr>
          <w:rFonts w:ascii="Times New Roman" w:hAnsi="Times New Roman" w:cs="Times New Roman"/>
          <w:lang w:val="en-US"/>
        </w:rPr>
        <w:t>current household SES</w:t>
      </w:r>
      <w:r w:rsidR="008C60DD">
        <w:rPr>
          <w:rFonts w:ascii="Times New Roman" w:hAnsi="Times New Roman" w:cs="Times New Roman"/>
          <w:lang w:val="en-US"/>
        </w:rPr>
        <w:t xml:space="preserve"> </w:t>
      </w:r>
      <w:r w:rsidR="005005DB">
        <w:rPr>
          <w:rFonts w:ascii="Times New Roman" w:hAnsi="Times New Roman" w:cs="Times New Roman"/>
          <w:lang w:val="en-US"/>
        </w:rPr>
        <w:t>may</w:t>
      </w:r>
      <w:r w:rsidR="008C60DD">
        <w:rPr>
          <w:rFonts w:ascii="Times New Roman" w:hAnsi="Times New Roman" w:cs="Times New Roman"/>
          <w:lang w:val="en-US"/>
        </w:rPr>
        <w:t xml:space="preserve"> have </w:t>
      </w:r>
      <w:r w:rsidR="00F046AD">
        <w:rPr>
          <w:rFonts w:ascii="Times New Roman" w:hAnsi="Times New Roman" w:cs="Times New Roman"/>
          <w:lang w:val="en-US"/>
        </w:rPr>
        <w:t xml:space="preserve">had more </w:t>
      </w:r>
      <w:r w:rsidR="008C60DD">
        <w:rPr>
          <w:rFonts w:ascii="Times New Roman" w:hAnsi="Times New Roman" w:cs="Times New Roman"/>
          <w:lang w:val="en-US"/>
        </w:rPr>
        <w:t>influence</w:t>
      </w:r>
      <w:r w:rsidR="00F046AD">
        <w:rPr>
          <w:rFonts w:ascii="Times New Roman" w:hAnsi="Times New Roman" w:cs="Times New Roman"/>
          <w:lang w:val="en-US"/>
        </w:rPr>
        <w:t xml:space="preserve"> </w:t>
      </w:r>
      <w:r w:rsidR="008C60DD">
        <w:rPr>
          <w:rFonts w:ascii="Times New Roman" w:hAnsi="Times New Roman" w:cs="Times New Roman"/>
          <w:lang w:val="en-US"/>
        </w:rPr>
        <w:t xml:space="preserve">the speed at which ALS diagnosis </w:t>
      </w:r>
      <w:r w:rsidR="005005DB">
        <w:rPr>
          <w:rFonts w:ascii="Times New Roman" w:hAnsi="Times New Roman" w:cs="Times New Roman"/>
          <w:lang w:val="en-US"/>
        </w:rPr>
        <w:t>could</w:t>
      </w:r>
      <w:r w:rsidR="008C60DD">
        <w:rPr>
          <w:rFonts w:ascii="Times New Roman" w:hAnsi="Times New Roman" w:cs="Times New Roman"/>
          <w:lang w:val="en-US"/>
        </w:rPr>
        <w:t xml:space="preserve"> have occurred</w:t>
      </w:r>
      <w:r w:rsidR="00B6632F">
        <w:rPr>
          <w:rFonts w:ascii="Times New Roman" w:hAnsi="Times New Roman" w:cs="Times New Roman"/>
          <w:lang w:val="en-US"/>
        </w:rPr>
        <w:t>.</w:t>
      </w:r>
      <w:r w:rsidR="00D63B30">
        <w:rPr>
          <w:rFonts w:ascii="Times New Roman" w:hAnsi="Times New Roman" w:cs="Times New Roman"/>
          <w:lang w:val="en-US"/>
        </w:rPr>
        <w:t xml:space="preserve"> </w:t>
      </w:r>
      <w:r w:rsidR="00073B0A">
        <w:rPr>
          <w:rFonts w:ascii="Times New Roman" w:hAnsi="Times New Roman" w:cs="Times New Roman"/>
          <w:lang w:val="en-US"/>
        </w:rPr>
        <w:t>In any case</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w:t>
      </w:r>
      <w:r w:rsidR="009219C3">
        <w:rPr>
          <w:rFonts w:ascii="Times New Roman" w:hAnsi="Times New Roman" w:cs="Times New Roman"/>
          <w:lang w:val="en-US"/>
        </w:rPr>
        <w:t xml:space="preserve"> </w:t>
      </w:r>
      <w:r w:rsidR="009219C3" w:rsidRPr="0011140B">
        <w:rPr>
          <w:rFonts w:ascii="Times New Roman" w:hAnsi="Times New Roman" w:cs="Times New Roman"/>
          <w:highlight w:val="yellow"/>
          <w:lang w:val="en-US"/>
        </w:rPr>
        <w:t>(P. XX, Lines XX-XX):</w:t>
      </w:r>
    </w:p>
    <w:p w14:paraId="10904138" w14:textId="77777777" w:rsidR="009219C3" w:rsidRPr="0011140B" w:rsidRDefault="009219C3" w:rsidP="009219C3">
      <w:pPr>
        <w:jc w:val="both"/>
        <w:rPr>
          <w:rFonts w:ascii="Times New Roman" w:hAnsi="Times New Roman" w:cs="Times New Roman"/>
          <w:lang w:val="en-US"/>
        </w:rPr>
      </w:pPr>
    </w:p>
    <w:p w14:paraId="638A1F41" w14:textId="6E245221" w:rsidR="003D3946" w:rsidRDefault="001E5193" w:rsidP="001226B3">
      <w:pPr>
        <w:jc w:val="both"/>
        <w:rPr>
          <w:rFonts w:ascii="Times New Roman" w:hAnsi="Times New Roman" w:cs="Times New Roman"/>
          <w:bCs/>
          <w:i/>
          <w:iCs/>
          <w:lang w:val="en-US"/>
        </w:rPr>
      </w:pPr>
      <w:r w:rsidRPr="001E5193">
        <w:rPr>
          <w:rFonts w:ascii="Times New Roman" w:hAnsi="Times New Roman" w:cs="Times New Roman"/>
          <w:bCs/>
          <w:i/>
          <w:iCs/>
          <w:lang w:val="en-US"/>
        </w:rPr>
        <w:t>For each married participant, we used the higher of the couple’s individual SES categories, where available. We also used information on civil status (never married, married, divorced, widowed)</w:t>
      </w:r>
    </w:p>
    <w:p w14:paraId="026FA292" w14:textId="77777777" w:rsidR="001E5193" w:rsidRDefault="001E5193" w:rsidP="001226B3">
      <w:pPr>
        <w:jc w:val="both"/>
        <w:rPr>
          <w:rFonts w:ascii="Times New Roman" w:hAnsi="Times New Roman" w:cs="Times New Roman"/>
          <w:lang w:val="en-US"/>
        </w:rPr>
      </w:pPr>
    </w:p>
    <w:p w14:paraId="76E597AD" w14:textId="04208727"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8C21E7">
        <w:rPr>
          <w:rFonts w:ascii="Times New Roman" w:hAnsi="Times New Roman" w:cs="Times New Roman"/>
          <w:lang w:val="en-US"/>
        </w:rPr>
        <w:t xml:space="preserve">We have no detail in our dataset which would allow this to be adjusted for.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18ED7347" w14:textId="77777777" w:rsidR="00C3524A" w:rsidRPr="00C3524A" w:rsidRDefault="00C3524A" w:rsidP="00C3524A">
      <w:pPr>
        <w:jc w:val="both"/>
        <w:rPr>
          <w:rFonts w:ascii="Times New Roman" w:hAnsi="Times New Roman" w:cs="Times New Roman"/>
          <w:bCs/>
          <w:i/>
          <w:iCs/>
          <w:lang w:val="en-US"/>
        </w:rPr>
      </w:pPr>
      <w:ins w:id="230" w:author="Parks, Robbie M" w:date="2022-03-01T14:51:00Z">
        <w:r w:rsidRPr="00C3524A">
          <w:rPr>
            <w:rFonts w:ascii="Times New Roman" w:hAnsi="Times New Roman" w:cs="Times New Roman"/>
            <w:bCs/>
            <w:i/>
            <w:iCs/>
            <w:lang w:val="en-US"/>
          </w:rPr>
          <w:t>While our analysis adjusted for SES</w:t>
        </w:r>
      </w:ins>
      <w:ins w:id="231" w:author="Parks, Robbie M" w:date="2022-03-01T14:53:00Z">
        <w:r w:rsidRPr="00C3524A">
          <w:rPr>
            <w:rFonts w:ascii="Times New Roman" w:hAnsi="Times New Roman" w:cs="Times New Roman"/>
            <w:bCs/>
            <w:i/>
            <w:iCs/>
            <w:lang w:val="en-US"/>
          </w:rPr>
          <w:t xml:space="preserve">, which was based on each participant’s household, </w:t>
        </w:r>
      </w:ins>
      <w:ins w:id="232" w:author="Parks, Robbie M" w:date="2022-03-01T14:55:00Z">
        <w:r w:rsidRPr="00C3524A">
          <w:rPr>
            <w:rFonts w:ascii="Times New Roman" w:hAnsi="Times New Roman" w:cs="Times New Roman"/>
            <w:bCs/>
            <w:i/>
            <w:iCs/>
            <w:lang w:val="en-US"/>
          </w:rPr>
          <w:t xml:space="preserve">many couples in Denmark cohabitate. This would not be captured by our analysis, and </w:t>
        </w:r>
      </w:ins>
      <w:ins w:id="233" w:author="Parks, Robbie M" w:date="2022-03-01T14:56:00Z">
        <w:r w:rsidRPr="00C3524A">
          <w:rPr>
            <w:rFonts w:ascii="Times New Roman" w:hAnsi="Times New Roman" w:cs="Times New Roman"/>
            <w:bCs/>
            <w:i/>
            <w:iCs/>
            <w:lang w:val="en-US"/>
          </w:rPr>
          <w:t xml:space="preserve">ALS diagnosis in relation to cohabitation status </w:t>
        </w:r>
      </w:ins>
      <w:ins w:id="234" w:author="Parks, Robbie M" w:date="2022-03-01T14:55:00Z">
        <w:r w:rsidRPr="00C3524A">
          <w:rPr>
            <w:rFonts w:ascii="Times New Roman" w:hAnsi="Times New Roman" w:cs="Times New Roman"/>
            <w:bCs/>
            <w:i/>
            <w:iCs/>
            <w:lang w:val="en-US"/>
          </w:rPr>
          <w:t>should be further investigated.</w:t>
        </w:r>
      </w:ins>
      <w:r w:rsidRPr="00C3524A">
        <w:rPr>
          <w:rFonts w:ascii="Times New Roman" w:hAnsi="Times New Roman" w:cs="Times New Roman"/>
          <w:bCs/>
          <w:i/>
          <w:iCs/>
          <w:lang w:val="en-US"/>
        </w:rPr>
        <w:fldChar w:fldCharType="begin"/>
      </w:r>
      <w:r w:rsidRPr="00C3524A">
        <w:rPr>
          <w:rFonts w:ascii="Times New Roman" w:hAnsi="Times New Roman" w:cs="Times New Roman"/>
          <w:bCs/>
          <w:i/>
          <w:iCs/>
          <w:lang w:val="en-US"/>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C3524A">
        <w:rPr>
          <w:rFonts w:ascii="Times New Roman" w:hAnsi="Times New Roman" w:cs="Times New Roman"/>
          <w:bCs/>
          <w:i/>
          <w:iCs/>
          <w:lang w:val="en-US"/>
        </w:rPr>
        <w:fldChar w:fldCharType="separate"/>
      </w:r>
      <w:r w:rsidRPr="00C3524A">
        <w:rPr>
          <w:rFonts w:ascii="Times New Roman" w:hAnsi="Times New Roman" w:cs="Times New Roman"/>
          <w:i/>
          <w:iCs/>
          <w:vertAlign w:val="superscript"/>
          <w:lang w:val="en-US"/>
        </w:rPr>
        <w:t>84</w:t>
      </w:r>
      <w:r w:rsidRPr="00C3524A">
        <w:rPr>
          <w:rFonts w:ascii="Times New Roman" w:hAnsi="Times New Roman" w:cs="Times New Roman"/>
          <w:i/>
          <w:iCs/>
          <w:lang w:val="en-US"/>
        </w:rPr>
        <w:fldChar w:fldCharType="end"/>
      </w:r>
    </w:p>
    <w:p w14:paraId="45822195" w14:textId="6C0D137D"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3481975A" w:rsidR="00A11DA3" w:rsidRPr="0011140B" w:rsidRDefault="00D32497" w:rsidP="00A11DA3">
      <w:pPr>
        <w:jc w:val="both"/>
        <w:rPr>
          <w:rFonts w:ascii="Times New Roman" w:hAnsi="Times New Roman" w:cs="Times New Roman"/>
          <w:lang w:val="en-US"/>
        </w:rPr>
      </w:pPr>
      <w:commentRangeStart w:id="235"/>
      <w:r>
        <w:rPr>
          <w:rFonts w:ascii="Times New Roman" w:hAnsi="Times New Roman" w:cs="Times New Roman"/>
          <w:lang w:val="en-US"/>
        </w:rPr>
        <w:t xml:space="preserve">The </w:t>
      </w:r>
      <w:r w:rsidR="00A11DA3">
        <w:rPr>
          <w:rFonts w:ascii="Times New Roman" w:hAnsi="Times New Roman" w:cs="Times New Roman"/>
          <w:lang w:val="en-US"/>
        </w:rPr>
        <w:t xml:space="preserve">covariates were obtained at the index date, </w:t>
      </w:r>
      <w:commentRangeEnd w:id="235"/>
      <w:r w:rsidR="00433E26">
        <w:rPr>
          <w:rStyle w:val="CommentReference"/>
        </w:rPr>
        <w:commentReference w:id="235"/>
      </w:r>
      <w:r w:rsidR="00A11DA3">
        <w:rPr>
          <w:rFonts w:ascii="Times New Roman" w:hAnsi="Times New Roman" w:cs="Times New Roman"/>
          <w:lang w:val="en-US"/>
        </w:rPr>
        <w:t xml:space="preserve">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6F4C11C5" w14:textId="77777777" w:rsidR="00983FFB" w:rsidRDefault="00983FFB" w:rsidP="00B45B6C">
      <w:pPr>
        <w:jc w:val="both"/>
        <w:rPr>
          <w:rFonts w:ascii="Times New Roman" w:hAnsi="Times New Roman" w:cs="Times New Roman"/>
          <w:bCs/>
          <w:i/>
          <w:iCs/>
          <w:lang w:val="en-US"/>
        </w:rPr>
      </w:pPr>
      <w:r w:rsidRPr="00983FFB">
        <w:rPr>
          <w:rFonts w:ascii="Times New Roman" w:hAnsi="Times New Roman" w:cs="Times New Roman"/>
          <w:bCs/>
          <w:i/>
          <w:iCs/>
          <w:lang w:val="en-US"/>
        </w:rPr>
        <w:t xml:space="preserve">We included a set of covariates </w:t>
      </w:r>
      <w:ins w:id="236" w:author="Parks, Robbie M" w:date="2022-03-01T15:01:00Z">
        <w:r w:rsidRPr="00983FFB">
          <w:rPr>
            <w:rFonts w:ascii="Times New Roman" w:hAnsi="Times New Roman" w:cs="Times New Roman"/>
            <w:bCs/>
            <w:i/>
            <w:iCs/>
            <w:lang w:val="en-US"/>
          </w:rPr>
          <w:t xml:space="preserve">at index date </w:t>
        </w:r>
      </w:ins>
      <w:r w:rsidRPr="00983FFB">
        <w:rPr>
          <w:rFonts w:ascii="Times New Roman" w:hAnsi="Times New Roman" w:cs="Times New Roman"/>
          <w:bCs/>
          <w:i/>
          <w:iCs/>
          <w:lang w:val="en-US"/>
        </w:rPr>
        <w:t>to account for potential confounding bias</w:t>
      </w:r>
      <w:ins w:id="237" w:author="Parks, Robbie M" w:date="2022-02-08T16:18:00Z">
        <w:r w:rsidRPr="00983FFB">
          <w:rPr>
            <w:rFonts w:ascii="Times New Roman" w:hAnsi="Times New Roman" w:cs="Times New Roman"/>
            <w:bCs/>
            <w:i/>
            <w:iCs/>
            <w:lang w:val="en-US"/>
          </w:rPr>
          <w:t>, i</w:t>
        </w:r>
      </w:ins>
      <w:ins w:id="238" w:author="Parks, Robbie M" w:date="2022-02-08T16:19:00Z">
        <w:r w:rsidRPr="00983FFB">
          <w:rPr>
            <w:rFonts w:ascii="Times New Roman" w:hAnsi="Times New Roman" w:cs="Times New Roman"/>
            <w:bCs/>
            <w:i/>
            <w:iCs/>
            <w:lang w:val="en-US"/>
          </w:rPr>
          <w:t xml:space="preserve">ncluding </w:t>
        </w:r>
      </w:ins>
      <w:ins w:id="239" w:author="Parks, Robbie M" w:date="2022-03-01T14:40:00Z">
        <w:r w:rsidRPr="00983FFB">
          <w:rPr>
            <w:rFonts w:ascii="Times New Roman" w:hAnsi="Times New Roman" w:cs="Times New Roman"/>
            <w:bCs/>
            <w:i/>
            <w:iCs/>
            <w:lang w:val="en-US"/>
          </w:rPr>
          <w:t xml:space="preserve">household </w:t>
        </w:r>
      </w:ins>
      <w:ins w:id="240" w:author="Parks, Robbie M" w:date="2022-02-08T16:19:00Z">
        <w:r w:rsidRPr="00983FFB">
          <w:rPr>
            <w:rFonts w:ascii="Times New Roman" w:hAnsi="Times New Roman" w:cs="Times New Roman"/>
            <w:bCs/>
            <w:i/>
            <w:iCs/>
            <w:lang w:val="en-US"/>
          </w:rPr>
          <w:t xml:space="preserve">socioeconomic status (SES), civil status, </w:t>
        </w:r>
      </w:ins>
      <w:ins w:id="241" w:author="Parks, Robbie M" w:date="2022-02-08T16:20:00Z">
        <w:r w:rsidRPr="00983FFB">
          <w:rPr>
            <w:rFonts w:ascii="Times New Roman" w:hAnsi="Times New Roman" w:cs="Times New Roman"/>
            <w:bCs/>
            <w:i/>
            <w:iCs/>
            <w:lang w:val="en-US"/>
          </w:rPr>
          <w:t>last report</w:t>
        </w:r>
      </w:ins>
      <w:ins w:id="242" w:author="Parks, Robbie M" w:date="2022-02-08T16:24:00Z">
        <w:r w:rsidRPr="00983FFB">
          <w:rPr>
            <w:rFonts w:ascii="Times New Roman" w:hAnsi="Times New Roman" w:cs="Times New Roman"/>
            <w:bCs/>
            <w:i/>
            <w:iCs/>
            <w:lang w:val="en-US"/>
          </w:rPr>
          <w:t>ed</w:t>
        </w:r>
      </w:ins>
      <w:ins w:id="243" w:author="Parks, Robbie M" w:date="2022-02-08T16:20:00Z">
        <w:r w:rsidRPr="00983FFB">
          <w:rPr>
            <w:rFonts w:ascii="Times New Roman" w:hAnsi="Times New Roman" w:cs="Times New Roman"/>
            <w:bCs/>
            <w:i/>
            <w:iCs/>
            <w:lang w:val="en-US"/>
          </w:rPr>
          <w:t xml:space="preserve"> place of residence</w:t>
        </w:r>
      </w:ins>
      <w:ins w:id="244" w:author="Parks, Robbie M" w:date="2022-02-08T16:24:00Z">
        <w:r w:rsidRPr="00983FFB">
          <w:rPr>
            <w:rFonts w:ascii="Times New Roman" w:hAnsi="Times New Roman" w:cs="Times New Roman"/>
            <w:bCs/>
            <w:i/>
            <w:iCs/>
            <w:lang w:val="en-US"/>
          </w:rPr>
          <w:t>,</w:t>
        </w:r>
      </w:ins>
      <w:ins w:id="245" w:author="Parks, Robbie M" w:date="2022-02-08T16:20:00Z">
        <w:r w:rsidRPr="00983FFB">
          <w:rPr>
            <w:rFonts w:ascii="Times New Roman" w:hAnsi="Times New Roman" w:cs="Times New Roman"/>
            <w:bCs/>
            <w:i/>
            <w:iCs/>
            <w:lang w:val="en-US"/>
          </w:rPr>
          <w:t xml:space="preserve"> and place of birth</w:t>
        </w:r>
      </w:ins>
      <w:r w:rsidRPr="00983FFB">
        <w:rPr>
          <w:rFonts w:ascii="Times New Roman" w:hAnsi="Times New Roman" w:cs="Times New Roman"/>
          <w:bCs/>
          <w:i/>
          <w:iCs/>
          <w:lang w:val="en-US"/>
        </w:rPr>
        <w:t>.</w:t>
      </w:r>
    </w:p>
    <w:p w14:paraId="0070FC01" w14:textId="5E188FA8"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7C11D31F" w14:textId="4A983645" w:rsidR="001271A0" w:rsidRDefault="003F59FF" w:rsidP="00B45B6C">
      <w:pPr>
        <w:jc w:val="both"/>
        <w:rPr>
          <w:rFonts w:ascii="Times New Roman" w:hAnsi="Times New Roman" w:cs="Times New Roman"/>
          <w:lang w:val="en-US"/>
        </w:rPr>
      </w:pPr>
      <w:r>
        <w:rPr>
          <w:rFonts w:ascii="Times New Roman" w:hAnsi="Times New Roman" w:cs="Times New Roman"/>
          <w:lang w:val="en-US"/>
        </w:rPr>
        <w:t xml:space="preserve">In a cohort study, this could certainty be the case. However, this was a case-control study. </w:t>
      </w:r>
      <w:r w:rsidR="007D330C">
        <w:rPr>
          <w:rFonts w:ascii="Times New Roman" w:hAnsi="Times New Roman" w:cs="Times New Roman"/>
          <w:lang w:val="en-US"/>
        </w:rPr>
        <w:t xml:space="preserve">Given that our cases and controls were matched </w:t>
      </w:r>
      <w:r w:rsidR="00B93931">
        <w:rPr>
          <w:rFonts w:ascii="Times New Roman" w:hAnsi="Times New Roman" w:cs="Times New Roman"/>
          <w:lang w:val="en-US"/>
        </w:rPr>
        <w:t xml:space="preserve">by </w:t>
      </w:r>
      <w:r w:rsidR="00CA3A13">
        <w:rPr>
          <w:rFonts w:ascii="Times New Roman" w:hAnsi="Times New Roman" w:cs="Times New Roman"/>
          <w:lang w:val="en-US"/>
        </w:rPr>
        <w:t xml:space="preserve">age and year of birth (among other </w:t>
      </w:r>
      <w:r w:rsidR="000E1BA9">
        <w:rPr>
          <w:rFonts w:ascii="Times New Roman" w:hAnsi="Times New Roman" w:cs="Times New Roman"/>
          <w:lang w:val="en-US"/>
        </w:rPr>
        <w:t>characteristics</w:t>
      </w:r>
      <w:r w:rsidR="00CA3A13">
        <w:rPr>
          <w:rFonts w:ascii="Times New Roman" w:hAnsi="Times New Roman" w:cs="Times New Roman"/>
          <w:lang w:val="en-US"/>
        </w:rPr>
        <w:t>)</w:t>
      </w:r>
      <w:r w:rsidR="002D3957">
        <w:rPr>
          <w:rFonts w:ascii="Times New Roman" w:hAnsi="Times New Roman" w:cs="Times New Roman"/>
          <w:bCs/>
          <w:lang w:val="en-US"/>
        </w:rPr>
        <w:t xml:space="preserve"> </w:t>
      </w:r>
      <w:r w:rsidR="004415BA">
        <w:rPr>
          <w:rFonts w:ascii="Times New Roman" w:hAnsi="Times New Roman" w:cs="Times New Roman"/>
          <w:bCs/>
          <w:lang w:val="en-US"/>
        </w:rPr>
        <w:t xml:space="preserve">the </w:t>
      </w:r>
      <w:r w:rsidR="000E1BA9">
        <w:rPr>
          <w:rFonts w:ascii="Times New Roman" w:hAnsi="Times New Roman" w:cs="Times New Roman"/>
          <w:bCs/>
          <w:lang w:val="en-US"/>
        </w:rPr>
        <w:t xml:space="preserve">controls would have been identified at a point very close in time to the associated controls. Therefore, </w:t>
      </w:r>
      <w:r w:rsidR="001271A0">
        <w:rPr>
          <w:rFonts w:ascii="Times New Roman" w:hAnsi="Times New Roman" w:cs="Times New Roman"/>
          <w:lang w:val="en-US"/>
        </w:rPr>
        <w:t xml:space="preserve">we do not hold that calendar time could have been a source of confounding. We have clarified this in the revised manuscript </w:t>
      </w:r>
      <w:r w:rsidR="001271A0" w:rsidRPr="0011140B">
        <w:rPr>
          <w:rFonts w:ascii="Times New Roman" w:hAnsi="Times New Roman" w:cs="Times New Roman"/>
          <w:highlight w:val="yellow"/>
          <w:lang w:val="en-US"/>
        </w:rPr>
        <w:t>(P. XX, Lines XX-XX):</w:t>
      </w:r>
    </w:p>
    <w:p w14:paraId="2F96179F" w14:textId="2C150169" w:rsidR="001271A0" w:rsidRDefault="001271A0" w:rsidP="00B45B6C">
      <w:pPr>
        <w:jc w:val="both"/>
        <w:rPr>
          <w:rFonts w:ascii="Times New Roman" w:hAnsi="Times New Roman" w:cs="Times New Roman"/>
          <w:lang w:val="en-US"/>
        </w:rPr>
      </w:pPr>
    </w:p>
    <w:p w14:paraId="37997AD4" w14:textId="2E74E4F9" w:rsidR="00BD21B6" w:rsidRPr="00781917" w:rsidRDefault="004717E6" w:rsidP="00B45B6C">
      <w:pPr>
        <w:jc w:val="both"/>
        <w:rPr>
          <w:rFonts w:ascii="Times New Roman" w:hAnsi="Times New Roman" w:cs="Times New Roman"/>
          <w:i/>
          <w:iCs/>
          <w:lang w:val="en-US"/>
        </w:rPr>
      </w:pPr>
      <w:ins w:id="246" w:author="Parks, Robbie M" w:date="2022-03-06T14:59:00Z">
        <w:r w:rsidRPr="004717E6">
          <w:rPr>
            <w:rFonts w:ascii="Times New Roman" w:hAnsi="Times New Roman" w:cs="Times New Roman"/>
            <w:bCs/>
            <w:i/>
            <w:iCs/>
            <w:lang w:val="en-US"/>
          </w:rPr>
          <w:t xml:space="preserve">We do not expect that calendar time was a potential </w:t>
        </w:r>
      </w:ins>
      <w:ins w:id="247" w:author="Parks, Robbie M" w:date="2022-03-06T15:00:00Z">
        <w:r w:rsidRPr="004717E6">
          <w:rPr>
            <w:rFonts w:ascii="Times New Roman" w:hAnsi="Times New Roman" w:cs="Times New Roman"/>
            <w:bCs/>
            <w:i/>
            <w:iCs/>
            <w:lang w:val="en-US"/>
          </w:rPr>
          <w:t>source of confounding, as the controls were matched by age and  year of birth, and therefore would have been close in time to the cases.</w:t>
        </w:r>
      </w:ins>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lastRenderedPageBreak/>
        <w:br/>
      </w:r>
      <w:r w:rsidR="00CE7300" w:rsidRPr="00E06472">
        <w:rPr>
          <w:rFonts w:ascii="Times New Roman" w:hAnsi="Times New Roman" w:cs="Times New Roman"/>
          <w:b/>
          <w:bCs/>
          <w:lang w:val="en-US"/>
        </w:rP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F39C5C9" w14:textId="1A2144A6"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w:t>
      </w:r>
      <w:r w:rsidR="001172E9">
        <w:rPr>
          <w:rFonts w:ascii="Times New Roman" w:hAnsi="Times New Roman" w:cs="Times New Roman"/>
          <w:lang w:val="en-US"/>
        </w:rPr>
        <w:t>n</w:t>
      </w:r>
      <w:r w:rsidR="00065CDB">
        <w:rPr>
          <w:rFonts w:ascii="Times New Roman" w:hAnsi="Times New Roman" w:cs="Times New Roman"/>
          <w:lang w:val="en-US"/>
        </w:rPr>
        <w:t>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drives variation in pollution levels</w:t>
      </w:r>
      <w:r w:rsidR="00CD5B0A">
        <w:rPr>
          <w:rFonts w:ascii="Times New Roman" w:hAnsi="Times New Roman" w:cs="Times New Roman"/>
          <w:lang w:val="en-US"/>
        </w:rPr>
        <w:t>, and the way that the exposures were predicted did not in any way take into account individual-level BMI data</w:t>
      </w:r>
      <w:r w:rsidR="00DE359A">
        <w:rPr>
          <w:rFonts w:ascii="Times New Roman" w:hAnsi="Times New Roman" w:cs="Times New Roman"/>
          <w:lang w:val="en-US"/>
        </w:rPr>
        <w:t xml:space="preserve">.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it in our analysis. </w:t>
      </w:r>
      <w:r w:rsidR="00C216A1">
        <w:rPr>
          <w:rFonts w:ascii="Times New Roman" w:hAnsi="Times New Roman" w:cs="Times New Roman"/>
          <w:lang w:val="en-US"/>
        </w:rPr>
        <w:t>We have blocked the path via SES if associated with that</w:t>
      </w:r>
      <w:r w:rsidR="00F75A98">
        <w:rPr>
          <w:rFonts w:ascii="Times New Roman" w:hAnsi="Times New Roman" w:cs="Times New Roman"/>
          <w:lang w:val="en-US"/>
        </w:rPr>
        <w:t>.</w:t>
      </w:r>
    </w:p>
    <w:p w14:paraId="1F89388E" w14:textId="77777777" w:rsidR="00065CDB" w:rsidRDefault="00065CDB" w:rsidP="00B45B6C">
      <w:pPr>
        <w:jc w:val="both"/>
        <w:rPr>
          <w:rFonts w:ascii="Times New Roman" w:hAnsi="Times New Roman" w:cs="Times New Roman"/>
          <w:lang w:val="en-US"/>
        </w:rPr>
      </w:pPr>
    </w:p>
    <w:p w14:paraId="163C4667" w14:textId="0BEB0591"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while we do not anticipate a caus</w:t>
      </w:r>
      <w:r w:rsidR="00EE7C34">
        <w:rPr>
          <w:rFonts w:ascii="Times New Roman" w:hAnsi="Times New Roman" w:cs="Times New Roman"/>
          <w:lang w:val="en-US"/>
        </w:rPr>
        <w:t>al</w:t>
      </w:r>
      <w:r w:rsidR="00640D4D">
        <w:rPr>
          <w:rFonts w:ascii="Times New Roman" w:hAnsi="Times New Roman" w:cs="Times New Roman"/>
          <w:lang w:val="en-US"/>
        </w:rPr>
        <w:t xml:space="preserv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4BE4E178" w14:textId="254B9A9E" w:rsidR="009B5B01" w:rsidRDefault="009859C0"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60776EF8" w14:textId="60E91C8C" w:rsidR="001115CA" w:rsidRDefault="001115CA" w:rsidP="00B45B6C">
      <w:pPr>
        <w:jc w:val="both"/>
        <w:rPr>
          <w:rFonts w:ascii="Times New Roman" w:hAnsi="Times New Roman" w:cs="Times New Roman"/>
          <w:i/>
          <w:iCs/>
          <w:lang w:val="en-US"/>
        </w:rPr>
      </w:pPr>
    </w:p>
    <w:p w14:paraId="69F91BBF" w14:textId="16795E4C" w:rsidR="001115CA" w:rsidRPr="001115CA" w:rsidRDefault="001115CA" w:rsidP="00B45B6C">
      <w:pPr>
        <w:jc w:val="both"/>
        <w:rPr>
          <w:rFonts w:ascii="Times New Roman" w:hAnsi="Times New Roman" w:cs="Times New Roman"/>
          <w:lang w:val="en-US"/>
        </w:rPr>
      </w:pPr>
      <w:r>
        <w:rPr>
          <w:rFonts w:ascii="Times New Roman" w:hAnsi="Times New Roman" w:cs="Times New Roman"/>
          <w:lang w:val="en-US"/>
        </w:rPr>
        <w:t>Because Reviewer 1 asked us to remove most of this section, we have largely deleted and summarized the original statements</w:t>
      </w:r>
      <w:r w:rsidR="00600F31">
        <w:rPr>
          <w:rFonts w:ascii="Times New Roman" w:hAnsi="Times New Roman" w:cs="Times New Roman"/>
          <w:lang w:val="en-US"/>
        </w:rPr>
        <w:t>….</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248"/>
      <w:commentRangeStart w:id="249"/>
      <w:r w:rsidRPr="0011140B">
        <w:rPr>
          <w:rFonts w:ascii="Times New Roman" w:hAnsi="Times New Roman" w:cs="Times New Roman"/>
          <w:b/>
          <w:bCs/>
          <w:lang w:val="en-US"/>
        </w:rPr>
        <w:t xml:space="preserve">11. Table 1/Table 2: </w:t>
      </w:r>
      <w:commentRangeEnd w:id="248"/>
      <w:r w:rsidR="001617E7">
        <w:rPr>
          <w:rStyle w:val="CommentReference"/>
        </w:rPr>
        <w:commentReference w:id="248"/>
      </w:r>
      <w:commentRangeEnd w:id="249"/>
      <w:r w:rsidR="005843ED">
        <w:rPr>
          <w:rStyle w:val="CommentReference"/>
        </w:rPr>
        <w:commentReference w:id="249"/>
      </w:r>
      <w:r w:rsidRPr="0011140B">
        <w:rPr>
          <w:rFonts w:ascii="Times New Roman" w:hAnsi="Times New Roman" w:cs="Times New Roman"/>
          <w:b/>
          <w:bCs/>
          <w:lang w:val="en-US"/>
        </w:rPr>
        <w:t>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commentRangeStart w:id="250"/>
      <w:r>
        <w:rPr>
          <w:noProof/>
        </w:rPr>
        <w:lastRenderedPageBreak/>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commentRangeEnd w:id="250"/>
      <w:r w:rsidR="006F21DB">
        <w:rPr>
          <w:rStyle w:val="CommentReference"/>
        </w:rPr>
        <w:commentReference w:id="250"/>
      </w:r>
      <w:r w:rsidR="00CE7300" w:rsidRPr="0011140B">
        <w:rPr>
          <w:rFonts w:ascii="Times New Roman" w:hAnsi="Times New Roman" w:cs="Times New Roman"/>
          <w:b/>
          <w:bCs/>
          <w:lang w:val="en-US"/>
        </w:rPr>
        <w:br/>
      </w:r>
    </w:p>
    <w:p w14:paraId="6004313B" w14:textId="3A541A6D" w:rsidR="00E7419D" w:rsidRDefault="002F5BE2" w:rsidP="00B45B6C">
      <w:pPr>
        <w:jc w:val="both"/>
        <w:rPr>
          <w:rFonts w:ascii="Times New Roman" w:hAnsi="Times New Roman" w:cs="Times New Roman"/>
          <w:lang w:val="en-US"/>
        </w:rPr>
      </w:pPr>
      <w:r w:rsidRPr="008808CC">
        <w:rPr>
          <w:rFonts w:ascii="Times New Roman" w:hAnsi="Times New Roman" w:cs="Times New Roman"/>
          <w:highlight w:val="yellow"/>
          <w:lang w:val="en-US"/>
        </w:rPr>
        <w:t>XX</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338EB359"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xml:space="preserve">, enabling an estimate of each individual pollutant’s association with ALS diagnosis, as well as </w:t>
      </w:r>
      <w:r w:rsidR="000B4827">
        <w:rPr>
          <w:rFonts w:ascii="Times New Roman" w:hAnsi="Times New Roman" w:cs="Times New Roman"/>
          <w:bCs/>
        </w:rPr>
        <w:t>a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overall</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The Reviewer is correct that this enables 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3B8904BE" w14:textId="4293490A" w:rsidR="00016E7F" w:rsidRDefault="0050564C" w:rsidP="0050564C">
      <w:pPr>
        <w:jc w:val="both"/>
        <w:rPr>
          <w:rFonts w:ascii="Times New Roman" w:hAnsi="Times New Roman" w:cs="Times New Roman"/>
          <w:bCs/>
        </w:rPr>
      </w:pPr>
      <w:r w:rsidRPr="0011140B">
        <w:rPr>
          <w:rFonts w:ascii="Times New Roman" w:hAnsi="Times New Roman" w:cs="Times New Roman"/>
          <w:i/>
          <w:iCs/>
          <w:highlight w:val="yellow"/>
          <w:lang w:val="en-US"/>
        </w:rPr>
        <w:lastRenderedPageBreak/>
        <w:t>[[[QUOTE]]]</w:t>
      </w:r>
    </w:p>
    <w:p w14:paraId="758698D8" w14:textId="47A28E6E" w:rsidR="00862ED6" w:rsidRDefault="00862ED6" w:rsidP="00B45B6C">
      <w:pPr>
        <w:jc w:val="both"/>
        <w:rPr>
          <w:rFonts w:ascii="Times New Roman" w:hAnsi="Times New Roman" w:cs="Times New Roman"/>
          <w:bCs/>
        </w:rPr>
      </w:pPr>
    </w:p>
    <w:p w14:paraId="5E4AD307" w14:textId="6C35A0FF"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r w:rsidR="00F92543">
        <w:rPr>
          <w:rFonts w:ascii="Times New Roman" w:hAnsi="Times New Roman" w:cs="Times New Roman"/>
          <w:bCs/>
        </w:rPr>
        <w:t xml:space="preserve">marginals </w:t>
      </w:r>
      <w:r w:rsidR="00A82063">
        <w:rPr>
          <w:rFonts w:ascii="Times New Roman" w:hAnsi="Times New Roman" w:cs="Times New Roman"/>
          <w:bCs/>
        </w:rPr>
        <w:t>for each</w:t>
      </w:r>
      <w:r w:rsidR="00F92543">
        <w:rPr>
          <w:rFonts w:ascii="Times New Roman" w:hAnsi="Times New Roman" w:cs="Times New Roman"/>
          <w:bCs/>
        </w:rPr>
        <w:t xml:space="preserve"> pollutant-specific, overall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association 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took the proportion of samples which were above a null association. To clarify how to interpret this value, </w:t>
      </w:r>
      <w:r w:rsidR="00A70E29">
        <w:rPr>
          <w:rFonts w:ascii="Times New Roman" w:hAnsi="Times New Roman" w:cs="Times New Roman"/>
          <w:bCs/>
        </w:rPr>
        <w:t xml:space="preserve">for which there is no interpretable 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359B9A34" w14:textId="77777777" w:rsidR="00A70E29" w:rsidRDefault="00A70E29" w:rsidP="00A70E29">
      <w:pPr>
        <w:jc w:val="both"/>
        <w:rPr>
          <w:rFonts w:ascii="Times New Roman" w:hAnsi="Times New Roman" w:cs="Times New Roman"/>
          <w:bCs/>
        </w:rPr>
      </w:pPr>
      <w:r w:rsidRPr="0011140B">
        <w:rPr>
          <w:rFonts w:ascii="Times New Roman" w:hAnsi="Times New Roman" w:cs="Times New Roman"/>
          <w:i/>
          <w:iCs/>
          <w:highlight w:val="yellow"/>
          <w:lang w:val="en-US"/>
        </w:rPr>
        <w:t>[[[QUOTE]]]</w:t>
      </w:r>
    </w:p>
    <w:p w14:paraId="4C91EFA4" w14:textId="5C24008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16D923EE" w14:textId="77777777" w:rsidR="00302F88" w:rsidRPr="0011140B" w:rsidRDefault="00302F88" w:rsidP="00302F88">
      <w:pPr>
        <w:jc w:val="both"/>
        <w:rPr>
          <w:rFonts w:ascii="Times New Roman" w:hAnsi="Times New Roman" w:cs="Times New Roman"/>
          <w:lang w:val="en-US"/>
        </w:rPr>
      </w:pPr>
    </w:p>
    <w:p w14:paraId="2AA1375D" w14:textId="2344220D" w:rsidR="00803D38" w:rsidRPr="0011140B" w:rsidRDefault="00302F88" w:rsidP="00302F88">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048319CE"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 xml:space="preserve">To avoid ambiguity, which the Reviewer has correctly pointed out, we have removed reference to PM2.5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7CCBD722" w14:textId="15349442" w:rsidR="00803D38" w:rsidRPr="0011140B" w:rsidRDefault="00E40F5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251"/>
      <w:r w:rsidRPr="0011140B">
        <w:rPr>
          <w:rFonts w:ascii="Times New Roman" w:hAnsi="Times New Roman" w:cs="Times New Roman"/>
          <w:b/>
          <w:bCs/>
          <w:lang w:val="en-US"/>
        </w:rPr>
        <w:t xml:space="preserve">16. Abstract: </w:t>
      </w:r>
      <w:commentRangeEnd w:id="251"/>
      <w:r w:rsidR="0035746E">
        <w:rPr>
          <w:rStyle w:val="CommentReference"/>
        </w:rPr>
        <w:commentReference w:id="251"/>
      </w:r>
      <w:r w:rsidRPr="0011140B">
        <w:rPr>
          <w:rFonts w:ascii="Times New Roman" w:hAnsi="Times New Roman" w:cs="Times New Roman"/>
          <w:b/>
          <w:bCs/>
          <w:lang w:val="en-US"/>
        </w:rPr>
        <w:t>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lastRenderedPageBreak/>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52D7EDDE" w14:textId="77777777" w:rsidR="00896C4E" w:rsidRPr="0011140B" w:rsidRDefault="00896C4E" w:rsidP="00896C4E">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2160C407" w14:textId="64C2C8AA" w:rsidR="00803D38" w:rsidRPr="0011140B" w:rsidRDefault="005508F9"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0A9F4A74" w14:textId="76D66E9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3D1DFDE9" w14:textId="523EE1CF" w:rsidR="00002B7B" w:rsidRPr="0011140B" w:rsidRDefault="007F0792" w:rsidP="007F0792">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4BCE79F" w14:textId="68171923"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01BBB142" w14:textId="414C4213" w:rsidR="00803D38" w:rsidRDefault="00EB66E5"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258FA51A" w14:textId="12BD93E4" w:rsidR="00695E8B" w:rsidRDefault="00695E8B" w:rsidP="00B45B6C">
      <w:pPr>
        <w:jc w:val="both"/>
        <w:rPr>
          <w:rFonts w:ascii="Times New Roman" w:hAnsi="Times New Roman" w:cs="Times New Roman"/>
          <w:i/>
          <w:iCs/>
          <w:lang w:val="en-US"/>
        </w:rPr>
      </w:pPr>
    </w:p>
    <w:p w14:paraId="0DDF4336" w14:textId="3D8D188F" w:rsidR="00695E8B" w:rsidRPr="00695E8B" w:rsidRDefault="00695E8B" w:rsidP="00B45B6C">
      <w:pPr>
        <w:jc w:val="both"/>
        <w:rPr>
          <w:rFonts w:ascii="Times New Roman" w:hAnsi="Times New Roman" w:cs="Times New Roman"/>
          <w:b/>
          <w:bCs/>
          <w:lang w:val="en-US"/>
        </w:rPr>
      </w:pPr>
      <w:r>
        <w:rPr>
          <w:rFonts w:ascii="Times New Roman" w:hAnsi="Times New Roman" w:cs="Times New Roman"/>
          <w:lang w:val="en-US"/>
        </w:rPr>
        <w:t xml:space="preserve">We have also added clarification that (pg. 112) to be non-cases at the time of </w:t>
      </w:r>
      <w:r w:rsidR="0046364C">
        <w:rPr>
          <w:rFonts w:ascii="Times New Roman" w:hAnsi="Times New Roman" w:cs="Times New Roman"/>
          <w:lang w:val="en-US"/>
        </w:rPr>
        <w:t>occurrences</w:t>
      </w:r>
      <w:r>
        <w:rPr>
          <w:rFonts w:ascii="Times New Roman" w:hAnsi="Times New Roman" w:cs="Times New Roman"/>
          <w:lang w:val="en-US"/>
        </w:rPr>
        <w:t>, odds ratios are IRs</w:t>
      </w:r>
      <w:r w:rsidR="0046364C">
        <w:rPr>
          <w:rFonts w:ascii="Times New Roman" w:hAnsi="Times New Roman" w:cs="Times New Roman"/>
          <w:lang w:val="en-US"/>
        </w:rPr>
        <w:t>.</w:t>
      </w:r>
    </w:p>
    <w:p w14:paraId="4738A54D" w14:textId="4EF2ED7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07D58300"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7325A9B3" w14:textId="7D07BF79" w:rsidR="00803D38" w:rsidRPr="00BE5B47" w:rsidRDefault="00BE5B4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2FC5BAB7" w14:textId="566D466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4D645485" w14:textId="185A451E" w:rsidR="00803D38" w:rsidRPr="0011140B" w:rsidRDefault="00A10A04" w:rsidP="00A10A04">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3AF40A3" w14:textId="0B08514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5B33090D" w14:textId="0AEAF64F" w:rsidR="00A10A04" w:rsidRPr="0011140B" w:rsidRDefault="00D14EF4"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29C75FC0" w14:textId="7777777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3"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4"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5"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53B2DE02" w14:textId="77777777" w:rsidR="005B296F"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w:t>
      </w:r>
    </w:p>
    <w:p w14:paraId="49738D64" w14:textId="77777777" w:rsidR="005B296F" w:rsidRDefault="005B296F" w:rsidP="00B45B6C">
      <w:pPr>
        <w:jc w:val="both"/>
        <w:rPr>
          <w:rFonts w:ascii="Times New Roman" w:hAnsi="Times New Roman" w:cs="Times New Roman"/>
          <w:lang w:val="en-US"/>
        </w:rPr>
      </w:pPr>
    </w:p>
    <w:p w14:paraId="3BEA1118" w14:textId="0FFBC9A6" w:rsidR="00803D38" w:rsidRDefault="000A6D0A" w:rsidP="00B45B6C">
      <w:pPr>
        <w:jc w:val="both"/>
        <w:rPr>
          <w:rFonts w:ascii="Times New Roman" w:hAnsi="Times New Roman" w:cs="Times New Roman"/>
          <w:lang w:val="en-US"/>
        </w:rPr>
      </w:pPr>
      <w:r>
        <w:rPr>
          <w:rFonts w:ascii="Times New Roman" w:hAnsi="Times New Roman" w:cs="Times New Roman"/>
          <w:lang w:val="en-US"/>
        </w:rPr>
        <w:t xml:space="preserve">One of the main benefits of our Bayesian approach is that each marginal’s distribution </w:t>
      </w:r>
      <w:r w:rsidR="0004013E">
        <w:rPr>
          <w:rFonts w:ascii="Times New Roman" w:hAnsi="Times New Roman" w:cs="Times New Roman"/>
          <w:lang w:val="en-US"/>
        </w:rPr>
        <w:t xml:space="preserve">probability mass </w:t>
      </w:r>
      <w:r>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1CA24140" w14:textId="77777777" w:rsidR="00B35511" w:rsidRPr="0011140B" w:rsidRDefault="00B35511" w:rsidP="00B35511">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309D908" w14:textId="17ADF6CA" w:rsidR="0031699C" w:rsidRPr="0011140B" w:rsidRDefault="0031699C" w:rsidP="00B45B6C">
      <w:pPr>
        <w:jc w:val="both"/>
        <w:rPr>
          <w:rFonts w:ascii="Times New Roman" w:hAnsi="Times New Roman" w:cs="Times New Roman"/>
          <w:lang w:val="en-US"/>
        </w:rPr>
      </w:pPr>
    </w:p>
    <w:p w14:paraId="0958EA0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w:t>
      </w:r>
      <w:proofErr w:type="spellStart"/>
      <w:r w:rsidRPr="0011140B">
        <w:rPr>
          <w:rFonts w:ascii="Times New Roman" w:hAnsi="Times New Roman" w:cs="Times New Roman"/>
          <w:b/>
          <w:bCs/>
          <w:lang w:val="en-US"/>
        </w:rPr>
        <w:t>percents</w:t>
      </w:r>
      <w:proofErr w:type="spellEnd"/>
      <w:r w:rsidRPr="0011140B">
        <w:rPr>
          <w:rFonts w:ascii="Times New Roman" w:hAnsi="Times New Roman" w:cs="Times New Roman"/>
          <w:b/>
          <w:bCs/>
          <w:lang w:val="en-US"/>
        </w:rPr>
        <w:t xml:space="preserve">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0.0n% and risk ratios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6"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15. Supplementary Digital Content should be submitted as a single PDF file, and you should use our convention -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w:t>
      </w:r>
      <w:proofErr w:type="spellStart"/>
      <w:r w:rsidRPr="0011140B">
        <w:rPr>
          <w:rFonts w:ascii="Times New Roman" w:hAnsi="Times New Roman" w:cs="Times New Roman"/>
          <w:b/>
          <w:bCs/>
          <w:lang w:val="en-US"/>
        </w:rPr>
        <w:t>eAppendix</w:t>
      </w:r>
      <w:proofErr w:type="spellEnd"/>
      <w:r w:rsidRPr="0011140B">
        <w:rPr>
          <w:rFonts w:ascii="Times New Roman" w:hAnsi="Times New Roman" w:cs="Times New Roman"/>
          <w:b/>
          <w:bCs/>
          <w:lang w:val="en-US"/>
        </w:rPr>
        <w:t xml:space="preserve">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5573848"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7"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8"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arks, Robbie M" w:date="2022-03-07T14:13:00Z" w:initials="PRM">
    <w:p w14:paraId="74A46746" w14:textId="77777777" w:rsidR="00584425" w:rsidRDefault="00584425" w:rsidP="00584425">
      <w:pPr>
        <w:pStyle w:val="CommentText"/>
        <w:numPr>
          <w:ilvl w:val="0"/>
          <w:numId w:val="1"/>
        </w:numPr>
      </w:pPr>
      <w:r>
        <w:rPr>
          <w:rStyle w:val="CommentReference"/>
        </w:rPr>
        <w:annotationRef/>
      </w:r>
      <w:r>
        <w:t>Multi-pollutant models take into account v-</w:t>
      </w:r>
      <w:proofErr w:type="spellStart"/>
      <w:r>
        <w:t>cov</w:t>
      </w:r>
      <w:proofErr w:type="spellEnd"/>
      <w:r>
        <w:t xml:space="preserve"> structure</w:t>
      </w:r>
    </w:p>
    <w:p w14:paraId="70F54154" w14:textId="28A7977E" w:rsidR="00584425" w:rsidRDefault="00584425" w:rsidP="00584425">
      <w:pPr>
        <w:pStyle w:val="CommentText"/>
        <w:numPr>
          <w:ilvl w:val="0"/>
          <w:numId w:val="1"/>
        </w:numPr>
      </w:pPr>
      <w:r>
        <w:t>Similar sign</w:t>
      </w:r>
      <w:r w:rsidR="005172C7">
        <w:t xml:space="preserve"> for EC, others not because high corr.</w:t>
      </w:r>
    </w:p>
    <w:p w14:paraId="0C2B207C" w14:textId="4C63A28E" w:rsidR="00584425" w:rsidRDefault="00584425" w:rsidP="00584425">
      <w:pPr>
        <w:pStyle w:val="CommentText"/>
        <w:numPr>
          <w:ilvl w:val="0"/>
          <w:numId w:val="1"/>
        </w:numPr>
      </w:pPr>
    </w:p>
  </w:comment>
  <w:comment w:id="91" w:author="Parks, Robbie M" w:date="2022-03-07T14:17:00Z" w:initials="PRM">
    <w:p w14:paraId="3164AE42" w14:textId="289C9486" w:rsidR="006860B1" w:rsidRDefault="006860B1">
      <w:pPr>
        <w:pStyle w:val="CommentText"/>
      </w:pPr>
      <w:r>
        <w:rPr>
          <w:rStyle w:val="CommentReference"/>
        </w:rPr>
        <w:annotationRef/>
      </w:r>
      <w:r>
        <w:t xml:space="preserve">Civil status is a predictor of ALS. </w:t>
      </w:r>
      <w:r w:rsidR="00597BFB">
        <w:t>Civil status may predict where you live</w:t>
      </w:r>
    </w:p>
  </w:comment>
  <w:comment w:id="105" w:author="Parks, Robbie M" w:date="2022-03-07T14:19:00Z" w:initials="PRM">
    <w:p w14:paraId="2ECFE19B" w14:textId="1AEB4C73" w:rsidR="0048299A" w:rsidRDefault="0048299A">
      <w:pPr>
        <w:pStyle w:val="CommentText"/>
      </w:pPr>
      <w:r>
        <w:rPr>
          <w:rStyle w:val="CommentReference"/>
        </w:rPr>
        <w:annotationRef/>
      </w:r>
      <w:r>
        <w:t>Holland paper</w:t>
      </w:r>
      <w:r w:rsidR="00FF41F4">
        <w:t xml:space="preserve"> check</w:t>
      </w:r>
    </w:p>
  </w:comment>
  <w:comment w:id="114" w:author="Parks, Robbie M" w:date="2022-03-07T14:20:00Z" w:initials="PRM">
    <w:p w14:paraId="6DBE89DA" w14:textId="0797D7C2" w:rsidR="00863E36" w:rsidRDefault="00863E36">
      <w:pPr>
        <w:pStyle w:val="CommentText"/>
      </w:pPr>
      <w:r>
        <w:rPr>
          <w:rStyle w:val="CommentReference"/>
        </w:rPr>
        <w:annotationRef/>
      </w:r>
      <w:r>
        <w:t>Change wording</w:t>
      </w:r>
    </w:p>
  </w:comment>
  <w:comment w:id="137" w:author="Parks, Robbie M" w:date="2022-03-01T11:34:00Z" w:initials="PRM">
    <w:p w14:paraId="5956D533" w14:textId="0CD585B3" w:rsidR="00F50BED" w:rsidRDefault="00F50BED">
      <w:pPr>
        <w:pStyle w:val="CommentText"/>
      </w:pPr>
      <w:r>
        <w:rPr>
          <w:rStyle w:val="CommentReference"/>
        </w:rPr>
        <w:annotationRef/>
      </w:r>
      <w:r>
        <w:t>Marianthi: Any thoughts</w:t>
      </w:r>
      <w:r w:rsidR="00A43D0A">
        <w:t xml:space="preserve"> on how I should answer this?</w:t>
      </w:r>
    </w:p>
  </w:comment>
  <w:comment w:id="138" w:author="Parks, Robbie M" w:date="2022-03-07T14:25:00Z" w:initials="PRM">
    <w:p w14:paraId="0451F1F7" w14:textId="018D110E" w:rsidR="00306CDF" w:rsidRDefault="00306CDF">
      <w:pPr>
        <w:pStyle w:val="CommentText"/>
      </w:pPr>
      <w:r>
        <w:rPr>
          <w:rStyle w:val="CommentReference"/>
        </w:rPr>
        <w:annotationRef/>
      </w:r>
      <w:r>
        <w:t xml:space="preserve">Check with </w:t>
      </w:r>
      <w:proofErr w:type="spellStart"/>
      <w:r>
        <w:t>Yanelli.</w:t>
      </w:r>
      <w:proofErr w:type="spellEnd"/>
      <w:r>
        <w:t xml:space="preserve"> </w:t>
      </w:r>
      <w:r w:rsidR="00E9123B">
        <w:t>She has biological plausibility of more recent years in text.</w:t>
      </w:r>
    </w:p>
  </w:comment>
  <w:comment w:id="139" w:author="Parks, Robbie M" w:date="2022-03-07T14:28:00Z" w:initials="PRM">
    <w:p w14:paraId="2C3053C2" w14:textId="2D738D44" w:rsidR="00E6779A" w:rsidRDefault="00E6779A">
      <w:pPr>
        <w:pStyle w:val="CommentText"/>
      </w:pPr>
      <w:r>
        <w:rPr>
          <w:rStyle w:val="CommentReference"/>
        </w:rPr>
        <w:annotationRef/>
      </w:r>
      <w:proofErr w:type="spellStart"/>
      <w:r>
        <w:t>Sensitivbity</w:t>
      </w:r>
      <w:proofErr w:type="spellEnd"/>
      <w:r>
        <w:t xml:space="preserve"> potentially PCA</w:t>
      </w:r>
    </w:p>
  </w:comment>
  <w:comment w:id="225" w:author="Parks, Robbie M" w:date="2022-03-07T14:32:00Z" w:initials="PRM">
    <w:p w14:paraId="4CC3D781" w14:textId="5F35C83B" w:rsidR="00405309" w:rsidRDefault="00405309">
      <w:pPr>
        <w:pStyle w:val="CommentText"/>
      </w:pPr>
      <w:r>
        <w:rPr>
          <w:rStyle w:val="CommentReference"/>
        </w:rPr>
        <w:annotationRef/>
      </w:r>
      <w:r>
        <w:t xml:space="preserve">Check out </w:t>
      </w:r>
      <w:proofErr w:type="spellStart"/>
      <w:r>
        <w:t>Marianthi’s</w:t>
      </w:r>
      <w:proofErr w:type="spellEnd"/>
      <w:r>
        <w:t xml:space="preserve"> paper on whether we have onset and diagnosis</w:t>
      </w:r>
      <w:r w:rsidR="003F59FF">
        <w:t>.</w:t>
      </w:r>
    </w:p>
  </w:comment>
  <w:comment w:id="235" w:author="Parks, Robbie M" w:date="2022-03-01T15:02:00Z" w:initials="PRM">
    <w:p w14:paraId="68FD2ED7" w14:textId="54CE9427" w:rsidR="00433E26" w:rsidRDefault="00433E26">
      <w:pPr>
        <w:pStyle w:val="CommentText"/>
      </w:pPr>
      <w:r>
        <w:rPr>
          <w:rStyle w:val="CommentReference"/>
        </w:rPr>
        <w:annotationRef/>
      </w:r>
      <w:r>
        <w:t xml:space="preserve">Check with </w:t>
      </w:r>
      <w:proofErr w:type="spellStart"/>
      <w:r>
        <w:t>Jonni</w:t>
      </w:r>
      <w:proofErr w:type="spellEnd"/>
    </w:p>
  </w:comment>
  <w:comment w:id="248" w:author="Parks, Robbie M" w:date="2022-03-03T14:22:00Z" w:initials="PRM">
    <w:p w14:paraId="7485DB2D" w14:textId="270C4628" w:rsidR="001617E7" w:rsidRDefault="001617E7">
      <w:pPr>
        <w:pStyle w:val="CommentText"/>
      </w:pPr>
      <w:r>
        <w:rPr>
          <w:rStyle w:val="CommentReference"/>
        </w:rPr>
        <w:annotationRef/>
      </w:r>
      <w:proofErr w:type="gramStart"/>
      <w:r>
        <w:t>Marianthi</w:t>
      </w:r>
      <w:proofErr w:type="gramEnd"/>
      <w:r>
        <w:t xml:space="preserve"> do you have any thoughts on how I should respond? </w:t>
      </w:r>
      <w:r w:rsidR="00E7419D">
        <w:t xml:space="preserve">Is this reviewer basically asking me to plot the </w:t>
      </w:r>
      <w:r w:rsidR="003D7F61">
        <w:t>other variables in the model (</w:t>
      </w:r>
      <w:r w:rsidR="003D7F61" w:rsidRPr="003D7F61">
        <w:rPr>
          <w:bCs/>
          <w:lang w:val="en-US"/>
        </w:rPr>
        <w:t>SES, civil status, residence, place of birth</w:t>
      </w:r>
      <w:r w:rsidR="003D7F61">
        <w:rPr>
          <w:bCs/>
          <w:lang w:val="en-US"/>
        </w:rPr>
        <w:t>) by category and the distribution of air pollution?</w:t>
      </w:r>
    </w:p>
  </w:comment>
  <w:comment w:id="249" w:author="Parks, Robbie M" w:date="2022-03-07T14:39:00Z" w:initials="PRM">
    <w:p w14:paraId="165FDBBA" w14:textId="46659085" w:rsidR="005843ED" w:rsidRDefault="005843ED">
      <w:pPr>
        <w:pStyle w:val="CommentText"/>
      </w:pPr>
      <w:r>
        <w:rPr>
          <w:rStyle w:val="CommentReference"/>
        </w:rPr>
        <w:annotationRef/>
      </w:r>
      <w:r>
        <w:t>Among controls, distributions exposure</w:t>
      </w:r>
      <w:r w:rsidR="00C77B9A">
        <w:t xml:space="preserve"> by </w:t>
      </w:r>
      <w:proofErr w:type="spellStart"/>
      <w:r w:rsidR="00C77B9A">
        <w:t>tertile</w:t>
      </w:r>
      <w:proofErr w:type="spellEnd"/>
      <w:r w:rsidR="00C77B9A">
        <w:t xml:space="preserve"> of SES etc</w:t>
      </w:r>
      <w:r>
        <w:t>. Pick one exposure (EC)</w:t>
      </w:r>
      <w:r w:rsidR="001977DD">
        <w:t>. Add to supplement</w:t>
      </w:r>
    </w:p>
  </w:comment>
  <w:comment w:id="250" w:author="Parks, Robbie M" w:date="2022-03-07T14:41:00Z" w:initials="PRM">
    <w:p w14:paraId="11028F2A" w14:textId="61B3EB59" w:rsidR="006F21DB" w:rsidRDefault="006F21DB">
      <w:pPr>
        <w:pStyle w:val="CommentText"/>
      </w:pPr>
      <w:r>
        <w:rPr>
          <w:rStyle w:val="CommentReference"/>
        </w:rPr>
        <w:annotationRef/>
      </w:r>
      <w:r>
        <w:t xml:space="preserve">Send to Marc </w:t>
      </w:r>
      <w:r w:rsidR="00170DC8">
        <w:t xml:space="preserve">to ask </w:t>
      </w:r>
      <w:r>
        <w:t xml:space="preserve">and that we’ll add Table to supplement. </w:t>
      </w:r>
    </w:p>
  </w:comment>
  <w:comment w:id="251" w:author="Parks, Robbie M" w:date="2022-03-03T14:59:00Z" w:initials="PRM">
    <w:p w14:paraId="62AF1F70" w14:textId="45AF5D29" w:rsidR="0035746E" w:rsidRDefault="0035746E">
      <w:pPr>
        <w:pStyle w:val="CommentText"/>
      </w:pPr>
      <w:r>
        <w:rPr>
          <w:rStyle w:val="CommentReference"/>
        </w:rPr>
        <w:annotationRef/>
      </w:r>
      <w:r>
        <w:t xml:space="preserve">Marianthi: Confused as to what this means. I attempted to answer but not </w:t>
      </w:r>
      <w:proofErr w:type="gramStart"/>
      <w:r>
        <w:t>sure..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2B207C" w15:done="0"/>
  <w15:commentEx w15:paraId="3164AE42" w15:done="0"/>
  <w15:commentEx w15:paraId="2ECFE19B" w15:done="0"/>
  <w15:commentEx w15:paraId="6DBE89DA" w15:done="0"/>
  <w15:commentEx w15:paraId="5956D533" w15:done="0"/>
  <w15:commentEx w15:paraId="0451F1F7" w15:done="0"/>
  <w15:commentEx w15:paraId="2C3053C2" w15:done="0"/>
  <w15:commentEx w15:paraId="4CC3D781" w15:done="0"/>
  <w15:commentEx w15:paraId="68FD2ED7" w15:done="0"/>
  <w15:commentEx w15:paraId="7485DB2D" w15:done="0"/>
  <w15:commentEx w15:paraId="165FDBBA" w15:paraIdParent="7485DB2D" w15:done="0"/>
  <w15:commentEx w15:paraId="11028F2A" w15:done="0"/>
  <w15:commentEx w15:paraId="62AF1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18E" w16cex:dateUtc="2022-03-07T19:13:00Z"/>
  <w16cex:commentExtensible w16cex:durableId="25D0928D" w16cex:dateUtc="2022-03-07T19:17:00Z"/>
  <w16cex:commentExtensible w16cex:durableId="25D092F1" w16cex:dateUtc="2022-03-07T19:19:00Z"/>
  <w16cex:commentExtensible w16cex:durableId="25D0934A" w16cex:dateUtc="2022-03-07T19:20:00Z"/>
  <w16cex:commentExtensible w16cex:durableId="25C8832E" w16cex:dateUtc="2022-03-01T16:34:00Z"/>
  <w16cex:commentExtensible w16cex:durableId="25D09469" w16cex:dateUtc="2022-03-07T19:25:00Z"/>
  <w16cex:commentExtensible w16cex:durableId="25D09517" w16cex:dateUtc="2022-03-07T19:28:00Z"/>
  <w16cex:commentExtensible w16cex:durableId="25D0960F" w16cex:dateUtc="2022-03-07T19:32:00Z"/>
  <w16cex:commentExtensible w16cex:durableId="25C8B3F1" w16cex:dateUtc="2022-03-01T20:02:00Z"/>
  <w16cex:commentExtensible w16cex:durableId="25CB4D9E" w16cex:dateUtc="2022-03-03T19:22:00Z"/>
  <w16cex:commentExtensible w16cex:durableId="25D09793" w16cex:dateUtc="2022-03-07T19:39:00Z"/>
  <w16cex:commentExtensible w16cex:durableId="25D0980D" w16cex:dateUtc="2022-03-07T19:41:00Z"/>
  <w16cex:commentExtensible w16cex:durableId="25CB5665" w16cex:dateUtc="2022-03-03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2B207C" w16cid:durableId="25D0918E"/>
  <w16cid:commentId w16cid:paraId="3164AE42" w16cid:durableId="25D0928D"/>
  <w16cid:commentId w16cid:paraId="2ECFE19B" w16cid:durableId="25D092F1"/>
  <w16cid:commentId w16cid:paraId="6DBE89DA" w16cid:durableId="25D0934A"/>
  <w16cid:commentId w16cid:paraId="5956D533" w16cid:durableId="25C8832E"/>
  <w16cid:commentId w16cid:paraId="0451F1F7" w16cid:durableId="25D09469"/>
  <w16cid:commentId w16cid:paraId="2C3053C2" w16cid:durableId="25D09517"/>
  <w16cid:commentId w16cid:paraId="4CC3D781" w16cid:durableId="25D0960F"/>
  <w16cid:commentId w16cid:paraId="68FD2ED7" w16cid:durableId="25C8B3F1"/>
  <w16cid:commentId w16cid:paraId="7485DB2D" w16cid:durableId="25CB4D9E"/>
  <w16cid:commentId w16cid:paraId="165FDBBA" w16cid:durableId="25D09793"/>
  <w16cid:commentId w16cid:paraId="11028F2A" w16cid:durableId="25D0980D"/>
  <w16cid:commentId w16cid:paraId="62AF1F70" w16cid:durableId="25CB56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6E7F"/>
    <w:rsid w:val="00024B32"/>
    <w:rsid w:val="00026326"/>
    <w:rsid w:val="00027C0F"/>
    <w:rsid w:val="00030360"/>
    <w:rsid w:val="00032206"/>
    <w:rsid w:val="00032E5A"/>
    <w:rsid w:val="000344A1"/>
    <w:rsid w:val="00037BE2"/>
    <w:rsid w:val="0004013E"/>
    <w:rsid w:val="0004757E"/>
    <w:rsid w:val="00050DAC"/>
    <w:rsid w:val="00053309"/>
    <w:rsid w:val="000543F8"/>
    <w:rsid w:val="00063068"/>
    <w:rsid w:val="00063472"/>
    <w:rsid w:val="00065CDB"/>
    <w:rsid w:val="00067851"/>
    <w:rsid w:val="000705C7"/>
    <w:rsid w:val="000713AC"/>
    <w:rsid w:val="00073B0A"/>
    <w:rsid w:val="0008355E"/>
    <w:rsid w:val="00085CF7"/>
    <w:rsid w:val="00087F0A"/>
    <w:rsid w:val="00091A36"/>
    <w:rsid w:val="00097366"/>
    <w:rsid w:val="000A69A4"/>
    <w:rsid w:val="000A6D0A"/>
    <w:rsid w:val="000B09D0"/>
    <w:rsid w:val="000B4827"/>
    <w:rsid w:val="000B4E69"/>
    <w:rsid w:val="000B667A"/>
    <w:rsid w:val="000C16A1"/>
    <w:rsid w:val="000C3297"/>
    <w:rsid w:val="000C3A8F"/>
    <w:rsid w:val="000C55D4"/>
    <w:rsid w:val="000D2400"/>
    <w:rsid w:val="000D2F58"/>
    <w:rsid w:val="000D3D1A"/>
    <w:rsid w:val="000E00C2"/>
    <w:rsid w:val="000E1BA9"/>
    <w:rsid w:val="000F2398"/>
    <w:rsid w:val="000F5627"/>
    <w:rsid w:val="000F5724"/>
    <w:rsid w:val="0010189C"/>
    <w:rsid w:val="00101969"/>
    <w:rsid w:val="00106815"/>
    <w:rsid w:val="00106E4A"/>
    <w:rsid w:val="00106EBA"/>
    <w:rsid w:val="00110190"/>
    <w:rsid w:val="0011140B"/>
    <w:rsid w:val="001115CA"/>
    <w:rsid w:val="001172E9"/>
    <w:rsid w:val="00120272"/>
    <w:rsid w:val="00121241"/>
    <w:rsid w:val="00121878"/>
    <w:rsid w:val="001226B3"/>
    <w:rsid w:val="001271A0"/>
    <w:rsid w:val="00137235"/>
    <w:rsid w:val="0014117C"/>
    <w:rsid w:val="001424D8"/>
    <w:rsid w:val="00142556"/>
    <w:rsid w:val="00143058"/>
    <w:rsid w:val="00155508"/>
    <w:rsid w:val="001568D9"/>
    <w:rsid w:val="001576FF"/>
    <w:rsid w:val="001617E7"/>
    <w:rsid w:val="00162528"/>
    <w:rsid w:val="00170DC8"/>
    <w:rsid w:val="00170F26"/>
    <w:rsid w:val="00174135"/>
    <w:rsid w:val="00174323"/>
    <w:rsid w:val="00175849"/>
    <w:rsid w:val="001768C6"/>
    <w:rsid w:val="0019252E"/>
    <w:rsid w:val="001977DD"/>
    <w:rsid w:val="001A5CB3"/>
    <w:rsid w:val="001A7C11"/>
    <w:rsid w:val="001B13F2"/>
    <w:rsid w:val="001B5F18"/>
    <w:rsid w:val="001C6247"/>
    <w:rsid w:val="001C637C"/>
    <w:rsid w:val="001C7436"/>
    <w:rsid w:val="001C7703"/>
    <w:rsid w:val="001D2511"/>
    <w:rsid w:val="001D4FF6"/>
    <w:rsid w:val="001D702B"/>
    <w:rsid w:val="001E269C"/>
    <w:rsid w:val="001E5193"/>
    <w:rsid w:val="001F0132"/>
    <w:rsid w:val="001F18AD"/>
    <w:rsid w:val="001F78AA"/>
    <w:rsid w:val="0020109B"/>
    <w:rsid w:val="00203326"/>
    <w:rsid w:val="00204A75"/>
    <w:rsid w:val="00206DE2"/>
    <w:rsid w:val="00214682"/>
    <w:rsid w:val="00214F31"/>
    <w:rsid w:val="002202CD"/>
    <w:rsid w:val="0022088B"/>
    <w:rsid w:val="00221622"/>
    <w:rsid w:val="00221B1E"/>
    <w:rsid w:val="0022641D"/>
    <w:rsid w:val="002305DA"/>
    <w:rsid w:val="002346B2"/>
    <w:rsid w:val="00240785"/>
    <w:rsid w:val="00242901"/>
    <w:rsid w:val="00245E79"/>
    <w:rsid w:val="0024682C"/>
    <w:rsid w:val="0026354D"/>
    <w:rsid w:val="002643B5"/>
    <w:rsid w:val="002728E6"/>
    <w:rsid w:val="00272B79"/>
    <w:rsid w:val="002745B3"/>
    <w:rsid w:val="00275392"/>
    <w:rsid w:val="00275C19"/>
    <w:rsid w:val="00280077"/>
    <w:rsid w:val="00282596"/>
    <w:rsid w:val="002915C6"/>
    <w:rsid w:val="002935E3"/>
    <w:rsid w:val="002962B0"/>
    <w:rsid w:val="002A6146"/>
    <w:rsid w:val="002A6E8C"/>
    <w:rsid w:val="002B2C74"/>
    <w:rsid w:val="002B3FF5"/>
    <w:rsid w:val="002B68D0"/>
    <w:rsid w:val="002C7CA0"/>
    <w:rsid w:val="002D0DC9"/>
    <w:rsid w:val="002D1A83"/>
    <w:rsid w:val="002D316C"/>
    <w:rsid w:val="002D3957"/>
    <w:rsid w:val="002E0C7E"/>
    <w:rsid w:val="002E6D2E"/>
    <w:rsid w:val="002F03EE"/>
    <w:rsid w:val="002F5BE2"/>
    <w:rsid w:val="003013EF"/>
    <w:rsid w:val="00302F88"/>
    <w:rsid w:val="00304D90"/>
    <w:rsid w:val="00306CDF"/>
    <w:rsid w:val="00310EE7"/>
    <w:rsid w:val="00311180"/>
    <w:rsid w:val="0031699C"/>
    <w:rsid w:val="00316B30"/>
    <w:rsid w:val="003226AD"/>
    <w:rsid w:val="00323016"/>
    <w:rsid w:val="0032656F"/>
    <w:rsid w:val="00330220"/>
    <w:rsid w:val="00332B6B"/>
    <w:rsid w:val="00333496"/>
    <w:rsid w:val="0034093F"/>
    <w:rsid w:val="003455D1"/>
    <w:rsid w:val="00347946"/>
    <w:rsid w:val="003501C3"/>
    <w:rsid w:val="00350BCB"/>
    <w:rsid w:val="00351064"/>
    <w:rsid w:val="00351896"/>
    <w:rsid w:val="00351D36"/>
    <w:rsid w:val="00351E5C"/>
    <w:rsid w:val="00354A84"/>
    <w:rsid w:val="0035746E"/>
    <w:rsid w:val="00362D2C"/>
    <w:rsid w:val="003711E9"/>
    <w:rsid w:val="00374C6E"/>
    <w:rsid w:val="00377675"/>
    <w:rsid w:val="00392A73"/>
    <w:rsid w:val="003939C1"/>
    <w:rsid w:val="003A2842"/>
    <w:rsid w:val="003C344C"/>
    <w:rsid w:val="003C5AE0"/>
    <w:rsid w:val="003D3946"/>
    <w:rsid w:val="003D5589"/>
    <w:rsid w:val="003D7F61"/>
    <w:rsid w:val="003E480A"/>
    <w:rsid w:val="003E544E"/>
    <w:rsid w:val="003E5C75"/>
    <w:rsid w:val="003E74E9"/>
    <w:rsid w:val="003F562A"/>
    <w:rsid w:val="003F59FF"/>
    <w:rsid w:val="00405309"/>
    <w:rsid w:val="00405E88"/>
    <w:rsid w:val="00407783"/>
    <w:rsid w:val="00413B0E"/>
    <w:rsid w:val="00415467"/>
    <w:rsid w:val="00422E82"/>
    <w:rsid w:val="00433E26"/>
    <w:rsid w:val="00434504"/>
    <w:rsid w:val="00434698"/>
    <w:rsid w:val="00436025"/>
    <w:rsid w:val="00436AFC"/>
    <w:rsid w:val="00437507"/>
    <w:rsid w:val="00440007"/>
    <w:rsid w:val="004415BA"/>
    <w:rsid w:val="00445548"/>
    <w:rsid w:val="00445D6C"/>
    <w:rsid w:val="00446E3F"/>
    <w:rsid w:val="00447E4E"/>
    <w:rsid w:val="00447F59"/>
    <w:rsid w:val="00450080"/>
    <w:rsid w:val="004570CD"/>
    <w:rsid w:val="0046097C"/>
    <w:rsid w:val="00461240"/>
    <w:rsid w:val="0046364C"/>
    <w:rsid w:val="004703BC"/>
    <w:rsid w:val="004717E6"/>
    <w:rsid w:val="004754B0"/>
    <w:rsid w:val="00475C8D"/>
    <w:rsid w:val="00475D60"/>
    <w:rsid w:val="0047753E"/>
    <w:rsid w:val="004810A2"/>
    <w:rsid w:val="0048299A"/>
    <w:rsid w:val="004840A8"/>
    <w:rsid w:val="0048514D"/>
    <w:rsid w:val="00493D7F"/>
    <w:rsid w:val="004959E0"/>
    <w:rsid w:val="004A2BF7"/>
    <w:rsid w:val="004B68BA"/>
    <w:rsid w:val="004B7045"/>
    <w:rsid w:val="004C1AC8"/>
    <w:rsid w:val="004C3E70"/>
    <w:rsid w:val="004D4906"/>
    <w:rsid w:val="004D5CB2"/>
    <w:rsid w:val="004E0EEE"/>
    <w:rsid w:val="005005DB"/>
    <w:rsid w:val="00502732"/>
    <w:rsid w:val="0050564C"/>
    <w:rsid w:val="005104DE"/>
    <w:rsid w:val="005112D0"/>
    <w:rsid w:val="005113CC"/>
    <w:rsid w:val="00511FAF"/>
    <w:rsid w:val="0051463C"/>
    <w:rsid w:val="00514809"/>
    <w:rsid w:val="005149D6"/>
    <w:rsid w:val="005172C7"/>
    <w:rsid w:val="0052191B"/>
    <w:rsid w:val="00524B99"/>
    <w:rsid w:val="0052521A"/>
    <w:rsid w:val="00526A58"/>
    <w:rsid w:val="00530C11"/>
    <w:rsid w:val="005332E5"/>
    <w:rsid w:val="005400B4"/>
    <w:rsid w:val="005438FA"/>
    <w:rsid w:val="0054604B"/>
    <w:rsid w:val="005465D3"/>
    <w:rsid w:val="00550702"/>
    <w:rsid w:val="005508F9"/>
    <w:rsid w:val="00553538"/>
    <w:rsid w:val="00560565"/>
    <w:rsid w:val="005636B2"/>
    <w:rsid w:val="00563B4E"/>
    <w:rsid w:val="0056449B"/>
    <w:rsid w:val="00565DF6"/>
    <w:rsid w:val="00566CD4"/>
    <w:rsid w:val="00567372"/>
    <w:rsid w:val="00574EAC"/>
    <w:rsid w:val="00581708"/>
    <w:rsid w:val="00583048"/>
    <w:rsid w:val="005833D9"/>
    <w:rsid w:val="00583787"/>
    <w:rsid w:val="00583CEB"/>
    <w:rsid w:val="005843ED"/>
    <w:rsid w:val="00584425"/>
    <w:rsid w:val="00584AA7"/>
    <w:rsid w:val="00584F4A"/>
    <w:rsid w:val="005979DA"/>
    <w:rsid w:val="00597BFB"/>
    <w:rsid w:val="005A0E35"/>
    <w:rsid w:val="005A2ECB"/>
    <w:rsid w:val="005A5C56"/>
    <w:rsid w:val="005A6C31"/>
    <w:rsid w:val="005A6EAA"/>
    <w:rsid w:val="005A6F03"/>
    <w:rsid w:val="005B296F"/>
    <w:rsid w:val="005C2C25"/>
    <w:rsid w:val="005C5FA1"/>
    <w:rsid w:val="005D14A6"/>
    <w:rsid w:val="005D41EC"/>
    <w:rsid w:val="005D4779"/>
    <w:rsid w:val="005D5F41"/>
    <w:rsid w:val="005E1645"/>
    <w:rsid w:val="005E4757"/>
    <w:rsid w:val="005E4C3A"/>
    <w:rsid w:val="005E5028"/>
    <w:rsid w:val="005F1738"/>
    <w:rsid w:val="005F297C"/>
    <w:rsid w:val="005F2F15"/>
    <w:rsid w:val="00600F31"/>
    <w:rsid w:val="00604358"/>
    <w:rsid w:val="0060697A"/>
    <w:rsid w:val="00612FB2"/>
    <w:rsid w:val="00613534"/>
    <w:rsid w:val="00615544"/>
    <w:rsid w:val="00622016"/>
    <w:rsid w:val="00625881"/>
    <w:rsid w:val="00627769"/>
    <w:rsid w:val="00627E86"/>
    <w:rsid w:val="00632B1A"/>
    <w:rsid w:val="00632C70"/>
    <w:rsid w:val="00634F3D"/>
    <w:rsid w:val="00640D4D"/>
    <w:rsid w:val="00643C03"/>
    <w:rsid w:val="006477F7"/>
    <w:rsid w:val="00650799"/>
    <w:rsid w:val="00661675"/>
    <w:rsid w:val="00663691"/>
    <w:rsid w:val="006654B8"/>
    <w:rsid w:val="00670A00"/>
    <w:rsid w:val="00671827"/>
    <w:rsid w:val="00671CDF"/>
    <w:rsid w:val="00674D2F"/>
    <w:rsid w:val="00680BDC"/>
    <w:rsid w:val="0068563F"/>
    <w:rsid w:val="006860B1"/>
    <w:rsid w:val="00695B56"/>
    <w:rsid w:val="00695E8B"/>
    <w:rsid w:val="006A043C"/>
    <w:rsid w:val="006A337D"/>
    <w:rsid w:val="006A7745"/>
    <w:rsid w:val="006B0BB6"/>
    <w:rsid w:val="006B0D74"/>
    <w:rsid w:val="006B1F9C"/>
    <w:rsid w:val="006B4566"/>
    <w:rsid w:val="006B4FF3"/>
    <w:rsid w:val="006B799D"/>
    <w:rsid w:val="006C495B"/>
    <w:rsid w:val="006C53A4"/>
    <w:rsid w:val="006D102F"/>
    <w:rsid w:val="006D1D65"/>
    <w:rsid w:val="006D5AD8"/>
    <w:rsid w:val="006D7AB9"/>
    <w:rsid w:val="006E112C"/>
    <w:rsid w:val="006F0DDC"/>
    <w:rsid w:val="006F21DB"/>
    <w:rsid w:val="006F75A2"/>
    <w:rsid w:val="006F7613"/>
    <w:rsid w:val="007028AF"/>
    <w:rsid w:val="00702959"/>
    <w:rsid w:val="007040DB"/>
    <w:rsid w:val="007041E8"/>
    <w:rsid w:val="007061BD"/>
    <w:rsid w:val="0071289C"/>
    <w:rsid w:val="007159A1"/>
    <w:rsid w:val="00726A9D"/>
    <w:rsid w:val="007353C7"/>
    <w:rsid w:val="007363A8"/>
    <w:rsid w:val="00740C3E"/>
    <w:rsid w:val="007437F6"/>
    <w:rsid w:val="00744F8D"/>
    <w:rsid w:val="00752A09"/>
    <w:rsid w:val="00753237"/>
    <w:rsid w:val="0075514A"/>
    <w:rsid w:val="007559BE"/>
    <w:rsid w:val="00755CA2"/>
    <w:rsid w:val="007627EF"/>
    <w:rsid w:val="007636A2"/>
    <w:rsid w:val="00766DF0"/>
    <w:rsid w:val="007731B8"/>
    <w:rsid w:val="00775685"/>
    <w:rsid w:val="00781917"/>
    <w:rsid w:val="00782A1E"/>
    <w:rsid w:val="00791462"/>
    <w:rsid w:val="007942B8"/>
    <w:rsid w:val="00797847"/>
    <w:rsid w:val="007A127E"/>
    <w:rsid w:val="007A1481"/>
    <w:rsid w:val="007A229A"/>
    <w:rsid w:val="007A26E2"/>
    <w:rsid w:val="007B060B"/>
    <w:rsid w:val="007C0165"/>
    <w:rsid w:val="007C2F2B"/>
    <w:rsid w:val="007C6CC8"/>
    <w:rsid w:val="007D10A7"/>
    <w:rsid w:val="007D330C"/>
    <w:rsid w:val="007D4678"/>
    <w:rsid w:val="007D6902"/>
    <w:rsid w:val="007E0F99"/>
    <w:rsid w:val="007E3DB4"/>
    <w:rsid w:val="007E40A3"/>
    <w:rsid w:val="007E56E6"/>
    <w:rsid w:val="007E6DD3"/>
    <w:rsid w:val="007F0792"/>
    <w:rsid w:val="007F430A"/>
    <w:rsid w:val="007F5F30"/>
    <w:rsid w:val="00800045"/>
    <w:rsid w:val="00802180"/>
    <w:rsid w:val="00803D38"/>
    <w:rsid w:val="00812DE9"/>
    <w:rsid w:val="008132C9"/>
    <w:rsid w:val="00813F5E"/>
    <w:rsid w:val="008167E4"/>
    <w:rsid w:val="008239D8"/>
    <w:rsid w:val="0082678F"/>
    <w:rsid w:val="0082679D"/>
    <w:rsid w:val="00826B13"/>
    <w:rsid w:val="00827B55"/>
    <w:rsid w:val="0083353E"/>
    <w:rsid w:val="00835693"/>
    <w:rsid w:val="00836076"/>
    <w:rsid w:val="00841A65"/>
    <w:rsid w:val="00841F05"/>
    <w:rsid w:val="00843F8F"/>
    <w:rsid w:val="00851307"/>
    <w:rsid w:val="0085513B"/>
    <w:rsid w:val="0085742B"/>
    <w:rsid w:val="00862ED6"/>
    <w:rsid w:val="00863E36"/>
    <w:rsid w:val="00865A49"/>
    <w:rsid w:val="00874F09"/>
    <w:rsid w:val="00876586"/>
    <w:rsid w:val="008808CC"/>
    <w:rsid w:val="00887CD3"/>
    <w:rsid w:val="00894E49"/>
    <w:rsid w:val="00895BFE"/>
    <w:rsid w:val="00896C4E"/>
    <w:rsid w:val="008A0CAD"/>
    <w:rsid w:val="008A20E3"/>
    <w:rsid w:val="008A2347"/>
    <w:rsid w:val="008B105C"/>
    <w:rsid w:val="008B1AB2"/>
    <w:rsid w:val="008C1862"/>
    <w:rsid w:val="008C1A62"/>
    <w:rsid w:val="008C21E7"/>
    <w:rsid w:val="008C368A"/>
    <w:rsid w:val="008C3C22"/>
    <w:rsid w:val="008C60DD"/>
    <w:rsid w:val="008C6357"/>
    <w:rsid w:val="008C6F57"/>
    <w:rsid w:val="008D3933"/>
    <w:rsid w:val="008D4DFF"/>
    <w:rsid w:val="008D6D46"/>
    <w:rsid w:val="008E2D19"/>
    <w:rsid w:val="008E5766"/>
    <w:rsid w:val="008F5878"/>
    <w:rsid w:val="0090487A"/>
    <w:rsid w:val="00905BE9"/>
    <w:rsid w:val="009112FB"/>
    <w:rsid w:val="00916CF5"/>
    <w:rsid w:val="00916D47"/>
    <w:rsid w:val="009202B8"/>
    <w:rsid w:val="009219C3"/>
    <w:rsid w:val="0092235A"/>
    <w:rsid w:val="009237C6"/>
    <w:rsid w:val="00923FA8"/>
    <w:rsid w:val="009243F2"/>
    <w:rsid w:val="00925006"/>
    <w:rsid w:val="0094149B"/>
    <w:rsid w:val="009433C7"/>
    <w:rsid w:val="0094720B"/>
    <w:rsid w:val="00951246"/>
    <w:rsid w:val="00955396"/>
    <w:rsid w:val="00955CE9"/>
    <w:rsid w:val="0095609E"/>
    <w:rsid w:val="00957F8E"/>
    <w:rsid w:val="00960C1B"/>
    <w:rsid w:val="009634CD"/>
    <w:rsid w:val="009650EA"/>
    <w:rsid w:val="00972888"/>
    <w:rsid w:val="00976EEF"/>
    <w:rsid w:val="009776BD"/>
    <w:rsid w:val="00981AD3"/>
    <w:rsid w:val="00982380"/>
    <w:rsid w:val="00983FFB"/>
    <w:rsid w:val="0098461C"/>
    <w:rsid w:val="009859C0"/>
    <w:rsid w:val="009937E9"/>
    <w:rsid w:val="009A3C16"/>
    <w:rsid w:val="009A3F72"/>
    <w:rsid w:val="009A6FB1"/>
    <w:rsid w:val="009B0F44"/>
    <w:rsid w:val="009B223E"/>
    <w:rsid w:val="009B385A"/>
    <w:rsid w:val="009B4AE4"/>
    <w:rsid w:val="009B5B01"/>
    <w:rsid w:val="009B5EF3"/>
    <w:rsid w:val="009B6D41"/>
    <w:rsid w:val="009C08F0"/>
    <w:rsid w:val="009C6185"/>
    <w:rsid w:val="009D0709"/>
    <w:rsid w:val="009D680D"/>
    <w:rsid w:val="009E5C49"/>
    <w:rsid w:val="009F537F"/>
    <w:rsid w:val="009F5E38"/>
    <w:rsid w:val="009F7C47"/>
    <w:rsid w:val="00A10A04"/>
    <w:rsid w:val="00A11DA3"/>
    <w:rsid w:val="00A13166"/>
    <w:rsid w:val="00A13ADC"/>
    <w:rsid w:val="00A13F27"/>
    <w:rsid w:val="00A214DA"/>
    <w:rsid w:val="00A2350E"/>
    <w:rsid w:val="00A25851"/>
    <w:rsid w:val="00A25907"/>
    <w:rsid w:val="00A26B52"/>
    <w:rsid w:val="00A27379"/>
    <w:rsid w:val="00A30CBB"/>
    <w:rsid w:val="00A41615"/>
    <w:rsid w:val="00A42679"/>
    <w:rsid w:val="00A43D0A"/>
    <w:rsid w:val="00A46A47"/>
    <w:rsid w:val="00A4787C"/>
    <w:rsid w:val="00A564E2"/>
    <w:rsid w:val="00A61007"/>
    <w:rsid w:val="00A64455"/>
    <w:rsid w:val="00A70E29"/>
    <w:rsid w:val="00A81946"/>
    <w:rsid w:val="00A82063"/>
    <w:rsid w:val="00A835BC"/>
    <w:rsid w:val="00A879E1"/>
    <w:rsid w:val="00A9263F"/>
    <w:rsid w:val="00A96335"/>
    <w:rsid w:val="00AA1F1D"/>
    <w:rsid w:val="00AA3C07"/>
    <w:rsid w:val="00AB0F0F"/>
    <w:rsid w:val="00AB41A7"/>
    <w:rsid w:val="00AB7B8E"/>
    <w:rsid w:val="00AC0696"/>
    <w:rsid w:val="00AC0CDE"/>
    <w:rsid w:val="00AC127C"/>
    <w:rsid w:val="00AC3410"/>
    <w:rsid w:val="00AC566E"/>
    <w:rsid w:val="00AC6F89"/>
    <w:rsid w:val="00AC7896"/>
    <w:rsid w:val="00AD30E6"/>
    <w:rsid w:val="00AE5311"/>
    <w:rsid w:val="00AF194E"/>
    <w:rsid w:val="00AF1C8A"/>
    <w:rsid w:val="00AF2335"/>
    <w:rsid w:val="00AF3044"/>
    <w:rsid w:val="00AF56F1"/>
    <w:rsid w:val="00AF5DB3"/>
    <w:rsid w:val="00B026A6"/>
    <w:rsid w:val="00B05CBA"/>
    <w:rsid w:val="00B07685"/>
    <w:rsid w:val="00B07EA1"/>
    <w:rsid w:val="00B12C16"/>
    <w:rsid w:val="00B134FA"/>
    <w:rsid w:val="00B1397C"/>
    <w:rsid w:val="00B22BA1"/>
    <w:rsid w:val="00B23F4F"/>
    <w:rsid w:val="00B304F9"/>
    <w:rsid w:val="00B312B2"/>
    <w:rsid w:val="00B35511"/>
    <w:rsid w:val="00B45B6C"/>
    <w:rsid w:val="00B509EC"/>
    <w:rsid w:val="00B6118E"/>
    <w:rsid w:val="00B6632F"/>
    <w:rsid w:val="00B67CCE"/>
    <w:rsid w:val="00B71663"/>
    <w:rsid w:val="00B74303"/>
    <w:rsid w:val="00B82C07"/>
    <w:rsid w:val="00B83095"/>
    <w:rsid w:val="00B91748"/>
    <w:rsid w:val="00B93931"/>
    <w:rsid w:val="00B9773B"/>
    <w:rsid w:val="00BA64B4"/>
    <w:rsid w:val="00BC139B"/>
    <w:rsid w:val="00BC61DA"/>
    <w:rsid w:val="00BD0B04"/>
    <w:rsid w:val="00BD21B6"/>
    <w:rsid w:val="00BD2561"/>
    <w:rsid w:val="00BD6CDE"/>
    <w:rsid w:val="00BE0E6A"/>
    <w:rsid w:val="00BE2D9A"/>
    <w:rsid w:val="00BE3B42"/>
    <w:rsid w:val="00BE5B47"/>
    <w:rsid w:val="00BF224E"/>
    <w:rsid w:val="00BF3485"/>
    <w:rsid w:val="00BF7F94"/>
    <w:rsid w:val="00C02D48"/>
    <w:rsid w:val="00C047A3"/>
    <w:rsid w:val="00C04AA5"/>
    <w:rsid w:val="00C07E3E"/>
    <w:rsid w:val="00C16BDD"/>
    <w:rsid w:val="00C216A1"/>
    <w:rsid w:val="00C21CD7"/>
    <w:rsid w:val="00C229A2"/>
    <w:rsid w:val="00C23AC1"/>
    <w:rsid w:val="00C24204"/>
    <w:rsid w:val="00C27E50"/>
    <w:rsid w:val="00C31173"/>
    <w:rsid w:val="00C3524A"/>
    <w:rsid w:val="00C44E58"/>
    <w:rsid w:val="00C503CF"/>
    <w:rsid w:val="00C57170"/>
    <w:rsid w:val="00C5754B"/>
    <w:rsid w:val="00C61D79"/>
    <w:rsid w:val="00C631C8"/>
    <w:rsid w:val="00C634B0"/>
    <w:rsid w:val="00C641FC"/>
    <w:rsid w:val="00C718C3"/>
    <w:rsid w:val="00C71AAA"/>
    <w:rsid w:val="00C77B9A"/>
    <w:rsid w:val="00C8182D"/>
    <w:rsid w:val="00C82624"/>
    <w:rsid w:val="00C83365"/>
    <w:rsid w:val="00C8458D"/>
    <w:rsid w:val="00C94E4A"/>
    <w:rsid w:val="00CA122B"/>
    <w:rsid w:val="00CA3A13"/>
    <w:rsid w:val="00CB73D5"/>
    <w:rsid w:val="00CC498C"/>
    <w:rsid w:val="00CC5329"/>
    <w:rsid w:val="00CC7AC3"/>
    <w:rsid w:val="00CD214B"/>
    <w:rsid w:val="00CD35DA"/>
    <w:rsid w:val="00CD35FD"/>
    <w:rsid w:val="00CD5B0A"/>
    <w:rsid w:val="00CD65B8"/>
    <w:rsid w:val="00CE7300"/>
    <w:rsid w:val="00CF019B"/>
    <w:rsid w:val="00CF0AFB"/>
    <w:rsid w:val="00CF2FF3"/>
    <w:rsid w:val="00CF453C"/>
    <w:rsid w:val="00D00679"/>
    <w:rsid w:val="00D01A49"/>
    <w:rsid w:val="00D0314A"/>
    <w:rsid w:val="00D14EF4"/>
    <w:rsid w:val="00D17E7A"/>
    <w:rsid w:val="00D27415"/>
    <w:rsid w:val="00D32497"/>
    <w:rsid w:val="00D36683"/>
    <w:rsid w:val="00D37635"/>
    <w:rsid w:val="00D43750"/>
    <w:rsid w:val="00D44799"/>
    <w:rsid w:val="00D453C4"/>
    <w:rsid w:val="00D47B0A"/>
    <w:rsid w:val="00D55F14"/>
    <w:rsid w:val="00D567AA"/>
    <w:rsid w:val="00D6066E"/>
    <w:rsid w:val="00D60B6B"/>
    <w:rsid w:val="00D61B67"/>
    <w:rsid w:val="00D61EF5"/>
    <w:rsid w:val="00D63B30"/>
    <w:rsid w:val="00D6711C"/>
    <w:rsid w:val="00D71B43"/>
    <w:rsid w:val="00D82A92"/>
    <w:rsid w:val="00D834EE"/>
    <w:rsid w:val="00D848BB"/>
    <w:rsid w:val="00D862F2"/>
    <w:rsid w:val="00D92DC0"/>
    <w:rsid w:val="00D934F1"/>
    <w:rsid w:val="00D96BE5"/>
    <w:rsid w:val="00DC2C94"/>
    <w:rsid w:val="00DC533F"/>
    <w:rsid w:val="00DD2042"/>
    <w:rsid w:val="00DE2415"/>
    <w:rsid w:val="00DE359A"/>
    <w:rsid w:val="00DE5CE4"/>
    <w:rsid w:val="00DE7232"/>
    <w:rsid w:val="00DE7911"/>
    <w:rsid w:val="00DF19DC"/>
    <w:rsid w:val="00DF39AC"/>
    <w:rsid w:val="00DF51FE"/>
    <w:rsid w:val="00DF5EF0"/>
    <w:rsid w:val="00DF7676"/>
    <w:rsid w:val="00E006FC"/>
    <w:rsid w:val="00E01007"/>
    <w:rsid w:val="00E06472"/>
    <w:rsid w:val="00E06ACF"/>
    <w:rsid w:val="00E12D97"/>
    <w:rsid w:val="00E172E8"/>
    <w:rsid w:val="00E21318"/>
    <w:rsid w:val="00E22C1A"/>
    <w:rsid w:val="00E23CA4"/>
    <w:rsid w:val="00E24D98"/>
    <w:rsid w:val="00E24DE8"/>
    <w:rsid w:val="00E40B27"/>
    <w:rsid w:val="00E40F57"/>
    <w:rsid w:val="00E501F4"/>
    <w:rsid w:val="00E51425"/>
    <w:rsid w:val="00E6779A"/>
    <w:rsid w:val="00E7419D"/>
    <w:rsid w:val="00E85156"/>
    <w:rsid w:val="00E855CC"/>
    <w:rsid w:val="00E87BE3"/>
    <w:rsid w:val="00E9123B"/>
    <w:rsid w:val="00E97CE0"/>
    <w:rsid w:val="00EA41A5"/>
    <w:rsid w:val="00EA42A1"/>
    <w:rsid w:val="00EB15D3"/>
    <w:rsid w:val="00EB31C2"/>
    <w:rsid w:val="00EB5636"/>
    <w:rsid w:val="00EB66E5"/>
    <w:rsid w:val="00EC2F84"/>
    <w:rsid w:val="00EC4F2E"/>
    <w:rsid w:val="00EC6732"/>
    <w:rsid w:val="00ED23D1"/>
    <w:rsid w:val="00ED68D2"/>
    <w:rsid w:val="00EE7C34"/>
    <w:rsid w:val="00EF0326"/>
    <w:rsid w:val="00EF2666"/>
    <w:rsid w:val="00F046AD"/>
    <w:rsid w:val="00F05631"/>
    <w:rsid w:val="00F06D8F"/>
    <w:rsid w:val="00F11023"/>
    <w:rsid w:val="00F262D9"/>
    <w:rsid w:val="00F30941"/>
    <w:rsid w:val="00F34386"/>
    <w:rsid w:val="00F36D2B"/>
    <w:rsid w:val="00F50BED"/>
    <w:rsid w:val="00F607F0"/>
    <w:rsid w:val="00F62226"/>
    <w:rsid w:val="00F66C98"/>
    <w:rsid w:val="00F70037"/>
    <w:rsid w:val="00F73DAD"/>
    <w:rsid w:val="00F75A98"/>
    <w:rsid w:val="00F75CC8"/>
    <w:rsid w:val="00F75D26"/>
    <w:rsid w:val="00F76071"/>
    <w:rsid w:val="00F9183D"/>
    <w:rsid w:val="00F92543"/>
    <w:rsid w:val="00F94066"/>
    <w:rsid w:val="00F943C4"/>
    <w:rsid w:val="00F95F34"/>
    <w:rsid w:val="00FA6581"/>
    <w:rsid w:val="00FB3585"/>
    <w:rsid w:val="00FB77C8"/>
    <w:rsid w:val="00FC575F"/>
    <w:rsid w:val="00FD20ED"/>
    <w:rsid w:val="00FD37C8"/>
    <w:rsid w:val="00FE246A"/>
    <w:rsid w:val="00FE29D7"/>
    <w:rsid w:val="00FE545B"/>
    <w:rsid w:val="00FF41F4"/>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dmgr.ovid.com/epid/accounts/ifauth.htm/" TargetMode="External"/><Relationship Id="rId18" Type="http://schemas.openxmlformats.org/officeDocument/2006/relationships/hyperlink" Target="mailto:timothy.lash@epidemiology-journal.com"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hyperlink" Target="http://edmgr.ovid.com/epid/accounts/ifauth.htm" TargetMode="External"/><Relationship Id="rId2" Type="http://schemas.openxmlformats.org/officeDocument/2006/relationships/numbering" Target="numbering.xml"/><Relationship Id="rId16" Type="http://schemas.openxmlformats.org/officeDocument/2006/relationships/hyperlink" Target="http://edmgr.ovid.com/epid/accounts/ifauth.ht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cademic.oup.com/ije/article/42/2/559/737789" TargetMode="External"/><Relationship Id="rId5" Type="http://schemas.openxmlformats.org/officeDocument/2006/relationships/webSettings" Target="webSettings.xml"/><Relationship Id="rId15" Type="http://schemas.openxmlformats.org/officeDocument/2006/relationships/hyperlink" Target="https://www.nature.com/articles/d41586-019-00857-9"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amstat.org/asa/files/pdfs/P-ValueStat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22071</Words>
  <Characters>125809</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cp:revision>
  <dcterms:created xsi:type="dcterms:W3CDTF">2022-03-07T20:15:00Z</dcterms:created>
  <dcterms:modified xsi:type="dcterms:W3CDTF">2022-03-07T20:15:00Z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