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52987546" w:rsidR="00A96335" w:rsidRDefault="00A96335" w:rsidP="00B45B6C">
      <w:pPr>
        <w:jc w:val="both"/>
        <w:rPr>
          <w:rFonts w:ascii="Times New Roman" w:hAnsi="Times New Roman" w:cs="Times New Roman"/>
          <w:b/>
          <w:bCs/>
          <w:lang w:val="en-US"/>
        </w:rPr>
      </w:pPr>
    </w:p>
    <w:p w14:paraId="3DD7CEE7" w14:textId="77777777" w:rsidR="00AA4969" w:rsidRDefault="00AA4969" w:rsidP="00B45B6C">
      <w:pPr>
        <w:jc w:val="both"/>
        <w:rPr>
          <w:rFonts w:ascii="Times New Roman" w:hAnsi="Times New Roman" w:cs="Times New Roman"/>
          <w:b/>
          <w:bCs/>
          <w:lang w:val="en-US"/>
        </w:rPr>
      </w:pPr>
    </w:p>
    <w:p w14:paraId="59BE7FFA" w14:textId="7777777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5529C9F5" w14:textId="16E6B303" w:rsidR="003939C1" w:rsidRDefault="009D7114" w:rsidP="00B45B6C">
      <w:pPr>
        <w:jc w:val="both"/>
        <w:rPr>
          <w:rFonts w:ascii="Times New Roman" w:hAnsi="Times New Roman" w:cs="Times New Roman"/>
          <w:bCs/>
          <w:i/>
          <w:iCs/>
          <w:lang w:val="en-US"/>
        </w:rPr>
      </w:pPr>
      <w:r w:rsidRPr="009D7114">
        <w:rPr>
          <w:rFonts w:ascii="Times New Roman" w:hAnsi="Times New Roman" w:cs="Times New Roman"/>
          <w:bCs/>
          <w:i/>
          <w:iCs/>
          <w:lang w:val="en-US"/>
        </w:rPr>
        <w:t xml:space="preserve">We found that EC had the largest-in-magnitude independent association with ALS diagnosis, while </w:t>
      </w:r>
      <w:del w:id="0" w:author="Parks, Robbie M" w:date="2022-03-03T15:49:00Z">
        <w:r w:rsidRPr="009D7114" w:rsidDel="00065323">
          <w:rPr>
            <w:rFonts w:ascii="Times New Roman" w:hAnsi="Times New Roman" w:cs="Times New Roman"/>
            <w:bCs/>
            <w:i/>
            <w:iCs/>
            <w:lang w:val="en-US"/>
          </w:rPr>
          <w:delText xml:space="preserve">the non-significant </w:delText>
        </w:r>
      </w:del>
      <w:r w:rsidRPr="009D7114">
        <w:rPr>
          <w:rFonts w:ascii="Times New Roman" w:hAnsi="Times New Roman" w:cs="Times New Roman"/>
          <w:bCs/>
          <w:i/>
          <w:iCs/>
          <w:lang w:val="en-US"/>
        </w:rPr>
        <w:t>associations with NOx and CO were negative</w:t>
      </w:r>
      <w:ins w:id="1" w:author="Parks, Robbie M" w:date="2022-03-03T15:50:00Z">
        <w:r w:rsidRPr="009D7114">
          <w:rPr>
            <w:rFonts w:ascii="Times New Roman" w:hAnsi="Times New Roman" w:cs="Times New Roman"/>
            <w:bCs/>
            <w:i/>
            <w:iCs/>
            <w:lang w:val="en-US"/>
          </w:rPr>
          <w:t xml:space="preserve"> with credible intervals overlapping the null, and </w:t>
        </w:r>
      </w:ins>
      <w:del w:id="2" w:author="Parks, Robbie M" w:date="2022-03-03T15:49:00Z">
        <w:r w:rsidRPr="009D7114" w:rsidDel="00065323">
          <w:rPr>
            <w:rFonts w:ascii="Times New Roman" w:hAnsi="Times New Roman" w:cs="Times New Roman"/>
            <w:bCs/>
            <w:i/>
            <w:iCs/>
            <w:lang w:val="en-US"/>
          </w:rPr>
          <w:delText xml:space="preserve"> and </w:delText>
        </w:r>
      </w:del>
      <w:r w:rsidRPr="009D7114">
        <w:rPr>
          <w:rFonts w:ascii="Times New Roman" w:hAnsi="Times New Roman" w:cs="Times New Roman"/>
          <w:bCs/>
          <w:i/>
          <w:iCs/>
          <w:lang w:val="en-US"/>
        </w:rPr>
        <w:t xml:space="preserve">smaller in magnitude. </w:t>
      </w:r>
      <w:ins w:id="3" w:author="Parks, Robbie M" w:date="2022-03-06T13:55:00Z">
        <w:r w:rsidRPr="009D7114">
          <w:rPr>
            <w:rFonts w:ascii="Times New Roman" w:hAnsi="Times New Roman" w:cs="Times New Roman"/>
            <w:bCs/>
            <w:i/>
            <w:iCs/>
            <w:lang w:val="en-US"/>
          </w:rPr>
          <w:t xml:space="preserve">Sensitivity analyses </w:t>
        </w:r>
      </w:ins>
      <w:ins w:id="4" w:author="Parks, Robbie M" w:date="2022-03-06T13:56:00Z">
        <w:r w:rsidRPr="009D7114">
          <w:rPr>
            <w:rFonts w:ascii="Times New Roman" w:hAnsi="Times New Roman" w:cs="Times New Roman"/>
            <w:bCs/>
            <w:i/>
            <w:iCs/>
            <w:lang w:val="en-US"/>
          </w:rPr>
          <w:t xml:space="preserve">demonstrated </w:t>
        </w:r>
      </w:ins>
      <w:ins w:id="5" w:author="Parks, Robbie M" w:date="2022-03-06T13:55:00Z">
        <w:r w:rsidRPr="009D7114">
          <w:rPr>
            <w:rFonts w:ascii="Times New Roman" w:hAnsi="Times New Roman" w:cs="Times New Roman"/>
            <w:bCs/>
            <w:i/>
            <w:iCs/>
            <w:lang w:val="en-US"/>
          </w:rPr>
          <w:t xml:space="preserve">that for single pollutant models, the association </w:t>
        </w:r>
      </w:ins>
      <w:ins w:id="6" w:author="Parks, Robbie M" w:date="2022-03-06T13:56:00Z">
        <w:r w:rsidRPr="009D7114">
          <w:rPr>
            <w:rFonts w:ascii="Times New Roman" w:hAnsi="Times New Roman" w:cs="Times New Roman"/>
            <w:bCs/>
            <w:i/>
            <w:iCs/>
            <w:lang w:val="en-US"/>
          </w:rPr>
          <w:t>for EC was smaller</w:t>
        </w:r>
      </w:ins>
      <w:ins w:id="7" w:author="Parks, Robbie M" w:date="2022-03-10T15:01:00Z">
        <w:r w:rsidRPr="009D7114">
          <w:rPr>
            <w:rFonts w:ascii="Times New Roman" w:hAnsi="Times New Roman" w:cs="Times New Roman"/>
            <w:bCs/>
            <w:i/>
            <w:iCs/>
            <w:lang w:val="en-US"/>
          </w:rPr>
          <w:t xml:space="preserve"> </w:t>
        </w:r>
      </w:ins>
      <w:ins w:id="8" w:author="Parks, Robbie M" w:date="2022-03-06T13:56:00Z">
        <w:r w:rsidRPr="009D7114">
          <w:rPr>
            <w:rFonts w:ascii="Times New Roman" w:hAnsi="Times New Roman" w:cs="Times New Roman"/>
            <w:bCs/>
            <w:i/>
            <w:iCs/>
            <w:lang w:val="en-US"/>
          </w:rPr>
          <w:t>than for our main multi-pollutant model</w:t>
        </w:r>
      </w:ins>
      <w:ins w:id="9" w:author="Parks, Robbie M" w:date="2022-03-10T15:00:00Z">
        <w:r w:rsidRPr="009D7114">
          <w:rPr>
            <w:rFonts w:ascii="Times New Roman" w:hAnsi="Times New Roman" w:cs="Times New Roman"/>
            <w:bCs/>
            <w:i/>
            <w:iCs/>
            <w:lang w:val="en-US"/>
          </w:rPr>
          <w:t>, which took into account the variance-covariance structure of traffic-related pollutants</w:t>
        </w:r>
      </w:ins>
      <w:ins w:id="10" w:author="Parks, Robbie M" w:date="2022-03-06T13:56:00Z">
        <w:r w:rsidRPr="009D7114">
          <w:rPr>
            <w:rFonts w:ascii="Times New Roman" w:hAnsi="Times New Roman" w:cs="Times New Roman"/>
            <w:bCs/>
            <w:i/>
            <w:iCs/>
            <w:lang w:val="en-US"/>
          </w:rPr>
          <w:t>.</w:t>
        </w:r>
      </w:ins>
      <w:ins w:id="11" w:author="Parks, Robbie M" w:date="2022-03-10T15:01:00Z">
        <w:r w:rsidRPr="009D7114">
          <w:rPr>
            <w:rFonts w:ascii="Times New Roman" w:hAnsi="Times New Roman" w:cs="Times New Roman"/>
            <w:bCs/>
            <w:i/>
            <w:iCs/>
            <w:lang w:val="en-US"/>
          </w:rPr>
          <w:t xml:space="preserve"> Overall conclusions for the association between EC and ALS diagnosis would have been s</w:t>
        </w:r>
      </w:ins>
      <w:ins w:id="12" w:author="Parks, Robbie M" w:date="2022-03-10T15:02:00Z">
        <w:r w:rsidRPr="009D7114">
          <w:rPr>
            <w:rFonts w:ascii="Times New Roman" w:hAnsi="Times New Roman" w:cs="Times New Roman"/>
            <w:bCs/>
            <w:i/>
            <w:iCs/>
            <w:lang w:val="en-US"/>
          </w:rPr>
          <w:t xml:space="preserve">imilar from the single- or multi-pollutant models. </w:t>
        </w:r>
      </w:ins>
      <w:ins w:id="13" w:author="Parks, Robbie M" w:date="2022-03-06T13:57:00Z">
        <w:r w:rsidRPr="009D7114">
          <w:rPr>
            <w:rFonts w:ascii="Times New Roman" w:hAnsi="Times New Roman" w:cs="Times New Roman"/>
            <w:bCs/>
            <w:i/>
            <w:iCs/>
            <w:lang w:val="en-US"/>
          </w:rPr>
          <w:t>The consistency of the sign of the central estimate of EC</w:t>
        </w:r>
      </w:ins>
      <w:ins w:id="14" w:author="Parks, Robbie M" w:date="2022-03-06T13:58:00Z">
        <w:r w:rsidRPr="009D7114">
          <w:rPr>
            <w:rFonts w:ascii="Times New Roman" w:hAnsi="Times New Roman" w:cs="Times New Roman"/>
            <w:bCs/>
            <w:i/>
            <w:iCs/>
            <w:lang w:val="en-US"/>
          </w:rPr>
          <w:t xml:space="preserve"> in all models suggests that EC may be a driver of the ALS and traffic-related pollutant association</w:t>
        </w:r>
      </w:ins>
      <w:ins w:id="15" w:author="Parks, Robbie M" w:date="2022-03-10T15:02:00Z">
        <w:r w:rsidRPr="009D7114">
          <w:rPr>
            <w:rFonts w:ascii="Times New Roman" w:hAnsi="Times New Roman" w:cs="Times New Roman"/>
            <w:bCs/>
            <w:i/>
            <w:iCs/>
            <w:lang w:val="en-US"/>
          </w:rPr>
          <w:t>, though further analysis is required</w:t>
        </w:r>
      </w:ins>
      <w:ins w:id="16" w:author="Parks, Robbie M" w:date="2022-03-06T13:58:00Z">
        <w:r w:rsidRPr="009D7114">
          <w:rPr>
            <w:rFonts w:ascii="Times New Roman" w:hAnsi="Times New Roman" w:cs="Times New Roman"/>
            <w:bCs/>
            <w:i/>
            <w:iCs/>
            <w:lang w:val="en-US"/>
          </w:rPr>
          <w:t>,</w:t>
        </w:r>
      </w:ins>
    </w:p>
    <w:p w14:paraId="2B6E294C" w14:textId="77777777" w:rsidR="009D7114" w:rsidRPr="00D96BE5" w:rsidRDefault="009D7114"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t xml:space="preserve">For 5-year average pollutant concentrations, we observed the largest overall association for the individual </w:t>
      </w:r>
      <w:del w:id="17" w:author="Parks, Robbie M" w:date="2022-02-10T14:50:00Z">
        <w:r w:rsidRPr="001568D9" w:rsidDel="00FD6489">
          <w:rPr>
            <w:rFonts w:ascii="Times New Roman" w:hAnsi="Times New Roman" w:cs="Times New Roman"/>
            <w:bCs/>
            <w:i/>
            <w:iCs/>
            <w:lang w:val="en-US"/>
          </w:rPr>
          <w:delText>standard deviation</w:delText>
        </w:r>
      </w:del>
      <w:ins w:id="18"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 xml:space="preserve">(11.5%;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-1.0%, 25.6%</w:t>
      </w:r>
      <w:ins w:id="19"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20"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21" w:author="Parks, Robbie M" w:date="2022-02-10T14:50:00Z">
        <w:r w:rsidRPr="001568D9" w:rsidDel="00FD6489">
          <w:rPr>
            <w:rFonts w:ascii="Times New Roman" w:hAnsi="Times New Roman" w:cs="Times New Roman"/>
            <w:bCs/>
            <w:i/>
            <w:iCs/>
          </w:rPr>
          <w:delText>Standard deviation</w:delText>
        </w:r>
      </w:del>
      <w:ins w:id="22"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3" w:author="Parks, Robbie M" w:date="2022-03-06T14:24:00Z">
        <w:r w:rsidRPr="001568D9">
          <w:rPr>
            <w:rFonts w:ascii="Times New Roman" w:hAnsi="Times New Roman" w:cs="Times New Roman"/>
            <w:i/>
            <w:iCs/>
            <w:lang w:val="en-US"/>
          </w:rPr>
          <w:t xml:space="preserve">; </w:t>
        </w:r>
      </w:ins>
      <w:ins w:id="24" w:author="Parks, Robbie M" w:date="2022-03-06T14:25:00Z">
        <w:r w:rsidRPr="001568D9">
          <w:rPr>
            <w:rFonts w:ascii="Times New Roman" w:hAnsi="Times New Roman" w:cs="Times New Roman"/>
            <w:i/>
            <w:iCs/>
            <w:lang w:val="en-US"/>
          </w:rPr>
          <w:t>27.8%</w:t>
        </w:r>
      </w:ins>
      <w:ins w:id="25"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6" w:author="Parks, Robbie M" w:date="2022-03-06T14:24:00Z">
        <w:r w:rsidRPr="001568D9">
          <w:rPr>
            <w:rFonts w:ascii="Times New Roman" w:hAnsi="Times New Roman" w:cs="Times New Roman"/>
            <w:i/>
            <w:iCs/>
            <w:lang w:val="en-US"/>
          </w:rPr>
          <w:t xml:space="preserve">; </w:t>
        </w:r>
      </w:ins>
      <w:ins w:id="27" w:author="Parks, Robbie M" w:date="2022-03-06T14:25:00Z">
        <w:r w:rsidRPr="001568D9">
          <w:rPr>
            <w:rFonts w:ascii="Times New Roman" w:hAnsi="Times New Roman" w:cs="Times New Roman"/>
            <w:i/>
            <w:iCs/>
            <w:lang w:val="en-US"/>
          </w:rPr>
          <w:t>26.7%</w:t>
        </w:r>
      </w:ins>
      <w:ins w:id="2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9" w:author="Parks, Robbie M" w:date="2022-02-03T12:29:00Z">
        <w:r w:rsidRPr="00791462">
          <w:rPr>
            <w:rFonts w:ascii="Times New Roman" w:hAnsi="Times New Roman" w:cs="Times New Roman"/>
            <w:bCs/>
            <w:i/>
            <w:iCs/>
            <w:lang w:val="en-US"/>
          </w:rPr>
          <w:t xml:space="preserve"> because</w:t>
        </w:r>
      </w:ins>
      <w:ins w:id="30" w:author="Parks, Robbie M" w:date="2022-02-08T16:02:00Z">
        <w:r w:rsidRPr="00791462">
          <w:rPr>
            <w:rFonts w:ascii="Times New Roman" w:hAnsi="Times New Roman" w:cs="Times New Roman"/>
            <w:bCs/>
            <w:i/>
            <w:iCs/>
            <w:lang w:val="en-US"/>
          </w:rPr>
          <w:t xml:space="preserve"> </w:t>
        </w:r>
      </w:ins>
      <w:ins w:id="31" w:author="Parks, Robbie M" w:date="2022-03-01T10:20:00Z">
        <w:r w:rsidRPr="00791462">
          <w:rPr>
            <w:rFonts w:ascii="Times New Roman" w:hAnsi="Times New Roman" w:cs="Times New Roman"/>
            <w:bCs/>
            <w:i/>
            <w:iCs/>
            <w:lang w:val="en-US"/>
          </w:rPr>
          <w:t>(</w:t>
        </w:r>
        <w:proofErr w:type="spellStart"/>
        <w:r w:rsidRPr="00791462">
          <w:rPr>
            <w:rFonts w:ascii="Times New Roman" w:hAnsi="Times New Roman" w:cs="Times New Roman"/>
            <w:bCs/>
            <w:i/>
            <w:iCs/>
            <w:lang w:val="en-US"/>
          </w:rPr>
          <w:t>i</w:t>
        </w:r>
        <w:proofErr w:type="spellEnd"/>
        <w:r w:rsidRPr="00791462">
          <w:rPr>
            <w:rFonts w:ascii="Times New Roman" w:hAnsi="Times New Roman" w:cs="Times New Roman"/>
            <w:bCs/>
            <w:i/>
            <w:iCs/>
            <w:lang w:val="en-US"/>
          </w:rPr>
          <w:t>) cases younger than 20 years old were at a greater chance of misclassification, since ALS has been predominantly diagnosed in older adults in Denmark,</w:t>
        </w:r>
      </w:ins>
      <w:ins w:id="32"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34" w:author="Parks, Robbie M" w:date="2022-03-05T17:34:00Z">
        <w:r w:rsidRPr="00791462">
          <w:rPr>
            <w:rFonts w:ascii="Times New Roman" w:hAnsi="Times New Roman" w:cs="Times New Roman"/>
            <w:i/>
            <w:iCs/>
            <w:lang w:val="en-US"/>
          </w:rPr>
          <w:fldChar w:fldCharType="end"/>
        </w:r>
      </w:ins>
      <w:ins w:id="35" w:author="Parks, Robbie M" w:date="2022-03-01T10:20:00Z">
        <w:r w:rsidRPr="00791462">
          <w:rPr>
            <w:rFonts w:ascii="Times New Roman" w:hAnsi="Times New Roman" w:cs="Times New Roman"/>
            <w:bCs/>
            <w:i/>
            <w:iCs/>
            <w:lang w:val="en-US"/>
          </w:rPr>
          <w:t xml:space="preserve"> and </w:t>
        </w:r>
      </w:ins>
      <w:ins w:id="36" w:author="Parks, Robbie M" w:date="2022-02-08T16:02:00Z">
        <w:r w:rsidRPr="00791462">
          <w:rPr>
            <w:rFonts w:ascii="Times New Roman" w:hAnsi="Times New Roman" w:cs="Times New Roman"/>
            <w:bCs/>
            <w:i/>
            <w:iCs/>
            <w:lang w:val="en-US"/>
          </w:rPr>
          <w:t>(</w:t>
        </w:r>
      </w:ins>
      <w:ins w:id="37" w:author="Parks, Robbie M" w:date="2022-03-01T10:20:00Z">
        <w:r w:rsidRPr="00791462">
          <w:rPr>
            <w:rFonts w:ascii="Times New Roman" w:hAnsi="Times New Roman" w:cs="Times New Roman"/>
            <w:bCs/>
            <w:i/>
            <w:iCs/>
            <w:lang w:val="en-US"/>
          </w:rPr>
          <w:t>i</w:t>
        </w:r>
      </w:ins>
      <w:ins w:id="38" w:author="Parks, Robbie M" w:date="2022-02-08T16:02:00Z">
        <w:r w:rsidRPr="00791462">
          <w:rPr>
            <w:rFonts w:ascii="Times New Roman" w:hAnsi="Times New Roman" w:cs="Times New Roman"/>
            <w:bCs/>
            <w:i/>
            <w:iCs/>
            <w:lang w:val="en-US"/>
          </w:rPr>
          <w:t>i)</w:t>
        </w:r>
      </w:ins>
      <w:ins w:id="39" w:author="Parks, Robbie M" w:date="2022-02-03T12:29:00Z">
        <w:r w:rsidRPr="00791462">
          <w:rPr>
            <w:rFonts w:ascii="Times New Roman" w:hAnsi="Times New Roman" w:cs="Times New Roman"/>
            <w:bCs/>
            <w:i/>
            <w:iCs/>
            <w:lang w:val="en-US"/>
          </w:rPr>
          <w:t xml:space="preserve"> </w:t>
        </w:r>
      </w:ins>
      <w:ins w:id="40" w:author="Parks, Robbie M" w:date="2022-02-08T15:56:00Z">
        <w:r w:rsidRPr="00791462">
          <w:rPr>
            <w:rFonts w:ascii="Times New Roman" w:hAnsi="Times New Roman" w:cs="Times New Roman"/>
            <w:bCs/>
            <w:i/>
            <w:iCs/>
            <w:lang w:val="en-US"/>
          </w:rPr>
          <w:t xml:space="preserve">juvenile ALS cases </w:t>
        </w:r>
      </w:ins>
      <w:ins w:id="41" w:author="Parks, Robbie M" w:date="2022-02-08T15:58:00Z">
        <w:r w:rsidRPr="00791462">
          <w:rPr>
            <w:rFonts w:ascii="Times New Roman" w:hAnsi="Times New Roman" w:cs="Times New Roman"/>
            <w:bCs/>
            <w:i/>
            <w:iCs/>
            <w:lang w:val="en-US"/>
          </w:rPr>
          <w:t>have been</w:t>
        </w:r>
      </w:ins>
      <w:ins w:id="42" w:author="Parks, Robbie M" w:date="2022-02-08T15:56:00Z">
        <w:r w:rsidRPr="00791462">
          <w:rPr>
            <w:rFonts w:ascii="Times New Roman" w:hAnsi="Times New Roman" w:cs="Times New Roman"/>
            <w:bCs/>
            <w:i/>
            <w:iCs/>
            <w:lang w:val="en-US"/>
          </w:rPr>
          <w:t xml:space="preserve"> explained </w:t>
        </w:r>
      </w:ins>
      <w:ins w:id="43" w:author="Parks, Robbie M" w:date="2022-02-08T15:58:00Z">
        <w:r w:rsidRPr="00791462">
          <w:rPr>
            <w:rFonts w:ascii="Times New Roman" w:hAnsi="Times New Roman" w:cs="Times New Roman"/>
            <w:bCs/>
            <w:i/>
            <w:iCs/>
            <w:lang w:val="en-US"/>
          </w:rPr>
          <w:t>to a much larger degree by genetic mutations</w:t>
        </w:r>
      </w:ins>
      <w:ins w:id="44" w:author="Parks, Robbie M" w:date="2022-02-08T15:59:00Z">
        <w:r w:rsidRPr="00791462">
          <w:rPr>
            <w:rFonts w:ascii="Times New Roman" w:hAnsi="Times New Roman" w:cs="Times New Roman"/>
            <w:bCs/>
            <w:i/>
            <w:iCs/>
            <w:lang w:val="en-US"/>
          </w:rPr>
          <w:t xml:space="preserve"> (~40%)</w:t>
        </w:r>
      </w:ins>
      <w:ins w:id="45"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46" w:author="Parks, Robbie M" w:date="2022-02-03T12:31:00Z">
        <w:r w:rsidRPr="0019252E">
          <w:rPr>
            <w:rFonts w:ascii="Times New Roman" w:hAnsi="Times New Roman" w:cs="Times New Roman"/>
            <w:bCs/>
            <w:i/>
            <w:iCs/>
            <w:lang w:val="en-US"/>
          </w:rPr>
          <w:t xml:space="preserve">In brief, </w:t>
        </w:r>
      </w:ins>
      <w:ins w:id="47" w:author="Parks, Robbie M" w:date="2022-02-08T15:43:00Z">
        <w:r w:rsidRPr="0019252E">
          <w:rPr>
            <w:rFonts w:ascii="Times New Roman" w:hAnsi="Times New Roman" w:cs="Times New Roman"/>
            <w:bCs/>
            <w:i/>
            <w:iCs/>
            <w:lang w:val="en-US"/>
          </w:rPr>
          <w:t xml:space="preserve">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xml:space="preserve"> is a human exposure modelling system for traffic pollution, developed for application in Danish air pollution epidemiological studies</w:t>
        </w:r>
      </w:ins>
      <w:ins w:id="48" w:author="Parks, Robbie M" w:date="2022-02-03T12:31:00Z">
        <w:r w:rsidRPr="0019252E">
          <w:rPr>
            <w:rFonts w:ascii="Times New Roman" w:hAnsi="Times New Roman" w:cs="Times New Roman"/>
            <w:bCs/>
            <w:i/>
            <w:iCs/>
            <w:lang w:val="en-US"/>
          </w:rPr>
          <w:t>.</w:t>
        </w:r>
      </w:ins>
      <w:ins w:id="49" w:author="Parks, Robbie M" w:date="2022-02-08T15:44:00Z">
        <w:r w:rsidRPr="0019252E">
          <w:rPr>
            <w:rFonts w:ascii="Times New Roman" w:hAnsi="Times New Roman" w:cs="Times New Roman"/>
            <w:bCs/>
            <w:i/>
            <w:iCs/>
            <w:lang w:val="en-US"/>
          </w:rPr>
          <w:t xml:space="preserve"> </w:t>
        </w:r>
      </w:ins>
      <w:ins w:id="50"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51"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22630DFE" w14:textId="77777777" w:rsidR="009D4086" w:rsidRPr="00E3200F" w:rsidRDefault="00475D60" w:rsidP="00B45B6C">
      <w:pPr>
        <w:jc w:val="both"/>
        <w:rPr>
          <w:rFonts w:ascii="Times New Roman" w:hAnsi="Times New Roman" w:cs="Times New Roman"/>
          <w:lang w:val="en-US"/>
        </w:rPr>
      </w:pPr>
      <w:r w:rsidRPr="00E3200F">
        <w:rPr>
          <w:rFonts w:ascii="Times New Roman" w:hAnsi="Times New Roman" w:cs="Times New Roman"/>
          <w:bCs/>
          <w:lang w:val="en-US"/>
        </w:rPr>
        <w:t xml:space="preserve">We have provided predictive </w:t>
      </w:r>
      <w:r w:rsidR="009D4086" w:rsidRPr="00E3200F">
        <w:rPr>
          <w:rFonts w:ascii="Times New Roman" w:hAnsi="Times New Roman" w:cs="Times New Roman"/>
          <w:bCs/>
          <w:lang w:val="en-US"/>
        </w:rPr>
        <w:t xml:space="preserve">accuracy of monthly correlations between measured and modelled results for each of the used pollutants in the revised manuscript </w:t>
      </w:r>
      <w:r w:rsidR="009D4086" w:rsidRPr="00E3200F">
        <w:rPr>
          <w:rFonts w:ascii="Times New Roman" w:hAnsi="Times New Roman" w:cs="Times New Roman"/>
          <w:lang w:val="en-US"/>
        </w:rPr>
        <w:t>(P. XX, Lines XX-XX):</w:t>
      </w:r>
    </w:p>
    <w:p w14:paraId="5C267E2D" w14:textId="77777777" w:rsidR="009D4086" w:rsidRPr="00E3200F" w:rsidRDefault="009D4086" w:rsidP="00B45B6C">
      <w:pPr>
        <w:jc w:val="both"/>
        <w:rPr>
          <w:rFonts w:ascii="Times New Roman" w:hAnsi="Times New Roman" w:cs="Times New Roman"/>
          <w:i/>
          <w:iCs/>
          <w:lang w:val="en-US"/>
        </w:rPr>
      </w:pPr>
    </w:p>
    <w:p w14:paraId="1935E85C" w14:textId="49C21504" w:rsidR="00475D60" w:rsidRPr="00E3200F" w:rsidRDefault="00E3200F" w:rsidP="00B45B6C">
      <w:pPr>
        <w:jc w:val="both"/>
        <w:rPr>
          <w:rFonts w:ascii="Times New Roman" w:hAnsi="Times New Roman" w:cs="Times New Roman"/>
          <w:bCs/>
          <w:i/>
          <w:iCs/>
          <w:lang w:val="en-US"/>
        </w:rPr>
      </w:pPr>
      <w:r w:rsidRPr="00E3200F">
        <w:rPr>
          <w:rFonts w:ascii="Times New Roman" w:hAnsi="Times New Roman" w:cs="Times New Roman"/>
          <w:bCs/>
          <w:i/>
          <w:iCs/>
          <w:lang w:val="en-US"/>
        </w:rPr>
        <w:t>The models have good predictive accuracy, with average monthly correlations between measured and modelled results of 0.85 for NO</w:t>
      </w:r>
      <w:r w:rsidRPr="00E3200F">
        <w:rPr>
          <w:rFonts w:ascii="Times New Roman" w:hAnsi="Times New Roman" w:cs="Times New Roman"/>
          <w:bCs/>
          <w:i/>
          <w:iCs/>
          <w:vertAlign w:val="subscript"/>
          <w:lang w:val="en-US"/>
        </w:rPr>
        <w:t>x</w:t>
      </w:r>
      <w:r w:rsidRPr="00E3200F">
        <w:rPr>
          <w:rFonts w:ascii="Times New Roman" w:hAnsi="Times New Roman" w:cs="Times New Roman"/>
          <w:bCs/>
          <w:i/>
          <w:iCs/>
          <w:lang w:val="en-US"/>
        </w:rPr>
        <w:t>, 0.91 for CO, 0.92 for O</w:t>
      </w:r>
      <w:r w:rsidRPr="00E3200F">
        <w:rPr>
          <w:rFonts w:ascii="Times New Roman" w:hAnsi="Times New Roman" w:cs="Times New Roman"/>
          <w:bCs/>
          <w:i/>
          <w:iCs/>
          <w:vertAlign w:val="subscript"/>
          <w:lang w:val="en-US"/>
        </w:rPr>
        <w:t>3</w:t>
      </w:r>
      <w:r w:rsidRPr="00E3200F">
        <w:rPr>
          <w:rFonts w:ascii="Times New Roman" w:hAnsi="Times New Roman" w:cs="Times New Roman"/>
          <w:bCs/>
          <w:i/>
          <w:iCs/>
          <w:lang w:val="en-US"/>
        </w:rPr>
        <w:t>, 0.79 for EC, and 0.83 for annual concentrations of PM</w:t>
      </w:r>
      <w:r w:rsidRPr="00E3200F">
        <w:rPr>
          <w:rFonts w:ascii="Times New Roman" w:hAnsi="Times New Roman" w:cs="Times New Roman"/>
          <w:bCs/>
          <w:i/>
          <w:iCs/>
          <w:vertAlign w:val="subscript"/>
          <w:lang w:val="en-US"/>
        </w:rPr>
        <w:t>2.5</w:t>
      </w:r>
      <w:r w:rsidRPr="00E3200F">
        <w:rPr>
          <w:rFonts w:ascii="Times New Roman" w:hAnsi="Times New Roman" w:cs="Times New Roman"/>
          <w:bCs/>
          <w:i/>
          <w:iCs/>
          <w:lang w:val="en-US"/>
        </w:rPr>
        <w:t>.</w:t>
      </w:r>
      <w:r w:rsidRPr="00E3200F">
        <w:rPr>
          <w:rFonts w:ascii="Times New Roman" w:hAnsi="Times New Roman" w:cs="Times New Roman"/>
          <w:bCs/>
          <w:i/>
          <w:iCs/>
          <w:lang w:val="en-US"/>
        </w:rPr>
        <w:fldChar w:fldCharType="begin"/>
      </w:r>
      <w:r w:rsidRPr="00E3200F">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3200F">
        <w:rPr>
          <w:rFonts w:ascii="Times New Roman" w:hAnsi="Times New Roman" w:cs="Times New Roman"/>
          <w:bCs/>
          <w:i/>
          <w:iCs/>
          <w:lang w:val="en-US"/>
        </w:rPr>
        <w:fldChar w:fldCharType="separate"/>
      </w:r>
      <w:r w:rsidRPr="00E3200F">
        <w:rPr>
          <w:rFonts w:ascii="Times New Roman" w:hAnsi="Times New Roman" w:cs="Times New Roman"/>
          <w:bCs/>
          <w:i/>
          <w:iCs/>
          <w:vertAlign w:val="superscript"/>
          <w:lang w:val="en-US"/>
        </w:rPr>
        <w:t>52,55</w:t>
      </w:r>
      <w:r w:rsidRPr="00E3200F">
        <w:rPr>
          <w:rFonts w:ascii="Times New Roman" w:hAnsi="Times New Roman" w:cs="Times New Roman"/>
          <w:bCs/>
          <w:i/>
          <w:iCs/>
          <w:lang w:val="en-US"/>
        </w:rPr>
        <w:fldChar w:fldCharType="end"/>
      </w:r>
      <w:r w:rsidRPr="00E3200F">
        <w:rPr>
          <w:rFonts w:ascii="Times New Roman" w:hAnsi="Times New Roman" w:cs="Times New Roman"/>
          <w:bCs/>
          <w:i/>
          <w:iCs/>
          <w:lang w:val="en-US"/>
        </w:rPr>
        <w:t xml:space="preserve"> </w:t>
      </w:r>
      <w:r w:rsidR="009D4086" w:rsidRPr="00E3200F">
        <w:rPr>
          <w:rFonts w:ascii="Times New Roman" w:hAnsi="Times New Roman" w:cs="Times New Roman"/>
          <w:bCs/>
          <w:i/>
          <w:iCs/>
          <w:lang w:val="en-US"/>
        </w:rPr>
        <w:t xml:space="preserve"> </w:t>
      </w:r>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52" w:author="Parks, Robbie M" w:date="2022-02-03T13:11:00Z">
        <w:r w:rsidRPr="00C21CD7">
          <w:rPr>
            <w:rFonts w:ascii="Times New Roman" w:hAnsi="Times New Roman" w:cs="Times New Roman"/>
            <w:bCs/>
            <w:i/>
            <w:iCs/>
            <w:lang w:val="en-US"/>
          </w:rPr>
          <w:t>Spe</w:t>
        </w:r>
      </w:ins>
      <w:ins w:id="53" w:author="Parks, Robbie M" w:date="2022-02-03T13:12:00Z">
        <w:r w:rsidRPr="00C21CD7">
          <w:rPr>
            <w:rFonts w:ascii="Times New Roman" w:hAnsi="Times New Roman" w:cs="Times New Roman"/>
            <w:bCs/>
            <w:i/>
            <w:iCs/>
            <w:lang w:val="en-US"/>
          </w:rPr>
          <w:t>cifically, e</w:t>
        </w:r>
      </w:ins>
      <w:ins w:id="54" w:author="Parks, Robbie M" w:date="2022-02-03T13:10:00Z">
        <w:r w:rsidRPr="00C21CD7">
          <w:rPr>
            <w:rFonts w:ascii="Times New Roman" w:hAnsi="Times New Roman" w:cs="Times New Roman"/>
            <w:bCs/>
            <w:i/>
            <w:iCs/>
            <w:lang w:val="en-US"/>
          </w:rPr>
          <w:t xml:space="preserve">ach </w:t>
        </w:r>
      </w:ins>
      <w:ins w:id="55" w:author="Parks, Robbie M" w:date="2022-02-03T13:11:00Z">
        <w:r w:rsidRPr="00C21CD7">
          <w:rPr>
            <w:rFonts w:ascii="Times New Roman" w:hAnsi="Times New Roman" w:cs="Times New Roman"/>
            <w:bCs/>
            <w:i/>
            <w:iCs/>
            <w:lang w:val="en-US"/>
          </w:rPr>
          <w:t xml:space="preserve">case or control </w:t>
        </w:r>
      </w:ins>
      <w:ins w:id="56" w:author="Parks, Robbie M" w:date="2022-02-03T13:10:00Z">
        <w:r w:rsidRPr="00C21CD7">
          <w:rPr>
            <w:rFonts w:ascii="Times New Roman" w:hAnsi="Times New Roman" w:cs="Times New Roman"/>
            <w:bCs/>
            <w:i/>
            <w:iCs/>
            <w:lang w:val="en-US"/>
          </w:rPr>
          <w:t xml:space="preserve">average </w:t>
        </w:r>
      </w:ins>
      <w:ins w:id="57" w:author="Parks, Robbie M" w:date="2022-02-03T13:12:00Z">
        <w:r w:rsidRPr="00C21CD7">
          <w:rPr>
            <w:rFonts w:ascii="Times New Roman" w:hAnsi="Times New Roman" w:cs="Times New Roman"/>
            <w:bCs/>
            <w:i/>
            <w:iCs/>
            <w:lang w:val="en-US"/>
          </w:rPr>
          <w:t xml:space="preserve">value </w:t>
        </w:r>
      </w:ins>
      <w:ins w:id="58" w:author="Parks, Robbie M" w:date="2022-02-03T13:10:00Z">
        <w:r w:rsidRPr="00C21CD7">
          <w:rPr>
            <w:rFonts w:ascii="Times New Roman" w:hAnsi="Times New Roman" w:cs="Times New Roman"/>
            <w:bCs/>
            <w:i/>
            <w:iCs/>
            <w:lang w:val="en-US"/>
          </w:rPr>
          <w:t>(1-, 5- or 1</w:t>
        </w:r>
      </w:ins>
      <w:ins w:id="59" w:author="Parks, Robbie M" w:date="2022-02-08T15:48:00Z">
        <w:r w:rsidRPr="00C21CD7">
          <w:rPr>
            <w:rFonts w:ascii="Times New Roman" w:hAnsi="Times New Roman" w:cs="Times New Roman"/>
            <w:bCs/>
            <w:i/>
            <w:iCs/>
            <w:lang w:val="en-US"/>
          </w:rPr>
          <w:t>0</w:t>
        </w:r>
      </w:ins>
      <w:ins w:id="60" w:author="Parks, Robbie M" w:date="2022-02-03T13:10:00Z">
        <w:r w:rsidRPr="00C21CD7">
          <w:rPr>
            <w:rFonts w:ascii="Times New Roman" w:hAnsi="Times New Roman" w:cs="Times New Roman"/>
            <w:bCs/>
            <w:i/>
            <w:iCs/>
            <w:lang w:val="en-US"/>
          </w:rPr>
          <w:t>-year) was calculated</w:t>
        </w:r>
      </w:ins>
      <w:ins w:id="61" w:author="Parks, Robbie M" w:date="2022-02-03T13:14:00Z">
        <w:r w:rsidRPr="00C21CD7">
          <w:rPr>
            <w:rFonts w:ascii="Times New Roman" w:hAnsi="Times New Roman" w:cs="Times New Roman"/>
            <w:bCs/>
            <w:i/>
            <w:iCs/>
            <w:lang w:val="en-US"/>
          </w:rPr>
          <w:t xml:space="preserve"> as the mean of</w:t>
        </w:r>
      </w:ins>
      <w:ins w:id="62" w:author="Parks, Robbie M" w:date="2022-02-03T13:17:00Z">
        <w:r w:rsidRPr="00C21CD7">
          <w:rPr>
            <w:rFonts w:ascii="Times New Roman" w:hAnsi="Times New Roman" w:cs="Times New Roman"/>
            <w:bCs/>
            <w:i/>
            <w:iCs/>
            <w:lang w:val="en-US"/>
          </w:rPr>
          <w:t xml:space="preserve"> all</w:t>
        </w:r>
      </w:ins>
      <w:ins w:id="63" w:author="Parks, Robbie M" w:date="2022-02-03T13:14:00Z">
        <w:r w:rsidRPr="00C21CD7">
          <w:rPr>
            <w:rFonts w:ascii="Times New Roman" w:hAnsi="Times New Roman" w:cs="Times New Roman"/>
            <w:bCs/>
            <w:i/>
            <w:iCs/>
            <w:lang w:val="en-US"/>
          </w:rPr>
          <w:t xml:space="preserve"> c</w:t>
        </w:r>
      </w:ins>
      <w:ins w:id="64" w:author="Parks, Robbie M" w:date="2022-02-03T13:13:00Z">
        <w:r w:rsidRPr="00C21CD7">
          <w:rPr>
            <w:rFonts w:ascii="Times New Roman" w:hAnsi="Times New Roman" w:cs="Times New Roman"/>
            <w:bCs/>
            <w:i/>
            <w:iCs/>
            <w:lang w:val="en-US"/>
          </w:rPr>
          <w:t xml:space="preserve">oncentrations </w:t>
        </w:r>
      </w:ins>
      <w:ins w:id="65" w:author="Parks, Robbie M" w:date="2022-02-03T13:10:00Z">
        <w:r w:rsidRPr="00C21CD7">
          <w:rPr>
            <w:rFonts w:ascii="Times New Roman" w:hAnsi="Times New Roman" w:cs="Times New Roman"/>
            <w:bCs/>
            <w:i/>
            <w:iCs/>
            <w:lang w:val="en-US"/>
          </w:rPr>
          <w:t xml:space="preserve">recorded across time </w:t>
        </w:r>
      </w:ins>
      <w:ins w:id="66" w:author="Parks, Robbie M" w:date="2022-02-03T13:14:00Z">
        <w:r w:rsidRPr="00C21CD7">
          <w:rPr>
            <w:rFonts w:ascii="Times New Roman" w:hAnsi="Times New Roman" w:cs="Times New Roman"/>
            <w:bCs/>
            <w:i/>
            <w:iCs/>
            <w:lang w:val="en-US"/>
          </w:rPr>
          <w:t>at the</w:t>
        </w:r>
      </w:ins>
      <w:ins w:id="67" w:author="Parks, Robbie M" w:date="2022-02-03T13:13:00Z">
        <w:r w:rsidRPr="00C21CD7">
          <w:rPr>
            <w:rFonts w:ascii="Times New Roman" w:hAnsi="Times New Roman" w:cs="Times New Roman"/>
            <w:bCs/>
            <w:i/>
            <w:iCs/>
            <w:lang w:val="en-US"/>
          </w:rPr>
          <w:t xml:space="preserve"> </w:t>
        </w:r>
      </w:ins>
      <w:ins w:id="68" w:author="Parks, Robbie M" w:date="2022-02-03T13:14:00Z">
        <w:r w:rsidRPr="00C21CD7">
          <w:rPr>
            <w:rFonts w:ascii="Times New Roman" w:hAnsi="Times New Roman" w:cs="Times New Roman"/>
            <w:bCs/>
            <w:i/>
            <w:iCs/>
            <w:lang w:val="en-US"/>
          </w:rPr>
          <w:t>recorded addresses</w:t>
        </w:r>
      </w:ins>
      <w:ins w:id="69" w:author="Parks, Robbie M" w:date="2022-02-03T13:13:00Z">
        <w:r w:rsidRPr="00C21CD7">
          <w:rPr>
            <w:rFonts w:ascii="Times New Roman" w:hAnsi="Times New Roman" w:cs="Times New Roman"/>
            <w:bCs/>
            <w:i/>
            <w:iCs/>
            <w:lang w:val="en-US"/>
          </w:rPr>
          <w:t xml:space="preserve"> </w:t>
        </w:r>
      </w:ins>
      <w:ins w:id="70" w:author="Parks, Robbie M" w:date="2022-02-03T13:10:00Z">
        <w:r w:rsidRPr="00C21CD7">
          <w:rPr>
            <w:rFonts w:ascii="Times New Roman" w:hAnsi="Times New Roman" w:cs="Times New Roman"/>
            <w:bCs/>
            <w:i/>
            <w:iCs/>
            <w:lang w:val="en-US"/>
          </w:rPr>
          <w:t xml:space="preserve">within </w:t>
        </w:r>
      </w:ins>
      <w:ins w:id="71" w:author="Parks, Robbie M" w:date="2022-02-03T13:12:00Z">
        <w:r w:rsidRPr="00C21CD7">
          <w:rPr>
            <w:rFonts w:ascii="Times New Roman" w:hAnsi="Times New Roman" w:cs="Times New Roman"/>
            <w:bCs/>
            <w:i/>
            <w:iCs/>
            <w:lang w:val="en-US"/>
          </w:rPr>
          <w:t xml:space="preserve">each </w:t>
        </w:r>
      </w:ins>
      <w:ins w:id="72" w:author="Parks, Robbie M" w:date="2022-02-03T13:10:00Z">
        <w:r w:rsidRPr="00C21CD7">
          <w:rPr>
            <w:rFonts w:ascii="Times New Roman" w:hAnsi="Times New Roman" w:cs="Times New Roman"/>
            <w:bCs/>
            <w:i/>
            <w:iCs/>
            <w:lang w:val="en-US"/>
          </w:rPr>
          <w:t>time window</w:t>
        </w:r>
      </w:ins>
      <w:ins w:id="73"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72D7E191" w14:textId="77777777" w:rsidR="000B31F3" w:rsidRDefault="000B31F3" w:rsidP="00B45B6C">
      <w:pPr>
        <w:jc w:val="both"/>
        <w:rPr>
          <w:rFonts w:ascii="Times New Roman" w:hAnsi="Times New Roman" w:cs="Times New Roman"/>
          <w:bCs/>
          <w:i/>
          <w:iCs/>
          <w:lang w:val="en-US"/>
        </w:rPr>
      </w:pPr>
      <w:r w:rsidRPr="000B31F3">
        <w:rPr>
          <w:rFonts w:ascii="Times New Roman" w:hAnsi="Times New Roman" w:cs="Times New Roman"/>
          <w:bCs/>
          <w:i/>
          <w:iCs/>
          <w:lang w:val="en-US"/>
        </w:rPr>
        <w:t xml:space="preserve">We included a set of covariates </w:t>
      </w:r>
      <w:ins w:id="74" w:author="Parks, Robbie M" w:date="2022-03-10T14:45:00Z">
        <w:r w:rsidRPr="000B31F3">
          <w:rPr>
            <w:rFonts w:ascii="Times New Roman" w:hAnsi="Times New Roman" w:cs="Times New Roman"/>
            <w:bCs/>
            <w:i/>
            <w:iCs/>
            <w:lang w:val="en-US"/>
          </w:rPr>
          <w:t xml:space="preserve">based on </w:t>
        </w:r>
      </w:ins>
      <w:ins w:id="75" w:author="Parks, Robbie M" w:date="2022-03-10T14:46:00Z">
        <w:r w:rsidRPr="000B31F3">
          <w:rPr>
            <w:rFonts w:ascii="Times New Roman" w:hAnsi="Times New Roman" w:cs="Times New Roman"/>
            <w:bCs/>
            <w:i/>
            <w:iCs/>
            <w:lang w:val="en-US"/>
          </w:rPr>
          <w:t>as close as possible to</w:t>
        </w:r>
      </w:ins>
      <w:ins w:id="76" w:author="Parks, Robbie M" w:date="2022-03-01T15:01:00Z">
        <w:r w:rsidRPr="000B31F3">
          <w:rPr>
            <w:rFonts w:ascii="Times New Roman" w:hAnsi="Times New Roman" w:cs="Times New Roman"/>
            <w:bCs/>
            <w:i/>
            <w:iCs/>
            <w:lang w:val="en-US"/>
          </w:rPr>
          <w:t xml:space="preserve"> index date </w:t>
        </w:r>
      </w:ins>
      <w:r w:rsidRPr="000B31F3">
        <w:rPr>
          <w:rFonts w:ascii="Times New Roman" w:hAnsi="Times New Roman" w:cs="Times New Roman"/>
          <w:bCs/>
          <w:i/>
          <w:iCs/>
          <w:lang w:val="en-US"/>
        </w:rPr>
        <w:t>to account for potential confounding bias</w:t>
      </w:r>
      <w:ins w:id="77" w:author="Parks, Robbie M" w:date="2022-02-08T16:18:00Z">
        <w:r w:rsidRPr="000B31F3">
          <w:rPr>
            <w:rFonts w:ascii="Times New Roman" w:hAnsi="Times New Roman" w:cs="Times New Roman"/>
            <w:bCs/>
            <w:i/>
            <w:iCs/>
            <w:lang w:val="en-US"/>
          </w:rPr>
          <w:t>, i</w:t>
        </w:r>
      </w:ins>
      <w:ins w:id="78" w:author="Parks, Robbie M" w:date="2022-02-08T16:19:00Z">
        <w:r w:rsidRPr="000B31F3">
          <w:rPr>
            <w:rFonts w:ascii="Times New Roman" w:hAnsi="Times New Roman" w:cs="Times New Roman"/>
            <w:bCs/>
            <w:i/>
            <w:iCs/>
            <w:lang w:val="en-US"/>
          </w:rPr>
          <w:t xml:space="preserve">ncluding </w:t>
        </w:r>
      </w:ins>
      <w:ins w:id="79" w:author="Parks, Robbie M" w:date="2022-03-01T14:40:00Z">
        <w:r w:rsidRPr="000B31F3">
          <w:rPr>
            <w:rFonts w:ascii="Times New Roman" w:hAnsi="Times New Roman" w:cs="Times New Roman"/>
            <w:bCs/>
            <w:i/>
            <w:iCs/>
            <w:lang w:val="en-US"/>
          </w:rPr>
          <w:t xml:space="preserve">household </w:t>
        </w:r>
      </w:ins>
      <w:ins w:id="80" w:author="Parks, Robbie M" w:date="2022-02-08T16:19:00Z">
        <w:r w:rsidRPr="000B31F3">
          <w:rPr>
            <w:rFonts w:ascii="Times New Roman" w:hAnsi="Times New Roman" w:cs="Times New Roman"/>
            <w:bCs/>
            <w:i/>
            <w:iCs/>
            <w:lang w:val="en-US"/>
          </w:rPr>
          <w:t>socioeconomic status (SES)</w:t>
        </w:r>
      </w:ins>
      <w:ins w:id="81" w:author="Parks, Robbie M" w:date="2022-03-10T14:46:00Z">
        <w:r w:rsidRPr="000B31F3">
          <w:rPr>
            <w:rFonts w:ascii="Times New Roman" w:hAnsi="Times New Roman" w:cs="Times New Roman"/>
            <w:bCs/>
            <w:i/>
            <w:iCs/>
            <w:lang w:val="en-US"/>
          </w:rPr>
          <w:t xml:space="preserve"> based on last-reported job title</w:t>
        </w:r>
      </w:ins>
      <w:ins w:id="82" w:author="Parks, Robbie M" w:date="2022-03-10T14:54:00Z">
        <w:r w:rsidRPr="000B31F3">
          <w:rPr>
            <w:rFonts w:ascii="Times New Roman" w:hAnsi="Times New Roman" w:cs="Times New Roman"/>
            <w:bCs/>
            <w:i/>
            <w:iCs/>
            <w:lang w:val="en-US"/>
          </w:rPr>
          <w:t xml:space="preserve"> at index date</w:t>
        </w:r>
      </w:ins>
      <w:ins w:id="83" w:author="Parks, Robbie M" w:date="2022-03-10T14:46:00Z">
        <w:r w:rsidRPr="000B31F3">
          <w:rPr>
            <w:rFonts w:ascii="Times New Roman" w:hAnsi="Times New Roman" w:cs="Times New Roman"/>
            <w:bCs/>
            <w:i/>
            <w:iCs/>
            <w:lang w:val="en-US"/>
          </w:rPr>
          <w:t>;</w:t>
        </w:r>
      </w:ins>
      <w:ins w:id="84" w:author="Parks, Robbie M" w:date="2022-02-08T16:19:00Z">
        <w:r w:rsidRPr="000B31F3">
          <w:rPr>
            <w:rFonts w:ascii="Times New Roman" w:hAnsi="Times New Roman" w:cs="Times New Roman"/>
            <w:bCs/>
            <w:i/>
            <w:iCs/>
            <w:lang w:val="en-US"/>
          </w:rPr>
          <w:t xml:space="preserve"> civil status</w:t>
        </w:r>
      </w:ins>
      <w:ins w:id="85" w:author="Parks, Robbie M" w:date="2022-03-10T14:54:00Z">
        <w:r w:rsidRPr="000B31F3">
          <w:rPr>
            <w:rFonts w:ascii="Times New Roman" w:hAnsi="Times New Roman" w:cs="Times New Roman"/>
            <w:bCs/>
            <w:i/>
            <w:iCs/>
            <w:lang w:val="en-US"/>
          </w:rPr>
          <w:t xml:space="preserve"> at index date</w:t>
        </w:r>
      </w:ins>
      <w:ins w:id="86" w:author="Parks, Robbie M" w:date="2022-02-08T16:19:00Z">
        <w:r w:rsidRPr="000B31F3">
          <w:rPr>
            <w:rFonts w:ascii="Times New Roman" w:hAnsi="Times New Roman" w:cs="Times New Roman"/>
            <w:bCs/>
            <w:i/>
            <w:iCs/>
            <w:lang w:val="en-US"/>
          </w:rPr>
          <w:t xml:space="preserve">, </w:t>
        </w:r>
      </w:ins>
      <w:ins w:id="87" w:author="Parks, Robbie M" w:date="2022-02-08T16:20:00Z">
        <w:r w:rsidRPr="000B31F3">
          <w:rPr>
            <w:rFonts w:ascii="Times New Roman" w:hAnsi="Times New Roman" w:cs="Times New Roman"/>
            <w:bCs/>
            <w:i/>
            <w:iCs/>
            <w:lang w:val="en-US"/>
          </w:rPr>
          <w:t>last report</w:t>
        </w:r>
      </w:ins>
      <w:ins w:id="88" w:author="Parks, Robbie M" w:date="2022-02-08T16:24:00Z">
        <w:r w:rsidRPr="000B31F3">
          <w:rPr>
            <w:rFonts w:ascii="Times New Roman" w:hAnsi="Times New Roman" w:cs="Times New Roman"/>
            <w:bCs/>
            <w:i/>
            <w:iCs/>
            <w:lang w:val="en-US"/>
          </w:rPr>
          <w:t>ed</w:t>
        </w:r>
      </w:ins>
      <w:ins w:id="89" w:author="Parks, Robbie M" w:date="2022-02-08T16:20:00Z">
        <w:r w:rsidRPr="000B31F3">
          <w:rPr>
            <w:rFonts w:ascii="Times New Roman" w:hAnsi="Times New Roman" w:cs="Times New Roman"/>
            <w:bCs/>
            <w:i/>
            <w:iCs/>
            <w:lang w:val="en-US"/>
          </w:rPr>
          <w:t xml:space="preserve"> place of residence</w:t>
        </w:r>
      </w:ins>
      <w:ins w:id="90" w:author="Parks, Robbie M" w:date="2022-03-10T14:54:00Z">
        <w:r w:rsidRPr="000B31F3">
          <w:rPr>
            <w:rFonts w:ascii="Times New Roman" w:hAnsi="Times New Roman" w:cs="Times New Roman"/>
            <w:bCs/>
            <w:i/>
            <w:iCs/>
            <w:lang w:val="en-US"/>
          </w:rPr>
          <w:t xml:space="preserve"> at index date</w:t>
        </w:r>
      </w:ins>
      <w:ins w:id="91" w:author="Parks, Robbie M" w:date="2022-02-08T16:24:00Z">
        <w:r w:rsidRPr="000B31F3">
          <w:rPr>
            <w:rFonts w:ascii="Times New Roman" w:hAnsi="Times New Roman" w:cs="Times New Roman"/>
            <w:bCs/>
            <w:i/>
            <w:iCs/>
            <w:lang w:val="en-US"/>
          </w:rPr>
          <w:t>,</w:t>
        </w:r>
      </w:ins>
      <w:ins w:id="92" w:author="Parks, Robbie M" w:date="2022-02-08T16:20:00Z">
        <w:r w:rsidRPr="000B31F3">
          <w:rPr>
            <w:rFonts w:ascii="Times New Roman" w:hAnsi="Times New Roman" w:cs="Times New Roman"/>
            <w:bCs/>
            <w:i/>
            <w:iCs/>
            <w:lang w:val="en-US"/>
          </w:rPr>
          <w:t xml:space="preserve"> and place of birth</w:t>
        </w:r>
      </w:ins>
      <w:r w:rsidRPr="000B31F3">
        <w:rPr>
          <w:rFonts w:ascii="Times New Roman" w:hAnsi="Times New Roman" w:cs="Times New Roman"/>
          <w:bCs/>
          <w:i/>
          <w:iCs/>
          <w:lang w:val="en-US"/>
        </w:rPr>
        <w:t xml:space="preserve">. We used a five-category individual-level </w:t>
      </w:r>
      <w:del w:id="93" w:author="Parks, Robbie M" w:date="2022-02-08T16:19:00Z">
        <w:r w:rsidRPr="000B31F3" w:rsidDel="00662A4B">
          <w:rPr>
            <w:rFonts w:ascii="Times New Roman" w:hAnsi="Times New Roman" w:cs="Times New Roman"/>
            <w:bCs/>
            <w:i/>
            <w:iCs/>
            <w:lang w:val="en-US"/>
          </w:rPr>
          <w:delText>socioeconomic status (</w:delText>
        </w:r>
      </w:del>
      <w:r w:rsidRPr="000B31F3">
        <w:rPr>
          <w:rFonts w:ascii="Times New Roman" w:hAnsi="Times New Roman" w:cs="Times New Roman"/>
          <w:bCs/>
          <w:i/>
          <w:iCs/>
          <w:lang w:val="en-US"/>
        </w:rPr>
        <w:t>SES</w:t>
      </w:r>
      <w:del w:id="94" w:author="Parks, Robbie M" w:date="2022-02-08T16:19:00Z">
        <w:r w:rsidRPr="000B31F3" w:rsidDel="00662A4B">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definition developed by the Danish Institute of Social Sciences, based on job titles from income tax forms, which </w:t>
      </w:r>
      <w:ins w:id="95" w:author="Parks, Robbie M" w:date="2022-02-10T14:35:00Z">
        <w:r w:rsidRPr="000B31F3">
          <w:rPr>
            <w:rFonts w:ascii="Times New Roman" w:hAnsi="Times New Roman" w:cs="Times New Roman"/>
            <w:bCs/>
            <w:i/>
            <w:iCs/>
            <w:lang w:val="en-US"/>
          </w:rPr>
          <w:t xml:space="preserve">has been shown as </w:t>
        </w:r>
      </w:ins>
      <w:del w:id="96" w:author="Parks, Robbie M" w:date="2022-02-10T14:34:00Z">
        <w:r w:rsidRPr="000B31F3" w:rsidDel="008723E5">
          <w:rPr>
            <w:rFonts w:ascii="Times New Roman" w:hAnsi="Times New Roman" w:cs="Times New Roman"/>
            <w:bCs/>
            <w:i/>
            <w:iCs/>
            <w:lang w:val="en-US"/>
          </w:rPr>
          <w:delText>we have shown as having</w:delText>
        </w:r>
      </w:del>
      <w:ins w:id="97" w:author="Parks, Robbie M" w:date="2022-02-10T14:35:00Z">
        <w:r w:rsidRPr="000B31F3">
          <w:rPr>
            <w:rFonts w:ascii="Times New Roman" w:hAnsi="Times New Roman" w:cs="Times New Roman"/>
            <w:bCs/>
            <w:i/>
            <w:iCs/>
            <w:lang w:val="en-US"/>
          </w:rPr>
          <w:t>having</w:t>
        </w:r>
      </w:ins>
      <w:r w:rsidRPr="000B31F3">
        <w:rPr>
          <w:rFonts w:ascii="Times New Roman" w:hAnsi="Times New Roman" w:cs="Times New Roman"/>
          <w:bCs/>
          <w:i/>
          <w:iCs/>
          <w:lang w:val="en-US"/>
        </w:rPr>
        <w:t xml:space="preserve"> an association with ALS diagnosis in Denmark</w:t>
      </w:r>
      <w:ins w:id="98" w:author="Parks, Robbie M" w:date="2022-03-01T14:40:00Z">
        <w:r w:rsidRPr="000B31F3">
          <w:rPr>
            <w:rFonts w:ascii="Times New Roman" w:hAnsi="Times New Roman" w:cs="Times New Roman"/>
            <w:bCs/>
            <w:i/>
            <w:iCs/>
            <w:lang w:val="en-US"/>
          </w:rPr>
          <w:t>,</w:t>
        </w:r>
      </w:ins>
      <w:del w:id="99"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61</w:t>
      </w:r>
      <w:r w:rsidRPr="000B31F3">
        <w:rPr>
          <w:rFonts w:ascii="Times New Roman" w:hAnsi="Times New Roman" w:cs="Times New Roman"/>
          <w:bCs/>
          <w:i/>
          <w:iCs/>
          <w:lang w:val="en-US"/>
        </w:rPr>
        <w:fldChar w:fldCharType="end"/>
      </w:r>
      <w:ins w:id="100" w:author="Parks, Robbie M" w:date="2022-03-01T14:40:00Z">
        <w:r w:rsidRPr="000B31F3">
          <w:rPr>
            <w:rFonts w:ascii="Times New Roman" w:hAnsi="Times New Roman" w:cs="Times New Roman"/>
            <w:bCs/>
            <w:i/>
            <w:iCs/>
            <w:lang w:val="en-US"/>
          </w:rPr>
          <w:t xml:space="preserve"> as well as how quickly one is identified as having ALS in the Danish </w:t>
        </w:r>
      </w:ins>
      <w:ins w:id="101" w:author="Parks, Robbie M" w:date="2022-03-01T14:41:00Z">
        <w:r w:rsidRPr="000B31F3">
          <w:rPr>
            <w:rFonts w:ascii="Times New Roman" w:hAnsi="Times New Roman" w:cs="Times New Roman"/>
            <w:bCs/>
            <w:i/>
            <w:iCs/>
            <w:lang w:val="en-US"/>
          </w:rPr>
          <w:t>Civil Registration System.</w:t>
        </w:r>
      </w:ins>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62</w:t>
      </w:r>
      <w:r w:rsidRPr="000B31F3">
        <w:rPr>
          <w:rFonts w:ascii="Times New Roman" w:hAnsi="Times New Roman" w:cs="Times New Roman"/>
          <w:bCs/>
          <w:i/>
          <w:iCs/>
          <w:lang w:val="en-US"/>
        </w:rPr>
        <w:fldChar w:fldCharType="end"/>
      </w:r>
      <w:del w:id="102"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proofErr w:type="spellStart"/>
      <w:ins w:id="103" w:author="Parks, Robbie M" w:date="2022-03-05T17:43:00Z">
        <w:r w:rsidRPr="000B31F3">
          <w:rPr>
            <w:rFonts w:ascii="Times New Roman" w:hAnsi="Times New Roman" w:cs="Times New Roman"/>
            <w:bCs/>
            <w:i/>
            <w:iCs/>
            <w:lang w:val="en-US"/>
          </w:rPr>
          <w:t>unspecialised</w:t>
        </w:r>
      </w:ins>
      <w:proofErr w:type="spellEnd"/>
      <w:r w:rsidRPr="000B31F3">
        <w:rPr>
          <w:rFonts w:ascii="Times New Roman" w:hAnsi="Times New Roman" w:cs="Times New Roman"/>
          <w:bCs/>
          <w:i/>
          <w:iCs/>
          <w:lang w:val="en-US"/>
        </w:rPr>
        <w:t xml:space="preserve"> workers</w:t>
      </w:r>
      <w:ins w:id="104" w:author="Parks, Robbie M" w:date="2022-03-01T15:22:00Z">
        <w:r w:rsidRPr="000B31F3">
          <w:rPr>
            <w:rFonts w:ascii="Times New Roman" w:hAnsi="Times New Roman" w:cs="Times New Roman"/>
            <w:bCs/>
            <w:i/>
            <w:iCs/>
            <w:lang w:val="en-US"/>
          </w:rPr>
          <w:t xml:space="preserve"> such as entry-level positions within food and retail environments</w:t>
        </w:r>
      </w:ins>
      <w:r w:rsidRPr="000B31F3">
        <w:rPr>
          <w:rFonts w:ascii="Times New Roman" w:hAnsi="Times New Roman" w:cs="Times New Roman"/>
          <w:bCs/>
          <w:i/>
          <w:iCs/>
          <w:lang w:val="en-US"/>
        </w:rPr>
        <w:t xml:space="preserve">. We included a group for participants who were </w:t>
      </w:r>
      <w:del w:id="105" w:author="Parks, Robbie M" w:date="2022-02-10T14:41:00Z">
        <w:r w:rsidRPr="000B31F3" w:rsidDel="00177537">
          <w:rPr>
            <w:rFonts w:ascii="Times New Roman" w:hAnsi="Times New Roman" w:cs="Times New Roman"/>
            <w:bCs/>
            <w:i/>
            <w:iCs/>
            <w:lang w:val="en-US"/>
          </w:rPr>
          <w:delText>unemployed or unclassified</w:delText>
        </w:r>
      </w:del>
      <w:ins w:id="106" w:author="Parks, Robbie M" w:date="2022-02-10T14:41:00Z">
        <w:r w:rsidRPr="000B31F3">
          <w:rPr>
            <w:rFonts w:ascii="Times New Roman" w:hAnsi="Times New Roman" w:cs="Times New Roman"/>
            <w:bCs/>
            <w:i/>
            <w:iCs/>
            <w:lang w:val="en-US"/>
          </w:rPr>
          <w:t>unknown</w:t>
        </w:r>
      </w:ins>
      <w:r w:rsidRPr="000B31F3">
        <w:rPr>
          <w:rFonts w:ascii="Times New Roman" w:hAnsi="Times New Roman" w:cs="Times New Roman"/>
          <w:bCs/>
          <w:i/>
          <w:iCs/>
          <w:lang w:val="en-US"/>
        </w:rPr>
        <w:t xml:space="preserve"> (group 9). For each married participant, we used the higher of the couple’s individual SES categories, where available. We also used information on civil status (never married, married, divorced, widowed)</w:t>
      </w:r>
      <w:ins w:id="107" w:author="Parks, Robbie M" w:date="2022-03-01T10:55:00Z">
        <w:r w:rsidRPr="000B31F3">
          <w:rPr>
            <w:rFonts w:ascii="Times New Roman" w:hAnsi="Times New Roman" w:cs="Times New Roman"/>
            <w:bCs/>
            <w:i/>
            <w:iCs/>
            <w:lang w:val="en-US"/>
          </w:rPr>
          <w:t xml:space="preserve"> due to the influence that a spouse has on visiting a family physician</w:t>
        </w:r>
      </w:ins>
      <w:r w:rsidRPr="000B31F3">
        <w:rPr>
          <w:rFonts w:ascii="Times New Roman" w:hAnsi="Times New Roman" w:cs="Times New Roman"/>
          <w:bCs/>
          <w:i/>
          <w:iCs/>
          <w:lang w:val="en-US"/>
        </w:rPr>
        <w:t>,</w:t>
      </w:r>
      <w:ins w:id="108" w:author="Parks, Robbie M" w:date="2022-03-01T10:56: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09" w:author="Parks, Robbie M" w:date="2022-03-01T10:56: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63</w:t>
      </w:r>
      <w:ins w:id="110" w:author="Parks, Robbie M" w:date="2022-03-01T10:56: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last reported place of residence from postcode (Greater Copenhagen, big cities of Denmark, rest of </w:t>
      </w:r>
      <w:r w:rsidRPr="000B31F3">
        <w:rPr>
          <w:rFonts w:ascii="Times New Roman" w:hAnsi="Times New Roman" w:cs="Times New Roman"/>
          <w:bCs/>
          <w:i/>
          <w:iCs/>
          <w:lang w:val="en-US"/>
        </w:rPr>
        <w:lastRenderedPageBreak/>
        <w:t>Denmark, Greenland)</w:t>
      </w:r>
      <w:ins w:id="111" w:author="Parks, Robbie M" w:date="2022-03-01T10:57:00Z">
        <w:r w:rsidRPr="000B31F3">
          <w:rPr>
            <w:rFonts w:ascii="Times New Roman" w:hAnsi="Times New Roman" w:cs="Times New Roman"/>
            <w:bCs/>
            <w:i/>
            <w:iCs/>
            <w:lang w:val="en-US"/>
          </w:rPr>
          <w:t xml:space="preserve"> to account for various local environmental and behavioral stressors,</w:t>
        </w:r>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12" w:author="Parks, Robbie M" w:date="2022-03-01T10:57: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7</w:t>
      </w:r>
      <w:ins w:id="113" w:author="Parks, Robbie M" w:date="2022-03-01T10:57: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114" w:author="Parks, Robbie M" w:date="2022-03-01T11:00:00Z">
        <w:r w:rsidRPr="000B31F3">
          <w:rPr>
            <w:rFonts w:ascii="Times New Roman" w:hAnsi="Times New Roman" w:cs="Times New Roman"/>
            <w:bCs/>
            <w:i/>
            <w:iCs/>
            <w:lang w:val="en-US"/>
          </w:rPr>
          <w:t>, which may have an impact on the probability of developing ALS</w:t>
        </w:r>
      </w:ins>
      <w:r w:rsidRPr="000B31F3">
        <w:rPr>
          <w:rFonts w:ascii="Times New Roman" w:hAnsi="Times New Roman" w:cs="Times New Roman"/>
          <w:bCs/>
          <w:i/>
          <w:iCs/>
          <w:lang w:val="en-US"/>
        </w:rPr>
        <w:t>.</w:t>
      </w:r>
      <w:ins w:id="115" w:author="Parks, Robbie M" w:date="2022-03-01T11:01: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16" w:author="Parks, Robbie M" w:date="2022-03-01T11:01: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64</w:t>
      </w:r>
      <w:ins w:id="117" w:author="Parks, Robbie M" w:date="2022-03-01T11:01: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w:t>
      </w:r>
      <w:ins w:id="118" w:author="Parks, Robbie M" w:date="2022-03-01T11:02:00Z">
        <w:r w:rsidRPr="000B31F3">
          <w:rPr>
            <w:rFonts w:ascii="Times New Roman" w:hAnsi="Times New Roman" w:cs="Times New Roman"/>
            <w:bCs/>
            <w:i/>
            <w:iCs/>
            <w:lang w:val="en-US"/>
          </w:rPr>
          <w:t>Ultimately</w:t>
        </w:r>
      </w:ins>
      <w:ins w:id="119" w:author="Parks, Robbie M" w:date="2022-03-01T11:03:00Z">
        <w:r w:rsidRPr="000B31F3">
          <w:rPr>
            <w:rFonts w:ascii="Times New Roman" w:hAnsi="Times New Roman" w:cs="Times New Roman"/>
            <w:bCs/>
            <w:i/>
            <w:iCs/>
            <w:lang w:val="en-US"/>
          </w:rPr>
          <w:t>, we were limited by what was available in the Danish Civil Registration System.</w:t>
        </w:r>
      </w:ins>
    </w:p>
    <w:p w14:paraId="5A8AB933" w14:textId="4C945D9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22364412" w:rsidR="00766DF0" w:rsidRDefault="00766DF0" w:rsidP="00B45B6C">
      <w:pPr>
        <w:jc w:val="both"/>
        <w:rPr>
          <w:rFonts w:ascii="Times New Roman" w:hAnsi="Times New Roman" w:cs="Times New Roman"/>
          <w:i/>
          <w:iCs/>
          <w:lang w:val="en-US"/>
        </w:rPr>
      </w:pPr>
      <w:r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766DF0">
        <w:rPr>
          <w:rFonts w:ascii="Times New Roman" w:hAnsi="Times New Roman" w:cs="Times New Roman"/>
          <w:i/>
          <w:iCs/>
          <w:lang w:val="en-US"/>
        </w:rPr>
        <w:t xml:space="preserve"> exposures in the model</w:t>
      </w:r>
      <w:ins w:id="120" w:author="Parks, Robbie M" w:date="2022-03-01T11:09:00Z">
        <w:r w:rsidRPr="00766DF0">
          <w:rPr>
            <w:rFonts w:ascii="Times New Roman" w:hAnsi="Times New Roman" w:cs="Times New Roman"/>
            <w:i/>
            <w:iCs/>
            <w:lang w:val="en-US"/>
          </w:rPr>
          <w:t>, as ozone concentrations have been associated with many adverse health outcomes</w:t>
        </w:r>
      </w:ins>
      <w:r w:rsidRPr="00766DF0">
        <w:rPr>
          <w:rFonts w:ascii="Times New Roman" w:hAnsi="Times New Roman" w:cs="Times New Roman"/>
          <w:i/>
          <w:iCs/>
          <w:lang w:val="en-US"/>
        </w:rPr>
        <w:t>,</w:t>
      </w:r>
      <w:ins w:id="121" w:author="Parks, Robbie M" w:date="2022-03-01T11:09:00Z">
        <w:r w:rsidRPr="00766DF0">
          <w:rPr>
            <w:rFonts w:ascii="Times New Roman" w:hAnsi="Times New Roman" w:cs="Times New Roman"/>
            <w:i/>
            <w:iCs/>
            <w:lang w:val="en-US"/>
          </w:rPr>
          <w:fldChar w:fldCharType="begin"/>
        </w:r>
      </w:ins>
      <w:r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22" w:author="Parks, Robbie M" w:date="2022-03-01T11:09:00Z">
        <w:r w:rsidRPr="00766DF0">
          <w:rPr>
            <w:rFonts w:ascii="Times New Roman" w:hAnsi="Times New Roman" w:cs="Times New Roman"/>
            <w:i/>
            <w:iCs/>
            <w:lang w:val="en-US"/>
          </w:rPr>
          <w:fldChar w:fldCharType="separate"/>
        </w:r>
      </w:ins>
      <w:r w:rsidRPr="00766DF0">
        <w:rPr>
          <w:rFonts w:ascii="Times New Roman" w:hAnsi="Times New Roman" w:cs="Times New Roman"/>
          <w:i/>
          <w:iCs/>
          <w:vertAlign w:val="superscript"/>
          <w:lang w:val="en-US"/>
        </w:rPr>
        <w:t>69</w:t>
      </w:r>
      <w:ins w:id="123" w:author="Parks, Robbie M" w:date="2022-03-01T11:09:00Z">
        <w:r w:rsidRPr="00766DF0">
          <w:rPr>
            <w:rFonts w:ascii="Times New Roman" w:hAnsi="Times New Roman" w:cs="Times New Roman"/>
            <w:i/>
            <w:iCs/>
            <w:lang w:val="en-US"/>
          </w:rPr>
          <w:fldChar w:fldCharType="end"/>
        </w:r>
      </w:ins>
      <w:r>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24"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25"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26" w:author="Parks, Robbie M" w:date="2022-03-01T11:27:00Z">
        <w:r w:rsidRPr="00661675">
          <w:rPr>
            <w:rFonts w:ascii="Times New Roman" w:hAnsi="Times New Roman" w:cs="Times New Roman"/>
            <w:i/>
            <w:iCs/>
            <w:lang w:val="en-US"/>
          </w:rPr>
          <w:t xml:space="preserve">the weakly-informative prior </w:t>
        </w:r>
      </w:ins>
      <w:proofErr w:type="spellStart"/>
      <w:r w:rsidRPr="00661675">
        <w:rPr>
          <w:rFonts w:ascii="Times New Roman" w:hAnsi="Times New Roman" w:cs="Times New Roman"/>
          <w:i/>
          <w:iCs/>
          <w:lang w:val="en-US"/>
        </w:rPr>
        <w:t>LKJCorr</w:t>
      </w:r>
      <w:proofErr w:type="spellEnd"/>
      <w:r w:rsidRPr="00661675">
        <w:rPr>
          <w:rFonts w:ascii="Times New Roman" w:hAnsi="Times New Roman" w:cs="Times New Roman"/>
          <w:i/>
          <w:iCs/>
          <w:lang w:val="en-US"/>
        </w:rPr>
        <w:t>(1).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23BC48D6" w14:textId="77777777" w:rsidR="000F3E12" w:rsidRDefault="000F3E12" w:rsidP="00B45B6C">
      <w:pPr>
        <w:jc w:val="both"/>
        <w:rPr>
          <w:rFonts w:ascii="Times New Roman" w:hAnsi="Times New Roman" w:cs="Times New Roman"/>
          <w:bCs/>
          <w:i/>
          <w:iCs/>
          <w:lang w:val="en-US"/>
        </w:rPr>
      </w:pPr>
      <w:r w:rsidRPr="000F3E12">
        <w:rPr>
          <w:rFonts w:ascii="Times New Roman" w:hAnsi="Times New Roman" w:cs="Times New Roman"/>
          <w:bCs/>
          <w:i/>
          <w:iCs/>
          <w:lang w:val="en-US"/>
        </w:rPr>
        <w:lastRenderedPageBreak/>
        <w:t>For the main results, we present 5-year average exposure associations</w:t>
      </w:r>
      <w:ins w:id="127" w:author="Parks, Robbie M" w:date="2022-03-01T11:30:00Z">
        <w:r w:rsidRPr="000F3E12">
          <w:rPr>
            <w:rFonts w:ascii="Times New Roman" w:hAnsi="Times New Roman" w:cs="Times New Roman"/>
            <w:bCs/>
            <w:i/>
            <w:iCs/>
            <w:lang w:val="en-US"/>
          </w:rPr>
          <w:t xml:space="preserve"> as a </w:t>
        </w:r>
      </w:ins>
      <w:ins w:id="128" w:author="Parks, Robbie M" w:date="2022-03-10T15:10:00Z">
        <w:r w:rsidRPr="000F3E12">
          <w:rPr>
            <w:rFonts w:ascii="Times New Roman" w:hAnsi="Times New Roman" w:cs="Times New Roman"/>
            <w:bCs/>
            <w:i/>
            <w:iCs/>
            <w:lang w:val="en-US"/>
          </w:rPr>
          <w:t>parsimonious representation of</w:t>
        </w:r>
      </w:ins>
      <w:ins w:id="129" w:author="Parks, Robbie M" w:date="2022-03-01T11:30:00Z">
        <w:r w:rsidRPr="000F3E12">
          <w:rPr>
            <w:rFonts w:ascii="Times New Roman" w:hAnsi="Times New Roman" w:cs="Times New Roman"/>
            <w:bCs/>
            <w:i/>
            <w:iCs/>
            <w:lang w:val="en-US"/>
          </w:rPr>
          <w:t xml:space="preserve"> </w:t>
        </w:r>
      </w:ins>
      <w:ins w:id="130" w:author="Parks, Robbie M" w:date="2022-03-01T11:31:00Z">
        <w:r w:rsidRPr="000F3E12">
          <w:rPr>
            <w:rFonts w:ascii="Times New Roman" w:hAnsi="Times New Roman" w:cs="Times New Roman"/>
            <w:bCs/>
            <w:i/>
            <w:iCs/>
            <w:lang w:val="en-US"/>
          </w:rPr>
          <w:t>most recent exposure as well as long-term concentration</w:t>
        </w:r>
      </w:ins>
      <w:r w:rsidRPr="000F3E12">
        <w:rPr>
          <w:rFonts w:ascii="Times New Roman" w:hAnsi="Times New Roman" w:cs="Times New Roman"/>
          <w:bCs/>
          <w:i/>
          <w:iCs/>
          <w:lang w:val="en-US"/>
        </w:rPr>
        <w:t>.</w:t>
      </w:r>
    </w:p>
    <w:p w14:paraId="383399C7" w14:textId="1BABAA9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121A697A"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w:t>
      </w:r>
      <w:r w:rsidR="00CD1DA5">
        <w:rPr>
          <w:rFonts w:ascii="Times New Roman" w:hAnsi="Times New Roman" w:cs="Times New Roman"/>
          <w:lang w:val="en-US"/>
        </w:rPr>
        <w:t>also</w:t>
      </w:r>
      <w:r w:rsidR="00DD2042">
        <w:rPr>
          <w:rFonts w:ascii="Times New Roman" w:hAnsi="Times New Roman" w:cs="Times New Roman"/>
          <w:lang w:val="en-US"/>
        </w:rPr>
        <w:t xml:space="preserve"> surprised by this result.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1F3C7515" w14:textId="77777777" w:rsidR="00CD1DA5" w:rsidRDefault="00CD1DA5" w:rsidP="00B45B6C">
      <w:pPr>
        <w:jc w:val="both"/>
        <w:rPr>
          <w:rFonts w:ascii="Times New Roman" w:hAnsi="Times New Roman" w:cs="Times New Roman"/>
          <w:i/>
          <w:iCs/>
          <w:lang w:val="en-US"/>
        </w:rPr>
      </w:pPr>
      <w:ins w:id="131" w:author="Parks, Robbie M" w:date="2022-03-10T15:01:00Z">
        <w:r w:rsidRPr="00A4425C">
          <w:rPr>
            <w:rFonts w:ascii="Times New Roman" w:hAnsi="Times New Roman" w:cs="Times New Roman"/>
            <w:i/>
            <w:iCs/>
            <w:lang w:val="en-US"/>
          </w:rPr>
          <w:t>Overall conclusions for the association between EC and ALS diagnosis would have been s</w:t>
        </w:r>
      </w:ins>
      <w:ins w:id="132" w:author="Parks, Robbie M" w:date="2022-03-10T15:02:00Z">
        <w:r w:rsidRPr="00A4425C">
          <w:rPr>
            <w:rFonts w:ascii="Times New Roman" w:hAnsi="Times New Roman" w:cs="Times New Roman"/>
            <w:i/>
            <w:iCs/>
            <w:lang w:val="en-US"/>
          </w:rPr>
          <w:t xml:space="preserve">imilar from the single- or multi-pollutant models. </w:t>
        </w:r>
      </w:ins>
      <w:ins w:id="133" w:author="Parks, Robbie M" w:date="2022-03-10T15:16:00Z">
        <w:r w:rsidRPr="00A4425C">
          <w:rPr>
            <w:rFonts w:ascii="Times New Roman" w:hAnsi="Times New Roman" w:cs="Times New Roman"/>
            <w:i/>
            <w:iCs/>
            <w:lang w:val="en-US"/>
          </w:rPr>
          <w:t xml:space="preserve">The inconsistent association for NOx and CO </w:t>
        </w:r>
      </w:ins>
      <w:ins w:id="134" w:author="Parks, Robbie M" w:date="2022-03-10T15:17:00Z">
        <w:r w:rsidRPr="00A4425C">
          <w:rPr>
            <w:rFonts w:ascii="Times New Roman" w:hAnsi="Times New Roman" w:cs="Times New Roman"/>
            <w:i/>
            <w:iCs/>
            <w:lang w:val="en-US"/>
          </w:rPr>
          <w:t xml:space="preserve">in the multi- and single-pollutant models suggest that the model may have had limited success </w:t>
        </w:r>
      </w:ins>
      <w:ins w:id="135" w:author="Parks, Robbie M" w:date="2022-03-10T15:18:00Z">
        <w:r w:rsidRPr="00A4425C">
          <w:rPr>
            <w:rFonts w:ascii="Times New Roman" w:hAnsi="Times New Roman" w:cs="Times New Roman"/>
            <w:i/>
            <w:iCs/>
            <w:lang w:val="en-US"/>
          </w:rPr>
          <w:t>identifying each single-pollutant’s association with ALS diagnosis</w:t>
        </w:r>
      </w:ins>
      <w:ins w:id="136" w:author="Parks, Robbie M" w:date="2022-03-10T15:17:00Z">
        <w:r w:rsidRPr="00A4425C">
          <w:rPr>
            <w:rFonts w:ascii="Times New Roman" w:hAnsi="Times New Roman" w:cs="Times New Roman"/>
            <w:i/>
            <w:iCs/>
            <w:lang w:val="en-US"/>
          </w:rPr>
          <w:t>. Nevertheless, t</w:t>
        </w:r>
      </w:ins>
      <w:ins w:id="137" w:author="Parks, Robbie M" w:date="2022-03-06T13:57:00Z">
        <w:r w:rsidRPr="00A4425C">
          <w:rPr>
            <w:rFonts w:ascii="Times New Roman" w:hAnsi="Times New Roman" w:cs="Times New Roman"/>
            <w:i/>
            <w:iCs/>
            <w:lang w:val="en-US"/>
          </w:rPr>
          <w:t>he consistency of the sign of the central estimate of EC</w:t>
        </w:r>
      </w:ins>
      <w:ins w:id="138" w:author="Parks, Robbie M" w:date="2022-03-06T13:58:00Z">
        <w:r w:rsidRPr="00A4425C">
          <w:rPr>
            <w:rFonts w:ascii="Times New Roman" w:hAnsi="Times New Roman" w:cs="Times New Roman"/>
            <w:i/>
            <w:iCs/>
            <w:lang w:val="en-US"/>
          </w:rPr>
          <w:t xml:space="preserve"> in all models suggests that EC may be a driver of the ALS and traffic-related pollutant association</w:t>
        </w:r>
      </w:ins>
      <w:ins w:id="139" w:author="Parks, Robbie M" w:date="2022-03-10T15:02:00Z">
        <w:r w:rsidRPr="00A4425C">
          <w:rPr>
            <w:rFonts w:ascii="Times New Roman" w:hAnsi="Times New Roman" w:cs="Times New Roman"/>
            <w:i/>
            <w:iCs/>
            <w:lang w:val="en-US"/>
          </w:rPr>
          <w:t>, though further analysis is required</w:t>
        </w:r>
      </w:ins>
      <w:ins w:id="140" w:author="Parks, Robbie M" w:date="2022-03-06T13:58:00Z">
        <w:r w:rsidRPr="00A4425C">
          <w:rPr>
            <w:rFonts w:ascii="Times New Roman" w:hAnsi="Times New Roman" w:cs="Times New Roman"/>
            <w:i/>
            <w:iCs/>
            <w:lang w:val="en-US"/>
          </w:rPr>
          <w:t>,</w:t>
        </w:r>
      </w:ins>
    </w:p>
    <w:p w14:paraId="310D396A" w14:textId="24CE73C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41" w:author="Parks, Robbie M" w:date="2022-03-01T11:39:00Z">
        <w:r w:rsidRPr="00377675">
          <w:rPr>
            <w:rFonts w:ascii="Times New Roman" w:hAnsi="Times New Roman" w:cs="Times New Roman"/>
            <w:bCs/>
            <w:i/>
            <w:iCs/>
            <w:lang w:val="en-US"/>
          </w:rPr>
          <w:t xml:space="preserve">, ranging from </w:t>
        </w:r>
      </w:ins>
      <w:ins w:id="142" w:author="Parks, Robbie M" w:date="2022-03-01T11:40:00Z">
        <w:r w:rsidRPr="00377675">
          <w:rPr>
            <w:rFonts w:ascii="Times New Roman" w:hAnsi="Times New Roman" w:cs="Times New Roman"/>
            <w:bCs/>
            <w:i/>
            <w:iCs/>
            <w:lang w:val="en-US"/>
          </w:rPr>
          <w:t>-</w:t>
        </w:r>
      </w:ins>
      <w:ins w:id="143" w:author="Parks, Robbie M" w:date="2022-03-01T11:39:00Z">
        <w:r w:rsidRPr="00377675">
          <w:rPr>
            <w:rFonts w:ascii="Times New Roman" w:hAnsi="Times New Roman" w:cs="Times New Roman"/>
            <w:bCs/>
            <w:i/>
            <w:iCs/>
            <w:lang w:val="en-US"/>
          </w:rPr>
          <w:t>0.</w:t>
        </w:r>
      </w:ins>
      <w:ins w:id="144" w:author="Parks, Robbie M" w:date="2022-03-01T11:40:00Z">
        <w:r w:rsidRPr="00377675">
          <w:rPr>
            <w:rFonts w:ascii="Times New Roman" w:hAnsi="Times New Roman" w:cs="Times New Roman"/>
            <w:bCs/>
            <w:i/>
            <w:iCs/>
            <w:lang w:val="en-US"/>
          </w:rPr>
          <w:t>58</w:t>
        </w:r>
      </w:ins>
      <w:ins w:id="145" w:author="Parks, Robbie M" w:date="2022-03-01T11:39:00Z">
        <w:r w:rsidRPr="00377675">
          <w:rPr>
            <w:rFonts w:ascii="Times New Roman" w:hAnsi="Times New Roman" w:cs="Times New Roman"/>
            <w:bCs/>
            <w:i/>
            <w:iCs/>
            <w:lang w:val="en-US"/>
          </w:rPr>
          <w:t xml:space="preserve"> to </w:t>
        </w:r>
      </w:ins>
      <w:ins w:id="146" w:author="Parks, Robbie M" w:date="2022-03-01T11:40:00Z">
        <w:r w:rsidRPr="00377675">
          <w:rPr>
            <w:rFonts w:ascii="Times New Roman" w:hAnsi="Times New Roman" w:cs="Times New Roman"/>
            <w:bCs/>
            <w:i/>
            <w:iCs/>
            <w:lang w:val="en-US"/>
          </w:rPr>
          <w:t>-</w:t>
        </w:r>
      </w:ins>
      <w:ins w:id="147" w:author="Parks, Robbie M" w:date="2022-03-01T11:39:00Z">
        <w:r w:rsidRPr="00377675">
          <w:rPr>
            <w:rFonts w:ascii="Times New Roman" w:hAnsi="Times New Roman" w:cs="Times New Roman"/>
            <w:bCs/>
            <w:i/>
            <w:iCs/>
            <w:lang w:val="en-US"/>
          </w:rPr>
          <w:t>0.</w:t>
        </w:r>
      </w:ins>
      <w:ins w:id="148"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49" w:author="Parks, Robbie M" w:date="2022-03-01T11:42:00Z">
        <w:r w:rsidRPr="00170F26">
          <w:rPr>
            <w:rFonts w:ascii="Times New Roman" w:hAnsi="Times New Roman" w:cs="Times New Roman"/>
            <w:i/>
            <w:iCs/>
            <w:lang w:val="en-US"/>
          </w:rPr>
          <w:t>A 50% probability means that it is as likely as not that the marginal is null</w:t>
        </w:r>
      </w:ins>
      <w:ins w:id="150"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51"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w:t>
      </w:r>
      <w:proofErr w:type="spellStart"/>
      <w:r w:rsidRPr="00CB73D5">
        <w:rPr>
          <w:rFonts w:ascii="Times New Roman" w:hAnsi="Times New Roman" w:cs="Times New Roman"/>
          <w:bCs/>
          <w:i/>
          <w:iCs/>
        </w:rPr>
        <w:t>eFigure</w:t>
      </w:r>
      <w:proofErr w:type="spellEnd"/>
      <w:r w:rsidRPr="00CB73D5">
        <w:rPr>
          <w:rFonts w:ascii="Times New Roman" w:hAnsi="Times New Roman" w:cs="Times New Roman"/>
          <w:bCs/>
          <w:i/>
          <w:iCs/>
        </w:rPr>
        <w:t xml:space="preserve"> 1</w:t>
      </w:r>
      <w:ins w:id="152" w:author="Parks, Robbie M" w:date="2022-02-08T16:37:00Z">
        <w:r w:rsidRPr="00CB73D5">
          <w:rPr>
            <w:rFonts w:ascii="Times New Roman" w:hAnsi="Times New Roman" w:cs="Times New Roman"/>
            <w:bCs/>
            <w:i/>
            <w:iCs/>
          </w:rPr>
          <w:t xml:space="preserve">; </w:t>
        </w:r>
      </w:ins>
      <w:ins w:id="153" w:author="Parks, Robbie M" w:date="2022-02-08T16:38:00Z">
        <w:r w:rsidRPr="00CB73D5">
          <w:rPr>
            <w:rFonts w:ascii="Times New Roman" w:hAnsi="Times New Roman" w:cs="Times New Roman"/>
            <w:bCs/>
            <w:i/>
            <w:iCs/>
          </w:rPr>
          <w:t xml:space="preserve">single traffic-related pollutant </w:t>
        </w:r>
      </w:ins>
      <w:ins w:id="154"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55" w:author="Parks, Robbie M" w:date="2022-02-08T16:48:00Z">
        <w:r w:rsidRPr="005F1738">
          <w:rPr>
            <w:rFonts w:ascii="Times New Roman" w:hAnsi="Times New Roman" w:cs="Times New Roman"/>
            <w:bCs/>
            <w:i/>
            <w:iCs/>
            <w:lang w:val="en-US"/>
          </w:rPr>
          <w:t xml:space="preserve"> joint </w:t>
        </w:r>
      </w:ins>
      <w:del w:id="156"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57"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58" w:author="Parks, Robbie M" w:date="2022-03-03T15:49:00Z">
        <w:r w:rsidRPr="005F1738">
          <w:rPr>
            <w:rFonts w:ascii="Times New Roman" w:hAnsi="Times New Roman" w:cs="Times New Roman"/>
            <w:bCs/>
            <w:i/>
            <w:iCs/>
            <w:lang w:val="en-US"/>
          </w:rPr>
          <w:t xml:space="preserve">with the clearest results for </w:t>
        </w:r>
      </w:ins>
      <w:del w:id="159"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60"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332A2303" w14:textId="6497CBEC" w:rsidR="0084762E" w:rsidRPr="0011140B" w:rsidRDefault="00BA64B4" w:rsidP="0084762E">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r w:rsidR="004B7143">
        <w:rPr>
          <w:rFonts w:ascii="Times New Roman" w:hAnsi="Times New Roman" w:cs="Times New Roman"/>
          <w:lang w:val="en-US"/>
        </w:rPr>
        <w:t xml:space="preserve"> </w:t>
      </w:r>
      <w:r w:rsidR="008D2DD8">
        <w:rPr>
          <w:rFonts w:ascii="Times New Roman" w:hAnsi="Times New Roman" w:cs="Times New Roman"/>
          <w:lang w:val="en-US"/>
        </w:rPr>
        <w:t xml:space="preserve">With </w:t>
      </w:r>
      <w:r w:rsidR="00CA6269">
        <w:rPr>
          <w:rFonts w:ascii="Times New Roman" w:hAnsi="Times New Roman" w:cs="Times New Roman"/>
          <w:lang w:val="en-US"/>
        </w:rPr>
        <w:t>this high collinearity in mind</w:t>
      </w:r>
      <w:r w:rsidR="008D2DD8">
        <w:rPr>
          <w:rFonts w:ascii="Times New Roman" w:hAnsi="Times New Roman" w:cs="Times New Roman"/>
          <w:lang w:val="en-US"/>
        </w:rPr>
        <w:t xml:space="preserve">, </w:t>
      </w:r>
      <w:r w:rsidR="00AC6E9B">
        <w:rPr>
          <w:rFonts w:ascii="Times New Roman" w:hAnsi="Times New Roman" w:cs="Times New Roman"/>
          <w:lang w:val="en-US"/>
        </w:rPr>
        <w:t>however, it is reassuring</w:t>
      </w:r>
      <w:r w:rsidR="00381754">
        <w:rPr>
          <w:rFonts w:ascii="Times New Roman" w:hAnsi="Times New Roman" w:cs="Times New Roman"/>
          <w:lang w:val="en-US"/>
        </w:rPr>
        <w:t xml:space="preserve"> that single-pollutant model associations for EC and NO</w:t>
      </w:r>
      <w:r w:rsidR="00381754" w:rsidRPr="00381754">
        <w:rPr>
          <w:rFonts w:ascii="Times New Roman" w:hAnsi="Times New Roman" w:cs="Times New Roman"/>
          <w:vertAlign w:val="subscript"/>
          <w:lang w:val="en-US"/>
        </w:rPr>
        <w:t>x</w:t>
      </w:r>
      <w:r w:rsidR="00381754">
        <w:rPr>
          <w:rFonts w:ascii="Times New Roman" w:hAnsi="Times New Roman" w:cs="Times New Roman"/>
          <w:lang w:val="en-US"/>
        </w:rPr>
        <w:t xml:space="preserve"> </w:t>
      </w:r>
      <w:r w:rsidR="003F12E0">
        <w:rPr>
          <w:rFonts w:ascii="Times New Roman" w:hAnsi="Times New Roman" w:cs="Times New Roman"/>
          <w:lang w:val="en-US"/>
        </w:rPr>
        <w:t>(</w:t>
      </w:r>
      <w:proofErr w:type="spellStart"/>
      <w:r w:rsidR="003F12E0">
        <w:rPr>
          <w:rFonts w:ascii="Times New Roman" w:hAnsi="Times New Roman" w:cs="Times New Roman"/>
          <w:lang w:val="en-US"/>
        </w:rPr>
        <w:t>eFigure</w:t>
      </w:r>
      <w:proofErr w:type="spellEnd"/>
      <w:r w:rsidR="003F12E0">
        <w:rPr>
          <w:rFonts w:ascii="Times New Roman" w:hAnsi="Times New Roman" w:cs="Times New Roman"/>
          <w:lang w:val="en-US"/>
        </w:rPr>
        <w:t xml:space="preserve"> 1; Models D and F) </w:t>
      </w:r>
      <w:r w:rsidR="00381754">
        <w:rPr>
          <w:rFonts w:ascii="Times New Roman" w:hAnsi="Times New Roman" w:cs="Times New Roman"/>
          <w:lang w:val="en-US"/>
        </w:rPr>
        <w:t xml:space="preserve">give </w:t>
      </w:r>
      <w:r w:rsidR="004D58CB">
        <w:rPr>
          <w:rFonts w:ascii="Times New Roman" w:hAnsi="Times New Roman" w:cs="Times New Roman"/>
          <w:lang w:val="en-US"/>
        </w:rPr>
        <w:t>similar results</w:t>
      </w:r>
      <w:r w:rsidR="00FA1150">
        <w:rPr>
          <w:rFonts w:ascii="Times New Roman" w:hAnsi="Times New Roman" w:cs="Times New Roman"/>
          <w:lang w:val="en-US"/>
        </w:rPr>
        <w:t>.</w:t>
      </w:r>
      <w:r w:rsidR="0084762E">
        <w:rPr>
          <w:rFonts w:ascii="Times New Roman" w:hAnsi="Times New Roman" w:cs="Times New Roman"/>
          <w:lang w:val="en-US"/>
        </w:rPr>
        <w:t xml:space="preserve"> We discuss that while the EC results were consistent, the NO</w:t>
      </w:r>
      <w:r w:rsidR="0084762E" w:rsidRPr="004B7143">
        <w:rPr>
          <w:rFonts w:ascii="Times New Roman" w:hAnsi="Times New Roman" w:cs="Times New Roman"/>
          <w:vertAlign w:val="subscript"/>
          <w:lang w:val="en-US"/>
        </w:rPr>
        <w:t>x</w:t>
      </w:r>
      <w:r w:rsidR="0084762E" w:rsidRPr="004B7143">
        <w:rPr>
          <w:rFonts w:ascii="Times New Roman" w:hAnsi="Times New Roman" w:cs="Times New Roman"/>
          <w:lang w:val="en-US"/>
        </w:rPr>
        <w:t xml:space="preserve"> </w:t>
      </w:r>
      <w:r w:rsidR="0084762E">
        <w:rPr>
          <w:rFonts w:ascii="Times New Roman" w:hAnsi="Times New Roman" w:cs="Times New Roman"/>
          <w:lang w:val="en-US"/>
        </w:rPr>
        <w:t>results were not in the revised manuscript, indicating</w:t>
      </w:r>
      <w:r w:rsidR="000544B8">
        <w:rPr>
          <w:rFonts w:ascii="Times New Roman" w:hAnsi="Times New Roman" w:cs="Times New Roman"/>
          <w:lang w:val="en-US"/>
        </w:rPr>
        <w:t xml:space="preserve"> that while this would indicate that EC is potentially driving the association,</w:t>
      </w:r>
      <w:r w:rsidR="0084762E">
        <w:rPr>
          <w:rFonts w:ascii="Times New Roman" w:hAnsi="Times New Roman" w:cs="Times New Roman"/>
          <w:lang w:val="en-US"/>
        </w:rPr>
        <w:t xml:space="preserve"> further work necessary </w:t>
      </w:r>
      <w:r w:rsidR="0084762E" w:rsidRPr="0011140B">
        <w:rPr>
          <w:rFonts w:ascii="Times New Roman" w:hAnsi="Times New Roman" w:cs="Times New Roman"/>
          <w:highlight w:val="yellow"/>
          <w:lang w:val="en-US"/>
        </w:rPr>
        <w:t>(P. XX, Lines XX-XX):</w:t>
      </w:r>
    </w:p>
    <w:p w14:paraId="728E05B9" w14:textId="77777777" w:rsidR="0084762E" w:rsidRPr="0011140B" w:rsidRDefault="0084762E" w:rsidP="0084762E">
      <w:pPr>
        <w:jc w:val="both"/>
        <w:rPr>
          <w:rFonts w:ascii="Times New Roman" w:hAnsi="Times New Roman" w:cs="Times New Roman"/>
          <w:lang w:val="en-US"/>
        </w:rPr>
      </w:pPr>
    </w:p>
    <w:p w14:paraId="4D7E9007" w14:textId="77777777" w:rsidR="0084762E" w:rsidRPr="00191545" w:rsidRDefault="0084762E" w:rsidP="0084762E">
      <w:pPr>
        <w:jc w:val="both"/>
        <w:rPr>
          <w:rFonts w:ascii="Times New Roman" w:hAnsi="Times New Roman" w:cs="Times New Roman"/>
          <w:i/>
          <w:iCs/>
          <w:lang w:val="en-US"/>
        </w:rPr>
      </w:pPr>
      <w:ins w:id="161" w:author="Parks, Robbie M" w:date="2022-03-10T15:16:00Z">
        <w:r w:rsidRPr="00191545">
          <w:rPr>
            <w:rFonts w:ascii="Times New Roman" w:hAnsi="Times New Roman" w:cs="Times New Roman"/>
            <w:i/>
            <w:iCs/>
            <w:lang w:val="en-US"/>
          </w:rPr>
          <w:t xml:space="preserve">The inconsistent association for NOx and CO </w:t>
        </w:r>
      </w:ins>
      <w:ins w:id="162" w:author="Parks, Robbie M" w:date="2022-03-10T15:17:00Z">
        <w:r w:rsidRPr="00191545">
          <w:rPr>
            <w:rFonts w:ascii="Times New Roman" w:hAnsi="Times New Roman" w:cs="Times New Roman"/>
            <w:i/>
            <w:iCs/>
            <w:lang w:val="en-US"/>
          </w:rPr>
          <w:t xml:space="preserve">in the multi- and single-pollutant models suggest that the model may have had limited success </w:t>
        </w:r>
      </w:ins>
      <w:ins w:id="163" w:author="Parks, Robbie M" w:date="2022-03-10T15:18:00Z">
        <w:r w:rsidRPr="00191545">
          <w:rPr>
            <w:rFonts w:ascii="Times New Roman" w:hAnsi="Times New Roman" w:cs="Times New Roman"/>
            <w:i/>
            <w:iCs/>
            <w:lang w:val="en-US"/>
          </w:rPr>
          <w:t>identifying each single-pollutant’s association with ALS diagnosis</w:t>
        </w:r>
      </w:ins>
      <w:ins w:id="164" w:author="Parks, Robbie M" w:date="2022-03-10T15:27:00Z">
        <w:r w:rsidRPr="00191545">
          <w:rPr>
            <w:rFonts w:ascii="Times New Roman" w:hAnsi="Times New Roman" w:cs="Times New Roman"/>
            <w:i/>
            <w:iCs/>
            <w:lang w:val="en-US"/>
          </w:rPr>
          <w:t xml:space="preserve"> due to the high level of co-linearity of traffic-related pollutants</w:t>
        </w:r>
      </w:ins>
      <w:ins w:id="165" w:author="Parks, Robbie M" w:date="2022-03-10T15:17:00Z">
        <w:r w:rsidRPr="00191545">
          <w:rPr>
            <w:rFonts w:ascii="Times New Roman" w:hAnsi="Times New Roman" w:cs="Times New Roman"/>
            <w:i/>
            <w:iCs/>
            <w:lang w:val="en-US"/>
          </w:rPr>
          <w:t>. Nevertheless, t</w:t>
        </w:r>
      </w:ins>
      <w:ins w:id="166" w:author="Parks, Robbie M" w:date="2022-03-06T13:57:00Z">
        <w:r w:rsidRPr="00191545">
          <w:rPr>
            <w:rFonts w:ascii="Times New Roman" w:hAnsi="Times New Roman" w:cs="Times New Roman"/>
            <w:i/>
            <w:iCs/>
            <w:lang w:val="en-US"/>
          </w:rPr>
          <w:t>he consistency of the sign of the central estimate of EC</w:t>
        </w:r>
      </w:ins>
      <w:ins w:id="167" w:author="Parks, Robbie M" w:date="2022-03-06T13:58:00Z">
        <w:r w:rsidRPr="00191545">
          <w:rPr>
            <w:rFonts w:ascii="Times New Roman" w:hAnsi="Times New Roman" w:cs="Times New Roman"/>
            <w:i/>
            <w:iCs/>
            <w:lang w:val="en-US"/>
          </w:rPr>
          <w:t xml:space="preserve"> in all models suggests that EC may be a driver of the ALS and traffic-related pollutant association</w:t>
        </w:r>
      </w:ins>
      <w:ins w:id="168" w:author="Parks, Robbie M" w:date="2022-03-10T15:02:00Z">
        <w:r w:rsidRPr="00191545">
          <w:rPr>
            <w:rFonts w:ascii="Times New Roman" w:hAnsi="Times New Roman" w:cs="Times New Roman"/>
            <w:i/>
            <w:iCs/>
            <w:lang w:val="en-US"/>
          </w:rPr>
          <w:t>, though further analysis is required</w:t>
        </w:r>
      </w:ins>
      <w:ins w:id="169" w:author="Parks, Robbie M" w:date="2022-03-06T13:58:00Z">
        <w:r w:rsidRPr="00191545">
          <w:rPr>
            <w:rFonts w:ascii="Times New Roman" w:hAnsi="Times New Roman" w:cs="Times New Roman"/>
            <w:i/>
            <w:iCs/>
            <w:lang w:val="en-US"/>
          </w:rPr>
          <w:t>,</w:t>
        </w:r>
      </w:ins>
      <w:ins w:id="170" w:author="Parks, Robbie M" w:date="2022-03-10T15:16:00Z">
        <w:r w:rsidRPr="00191545">
          <w:rPr>
            <w:rFonts w:ascii="Times New Roman" w:hAnsi="Times New Roman" w:cs="Times New Roman"/>
            <w:i/>
            <w:iCs/>
            <w:lang w:val="en-US"/>
          </w:rPr>
          <w:t xml:space="preserve"> </w:t>
        </w:r>
      </w:ins>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7C36B990" w14:textId="77777777" w:rsidR="00772D54" w:rsidRDefault="00772D54" w:rsidP="00B45B6C">
      <w:pPr>
        <w:jc w:val="both"/>
        <w:rPr>
          <w:rFonts w:ascii="Times New Roman" w:hAnsi="Times New Roman" w:cs="Times New Roman"/>
          <w:i/>
          <w:iCs/>
          <w:lang w:val="en-US"/>
        </w:rPr>
      </w:pPr>
      <w:r w:rsidRPr="003C2566">
        <w:rPr>
          <w:rFonts w:ascii="Times New Roman" w:hAnsi="Times New Roman" w:cs="Times New Roman"/>
          <w:bCs/>
          <w:i/>
          <w:iCs/>
          <w:lang w:val="en-US"/>
        </w:rPr>
        <w:t xml:space="preserve">EC exposure was more strongly associated with 1-year than for 5-/10-year average concentrations, which may indicate that the previous year </w:t>
      </w:r>
      <w:ins w:id="171" w:author="Parks, Robbie M" w:date="2022-03-01T11:57:00Z">
        <w:r w:rsidRPr="003C2566">
          <w:rPr>
            <w:rFonts w:ascii="Times New Roman" w:hAnsi="Times New Roman" w:cs="Times New Roman"/>
            <w:bCs/>
            <w:i/>
            <w:iCs/>
            <w:lang w:val="en-US"/>
          </w:rPr>
          <w:t xml:space="preserve">of exposure </w:t>
        </w:r>
      </w:ins>
      <w:r w:rsidRPr="003C2566">
        <w:rPr>
          <w:rFonts w:ascii="Times New Roman" w:hAnsi="Times New Roman" w:cs="Times New Roman"/>
          <w:bCs/>
          <w:i/>
          <w:iCs/>
          <w:lang w:val="en-US"/>
        </w:rPr>
        <w:t>may be the most relevant exposure window</w:t>
      </w:r>
      <w:ins w:id="172" w:author="Parks, Robbie M" w:date="2022-03-01T11:57:00Z">
        <w:r w:rsidRPr="003C2566">
          <w:rPr>
            <w:rFonts w:ascii="Times New Roman" w:hAnsi="Times New Roman" w:cs="Times New Roman"/>
            <w:bCs/>
            <w:i/>
            <w:iCs/>
            <w:lang w:val="en-US"/>
          </w:rPr>
          <w:t xml:space="preserve"> relevant to traffic-related exposures</w:t>
        </w:r>
      </w:ins>
      <w:ins w:id="173" w:author="Parks, Robbie M" w:date="2022-03-01T11:58:00Z">
        <w:r w:rsidRPr="003C2566">
          <w:rPr>
            <w:rFonts w:ascii="Times New Roman" w:hAnsi="Times New Roman" w:cs="Times New Roman"/>
            <w:bCs/>
            <w:i/>
            <w:iCs/>
            <w:lang w:val="en-US"/>
          </w:rPr>
          <w:t xml:space="preserve"> and ALS</w:t>
        </w:r>
      </w:ins>
      <w:ins w:id="174" w:author="Parks, Robbie M" w:date="2022-03-10T15:46:00Z">
        <w:r w:rsidRPr="003C2566">
          <w:rPr>
            <w:rFonts w:ascii="Times New Roman" w:hAnsi="Times New Roman" w:cs="Times New Roman"/>
            <w:bCs/>
            <w:i/>
            <w:iCs/>
            <w:lang w:val="en-US"/>
          </w:rPr>
          <w:t xml:space="preserve">; this is </w:t>
        </w:r>
      </w:ins>
      <w:ins w:id="175" w:author="Parks, Robbie M" w:date="2022-03-10T15:45:00Z">
        <w:r w:rsidRPr="003C2566">
          <w:rPr>
            <w:rFonts w:ascii="Times New Roman" w:hAnsi="Times New Roman" w:cs="Times New Roman"/>
            <w:bCs/>
            <w:i/>
            <w:iCs/>
            <w:lang w:val="en-US"/>
          </w:rPr>
          <w:t>biologically plausible</w:t>
        </w:r>
      </w:ins>
      <w:ins w:id="176" w:author="Parks, Robbie M" w:date="2022-03-10T15:46:00Z">
        <w:r w:rsidRPr="003C2566">
          <w:rPr>
            <w:rFonts w:ascii="Times New Roman" w:hAnsi="Times New Roman" w:cs="Times New Roman"/>
            <w:bCs/>
            <w:i/>
            <w:iCs/>
            <w:lang w:val="en-US"/>
          </w:rPr>
          <w:t>, as this critical</w:t>
        </w:r>
      </w:ins>
      <w:ins w:id="177" w:author="Parks, Robbie M" w:date="2022-03-10T15:48:00Z">
        <w:r w:rsidRPr="003C2566">
          <w:rPr>
            <w:rFonts w:ascii="Times New Roman" w:hAnsi="Times New Roman" w:cs="Times New Roman"/>
            <w:bCs/>
            <w:i/>
            <w:iCs/>
            <w:lang w:val="en-US"/>
          </w:rPr>
          <w:t xml:space="preserve"> exposure</w:t>
        </w:r>
      </w:ins>
      <w:ins w:id="178" w:author="Parks, Robbie M" w:date="2022-03-10T15:46:00Z">
        <w:r w:rsidRPr="003C2566">
          <w:rPr>
            <w:rFonts w:ascii="Times New Roman" w:hAnsi="Times New Roman" w:cs="Times New Roman"/>
            <w:bCs/>
            <w:i/>
            <w:iCs/>
            <w:lang w:val="en-US"/>
          </w:rPr>
          <w:t xml:space="preserve"> window </w:t>
        </w:r>
      </w:ins>
      <w:ins w:id="179" w:author="Parks, Robbie M" w:date="2022-03-10T15:55:00Z">
        <w:r w:rsidRPr="003C2566">
          <w:rPr>
            <w:rFonts w:ascii="Times New Roman" w:hAnsi="Times New Roman" w:cs="Times New Roman"/>
            <w:bCs/>
            <w:i/>
            <w:iCs/>
            <w:lang w:val="en-US"/>
          </w:rPr>
          <w:t xml:space="preserve">would </w:t>
        </w:r>
      </w:ins>
      <w:ins w:id="180" w:author="Parks, Robbie M" w:date="2022-03-10T15:48:00Z">
        <w:r w:rsidRPr="003C2566">
          <w:rPr>
            <w:rFonts w:ascii="Times New Roman" w:hAnsi="Times New Roman" w:cs="Times New Roman"/>
            <w:bCs/>
            <w:i/>
            <w:iCs/>
            <w:lang w:val="en-US"/>
          </w:rPr>
          <w:t>be at the pre-symptomatic stage of underlying ALS progression, where</w:t>
        </w:r>
      </w:ins>
      <w:ins w:id="181" w:author="Parks, Robbie M" w:date="2022-03-10T15:49:00Z">
        <w:r w:rsidRPr="003C2566">
          <w:rPr>
            <w:rFonts w:ascii="Times New Roman" w:hAnsi="Times New Roman" w:cs="Times New Roman"/>
            <w:bCs/>
            <w:i/>
            <w:iCs/>
            <w:lang w:val="en-US"/>
          </w:rPr>
          <w:t xml:space="preserve"> traffic-related pollution exposure may add to the ongoing cellular or molecular process of the disease, to the point where the </w:t>
        </w:r>
      </w:ins>
      <w:ins w:id="182" w:author="Parks, Robbie M" w:date="2022-03-10T15:50:00Z">
        <w:r w:rsidRPr="003C2566">
          <w:rPr>
            <w:rFonts w:ascii="Times New Roman" w:hAnsi="Times New Roman" w:cs="Times New Roman"/>
            <w:bCs/>
            <w:i/>
            <w:iCs/>
            <w:lang w:val="en-US"/>
          </w:rPr>
          <w:t>body can no longer compensate and subsequently enters the clini</w:t>
        </w:r>
      </w:ins>
      <w:ins w:id="183" w:author="Parks, Robbie M" w:date="2022-03-10T15:51:00Z">
        <w:r w:rsidRPr="003C2566">
          <w:rPr>
            <w:rFonts w:ascii="Times New Roman" w:hAnsi="Times New Roman" w:cs="Times New Roman"/>
            <w:bCs/>
            <w:i/>
            <w:iCs/>
            <w:lang w:val="en-US"/>
          </w:rPr>
          <w:t>cal phase</w:t>
        </w:r>
      </w:ins>
      <w:r w:rsidRPr="003C2566">
        <w:rPr>
          <w:rFonts w:ascii="Times New Roman" w:hAnsi="Times New Roman" w:cs="Times New Roman"/>
          <w:bCs/>
          <w:i/>
          <w:iCs/>
          <w:lang w:val="en-US"/>
        </w:rPr>
        <w:t>.</w:t>
      </w:r>
      <w:r w:rsidRPr="003C2566">
        <w:rPr>
          <w:rFonts w:ascii="Times New Roman" w:hAnsi="Times New Roman" w:cs="Times New Roman"/>
          <w:bCs/>
          <w:i/>
          <w:iCs/>
          <w:lang w:val="en-US"/>
        </w:rPr>
        <w:fldChar w:fldCharType="begin"/>
      </w:r>
      <w:r w:rsidRPr="003C2566">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3C2566">
        <w:rPr>
          <w:rFonts w:ascii="Times New Roman" w:hAnsi="Times New Roman" w:cs="Times New Roman"/>
          <w:bCs/>
          <w:i/>
          <w:iCs/>
          <w:lang w:val="en-US"/>
        </w:rPr>
        <w:fldChar w:fldCharType="separate"/>
      </w:r>
      <w:r w:rsidRPr="003C2566">
        <w:rPr>
          <w:rFonts w:ascii="Times New Roman" w:hAnsi="Times New Roman" w:cs="Times New Roman"/>
          <w:i/>
          <w:iCs/>
          <w:vertAlign w:val="superscript"/>
          <w:lang w:val="en-US"/>
        </w:rPr>
        <w:t>82–84</w:t>
      </w:r>
      <w:r w:rsidRPr="003C2566">
        <w:rPr>
          <w:rFonts w:ascii="Times New Roman" w:hAnsi="Times New Roman" w:cs="Times New Roman"/>
          <w:i/>
          <w:iCs/>
          <w:lang w:val="en-US"/>
        </w:rPr>
        <w:fldChar w:fldCharType="end"/>
      </w:r>
    </w:p>
    <w:p w14:paraId="4505C4E5" w14:textId="0B028F0E"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2C355BAF"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lastRenderedPageBreak/>
        <w:t xml:space="preserve">Bayesian </w:t>
      </w:r>
      <w:r w:rsidR="009B7124">
        <w:rPr>
          <w:rFonts w:ascii="Times New Roman" w:hAnsi="Times New Roman" w:cs="Times New Roman"/>
          <w:lang w:val="en-US"/>
        </w:rPr>
        <w:t>K</w:t>
      </w:r>
      <w:r w:rsidRPr="0011140B">
        <w:rPr>
          <w:rFonts w:ascii="Times New Roman" w:hAnsi="Times New Roman" w:cs="Times New Roman"/>
          <w:lang w:val="en-US"/>
        </w:rPr>
        <w:t xml:space="preserve">ernel </w:t>
      </w:r>
      <w:r w:rsidR="009B7124">
        <w:rPr>
          <w:rFonts w:ascii="Times New Roman" w:hAnsi="Times New Roman" w:cs="Times New Roman"/>
          <w:lang w:val="en-US"/>
        </w:rPr>
        <w:t>M</w:t>
      </w:r>
      <w:r w:rsidRPr="0011140B">
        <w:rPr>
          <w:rFonts w:ascii="Times New Roman" w:hAnsi="Times New Roman" w:cs="Times New Roman"/>
          <w:lang w:val="en-US"/>
        </w:rPr>
        <w:t xml:space="preserve">achine </w:t>
      </w:r>
      <w:r w:rsidR="009B7124">
        <w:rPr>
          <w:rFonts w:ascii="Times New Roman" w:hAnsi="Times New Roman" w:cs="Times New Roman"/>
          <w:lang w:val="en-US"/>
        </w:rPr>
        <w:t>R</w:t>
      </w:r>
      <w:r w:rsidRPr="0011140B">
        <w:rPr>
          <w:rFonts w:ascii="Times New Roman" w:hAnsi="Times New Roman" w:cs="Times New Roman"/>
          <w:lang w:val="en-US"/>
        </w:rPr>
        <w:t>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Other methods might be available, but they have very different research questions</w:t>
      </w:r>
      <w:r w:rsidR="00804E0A">
        <w:rPr>
          <w:rFonts w:ascii="Times New Roman" w:hAnsi="Times New Roman" w:cs="Times New Roman"/>
          <w:lang w:val="en-US"/>
        </w:rPr>
        <w:t xml:space="preserve">, such as </w:t>
      </w:r>
      <w:r w:rsidR="009B7124">
        <w:rPr>
          <w:rFonts w:ascii="Times New Roman" w:hAnsi="Times New Roman" w:cs="Times New Roman"/>
          <w:lang w:val="en-US"/>
        </w:rPr>
        <w:t>W</w:t>
      </w:r>
      <w:r w:rsidR="00804E0A">
        <w:rPr>
          <w:rFonts w:ascii="Times New Roman" w:hAnsi="Times New Roman" w:cs="Times New Roman"/>
          <w:lang w:val="en-US"/>
        </w:rPr>
        <w:t xml:space="preserve">eighted </w:t>
      </w:r>
      <w:r w:rsidR="009B7124">
        <w:rPr>
          <w:rFonts w:ascii="Times New Roman" w:hAnsi="Times New Roman" w:cs="Times New Roman"/>
          <w:lang w:val="en-US"/>
        </w:rPr>
        <w:t>Q</w:t>
      </w:r>
      <w:r w:rsidR="00804E0A">
        <w:rPr>
          <w:rFonts w:ascii="Times New Roman" w:hAnsi="Times New Roman" w:cs="Times New Roman"/>
          <w:lang w:val="en-US"/>
        </w:rPr>
        <w:t xml:space="preserve">uantile </w:t>
      </w:r>
      <w:r w:rsidR="009B7124">
        <w:rPr>
          <w:rFonts w:ascii="Times New Roman" w:hAnsi="Times New Roman" w:cs="Times New Roman"/>
          <w:lang w:val="en-US"/>
        </w:rPr>
        <w:t>Sum (WQS) R</w:t>
      </w:r>
      <w:r w:rsidR="00804E0A">
        <w:rPr>
          <w:rFonts w:ascii="Times New Roman" w:hAnsi="Times New Roman" w:cs="Times New Roman"/>
          <w:lang w:val="en-US"/>
        </w:rPr>
        <w:t>egression, which is a frequentist method</w:t>
      </w:r>
      <w:r w:rsidR="00880F33">
        <w:rPr>
          <w:rFonts w:ascii="Times New Roman" w:hAnsi="Times New Roman" w:cs="Times New Roman"/>
          <w:lang w:val="en-US"/>
        </w:rPr>
        <w:t xml:space="preserve">; we required </w:t>
      </w:r>
      <w:r w:rsidR="009B4AE4">
        <w:rPr>
          <w:rFonts w:ascii="Times New Roman" w:hAnsi="Times New Roman" w:cs="Times New Roman"/>
          <w:lang w:val="en-US"/>
        </w:rPr>
        <w:t>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181D9CE0" w14:textId="77777777" w:rsidR="008549EB" w:rsidRDefault="008549EB" w:rsidP="00B45B6C">
      <w:pPr>
        <w:jc w:val="both"/>
        <w:rPr>
          <w:rFonts w:ascii="Times New Roman" w:hAnsi="Times New Roman" w:cs="Times New Roman"/>
          <w:i/>
          <w:iCs/>
          <w:lang w:val="en-US"/>
        </w:rPr>
      </w:pPr>
      <w:ins w:id="184" w:author="Parks, Robbie M" w:date="2022-02-08T16:52:00Z">
        <w:r w:rsidRPr="00CB1042">
          <w:rPr>
            <w:rFonts w:ascii="Times New Roman" w:hAnsi="Times New Roman" w:cs="Times New Roman"/>
            <w:i/>
            <w:iCs/>
            <w:lang w:val="en-US"/>
          </w:rPr>
          <w:t>Other mixture model methods, such as Bayesian Kern</w:t>
        </w:r>
      </w:ins>
      <w:ins w:id="185" w:author="Parks, Robbie M" w:date="2022-02-08T16:53:00Z">
        <w:r w:rsidRPr="00CB1042">
          <w:rPr>
            <w:rFonts w:ascii="Times New Roman" w:hAnsi="Times New Roman" w:cs="Times New Roman"/>
            <w:i/>
            <w:iCs/>
            <w:lang w:val="en-US"/>
          </w:rPr>
          <w:t>e</w:t>
        </w:r>
      </w:ins>
      <w:ins w:id="186" w:author="Parks, Robbie M" w:date="2022-02-08T16:52:00Z">
        <w:r w:rsidRPr="00CB1042">
          <w:rPr>
            <w:rFonts w:ascii="Times New Roman" w:hAnsi="Times New Roman" w:cs="Times New Roman"/>
            <w:i/>
            <w:iCs/>
            <w:lang w:val="en-US"/>
          </w:rPr>
          <w:t>l Machine Regression</w:t>
        </w:r>
      </w:ins>
      <w:ins w:id="187" w:author="Parks, Robbie M" w:date="2022-03-10T16:00:00Z">
        <w:r w:rsidRPr="00CB1042">
          <w:rPr>
            <w:rFonts w:ascii="Times New Roman" w:hAnsi="Times New Roman" w:cs="Times New Roman"/>
            <w:i/>
            <w:iCs/>
            <w:lang w:val="en-US"/>
          </w:rPr>
          <w:t xml:space="preserve"> (BKMR)</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88</w:t>
      </w:r>
      <w:r w:rsidRPr="00CB1042">
        <w:rPr>
          <w:rFonts w:ascii="Times New Roman" w:hAnsi="Times New Roman" w:cs="Times New Roman"/>
          <w:i/>
          <w:iCs/>
          <w:lang w:val="en-US"/>
        </w:rPr>
        <w:fldChar w:fldCharType="end"/>
      </w:r>
      <w:ins w:id="188" w:author="Parks, Robbie M" w:date="2022-03-10T16:01:00Z">
        <w:r w:rsidRPr="00CB1042">
          <w:rPr>
            <w:rFonts w:ascii="Times New Roman" w:hAnsi="Times New Roman" w:cs="Times New Roman"/>
            <w:i/>
            <w:iCs/>
            <w:lang w:val="en-US"/>
          </w:rPr>
          <w:t xml:space="preserve"> or Weighted Quantile Sum </w:t>
        </w:r>
      </w:ins>
      <w:ins w:id="189" w:author="Parks, Robbie M" w:date="2022-03-10T16:03:00Z">
        <w:r w:rsidRPr="00CB1042">
          <w:rPr>
            <w:rFonts w:ascii="Times New Roman" w:hAnsi="Times New Roman" w:cs="Times New Roman"/>
            <w:i/>
            <w:iCs/>
            <w:lang w:val="en-US"/>
          </w:rPr>
          <w:t xml:space="preserve">(WQS) </w:t>
        </w:r>
      </w:ins>
      <w:ins w:id="190" w:author="Parks, Robbie M" w:date="2022-03-10T16:01:00Z">
        <w:r w:rsidRPr="00CB1042">
          <w:rPr>
            <w:rFonts w:ascii="Times New Roman" w:hAnsi="Times New Roman" w:cs="Times New Roman"/>
            <w:i/>
            <w:iCs/>
            <w:lang w:val="en-US"/>
          </w:rPr>
          <w:t>Regression,</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89</w:t>
      </w:r>
      <w:r w:rsidRPr="00CB1042">
        <w:rPr>
          <w:rFonts w:ascii="Times New Roman" w:hAnsi="Times New Roman" w:cs="Times New Roman"/>
          <w:i/>
          <w:iCs/>
          <w:lang w:val="en-US"/>
        </w:rPr>
        <w:fldChar w:fldCharType="end"/>
      </w:r>
      <w:ins w:id="191" w:author="Parks, Robbie M" w:date="2022-02-08T16:52:00Z">
        <w:r w:rsidRPr="00CB1042">
          <w:rPr>
            <w:rFonts w:ascii="Times New Roman" w:hAnsi="Times New Roman" w:cs="Times New Roman"/>
            <w:i/>
            <w:iCs/>
            <w:lang w:val="en-US"/>
          </w:rPr>
          <w:t xml:space="preserve"> might be useful in further exploring the </w:t>
        </w:r>
      </w:ins>
      <w:ins w:id="192" w:author="Parks, Robbie M" w:date="2022-02-08T16:53:00Z">
        <w:r w:rsidRPr="00CB1042">
          <w:rPr>
            <w:rFonts w:ascii="Times New Roman" w:hAnsi="Times New Roman" w:cs="Times New Roman"/>
            <w:i/>
            <w:iCs/>
            <w:lang w:val="en-US"/>
          </w:rPr>
          <w:t xml:space="preserve">robustness of </w:t>
        </w:r>
      </w:ins>
      <w:ins w:id="193" w:author="Parks, Robbie M" w:date="2022-02-08T16:52:00Z">
        <w:r w:rsidRPr="00CB1042">
          <w:rPr>
            <w:rFonts w:ascii="Times New Roman" w:hAnsi="Times New Roman" w:cs="Times New Roman"/>
            <w:i/>
            <w:iCs/>
            <w:lang w:val="en-US"/>
          </w:rPr>
          <w:t>joint associa</w:t>
        </w:r>
      </w:ins>
      <w:ins w:id="194" w:author="Parks, Robbie M" w:date="2022-02-08T16:53:00Z">
        <w:r w:rsidRPr="00CB1042">
          <w:rPr>
            <w:rFonts w:ascii="Times New Roman" w:hAnsi="Times New Roman" w:cs="Times New Roman"/>
            <w:i/>
            <w:iCs/>
            <w:lang w:val="en-US"/>
          </w:rPr>
          <w:t>tions in a different framework</w:t>
        </w:r>
      </w:ins>
      <w:ins w:id="195" w:author="Parks, Robbie M" w:date="2022-03-10T16:00:00Z">
        <w:r w:rsidRPr="00CB1042">
          <w:rPr>
            <w:rFonts w:ascii="Times New Roman" w:hAnsi="Times New Roman" w:cs="Times New Roman"/>
            <w:i/>
            <w:iCs/>
            <w:lang w:val="en-US"/>
          </w:rPr>
          <w:t xml:space="preserve">, though neither were appropriate for particular research question, as </w:t>
        </w:r>
      </w:ins>
      <w:ins w:id="196" w:author="Parks, Robbie M" w:date="2022-03-10T16:01:00Z">
        <w:r w:rsidRPr="00CB1042">
          <w:rPr>
            <w:rFonts w:ascii="Times New Roman" w:hAnsi="Times New Roman" w:cs="Times New Roman"/>
            <w:i/>
            <w:iCs/>
            <w:lang w:val="en-US"/>
          </w:rPr>
          <w:t>BKMR</w:t>
        </w:r>
      </w:ins>
      <w:ins w:id="197" w:author="Parks, Robbie M" w:date="2022-03-10T16:03:00Z">
        <w:r w:rsidRPr="00CB1042">
          <w:rPr>
            <w:rFonts w:ascii="Times New Roman" w:hAnsi="Times New Roman" w:cs="Times New Roman"/>
            <w:i/>
            <w:iCs/>
            <w:lang w:val="en-US"/>
          </w:rPr>
          <w:t xml:space="preserve"> </w:t>
        </w:r>
      </w:ins>
      <w:ins w:id="198" w:author="Parks, Robbie M" w:date="2022-03-10T16:04:00Z">
        <w:r w:rsidRPr="00CB1042">
          <w:rPr>
            <w:rFonts w:ascii="Times New Roman" w:hAnsi="Times New Roman" w:cs="Times New Roman"/>
            <w:i/>
            <w:iCs/>
            <w:lang w:val="en-US"/>
          </w:rPr>
          <w:t xml:space="preserve">is </w:t>
        </w:r>
      </w:ins>
      <w:ins w:id="199" w:author="Parks, Robbie M" w:date="2022-03-10T16:03:00Z">
        <w:r w:rsidRPr="00CB1042">
          <w:rPr>
            <w:rFonts w:ascii="Times New Roman" w:hAnsi="Times New Roman" w:cs="Times New Roman"/>
            <w:i/>
            <w:iCs/>
            <w:lang w:val="en-US"/>
          </w:rPr>
          <w:t>not appropriate fo</w:t>
        </w:r>
      </w:ins>
      <w:ins w:id="200" w:author="Parks, Robbie M" w:date="2022-03-10T16:04:00Z">
        <w:r w:rsidRPr="00CB1042">
          <w:rPr>
            <w:rFonts w:ascii="Times New Roman" w:hAnsi="Times New Roman" w:cs="Times New Roman"/>
            <w:i/>
            <w:iCs/>
            <w:lang w:val="en-US"/>
          </w:rPr>
          <w:t xml:space="preserve">r case-control </w:t>
        </w:r>
      </w:ins>
      <w:ins w:id="201" w:author="Parks, Robbie M" w:date="2022-03-10T16:01:00Z">
        <w:r w:rsidRPr="00CB1042">
          <w:rPr>
            <w:rFonts w:ascii="Times New Roman" w:hAnsi="Times New Roman" w:cs="Times New Roman"/>
            <w:i/>
            <w:iCs/>
            <w:lang w:val="en-US"/>
          </w:rPr>
          <w:t xml:space="preserve"> </w:t>
        </w:r>
      </w:ins>
      <w:ins w:id="202" w:author="Parks, Robbie M" w:date="2022-03-10T16:04:00Z">
        <w:r w:rsidRPr="00CB1042">
          <w:rPr>
            <w:rFonts w:ascii="Times New Roman" w:hAnsi="Times New Roman" w:cs="Times New Roman"/>
            <w:i/>
            <w:iCs/>
            <w:lang w:val="en-US"/>
          </w:rPr>
          <w:t>studies, and WQS is a frequentist method, whereas we wanted to take into account the variance-covariance structure of the traffic-related pollutants</w:t>
        </w:r>
      </w:ins>
      <w:ins w:id="203" w:author="Parks, Robbie M" w:date="2022-02-08T16:53:00Z">
        <w:r w:rsidRPr="00CB1042">
          <w:rPr>
            <w:rFonts w:ascii="Times New Roman" w:hAnsi="Times New Roman" w:cs="Times New Roman"/>
            <w:i/>
            <w:iCs/>
            <w:lang w:val="en-US"/>
          </w:rPr>
          <w:t>.</w:t>
        </w:r>
      </w:ins>
    </w:p>
    <w:p w14:paraId="4C4EB308" w14:textId="0122337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4CD97CC1" w:rsidR="00ED23D1" w:rsidRDefault="006A689F" w:rsidP="00B45B6C">
      <w:pPr>
        <w:jc w:val="both"/>
        <w:rPr>
          <w:rFonts w:ascii="Times New Roman" w:hAnsi="Times New Roman" w:cs="Times New Roman"/>
          <w:lang w:val="en-US"/>
        </w:rPr>
      </w:pPr>
      <w:r>
        <w:rPr>
          <w:rFonts w:ascii="Times New Roman" w:hAnsi="Times New Roman" w:cs="Times New Roman"/>
          <w:lang w:val="en-US"/>
        </w:rPr>
        <w:t>On Figure 1, w</w:t>
      </w:r>
      <w:r w:rsidR="00311180" w:rsidRPr="0011140B">
        <w:rPr>
          <w:rFonts w:ascii="Times New Roman" w:hAnsi="Times New Roman" w:cs="Times New Roman"/>
          <w:lang w:val="en-US"/>
        </w:rPr>
        <w:t xml:space="preserve">e now provide </w:t>
      </w:r>
      <w:r w:rsidR="0049042A">
        <w:rPr>
          <w:rFonts w:ascii="Times New Roman" w:hAnsi="Times New Roman" w:cs="Times New Roman"/>
          <w:lang w:val="en-US"/>
        </w:rPr>
        <w:t xml:space="preserve">Spearman correlations for </w:t>
      </w:r>
      <w:r>
        <w:rPr>
          <w:rFonts w:ascii="Times New Roman" w:hAnsi="Times New Roman" w:cs="Times New Roman"/>
          <w:lang w:val="en-US"/>
        </w:rPr>
        <w:t xml:space="preserve">1-, 5-, and 10-year </w:t>
      </w:r>
      <w:r w:rsidR="0049042A">
        <w:rPr>
          <w:rFonts w:ascii="Times New Roman" w:hAnsi="Times New Roman" w:cs="Times New Roman"/>
          <w:lang w:val="en-US"/>
        </w:rPr>
        <w:t>pollutant concentrations</w:t>
      </w:r>
      <w:r w:rsidR="00521EC7">
        <w:rPr>
          <w:rFonts w:ascii="Times New Roman" w:hAnsi="Times New Roman" w:cs="Times New Roman"/>
          <w:lang w:val="en-US"/>
        </w:rPr>
        <w:t>, as seen below:</w:t>
      </w:r>
    </w:p>
    <w:p w14:paraId="4E93D0C1" w14:textId="17BC5162" w:rsidR="005F2562" w:rsidRDefault="005F2562" w:rsidP="00B45B6C">
      <w:pPr>
        <w:jc w:val="both"/>
        <w:rPr>
          <w:rFonts w:ascii="Times New Roman" w:hAnsi="Times New Roman" w:cs="Times New Roman"/>
          <w:lang w:val="en-US"/>
        </w:rPr>
      </w:pPr>
    </w:p>
    <w:p w14:paraId="2E8AEB34" w14:textId="7B3180FF" w:rsidR="005F2562" w:rsidRPr="0011140B" w:rsidRDefault="005F2562" w:rsidP="00B45B6C">
      <w:pPr>
        <w:jc w:val="both"/>
        <w:rPr>
          <w:rFonts w:ascii="Times New Roman" w:hAnsi="Times New Roman" w:cs="Times New Roman"/>
          <w:lang w:val="en-US"/>
        </w:rPr>
      </w:pPr>
      <w:r w:rsidRPr="009F40A5">
        <w:rPr>
          <w:rFonts w:ascii="Times New Roman" w:hAnsi="Times New Roman" w:cs="Times New Roman"/>
          <w:highlight w:val="yellow"/>
          <w:lang w:val="en-US"/>
        </w:rPr>
        <w:t>[[[</w:t>
      </w:r>
      <w:r w:rsidR="009F40A5">
        <w:rPr>
          <w:rFonts w:ascii="Times New Roman" w:hAnsi="Times New Roman" w:cs="Times New Roman"/>
          <w:highlight w:val="yellow"/>
          <w:lang w:val="en-US"/>
        </w:rPr>
        <w:t>Updated</w:t>
      </w:r>
      <w:r w:rsidRPr="009F40A5">
        <w:rPr>
          <w:rFonts w:ascii="Times New Roman" w:hAnsi="Times New Roman" w:cs="Times New Roman"/>
          <w:highlight w:val="yellow"/>
          <w:lang w:val="en-US"/>
        </w:rPr>
        <w:t xml:space="preserve"> Figure 1]]</w:t>
      </w:r>
      <w:r w:rsidR="008C2BB7" w:rsidRPr="009F40A5">
        <w:rPr>
          <w:rFonts w:ascii="Times New Roman" w:hAnsi="Times New Roman" w:cs="Times New Roman"/>
          <w:highlight w:val="yellow"/>
          <w:lang w:val="en-US"/>
        </w:rPr>
        <w:t>]</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204" w:author="Parks, Robbie M" w:date="2022-02-10T14:41:00Z">
        <w:r w:rsidRPr="00826B13" w:rsidDel="00177537">
          <w:rPr>
            <w:rFonts w:ascii="Times New Roman" w:hAnsi="Times New Roman" w:cs="Times New Roman"/>
            <w:bCs/>
            <w:i/>
            <w:iCs/>
            <w:lang w:val="en-US"/>
          </w:rPr>
          <w:delText>unemployed or unclassified</w:delText>
        </w:r>
      </w:del>
      <w:ins w:id="205"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206" w:author="Parks, Robbie M" w:date="2022-02-10T14:50:00Z">
        <w:r w:rsidRPr="00680BDC" w:rsidDel="00FD6489">
          <w:rPr>
            <w:rFonts w:ascii="Times New Roman" w:hAnsi="Times New Roman" w:cs="Times New Roman"/>
            <w:bCs/>
            <w:i/>
            <w:iCs/>
            <w:lang w:val="en-US"/>
          </w:rPr>
          <w:delText>standard deviation</w:delText>
        </w:r>
      </w:del>
      <w:ins w:id="207"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w:t>
      </w:r>
      <w:proofErr w:type="spellStart"/>
      <w:r w:rsidRPr="00680BDC">
        <w:rPr>
          <w:rFonts w:ascii="Times New Roman" w:hAnsi="Times New Roman" w:cs="Times New Roman"/>
          <w:bCs/>
          <w:i/>
          <w:iCs/>
        </w:rPr>
        <w:t>CrI</w:t>
      </w:r>
      <w:proofErr w:type="spellEnd"/>
      <w:r w:rsidRPr="00680BDC">
        <w:rPr>
          <w:rFonts w:ascii="Times New Roman" w:hAnsi="Times New Roman" w:cs="Times New Roman"/>
          <w:bCs/>
          <w:i/>
          <w:iCs/>
        </w:rPr>
        <w:t xml:space="preserve">: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lastRenderedPageBreak/>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208"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209"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784876"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210"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211" w:author="Parks, Robbie M" w:date="2022-02-10T14:49:00Z">
        <w:r w:rsidR="003013EF" w:rsidRPr="003013EF" w:rsidDel="00FD6489">
          <w:rPr>
            <w:rFonts w:ascii="Times New Roman" w:hAnsi="Times New Roman" w:cs="Times New Roman"/>
            <w:i/>
            <w:iCs/>
            <w:lang w:val="en-US"/>
          </w:rPr>
          <w:delText>standard deviations</w:delText>
        </w:r>
      </w:del>
      <w:ins w:id="212"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213" w:author="Parks, Robbie M" w:date="2022-02-10T16:20:00Z">
        <w:r w:rsidR="003013EF" w:rsidRPr="003013EF">
          <w:rPr>
            <w:rFonts w:ascii="Times New Roman" w:hAnsi="Times New Roman" w:cs="Times New Roman"/>
            <w:i/>
            <w:iCs/>
            <w:lang w:val="en-US"/>
          </w:rPr>
          <w:t>Interquartile Range (IQR) could equivalently be used to scale poll</w:t>
        </w:r>
      </w:ins>
      <w:ins w:id="214"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215" w:author="Parks, Robbie M" w:date="2022-02-10T16:25:00Z">
        <w:r w:rsidRPr="00C24204">
          <w:rPr>
            <w:rFonts w:ascii="Times New Roman" w:hAnsi="Times New Roman" w:cs="Times New Roman"/>
            <w:bCs/>
            <w:i/>
            <w:iCs/>
          </w:rPr>
          <w:t>of traffic-related pollutants (</w:t>
        </w:r>
      </w:ins>
      <w:ins w:id="216"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217"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 xml:space="preserve">was 2.3% (95% </w:t>
      </w:r>
      <w:proofErr w:type="spellStart"/>
      <w:r w:rsidRPr="00C24204">
        <w:rPr>
          <w:rFonts w:ascii="Times New Roman" w:hAnsi="Times New Roman" w:cs="Times New Roman"/>
          <w:bCs/>
          <w:i/>
          <w:iCs/>
        </w:rPr>
        <w:t>CrI</w:t>
      </w:r>
      <w:proofErr w:type="spellEnd"/>
      <w:r w:rsidRPr="00C24204">
        <w:rPr>
          <w:rFonts w:ascii="Times New Roman" w:hAnsi="Times New Roman" w:cs="Times New Roman"/>
          <w:bCs/>
          <w:i/>
          <w:iCs/>
        </w:rPr>
        <w:t>: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218" w:author="Parks, Robbie M" w:date="2022-02-10T16:31:00Z">
        <w:r w:rsidRPr="00B312B2">
          <w:rPr>
            <w:rFonts w:ascii="Times New Roman" w:hAnsi="Times New Roman" w:cs="Times New Roman"/>
            <w:bCs/>
            <w:i/>
            <w:iCs/>
          </w:rPr>
          <w:t xml:space="preserve">, </w:t>
        </w:r>
      </w:ins>
      <w:ins w:id="219"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w:t>
      </w:r>
      <w:proofErr w:type="spellStart"/>
      <w:r w:rsidRPr="003D5589">
        <w:rPr>
          <w:rFonts w:ascii="Times New Roman" w:hAnsi="Times New Roman" w:cs="Times New Roman"/>
          <w:bCs/>
          <w:i/>
          <w:iCs/>
        </w:rPr>
        <w:t>eFigure</w:t>
      </w:r>
      <w:proofErr w:type="spellEnd"/>
      <w:r w:rsidRPr="003D5589">
        <w:rPr>
          <w:rFonts w:ascii="Times New Roman" w:hAnsi="Times New Roman" w:cs="Times New Roman"/>
          <w:bCs/>
          <w:i/>
          <w:iCs/>
        </w:rPr>
        <w:t xml:space="preserve"> 1).</w:t>
      </w:r>
      <w:ins w:id="220" w:author="Parks, Robbie M" w:date="2022-02-10T16:35:00Z">
        <w:r w:rsidRPr="003D5589">
          <w:rPr>
            <w:rFonts w:ascii="Times New Roman" w:hAnsi="Times New Roman" w:cs="Times New Roman"/>
            <w:bCs/>
            <w:i/>
            <w:iCs/>
          </w:rPr>
          <w:t xml:space="preserve"> </w:t>
        </w:r>
      </w:ins>
      <w:ins w:id="221"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222"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223" w:author="Parks, Robbie M" w:date="2022-02-10T16:43:00Z">
        <w:r w:rsidRPr="003D5589">
          <w:rPr>
            <w:rFonts w:ascii="Times New Roman" w:hAnsi="Times New Roman" w:cs="Times New Roman"/>
            <w:bCs/>
            <w:i/>
            <w:iCs/>
            <w:lang w:val="en-US"/>
          </w:rPr>
          <w:t xml:space="preserve">across Denmark </w:t>
        </w:r>
      </w:ins>
      <w:ins w:id="224" w:author="Parks, Robbie M" w:date="2022-02-10T16:35:00Z">
        <w:r w:rsidRPr="003D5589">
          <w:rPr>
            <w:rFonts w:ascii="Times New Roman" w:hAnsi="Times New Roman" w:cs="Times New Roman"/>
            <w:bCs/>
            <w:i/>
            <w:iCs/>
            <w:lang w:val="en-US"/>
          </w:rPr>
          <w:t>for a representative year</w:t>
        </w:r>
      </w:ins>
      <w:ins w:id="225" w:author="Parks, Robbie M" w:date="2022-02-10T16:43:00Z">
        <w:r w:rsidRPr="003D5589">
          <w:rPr>
            <w:rFonts w:ascii="Times New Roman" w:hAnsi="Times New Roman" w:cs="Times New Roman"/>
            <w:bCs/>
            <w:i/>
            <w:iCs/>
            <w:lang w:val="en-US"/>
          </w:rPr>
          <w:t xml:space="preserve"> (2000; middle of study period 1989-2013)</w:t>
        </w:r>
      </w:ins>
      <w:ins w:id="226" w:author="Parks, Robbie M" w:date="2022-02-10T16:35:00Z">
        <w:r w:rsidRPr="003D5589">
          <w:rPr>
            <w:rFonts w:ascii="Times New Roman" w:hAnsi="Times New Roman" w:cs="Times New Roman"/>
            <w:bCs/>
            <w:i/>
            <w:iCs/>
            <w:lang w:val="en-US"/>
          </w:rPr>
          <w:t xml:space="preserve"> is also available in</w:t>
        </w:r>
      </w:ins>
      <w:ins w:id="227" w:author="Parks, Robbie M" w:date="2022-02-10T16:36:00Z">
        <w:r w:rsidRPr="003D5589">
          <w:rPr>
            <w:rFonts w:ascii="Times New Roman" w:hAnsi="Times New Roman" w:cs="Times New Roman"/>
            <w:bCs/>
            <w:i/>
            <w:iCs/>
            <w:lang w:val="en-US"/>
          </w:rPr>
          <w:t xml:space="preserve"> </w:t>
        </w:r>
        <w:proofErr w:type="spellStart"/>
        <w:r w:rsidRPr="003D5589">
          <w:rPr>
            <w:rFonts w:ascii="Times New Roman" w:hAnsi="Times New Roman" w:cs="Times New Roman"/>
            <w:bCs/>
            <w:i/>
            <w:iCs/>
            <w:lang w:val="en-US"/>
          </w:rPr>
          <w:t>eFigure</w:t>
        </w:r>
        <w:proofErr w:type="spellEnd"/>
        <w:r w:rsidRPr="003D5589">
          <w:rPr>
            <w:rFonts w:ascii="Times New Roman" w:hAnsi="Times New Roman" w:cs="Times New Roman"/>
            <w:bCs/>
            <w:i/>
            <w:iCs/>
            <w:lang w:val="en-US"/>
          </w:rPr>
          <w:t xml:space="preserv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784876"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228"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229" w:author="Parks, Robbie M" w:date="2022-02-10T14:49:00Z">
        <w:r w:rsidR="007028AF" w:rsidRPr="007028AF" w:rsidDel="00FD6489">
          <w:rPr>
            <w:rFonts w:ascii="Times New Roman" w:hAnsi="Times New Roman" w:cs="Times New Roman"/>
            <w:i/>
            <w:iCs/>
            <w:lang w:val="en-US"/>
          </w:rPr>
          <w:delText>standard deviations</w:delText>
        </w:r>
      </w:del>
      <w:ins w:id="230"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231" w:author="Parks, Robbie M" w:date="2022-03-06T14:37:00Z">
        <w:r w:rsidR="007028AF" w:rsidRPr="007028AF">
          <w:rPr>
            <w:rFonts w:ascii="Times New Roman" w:hAnsi="Times New Roman" w:cs="Times New Roman"/>
            <w:i/>
            <w:iCs/>
            <w:lang w:val="en-US"/>
          </w:rPr>
          <w:t xml:space="preserve">, with each </w:t>
        </w:r>
      </w:ins>
      <m:oMath>
        <m:r>
          <w:ins w:id="232" w:author="Parks, Robbie M" w:date="2022-03-06T14:37:00Z">
            <w:rPr>
              <w:rFonts w:ascii="Cambria Math" w:hAnsi="Cambria Math" w:cs="Times New Roman"/>
              <w:lang w:val="en-US"/>
            </w:rPr>
            <m:t>β</m:t>
          </w:ins>
        </m:r>
      </m:oMath>
      <w:ins w:id="233" w:author="Parks, Robbie M" w:date="2022-03-06T14:37:00Z">
        <w:r w:rsidR="007028AF" w:rsidRPr="007028AF">
          <w:rPr>
            <w:rFonts w:ascii="Times New Roman" w:hAnsi="Times New Roman" w:cs="Times New Roman"/>
            <w:i/>
            <w:iCs/>
            <w:lang w:val="en-US"/>
          </w:rPr>
          <w:t xml:space="preserve"> a pollutant-specific association adjusted by </w:t>
        </w:r>
      </w:ins>
      <w:ins w:id="234"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235" w:author="Parks, Robbie M" w:date="2022-03-01T11:39:00Z">
        <w:r w:rsidRPr="00AA1F1D">
          <w:rPr>
            <w:rFonts w:ascii="Times New Roman" w:hAnsi="Times New Roman" w:cs="Times New Roman"/>
            <w:bCs/>
            <w:i/>
            <w:iCs/>
            <w:lang w:val="en-US"/>
          </w:rPr>
          <w:t xml:space="preserve">, ranging from </w:t>
        </w:r>
      </w:ins>
      <w:ins w:id="236" w:author="Parks, Robbie M" w:date="2022-03-01T11:40:00Z">
        <w:r w:rsidRPr="00AA1F1D">
          <w:rPr>
            <w:rFonts w:ascii="Times New Roman" w:hAnsi="Times New Roman" w:cs="Times New Roman"/>
            <w:bCs/>
            <w:i/>
            <w:iCs/>
            <w:lang w:val="en-US"/>
          </w:rPr>
          <w:t>-</w:t>
        </w:r>
      </w:ins>
      <w:ins w:id="237" w:author="Parks, Robbie M" w:date="2022-03-01T11:39:00Z">
        <w:r w:rsidRPr="00AA1F1D">
          <w:rPr>
            <w:rFonts w:ascii="Times New Roman" w:hAnsi="Times New Roman" w:cs="Times New Roman"/>
            <w:bCs/>
            <w:i/>
            <w:iCs/>
            <w:lang w:val="en-US"/>
          </w:rPr>
          <w:t>0.</w:t>
        </w:r>
      </w:ins>
      <w:ins w:id="238" w:author="Parks, Robbie M" w:date="2022-03-01T11:40:00Z">
        <w:r w:rsidRPr="00AA1F1D">
          <w:rPr>
            <w:rFonts w:ascii="Times New Roman" w:hAnsi="Times New Roman" w:cs="Times New Roman"/>
            <w:bCs/>
            <w:i/>
            <w:iCs/>
            <w:lang w:val="en-US"/>
          </w:rPr>
          <w:t>58</w:t>
        </w:r>
      </w:ins>
      <w:ins w:id="239" w:author="Parks, Robbie M" w:date="2022-03-01T11:39:00Z">
        <w:r w:rsidRPr="00AA1F1D">
          <w:rPr>
            <w:rFonts w:ascii="Times New Roman" w:hAnsi="Times New Roman" w:cs="Times New Roman"/>
            <w:bCs/>
            <w:i/>
            <w:iCs/>
            <w:lang w:val="en-US"/>
          </w:rPr>
          <w:t xml:space="preserve"> to </w:t>
        </w:r>
      </w:ins>
      <w:ins w:id="240" w:author="Parks, Robbie M" w:date="2022-03-01T11:40:00Z">
        <w:r w:rsidRPr="00AA1F1D">
          <w:rPr>
            <w:rFonts w:ascii="Times New Roman" w:hAnsi="Times New Roman" w:cs="Times New Roman"/>
            <w:bCs/>
            <w:i/>
            <w:iCs/>
            <w:lang w:val="en-US"/>
          </w:rPr>
          <w:t>-</w:t>
        </w:r>
      </w:ins>
      <w:ins w:id="241" w:author="Parks, Robbie M" w:date="2022-03-01T11:39:00Z">
        <w:r w:rsidRPr="00AA1F1D">
          <w:rPr>
            <w:rFonts w:ascii="Times New Roman" w:hAnsi="Times New Roman" w:cs="Times New Roman"/>
            <w:bCs/>
            <w:i/>
            <w:iCs/>
            <w:lang w:val="en-US"/>
          </w:rPr>
          <w:t>0.</w:t>
        </w:r>
      </w:ins>
      <w:ins w:id="242"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243" w:author="Parks, Robbie M" w:date="2022-03-01T12:32:00Z">
        <w:r w:rsidRPr="002346B2">
          <w:rPr>
            <w:rFonts w:ascii="Times New Roman" w:hAnsi="Times New Roman" w:cs="Times New Roman"/>
            <w:i/>
            <w:iCs/>
            <w:lang w:val="en-US"/>
          </w:rPr>
          <w:t xml:space="preserve"> e.g., </w:t>
        </w:r>
      </w:ins>
      <w:ins w:id="244"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245"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246" w:author="Parks, Robbie M" w:date="2022-03-01T12:32:00Z">
        <w:r w:rsidRPr="002346B2">
          <w:rPr>
            <w:rFonts w:ascii="Times New Roman" w:hAnsi="Times New Roman" w:cs="Times New Roman"/>
            <w:i/>
            <w:iCs/>
            <w:lang w:val="en-US"/>
          </w:rPr>
          <w:t xml:space="preserve">, e.g., </w:t>
        </w:r>
      </w:ins>
      <w:del w:id="24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248"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249" w:author="Parks, Robbie M" w:date="2022-03-01T12:32:00Z">
        <w:r w:rsidRPr="002346B2">
          <w:rPr>
            <w:rFonts w:ascii="Times New Roman" w:hAnsi="Times New Roman" w:cs="Times New Roman"/>
            <w:i/>
            <w:iCs/>
            <w:lang w:val="en-US"/>
          </w:rPr>
          <w:t xml:space="preserve">, e.g., </w:t>
        </w:r>
      </w:ins>
      <w:ins w:id="250" w:author="Parks, Robbie M" w:date="2022-03-05T17:07:00Z">
        <w:r w:rsidRPr="002346B2">
          <w:rPr>
            <w:rFonts w:ascii="Times New Roman" w:hAnsi="Times New Roman" w:cs="Times New Roman"/>
            <w:i/>
            <w:iCs/>
            <w:lang w:val="en-US"/>
          </w:rPr>
          <w:t xml:space="preserve">refs. </w:t>
        </w:r>
      </w:ins>
      <w:del w:id="251"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252"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253" w:author="Parks, Robbie M" w:date="2022-03-01T12:33:00Z">
        <w:r w:rsidRPr="002346B2">
          <w:rPr>
            <w:rFonts w:ascii="Times New Roman" w:hAnsi="Times New Roman" w:cs="Times New Roman"/>
            <w:i/>
            <w:iCs/>
            <w:lang w:val="en-US"/>
          </w:rPr>
          <w:t>, e.g.,</w:t>
        </w:r>
      </w:ins>
      <w:ins w:id="254" w:author="Parks, Robbie M" w:date="2022-03-05T17:07:00Z">
        <w:r w:rsidRPr="002346B2">
          <w:rPr>
            <w:rFonts w:ascii="Times New Roman" w:hAnsi="Times New Roman" w:cs="Times New Roman"/>
            <w:i/>
            <w:iCs/>
            <w:lang w:val="en-US"/>
          </w:rPr>
          <w:t xml:space="preserve"> refs. </w:t>
        </w:r>
      </w:ins>
      <w:del w:id="255"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256"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257"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258"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259"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260"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261"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262" w:author="Parks, Robbie M" w:date="2022-03-06T14:45:00Z">
        <w:r w:rsidRPr="00BF3485">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w:t>
      </w:r>
      <w:proofErr w:type="spellStart"/>
      <w:r w:rsidRPr="00BF3485">
        <w:rPr>
          <w:rFonts w:ascii="Times New Roman" w:hAnsi="Times New Roman" w:cs="Times New Roman"/>
          <w:bCs/>
          <w:i/>
          <w:iCs/>
        </w:rPr>
        <w:t>eFigure</w:t>
      </w:r>
      <w:proofErr w:type="spellEnd"/>
      <w:r w:rsidRPr="00BF3485">
        <w:rPr>
          <w:rFonts w:ascii="Times New Roman" w:hAnsi="Times New Roman" w:cs="Times New Roman"/>
          <w:bCs/>
          <w:i/>
          <w:iCs/>
        </w:rPr>
        <w:t xml:space="preserve"> 1).</w:t>
      </w:r>
      <w:ins w:id="263"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68E1047B" w14:textId="77777777" w:rsidR="006A689F" w:rsidRDefault="00BE0E6A" w:rsidP="00B45B6C">
      <w:pPr>
        <w:jc w:val="both"/>
        <w:rPr>
          <w:rFonts w:ascii="Times New Roman" w:hAnsi="Times New Roman" w:cs="Times New Roman"/>
          <w:b/>
          <w:bCs/>
          <w:lang w:val="en-US"/>
        </w:rPr>
      </w:pPr>
      <w:r w:rsidRPr="00BE0E6A">
        <w:rPr>
          <w:rFonts w:ascii="Times New Roman" w:hAnsi="Times New Roman" w:cs="Times New Roman"/>
          <w:bCs/>
          <w:i/>
          <w:iCs/>
        </w:rPr>
        <w:t>Results from variations of the main model in the sensitivity analyses were robust to prior choices</w:t>
      </w:r>
      <w:ins w:id="264" w:author="Parks, Robbie M" w:date="2022-03-06T14:45:00Z">
        <w:r w:rsidRPr="00BE0E6A">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w:t>
      </w:r>
      <w:proofErr w:type="spellStart"/>
      <w:r w:rsidRPr="00BE0E6A">
        <w:rPr>
          <w:rFonts w:ascii="Times New Roman" w:hAnsi="Times New Roman" w:cs="Times New Roman"/>
          <w:bCs/>
          <w:i/>
          <w:iCs/>
        </w:rPr>
        <w:t>eFigure</w:t>
      </w:r>
      <w:proofErr w:type="spellEnd"/>
      <w:r w:rsidRPr="00BE0E6A">
        <w:rPr>
          <w:rFonts w:ascii="Times New Roman" w:hAnsi="Times New Roman" w:cs="Times New Roman"/>
          <w:bCs/>
          <w:i/>
          <w:iCs/>
        </w:rPr>
        <w:t xml:space="preserve"> 1).</w:t>
      </w:r>
    </w:p>
    <w:p w14:paraId="1A92AD06" w14:textId="425242FF" w:rsidR="00803D38" w:rsidRPr="00BE0E6A" w:rsidRDefault="00CE7300" w:rsidP="00B45B6C">
      <w:pPr>
        <w:jc w:val="both"/>
        <w:rPr>
          <w:rFonts w:ascii="Times New Roman" w:hAnsi="Times New Roman" w:cs="Times New Roman"/>
          <w:bCs/>
          <w:i/>
          <w:iCs/>
        </w:rPr>
      </w:pPr>
      <w:r w:rsidRPr="0011140B">
        <w:rPr>
          <w:rFonts w:ascii="Times New Roman" w:hAnsi="Times New Roman" w:cs="Times New Roman"/>
          <w:b/>
          <w:bCs/>
          <w:lang w:val="en-US"/>
        </w:rPr>
        <w:br/>
      </w:r>
      <w:r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65" w:author="Parks, Robbie M" w:date="2022-03-01T13:24:00Z">
        <w:r w:rsidRPr="00A61007">
          <w:rPr>
            <w:rFonts w:ascii="Times New Roman" w:hAnsi="Times New Roman" w:cs="Times New Roman"/>
            <w:bCs/>
            <w:i/>
            <w:iCs/>
            <w:lang w:val="en-US"/>
          </w:rPr>
          <w:t>;</w:t>
        </w:r>
      </w:ins>
      <w:ins w:id="266" w:author="Parks, Robbie M" w:date="2022-03-01T13:22:00Z">
        <w:r w:rsidRPr="00A61007">
          <w:rPr>
            <w:rFonts w:ascii="Times New Roman" w:hAnsi="Times New Roman" w:cs="Times New Roman"/>
            <w:bCs/>
            <w:i/>
            <w:iCs/>
            <w:lang w:val="en-US"/>
          </w:rPr>
          <w:t xml:space="preserve"> w</w:t>
        </w:r>
      </w:ins>
      <w:ins w:id="267" w:author="Parks, Robbie M" w:date="2022-03-01T13:24:00Z">
        <w:r w:rsidRPr="00A61007">
          <w:rPr>
            <w:rFonts w:ascii="Times New Roman" w:hAnsi="Times New Roman" w:cs="Times New Roman"/>
            <w:bCs/>
            <w:i/>
            <w:iCs/>
            <w:lang w:val="en-US"/>
          </w:rPr>
          <w:t xml:space="preserve">orking with </w:t>
        </w:r>
      </w:ins>
      <w:ins w:id="268" w:author="Parks, Robbie M" w:date="2022-03-01T13:22:00Z">
        <w:r w:rsidRPr="00A61007">
          <w:rPr>
            <w:rFonts w:ascii="Times New Roman" w:hAnsi="Times New Roman" w:cs="Times New Roman"/>
            <w:bCs/>
            <w:i/>
            <w:iCs/>
            <w:lang w:val="en-US"/>
          </w:rPr>
          <w:t xml:space="preserve">a specialist ALS neurologist </w:t>
        </w:r>
      </w:ins>
      <w:ins w:id="269" w:author="Parks, Robbie M" w:date="2022-03-01T13:24:00Z">
        <w:r w:rsidRPr="00A61007">
          <w:rPr>
            <w:rFonts w:ascii="Times New Roman" w:hAnsi="Times New Roman" w:cs="Times New Roman"/>
            <w:bCs/>
            <w:i/>
            <w:iCs/>
            <w:lang w:val="en-US"/>
          </w:rPr>
          <w:t xml:space="preserve">to review </w:t>
        </w:r>
      </w:ins>
      <w:ins w:id="270" w:author="Parks, Robbie M" w:date="2022-03-01T13:22:00Z">
        <w:r w:rsidRPr="00A61007">
          <w:rPr>
            <w:rFonts w:ascii="Times New Roman" w:hAnsi="Times New Roman" w:cs="Times New Roman"/>
            <w:bCs/>
            <w:i/>
            <w:iCs/>
            <w:lang w:val="en-US"/>
          </w:rPr>
          <w:t>medical record</w:t>
        </w:r>
      </w:ins>
      <w:ins w:id="271" w:author="Parks, Robbie M" w:date="2022-03-01T13:24:00Z">
        <w:r w:rsidRPr="00A61007">
          <w:rPr>
            <w:rFonts w:ascii="Times New Roman" w:hAnsi="Times New Roman" w:cs="Times New Roman"/>
            <w:bCs/>
            <w:i/>
            <w:iCs/>
            <w:lang w:val="en-US"/>
          </w:rPr>
          <w:t>s</w:t>
        </w:r>
      </w:ins>
      <w:ins w:id="272" w:author="Parks, Robbie M" w:date="2022-03-01T13:26:00Z">
        <w:r w:rsidRPr="00A61007">
          <w:rPr>
            <w:rFonts w:ascii="Times New Roman" w:hAnsi="Times New Roman" w:cs="Times New Roman"/>
            <w:bCs/>
            <w:i/>
            <w:iCs/>
            <w:lang w:val="en-US"/>
          </w:rPr>
          <w:t xml:space="preserve"> and comparing to death certificates and hospital discharges</w:t>
        </w:r>
      </w:ins>
      <w:ins w:id="273" w:author="Parks, Robbie M" w:date="2022-03-01T13:24:00Z">
        <w:r w:rsidRPr="00A61007">
          <w:rPr>
            <w:rFonts w:ascii="Times New Roman" w:hAnsi="Times New Roman" w:cs="Times New Roman"/>
            <w:bCs/>
            <w:i/>
            <w:iCs/>
            <w:lang w:val="en-US"/>
          </w:rPr>
          <w:t xml:space="preserve">, </w:t>
        </w:r>
      </w:ins>
      <w:ins w:id="274" w:author="Parks, Robbie M" w:date="2022-03-01T13:23:00Z">
        <w:r w:rsidRPr="00A61007">
          <w:rPr>
            <w:rFonts w:ascii="Times New Roman" w:hAnsi="Times New Roman" w:cs="Times New Roman"/>
            <w:bCs/>
            <w:i/>
            <w:iCs/>
            <w:lang w:val="en-US"/>
          </w:rPr>
          <w:t xml:space="preserve">the Danish National Patient Register </w:t>
        </w:r>
      </w:ins>
      <w:ins w:id="275" w:author="Parks, Robbie M" w:date="2022-03-01T13:24:00Z">
        <w:r w:rsidRPr="00A61007">
          <w:rPr>
            <w:rFonts w:ascii="Times New Roman" w:hAnsi="Times New Roman" w:cs="Times New Roman"/>
            <w:bCs/>
            <w:i/>
            <w:iCs/>
            <w:lang w:val="en-US"/>
          </w:rPr>
          <w:t>was found to have an overall predictiv</w:t>
        </w:r>
      </w:ins>
      <w:ins w:id="276" w:author="Parks, Robbie M" w:date="2022-03-01T13:25:00Z">
        <w:r w:rsidRPr="00A61007">
          <w:rPr>
            <w:rFonts w:ascii="Times New Roman" w:hAnsi="Times New Roman" w:cs="Times New Roman"/>
            <w:bCs/>
            <w:i/>
            <w:iCs/>
            <w:lang w:val="en-US"/>
          </w:rPr>
          <w:t xml:space="preserve">e value </w:t>
        </w:r>
      </w:ins>
      <w:ins w:id="277" w:author="Parks, Robbie M" w:date="2022-03-01T13:26:00Z">
        <w:r w:rsidRPr="00A61007">
          <w:rPr>
            <w:rFonts w:ascii="Times New Roman" w:hAnsi="Times New Roman" w:cs="Times New Roman"/>
            <w:bCs/>
            <w:i/>
            <w:iCs/>
            <w:lang w:val="en-US"/>
          </w:rPr>
          <w:t xml:space="preserve">for ALS </w:t>
        </w:r>
      </w:ins>
      <w:ins w:id="278"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79" w:author="Parks, Robbie M" w:date="2022-03-01T13:29:00Z">
        <w:r w:rsidRPr="00BF224E">
          <w:rPr>
            <w:rFonts w:ascii="Times New Roman" w:hAnsi="Times New Roman" w:cs="Times New Roman"/>
            <w:bCs/>
            <w:i/>
            <w:iCs/>
            <w:lang w:val="en-US"/>
          </w:rPr>
          <w:t>While a previous stu</w:t>
        </w:r>
      </w:ins>
      <w:ins w:id="280"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81" w:author="Parks, Robbie M" w:date="2022-03-01T13:30:00Z">
        <w:r w:rsidRPr="00BF224E">
          <w:rPr>
            <w:rFonts w:ascii="Times New Roman" w:hAnsi="Times New Roman" w:cs="Times New Roman"/>
            <w:bCs/>
            <w:i/>
            <w:iCs/>
            <w:lang w:val="en-US"/>
          </w:rPr>
          <w:t xml:space="preserve"> outcome misclassification cannot be ruled out</w:t>
        </w:r>
      </w:ins>
      <w:ins w:id="282"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83" w:author="Parks, Robbie M" w:date="2022-03-01T13:29:00Z">
        <w:r w:rsidRPr="00670A00">
          <w:rPr>
            <w:rFonts w:ascii="Times New Roman" w:hAnsi="Times New Roman" w:cs="Times New Roman"/>
            <w:bCs/>
            <w:i/>
            <w:iCs/>
            <w:lang w:val="en-US"/>
          </w:rPr>
          <w:t>While a previous stu</w:t>
        </w:r>
      </w:ins>
      <w:ins w:id="284"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85" w:author="Parks, Robbie M" w:date="2022-03-01T13:30:00Z">
        <w:r w:rsidRPr="00670A00">
          <w:rPr>
            <w:rFonts w:ascii="Times New Roman" w:hAnsi="Times New Roman" w:cs="Times New Roman"/>
            <w:bCs/>
            <w:i/>
            <w:iCs/>
            <w:lang w:val="en-US"/>
          </w:rPr>
          <w:t xml:space="preserve"> outcome misclassification cannot be ruled out</w:t>
        </w:r>
      </w:ins>
      <w:ins w:id="286" w:author="Parks, Robbie M" w:date="2022-03-01T13:32:00Z">
        <w:r w:rsidRPr="00670A00">
          <w:rPr>
            <w:rFonts w:ascii="Times New Roman" w:hAnsi="Times New Roman" w:cs="Times New Roman"/>
            <w:bCs/>
            <w:i/>
            <w:iCs/>
            <w:lang w:val="en-US"/>
          </w:rPr>
          <w:t xml:space="preserve">, </w:t>
        </w:r>
        <w:commentRangeStart w:id="287"/>
        <w:r w:rsidRPr="00670A00">
          <w:rPr>
            <w:rFonts w:ascii="Times New Roman" w:hAnsi="Times New Roman" w:cs="Times New Roman"/>
            <w:bCs/>
            <w:i/>
            <w:iCs/>
            <w:lang w:val="en-US"/>
          </w:rPr>
          <w:t xml:space="preserve">nor can the possibility that date of diagnosis and symptom onset were </w:t>
        </w:r>
      </w:ins>
      <w:ins w:id="288" w:author="Parks, Robbie M" w:date="2022-03-06T14:49:00Z">
        <w:r w:rsidRPr="00670A00">
          <w:rPr>
            <w:rFonts w:ascii="Times New Roman" w:hAnsi="Times New Roman" w:cs="Times New Roman"/>
            <w:bCs/>
            <w:i/>
            <w:iCs/>
            <w:lang w:val="en-US"/>
          </w:rPr>
          <w:t>irregularly</w:t>
        </w:r>
      </w:ins>
      <w:ins w:id="289" w:author="Parks, Robbie M" w:date="2022-03-01T13:32:00Z">
        <w:r w:rsidRPr="00670A00">
          <w:rPr>
            <w:rFonts w:ascii="Times New Roman" w:hAnsi="Times New Roman" w:cs="Times New Roman"/>
            <w:bCs/>
            <w:i/>
            <w:iCs/>
            <w:lang w:val="en-US"/>
          </w:rPr>
          <w:t xml:space="preserve"> aligned</w:t>
        </w:r>
      </w:ins>
      <w:ins w:id="290" w:author="Parks, Robbie M" w:date="2022-03-01T13:30:00Z">
        <w:r w:rsidRPr="00670A00">
          <w:rPr>
            <w:rFonts w:ascii="Times New Roman" w:hAnsi="Times New Roman" w:cs="Times New Roman"/>
            <w:bCs/>
            <w:i/>
            <w:iCs/>
            <w:lang w:val="en-US"/>
          </w:rPr>
          <w:t>.</w:t>
        </w:r>
      </w:ins>
      <w:commentRangeEnd w:id="287"/>
      <w:r w:rsidR="00405309">
        <w:rPr>
          <w:rStyle w:val="CommentReference"/>
        </w:rPr>
        <w:commentReference w:id="287"/>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91"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92" w:author="Parks, Robbie M" w:date="2022-03-01T14:51:00Z">
        <w:r w:rsidRPr="00C3524A">
          <w:rPr>
            <w:rFonts w:ascii="Times New Roman" w:hAnsi="Times New Roman" w:cs="Times New Roman"/>
            <w:bCs/>
            <w:i/>
            <w:iCs/>
            <w:lang w:val="en-US"/>
          </w:rPr>
          <w:t>While our analysis adjusted for SES</w:t>
        </w:r>
      </w:ins>
      <w:ins w:id="293" w:author="Parks, Robbie M" w:date="2022-03-01T14:53:00Z">
        <w:r w:rsidRPr="00C3524A">
          <w:rPr>
            <w:rFonts w:ascii="Times New Roman" w:hAnsi="Times New Roman" w:cs="Times New Roman"/>
            <w:bCs/>
            <w:i/>
            <w:iCs/>
            <w:lang w:val="en-US"/>
          </w:rPr>
          <w:t xml:space="preserve">, which was based on each participant’s household, </w:t>
        </w:r>
      </w:ins>
      <w:ins w:id="294"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95" w:author="Parks, Robbie M" w:date="2022-03-01T14:56:00Z">
        <w:r w:rsidRPr="00C3524A">
          <w:rPr>
            <w:rFonts w:ascii="Times New Roman" w:hAnsi="Times New Roman" w:cs="Times New Roman"/>
            <w:bCs/>
            <w:i/>
            <w:iCs/>
            <w:lang w:val="en-US"/>
          </w:rPr>
          <w:t xml:space="preserve">ALS diagnosis in relation to cohabitation status </w:t>
        </w:r>
      </w:ins>
      <w:ins w:id="296"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5F7B86A8" w:rsidR="00A11DA3" w:rsidRPr="0011140B" w:rsidRDefault="00497AEE" w:rsidP="00A11DA3">
      <w:pPr>
        <w:jc w:val="both"/>
        <w:rPr>
          <w:rFonts w:ascii="Times New Roman" w:hAnsi="Times New Roman" w:cs="Times New Roman"/>
          <w:lang w:val="en-US"/>
        </w:rPr>
      </w:pPr>
      <w:r>
        <w:rPr>
          <w:rFonts w:ascii="Times New Roman" w:hAnsi="Times New Roman" w:cs="Times New Roman"/>
          <w:lang w:val="en-US"/>
        </w:rPr>
        <w:t xml:space="preserve">All </w:t>
      </w:r>
      <w:r w:rsidR="00A11DA3">
        <w:rPr>
          <w:rFonts w:ascii="Times New Roman" w:hAnsi="Times New Roman" w:cs="Times New Roman"/>
          <w:lang w:val="en-US"/>
        </w:rPr>
        <w:t xml:space="preserve">covariates </w:t>
      </w:r>
      <w:r w:rsidR="005C522C">
        <w:rPr>
          <w:rFonts w:ascii="Times New Roman" w:hAnsi="Times New Roman" w:cs="Times New Roman"/>
          <w:lang w:val="en-US"/>
        </w:rPr>
        <w:t xml:space="preserve">for cases and controls </w:t>
      </w:r>
      <w:r w:rsidR="00A11DA3">
        <w:rPr>
          <w:rFonts w:ascii="Times New Roman" w:hAnsi="Times New Roman" w:cs="Times New Roman"/>
          <w:lang w:val="en-US"/>
        </w:rPr>
        <w:t xml:space="preserve">were </w:t>
      </w:r>
      <w:r w:rsidR="00C26D0C">
        <w:rPr>
          <w:rFonts w:ascii="Times New Roman" w:hAnsi="Times New Roman" w:cs="Times New Roman"/>
          <w:lang w:val="en-US"/>
        </w:rPr>
        <w:t>constructed similarly</w:t>
      </w:r>
      <w:r w:rsidR="00DF68F8">
        <w:rPr>
          <w:rFonts w:ascii="Times New Roman" w:hAnsi="Times New Roman" w:cs="Times New Roman"/>
          <w:lang w:val="en-US"/>
        </w:rPr>
        <w:t>,</w:t>
      </w:r>
      <w:r w:rsidR="00D94C47">
        <w:rPr>
          <w:rFonts w:ascii="Times New Roman" w:hAnsi="Times New Roman" w:cs="Times New Roman"/>
          <w:lang w:val="en-US"/>
        </w:rPr>
        <w:t xml:space="preserve"> </w:t>
      </w:r>
      <w:r w:rsidR="00DF68F8">
        <w:rPr>
          <w:rFonts w:ascii="Times New Roman" w:hAnsi="Times New Roman" w:cs="Times New Roman"/>
          <w:lang w:val="en-US"/>
        </w:rPr>
        <w:t>using</w:t>
      </w:r>
      <w:r w:rsidR="00D94C47">
        <w:rPr>
          <w:rFonts w:ascii="Times New Roman" w:hAnsi="Times New Roman" w:cs="Times New Roman"/>
          <w:lang w:val="en-US"/>
        </w:rPr>
        <w:t xml:space="preserve"> exact dates</w:t>
      </w:r>
      <w:r w:rsidR="00F32748">
        <w:rPr>
          <w:rFonts w:ascii="Times New Roman" w:hAnsi="Times New Roman" w:cs="Times New Roman"/>
          <w:lang w:val="en-US"/>
        </w:rPr>
        <w:t xml:space="preserve"> and matching to index date</w:t>
      </w:r>
      <w:r w:rsidR="00D94C47">
        <w:rPr>
          <w:rFonts w:ascii="Times New Roman" w:hAnsi="Times New Roman" w:cs="Times New Roman"/>
          <w:lang w:val="en-US"/>
        </w:rPr>
        <w:t xml:space="preserve"> where the data allowed. </w:t>
      </w:r>
      <w:r w:rsidR="00B860A0">
        <w:rPr>
          <w:rFonts w:ascii="Times New Roman" w:hAnsi="Times New Roman" w:cs="Times New Roman"/>
          <w:lang w:val="en-US"/>
        </w:rPr>
        <w:t xml:space="preserve">Specifically, </w:t>
      </w:r>
      <w:r w:rsidR="00531B0B">
        <w:rPr>
          <w:rFonts w:ascii="Times New Roman" w:hAnsi="Times New Roman" w:cs="Times New Roman"/>
          <w:lang w:val="en-US"/>
        </w:rPr>
        <w:t xml:space="preserve">civil status was at index date; </w:t>
      </w:r>
      <w:r w:rsidR="00F507AD">
        <w:rPr>
          <w:rFonts w:ascii="Times New Roman" w:hAnsi="Times New Roman" w:cs="Times New Roman"/>
          <w:lang w:val="en-US"/>
        </w:rPr>
        <w:t xml:space="preserve">last reported place of residence was the last residence the case or control had reported at the index date; </w:t>
      </w:r>
      <w:r w:rsidR="001304EB">
        <w:rPr>
          <w:rFonts w:ascii="Times New Roman" w:hAnsi="Times New Roman" w:cs="Times New Roman"/>
          <w:lang w:val="en-US"/>
        </w:rPr>
        <w:t xml:space="preserve">parish-level SES is based on </w:t>
      </w:r>
      <w:r w:rsidR="00A30F1A">
        <w:rPr>
          <w:rFonts w:ascii="Times New Roman" w:hAnsi="Times New Roman" w:cs="Times New Roman"/>
          <w:lang w:val="en-US"/>
        </w:rPr>
        <w:t xml:space="preserve">last reported </w:t>
      </w:r>
      <w:r w:rsidR="001304EB">
        <w:rPr>
          <w:rFonts w:ascii="Times New Roman" w:hAnsi="Times New Roman" w:cs="Times New Roman"/>
          <w:lang w:val="en-US"/>
        </w:rPr>
        <w:t>address at index date</w:t>
      </w:r>
      <w:r w:rsidR="005E6270">
        <w:rPr>
          <w:rFonts w:ascii="Times New Roman" w:hAnsi="Times New Roman" w:cs="Times New Roman"/>
          <w:lang w:val="en-US"/>
        </w:rPr>
        <w:t xml:space="preserve">; </w:t>
      </w:r>
      <w:r w:rsidR="00982E57">
        <w:rPr>
          <w:rFonts w:ascii="Times New Roman" w:hAnsi="Times New Roman" w:cs="Times New Roman"/>
          <w:lang w:val="en-US"/>
        </w:rPr>
        <w:t>employment</w:t>
      </w:r>
      <w:r w:rsidR="00822643">
        <w:rPr>
          <w:rFonts w:ascii="Times New Roman" w:hAnsi="Times New Roman" w:cs="Times New Roman"/>
          <w:lang w:val="en-US"/>
        </w:rPr>
        <w:t xml:space="preserve"> was based on last self-reported job title; </w:t>
      </w:r>
      <w:r w:rsidR="007B5632">
        <w:rPr>
          <w:rFonts w:ascii="Times New Roman" w:hAnsi="Times New Roman" w:cs="Times New Roman"/>
          <w:lang w:val="en-US"/>
        </w:rPr>
        <w:t xml:space="preserve">SES was obtained </w:t>
      </w:r>
      <w:r w:rsidR="002D6F62">
        <w:rPr>
          <w:rFonts w:ascii="Times New Roman" w:hAnsi="Times New Roman" w:cs="Times New Roman"/>
          <w:lang w:val="en-US"/>
        </w:rPr>
        <w:t xml:space="preserve">based on </w:t>
      </w:r>
      <w:r w:rsidR="007B5632">
        <w:rPr>
          <w:rFonts w:ascii="Times New Roman" w:hAnsi="Times New Roman" w:cs="Times New Roman"/>
          <w:lang w:val="en-US"/>
        </w:rPr>
        <w:t>the last self-reported job title,</w:t>
      </w:r>
      <w:r w:rsidR="002D6F62">
        <w:rPr>
          <w:rFonts w:ascii="Times New Roman" w:hAnsi="Times New Roman" w:cs="Times New Roman"/>
          <w:lang w:val="en-US"/>
        </w:rPr>
        <w:t xml:space="preserve"> which for older ages</w:t>
      </w:r>
      <w:r w:rsidR="00E904B7">
        <w:rPr>
          <w:rFonts w:ascii="Times New Roman" w:hAnsi="Times New Roman" w:cs="Times New Roman"/>
          <w:lang w:val="en-US"/>
        </w:rPr>
        <w:t>, during whic</w:t>
      </w:r>
      <w:r w:rsidR="005A749A">
        <w:rPr>
          <w:rFonts w:ascii="Times New Roman" w:hAnsi="Times New Roman" w:cs="Times New Roman"/>
          <w:lang w:val="en-US"/>
        </w:rPr>
        <w:t>h</w:t>
      </w:r>
      <w:r w:rsidR="00E904B7">
        <w:rPr>
          <w:rFonts w:ascii="Times New Roman" w:hAnsi="Times New Roman" w:cs="Times New Roman"/>
          <w:lang w:val="en-US"/>
        </w:rPr>
        <w:t xml:space="preserve"> most the ALS cases in our study occurred</w:t>
      </w:r>
      <w:r w:rsidR="00DC2821">
        <w:rPr>
          <w:rFonts w:ascii="Times New Roman" w:hAnsi="Times New Roman" w:cs="Times New Roman"/>
          <w:lang w:val="en-US"/>
        </w:rPr>
        <w:t>,</w:t>
      </w:r>
      <w:r w:rsidR="00531B0B">
        <w:rPr>
          <w:rFonts w:ascii="Times New Roman" w:hAnsi="Times New Roman" w:cs="Times New Roman"/>
          <w:lang w:val="en-US"/>
        </w:rPr>
        <w:t xml:space="preserve"> </w:t>
      </w:r>
      <w:r w:rsidR="002D6F62">
        <w:rPr>
          <w:rFonts w:ascii="Times New Roman" w:hAnsi="Times New Roman" w:cs="Times New Roman"/>
          <w:lang w:val="en-US"/>
        </w:rPr>
        <w:t xml:space="preserve"> does</w:t>
      </w:r>
      <w:r w:rsidR="00E904B7">
        <w:rPr>
          <w:rFonts w:ascii="Times New Roman" w:hAnsi="Times New Roman" w:cs="Times New Roman"/>
          <w:lang w:val="en-US"/>
        </w:rPr>
        <w:t xml:space="preserve"> not usually</w:t>
      </w:r>
      <w:r w:rsidR="007B5632">
        <w:rPr>
          <w:rFonts w:ascii="Times New Roman" w:hAnsi="Times New Roman" w:cs="Times New Roman"/>
          <w:lang w:val="en-US"/>
        </w:rPr>
        <w:t xml:space="preserve"> </w:t>
      </w:r>
      <w:r w:rsidR="00A11DA3">
        <w:rPr>
          <w:rFonts w:ascii="Times New Roman" w:hAnsi="Times New Roman" w:cs="Times New Roman"/>
          <w:lang w:val="en-US"/>
        </w:rPr>
        <w:t xml:space="preserve">obtained at the index date, 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5D4EA4" w14:textId="77777777" w:rsidR="00FE132A" w:rsidRDefault="00FE132A" w:rsidP="00B45B6C">
      <w:pPr>
        <w:jc w:val="both"/>
        <w:rPr>
          <w:rFonts w:ascii="Times New Roman" w:hAnsi="Times New Roman" w:cs="Times New Roman"/>
          <w:bCs/>
          <w:i/>
          <w:iCs/>
          <w:lang w:val="en-US"/>
        </w:rPr>
      </w:pPr>
      <w:r w:rsidRPr="00FE132A">
        <w:rPr>
          <w:rFonts w:ascii="Times New Roman" w:hAnsi="Times New Roman" w:cs="Times New Roman"/>
          <w:bCs/>
          <w:i/>
          <w:iCs/>
          <w:lang w:val="en-US"/>
        </w:rPr>
        <w:t xml:space="preserve">We included a set of covariates </w:t>
      </w:r>
      <w:ins w:id="297" w:author="Parks, Robbie M" w:date="2022-03-10T14:45:00Z">
        <w:r w:rsidRPr="00FE132A">
          <w:rPr>
            <w:rFonts w:ascii="Times New Roman" w:hAnsi="Times New Roman" w:cs="Times New Roman"/>
            <w:bCs/>
            <w:i/>
            <w:iCs/>
            <w:lang w:val="en-US"/>
          </w:rPr>
          <w:t xml:space="preserve">based on </w:t>
        </w:r>
      </w:ins>
      <w:ins w:id="298" w:author="Parks, Robbie M" w:date="2022-03-10T14:46:00Z">
        <w:r w:rsidRPr="00FE132A">
          <w:rPr>
            <w:rFonts w:ascii="Times New Roman" w:hAnsi="Times New Roman" w:cs="Times New Roman"/>
            <w:bCs/>
            <w:i/>
            <w:iCs/>
            <w:lang w:val="en-US"/>
          </w:rPr>
          <w:t>as close as possible to</w:t>
        </w:r>
      </w:ins>
      <w:ins w:id="299" w:author="Parks, Robbie M" w:date="2022-03-01T15:01:00Z">
        <w:r w:rsidRPr="00FE132A">
          <w:rPr>
            <w:rFonts w:ascii="Times New Roman" w:hAnsi="Times New Roman" w:cs="Times New Roman"/>
            <w:bCs/>
            <w:i/>
            <w:iCs/>
            <w:lang w:val="en-US"/>
          </w:rPr>
          <w:t xml:space="preserve"> index date </w:t>
        </w:r>
      </w:ins>
      <w:r w:rsidRPr="00FE132A">
        <w:rPr>
          <w:rFonts w:ascii="Times New Roman" w:hAnsi="Times New Roman" w:cs="Times New Roman"/>
          <w:bCs/>
          <w:i/>
          <w:iCs/>
          <w:lang w:val="en-US"/>
        </w:rPr>
        <w:t>to account for potential confounding bias</w:t>
      </w:r>
      <w:ins w:id="300" w:author="Parks, Robbie M" w:date="2022-02-08T16:18:00Z">
        <w:r w:rsidRPr="00FE132A">
          <w:rPr>
            <w:rFonts w:ascii="Times New Roman" w:hAnsi="Times New Roman" w:cs="Times New Roman"/>
            <w:bCs/>
            <w:i/>
            <w:iCs/>
            <w:lang w:val="en-US"/>
          </w:rPr>
          <w:t>, i</w:t>
        </w:r>
      </w:ins>
      <w:ins w:id="301" w:author="Parks, Robbie M" w:date="2022-02-08T16:19:00Z">
        <w:r w:rsidRPr="00FE132A">
          <w:rPr>
            <w:rFonts w:ascii="Times New Roman" w:hAnsi="Times New Roman" w:cs="Times New Roman"/>
            <w:bCs/>
            <w:i/>
            <w:iCs/>
            <w:lang w:val="en-US"/>
          </w:rPr>
          <w:t xml:space="preserve">ncluding </w:t>
        </w:r>
      </w:ins>
      <w:ins w:id="302" w:author="Parks, Robbie M" w:date="2022-03-01T14:40:00Z">
        <w:r w:rsidRPr="00FE132A">
          <w:rPr>
            <w:rFonts w:ascii="Times New Roman" w:hAnsi="Times New Roman" w:cs="Times New Roman"/>
            <w:bCs/>
            <w:i/>
            <w:iCs/>
            <w:lang w:val="en-US"/>
          </w:rPr>
          <w:t xml:space="preserve">household </w:t>
        </w:r>
      </w:ins>
      <w:ins w:id="303" w:author="Parks, Robbie M" w:date="2022-02-08T16:19:00Z">
        <w:r w:rsidRPr="00FE132A">
          <w:rPr>
            <w:rFonts w:ascii="Times New Roman" w:hAnsi="Times New Roman" w:cs="Times New Roman"/>
            <w:bCs/>
            <w:i/>
            <w:iCs/>
            <w:lang w:val="en-US"/>
          </w:rPr>
          <w:t>socioeconomic status (SES)</w:t>
        </w:r>
      </w:ins>
      <w:ins w:id="304" w:author="Parks, Robbie M" w:date="2022-03-10T14:46:00Z">
        <w:r w:rsidRPr="00FE132A">
          <w:rPr>
            <w:rFonts w:ascii="Times New Roman" w:hAnsi="Times New Roman" w:cs="Times New Roman"/>
            <w:bCs/>
            <w:i/>
            <w:iCs/>
            <w:lang w:val="en-US"/>
          </w:rPr>
          <w:t xml:space="preserve"> based on last-reported job title</w:t>
        </w:r>
      </w:ins>
      <w:ins w:id="305" w:author="Parks, Robbie M" w:date="2022-03-10T14:54:00Z">
        <w:r w:rsidRPr="00FE132A">
          <w:rPr>
            <w:rFonts w:ascii="Times New Roman" w:hAnsi="Times New Roman" w:cs="Times New Roman"/>
            <w:bCs/>
            <w:i/>
            <w:iCs/>
            <w:lang w:val="en-US"/>
          </w:rPr>
          <w:t xml:space="preserve"> at index date</w:t>
        </w:r>
      </w:ins>
      <w:ins w:id="306" w:author="Parks, Robbie M" w:date="2022-03-10T14:46:00Z">
        <w:r w:rsidRPr="00FE132A">
          <w:rPr>
            <w:rFonts w:ascii="Times New Roman" w:hAnsi="Times New Roman" w:cs="Times New Roman"/>
            <w:bCs/>
            <w:i/>
            <w:iCs/>
            <w:lang w:val="en-US"/>
          </w:rPr>
          <w:t>;</w:t>
        </w:r>
      </w:ins>
      <w:ins w:id="307" w:author="Parks, Robbie M" w:date="2022-02-08T16:19:00Z">
        <w:r w:rsidRPr="00FE132A">
          <w:rPr>
            <w:rFonts w:ascii="Times New Roman" w:hAnsi="Times New Roman" w:cs="Times New Roman"/>
            <w:bCs/>
            <w:i/>
            <w:iCs/>
            <w:lang w:val="en-US"/>
          </w:rPr>
          <w:t xml:space="preserve"> civil status</w:t>
        </w:r>
      </w:ins>
      <w:ins w:id="308" w:author="Parks, Robbie M" w:date="2022-03-10T14:54:00Z">
        <w:r w:rsidRPr="00FE132A">
          <w:rPr>
            <w:rFonts w:ascii="Times New Roman" w:hAnsi="Times New Roman" w:cs="Times New Roman"/>
            <w:bCs/>
            <w:i/>
            <w:iCs/>
            <w:lang w:val="en-US"/>
          </w:rPr>
          <w:t xml:space="preserve"> at index date</w:t>
        </w:r>
      </w:ins>
      <w:ins w:id="309" w:author="Parks, Robbie M" w:date="2022-02-08T16:19:00Z">
        <w:r w:rsidRPr="00FE132A">
          <w:rPr>
            <w:rFonts w:ascii="Times New Roman" w:hAnsi="Times New Roman" w:cs="Times New Roman"/>
            <w:bCs/>
            <w:i/>
            <w:iCs/>
            <w:lang w:val="en-US"/>
          </w:rPr>
          <w:t xml:space="preserve">, </w:t>
        </w:r>
      </w:ins>
      <w:ins w:id="310" w:author="Parks, Robbie M" w:date="2022-02-08T16:20:00Z">
        <w:r w:rsidRPr="00FE132A">
          <w:rPr>
            <w:rFonts w:ascii="Times New Roman" w:hAnsi="Times New Roman" w:cs="Times New Roman"/>
            <w:bCs/>
            <w:i/>
            <w:iCs/>
            <w:lang w:val="en-US"/>
          </w:rPr>
          <w:t>last report</w:t>
        </w:r>
      </w:ins>
      <w:ins w:id="311" w:author="Parks, Robbie M" w:date="2022-02-08T16:24:00Z">
        <w:r w:rsidRPr="00FE132A">
          <w:rPr>
            <w:rFonts w:ascii="Times New Roman" w:hAnsi="Times New Roman" w:cs="Times New Roman"/>
            <w:bCs/>
            <w:i/>
            <w:iCs/>
            <w:lang w:val="en-US"/>
          </w:rPr>
          <w:t>ed</w:t>
        </w:r>
      </w:ins>
      <w:ins w:id="312" w:author="Parks, Robbie M" w:date="2022-02-08T16:20:00Z">
        <w:r w:rsidRPr="00FE132A">
          <w:rPr>
            <w:rFonts w:ascii="Times New Roman" w:hAnsi="Times New Roman" w:cs="Times New Roman"/>
            <w:bCs/>
            <w:i/>
            <w:iCs/>
            <w:lang w:val="en-US"/>
          </w:rPr>
          <w:t xml:space="preserve"> place of residence</w:t>
        </w:r>
      </w:ins>
      <w:ins w:id="313" w:author="Parks, Robbie M" w:date="2022-03-10T14:54:00Z">
        <w:r w:rsidRPr="00FE132A">
          <w:rPr>
            <w:rFonts w:ascii="Times New Roman" w:hAnsi="Times New Roman" w:cs="Times New Roman"/>
            <w:bCs/>
            <w:i/>
            <w:iCs/>
            <w:lang w:val="en-US"/>
          </w:rPr>
          <w:t xml:space="preserve"> at index date</w:t>
        </w:r>
      </w:ins>
      <w:ins w:id="314" w:author="Parks, Robbie M" w:date="2022-02-08T16:24:00Z">
        <w:r w:rsidRPr="00FE132A">
          <w:rPr>
            <w:rFonts w:ascii="Times New Roman" w:hAnsi="Times New Roman" w:cs="Times New Roman"/>
            <w:bCs/>
            <w:i/>
            <w:iCs/>
            <w:lang w:val="en-US"/>
          </w:rPr>
          <w:t>,</w:t>
        </w:r>
      </w:ins>
      <w:ins w:id="315" w:author="Parks, Robbie M" w:date="2022-02-08T16:20:00Z">
        <w:r w:rsidRPr="00FE132A">
          <w:rPr>
            <w:rFonts w:ascii="Times New Roman" w:hAnsi="Times New Roman" w:cs="Times New Roman"/>
            <w:bCs/>
            <w:i/>
            <w:iCs/>
            <w:lang w:val="en-US"/>
          </w:rPr>
          <w:t xml:space="preserve"> and place of birth</w:t>
        </w:r>
      </w:ins>
      <w:r w:rsidRPr="00FE132A">
        <w:rPr>
          <w:rFonts w:ascii="Times New Roman" w:hAnsi="Times New Roman" w:cs="Times New Roman"/>
          <w:bCs/>
          <w:i/>
          <w:iCs/>
          <w:lang w:val="en-US"/>
        </w:rPr>
        <w:t>.</w:t>
      </w:r>
    </w:p>
    <w:p w14:paraId="0070FC01" w14:textId="50629E3C"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w:t>
      </w:r>
      <w:r w:rsidR="000E1BA9">
        <w:rPr>
          <w:rFonts w:ascii="Times New Roman" w:hAnsi="Times New Roman" w:cs="Times New Roman"/>
          <w:bCs/>
          <w:lang w:val="en-US"/>
        </w:rPr>
        <w:lastRenderedPageBreak/>
        <w:t xml:space="preserve">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316" w:author="Parks, Robbie M" w:date="2022-03-06T14:59:00Z">
        <w:r w:rsidRPr="004717E6">
          <w:rPr>
            <w:rFonts w:ascii="Times New Roman" w:hAnsi="Times New Roman" w:cs="Times New Roman"/>
            <w:bCs/>
            <w:i/>
            <w:iCs/>
            <w:lang w:val="en-US"/>
          </w:rPr>
          <w:t xml:space="preserve">We do not expect that calendar time was a potential </w:t>
        </w:r>
      </w:ins>
      <w:ins w:id="31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515F8C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 xml:space="preserve">We have blocked the path via SES if </w:t>
      </w:r>
      <w:r w:rsidR="00105DC4">
        <w:rPr>
          <w:rFonts w:ascii="Times New Roman" w:hAnsi="Times New Roman" w:cs="Times New Roman"/>
          <w:lang w:val="en-US"/>
        </w:rPr>
        <w:t>there was an association</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60776EF8" w14:textId="65D1C01C" w:rsidR="001115CA" w:rsidRDefault="000F51F5" w:rsidP="00B45B6C">
      <w:pPr>
        <w:jc w:val="both"/>
        <w:rPr>
          <w:rFonts w:ascii="Times New Roman" w:hAnsi="Times New Roman" w:cs="Times New Roman"/>
          <w:bCs/>
          <w:i/>
          <w:iCs/>
          <w:lang w:val="en-US"/>
        </w:rPr>
      </w:pPr>
      <w:r w:rsidRPr="000F51F5">
        <w:rPr>
          <w:rFonts w:ascii="Times New Roman" w:hAnsi="Times New Roman" w:cs="Times New Roman"/>
          <w:bCs/>
          <w:i/>
          <w:iCs/>
          <w:lang w:val="en-US"/>
        </w:rPr>
        <w:t>Although we have adjusted implicitly (by matching; age, sex, year of birth, vital status) and explicitly for many common covariates (SES, civil status, residence, place of birth), we cannot rule out residual confounding</w:t>
      </w:r>
      <w:ins w:id="318" w:author="Parks, Robbie M" w:date="2022-03-03T14:06:00Z">
        <w:r w:rsidRPr="000F51F5">
          <w:rPr>
            <w:rFonts w:ascii="Times New Roman" w:hAnsi="Times New Roman" w:cs="Times New Roman"/>
            <w:bCs/>
            <w:i/>
            <w:iCs/>
            <w:lang w:val="en-US"/>
          </w:rPr>
          <w:t xml:space="preserve">; while </w:t>
        </w:r>
      </w:ins>
      <w:ins w:id="319" w:author="Parks, Robbie M" w:date="2022-03-03T14:07:00Z">
        <w:r w:rsidRPr="000F51F5">
          <w:rPr>
            <w:rFonts w:ascii="Times New Roman" w:hAnsi="Times New Roman" w:cs="Times New Roman"/>
            <w:bCs/>
            <w:i/>
            <w:iCs/>
            <w:lang w:val="en-US"/>
          </w:rPr>
          <w:t>Body Mass Index (</w:t>
        </w:r>
      </w:ins>
      <w:ins w:id="320" w:author="Parks, Robbie M" w:date="2022-03-03T14:06:00Z">
        <w:r w:rsidRPr="000F51F5">
          <w:rPr>
            <w:rFonts w:ascii="Times New Roman" w:hAnsi="Times New Roman" w:cs="Times New Roman"/>
            <w:bCs/>
            <w:i/>
            <w:iCs/>
            <w:lang w:val="en-US"/>
          </w:rPr>
          <w:t>BMI</w:t>
        </w:r>
      </w:ins>
      <w:ins w:id="321" w:author="Parks, Robbie M" w:date="2022-03-03T14:07:00Z">
        <w:r w:rsidRPr="000F51F5">
          <w:rPr>
            <w:rFonts w:ascii="Times New Roman" w:hAnsi="Times New Roman" w:cs="Times New Roman"/>
            <w:bCs/>
            <w:i/>
            <w:iCs/>
            <w:lang w:val="en-US"/>
          </w:rPr>
          <w:t xml:space="preserve">) </w:t>
        </w:r>
      </w:ins>
      <w:ins w:id="322" w:author="Parks, Robbie M" w:date="2022-03-03T14:06:00Z">
        <w:r w:rsidRPr="000F51F5">
          <w:rPr>
            <w:rFonts w:ascii="Times New Roman" w:hAnsi="Times New Roman" w:cs="Times New Roman"/>
            <w:bCs/>
            <w:i/>
            <w:iCs/>
            <w:lang w:val="en-US"/>
          </w:rPr>
          <w:t xml:space="preserve">is not </w:t>
        </w:r>
      </w:ins>
      <w:ins w:id="323" w:author="Parks, Robbie M" w:date="2022-03-03T14:07:00Z">
        <w:r w:rsidRPr="000F51F5">
          <w:rPr>
            <w:rFonts w:ascii="Times New Roman" w:hAnsi="Times New Roman" w:cs="Times New Roman"/>
            <w:bCs/>
            <w:i/>
            <w:iCs/>
            <w:lang w:val="en-US"/>
          </w:rPr>
          <w:t xml:space="preserve">suspected as </w:t>
        </w:r>
      </w:ins>
      <w:ins w:id="324" w:author="Parks, Robbie M" w:date="2022-03-03T14:06:00Z">
        <w:r w:rsidRPr="000F51F5">
          <w:rPr>
            <w:rFonts w:ascii="Times New Roman" w:hAnsi="Times New Roman" w:cs="Times New Roman"/>
            <w:bCs/>
            <w:i/>
            <w:iCs/>
            <w:lang w:val="en-US"/>
          </w:rPr>
          <w:t xml:space="preserve">a confounder of the air pollution-ALS association, </w:t>
        </w:r>
      </w:ins>
      <w:ins w:id="325" w:author="Parks, Robbie M" w:date="2022-03-03T14:07:00Z">
        <w:r w:rsidRPr="000F51F5">
          <w:rPr>
            <w:rFonts w:ascii="Times New Roman" w:hAnsi="Times New Roman" w:cs="Times New Roman"/>
            <w:bCs/>
            <w:i/>
            <w:iCs/>
            <w:lang w:val="en-US"/>
          </w:rPr>
          <w:t>since</w:t>
        </w:r>
      </w:ins>
      <w:ins w:id="326" w:author="Parks, Robbie M" w:date="2022-03-03T14:06:00Z">
        <w:r w:rsidRPr="000F51F5">
          <w:rPr>
            <w:rFonts w:ascii="Times New Roman" w:hAnsi="Times New Roman" w:cs="Times New Roman"/>
            <w:bCs/>
            <w:i/>
            <w:iCs/>
            <w:lang w:val="en-US"/>
          </w:rPr>
          <w:t xml:space="preserve"> BMI does not appear to cause variation in air pollution, we could not directly test </w:t>
        </w:r>
      </w:ins>
      <w:ins w:id="327" w:author="Parks, Robbie M" w:date="2022-03-03T14:07:00Z">
        <w:r w:rsidRPr="000F51F5">
          <w:rPr>
            <w:rFonts w:ascii="Times New Roman" w:hAnsi="Times New Roman" w:cs="Times New Roman"/>
            <w:bCs/>
            <w:i/>
            <w:iCs/>
            <w:lang w:val="en-US"/>
          </w:rPr>
          <w:t xml:space="preserve">this as we did not have BMI data for cases and controls in our study. </w:t>
        </w:r>
      </w:ins>
      <w:del w:id="328" w:author="Parks, Robbie M" w:date="2022-03-03T14:06:00Z">
        <w:r w:rsidRPr="000F51F5" w:rsidDel="00282201">
          <w:rPr>
            <w:rFonts w:ascii="Times New Roman" w:hAnsi="Times New Roman" w:cs="Times New Roman"/>
            <w:bCs/>
            <w:i/>
            <w:iCs/>
            <w:lang w:val="en-US"/>
          </w:rPr>
          <w:delText xml:space="preserve"> </w:delText>
        </w:r>
      </w:del>
    </w:p>
    <w:p w14:paraId="3AC3F0BA" w14:textId="77777777" w:rsidR="000F51F5" w:rsidRDefault="000F51F5" w:rsidP="00B45B6C">
      <w:pPr>
        <w:jc w:val="both"/>
        <w:rPr>
          <w:rFonts w:ascii="Times New Roman" w:hAnsi="Times New Roman" w:cs="Times New Roman"/>
          <w:i/>
          <w:iCs/>
          <w:lang w:val="en-US"/>
        </w:rPr>
      </w:pPr>
    </w:p>
    <w:p w14:paraId="69F91BBF" w14:textId="09F6E165"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329"/>
      <w:commentRangeStart w:id="330"/>
      <w:r w:rsidRPr="0011140B">
        <w:rPr>
          <w:rFonts w:ascii="Times New Roman" w:hAnsi="Times New Roman" w:cs="Times New Roman"/>
          <w:b/>
          <w:bCs/>
          <w:lang w:val="en-US"/>
        </w:rPr>
        <w:t xml:space="preserve">11. Table 1/Table 2: </w:t>
      </w:r>
      <w:commentRangeEnd w:id="329"/>
      <w:r w:rsidR="001617E7">
        <w:rPr>
          <w:rStyle w:val="CommentReference"/>
        </w:rPr>
        <w:commentReference w:id="329"/>
      </w:r>
      <w:commentRangeEnd w:id="330"/>
      <w:r w:rsidR="005843ED">
        <w:rPr>
          <w:rStyle w:val="CommentReference"/>
        </w:rPr>
        <w:commentReference w:id="330"/>
      </w:r>
      <w:r w:rsidRPr="0011140B">
        <w:rPr>
          <w:rFonts w:ascii="Times New Roman" w:hAnsi="Times New Roman" w:cs="Times New Roman"/>
          <w:b/>
          <w:bCs/>
          <w:lang w:val="en-US"/>
        </w:rPr>
        <w:t xml:space="preserve">Distribution of covariates by exposure level. To provide more information on correlates of exposure in the underlying population, conditional on the matching factors, it would be helpful to provide a table showing the co-distribution of key </w:t>
      </w:r>
      <w:r w:rsidRPr="0011140B">
        <w:rPr>
          <w:rFonts w:ascii="Times New Roman" w:hAnsi="Times New Roman" w:cs="Times New Roman"/>
          <w:b/>
          <w:bCs/>
          <w:lang w:val="en-US"/>
        </w:rPr>
        <w:lastRenderedPageBreak/>
        <w:t>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331"/>
      <w:r>
        <w:rPr>
          <w:noProof/>
        </w:rPr>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331"/>
      <w:r w:rsidR="006F21DB">
        <w:rPr>
          <w:rStyle w:val="CommentReference"/>
        </w:rPr>
        <w:commentReference w:id="331"/>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lastRenderedPageBreak/>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758698D8" w14:textId="360134B1" w:rsidR="00862ED6" w:rsidRDefault="00FA4075" w:rsidP="00B45B6C">
      <w:pPr>
        <w:jc w:val="both"/>
        <w:rPr>
          <w:rFonts w:ascii="Times New Roman" w:hAnsi="Times New Roman" w:cs="Times New Roman"/>
          <w:bCs/>
          <w:i/>
          <w:iCs/>
        </w:rPr>
      </w:pPr>
      <w:r w:rsidRPr="00724411">
        <w:rPr>
          <w:rFonts w:ascii="Times New Roman" w:hAnsi="Times New Roman" w:cs="Times New Roman"/>
          <w:i/>
          <w:iCs/>
          <w:lang w:val="en-US"/>
        </w:rPr>
        <w:t>We placed a hierarchy on the traffic-specific pollutant terms in the model</w:t>
      </w:r>
      <w:ins w:id="332" w:author="Parks, Robbie M" w:date="2022-03-03T14:49:00Z">
        <w:r w:rsidRPr="00724411">
          <w:rPr>
            <w:rFonts w:ascii="Times New Roman" w:hAnsi="Times New Roman" w:cs="Times New Roman"/>
            <w:i/>
            <w:iCs/>
            <w:lang w:val="en-US"/>
          </w:rPr>
          <w:t xml:space="preserve"> to account for the f</w:t>
        </w:r>
      </w:ins>
      <w:ins w:id="333" w:author="Parks, Robbie M" w:date="2022-03-03T14:50:00Z">
        <w:r w:rsidRPr="00724411">
          <w:rPr>
            <w:rFonts w:ascii="Times New Roman" w:hAnsi="Times New Roman" w:cs="Times New Roman"/>
            <w:i/>
            <w:iCs/>
            <w:lang w:val="en-US"/>
          </w:rPr>
          <w:t xml:space="preserve">act that the traffic-related pollutants, </w:t>
        </w:r>
        <w:r w:rsidRPr="00724411">
          <w:rPr>
            <w:rFonts w:ascii="Times New Roman" w:hAnsi="Times New Roman" w:cs="Times New Roman"/>
            <w:bCs/>
            <w:i/>
            <w:iCs/>
          </w:rPr>
          <w:t>EC, NO</w:t>
        </w:r>
        <w:r w:rsidRPr="00724411">
          <w:rPr>
            <w:rFonts w:ascii="Times New Roman" w:hAnsi="Times New Roman" w:cs="Times New Roman"/>
            <w:bCs/>
            <w:i/>
            <w:iCs/>
            <w:vertAlign w:val="subscript"/>
          </w:rPr>
          <w:t>x</w:t>
        </w:r>
        <w:r w:rsidRPr="00724411">
          <w:rPr>
            <w:rFonts w:ascii="Times New Roman" w:hAnsi="Times New Roman" w:cs="Times New Roman"/>
            <w:bCs/>
            <w:i/>
            <w:iCs/>
          </w:rPr>
          <w:t>, CO, originate from common sources</w:t>
        </w:r>
      </w:ins>
    </w:p>
    <w:p w14:paraId="674F28CA" w14:textId="77777777" w:rsidR="00FA4075" w:rsidRDefault="00FA4075"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589C3F51" w14:textId="77777777" w:rsidR="00680CD3" w:rsidRDefault="00680CD3" w:rsidP="00B45B6C">
      <w:pPr>
        <w:jc w:val="both"/>
        <w:rPr>
          <w:rFonts w:ascii="Times New Roman" w:hAnsi="Times New Roman" w:cs="Times New Roman"/>
          <w:i/>
          <w:iCs/>
          <w:lang w:val="en-US"/>
        </w:rPr>
      </w:pPr>
      <w:r w:rsidRPr="00FC6F08">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334" w:author="Parks, Robbie M" w:date="2022-03-01T11:42:00Z">
        <w:r w:rsidRPr="00FC6F08">
          <w:rPr>
            <w:rFonts w:ascii="Times New Roman" w:hAnsi="Times New Roman" w:cs="Times New Roman"/>
            <w:i/>
            <w:iCs/>
            <w:lang w:val="en-US"/>
          </w:rPr>
          <w:t>A 50% probability means that it is as likely as not that the marginal is null</w:t>
        </w:r>
      </w:ins>
      <w:ins w:id="335" w:author="Parks, Robbie M" w:date="2022-03-01T11:43:00Z">
        <w:r w:rsidRPr="00FC6F08">
          <w:rPr>
            <w:rFonts w:ascii="Times New Roman" w:hAnsi="Times New Roman" w:cs="Times New Roman"/>
            <w:i/>
            <w:iCs/>
            <w:lang w:val="en-US"/>
          </w:rPr>
          <w:t xml:space="preserve">, a probability closer to 100% indicates that the association is more likely to be truly positive, with closer to </w:t>
        </w:r>
      </w:ins>
      <w:ins w:id="336" w:author="Parks, Robbie M" w:date="2022-03-01T11:44:00Z">
        <w:r w:rsidRPr="00FC6F08">
          <w:rPr>
            <w:rFonts w:ascii="Times New Roman" w:hAnsi="Times New Roman" w:cs="Times New Roman"/>
            <w:i/>
            <w:iCs/>
            <w:lang w:val="en-US"/>
          </w:rPr>
          <w:t>0% indicating more likely to be truly negative.</w:t>
        </w:r>
      </w:ins>
    </w:p>
    <w:p w14:paraId="4C91EFA4" w14:textId="4453A98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6787379D" w14:textId="77777777" w:rsidR="00DD27B3" w:rsidRPr="00DD27B3" w:rsidRDefault="00DD27B3" w:rsidP="00DD27B3">
      <w:pPr>
        <w:jc w:val="both"/>
        <w:rPr>
          <w:rFonts w:ascii="Times New Roman" w:hAnsi="Times New Roman" w:cs="Times New Roman"/>
          <w:b/>
          <w:i/>
          <w:iCs/>
          <w:lang w:val="en-US"/>
        </w:rPr>
      </w:pPr>
      <w:r w:rsidRPr="00DD27B3">
        <w:rPr>
          <w:rFonts w:ascii="Times New Roman" w:hAnsi="Times New Roman" w:cs="Times New Roman"/>
          <w:i/>
          <w:iCs/>
          <w:lang w:val="en-US"/>
        </w:rPr>
        <w:lastRenderedPageBreak/>
        <w:t>Using three air pollutants commonly used in health studies as traffic-related emissions tracers—nitrogen oxides (NO</w:t>
      </w:r>
      <w:r w:rsidRPr="00DD27B3">
        <w:rPr>
          <w:rFonts w:ascii="Times New Roman" w:hAnsi="Times New Roman" w:cs="Times New Roman"/>
          <w:i/>
          <w:iCs/>
          <w:vertAlign w:val="subscript"/>
          <w:lang w:val="en-US"/>
        </w:rPr>
        <w:t>x</w:t>
      </w:r>
      <w:r w:rsidRPr="00DD27B3">
        <w:rPr>
          <w:rFonts w:ascii="Times New Roman" w:hAnsi="Times New Roman" w:cs="Times New Roman"/>
          <w:i/>
          <w:iCs/>
          <w:lang w:val="en-US"/>
        </w:rPr>
        <w:t xml:space="preserve">), carbon monoxide (CO), and elemental carbon (EC)— </w:t>
      </w:r>
      <w:del w:id="337" w:author="Parks, Robbie M" w:date="2022-03-01T12:49:00Z">
        <w:r w:rsidRPr="00DD27B3" w:rsidDel="00593D29">
          <w:rPr>
            <w:rFonts w:ascii="Times New Roman" w:hAnsi="Times New Roman" w:cs="Times New Roman"/>
            <w:i/>
            <w:iCs/>
            <w:lang w:val="en-US"/>
          </w:rPr>
          <w:delText>as well as fine particles (PM</w:delText>
        </w:r>
        <w:r w:rsidRPr="00DD27B3" w:rsidDel="00593D29">
          <w:rPr>
            <w:rFonts w:ascii="Times New Roman" w:hAnsi="Times New Roman" w:cs="Times New Roman"/>
            <w:i/>
            <w:iCs/>
            <w:vertAlign w:val="subscript"/>
            <w:lang w:val="en-US"/>
          </w:rPr>
          <w:delText>2.5</w:delText>
        </w:r>
        <w:r w:rsidRPr="00DD27B3" w:rsidDel="00593D29">
          <w:rPr>
            <w:rFonts w:ascii="Times New Roman" w:hAnsi="Times New Roman" w:cs="Times New Roman"/>
            <w:i/>
            <w:iCs/>
            <w:lang w:val="en-US"/>
          </w:rPr>
          <w:delText>) and ozone (O</w:delText>
        </w:r>
        <w:r w:rsidRPr="00DD27B3" w:rsidDel="00593D29">
          <w:rPr>
            <w:rFonts w:ascii="Times New Roman" w:hAnsi="Times New Roman" w:cs="Times New Roman"/>
            <w:i/>
            <w:iCs/>
            <w:vertAlign w:val="subscript"/>
            <w:lang w:val="en-US"/>
          </w:rPr>
          <w:delText>3</w:delText>
        </w:r>
        <w:r w:rsidRPr="00DD27B3" w:rsidDel="00593D29">
          <w:rPr>
            <w:rFonts w:ascii="Times New Roman" w:hAnsi="Times New Roman" w:cs="Times New Roman"/>
            <w:i/>
            <w:iCs/>
            <w:lang w:val="en-US"/>
          </w:rPr>
          <w:delText xml:space="preserve">), </w:delText>
        </w:r>
      </w:del>
      <w:r w:rsidRPr="00DD27B3">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7CCBD722" w14:textId="3E01D64E"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4A547ADE" w14:textId="77777777" w:rsidR="00651192" w:rsidRPr="00651192" w:rsidRDefault="00651192" w:rsidP="00651192">
      <w:pPr>
        <w:jc w:val="both"/>
        <w:rPr>
          <w:rFonts w:ascii="Times New Roman" w:hAnsi="Times New Roman" w:cs="Times New Roman"/>
          <w:i/>
          <w:iCs/>
          <w:lang w:val="en-US"/>
        </w:rPr>
      </w:pPr>
      <w:r w:rsidRPr="00651192">
        <w:rPr>
          <w:rFonts w:ascii="Times New Roman" w:hAnsi="Times New Roman" w:cs="Times New Roman"/>
          <w:b/>
          <w:i/>
          <w:iCs/>
          <w:lang w:val="en-US"/>
        </w:rPr>
        <w:t>Conclusions:</w:t>
      </w:r>
      <w:r w:rsidRPr="00651192">
        <w:rPr>
          <w:rFonts w:ascii="Times New Roman" w:hAnsi="Times New Roman" w:cs="Times New Roman"/>
          <w:bCs/>
          <w:i/>
          <w:iCs/>
          <w:lang w:val="en-US"/>
        </w:rPr>
        <w:t xml:space="preserve"> </w:t>
      </w:r>
      <w:r w:rsidRPr="00651192">
        <w:rPr>
          <w:rFonts w:ascii="Times New Roman" w:hAnsi="Times New Roman" w:cs="Times New Roman"/>
          <w:i/>
          <w:iCs/>
          <w:lang w:val="en-US"/>
        </w:rPr>
        <w:t>Our results indicate a potential positive association between ALS diagnosis and pollutants, particularly for EC</w:t>
      </w:r>
      <w:ins w:id="338" w:author="Parks, Robbie M" w:date="2022-03-03T15:01:00Z">
        <w:r w:rsidRPr="00651192">
          <w:rPr>
            <w:rFonts w:ascii="Times New Roman" w:hAnsi="Times New Roman" w:cs="Times New Roman"/>
            <w:i/>
            <w:iCs/>
            <w:lang w:val="en-US"/>
          </w:rPr>
          <w:t>, though results are inconclusive</w:t>
        </w:r>
      </w:ins>
      <w:r w:rsidRPr="00651192">
        <w:rPr>
          <w:rFonts w:ascii="Times New Roman" w:hAnsi="Times New Roman" w:cs="Times New Roman"/>
          <w:i/>
          <w:iCs/>
          <w:lang w:val="en-US"/>
        </w:rPr>
        <w:t>. Further work is needed to understand the role of air pollution on ALS pathogenesis and timing of onset.</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65B41C78" w14:textId="77777777" w:rsidR="003F2024" w:rsidRDefault="003F2024" w:rsidP="00B45B6C">
      <w:pPr>
        <w:jc w:val="both"/>
        <w:rPr>
          <w:rFonts w:ascii="Times New Roman" w:hAnsi="Times New Roman" w:cs="Times New Roman"/>
          <w:bCs/>
          <w:i/>
          <w:iCs/>
          <w:lang w:val="en-US"/>
        </w:rPr>
      </w:pPr>
      <w:r w:rsidRPr="00F64541">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39" w:author="Parks, Robbie M" w:date="2022-03-03T15:16:00Z">
        <w:r w:rsidRPr="00F64541">
          <w:rPr>
            <w:rFonts w:ascii="Times New Roman" w:hAnsi="Times New Roman" w:cs="Times New Roman"/>
            <w:bCs/>
            <w:i/>
            <w:iCs/>
            <w:lang w:val="en-US"/>
          </w:rPr>
          <w:t xml:space="preserve"> This was the index date.</w:t>
        </w:r>
      </w:ins>
    </w:p>
    <w:p w14:paraId="0A9F4A74" w14:textId="568FCCE4"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745B4C48" w14:textId="77777777" w:rsidR="00C614B2" w:rsidRDefault="00C614B2" w:rsidP="00B45B6C">
      <w:pPr>
        <w:jc w:val="both"/>
        <w:rPr>
          <w:rFonts w:ascii="Times New Roman" w:hAnsi="Times New Roman" w:cs="Times New Roman"/>
          <w:bCs/>
          <w:i/>
          <w:iCs/>
          <w:lang w:val="en-US"/>
        </w:rPr>
      </w:pPr>
      <w:r w:rsidRPr="00751622">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40" w:author="Parks, Robbie M" w:date="2022-03-03T15:16:00Z">
        <w:r w:rsidRPr="00751622">
          <w:rPr>
            <w:rFonts w:ascii="Times New Roman" w:hAnsi="Times New Roman" w:cs="Times New Roman"/>
            <w:bCs/>
            <w:i/>
            <w:iCs/>
            <w:lang w:val="en-US"/>
          </w:rPr>
          <w:t xml:space="preserve"> This was the index date.</w:t>
        </w:r>
      </w:ins>
    </w:p>
    <w:p w14:paraId="14BCE79F" w14:textId="2C592E8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258FA51A" w14:textId="4C3142DF" w:rsidR="00695E8B" w:rsidRDefault="008B001E" w:rsidP="00B45B6C">
      <w:pPr>
        <w:jc w:val="both"/>
        <w:rPr>
          <w:rFonts w:ascii="Times New Roman" w:hAnsi="Times New Roman" w:cs="Times New Roman"/>
          <w:i/>
          <w:iCs/>
          <w:lang w:val="en-US"/>
        </w:rPr>
      </w:pPr>
      <w:r w:rsidRPr="003211D7">
        <w:rPr>
          <w:rFonts w:ascii="Times New Roman" w:hAnsi="Times New Roman" w:cs="Times New Roman"/>
          <w:bCs/>
          <w:i/>
          <w:iCs/>
          <w:lang w:val="en-US"/>
        </w:rPr>
        <w:t>Controls were alive and free of diagnosed ALS at the ALS diagnosis date of the matched case (index date).</w:t>
      </w:r>
      <w:ins w:id="341" w:author="Parks, Robbie M" w:date="2022-03-01T15:12:00Z">
        <w:r w:rsidRPr="003211D7">
          <w:rPr>
            <w:rFonts w:ascii="Times New Roman" w:hAnsi="Times New Roman" w:cs="Times New Roman"/>
            <w:bCs/>
            <w:i/>
            <w:iCs/>
            <w:lang w:val="en-US"/>
          </w:rPr>
          <w:t xml:space="preserve"> The control-sampling scheme followed a risk-set matching pattern, so cases could have served as con</w:t>
        </w:r>
      </w:ins>
      <w:ins w:id="342" w:author="Parks, Robbie M" w:date="2022-03-01T15:13:00Z">
        <w:r w:rsidRPr="003211D7">
          <w:rPr>
            <w:rFonts w:ascii="Times New Roman" w:hAnsi="Times New Roman" w:cs="Times New Roman"/>
            <w:bCs/>
            <w:i/>
            <w:iCs/>
            <w:lang w:val="en-US"/>
          </w:rPr>
          <w:t>trols before diagnosis of ALS.</w:t>
        </w:r>
      </w:ins>
      <w:r w:rsidRPr="003211D7">
        <w:rPr>
          <w:rFonts w:ascii="Times New Roman" w:hAnsi="Times New Roman" w:cs="Times New Roman"/>
          <w:bCs/>
          <w:i/>
          <w:iCs/>
          <w:lang w:val="en-US"/>
        </w:rPr>
        <w:fldChar w:fldCharType="begin"/>
      </w:r>
      <w:r w:rsidRPr="003211D7">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3211D7">
        <w:rPr>
          <w:rFonts w:ascii="Times New Roman" w:hAnsi="Times New Roman" w:cs="Times New Roman"/>
          <w:bCs/>
          <w:i/>
          <w:iCs/>
          <w:lang w:val="en-US"/>
        </w:rPr>
        <w:fldChar w:fldCharType="separate"/>
      </w:r>
      <w:r w:rsidRPr="003211D7">
        <w:rPr>
          <w:rFonts w:ascii="Times New Roman" w:hAnsi="Times New Roman" w:cs="Times New Roman"/>
          <w:i/>
          <w:iCs/>
          <w:vertAlign w:val="superscript"/>
          <w:lang w:val="en-US"/>
        </w:rPr>
        <w:t>50</w:t>
      </w:r>
      <w:r w:rsidRPr="003211D7">
        <w:rPr>
          <w:rFonts w:ascii="Times New Roman" w:hAnsi="Times New Roman" w:cs="Times New Roman"/>
          <w:i/>
          <w:iCs/>
          <w:lang w:val="en-US"/>
        </w:rPr>
        <w:fldChar w:fldCharType="end"/>
      </w:r>
    </w:p>
    <w:p w14:paraId="18DF3A22" w14:textId="77777777" w:rsidR="008B001E" w:rsidRDefault="008B001E" w:rsidP="00B45B6C">
      <w:pPr>
        <w:jc w:val="both"/>
        <w:rPr>
          <w:rFonts w:ascii="Times New Roman" w:hAnsi="Times New Roman" w:cs="Times New Roman"/>
          <w:i/>
          <w:iCs/>
          <w:lang w:val="en-US"/>
        </w:rPr>
      </w:pPr>
    </w:p>
    <w:p w14:paraId="0DDF4336" w14:textId="6B83864E" w:rsidR="00695E8B" w:rsidRDefault="00695E8B" w:rsidP="00B45B6C">
      <w:pPr>
        <w:jc w:val="both"/>
        <w:rPr>
          <w:rFonts w:ascii="Times New Roman" w:hAnsi="Times New Roman" w:cs="Times New Roman"/>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A96A87">
        <w:rPr>
          <w:rFonts w:ascii="Times New Roman" w:hAnsi="Times New Roman" w:cs="Times New Roman"/>
          <w:lang w:val="en-US"/>
        </w:rPr>
        <w:t xml:space="preserve"> in the revised manuscript </w:t>
      </w:r>
      <w:r w:rsidR="00A96A87" w:rsidRPr="0011140B">
        <w:rPr>
          <w:rFonts w:ascii="Times New Roman" w:hAnsi="Times New Roman" w:cs="Times New Roman"/>
          <w:highlight w:val="yellow"/>
          <w:lang w:val="en-US"/>
        </w:rPr>
        <w:t>(P. XX, Lines XX-XX):</w:t>
      </w:r>
    </w:p>
    <w:p w14:paraId="2FC46056" w14:textId="1BB0A2C7" w:rsidR="00A96A87" w:rsidRDefault="00A96A87" w:rsidP="00B45B6C">
      <w:pPr>
        <w:jc w:val="both"/>
        <w:rPr>
          <w:rFonts w:ascii="Times New Roman" w:hAnsi="Times New Roman" w:cs="Times New Roman"/>
          <w:lang w:val="en-US"/>
        </w:rPr>
      </w:pPr>
    </w:p>
    <w:p w14:paraId="62617678" w14:textId="0DB9FB49" w:rsidR="00A96A87" w:rsidRPr="00DA41C4" w:rsidRDefault="00DA41C4" w:rsidP="00B45B6C">
      <w:pPr>
        <w:jc w:val="both"/>
        <w:rPr>
          <w:rFonts w:ascii="Times New Roman" w:hAnsi="Times New Roman" w:cs="Times New Roman"/>
          <w:lang w:val="en-US"/>
        </w:rPr>
      </w:pPr>
      <w:r w:rsidRPr="00DA41C4">
        <w:rPr>
          <w:rFonts w:ascii="Times New Roman" w:hAnsi="Times New Roman" w:cs="Times New Roman"/>
          <w:lang w:val="en-US"/>
        </w:rPr>
        <w:t xml:space="preserve">We present all results as percentage change in odds of ALS diagnosis per </w:t>
      </w:r>
      <w:del w:id="343" w:author="Parks, Robbie M" w:date="2022-02-10T14:49:00Z">
        <w:r w:rsidRPr="00DA41C4" w:rsidDel="00FD6489">
          <w:rPr>
            <w:rFonts w:ascii="Times New Roman" w:hAnsi="Times New Roman" w:cs="Times New Roman"/>
            <w:lang w:val="en-US"/>
          </w:rPr>
          <w:delText>standard deviation (</w:delText>
        </w:r>
      </w:del>
      <w:r w:rsidRPr="00DA41C4">
        <w:rPr>
          <w:rFonts w:ascii="Times New Roman" w:hAnsi="Times New Roman" w:cs="Times New Roman"/>
          <w:lang w:val="en-US"/>
        </w:rPr>
        <w:t>SD</w:t>
      </w:r>
      <w:del w:id="344" w:author="Parks, Robbie M" w:date="2022-02-10T14:49:00Z">
        <w:r w:rsidRPr="00DA41C4" w:rsidDel="00FD6489">
          <w:rPr>
            <w:rFonts w:ascii="Times New Roman" w:hAnsi="Times New Roman" w:cs="Times New Roman"/>
            <w:lang w:val="en-US"/>
          </w:rPr>
          <w:delText>)</w:delText>
        </w:r>
      </w:del>
      <w:r w:rsidRPr="00DA41C4">
        <w:rPr>
          <w:rFonts w:ascii="Times New Roman" w:hAnsi="Times New Roman" w:cs="Times New Roman"/>
          <w:lang w:val="en-US"/>
        </w:rPr>
        <w:t xml:space="preserve"> increase in pollutant concentration (calculated via e.g., </w:t>
      </w:r>
      <m:oMath>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lang w:val="en-US"/>
                      </w:rPr>
                    </m:ctrlPr>
                  </m:sSubPr>
                  <m:e>
                    <m:r>
                      <m:rPr>
                        <m:sty m:val="p"/>
                      </m:rP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DA41C4">
        <w:rPr>
          <w:rFonts w:ascii="Times New Roman" w:hAnsi="Times New Roman" w:cs="Times New Roman"/>
          <w:lang w:val="en-US"/>
        </w:rPr>
        <w:t xml:space="preserve">, etc. obtained in the modelling process). </w:t>
      </w:r>
      <w:ins w:id="345" w:author="Parks, Robbie M" w:date="2022-03-10T17:00:00Z">
        <w:r w:rsidRPr="00DA41C4">
          <w:rPr>
            <w:rFonts w:ascii="Times New Roman" w:hAnsi="Times New Roman" w:cs="Times New Roman"/>
            <w:lang w:val="en-US"/>
          </w:rPr>
          <w:t xml:space="preserve">Due to the risk-set matching pattern of our case-control study, odds ratios are also equivalently incidence ratios </w:t>
        </w:r>
      </w:ins>
      <w:ins w:id="346" w:author="Parks, Robbie M" w:date="2022-03-10T17:01:00Z">
        <w:r w:rsidRPr="00DA41C4">
          <w:rPr>
            <w:rFonts w:ascii="Times New Roman" w:hAnsi="Times New Roman" w:cs="Times New Roman"/>
            <w:lang w:val="en-US"/>
          </w:rPr>
          <w:t>(IRs).</w:t>
        </w:r>
      </w:ins>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1CE32CFA"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w:t>
      </w:r>
      <w:r w:rsidR="00B0065A">
        <w:rPr>
          <w:rFonts w:ascii="Times New Roman" w:hAnsi="Times New Roman" w:cs="Times New Roman"/>
          <w:lang w:val="en-US"/>
        </w:rPr>
        <w:t>have replaced with ‘</w:t>
      </w:r>
      <w:proofErr w:type="spellStart"/>
      <w:r w:rsidR="00B0065A">
        <w:rPr>
          <w:rFonts w:ascii="Times New Roman" w:hAnsi="Times New Roman" w:cs="Times New Roman"/>
          <w:lang w:val="en-US"/>
        </w:rPr>
        <w:t>unspecialised</w:t>
      </w:r>
      <w:proofErr w:type="spellEnd"/>
      <w:r w:rsidR="00B0065A">
        <w:rPr>
          <w:rFonts w:ascii="Times New Roman" w:hAnsi="Times New Roman" w:cs="Times New Roman"/>
          <w:lang w:val="en-US"/>
        </w:rPr>
        <w:t xml:space="preserve">’, and </w:t>
      </w:r>
      <w:r w:rsidR="00BE5B47">
        <w:rPr>
          <w:rFonts w:ascii="Times New Roman" w:hAnsi="Times New Roman" w:cs="Times New Roman"/>
          <w:lang w:val="en-US"/>
        </w:rPr>
        <w:t xml:space="preserve">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5C54AB82" w14:textId="77777777" w:rsidR="006D613A" w:rsidRDefault="006D613A" w:rsidP="00B45B6C">
      <w:pPr>
        <w:jc w:val="both"/>
        <w:rPr>
          <w:rFonts w:ascii="Times New Roman" w:hAnsi="Times New Roman" w:cs="Times New Roman"/>
          <w:bCs/>
          <w:i/>
          <w:iCs/>
          <w:lang w:val="en-US"/>
        </w:rPr>
      </w:pPr>
      <w:r w:rsidRPr="00957D0C">
        <w:rPr>
          <w:rFonts w:ascii="Times New Roman" w:hAnsi="Times New Roman" w:cs="Times New Roman"/>
          <w:bCs/>
          <w:i/>
          <w:iCs/>
          <w:lang w:val="en-US"/>
        </w:rPr>
        <w:t xml:space="preserve">Group 1 (highest status) includes corporate managers and academics; group 2: proprietors, managers of small businesses and teachers; group 3: technicians and nurses; group 4: skilled workers; and group 5: </w:t>
      </w:r>
      <w:proofErr w:type="spellStart"/>
      <w:ins w:id="347" w:author="Parks, Robbie M" w:date="2022-03-05T17:43:00Z">
        <w:r w:rsidRPr="00957D0C">
          <w:rPr>
            <w:rFonts w:ascii="Times New Roman" w:hAnsi="Times New Roman" w:cs="Times New Roman"/>
            <w:bCs/>
            <w:i/>
            <w:iCs/>
            <w:lang w:val="en-US"/>
          </w:rPr>
          <w:t>unspecialised</w:t>
        </w:r>
      </w:ins>
      <w:proofErr w:type="spellEnd"/>
      <w:r w:rsidRPr="00957D0C">
        <w:rPr>
          <w:rFonts w:ascii="Times New Roman" w:hAnsi="Times New Roman" w:cs="Times New Roman"/>
          <w:bCs/>
          <w:i/>
          <w:iCs/>
          <w:lang w:val="en-US"/>
        </w:rPr>
        <w:t xml:space="preserve"> workers</w:t>
      </w:r>
      <w:ins w:id="348" w:author="Parks, Robbie M" w:date="2022-03-01T15:22:00Z">
        <w:r w:rsidRPr="00957D0C">
          <w:rPr>
            <w:rFonts w:ascii="Times New Roman" w:hAnsi="Times New Roman" w:cs="Times New Roman"/>
            <w:bCs/>
            <w:i/>
            <w:iCs/>
            <w:lang w:val="en-US"/>
          </w:rPr>
          <w:t xml:space="preserve"> such as entry-level positions within food and retail environments</w:t>
        </w:r>
      </w:ins>
      <w:r w:rsidRPr="00957D0C">
        <w:rPr>
          <w:rFonts w:ascii="Times New Roman" w:hAnsi="Times New Roman" w:cs="Times New Roman"/>
          <w:bCs/>
          <w:i/>
          <w:iCs/>
          <w:lang w:val="en-US"/>
        </w:rPr>
        <w:t>.</w:t>
      </w:r>
    </w:p>
    <w:p w14:paraId="2FC5BAB7" w14:textId="630545D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2BEF81BA" w14:textId="77777777" w:rsidR="003F68BC" w:rsidRDefault="003F68BC" w:rsidP="00B45B6C">
      <w:pPr>
        <w:jc w:val="both"/>
        <w:rPr>
          <w:rFonts w:ascii="Times New Roman" w:hAnsi="Times New Roman" w:cs="Times New Roman"/>
          <w:i/>
          <w:iCs/>
          <w:lang w:val="en-US"/>
        </w:rPr>
      </w:pPr>
      <w:r w:rsidRPr="008E6ECC">
        <w:rPr>
          <w:rFonts w:ascii="Times New Roman" w:hAnsi="Times New Roman" w:cs="Times New Roman"/>
          <w:i/>
          <w:iCs/>
          <w:lang w:val="en-US"/>
        </w:rPr>
        <w:t>If other sources of air pollution are associated with ALS, then including non-EC 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adjusts for </w:t>
      </w:r>
      <w:ins w:id="349" w:author="Parks, Robbie M" w:date="2022-02-10T15:55:00Z">
        <w:r w:rsidRPr="008E6ECC">
          <w:rPr>
            <w:rFonts w:ascii="Times New Roman" w:hAnsi="Times New Roman" w:cs="Times New Roman"/>
            <w:i/>
            <w:iCs/>
            <w:lang w:val="en-US"/>
          </w:rPr>
          <w:t>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w:t>
        </w:r>
      </w:ins>
      <w:del w:id="350" w:author="Parks, Robbie M" w:date="2022-02-10T15:55:00Z">
        <w:r w:rsidRPr="008E6ECC" w:rsidDel="009E5ED5">
          <w:rPr>
            <w:rFonts w:ascii="Times New Roman" w:hAnsi="Times New Roman" w:cs="Times New Roman"/>
            <w:i/>
            <w:iCs/>
            <w:lang w:val="en-US"/>
          </w:rPr>
          <w:delText xml:space="preserve">other air pollutants </w:delText>
        </w:r>
      </w:del>
      <w:r w:rsidRPr="008E6ECC">
        <w:rPr>
          <w:rFonts w:ascii="Times New Roman" w:hAnsi="Times New Roman" w:cs="Times New Roman"/>
          <w:i/>
          <w:iCs/>
          <w:lang w:val="en-US"/>
        </w:rPr>
        <w:t>from other sources.</w:t>
      </w:r>
      <w:r w:rsidRPr="008E6ECC">
        <w:rPr>
          <w:rFonts w:ascii="Times New Roman" w:hAnsi="Times New Roman" w:cs="Times New Roman"/>
          <w:i/>
          <w:iCs/>
          <w:lang w:val="en-US"/>
        </w:rPr>
        <w:fldChar w:fldCharType="begin"/>
      </w:r>
      <w:r w:rsidRPr="008E6ECC">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8E6ECC">
        <w:rPr>
          <w:rFonts w:ascii="Times New Roman" w:hAnsi="Times New Roman" w:cs="Times New Roman"/>
          <w:i/>
          <w:iCs/>
          <w:lang w:val="en-US"/>
        </w:rPr>
        <w:fldChar w:fldCharType="separate"/>
      </w:r>
      <w:r w:rsidRPr="008E6ECC">
        <w:rPr>
          <w:rFonts w:ascii="Times New Roman" w:hAnsi="Times New Roman" w:cs="Times New Roman"/>
          <w:i/>
          <w:iCs/>
          <w:vertAlign w:val="superscript"/>
          <w:lang w:val="en-US"/>
        </w:rPr>
        <w:t>67</w:t>
      </w:r>
      <w:r w:rsidRPr="008E6ECC">
        <w:rPr>
          <w:rFonts w:ascii="Times New Roman" w:hAnsi="Times New Roman" w:cs="Times New Roman"/>
          <w:i/>
          <w:iCs/>
          <w:lang w:val="en-US"/>
        </w:rPr>
        <w:fldChar w:fldCharType="end"/>
      </w:r>
    </w:p>
    <w:p w14:paraId="53AF40A3" w14:textId="051FB1A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0653928E" w14:textId="77777777" w:rsidR="00C30B52" w:rsidRDefault="00C30B52" w:rsidP="00B45B6C">
      <w:pPr>
        <w:jc w:val="both"/>
        <w:rPr>
          <w:rFonts w:ascii="Times New Roman" w:hAnsi="Times New Roman" w:cs="Times New Roman"/>
          <w:i/>
          <w:iCs/>
          <w:lang w:val="en-US"/>
        </w:rPr>
      </w:pPr>
      <w:r w:rsidRPr="00A64FD0">
        <w:rPr>
          <w:rFonts w:ascii="Times New Roman" w:hAnsi="Times New Roman" w:cs="Times New Roman"/>
          <w:i/>
          <w:iCs/>
          <w:lang w:val="en-US"/>
        </w:rPr>
        <w:t xml:space="preserve">The conditional approach </w:t>
      </w:r>
      <w:ins w:id="351" w:author="Parks, Robbie M" w:date="2022-03-03T15:30:00Z">
        <w:r w:rsidRPr="00A64FD0">
          <w:rPr>
            <w:rFonts w:ascii="Times New Roman" w:hAnsi="Times New Roman" w:cs="Times New Roman"/>
            <w:i/>
            <w:iCs/>
            <w:lang w:val="en-US"/>
          </w:rPr>
          <w:t>examines contrasts within matched strata, i.e., groupings of case and matched controls</w:t>
        </w:r>
      </w:ins>
      <w:ins w:id="352" w:author="Parks, Robbie M" w:date="2022-03-03T15:31:00Z">
        <w:r w:rsidRPr="00A64FD0">
          <w:rPr>
            <w:rFonts w:ascii="Times New Roman" w:hAnsi="Times New Roman" w:cs="Times New Roman"/>
            <w:i/>
            <w:iCs/>
            <w:lang w:val="en-US"/>
          </w:rPr>
          <w:t>, implicitly adjusting</w:t>
        </w:r>
      </w:ins>
      <w:ins w:id="353" w:author="Parks, Robbie M" w:date="2022-03-03T15:30:00Z">
        <w:r w:rsidRPr="00A64FD0" w:rsidDel="009936DD">
          <w:rPr>
            <w:rFonts w:ascii="Times New Roman" w:hAnsi="Times New Roman" w:cs="Times New Roman"/>
            <w:i/>
            <w:iCs/>
            <w:lang w:val="en-US"/>
          </w:rPr>
          <w:t xml:space="preserve"> </w:t>
        </w:r>
      </w:ins>
      <w:del w:id="354" w:author="Parks, Robbie M" w:date="2022-03-03T15:30:00Z">
        <w:r w:rsidRPr="00A64FD0" w:rsidDel="009936DD">
          <w:rPr>
            <w:rFonts w:ascii="Times New Roman" w:hAnsi="Times New Roman" w:cs="Times New Roman"/>
            <w:i/>
            <w:iCs/>
            <w:lang w:val="en-US"/>
          </w:rPr>
          <w:delText xml:space="preserve">automatically accounts </w:delText>
        </w:r>
      </w:del>
      <w:r w:rsidRPr="00A64FD0">
        <w:rPr>
          <w:rFonts w:ascii="Times New Roman" w:hAnsi="Times New Roman" w:cs="Times New Roman"/>
          <w:i/>
          <w:iCs/>
          <w:lang w:val="en-US"/>
        </w:rPr>
        <w:t xml:space="preserve">for matching factors (age, </w:t>
      </w:r>
      <w:r w:rsidRPr="00A64FD0">
        <w:rPr>
          <w:rFonts w:ascii="Times New Roman" w:hAnsi="Times New Roman" w:cs="Times New Roman"/>
          <w:bCs/>
          <w:i/>
          <w:iCs/>
          <w:lang w:val="en-US"/>
        </w:rPr>
        <w:t xml:space="preserve">sex, year of birth, vital </w:t>
      </w:r>
      <w:r w:rsidRPr="00A64FD0">
        <w:rPr>
          <w:rFonts w:ascii="Times New Roman" w:hAnsi="Times New Roman" w:cs="Times New Roman"/>
          <w:bCs/>
          <w:i/>
          <w:iCs/>
          <w:lang w:val="en-US"/>
        </w:rPr>
        <w:lastRenderedPageBreak/>
        <w:t>status</w:t>
      </w:r>
      <w:r w:rsidRPr="00A64FD0">
        <w:rPr>
          <w:rFonts w:ascii="Times New Roman" w:hAnsi="Times New Roman" w:cs="Times New Roman"/>
          <w:i/>
          <w:iCs/>
          <w:lang w:val="en-US"/>
        </w:rPr>
        <w:t xml:space="preserve">) </w:t>
      </w:r>
      <w:del w:id="355" w:author="Parks, Robbie M" w:date="2022-03-03T15:31:00Z">
        <w:r w:rsidRPr="00A64FD0" w:rsidDel="00804620">
          <w:rPr>
            <w:rFonts w:ascii="Times New Roman" w:hAnsi="Times New Roman" w:cs="Times New Roman"/>
            <w:i/>
            <w:iCs/>
            <w:lang w:val="en-US"/>
          </w:rPr>
          <w:delText xml:space="preserve">between cases and controls </w:delText>
        </w:r>
      </w:del>
      <w:r w:rsidRPr="00A64FD0">
        <w:rPr>
          <w:rFonts w:ascii="Times New Roman" w:hAnsi="Times New Roman" w:cs="Times New Roman"/>
          <w:i/>
          <w:iCs/>
          <w:lang w:val="en-US"/>
        </w:rPr>
        <w:t>within each matched stratum</w:t>
      </w:r>
      <w:del w:id="356" w:author="Parks, Robbie M" w:date="2022-03-03T15:31:00Z">
        <w:r w:rsidRPr="00A64FD0" w:rsidDel="00804620">
          <w:rPr>
            <w:rFonts w:ascii="Times New Roman" w:hAnsi="Times New Roman" w:cs="Times New Roman"/>
            <w:i/>
            <w:iCs/>
            <w:lang w:val="en-US"/>
          </w:rPr>
          <w:delText>,</w:delText>
        </w:r>
      </w:del>
      <w:del w:id="357" w:author="Parks, Robbie M" w:date="2022-03-03T15:30:00Z">
        <w:r w:rsidRPr="00A64FD0" w:rsidDel="005F0AEE">
          <w:rPr>
            <w:rFonts w:ascii="Times New Roman" w:hAnsi="Times New Roman" w:cs="Times New Roman"/>
            <w:i/>
            <w:iCs/>
            <w:lang w:val="en-US"/>
          </w:rPr>
          <w:delText xml:space="preserve"> i.e., groupings of case and matched controls</w:delText>
        </w:r>
      </w:del>
      <w:r w:rsidRPr="00A64FD0">
        <w:rPr>
          <w:rFonts w:ascii="Times New Roman" w:hAnsi="Times New Roman" w:cs="Times New Roman"/>
          <w:i/>
          <w:iCs/>
          <w:lang w:val="en-US"/>
        </w:rPr>
        <w:t>.</w:t>
      </w:r>
      <w:r w:rsidRPr="00A64FD0">
        <w:rPr>
          <w:rFonts w:ascii="Times New Roman" w:hAnsi="Times New Roman" w:cs="Times New Roman"/>
          <w:i/>
          <w:iCs/>
          <w:lang w:val="en-US"/>
        </w:rPr>
        <w:fldChar w:fldCharType="begin"/>
      </w:r>
      <w:r w:rsidRPr="00A64FD0">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A64FD0">
        <w:rPr>
          <w:rFonts w:ascii="Times New Roman" w:hAnsi="Times New Roman" w:cs="Times New Roman"/>
          <w:i/>
          <w:iCs/>
          <w:lang w:val="en-US"/>
        </w:rPr>
        <w:fldChar w:fldCharType="separate"/>
      </w:r>
      <w:r w:rsidRPr="00A64FD0">
        <w:rPr>
          <w:rFonts w:ascii="Times New Roman" w:hAnsi="Times New Roman" w:cs="Times New Roman"/>
          <w:i/>
          <w:iCs/>
          <w:vertAlign w:val="superscript"/>
          <w:lang w:val="en-US"/>
        </w:rPr>
        <w:t>65</w:t>
      </w:r>
      <w:r w:rsidRPr="00A64FD0">
        <w:rPr>
          <w:rFonts w:ascii="Times New Roman" w:hAnsi="Times New Roman" w:cs="Times New Roman"/>
          <w:i/>
          <w:iCs/>
          <w:lang w:val="en-US"/>
        </w:rPr>
        <w:fldChar w:fldCharType="end"/>
      </w:r>
      <w:r w:rsidRPr="00A64FD0">
        <w:rPr>
          <w:rFonts w:ascii="Times New Roman" w:hAnsi="Times New Roman" w:cs="Times New Roman"/>
          <w:i/>
          <w:iCs/>
          <w:lang w:val="en-US"/>
        </w:rPr>
        <w:t xml:space="preserve"> </w:t>
      </w:r>
      <w:ins w:id="358" w:author="Parks, Robbie M" w:date="2022-03-01T15:09:00Z">
        <w:r w:rsidRPr="00A64FD0">
          <w:rPr>
            <w:rFonts w:ascii="Times New Roman" w:hAnsi="Times New Roman" w:cs="Times New Roman"/>
            <w:i/>
            <w:iCs/>
            <w:lang w:val="en-US"/>
          </w:rPr>
          <w:t>Matching by finer scale than year of birth was not possible.</w:t>
        </w:r>
      </w:ins>
    </w:p>
    <w:p w14:paraId="29C75FC0" w14:textId="286D5B48"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6309D908" w14:textId="4F916A90" w:rsidR="0031699C" w:rsidRPr="0011140B" w:rsidRDefault="002E607E" w:rsidP="00B45B6C">
      <w:pPr>
        <w:jc w:val="both"/>
        <w:rPr>
          <w:rFonts w:ascii="Times New Roman" w:hAnsi="Times New Roman" w:cs="Times New Roman"/>
          <w:lang w:val="en-US"/>
        </w:rPr>
      </w:pPr>
      <w:r w:rsidRPr="002E607E">
        <w:rPr>
          <w:rFonts w:ascii="Times New Roman" w:hAnsi="Times New Roman" w:cs="Times New Roman"/>
          <w:bCs/>
          <w:i/>
          <w:iCs/>
          <w:lang w:val="en-US"/>
        </w:rPr>
        <w:t>In the largest case-control study of ALS and traffic-related air pollution to date, we found that a</w:t>
      </w:r>
      <w:ins w:id="359" w:author="Parks, Robbie M" w:date="2022-02-08T16:48:00Z">
        <w:r w:rsidRPr="002E607E">
          <w:rPr>
            <w:rFonts w:ascii="Times New Roman" w:hAnsi="Times New Roman" w:cs="Times New Roman"/>
            <w:bCs/>
            <w:i/>
            <w:iCs/>
            <w:lang w:val="en-US"/>
          </w:rPr>
          <w:t xml:space="preserve"> joint </w:t>
        </w:r>
      </w:ins>
      <w:del w:id="360" w:author="Parks, Robbie M" w:date="2022-02-08T16:48:00Z">
        <w:r w:rsidRPr="002E607E" w:rsidDel="00E23823">
          <w:rPr>
            <w:rFonts w:ascii="Times New Roman" w:hAnsi="Times New Roman" w:cs="Times New Roman"/>
            <w:bCs/>
            <w:i/>
            <w:iCs/>
            <w:lang w:val="en-US"/>
          </w:rPr>
          <w:delText xml:space="preserve">n </w:delText>
        </w:r>
      </w:del>
      <w:r w:rsidRPr="002E607E">
        <w:rPr>
          <w:rFonts w:ascii="Times New Roman" w:hAnsi="Times New Roman" w:cs="Times New Roman"/>
          <w:bCs/>
          <w:i/>
          <w:iCs/>
          <w:lang w:val="en-US"/>
        </w:rPr>
        <w:t xml:space="preserve">increase in average concentrations of traffic-related pollutants was </w:t>
      </w:r>
      <w:ins w:id="361" w:author="Parks, Robbie M" w:date="2022-03-03T15:48:00Z">
        <w:r w:rsidRPr="002E607E">
          <w:rPr>
            <w:rFonts w:ascii="Times New Roman" w:hAnsi="Times New Roman" w:cs="Times New Roman"/>
            <w:bCs/>
            <w:i/>
            <w:iCs/>
            <w:lang w:val="en-US"/>
          </w:rPr>
          <w:t xml:space="preserve">potentially </w:t>
        </w:r>
      </w:ins>
      <w:r w:rsidRPr="002E607E">
        <w:rPr>
          <w:rFonts w:ascii="Times New Roman" w:hAnsi="Times New Roman" w:cs="Times New Roman"/>
          <w:bCs/>
          <w:i/>
          <w:iCs/>
          <w:lang w:val="en-US"/>
        </w:rPr>
        <w:t xml:space="preserve">associated with an increase in odds of ALS diagnosis, </w:t>
      </w:r>
      <w:ins w:id="362" w:author="Parks, Robbie M" w:date="2022-03-03T15:49:00Z">
        <w:r w:rsidRPr="002E607E">
          <w:rPr>
            <w:rFonts w:ascii="Times New Roman" w:hAnsi="Times New Roman" w:cs="Times New Roman"/>
            <w:bCs/>
            <w:i/>
            <w:iCs/>
            <w:lang w:val="en-US"/>
          </w:rPr>
          <w:t xml:space="preserve">with the clearest results for </w:t>
        </w:r>
      </w:ins>
      <w:del w:id="363" w:author="Parks, Robbie M" w:date="2022-03-03T15:49:00Z">
        <w:r w:rsidRPr="002E607E" w:rsidDel="00065323">
          <w:rPr>
            <w:rFonts w:ascii="Times New Roman" w:hAnsi="Times New Roman" w:cs="Times New Roman"/>
            <w:bCs/>
            <w:i/>
            <w:iCs/>
            <w:lang w:val="en-US"/>
          </w:rPr>
          <w:delText xml:space="preserve">though not significant at the 95% credible interval level, apart from </w:delText>
        </w:r>
      </w:del>
      <w:r w:rsidRPr="002E607E">
        <w:rPr>
          <w:rFonts w:ascii="Times New Roman" w:hAnsi="Times New Roman" w:cs="Times New Roman"/>
          <w:bCs/>
          <w:i/>
          <w:iCs/>
          <w:lang w:val="en-US"/>
        </w:rPr>
        <w:t>EC</w:t>
      </w:r>
      <w:del w:id="364" w:author="Parks, Robbie M" w:date="2022-03-03T15:49:00Z">
        <w:r w:rsidRPr="002E607E" w:rsidDel="00065323">
          <w:rPr>
            <w:rFonts w:ascii="Times New Roman" w:hAnsi="Times New Roman" w:cs="Times New Roman"/>
            <w:bCs/>
            <w:i/>
            <w:iCs/>
            <w:lang w:val="en-US"/>
          </w:rPr>
          <w:delText xml:space="preserve"> for 1-year average SD increase</w:delText>
        </w:r>
      </w:del>
      <w:r w:rsidRPr="002E607E">
        <w:rPr>
          <w:rFonts w:ascii="Times New Roman" w:hAnsi="Times New Roman" w:cs="Times New Roman"/>
          <w:bCs/>
          <w:i/>
          <w:iCs/>
          <w:lang w:val="en-US"/>
        </w:rPr>
        <w:t xml:space="preserve">. We found that EC had the largest-in-magnitude independent association with </w:t>
      </w:r>
      <w:r w:rsidRPr="002E607E">
        <w:rPr>
          <w:rFonts w:ascii="Times New Roman" w:hAnsi="Times New Roman" w:cs="Times New Roman"/>
          <w:i/>
          <w:iCs/>
          <w:lang w:val="en-US"/>
        </w:rPr>
        <w:t xml:space="preserve">ALS diagnosis, while </w:t>
      </w:r>
      <w:del w:id="365" w:author="Parks, Robbie M" w:date="2022-03-03T15:49:00Z">
        <w:r w:rsidRPr="002E607E" w:rsidDel="00065323">
          <w:rPr>
            <w:rFonts w:ascii="Times New Roman" w:hAnsi="Times New Roman" w:cs="Times New Roman"/>
            <w:i/>
            <w:iCs/>
            <w:lang w:val="en-US"/>
          </w:rPr>
          <w:delText xml:space="preserve">the non-significant </w:delText>
        </w:r>
      </w:del>
      <w:r w:rsidRPr="002E607E">
        <w:rPr>
          <w:rFonts w:ascii="Times New Roman" w:hAnsi="Times New Roman" w:cs="Times New Roman"/>
          <w:i/>
          <w:iCs/>
          <w:lang w:val="en-US"/>
        </w:rPr>
        <w:t>associations with NOx and CO were negative</w:t>
      </w:r>
      <w:ins w:id="366" w:author="Parks, Robbie M" w:date="2022-03-03T15:50:00Z">
        <w:r w:rsidRPr="002E607E">
          <w:rPr>
            <w:rFonts w:ascii="Times New Roman" w:hAnsi="Times New Roman" w:cs="Times New Roman"/>
            <w:i/>
            <w:iCs/>
            <w:lang w:val="en-US"/>
          </w:rPr>
          <w:t xml:space="preserve"> with credible intervals overlapping the null, and </w:t>
        </w:r>
      </w:ins>
      <w:del w:id="367" w:author="Parks, Robbie M" w:date="2022-03-03T15:49:00Z">
        <w:r w:rsidRPr="002E607E" w:rsidDel="00065323">
          <w:rPr>
            <w:rFonts w:ascii="Times New Roman" w:hAnsi="Times New Roman" w:cs="Times New Roman"/>
            <w:i/>
            <w:iCs/>
            <w:lang w:val="en-US"/>
          </w:rPr>
          <w:delText xml:space="preserve"> and </w:delText>
        </w:r>
      </w:del>
      <w:r w:rsidRPr="002E607E">
        <w:rPr>
          <w:rFonts w:ascii="Times New Roman" w:hAnsi="Times New Roman" w:cs="Times New Roman"/>
          <w:i/>
          <w:iCs/>
          <w:lang w:val="en-US"/>
        </w:rPr>
        <w:t>smaller in magnitude.</w:t>
      </w: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79D9D95"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r w:rsidR="002A165D">
        <w:rPr>
          <w:rFonts w:ascii="Times New Roman" w:hAnsi="Times New Roman" w:cs="Times New Roman"/>
          <w:lang w:val="en-US"/>
        </w:rPr>
        <w:t xml:space="preserve"> at this time.</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7" w:author="Parks, Robbie M" w:date="2022-03-07T14:32:00Z" w:initials="PRM">
    <w:p w14:paraId="4CC3D781" w14:textId="5F35C83B" w:rsidR="00405309" w:rsidRDefault="00405309">
      <w:pPr>
        <w:pStyle w:val="CommentText"/>
      </w:pPr>
      <w:r>
        <w:rPr>
          <w:rStyle w:val="CommentReference"/>
        </w:rPr>
        <w:annotationRef/>
      </w:r>
      <w:r>
        <w:t>Check out Marianthi’s paper on whether we have onset and diagnosis</w:t>
      </w:r>
      <w:r w:rsidR="003F59FF">
        <w:t>.</w:t>
      </w:r>
    </w:p>
  </w:comment>
  <w:comment w:id="329" w:author="Parks, Robbie M" w:date="2022-03-03T14:22:00Z" w:initials="PRM">
    <w:p w14:paraId="7485DB2D" w14:textId="270C4628" w:rsidR="001617E7" w:rsidRDefault="001617E7">
      <w:pPr>
        <w:pStyle w:val="CommentText"/>
      </w:pPr>
      <w:r>
        <w:rPr>
          <w:rStyle w:val="CommentReference"/>
        </w:rPr>
        <w:annotationRef/>
      </w:r>
      <w:r>
        <w:t xml:space="preserve">Marianthi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330"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tertile of SES etc</w:t>
      </w:r>
      <w:r>
        <w:t>. Pick one exposure (EC)</w:t>
      </w:r>
      <w:r w:rsidR="001977DD">
        <w:t>. Add to supplement</w:t>
      </w:r>
    </w:p>
  </w:comment>
  <w:comment w:id="331"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3D781" w15:done="0"/>
  <w15:commentEx w15:paraId="7485DB2D" w15:done="0"/>
  <w15:commentEx w15:paraId="165FDBBA" w15:paraIdParent="7485DB2D" w15:done="0"/>
  <w15:commentEx w15:paraId="11028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60F" w16cex:dateUtc="2022-03-07T19:32:00Z"/>
  <w16cex:commentExtensible w16cex:durableId="25CB4D9E" w16cex:dateUtc="2022-03-03T19:22:00Z"/>
  <w16cex:commentExtensible w16cex:durableId="25D09793" w16cex:dateUtc="2022-03-07T19:39:00Z"/>
  <w16cex:commentExtensible w16cex:durableId="25D0980D" w16cex:dateUtc="2022-03-0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3D781" w16cid:durableId="25D0960F"/>
  <w16cid:commentId w16cid:paraId="7485DB2D" w16cid:durableId="25CB4D9E"/>
  <w16cid:commentId w16cid:paraId="165FDBBA" w16cid:durableId="25D09793"/>
  <w16cid:commentId w16cid:paraId="11028F2A" w16cid:durableId="25D09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2467"/>
    <w:rsid w:val="0004757E"/>
    <w:rsid w:val="00050DAC"/>
    <w:rsid w:val="00053309"/>
    <w:rsid w:val="000543F8"/>
    <w:rsid w:val="000544B8"/>
    <w:rsid w:val="00063068"/>
    <w:rsid w:val="00063472"/>
    <w:rsid w:val="0006547B"/>
    <w:rsid w:val="00065CDB"/>
    <w:rsid w:val="00067851"/>
    <w:rsid w:val="000705C7"/>
    <w:rsid w:val="000713AC"/>
    <w:rsid w:val="00073B0A"/>
    <w:rsid w:val="0008355E"/>
    <w:rsid w:val="00084349"/>
    <w:rsid w:val="00085CF7"/>
    <w:rsid w:val="00087F0A"/>
    <w:rsid w:val="00091A36"/>
    <w:rsid w:val="00097366"/>
    <w:rsid w:val="000A69A4"/>
    <w:rsid w:val="000A6D0A"/>
    <w:rsid w:val="000B09D0"/>
    <w:rsid w:val="000B31F3"/>
    <w:rsid w:val="000B4827"/>
    <w:rsid w:val="000B4E69"/>
    <w:rsid w:val="000B667A"/>
    <w:rsid w:val="000C16A1"/>
    <w:rsid w:val="000C3297"/>
    <w:rsid w:val="000C3A8F"/>
    <w:rsid w:val="000C55D4"/>
    <w:rsid w:val="000D2400"/>
    <w:rsid w:val="000D2F58"/>
    <w:rsid w:val="000D3D1A"/>
    <w:rsid w:val="000E00C2"/>
    <w:rsid w:val="000E1BA9"/>
    <w:rsid w:val="000F2398"/>
    <w:rsid w:val="000F3E12"/>
    <w:rsid w:val="000F51F5"/>
    <w:rsid w:val="000F5627"/>
    <w:rsid w:val="000F5724"/>
    <w:rsid w:val="0010189C"/>
    <w:rsid w:val="00101969"/>
    <w:rsid w:val="00105DC4"/>
    <w:rsid w:val="00106815"/>
    <w:rsid w:val="00106E4A"/>
    <w:rsid w:val="00106EBA"/>
    <w:rsid w:val="00110190"/>
    <w:rsid w:val="0011140B"/>
    <w:rsid w:val="001115CA"/>
    <w:rsid w:val="001172E9"/>
    <w:rsid w:val="00120272"/>
    <w:rsid w:val="00121241"/>
    <w:rsid w:val="00121878"/>
    <w:rsid w:val="001226B3"/>
    <w:rsid w:val="001271A0"/>
    <w:rsid w:val="001304EB"/>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1545"/>
    <w:rsid w:val="0019252E"/>
    <w:rsid w:val="001977DD"/>
    <w:rsid w:val="001A5CB3"/>
    <w:rsid w:val="001A6C3C"/>
    <w:rsid w:val="001A7C11"/>
    <w:rsid w:val="001B13F2"/>
    <w:rsid w:val="001B5F18"/>
    <w:rsid w:val="001C2469"/>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40785"/>
    <w:rsid w:val="00242901"/>
    <w:rsid w:val="002429FF"/>
    <w:rsid w:val="00245E79"/>
    <w:rsid w:val="0024682C"/>
    <w:rsid w:val="0026354D"/>
    <w:rsid w:val="002643B5"/>
    <w:rsid w:val="002728E6"/>
    <w:rsid w:val="00272B79"/>
    <w:rsid w:val="002745B3"/>
    <w:rsid w:val="00275392"/>
    <w:rsid w:val="002756F0"/>
    <w:rsid w:val="00275C19"/>
    <w:rsid w:val="00280077"/>
    <w:rsid w:val="00282596"/>
    <w:rsid w:val="002915C6"/>
    <w:rsid w:val="002935E3"/>
    <w:rsid w:val="002962B0"/>
    <w:rsid w:val="002A014C"/>
    <w:rsid w:val="002A165D"/>
    <w:rsid w:val="002A6146"/>
    <w:rsid w:val="002A6E8C"/>
    <w:rsid w:val="002B2C74"/>
    <w:rsid w:val="002B3FF5"/>
    <w:rsid w:val="002B68D0"/>
    <w:rsid w:val="002C7CA0"/>
    <w:rsid w:val="002D0DC9"/>
    <w:rsid w:val="002D1A83"/>
    <w:rsid w:val="002D316C"/>
    <w:rsid w:val="002D3957"/>
    <w:rsid w:val="002D6F62"/>
    <w:rsid w:val="002E0C7E"/>
    <w:rsid w:val="002E607E"/>
    <w:rsid w:val="002E6D2E"/>
    <w:rsid w:val="002F03EE"/>
    <w:rsid w:val="002F5BE2"/>
    <w:rsid w:val="003013EF"/>
    <w:rsid w:val="00302F88"/>
    <w:rsid w:val="00304D90"/>
    <w:rsid w:val="00306CDF"/>
    <w:rsid w:val="00310EE7"/>
    <w:rsid w:val="00311180"/>
    <w:rsid w:val="0031699C"/>
    <w:rsid w:val="00316B30"/>
    <w:rsid w:val="003211D7"/>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81754"/>
    <w:rsid w:val="00392A73"/>
    <w:rsid w:val="003939C1"/>
    <w:rsid w:val="003A2842"/>
    <w:rsid w:val="003C2566"/>
    <w:rsid w:val="003C344C"/>
    <w:rsid w:val="003C5AE0"/>
    <w:rsid w:val="003D3946"/>
    <w:rsid w:val="003D5589"/>
    <w:rsid w:val="003D7F61"/>
    <w:rsid w:val="003E480A"/>
    <w:rsid w:val="003E544E"/>
    <w:rsid w:val="003E5C75"/>
    <w:rsid w:val="003E74E9"/>
    <w:rsid w:val="003F12E0"/>
    <w:rsid w:val="003F2024"/>
    <w:rsid w:val="003F562A"/>
    <w:rsid w:val="003F59FF"/>
    <w:rsid w:val="003F68BC"/>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2ED0"/>
    <w:rsid w:val="00445548"/>
    <w:rsid w:val="00445D6C"/>
    <w:rsid w:val="00446E3F"/>
    <w:rsid w:val="00447E4E"/>
    <w:rsid w:val="00447F59"/>
    <w:rsid w:val="00450080"/>
    <w:rsid w:val="004570CD"/>
    <w:rsid w:val="0046097C"/>
    <w:rsid w:val="00461240"/>
    <w:rsid w:val="0046364C"/>
    <w:rsid w:val="004703BC"/>
    <w:rsid w:val="004717E6"/>
    <w:rsid w:val="00471919"/>
    <w:rsid w:val="004754B0"/>
    <w:rsid w:val="00475C8D"/>
    <w:rsid w:val="00475D60"/>
    <w:rsid w:val="0047753E"/>
    <w:rsid w:val="004810A2"/>
    <w:rsid w:val="0048299A"/>
    <w:rsid w:val="004840A8"/>
    <w:rsid w:val="0048514D"/>
    <w:rsid w:val="0049042A"/>
    <w:rsid w:val="00493D7F"/>
    <w:rsid w:val="004959E0"/>
    <w:rsid w:val="00497AEE"/>
    <w:rsid w:val="004A2BF7"/>
    <w:rsid w:val="004B68BA"/>
    <w:rsid w:val="004B7045"/>
    <w:rsid w:val="004B7143"/>
    <w:rsid w:val="004C1AC8"/>
    <w:rsid w:val="004C3E70"/>
    <w:rsid w:val="004C57BC"/>
    <w:rsid w:val="004D4906"/>
    <w:rsid w:val="004D58CB"/>
    <w:rsid w:val="004D5CB2"/>
    <w:rsid w:val="004E0EEE"/>
    <w:rsid w:val="004E7AAF"/>
    <w:rsid w:val="005005DB"/>
    <w:rsid w:val="00502732"/>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5C56"/>
    <w:rsid w:val="005A6C31"/>
    <w:rsid w:val="005A6EAA"/>
    <w:rsid w:val="005A6F03"/>
    <w:rsid w:val="005A749A"/>
    <w:rsid w:val="005B296F"/>
    <w:rsid w:val="005C2C25"/>
    <w:rsid w:val="005C522C"/>
    <w:rsid w:val="005C5FA1"/>
    <w:rsid w:val="005D14A6"/>
    <w:rsid w:val="005D41EC"/>
    <w:rsid w:val="005D4779"/>
    <w:rsid w:val="005D5F41"/>
    <w:rsid w:val="005E1645"/>
    <w:rsid w:val="005E4757"/>
    <w:rsid w:val="005E4C3A"/>
    <w:rsid w:val="005E5028"/>
    <w:rsid w:val="005E6270"/>
    <w:rsid w:val="005F1738"/>
    <w:rsid w:val="005F2562"/>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36A21"/>
    <w:rsid w:val="00640B06"/>
    <w:rsid w:val="00640D4D"/>
    <w:rsid w:val="00643C03"/>
    <w:rsid w:val="006477F7"/>
    <w:rsid w:val="00650799"/>
    <w:rsid w:val="00651192"/>
    <w:rsid w:val="00661675"/>
    <w:rsid w:val="00663691"/>
    <w:rsid w:val="006654B8"/>
    <w:rsid w:val="00670A00"/>
    <w:rsid w:val="00670C84"/>
    <w:rsid w:val="00671827"/>
    <w:rsid w:val="00671CDF"/>
    <w:rsid w:val="00674D2F"/>
    <w:rsid w:val="00677199"/>
    <w:rsid w:val="00680BDC"/>
    <w:rsid w:val="00680CD3"/>
    <w:rsid w:val="0068563F"/>
    <w:rsid w:val="006860B1"/>
    <w:rsid w:val="00695B56"/>
    <w:rsid w:val="00695E8B"/>
    <w:rsid w:val="006A043C"/>
    <w:rsid w:val="006A337D"/>
    <w:rsid w:val="006A689F"/>
    <w:rsid w:val="006A7745"/>
    <w:rsid w:val="006B0BB6"/>
    <w:rsid w:val="006B0D74"/>
    <w:rsid w:val="006B1F9C"/>
    <w:rsid w:val="006B4566"/>
    <w:rsid w:val="006B4FF3"/>
    <w:rsid w:val="006B799D"/>
    <w:rsid w:val="006C495B"/>
    <w:rsid w:val="006C53A4"/>
    <w:rsid w:val="006D0B6A"/>
    <w:rsid w:val="006D102F"/>
    <w:rsid w:val="006D1D65"/>
    <w:rsid w:val="006D1D82"/>
    <w:rsid w:val="006D5AD8"/>
    <w:rsid w:val="006D613A"/>
    <w:rsid w:val="006D7AB9"/>
    <w:rsid w:val="006E112C"/>
    <w:rsid w:val="006F0DDC"/>
    <w:rsid w:val="006F21DB"/>
    <w:rsid w:val="006F75A2"/>
    <w:rsid w:val="006F7613"/>
    <w:rsid w:val="007028AF"/>
    <w:rsid w:val="00702959"/>
    <w:rsid w:val="007040DB"/>
    <w:rsid w:val="007041E8"/>
    <w:rsid w:val="0070474F"/>
    <w:rsid w:val="007061BD"/>
    <w:rsid w:val="0071289C"/>
    <w:rsid w:val="007159A1"/>
    <w:rsid w:val="00724411"/>
    <w:rsid w:val="00726A9D"/>
    <w:rsid w:val="007353C7"/>
    <w:rsid w:val="007363A8"/>
    <w:rsid w:val="00740C3E"/>
    <w:rsid w:val="007437F6"/>
    <w:rsid w:val="00744F8D"/>
    <w:rsid w:val="00751622"/>
    <w:rsid w:val="00752A09"/>
    <w:rsid w:val="00753237"/>
    <w:rsid w:val="0075514A"/>
    <w:rsid w:val="007559BE"/>
    <w:rsid w:val="00755CA2"/>
    <w:rsid w:val="007627EF"/>
    <w:rsid w:val="007636A2"/>
    <w:rsid w:val="00766DF0"/>
    <w:rsid w:val="007726C3"/>
    <w:rsid w:val="00772D54"/>
    <w:rsid w:val="007731B8"/>
    <w:rsid w:val="00775685"/>
    <w:rsid w:val="00781917"/>
    <w:rsid w:val="00782A1E"/>
    <w:rsid w:val="00784876"/>
    <w:rsid w:val="00791462"/>
    <w:rsid w:val="007942B8"/>
    <w:rsid w:val="00797847"/>
    <w:rsid w:val="007A127E"/>
    <w:rsid w:val="007A1481"/>
    <w:rsid w:val="007A229A"/>
    <w:rsid w:val="007A26E2"/>
    <w:rsid w:val="007B060B"/>
    <w:rsid w:val="007B5632"/>
    <w:rsid w:val="007C0165"/>
    <w:rsid w:val="007C2F2B"/>
    <w:rsid w:val="007C6CC8"/>
    <w:rsid w:val="007D10A7"/>
    <w:rsid w:val="007D330C"/>
    <w:rsid w:val="007D4678"/>
    <w:rsid w:val="007D68C6"/>
    <w:rsid w:val="007D6902"/>
    <w:rsid w:val="007E0F99"/>
    <w:rsid w:val="007E3DB4"/>
    <w:rsid w:val="007E40A3"/>
    <w:rsid w:val="007E56E6"/>
    <w:rsid w:val="007E6DD3"/>
    <w:rsid w:val="007F0792"/>
    <w:rsid w:val="007F430A"/>
    <w:rsid w:val="007F5F30"/>
    <w:rsid w:val="00800045"/>
    <w:rsid w:val="00802180"/>
    <w:rsid w:val="00803D38"/>
    <w:rsid w:val="00804E0A"/>
    <w:rsid w:val="00812DE9"/>
    <w:rsid w:val="008132C9"/>
    <w:rsid w:val="00813F5E"/>
    <w:rsid w:val="008167E4"/>
    <w:rsid w:val="00821B12"/>
    <w:rsid w:val="00822643"/>
    <w:rsid w:val="008239D8"/>
    <w:rsid w:val="0082678F"/>
    <w:rsid w:val="0082679D"/>
    <w:rsid w:val="00826B13"/>
    <w:rsid w:val="00827B55"/>
    <w:rsid w:val="0083353E"/>
    <w:rsid w:val="00835693"/>
    <w:rsid w:val="00836076"/>
    <w:rsid w:val="00841A65"/>
    <w:rsid w:val="00841F05"/>
    <w:rsid w:val="00843F8F"/>
    <w:rsid w:val="0084762E"/>
    <w:rsid w:val="00851307"/>
    <w:rsid w:val="008549EB"/>
    <w:rsid w:val="0085513B"/>
    <w:rsid w:val="0085742B"/>
    <w:rsid w:val="00862ED6"/>
    <w:rsid w:val="00863E36"/>
    <w:rsid w:val="00865A49"/>
    <w:rsid w:val="00874F09"/>
    <w:rsid w:val="00876586"/>
    <w:rsid w:val="008808CC"/>
    <w:rsid w:val="00880F33"/>
    <w:rsid w:val="00886B04"/>
    <w:rsid w:val="00887CD3"/>
    <w:rsid w:val="00894E49"/>
    <w:rsid w:val="00895BFE"/>
    <w:rsid w:val="00896C4E"/>
    <w:rsid w:val="008A0CAD"/>
    <w:rsid w:val="008A20E3"/>
    <w:rsid w:val="008A2347"/>
    <w:rsid w:val="008B001E"/>
    <w:rsid w:val="008B105C"/>
    <w:rsid w:val="008B1AB2"/>
    <w:rsid w:val="008C1862"/>
    <w:rsid w:val="008C1A62"/>
    <w:rsid w:val="008C21E7"/>
    <w:rsid w:val="008C2BB7"/>
    <w:rsid w:val="008C368A"/>
    <w:rsid w:val="008C3C22"/>
    <w:rsid w:val="008C60DD"/>
    <w:rsid w:val="008C6357"/>
    <w:rsid w:val="008C6F57"/>
    <w:rsid w:val="008D2DD8"/>
    <w:rsid w:val="008D3933"/>
    <w:rsid w:val="008D4DFF"/>
    <w:rsid w:val="008D6D46"/>
    <w:rsid w:val="008E2D19"/>
    <w:rsid w:val="008E5766"/>
    <w:rsid w:val="008E6ECC"/>
    <w:rsid w:val="008F5878"/>
    <w:rsid w:val="0090487A"/>
    <w:rsid w:val="00905BE9"/>
    <w:rsid w:val="009112FB"/>
    <w:rsid w:val="00916CF5"/>
    <w:rsid w:val="00916D47"/>
    <w:rsid w:val="009202B8"/>
    <w:rsid w:val="009219C3"/>
    <w:rsid w:val="0092235A"/>
    <w:rsid w:val="009237C6"/>
    <w:rsid w:val="00923FA8"/>
    <w:rsid w:val="009243F2"/>
    <w:rsid w:val="00925006"/>
    <w:rsid w:val="00926F69"/>
    <w:rsid w:val="0094149B"/>
    <w:rsid w:val="009433C7"/>
    <w:rsid w:val="0094720B"/>
    <w:rsid w:val="00951246"/>
    <w:rsid w:val="00955396"/>
    <w:rsid w:val="00955CE9"/>
    <w:rsid w:val="0095609E"/>
    <w:rsid w:val="00957D0C"/>
    <w:rsid w:val="00957F8E"/>
    <w:rsid w:val="00960157"/>
    <w:rsid w:val="00960C1B"/>
    <w:rsid w:val="009634CD"/>
    <w:rsid w:val="009650EA"/>
    <w:rsid w:val="00972888"/>
    <w:rsid w:val="00976EEF"/>
    <w:rsid w:val="009776BD"/>
    <w:rsid w:val="00981AD3"/>
    <w:rsid w:val="00982380"/>
    <w:rsid w:val="00982E57"/>
    <w:rsid w:val="00983FFB"/>
    <w:rsid w:val="0098461C"/>
    <w:rsid w:val="009859C0"/>
    <w:rsid w:val="009937E9"/>
    <w:rsid w:val="009A3C16"/>
    <w:rsid w:val="009A3F72"/>
    <w:rsid w:val="009A6FB1"/>
    <w:rsid w:val="009B0F44"/>
    <w:rsid w:val="009B223E"/>
    <w:rsid w:val="009B385A"/>
    <w:rsid w:val="009B3F51"/>
    <w:rsid w:val="009B4AE4"/>
    <w:rsid w:val="009B5B01"/>
    <w:rsid w:val="009B5EF3"/>
    <w:rsid w:val="009B6D41"/>
    <w:rsid w:val="009B7124"/>
    <w:rsid w:val="009C08F0"/>
    <w:rsid w:val="009C6185"/>
    <w:rsid w:val="009D0709"/>
    <w:rsid w:val="009D4086"/>
    <w:rsid w:val="009D680D"/>
    <w:rsid w:val="009D7114"/>
    <w:rsid w:val="009E5C49"/>
    <w:rsid w:val="009F40A5"/>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30F1A"/>
    <w:rsid w:val="00A41615"/>
    <w:rsid w:val="00A42679"/>
    <w:rsid w:val="00A43D0A"/>
    <w:rsid w:val="00A4425C"/>
    <w:rsid w:val="00A46A47"/>
    <w:rsid w:val="00A4787C"/>
    <w:rsid w:val="00A564E2"/>
    <w:rsid w:val="00A61007"/>
    <w:rsid w:val="00A64455"/>
    <w:rsid w:val="00A64FD0"/>
    <w:rsid w:val="00A70E29"/>
    <w:rsid w:val="00A81946"/>
    <w:rsid w:val="00A82063"/>
    <w:rsid w:val="00A835BC"/>
    <w:rsid w:val="00A879E1"/>
    <w:rsid w:val="00A9263F"/>
    <w:rsid w:val="00A96335"/>
    <w:rsid w:val="00A96A87"/>
    <w:rsid w:val="00AA1F1D"/>
    <w:rsid w:val="00AA3C07"/>
    <w:rsid w:val="00AA4969"/>
    <w:rsid w:val="00AA65C8"/>
    <w:rsid w:val="00AB0F0F"/>
    <w:rsid w:val="00AB41A7"/>
    <w:rsid w:val="00AB7B8E"/>
    <w:rsid w:val="00AC0696"/>
    <w:rsid w:val="00AC0CDE"/>
    <w:rsid w:val="00AC127C"/>
    <w:rsid w:val="00AC3410"/>
    <w:rsid w:val="00AC566E"/>
    <w:rsid w:val="00AC6E9B"/>
    <w:rsid w:val="00AC6F89"/>
    <w:rsid w:val="00AC7896"/>
    <w:rsid w:val="00AD30E6"/>
    <w:rsid w:val="00AE5311"/>
    <w:rsid w:val="00AF194E"/>
    <w:rsid w:val="00AF1C8A"/>
    <w:rsid w:val="00AF2335"/>
    <w:rsid w:val="00AF3044"/>
    <w:rsid w:val="00AF56F1"/>
    <w:rsid w:val="00AF5DB3"/>
    <w:rsid w:val="00B0065A"/>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860A0"/>
    <w:rsid w:val="00B91748"/>
    <w:rsid w:val="00B93931"/>
    <w:rsid w:val="00B96698"/>
    <w:rsid w:val="00B9773B"/>
    <w:rsid w:val="00BA64B4"/>
    <w:rsid w:val="00BC139B"/>
    <w:rsid w:val="00BC4211"/>
    <w:rsid w:val="00BC61DA"/>
    <w:rsid w:val="00BD0B04"/>
    <w:rsid w:val="00BD21B6"/>
    <w:rsid w:val="00BD2561"/>
    <w:rsid w:val="00BD6CDE"/>
    <w:rsid w:val="00BE0E6A"/>
    <w:rsid w:val="00BE2D9A"/>
    <w:rsid w:val="00BE3B42"/>
    <w:rsid w:val="00BE5B47"/>
    <w:rsid w:val="00BF224E"/>
    <w:rsid w:val="00BF3485"/>
    <w:rsid w:val="00BF5600"/>
    <w:rsid w:val="00BF7814"/>
    <w:rsid w:val="00BF7F94"/>
    <w:rsid w:val="00C02D48"/>
    <w:rsid w:val="00C047A3"/>
    <w:rsid w:val="00C04AA5"/>
    <w:rsid w:val="00C07E3E"/>
    <w:rsid w:val="00C16BDD"/>
    <w:rsid w:val="00C216A1"/>
    <w:rsid w:val="00C21CD7"/>
    <w:rsid w:val="00C229A2"/>
    <w:rsid w:val="00C23AC1"/>
    <w:rsid w:val="00C24204"/>
    <w:rsid w:val="00C26D0C"/>
    <w:rsid w:val="00C27E50"/>
    <w:rsid w:val="00C30B52"/>
    <w:rsid w:val="00C31173"/>
    <w:rsid w:val="00C3524A"/>
    <w:rsid w:val="00C425D2"/>
    <w:rsid w:val="00C44E58"/>
    <w:rsid w:val="00C503CF"/>
    <w:rsid w:val="00C57170"/>
    <w:rsid w:val="00C5754B"/>
    <w:rsid w:val="00C614B2"/>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A6269"/>
    <w:rsid w:val="00CB1042"/>
    <w:rsid w:val="00CB73D5"/>
    <w:rsid w:val="00CC31E1"/>
    <w:rsid w:val="00CC43DD"/>
    <w:rsid w:val="00CC498C"/>
    <w:rsid w:val="00CC5329"/>
    <w:rsid w:val="00CC7AC3"/>
    <w:rsid w:val="00CD1DA5"/>
    <w:rsid w:val="00CD214B"/>
    <w:rsid w:val="00CD305D"/>
    <w:rsid w:val="00CD35DA"/>
    <w:rsid w:val="00CD35FD"/>
    <w:rsid w:val="00CD4D4A"/>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4C47"/>
    <w:rsid w:val="00D96BE5"/>
    <w:rsid w:val="00DA41C4"/>
    <w:rsid w:val="00DA6BD2"/>
    <w:rsid w:val="00DC2821"/>
    <w:rsid w:val="00DC2C94"/>
    <w:rsid w:val="00DC533F"/>
    <w:rsid w:val="00DD2042"/>
    <w:rsid w:val="00DD27B3"/>
    <w:rsid w:val="00DE2415"/>
    <w:rsid w:val="00DE359A"/>
    <w:rsid w:val="00DE5CE4"/>
    <w:rsid w:val="00DE7232"/>
    <w:rsid w:val="00DE7911"/>
    <w:rsid w:val="00DF19DC"/>
    <w:rsid w:val="00DF39AC"/>
    <w:rsid w:val="00DF51FE"/>
    <w:rsid w:val="00DF5EF0"/>
    <w:rsid w:val="00DF68F8"/>
    <w:rsid w:val="00DF7676"/>
    <w:rsid w:val="00E006FC"/>
    <w:rsid w:val="00E01007"/>
    <w:rsid w:val="00E06472"/>
    <w:rsid w:val="00E06ACF"/>
    <w:rsid w:val="00E12D97"/>
    <w:rsid w:val="00E172E8"/>
    <w:rsid w:val="00E21318"/>
    <w:rsid w:val="00E22C1A"/>
    <w:rsid w:val="00E23CA4"/>
    <w:rsid w:val="00E24D98"/>
    <w:rsid w:val="00E24DE8"/>
    <w:rsid w:val="00E3200F"/>
    <w:rsid w:val="00E40B27"/>
    <w:rsid w:val="00E40F57"/>
    <w:rsid w:val="00E45E20"/>
    <w:rsid w:val="00E501F4"/>
    <w:rsid w:val="00E51425"/>
    <w:rsid w:val="00E63158"/>
    <w:rsid w:val="00E6779A"/>
    <w:rsid w:val="00E7419D"/>
    <w:rsid w:val="00E743FB"/>
    <w:rsid w:val="00E84D24"/>
    <w:rsid w:val="00E85156"/>
    <w:rsid w:val="00E855CC"/>
    <w:rsid w:val="00E87BE3"/>
    <w:rsid w:val="00E87C41"/>
    <w:rsid w:val="00E904B7"/>
    <w:rsid w:val="00E9123B"/>
    <w:rsid w:val="00E91E94"/>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2748"/>
    <w:rsid w:val="00F34386"/>
    <w:rsid w:val="00F36D2B"/>
    <w:rsid w:val="00F507AD"/>
    <w:rsid w:val="00F50BED"/>
    <w:rsid w:val="00F54A51"/>
    <w:rsid w:val="00F56DB9"/>
    <w:rsid w:val="00F607F0"/>
    <w:rsid w:val="00F62226"/>
    <w:rsid w:val="00F64541"/>
    <w:rsid w:val="00F66C98"/>
    <w:rsid w:val="00F70037"/>
    <w:rsid w:val="00F73DAD"/>
    <w:rsid w:val="00F75A98"/>
    <w:rsid w:val="00F75CC8"/>
    <w:rsid w:val="00F75D26"/>
    <w:rsid w:val="00F76071"/>
    <w:rsid w:val="00F7678C"/>
    <w:rsid w:val="00F9183D"/>
    <w:rsid w:val="00F92543"/>
    <w:rsid w:val="00F94066"/>
    <w:rsid w:val="00F943C4"/>
    <w:rsid w:val="00F95F34"/>
    <w:rsid w:val="00FA1150"/>
    <w:rsid w:val="00FA4075"/>
    <w:rsid w:val="00FA6581"/>
    <w:rsid w:val="00FB3585"/>
    <w:rsid w:val="00FB77C8"/>
    <w:rsid w:val="00FC575F"/>
    <w:rsid w:val="00FC6F08"/>
    <w:rsid w:val="00FD20ED"/>
    <w:rsid w:val="00FD37C8"/>
    <w:rsid w:val="00FE132A"/>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24556</Words>
  <Characters>139974</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2022-03-13T14:44:00Z</dcterms:created>
  <dcterms:modified xsi:type="dcterms:W3CDTF">2022-03-13T14:44:00Z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