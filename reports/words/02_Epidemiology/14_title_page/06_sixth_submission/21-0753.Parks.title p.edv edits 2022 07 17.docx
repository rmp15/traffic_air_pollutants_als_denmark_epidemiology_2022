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42" w14:textId="77777777" w:rsidR="00351E8E" w:rsidRDefault="00351E8E" w:rsidP="002B3F05">
      <w:pPr>
        <w:outlineLvl w:val="0"/>
        <w:rPr>
          <w:ins w:id="0" w:author="Emily DeVoto" w:date="2022-07-14T10:12:00Z"/>
          <w:b/>
          <w:color w:val="000000" w:themeColor="text1"/>
        </w:rPr>
      </w:pPr>
      <w:ins w:id="1" w:author="Emily DeVoto" w:date="2022-07-14T10:12:00Z">
        <w:r>
          <w:rPr>
            <w:b/>
            <w:color w:val="000000" w:themeColor="text1"/>
          </w:rPr>
          <w:t>MS# EDE21-0753</w:t>
        </w:r>
      </w:ins>
    </w:p>
    <w:p w14:paraId="32AEC4F1" w14:textId="77777777" w:rsidR="00351E8E" w:rsidRDefault="00351E8E" w:rsidP="002B3F05">
      <w:pPr>
        <w:outlineLvl w:val="0"/>
        <w:rPr>
          <w:ins w:id="2" w:author="Emily DeVoto" w:date="2022-07-14T10:12:00Z"/>
          <w:b/>
          <w:color w:val="000000" w:themeColor="text1"/>
        </w:rPr>
      </w:pPr>
    </w:p>
    <w:p w14:paraId="7F28F032" w14:textId="5DB98EF9"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5,6</w:t>
      </w:r>
      <w:r w:rsidR="00D1374B" w:rsidRPr="00D1374B">
        <w:rPr>
          <w:bCs/>
          <w:color w:val="000000" w:themeColor="text1"/>
        </w:rPr>
        <w:t>, Matthias Ketzel</w:t>
      </w:r>
      <w:r w:rsidR="00BA00D8">
        <w:rPr>
          <w:color w:val="000000" w:themeColor="text1"/>
          <w:vertAlign w:val="superscript"/>
        </w:rPr>
        <w:t>6,7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Susan Peters</w:t>
      </w:r>
      <w:r w:rsidR="005A192D">
        <w:rPr>
          <w:color w:val="000000" w:themeColor="text1"/>
          <w:vertAlign w:val="superscript"/>
        </w:rPr>
        <w:t>9</w:t>
      </w:r>
      <w:r w:rsidR="00D1374B" w:rsidRPr="00D1374B">
        <w:rPr>
          <w:bCs/>
          <w:color w:val="000000" w:themeColor="text1"/>
        </w:rPr>
        <w:t>, Jeff Goldsmith</w:t>
      </w:r>
      <w:r w:rsidR="005A192D" w:rsidRPr="005A192D">
        <w:rPr>
          <w:bCs/>
          <w:color w:val="000000" w:themeColor="text1"/>
          <w:vertAlign w:val="superscript"/>
        </w:rPr>
        <w:t>10</w:t>
      </w:r>
      <w:r w:rsidR="00D1374B" w:rsidRPr="00D1374B">
        <w:rPr>
          <w:bCs/>
          <w:color w:val="000000" w:themeColor="text1"/>
        </w:rPr>
        <w:t>, Diane B. Re</w:t>
      </w:r>
      <w:r w:rsidR="005A192D" w:rsidRPr="005A192D">
        <w:rPr>
          <w:bCs/>
          <w:color w:val="000000" w:themeColor="text1"/>
          <w:vertAlign w:val="superscript"/>
        </w:rPr>
        <w:t>1</w:t>
      </w:r>
      <w:r w:rsidR="00D1374B" w:rsidRPr="00D1374B">
        <w:rPr>
          <w:bCs/>
          <w:color w:val="000000" w:themeColor="text1"/>
        </w:rPr>
        <w:t>, Marc G. Weisskopf</w:t>
      </w:r>
      <w:r w:rsidR="009E3A2C" w:rsidRPr="009E3A2C">
        <w:rPr>
          <w:bCs/>
          <w:color w:val="000000" w:themeColor="text1"/>
          <w:vertAlign w:val="superscript"/>
        </w:rPr>
        <w:t>11</w:t>
      </w:r>
      <w:r w:rsidR="00D1374B" w:rsidRPr="00D1374B">
        <w:rPr>
          <w:bCs/>
          <w:color w:val="000000" w:themeColor="text1"/>
        </w:rPr>
        <w:t>, 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3AC088E1" w:rsidR="00E748E1" w:rsidRDefault="00E748E1" w:rsidP="00E748E1">
      <w:r>
        <w:rPr>
          <w:b/>
          <w:bCs/>
        </w:rPr>
        <w:t>Sources of financial support</w:t>
      </w:r>
      <w:r w:rsidRPr="00BE40FA">
        <w:rPr>
          <w:b/>
          <w:bCs/>
        </w:rPr>
        <w:t>:</w:t>
      </w:r>
      <w:r w:rsidRPr="00BE40FA">
        <w:t xml:space="preserve"> </w:t>
      </w:r>
      <w:r w:rsidR="005A1F51" w:rsidRPr="005A1F51">
        <w:t xml:space="preserve">Robbie M Parks was supported by the NIEHS K99 ES033742 and the Earth Institute post-doctoral research fellowship at Columbia University. </w:t>
      </w:r>
      <w:r w:rsidRPr="00BE40FA">
        <w:t xml:space="preserve">Funding was also provided by the National Institute of Environmental Health Sciences (NIEHS) grants R01 </w:t>
      </w:r>
      <w:r w:rsidRPr="00BE40FA">
        <w:lastRenderedPageBreak/>
        <w:t>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A3DD" w14:textId="77777777" w:rsidR="00547693" w:rsidRDefault="00547693">
      <w:r>
        <w:separator/>
      </w:r>
    </w:p>
  </w:endnote>
  <w:endnote w:type="continuationSeparator" w:id="0">
    <w:p w14:paraId="39D14EE0" w14:textId="77777777" w:rsidR="00547693" w:rsidRDefault="00547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BB3D" w14:textId="77777777" w:rsidR="00547693" w:rsidRDefault="00547693">
      <w:r>
        <w:separator/>
      </w:r>
    </w:p>
  </w:footnote>
  <w:footnote w:type="continuationSeparator" w:id="0">
    <w:p w14:paraId="6B83E350" w14:textId="77777777" w:rsidR="00547693" w:rsidRDefault="00547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903825">
    <w:abstractNumId w:val="0"/>
  </w:num>
  <w:num w:numId="2" w16cid:durableId="953948265">
    <w:abstractNumId w:val="5"/>
  </w:num>
  <w:num w:numId="3" w16cid:durableId="1594436808">
    <w:abstractNumId w:val="6"/>
  </w:num>
  <w:num w:numId="4" w16cid:durableId="1828395103">
    <w:abstractNumId w:val="3"/>
  </w:num>
  <w:num w:numId="5" w16cid:durableId="1502968258">
    <w:abstractNumId w:val="4"/>
  </w:num>
  <w:num w:numId="6" w16cid:durableId="960958595">
    <w:abstractNumId w:val="2"/>
  </w:num>
  <w:num w:numId="7" w16cid:durableId="15496833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DeVoto">
    <w15:presenceInfo w15:providerId="Windows Live" w15:userId="21856c94638c08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4A3"/>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1E8E"/>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693"/>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1F51"/>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ACC"/>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61EC"/>
    <w:rsid w:val="00B96CF3"/>
    <w:rsid w:val="00B97C2B"/>
    <w:rsid w:val="00BA00D8"/>
    <w:rsid w:val="00BA05B2"/>
    <w:rsid w:val="00BA077C"/>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Emily DeVoto</cp:lastModifiedBy>
  <cp:revision>3</cp:revision>
  <cp:lastPrinted>2021-10-26T23:59:00Z</cp:lastPrinted>
  <dcterms:created xsi:type="dcterms:W3CDTF">2022-07-14T14:12:00Z</dcterms:created>
  <dcterms:modified xsi:type="dcterms:W3CDTF">2022-07-14T14:13:00Z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