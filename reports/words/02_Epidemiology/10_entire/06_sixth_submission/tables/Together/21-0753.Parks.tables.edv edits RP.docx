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003" w14:textId="77777777" w:rsidR="001851B5" w:rsidRPr="00E55EA1" w:rsidRDefault="001851B5" w:rsidP="001851B5">
      <w:pPr>
        <w:rPr>
          <w:bCs/>
          <w:color w:val="000000" w:themeColor="text1"/>
        </w:rPr>
      </w:pPr>
      <w:r w:rsidRPr="00E55EA1">
        <w:rPr>
          <w:b/>
          <w:color w:val="000000" w:themeColor="text1"/>
        </w:rPr>
        <w:t>Table 1.</w:t>
      </w:r>
      <w:r w:rsidRPr="00E55EA1">
        <w:rPr>
          <w:bCs/>
          <w:color w:val="000000" w:themeColor="text1"/>
        </w:rPr>
        <w:t xml:space="preserve"> Demographic characteristics of cases and controls for 5-year average exposure group.</w:t>
      </w:r>
    </w:p>
    <w:tbl>
      <w:tblPr>
        <w:tblW w:w="9559" w:type="dxa"/>
        <w:jc w:val="center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1851B5" w:rsidRPr="00E55EA1" w14:paraId="47BAAEEA" w14:textId="77777777" w:rsidTr="007F4206">
        <w:trPr>
          <w:cantSplit/>
          <w:tblHeader/>
          <w:jc w:val="center"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F18A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1BCB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  <w:del w:id="0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FA5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Case, N = 3,934</w:t>
            </w:r>
            <w:del w:id="1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7D6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  <w:del w:id="2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3103BCA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2B8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04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29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34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1851B5" w:rsidRPr="00E55EA1" w14:paraId="698D4E7C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81984" w14:textId="0F581F3C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  <w:ins w:id="3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E38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E3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2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160BA78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E09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9A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C5A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571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1851B5" w:rsidRPr="00E55EA1" w14:paraId="1061137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A28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77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AC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2E8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1851B5" w:rsidRPr="00E55EA1" w14:paraId="4B31D45A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7474" w14:textId="2261185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  <w:ins w:id="4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825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56A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D3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7096485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6E6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92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64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0E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1851B5" w:rsidRPr="00E55EA1" w14:paraId="527DDBC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A40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18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C22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96E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1851B5" w:rsidRPr="00E55EA1" w14:paraId="65B2411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720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342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E20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130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1851B5" w:rsidRPr="00E55EA1" w14:paraId="433DE80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32AC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AFE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F17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C2A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1851B5" w:rsidRPr="00E55EA1" w14:paraId="4C89DE5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C48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8E0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DA5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050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1851B5" w:rsidRPr="00E55EA1" w14:paraId="51D48EC6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92EE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9 (Unknown)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959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C51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3FB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1851B5" w:rsidRPr="00E55EA1" w14:paraId="41B84D3D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115A" w14:textId="37810D35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  <w:ins w:id="5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98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CC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24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C25D5C9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0263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79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5B4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AD6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1851B5" w:rsidRPr="00E55EA1" w14:paraId="48DB57F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59C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3EB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1CB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8CB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1851B5" w:rsidRPr="00E55EA1" w14:paraId="4128089F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72C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CE9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C38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1F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1851B5" w:rsidRPr="00E55EA1" w14:paraId="196F1EE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111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D2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E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66A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1851B5" w:rsidRPr="00E55EA1" w14:paraId="1099059D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94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9BE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524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215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1851B5" w:rsidRPr="00E55EA1" w14:paraId="4BF5EF8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9070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FA0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7C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0F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1851B5" w:rsidRPr="00E55EA1" w14:paraId="1A07BE2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2E6" w14:textId="3B734AB0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  <w:ins w:id="6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9A3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D0F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F7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3E8373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637A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F3F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F1B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B84D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1851B5" w:rsidRPr="00E55EA1" w14:paraId="712C698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2B2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02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C6B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B04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1851B5" w:rsidRPr="00E55EA1" w14:paraId="07D093EF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526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80A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4E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1851B5" w:rsidRPr="00E55EA1" w14:paraId="64B201A1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DC5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D4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B3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53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1851B5" w:rsidRPr="00E55EA1" w14:paraId="40DDF259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7BE5" w14:textId="4559F633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Last reported place of residence</w:t>
            </w:r>
            <w:ins w:id="7" w:author="Emily DeVoto" w:date="2022-07-14T11:06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C41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FC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733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F4206" w:rsidRPr="00E55EA1" w14:paraId="4F5DA0B1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081E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1AD3" w14:textId="2DF7FD06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7,778 (33%)</w:t>
              </w:r>
            </w:ins>
            <w:del w:id="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1,887 (8.1%)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E5C6" w14:textId="128433FD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1,328 (34%)</w:t>
              </w:r>
            </w:ins>
            <w:del w:id="1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335 (8.5%)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9D97" w14:textId="2F8AA3C9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2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6,450 (33%)</w:t>
              </w:r>
            </w:ins>
            <w:del w:id="13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1,552 (8.0%)</w:delText>
              </w:r>
            </w:del>
          </w:p>
        </w:tc>
      </w:tr>
      <w:tr w:rsidR="007F4206" w:rsidRPr="00E55EA1" w14:paraId="387A6C53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8370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3110" w14:textId="24666CA2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4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3,703 (16%)</w:t>
              </w:r>
            </w:ins>
            <w:del w:id="15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9,385 (40%)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F054" w14:textId="3C96F17F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6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618 (16%)</w:t>
              </w:r>
            </w:ins>
            <w:del w:id="17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1,590 (40%)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A53A" w14:textId="01780BB0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3,085 (16%)</w:t>
              </w:r>
            </w:ins>
            <w:del w:id="1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7,795 (40%)</w:delText>
              </w:r>
            </w:del>
          </w:p>
        </w:tc>
      </w:tr>
      <w:tr w:rsidR="007F4206" w:rsidRPr="00E55EA1" w14:paraId="2807822C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8637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D290" w14:textId="412FC1CD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11,747 (51%)</w:t>
              </w:r>
            </w:ins>
            <w:del w:id="2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11,954 (51%)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84FB" w14:textId="62494E13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2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1,988 (51%)</w:t>
              </w:r>
            </w:ins>
            <w:del w:id="23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2,008 (51%)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3A2B" w14:textId="4438C6FC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4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9,759 (51%)</w:t>
              </w:r>
            </w:ins>
            <w:del w:id="25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9,946 (52%)</w:delText>
              </w:r>
            </w:del>
          </w:p>
        </w:tc>
      </w:tr>
      <w:tr w:rsidR="007F4206" w:rsidRPr="00E55EA1" w14:paraId="11FC9625" w14:textId="77777777" w:rsidTr="007F4206">
        <w:trPr>
          <w:cantSplit/>
          <w:jc w:val="center"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93B2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F8F8" w14:textId="32B6BBD9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6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4 (&lt;0.1%)</w:t>
              </w:r>
            </w:ins>
            <w:del w:id="27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6 (&lt;0.1%)</w:delText>
              </w:r>
            </w:del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0BC0" w14:textId="72D8EB47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0 (0%)</w:t>
              </w:r>
            </w:ins>
            <w:del w:id="2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 (&lt;0.1%)</w:delText>
              </w:r>
            </w:del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8D6F" w14:textId="19FED714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3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4 (&lt;0.1%)</w:t>
              </w:r>
            </w:ins>
            <w:del w:id="3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5 (&lt;0.1%)</w:delText>
              </w:r>
            </w:del>
          </w:p>
        </w:tc>
      </w:tr>
      <w:tr w:rsidR="001851B5" w:rsidRPr="00E55EA1" w14:paraId="2D758E1E" w14:textId="77777777" w:rsidTr="007F4206">
        <w:trPr>
          <w:cantSplit/>
          <w:jc w:val="center"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D379" w14:textId="3F3E69F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del w:id="32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(SD); n (%)</w:delText>
              </w:r>
            </w:del>
          </w:p>
        </w:tc>
      </w:tr>
    </w:tbl>
    <w:p w14:paraId="11D9E17A" w14:textId="0EA592B1" w:rsidR="001851B5" w:rsidRPr="00E55EA1" w:rsidRDefault="001851B5" w:rsidP="001851B5">
      <w:pPr>
        <w:rPr>
          <w:color w:val="000000" w:themeColor="text1"/>
        </w:rPr>
      </w:pPr>
      <w:commentRangeStart w:id="33"/>
      <w:commentRangeStart w:id="34"/>
      <w:r w:rsidRPr="00E55EA1">
        <w:rPr>
          <w:b/>
          <w:color w:val="000000" w:themeColor="text1"/>
        </w:rPr>
        <w:lastRenderedPageBreak/>
        <w:t xml:space="preserve">Table 2. </w:t>
      </w:r>
      <w:commentRangeEnd w:id="33"/>
      <w:r w:rsidR="001034C5">
        <w:rPr>
          <w:rStyle w:val="CommentReference"/>
        </w:rPr>
        <w:commentReference w:id="33"/>
      </w:r>
      <w:commentRangeEnd w:id="34"/>
      <w:r w:rsidR="00B536F9">
        <w:rPr>
          <w:rStyle w:val="CommentReference"/>
        </w:rPr>
        <w:commentReference w:id="34"/>
      </w:r>
      <w:r w:rsidRPr="00E55EA1">
        <w:rPr>
          <w:bCs/>
          <w:color w:val="000000" w:themeColor="text1"/>
        </w:rPr>
        <w:t xml:space="preserve">Summary of </w:t>
      </w:r>
      <w:r>
        <w:rPr>
          <w:bCs/>
          <w:color w:val="000000" w:themeColor="text1"/>
        </w:rPr>
        <w:t xml:space="preserve">1,- </w:t>
      </w:r>
      <w:r w:rsidRPr="00E55EA1">
        <w:rPr>
          <w:bCs/>
          <w:color w:val="000000" w:themeColor="text1"/>
        </w:rPr>
        <w:t>5-</w:t>
      </w:r>
      <w:r>
        <w:rPr>
          <w:bCs/>
          <w:color w:val="000000" w:themeColor="text1"/>
        </w:rPr>
        <w:t>, and 10-</w:t>
      </w:r>
      <w:r w:rsidRPr="00E55EA1">
        <w:rPr>
          <w:bCs/>
          <w:color w:val="000000" w:themeColor="text1"/>
        </w:rPr>
        <w:t>year average pollutant concentrations</w:t>
      </w:r>
      <w:ins w:id="35" w:author="Parks, Robbie M" w:date="2022-07-17T15:49:00Z">
        <w:r w:rsidR="007566AD">
          <w:rPr>
            <w:bCs/>
            <w:color w:val="000000" w:themeColor="text1"/>
          </w:rPr>
          <w:t xml:space="preserve"> of </w:t>
        </w:r>
      </w:ins>
      <w:ins w:id="36" w:author="Parks, Robbie M" w:date="2022-07-17T15:52:00Z">
        <w:r w:rsidR="00DC3C63">
          <w:rPr>
            <w:bCs/>
            <w:color w:val="000000" w:themeColor="text1"/>
          </w:rPr>
          <w:t xml:space="preserve">elemental carbon (EC), </w:t>
        </w:r>
      </w:ins>
      <w:ins w:id="37" w:author="Parks, Robbie M" w:date="2022-07-17T15:53:00Z">
        <w:r w:rsidR="00DC3C63">
          <w:rPr>
            <w:bCs/>
            <w:color w:val="000000" w:themeColor="text1"/>
          </w:rPr>
          <w:t>nitrogen oxides (NO</w:t>
        </w:r>
        <w:r w:rsidR="00DC3C63" w:rsidRPr="00DC3C63">
          <w:rPr>
            <w:bCs/>
            <w:color w:val="000000" w:themeColor="text1"/>
            <w:vertAlign w:val="subscript"/>
            <w:rPrChange w:id="38" w:author="Parks, Robbie M" w:date="2022-07-17T15:53:00Z">
              <w:rPr>
                <w:bCs/>
                <w:color w:val="000000" w:themeColor="text1"/>
              </w:rPr>
            </w:rPrChange>
          </w:rPr>
          <w:t>x</w:t>
        </w:r>
        <w:r w:rsidR="00DC3C63">
          <w:rPr>
            <w:bCs/>
            <w:color w:val="000000" w:themeColor="text1"/>
          </w:rPr>
          <w:t>),</w:t>
        </w:r>
        <w:r w:rsidR="00645984">
          <w:rPr>
            <w:bCs/>
            <w:color w:val="000000" w:themeColor="text1"/>
          </w:rPr>
          <w:t xml:space="preserve"> carbon monoxide (CO), </w:t>
        </w:r>
        <w:r w:rsidR="007532DC">
          <w:rPr>
            <w:bCs/>
            <w:color w:val="000000" w:themeColor="text1"/>
          </w:rPr>
          <w:t>non-elemental carbon fine particles (non-EC PM</w:t>
        </w:r>
        <w:r w:rsidR="007532DC" w:rsidRPr="007532DC">
          <w:rPr>
            <w:bCs/>
            <w:color w:val="000000" w:themeColor="text1"/>
            <w:vertAlign w:val="subscript"/>
            <w:rPrChange w:id="39" w:author="Parks, Robbie M" w:date="2022-07-17T15:53:00Z">
              <w:rPr>
                <w:bCs/>
                <w:color w:val="000000" w:themeColor="text1"/>
              </w:rPr>
            </w:rPrChange>
          </w:rPr>
          <w:t>2.5</w:t>
        </w:r>
        <w:r w:rsidR="007532DC">
          <w:rPr>
            <w:bCs/>
            <w:color w:val="000000" w:themeColor="text1"/>
          </w:rPr>
          <w:t>)</w:t>
        </w:r>
        <w:r w:rsidR="003C6CA1">
          <w:rPr>
            <w:bCs/>
            <w:color w:val="000000" w:themeColor="text1"/>
          </w:rPr>
          <w:t xml:space="preserve">, and </w:t>
        </w:r>
        <w:r w:rsidR="00097C4D">
          <w:rPr>
            <w:bCs/>
            <w:color w:val="000000" w:themeColor="text1"/>
          </w:rPr>
          <w:t>ozone (O</w:t>
        </w:r>
        <w:r w:rsidR="00097C4D" w:rsidRPr="00097C4D">
          <w:rPr>
            <w:bCs/>
            <w:color w:val="000000" w:themeColor="text1"/>
            <w:vertAlign w:val="subscript"/>
            <w:rPrChange w:id="40" w:author="Parks, Robbie M" w:date="2022-07-17T15:54:00Z">
              <w:rPr>
                <w:bCs/>
                <w:color w:val="000000" w:themeColor="text1"/>
              </w:rPr>
            </w:rPrChange>
          </w:rPr>
          <w:t>3</w:t>
        </w:r>
        <w:r w:rsidR="00097C4D">
          <w:rPr>
            <w:bCs/>
            <w:color w:val="000000" w:themeColor="text1"/>
          </w:rPr>
          <w:t>)</w:t>
        </w:r>
      </w:ins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 xml:space="preserve">(all </w:t>
      </w:r>
      <w:ins w:id="41" w:author="Emily DeVoto" w:date="2022-07-14T11:06:00Z">
        <w:r w:rsidR="001034C5">
          <w:rPr>
            <w:bCs/>
            <w:color w:val="000000" w:themeColor="text1"/>
          </w:rPr>
          <w:t xml:space="preserve">mean [SD] </w:t>
        </w:r>
      </w:ins>
      <w:r w:rsidRPr="00E55EA1">
        <w:rPr>
          <w:bCs/>
          <w:color w:val="000000" w:themeColor="text1"/>
        </w:rPr>
        <w:t xml:space="preserve">in </w:t>
      </w:r>
      <w:proofErr w:type="spellStart"/>
      <w:r w:rsidRPr="00E55EA1">
        <w:rPr>
          <w:bCs/>
          <w:color w:val="000000" w:themeColor="text1"/>
        </w:rPr>
        <w:t>μg</w:t>
      </w:r>
      <w:proofErr w:type="spellEnd"/>
      <w:r w:rsidRPr="00E55EA1">
        <w:rPr>
          <w:bCs/>
          <w:color w:val="000000" w:themeColor="text1"/>
        </w:rPr>
        <w:t>/m</w:t>
      </w:r>
      <w:r w:rsidRPr="00E55EA1">
        <w:rPr>
          <w:bCs/>
          <w:color w:val="000000" w:themeColor="text1"/>
          <w:vertAlign w:val="superscript"/>
        </w:rPr>
        <w:t>3</w:t>
      </w:r>
      <w:r w:rsidRPr="00E55EA1">
        <w:rPr>
          <w:bCs/>
          <w:color w:val="000000" w:themeColor="text1"/>
        </w:rPr>
        <w:t>)</w:t>
      </w:r>
      <w:r>
        <w:rPr>
          <w:bCs/>
          <w:color w:val="000000" w:themeColor="text1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2312"/>
        <w:gridCol w:w="2007"/>
        <w:gridCol w:w="2325"/>
      </w:tblGrid>
      <w:tr w:rsidR="001851B5" w:rsidRPr="00E55EA1" w14:paraId="06ED0D5E" w14:textId="77777777" w:rsidTr="00793DB5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EABD138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519F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1967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23,270</w:t>
            </w:r>
            <w:del w:id="42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9B0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3,937</w:t>
            </w:r>
            <w:del w:id="43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38A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19,333</w:t>
            </w:r>
            <w:del w:id="44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0975FA4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4F268685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37F1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ED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134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0.83 (0.44)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2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</w:tr>
      <w:tr w:rsidR="001851B5" w:rsidRPr="00E55EA1" w14:paraId="53DAD8B7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E0ED1E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6488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988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58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(20)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2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</w:tr>
      <w:tr w:rsidR="001851B5" w:rsidRPr="00E55EA1" w14:paraId="0215133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DB8BFA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F2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74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A6D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226 (101)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D24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(96)</w:t>
            </w:r>
          </w:p>
        </w:tc>
      </w:tr>
      <w:tr w:rsidR="001851B5" w:rsidRPr="00E55EA1" w14:paraId="25D2015E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D8FC1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40C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E5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B7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11.20 (2.34)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8E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(2.31)</w:t>
            </w:r>
          </w:p>
        </w:tc>
      </w:tr>
      <w:tr w:rsidR="001851B5" w:rsidRPr="00E55EA1" w14:paraId="023DE062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8" w:space="0" w:color="000000"/>
            </w:tcBorders>
            <w:shd w:val="clear" w:color="auto" w:fill="FFFFFF"/>
          </w:tcPr>
          <w:p w14:paraId="048B38C3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A7F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 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A0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CD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52.4 (6.2)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AE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</w:tr>
      <w:tr w:rsidR="001851B5" w:rsidRPr="00E55EA1" w14:paraId="3A9FBB4D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</w:tcPr>
          <w:p w14:paraId="1AD5C374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74C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Pollutant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A4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23,232</w:t>
            </w:r>
            <w:del w:id="45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4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3,934</w:t>
            </w:r>
            <w:del w:id="46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F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19,298</w:t>
            </w:r>
            <w:del w:id="47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4E810D8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1CE15C41" w14:textId="77777777" w:rsidR="001851B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>
              <w:rPr>
                <w:rFonts w:eastAsia="Arial"/>
                <w:b/>
                <w:color w:val="000000"/>
                <w:sz w:val="22"/>
                <w:szCs w:val="22"/>
              </w:rPr>
              <w:t>5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F6F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06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D33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B2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</w:tr>
      <w:tr w:rsidR="001851B5" w:rsidRPr="00E55EA1" w14:paraId="7E17851F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47F085C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E52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22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E0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11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</w:tr>
      <w:tr w:rsidR="001851B5" w:rsidRPr="00E55EA1" w14:paraId="0A970D9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675AFE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64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8F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AD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78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237 (105)</w:t>
            </w:r>
          </w:p>
        </w:tc>
      </w:tr>
      <w:tr w:rsidR="001851B5" w:rsidRPr="00E55EA1" w14:paraId="470EFC8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5FF19B5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27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9C6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6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05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</w:tr>
      <w:tr w:rsidR="001851B5" w:rsidRPr="00E55EA1" w14:paraId="35DED00A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14:paraId="24FB89F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5D70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A2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6D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D239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52.0 (6.0)</w:t>
            </w:r>
          </w:p>
        </w:tc>
      </w:tr>
      <w:tr w:rsidR="001851B5" w:rsidRPr="00E55EA1" w14:paraId="1527DEC7" w14:textId="77777777" w:rsidTr="00793DB5">
        <w:trPr>
          <w:cantSplit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DFE8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99A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2C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23,179</w:t>
            </w:r>
            <w:del w:id="48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15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3,929</w:t>
            </w:r>
            <w:del w:id="49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DE8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19,250</w:t>
            </w:r>
            <w:del w:id="50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7EDF41DF" w14:textId="77777777" w:rsidTr="00793DB5">
        <w:trPr>
          <w:cantSplit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9A23FA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>0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03A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6E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(0.43)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69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(0.46)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AF1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0.88 (0.43)</w:t>
            </w:r>
          </w:p>
        </w:tc>
      </w:tr>
      <w:tr w:rsidR="001851B5" w:rsidRPr="00E55EA1" w14:paraId="2A4AD6E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55EF08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7736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22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76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24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</w:tr>
      <w:tr w:rsidR="001851B5" w:rsidRPr="00E55EA1" w14:paraId="730746B9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1423C92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46C4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B2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73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255 (122)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EE4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(113)</w:t>
            </w:r>
          </w:p>
        </w:tc>
      </w:tr>
      <w:tr w:rsidR="001851B5" w:rsidRPr="00E55EA1" w14:paraId="4049C222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93117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D3C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DA0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12.53 (2.55)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285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12.55 (2.59)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7A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12.52 (2.55)</w:t>
            </w:r>
          </w:p>
        </w:tc>
      </w:tr>
      <w:tr w:rsidR="001851B5" w:rsidRPr="00E55EA1" w14:paraId="4373B9D0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8A97BD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2A7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1F7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1AE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51.4 (6.0)</w:t>
            </w:r>
          </w:p>
        </w:tc>
      </w:tr>
      <w:tr w:rsidR="001851B5" w:rsidRPr="00E55EA1" w14:paraId="60D6D837" w14:textId="77777777" w:rsidTr="00793DB5">
        <w:trPr>
          <w:cantSplit/>
          <w:jc w:val="center"/>
        </w:trPr>
        <w:tc>
          <w:tcPr>
            <w:tcW w:w="25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AC4950" w14:textId="6AE4585E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del w:id="51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</w:delText>
              </w:r>
            </w:del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95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2F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2FF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14:paraId="2D31ACBE" w14:textId="77777777" w:rsidR="001851B5" w:rsidRPr="00E55EA1" w:rsidRDefault="001851B5" w:rsidP="001851B5">
      <w:pPr>
        <w:rPr>
          <w:b/>
          <w:bCs/>
          <w:color w:val="000000" w:themeColor="text1"/>
        </w:rPr>
        <w:sectPr w:rsidR="001851B5" w:rsidRPr="00E55EA1" w:rsidSect="00793DB5">
          <w:headerReference w:type="default" r:id="rId10"/>
          <w:footerReference w:type="default" r:id="rId11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52BABD63" w14:textId="77777777" w:rsidR="00D56AB1" w:rsidRDefault="00D56AB1"/>
    <w:sectPr w:rsidR="00D5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Emily DeVoto" w:date="2022-07-14T11:07:00Z" w:initials="ED">
    <w:p w14:paraId="0A669B8E" w14:textId="5D413426" w:rsidR="001034C5" w:rsidRDefault="001034C5">
      <w:pPr>
        <w:pStyle w:val="CommentText"/>
      </w:pPr>
      <w:r>
        <w:rPr>
          <w:rStyle w:val="CommentReference"/>
        </w:rPr>
        <w:annotationRef/>
      </w:r>
      <w:r>
        <w:t>Au: Please define all abbreviations in a note.</w:t>
      </w:r>
    </w:p>
  </w:comment>
  <w:comment w:id="34" w:author="Parks, Robbie M" w:date="2022-07-17T15:49:00Z" w:initials="PRM">
    <w:p w14:paraId="4F72C65D" w14:textId="4E6BA5B5" w:rsidR="00B536F9" w:rsidRDefault="00B536F9">
      <w:pPr>
        <w:pStyle w:val="CommentText"/>
      </w:pPr>
      <w:r>
        <w:rPr>
          <w:rStyle w:val="CommentReference"/>
        </w:rPr>
        <w:annotationRef/>
      </w:r>
      <w:r>
        <w:t xml:space="preserve">I added to the Table 2 caption. Is </w:t>
      </w:r>
      <w:proofErr w:type="gramStart"/>
      <w:r>
        <w:t>that</w:t>
      </w:r>
      <w:proofErr w:type="gramEnd"/>
      <w:r>
        <w:t xml:space="preserve"> 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69B8E" w15:done="0"/>
  <w15:commentEx w15:paraId="4F72C65D" w15:paraIdParent="0A669B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776F" w16cex:dateUtc="2022-07-14T15:07:00Z"/>
  <w16cex:commentExtensible w16cex:durableId="267EAE0B" w16cex:dateUtc="2022-07-17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69B8E" w16cid:durableId="267A776F"/>
  <w16cid:commentId w16cid:paraId="4F72C65D" w16cid:durableId="267EAE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A206" w14:textId="77777777" w:rsidR="0054537C" w:rsidRDefault="0054537C">
      <w:pPr>
        <w:spacing w:line="240" w:lineRule="auto"/>
      </w:pPr>
      <w:r>
        <w:separator/>
      </w:r>
    </w:p>
  </w:endnote>
  <w:endnote w:type="continuationSeparator" w:id="0">
    <w:p w14:paraId="11E2FAA4" w14:textId="77777777" w:rsidR="0054537C" w:rsidRDefault="0054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4EE7" w14:textId="77777777" w:rsidR="0054537C" w:rsidRDefault="0054537C">
      <w:pPr>
        <w:spacing w:line="240" w:lineRule="auto"/>
      </w:pPr>
      <w:r>
        <w:separator/>
      </w:r>
    </w:p>
  </w:footnote>
  <w:footnote w:type="continuationSeparator" w:id="0">
    <w:p w14:paraId="491BC3E0" w14:textId="77777777" w:rsidR="0054537C" w:rsidRDefault="00545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eVoto">
    <w15:presenceInfo w15:providerId="Windows Live" w15:userId="21856c94638c08f2"/>
  </w15:person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97C4D"/>
    <w:rsid w:val="001034C5"/>
    <w:rsid w:val="001851B5"/>
    <w:rsid w:val="00231BA4"/>
    <w:rsid w:val="003306ED"/>
    <w:rsid w:val="003C6CA1"/>
    <w:rsid w:val="003D5D1B"/>
    <w:rsid w:val="0054537C"/>
    <w:rsid w:val="00645984"/>
    <w:rsid w:val="007532DC"/>
    <w:rsid w:val="007566AD"/>
    <w:rsid w:val="007F4206"/>
    <w:rsid w:val="00B536F9"/>
    <w:rsid w:val="00BF37CA"/>
    <w:rsid w:val="00D56AB1"/>
    <w:rsid w:val="00DA61D4"/>
    <w:rsid w:val="00D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11</cp:revision>
  <dcterms:created xsi:type="dcterms:W3CDTF">2022-07-17T19:43:00Z</dcterms:created>
  <dcterms:modified xsi:type="dcterms:W3CDTF">2022-07-17T19:54:00Z</dcterms:modified>
</cp:coreProperties>
</file>