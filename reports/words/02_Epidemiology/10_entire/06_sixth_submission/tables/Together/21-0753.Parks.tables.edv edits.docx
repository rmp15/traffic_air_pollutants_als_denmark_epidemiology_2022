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7003" w14:textId="77777777" w:rsidR="001851B5" w:rsidRPr="00E55EA1" w:rsidRDefault="001851B5" w:rsidP="001851B5">
      <w:pPr>
        <w:rPr>
          <w:bCs/>
          <w:color w:val="000000" w:themeColor="text1"/>
        </w:rPr>
      </w:pPr>
      <w:r w:rsidRPr="00E55EA1">
        <w:rPr>
          <w:b/>
          <w:color w:val="000000" w:themeColor="text1"/>
        </w:rPr>
        <w:t>Table 1.</w:t>
      </w:r>
      <w:r w:rsidRPr="00E55EA1">
        <w:rPr>
          <w:bCs/>
          <w:color w:val="000000" w:themeColor="text1"/>
        </w:rPr>
        <w:t xml:space="preserve"> Demographic characteristics of cases and controls for 5-year average exposure group.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15"/>
        <w:gridCol w:w="2312"/>
        <w:gridCol w:w="2007"/>
        <w:gridCol w:w="2325"/>
      </w:tblGrid>
      <w:tr w:rsidR="001851B5" w:rsidRPr="00E55EA1" w14:paraId="47BAAEEA" w14:textId="77777777" w:rsidTr="00793DB5">
        <w:trPr>
          <w:cantSplit/>
          <w:tblHeader/>
          <w:jc w:val="center"/>
        </w:trPr>
        <w:tc>
          <w:tcPr>
            <w:tcW w:w="29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F18A" w14:textId="77777777" w:rsidR="001851B5" w:rsidRPr="00E55EA1" w:rsidRDefault="001851B5" w:rsidP="00793DB5">
            <w:pPr>
              <w:spacing w:before="40" w:after="4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Characteristic</w:t>
            </w:r>
          </w:p>
        </w:tc>
        <w:tc>
          <w:tcPr>
            <w:tcW w:w="23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1BCB" w14:textId="77777777" w:rsidR="001851B5" w:rsidRPr="00E55EA1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Overall, N = 23,232</w:t>
            </w:r>
            <w:del w:id="0" w:author="Emily DeVoto" w:date="2022-07-14T11:06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DFA5D" w14:textId="77777777" w:rsidR="001851B5" w:rsidRPr="00E55EA1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Case, N = 3,934</w:t>
            </w:r>
            <w:del w:id="1" w:author="Emily DeVoto" w:date="2022-07-14T11:06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7D6D" w14:textId="77777777" w:rsidR="001851B5" w:rsidRPr="00E55EA1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Control, N = 19,298</w:t>
            </w:r>
            <w:del w:id="2" w:author="Emily DeVoto" w:date="2022-07-14T11:06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</w:tr>
      <w:tr w:rsidR="001851B5" w:rsidRPr="00E55EA1" w14:paraId="3103BCA0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52B8F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Average age (years)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040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B29E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C34D5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</w:tr>
      <w:tr w:rsidR="001851B5" w:rsidRPr="00E55EA1" w14:paraId="698D4E7C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81984" w14:textId="0F581F3C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Sex</w:t>
            </w:r>
            <w:ins w:id="3" w:author="Emily DeVoto" w:date="2022-07-14T11:05:00Z"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 xml:space="preserve">, </w:t>
              </w:r>
              <w:proofErr w:type="gramStart"/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n(</w:t>
              </w:r>
              <w:proofErr w:type="gramEnd"/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%)</w:t>
              </w:r>
            </w:ins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E38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6E37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E20F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851B5" w:rsidRPr="00E55EA1" w14:paraId="160BA78E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8E09B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D9A4A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10,973 (47%)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4C5A7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1,854 (47%)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571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9,119 (47%)</w:t>
            </w:r>
          </w:p>
        </w:tc>
      </w:tr>
      <w:tr w:rsidR="001851B5" w:rsidRPr="00E55EA1" w14:paraId="1061137E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7A28A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771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12,259 (53%)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8AC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2,080 (53%)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2E89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10,179 (53%)</w:t>
            </w:r>
          </w:p>
        </w:tc>
      </w:tr>
      <w:tr w:rsidR="001851B5" w:rsidRPr="00E55EA1" w14:paraId="4B31D45A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57474" w14:textId="2261185A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Socioeconomic status (SES)</w:t>
            </w:r>
            <w:ins w:id="4" w:author="Emily DeVoto" w:date="2022-07-14T11:05:00Z"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 xml:space="preserve">, </w:t>
              </w:r>
              <w:proofErr w:type="gramStart"/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n(</w:t>
              </w:r>
              <w:proofErr w:type="gramEnd"/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%)</w:t>
              </w:r>
            </w:ins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1825F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56A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D38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851B5" w:rsidRPr="00E55EA1" w14:paraId="70964854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C6E64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1 (Highest)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C92B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2,337 (10%)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647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451 (11%)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00E0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1,886 (9.8%)</w:t>
            </w:r>
          </w:p>
        </w:tc>
      </w:tr>
      <w:tr w:rsidR="001851B5" w:rsidRPr="00E55EA1" w14:paraId="527DDBC2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1A40B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2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18A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2,839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0C224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499 (13%)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96E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2,340 (12%)</w:t>
            </w:r>
          </w:p>
        </w:tc>
      </w:tr>
      <w:tr w:rsidR="001851B5" w:rsidRPr="00E55EA1" w14:paraId="65B24112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47206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3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342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4,360 (19%)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E20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785 (20%)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71309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3,575 (19%)</w:t>
            </w:r>
          </w:p>
        </w:tc>
      </w:tr>
      <w:tr w:rsidR="001851B5" w:rsidRPr="00E55EA1" w14:paraId="433DE804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732AC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4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AFE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6,598 (28%)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AF17A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1,076 (27%)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C2A4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5,522 (29%)</w:t>
            </w:r>
          </w:p>
        </w:tc>
      </w:tr>
      <w:tr w:rsidR="001851B5" w:rsidRPr="00E55EA1" w14:paraId="4C89DE50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AC482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5 (Lowest)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18E04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4,419 (19%)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DA5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717 (18%)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1050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3,702 (19%)</w:t>
            </w:r>
          </w:p>
        </w:tc>
      </w:tr>
      <w:tr w:rsidR="001851B5" w:rsidRPr="00E55EA1" w14:paraId="51D48EC6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92EE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9 (Unknown)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959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2,679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C51A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406 (10%)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73FBA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2,273 (12%)</w:t>
            </w:r>
          </w:p>
        </w:tc>
      </w:tr>
      <w:tr w:rsidR="001851B5" w:rsidRPr="00E55EA1" w14:paraId="41B84D3D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6115A" w14:textId="37810D35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Place of birth</w:t>
            </w:r>
            <w:ins w:id="5" w:author="Emily DeVoto" w:date="2022-07-14T11:05:00Z"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 xml:space="preserve">, </w:t>
              </w:r>
              <w:proofErr w:type="gramStart"/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n(</w:t>
              </w:r>
              <w:proofErr w:type="gramEnd"/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%)</w:t>
              </w:r>
            </w:ins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983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4CC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224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851B5" w:rsidRPr="00E55EA1" w14:paraId="4C25D5C9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80263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Greater Copenhagen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790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4,858 (21%)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F5B4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831 (21%)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AD6C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4,027 (21%)</w:t>
            </w:r>
          </w:p>
        </w:tc>
      </w:tr>
      <w:tr w:rsidR="001851B5" w:rsidRPr="00E55EA1" w14:paraId="48DB57F0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59C8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Big cities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C3EB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7,923 (34%)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1CB9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1,357 (34%)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8CB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6,566 (34%)</w:t>
            </w:r>
          </w:p>
        </w:tc>
      </w:tr>
      <w:tr w:rsidR="001851B5" w:rsidRPr="00E55EA1" w14:paraId="4128089F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972C6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Rest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CE9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9,009 (39%)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C38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1,548 (39%)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01FC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7,461 (39%)</w:t>
            </w:r>
          </w:p>
        </w:tc>
      </w:tr>
      <w:tr w:rsidR="001851B5" w:rsidRPr="00E55EA1" w14:paraId="196F1EE2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FA111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Greenland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D2D5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243 (1.0%)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FE0F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53 (1.3%)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66A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190 (1.0%)</w:t>
            </w:r>
          </w:p>
        </w:tc>
      </w:tr>
      <w:tr w:rsidR="001851B5" w:rsidRPr="00E55EA1" w14:paraId="1099059D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8942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Foreign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E9BEB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1,065 (4.6%)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524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122 (3.1%)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2157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943 (4.9%)</w:t>
            </w:r>
          </w:p>
        </w:tc>
      </w:tr>
      <w:tr w:rsidR="001851B5" w:rsidRPr="00E55EA1" w14:paraId="4BF5EF82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90704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FA0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134 (0.6%)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7C4A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23 (0.6%)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00FF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111 (0.6%)</w:t>
            </w:r>
          </w:p>
        </w:tc>
      </w:tr>
      <w:tr w:rsidR="001851B5" w:rsidRPr="00E55EA1" w14:paraId="1A07BE24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222E6" w14:textId="3B734AB0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Civil status</w:t>
            </w:r>
            <w:ins w:id="6" w:author="Emily DeVoto" w:date="2022-07-14T11:05:00Z"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 xml:space="preserve">, </w:t>
              </w:r>
              <w:proofErr w:type="gramStart"/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n(</w:t>
              </w:r>
              <w:proofErr w:type="gramEnd"/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%)</w:t>
              </w:r>
            </w:ins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9A3C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6D0FB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F73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851B5" w:rsidRPr="00E55EA1" w14:paraId="43E8373E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637A8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F3F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14,158 (61%)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F1BE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2,411 (61%)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B84D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11,747 (61%)</w:t>
            </w:r>
          </w:p>
        </w:tc>
      </w:tr>
      <w:tr w:rsidR="001851B5" w:rsidRPr="00E55EA1" w14:paraId="712C698E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C2B20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Divorced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502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2,703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C6BB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433 (11%)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B04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2,270 (12%)</w:t>
            </w:r>
          </w:p>
        </w:tc>
      </w:tr>
      <w:tr w:rsidR="001851B5" w:rsidRPr="00E55EA1" w14:paraId="07D093EF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A526A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Widowed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80A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4,224 (18%)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5FD5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726 (18%)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4E1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3,498 (18%)</w:t>
            </w:r>
          </w:p>
        </w:tc>
      </w:tr>
      <w:tr w:rsidR="001851B5" w:rsidRPr="00E55EA1" w14:paraId="64B201A1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7DC50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Never married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BD482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2,147 (9.2%)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6B3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364 (9.3%)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53A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1,783 (9.2%)</w:t>
            </w:r>
          </w:p>
        </w:tc>
      </w:tr>
      <w:tr w:rsidR="001851B5" w:rsidRPr="00E55EA1" w14:paraId="40DDF259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57BE5" w14:textId="4559F633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Last reported place of residence</w:t>
            </w:r>
            <w:ins w:id="7" w:author="Emily DeVoto" w:date="2022-07-14T11:06:00Z"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 xml:space="preserve">, </w:t>
              </w:r>
              <w:proofErr w:type="gramStart"/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n(</w:t>
              </w:r>
              <w:proofErr w:type="gramEnd"/>
              <w:r w:rsidR="001034C5">
                <w:rPr>
                  <w:rFonts w:eastAsia="Arial"/>
                  <w:b/>
                  <w:color w:val="000000"/>
                  <w:sz w:val="18"/>
                  <w:szCs w:val="18"/>
                </w:rPr>
                <w:t>%)</w:t>
              </w:r>
            </w:ins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C414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FC7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67331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1851B5" w:rsidRPr="00E55EA1" w14:paraId="4F5DA0B1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7081E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Greater Copenhagen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1AD3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1,887 (8.1%)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E5C6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335 (8.5%)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F9D97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1,552 (8.0%)</w:t>
            </w:r>
          </w:p>
        </w:tc>
      </w:tr>
      <w:tr w:rsidR="001851B5" w:rsidRPr="00E55EA1" w14:paraId="387A6C53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A8370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Big cities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1311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9,385 (40%)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F054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1,590 (40%)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A53A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7,795 (40%)</w:t>
            </w:r>
          </w:p>
        </w:tc>
      </w:tr>
      <w:tr w:rsidR="001851B5" w:rsidRPr="00E55EA1" w14:paraId="2807822C" w14:textId="77777777" w:rsidTr="00793DB5">
        <w:trPr>
          <w:cantSplit/>
          <w:jc w:val="center"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A8637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Rest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D29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11,954 (51%)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984FB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2,008 (51%)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F3A2B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9,946 (52%)</w:t>
            </w:r>
          </w:p>
        </w:tc>
      </w:tr>
      <w:tr w:rsidR="001851B5" w:rsidRPr="00E55EA1" w14:paraId="11FC9625" w14:textId="77777777" w:rsidTr="00793DB5">
        <w:trPr>
          <w:cantSplit/>
          <w:jc w:val="center"/>
        </w:trPr>
        <w:tc>
          <w:tcPr>
            <w:tcW w:w="29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993B2" w14:textId="77777777" w:rsidR="001851B5" w:rsidRPr="00E55EA1" w:rsidRDefault="001851B5" w:rsidP="00793DB5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Greenland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F8F8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 (&lt;0.1%)</w:t>
            </w:r>
          </w:p>
        </w:tc>
        <w:tc>
          <w:tcPr>
            <w:tcW w:w="2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0BC0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 (&lt;0.1%)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8D6F" w14:textId="77777777" w:rsidR="001851B5" w:rsidRPr="00E55EA1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5 (&lt;0.1%)</w:t>
            </w:r>
          </w:p>
        </w:tc>
      </w:tr>
      <w:tr w:rsidR="001851B5" w:rsidRPr="00E55EA1" w14:paraId="2D758E1E" w14:textId="77777777" w:rsidTr="00793DB5">
        <w:trPr>
          <w:cantSplit/>
          <w:jc w:val="center"/>
        </w:trPr>
        <w:tc>
          <w:tcPr>
            <w:tcW w:w="955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D379" w14:textId="3F3E69FA" w:rsidR="001851B5" w:rsidRPr="00E55EA1" w:rsidRDefault="001851B5" w:rsidP="00793DB5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del w:id="8" w:author="Emily DeVoto" w:date="2022-07-14T11:06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  <w:r w:rsidRPr="00E55EA1" w:rsidDel="001034C5">
                <w:rPr>
                  <w:rFonts w:eastAsia="Arial"/>
                  <w:color w:val="000000"/>
                  <w:sz w:val="18"/>
                  <w:szCs w:val="18"/>
                </w:rPr>
                <w:delText>Mean (SD); n (%)</w:delText>
              </w:r>
            </w:del>
          </w:p>
        </w:tc>
      </w:tr>
    </w:tbl>
    <w:p w14:paraId="11D9E17A" w14:textId="04F6155B" w:rsidR="001851B5" w:rsidRPr="00E55EA1" w:rsidRDefault="001851B5" w:rsidP="001851B5">
      <w:pPr>
        <w:rPr>
          <w:color w:val="000000" w:themeColor="text1"/>
        </w:rPr>
      </w:pPr>
      <w:commentRangeStart w:id="9"/>
      <w:r w:rsidRPr="00E55EA1">
        <w:rPr>
          <w:b/>
          <w:color w:val="000000" w:themeColor="text1"/>
        </w:rPr>
        <w:lastRenderedPageBreak/>
        <w:t xml:space="preserve">Table 2. </w:t>
      </w:r>
      <w:commentRangeEnd w:id="9"/>
      <w:r w:rsidR="001034C5">
        <w:rPr>
          <w:rStyle w:val="CommentReference"/>
        </w:rPr>
        <w:commentReference w:id="9"/>
      </w:r>
      <w:r w:rsidRPr="00E55EA1">
        <w:rPr>
          <w:bCs/>
          <w:color w:val="000000" w:themeColor="text1"/>
        </w:rPr>
        <w:t xml:space="preserve">Summary of </w:t>
      </w:r>
      <w:proofErr w:type="gramStart"/>
      <w:r>
        <w:rPr>
          <w:bCs/>
          <w:color w:val="000000" w:themeColor="text1"/>
        </w:rPr>
        <w:t>1,-</w:t>
      </w:r>
      <w:proofErr w:type="gramEnd"/>
      <w:r>
        <w:rPr>
          <w:bCs/>
          <w:color w:val="000000" w:themeColor="text1"/>
        </w:rPr>
        <w:t xml:space="preserve"> </w:t>
      </w:r>
      <w:r w:rsidRPr="00E55EA1">
        <w:rPr>
          <w:bCs/>
          <w:color w:val="000000" w:themeColor="text1"/>
        </w:rPr>
        <w:t>5-</w:t>
      </w:r>
      <w:r>
        <w:rPr>
          <w:bCs/>
          <w:color w:val="000000" w:themeColor="text1"/>
        </w:rPr>
        <w:t>, and 10-</w:t>
      </w:r>
      <w:r w:rsidRPr="00E55EA1">
        <w:rPr>
          <w:bCs/>
          <w:color w:val="000000" w:themeColor="text1"/>
        </w:rPr>
        <w:t>year average pollutant concentrations</w:t>
      </w:r>
      <w:r>
        <w:rPr>
          <w:bCs/>
          <w:color w:val="000000" w:themeColor="text1"/>
        </w:rPr>
        <w:t xml:space="preserve"> </w:t>
      </w:r>
      <w:r w:rsidRPr="00E55EA1">
        <w:rPr>
          <w:bCs/>
          <w:color w:val="000000" w:themeColor="text1"/>
        </w:rPr>
        <w:t xml:space="preserve">(all </w:t>
      </w:r>
      <w:ins w:id="10" w:author="Emily DeVoto" w:date="2022-07-14T11:06:00Z">
        <w:r w:rsidR="001034C5">
          <w:rPr>
            <w:bCs/>
            <w:color w:val="000000" w:themeColor="text1"/>
          </w:rPr>
          <w:t xml:space="preserve">mean [SD] </w:t>
        </w:r>
      </w:ins>
      <w:r w:rsidRPr="00E55EA1">
        <w:rPr>
          <w:bCs/>
          <w:color w:val="000000" w:themeColor="text1"/>
        </w:rPr>
        <w:t xml:space="preserve">in </w:t>
      </w:r>
      <w:proofErr w:type="spellStart"/>
      <w:r w:rsidRPr="00E55EA1">
        <w:rPr>
          <w:bCs/>
          <w:color w:val="000000" w:themeColor="text1"/>
        </w:rPr>
        <w:t>μg</w:t>
      </w:r>
      <w:proofErr w:type="spellEnd"/>
      <w:r w:rsidRPr="00E55EA1">
        <w:rPr>
          <w:bCs/>
          <w:color w:val="000000" w:themeColor="text1"/>
        </w:rPr>
        <w:t>/m</w:t>
      </w:r>
      <w:r w:rsidRPr="00E55EA1">
        <w:rPr>
          <w:bCs/>
          <w:color w:val="000000" w:themeColor="text1"/>
          <w:vertAlign w:val="superscript"/>
        </w:rPr>
        <w:t>3</w:t>
      </w:r>
      <w:r w:rsidRPr="00E55EA1">
        <w:rPr>
          <w:bCs/>
          <w:color w:val="000000" w:themeColor="text1"/>
        </w:rPr>
        <w:t>)</w:t>
      </w:r>
      <w:r>
        <w:rPr>
          <w:bCs/>
          <w:color w:val="000000" w:themeColor="text1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67"/>
        <w:gridCol w:w="1267"/>
        <w:gridCol w:w="2312"/>
        <w:gridCol w:w="2007"/>
        <w:gridCol w:w="2325"/>
      </w:tblGrid>
      <w:tr w:rsidR="001851B5" w:rsidRPr="00E55EA1" w14:paraId="06ED0D5E" w14:textId="77777777" w:rsidTr="00793DB5">
        <w:trPr>
          <w:cantSplit/>
          <w:tblHeader/>
          <w:jc w:val="center"/>
        </w:trPr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6EABD138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519F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Pollutant</w:t>
            </w:r>
          </w:p>
        </w:tc>
        <w:tc>
          <w:tcPr>
            <w:tcW w:w="23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1967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Overall, N = 23,270</w:t>
            </w:r>
            <w:del w:id="11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59B0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Case, N = 3,937</w:t>
            </w:r>
            <w:del w:id="12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838A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Control, N = 19,333</w:t>
            </w:r>
            <w:del w:id="13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</w:tr>
      <w:tr w:rsidR="001851B5" w:rsidRPr="00E55EA1" w14:paraId="0975FA45" w14:textId="77777777" w:rsidTr="00793DB5">
        <w:trPr>
          <w:cantSplit/>
          <w:jc w:val="center"/>
        </w:trPr>
        <w:tc>
          <w:tcPr>
            <w:tcW w:w="1267" w:type="dxa"/>
            <w:vMerge w:val="restart"/>
            <w:shd w:val="clear" w:color="auto" w:fill="FFFFFF"/>
            <w:vAlign w:val="center"/>
          </w:tcPr>
          <w:p w14:paraId="4F268685" w14:textId="77777777" w:rsidR="001851B5" w:rsidRPr="00240435" w:rsidRDefault="001851B5" w:rsidP="00793DB5">
            <w:pPr>
              <w:spacing w:before="100" w:after="100" w:line="240" w:lineRule="auto"/>
              <w:ind w:right="100"/>
              <w:jc w:val="center"/>
              <w:rPr>
                <w:rFonts w:eastAsia="Arial"/>
                <w:b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1-year average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37F13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EC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BED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0.81 (0.42)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1345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0.83 (0.44)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1283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0.81 (0.42)</w:t>
            </w:r>
          </w:p>
        </w:tc>
      </w:tr>
      <w:tr w:rsidR="001851B5" w:rsidRPr="00E55EA1" w14:paraId="53DAD8B7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0E0ED1E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76488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9889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26 (19)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A586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26 (20)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D2E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26 (19)</w:t>
            </w:r>
          </w:p>
        </w:tc>
      </w:tr>
      <w:tr w:rsidR="001851B5" w:rsidRPr="00E55EA1" w14:paraId="0215133D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0DB8BFA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DDF23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CO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F74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224 (97)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A6D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226 (101)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9D249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224 (96)</w:t>
            </w:r>
          </w:p>
        </w:tc>
      </w:tr>
      <w:tr w:rsidR="001851B5" w:rsidRPr="00E55EA1" w14:paraId="25D2015E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7D8FC10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40C1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non-EC PM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2.5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E56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11.17 (2.32)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AB7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11.20 (2.34)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D8E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11.17 (2.31)</w:t>
            </w:r>
          </w:p>
        </w:tc>
      </w:tr>
      <w:tr w:rsidR="001851B5" w:rsidRPr="00E55EA1" w14:paraId="023DE062" w14:textId="77777777" w:rsidTr="00793DB5">
        <w:trPr>
          <w:cantSplit/>
          <w:jc w:val="center"/>
        </w:trPr>
        <w:tc>
          <w:tcPr>
            <w:tcW w:w="1267" w:type="dxa"/>
            <w:vMerge/>
            <w:tcBorders>
              <w:bottom w:val="single" w:sz="8" w:space="0" w:color="000000"/>
            </w:tcBorders>
            <w:shd w:val="clear" w:color="auto" w:fill="FFFFFF"/>
          </w:tcPr>
          <w:p w14:paraId="048B38C3" w14:textId="77777777" w:rsidR="001851B5" w:rsidRPr="00240435" w:rsidRDefault="001851B5" w:rsidP="00793DB5">
            <w:pPr>
              <w:spacing w:before="100" w:after="100" w:line="240" w:lineRule="auto"/>
              <w:ind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D3A7F" w14:textId="77777777" w:rsidR="001851B5" w:rsidRPr="00E8577A" w:rsidRDefault="001851B5" w:rsidP="00793DB5">
            <w:pPr>
              <w:spacing w:before="100" w:after="100" w:line="240" w:lineRule="auto"/>
              <w:ind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 xml:space="preserve">  O</w:t>
            </w:r>
            <w:r w:rsidRPr="00141A58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1A0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52.6 (6.1)</w:t>
            </w:r>
          </w:p>
        </w:tc>
        <w:tc>
          <w:tcPr>
            <w:tcW w:w="2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CDD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52.4 (6.2)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AE7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52.6 (6.1)</w:t>
            </w:r>
          </w:p>
        </w:tc>
      </w:tr>
      <w:tr w:rsidR="001851B5" w:rsidRPr="00E55EA1" w14:paraId="3A9FBB4D" w14:textId="77777777" w:rsidTr="00793DB5">
        <w:trPr>
          <w:cantSplit/>
          <w:jc w:val="center"/>
        </w:trPr>
        <w:tc>
          <w:tcPr>
            <w:tcW w:w="1267" w:type="dxa"/>
            <w:tcBorders>
              <w:bottom w:val="single" w:sz="8" w:space="0" w:color="000000"/>
            </w:tcBorders>
            <w:shd w:val="clear" w:color="auto" w:fill="FFFFFF"/>
          </w:tcPr>
          <w:p w14:paraId="1AD5C374" w14:textId="77777777" w:rsidR="001851B5" w:rsidRPr="00240435" w:rsidRDefault="001851B5" w:rsidP="00793DB5">
            <w:pPr>
              <w:spacing w:before="100" w:after="100" w:line="240" w:lineRule="auto"/>
              <w:ind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8074C" w14:textId="77777777" w:rsidR="001851B5" w:rsidRPr="00E8577A" w:rsidRDefault="001851B5" w:rsidP="00793DB5">
            <w:pPr>
              <w:spacing w:before="100" w:after="100" w:line="240" w:lineRule="auto"/>
              <w:ind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 xml:space="preserve"> Pollutant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A40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Overall, N = 23,232</w:t>
            </w:r>
            <w:del w:id="14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B44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Case, N = 3,934</w:t>
            </w:r>
            <w:del w:id="15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CF4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Control, N = 19,298</w:t>
            </w:r>
            <w:del w:id="16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</w:tr>
      <w:tr w:rsidR="001851B5" w:rsidRPr="00E55EA1" w14:paraId="4E810D85" w14:textId="77777777" w:rsidTr="00793DB5">
        <w:trPr>
          <w:cantSplit/>
          <w:jc w:val="center"/>
        </w:trPr>
        <w:tc>
          <w:tcPr>
            <w:tcW w:w="1267" w:type="dxa"/>
            <w:vMerge w:val="restart"/>
            <w:shd w:val="clear" w:color="auto" w:fill="FFFFFF"/>
            <w:vAlign w:val="center"/>
          </w:tcPr>
          <w:p w14:paraId="1CE15C41" w14:textId="77777777" w:rsidR="001851B5" w:rsidRDefault="001851B5" w:rsidP="00793DB5">
            <w:pPr>
              <w:spacing w:before="100" w:after="100" w:line="240" w:lineRule="auto"/>
              <w:ind w:right="100"/>
              <w:jc w:val="center"/>
              <w:rPr>
                <w:rFonts w:eastAsia="Arial"/>
                <w:b/>
                <w:color w:val="000000"/>
                <w:sz w:val="22"/>
                <w:szCs w:val="22"/>
              </w:rPr>
            </w:pPr>
            <w:r>
              <w:rPr>
                <w:rFonts w:eastAsia="Arial"/>
                <w:b/>
                <w:color w:val="000000"/>
                <w:sz w:val="22"/>
                <w:szCs w:val="22"/>
              </w:rPr>
              <w:t>5</w:t>
            </w: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-year average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CF6F1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EC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406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0.85 (0.42)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D33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0.86 (0.45)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9B2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0.85 (0.42)</w:t>
            </w:r>
          </w:p>
        </w:tc>
      </w:tr>
      <w:tr w:rsidR="001851B5" w:rsidRPr="00E55EA1" w14:paraId="7E17851F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  <w:vAlign w:val="center"/>
          </w:tcPr>
          <w:p w14:paraId="47F085CD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9E52F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228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27 (20)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6E0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28 (21)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E11B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27 (20)</w:t>
            </w:r>
          </w:p>
        </w:tc>
      </w:tr>
      <w:tr w:rsidR="001851B5" w:rsidRPr="00E55EA1" w14:paraId="0A970D9B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675AFEE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2D64A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CO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A8F5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238 (106)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6AD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239 (112)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778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237 (105)</w:t>
            </w:r>
          </w:p>
        </w:tc>
      </w:tr>
      <w:tr w:rsidR="001851B5" w:rsidRPr="00E55EA1" w14:paraId="470EFC8D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5FF19B5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727A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non-EC PM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2.5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49C6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11.76 (2.37)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968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11.78 (2.41)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A05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11.76 (2.37)</w:t>
            </w:r>
          </w:p>
        </w:tc>
      </w:tr>
      <w:tr w:rsidR="001851B5" w:rsidRPr="00E55EA1" w14:paraId="35DED00A" w14:textId="77777777" w:rsidTr="00793DB5">
        <w:trPr>
          <w:cantSplit/>
          <w:jc w:val="center"/>
        </w:trPr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</w:tcPr>
          <w:p w14:paraId="24FB89F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95D70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O</w:t>
            </w:r>
            <w:r w:rsidRPr="00141A58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8A2B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color w:val="000000"/>
                <w:sz w:val="22"/>
                <w:szCs w:val="22"/>
              </w:rPr>
              <w:t>51.9 (6.0)</w:t>
            </w:r>
          </w:p>
        </w:tc>
        <w:tc>
          <w:tcPr>
            <w:tcW w:w="200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96D3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color w:val="000000"/>
                <w:sz w:val="22"/>
                <w:szCs w:val="22"/>
              </w:rPr>
              <w:t>51.9 (6.1)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D239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color w:val="000000"/>
                <w:sz w:val="22"/>
                <w:szCs w:val="22"/>
              </w:rPr>
              <w:t>52.0 (6.0)</w:t>
            </w:r>
          </w:p>
        </w:tc>
      </w:tr>
      <w:tr w:rsidR="001851B5" w:rsidRPr="00E55EA1" w14:paraId="1527DEC7" w14:textId="77777777" w:rsidTr="00793DB5">
        <w:trPr>
          <w:cantSplit/>
          <w:jc w:val="center"/>
        </w:trPr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DFE8D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99AB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Pollutant</w:t>
            </w: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E2C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Overall, N = 23,179</w:t>
            </w:r>
            <w:del w:id="17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D15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Case, N = 3,929</w:t>
            </w:r>
            <w:del w:id="18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DE8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Control, N = 19,250</w:t>
            </w:r>
            <w:del w:id="19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</w:tr>
      <w:tr w:rsidR="001851B5" w:rsidRPr="00E55EA1" w14:paraId="7EDF41DF" w14:textId="77777777" w:rsidTr="00793DB5">
        <w:trPr>
          <w:cantSplit/>
          <w:jc w:val="center"/>
        </w:trPr>
        <w:tc>
          <w:tcPr>
            <w:tcW w:w="1267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59A23FA" w14:textId="77777777" w:rsidR="001851B5" w:rsidRPr="00240435" w:rsidRDefault="001851B5" w:rsidP="00793DB5">
            <w:pPr>
              <w:spacing w:before="100" w:after="100" w:line="240" w:lineRule="auto"/>
              <w:ind w:right="100"/>
              <w:jc w:val="center"/>
              <w:rPr>
                <w:rFonts w:eastAsia="Arial"/>
                <w:b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eastAsia="Arial"/>
                <w:b/>
                <w:color w:val="000000"/>
                <w:sz w:val="22"/>
                <w:szCs w:val="22"/>
              </w:rPr>
              <w:t>0</w:t>
            </w: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-year average</w:t>
            </w:r>
          </w:p>
        </w:tc>
        <w:tc>
          <w:tcPr>
            <w:tcW w:w="126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03AF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EC</w:t>
            </w:r>
          </w:p>
        </w:tc>
        <w:tc>
          <w:tcPr>
            <w:tcW w:w="2312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56EB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0.89 (0.43)</w:t>
            </w:r>
          </w:p>
        </w:tc>
        <w:tc>
          <w:tcPr>
            <w:tcW w:w="200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696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0.89 (0.46)</w:t>
            </w:r>
          </w:p>
        </w:tc>
        <w:tc>
          <w:tcPr>
            <w:tcW w:w="232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9AF1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0.88 (0.43)</w:t>
            </w:r>
          </w:p>
        </w:tc>
      </w:tr>
      <w:tr w:rsidR="001851B5" w:rsidRPr="00E55EA1" w14:paraId="2A4AD6EB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  <w:vAlign w:val="center"/>
          </w:tcPr>
          <w:p w14:paraId="55EF0883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67736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227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29 (20)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076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29 (22)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D24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29 (20)</w:t>
            </w:r>
          </w:p>
        </w:tc>
      </w:tr>
      <w:tr w:rsidR="001851B5" w:rsidRPr="00E55EA1" w14:paraId="730746B9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1423C925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846C4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CO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9B2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253 (115)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173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255 (122)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0EE4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253 (113)</w:t>
            </w:r>
          </w:p>
        </w:tc>
      </w:tr>
      <w:tr w:rsidR="001851B5" w:rsidRPr="00E55EA1" w14:paraId="4049C222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793117D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BD3CA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non-EC PM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2.5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DA0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12.53 (2.55)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285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12.55 (2.59)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57A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12.52 (2.55)</w:t>
            </w:r>
          </w:p>
        </w:tc>
      </w:tr>
      <w:tr w:rsidR="001851B5" w:rsidRPr="00E55EA1" w14:paraId="4373B9D0" w14:textId="77777777" w:rsidTr="00793DB5">
        <w:trPr>
          <w:cantSplit/>
          <w:jc w:val="center"/>
        </w:trPr>
        <w:tc>
          <w:tcPr>
            <w:tcW w:w="1267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68A97BD9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2A71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O</w:t>
            </w:r>
            <w:r w:rsidRPr="00141A58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1F7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51.3 (6.0)</w:t>
            </w:r>
          </w:p>
        </w:tc>
        <w:tc>
          <w:tcPr>
            <w:tcW w:w="200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1AE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51.3 (6.1)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2DD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51.4 (6.0)</w:t>
            </w:r>
          </w:p>
        </w:tc>
      </w:tr>
      <w:tr w:rsidR="001851B5" w:rsidRPr="00E55EA1" w14:paraId="60D6D837" w14:textId="77777777" w:rsidTr="00793DB5">
        <w:trPr>
          <w:cantSplit/>
          <w:jc w:val="center"/>
        </w:trPr>
        <w:tc>
          <w:tcPr>
            <w:tcW w:w="2534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9AC4950" w14:textId="6AE4585E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del w:id="20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  <w:r w:rsidRPr="00E55EA1" w:rsidDel="001034C5">
                <w:rPr>
                  <w:rFonts w:eastAsia="Arial"/>
                  <w:color w:val="000000"/>
                  <w:sz w:val="18"/>
                  <w:szCs w:val="18"/>
                </w:rPr>
                <w:delText>Mean (SD)</w:delText>
              </w:r>
            </w:del>
          </w:p>
        </w:tc>
        <w:tc>
          <w:tcPr>
            <w:tcW w:w="2312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595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C2FD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2FF6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</w:tbl>
    <w:p w14:paraId="2D31ACBE" w14:textId="77777777" w:rsidR="001851B5" w:rsidRPr="00E55EA1" w:rsidRDefault="001851B5" w:rsidP="001851B5">
      <w:pPr>
        <w:rPr>
          <w:b/>
          <w:bCs/>
          <w:color w:val="000000" w:themeColor="text1"/>
        </w:rPr>
        <w:sectPr w:rsidR="001851B5" w:rsidRPr="00E55EA1" w:rsidSect="00793DB5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</w:p>
    <w:p w14:paraId="52BABD63" w14:textId="77777777" w:rsidR="00D56AB1" w:rsidRDefault="00D56AB1"/>
    <w:sectPr w:rsidR="00D5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Emily DeVoto" w:date="2022-07-14T11:07:00Z" w:initials="ED">
    <w:p w14:paraId="0A669B8E" w14:textId="5D413426" w:rsidR="001034C5" w:rsidRDefault="001034C5">
      <w:pPr>
        <w:pStyle w:val="CommentText"/>
      </w:pPr>
      <w:r>
        <w:rPr>
          <w:rStyle w:val="CommentReference"/>
        </w:rPr>
        <w:annotationRef/>
      </w:r>
      <w:r>
        <w:t>Au: Please define all abbreviations in a note.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669B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A776F" w16cex:dateUtc="2022-07-14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669B8E" w16cid:durableId="267A77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344E" w14:textId="77777777" w:rsidR="00EB3850" w:rsidRDefault="00000000">
    <w:pPr>
      <w:pStyle w:val="Footer"/>
      <w:ind w:right="360"/>
    </w:pPr>
    <w:r>
      <w:rPr>
        <w:noProof/>
        <w:lang w:val="da-DK" w:eastAsia="da-DK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0583F4" wp14:editId="55A3E59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8435" cy="16256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5BCCB0A" w14:textId="77777777" w:rsidR="00EB3850" w:rsidRDefault="00000000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0583F4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4.05pt;height:12.8pt;z-index:25165926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" stroked="f">
              <v:fill opacity="0"/>
              <v:textbox style="mso-fit-shape-to-text:t" inset="0,0,0,0">
                <w:txbxContent>
                  <w:p w14:paraId="65BCCB0A" w14:textId="77777777" w:rsidR="00EB3850" w:rsidRDefault="00000000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08F8" w14:textId="77777777" w:rsidR="00261574" w:rsidRDefault="00000000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ily DeVoto">
    <w15:presenceInfo w15:providerId="Windows Live" w15:userId="21856c94638c08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B5"/>
    <w:rsid w:val="001034C5"/>
    <w:rsid w:val="001851B5"/>
    <w:rsid w:val="00231BA4"/>
    <w:rsid w:val="003306ED"/>
    <w:rsid w:val="00BF37CA"/>
    <w:rsid w:val="00D56AB1"/>
    <w:rsid w:val="00DA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E315B"/>
  <w15:chartTrackingRefBased/>
  <w15:docId w15:val="{10C2F672-D371-004A-9CB6-87DF0ACD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1B5"/>
    <w:pPr>
      <w:suppressAutoHyphens/>
      <w:spacing w:line="48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1851B5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1851B5"/>
  </w:style>
  <w:style w:type="character" w:customStyle="1" w:styleId="HeaderChar">
    <w:name w:val="Header Char"/>
    <w:basedOn w:val="DefaultParagraphFont"/>
    <w:link w:val="Header"/>
    <w:uiPriority w:val="99"/>
    <w:qFormat/>
    <w:rsid w:val="001851B5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851B5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bidi="he-IL"/>
    </w:rPr>
  </w:style>
  <w:style w:type="character" w:customStyle="1" w:styleId="FooterChar1">
    <w:name w:val="Footer Char1"/>
    <w:basedOn w:val="DefaultParagraphFont"/>
    <w:uiPriority w:val="99"/>
    <w:semiHidden/>
    <w:rsid w:val="001851B5"/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851B5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bidi="he-IL"/>
    </w:rPr>
  </w:style>
  <w:style w:type="character" w:customStyle="1" w:styleId="HeaderChar1">
    <w:name w:val="Header Char1"/>
    <w:basedOn w:val="DefaultParagraphFont"/>
    <w:uiPriority w:val="99"/>
    <w:semiHidden/>
    <w:rsid w:val="001851B5"/>
    <w:rPr>
      <w:rFonts w:ascii="Times New Roman" w:eastAsia="Times New Roman" w:hAnsi="Times New Roman" w:cs="Times New Roman"/>
      <w:lang w:bidi="ar-SA"/>
    </w:rPr>
  </w:style>
  <w:style w:type="paragraph" w:styleId="Revision">
    <w:name w:val="Revision"/>
    <w:hidden/>
    <w:uiPriority w:val="99"/>
    <w:semiHidden/>
    <w:rsid w:val="001034C5"/>
    <w:rPr>
      <w:rFonts w:ascii="Times New Roman" w:eastAsia="Times New Roman" w:hAnsi="Times New Roman" w:cs="Times New Roman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034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4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4C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4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4C5"/>
    <w:rPr>
      <w:rFonts w:ascii="Times New Roman" w:eastAsia="Times New Roman" w:hAnsi="Times New Roman" w:cs="Times New Roman"/>
      <w:b/>
      <w:bCs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DeVoto</dc:creator>
  <cp:keywords/>
  <dc:description/>
  <cp:lastModifiedBy>Emily DeVoto</cp:lastModifiedBy>
  <cp:revision>3</cp:revision>
  <dcterms:created xsi:type="dcterms:W3CDTF">2022-07-14T14:18:00Z</dcterms:created>
  <dcterms:modified xsi:type="dcterms:W3CDTF">2022-07-14T21:38:00Z</dcterms:modified>
</cp:coreProperties>
</file>