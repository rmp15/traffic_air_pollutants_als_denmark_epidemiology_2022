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7003" w14:textId="77777777" w:rsidR="001851B5" w:rsidRPr="00E55EA1" w:rsidRDefault="001851B5" w:rsidP="001851B5">
      <w:pPr>
        <w:rPr>
          <w:bCs/>
          <w:color w:val="000000" w:themeColor="text1"/>
        </w:rPr>
      </w:pPr>
      <w:r w:rsidRPr="00E55EA1">
        <w:rPr>
          <w:b/>
          <w:color w:val="000000" w:themeColor="text1"/>
        </w:rPr>
        <w:t>Table 1.</w:t>
      </w:r>
      <w:r w:rsidRPr="00E55EA1">
        <w:rPr>
          <w:bCs/>
          <w:color w:val="000000" w:themeColor="text1"/>
        </w:rPr>
        <w:t xml:space="preserve"> Demographic characteristics of cases and controls for 5-year average exposure group.</w:t>
      </w:r>
    </w:p>
    <w:tbl>
      <w:tblPr>
        <w:tblW w:w="9559" w:type="dxa"/>
        <w:jc w:val="center"/>
        <w:tblLayout w:type="fixed"/>
        <w:tblLook w:val="0420" w:firstRow="1" w:lastRow="0" w:firstColumn="0" w:lastColumn="0" w:noHBand="0" w:noVBand="1"/>
      </w:tblPr>
      <w:tblGrid>
        <w:gridCol w:w="2915"/>
        <w:gridCol w:w="2312"/>
        <w:gridCol w:w="2007"/>
        <w:gridCol w:w="2325"/>
      </w:tblGrid>
      <w:tr w:rsidR="001851B5" w:rsidRPr="00E55EA1" w14:paraId="47BAAEEA" w14:textId="77777777" w:rsidTr="007F4206">
        <w:trPr>
          <w:cantSplit/>
          <w:tblHeader/>
          <w:jc w:val="center"/>
        </w:trPr>
        <w:tc>
          <w:tcPr>
            <w:tcW w:w="2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F18A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1BCB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  <w:del w:id="0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FA5D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Case, N = 3,934</w:t>
            </w:r>
            <w:del w:id="1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7D6D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  <w:del w:id="2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3103BCA0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2B8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04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29E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34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</w:tr>
      <w:tr w:rsidR="001851B5" w:rsidRPr="00E55EA1" w14:paraId="698D4E7C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81984" w14:textId="0F581F3C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Sex</w:t>
            </w:r>
            <w:ins w:id="3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E38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E3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20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160BA78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E09B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9A4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10,973 (47%)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C5A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1,854 (47%)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571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9,119 (47%)</w:t>
            </w:r>
          </w:p>
        </w:tc>
      </w:tr>
      <w:tr w:rsidR="001851B5" w:rsidRPr="00E55EA1" w14:paraId="1061137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A28A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771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12,259 (53%)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AC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2,080 (53%)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2E8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10,179 (53%)</w:t>
            </w:r>
          </w:p>
        </w:tc>
      </w:tr>
      <w:tr w:rsidR="001851B5" w:rsidRPr="00E55EA1" w14:paraId="4B31D45A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7474" w14:textId="2261185A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Socioeconomic status (SES)</w:t>
            </w:r>
            <w:ins w:id="4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825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56A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D38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70964854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6E64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92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2,337 (10%)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647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451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0E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1,886 (9.8%)</w:t>
            </w:r>
          </w:p>
        </w:tc>
      </w:tr>
      <w:tr w:rsidR="001851B5" w:rsidRPr="00E55EA1" w14:paraId="527DDBC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A40B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18A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2,839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C22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499 (13%)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96E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2,340 (12%)</w:t>
            </w:r>
          </w:p>
        </w:tc>
      </w:tr>
      <w:tr w:rsidR="001851B5" w:rsidRPr="00E55EA1" w14:paraId="65B2411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7206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342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4,360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E20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785 (20%)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130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3,575 (19%)</w:t>
            </w:r>
          </w:p>
        </w:tc>
      </w:tr>
      <w:tr w:rsidR="001851B5" w:rsidRPr="00E55EA1" w14:paraId="433DE804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32AC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AFE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6,598 (28%)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F17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1,076 (27%)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C2A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5,522 (29%)</w:t>
            </w:r>
          </w:p>
        </w:tc>
      </w:tr>
      <w:tr w:rsidR="001851B5" w:rsidRPr="00E55EA1" w14:paraId="4C89DE50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C48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8E0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4,419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DA5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717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050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3,702 (19%)</w:t>
            </w:r>
          </w:p>
        </w:tc>
      </w:tr>
      <w:tr w:rsidR="001851B5" w:rsidRPr="00E55EA1" w14:paraId="51D48EC6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92EE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9 (Unknown)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959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2,679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C51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406 (10%)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3FB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2,273 (12%)</w:t>
            </w:r>
          </w:p>
        </w:tc>
      </w:tr>
      <w:tr w:rsidR="001851B5" w:rsidRPr="00E55EA1" w14:paraId="41B84D3D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6115A" w14:textId="37810D35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Place of birth</w:t>
            </w:r>
            <w:ins w:id="5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983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4CC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24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C25D5C9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80263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79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4,858 (21%)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5B4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831 (21%)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AD6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4,027 (21%)</w:t>
            </w:r>
          </w:p>
        </w:tc>
      </w:tr>
      <w:tr w:rsidR="001851B5" w:rsidRPr="00E55EA1" w14:paraId="48DB57F0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59C8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3EB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7,923 (34%)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1CB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1,357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8CB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6,566 (34%)</w:t>
            </w:r>
          </w:p>
        </w:tc>
      </w:tr>
      <w:tr w:rsidR="001851B5" w:rsidRPr="00E55EA1" w14:paraId="4128089F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72C6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CE9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9,009 (39%)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C38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1,548 (39%)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01F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7,461 (39%)</w:t>
            </w:r>
          </w:p>
        </w:tc>
      </w:tr>
      <w:tr w:rsidR="001851B5" w:rsidRPr="00E55EA1" w14:paraId="196F1EE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111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D2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243 (1.0%)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FE0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53 (1.3%)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66A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190 (1.0%)</w:t>
            </w:r>
          </w:p>
        </w:tc>
      </w:tr>
      <w:tr w:rsidR="001851B5" w:rsidRPr="00E55EA1" w14:paraId="1099059D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94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9BE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1,065 (4.6%)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524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122 (3.1%)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215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943 (4.9%)</w:t>
            </w:r>
          </w:p>
        </w:tc>
      </w:tr>
      <w:tr w:rsidR="001851B5" w:rsidRPr="00E55EA1" w14:paraId="4BF5EF82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90704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FA0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134 (0.6%)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7C4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23 (0.6%)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00F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111 (0.6%)</w:t>
            </w:r>
          </w:p>
        </w:tc>
      </w:tr>
      <w:tr w:rsidR="001851B5" w:rsidRPr="00E55EA1" w14:paraId="1A07BE24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2E6" w14:textId="3B734AB0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Civil status</w:t>
            </w:r>
            <w:ins w:id="6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9A3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D0F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F73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3E8373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637A8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F3F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14,158 (61%)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F1BE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2,411 (61%)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B84D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11,747 (61%)</w:t>
            </w:r>
          </w:p>
        </w:tc>
      </w:tr>
      <w:tr w:rsidR="001851B5" w:rsidRPr="00E55EA1" w14:paraId="712C698E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2B2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02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2,703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C6B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433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B04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2,270 (12%)</w:t>
            </w:r>
          </w:p>
        </w:tc>
      </w:tr>
      <w:tr w:rsidR="001851B5" w:rsidRPr="00E55EA1" w14:paraId="07D093EF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526A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80A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4,224 (18%)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5F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726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4E1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3,498 (18%)</w:t>
            </w:r>
          </w:p>
        </w:tc>
      </w:tr>
      <w:tr w:rsidR="001851B5" w:rsidRPr="00E55EA1" w14:paraId="64B201A1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DC5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D48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2,147 (9.2%)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B3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364 (9.3%)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53A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1,783 (9.2%)</w:t>
            </w:r>
          </w:p>
        </w:tc>
      </w:tr>
      <w:tr w:rsidR="001851B5" w:rsidRPr="00E55EA1" w14:paraId="40DDF259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7BE5" w14:textId="4559F633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Last reported place of residence</w:t>
            </w:r>
            <w:ins w:id="7" w:author="Emily DeVoto" w:date="2022-07-14T11:06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, n(%)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C41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FC7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733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F4206" w:rsidRPr="00E55EA1" w14:paraId="4F5DA0B1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081E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1AD3" w14:textId="2DF7FD06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8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7,778 (33%)</w:t>
              </w:r>
            </w:ins>
            <w:del w:id="9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1,887 (8.1%)</w:delText>
              </w:r>
            </w:del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E5C6" w14:textId="128433FD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0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1,328 (34%)</w:t>
              </w:r>
            </w:ins>
            <w:del w:id="11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335 (8.5%)</w:delText>
              </w:r>
            </w:del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9D97" w14:textId="2F8AA3C9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2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6,450 (33%)</w:t>
              </w:r>
            </w:ins>
            <w:del w:id="13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1,552 (8.0%)</w:delText>
              </w:r>
            </w:del>
          </w:p>
        </w:tc>
      </w:tr>
      <w:tr w:rsidR="007F4206" w:rsidRPr="00E55EA1" w14:paraId="387A6C53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8370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3110" w14:textId="24666CA2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4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3,703 (16%)</w:t>
              </w:r>
            </w:ins>
            <w:del w:id="15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9,385 (40%)</w:delText>
              </w:r>
            </w:del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F054" w14:textId="3C96F17F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6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618 (16%)</w:t>
              </w:r>
            </w:ins>
            <w:del w:id="17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1,590 (40%)</w:delText>
              </w:r>
            </w:del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A53A" w14:textId="01780BB0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18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3,085 (16%)</w:t>
              </w:r>
            </w:ins>
            <w:del w:id="19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7,795 (40%)</w:delText>
              </w:r>
            </w:del>
          </w:p>
        </w:tc>
      </w:tr>
      <w:tr w:rsidR="007F4206" w:rsidRPr="00E55EA1" w14:paraId="2807822C" w14:textId="77777777" w:rsidTr="007F4206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8637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D290" w14:textId="412FC1CD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0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11,747 (51%)</w:t>
              </w:r>
            </w:ins>
            <w:del w:id="21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11,954 (51%)</w:delText>
              </w:r>
            </w:del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84FB" w14:textId="62494E13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2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1,988 (51%)</w:t>
              </w:r>
            </w:ins>
            <w:del w:id="23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2,008 (51%)</w:delText>
              </w:r>
            </w:del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3A2B" w14:textId="4438C6FC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4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9,759 (51%)</w:t>
              </w:r>
            </w:ins>
            <w:del w:id="25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9,946 (52%)</w:delText>
              </w:r>
            </w:del>
          </w:p>
        </w:tc>
      </w:tr>
      <w:tr w:rsidR="007F4206" w:rsidRPr="00E55EA1" w14:paraId="11FC9625" w14:textId="77777777" w:rsidTr="007F4206">
        <w:trPr>
          <w:cantSplit/>
          <w:jc w:val="center"/>
        </w:trPr>
        <w:tc>
          <w:tcPr>
            <w:tcW w:w="2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993B2" w14:textId="77777777" w:rsidR="007F4206" w:rsidRPr="00E55EA1" w:rsidRDefault="007F4206" w:rsidP="007F420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F8F8" w14:textId="32B6BBD9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6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4 (&lt;0.1%)</w:t>
              </w:r>
            </w:ins>
            <w:del w:id="27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6 (&lt;0.1%)</w:delText>
              </w:r>
            </w:del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0BC0" w14:textId="72D8EB47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28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0 (0%)</w:t>
              </w:r>
            </w:ins>
            <w:del w:id="29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1 (&lt;0.1%)</w:delText>
              </w:r>
            </w:del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8D6F" w14:textId="19FED714" w:rsidR="007F4206" w:rsidRPr="00E55EA1" w:rsidRDefault="007F4206" w:rsidP="007F420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ins w:id="30" w:author="Parks, Robbie M" w:date="2022-07-17T15:47:00Z">
              <w:r w:rsidRPr="00DC6D57">
                <w:rPr>
                  <w:rFonts w:eastAsia="Arial"/>
                  <w:color w:val="000000"/>
                  <w:sz w:val="18"/>
                  <w:szCs w:val="18"/>
                </w:rPr>
                <w:t>4 (&lt;0.1%)</w:t>
              </w:r>
            </w:ins>
            <w:del w:id="31" w:author="Parks, Robbie M" w:date="2022-07-17T15:47:00Z">
              <w:r w:rsidRPr="00E55EA1" w:rsidDel="009C059B">
                <w:rPr>
                  <w:rFonts w:eastAsia="Arial"/>
                  <w:color w:val="000000"/>
                  <w:sz w:val="18"/>
                  <w:szCs w:val="18"/>
                </w:rPr>
                <w:delText>5 (&lt;0.1%)</w:delText>
              </w:r>
            </w:del>
          </w:p>
        </w:tc>
      </w:tr>
      <w:tr w:rsidR="001851B5" w:rsidRPr="00E55EA1" w14:paraId="2D758E1E" w14:textId="77777777" w:rsidTr="007F4206">
        <w:trPr>
          <w:cantSplit/>
          <w:jc w:val="center"/>
        </w:trPr>
        <w:tc>
          <w:tcPr>
            <w:tcW w:w="955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D379" w14:textId="3F3E69FA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del w:id="32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  <w:r w:rsidRPr="00E55EA1" w:rsidDel="001034C5">
                <w:rPr>
                  <w:rFonts w:eastAsia="Arial"/>
                  <w:color w:val="000000"/>
                  <w:sz w:val="18"/>
                  <w:szCs w:val="18"/>
                </w:rPr>
                <w:delText>Mean (SD); n (%)</w:delText>
              </w:r>
            </w:del>
          </w:p>
        </w:tc>
      </w:tr>
    </w:tbl>
    <w:p w14:paraId="52BABD63" w14:textId="77777777" w:rsidR="00D56AB1" w:rsidRDefault="00D56AB1" w:rsidP="00040B61"/>
    <w:sectPr w:rsidR="00D56AB1" w:rsidSect="00040B61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C61D" w14:textId="77777777" w:rsidR="00A042A4" w:rsidRDefault="00A042A4">
      <w:pPr>
        <w:spacing w:line="240" w:lineRule="auto"/>
      </w:pPr>
      <w:r>
        <w:separator/>
      </w:r>
    </w:p>
  </w:endnote>
  <w:endnote w:type="continuationSeparator" w:id="0">
    <w:p w14:paraId="7D259111" w14:textId="77777777" w:rsidR="00A042A4" w:rsidRDefault="00A0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0FE9" w14:textId="77777777" w:rsidR="00A042A4" w:rsidRDefault="00A042A4">
      <w:pPr>
        <w:spacing w:line="240" w:lineRule="auto"/>
      </w:pPr>
      <w:r>
        <w:separator/>
      </w:r>
    </w:p>
  </w:footnote>
  <w:footnote w:type="continuationSeparator" w:id="0">
    <w:p w14:paraId="544C5445" w14:textId="77777777" w:rsidR="00A042A4" w:rsidRDefault="00A04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DeVoto">
    <w15:presenceInfo w15:providerId="Windows Live" w15:userId="21856c94638c08f2"/>
  </w15:person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40B61"/>
    <w:rsid w:val="00097C4D"/>
    <w:rsid w:val="001034C5"/>
    <w:rsid w:val="001851B5"/>
    <w:rsid w:val="00231BA4"/>
    <w:rsid w:val="003306ED"/>
    <w:rsid w:val="003C6CA1"/>
    <w:rsid w:val="003D5D1B"/>
    <w:rsid w:val="0054537C"/>
    <w:rsid w:val="00645984"/>
    <w:rsid w:val="007532DC"/>
    <w:rsid w:val="007566AD"/>
    <w:rsid w:val="007F4206"/>
    <w:rsid w:val="009475A8"/>
    <w:rsid w:val="00A042A4"/>
    <w:rsid w:val="00B536F9"/>
    <w:rsid w:val="00BC31B1"/>
    <w:rsid w:val="00BF37CA"/>
    <w:rsid w:val="00D56AB1"/>
    <w:rsid w:val="00D72273"/>
    <w:rsid w:val="00DA61D4"/>
    <w:rsid w:val="00D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14</cp:revision>
  <dcterms:created xsi:type="dcterms:W3CDTF">2022-07-17T19:43:00Z</dcterms:created>
  <dcterms:modified xsi:type="dcterms:W3CDTF">2022-07-17T20:05:00Z</dcterms:modified>
</cp:coreProperties>
</file>