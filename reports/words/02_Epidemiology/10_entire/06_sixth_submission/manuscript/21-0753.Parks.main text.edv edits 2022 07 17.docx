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C7042E">
      <w:pPr>
        <w:rPr>
          <w:b/>
        </w:rPr>
        <w:pPrChange w:id="0" w:author="Emily DeVoto" w:date="2022-07-14T10:17:00Z">
          <w:pPr>
            <w:jc w:val="both"/>
          </w:pPr>
        </w:pPrChange>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C7042E">
      <w:pPr>
        <w:pPrChange w:id="1" w:author="Emily DeVoto" w:date="2022-07-14T10:17:00Z">
          <w:pPr>
            <w:jc w:val="both"/>
          </w:pPr>
        </w:pPrChange>
      </w:pPr>
    </w:p>
    <w:p w14:paraId="1D16C3EE" w14:textId="3B477B0C" w:rsidR="00F07E84" w:rsidRPr="00E55EA1" w:rsidRDefault="00C768EE" w:rsidP="00C7042E">
      <w:pPr>
        <w:rPr>
          <w:bCs/>
        </w:rPr>
        <w:pPrChange w:id="2" w:author="Emily DeVoto" w:date="2022-07-14T10:17:00Z">
          <w:pPr>
            <w:jc w:val="both"/>
          </w:pPr>
        </w:pPrChange>
      </w:pPr>
      <w:r w:rsidRPr="00E55EA1">
        <w:rPr>
          <w:b/>
        </w:rPr>
        <w:t>Methods:</w:t>
      </w:r>
      <w:r w:rsidR="00E27205" w:rsidRPr="00E55EA1">
        <w:rPr>
          <w:b/>
        </w:rPr>
        <w:t xml:space="preserve"> </w:t>
      </w:r>
      <w:r w:rsidR="00537B54" w:rsidRPr="00E55EA1">
        <w:rPr>
          <w:bCs/>
        </w:rPr>
        <w:t xml:space="preserve">In this population-based </w:t>
      </w:r>
      <w:del w:id="3" w:author="Emily DeVoto" w:date="2022-07-14T10:20:00Z">
        <w:r w:rsidR="00537B54" w:rsidRPr="00E55EA1" w:rsidDel="00C7042E">
          <w:rPr>
            <w:bCs/>
          </w:rPr>
          <w:delText>case-control</w:delText>
        </w:r>
      </w:del>
      <w:ins w:id="4" w:author="Emily DeVoto" w:date="2022-07-14T10:20:00Z">
        <w:r w:rsidR="00C7042E">
          <w:rPr>
            <w:bCs/>
          </w:rPr>
          <w:t>case–control</w:t>
        </w:r>
      </w:ins>
      <w:r w:rsidR="00537B54" w:rsidRPr="00E55EA1">
        <w:rPr>
          <w:bCs/>
        </w:rPr>
        <w:t xml:space="preserve"> study, w</w:t>
      </w:r>
      <w:r w:rsidR="00F07E84" w:rsidRPr="00E55EA1">
        <w:rPr>
          <w:bCs/>
        </w:rPr>
        <w:t xml:space="preserve">e used </w:t>
      </w:r>
      <w:r w:rsidR="00C45A34" w:rsidRPr="00E55EA1">
        <w:rPr>
          <w:color w:val="000000" w:themeColor="text1"/>
        </w:rPr>
        <w:t>3,93</w:t>
      </w:r>
      <w:r w:rsidR="00916A6D">
        <w:rPr>
          <w:color w:val="000000" w:themeColor="text1"/>
        </w:rPr>
        <w:t>7</w:t>
      </w:r>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ins w:id="5" w:author="Emily DeVoto" w:date="2022-07-14T10:28:00Z">
        <w:r w:rsidR="00914265">
          <w:rPr>
            <w:bCs/>
          </w:rPr>
          <w:t>,</w:t>
        </w:r>
      </w:ins>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r w:rsidR="000472B0">
        <w:rPr>
          <w:color w:val="000000" w:themeColor="text1"/>
        </w:rPr>
        <w:t>333</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w:t>
      </w:r>
      <w:ins w:id="6" w:author="Emily DeVoto" w:date="2022-07-14T10:33:00Z">
        <w:r w:rsidR="00564A4B">
          <w:rPr>
            <w:bCs/>
          </w:rPr>
          <w:t>n adjusted</w:t>
        </w:r>
      </w:ins>
      <w:r w:rsidR="00FA1888" w:rsidRPr="00FA1888">
        <w:rPr>
          <w:bCs/>
        </w:rPr>
        <w:t xml:space="preserve"> Bayesian hierarchical conditional logistic model</w:t>
      </w:r>
      <w:ins w:id="7" w:author="Emily DeVoto" w:date="2022-07-14T10:34:00Z">
        <w:r w:rsidR="00564A4B">
          <w:rPr>
            <w:bCs/>
          </w:rPr>
          <w:t xml:space="preserve"> </w:t>
        </w:r>
      </w:ins>
      <w:del w:id="8" w:author="Emily DeVoto" w:date="2022-07-14T10:34:00Z">
        <w:r w:rsidR="00FA1888" w:rsidRPr="00FA1888" w:rsidDel="00564A4B">
          <w:rPr>
            <w:bCs/>
          </w:rPr>
          <w:delText xml:space="preserve">, adjusting for potential confounders, </w:delText>
        </w:r>
      </w:del>
      <w:r w:rsidR="00FA1888" w:rsidRPr="00FA1888">
        <w:rPr>
          <w:bCs/>
        </w:rPr>
        <w:t>to estimate individual pollutant associations</w:t>
      </w:r>
      <w:del w:id="9" w:author="Emily DeVoto" w:date="2022-07-14T10:33:00Z">
        <w:r w:rsidR="00FA1888" w:rsidRPr="00FA1888" w:rsidDel="00914265">
          <w:rPr>
            <w:bCs/>
          </w:rPr>
          <w:delText>, well as</w:delText>
        </w:r>
      </w:del>
      <w:ins w:id="10" w:author="Emily DeVoto" w:date="2022-07-14T10:33:00Z">
        <w:r w:rsidR="00914265">
          <w:rPr>
            <w:bCs/>
          </w:rPr>
          <w:t xml:space="preserve"> and</w:t>
        </w:r>
      </w:ins>
      <w:r w:rsidR="00FA1888" w:rsidRPr="00FA1888">
        <w:rPr>
          <w:bCs/>
        </w:rPr>
        <w:t xml:space="preserve"> joint and average associations for </w:t>
      </w:r>
      <w:del w:id="11" w:author="Emily DeVoto" w:date="2022-07-14T10:33:00Z">
        <w:r w:rsidR="00FA1888" w:rsidRPr="00FA1888" w:rsidDel="00914265">
          <w:rPr>
            <w:bCs/>
          </w:rPr>
          <w:delText xml:space="preserve">the </w:delText>
        </w:r>
      </w:del>
      <w:r w:rsidR="00FA1888" w:rsidRPr="00FA1888">
        <w:rPr>
          <w:bCs/>
        </w:rPr>
        <w:t>traffic-related pollutants</w:t>
      </w:r>
      <w:del w:id="12" w:author="Emily DeVoto" w:date="2022-07-14T10:33:00Z">
        <w:r w:rsidR="00FA1888" w:rsidRPr="00FA1888" w:rsidDel="00914265">
          <w:rPr>
            <w:bCs/>
          </w:rPr>
          <w:delText xml:space="preserve"> (</w:delText>
        </w:r>
        <w:r w:rsidR="0076044C" w:rsidRPr="00FA1888" w:rsidDel="00914265">
          <w:rPr>
            <w:bCs/>
          </w:rPr>
          <w:delText>EC</w:delText>
        </w:r>
        <w:r w:rsidR="0076044C" w:rsidDel="00914265">
          <w:rPr>
            <w:bCs/>
          </w:rPr>
          <w:delText>,</w:delText>
        </w:r>
        <w:r w:rsidR="0076044C" w:rsidRPr="00FA1888" w:rsidDel="00914265">
          <w:rPr>
            <w:bCs/>
          </w:rPr>
          <w:delText xml:space="preserve"> </w:delText>
        </w:r>
        <w:r w:rsidR="00FA1888" w:rsidRPr="00FA1888" w:rsidDel="00914265">
          <w:rPr>
            <w:bCs/>
          </w:rPr>
          <w:delText>NO</w:delText>
        </w:r>
        <w:r w:rsidR="00FA1888" w:rsidRPr="0024121F" w:rsidDel="00914265">
          <w:rPr>
            <w:bCs/>
            <w:vertAlign w:val="subscript"/>
          </w:rPr>
          <w:delText>x</w:delText>
        </w:r>
        <w:r w:rsidR="00FA1888" w:rsidRPr="00FA1888" w:rsidDel="00914265">
          <w:rPr>
            <w:bCs/>
          </w:rPr>
          <w:delText>, CO)</w:delText>
        </w:r>
      </w:del>
      <w:r w:rsidR="00FA1888" w:rsidRPr="00FA1888">
        <w:rPr>
          <w:bCs/>
        </w:rPr>
        <w:t>.</w:t>
      </w:r>
    </w:p>
    <w:p w14:paraId="2F25FF1F" w14:textId="77777777" w:rsidR="00666546" w:rsidRPr="00E55EA1" w:rsidRDefault="00666546" w:rsidP="00C7042E">
      <w:pPr>
        <w:rPr>
          <w:bCs/>
        </w:rPr>
        <w:pPrChange w:id="13" w:author="Emily DeVoto" w:date="2022-07-14T10:17:00Z">
          <w:pPr>
            <w:jc w:val="both"/>
          </w:pPr>
        </w:pPrChange>
      </w:pPr>
    </w:p>
    <w:p w14:paraId="4029EEA4" w14:textId="06ECFFC2" w:rsidR="00E27205" w:rsidRPr="00E55EA1" w:rsidRDefault="00E27205" w:rsidP="00C7042E">
      <w:pPr>
        <w:rPr>
          <w:color w:val="000000" w:themeColor="text1"/>
        </w:rPr>
        <w:pPrChange w:id="14" w:author="Emily DeVoto" w:date="2022-07-14T10:17:00Z">
          <w:pPr>
            <w:jc w:val="both"/>
          </w:pPr>
        </w:pPrChange>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 xml:space="preserve">had a high probability of </w:t>
      </w:r>
      <w:del w:id="15" w:author="Emily DeVoto" w:date="2022-07-14T10:29:00Z">
        <w:r w:rsidR="008637CA" w:rsidRPr="00E55EA1" w:rsidDel="00914265">
          <w:rPr>
            <w:color w:val="000000" w:themeColor="text1"/>
          </w:rPr>
          <w:delText>being</w:delText>
        </w:r>
        <w:r w:rsidR="00880428" w:rsidRPr="00E55EA1" w:rsidDel="00914265">
          <w:rPr>
            <w:color w:val="000000" w:themeColor="text1"/>
          </w:rPr>
          <w:delText xml:space="preserve"> </w:delText>
        </w:r>
        <w:r w:rsidR="00A37346" w:rsidRPr="00E55EA1" w:rsidDel="00914265">
          <w:rPr>
            <w:color w:val="000000" w:themeColor="text1"/>
          </w:rPr>
          <w:delText>individually associated</w:delText>
        </w:r>
      </w:del>
      <w:ins w:id="16" w:author="Emily DeVoto" w:date="2022-07-14T10:29:00Z">
        <w:r w:rsidR="00914265">
          <w:rPr>
            <w:color w:val="000000" w:themeColor="text1"/>
          </w:rPr>
          <w:t>individual association</w:t>
        </w:r>
      </w:ins>
      <w:r w:rsidR="00A37346" w:rsidRPr="00E55EA1">
        <w:rPr>
          <w:color w:val="000000" w:themeColor="text1"/>
        </w:rPr>
        <w:t xml:space="preserve"> with </w:t>
      </w:r>
      <w:del w:id="17" w:author="Emily DeVoto" w:date="2022-07-14T10:30:00Z">
        <w:r w:rsidR="00A37346" w:rsidRPr="00E55EA1" w:rsidDel="00914265">
          <w:rPr>
            <w:color w:val="000000" w:themeColor="text1"/>
          </w:rPr>
          <w:delText xml:space="preserve">an increase in </w:delText>
        </w:r>
      </w:del>
      <w:ins w:id="18" w:author="Emily DeVoto" w:date="2022-07-14T10:30:00Z">
        <w:r w:rsidR="00914265">
          <w:rPr>
            <w:color w:val="000000" w:themeColor="text1"/>
          </w:rPr>
          <w:t xml:space="preserve">increased </w:t>
        </w:r>
      </w:ins>
      <w:r w:rsidR="00A37346" w:rsidRPr="00E55EA1">
        <w:rPr>
          <w:color w:val="000000" w:themeColor="text1"/>
        </w:rPr>
        <w:t>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ins w:id="19" w:author="Emily DeVoto" w:date="2022-07-14T10:30:00Z">
        <w:r w:rsidR="00914265">
          <w:rPr>
            <w:color w:val="000000" w:themeColor="text1"/>
          </w:rPr>
          <w:t xml:space="preserve"> </w:t>
        </w:r>
      </w:ins>
      <w:r w:rsidR="00301AD8" w:rsidRPr="00E55EA1">
        <w:rPr>
          <w:color w:val="000000" w:themeColor="text1"/>
        </w:rPr>
        <w:t>[</w:t>
      </w:r>
      <w:proofErr w:type="spellStart"/>
      <w:r w:rsidR="00301AD8" w:rsidRPr="00E55EA1">
        <w:rPr>
          <w:color w:val="000000" w:themeColor="text1"/>
        </w:rPr>
        <w:t>CrI</w:t>
      </w:r>
      <w:proofErr w:type="spellEnd"/>
      <w:r w:rsidR="00301AD8" w:rsidRPr="00E55EA1">
        <w:rPr>
          <w:color w:val="000000" w:themeColor="text1"/>
        </w:rPr>
        <w:t>]</w:t>
      </w:r>
      <w:ins w:id="20" w:author="Emily DeVoto" w:date="2022-07-14T10:31:00Z">
        <w:r w:rsidR="00914265">
          <w:rPr>
            <w:color w:val="000000" w:themeColor="text1"/>
          </w:rPr>
          <w:t xml:space="preserve"> </w:t>
        </w:r>
      </w:ins>
      <w:del w:id="21" w:author="Emily DeVoto" w:date="2022-07-14T10:31:00Z">
        <w:r w:rsidR="00A37346" w:rsidRPr="00E55EA1" w:rsidDel="00914265">
          <w:rPr>
            <w:color w:val="000000" w:themeColor="text1"/>
          </w:rPr>
          <w:delText>:</w:delText>
        </w:r>
      </w:del>
      <w:r w:rsidR="00FC7612" w:rsidRPr="00E55EA1">
        <w:rPr>
          <w:color w:val="000000" w:themeColor="text1"/>
        </w:rPr>
        <w:t>-1.0</w:t>
      </w:r>
      <w:r w:rsidR="00A37346" w:rsidRPr="00E55EA1">
        <w:rPr>
          <w:color w:val="000000" w:themeColor="text1"/>
        </w:rPr>
        <w:t>%,</w:t>
      </w:r>
      <w:ins w:id="22" w:author="Emily DeVoto" w:date="2022-07-14T10:30:00Z">
        <w:r w:rsidR="00914265">
          <w:rPr>
            <w:color w:val="000000" w:themeColor="text1"/>
          </w:rPr>
          <w:t xml:space="preserve"> </w:t>
        </w:r>
      </w:ins>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 xml:space="preserve">posterior probability of </w:t>
      </w:r>
      <w:del w:id="23" w:author="Emily DeVoto" w:date="2022-07-14T10:34:00Z">
        <w:r w:rsidR="00534B0D" w:rsidRPr="00E55EA1" w:rsidDel="00564A4B">
          <w:rPr>
            <w:color w:val="000000" w:themeColor="text1"/>
          </w:rPr>
          <w:delText xml:space="preserve">a </w:delText>
        </w:r>
      </w:del>
      <w:r w:rsidR="00534B0D" w:rsidRPr="00E55EA1">
        <w:rPr>
          <w:color w:val="000000" w:themeColor="text1"/>
        </w:rPr>
        <w:t>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w:t>
      </w:r>
      <w:ins w:id="24" w:author="Emily DeVoto" w:date="2022-07-14T10:30:00Z">
        <w:r w:rsidR="00914265">
          <w:rPr>
            <w:color w:val="000000" w:themeColor="text1"/>
          </w:rPr>
          <w:t xml:space="preserve"> </w:t>
        </w:r>
      </w:ins>
      <w:r w:rsidR="00301AD8" w:rsidRPr="00E55EA1">
        <w:rPr>
          <w:color w:val="000000" w:themeColor="text1"/>
        </w:rPr>
        <w:t>95%</w:t>
      </w:r>
      <w:ins w:id="25" w:author="Emily DeVoto" w:date="2022-07-14T10:30:00Z">
        <w:r w:rsidR="00914265">
          <w:rPr>
            <w:color w:val="000000" w:themeColor="text1"/>
          </w:rPr>
          <w:t xml:space="preserve"> </w:t>
        </w:r>
      </w:ins>
      <w:proofErr w:type="spellStart"/>
      <w:r w:rsidR="00301AD8" w:rsidRPr="00E55EA1">
        <w:rPr>
          <w:color w:val="000000" w:themeColor="text1"/>
        </w:rPr>
        <w:t>CrI</w:t>
      </w:r>
      <w:proofErr w:type="spellEnd"/>
      <w:ins w:id="26" w:author="Emily DeVoto" w:date="2022-07-14T10:31:00Z">
        <w:r w:rsidR="00914265">
          <w:rPr>
            <w:bCs/>
            <w:color w:val="000000" w:themeColor="text1"/>
          </w:rPr>
          <w:t xml:space="preserve"> </w:t>
        </w:r>
      </w:ins>
      <w:del w:id="27" w:author="Emily DeVoto" w:date="2022-07-14T10:31:00Z">
        <w:r w:rsidR="00301AD8" w:rsidRPr="00E55EA1" w:rsidDel="00914265">
          <w:rPr>
            <w:bCs/>
            <w:color w:val="000000" w:themeColor="text1"/>
          </w:rPr>
          <w:delText>-</w:delText>
        </w:r>
      </w:del>
      <w:r w:rsidR="00301AD8" w:rsidRPr="00E55EA1">
        <w:rPr>
          <w:bCs/>
          <w:color w:val="000000" w:themeColor="text1"/>
        </w:rPr>
        <w:t>18.1%</w:t>
      </w:r>
      <w:r w:rsidR="00301AD8" w:rsidRPr="00E55EA1">
        <w:rPr>
          <w:color w:val="000000" w:themeColor="text1"/>
        </w:rPr>
        <w:t>,</w:t>
      </w:r>
      <w:ins w:id="28" w:author="Emily DeVoto" w:date="2022-07-14T10:31:00Z">
        <w:r w:rsidR="00914265">
          <w:rPr>
            <w:color w:val="000000" w:themeColor="text1"/>
          </w:rPr>
          <w:t xml:space="preserve"> </w:t>
        </w:r>
      </w:ins>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 xml:space="preserve">posterior probability of </w:t>
      </w:r>
      <w:del w:id="29" w:author="Emily DeVoto" w:date="2022-07-14T10:34:00Z">
        <w:r w:rsidR="00534B0D" w:rsidRPr="00E55EA1" w:rsidDel="00564A4B">
          <w:rPr>
            <w:color w:val="000000" w:themeColor="text1"/>
          </w:rPr>
          <w:delText xml:space="preserve">a </w:delText>
        </w:r>
      </w:del>
      <w:r w:rsidR="00534B0D" w:rsidRPr="00E55EA1">
        <w:rPr>
          <w:color w:val="000000" w:themeColor="text1"/>
        </w:rPr>
        <w:t>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w:t>
      </w:r>
      <w:ins w:id="30" w:author="Emily DeVoto" w:date="2022-07-14T10:31:00Z">
        <w:r w:rsidR="00914265">
          <w:rPr>
            <w:color w:val="000000" w:themeColor="text1"/>
          </w:rPr>
          <w:t xml:space="preserve"> </w:t>
        </w:r>
      </w:ins>
      <w:r w:rsidR="00301AD8" w:rsidRPr="00E55EA1">
        <w:rPr>
          <w:color w:val="000000" w:themeColor="text1"/>
        </w:rPr>
        <w:t>95%</w:t>
      </w:r>
      <w:ins w:id="31" w:author="Emily DeVoto" w:date="2022-07-14T10:31:00Z">
        <w:r w:rsidR="00914265">
          <w:rPr>
            <w:color w:val="000000" w:themeColor="text1"/>
          </w:rPr>
          <w:t xml:space="preserve"> </w:t>
        </w:r>
      </w:ins>
      <w:r w:rsidR="00301AD8" w:rsidRPr="00E55EA1">
        <w:rPr>
          <w:color w:val="000000" w:themeColor="text1"/>
        </w:rPr>
        <w:t>CrI</w:t>
      </w:r>
      <w:ins w:id="32" w:author="Emily DeVoto" w:date="2022-07-14T10:31:00Z">
        <w:r w:rsidR="00914265">
          <w:rPr>
            <w:bCs/>
            <w:color w:val="000000" w:themeColor="text1"/>
          </w:rPr>
          <w:t xml:space="preserve"> </w:t>
        </w:r>
      </w:ins>
      <w:del w:id="33" w:author="Emily DeVoto" w:date="2022-07-14T10:31:00Z">
        <w:r w:rsidR="00B80476" w:rsidRPr="00E55EA1" w:rsidDel="00914265">
          <w:rPr>
            <w:bCs/>
            <w:color w:val="000000" w:themeColor="text1"/>
          </w:rPr>
          <w:delText>-</w:delText>
        </w:r>
      </w:del>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 xml:space="preserve">posterior probability of </w:t>
      </w:r>
      <w:del w:id="34" w:author="Emily DeVoto" w:date="2022-07-14T10:34:00Z">
        <w:r w:rsidR="00534B0D" w:rsidRPr="00E55EA1" w:rsidDel="00564A4B">
          <w:rPr>
            <w:color w:val="000000" w:themeColor="text1"/>
          </w:rPr>
          <w:delText xml:space="preserve">a </w:delText>
        </w:r>
      </w:del>
      <w:r w:rsidR="00534B0D" w:rsidRPr="00E55EA1">
        <w:rPr>
          <w:color w:val="000000" w:themeColor="text1"/>
        </w:rPr>
        <w:t>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w:t>
      </w:r>
      <w:ins w:id="35" w:author="Emily DeVoto" w:date="2022-07-14T10:31:00Z">
        <w:r w:rsidR="00914265">
          <w:rPr>
            <w:color w:val="000000" w:themeColor="text1"/>
          </w:rPr>
          <w:t xml:space="preserve"> </w:t>
        </w:r>
      </w:ins>
      <w:r w:rsidR="00CE13EF" w:rsidRPr="00E55EA1">
        <w:rPr>
          <w:color w:val="000000" w:themeColor="text1"/>
        </w:rPr>
        <w:t>95%CrI</w:t>
      </w:r>
      <w:ins w:id="36" w:author="Emily DeVoto" w:date="2022-07-14T10:31:00Z">
        <w:r w:rsidR="00914265">
          <w:rPr>
            <w:bCs/>
            <w:color w:val="000000" w:themeColor="text1"/>
          </w:rPr>
          <w:t xml:space="preserve"> </w:t>
        </w:r>
      </w:ins>
      <w:del w:id="37" w:author="Emily DeVoto" w:date="2022-07-14T10:31:00Z">
        <w:r w:rsidR="00CE13EF" w:rsidRPr="00E55EA1" w:rsidDel="00914265">
          <w:rPr>
            <w:bCs/>
            <w:color w:val="000000" w:themeColor="text1"/>
          </w:rPr>
          <w:delText>-</w:delText>
        </w:r>
      </w:del>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C7042E">
      <w:pPr>
        <w:rPr>
          <w:color w:val="000000" w:themeColor="text1"/>
        </w:rPr>
        <w:pPrChange w:id="38" w:author="Emily DeVoto" w:date="2022-07-14T10:17:00Z">
          <w:pPr>
            <w:jc w:val="both"/>
          </w:pPr>
        </w:pPrChange>
      </w:pPr>
    </w:p>
    <w:p w14:paraId="694E7838" w14:textId="78209292" w:rsidR="00BB2133" w:rsidRPr="00E55EA1" w:rsidRDefault="00E27205" w:rsidP="00C7042E">
      <w:pPr>
        <w:pPrChange w:id="39" w:author="Emily DeVoto" w:date="2022-07-14T10:17:00Z">
          <w:pPr>
            <w:jc w:val="both"/>
          </w:pPr>
        </w:pPrChange>
      </w:pPr>
      <w:r w:rsidRPr="00E55EA1">
        <w:rPr>
          <w:b/>
        </w:rPr>
        <w:lastRenderedPageBreak/>
        <w:t>Conclusion</w:t>
      </w:r>
      <w:r w:rsidR="00C768EE" w:rsidRPr="00E55EA1">
        <w:rPr>
          <w:b/>
        </w:rPr>
        <w:t>s:</w:t>
      </w:r>
      <w:r w:rsidRPr="00E55EA1">
        <w:rPr>
          <w:bCs/>
        </w:rPr>
        <w:t xml:space="preserve"> </w:t>
      </w:r>
      <w:r w:rsidR="00130EC4">
        <w:rPr>
          <w:bCs/>
        </w:rPr>
        <w:t xml:space="preserve">This study found </w:t>
      </w:r>
      <w:del w:id="40" w:author="Emily DeVoto" w:date="2022-07-14T10:35:00Z">
        <w:r w:rsidR="00130EC4" w:rsidDel="00564A4B">
          <w:delText>a</w:delText>
        </w:r>
        <w:r w:rsidR="005D4AE9" w:rsidRPr="00E55EA1" w:rsidDel="00564A4B">
          <w:delText xml:space="preserve"> </w:delText>
        </w:r>
      </w:del>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 xml:space="preserve">air pollution </w:t>
      </w:r>
      <w:ins w:id="41" w:author="Emily DeVoto" w:date="2022-07-14T10:32:00Z">
        <w:r w:rsidR="00914265">
          <w:t>i</w:t>
        </w:r>
      </w:ins>
      <w:del w:id="42" w:author="Emily DeVoto" w:date="2022-07-14T10:32:00Z">
        <w:r w:rsidR="005D4AE9" w:rsidRPr="00E55EA1" w:rsidDel="00914265">
          <w:delText>o</w:delText>
        </w:r>
      </w:del>
      <w:r w:rsidR="005D4AE9" w:rsidRPr="00E55EA1">
        <w:t>n ALS pathogenesis.</w:t>
      </w:r>
    </w:p>
    <w:p w14:paraId="281E0A2B" w14:textId="77777777" w:rsidR="00BB2133" w:rsidRPr="00E55EA1" w:rsidRDefault="00BB2133" w:rsidP="00C7042E"/>
    <w:p w14:paraId="6DCDC675" w14:textId="69F81CA8" w:rsidR="00BB2133" w:rsidRPr="00E55EA1" w:rsidRDefault="00BB2133" w:rsidP="00C7042E">
      <w:pPr>
        <w:rPr>
          <w:b/>
          <w:bCs/>
        </w:rPr>
      </w:pPr>
      <w:r w:rsidRPr="00E55EA1">
        <w:rPr>
          <w:b/>
          <w:bCs/>
        </w:rPr>
        <w:t>Abbreviations:</w:t>
      </w:r>
    </w:p>
    <w:p w14:paraId="57CC732C" w14:textId="67A8AEBE" w:rsidR="00FD19BF" w:rsidRPr="00E55EA1" w:rsidRDefault="00252AC0" w:rsidP="00C7042E">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C7042E">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C7042E">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C7042E">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C7042E">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79624658" w:rsidR="00C16D47" w:rsidRPr="00E55EA1" w:rsidRDefault="00C16D47" w:rsidP="00C7042E">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r>
      <w:proofErr w:type="spellStart"/>
      <w:r w:rsidRPr="00E55EA1">
        <w:rPr>
          <w:bCs/>
          <w:color w:val="000000" w:themeColor="text1"/>
        </w:rPr>
        <w:t>Spatio</w:t>
      </w:r>
      <w:proofErr w:type="spellEnd"/>
      <w:r w:rsidRPr="00E55EA1">
        <w:rPr>
          <w:bCs/>
          <w:color w:val="000000" w:themeColor="text1"/>
        </w:rPr>
        <w:t xml:space="preserve">-temporal air pollution </w:t>
      </w:r>
      <w:del w:id="43" w:author="Emily DeVoto" w:date="2022-07-14T10:46:00Z">
        <w:r w:rsidRPr="00E55EA1" w:rsidDel="00CC4FA8">
          <w:rPr>
            <w:bCs/>
            <w:color w:val="000000" w:themeColor="text1"/>
          </w:rPr>
          <w:delText>modelling</w:delText>
        </w:r>
      </w:del>
      <w:ins w:id="44" w:author="Emily DeVoto" w:date="2022-07-14T10:46:00Z">
        <w:r w:rsidR="00CC4FA8">
          <w:rPr>
            <w:bCs/>
            <w:color w:val="000000" w:themeColor="text1"/>
          </w:rPr>
          <w:t>modeling</w:t>
        </w:r>
      </w:ins>
      <w:r w:rsidRPr="00E55EA1">
        <w:rPr>
          <w:bCs/>
          <w:color w:val="000000" w:themeColor="text1"/>
        </w:rPr>
        <w:t xml:space="preserve"> system used in study</w:t>
      </w:r>
    </w:p>
    <w:p w14:paraId="1EB2C85E" w14:textId="78445339" w:rsidR="00387C2D" w:rsidRPr="00E55EA1" w:rsidRDefault="00387C2D" w:rsidP="00C7042E">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C7042E">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C7042E">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C7042E">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C7042E">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C7042E">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C7042E">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C7042E">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C7042E">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C7042E">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4E1113F6" w:rsidR="00835173" w:rsidRPr="00E55EA1" w:rsidRDefault="00F255A6" w:rsidP="00C7042E">
      <w:pPr>
        <w:rPr>
          <w:i/>
          <w:iCs/>
        </w:rPr>
        <w:pPrChange w:id="45" w:author="Emily DeVoto" w:date="2022-07-14T10:17:00Z">
          <w:pPr>
            <w:jc w:val="both"/>
          </w:pPr>
        </w:pPrChange>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del w:id="46" w:author="Emily DeVoto" w:date="2022-07-14T10:35:00Z">
        <w:r w:rsidR="00AB3B45" w:rsidRPr="00E55EA1" w:rsidDel="00564A4B">
          <w:rPr>
            <w:color w:val="000000" w:themeColor="text1"/>
          </w:rPr>
          <w:delText>three</w:delText>
        </w:r>
        <w:r w:rsidR="005D76AB" w:rsidRPr="00E55EA1" w:rsidDel="00564A4B">
          <w:rPr>
            <w:color w:val="000000" w:themeColor="text1"/>
          </w:rPr>
          <w:delText xml:space="preserve"> </w:delText>
        </w:r>
      </w:del>
      <w:ins w:id="47" w:author="Emily DeVoto" w:date="2022-07-14T10:35:00Z">
        <w:r w:rsidR="00564A4B">
          <w:rPr>
            <w:color w:val="000000" w:themeColor="text1"/>
          </w:rPr>
          <w:t>3</w:t>
        </w:r>
        <w:r w:rsidR="00564A4B" w:rsidRPr="00E55EA1">
          <w:rPr>
            <w:color w:val="000000" w:themeColor="text1"/>
          </w:rPr>
          <w:t xml:space="preserve"> </w:t>
        </w:r>
      </w:ins>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epidemiologic and toxicologic</w:t>
      </w:r>
      <w:del w:id="48" w:author="Emily DeVoto" w:date="2022-07-14T10:44:00Z">
        <w:r w:rsidR="00835173" w:rsidRPr="00E55EA1" w:rsidDel="0016700B">
          <w:delText>al</w:delText>
        </w:r>
      </w:del>
      <w:r w:rsidR="00835173" w:rsidRPr="00E55EA1">
        <w:t xml:space="preserve"> studies </w:t>
      </w:r>
      <w:r w:rsidR="002C4121" w:rsidRPr="00E55EA1">
        <w:t xml:space="preserve">also </w:t>
      </w:r>
      <w:r w:rsidR="00835173" w:rsidRPr="00E55EA1">
        <w:t>support several plausible biologic</w:t>
      </w:r>
      <w:ins w:id="49" w:author="Emily DeVoto" w:date="2022-07-14T10:44:00Z">
        <w:r w:rsidR="0016700B">
          <w:t xml:space="preserve"> </w:t>
        </w:r>
      </w:ins>
      <w:del w:id="50" w:author="Emily DeVoto" w:date="2022-07-14T10:44:00Z">
        <w:r w:rsidR="00835173" w:rsidRPr="00E55EA1" w:rsidDel="0016700B">
          <w:delText xml:space="preserve">al </w:delText>
        </w:r>
      </w:del>
      <w:r w:rsidR="00835173" w:rsidRPr="00E55EA1">
        <w:t xml:space="preserve">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696BD08D" w:rsidR="00FA7035" w:rsidRPr="00E55EA1" w:rsidRDefault="00C83C68" w:rsidP="00C7042E">
      <w:pPr>
        <w:rPr>
          <w:b/>
          <w:i/>
          <w:iCs/>
        </w:rPr>
        <w:pPrChange w:id="51" w:author="Emily DeVoto" w:date="2022-07-14T10:17:00Z">
          <w:pPr>
            <w:jc w:val="both"/>
          </w:pPr>
        </w:pPrChange>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t>
      </w:r>
      <w:r w:rsidR="00E15C91" w:rsidRPr="00E55EA1">
        <w:rPr>
          <w:color w:val="000000" w:themeColor="text1"/>
        </w:rPr>
        <w:lastRenderedPageBreak/>
        <w:t xml:space="preserve">were </w:t>
      </w:r>
      <w:r w:rsidR="00E15C91" w:rsidRPr="00D246C7">
        <w:rPr>
          <w:color w:val="000000" w:themeColor="text1"/>
        </w:rPr>
        <w:t xml:space="preserve">not </w:t>
      </w:r>
      <w:r w:rsidR="00FA117C" w:rsidRPr="00D246C7">
        <w:rPr>
          <w:color w:val="000000" w:themeColor="text1"/>
        </w:rPr>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ins w:id="52" w:author="Emily DeVoto" w:date="2022-07-14T10:48:00Z">
        <w:r w:rsidR="00CC4FA8">
          <w:rPr>
            <w:color w:val="000000" w:themeColor="text1"/>
          </w:rPr>
          <w:t>To our knowledge n</w:t>
        </w:r>
      </w:ins>
      <w:del w:id="53" w:author="Emily DeVoto" w:date="2022-07-14T10:48:00Z">
        <w:r w:rsidR="00862E24" w:rsidRPr="00E55EA1" w:rsidDel="00CC4FA8">
          <w:rPr>
            <w:color w:val="000000" w:themeColor="text1"/>
          </w:rPr>
          <w:delText>N</w:delText>
        </w:r>
      </w:del>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w:t>
      </w:r>
      <w:del w:id="54" w:author="Emily DeVoto" w:date="2022-07-14T10:46:00Z">
        <w:r w:rsidR="009F00B2" w:rsidRPr="00E55EA1" w:rsidDel="00CC4FA8">
          <w:rPr>
            <w:color w:val="000000" w:themeColor="text1"/>
          </w:rPr>
          <w:delText>l</w:delText>
        </w:r>
      </w:del>
      <w:r w:rsidR="009F00B2" w:rsidRPr="00E55EA1">
        <w:rPr>
          <w:color w:val="000000" w:themeColor="text1"/>
        </w:rPr>
        <w:t>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C7042E">
      <w:pPr>
        <w:rPr>
          <w:b/>
          <w:color w:val="000000" w:themeColor="text1"/>
        </w:rPr>
        <w:pPrChange w:id="55" w:author="Emily DeVoto" w:date="2022-07-14T10:17:00Z">
          <w:pPr>
            <w:jc w:val="both"/>
          </w:pPr>
        </w:pPrChange>
      </w:pPr>
    </w:p>
    <w:p w14:paraId="7D7532CA" w14:textId="61F3C97E" w:rsidR="004B5359" w:rsidRPr="00E55EA1" w:rsidRDefault="00F255A6" w:rsidP="00C7042E">
      <w:pPr>
        <w:rPr>
          <w:b/>
          <w:color w:val="000000" w:themeColor="text1"/>
        </w:rPr>
        <w:pPrChange w:id="56" w:author="Emily DeVoto" w:date="2022-07-14T10:17:00Z">
          <w:pPr>
            <w:jc w:val="both"/>
          </w:pPr>
        </w:pPrChange>
      </w:pPr>
      <w:r w:rsidRPr="00E55EA1">
        <w:rPr>
          <w:b/>
          <w:color w:val="000000" w:themeColor="text1"/>
        </w:rPr>
        <w:t>Methods</w:t>
      </w:r>
    </w:p>
    <w:p w14:paraId="4A393F56" w14:textId="459B023A" w:rsidR="00EF380D" w:rsidRPr="00E55EA1" w:rsidRDefault="00EF380D" w:rsidP="00C7042E">
      <w:pPr>
        <w:rPr>
          <w:i/>
          <w:iCs/>
          <w:color w:val="000000" w:themeColor="text1"/>
        </w:rPr>
        <w:pPrChange w:id="57" w:author="Emily DeVoto" w:date="2022-07-14T10:17:00Z">
          <w:pPr>
            <w:jc w:val="both"/>
          </w:pPr>
        </w:pPrChange>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C7042E">
      <w:pPr>
        <w:rPr>
          <w:bCs/>
          <w:color w:val="000000" w:themeColor="text1"/>
        </w:rPr>
        <w:pPrChange w:id="58" w:author="Emily DeVoto" w:date="2022-07-14T10:17:00Z">
          <w:pPr>
            <w:jc w:val="both"/>
          </w:pPr>
        </w:pPrChange>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C7042E">
      <w:pPr>
        <w:rPr>
          <w:bCs/>
          <w:color w:val="000000" w:themeColor="text1"/>
        </w:rPr>
        <w:pPrChange w:id="59" w:author="Emily DeVoto" w:date="2022-07-14T10:17:00Z">
          <w:pPr>
            <w:jc w:val="both"/>
          </w:pPr>
        </w:pPrChange>
      </w:pPr>
    </w:p>
    <w:p w14:paraId="53BC8752" w14:textId="60B2DBB8" w:rsidR="0049389D" w:rsidRPr="00E55EA1" w:rsidRDefault="00B11B89" w:rsidP="00C7042E">
      <w:pPr>
        <w:rPr>
          <w:bCs/>
          <w:i/>
          <w:iCs/>
        </w:rPr>
        <w:pPrChange w:id="60" w:author="Emily DeVoto" w:date="2022-07-14T10:17:00Z">
          <w:pPr>
            <w:jc w:val="both"/>
          </w:pPr>
        </w:pPrChange>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w:t>
      </w:r>
      <w:r w:rsidR="00D770EE" w:rsidRPr="00E55EA1">
        <w:rPr>
          <w:bCs/>
          <w:color w:val="000000" w:themeColor="text1"/>
        </w:rPr>
        <w:lastRenderedPageBreak/>
        <w:t>cases 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C7042E">
      <w:pPr>
        <w:rPr>
          <w:bCs/>
          <w:color w:val="000000" w:themeColor="text1"/>
        </w:rPr>
        <w:pPrChange w:id="61" w:author="Emily DeVoto" w:date="2022-07-14T10:17:00Z">
          <w:pPr>
            <w:jc w:val="both"/>
          </w:pPr>
        </w:pPrChange>
      </w:pPr>
    </w:p>
    <w:p w14:paraId="3DC988C2" w14:textId="17829AAC" w:rsidR="00410CC8" w:rsidRPr="00E55EA1" w:rsidRDefault="00A11685" w:rsidP="00C7042E">
      <w:pPr>
        <w:rPr>
          <w:bCs/>
          <w:color w:val="000000" w:themeColor="text1"/>
        </w:rPr>
        <w:pPrChange w:id="62" w:author="Emily DeVoto" w:date="2022-07-14T10:17:00Z">
          <w:pPr>
            <w:jc w:val="both"/>
          </w:pPr>
        </w:pPrChange>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C7042E">
      <w:pPr>
        <w:rPr>
          <w:bCs/>
          <w:color w:val="000000" w:themeColor="text1"/>
        </w:rPr>
        <w:pPrChange w:id="63" w:author="Emily DeVoto" w:date="2022-07-14T10:17:00Z">
          <w:pPr>
            <w:jc w:val="both"/>
          </w:pPr>
        </w:pPrChange>
      </w:pPr>
    </w:p>
    <w:p w14:paraId="7B744401" w14:textId="6FD4E277" w:rsidR="00110354" w:rsidRPr="00E55EA1" w:rsidRDefault="00110354" w:rsidP="00C7042E">
      <w:pPr>
        <w:rPr>
          <w:bCs/>
          <w:color w:val="000000" w:themeColor="text1"/>
        </w:rPr>
        <w:pPrChange w:id="64" w:author="Emily DeVoto" w:date="2022-07-14T10:17:00Z">
          <w:pPr>
            <w:jc w:val="both"/>
          </w:pPr>
        </w:pPrChange>
      </w:pPr>
      <w:r w:rsidRPr="00E55EA1">
        <w:rPr>
          <w:bCs/>
          <w:color w:val="000000" w:themeColor="text1"/>
        </w:rPr>
        <w:t>We obtained all addresses of cases and controls from</w:t>
      </w:r>
      <w:ins w:id="65" w:author="Emily DeVoto" w:date="2022-07-14T10:50:00Z">
        <w:r w:rsidR="00E63C6B">
          <w:rPr>
            <w:bCs/>
            <w:color w:val="000000" w:themeColor="text1"/>
          </w:rPr>
          <w:t xml:space="preserve"> 1</w:t>
        </w:r>
      </w:ins>
      <w:r w:rsidRPr="00E55EA1">
        <w:rPr>
          <w:bCs/>
          <w:color w:val="000000" w:themeColor="text1"/>
        </w:rPr>
        <w:t xml:space="preserve"> January </w:t>
      </w:r>
      <w:del w:id="66" w:author="Emily DeVoto" w:date="2022-07-14T10:50:00Z">
        <w:r w:rsidRPr="00E55EA1" w:rsidDel="00E63C6B">
          <w:rPr>
            <w:bCs/>
            <w:color w:val="000000" w:themeColor="text1"/>
          </w:rPr>
          <w:delText>1</w:delText>
        </w:r>
        <w:r w:rsidRPr="00E55EA1" w:rsidDel="00E63C6B">
          <w:rPr>
            <w:bCs/>
            <w:color w:val="000000" w:themeColor="text1"/>
            <w:vertAlign w:val="superscript"/>
          </w:rPr>
          <w:delText>st</w:delText>
        </w:r>
        <w:r w:rsidRPr="00E55EA1" w:rsidDel="00E63C6B">
          <w:rPr>
            <w:bCs/>
            <w:color w:val="000000" w:themeColor="text1"/>
          </w:rPr>
          <w:delText xml:space="preserve"> </w:delText>
        </w:r>
      </w:del>
      <w:r w:rsidRPr="00E55EA1">
        <w:rPr>
          <w:bCs/>
          <w:color w:val="000000" w:themeColor="text1"/>
        </w:rPr>
        <w:t>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C7042E">
      <w:pPr>
        <w:rPr>
          <w:bCs/>
          <w:color w:val="000000" w:themeColor="text1"/>
        </w:rPr>
        <w:pPrChange w:id="67" w:author="Emily DeVoto" w:date="2022-07-14T10:17:00Z">
          <w:pPr>
            <w:jc w:val="both"/>
          </w:pPr>
        </w:pPrChange>
      </w:pPr>
    </w:p>
    <w:p w14:paraId="1B2514CD" w14:textId="2B9FF4D4" w:rsidR="00643616" w:rsidRPr="00E55EA1" w:rsidRDefault="00643616" w:rsidP="00C7042E">
      <w:pPr>
        <w:rPr>
          <w:bCs/>
          <w:color w:val="000000" w:themeColor="text1"/>
        </w:rPr>
        <w:pPrChange w:id="68" w:author="Emily DeVoto" w:date="2022-07-14T10:17:00Z">
          <w:pPr>
            <w:jc w:val="both"/>
          </w:pPr>
        </w:pPrChange>
      </w:pPr>
      <w:r w:rsidRPr="00E55EA1">
        <w:rPr>
          <w:bCs/>
          <w:color w:val="000000" w:themeColor="text1"/>
        </w:rPr>
        <w:lastRenderedPageBreak/>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C7042E">
      <w:pPr>
        <w:rPr>
          <w:bCs/>
          <w:color w:val="000000" w:themeColor="text1"/>
        </w:rPr>
        <w:pPrChange w:id="69" w:author="Emily DeVoto" w:date="2022-07-14T10:17:00Z">
          <w:pPr>
            <w:jc w:val="both"/>
          </w:pPr>
        </w:pPrChange>
      </w:pPr>
    </w:p>
    <w:p w14:paraId="30C04844" w14:textId="77777777" w:rsidR="00EF380D" w:rsidRPr="00E55EA1" w:rsidRDefault="00EF380D" w:rsidP="00C7042E">
      <w:pPr>
        <w:rPr>
          <w:i/>
          <w:iCs/>
          <w:color w:val="000000" w:themeColor="text1"/>
        </w:rPr>
        <w:pPrChange w:id="70" w:author="Emily DeVoto" w:date="2022-07-14T10:17:00Z">
          <w:pPr>
            <w:jc w:val="both"/>
          </w:pPr>
        </w:pPrChange>
      </w:pPr>
      <w:r w:rsidRPr="00E55EA1">
        <w:rPr>
          <w:i/>
          <w:iCs/>
          <w:color w:val="000000" w:themeColor="text1"/>
        </w:rPr>
        <w:t>Exposure data</w:t>
      </w:r>
    </w:p>
    <w:p w14:paraId="242AE868" w14:textId="3CD23E08" w:rsidR="009B1F3C" w:rsidRPr="00E55EA1" w:rsidRDefault="008F0905" w:rsidP="00C7042E">
      <w:pPr>
        <w:rPr>
          <w:bCs/>
          <w:i/>
          <w:iCs/>
          <w:color w:val="000000" w:themeColor="text1"/>
        </w:rPr>
        <w:pPrChange w:id="71" w:author="Emily DeVoto" w:date="2022-07-14T10:17:00Z">
          <w:pPr>
            <w:jc w:val="both"/>
          </w:pPr>
        </w:pPrChange>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xml:space="preserve">), at residential addresses of study participants from the validated </w:t>
      </w:r>
      <w:proofErr w:type="spellStart"/>
      <w:r w:rsidRPr="00E55EA1">
        <w:rPr>
          <w:bCs/>
          <w:color w:val="000000" w:themeColor="text1"/>
        </w:rPr>
        <w:t>spatio</w:t>
      </w:r>
      <w:proofErr w:type="spellEnd"/>
      <w:r w:rsidRPr="00E55EA1">
        <w:rPr>
          <w:bCs/>
          <w:color w:val="000000" w:themeColor="text1"/>
        </w:rPr>
        <w:t xml:space="preserve">-temporal air pollution </w:t>
      </w:r>
      <w:del w:id="72" w:author="Emily DeVoto" w:date="2022-07-14T10:46:00Z">
        <w:r w:rsidRPr="00E55EA1" w:rsidDel="00CC4FA8">
          <w:rPr>
            <w:bCs/>
            <w:color w:val="000000" w:themeColor="text1"/>
          </w:rPr>
          <w:delText>modelling</w:delText>
        </w:r>
      </w:del>
      <w:ins w:id="73" w:author="Emily DeVoto" w:date="2022-07-14T10:46:00Z">
        <w:r w:rsidR="00CC4FA8">
          <w:rPr>
            <w:bCs/>
            <w:color w:val="000000" w:themeColor="text1"/>
          </w:rPr>
          <w:t>modeling</w:t>
        </w:r>
      </w:ins>
      <w:r w:rsidRPr="00E55EA1">
        <w:rPr>
          <w:bCs/>
          <w:color w:val="000000" w:themeColor="text1"/>
        </w:rPr>
        <w:t xml:space="preserve">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w:t>
      </w:r>
      <w:del w:id="74" w:author="Emily DeVoto" w:date="2022-07-14T10:46:00Z">
        <w:r w:rsidRPr="00E55EA1" w:rsidDel="00CC4FA8">
          <w:rPr>
            <w:bCs/>
            <w:color w:val="000000" w:themeColor="text1"/>
          </w:rPr>
          <w:delText>modelling</w:delText>
        </w:r>
      </w:del>
      <w:ins w:id="75" w:author="Emily DeVoto" w:date="2022-07-14T10:46:00Z">
        <w:r w:rsidR="00CC4FA8">
          <w:rPr>
            <w:bCs/>
            <w:color w:val="000000" w:themeColor="text1"/>
          </w:rPr>
          <w:t>modeling</w:t>
        </w:r>
      </w:ins>
      <w:r w:rsidRPr="00E55EA1">
        <w:rPr>
          <w:bCs/>
          <w:color w:val="000000" w:themeColor="text1"/>
        </w:rPr>
        <w:t xml:space="preserve"> system for traffic pollution, developed for application in Danish air pollution epidemiologic</w:t>
      </w:r>
      <w:del w:id="76" w:author="Emily DeVoto" w:date="2022-07-14T10:50:00Z">
        <w:r w:rsidRPr="00E55EA1" w:rsidDel="00E63C6B">
          <w:rPr>
            <w:bCs/>
            <w:color w:val="000000" w:themeColor="text1"/>
          </w:rPr>
          <w:delText>al</w:delText>
        </w:r>
      </w:del>
      <w:r w:rsidRPr="00E55EA1">
        <w:rPr>
          <w:bCs/>
          <w:color w:val="000000" w:themeColor="text1"/>
        </w:rPr>
        <w:t xml:space="preserve"> studies</w:t>
      </w:r>
      <w:r w:rsidR="00DA3923">
        <w:rPr>
          <w:bCs/>
          <w:color w:val="000000" w:themeColor="text1"/>
        </w:rPr>
        <w:t xml:space="preserve">. </w:t>
      </w:r>
      <w:r w:rsidR="007E77EE" w:rsidRPr="007E77EE">
        <w:rPr>
          <w:bCs/>
          <w:color w:val="000000" w:themeColor="text1"/>
        </w:rPr>
        <w:t xml:space="preserve">The </w:t>
      </w:r>
      <w:del w:id="77" w:author="Emily DeVoto" w:date="2022-07-14T10:46:00Z">
        <w:r w:rsidR="00792D6A" w:rsidDel="00CC4FA8">
          <w:rPr>
            <w:bCs/>
            <w:color w:val="000000" w:themeColor="text1"/>
          </w:rPr>
          <w:delText>modelling</w:delText>
        </w:r>
      </w:del>
      <w:ins w:id="78" w:author="Emily DeVoto" w:date="2022-07-14T10:46:00Z">
        <w:r w:rsidR="00CC4FA8">
          <w:rPr>
            <w:bCs/>
            <w:color w:val="000000" w:themeColor="text1"/>
          </w:rPr>
          <w:t>modeling</w:t>
        </w:r>
      </w:ins>
      <w:r w:rsidR="00792D6A">
        <w:rPr>
          <w:bCs/>
          <w:color w:val="000000" w:themeColor="text1"/>
        </w:rPr>
        <w:t xml:space="preserve"> </w:t>
      </w:r>
      <w:r w:rsidR="007E77EE" w:rsidRPr="007E77EE">
        <w:rPr>
          <w:bCs/>
          <w:color w:val="000000" w:themeColor="text1"/>
        </w:rPr>
        <w:t>system integrates air pollution dispersion models, digital maps, national</w:t>
      </w:r>
      <w:ins w:id="79" w:author="Emily DeVoto" w:date="2022-07-14T10:51:00Z">
        <w:r w:rsidR="00E63C6B">
          <w:rPr>
            <w:bCs/>
            <w:color w:val="000000" w:themeColor="text1"/>
          </w:rPr>
          <w:t xml:space="preserve"> </w:t>
        </w:r>
      </w:ins>
      <w:del w:id="80" w:author="Emily DeVoto" w:date="2022-07-14T10:51:00Z">
        <w:r w:rsidR="007E77EE" w:rsidRPr="007E77EE" w:rsidDel="00E63C6B">
          <w:rPr>
            <w:bCs/>
            <w:color w:val="000000" w:themeColor="text1"/>
          </w:rPr>
          <w:delText xml:space="preserve"> </w:delText>
        </w:r>
      </w:del>
      <w:r w:rsidR="007E77EE" w:rsidRPr="007E77EE">
        <w:rPr>
          <w:bCs/>
          <w:color w:val="000000" w:themeColor="text1"/>
        </w:rPr>
        <w:t>and local administrative databases, concentrations of air pollutants at regional, urban background and street level, meteorologic</w:t>
      </w:r>
      <w:del w:id="81" w:author="Emily DeVoto" w:date="2022-07-14T10:51:00Z">
        <w:r w:rsidR="007E77EE" w:rsidRPr="007E77EE" w:rsidDel="00E63C6B">
          <w:rPr>
            <w:bCs/>
            <w:color w:val="000000" w:themeColor="text1"/>
          </w:rPr>
          <w:delText>al</w:delText>
        </w:r>
      </w:del>
      <w:r w:rsidR="007E77EE" w:rsidRPr="007E77EE">
        <w:rPr>
          <w:bCs/>
          <w:color w:val="000000" w:themeColor="text1"/>
        </w:rPr>
        <w:t xml:space="preserve"> data, and a Geographic Information System (GIS). </w:t>
      </w:r>
      <w:r w:rsidRPr="00E55EA1">
        <w:rPr>
          <w:bCs/>
          <w:color w:val="000000" w:themeColor="text1"/>
        </w:rPr>
        <w:t xml:space="preserve">The </w:t>
      </w:r>
      <w:del w:id="82" w:author="Emily DeVoto" w:date="2022-07-14T10:46:00Z">
        <w:r w:rsidRPr="00E55EA1" w:rsidDel="00CC4FA8">
          <w:rPr>
            <w:bCs/>
            <w:color w:val="000000" w:themeColor="text1"/>
          </w:rPr>
          <w:delText>modelling</w:delText>
        </w:r>
      </w:del>
      <w:ins w:id="83" w:author="Emily DeVoto" w:date="2022-07-14T10:46:00Z">
        <w:r w:rsidR="00CC4FA8">
          <w:rPr>
            <w:bCs/>
            <w:color w:val="000000" w:themeColor="text1"/>
          </w:rPr>
          <w:t>modeling</w:t>
        </w:r>
      </w:ins>
      <w:r w:rsidRPr="00E55EA1">
        <w:rPr>
          <w:bCs/>
          <w:color w:val="000000" w:themeColor="text1"/>
        </w:rPr>
        <w:t xml:space="preserve"> system is </w:t>
      </w:r>
      <w:r w:rsidR="00F106EE">
        <w:rPr>
          <w:bCs/>
          <w:color w:val="000000" w:themeColor="text1"/>
        </w:rPr>
        <w:t xml:space="preserve">therefore </w:t>
      </w:r>
      <w:r w:rsidRPr="00E55EA1">
        <w:rPr>
          <w:bCs/>
          <w:color w:val="000000" w:themeColor="text1"/>
        </w:rPr>
        <w:t xml:space="preserve">able to generate street configuration and traffic data based on digital maps and national databases, which enables estimation of air quality levels at </w:t>
      </w:r>
      <w:proofErr w:type="gramStart"/>
      <w:r w:rsidRPr="00E55EA1">
        <w:rPr>
          <w:bCs/>
          <w:color w:val="000000" w:themeColor="text1"/>
        </w:rPr>
        <w:t>a large number of</w:t>
      </w:r>
      <w:proofErr w:type="gramEnd"/>
      <w:r w:rsidRPr="00E55EA1">
        <w:rPr>
          <w:bCs/>
          <w:color w:val="000000" w:themeColor="text1"/>
        </w:rPr>
        <w:t xml:space="preserve">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w:t>
      </w:r>
      <w:del w:id="84" w:author="Emily DeVoto" w:date="2022-07-14T10:47:00Z">
        <w:r w:rsidR="00986CAD" w:rsidRPr="00E55EA1" w:rsidDel="00CC4FA8">
          <w:rPr>
            <w:bCs/>
            <w:color w:val="000000" w:themeColor="text1"/>
          </w:rPr>
          <w:delText>modelled</w:delText>
        </w:r>
      </w:del>
      <w:ins w:id="85" w:author="Emily DeVoto" w:date="2022-07-14T10:47:00Z">
        <w:r w:rsidR="00CC4FA8">
          <w:rPr>
            <w:bCs/>
            <w:color w:val="000000" w:themeColor="text1"/>
          </w:rPr>
          <w:t>modeled</w:t>
        </w:r>
      </w:ins>
      <w:r w:rsidR="00986CAD" w:rsidRPr="00E55EA1">
        <w:rPr>
          <w:bCs/>
          <w:color w:val="000000" w:themeColor="text1"/>
        </w:rPr>
        <w:t xml:space="preserve">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w:t>
      </w:r>
      <w:r w:rsidR="009B1F3C" w:rsidRPr="00E55EA1">
        <w:rPr>
          <w:bCs/>
          <w:color w:val="000000" w:themeColor="text1"/>
        </w:rPr>
        <w:lastRenderedPageBreak/>
        <w:t>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del w:id="86" w:author="Emily DeVoto" w:date="2022-07-14T10:46:00Z">
        <w:r w:rsidR="00B96B93" w:rsidDel="00CC4FA8">
          <w:rPr>
            <w:bCs/>
            <w:color w:val="000000" w:themeColor="text1"/>
          </w:rPr>
          <w:delText>modelling</w:delText>
        </w:r>
      </w:del>
      <w:ins w:id="87" w:author="Emily DeVoto" w:date="2022-07-14T10:46:00Z">
        <w:r w:rsidR="00CC4FA8">
          <w:rPr>
            <w:bCs/>
            <w:color w:val="000000" w:themeColor="text1"/>
          </w:rPr>
          <w:t>modeling</w:t>
        </w:r>
      </w:ins>
      <w:r w:rsidR="00B96B93">
        <w:rPr>
          <w:bCs/>
          <w:color w:val="000000" w:themeColor="text1"/>
        </w:rPr>
        <w:t xml:space="preserve">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C7042E">
      <w:pPr>
        <w:rPr>
          <w:bCs/>
          <w:color w:val="000000" w:themeColor="text1"/>
        </w:rPr>
        <w:pPrChange w:id="88" w:author="Emily DeVoto" w:date="2022-07-14T10:17:00Z">
          <w:pPr>
            <w:jc w:val="both"/>
          </w:pPr>
        </w:pPrChange>
      </w:pPr>
    </w:p>
    <w:p w14:paraId="4AB86CD1" w14:textId="0BF12A34" w:rsidR="006715DF" w:rsidRPr="00E55EA1" w:rsidRDefault="00BB5933" w:rsidP="00C7042E">
      <w:pPr>
        <w:rPr>
          <w:bCs/>
          <w:i/>
          <w:iCs/>
        </w:rPr>
        <w:pPrChange w:id="89" w:author="Emily DeVoto" w:date="2022-07-14T10:17:00Z">
          <w:pPr>
            <w:jc w:val="both"/>
          </w:pPr>
        </w:pPrChange>
      </w:pPr>
      <w:r w:rsidRPr="00E55EA1">
        <w:rPr>
          <w:bCs/>
        </w:rPr>
        <w:t xml:space="preserve">Based on the residential history of each case or control, we calculated 1-, 5-, and 10-year average exposure to each pollutant ending at </w:t>
      </w:r>
      <w:del w:id="90" w:author="Emily DeVoto" w:date="2022-07-14T10:57:00Z">
        <w:r w:rsidRPr="00E55EA1" w:rsidDel="008C6F8B">
          <w:rPr>
            <w:bCs/>
          </w:rPr>
          <w:delText xml:space="preserve">one </w:delText>
        </w:r>
      </w:del>
      <w:ins w:id="91" w:author="Emily DeVoto" w:date="2022-07-14T10:57:00Z">
        <w:r w:rsidR="008C6F8B">
          <w:rPr>
            <w:bCs/>
          </w:rPr>
          <w:t>1</w:t>
        </w:r>
        <w:r w:rsidR="008C6F8B" w:rsidRPr="00E55EA1">
          <w:rPr>
            <w:bCs/>
          </w:rPr>
          <w:t xml:space="preserve"> </w:t>
        </w:r>
      </w:ins>
      <w:r w:rsidRPr="00E55EA1">
        <w:rPr>
          <w:bCs/>
        </w:rPr>
        <w:t>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C7042E">
      <w:pPr>
        <w:rPr>
          <w:bCs/>
          <w:color w:val="000000" w:themeColor="text1"/>
        </w:rPr>
        <w:pPrChange w:id="92" w:author="Emily DeVoto" w:date="2022-07-14T10:17:00Z">
          <w:pPr>
            <w:jc w:val="both"/>
          </w:pPr>
        </w:pPrChange>
      </w:pPr>
    </w:p>
    <w:p w14:paraId="7713DAF2" w14:textId="0DB63522" w:rsidR="007C5151" w:rsidRPr="00E55EA1" w:rsidRDefault="007C5151" w:rsidP="00C7042E">
      <w:pPr>
        <w:rPr>
          <w:i/>
          <w:iCs/>
          <w:color w:val="000000" w:themeColor="text1"/>
        </w:rPr>
        <w:pPrChange w:id="93" w:author="Emily DeVoto" w:date="2022-07-14T10:17:00Z">
          <w:pPr>
            <w:jc w:val="both"/>
          </w:pPr>
        </w:pPrChange>
      </w:pPr>
      <w:r w:rsidRPr="00E55EA1">
        <w:rPr>
          <w:i/>
          <w:iCs/>
          <w:color w:val="000000" w:themeColor="text1"/>
        </w:rPr>
        <w:t>Covariate data</w:t>
      </w:r>
    </w:p>
    <w:p w14:paraId="3A5DA3BD" w14:textId="2FD0019E" w:rsidR="00287B11" w:rsidRPr="00E55EA1" w:rsidRDefault="0028409C" w:rsidP="00C7042E">
      <w:pPr>
        <w:rPr>
          <w:bCs/>
          <w:i/>
          <w:iCs/>
        </w:rPr>
        <w:pPrChange w:id="94" w:author="Emily DeVoto" w:date="2022-07-14T10:17:00Z">
          <w:pPr>
            <w:jc w:val="both"/>
          </w:pPr>
        </w:pPrChange>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w:t>
      </w:r>
      <w:ins w:id="95" w:author="Emily DeVoto" w:date="2022-07-14T10:58:00Z">
        <w:r w:rsidR="008C6F8B">
          <w:rPr>
            <w:bCs/>
          </w:rPr>
          <w:t>,</w:t>
        </w:r>
      </w:ins>
      <w:r w:rsidR="00A76555" w:rsidRPr="00E55EA1">
        <w:rPr>
          <w:bCs/>
        </w:rPr>
        <w:t xml:space="preserve">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 xml:space="preserve">Group 1 (highest status) includes </w:t>
      </w:r>
      <w:r w:rsidR="00026A26" w:rsidRPr="00E55EA1">
        <w:rPr>
          <w:bCs/>
        </w:rPr>
        <w:lastRenderedPageBreak/>
        <w:t>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C7042E">
      <w:pPr>
        <w:rPr>
          <w:bCs/>
          <w:color w:val="000000" w:themeColor="text1"/>
        </w:rPr>
        <w:pPrChange w:id="96" w:author="Emily DeVoto" w:date="2022-07-14T10:17:00Z">
          <w:pPr>
            <w:jc w:val="both"/>
          </w:pPr>
        </w:pPrChange>
      </w:pPr>
    </w:p>
    <w:p w14:paraId="125B93A0" w14:textId="64498C60" w:rsidR="004B5359" w:rsidRPr="00E55EA1" w:rsidRDefault="00F255A6" w:rsidP="00C7042E">
      <w:pPr>
        <w:rPr>
          <w:bCs/>
          <w:i/>
          <w:iCs/>
          <w:color w:val="000000" w:themeColor="text1"/>
        </w:rPr>
        <w:pPrChange w:id="97" w:author="Emily DeVoto" w:date="2022-07-14T10:17:00Z">
          <w:pPr>
            <w:jc w:val="both"/>
          </w:pPr>
        </w:pPrChange>
      </w:pPr>
      <w:r w:rsidRPr="00E55EA1">
        <w:rPr>
          <w:bCs/>
          <w:i/>
          <w:iCs/>
          <w:color w:val="000000" w:themeColor="text1"/>
        </w:rPr>
        <w:t xml:space="preserve">Statistical </w:t>
      </w:r>
      <w:r w:rsidR="00FC6F4C" w:rsidRPr="00E55EA1">
        <w:rPr>
          <w:bCs/>
          <w:i/>
          <w:iCs/>
          <w:color w:val="000000" w:themeColor="text1"/>
        </w:rPr>
        <w:t>analysis</w:t>
      </w:r>
    </w:p>
    <w:p w14:paraId="17B1E4C8" w14:textId="2CC8D6C4" w:rsidR="002504DF" w:rsidRPr="00E55EA1" w:rsidRDefault="00C07538" w:rsidP="00C7042E">
      <w:pPr>
        <w:rPr>
          <w:i/>
          <w:iCs/>
        </w:rPr>
        <w:pPrChange w:id="98" w:author="Emily DeVoto" w:date="2022-07-14T10:17:00Z">
          <w:pPr>
            <w:jc w:val="both"/>
          </w:pPr>
        </w:pPrChange>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xml:space="preserve">) within each matched </w:t>
      </w:r>
      <w:r w:rsidR="00DD5370" w:rsidRPr="00E55EA1">
        <w:lastRenderedPageBreak/>
        <w:t>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w:t>
      </w:r>
      <w:del w:id="99" w:author="Emily DeVoto" w:date="2022-07-14T10:59:00Z">
        <w:r w:rsidR="00931269" w:rsidRPr="00E55EA1" w:rsidDel="00E8297A">
          <w:delText>pollutant-outcome</w:delText>
        </w:r>
      </w:del>
      <w:ins w:id="100" w:author="Emily DeVoto" w:date="2022-07-14T10:59:00Z">
        <w:r w:rsidR="00E8297A">
          <w:t>pollutant–outcome</w:t>
        </w:r>
      </w:ins>
      <w:r w:rsidR="00931269" w:rsidRPr="00E55EA1">
        <w:t xml:space="preserv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xml:space="preserve">, while accounting for the </w:t>
      </w:r>
      <w:del w:id="101" w:author="Emily DeVoto" w:date="2022-07-14T11:00:00Z">
        <w:r w:rsidR="00931269" w:rsidRPr="00E55EA1" w:rsidDel="00E8297A">
          <w:delText>variance-covariance</w:delText>
        </w:r>
      </w:del>
      <w:ins w:id="102" w:author="Emily DeVoto" w:date="2022-07-14T11:00:00Z">
        <w:r w:rsidR="00E8297A">
          <w:t>variance–covariance</w:t>
        </w:r>
      </w:ins>
      <w:r w:rsidR="00931269" w:rsidRPr="00E55EA1">
        <w:t xml:space="preserve"> structure between the highly</w:t>
      </w:r>
      <w:ins w:id="103" w:author="Emily DeVoto" w:date="2022-07-14T11:00:00Z">
        <w:r w:rsidR="00E8297A">
          <w:t xml:space="preserve"> </w:t>
        </w:r>
      </w:ins>
      <w:del w:id="104" w:author="Emily DeVoto" w:date="2022-07-14T11:00:00Z">
        <w:r w:rsidR="00931269" w:rsidRPr="00E55EA1" w:rsidDel="00E8297A">
          <w:delText>-</w:delText>
        </w:r>
      </w:del>
      <w:r w:rsidR="00931269" w:rsidRPr="00E55EA1">
        <w:t>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C7042E">
      <w:pPr>
        <w:rPr>
          <w:color w:val="000000" w:themeColor="text1"/>
        </w:rPr>
        <w:pPrChange w:id="105" w:author="Emily DeVoto" w:date="2022-07-14T10:17:00Z">
          <w:pPr>
            <w:jc w:val="both"/>
          </w:pPr>
        </w:pPrChange>
      </w:pPr>
    </w:p>
    <w:p w14:paraId="767E755A" w14:textId="3734AE0B" w:rsidR="00AE14F3" w:rsidRPr="00E55EA1" w:rsidRDefault="00AE14F3" w:rsidP="00C7042E">
      <w:pPr>
        <w:rPr>
          <w:color w:val="000000" w:themeColor="text1"/>
        </w:rPr>
        <w:pPrChange w:id="106" w:author="Emily DeVoto" w:date="2022-07-14T10:17:00Z">
          <w:pPr>
            <w:jc w:val="both"/>
          </w:pPr>
        </w:pPrChange>
      </w:pPr>
      <w:r w:rsidRPr="00E55EA1">
        <w:rPr>
          <w:color w:val="000000" w:themeColor="text1"/>
        </w:rPr>
        <w:t xml:space="preserve">Specifically, via a </w:t>
      </w:r>
      <w:r w:rsidR="00C12466" w:rsidRPr="00E55EA1">
        <w:rPr>
          <w:color w:val="000000" w:themeColor="text1"/>
        </w:rPr>
        <w:t xml:space="preserve">logit function, we </w:t>
      </w:r>
      <w:del w:id="107" w:author="Emily DeVoto" w:date="2022-07-14T10:47:00Z">
        <w:r w:rsidR="00C12466" w:rsidRPr="00E55EA1" w:rsidDel="00CC4FA8">
          <w:rPr>
            <w:color w:val="000000" w:themeColor="text1"/>
          </w:rPr>
          <w:delText>modelled</w:delText>
        </w:r>
      </w:del>
      <w:ins w:id="108" w:author="Emily DeVoto" w:date="2022-07-14T10:47:00Z">
        <w:r w:rsidR="00CC4FA8">
          <w:rPr>
            <w:color w:val="000000" w:themeColor="text1"/>
          </w:rPr>
          <w:t>modeled</w:t>
        </w:r>
      </w:ins>
      <w:r w:rsidR="00C12466" w:rsidRPr="00E55EA1">
        <w:rPr>
          <w:color w:val="000000" w:themeColor="text1"/>
        </w:rPr>
        <w:t xml:space="preserve">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C7042E">
      <w:pPr>
        <w:rPr>
          <w:color w:val="000000" w:themeColor="text1"/>
        </w:rPr>
        <w:pPrChange w:id="109" w:author="Emily DeVoto" w:date="2022-07-14T10:17:00Z">
          <w:pPr>
            <w:jc w:val="both"/>
          </w:pPr>
        </w:pPrChange>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360B8C97" w:rsidR="00AC73E6" w:rsidRPr="00E55EA1" w:rsidRDefault="00A45205" w:rsidP="00C7042E">
      <w:pPr>
        <w:rPr>
          <w:i/>
          <w:iCs/>
        </w:rPr>
        <w:pPrChange w:id="110" w:author="Emily DeVoto" w:date="2022-07-14T10:17:00Z">
          <w:pPr>
            <w:jc w:val="both"/>
          </w:pPr>
        </w:pPrChange>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w:t>
      </w:r>
      <w:ins w:id="111" w:author="Emily DeVoto" w:date="2022-07-14T11:00:00Z">
        <w:r w:rsidR="00E8297A">
          <w:rPr>
            <w:iCs/>
          </w:rPr>
          <w:t>r</w:t>
        </w:r>
      </w:ins>
      <w:del w:id="112" w:author="Emily DeVoto" w:date="2022-07-14T11:00:00Z">
        <w:r w:rsidR="002918C3" w:rsidRPr="00E55EA1" w:rsidDel="00E8297A">
          <w:rPr>
            <w:iCs/>
          </w:rPr>
          <w:delText>R</w:delText>
        </w:r>
      </w:del>
      <w:r w:rsidR="002918C3" w:rsidRPr="00E55EA1">
        <w:rPr>
          <w:iCs/>
        </w:rPr>
        <w:t xml:space="preserve">ange (IQR) could equivalently be used </w:t>
      </w:r>
      <w:r w:rsidR="002918C3" w:rsidRPr="00E55EA1">
        <w:rPr>
          <w:iCs/>
        </w:rPr>
        <w:lastRenderedPageBreak/>
        <w:t xml:space="preserve">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C7042E">
      <w:pPr>
        <w:pPrChange w:id="113" w:author="Emily DeVoto" w:date="2022-07-14T10:17:00Z">
          <w:pPr>
            <w:jc w:val="both"/>
          </w:pPr>
        </w:pPrChange>
      </w:pPr>
    </w:p>
    <w:p w14:paraId="05976FAD" w14:textId="04C0111A" w:rsidR="00AC73E6" w:rsidRPr="00E55EA1" w:rsidRDefault="00AC73E6" w:rsidP="00C7042E">
      <w:pPr>
        <w:pPrChange w:id="114" w:author="Emily DeVoto" w:date="2022-07-14T10:17:00Z">
          <w:pPr>
            <w:jc w:val="both"/>
          </w:pPr>
        </w:pPrChange>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000000" w:rsidP="00C7042E">
      <w:pPr>
        <w:pPrChange w:id="115" w:author="Emily DeVoto" w:date="2022-07-14T10:17:00Z">
          <w:pPr>
            <w:jc w:val="both"/>
          </w:pPr>
        </w:pPrChange>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C7042E">
      <w:pPr>
        <w:pPrChange w:id="116" w:author="Emily DeVoto" w:date="2022-07-14T10:17:00Z">
          <w:pPr>
            <w:jc w:val="both"/>
          </w:pPr>
        </w:pPrChange>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C7042E">
      <w:pPr>
        <w:rPr>
          <w:iCs/>
        </w:rPr>
        <w:pPrChange w:id="117" w:author="Emily DeVoto" w:date="2022-07-14T10:17:00Z">
          <w:pPr>
            <w:jc w:val="both"/>
          </w:pPr>
        </w:pPrChange>
      </w:pPr>
    </w:p>
    <w:p w14:paraId="6DF0C60B" w14:textId="159BDE15" w:rsidR="008B5ADC" w:rsidRPr="00E55EA1" w:rsidRDefault="00F037F3" w:rsidP="00C7042E">
      <w:pPr>
        <w:rPr>
          <w:i/>
          <w:iCs/>
        </w:rPr>
        <w:pPrChange w:id="118" w:author="Emily DeVoto" w:date="2022-07-14T10:17:00Z">
          <w:pPr>
            <w:jc w:val="both"/>
          </w:pPr>
        </w:pPrChange>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000000" w:rsidP="00C7042E">
      <w:pPr>
        <w:pPrChange w:id="119" w:author="Emily DeVoto" w:date="2022-07-14T10:17:00Z">
          <w:pPr>
            <w:jc w:val="center"/>
          </w:pPr>
        </w:pPrChange>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02354C7F" w:rsidR="00AD2B7D" w:rsidRPr="00E55EA1" w:rsidRDefault="00607896" w:rsidP="00C7042E">
      <w:pPr>
        <w:pPrChange w:id="120" w:author="Emily DeVoto" w:date="2022-07-14T10:17:00Z">
          <w:pPr>
            <w:jc w:val="both"/>
          </w:pPr>
        </w:pPrChange>
      </w:pPr>
      <w:r w:rsidRPr="00E55EA1">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w:t>
      </w:r>
      <w:del w:id="121" w:author="Emily DeVoto" w:date="2022-07-14T11:00:00Z">
        <w:r w:rsidR="00422E3B" w:rsidRPr="00E55EA1" w:rsidDel="00E8297A">
          <w:delText>variance-covariance</w:delText>
        </w:r>
      </w:del>
      <w:ins w:id="122" w:author="Emily DeVoto" w:date="2022-07-14T11:00:00Z">
        <w:r w:rsidR="00E8297A">
          <w:t>variance–covariance</w:t>
        </w:r>
      </w:ins>
      <w:r w:rsidR="00422E3B" w:rsidRPr="00E55EA1">
        <w:t xml:space="preserv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C7042E">
      <w:pPr>
        <w:rPr>
          <w:iCs/>
        </w:rPr>
        <w:pPrChange w:id="123" w:author="Emily DeVoto" w:date="2022-07-14T10:17:00Z">
          <w:pPr>
            <w:jc w:val="both"/>
          </w:pPr>
        </w:pPrChange>
      </w:pPr>
    </w:p>
    <w:p w14:paraId="73623AD5" w14:textId="5C319ECC" w:rsidR="00080B14" w:rsidRPr="00E55EA1" w:rsidRDefault="00C870C2" w:rsidP="00C7042E">
      <w:pPr>
        <w:rPr>
          <w:i/>
          <w:iCs/>
        </w:rPr>
        <w:pPrChange w:id="124" w:author="Emily DeVoto" w:date="2022-07-14T10:17:00Z">
          <w:pPr>
            <w:jc w:val="both"/>
          </w:pPr>
        </w:pPrChange>
      </w:pPr>
      <w:r w:rsidRPr="00E55EA1">
        <w:t>We used weakly</w:t>
      </w:r>
      <w:ins w:id="125" w:author="Emily DeVoto" w:date="2022-07-14T11:01:00Z">
        <w:r w:rsidR="006715F6">
          <w:t xml:space="preserve"> </w:t>
        </w:r>
      </w:ins>
      <w:del w:id="126" w:author="Emily DeVoto" w:date="2022-07-14T11:01:00Z">
        <w:r w:rsidRPr="00E55EA1" w:rsidDel="006715F6">
          <w:delText>-</w:delText>
        </w:r>
      </w:del>
      <w:r w:rsidRPr="00E55EA1">
        <w:t xml:space="preserve">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w:t>
      </w:r>
      <w:ins w:id="127" w:author="Emily DeVoto" w:date="2022-07-14T11:02:00Z">
        <w:r w:rsidR="006715F6">
          <w:t>,</w:t>
        </w:r>
      </w:ins>
      <w:r w:rsidRPr="00E55EA1">
        <w:t xml:space="preserve">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C7042E">
      <w:pPr>
        <w:rPr>
          <w:iCs/>
        </w:rPr>
        <w:pPrChange w:id="128" w:author="Emily DeVoto" w:date="2022-07-14T10:17:00Z">
          <w:pPr>
            <w:jc w:val="both"/>
          </w:pPr>
        </w:pPrChange>
      </w:pPr>
    </w:p>
    <w:p w14:paraId="2ADA0489" w14:textId="20D47B6A" w:rsidR="00303AED" w:rsidRPr="00E55EA1" w:rsidRDefault="001840D9" w:rsidP="00C7042E">
      <w:pPr>
        <w:pPrChange w:id="129" w:author="Emily DeVoto" w:date="2022-07-14T10:17:00Z">
          <w:pPr>
            <w:jc w:val="both"/>
          </w:pPr>
        </w:pPrChange>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 xml:space="preserve">obtained in the </w:t>
      </w:r>
      <w:del w:id="130" w:author="Emily DeVoto" w:date="2022-07-14T10:46:00Z">
        <w:r w:rsidR="00D708D1" w:rsidRPr="00E55EA1" w:rsidDel="00CC4FA8">
          <w:rPr>
            <w:color w:val="000000"/>
          </w:rPr>
          <w:delText>modelling</w:delText>
        </w:r>
      </w:del>
      <w:ins w:id="131" w:author="Emily DeVoto" w:date="2022-07-14T10:46:00Z">
        <w:r w:rsidR="00CC4FA8">
          <w:rPr>
            <w:color w:val="000000"/>
          </w:rPr>
          <w:t>modeling</w:t>
        </w:r>
      </w:ins>
      <w:r w:rsidR="00D708D1" w:rsidRPr="00E55EA1">
        <w:rPr>
          <w:color w:val="000000"/>
        </w:rPr>
        <w:t xml:space="preserve"> process)</w:t>
      </w:r>
      <w:r w:rsidRPr="00E55EA1">
        <w:rPr>
          <w:color w:val="000000"/>
        </w:rPr>
        <w:t xml:space="preserve">. </w:t>
      </w:r>
      <w:r w:rsidR="000D3F88" w:rsidRPr="00E55EA1">
        <w:rPr>
          <w:color w:val="000000"/>
        </w:rPr>
        <w:t xml:space="preserve">Due to the risk-set matching pattern of our </w:t>
      </w:r>
      <w:del w:id="132" w:author="Emily DeVoto" w:date="2022-07-14T10:20:00Z">
        <w:r w:rsidR="000D3F88" w:rsidRPr="00E55EA1" w:rsidDel="00C7042E">
          <w:rPr>
            <w:color w:val="000000"/>
          </w:rPr>
          <w:delText>case-control</w:delText>
        </w:r>
      </w:del>
      <w:ins w:id="133" w:author="Emily DeVoto" w:date="2022-07-14T10:20:00Z">
        <w:r w:rsidR="00C7042E">
          <w:rPr>
            <w:color w:val="000000"/>
          </w:rPr>
          <w:t>case–control</w:t>
        </w:r>
      </w:ins>
      <w:r w:rsidR="000D3F88" w:rsidRPr="00E55EA1">
        <w:rPr>
          <w:color w:val="000000"/>
        </w:rPr>
        <w:t xml:space="preserve">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 xml:space="preserve">We assessed whether the models </w:t>
      </w:r>
      <w:r w:rsidR="00E12AD4" w:rsidRPr="00E55EA1">
        <w:lastRenderedPageBreak/>
        <w:t>converged by check</w:t>
      </w:r>
      <w:r w:rsidR="00616795" w:rsidRPr="00E55EA1">
        <w:t xml:space="preserve">ing that the </w:t>
      </w:r>
      <w:del w:id="134" w:author="Emily DeVoto" w:date="2022-07-14T11:02:00Z">
        <w:r w:rsidR="00616795" w:rsidRPr="00E55EA1" w:rsidDel="006715F6">
          <w:delText>Gelman-Rubin</w:delText>
        </w:r>
      </w:del>
      <w:ins w:id="135" w:author="Emily DeVoto" w:date="2022-07-14T11:02:00Z">
        <w:r w:rsidR="006715F6">
          <w:t>Gelman–Rubin</w:t>
        </w:r>
      </w:ins>
      <w:r w:rsidR="00616795" w:rsidRPr="00E55EA1">
        <w:t xml:space="preserve">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C7042E">
      <w:pPr>
        <w:pPrChange w:id="136" w:author="Emily DeVoto" w:date="2022-07-14T10:17:00Z">
          <w:pPr>
            <w:jc w:val="both"/>
          </w:pPr>
        </w:pPrChange>
      </w:pPr>
    </w:p>
    <w:p w14:paraId="34858EE5" w14:textId="5CA5EF6C" w:rsidR="000601A4" w:rsidRPr="00E55EA1" w:rsidRDefault="008853C0" w:rsidP="00C7042E">
      <w:pPr>
        <w:pPrChange w:id="137" w:author="Emily DeVoto" w:date="2022-07-14T10:17:00Z">
          <w:pPr>
            <w:jc w:val="both"/>
          </w:pPr>
        </w:pPrChange>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C7042E">
      <w:pPr>
        <w:pPrChange w:id="138" w:author="Emily DeVoto" w:date="2022-07-14T10:17:00Z">
          <w:pPr>
            <w:jc w:val="both"/>
          </w:pPr>
        </w:pPrChange>
      </w:pPr>
    </w:p>
    <w:p w14:paraId="06D77096" w14:textId="50E61D62" w:rsidR="00702698" w:rsidRPr="00E55EA1" w:rsidRDefault="00F414C0" w:rsidP="00C7042E">
      <w:pPr>
        <w:pPrChange w:id="139" w:author="Emily DeVoto" w:date="2022-07-14T10:17:00Z">
          <w:pPr>
            <w:jc w:val="both"/>
          </w:pPr>
        </w:pPrChange>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C7042E">
      <w:pPr>
        <w:rPr>
          <w:b/>
          <w:bCs/>
          <w:color w:val="000000" w:themeColor="text1"/>
        </w:rPr>
        <w:pPrChange w:id="140" w:author="Emily DeVoto" w:date="2022-07-14T10:17:00Z">
          <w:pPr>
            <w:jc w:val="both"/>
          </w:pPr>
        </w:pPrChange>
      </w:pPr>
    </w:p>
    <w:p w14:paraId="55405106" w14:textId="77777777" w:rsidR="004B5359" w:rsidRPr="00E55EA1" w:rsidRDefault="00F255A6" w:rsidP="00C7042E">
      <w:pPr>
        <w:rPr>
          <w:b/>
          <w:bCs/>
          <w:color w:val="000000" w:themeColor="text1"/>
        </w:rPr>
        <w:pPrChange w:id="141" w:author="Emily DeVoto" w:date="2022-07-14T10:17:00Z">
          <w:pPr>
            <w:jc w:val="both"/>
          </w:pPr>
        </w:pPrChange>
      </w:pPr>
      <w:r w:rsidRPr="00E55EA1">
        <w:rPr>
          <w:b/>
          <w:bCs/>
          <w:color w:val="000000" w:themeColor="text1"/>
        </w:rPr>
        <w:t>Results</w:t>
      </w:r>
    </w:p>
    <w:p w14:paraId="54921E80" w14:textId="69A1C63A" w:rsidR="004B5359" w:rsidRPr="00E55EA1" w:rsidRDefault="001067CE" w:rsidP="00C7042E">
      <w:pPr>
        <w:rPr>
          <w:bCs/>
          <w:i/>
          <w:iCs/>
        </w:rPr>
        <w:pPrChange w:id="142" w:author="Emily DeVoto" w:date="2022-07-14T10:17:00Z">
          <w:pPr>
            <w:jc w:val="both"/>
          </w:pPr>
        </w:pPrChange>
      </w:pPr>
      <w:r w:rsidRPr="00E55EA1">
        <w:rPr>
          <w:color w:val="000000" w:themeColor="text1"/>
        </w:rPr>
        <w:lastRenderedPageBreak/>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w:t>
      </w:r>
      <w:r w:rsidR="00BC4047">
        <w:rPr>
          <w:color w:val="000000" w:themeColor="text1"/>
        </w:rPr>
        <w:t>2</w:t>
      </w:r>
      <w:r w:rsidR="008A05D9" w:rsidRPr="00E55EA1">
        <w:rPr>
          <w:color w:val="000000" w:themeColor="text1"/>
        </w:rPr>
        <w:t>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C7042E">
      <w:pPr>
        <w:rPr>
          <w:bCs/>
          <w:color w:val="000000" w:themeColor="text1"/>
        </w:rPr>
        <w:pPrChange w:id="143" w:author="Emily DeVoto" w:date="2022-07-14T10:17:00Z">
          <w:pPr>
            <w:jc w:val="both"/>
          </w:pPr>
        </w:pPrChange>
      </w:pPr>
    </w:p>
    <w:p w14:paraId="44B2C459" w14:textId="4355AFA0" w:rsidR="008B611B" w:rsidRPr="00E55EA1" w:rsidRDefault="000326BB" w:rsidP="00C7042E">
      <w:pPr>
        <w:rPr>
          <w:bCs/>
          <w:i/>
          <w:iCs/>
        </w:rPr>
        <w:pPrChange w:id="144" w:author="Emily DeVoto" w:date="2022-07-14T10:17:00Z">
          <w:pPr>
            <w:jc w:val="both"/>
          </w:pPr>
        </w:pPrChange>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p>
    <w:p w14:paraId="2600D4B3" w14:textId="6976A122" w:rsidR="00D04B83" w:rsidRPr="00E55EA1" w:rsidRDefault="00D04B83" w:rsidP="00C7042E">
      <w:pPr>
        <w:rPr>
          <w:bCs/>
          <w:color w:val="000000" w:themeColor="text1"/>
        </w:rPr>
        <w:pPrChange w:id="145" w:author="Emily DeVoto" w:date="2022-07-14T10:17:00Z">
          <w:pPr>
            <w:jc w:val="both"/>
          </w:pPr>
        </w:pPrChange>
      </w:pPr>
    </w:p>
    <w:p w14:paraId="56552C91" w14:textId="210D41E0" w:rsidR="00B82C2B" w:rsidRPr="00E55EA1" w:rsidRDefault="00E4458D" w:rsidP="00C7042E">
      <w:pPr>
        <w:rPr>
          <w:bCs/>
          <w:i/>
          <w:iCs/>
        </w:rPr>
        <w:pPrChange w:id="146" w:author="Emily DeVoto" w:date="2022-07-14T10:17:00Z">
          <w:pPr>
            <w:jc w:val="both"/>
          </w:pPr>
        </w:pPrChange>
      </w:pPr>
      <w:r w:rsidRPr="00E55EA1">
        <w:rPr>
          <w:bCs/>
        </w:rPr>
        <w:t xml:space="preserve">For 5-year average pollutant concentrations, we observed the largest overall </w:t>
      </w:r>
      <w:r w:rsidR="00BE6B8E">
        <w:rPr>
          <w:bCs/>
        </w:rPr>
        <w:t xml:space="preserve">increase in odds of ALS diagnosis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 xml:space="preserve">SD increases were </w:t>
      </w:r>
      <w:r w:rsidR="00C23AD8" w:rsidRPr="00E55EA1">
        <w:rPr>
          <w:bCs/>
          <w:color w:val="000000" w:themeColor="text1"/>
        </w:rPr>
        <w:lastRenderedPageBreak/>
        <w:t>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xml:space="preserve">). </w:t>
      </w:r>
      <w:del w:id="147" w:author="Emily DeVoto" w:date="2022-07-14T17:29:00Z">
        <w:r w:rsidR="00C14678" w:rsidRPr="00E55EA1" w:rsidDel="00814CBC">
          <w:rPr>
            <w:bCs/>
            <w:color w:val="000000" w:themeColor="text1"/>
          </w:rPr>
          <w:delText>1</w:delText>
        </w:r>
      </w:del>
      <w:ins w:id="148" w:author="Emily DeVoto" w:date="2022-07-14T17:29:00Z">
        <w:r w:rsidR="00814CBC">
          <w:rPr>
            <w:bCs/>
            <w:color w:val="000000" w:themeColor="text1"/>
          </w:rPr>
          <w:t>One</w:t>
        </w:r>
      </w:ins>
      <w:r w:rsidR="00C14678" w:rsidRPr="00E55EA1">
        <w:rPr>
          <w:bCs/>
          <w:color w:val="000000" w:themeColor="text1"/>
        </w:rPr>
        <w:t xml:space="preserve">-year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Single-pollutant models for each traffic-related pollutant 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r w:rsidR="0088606D">
        <w:rPr>
          <w:bCs/>
          <w:color w:val="000000" w:themeColor="text1"/>
        </w:rPr>
        <w:t>F</w:t>
      </w:r>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r w:rsidR="00002AF2">
        <w:t xml:space="preserve">A </w:t>
      </w:r>
      <w:r w:rsidR="00D95196">
        <w:t>to</w:t>
      </w:r>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C7042E">
      <w:pPr>
        <w:rPr>
          <w:b/>
        </w:rPr>
        <w:pPrChange w:id="149" w:author="Emily DeVoto" w:date="2022-07-14T10:17:00Z">
          <w:pPr>
            <w:jc w:val="both"/>
          </w:pPr>
        </w:pPrChange>
      </w:pPr>
    </w:p>
    <w:p w14:paraId="60536B33" w14:textId="2158EDFF" w:rsidR="004B5359" w:rsidRPr="00E55EA1" w:rsidRDefault="00F255A6" w:rsidP="00C7042E">
      <w:pPr>
        <w:rPr>
          <w:b/>
        </w:rPr>
        <w:pPrChange w:id="150" w:author="Emily DeVoto" w:date="2022-07-14T10:17:00Z">
          <w:pPr>
            <w:jc w:val="both"/>
          </w:pPr>
        </w:pPrChange>
      </w:pPr>
      <w:r w:rsidRPr="00E55EA1">
        <w:rPr>
          <w:b/>
        </w:rPr>
        <w:t>Discussion</w:t>
      </w:r>
    </w:p>
    <w:p w14:paraId="41CC23FF" w14:textId="2C4871C3" w:rsidR="009A76D9" w:rsidRPr="00E20752" w:rsidRDefault="004D19C8" w:rsidP="00C7042E">
      <w:pPr>
        <w:rPr>
          <w:bCs/>
        </w:rPr>
        <w:pPrChange w:id="151" w:author="Emily DeVoto" w:date="2022-07-14T10:17:00Z">
          <w:pPr>
            <w:jc w:val="both"/>
          </w:pPr>
        </w:pPrChange>
      </w:pPr>
      <w:r w:rsidRPr="00E55EA1">
        <w:rPr>
          <w:bCs/>
        </w:rPr>
        <w:t xml:space="preserve">In the largest </w:t>
      </w:r>
      <w:del w:id="152" w:author="Emily DeVoto" w:date="2022-07-14T10:20:00Z">
        <w:r w:rsidRPr="00E55EA1" w:rsidDel="00C7042E">
          <w:rPr>
            <w:bCs/>
          </w:rPr>
          <w:delText>case-control</w:delText>
        </w:r>
      </w:del>
      <w:ins w:id="153" w:author="Emily DeVoto" w:date="2022-07-14T10:20:00Z">
        <w:r w:rsidR="00C7042E">
          <w:rPr>
            <w:bCs/>
          </w:rPr>
          <w:t>case–control</w:t>
        </w:r>
      </w:ins>
      <w:r w:rsidRPr="00E55EA1">
        <w:rPr>
          <w:bCs/>
        </w:rPr>
        <w:t xml:space="preserve"> study of ALS and traffic-related air pollution to date</w:t>
      </w:r>
      <w:ins w:id="154" w:author="Emily DeVoto" w:date="2022-07-14T17:30:00Z">
        <w:r w:rsidR="00814CBC">
          <w:rPr>
            <w:bCs/>
          </w:rPr>
          <w:t xml:space="preserve"> (to our knowledge)</w:t>
        </w:r>
      </w:ins>
      <w:r w:rsidRPr="00E55EA1">
        <w:rPr>
          <w:bCs/>
        </w:rPr>
        <w:t xml:space="preserv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w:t>
      </w:r>
      <w:r w:rsidRPr="00E55EA1">
        <w:rPr>
          <w:bCs/>
        </w:rPr>
        <w:lastRenderedPageBreak/>
        <w:t>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w:t>
      </w:r>
      <w:proofErr w:type="gramStart"/>
      <w:r w:rsidR="0084383D" w:rsidRPr="00E55EA1">
        <w:rPr>
          <w:bCs/>
        </w:rPr>
        <w:t>took into account</w:t>
      </w:r>
      <w:proofErr w:type="gramEnd"/>
      <w:r w:rsidR="0084383D" w:rsidRPr="00E55EA1">
        <w:rPr>
          <w:bCs/>
        </w:rPr>
        <w:t xml:space="preserve"> the </w:t>
      </w:r>
      <w:del w:id="155" w:author="Emily DeVoto" w:date="2022-07-14T11:00:00Z">
        <w:r w:rsidR="0084383D" w:rsidRPr="00E55EA1" w:rsidDel="00E8297A">
          <w:rPr>
            <w:bCs/>
          </w:rPr>
          <w:delText>variance-covariance</w:delText>
        </w:r>
      </w:del>
      <w:ins w:id="156" w:author="Emily DeVoto" w:date="2022-07-14T11:00:00Z">
        <w:r w:rsidR="00E8297A">
          <w:rPr>
            <w:bCs/>
          </w:rPr>
          <w:t>variance–covariance</w:t>
        </w:r>
      </w:ins>
      <w:r w:rsidR="0084383D" w:rsidRPr="00E55EA1">
        <w:rPr>
          <w:bCs/>
        </w:rPr>
        <w:t xml:space="preserv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del w:id="157" w:author="Emily DeVoto" w:date="2022-07-14T17:31:00Z">
        <w:r w:rsidR="00A13231" w:rsidRPr="00E55EA1" w:rsidDel="00814CBC">
          <w:rPr>
            <w:bCs/>
            <w:color w:val="000000" w:themeColor="text1"/>
          </w:rPr>
          <w:delText>,</w:delText>
        </w:r>
      </w:del>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del w:id="158" w:author="Emily DeVoto" w:date="2022-07-14T10:20:00Z">
        <w:r w:rsidR="00336BBA" w:rsidRPr="00E55EA1" w:rsidDel="00C7042E">
          <w:rPr>
            <w:bCs/>
            <w:color w:val="000000" w:themeColor="text1"/>
          </w:rPr>
          <w:delText>case-control</w:delText>
        </w:r>
      </w:del>
      <w:ins w:id="159" w:author="Emily DeVoto" w:date="2022-07-14T10:20:00Z">
        <w:r w:rsidR="00C7042E">
          <w:rPr>
            <w:bCs/>
            <w:color w:val="000000" w:themeColor="text1"/>
          </w:rPr>
          <w:t>case–control</w:t>
        </w:r>
      </w:ins>
      <w:r w:rsidR="00336BBA" w:rsidRPr="00E55EA1">
        <w:rPr>
          <w:bCs/>
          <w:color w:val="000000" w:themeColor="text1"/>
        </w:rPr>
        <w:t xml:space="preserve">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C7042E">
      <w:pPr>
        <w:rPr>
          <w:bCs/>
          <w:color w:val="000000" w:themeColor="text1"/>
        </w:rPr>
        <w:pPrChange w:id="160" w:author="Emily DeVoto" w:date="2022-07-14T10:17:00Z">
          <w:pPr>
            <w:jc w:val="both"/>
          </w:pPr>
        </w:pPrChange>
      </w:pPr>
    </w:p>
    <w:p w14:paraId="3F471DFB" w14:textId="135977D5" w:rsidR="00CC43CD" w:rsidRPr="00E55EA1" w:rsidRDefault="00983FD5" w:rsidP="00C7042E">
      <w:pPr>
        <w:rPr>
          <w:bCs/>
          <w:color w:val="000000" w:themeColor="text1"/>
        </w:rPr>
        <w:pPrChange w:id="161" w:author="Emily DeVoto" w:date="2022-07-14T10:17:00Z">
          <w:pPr>
            <w:jc w:val="both"/>
          </w:pPr>
        </w:pPrChange>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w:t>
      </w:r>
      <w:r w:rsidR="00A26422" w:rsidRPr="00E55EA1">
        <w:rPr>
          <w:bCs/>
          <w:color w:val="000000" w:themeColor="text1"/>
        </w:rPr>
        <w:lastRenderedPageBreak/>
        <w:t>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C7042E">
      <w:pPr>
        <w:rPr>
          <w:bCs/>
          <w:color w:val="000000" w:themeColor="text1"/>
        </w:rPr>
        <w:pPrChange w:id="162" w:author="Emily DeVoto" w:date="2022-07-14T10:17:00Z">
          <w:pPr>
            <w:jc w:val="both"/>
          </w:pPr>
        </w:pPrChange>
      </w:pPr>
    </w:p>
    <w:p w14:paraId="76B5D94E" w14:textId="4B6C70C7" w:rsidR="007210D1" w:rsidRPr="00E55EA1" w:rsidRDefault="004E7AE3" w:rsidP="00C7042E">
      <w:pPr>
        <w:rPr>
          <w:bCs/>
          <w:i/>
          <w:iCs/>
        </w:rPr>
        <w:pPrChange w:id="163" w:author="Emily DeVoto" w:date="2022-07-14T10:17:00Z">
          <w:pPr>
            <w:jc w:val="both"/>
          </w:pPr>
        </w:pPrChange>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w:t>
      </w:r>
      <w:r w:rsidR="007E6F1A">
        <w:rPr>
          <w:bCs/>
          <w:color w:val="000000" w:themeColor="text1"/>
        </w:rPr>
        <w:t>4</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 xml:space="preserve">The null </w:t>
      </w:r>
      <w:r w:rsidR="008C431E" w:rsidRPr="00E55EA1">
        <w:rPr>
          <w:bCs/>
          <w:color w:val="000000" w:themeColor="text1"/>
        </w:rPr>
        <w:lastRenderedPageBreak/>
        <w:t>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C7042E">
      <w:pPr>
        <w:rPr>
          <w:bCs/>
          <w:color w:val="000000" w:themeColor="text1"/>
        </w:rPr>
        <w:pPrChange w:id="164" w:author="Emily DeVoto" w:date="2022-07-14T10:17:00Z">
          <w:pPr>
            <w:jc w:val="both"/>
          </w:pPr>
        </w:pPrChange>
      </w:pPr>
    </w:p>
    <w:p w14:paraId="672915A3" w14:textId="5ACE2FC6" w:rsidR="004679EB" w:rsidRPr="00BE1029" w:rsidRDefault="00261E5A" w:rsidP="00C7042E">
      <w:pPr>
        <w:rPr>
          <w:bCs/>
          <w:color w:val="000000" w:themeColor="text1"/>
        </w:rPr>
        <w:pPrChange w:id="165" w:author="Emily DeVoto" w:date="2022-07-14T10:17:00Z">
          <w:pPr>
            <w:jc w:val="both"/>
          </w:pPr>
        </w:pPrChange>
      </w:pPr>
      <w:r w:rsidRPr="00E55EA1">
        <w:rPr>
          <w:bCs/>
          <w:color w:val="000000" w:themeColor="text1"/>
        </w:rPr>
        <w:t xml:space="preserve">Our study </w:t>
      </w:r>
      <w:del w:id="166" w:author="Emily DeVoto" w:date="2022-07-14T17:33:00Z">
        <w:r w:rsidRPr="00E55EA1" w:rsidDel="00814CBC">
          <w:rPr>
            <w:bCs/>
            <w:color w:val="000000" w:themeColor="text1"/>
          </w:rPr>
          <w:delText xml:space="preserve">used </w:delText>
        </w:r>
      </w:del>
      <w:ins w:id="167" w:author="Emily DeVoto" w:date="2022-07-14T17:33:00Z">
        <w:r w:rsidR="00814CBC">
          <w:rPr>
            <w:bCs/>
            <w:color w:val="000000" w:themeColor="text1"/>
          </w:rPr>
          <w:t>h</w:t>
        </w:r>
      </w:ins>
      <w:ins w:id="168" w:author="Emily DeVoto" w:date="2022-07-14T17:34:00Z">
        <w:r w:rsidR="00814CBC">
          <w:rPr>
            <w:bCs/>
            <w:color w:val="000000" w:themeColor="text1"/>
          </w:rPr>
          <w:t>ad</w:t>
        </w:r>
      </w:ins>
      <w:ins w:id="169" w:author="Emily DeVoto" w:date="2022-07-14T17:33:00Z">
        <w:r w:rsidR="00814CBC" w:rsidRPr="00E55EA1">
          <w:rPr>
            <w:bCs/>
            <w:color w:val="000000" w:themeColor="text1"/>
          </w:rPr>
          <w:t xml:space="preserve"> </w:t>
        </w:r>
      </w:ins>
      <w:r w:rsidRPr="00E55EA1">
        <w:rPr>
          <w:bCs/>
          <w:color w:val="000000" w:themeColor="text1"/>
        </w:rPr>
        <w:t xml:space="preserve">one </w:t>
      </w:r>
      <w:ins w:id="170" w:author="Emily DeVoto" w:date="2022-07-14T17:33:00Z">
        <w:r w:rsidR="00814CBC">
          <w:rPr>
            <w:bCs/>
            <w:color w:val="000000" w:themeColor="text1"/>
          </w:rPr>
          <w:t xml:space="preserve">of </w:t>
        </w:r>
      </w:ins>
      <w:r w:rsidRPr="00E55EA1">
        <w:rPr>
          <w:bCs/>
          <w:color w:val="000000" w:themeColor="text1"/>
        </w:rPr>
        <w:t xml:space="preserve">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w:t>
      </w:r>
      <w:ins w:id="171" w:author="Emily DeVoto" w:date="2022-07-14T17:33:00Z">
        <w:r w:rsidR="00814CBC">
          <w:rPr>
            <w:bCs/>
            <w:color w:val="000000" w:themeColor="text1"/>
          </w:rPr>
          <w:t>s</w:t>
        </w:r>
      </w:ins>
      <w:r w:rsidR="00FD5115" w:rsidRPr="00E55EA1">
        <w:rPr>
          <w:bCs/>
          <w:color w:val="000000" w:themeColor="text1"/>
        </w:rPr>
        <w:t xml:space="preserve">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w:t>
      </w:r>
      <w:del w:id="172" w:author="Emily DeVoto" w:date="2022-07-14T10:47:00Z">
        <w:r w:rsidR="00BA79A8" w:rsidRPr="00E55EA1" w:rsidDel="00CC4FA8">
          <w:rPr>
            <w:bCs/>
            <w:color w:val="000000" w:themeColor="text1"/>
          </w:rPr>
          <w:delText>modelled</w:delText>
        </w:r>
      </w:del>
      <w:ins w:id="173" w:author="Emily DeVoto" w:date="2022-07-14T10:47:00Z">
        <w:r w:rsidR="00CC4FA8">
          <w:rPr>
            <w:bCs/>
            <w:color w:val="000000" w:themeColor="text1"/>
          </w:rPr>
          <w:t>modeled</w:t>
        </w:r>
      </w:ins>
      <w:r w:rsidR="00BA79A8" w:rsidRPr="00E55EA1">
        <w:rPr>
          <w:bCs/>
          <w:color w:val="000000" w:themeColor="text1"/>
        </w:rPr>
        <w:t xml:space="preserve">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 xml:space="preserve">towards </w:t>
      </w:r>
      <w:ins w:id="174" w:author="Emily DeVoto" w:date="2022-07-14T17:34:00Z">
        <w:r w:rsidR="00281FE6">
          <w:rPr>
            <w:bCs/>
            <w:color w:val="000000" w:themeColor="text1"/>
          </w:rPr>
          <w:t xml:space="preserve">the </w:t>
        </w:r>
      </w:ins>
      <w:r w:rsidR="00C35CDE" w:rsidRPr="00E55EA1">
        <w:rPr>
          <w:bCs/>
          <w:color w:val="000000" w:themeColor="text1"/>
        </w:rPr>
        <w:t>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 xml:space="preserve">While our analysis adjusted for marital status and household SES, many couples in Denmark </w:t>
      </w:r>
      <w:r w:rsidR="008802EC" w:rsidRPr="00E55EA1">
        <w:rPr>
          <w:bCs/>
        </w:rPr>
        <w:lastRenderedPageBreak/>
        <w:t>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C7042E">
      <w:pPr>
        <w:rPr>
          <w:color w:val="000000" w:themeColor="text1"/>
        </w:rPr>
        <w:pPrChange w:id="175" w:author="Emily DeVoto" w:date="2022-07-14T10:17:00Z">
          <w:pPr>
            <w:jc w:val="both"/>
          </w:pPr>
        </w:pPrChange>
      </w:pPr>
    </w:p>
    <w:p w14:paraId="7B27D1CC" w14:textId="5BC08485" w:rsidR="00D06668" w:rsidRPr="00E55EA1" w:rsidRDefault="00A66DD1" w:rsidP="00C7042E">
      <w:pPr>
        <w:rPr>
          <w:i/>
          <w:iCs/>
        </w:rPr>
        <w:pPrChange w:id="176" w:author="Emily DeVoto" w:date="2022-07-14T10:17:00Z">
          <w:pPr>
            <w:jc w:val="both"/>
          </w:pPr>
        </w:pPrChange>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w:t>
      </w:r>
      <w:del w:id="177" w:author="Emily DeVoto" w:date="2022-07-14T17:35:00Z">
        <w:r w:rsidR="00742BC3" w:rsidRPr="00E55EA1" w:rsidDel="00281FE6">
          <w:delText xml:space="preserve"> (BKMR)</w:delText>
        </w:r>
      </w:del>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del w:id="178" w:author="Emily DeVoto" w:date="2022-07-14T17:35:00Z">
        <w:r w:rsidR="00A062C7" w:rsidRPr="00E55EA1" w:rsidDel="00281FE6">
          <w:delText xml:space="preserve">BKMR </w:delText>
        </w:r>
      </w:del>
      <w:ins w:id="179" w:author="Emily DeVoto" w:date="2022-07-14T17:35:00Z">
        <w:r w:rsidR="00281FE6">
          <w:t>this method</w:t>
        </w:r>
        <w:r w:rsidR="00281FE6" w:rsidRPr="00E55EA1">
          <w:t xml:space="preserve"> </w:t>
        </w:r>
      </w:ins>
      <w:r w:rsidR="00A062C7" w:rsidRPr="00E55EA1">
        <w:t>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 xml:space="preserve">since </w:t>
      </w:r>
      <w:del w:id="180" w:author="Emily DeVoto" w:date="2022-07-14T17:35:00Z">
        <w:r w:rsidR="00630B00" w:rsidRPr="007C30DC" w:rsidDel="00281FE6">
          <w:delText xml:space="preserve">BKMR </w:delText>
        </w:r>
      </w:del>
      <w:ins w:id="181" w:author="Emily DeVoto" w:date="2022-07-14T17:35:00Z">
        <w:r w:rsidR="00281FE6">
          <w:t>it</w:t>
        </w:r>
        <w:r w:rsidR="00281FE6" w:rsidRPr="007C30DC">
          <w:t xml:space="preserve"> </w:t>
        </w:r>
      </w:ins>
      <w:r w:rsidR="00630B00" w:rsidRPr="007C30DC">
        <w:t xml:space="preserve">is currently not available for </w:t>
      </w:r>
      <w:del w:id="182" w:author="Emily DeVoto" w:date="2022-07-14T10:20:00Z">
        <w:r w:rsidR="00630B00" w:rsidRPr="007C30DC" w:rsidDel="00C7042E">
          <w:delText>case-control</w:delText>
        </w:r>
      </w:del>
      <w:ins w:id="183" w:author="Emily DeVoto" w:date="2022-07-14T10:20:00Z">
        <w:r w:rsidR="00C7042E">
          <w:t>case–control</w:t>
        </w:r>
      </w:ins>
      <w:r w:rsidR="00630B00" w:rsidRPr="007C30DC">
        <w:t xml:space="preserve">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0F04E0F"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w:t>
      </w:r>
      <w:del w:id="184" w:author="Emily DeVoto" w:date="2022-07-14T10:20:00Z">
        <w:r w:rsidRPr="00E74810" w:rsidDel="00C7042E">
          <w:delText>case-control</w:delText>
        </w:r>
      </w:del>
      <w:ins w:id="185" w:author="Emily DeVoto" w:date="2022-07-14T10:20:00Z">
        <w:r w:rsidR="00C7042E">
          <w:t>case–control</w:t>
        </w:r>
      </w:ins>
      <w:r w:rsidRPr="00E74810">
        <w:t xml:space="preserve">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4DEF835E"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w:t>
      </w:r>
      <w:del w:id="186" w:author="Emily DeVoto" w:date="2022-07-14T10:20:00Z">
        <w:r w:rsidRPr="00E74810" w:rsidDel="00C7042E">
          <w:delText>case-control</w:delText>
        </w:r>
      </w:del>
      <w:ins w:id="187" w:author="Emily DeVoto" w:date="2022-07-14T10:20:00Z">
        <w:r w:rsidR="00C7042E">
          <w:t>case–control</w:t>
        </w:r>
      </w:ins>
      <w:r w:rsidRPr="00E74810">
        <w:t xml:space="preserve">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AEFDE70" w:rsidR="005572A9" w:rsidRPr="00E55EA1" w:rsidDel="00C7042E" w:rsidRDefault="005572A9" w:rsidP="005572A9">
      <w:pPr>
        <w:rPr>
          <w:del w:id="188" w:author="Emily DeVoto" w:date="2022-07-14T10:18:00Z"/>
          <w:bCs/>
          <w:color w:val="000000" w:themeColor="text1"/>
        </w:rPr>
      </w:pPr>
      <w:del w:id="189" w:author="Emily DeVoto" w:date="2022-07-14T10:18:00Z">
        <w:r w:rsidRPr="00E55EA1" w:rsidDel="00C7042E">
          <w:rPr>
            <w:b/>
            <w:color w:val="000000" w:themeColor="text1"/>
          </w:rPr>
          <w:lastRenderedPageBreak/>
          <w:delText>Table 1.</w:delText>
        </w:r>
        <w:r w:rsidRPr="00E55EA1" w:rsidDel="00C7042E">
          <w:rPr>
            <w:bCs/>
            <w:color w:val="000000" w:themeColor="text1"/>
          </w:rPr>
          <w:delText xml:space="preserve"> Demographic characteristics of cases and controls</w:delText>
        </w:r>
        <w:r w:rsidR="00C53AC9" w:rsidRPr="00E55EA1" w:rsidDel="00C7042E">
          <w:rPr>
            <w:bCs/>
            <w:color w:val="000000" w:themeColor="text1"/>
          </w:rPr>
          <w:delText xml:space="preserve"> for 5-year average </w:delText>
        </w:r>
        <w:r w:rsidR="00515144" w:rsidRPr="00E55EA1" w:rsidDel="00C7042E">
          <w:rPr>
            <w:bCs/>
            <w:color w:val="000000" w:themeColor="text1"/>
          </w:rPr>
          <w:delText>exposure group</w:delText>
        </w:r>
        <w:r w:rsidRPr="00E55EA1" w:rsidDel="00C7042E">
          <w:rPr>
            <w:bCs/>
            <w:color w:val="000000" w:themeColor="text1"/>
          </w:rPr>
          <w:delText>.</w:delText>
        </w:r>
      </w:del>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rsidDel="00C7042E" w14:paraId="3D4E71C5" w14:textId="6E7F3B26" w:rsidTr="00BB783C">
        <w:trPr>
          <w:cantSplit/>
          <w:tblHeader/>
          <w:jc w:val="center"/>
          <w:del w:id="190" w:author="Emily DeVoto" w:date="2022-07-14T10:18:00Z"/>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6D0653DD" w:rsidR="005572A9" w:rsidRPr="00E55EA1" w:rsidDel="00C7042E" w:rsidRDefault="005572A9" w:rsidP="00BB783C">
            <w:pPr>
              <w:spacing w:before="40" w:after="40" w:line="240" w:lineRule="auto"/>
              <w:ind w:left="100" w:right="100"/>
              <w:rPr>
                <w:del w:id="191" w:author="Emily DeVoto" w:date="2022-07-14T10:18:00Z"/>
                <w:sz w:val="18"/>
                <w:szCs w:val="18"/>
              </w:rPr>
            </w:pPr>
            <w:del w:id="192" w:author="Emily DeVoto" w:date="2022-07-14T10:18:00Z">
              <w:r w:rsidRPr="00E55EA1" w:rsidDel="00C7042E">
                <w:rPr>
                  <w:rFonts w:eastAsia="Arial"/>
                  <w:color w:val="000000"/>
                  <w:sz w:val="18"/>
                  <w:szCs w:val="18"/>
                </w:rPr>
                <w:delText>Characteristic</w:delText>
              </w:r>
            </w:del>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6AFB6582" w:rsidR="005572A9" w:rsidRPr="00E55EA1" w:rsidDel="00C7042E" w:rsidRDefault="005572A9" w:rsidP="00BB783C">
            <w:pPr>
              <w:spacing w:before="40" w:after="40" w:line="240" w:lineRule="auto"/>
              <w:ind w:left="100" w:right="100"/>
              <w:jc w:val="center"/>
              <w:rPr>
                <w:del w:id="193" w:author="Emily DeVoto" w:date="2022-07-14T10:18:00Z"/>
                <w:sz w:val="18"/>
                <w:szCs w:val="18"/>
              </w:rPr>
            </w:pPr>
            <w:del w:id="194" w:author="Emily DeVoto" w:date="2022-07-14T10:18:00Z">
              <w:r w:rsidRPr="00E55EA1" w:rsidDel="00C7042E">
                <w:rPr>
                  <w:rFonts w:eastAsia="Arial"/>
                  <w:color w:val="000000"/>
                  <w:sz w:val="18"/>
                  <w:szCs w:val="18"/>
                </w:rPr>
                <w:delText>Overall, N = 23,232</w:delText>
              </w:r>
              <w:r w:rsidR="00B37D81" w:rsidRPr="00E55EA1" w:rsidDel="00C7042E">
                <w:rPr>
                  <w:rFonts w:eastAsia="Arial"/>
                  <w:color w:val="000000"/>
                  <w:sz w:val="18"/>
                  <w:szCs w:val="18"/>
                  <w:vertAlign w:val="superscript"/>
                </w:rPr>
                <w:delText>a</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4D621330" w:rsidR="005572A9" w:rsidRPr="00E55EA1" w:rsidDel="00C7042E" w:rsidRDefault="005572A9" w:rsidP="00BB783C">
            <w:pPr>
              <w:spacing w:before="40" w:after="40" w:line="240" w:lineRule="auto"/>
              <w:ind w:left="100" w:right="100"/>
              <w:jc w:val="center"/>
              <w:rPr>
                <w:del w:id="195" w:author="Emily DeVoto" w:date="2022-07-14T10:18:00Z"/>
                <w:sz w:val="18"/>
                <w:szCs w:val="18"/>
              </w:rPr>
            </w:pPr>
            <w:del w:id="196" w:author="Emily DeVoto" w:date="2022-07-14T10:18:00Z">
              <w:r w:rsidRPr="00E55EA1" w:rsidDel="00C7042E">
                <w:rPr>
                  <w:rFonts w:eastAsia="Arial"/>
                  <w:color w:val="000000"/>
                  <w:sz w:val="18"/>
                  <w:szCs w:val="18"/>
                </w:rPr>
                <w:delText>Case, N = 3,934</w:delText>
              </w:r>
              <w:r w:rsidR="00B37D81" w:rsidRPr="00E55EA1" w:rsidDel="00C7042E">
                <w:rPr>
                  <w:rFonts w:eastAsia="Arial"/>
                  <w:color w:val="000000"/>
                  <w:sz w:val="18"/>
                  <w:szCs w:val="18"/>
                  <w:vertAlign w:val="superscript"/>
                </w:rPr>
                <w:delText>a</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5521030F" w:rsidR="005572A9" w:rsidRPr="00E55EA1" w:rsidDel="00C7042E" w:rsidRDefault="005572A9" w:rsidP="00BB783C">
            <w:pPr>
              <w:spacing w:before="40" w:after="40" w:line="240" w:lineRule="auto"/>
              <w:ind w:left="100" w:right="100"/>
              <w:jc w:val="center"/>
              <w:rPr>
                <w:del w:id="197" w:author="Emily DeVoto" w:date="2022-07-14T10:18:00Z"/>
                <w:sz w:val="18"/>
                <w:szCs w:val="18"/>
              </w:rPr>
            </w:pPr>
            <w:del w:id="198" w:author="Emily DeVoto" w:date="2022-07-14T10:18:00Z">
              <w:r w:rsidRPr="00E55EA1" w:rsidDel="00C7042E">
                <w:rPr>
                  <w:rFonts w:eastAsia="Arial"/>
                  <w:color w:val="000000"/>
                  <w:sz w:val="18"/>
                  <w:szCs w:val="18"/>
                </w:rPr>
                <w:delText>Control, N = 19,298</w:delText>
              </w:r>
              <w:r w:rsidR="00B37D81" w:rsidRPr="00E55EA1" w:rsidDel="00C7042E">
                <w:rPr>
                  <w:rFonts w:eastAsia="Arial"/>
                  <w:color w:val="000000"/>
                  <w:sz w:val="18"/>
                  <w:szCs w:val="18"/>
                  <w:vertAlign w:val="superscript"/>
                </w:rPr>
                <w:delText>a</w:delText>
              </w:r>
            </w:del>
          </w:p>
        </w:tc>
      </w:tr>
      <w:tr w:rsidR="005572A9" w:rsidRPr="00E55EA1" w:rsidDel="00C7042E" w14:paraId="49A31C85" w14:textId="1D9193B9" w:rsidTr="00BB783C">
        <w:trPr>
          <w:cantSplit/>
          <w:jc w:val="center"/>
          <w:del w:id="199" w:author="Emily DeVoto" w:date="2022-07-14T10:18:00Z"/>
        </w:trPr>
        <w:tc>
          <w:tcPr>
            <w:tcW w:w="2915" w:type="dxa"/>
            <w:shd w:val="clear" w:color="auto" w:fill="FFFFFF"/>
            <w:tcMar>
              <w:top w:w="0" w:type="dxa"/>
              <w:left w:w="0" w:type="dxa"/>
              <w:bottom w:w="0" w:type="dxa"/>
              <w:right w:w="0" w:type="dxa"/>
            </w:tcMar>
          </w:tcPr>
          <w:p w14:paraId="056F5ABA" w14:textId="6D701332" w:rsidR="005572A9" w:rsidRPr="00E55EA1" w:rsidDel="00C7042E" w:rsidRDefault="005572A9" w:rsidP="00BB783C">
            <w:pPr>
              <w:spacing w:before="100" w:after="100" w:line="240" w:lineRule="auto"/>
              <w:ind w:left="100" w:right="100"/>
              <w:rPr>
                <w:del w:id="200" w:author="Emily DeVoto" w:date="2022-07-14T10:18:00Z"/>
                <w:sz w:val="18"/>
                <w:szCs w:val="18"/>
              </w:rPr>
            </w:pPr>
            <w:del w:id="201" w:author="Emily DeVoto" w:date="2022-07-14T10:18:00Z">
              <w:r w:rsidRPr="00E55EA1" w:rsidDel="00C7042E">
                <w:rPr>
                  <w:rFonts w:eastAsia="Arial"/>
                  <w:b/>
                  <w:color w:val="000000"/>
                  <w:sz w:val="18"/>
                  <w:szCs w:val="18"/>
                </w:rPr>
                <w:delText>Average age (years)</w:delText>
              </w:r>
            </w:del>
          </w:p>
        </w:tc>
        <w:tc>
          <w:tcPr>
            <w:tcW w:w="2312" w:type="dxa"/>
            <w:shd w:val="clear" w:color="auto" w:fill="FFFFFF"/>
            <w:tcMar>
              <w:top w:w="0" w:type="dxa"/>
              <w:left w:w="0" w:type="dxa"/>
              <w:bottom w:w="0" w:type="dxa"/>
              <w:right w:w="0" w:type="dxa"/>
            </w:tcMar>
            <w:vAlign w:val="center"/>
          </w:tcPr>
          <w:p w14:paraId="1BF841FA" w14:textId="5038E7A8" w:rsidR="005572A9" w:rsidRPr="00E55EA1" w:rsidDel="00C7042E" w:rsidRDefault="005572A9" w:rsidP="00BB783C">
            <w:pPr>
              <w:spacing w:before="100" w:after="100" w:line="240" w:lineRule="auto"/>
              <w:ind w:left="100" w:right="100"/>
              <w:jc w:val="center"/>
              <w:rPr>
                <w:del w:id="202" w:author="Emily DeVoto" w:date="2022-07-14T10:18:00Z"/>
                <w:sz w:val="18"/>
                <w:szCs w:val="18"/>
              </w:rPr>
            </w:pPr>
            <w:del w:id="203" w:author="Emily DeVoto" w:date="2022-07-14T10:18:00Z">
              <w:r w:rsidRPr="00E55EA1" w:rsidDel="00C7042E">
                <w:rPr>
                  <w:rFonts w:eastAsia="Arial"/>
                  <w:color w:val="000000"/>
                  <w:sz w:val="18"/>
                  <w:szCs w:val="18"/>
                </w:rPr>
                <w:delText>66 (12)</w:delText>
              </w:r>
            </w:del>
          </w:p>
        </w:tc>
        <w:tc>
          <w:tcPr>
            <w:tcW w:w="2007" w:type="dxa"/>
            <w:shd w:val="clear" w:color="auto" w:fill="FFFFFF"/>
            <w:tcMar>
              <w:top w:w="0" w:type="dxa"/>
              <w:left w:w="0" w:type="dxa"/>
              <w:bottom w:w="0" w:type="dxa"/>
              <w:right w:w="0" w:type="dxa"/>
            </w:tcMar>
            <w:vAlign w:val="center"/>
          </w:tcPr>
          <w:p w14:paraId="1E07D456" w14:textId="75DE40E3" w:rsidR="005572A9" w:rsidRPr="00E55EA1" w:rsidDel="00C7042E" w:rsidRDefault="005572A9" w:rsidP="00BB783C">
            <w:pPr>
              <w:spacing w:before="100" w:after="100" w:line="240" w:lineRule="auto"/>
              <w:ind w:left="100" w:right="100"/>
              <w:jc w:val="center"/>
              <w:rPr>
                <w:del w:id="204" w:author="Emily DeVoto" w:date="2022-07-14T10:18:00Z"/>
                <w:sz w:val="18"/>
                <w:szCs w:val="18"/>
              </w:rPr>
            </w:pPr>
            <w:del w:id="205" w:author="Emily DeVoto" w:date="2022-07-14T10:18:00Z">
              <w:r w:rsidRPr="00E55EA1" w:rsidDel="00C7042E">
                <w:rPr>
                  <w:rFonts w:eastAsia="Arial"/>
                  <w:color w:val="000000"/>
                  <w:sz w:val="18"/>
                  <w:szCs w:val="18"/>
                </w:rPr>
                <w:delText>66 (12)</w:delText>
              </w:r>
            </w:del>
          </w:p>
        </w:tc>
        <w:tc>
          <w:tcPr>
            <w:tcW w:w="2325" w:type="dxa"/>
            <w:shd w:val="clear" w:color="auto" w:fill="FFFFFF"/>
            <w:tcMar>
              <w:top w:w="0" w:type="dxa"/>
              <w:left w:w="0" w:type="dxa"/>
              <w:bottom w:w="0" w:type="dxa"/>
              <w:right w:w="0" w:type="dxa"/>
            </w:tcMar>
            <w:vAlign w:val="center"/>
          </w:tcPr>
          <w:p w14:paraId="2D69A9C8" w14:textId="54C17AD1" w:rsidR="005572A9" w:rsidRPr="00E55EA1" w:rsidDel="00C7042E" w:rsidRDefault="005572A9" w:rsidP="00BB783C">
            <w:pPr>
              <w:spacing w:before="100" w:after="100" w:line="240" w:lineRule="auto"/>
              <w:ind w:left="100" w:right="100"/>
              <w:jc w:val="center"/>
              <w:rPr>
                <w:del w:id="206" w:author="Emily DeVoto" w:date="2022-07-14T10:18:00Z"/>
                <w:sz w:val="18"/>
                <w:szCs w:val="18"/>
              </w:rPr>
            </w:pPr>
            <w:del w:id="207" w:author="Emily DeVoto" w:date="2022-07-14T10:18:00Z">
              <w:r w:rsidRPr="00E55EA1" w:rsidDel="00C7042E">
                <w:rPr>
                  <w:rFonts w:eastAsia="Arial"/>
                  <w:color w:val="000000"/>
                  <w:sz w:val="18"/>
                  <w:szCs w:val="18"/>
                </w:rPr>
                <w:delText>66 (12)</w:delText>
              </w:r>
            </w:del>
          </w:p>
        </w:tc>
      </w:tr>
      <w:tr w:rsidR="005572A9" w:rsidRPr="00E55EA1" w:rsidDel="00C7042E" w14:paraId="0DBB8343" w14:textId="31641E0D" w:rsidTr="00BB783C">
        <w:trPr>
          <w:cantSplit/>
          <w:jc w:val="center"/>
          <w:del w:id="208" w:author="Emily DeVoto" w:date="2022-07-14T10:18:00Z"/>
        </w:trPr>
        <w:tc>
          <w:tcPr>
            <w:tcW w:w="2915" w:type="dxa"/>
            <w:shd w:val="clear" w:color="auto" w:fill="FFFFFF"/>
            <w:tcMar>
              <w:top w:w="0" w:type="dxa"/>
              <w:left w:w="0" w:type="dxa"/>
              <w:bottom w:w="0" w:type="dxa"/>
              <w:right w:w="0" w:type="dxa"/>
            </w:tcMar>
          </w:tcPr>
          <w:p w14:paraId="118A035E" w14:textId="56BD31BA" w:rsidR="005572A9" w:rsidRPr="00E55EA1" w:rsidDel="00C7042E" w:rsidRDefault="005572A9" w:rsidP="00BB783C">
            <w:pPr>
              <w:spacing w:before="100" w:after="100" w:line="240" w:lineRule="auto"/>
              <w:ind w:left="100" w:right="100"/>
              <w:rPr>
                <w:del w:id="209" w:author="Emily DeVoto" w:date="2022-07-14T10:18:00Z"/>
                <w:sz w:val="18"/>
                <w:szCs w:val="18"/>
              </w:rPr>
            </w:pPr>
            <w:del w:id="210" w:author="Emily DeVoto" w:date="2022-07-14T10:18:00Z">
              <w:r w:rsidRPr="00E55EA1" w:rsidDel="00C7042E">
                <w:rPr>
                  <w:rFonts w:eastAsia="Arial"/>
                  <w:b/>
                  <w:color w:val="000000"/>
                  <w:sz w:val="18"/>
                  <w:szCs w:val="18"/>
                </w:rPr>
                <w:delText>Sex</w:delText>
              </w:r>
            </w:del>
          </w:p>
        </w:tc>
        <w:tc>
          <w:tcPr>
            <w:tcW w:w="2312" w:type="dxa"/>
            <w:shd w:val="clear" w:color="auto" w:fill="FFFFFF"/>
            <w:tcMar>
              <w:top w:w="0" w:type="dxa"/>
              <w:left w:w="0" w:type="dxa"/>
              <w:bottom w:w="0" w:type="dxa"/>
              <w:right w:w="0" w:type="dxa"/>
            </w:tcMar>
            <w:vAlign w:val="center"/>
          </w:tcPr>
          <w:p w14:paraId="76AFF9F2" w14:textId="33299BFD" w:rsidR="005572A9" w:rsidRPr="00E55EA1" w:rsidDel="00C7042E" w:rsidRDefault="005572A9" w:rsidP="00BB783C">
            <w:pPr>
              <w:spacing w:before="100" w:after="100" w:line="240" w:lineRule="auto"/>
              <w:ind w:left="100" w:right="100"/>
              <w:jc w:val="center"/>
              <w:rPr>
                <w:del w:id="211"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5814C015" w14:textId="5E521692" w:rsidR="005572A9" w:rsidRPr="00E55EA1" w:rsidDel="00C7042E" w:rsidRDefault="005572A9" w:rsidP="00BB783C">
            <w:pPr>
              <w:spacing w:before="100" w:after="100" w:line="240" w:lineRule="auto"/>
              <w:ind w:left="100" w:right="100"/>
              <w:jc w:val="center"/>
              <w:rPr>
                <w:del w:id="212"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2F19D98B" w14:textId="0E38BAD4" w:rsidR="005572A9" w:rsidRPr="00E55EA1" w:rsidDel="00C7042E" w:rsidRDefault="005572A9" w:rsidP="00BB783C">
            <w:pPr>
              <w:spacing w:before="100" w:after="100" w:line="240" w:lineRule="auto"/>
              <w:ind w:left="100" w:right="100"/>
              <w:jc w:val="center"/>
              <w:rPr>
                <w:del w:id="213" w:author="Emily DeVoto" w:date="2022-07-14T10:18:00Z"/>
                <w:sz w:val="18"/>
                <w:szCs w:val="18"/>
              </w:rPr>
            </w:pPr>
          </w:p>
        </w:tc>
      </w:tr>
      <w:tr w:rsidR="005572A9" w:rsidRPr="00E55EA1" w:rsidDel="00C7042E" w14:paraId="1A7570B8" w14:textId="7DC0900F" w:rsidTr="00BB783C">
        <w:trPr>
          <w:cantSplit/>
          <w:jc w:val="center"/>
          <w:del w:id="214" w:author="Emily DeVoto" w:date="2022-07-14T10:18:00Z"/>
        </w:trPr>
        <w:tc>
          <w:tcPr>
            <w:tcW w:w="2915" w:type="dxa"/>
            <w:shd w:val="clear" w:color="auto" w:fill="FFFFFF"/>
            <w:tcMar>
              <w:top w:w="0" w:type="dxa"/>
              <w:left w:w="0" w:type="dxa"/>
              <w:bottom w:w="0" w:type="dxa"/>
              <w:right w:w="0" w:type="dxa"/>
            </w:tcMar>
          </w:tcPr>
          <w:p w14:paraId="6DA76C0A" w14:textId="30EBC545" w:rsidR="005572A9" w:rsidRPr="00E55EA1" w:rsidDel="00C7042E" w:rsidRDefault="005572A9" w:rsidP="00BB783C">
            <w:pPr>
              <w:spacing w:before="100" w:after="100" w:line="240" w:lineRule="auto"/>
              <w:ind w:left="300" w:right="100"/>
              <w:rPr>
                <w:del w:id="215" w:author="Emily DeVoto" w:date="2022-07-14T10:18:00Z"/>
                <w:sz w:val="18"/>
                <w:szCs w:val="18"/>
              </w:rPr>
            </w:pPr>
            <w:del w:id="216" w:author="Emily DeVoto" w:date="2022-07-14T10:18:00Z">
              <w:r w:rsidRPr="00E55EA1" w:rsidDel="00C7042E">
                <w:rPr>
                  <w:rFonts w:eastAsia="Arial"/>
                  <w:color w:val="000000"/>
                  <w:sz w:val="18"/>
                  <w:szCs w:val="18"/>
                </w:rPr>
                <w:delText>Female</w:delText>
              </w:r>
            </w:del>
          </w:p>
        </w:tc>
        <w:tc>
          <w:tcPr>
            <w:tcW w:w="2312" w:type="dxa"/>
            <w:shd w:val="clear" w:color="auto" w:fill="FFFFFF"/>
            <w:tcMar>
              <w:top w:w="0" w:type="dxa"/>
              <w:left w:w="0" w:type="dxa"/>
              <w:bottom w:w="0" w:type="dxa"/>
              <w:right w:w="0" w:type="dxa"/>
            </w:tcMar>
            <w:vAlign w:val="center"/>
          </w:tcPr>
          <w:p w14:paraId="4AE8BF82" w14:textId="53F524DF" w:rsidR="005572A9" w:rsidRPr="00E55EA1" w:rsidDel="00C7042E" w:rsidRDefault="005572A9" w:rsidP="00BB783C">
            <w:pPr>
              <w:spacing w:before="100" w:after="100" w:line="240" w:lineRule="auto"/>
              <w:ind w:left="100" w:right="100"/>
              <w:jc w:val="center"/>
              <w:rPr>
                <w:del w:id="217" w:author="Emily DeVoto" w:date="2022-07-14T10:18:00Z"/>
                <w:sz w:val="18"/>
                <w:szCs w:val="18"/>
              </w:rPr>
            </w:pPr>
            <w:del w:id="218" w:author="Emily DeVoto" w:date="2022-07-14T10:18:00Z">
              <w:r w:rsidRPr="00E55EA1" w:rsidDel="00C7042E">
                <w:rPr>
                  <w:rFonts w:eastAsia="Arial"/>
                  <w:color w:val="000000"/>
                  <w:sz w:val="18"/>
                  <w:szCs w:val="18"/>
                </w:rPr>
                <w:delText>10,973 (47%)</w:delText>
              </w:r>
            </w:del>
          </w:p>
        </w:tc>
        <w:tc>
          <w:tcPr>
            <w:tcW w:w="2007" w:type="dxa"/>
            <w:shd w:val="clear" w:color="auto" w:fill="FFFFFF"/>
            <w:tcMar>
              <w:top w:w="0" w:type="dxa"/>
              <w:left w:w="0" w:type="dxa"/>
              <w:bottom w:w="0" w:type="dxa"/>
              <w:right w:w="0" w:type="dxa"/>
            </w:tcMar>
            <w:vAlign w:val="center"/>
          </w:tcPr>
          <w:p w14:paraId="5E07AC13" w14:textId="1EBC56DE" w:rsidR="005572A9" w:rsidRPr="00E55EA1" w:rsidDel="00C7042E" w:rsidRDefault="005572A9" w:rsidP="00BB783C">
            <w:pPr>
              <w:spacing w:before="100" w:after="100" w:line="240" w:lineRule="auto"/>
              <w:ind w:left="100" w:right="100"/>
              <w:jc w:val="center"/>
              <w:rPr>
                <w:del w:id="219" w:author="Emily DeVoto" w:date="2022-07-14T10:18:00Z"/>
                <w:sz w:val="18"/>
                <w:szCs w:val="18"/>
              </w:rPr>
            </w:pPr>
            <w:del w:id="220" w:author="Emily DeVoto" w:date="2022-07-14T10:18:00Z">
              <w:r w:rsidRPr="00E55EA1" w:rsidDel="00C7042E">
                <w:rPr>
                  <w:rFonts w:eastAsia="Arial"/>
                  <w:color w:val="000000"/>
                  <w:sz w:val="18"/>
                  <w:szCs w:val="18"/>
                </w:rPr>
                <w:delText>1,854 (47%)</w:delText>
              </w:r>
            </w:del>
          </w:p>
        </w:tc>
        <w:tc>
          <w:tcPr>
            <w:tcW w:w="2325" w:type="dxa"/>
            <w:shd w:val="clear" w:color="auto" w:fill="FFFFFF"/>
            <w:tcMar>
              <w:top w:w="0" w:type="dxa"/>
              <w:left w:w="0" w:type="dxa"/>
              <w:bottom w:w="0" w:type="dxa"/>
              <w:right w:w="0" w:type="dxa"/>
            </w:tcMar>
            <w:vAlign w:val="center"/>
          </w:tcPr>
          <w:p w14:paraId="67614A8A" w14:textId="2559B6A5" w:rsidR="005572A9" w:rsidRPr="00E55EA1" w:rsidDel="00C7042E" w:rsidRDefault="005572A9" w:rsidP="00BB783C">
            <w:pPr>
              <w:spacing w:before="100" w:after="100" w:line="240" w:lineRule="auto"/>
              <w:ind w:left="100" w:right="100"/>
              <w:jc w:val="center"/>
              <w:rPr>
                <w:del w:id="221" w:author="Emily DeVoto" w:date="2022-07-14T10:18:00Z"/>
                <w:sz w:val="18"/>
                <w:szCs w:val="18"/>
              </w:rPr>
            </w:pPr>
            <w:del w:id="222" w:author="Emily DeVoto" w:date="2022-07-14T10:18:00Z">
              <w:r w:rsidRPr="00E55EA1" w:rsidDel="00C7042E">
                <w:rPr>
                  <w:rFonts w:eastAsia="Arial"/>
                  <w:color w:val="000000"/>
                  <w:sz w:val="18"/>
                  <w:szCs w:val="18"/>
                </w:rPr>
                <w:delText>9,119 (47%)</w:delText>
              </w:r>
            </w:del>
          </w:p>
        </w:tc>
      </w:tr>
      <w:tr w:rsidR="005572A9" w:rsidRPr="00E55EA1" w:rsidDel="00C7042E" w14:paraId="4A1931D8" w14:textId="7E9F4CC3" w:rsidTr="00BB783C">
        <w:trPr>
          <w:cantSplit/>
          <w:jc w:val="center"/>
          <w:del w:id="223" w:author="Emily DeVoto" w:date="2022-07-14T10:18:00Z"/>
        </w:trPr>
        <w:tc>
          <w:tcPr>
            <w:tcW w:w="2915" w:type="dxa"/>
            <w:shd w:val="clear" w:color="auto" w:fill="FFFFFF"/>
            <w:tcMar>
              <w:top w:w="0" w:type="dxa"/>
              <w:left w:w="0" w:type="dxa"/>
              <w:bottom w:w="0" w:type="dxa"/>
              <w:right w:w="0" w:type="dxa"/>
            </w:tcMar>
          </w:tcPr>
          <w:p w14:paraId="2671FB7E" w14:textId="09D2A81C" w:rsidR="005572A9" w:rsidRPr="00E55EA1" w:rsidDel="00C7042E" w:rsidRDefault="005572A9" w:rsidP="00BB783C">
            <w:pPr>
              <w:spacing w:before="100" w:after="100" w:line="240" w:lineRule="auto"/>
              <w:ind w:left="300" w:right="100"/>
              <w:rPr>
                <w:del w:id="224" w:author="Emily DeVoto" w:date="2022-07-14T10:18:00Z"/>
                <w:sz w:val="18"/>
                <w:szCs w:val="18"/>
              </w:rPr>
            </w:pPr>
            <w:del w:id="225" w:author="Emily DeVoto" w:date="2022-07-14T10:18:00Z">
              <w:r w:rsidRPr="00E55EA1" w:rsidDel="00C7042E">
                <w:rPr>
                  <w:rFonts w:eastAsia="Arial"/>
                  <w:color w:val="000000"/>
                  <w:sz w:val="18"/>
                  <w:szCs w:val="18"/>
                </w:rPr>
                <w:delText>Male</w:delText>
              </w:r>
            </w:del>
          </w:p>
        </w:tc>
        <w:tc>
          <w:tcPr>
            <w:tcW w:w="2312" w:type="dxa"/>
            <w:shd w:val="clear" w:color="auto" w:fill="FFFFFF"/>
            <w:tcMar>
              <w:top w:w="0" w:type="dxa"/>
              <w:left w:w="0" w:type="dxa"/>
              <w:bottom w:w="0" w:type="dxa"/>
              <w:right w:w="0" w:type="dxa"/>
            </w:tcMar>
            <w:vAlign w:val="center"/>
          </w:tcPr>
          <w:p w14:paraId="7DC9D089" w14:textId="087256EF" w:rsidR="005572A9" w:rsidRPr="00E55EA1" w:rsidDel="00C7042E" w:rsidRDefault="005572A9" w:rsidP="00BB783C">
            <w:pPr>
              <w:spacing w:before="100" w:after="100" w:line="240" w:lineRule="auto"/>
              <w:ind w:left="100" w:right="100"/>
              <w:jc w:val="center"/>
              <w:rPr>
                <w:del w:id="226" w:author="Emily DeVoto" w:date="2022-07-14T10:18:00Z"/>
                <w:sz w:val="18"/>
                <w:szCs w:val="18"/>
              </w:rPr>
            </w:pPr>
            <w:del w:id="227" w:author="Emily DeVoto" w:date="2022-07-14T10:18:00Z">
              <w:r w:rsidRPr="00E55EA1" w:rsidDel="00C7042E">
                <w:rPr>
                  <w:rFonts w:eastAsia="Arial"/>
                  <w:color w:val="000000"/>
                  <w:sz w:val="18"/>
                  <w:szCs w:val="18"/>
                </w:rPr>
                <w:delText>12,259 (53%)</w:delText>
              </w:r>
            </w:del>
          </w:p>
        </w:tc>
        <w:tc>
          <w:tcPr>
            <w:tcW w:w="2007" w:type="dxa"/>
            <w:shd w:val="clear" w:color="auto" w:fill="FFFFFF"/>
            <w:tcMar>
              <w:top w:w="0" w:type="dxa"/>
              <w:left w:w="0" w:type="dxa"/>
              <w:bottom w:w="0" w:type="dxa"/>
              <w:right w:w="0" w:type="dxa"/>
            </w:tcMar>
            <w:vAlign w:val="center"/>
          </w:tcPr>
          <w:p w14:paraId="425207B6" w14:textId="6687FF24" w:rsidR="005572A9" w:rsidRPr="00E55EA1" w:rsidDel="00C7042E" w:rsidRDefault="005572A9" w:rsidP="00BB783C">
            <w:pPr>
              <w:spacing w:before="100" w:after="100" w:line="240" w:lineRule="auto"/>
              <w:ind w:left="100" w:right="100"/>
              <w:jc w:val="center"/>
              <w:rPr>
                <w:del w:id="228" w:author="Emily DeVoto" w:date="2022-07-14T10:18:00Z"/>
                <w:sz w:val="18"/>
                <w:szCs w:val="18"/>
              </w:rPr>
            </w:pPr>
            <w:del w:id="229" w:author="Emily DeVoto" w:date="2022-07-14T10:18:00Z">
              <w:r w:rsidRPr="00E55EA1" w:rsidDel="00C7042E">
                <w:rPr>
                  <w:rFonts w:eastAsia="Arial"/>
                  <w:color w:val="000000"/>
                  <w:sz w:val="18"/>
                  <w:szCs w:val="18"/>
                </w:rPr>
                <w:delText>2,080 (53%)</w:delText>
              </w:r>
            </w:del>
          </w:p>
        </w:tc>
        <w:tc>
          <w:tcPr>
            <w:tcW w:w="2325" w:type="dxa"/>
            <w:shd w:val="clear" w:color="auto" w:fill="FFFFFF"/>
            <w:tcMar>
              <w:top w:w="0" w:type="dxa"/>
              <w:left w:w="0" w:type="dxa"/>
              <w:bottom w:w="0" w:type="dxa"/>
              <w:right w:w="0" w:type="dxa"/>
            </w:tcMar>
            <w:vAlign w:val="center"/>
          </w:tcPr>
          <w:p w14:paraId="5FFEB957" w14:textId="50C3B262" w:rsidR="005572A9" w:rsidRPr="00E55EA1" w:rsidDel="00C7042E" w:rsidRDefault="005572A9" w:rsidP="00BB783C">
            <w:pPr>
              <w:spacing w:before="100" w:after="100" w:line="240" w:lineRule="auto"/>
              <w:ind w:left="100" w:right="100"/>
              <w:jc w:val="center"/>
              <w:rPr>
                <w:del w:id="230" w:author="Emily DeVoto" w:date="2022-07-14T10:18:00Z"/>
                <w:sz w:val="18"/>
                <w:szCs w:val="18"/>
              </w:rPr>
            </w:pPr>
            <w:del w:id="231" w:author="Emily DeVoto" w:date="2022-07-14T10:18:00Z">
              <w:r w:rsidRPr="00E55EA1" w:rsidDel="00C7042E">
                <w:rPr>
                  <w:rFonts w:eastAsia="Arial"/>
                  <w:color w:val="000000"/>
                  <w:sz w:val="18"/>
                  <w:szCs w:val="18"/>
                </w:rPr>
                <w:delText>10,179 (53%)</w:delText>
              </w:r>
            </w:del>
          </w:p>
        </w:tc>
      </w:tr>
      <w:tr w:rsidR="005572A9" w:rsidRPr="00E55EA1" w:rsidDel="00C7042E" w14:paraId="5371E7D4" w14:textId="06D26646" w:rsidTr="00BB783C">
        <w:trPr>
          <w:cantSplit/>
          <w:jc w:val="center"/>
          <w:del w:id="232" w:author="Emily DeVoto" w:date="2022-07-14T10:18:00Z"/>
        </w:trPr>
        <w:tc>
          <w:tcPr>
            <w:tcW w:w="2915" w:type="dxa"/>
            <w:shd w:val="clear" w:color="auto" w:fill="FFFFFF"/>
            <w:tcMar>
              <w:top w:w="0" w:type="dxa"/>
              <w:left w:w="0" w:type="dxa"/>
              <w:bottom w:w="0" w:type="dxa"/>
              <w:right w:w="0" w:type="dxa"/>
            </w:tcMar>
          </w:tcPr>
          <w:p w14:paraId="439A133F" w14:textId="79152CA3" w:rsidR="005572A9" w:rsidRPr="00E55EA1" w:rsidDel="00C7042E" w:rsidRDefault="005B5B51" w:rsidP="00BB783C">
            <w:pPr>
              <w:spacing w:before="100" w:after="100" w:line="240" w:lineRule="auto"/>
              <w:ind w:left="100" w:right="100"/>
              <w:rPr>
                <w:del w:id="233" w:author="Emily DeVoto" w:date="2022-07-14T10:18:00Z"/>
                <w:sz w:val="18"/>
                <w:szCs w:val="18"/>
              </w:rPr>
            </w:pPr>
            <w:del w:id="234" w:author="Emily DeVoto" w:date="2022-07-14T10:18:00Z">
              <w:r w:rsidRPr="00E55EA1" w:rsidDel="00C7042E">
                <w:rPr>
                  <w:rFonts w:eastAsia="Arial"/>
                  <w:b/>
                  <w:color w:val="000000"/>
                  <w:sz w:val="18"/>
                  <w:szCs w:val="18"/>
                </w:rPr>
                <w:delText>Socioeconomic status (SES)</w:delText>
              </w:r>
            </w:del>
          </w:p>
        </w:tc>
        <w:tc>
          <w:tcPr>
            <w:tcW w:w="2312" w:type="dxa"/>
            <w:shd w:val="clear" w:color="auto" w:fill="FFFFFF"/>
            <w:tcMar>
              <w:top w:w="0" w:type="dxa"/>
              <w:left w:w="0" w:type="dxa"/>
              <w:bottom w:w="0" w:type="dxa"/>
              <w:right w:w="0" w:type="dxa"/>
            </w:tcMar>
            <w:vAlign w:val="center"/>
          </w:tcPr>
          <w:p w14:paraId="08E12152" w14:textId="3C5E6958" w:rsidR="005572A9" w:rsidRPr="00E55EA1" w:rsidDel="00C7042E" w:rsidRDefault="005572A9" w:rsidP="00BB783C">
            <w:pPr>
              <w:spacing w:before="100" w:after="100" w:line="240" w:lineRule="auto"/>
              <w:ind w:left="100" w:right="100"/>
              <w:jc w:val="center"/>
              <w:rPr>
                <w:del w:id="235"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3FC7FA91" w14:textId="0CFC1FD3" w:rsidR="005572A9" w:rsidRPr="00E55EA1" w:rsidDel="00C7042E" w:rsidRDefault="005572A9" w:rsidP="00BB783C">
            <w:pPr>
              <w:spacing w:before="100" w:after="100" w:line="240" w:lineRule="auto"/>
              <w:ind w:left="100" w:right="100"/>
              <w:jc w:val="center"/>
              <w:rPr>
                <w:del w:id="236"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75E453DB" w14:textId="3F5DA6BD" w:rsidR="005572A9" w:rsidRPr="00E55EA1" w:rsidDel="00C7042E" w:rsidRDefault="005572A9" w:rsidP="00BB783C">
            <w:pPr>
              <w:spacing w:before="100" w:after="100" w:line="240" w:lineRule="auto"/>
              <w:ind w:left="100" w:right="100"/>
              <w:jc w:val="center"/>
              <w:rPr>
                <w:del w:id="237" w:author="Emily DeVoto" w:date="2022-07-14T10:18:00Z"/>
                <w:sz w:val="18"/>
                <w:szCs w:val="18"/>
              </w:rPr>
            </w:pPr>
          </w:p>
        </w:tc>
      </w:tr>
      <w:tr w:rsidR="005572A9" w:rsidRPr="00E55EA1" w:rsidDel="00C7042E" w14:paraId="04723C0D" w14:textId="4D4E7CE4" w:rsidTr="00BB783C">
        <w:trPr>
          <w:cantSplit/>
          <w:jc w:val="center"/>
          <w:del w:id="238" w:author="Emily DeVoto" w:date="2022-07-14T10:18:00Z"/>
        </w:trPr>
        <w:tc>
          <w:tcPr>
            <w:tcW w:w="2915" w:type="dxa"/>
            <w:shd w:val="clear" w:color="auto" w:fill="FFFFFF"/>
            <w:tcMar>
              <w:top w:w="0" w:type="dxa"/>
              <w:left w:w="0" w:type="dxa"/>
              <w:bottom w:w="0" w:type="dxa"/>
              <w:right w:w="0" w:type="dxa"/>
            </w:tcMar>
          </w:tcPr>
          <w:p w14:paraId="53D77FD0" w14:textId="2CC38CE5" w:rsidR="005572A9" w:rsidRPr="00E55EA1" w:rsidDel="00C7042E" w:rsidRDefault="005572A9" w:rsidP="00BB783C">
            <w:pPr>
              <w:spacing w:before="100" w:after="100" w:line="240" w:lineRule="auto"/>
              <w:ind w:left="300" w:right="100"/>
              <w:rPr>
                <w:del w:id="239" w:author="Emily DeVoto" w:date="2022-07-14T10:18:00Z"/>
                <w:sz w:val="18"/>
                <w:szCs w:val="18"/>
              </w:rPr>
            </w:pPr>
            <w:del w:id="240" w:author="Emily DeVoto" w:date="2022-07-14T10:18:00Z">
              <w:r w:rsidRPr="00E55EA1" w:rsidDel="00C7042E">
                <w:rPr>
                  <w:rFonts w:eastAsia="Arial"/>
                  <w:color w:val="000000"/>
                  <w:sz w:val="18"/>
                  <w:szCs w:val="18"/>
                </w:rPr>
                <w:delText>Group 1 (Highest)</w:delText>
              </w:r>
            </w:del>
          </w:p>
        </w:tc>
        <w:tc>
          <w:tcPr>
            <w:tcW w:w="2312" w:type="dxa"/>
            <w:shd w:val="clear" w:color="auto" w:fill="FFFFFF"/>
            <w:tcMar>
              <w:top w:w="0" w:type="dxa"/>
              <w:left w:w="0" w:type="dxa"/>
              <w:bottom w:w="0" w:type="dxa"/>
              <w:right w:w="0" w:type="dxa"/>
            </w:tcMar>
            <w:vAlign w:val="center"/>
          </w:tcPr>
          <w:p w14:paraId="0D4F3990" w14:textId="73D0AB91" w:rsidR="005572A9" w:rsidRPr="00E55EA1" w:rsidDel="00C7042E" w:rsidRDefault="005572A9" w:rsidP="00BB783C">
            <w:pPr>
              <w:spacing w:before="100" w:after="100" w:line="240" w:lineRule="auto"/>
              <w:ind w:left="100" w:right="100"/>
              <w:jc w:val="center"/>
              <w:rPr>
                <w:del w:id="241" w:author="Emily DeVoto" w:date="2022-07-14T10:18:00Z"/>
                <w:sz w:val="18"/>
                <w:szCs w:val="18"/>
              </w:rPr>
            </w:pPr>
            <w:del w:id="242" w:author="Emily DeVoto" w:date="2022-07-14T10:18:00Z">
              <w:r w:rsidRPr="00E55EA1" w:rsidDel="00C7042E">
                <w:rPr>
                  <w:rFonts w:eastAsia="Arial"/>
                  <w:color w:val="000000"/>
                  <w:sz w:val="18"/>
                  <w:szCs w:val="18"/>
                </w:rPr>
                <w:delText>2,337 (10%)</w:delText>
              </w:r>
            </w:del>
          </w:p>
        </w:tc>
        <w:tc>
          <w:tcPr>
            <w:tcW w:w="2007" w:type="dxa"/>
            <w:shd w:val="clear" w:color="auto" w:fill="FFFFFF"/>
            <w:tcMar>
              <w:top w:w="0" w:type="dxa"/>
              <w:left w:w="0" w:type="dxa"/>
              <w:bottom w:w="0" w:type="dxa"/>
              <w:right w:w="0" w:type="dxa"/>
            </w:tcMar>
            <w:vAlign w:val="center"/>
          </w:tcPr>
          <w:p w14:paraId="33600B7A" w14:textId="2E86550B" w:rsidR="005572A9" w:rsidRPr="00E55EA1" w:rsidDel="00C7042E" w:rsidRDefault="005572A9" w:rsidP="00BB783C">
            <w:pPr>
              <w:spacing w:before="100" w:after="100" w:line="240" w:lineRule="auto"/>
              <w:ind w:left="100" w:right="100"/>
              <w:jc w:val="center"/>
              <w:rPr>
                <w:del w:id="243" w:author="Emily DeVoto" w:date="2022-07-14T10:18:00Z"/>
                <w:sz w:val="18"/>
                <w:szCs w:val="18"/>
              </w:rPr>
            </w:pPr>
            <w:del w:id="244" w:author="Emily DeVoto" w:date="2022-07-14T10:18:00Z">
              <w:r w:rsidRPr="00E55EA1" w:rsidDel="00C7042E">
                <w:rPr>
                  <w:rFonts w:eastAsia="Arial"/>
                  <w:color w:val="000000"/>
                  <w:sz w:val="18"/>
                  <w:szCs w:val="18"/>
                </w:rPr>
                <w:delText>451 (11%)</w:delText>
              </w:r>
            </w:del>
          </w:p>
        </w:tc>
        <w:tc>
          <w:tcPr>
            <w:tcW w:w="2325" w:type="dxa"/>
            <w:shd w:val="clear" w:color="auto" w:fill="FFFFFF"/>
            <w:tcMar>
              <w:top w:w="0" w:type="dxa"/>
              <w:left w:w="0" w:type="dxa"/>
              <w:bottom w:w="0" w:type="dxa"/>
              <w:right w:w="0" w:type="dxa"/>
            </w:tcMar>
            <w:vAlign w:val="center"/>
          </w:tcPr>
          <w:p w14:paraId="06A509B6" w14:textId="344B7183" w:rsidR="005572A9" w:rsidRPr="00E55EA1" w:rsidDel="00C7042E" w:rsidRDefault="005572A9" w:rsidP="00BB783C">
            <w:pPr>
              <w:spacing w:before="100" w:after="100" w:line="240" w:lineRule="auto"/>
              <w:ind w:left="100" w:right="100"/>
              <w:jc w:val="center"/>
              <w:rPr>
                <w:del w:id="245" w:author="Emily DeVoto" w:date="2022-07-14T10:18:00Z"/>
                <w:sz w:val="18"/>
                <w:szCs w:val="18"/>
              </w:rPr>
            </w:pPr>
            <w:del w:id="246" w:author="Emily DeVoto" w:date="2022-07-14T10:18:00Z">
              <w:r w:rsidRPr="00E55EA1" w:rsidDel="00C7042E">
                <w:rPr>
                  <w:rFonts w:eastAsia="Arial"/>
                  <w:color w:val="000000"/>
                  <w:sz w:val="18"/>
                  <w:szCs w:val="18"/>
                </w:rPr>
                <w:delText>1,886 (9.8%)</w:delText>
              </w:r>
            </w:del>
          </w:p>
        </w:tc>
      </w:tr>
      <w:tr w:rsidR="005572A9" w:rsidRPr="00E55EA1" w:rsidDel="00C7042E" w14:paraId="66D2A4FA" w14:textId="2979412D" w:rsidTr="00BB783C">
        <w:trPr>
          <w:cantSplit/>
          <w:jc w:val="center"/>
          <w:del w:id="247" w:author="Emily DeVoto" w:date="2022-07-14T10:18:00Z"/>
        </w:trPr>
        <w:tc>
          <w:tcPr>
            <w:tcW w:w="2915" w:type="dxa"/>
            <w:shd w:val="clear" w:color="auto" w:fill="FFFFFF"/>
            <w:tcMar>
              <w:top w:w="0" w:type="dxa"/>
              <w:left w:w="0" w:type="dxa"/>
              <w:bottom w:w="0" w:type="dxa"/>
              <w:right w:w="0" w:type="dxa"/>
            </w:tcMar>
          </w:tcPr>
          <w:p w14:paraId="2D76634A" w14:textId="1CED2E15" w:rsidR="005572A9" w:rsidRPr="00E55EA1" w:rsidDel="00C7042E" w:rsidRDefault="005572A9" w:rsidP="00BB783C">
            <w:pPr>
              <w:spacing w:before="100" w:after="100" w:line="240" w:lineRule="auto"/>
              <w:ind w:left="300" w:right="100"/>
              <w:rPr>
                <w:del w:id="248" w:author="Emily DeVoto" w:date="2022-07-14T10:18:00Z"/>
                <w:sz w:val="18"/>
                <w:szCs w:val="18"/>
              </w:rPr>
            </w:pPr>
            <w:del w:id="249" w:author="Emily DeVoto" w:date="2022-07-14T10:18:00Z">
              <w:r w:rsidRPr="00E55EA1" w:rsidDel="00C7042E">
                <w:rPr>
                  <w:rFonts w:eastAsia="Arial"/>
                  <w:color w:val="000000"/>
                  <w:sz w:val="18"/>
                  <w:szCs w:val="18"/>
                </w:rPr>
                <w:delText>Group 2</w:delText>
              </w:r>
            </w:del>
          </w:p>
        </w:tc>
        <w:tc>
          <w:tcPr>
            <w:tcW w:w="2312" w:type="dxa"/>
            <w:shd w:val="clear" w:color="auto" w:fill="FFFFFF"/>
            <w:tcMar>
              <w:top w:w="0" w:type="dxa"/>
              <w:left w:w="0" w:type="dxa"/>
              <w:bottom w:w="0" w:type="dxa"/>
              <w:right w:w="0" w:type="dxa"/>
            </w:tcMar>
            <w:vAlign w:val="center"/>
          </w:tcPr>
          <w:p w14:paraId="31CBD9F0" w14:textId="6E5463AD" w:rsidR="005572A9" w:rsidRPr="00E55EA1" w:rsidDel="00C7042E" w:rsidRDefault="005572A9" w:rsidP="00BB783C">
            <w:pPr>
              <w:spacing w:before="100" w:after="100" w:line="240" w:lineRule="auto"/>
              <w:ind w:left="100" w:right="100"/>
              <w:jc w:val="center"/>
              <w:rPr>
                <w:del w:id="250" w:author="Emily DeVoto" w:date="2022-07-14T10:18:00Z"/>
                <w:sz w:val="18"/>
                <w:szCs w:val="18"/>
              </w:rPr>
            </w:pPr>
            <w:del w:id="251" w:author="Emily DeVoto" w:date="2022-07-14T10:18:00Z">
              <w:r w:rsidRPr="00E55EA1" w:rsidDel="00C7042E">
                <w:rPr>
                  <w:rFonts w:eastAsia="Arial"/>
                  <w:color w:val="000000"/>
                  <w:sz w:val="18"/>
                  <w:szCs w:val="18"/>
                </w:rPr>
                <w:delText>2,839 (12%)</w:delText>
              </w:r>
            </w:del>
          </w:p>
        </w:tc>
        <w:tc>
          <w:tcPr>
            <w:tcW w:w="2007" w:type="dxa"/>
            <w:shd w:val="clear" w:color="auto" w:fill="FFFFFF"/>
            <w:tcMar>
              <w:top w:w="0" w:type="dxa"/>
              <w:left w:w="0" w:type="dxa"/>
              <w:bottom w:w="0" w:type="dxa"/>
              <w:right w:w="0" w:type="dxa"/>
            </w:tcMar>
            <w:vAlign w:val="center"/>
          </w:tcPr>
          <w:p w14:paraId="74748DAC" w14:textId="06022335" w:rsidR="005572A9" w:rsidRPr="00E55EA1" w:rsidDel="00C7042E" w:rsidRDefault="005572A9" w:rsidP="00BB783C">
            <w:pPr>
              <w:spacing w:before="100" w:after="100" w:line="240" w:lineRule="auto"/>
              <w:ind w:left="100" w:right="100"/>
              <w:jc w:val="center"/>
              <w:rPr>
                <w:del w:id="252" w:author="Emily DeVoto" w:date="2022-07-14T10:18:00Z"/>
                <w:sz w:val="18"/>
                <w:szCs w:val="18"/>
              </w:rPr>
            </w:pPr>
            <w:del w:id="253" w:author="Emily DeVoto" w:date="2022-07-14T10:18:00Z">
              <w:r w:rsidRPr="00E55EA1" w:rsidDel="00C7042E">
                <w:rPr>
                  <w:rFonts w:eastAsia="Arial"/>
                  <w:color w:val="000000"/>
                  <w:sz w:val="18"/>
                  <w:szCs w:val="18"/>
                </w:rPr>
                <w:delText>499 (13%)</w:delText>
              </w:r>
            </w:del>
          </w:p>
        </w:tc>
        <w:tc>
          <w:tcPr>
            <w:tcW w:w="2325" w:type="dxa"/>
            <w:shd w:val="clear" w:color="auto" w:fill="FFFFFF"/>
            <w:tcMar>
              <w:top w:w="0" w:type="dxa"/>
              <w:left w:w="0" w:type="dxa"/>
              <w:bottom w:w="0" w:type="dxa"/>
              <w:right w:w="0" w:type="dxa"/>
            </w:tcMar>
            <w:vAlign w:val="center"/>
          </w:tcPr>
          <w:p w14:paraId="366BF63F" w14:textId="67E724BC" w:rsidR="005572A9" w:rsidRPr="00E55EA1" w:rsidDel="00C7042E" w:rsidRDefault="005572A9" w:rsidP="00BB783C">
            <w:pPr>
              <w:spacing w:before="100" w:after="100" w:line="240" w:lineRule="auto"/>
              <w:ind w:left="100" w:right="100"/>
              <w:jc w:val="center"/>
              <w:rPr>
                <w:del w:id="254" w:author="Emily DeVoto" w:date="2022-07-14T10:18:00Z"/>
                <w:sz w:val="18"/>
                <w:szCs w:val="18"/>
              </w:rPr>
            </w:pPr>
            <w:del w:id="255" w:author="Emily DeVoto" w:date="2022-07-14T10:18:00Z">
              <w:r w:rsidRPr="00E55EA1" w:rsidDel="00C7042E">
                <w:rPr>
                  <w:rFonts w:eastAsia="Arial"/>
                  <w:color w:val="000000"/>
                  <w:sz w:val="18"/>
                  <w:szCs w:val="18"/>
                </w:rPr>
                <w:delText>2,340 (12%)</w:delText>
              </w:r>
            </w:del>
          </w:p>
        </w:tc>
      </w:tr>
      <w:tr w:rsidR="005572A9" w:rsidRPr="00E55EA1" w:rsidDel="00C7042E" w14:paraId="06BDAFE2" w14:textId="54D90374" w:rsidTr="00BB783C">
        <w:trPr>
          <w:cantSplit/>
          <w:jc w:val="center"/>
          <w:del w:id="256" w:author="Emily DeVoto" w:date="2022-07-14T10:18:00Z"/>
        </w:trPr>
        <w:tc>
          <w:tcPr>
            <w:tcW w:w="2915" w:type="dxa"/>
            <w:shd w:val="clear" w:color="auto" w:fill="FFFFFF"/>
            <w:tcMar>
              <w:top w:w="0" w:type="dxa"/>
              <w:left w:w="0" w:type="dxa"/>
              <w:bottom w:w="0" w:type="dxa"/>
              <w:right w:w="0" w:type="dxa"/>
            </w:tcMar>
          </w:tcPr>
          <w:p w14:paraId="3A0FFFB6" w14:textId="6AA06A63" w:rsidR="005572A9" w:rsidRPr="00E55EA1" w:rsidDel="00C7042E" w:rsidRDefault="005572A9" w:rsidP="00BB783C">
            <w:pPr>
              <w:spacing w:before="100" w:after="100" w:line="240" w:lineRule="auto"/>
              <w:ind w:left="300" w:right="100"/>
              <w:rPr>
                <w:del w:id="257" w:author="Emily DeVoto" w:date="2022-07-14T10:18:00Z"/>
                <w:sz w:val="18"/>
                <w:szCs w:val="18"/>
              </w:rPr>
            </w:pPr>
            <w:del w:id="258" w:author="Emily DeVoto" w:date="2022-07-14T10:18:00Z">
              <w:r w:rsidRPr="00E55EA1" w:rsidDel="00C7042E">
                <w:rPr>
                  <w:rFonts w:eastAsia="Arial"/>
                  <w:color w:val="000000"/>
                  <w:sz w:val="18"/>
                  <w:szCs w:val="18"/>
                </w:rPr>
                <w:delText>Group 3</w:delText>
              </w:r>
            </w:del>
          </w:p>
        </w:tc>
        <w:tc>
          <w:tcPr>
            <w:tcW w:w="2312" w:type="dxa"/>
            <w:shd w:val="clear" w:color="auto" w:fill="FFFFFF"/>
            <w:tcMar>
              <w:top w:w="0" w:type="dxa"/>
              <w:left w:w="0" w:type="dxa"/>
              <w:bottom w:w="0" w:type="dxa"/>
              <w:right w:w="0" w:type="dxa"/>
            </w:tcMar>
            <w:vAlign w:val="center"/>
          </w:tcPr>
          <w:p w14:paraId="12D1AA62" w14:textId="50ED0985" w:rsidR="005572A9" w:rsidRPr="00E55EA1" w:rsidDel="00C7042E" w:rsidRDefault="005572A9" w:rsidP="00BB783C">
            <w:pPr>
              <w:spacing w:before="100" w:after="100" w:line="240" w:lineRule="auto"/>
              <w:ind w:left="100" w:right="100"/>
              <w:jc w:val="center"/>
              <w:rPr>
                <w:del w:id="259" w:author="Emily DeVoto" w:date="2022-07-14T10:18:00Z"/>
                <w:sz w:val="18"/>
                <w:szCs w:val="18"/>
              </w:rPr>
            </w:pPr>
            <w:del w:id="260" w:author="Emily DeVoto" w:date="2022-07-14T10:18:00Z">
              <w:r w:rsidRPr="00E55EA1" w:rsidDel="00C7042E">
                <w:rPr>
                  <w:rFonts w:eastAsia="Arial"/>
                  <w:color w:val="000000"/>
                  <w:sz w:val="18"/>
                  <w:szCs w:val="18"/>
                </w:rPr>
                <w:delText>4,360 (19%)</w:delText>
              </w:r>
            </w:del>
          </w:p>
        </w:tc>
        <w:tc>
          <w:tcPr>
            <w:tcW w:w="2007" w:type="dxa"/>
            <w:shd w:val="clear" w:color="auto" w:fill="FFFFFF"/>
            <w:tcMar>
              <w:top w:w="0" w:type="dxa"/>
              <w:left w:w="0" w:type="dxa"/>
              <w:bottom w:w="0" w:type="dxa"/>
              <w:right w:w="0" w:type="dxa"/>
            </w:tcMar>
            <w:vAlign w:val="center"/>
          </w:tcPr>
          <w:p w14:paraId="10822D19" w14:textId="134D1624" w:rsidR="005572A9" w:rsidRPr="00E55EA1" w:rsidDel="00C7042E" w:rsidRDefault="005572A9" w:rsidP="00BB783C">
            <w:pPr>
              <w:spacing w:before="100" w:after="100" w:line="240" w:lineRule="auto"/>
              <w:ind w:left="100" w:right="100"/>
              <w:jc w:val="center"/>
              <w:rPr>
                <w:del w:id="261" w:author="Emily DeVoto" w:date="2022-07-14T10:18:00Z"/>
                <w:sz w:val="18"/>
                <w:szCs w:val="18"/>
              </w:rPr>
            </w:pPr>
            <w:del w:id="262" w:author="Emily DeVoto" w:date="2022-07-14T10:18:00Z">
              <w:r w:rsidRPr="00E55EA1" w:rsidDel="00C7042E">
                <w:rPr>
                  <w:rFonts w:eastAsia="Arial"/>
                  <w:color w:val="000000"/>
                  <w:sz w:val="18"/>
                  <w:szCs w:val="18"/>
                </w:rPr>
                <w:delText>785 (20%)</w:delText>
              </w:r>
            </w:del>
          </w:p>
        </w:tc>
        <w:tc>
          <w:tcPr>
            <w:tcW w:w="2325" w:type="dxa"/>
            <w:shd w:val="clear" w:color="auto" w:fill="FFFFFF"/>
            <w:tcMar>
              <w:top w:w="0" w:type="dxa"/>
              <w:left w:w="0" w:type="dxa"/>
              <w:bottom w:w="0" w:type="dxa"/>
              <w:right w:w="0" w:type="dxa"/>
            </w:tcMar>
            <w:vAlign w:val="center"/>
          </w:tcPr>
          <w:p w14:paraId="6D08D419" w14:textId="197C691C" w:rsidR="005572A9" w:rsidRPr="00E55EA1" w:rsidDel="00C7042E" w:rsidRDefault="005572A9" w:rsidP="00BB783C">
            <w:pPr>
              <w:spacing w:before="100" w:after="100" w:line="240" w:lineRule="auto"/>
              <w:ind w:left="100" w:right="100"/>
              <w:jc w:val="center"/>
              <w:rPr>
                <w:del w:id="263" w:author="Emily DeVoto" w:date="2022-07-14T10:18:00Z"/>
                <w:sz w:val="18"/>
                <w:szCs w:val="18"/>
              </w:rPr>
            </w:pPr>
            <w:del w:id="264" w:author="Emily DeVoto" w:date="2022-07-14T10:18:00Z">
              <w:r w:rsidRPr="00E55EA1" w:rsidDel="00C7042E">
                <w:rPr>
                  <w:rFonts w:eastAsia="Arial"/>
                  <w:color w:val="000000"/>
                  <w:sz w:val="18"/>
                  <w:szCs w:val="18"/>
                </w:rPr>
                <w:delText>3,575 (19%)</w:delText>
              </w:r>
            </w:del>
          </w:p>
        </w:tc>
      </w:tr>
      <w:tr w:rsidR="005572A9" w:rsidRPr="00E55EA1" w:rsidDel="00C7042E" w14:paraId="7B9BAAD1" w14:textId="763ECA3C" w:rsidTr="00BB783C">
        <w:trPr>
          <w:cantSplit/>
          <w:jc w:val="center"/>
          <w:del w:id="265" w:author="Emily DeVoto" w:date="2022-07-14T10:18:00Z"/>
        </w:trPr>
        <w:tc>
          <w:tcPr>
            <w:tcW w:w="2915" w:type="dxa"/>
            <w:shd w:val="clear" w:color="auto" w:fill="FFFFFF"/>
            <w:tcMar>
              <w:top w:w="0" w:type="dxa"/>
              <w:left w:w="0" w:type="dxa"/>
              <w:bottom w:w="0" w:type="dxa"/>
              <w:right w:w="0" w:type="dxa"/>
            </w:tcMar>
          </w:tcPr>
          <w:p w14:paraId="36111AB0" w14:textId="068CC1B6" w:rsidR="005572A9" w:rsidRPr="00E55EA1" w:rsidDel="00C7042E" w:rsidRDefault="005572A9" w:rsidP="00BB783C">
            <w:pPr>
              <w:spacing w:before="100" w:after="100" w:line="240" w:lineRule="auto"/>
              <w:ind w:left="300" w:right="100"/>
              <w:rPr>
                <w:del w:id="266" w:author="Emily DeVoto" w:date="2022-07-14T10:18:00Z"/>
                <w:sz w:val="18"/>
                <w:szCs w:val="18"/>
              </w:rPr>
            </w:pPr>
            <w:del w:id="267" w:author="Emily DeVoto" w:date="2022-07-14T10:18:00Z">
              <w:r w:rsidRPr="00E55EA1" w:rsidDel="00C7042E">
                <w:rPr>
                  <w:rFonts w:eastAsia="Arial"/>
                  <w:color w:val="000000"/>
                  <w:sz w:val="18"/>
                  <w:szCs w:val="18"/>
                </w:rPr>
                <w:delText>Group 4</w:delText>
              </w:r>
            </w:del>
          </w:p>
        </w:tc>
        <w:tc>
          <w:tcPr>
            <w:tcW w:w="2312" w:type="dxa"/>
            <w:shd w:val="clear" w:color="auto" w:fill="FFFFFF"/>
            <w:tcMar>
              <w:top w:w="0" w:type="dxa"/>
              <w:left w:w="0" w:type="dxa"/>
              <w:bottom w:w="0" w:type="dxa"/>
              <w:right w:w="0" w:type="dxa"/>
            </w:tcMar>
            <w:vAlign w:val="center"/>
          </w:tcPr>
          <w:p w14:paraId="4939A482" w14:textId="743E06CB" w:rsidR="005572A9" w:rsidRPr="00E55EA1" w:rsidDel="00C7042E" w:rsidRDefault="005572A9" w:rsidP="00BB783C">
            <w:pPr>
              <w:spacing w:before="100" w:after="100" w:line="240" w:lineRule="auto"/>
              <w:ind w:left="100" w:right="100"/>
              <w:jc w:val="center"/>
              <w:rPr>
                <w:del w:id="268" w:author="Emily DeVoto" w:date="2022-07-14T10:18:00Z"/>
                <w:sz w:val="18"/>
                <w:szCs w:val="18"/>
              </w:rPr>
            </w:pPr>
            <w:del w:id="269" w:author="Emily DeVoto" w:date="2022-07-14T10:18:00Z">
              <w:r w:rsidRPr="00E55EA1" w:rsidDel="00C7042E">
                <w:rPr>
                  <w:rFonts w:eastAsia="Arial"/>
                  <w:color w:val="000000"/>
                  <w:sz w:val="18"/>
                  <w:szCs w:val="18"/>
                </w:rPr>
                <w:delText>6,598 (28%)</w:delText>
              </w:r>
            </w:del>
          </w:p>
        </w:tc>
        <w:tc>
          <w:tcPr>
            <w:tcW w:w="2007" w:type="dxa"/>
            <w:shd w:val="clear" w:color="auto" w:fill="FFFFFF"/>
            <w:tcMar>
              <w:top w:w="0" w:type="dxa"/>
              <w:left w:w="0" w:type="dxa"/>
              <w:bottom w:w="0" w:type="dxa"/>
              <w:right w:w="0" w:type="dxa"/>
            </w:tcMar>
            <w:vAlign w:val="center"/>
          </w:tcPr>
          <w:p w14:paraId="4368EF82" w14:textId="7621E3C7" w:rsidR="005572A9" w:rsidRPr="00E55EA1" w:rsidDel="00C7042E" w:rsidRDefault="005572A9" w:rsidP="00BB783C">
            <w:pPr>
              <w:spacing w:before="100" w:after="100" w:line="240" w:lineRule="auto"/>
              <w:ind w:left="100" w:right="100"/>
              <w:jc w:val="center"/>
              <w:rPr>
                <w:del w:id="270" w:author="Emily DeVoto" w:date="2022-07-14T10:18:00Z"/>
                <w:sz w:val="18"/>
                <w:szCs w:val="18"/>
              </w:rPr>
            </w:pPr>
            <w:del w:id="271" w:author="Emily DeVoto" w:date="2022-07-14T10:18:00Z">
              <w:r w:rsidRPr="00E55EA1" w:rsidDel="00C7042E">
                <w:rPr>
                  <w:rFonts w:eastAsia="Arial"/>
                  <w:color w:val="000000"/>
                  <w:sz w:val="18"/>
                  <w:szCs w:val="18"/>
                </w:rPr>
                <w:delText>1,076 (27%)</w:delText>
              </w:r>
            </w:del>
          </w:p>
        </w:tc>
        <w:tc>
          <w:tcPr>
            <w:tcW w:w="2325" w:type="dxa"/>
            <w:shd w:val="clear" w:color="auto" w:fill="FFFFFF"/>
            <w:tcMar>
              <w:top w:w="0" w:type="dxa"/>
              <w:left w:w="0" w:type="dxa"/>
              <w:bottom w:w="0" w:type="dxa"/>
              <w:right w:w="0" w:type="dxa"/>
            </w:tcMar>
            <w:vAlign w:val="center"/>
          </w:tcPr>
          <w:p w14:paraId="2BB937BA" w14:textId="72F32E29" w:rsidR="005572A9" w:rsidRPr="00E55EA1" w:rsidDel="00C7042E" w:rsidRDefault="005572A9" w:rsidP="00BB783C">
            <w:pPr>
              <w:spacing w:before="100" w:after="100" w:line="240" w:lineRule="auto"/>
              <w:ind w:left="100" w:right="100"/>
              <w:jc w:val="center"/>
              <w:rPr>
                <w:del w:id="272" w:author="Emily DeVoto" w:date="2022-07-14T10:18:00Z"/>
                <w:sz w:val="18"/>
                <w:szCs w:val="18"/>
              </w:rPr>
            </w:pPr>
            <w:del w:id="273" w:author="Emily DeVoto" w:date="2022-07-14T10:18:00Z">
              <w:r w:rsidRPr="00E55EA1" w:rsidDel="00C7042E">
                <w:rPr>
                  <w:rFonts w:eastAsia="Arial"/>
                  <w:color w:val="000000"/>
                  <w:sz w:val="18"/>
                  <w:szCs w:val="18"/>
                </w:rPr>
                <w:delText>5,522 (29%)</w:delText>
              </w:r>
            </w:del>
          </w:p>
        </w:tc>
      </w:tr>
      <w:tr w:rsidR="005572A9" w:rsidRPr="00E55EA1" w:rsidDel="00C7042E" w14:paraId="40D44298" w14:textId="1EDBD442" w:rsidTr="00BB783C">
        <w:trPr>
          <w:cantSplit/>
          <w:jc w:val="center"/>
          <w:del w:id="274" w:author="Emily DeVoto" w:date="2022-07-14T10:18:00Z"/>
        </w:trPr>
        <w:tc>
          <w:tcPr>
            <w:tcW w:w="2915" w:type="dxa"/>
            <w:shd w:val="clear" w:color="auto" w:fill="FFFFFF"/>
            <w:tcMar>
              <w:top w:w="0" w:type="dxa"/>
              <w:left w:w="0" w:type="dxa"/>
              <w:bottom w:w="0" w:type="dxa"/>
              <w:right w:w="0" w:type="dxa"/>
            </w:tcMar>
          </w:tcPr>
          <w:p w14:paraId="1DF5025F" w14:textId="1DB9B6EC" w:rsidR="005572A9" w:rsidRPr="00E55EA1" w:rsidDel="00C7042E" w:rsidRDefault="005572A9" w:rsidP="00BB783C">
            <w:pPr>
              <w:spacing w:before="100" w:after="100" w:line="240" w:lineRule="auto"/>
              <w:ind w:left="300" w:right="100"/>
              <w:rPr>
                <w:del w:id="275" w:author="Emily DeVoto" w:date="2022-07-14T10:18:00Z"/>
                <w:sz w:val="18"/>
                <w:szCs w:val="18"/>
              </w:rPr>
            </w:pPr>
            <w:del w:id="276" w:author="Emily DeVoto" w:date="2022-07-14T10:18:00Z">
              <w:r w:rsidRPr="00E55EA1" w:rsidDel="00C7042E">
                <w:rPr>
                  <w:rFonts w:eastAsia="Arial"/>
                  <w:color w:val="000000"/>
                  <w:sz w:val="18"/>
                  <w:szCs w:val="18"/>
                </w:rPr>
                <w:delText>Group 5 (Lowest)</w:delText>
              </w:r>
            </w:del>
          </w:p>
        </w:tc>
        <w:tc>
          <w:tcPr>
            <w:tcW w:w="2312" w:type="dxa"/>
            <w:shd w:val="clear" w:color="auto" w:fill="FFFFFF"/>
            <w:tcMar>
              <w:top w:w="0" w:type="dxa"/>
              <w:left w:w="0" w:type="dxa"/>
              <w:bottom w:w="0" w:type="dxa"/>
              <w:right w:w="0" w:type="dxa"/>
            </w:tcMar>
            <w:vAlign w:val="center"/>
          </w:tcPr>
          <w:p w14:paraId="5B68C675" w14:textId="5CEDFD61" w:rsidR="005572A9" w:rsidRPr="00E55EA1" w:rsidDel="00C7042E" w:rsidRDefault="005572A9" w:rsidP="00BB783C">
            <w:pPr>
              <w:spacing w:before="100" w:after="100" w:line="240" w:lineRule="auto"/>
              <w:ind w:left="100" w:right="100"/>
              <w:jc w:val="center"/>
              <w:rPr>
                <w:del w:id="277" w:author="Emily DeVoto" w:date="2022-07-14T10:18:00Z"/>
                <w:sz w:val="18"/>
                <w:szCs w:val="18"/>
              </w:rPr>
            </w:pPr>
            <w:del w:id="278" w:author="Emily DeVoto" w:date="2022-07-14T10:18:00Z">
              <w:r w:rsidRPr="00E55EA1" w:rsidDel="00C7042E">
                <w:rPr>
                  <w:rFonts w:eastAsia="Arial"/>
                  <w:color w:val="000000"/>
                  <w:sz w:val="18"/>
                  <w:szCs w:val="18"/>
                </w:rPr>
                <w:delText>4,419 (19%)</w:delText>
              </w:r>
            </w:del>
          </w:p>
        </w:tc>
        <w:tc>
          <w:tcPr>
            <w:tcW w:w="2007" w:type="dxa"/>
            <w:shd w:val="clear" w:color="auto" w:fill="FFFFFF"/>
            <w:tcMar>
              <w:top w:w="0" w:type="dxa"/>
              <w:left w:w="0" w:type="dxa"/>
              <w:bottom w:w="0" w:type="dxa"/>
              <w:right w:w="0" w:type="dxa"/>
            </w:tcMar>
            <w:vAlign w:val="center"/>
          </w:tcPr>
          <w:p w14:paraId="5D926F70" w14:textId="34440EDE" w:rsidR="005572A9" w:rsidRPr="00E55EA1" w:rsidDel="00C7042E" w:rsidRDefault="005572A9" w:rsidP="00BB783C">
            <w:pPr>
              <w:spacing w:before="100" w:after="100" w:line="240" w:lineRule="auto"/>
              <w:ind w:left="100" w:right="100"/>
              <w:jc w:val="center"/>
              <w:rPr>
                <w:del w:id="279" w:author="Emily DeVoto" w:date="2022-07-14T10:18:00Z"/>
                <w:sz w:val="18"/>
                <w:szCs w:val="18"/>
              </w:rPr>
            </w:pPr>
            <w:del w:id="280" w:author="Emily DeVoto" w:date="2022-07-14T10:18:00Z">
              <w:r w:rsidRPr="00E55EA1" w:rsidDel="00C7042E">
                <w:rPr>
                  <w:rFonts w:eastAsia="Arial"/>
                  <w:color w:val="000000"/>
                  <w:sz w:val="18"/>
                  <w:szCs w:val="18"/>
                </w:rPr>
                <w:delText>717 (18%)</w:delText>
              </w:r>
            </w:del>
          </w:p>
        </w:tc>
        <w:tc>
          <w:tcPr>
            <w:tcW w:w="2325" w:type="dxa"/>
            <w:shd w:val="clear" w:color="auto" w:fill="FFFFFF"/>
            <w:tcMar>
              <w:top w:w="0" w:type="dxa"/>
              <w:left w:w="0" w:type="dxa"/>
              <w:bottom w:w="0" w:type="dxa"/>
              <w:right w:w="0" w:type="dxa"/>
            </w:tcMar>
            <w:vAlign w:val="center"/>
          </w:tcPr>
          <w:p w14:paraId="55C9FBF8" w14:textId="08F7A0AD" w:rsidR="005572A9" w:rsidRPr="00E55EA1" w:rsidDel="00C7042E" w:rsidRDefault="005572A9" w:rsidP="00BB783C">
            <w:pPr>
              <w:spacing w:before="100" w:after="100" w:line="240" w:lineRule="auto"/>
              <w:ind w:left="100" w:right="100"/>
              <w:jc w:val="center"/>
              <w:rPr>
                <w:del w:id="281" w:author="Emily DeVoto" w:date="2022-07-14T10:18:00Z"/>
                <w:sz w:val="18"/>
                <w:szCs w:val="18"/>
              </w:rPr>
            </w:pPr>
            <w:del w:id="282" w:author="Emily DeVoto" w:date="2022-07-14T10:18:00Z">
              <w:r w:rsidRPr="00E55EA1" w:rsidDel="00C7042E">
                <w:rPr>
                  <w:rFonts w:eastAsia="Arial"/>
                  <w:color w:val="000000"/>
                  <w:sz w:val="18"/>
                  <w:szCs w:val="18"/>
                </w:rPr>
                <w:delText>3,702 (19%)</w:delText>
              </w:r>
            </w:del>
          </w:p>
        </w:tc>
      </w:tr>
      <w:tr w:rsidR="005572A9" w:rsidRPr="00E55EA1" w:rsidDel="00C7042E" w14:paraId="20253FB7" w14:textId="30EEE99E" w:rsidTr="00BB783C">
        <w:trPr>
          <w:cantSplit/>
          <w:jc w:val="center"/>
          <w:del w:id="283" w:author="Emily DeVoto" w:date="2022-07-14T10:18:00Z"/>
        </w:trPr>
        <w:tc>
          <w:tcPr>
            <w:tcW w:w="2915" w:type="dxa"/>
            <w:shd w:val="clear" w:color="auto" w:fill="FFFFFF"/>
            <w:tcMar>
              <w:top w:w="0" w:type="dxa"/>
              <w:left w:w="0" w:type="dxa"/>
              <w:bottom w:w="0" w:type="dxa"/>
              <w:right w:w="0" w:type="dxa"/>
            </w:tcMar>
          </w:tcPr>
          <w:p w14:paraId="2A0B9178" w14:textId="1B205F90" w:rsidR="005572A9" w:rsidRPr="00E55EA1" w:rsidDel="00C7042E" w:rsidRDefault="005572A9" w:rsidP="00BB783C">
            <w:pPr>
              <w:spacing w:before="100" w:after="100" w:line="240" w:lineRule="auto"/>
              <w:ind w:left="300" w:right="100"/>
              <w:rPr>
                <w:del w:id="284" w:author="Emily DeVoto" w:date="2022-07-14T10:18:00Z"/>
                <w:sz w:val="18"/>
                <w:szCs w:val="18"/>
              </w:rPr>
            </w:pPr>
            <w:del w:id="285" w:author="Emily DeVoto" w:date="2022-07-14T10:18:00Z">
              <w:r w:rsidRPr="00E55EA1" w:rsidDel="00C7042E">
                <w:rPr>
                  <w:rFonts w:eastAsia="Arial"/>
                  <w:color w:val="000000"/>
                  <w:sz w:val="18"/>
                  <w:szCs w:val="18"/>
                </w:rPr>
                <w:delText>Group 9 (</w:delText>
              </w:r>
              <w:r w:rsidR="00963910" w:rsidRPr="00E55EA1" w:rsidDel="00C7042E">
                <w:rPr>
                  <w:rFonts w:eastAsia="Arial"/>
                  <w:color w:val="000000"/>
                  <w:sz w:val="18"/>
                  <w:szCs w:val="18"/>
                </w:rPr>
                <w:delText>Unknown</w:delText>
              </w:r>
              <w:r w:rsidRPr="00E55EA1" w:rsidDel="00C7042E">
                <w:rPr>
                  <w:rFonts w:eastAsia="Arial"/>
                  <w:color w:val="000000"/>
                  <w:sz w:val="18"/>
                  <w:szCs w:val="18"/>
                </w:rPr>
                <w:delText>)</w:delText>
              </w:r>
            </w:del>
          </w:p>
        </w:tc>
        <w:tc>
          <w:tcPr>
            <w:tcW w:w="2312" w:type="dxa"/>
            <w:shd w:val="clear" w:color="auto" w:fill="FFFFFF"/>
            <w:tcMar>
              <w:top w:w="0" w:type="dxa"/>
              <w:left w:w="0" w:type="dxa"/>
              <w:bottom w:w="0" w:type="dxa"/>
              <w:right w:w="0" w:type="dxa"/>
            </w:tcMar>
            <w:vAlign w:val="center"/>
          </w:tcPr>
          <w:p w14:paraId="18D870AD" w14:textId="1FD08367" w:rsidR="005572A9" w:rsidRPr="00E55EA1" w:rsidDel="00C7042E" w:rsidRDefault="005572A9" w:rsidP="00BB783C">
            <w:pPr>
              <w:spacing w:before="100" w:after="100" w:line="240" w:lineRule="auto"/>
              <w:ind w:left="100" w:right="100"/>
              <w:jc w:val="center"/>
              <w:rPr>
                <w:del w:id="286" w:author="Emily DeVoto" w:date="2022-07-14T10:18:00Z"/>
                <w:sz w:val="18"/>
                <w:szCs w:val="18"/>
              </w:rPr>
            </w:pPr>
            <w:del w:id="287" w:author="Emily DeVoto" w:date="2022-07-14T10:18:00Z">
              <w:r w:rsidRPr="00E55EA1" w:rsidDel="00C7042E">
                <w:rPr>
                  <w:rFonts w:eastAsia="Arial"/>
                  <w:color w:val="000000"/>
                  <w:sz w:val="18"/>
                  <w:szCs w:val="18"/>
                </w:rPr>
                <w:delText>2,679 (12%)</w:delText>
              </w:r>
            </w:del>
          </w:p>
        </w:tc>
        <w:tc>
          <w:tcPr>
            <w:tcW w:w="2007" w:type="dxa"/>
            <w:shd w:val="clear" w:color="auto" w:fill="FFFFFF"/>
            <w:tcMar>
              <w:top w:w="0" w:type="dxa"/>
              <w:left w:w="0" w:type="dxa"/>
              <w:bottom w:w="0" w:type="dxa"/>
              <w:right w:w="0" w:type="dxa"/>
            </w:tcMar>
            <w:vAlign w:val="center"/>
          </w:tcPr>
          <w:p w14:paraId="42676CA5" w14:textId="4D39F153" w:rsidR="005572A9" w:rsidRPr="00E55EA1" w:rsidDel="00C7042E" w:rsidRDefault="005572A9" w:rsidP="00BB783C">
            <w:pPr>
              <w:spacing w:before="100" w:after="100" w:line="240" w:lineRule="auto"/>
              <w:ind w:left="100" w:right="100"/>
              <w:jc w:val="center"/>
              <w:rPr>
                <w:del w:id="288" w:author="Emily DeVoto" w:date="2022-07-14T10:18:00Z"/>
                <w:sz w:val="18"/>
                <w:szCs w:val="18"/>
              </w:rPr>
            </w:pPr>
            <w:del w:id="289" w:author="Emily DeVoto" w:date="2022-07-14T10:18:00Z">
              <w:r w:rsidRPr="00E55EA1" w:rsidDel="00C7042E">
                <w:rPr>
                  <w:rFonts w:eastAsia="Arial"/>
                  <w:color w:val="000000"/>
                  <w:sz w:val="18"/>
                  <w:szCs w:val="18"/>
                </w:rPr>
                <w:delText>406 (10%)</w:delText>
              </w:r>
            </w:del>
          </w:p>
        </w:tc>
        <w:tc>
          <w:tcPr>
            <w:tcW w:w="2325" w:type="dxa"/>
            <w:shd w:val="clear" w:color="auto" w:fill="FFFFFF"/>
            <w:tcMar>
              <w:top w:w="0" w:type="dxa"/>
              <w:left w:w="0" w:type="dxa"/>
              <w:bottom w:w="0" w:type="dxa"/>
              <w:right w:w="0" w:type="dxa"/>
            </w:tcMar>
            <w:vAlign w:val="center"/>
          </w:tcPr>
          <w:p w14:paraId="14BFE0F1" w14:textId="6C81217F" w:rsidR="005572A9" w:rsidRPr="00E55EA1" w:rsidDel="00C7042E" w:rsidRDefault="005572A9" w:rsidP="00BB783C">
            <w:pPr>
              <w:spacing w:before="100" w:after="100" w:line="240" w:lineRule="auto"/>
              <w:ind w:left="100" w:right="100"/>
              <w:jc w:val="center"/>
              <w:rPr>
                <w:del w:id="290" w:author="Emily DeVoto" w:date="2022-07-14T10:18:00Z"/>
                <w:sz w:val="18"/>
                <w:szCs w:val="18"/>
              </w:rPr>
            </w:pPr>
            <w:del w:id="291" w:author="Emily DeVoto" w:date="2022-07-14T10:18:00Z">
              <w:r w:rsidRPr="00E55EA1" w:rsidDel="00C7042E">
                <w:rPr>
                  <w:rFonts w:eastAsia="Arial"/>
                  <w:color w:val="000000"/>
                  <w:sz w:val="18"/>
                  <w:szCs w:val="18"/>
                </w:rPr>
                <w:delText>2,273 (12%)</w:delText>
              </w:r>
            </w:del>
          </w:p>
        </w:tc>
      </w:tr>
      <w:tr w:rsidR="005572A9" w:rsidRPr="00E55EA1" w:rsidDel="00C7042E" w14:paraId="77D8B625" w14:textId="261CC780" w:rsidTr="00BB783C">
        <w:trPr>
          <w:cantSplit/>
          <w:jc w:val="center"/>
          <w:del w:id="292" w:author="Emily DeVoto" w:date="2022-07-14T10:18:00Z"/>
        </w:trPr>
        <w:tc>
          <w:tcPr>
            <w:tcW w:w="2915" w:type="dxa"/>
            <w:shd w:val="clear" w:color="auto" w:fill="FFFFFF"/>
            <w:tcMar>
              <w:top w:w="0" w:type="dxa"/>
              <w:left w:w="0" w:type="dxa"/>
              <w:bottom w:w="0" w:type="dxa"/>
              <w:right w:w="0" w:type="dxa"/>
            </w:tcMar>
          </w:tcPr>
          <w:p w14:paraId="500A11DE" w14:textId="0597CD83" w:rsidR="005572A9" w:rsidRPr="00E55EA1" w:rsidDel="00C7042E" w:rsidRDefault="005572A9" w:rsidP="00BB783C">
            <w:pPr>
              <w:spacing w:before="100" w:after="100" w:line="240" w:lineRule="auto"/>
              <w:ind w:left="100" w:right="100"/>
              <w:rPr>
                <w:del w:id="293" w:author="Emily DeVoto" w:date="2022-07-14T10:18:00Z"/>
                <w:sz w:val="18"/>
                <w:szCs w:val="18"/>
              </w:rPr>
            </w:pPr>
            <w:del w:id="294" w:author="Emily DeVoto" w:date="2022-07-14T10:18:00Z">
              <w:r w:rsidRPr="00E55EA1" w:rsidDel="00C7042E">
                <w:rPr>
                  <w:rFonts w:eastAsia="Arial"/>
                  <w:b/>
                  <w:color w:val="000000"/>
                  <w:sz w:val="18"/>
                  <w:szCs w:val="18"/>
                </w:rPr>
                <w:delText>Place of birth</w:delText>
              </w:r>
            </w:del>
          </w:p>
        </w:tc>
        <w:tc>
          <w:tcPr>
            <w:tcW w:w="2312" w:type="dxa"/>
            <w:shd w:val="clear" w:color="auto" w:fill="FFFFFF"/>
            <w:tcMar>
              <w:top w:w="0" w:type="dxa"/>
              <w:left w:w="0" w:type="dxa"/>
              <w:bottom w:w="0" w:type="dxa"/>
              <w:right w:w="0" w:type="dxa"/>
            </w:tcMar>
            <w:vAlign w:val="center"/>
          </w:tcPr>
          <w:p w14:paraId="2D5C48F1" w14:textId="2BB3CD2B" w:rsidR="005572A9" w:rsidRPr="00E55EA1" w:rsidDel="00C7042E" w:rsidRDefault="005572A9" w:rsidP="00BB783C">
            <w:pPr>
              <w:spacing w:before="100" w:after="100" w:line="240" w:lineRule="auto"/>
              <w:ind w:left="100" w:right="100"/>
              <w:jc w:val="center"/>
              <w:rPr>
                <w:del w:id="295"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4867107B" w14:textId="2BD2B567" w:rsidR="005572A9" w:rsidRPr="00E55EA1" w:rsidDel="00C7042E" w:rsidRDefault="005572A9" w:rsidP="00BB783C">
            <w:pPr>
              <w:spacing w:before="100" w:after="100" w:line="240" w:lineRule="auto"/>
              <w:ind w:left="100" w:right="100"/>
              <w:jc w:val="center"/>
              <w:rPr>
                <w:del w:id="296"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34F00ABD" w14:textId="4D85EE88" w:rsidR="005572A9" w:rsidRPr="00E55EA1" w:rsidDel="00C7042E" w:rsidRDefault="005572A9" w:rsidP="00BB783C">
            <w:pPr>
              <w:spacing w:before="100" w:after="100" w:line="240" w:lineRule="auto"/>
              <w:ind w:left="100" w:right="100"/>
              <w:jc w:val="center"/>
              <w:rPr>
                <w:del w:id="297" w:author="Emily DeVoto" w:date="2022-07-14T10:18:00Z"/>
                <w:sz w:val="18"/>
                <w:szCs w:val="18"/>
              </w:rPr>
            </w:pPr>
          </w:p>
        </w:tc>
      </w:tr>
      <w:tr w:rsidR="005572A9" w:rsidRPr="00E55EA1" w:rsidDel="00C7042E" w14:paraId="7D32811C" w14:textId="015381A3" w:rsidTr="00BB783C">
        <w:trPr>
          <w:cantSplit/>
          <w:jc w:val="center"/>
          <w:del w:id="298" w:author="Emily DeVoto" w:date="2022-07-14T10:18:00Z"/>
        </w:trPr>
        <w:tc>
          <w:tcPr>
            <w:tcW w:w="2915" w:type="dxa"/>
            <w:shd w:val="clear" w:color="auto" w:fill="FFFFFF"/>
            <w:tcMar>
              <w:top w:w="0" w:type="dxa"/>
              <w:left w:w="0" w:type="dxa"/>
              <w:bottom w:w="0" w:type="dxa"/>
              <w:right w:w="0" w:type="dxa"/>
            </w:tcMar>
          </w:tcPr>
          <w:p w14:paraId="4FD0A034" w14:textId="59E913DD" w:rsidR="005572A9" w:rsidRPr="00E55EA1" w:rsidDel="00C7042E" w:rsidRDefault="005572A9" w:rsidP="00BB783C">
            <w:pPr>
              <w:spacing w:before="100" w:after="100" w:line="240" w:lineRule="auto"/>
              <w:ind w:left="300" w:right="100"/>
              <w:rPr>
                <w:del w:id="299" w:author="Emily DeVoto" w:date="2022-07-14T10:18:00Z"/>
                <w:sz w:val="18"/>
                <w:szCs w:val="18"/>
              </w:rPr>
            </w:pPr>
            <w:del w:id="300" w:author="Emily DeVoto" w:date="2022-07-14T10:18:00Z">
              <w:r w:rsidRPr="00E55EA1" w:rsidDel="00C7042E">
                <w:rPr>
                  <w:rFonts w:eastAsia="Arial"/>
                  <w:color w:val="000000"/>
                  <w:sz w:val="18"/>
                  <w:szCs w:val="18"/>
                </w:rPr>
                <w:delText>Greater Copenhagen</w:delText>
              </w:r>
            </w:del>
          </w:p>
        </w:tc>
        <w:tc>
          <w:tcPr>
            <w:tcW w:w="2312" w:type="dxa"/>
            <w:shd w:val="clear" w:color="auto" w:fill="FFFFFF"/>
            <w:tcMar>
              <w:top w:w="0" w:type="dxa"/>
              <w:left w:w="0" w:type="dxa"/>
              <w:bottom w:w="0" w:type="dxa"/>
              <w:right w:w="0" w:type="dxa"/>
            </w:tcMar>
            <w:vAlign w:val="center"/>
          </w:tcPr>
          <w:p w14:paraId="119EC0FD" w14:textId="290B38BA" w:rsidR="005572A9" w:rsidRPr="00E55EA1" w:rsidDel="00C7042E" w:rsidRDefault="005572A9" w:rsidP="00BB783C">
            <w:pPr>
              <w:spacing w:before="100" w:after="100" w:line="240" w:lineRule="auto"/>
              <w:ind w:left="100" w:right="100"/>
              <w:jc w:val="center"/>
              <w:rPr>
                <w:del w:id="301" w:author="Emily DeVoto" w:date="2022-07-14T10:18:00Z"/>
                <w:sz w:val="18"/>
                <w:szCs w:val="18"/>
              </w:rPr>
            </w:pPr>
            <w:del w:id="302" w:author="Emily DeVoto" w:date="2022-07-14T10:18:00Z">
              <w:r w:rsidRPr="00E55EA1" w:rsidDel="00C7042E">
                <w:rPr>
                  <w:rFonts w:eastAsia="Arial"/>
                  <w:color w:val="000000"/>
                  <w:sz w:val="18"/>
                  <w:szCs w:val="18"/>
                </w:rPr>
                <w:delText>4,858 (21%)</w:delText>
              </w:r>
            </w:del>
          </w:p>
        </w:tc>
        <w:tc>
          <w:tcPr>
            <w:tcW w:w="2007" w:type="dxa"/>
            <w:shd w:val="clear" w:color="auto" w:fill="FFFFFF"/>
            <w:tcMar>
              <w:top w:w="0" w:type="dxa"/>
              <w:left w:w="0" w:type="dxa"/>
              <w:bottom w:w="0" w:type="dxa"/>
              <w:right w:w="0" w:type="dxa"/>
            </w:tcMar>
            <w:vAlign w:val="center"/>
          </w:tcPr>
          <w:p w14:paraId="125E5213" w14:textId="49717545" w:rsidR="005572A9" w:rsidRPr="00E55EA1" w:rsidDel="00C7042E" w:rsidRDefault="005572A9" w:rsidP="00BB783C">
            <w:pPr>
              <w:spacing w:before="100" w:after="100" w:line="240" w:lineRule="auto"/>
              <w:ind w:left="100" w:right="100"/>
              <w:jc w:val="center"/>
              <w:rPr>
                <w:del w:id="303" w:author="Emily DeVoto" w:date="2022-07-14T10:18:00Z"/>
                <w:sz w:val="18"/>
                <w:szCs w:val="18"/>
              </w:rPr>
            </w:pPr>
            <w:del w:id="304" w:author="Emily DeVoto" w:date="2022-07-14T10:18:00Z">
              <w:r w:rsidRPr="00E55EA1" w:rsidDel="00C7042E">
                <w:rPr>
                  <w:rFonts w:eastAsia="Arial"/>
                  <w:color w:val="000000"/>
                  <w:sz w:val="18"/>
                  <w:szCs w:val="18"/>
                </w:rPr>
                <w:delText>831 (21%)</w:delText>
              </w:r>
            </w:del>
          </w:p>
        </w:tc>
        <w:tc>
          <w:tcPr>
            <w:tcW w:w="2325" w:type="dxa"/>
            <w:shd w:val="clear" w:color="auto" w:fill="FFFFFF"/>
            <w:tcMar>
              <w:top w:w="0" w:type="dxa"/>
              <w:left w:w="0" w:type="dxa"/>
              <w:bottom w:w="0" w:type="dxa"/>
              <w:right w:w="0" w:type="dxa"/>
            </w:tcMar>
            <w:vAlign w:val="center"/>
          </w:tcPr>
          <w:p w14:paraId="477F642A" w14:textId="1F50FF01" w:rsidR="005572A9" w:rsidRPr="00E55EA1" w:rsidDel="00C7042E" w:rsidRDefault="005572A9" w:rsidP="00BB783C">
            <w:pPr>
              <w:spacing w:before="100" w:after="100" w:line="240" w:lineRule="auto"/>
              <w:ind w:left="100" w:right="100"/>
              <w:jc w:val="center"/>
              <w:rPr>
                <w:del w:id="305" w:author="Emily DeVoto" w:date="2022-07-14T10:18:00Z"/>
                <w:sz w:val="18"/>
                <w:szCs w:val="18"/>
              </w:rPr>
            </w:pPr>
            <w:del w:id="306" w:author="Emily DeVoto" w:date="2022-07-14T10:18:00Z">
              <w:r w:rsidRPr="00E55EA1" w:rsidDel="00C7042E">
                <w:rPr>
                  <w:rFonts w:eastAsia="Arial"/>
                  <w:color w:val="000000"/>
                  <w:sz w:val="18"/>
                  <w:szCs w:val="18"/>
                </w:rPr>
                <w:delText>4,027 (21%)</w:delText>
              </w:r>
            </w:del>
          </w:p>
        </w:tc>
      </w:tr>
      <w:tr w:rsidR="005572A9" w:rsidRPr="00E55EA1" w:rsidDel="00C7042E" w14:paraId="440CB457" w14:textId="0868AAEF" w:rsidTr="00BB783C">
        <w:trPr>
          <w:cantSplit/>
          <w:jc w:val="center"/>
          <w:del w:id="307" w:author="Emily DeVoto" w:date="2022-07-14T10:18:00Z"/>
        </w:trPr>
        <w:tc>
          <w:tcPr>
            <w:tcW w:w="2915" w:type="dxa"/>
            <w:shd w:val="clear" w:color="auto" w:fill="FFFFFF"/>
            <w:tcMar>
              <w:top w:w="0" w:type="dxa"/>
              <w:left w:w="0" w:type="dxa"/>
              <w:bottom w:w="0" w:type="dxa"/>
              <w:right w:w="0" w:type="dxa"/>
            </w:tcMar>
          </w:tcPr>
          <w:p w14:paraId="159017EB" w14:textId="6C8FC5AF" w:rsidR="005572A9" w:rsidRPr="00E55EA1" w:rsidDel="00C7042E" w:rsidRDefault="005572A9" w:rsidP="00BB783C">
            <w:pPr>
              <w:spacing w:before="100" w:after="100" w:line="240" w:lineRule="auto"/>
              <w:ind w:left="300" w:right="100"/>
              <w:rPr>
                <w:del w:id="308" w:author="Emily DeVoto" w:date="2022-07-14T10:18:00Z"/>
                <w:sz w:val="18"/>
                <w:szCs w:val="18"/>
              </w:rPr>
            </w:pPr>
            <w:del w:id="309" w:author="Emily DeVoto" w:date="2022-07-14T10:18:00Z">
              <w:r w:rsidRPr="00E55EA1" w:rsidDel="00C7042E">
                <w:rPr>
                  <w:rFonts w:eastAsia="Arial"/>
                  <w:color w:val="000000"/>
                  <w:sz w:val="18"/>
                  <w:szCs w:val="18"/>
                </w:rPr>
                <w:delText>Big cities of Denmark</w:delText>
              </w:r>
            </w:del>
          </w:p>
        </w:tc>
        <w:tc>
          <w:tcPr>
            <w:tcW w:w="2312" w:type="dxa"/>
            <w:shd w:val="clear" w:color="auto" w:fill="FFFFFF"/>
            <w:tcMar>
              <w:top w:w="0" w:type="dxa"/>
              <w:left w:w="0" w:type="dxa"/>
              <w:bottom w:w="0" w:type="dxa"/>
              <w:right w:w="0" w:type="dxa"/>
            </w:tcMar>
            <w:vAlign w:val="center"/>
          </w:tcPr>
          <w:p w14:paraId="53F258E1" w14:textId="250B1EDF" w:rsidR="005572A9" w:rsidRPr="00E55EA1" w:rsidDel="00C7042E" w:rsidRDefault="005572A9" w:rsidP="00BB783C">
            <w:pPr>
              <w:spacing w:before="100" w:after="100" w:line="240" w:lineRule="auto"/>
              <w:ind w:left="100" w:right="100"/>
              <w:jc w:val="center"/>
              <w:rPr>
                <w:del w:id="310" w:author="Emily DeVoto" w:date="2022-07-14T10:18:00Z"/>
                <w:sz w:val="18"/>
                <w:szCs w:val="18"/>
              </w:rPr>
            </w:pPr>
            <w:del w:id="311" w:author="Emily DeVoto" w:date="2022-07-14T10:18:00Z">
              <w:r w:rsidRPr="00E55EA1" w:rsidDel="00C7042E">
                <w:rPr>
                  <w:rFonts w:eastAsia="Arial"/>
                  <w:color w:val="000000"/>
                  <w:sz w:val="18"/>
                  <w:szCs w:val="18"/>
                </w:rPr>
                <w:delText>7,923 (34%)</w:delText>
              </w:r>
            </w:del>
          </w:p>
        </w:tc>
        <w:tc>
          <w:tcPr>
            <w:tcW w:w="2007" w:type="dxa"/>
            <w:shd w:val="clear" w:color="auto" w:fill="FFFFFF"/>
            <w:tcMar>
              <w:top w:w="0" w:type="dxa"/>
              <w:left w:w="0" w:type="dxa"/>
              <w:bottom w:w="0" w:type="dxa"/>
              <w:right w:w="0" w:type="dxa"/>
            </w:tcMar>
            <w:vAlign w:val="center"/>
          </w:tcPr>
          <w:p w14:paraId="134886A8" w14:textId="04C6EC73" w:rsidR="005572A9" w:rsidRPr="00E55EA1" w:rsidDel="00C7042E" w:rsidRDefault="005572A9" w:rsidP="00BB783C">
            <w:pPr>
              <w:spacing w:before="100" w:after="100" w:line="240" w:lineRule="auto"/>
              <w:ind w:left="100" w:right="100"/>
              <w:jc w:val="center"/>
              <w:rPr>
                <w:del w:id="312" w:author="Emily DeVoto" w:date="2022-07-14T10:18:00Z"/>
                <w:sz w:val="18"/>
                <w:szCs w:val="18"/>
              </w:rPr>
            </w:pPr>
            <w:del w:id="313" w:author="Emily DeVoto" w:date="2022-07-14T10:18:00Z">
              <w:r w:rsidRPr="00E55EA1" w:rsidDel="00C7042E">
                <w:rPr>
                  <w:rFonts w:eastAsia="Arial"/>
                  <w:color w:val="000000"/>
                  <w:sz w:val="18"/>
                  <w:szCs w:val="18"/>
                </w:rPr>
                <w:delText>1,357 (34%)</w:delText>
              </w:r>
            </w:del>
          </w:p>
        </w:tc>
        <w:tc>
          <w:tcPr>
            <w:tcW w:w="2325" w:type="dxa"/>
            <w:shd w:val="clear" w:color="auto" w:fill="FFFFFF"/>
            <w:tcMar>
              <w:top w:w="0" w:type="dxa"/>
              <w:left w:w="0" w:type="dxa"/>
              <w:bottom w:w="0" w:type="dxa"/>
              <w:right w:w="0" w:type="dxa"/>
            </w:tcMar>
            <w:vAlign w:val="center"/>
          </w:tcPr>
          <w:p w14:paraId="6062A97B" w14:textId="18657C92" w:rsidR="005572A9" w:rsidRPr="00E55EA1" w:rsidDel="00C7042E" w:rsidRDefault="005572A9" w:rsidP="00BB783C">
            <w:pPr>
              <w:spacing w:before="100" w:after="100" w:line="240" w:lineRule="auto"/>
              <w:ind w:left="100" w:right="100"/>
              <w:jc w:val="center"/>
              <w:rPr>
                <w:del w:id="314" w:author="Emily DeVoto" w:date="2022-07-14T10:18:00Z"/>
                <w:sz w:val="18"/>
                <w:szCs w:val="18"/>
              </w:rPr>
            </w:pPr>
            <w:del w:id="315" w:author="Emily DeVoto" w:date="2022-07-14T10:18:00Z">
              <w:r w:rsidRPr="00E55EA1" w:rsidDel="00C7042E">
                <w:rPr>
                  <w:rFonts w:eastAsia="Arial"/>
                  <w:color w:val="000000"/>
                  <w:sz w:val="18"/>
                  <w:szCs w:val="18"/>
                </w:rPr>
                <w:delText>6,566 (34%)</w:delText>
              </w:r>
            </w:del>
          </w:p>
        </w:tc>
      </w:tr>
      <w:tr w:rsidR="005572A9" w:rsidRPr="00E55EA1" w:rsidDel="00C7042E" w14:paraId="5FF4CA8B" w14:textId="13318093" w:rsidTr="00BB783C">
        <w:trPr>
          <w:cantSplit/>
          <w:jc w:val="center"/>
          <w:del w:id="316" w:author="Emily DeVoto" w:date="2022-07-14T10:18:00Z"/>
        </w:trPr>
        <w:tc>
          <w:tcPr>
            <w:tcW w:w="2915" w:type="dxa"/>
            <w:shd w:val="clear" w:color="auto" w:fill="FFFFFF"/>
            <w:tcMar>
              <w:top w:w="0" w:type="dxa"/>
              <w:left w:w="0" w:type="dxa"/>
              <w:bottom w:w="0" w:type="dxa"/>
              <w:right w:w="0" w:type="dxa"/>
            </w:tcMar>
          </w:tcPr>
          <w:p w14:paraId="366F5395" w14:textId="65338751" w:rsidR="005572A9" w:rsidRPr="00E55EA1" w:rsidDel="00C7042E" w:rsidRDefault="005572A9" w:rsidP="00BB783C">
            <w:pPr>
              <w:spacing w:before="100" w:after="100" w:line="240" w:lineRule="auto"/>
              <w:ind w:left="300" w:right="100"/>
              <w:rPr>
                <w:del w:id="317" w:author="Emily DeVoto" w:date="2022-07-14T10:18:00Z"/>
                <w:sz w:val="18"/>
                <w:szCs w:val="18"/>
              </w:rPr>
            </w:pPr>
            <w:del w:id="318" w:author="Emily DeVoto" w:date="2022-07-14T10:18:00Z">
              <w:r w:rsidRPr="00E55EA1" w:rsidDel="00C7042E">
                <w:rPr>
                  <w:rFonts w:eastAsia="Arial"/>
                  <w:color w:val="000000"/>
                  <w:sz w:val="18"/>
                  <w:szCs w:val="18"/>
                </w:rPr>
                <w:delText>Rest of Denmark</w:delText>
              </w:r>
            </w:del>
          </w:p>
        </w:tc>
        <w:tc>
          <w:tcPr>
            <w:tcW w:w="2312" w:type="dxa"/>
            <w:shd w:val="clear" w:color="auto" w:fill="FFFFFF"/>
            <w:tcMar>
              <w:top w:w="0" w:type="dxa"/>
              <w:left w:w="0" w:type="dxa"/>
              <w:bottom w:w="0" w:type="dxa"/>
              <w:right w:w="0" w:type="dxa"/>
            </w:tcMar>
            <w:vAlign w:val="center"/>
          </w:tcPr>
          <w:p w14:paraId="67E65D22" w14:textId="622966C1" w:rsidR="005572A9" w:rsidRPr="00E55EA1" w:rsidDel="00C7042E" w:rsidRDefault="005572A9" w:rsidP="00BB783C">
            <w:pPr>
              <w:spacing w:before="100" w:after="100" w:line="240" w:lineRule="auto"/>
              <w:ind w:left="100" w:right="100"/>
              <w:jc w:val="center"/>
              <w:rPr>
                <w:del w:id="319" w:author="Emily DeVoto" w:date="2022-07-14T10:18:00Z"/>
                <w:sz w:val="18"/>
                <w:szCs w:val="18"/>
              </w:rPr>
            </w:pPr>
            <w:del w:id="320" w:author="Emily DeVoto" w:date="2022-07-14T10:18:00Z">
              <w:r w:rsidRPr="00E55EA1" w:rsidDel="00C7042E">
                <w:rPr>
                  <w:rFonts w:eastAsia="Arial"/>
                  <w:color w:val="000000"/>
                  <w:sz w:val="18"/>
                  <w:szCs w:val="18"/>
                </w:rPr>
                <w:delText>9,009 (39%)</w:delText>
              </w:r>
            </w:del>
          </w:p>
        </w:tc>
        <w:tc>
          <w:tcPr>
            <w:tcW w:w="2007" w:type="dxa"/>
            <w:shd w:val="clear" w:color="auto" w:fill="FFFFFF"/>
            <w:tcMar>
              <w:top w:w="0" w:type="dxa"/>
              <w:left w:w="0" w:type="dxa"/>
              <w:bottom w:w="0" w:type="dxa"/>
              <w:right w:w="0" w:type="dxa"/>
            </w:tcMar>
            <w:vAlign w:val="center"/>
          </w:tcPr>
          <w:p w14:paraId="0B8FD1AC" w14:textId="694E4A9B" w:rsidR="005572A9" w:rsidRPr="00E55EA1" w:rsidDel="00C7042E" w:rsidRDefault="005572A9" w:rsidP="00BB783C">
            <w:pPr>
              <w:spacing w:before="100" w:after="100" w:line="240" w:lineRule="auto"/>
              <w:ind w:left="100" w:right="100"/>
              <w:jc w:val="center"/>
              <w:rPr>
                <w:del w:id="321" w:author="Emily DeVoto" w:date="2022-07-14T10:18:00Z"/>
                <w:sz w:val="18"/>
                <w:szCs w:val="18"/>
              </w:rPr>
            </w:pPr>
            <w:del w:id="322" w:author="Emily DeVoto" w:date="2022-07-14T10:18:00Z">
              <w:r w:rsidRPr="00E55EA1" w:rsidDel="00C7042E">
                <w:rPr>
                  <w:rFonts w:eastAsia="Arial"/>
                  <w:color w:val="000000"/>
                  <w:sz w:val="18"/>
                  <w:szCs w:val="18"/>
                </w:rPr>
                <w:delText>1,548 (39%)</w:delText>
              </w:r>
            </w:del>
          </w:p>
        </w:tc>
        <w:tc>
          <w:tcPr>
            <w:tcW w:w="2325" w:type="dxa"/>
            <w:shd w:val="clear" w:color="auto" w:fill="FFFFFF"/>
            <w:tcMar>
              <w:top w:w="0" w:type="dxa"/>
              <w:left w:w="0" w:type="dxa"/>
              <w:bottom w:w="0" w:type="dxa"/>
              <w:right w:w="0" w:type="dxa"/>
            </w:tcMar>
            <w:vAlign w:val="center"/>
          </w:tcPr>
          <w:p w14:paraId="276B71AD" w14:textId="0D871B5D" w:rsidR="005572A9" w:rsidRPr="00E55EA1" w:rsidDel="00C7042E" w:rsidRDefault="005572A9" w:rsidP="00BB783C">
            <w:pPr>
              <w:spacing w:before="100" w:after="100" w:line="240" w:lineRule="auto"/>
              <w:ind w:left="100" w:right="100"/>
              <w:jc w:val="center"/>
              <w:rPr>
                <w:del w:id="323" w:author="Emily DeVoto" w:date="2022-07-14T10:18:00Z"/>
                <w:sz w:val="18"/>
                <w:szCs w:val="18"/>
              </w:rPr>
            </w:pPr>
            <w:del w:id="324" w:author="Emily DeVoto" w:date="2022-07-14T10:18:00Z">
              <w:r w:rsidRPr="00E55EA1" w:rsidDel="00C7042E">
                <w:rPr>
                  <w:rFonts w:eastAsia="Arial"/>
                  <w:color w:val="000000"/>
                  <w:sz w:val="18"/>
                  <w:szCs w:val="18"/>
                </w:rPr>
                <w:delText>7,461 (39%)</w:delText>
              </w:r>
            </w:del>
          </w:p>
        </w:tc>
      </w:tr>
      <w:tr w:rsidR="005572A9" w:rsidRPr="00E55EA1" w:rsidDel="00C7042E" w14:paraId="0F5D4C5C" w14:textId="30397632" w:rsidTr="00BB783C">
        <w:trPr>
          <w:cantSplit/>
          <w:jc w:val="center"/>
          <w:del w:id="325" w:author="Emily DeVoto" w:date="2022-07-14T10:18:00Z"/>
        </w:trPr>
        <w:tc>
          <w:tcPr>
            <w:tcW w:w="2915" w:type="dxa"/>
            <w:shd w:val="clear" w:color="auto" w:fill="FFFFFF"/>
            <w:tcMar>
              <w:top w:w="0" w:type="dxa"/>
              <w:left w:w="0" w:type="dxa"/>
              <w:bottom w:w="0" w:type="dxa"/>
              <w:right w:w="0" w:type="dxa"/>
            </w:tcMar>
          </w:tcPr>
          <w:p w14:paraId="4D0B2863" w14:textId="3E88BB99" w:rsidR="005572A9" w:rsidRPr="00E55EA1" w:rsidDel="00C7042E" w:rsidRDefault="005572A9" w:rsidP="00BB783C">
            <w:pPr>
              <w:spacing w:before="100" w:after="100" w:line="240" w:lineRule="auto"/>
              <w:ind w:left="300" w:right="100"/>
              <w:rPr>
                <w:del w:id="326" w:author="Emily DeVoto" w:date="2022-07-14T10:18:00Z"/>
                <w:sz w:val="18"/>
                <w:szCs w:val="18"/>
              </w:rPr>
            </w:pPr>
            <w:del w:id="327" w:author="Emily DeVoto" w:date="2022-07-14T10:18:00Z">
              <w:r w:rsidRPr="00E55EA1" w:rsidDel="00C7042E">
                <w:rPr>
                  <w:rFonts w:eastAsia="Arial"/>
                  <w:color w:val="000000"/>
                  <w:sz w:val="18"/>
                  <w:szCs w:val="18"/>
                </w:rPr>
                <w:delText>Greenland</w:delText>
              </w:r>
            </w:del>
          </w:p>
        </w:tc>
        <w:tc>
          <w:tcPr>
            <w:tcW w:w="2312" w:type="dxa"/>
            <w:shd w:val="clear" w:color="auto" w:fill="FFFFFF"/>
            <w:tcMar>
              <w:top w:w="0" w:type="dxa"/>
              <w:left w:w="0" w:type="dxa"/>
              <w:bottom w:w="0" w:type="dxa"/>
              <w:right w:w="0" w:type="dxa"/>
            </w:tcMar>
            <w:vAlign w:val="center"/>
          </w:tcPr>
          <w:p w14:paraId="40193B67" w14:textId="548C3BE0" w:rsidR="005572A9" w:rsidRPr="00E55EA1" w:rsidDel="00C7042E" w:rsidRDefault="005572A9" w:rsidP="00BB783C">
            <w:pPr>
              <w:spacing w:before="100" w:after="100" w:line="240" w:lineRule="auto"/>
              <w:ind w:left="100" w:right="100"/>
              <w:jc w:val="center"/>
              <w:rPr>
                <w:del w:id="328" w:author="Emily DeVoto" w:date="2022-07-14T10:18:00Z"/>
                <w:sz w:val="18"/>
                <w:szCs w:val="18"/>
              </w:rPr>
            </w:pPr>
            <w:del w:id="329" w:author="Emily DeVoto" w:date="2022-07-14T10:18:00Z">
              <w:r w:rsidRPr="00E55EA1" w:rsidDel="00C7042E">
                <w:rPr>
                  <w:rFonts w:eastAsia="Arial"/>
                  <w:color w:val="000000"/>
                  <w:sz w:val="18"/>
                  <w:szCs w:val="18"/>
                </w:rPr>
                <w:delText>243 (1.0%)</w:delText>
              </w:r>
            </w:del>
          </w:p>
        </w:tc>
        <w:tc>
          <w:tcPr>
            <w:tcW w:w="2007" w:type="dxa"/>
            <w:shd w:val="clear" w:color="auto" w:fill="FFFFFF"/>
            <w:tcMar>
              <w:top w:w="0" w:type="dxa"/>
              <w:left w:w="0" w:type="dxa"/>
              <w:bottom w:w="0" w:type="dxa"/>
              <w:right w:w="0" w:type="dxa"/>
            </w:tcMar>
            <w:vAlign w:val="center"/>
          </w:tcPr>
          <w:p w14:paraId="2308A54D" w14:textId="4DC7FE4A" w:rsidR="005572A9" w:rsidRPr="00E55EA1" w:rsidDel="00C7042E" w:rsidRDefault="005572A9" w:rsidP="00BB783C">
            <w:pPr>
              <w:spacing w:before="100" w:after="100" w:line="240" w:lineRule="auto"/>
              <w:ind w:left="100" w:right="100"/>
              <w:jc w:val="center"/>
              <w:rPr>
                <w:del w:id="330" w:author="Emily DeVoto" w:date="2022-07-14T10:18:00Z"/>
                <w:sz w:val="18"/>
                <w:szCs w:val="18"/>
              </w:rPr>
            </w:pPr>
            <w:del w:id="331" w:author="Emily DeVoto" w:date="2022-07-14T10:18:00Z">
              <w:r w:rsidRPr="00E55EA1" w:rsidDel="00C7042E">
                <w:rPr>
                  <w:rFonts w:eastAsia="Arial"/>
                  <w:color w:val="000000"/>
                  <w:sz w:val="18"/>
                  <w:szCs w:val="18"/>
                </w:rPr>
                <w:delText>53 (1.3%)</w:delText>
              </w:r>
            </w:del>
          </w:p>
        </w:tc>
        <w:tc>
          <w:tcPr>
            <w:tcW w:w="2325" w:type="dxa"/>
            <w:shd w:val="clear" w:color="auto" w:fill="FFFFFF"/>
            <w:tcMar>
              <w:top w:w="0" w:type="dxa"/>
              <w:left w:w="0" w:type="dxa"/>
              <w:bottom w:w="0" w:type="dxa"/>
              <w:right w:w="0" w:type="dxa"/>
            </w:tcMar>
            <w:vAlign w:val="center"/>
          </w:tcPr>
          <w:p w14:paraId="1DBA4E5F" w14:textId="3C269BF2" w:rsidR="005572A9" w:rsidRPr="00E55EA1" w:rsidDel="00C7042E" w:rsidRDefault="005572A9" w:rsidP="00BB783C">
            <w:pPr>
              <w:spacing w:before="100" w:after="100" w:line="240" w:lineRule="auto"/>
              <w:ind w:left="100" w:right="100"/>
              <w:jc w:val="center"/>
              <w:rPr>
                <w:del w:id="332" w:author="Emily DeVoto" w:date="2022-07-14T10:18:00Z"/>
                <w:sz w:val="18"/>
                <w:szCs w:val="18"/>
              </w:rPr>
            </w:pPr>
            <w:del w:id="333" w:author="Emily DeVoto" w:date="2022-07-14T10:18:00Z">
              <w:r w:rsidRPr="00E55EA1" w:rsidDel="00C7042E">
                <w:rPr>
                  <w:rFonts w:eastAsia="Arial"/>
                  <w:color w:val="000000"/>
                  <w:sz w:val="18"/>
                  <w:szCs w:val="18"/>
                </w:rPr>
                <w:delText>190 (1.0%)</w:delText>
              </w:r>
            </w:del>
          </w:p>
        </w:tc>
      </w:tr>
      <w:tr w:rsidR="005572A9" w:rsidRPr="00E55EA1" w:rsidDel="00C7042E" w14:paraId="6F05C346" w14:textId="38E1D263" w:rsidTr="00BB783C">
        <w:trPr>
          <w:cantSplit/>
          <w:jc w:val="center"/>
          <w:del w:id="334" w:author="Emily DeVoto" w:date="2022-07-14T10:18:00Z"/>
        </w:trPr>
        <w:tc>
          <w:tcPr>
            <w:tcW w:w="2915" w:type="dxa"/>
            <w:shd w:val="clear" w:color="auto" w:fill="FFFFFF"/>
            <w:tcMar>
              <w:top w:w="0" w:type="dxa"/>
              <w:left w:w="0" w:type="dxa"/>
              <w:bottom w:w="0" w:type="dxa"/>
              <w:right w:w="0" w:type="dxa"/>
            </w:tcMar>
          </w:tcPr>
          <w:p w14:paraId="09472198" w14:textId="47DC8BA2" w:rsidR="005572A9" w:rsidRPr="00E55EA1" w:rsidDel="00C7042E" w:rsidRDefault="005572A9" w:rsidP="00BB783C">
            <w:pPr>
              <w:spacing w:before="100" w:after="100" w:line="240" w:lineRule="auto"/>
              <w:ind w:left="300" w:right="100"/>
              <w:rPr>
                <w:del w:id="335" w:author="Emily DeVoto" w:date="2022-07-14T10:18:00Z"/>
                <w:sz w:val="18"/>
                <w:szCs w:val="18"/>
              </w:rPr>
            </w:pPr>
            <w:del w:id="336" w:author="Emily DeVoto" w:date="2022-07-14T10:18:00Z">
              <w:r w:rsidRPr="00E55EA1" w:rsidDel="00C7042E">
                <w:rPr>
                  <w:rFonts w:eastAsia="Arial"/>
                  <w:color w:val="000000"/>
                  <w:sz w:val="18"/>
                  <w:szCs w:val="18"/>
                </w:rPr>
                <w:delText>Foreign</w:delText>
              </w:r>
            </w:del>
          </w:p>
        </w:tc>
        <w:tc>
          <w:tcPr>
            <w:tcW w:w="2312" w:type="dxa"/>
            <w:shd w:val="clear" w:color="auto" w:fill="FFFFFF"/>
            <w:tcMar>
              <w:top w:w="0" w:type="dxa"/>
              <w:left w:w="0" w:type="dxa"/>
              <w:bottom w:w="0" w:type="dxa"/>
              <w:right w:w="0" w:type="dxa"/>
            </w:tcMar>
            <w:vAlign w:val="center"/>
          </w:tcPr>
          <w:p w14:paraId="08E0723A" w14:textId="6DC1BFC1" w:rsidR="005572A9" w:rsidRPr="00E55EA1" w:rsidDel="00C7042E" w:rsidRDefault="005572A9" w:rsidP="00BB783C">
            <w:pPr>
              <w:spacing w:before="100" w:after="100" w:line="240" w:lineRule="auto"/>
              <w:ind w:left="100" w:right="100"/>
              <w:jc w:val="center"/>
              <w:rPr>
                <w:del w:id="337" w:author="Emily DeVoto" w:date="2022-07-14T10:18:00Z"/>
                <w:sz w:val="18"/>
                <w:szCs w:val="18"/>
              </w:rPr>
            </w:pPr>
            <w:del w:id="338" w:author="Emily DeVoto" w:date="2022-07-14T10:18:00Z">
              <w:r w:rsidRPr="00E55EA1" w:rsidDel="00C7042E">
                <w:rPr>
                  <w:rFonts w:eastAsia="Arial"/>
                  <w:color w:val="000000"/>
                  <w:sz w:val="18"/>
                  <w:szCs w:val="18"/>
                </w:rPr>
                <w:delText>1,065 (4.6%)</w:delText>
              </w:r>
            </w:del>
          </w:p>
        </w:tc>
        <w:tc>
          <w:tcPr>
            <w:tcW w:w="2007" w:type="dxa"/>
            <w:shd w:val="clear" w:color="auto" w:fill="FFFFFF"/>
            <w:tcMar>
              <w:top w:w="0" w:type="dxa"/>
              <w:left w:w="0" w:type="dxa"/>
              <w:bottom w:w="0" w:type="dxa"/>
              <w:right w:w="0" w:type="dxa"/>
            </w:tcMar>
            <w:vAlign w:val="center"/>
          </w:tcPr>
          <w:p w14:paraId="258AE2C7" w14:textId="6A49EA80" w:rsidR="005572A9" w:rsidRPr="00E55EA1" w:rsidDel="00C7042E" w:rsidRDefault="005572A9" w:rsidP="00BB783C">
            <w:pPr>
              <w:spacing w:before="100" w:after="100" w:line="240" w:lineRule="auto"/>
              <w:ind w:left="100" w:right="100"/>
              <w:jc w:val="center"/>
              <w:rPr>
                <w:del w:id="339" w:author="Emily DeVoto" w:date="2022-07-14T10:18:00Z"/>
                <w:sz w:val="18"/>
                <w:szCs w:val="18"/>
              </w:rPr>
            </w:pPr>
            <w:del w:id="340" w:author="Emily DeVoto" w:date="2022-07-14T10:18:00Z">
              <w:r w:rsidRPr="00E55EA1" w:rsidDel="00C7042E">
                <w:rPr>
                  <w:rFonts w:eastAsia="Arial"/>
                  <w:color w:val="000000"/>
                  <w:sz w:val="18"/>
                  <w:szCs w:val="18"/>
                </w:rPr>
                <w:delText>122 (3.1%)</w:delText>
              </w:r>
            </w:del>
          </w:p>
        </w:tc>
        <w:tc>
          <w:tcPr>
            <w:tcW w:w="2325" w:type="dxa"/>
            <w:shd w:val="clear" w:color="auto" w:fill="FFFFFF"/>
            <w:tcMar>
              <w:top w:w="0" w:type="dxa"/>
              <w:left w:w="0" w:type="dxa"/>
              <w:bottom w:w="0" w:type="dxa"/>
              <w:right w:w="0" w:type="dxa"/>
            </w:tcMar>
            <w:vAlign w:val="center"/>
          </w:tcPr>
          <w:p w14:paraId="5C2ABF9D" w14:textId="534FD66C" w:rsidR="005572A9" w:rsidRPr="00E55EA1" w:rsidDel="00C7042E" w:rsidRDefault="005572A9" w:rsidP="00BB783C">
            <w:pPr>
              <w:spacing w:before="100" w:after="100" w:line="240" w:lineRule="auto"/>
              <w:ind w:left="100" w:right="100"/>
              <w:jc w:val="center"/>
              <w:rPr>
                <w:del w:id="341" w:author="Emily DeVoto" w:date="2022-07-14T10:18:00Z"/>
                <w:sz w:val="18"/>
                <w:szCs w:val="18"/>
              </w:rPr>
            </w:pPr>
            <w:del w:id="342" w:author="Emily DeVoto" w:date="2022-07-14T10:18:00Z">
              <w:r w:rsidRPr="00E55EA1" w:rsidDel="00C7042E">
                <w:rPr>
                  <w:rFonts w:eastAsia="Arial"/>
                  <w:color w:val="000000"/>
                  <w:sz w:val="18"/>
                  <w:szCs w:val="18"/>
                </w:rPr>
                <w:delText>943 (4.9%)</w:delText>
              </w:r>
            </w:del>
          </w:p>
        </w:tc>
      </w:tr>
      <w:tr w:rsidR="005572A9" w:rsidRPr="00E55EA1" w:rsidDel="00C7042E" w14:paraId="27315489" w14:textId="40466CBE" w:rsidTr="00BB783C">
        <w:trPr>
          <w:cantSplit/>
          <w:jc w:val="center"/>
          <w:del w:id="343" w:author="Emily DeVoto" w:date="2022-07-14T10:18:00Z"/>
        </w:trPr>
        <w:tc>
          <w:tcPr>
            <w:tcW w:w="2915" w:type="dxa"/>
            <w:shd w:val="clear" w:color="auto" w:fill="FFFFFF"/>
            <w:tcMar>
              <w:top w:w="0" w:type="dxa"/>
              <w:left w:w="0" w:type="dxa"/>
              <w:bottom w:w="0" w:type="dxa"/>
              <w:right w:w="0" w:type="dxa"/>
            </w:tcMar>
          </w:tcPr>
          <w:p w14:paraId="4B213B15" w14:textId="20C85749" w:rsidR="005572A9" w:rsidRPr="00E55EA1" w:rsidDel="00C7042E" w:rsidRDefault="005572A9" w:rsidP="00BB783C">
            <w:pPr>
              <w:spacing w:before="100" w:after="100" w:line="240" w:lineRule="auto"/>
              <w:ind w:left="300" w:right="100"/>
              <w:rPr>
                <w:del w:id="344" w:author="Emily DeVoto" w:date="2022-07-14T10:18:00Z"/>
                <w:sz w:val="18"/>
                <w:szCs w:val="18"/>
              </w:rPr>
            </w:pPr>
            <w:del w:id="345" w:author="Emily DeVoto" w:date="2022-07-14T10:18:00Z">
              <w:r w:rsidRPr="00E55EA1" w:rsidDel="00C7042E">
                <w:rPr>
                  <w:rFonts w:eastAsia="Arial"/>
                  <w:color w:val="000000"/>
                  <w:sz w:val="18"/>
                  <w:szCs w:val="18"/>
                </w:rPr>
                <w:delText>Unknown</w:delText>
              </w:r>
            </w:del>
          </w:p>
        </w:tc>
        <w:tc>
          <w:tcPr>
            <w:tcW w:w="2312" w:type="dxa"/>
            <w:shd w:val="clear" w:color="auto" w:fill="FFFFFF"/>
            <w:tcMar>
              <w:top w:w="0" w:type="dxa"/>
              <w:left w:w="0" w:type="dxa"/>
              <w:bottom w:w="0" w:type="dxa"/>
              <w:right w:w="0" w:type="dxa"/>
            </w:tcMar>
            <w:vAlign w:val="center"/>
          </w:tcPr>
          <w:p w14:paraId="54E468C6" w14:textId="047F82EF" w:rsidR="005572A9" w:rsidRPr="00E55EA1" w:rsidDel="00C7042E" w:rsidRDefault="005572A9" w:rsidP="00BB783C">
            <w:pPr>
              <w:spacing w:before="100" w:after="100" w:line="240" w:lineRule="auto"/>
              <w:ind w:left="100" w:right="100"/>
              <w:jc w:val="center"/>
              <w:rPr>
                <w:del w:id="346" w:author="Emily DeVoto" w:date="2022-07-14T10:18:00Z"/>
                <w:sz w:val="18"/>
                <w:szCs w:val="18"/>
              </w:rPr>
            </w:pPr>
            <w:del w:id="347" w:author="Emily DeVoto" w:date="2022-07-14T10:18:00Z">
              <w:r w:rsidRPr="00E55EA1" w:rsidDel="00C7042E">
                <w:rPr>
                  <w:rFonts w:eastAsia="Arial"/>
                  <w:color w:val="000000"/>
                  <w:sz w:val="18"/>
                  <w:szCs w:val="18"/>
                </w:rPr>
                <w:delText>134 (0.6%)</w:delText>
              </w:r>
            </w:del>
          </w:p>
        </w:tc>
        <w:tc>
          <w:tcPr>
            <w:tcW w:w="2007" w:type="dxa"/>
            <w:shd w:val="clear" w:color="auto" w:fill="FFFFFF"/>
            <w:tcMar>
              <w:top w:w="0" w:type="dxa"/>
              <w:left w:w="0" w:type="dxa"/>
              <w:bottom w:w="0" w:type="dxa"/>
              <w:right w:w="0" w:type="dxa"/>
            </w:tcMar>
            <w:vAlign w:val="center"/>
          </w:tcPr>
          <w:p w14:paraId="59944D18" w14:textId="55BB406C" w:rsidR="005572A9" w:rsidRPr="00E55EA1" w:rsidDel="00C7042E" w:rsidRDefault="005572A9" w:rsidP="00BB783C">
            <w:pPr>
              <w:spacing w:before="100" w:after="100" w:line="240" w:lineRule="auto"/>
              <w:ind w:left="100" w:right="100"/>
              <w:jc w:val="center"/>
              <w:rPr>
                <w:del w:id="348" w:author="Emily DeVoto" w:date="2022-07-14T10:18:00Z"/>
                <w:sz w:val="18"/>
                <w:szCs w:val="18"/>
              </w:rPr>
            </w:pPr>
            <w:del w:id="349" w:author="Emily DeVoto" w:date="2022-07-14T10:18:00Z">
              <w:r w:rsidRPr="00E55EA1" w:rsidDel="00C7042E">
                <w:rPr>
                  <w:rFonts w:eastAsia="Arial"/>
                  <w:color w:val="000000"/>
                  <w:sz w:val="18"/>
                  <w:szCs w:val="18"/>
                </w:rPr>
                <w:delText>23 (0.6%)</w:delText>
              </w:r>
            </w:del>
          </w:p>
        </w:tc>
        <w:tc>
          <w:tcPr>
            <w:tcW w:w="2325" w:type="dxa"/>
            <w:shd w:val="clear" w:color="auto" w:fill="FFFFFF"/>
            <w:tcMar>
              <w:top w:w="0" w:type="dxa"/>
              <w:left w:w="0" w:type="dxa"/>
              <w:bottom w:w="0" w:type="dxa"/>
              <w:right w:w="0" w:type="dxa"/>
            </w:tcMar>
            <w:vAlign w:val="center"/>
          </w:tcPr>
          <w:p w14:paraId="295E7167" w14:textId="15678AD9" w:rsidR="005572A9" w:rsidRPr="00E55EA1" w:rsidDel="00C7042E" w:rsidRDefault="005572A9" w:rsidP="00BB783C">
            <w:pPr>
              <w:spacing w:before="100" w:after="100" w:line="240" w:lineRule="auto"/>
              <w:ind w:left="100" w:right="100"/>
              <w:jc w:val="center"/>
              <w:rPr>
                <w:del w:id="350" w:author="Emily DeVoto" w:date="2022-07-14T10:18:00Z"/>
                <w:sz w:val="18"/>
                <w:szCs w:val="18"/>
              </w:rPr>
            </w:pPr>
            <w:del w:id="351" w:author="Emily DeVoto" w:date="2022-07-14T10:18:00Z">
              <w:r w:rsidRPr="00E55EA1" w:rsidDel="00C7042E">
                <w:rPr>
                  <w:rFonts w:eastAsia="Arial"/>
                  <w:color w:val="000000"/>
                  <w:sz w:val="18"/>
                  <w:szCs w:val="18"/>
                </w:rPr>
                <w:delText>111 (0.6%)</w:delText>
              </w:r>
            </w:del>
          </w:p>
        </w:tc>
      </w:tr>
      <w:tr w:rsidR="005572A9" w:rsidRPr="00E55EA1" w:rsidDel="00C7042E" w14:paraId="430D4542" w14:textId="410DAFF5" w:rsidTr="00BB783C">
        <w:trPr>
          <w:cantSplit/>
          <w:jc w:val="center"/>
          <w:del w:id="352" w:author="Emily DeVoto" w:date="2022-07-14T10:18:00Z"/>
        </w:trPr>
        <w:tc>
          <w:tcPr>
            <w:tcW w:w="2915" w:type="dxa"/>
            <w:shd w:val="clear" w:color="auto" w:fill="FFFFFF"/>
            <w:tcMar>
              <w:top w:w="0" w:type="dxa"/>
              <w:left w:w="0" w:type="dxa"/>
              <w:bottom w:w="0" w:type="dxa"/>
              <w:right w:w="0" w:type="dxa"/>
            </w:tcMar>
          </w:tcPr>
          <w:p w14:paraId="2A84D6A0" w14:textId="21588902" w:rsidR="005572A9" w:rsidRPr="00E55EA1" w:rsidDel="00C7042E" w:rsidRDefault="005572A9" w:rsidP="00BB783C">
            <w:pPr>
              <w:spacing w:before="100" w:after="100" w:line="240" w:lineRule="auto"/>
              <w:ind w:left="100" w:right="100"/>
              <w:rPr>
                <w:del w:id="353" w:author="Emily DeVoto" w:date="2022-07-14T10:18:00Z"/>
                <w:sz w:val="18"/>
                <w:szCs w:val="18"/>
              </w:rPr>
            </w:pPr>
            <w:del w:id="354" w:author="Emily DeVoto" w:date="2022-07-14T10:18:00Z">
              <w:r w:rsidRPr="00E55EA1" w:rsidDel="00C7042E">
                <w:rPr>
                  <w:rFonts w:eastAsia="Arial"/>
                  <w:b/>
                  <w:color w:val="000000"/>
                  <w:sz w:val="18"/>
                  <w:szCs w:val="18"/>
                </w:rPr>
                <w:delText>Civil status</w:delText>
              </w:r>
            </w:del>
          </w:p>
        </w:tc>
        <w:tc>
          <w:tcPr>
            <w:tcW w:w="2312" w:type="dxa"/>
            <w:shd w:val="clear" w:color="auto" w:fill="FFFFFF"/>
            <w:tcMar>
              <w:top w:w="0" w:type="dxa"/>
              <w:left w:w="0" w:type="dxa"/>
              <w:bottom w:w="0" w:type="dxa"/>
              <w:right w:w="0" w:type="dxa"/>
            </w:tcMar>
            <w:vAlign w:val="center"/>
          </w:tcPr>
          <w:p w14:paraId="452A7D35" w14:textId="5C8CC906" w:rsidR="005572A9" w:rsidRPr="00E55EA1" w:rsidDel="00C7042E" w:rsidRDefault="005572A9" w:rsidP="00BB783C">
            <w:pPr>
              <w:spacing w:before="100" w:after="100" w:line="240" w:lineRule="auto"/>
              <w:ind w:left="100" w:right="100"/>
              <w:jc w:val="center"/>
              <w:rPr>
                <w:del w:id="355"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0A12463B" w14:textId="2008C6F8" w:rsidR="005572A9" w:rsidRPr="00E55EA1" w:rsidDel="00C7042E" w:rsidRDefault="005572A9" w:rsidP="00BB783C">
            <w:pPr>
              <w:spacing w:before="100" w:after="100" w:line="240" w:lineRule="auto"/>
              <w:ind w:left="100" w:right="100"/>
              <w:jc w:val="center"/>
              <w:rPr>
                <w:del w:id="356"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7A1CEF17" w14:textId="0BC5DF21" w:rsidR="005572A9" w:rsidRPr="00E55EA1" w:rsidDel="00C7042E" w:rsidRDefault="005572A9" w:rsidP="00BB783C">
            <w:pPr>
              <w:spacing w:before="100" w:after="100" w:line="240" w:lineRule="auto"/>
              <w:ind w:left="100" w:right="100"/>
              <w:jc w:val="center"/>
              <w:rPr>
                <w:del w:id="357" w:author="Emily DeVoto" w:date="2022-07-14T10:18:00Z"/>
                <w:sz w:val="18"/>
                <w:szCs w:val="18"/>
              </w:rPr>
            </w:pPr>
          </w:p>
        </w:tc>
      </w:tr>
      <w:tr w:rsidR="005572A9" w:rsidRPr="00E55EA1" w:rsidDel="00C7042E" w14:paraId="0780FE12" w14:textId="2BA9F5B1" w:rsidTr="00BB783C">
        <w:trPr>
          <w:cantSplit/>
          <w:jc w:val="center"/>
          <w:del w:id="358" w:author="Emily DeVoto" w:date="2022-07-14T10:18:00Z"/>
        </w:trPr>
        <w:tc>
          <w:tcPr>
            <w:tcW w:w="2915" w:type="dxa"/>
            <w:shd w:val="clear" w:color="auto" w:fill="FFFFFF"/>
            <w:tcMar>
              <w:top w:w="0" w:type="dxa"/>
              <w:left w:w="0" w:type="dxa"/>
              <w:bottom w:w="0" w:type="dxa"/>
              <w:right w:w="0" w:type="dxa"/>
            </w:tcMar>
          </w:tcPr>
          <w:p w14:paraId="6F26D136" w14:textId="16380A60" w:rsidR="005572A9" w:rsidRPr="00E55EA1" w:rsidDel="00C7042E" w:rsidRDefault="005572A9" w:rsidP="00BB783C">
            <w:pPr>
              <w:spacing w:before="100" w:after="100" w:line="240" w:lineRule="auto"/>
              <w:ind w:left="300" w:right="100"/>
              <w:rPr>
                <w:del w:id="359" w:author="Emily DeVoto" w:date="2022-07-14T10:18:00Z"/>
                <w:sz w:val="18"/>
                <w:szCs w:val="18"/>
              </w:rPr>
            </w:pPr>
            <w:del w:id="360" w:author="Emily DeVoto" w:date="2022-07-14T10:18:00Z">
              <w:r w:rsidRPr="00E55EA1" w:rsidDel="00C7042E">
                <w:rPr>
                  <w:rFonts w:eastAsia="Arial"/>
                  <w:color w:val="000000"/>
                  <w:sz w:val="18"/>
                  <w:szCs w:val="18"/>
                </w:rPr>
                <w:delText>Married</w:delText>
              </w:r>
            </w:del>
          </w:p>
        </w:tc>
        <w:tc>
          <w:tcPr>
            <w:tcW w:w="2312" w:type="dxa"/>
            <w:shd w:val="clear" w:color="auto" w:fill="FFFFFF"/>
            <w:tcMar>
              <w:top w:w="0" w:type="dxa"/>
              <w:left w:w="0" w:type="dxa"/>
              <w:bottom w:w="0" w:type="dxa"/>
              <w:right w:w="0" w:type="dxa"/>
            </w:tcMar>
            <w:vAlign w:val="center"/>
          </w:tcPr>
          <w:p w14:paraId="3F34F576" w14:textId="4476D9C0" w:rsidR="005572A9" w:rsidRPr="00E55EA1" w:rsidDel="00C7042E" w:rsidRDefault="005572A9" w:rsidP="00BB783C">
            <w:pPr>
              <w:spacing w:before="100" w:after="100" w:line="240" w:lineRule="auto"/>
              <w:ind w:left="100" w:right="100"/>
              <w:jc w:val="center"/>
              <w:rPr>
                <w:del w:id="361" w:author="Emily DeVoto" w:date="2022-07-14T10:18:00Z"/>
                <w:sz w:val="18"/>
                <w:szCs w:val="18"/>
              </w:rPr>
            </w:pPr>
            <w:del w:id="362" w:author="Emily DeVoto" w:date="2022-07-14T10:18:00Z">
              <w:r w:rsidRPr="00E55EA1" w:rsidDel="00C7042E">
                <w:rPr>
                  <w:rFonts w:eastAsia="Arial"/>
                  <w:color w:val="000000"/>
                  <w:sz w:val="18"/>
                  <w:szCs w:val="18"/>
                </w:rPr>
                <w:delText>14,158 (61%)</w:delText>
              </w:r>
            </w:del>
          </w:p>
        </w:tc>
        <w:tc>
          <w:tcPr>
            <w:tcW w:w="2007" w:type="dxa"/>
            <w:shd w:val="clear" w:color="auto" w:fill="FFFFFF"/>
            <w:tcMar>
              <w:top w:w="0" w:type="dxa"/>
              <w:left w:w="0" w:type="dxa"/>
              <w:bottom w:w="0" w:type="dxa"/>
              <w:right w:w="0" w:type="dxa"/>
            </w:tcMar>
            <w:vAlign w:val="center"/>
          </w:tcPr>
          <w:p w14:paraId="6DB9789F" w14:textId="0CFA1B30" w:rsidR="005572A9" w:rsidRPr="00E55EA1" w:rsidDel="00C7042E" w:rsidRDefault="005572A9" w:rsidP="00BB783C">
            <w:pPr>
              <w:spacing w:before="100" w:after="100" w:line="240" w:lineRule="auto"/>
              <w:ind w:left="100" w:right="100"/>
              <w:jc w:val="center"/>
              <w:rPr>
                <w:del w:id="363" w:author="Emily DeVoto" w:date="2022-07-14T10:18:00Z"/>
                <w:sz w:val="18"/>
                <w:szCs w:val="18"/>
              </w:rPr>
            </w:pPr>
            <w:del w:id="364" w:author="Emily DeVoto" w:date="2022-07-14T10:18:00Z">
              <w:r w:rsidRPr="00E55EA1" w:rsidDel="00C7042E">
                <w:rPr>
                  <w:rFonts w:eastAsia="Arial"/>
                  <w:color w:val="000000"/>
                  <w:sz w:val="18"/>
                  <w:szCs w:val="18"/>
                </w:rPr>
                <w:delText>2,411 (61%)</w:delText>
              </w:r>
            </w:del>
          </w:p>
        </w:tc>
        <w:tc>
          <w:tcPr>
            <w:tcW w:w="2325" w:type="dxa"/>
            <w:shd w:val="clear" w:color="auto" w:fill="FFFFFF"/>
            <w:tcMar>
              <w:top w:w="0" w:type="dxa"/>
              <w:left w:w="0" w:type="dxa"/>
              <w:bottom w:w="0" w:type="dxa"/>
              <w:right w:w="0" w:type="dxa"/>
            </w:tcMar>
            <w:vAlign w:val="center"/>
          </w:tcPr>
          <w:p w14:paraId="7F5553E9" w14:textId="5FBB3340" w:rsidR="005572A9" w:rsidRPr="00E55EA1" w:rsidDel="00C7042E" w:rsidRDefault="005572A9" w:rsidP="00BB783C">
            <w:pPr>
              <w:spacing w:before="100" w:after="100" w:line="240" w:lineRule="auto"/>
              <w:ind w:left="100" w:right="100"/>
              <w:jc w:val="center"/>
              <w:rPr>
                <w:del w:id="365" w:author="Emily DeVoto" w:date="2022-07-14T10:18:00Z"/>
                <w:sz w:val="18"/>
                <w:szCs w:val="18"/>
              </w:rPr>
            </w:pPr>
            <w:del w:id="366" w:author="Emily DeVoto" w:date="2022-07-14T10:18:00Z">
              <w:r w:rsidRPr="00E55EA1" w:rsidDel="00C7042E">
                <w:rPr>
                  <w:rFonts w:eastAsia="Arial"/>
                  <w:color w:val="000000"/>
                  <w:sz w:val="18"/>
                  <w:szCs w:val="18"/>
                </w:rPr>
                <w:delText>11,747 (61%)</w:delText>
              </w:r>
            </w:del>
          </w:p>
        </w:tc>
      </w:tr>
      <w:tr w:rsidR="005572A9" w:rsidRPr="00E55EA1" w:rsidDel="00C7042E" w14:paraId="0D2B82C1" w14:textId="492D90B1" w:rsidTr="00BB783C">
        <w:trPr>
          <w:cantSplit/>
          <w:jc w:val="center"/>
          <w:del w:id="367" w:author="Emily DeVoto" w:date="2022-07-14T10:18:00Z"/>
        </w:trPr>
        <w:tc>
          <w:tcPr>
            <w:tcW w:w="2915" w:type="dxa"/>
            <w:shd w:val="clear" w:color="auto" w:fill="FFFFFF"/>
            <w:tcMar>
              <w:top w:w="0" w:type="dxa"/>
              <w:left w:w="0" w:type="dxa"/>
              <w:bottom w:w="0" w:type="dxa"/>
              <w:right w:w="0" w:type="dxa"/>
            </w:tcMar>
          </w:tcPr>
          <w:p w14:paraId="7A9FA5B8" w14:textId="5DCD156E" w:rsidR="005572A9" w:rsidRPr="00E55EA1" w:rsidDel="00C7042E" w:rsidRDefault="005572A9" w:rsidP="00BB783C">
            <w:pPr>
              <w:spacing w:before="100" w:after="100" w:line="240" w:lineRule="auto"/>
              <w:ind w:left="300" w:right="100"/>
              <w:rPr>
                <w:del w:id="368" w:author="Emily DeVoto" w:date="2022-07-14T10:18:00Z"/>
                <w:sz w:val="18"/>
                <w:szCs w:val="18"/>
              </w:rPr>
            </w:pPr>
            <w:del w:id="369" w:author="Emily DeVoto" w:date="2022-07-14T10:18:00Z">
              <w:r w:rsidRPr="00E55EA1" w:rsidDel="00C7042E">
                <w:rPr>
                  <w:rFonts w:eastAsia="Arial"/>
                  <w:color w:val="000000"/>
                  <w:sz w:val="18"/>
                  <w:szCs w:val="18"/>
                </w:rPr>
                <w:delText>Divorced</w:delText>
              </w:r>
            </w:del>
          </w:p>
        </w:tc>
        <w:tc>
          <w:tcPr>
            <w:tcW w:w="2312" w:type="dxa"/>
            <w:shd w:val="clear" w:color="auto" w:fill="FFFFFF"/>
            <w:tcMar>
              <w:top w:w="0" w:type="dxa"/>
              <w:left w:w="0" w:type="dxa"/>
              <w:bottom w:w="0" w:type="dxa"/>
              <w:right w:w="0" w:type="dxa"/>
            </w:tcMar>
            <w:vAlign w:val="center"/>
          </w:tcPr>
          <w:p w14:paraId="59A571FD" w14:textId="0B2E2EAC" w:rsidR="005572A9" w:rsidRPr="00E55EA1" w:rsidDel="00C7042E" w:rsidRDefault="005572A9" w:rsidP="00BB783C">
            <w:pPr>
              <w:spacing w:before="100" w:after="100" w:line="240" w:lineRule="auto"/>
              <w:ind w:left="100" w:right="100"/>
              <w:jc w:val="center"/>
              <w:rPr>
                <w:del w:id="370" w:author="Emily DeVoto" w:date="2022-07-14T10:18:00Z"/>
                <w:sz w:val="18"/>
                <w:szCs w:val="18"/>
              </w:rPr>
            </w:pPr>
            <w:del w:id="371" w:author="Emily DeVoto" w:date="2022-07-14T10:18:00Z">
              <w:r w:rsidRPr="00E55EA1" w:rsidDel="00C7042E">
                <w:rPr>
                  <w:rFonts w:eastAsia="Arial"/>
                  <w:color w:val="000000"/>
                  <w:sz w:val="18"/>
                  <w:szCs w:val="18"/>
                </w:rPr>
                <w:delText>2,703 (12%)</w:delText>
              </w:r>
            </w:del>
          </w:p>
        </w:tc>
        <w:tc>
          <w:tcPr>
            <w:tcW w:w="2007" w:type="dxa"/>
            <w:shd w:val="clear" w:color="auto" w:fill="FFFFFF"/>
            <w:tcMar>
              <w:top w:w="0" w:type="dxa"/>
              <w:left w:w="0" w:type="dxa"/>
              <w:bottom w:w="0" w:type="dxa"/>
              <w:right w:w="0" w:type="dxa"/>
            </w:tcMar>
            <w:vAlign w:val="center"/>
          </w:tcPr>
          <w:p w14:paraId="3B12D159" w14:textId="5E59ED8C" w:rsidR="005572A9" w:rsidRPr="00E55EA1" w:rsidDel="00C7042E" w:rsidRDefault="005572A9" w:rsidP="00BB783C">
            <w:pPr>
              <w:spacing w:before="100" w:after="100" w:line="240" w:lineRule="auto"/>
              <w:ind w:left="100" w:right="100"/>
              <w:jc w:val="center"/>
              <w:rPr>
                <w:del w:id="372" w:author="Emily DeVoto" w:date="2022-07-14T10:18:00Z"/>
                <w:sz w:val="18"/>
                <w:szCs w:val="18"/>
              </w:rPr>
            </w:pPr>
            <w:del w:id="373" w:author="Emily DeVoto" w:date="2022-07-14T10:18:00Z">
              <w:r w:rsidRPr="00E55EA1" w:rsidDel="00C7042E">
                <w:rPr>
                  <w:rFonts w:eastAsia="Arial"/>
                  <w:color w:val="000000"/>
                  <w:sz w:val="18"/>
                  <w:szCs w:val="18"/>
                </w:rPr>
                <w:delText>433 (11%)</w:delText>
              </w:r>
            </w:del>
          </w:p>
        </w:tc>
        <w:tc>
          <w:tcPr>
            <w:tcW w:w="2325" w:type="dxa"/>
            <w:shd w:val="clear" w:color="auto" w:fill="FFFFFF"/>
            <w:tcMar>
              <w:top w:w="0" w:type="dxa"/>
              <w:left w:w="0" w:type="dxa"/>
              <w:bottom w:w="0" w:type="dxa"/>
              <w:right w:w="0" w:type="dxa"/>
            </w:tcMar>
            <w:vAlign w:val="center"/>
          </w:tcPr>
          <w:p w14:paraId="5BF62663" w14:textId="4AA5795C" w:rsidR="005572A9" w:rsidRPr="00E55EA1" w:rsidDel="00C7042E" w:rsidRDefault="005572A9" w:rsidP="00BB783C">
            <w:pPr>
              <w:spacing w:before="100" w:after="100" w:line="240" w:lineRule="auto"/>
              <w:ind w:left="100" w:right="100"/>
              <w:jc w:val="center"/>
              <w:rPr>
                <w:del w:id="374" w:author="Emily DeVoto" w:date="2022-07-14T10:18:00Z"/>
                <w:sz w:val="18"/>
                <w:szCs w:val="18"/>
              </w:rPr>
            </w:pPr>
            <w:del w:id="375" w:author="Emily DeVoto" w:date="2022-07-14T10:18:00Z">
              <w:r w:rsidRPr="00E55EA1" w:rsidDel="00C7042E">
                <w:rPr>
                  <w:rFonts w:eastAsia="Arial"/>
                  <w:color w:val="000000"/>
                  <w:sz w:val="18"/>
                  <w:szCs w:val="18"/>
                </w:rPr>
                <w:delText>2,270 (12%)</w:delText>
              </w:r>
            </w:del>
          </w:p>
        </w:tc>
      </w:tr>
      <w:tr w:rsidR="005572A9" w:rsidRPr="00E55EA1" w:rsidDel="00C7042E" w14:paraId="7963F48A" w14:textId="7E32C95F" w:rsidTr="00BB783C">
        <w:trPr>
          <w:cantSplit/>
          <w:jc w:val="center"/>
          <w:del w:id="376" w:author="Emily DeVoto" w:date="2022-07-14T10:18:00Z"/>
        </w:trPr>
        <w:tc>
          <w:tcPr>
            <w:tcW w:w="2915" w:type="dxa"/>
            <w:shd w:val="clear" w:color="auto" w:fill="FFFFFF"/>
            <w:tcMar>
              <w:top w:w="0" w:type="dxa"/>
              <w:left w:w="0" w:type="dxa"/>
              <w:bottom w:w="0" w:type="dxa"/>
              <w:right w:w="0" w:type="dxa"/>
            </w:tcMar>
          </w:tcPr>
          <w:p w14:paraId="5943D0F9" w14:textId="5B3FC985" w:rsidR="005572A9" w:rsidRPr="00E55EA1" w:rsidDel="00C7042E" w:rsidRDefault="006D7459" w:rsidP="00BB783C">
            <w:pPr>
              <w:spacing w:before="100" w:after="100" w:line="240" w:lineRule="auto"/>
              <w:ind w:left="300" w:right="100"/>
              <w:rPr>
                <w:del w:id="377" w:author="Emily DeVoto" w:date="2022-07-14T10:18:00Z"/>
                <w:sz w:val="18"/>
                <w:szCs w:val="18"/>
              </w:rPr>
            </w:pPr>
            <w:del w:id="378" w:author="Emily DeVoto" w:date="2022-07-14T10:18:00Z">
              <w:r w:rsidRPr="00E55EA1" w:rsidDel="00C7042E">
                <w:rPr>
                  <w:rFonts w:eastAsia="Arial"/>
                  <w:color w:val="000000"/>
                  <w:sz w:val="18"/>
                  <w:szCs w:val="18"/>
                </w:rPr>
                <w:delText>Widowed</w:delText>
              </w:r>
            </w:del>
          </w:p>
        </w:tc>
        <w:tc>
          <w:tcPr>
            <w:tcW w:w="2312" w:type="dxa"/>
            <w:shd w:val="clear" w:color="auto" w:fill="FFFFFF"/>
            <w:tcMar>
              <w:top w:w="0" w:type="dxa"/>
              <w:left w:w="0" w:type="dxa"/>
              <w:bottom w:w="0" w:type="dxa"/>
              <w:right w:w="0" w:type="dxa"/>
            </w:tcMar>
            <w:vAlign w:val="center"/>
          </w:tcPr>
          <w:p w14:paraId="19B4B667" w14:textId="0B3B9A22" w:rsidR="005572A9" w:rsidRPr="00E55EA1" w:rsidDel="00C7042E" w:rsidRDefault="005572A9" w:rsidP="00BB783C">
            <w:pPr>
              <w:spacing w:before="100" w:after="100" w:line="240" w:lineRule="auto"/>
              <w:ind w:left="100" w:right="100"/>
              <w:jc w:val="center"/>
              <w:rPr>
                <w:del w:id="379" w:author="Emily DeVoto" w:date="2022-07-14T10:18:00Z"/>
                <w:sz w:val="18"/>
                <w:szCs w:val="18"/>
              </w:rPr>
            </w:pPr>
            <w:del w:id="380" w:author="Emily DeVoto" w:date="2022-07-14T10:18:00Z">
              <w:r w:rsidRPr="00E55EA1" w:rsidDel="00C7042E">
                <w:rPr>
                  <w:rFonts w:eastAsia="Arial"/>
                  <w:color w:val="000000"/>
                  <w:sz w:val="18"/>
                  <w:szCs w:val="18"/>
                </w:rPr>
                <w:delText>4,224 (18%)</w:delText>
              </w:r>
            </w:del>
          </w:p>
        </w:tc>
        <w:tc>
          <w:tcPr>
            <w:tcW w:w="2007" w:type="dxa"/>
            <w:shd w:val="clear" w:color="auto" w:fill="FFFFFF"/>
            <w:tcMar>
              <w:top w:w="0" w:type="dxa"/>
              <w:left w:w="0" w:type="dxa"/>
              <w:bottom w:w="0" w:type="dxa"/>
              <w:right w:w="0" w:type="dxa"/>
            </w:tcMar>
            <w:vAlign w:val="center"/>
          </w:tcPr>
          <w:p w14:paraId="44C64E02" w14:textId="4C9C8730" w:rsidR="005572A9" w:rsidRPr="00E55EA1" w:rsidDel="00C7042E" w:rsidRDefault="005572A9" w:rsidP="00BB783C">
            <w:pPr>
              <w:spacing w:before="100" w:after="100" w:line="240" w:lineRule="auto"/>
              <w:ind w:left="100" w:right="100"/>
              <w:jc w:val="center"/>
              <w:rPr>
                <w:del w:id="381" w:author="Emily DeVoto" w:date="2022-07-14T10:18:00Z"/>
                <w:sz w:val="18"/>
                <w:szCs w:val="18"/>
              </w:rPr>
            </w:pPr>
            <w:del w:id="382" w:author="Emily DeVoto" w:date="2022-07-14T10:18:00Z">
              <w:r w:rsidRPr="00E55EA1" w:rsidDel="00C7042E">
                <w:rPr>
                  <w:rFonts w:eastAsia="Arial"/>
                  <w:color w:val="000000"/>
                  <w:sz w:val="18"/>
                  <w:szCs w:val="18"/>
                </w:rPr>
                <w:delText>726 (18%)</w:delText>
              </w:r>
            </w:del>
          </w:p>
        </w:tc>
        <w:tc>
          <w:tcPr>
            <w:tcW w:w="2325" w:type="dxa"/>
            <w:shd w:val="clear" w:color="auto" w:fill="FFFFFF"/>
            <w:tcMar>
              <w:top w:w="0" w:type="dxa"/>
              <w:left w:w="0" w:type="dxa"/>
              <w:bottom w:w="0" w:type="dxa"/>
              <w:right w:w="0" w:type="dxa"/>
            </w:tcMar>
            <w:vAlign w:val="center"/>
          </w:tcPr>
          <w:p w14:paraId="06AB6C3C" w14:textId="5BD464FB" w:rsidR="005572A9" w:rsidRPr="00E55EA1" w:rsidDel="00C7042E" w:rsidRDefault="005572A9" w:rsidP="00BB783C">
            <w:pPr>
              <w:spacing w:before="100" w:after="100" w:line="240" w:lineRule="auto"/>
              <w:ind w:left="100" w:right="100"/>
              <w:jc w:val="center"/>
              <w:rPr>
                <w:del w:id="383" w:author="Emily DeVoto" w:date="2022-07-14T10:18:00Z"/>
                <w:sz w:val="18"/>
                <w:szCs w:val="18"/>
              </w:rPr>
            </w:pPr>
            <w:del w:id="384" w:author="Emily DeVoto" w:date="2022-07-14T10:18:00Z">
              <w:r w:rsidRPr="00E55EA1" w:rsidDel="00C7042E">
                <w:rPr>
                  <w:rFonts w:eastAsia="Arial"/>
                  <w:color w:val="000000"/>
                  <w:sz w:val="18"/>
                  <w:szCs w:val="18"/>
                </w:rPr>
                <w:delText>3,498 (18%)</w:delText>
              </w:r>
            </w:del>
          </w:p>
        </w:tc>
      </w:tr>
      <w:tr w:rsidR="005572A9" w:rsidRPr="00E55EA1" w:rsidDel="00C7042E" w14:paraId="1EBDB0F0" w14:textId="32B68494" w:rsidTr="00BB783C">
        <w:trPr>
          <w:cantSplit/>
          <w:jc w:val="center"/>
          <w:del w:id="385" w:author="Emily DeVoto" w:date="2022-07-14T10:18:00Z"/>
        </w:trPr>
        <w:tc>
          <w:tcPr>
            <w:tcW w:w="2915" w:type="dxa"/>
            <w:shd w:val="clear" w:color="auto" w:fill="FFFFFF"/>
            <w:tcMar>
              <w:top w:w="0" w:type="dxa"/>
              <w:left w:w="0" w:type="dxa"/>
              <w:bottom w:w="0" w:type="dxa"/>
              <w:right w:w="0" w:type="dxa"/>
            </w:tcMar>
          </w:tcPr>
          <w:p w14:paraId="0AA93B8F" w14:textId="090648FE" w:rsidR="005572A9" w:rsidRPr="00E55EA1" w:rsidDel="00C7042E" w:rsidRDefault="005572A9" w:rsidP="00BB783C">
            <w:pPr>
              <w:spacing w:before="100" w:after="100" w:line="240" w:lineRule="auto"/>
              <w:ind w:left="300" w:right="100"/>
              <w:rPr>
                <w:del w:id="386" w:author="Emily DeVoto" w:date="2022-07-14T10:18:00Z"/>
                <w:sz w:val="18"/>
                <w:szCs w:val="18"/>
              </w:rPr>
            </w:pPr>
            <w:del w:id="387" w:author="Emily DeVoto" w:date="2022-07-14T10:18:00Z">
              <w:r w:rsidRPr="00E55EA1" w:rsidDel="00C7042E">
                <w:rPr>
                  <w:rFonts w:eastAsia="Arial"/>
                  <w:color w:val="000000"/>
                  <w:sz w:val="18"/>
                  <w:szCs w:val="18"/>
                </w:rPr>
                <w:delText>Never married</w:delText>
              </w:r>
            </w:del>
          </w:p>
        </w:tc>
        <w:tc>
          <w:tcPr>
            <w:tcW w:w="2312" w:type="dxa"/>
            <w:shd w:val="clear" w:color="auto" w:fill="FFFFFF"/>
            <w:tcMar>
              <w:top w:w="0" w:type="dxa"/>
              <w:left w:w="0" w:type="dxa"/>
              <w:bottom w:w="0" w:type="dxa"/>
              <w:right w:w="0" w:type="dxa"/>
            </w:tcMar>
            <w:vAlign w:val="center"/>
          </w:tcPr>
          <w:p w14:paraId="195EA64F" w14:textId="796BD659" w:rsidR="005572A9" w:rsidRPr="00E55EA1" w:rsidDel="00C7042E" w:rsidRDefault="005572A9" w:rsidP="00BB783C">
            <w:pPr>
              <w:spacing w:before="100" w:after="100" w:line="240" w:lineRule="auto"/>
              <w:ind w:left="100" w:right="100"/>
              <w:jc w:val="center"/>
              <w:rPr>
                <w:del w:id="388" w:author="Emily DeVoto" w:date="2022-07-14T10:18:00Z"/>
                <w:sz w:val="18"/>
                <w:szCs w:val="18"/>
              </w:rPr>
            </w:pPr>
            <w:del w:id="389" w:author="Emily DeVoto" w:date="2022-07-14T10:18:00Z">
              <w:r w:rsidRPr="00E55EA1" w:rsidDel="00C7042E">
                <w:rPr>
                  <w:rFonts w:eastAsia="Arial"/>
                  <w:color w:val="000000"/>
                  <w:sz w:val="18"/>
                  <w:szCs w:val="18"/>
                </w:rPr>
                <w:delText>2,147 (9.2%)</w:delText>
              </w:r>
            </w:del>
          </w:p>
        </w:tc>
        <w:tc>
          <w:tcPr>
            <w:tcW w:w="2007" w:type="dxa"/>
            <w:shd w:val="clear" w:color="auto" w:fill="FFFFFF"/>
            <w:tcMar>
              <w:top w:w="0" w:type="dxa"/>
              <w:left w:w="0" w:type="dxa"/>
              <w:bottom w:w="0" w:type="dxa"/>
              <w:right w:w="0" w:type="dxa"/>
            </w:tcMar>
            <w:vAlign w:val="center"/>
          </w:tcPr>
          <w:p w14:paraId="5F1ED181" w14:textId="755F88B5" w:rsidR="005572A9" w:rsidRPr="00E55EA1" w:rsidDel="00C7042E" w:rsidRDefault="005572A9" w:rsidP="00BB783C">
            <w:pPr>
              <w:spacing w:before="100" w:after="100" w:line="240" w:lineRule="auto"/>
              <w:ind w:left="100" w:right="100"/>
              <w:jc w:val="center"/>
              <w:rPr>
                <w:del w:id="390" w:author="Emily DeVoto" w:date="2022-07-14T10:18:00Z"/>
                <w:sz w:val="18"/>
                <w:szCs w:val="18"/>
              </w:rPr>
            </w:pPr>
            <w:del w:id="391" w:author="Emily DeVoto" w:date="2022-07-14T10:18:00Z">
              <w:r w:rsidRPr="00E55EA1" w:rsidDel="00C7042E">
                <w:rPr>
                  <w:rFonts w:eastAsia="Arial"/>
                  <w:color w:val="000000"/>
                  <w:sz w:val="18"/>
                  <w:szCs w:val="18"/>
                </w:rPr>
                <w:delText>364 (9.3%)</w:delText>
              </w:r>
            </w:del>
          </w:p>
        </w:tc>
        <w:tc>
          <w:tcPr>
            <w:tcW w:w="2325" w:type="dxa"/>
            <w:shd w:val="clear" w:color="auto" w:fill="FFFFFF"/>
            <w:tcMar>
              <w:top w:w="0" w:type="dxa"/>
              <w:left w:w="0" w:type="dxa"/>
              <w:bottom w:w="0" w:type="dxa"/>
              <w:right w:w="0" w:type="dxa"/>
            </w:tcMar>
            <w:vAlign w:val="center"/>
          </w:tcPr>
          <w:p w14:paraId="3C583388" w14:textId="15107072" w:rsidR="005572A9" w:rsidRPr="00E55EA1" w:rsidDel="00C7042E" w:rsidRDefault="005572A9" w:rsidP="00BB783C">
            <w:pPr>
              <w:spacing w:before="100" w:after="100" w:line="240" w:lineRule="auto"/>
              <w:ind w:left="100" w:right="100"/>
              <w:jc w:val="center"/>
              <w:rPr>
                <w:del w:id="392" w:author="Emily DeVoto" w:date="2022-07-14T10:18:00Z"/>
                <w:sz w:val="18"/>
                <w:szCs w:val="18"/>
              </w:rPr>
            </w:pPr>
            <w:del w:id="393" w:author="Emily DeVoto" w:date="2022-07-14T10:18:00Z">
              <w:r w:rsidRPr="00E55EA1" w:rsidDel="00C7042E">
                <w:rPr>
                  <w:rFonts w:eastAsia="Arial"/>
                  <w:color w:val="000000"/>
                  <w:sz w:val="18"/>
                  <w:szCs w:val="18"/>
                </w:rPr>
                <w:delText>1,783 (9.2%)</w:delText>
              </w:r>
            </w:del>
          </w:p>
        </w:tc>
      </w:tr>
      <w:tr w:rsidR="005572A9" w:rsidRPr="00E55EA1" w:rsidDel="00C7042E" w14:paraId="3BC781B9" w14:textId="05C3D431" w:rsidTr="00BB783C">
        <w:trPr>
          <w:cantSplit/>
          <w:jc w:val="center"/>
          <w:del w:id="394" w:author="Emily DeVoto" w:date="2022-07-14T10:18:00Z"/>
        </w:trPr>
        <w:tc>
          <w:tcPr>
            <w:tcW w:w="2915" w:type="dxa"/>
            <w:shd w:val="clear" w:color="auto" w:fill="FFFFFF"/>
            <w:tcMar>
              <w:top w:w="0" w:type="dxa"/>
              <w:left w:w="0" w:type="dxa"/>
              <w:bottom w:w="0" w:type="dxa"/>
              <w:right w:w="0" w:type="dxa"/>
            </w:tcMar>
          </w:tcPr>
          <w:p w14:paraId="6E39BA6E" w14:textId="389C97B0" w:rsidR="005572A9" w:rsidRPr="00E55EA1" w:rsidDel="00C7042E" w:rsidRDefault="007C564A" w:rsidP="00BB783C">
            <w:pPr>
              <w:spacing w:before="100" w:after="100" w:line="240" w:lineRule="auto"/>
              <w:ind w:left="100" w:right="100"/>
              <w:rPr>
                <w:del w:id="395" w:author="Emily DeVoto" w:date="2022-07-14T10:18:00Z"/>
                <w:sz w:val="18"/>
                <w:szCs w:val="18"/>
              </w:rPr>
            </w:pPr>
            <w:del w:id="396" w:author="Emily DeVoto" w:date="2022-07-14T10:18:00Z">
              <w:r w:rsidRPr="00E55EA1" w:rsidDel="00C7042E">
                <w:rPr>
                  <w:rFonts w:eastAsia="Arial"/>
                  <w:b/>
                  <w:color w:val="000000"/>
                  <w:sz w:val="18"/>
                  <w:szCs w:val="18"/>
                </w:rPr>
                <w:delText>Last reported p</w:delText>
              </w:r>
              <w:r w:rsidR="005572A9" w:rsidRPr="00E55EA1" w:rsidDel="00C7042E">
                <w:rPr>
                  <w:rFonts w:eastAsia="Arial"/>
                  <w:b/>
                  <w:color w:val="000000"/>
                  <w:sz w:val="18"/>
                  <w:szCs w:val="18"/>
                </w:rPr>
                <w:delText>lace of residence</w:delText>
              </w:r>
            </w:del>
          </w:p>
        </w:tc>
        <w:tc>
          <w:tcPr>
            <w:tcW w:w="2312" w:type="dxa"/>
            <w:shd w:val="clear" w:color="auto" w:fill="FFFFFF"/>
            <w:tcMar>
              <w:top w:w="0" w:type="dxa"/>
              <w:left w:w="0" w:type="dxa"/>
              <w:bottom w:w="0" w:type="dxa"/>
              <w:right w:w="0" w:type="dxa"/>
            </w:tcMar>
            <w:vAlign w:val="center"/>
          </w:tcPr>
          <w:p w14:paraId="37B20699" w14:textId="6A73FA66" w:rsidR="005572A9" w:rsidRPr="00E55EA1" w:rsidDel="00C7042E" w:rsidRDefault="005572A9" w:rsidP="00BB783C">
            <w:pPr>
              <w:spacing w:before="100" w:after="100" w:line="240" w:lineRule="auto"/>
              <w:ind w:left="100" w:right="100"/>
              <w:jc w:val="center"/>
              <w:rPr>
                <w:del w:id="397" w:author="Emily DeVoto" w:date="2022-07-14T10:18:00Z"/>
                <w:sz w:val="18"/>
                <w:szCs w:val="18"/>
              </w:rPr>
            </w:pPr>
          </w:p>
        </w:tc>
        <w:tc>
          <w:tcPr>
            <w:tcW w:w="2007" w:type="dxa"/>
            <w:shd w:val="clear" w:color="auto" w:fill="FFFFFF"/>
            <w:tcMar>
              <w:top w:w="0" w:type="dxa"/>
              <w:left w:w="0" w:type="dxa"/>
              <w:bottom w:w="0" w:type="dxa"/>
              <w:right w:w="0" w:type="dxa"/>
            </w:tcMar>
            <w:vAlign w:val="center"/>
          </w:tcPr>
          <w:p w14:paraId="43B3E024" w14:textId="7E5A157C" w:rsidR="005572A9" w:rsidRPr="00E55EA1" w:rsidDel="00C7042E" w:rsidRDefault="005572A9" w:rsidP="00BB783C">
            <w:pPr>
              <w:spacing w:before="100" w:after="100" w:line="240" w:lineRule="auto"/>
              <w:ind w:left="100" w:right="100"/>
              <w:jc w:val="center"/>
              <w:rPr>
                <w:del w:id="398" w:author="Emily DeVoto" w:date="2022-07-14T10:18:00Z"/>
                <w:sz w:val="18"/>
                <w:szCs w:val="18"/>
              </w:rPr>
            </w:pPr>
          </w:p>
        </w:tc>
        <w:tc>
          <w:tcPr>
            <w:tcW w:w="2325" w:type="dxa"/>
            <w:shd w:val="clear" w:color="auto" w:fill="FFFFFF"/>
            <w:tcMar>
              <w:top w:w="0" w:type="dxa"/>
              <w:left w:w="0" w:type="dxa"/>
              <w:bottom w:w="0" w:type="dxa"/>
              <w:right w:w="0" w:type="dxa"/>
            </w:tcMar>
            <w:vAlign w:val="center"/>
          </w:tcPr>
          <w:p w14:paraId="66AAA6A2" w14:textId="60F72E9B" w:rsidR="005572A9" w:rsidRPr="00E55EA1" w:rsidDel="00C7042E" w:rsidRDefault="005572A9" w:rsidP="00BB783C">
            <w:pPr>
              <w:spacing w:before="100" w:after="100" w:line="240" w:lineRule="auto"/>
              <w:ind w:left="100" w:right="100"/>
              <w:jc w:val="center"/>
              <w:rPr>
                <w:del w:id="399" w:author="Emily DeVoto" w:date="2022-07-14T10:18:00Z"/>
                <w:sz w:val="18"/>
                <w:szCs w:val="18"/>
              </w:rPr>
            </w:pPr>
          </w:p>
        </w:tc>
      </w:tr>
      <w:tr w:rsidR="005572A9" w:rsidRPr="00E55EA1" w:rsidDel="00C7042E" w14:paraId="1B5516DE" w14:textId="34340AD4" w:rsidTr="00BB783C">
        <w:trPr>
          <w:cantSplit/>
          <w:jc w:val="center"/>
          <w:del w:id="400" w:author="Emily DeVoto" w:date="2022-07-14T10:18:00Z"/>
        </w:trPr>
        <w:tc>
          <w:tcPr>
            <w:tcW w:w="2915" w:type="dxa"/>
            <w:shd w:val="clear" w:color="auto" w:fill="FFFFFF"/>
            <w:tcMar>
              <w:top w:w="0" w:type="dxa"/>
              <w:left w:w="0" w:type="dxa"/>
              <w:bottom w:w="0" w:type="dxa"/>
              <w:right w:w="0" w:type="dxa"/>
            </w:tcMar>
          </w:tcPr>
          <w:p w14:paraId="6FC86D1F" w14:textId="3201C00F" w:rsidR="005572A9" w:rsidRPr="00E55EA1" w:rsidDel="00C7042E" w:rsidRDefault="005572A9" w:rsidP="00BB783C">
            <w:pPr>
              <w:spacing w:before="100" w:after="100" w:line="240" w:lineRule="auto"/>
              <w:ind w:left="300" w:right="100"/>
              <w:rPr>
                <w:del w:id="401" w:author="Emily DeVoto" w:date="2022-07-14T10:18:00Z"/>
                <w:sz w:val="18"/>
                <w:szCs w:val="18"/>
              </w:rPr>
            </w:pPr>
            <w:del w:id="402" w:author="Emily DeVoto" w:date="2022-07-14T10:18:00Z">
              <w:r w:rsidRPr="00E55EA1" w:rsidDel="00C7042E">
                <w:rPr>
                  <w:rFonts w:eastAsia="Arial"/>
                  <w:color w:val="000000"/>
                  <w:sz w:val="18"/>
                  <w:szCs w:val="18"/>
                </w:rPr>
                <w:delText>Greater Copenhagen</w:delText>
              </w:r>
            </w:del>
          </w:p>
        </w:tc>
        <w:tc>
          <w:tcPr>
            <w:tcW w:w="2312" w:type="dxa"/>
            <w:shd w:val="clear" w:color="auto" w:fill="FFFFFF"/>
            <w:tcMar>
              <w:top w:w="0" w:type="dxa"/>
              <w:left w:w="0" w:type="dxa"/>
              <w:bottom w:w="0" w:type="dxa"/>
              <w:right w:w="0" w:type="dxa"/>
            </w:tcMar>
            <w:vAlign w:val="center"/>
          </w:tcPr>
          <w:p w14:paraId="770F3312" w14:textId="7B725D2A" w:rsidR="005572A9" w:rsidRPr="00E55EA1" w:rsidDel="00C7042E" w:rsidRDefault="005572A9" w:rsidP="00BB783C">
            <w:pPr>
              <w:spacing w:before="100" w:after="100" w:line="240" w:lineRule="auto"/>
              <w:ind w:left="100" w:right="100"/>
              <w:jc w:val="center"/>
              <w:rPr>
                <w:del w:id="403" w:author="Emily DeVoto" w:date="2022-07-14T10:18:00Z"/>
                <w:sz w:val="18"/>
                <w:szCs w:val="18"/>
              </w:rPr>
            </w:pPr>
            <w:del w:id="404" w:author="Emily DeVoto" w:date="2022-07-14T10:18:00Z">
              <w:r w:rsidRPr="00E55EA1" w:rsidDel="00C7042E">
                <w:rPr>
                  <w:rFonts w:eastAsia="Arial"/>
                  <w:color w:val="000000"/>
                  <w:sz w:val="18"/>
                  <w:szCs w:val="18"/>
                </w:rPr>
                <w:delText>1,887 (8.1%)</w:delText>
              </w:r>
            </w:del>
          </w:p>
        </w:tc>
        <w:tc>
          <w:tcPr>
            <w:tcW w:w="2007" w:type="dxa"/>
            <w:shd w:val="clear" w:color="auto" w:fill="FFFFFF"/>
            <w:tcMar>
              <w:top w:w="0" w:type="dxa"/>
              <w:left w:w="0" w:type="dxa"/>
              <w:bottom w:w="0" w:type="dxa"/>
              <w:right w:w="0" w:type="dxa"/>
            </w:tcMar>
            <w:vAlign w:val="center"/>
          </w:tcPr>
          <w:p w14:paraId="1D2740A3" w14:textId="0ACB3AA8" w:rsidR="005572A9" w:rsidRPr="00E55EA1" w:rsidDel="00C7042E" w:rsidRDefault="005572A9" w:rsidP="00BB783C">
            <w:pPr>
              <w:spacing w:before="100" w:after="100" w:line="240" w:lineRule="auto"/>
              <w:ind w:left="100" w:right="100"/>
              <w:jc w:val="center"/>
              <w:rPr>
                <w:del w:id="405" w:author="Emily DeVoto" w:date="2022-07-14T10:18:00Z"/>
                <w:sz w:val="18"/>
                <w:szCs w:val="18"/>
              </w:rPr>
            </w:pPr>
            <w:del w:id="406" w:author="Emily DeVoto" w:date="2022-07-14T10:18:00Z">
              <w:r w:rsidRPr="00E55EA1" w:rsidDel="00C7042E">
                <w:rPr>
                  <w:rFonts w:eastAsia="Arial"/>
                  <w:color w:val="000000"/>
                  <w:sz w:val="18"/>
                  <w:szCs w:val="18"/>
                </w:rPr>
                <w:delText>335 (8.5%)</w:delText>
              </w:r>
            </w:del>
          </w:p>
        </w:tc>
        <w:tc>
          <w:tcPr>
            <w:tcW w:w="2325" w:type="dxa"/>
            <w:shd w:val="clear" w:color="auto" w:fill="FFFFFF"/>
            <w:tcMar>
              <w:top w:w="0" w:type="dxa"/>
              <w:left w:w="0" w:type="dxa"/>
              <w:bottom w:w="0" w:type="dxa"/>
              <w:right w:w="0" w:type="dxa"/>
            </w:tcMar>
            <w:vAlign w:val="center"/>
          </w:tcPr>
          <w:p w14:paraId="05E773E0" w14:textId="62961F1A" w:rsidR="005572A9" w:rsidRPr="00E55EA1" w:rsidDel="00C7042E" w:rsidRDefault="005572A9" w:rsidP="00BB783C">
            <w:pPr>
              <w:spacing w:before="100" w:after="100" w:line="240" w:lineRule="auto"/>
              <w:ind w:left="100" w:right="100"/>
              <w:jc w:val="center"/>
              <w:rPr>
                <w:del w:id="407" w:author="Emily DeVoto" w:date="2022-07-14T10:18:00Z"/>
                <w:sz w:val="18"/>
                <w:szCs w:val="18"/>
              </w:rPr>
            </w:pPr>
            <w:del w:id="408" w:author="Emily DeVoto" w:date="2022-07-14T10:18:00Z">
              <w:r w:rsidRPr="00E55EA1" w:rsidDel="00C7042E">
                <w:rPr>
                  <w:rFonts w:eastAsia="Arial"/>
                  <w:color w:val="000000"/>
                  <w:sz w:val="18"/>
                  <w:szCs w:val="18"/>
                </w:rPr>
                <w:delText>1,552 (8.0%)</w:delText>
              </w:r>
            </w:del>
          </w:p>
        </w:tc>
      </w:tr>
      <w:tr w:rsidR="005572A9" w:rsidRPr="00E55EA1" w:rsidDel="00C7042E" w14:paraId="1AB07C93" w14:textId="266F5E68" w:rsidTr="00BB783C">
        <w:trPr>
          <w:cantSplit/>
          <w:jc w:val="center"/>
          <w:del w:id="409" w:author="Emily DeVoto" w:date="2022-07-14T10:18:00Z"/>
        </w:trPr>
        <w:tc>
          <w:tcPr>
            <w:tcW w:w="2915" w:type="dxa"/>
            <w:shd w:val="clear" w:color="auto" w:fill="FFFFFF"/>
            <w:tcMar>
              <w:top w:w="0" w:type="dxa"/>
              <w:left w:w="0" w:type="dxa"/>
              <w:bottom w:w="0" w:type="dxa"/>
              <w:right w:w="0" w:type="dxa"/>
            </w:tcMar>
          </w:tcPr>
          <w:p w14:paraId="2A5B08DC" w14:textId="752C64B9" w:rsidR="005572A9" w:rsidRPr="00E55EA1" w:rsidDel="00C7042E" w:rsidRDefault="005572A9" w:rsidP="00BB783C">
            <w:pPr>
              <w:spacing w:before="100" w:after="100" w:line="240" w:lineRule="auto"/>
              <w:ind w:left="300" w:right="100"/>
              <w:rPr>
                <w:del w:id="410" w:author="Emily DeVoto" w:date="2022-07-14T10:18:00Z"/>
                <w:sz w:val="18"/>
                <w:szCs w:val="18"/>
              </w:rPr>
            </w:pPr>
            <w:del w:id="411" w:author="Emily DeVoto" w:date="2022-07-14T10:18:00Z">
              <w:r w:rsidRPr="00E55EA1" w:rsidDel="00C7042E">
                <w:rPr>
                  <w:rFonts w:eastAsia="Arial"/>
                  <w:color w:val="000000"/>
                  <w:sz w:val="18"/>
                  <w:szCs w:val="18"/>
                </w:rPr>
                <w:delText>Big cities of Denmark</w:delText>
              </w:r>
            </w:del>
          </w:p>
        </w:tc>
        <w:tc>
          <w:tcPr>
            <w:tcW w:w="2312" w:type="dxa"/>
            <w:shd w:val="clear" w:color="auto" w:fill="FFFFFF"/>
            <w:tcMar>
              <w:top w:w="0" w:type="dxa"/>
              <w:left w:w="0" w:type="dxa"/>
              <w:bottom w:w="0" w:type="dxa"/>
              <w:right w:w="0" w:type="dxa"/>
            </w:tcMar>
            <w:vAlign w:val="center"/>
          </w:tcPr>
          <w:p w14:paraId="016F9AF8" w14:textId="64F57382" w:rsidR="005572A9" w:rsidRPr="00E55EA1" w:rsidDel="00C7042E" w:rsidRDefault="005572A9" w:rsidP="00BB783C">
            <w:pPr>
              <w:spacing w:before="100" w:after="100" w:line="240" w:lineRule="auto"/>
              <w:ind w:left="100" w:right="100"/>
              <w:jc w:val="center"/>
              <w:rPr>
                <w:del w:id="412" w:author="Emily DeVoto" w:date="2022-07-14T10:18:00Z"/>
                <w:sz w:val="18"/>
                <w:szCs w:val="18"/>
              </w:rPr>
            </w:pPr>
            <w:del w:id="413" w:author="Emily DeVoto" w:date="2022-07-14T10:18:00Z">
              <w:r w:rsidRPr="00E55EA1" w:rsidDel="00C7042E">
                <w:rPr>
                  <w:rFonts w:eastAsia="Arial"/>
                  <w:color w:val="000000"/>
                  <w:sz w:val="18"/>
                  <w:szCs w:val="18"/>
                </w:rPr>
                <w:delText>9,385 (40%)</w:delText>
              </w:r>
            </w:del>
          </w:p>
        </w:tc>
        <w:tc>
          <w:tcPr>
            <w:tcW w:w="2007" w:type="dxa"/>
            <w:shd w:val="clear" w:color="auto" w:fill="FFFFFF"/>
            <w:tcMar>
              <w:top w:w="0" w:type="dxa"/>
              <w:left w:w="0" w:type="dxa"/>
              <w:bottom w:w="0" w:type="dxa"/>
              <w:right w:w="0" w:type="dxa"/>
            </w:tcMar>
            <w:vAlign w:val="center"/>
          </w:tcPr>
          <w:p w14:paraId="3198D4AA" w14:textId="0E79F6C4" w:rsidR="005572A9" w:rsidRPr="00E55EA1" w:rsidDel="00C7042E" w:rsidRDefault="005572A9" w:rsidP="00BB783C">
            <w:pPr>
              <w:spacing w:before="100" w:after="100" w:line="240" w:lineRule="auto"/>
              <w:ind w:left="100" w:right="100"/>
              <w:jc w:val="center"/>
              <w:rPr>
                <w:del w:id="414" w:author="Emily DeVoto" w:date="2022-07-14T10:18:00Z"/>
                <w:sz w:val="18"/>
                <w:szCs w:val="18"/>
              </w:rPr>
            </w:pPr>
            <w:del w:id="415" w:author="Emily DeVoto" w:date="2022-07-14T10:18:00Z">
              <w:r w:rsidRPr="00E55EA1" w:rsidDel="00C7042E">
                <w:rPr>
                  <w:rFonts w:eastAsia="Arial"/>
                  <w:color w:val="000000"/>
                  <w:sz w:val="18"/>
                  <w:szCs w:val="18"/>
                </w:rPr>
                <w:delText>1,590 (40%)</w:delText>
              </w:r>
            </w:del>
          </w:p>
        </w:tc>
        <w:tc>
          <w:tcPr>
            <w:tcW w:w="2325" w:type="dxa"/>
            <w:shd w:val="clear" w:color="auto" w:fill="FFFFFF"/>
            <w:tcMar>
              <w:top w:w="0" w:type="dxa"/>
              <w:left w:w="0" w:type="dxa"/>
              <w:bottom w:w="0" w:type="dxa"/>
              <w:right w:w="0" w:type="dxa"/>
            </w:tcMar>
            <w:vAlign w:val="center"/>
          </w:tcPr>
          <w:p w14:paraId="4F235CEB" w14:textId="2DAED007" w:rsidR="005572A9" w:rsidRPr="00E55EA1" w:rsidDel="00C7042E" w:rsidRDefault="005572A9" w:rsidP="00BB783C">
            <w:pPr>
              <w:spacing w:before="100" w:after="100" w:line="240" w:lineRule="auto"/>
              <w:ind w:left="100" w:right="100"/>
              <w:jc w:val="center"/>
              <w:rPr>
                <w:del w:id="416" w:author="Emily DeVoto" w:date="2022-07-14T10:18:00Z"/>
                <w:sz w:val="18"/>
                <w:szCs w:val="18"/>
              </w:rPr>
            </w:pPr>
            <w:del w:id="417" w:author="Emily DeVoto" w:date="2022-07-14T10:18:00Z">
              <w:r w:rsidRPr="00E55EA1" w:rsidDel="00C7042E">
                <w:rPr>
                  <w:rFonts w:eastAsia="Arial"/>
                  <w:color w:val="000000"/>
                  <w:sz w:val="18"/>
                  <w:szCs w:val="18"/>
                </w:rPr>
                <w:delText>7,795 (40%)</w:delText>
              </w:r>
            </w:del>
          </w:p>
        </w:tc>
      </w:tr>
      <w:tr w:rsidR="005572A9" w:rsidRPr="00E55EA1" w:rsidDel="00C7042E" w14:paraId="099924DF" w14:textId="45BD7CF0" w:rsidTr="00BB783C">
        <w:trPr>
          <w:cantSplit/>
          <w:jc w:val="center"/>
          <w:del w:id="418" w:author="Emily DeVoto" w:date="2022-07-14T10:18:00Z"/>
        </w:trPr>
        <w:tc>
          <w:tcPr>
            <w:tcW w:w="2915" w:type="dxa"/>
            <w:shd w:val="clear" w:color="auto" w:fill="FFFFFF"/>
            <w:tcMar>
              <w:top w:w="0" w:type="dxa"/>
              <w:left w:w="0" w:type="dxa"/>
              <w:bottom w:w="0" w:type="dxa"/>
              <w:right w:w="0" w:type="dxa"/>
            </w:tcMar>
          </w:tcPr>
          <w:p w14:paraId="7FA7E36C" w14:textId="3638DAA1" w:rsidR="005572A9" w:rsidRPr="00E55EA1" w:rsidDel="00C7042E" w:rsidRDefault="005572A9" w:rsidP="00BB783C">
            <w:pPr>
              <w:spacing w:before="100" w:after="100" w:line="240" w:lineRule="auto"/>
              <w:ind w:left="300" w:right="100"/>
              <w:rPr>
                <w:del w:id="419" w:author="Emily DeVoto" w:date="2022-07-14T10:18:00Z"/>
                <w:sz w:val="18"/>
                <w:szCs w:val="18"/>
              </w:rPr>
            </w:pPr>
            <w:del w:id="420" w:author="Emily DeVoto" w:date="2022-07-14T10:18:00Z">
              <w:r w:rsidRPr="00E55EA1" w:rsidDel="00C7042E">
                <w:rPr>
                  <w:rFonts w:eastAsia="Arial"/>
                  <w:color w:val="000000"/>
                  <w:sz w:val="18"/>
                  <w:szCs w:val="18"/>
                </w:rPr>
                <w:delText>Rest of Denmark</w:delText>
              </w:r>
            </w:del>
          </w:p>
        </w:tc>
        <w:tc>
          <w:tcPr>
            <w:tcW w:w="2312" w:type="dxa"/>
            <w:shd w:val="clear" w:color="auto" w:fill="FFFFFF"/>
            <w:tcMar>
              <w:top w:w="0" w:type="dxa"/>
              <w:left w:w="0" w:type="dxa"/>
              <w:bottom w:w="0" w:type="dxa"/>
              <w:right w:w="0" w:type="dxa"/>
            </w:tcMar>
            <w:vAlign w:val="center"/>
          </w:tcPr>
          <w:p w14:paraId="66CCA623" w14:textId="2644E3AC" w:rsidR="005572A9" w:rsidRPr="00E55EA1" w:rsidDel="00C7042E" w:rsidRDefault="005572A9" w:rsidP="00BB783C">
            <w:pPr>
              <w:spacing w:before="100" w:after="100" w:line="240" w:lineRule="auto"/>
              <w:ind w:left="100" w:right="100"/>
              <w:jc w:val="center"/>
              <w:rPr>
                <w:del w:id="421" w:author="Emily DeVoto" w:date="2022-07-14T10:18:00Z"/>
                <w:sz w:val="18"/>
                <w:szCs w:val="18"/>
              </w:rPr>
            </w:pPr>
            <w:del w:id="422" w:author="Emily DeVoto" w:date="2022-07-14T10:18:00Z">
              <w:r w:rsidRPr="00E55EA1" w:rsidDel="00C7042E">
                <w:rPr>
                  <w:rFonts w:eastAsia="Arial"/>
                  <w:color w:val="000000"/>
                  <w:sz w:val="18"/>
                  <w:szCs w:val="18"/>
                </w:rPr>
                <w:delText>11,954 (51%)</w:delText>
              </w:r>
            </w:del>
          </w:p>
        </w:tc>
        <w:tc>
          <w:tcPr>
            <w:tcW w:w="2007" w:type="dxa"/>
            <w:shd w:val="clear" w:color="auto" w:fill="FFFFFF"/>
            <w:tcMar>
              <w:top w:w="0" w:type="dxa"/>
              <w:left w:w="0" w:type="dxa"/>
              <w:bottom w:w="0" w:type="dxa"/>
              <w:right w:w="0" w:type="dxa"/>
            </w:tcMar>
            <w:vAlign w:val="center"/>
          </w:tcPr>
          <w:p w14:paraId="540E68F3" w14:textId="7604FA0D" w:rsidR="005572A9" w:rsidRPr="00E55EA1" w:rsidDel="00C7042E" w:rsidRDefault="005572A9" w:rsidP="00BB783C">
            <w:pPr>
              <w:spacing w:before="100" w:after="100" w:line="240" w:lineRule="auto"/>
              <w:ind w:left="100" w:right="100"/>
              <w:jc w:val="center"/>
              <w:rPr>
                <w:del w:id="423" w:author="Emily DeVoto" w:date="2022-07-14T10:18:00Z"/>
                <w:sz w:val="18"/>
                <w:szCs w:val="18"/>
              </w:rPr>
            </w:pPr>
            <w:del w:id="424" w:author="Emily DeVoto" w:date="2022-07-14T10:18:00Z">
              <w:r w:rsidRPr="00E55EA1" w:rsidDel="00C7042E">
                <w:rPr>
                  <w:rFonts w:eastAsia="Arial"/>
                  <w:color w:val="000000"/>
                  <w:sz w:val="18"/>
                  <w:szCs w:val="18"/>
                </w:rPr>
                <w:delText>2,008 (51%)</w:delText>
              </w:r>
            </w:del>
          </w:p>
        </w:tc>
        <w:tc>
          <w:tcPr>
            <w:tcW w:w="2325" w:type="dxa"/>
            <w:shd w:val="clear" w:color="auto" w:fill="FFFFFF"/>
            <w:tcMar>
              <w:top w:w="0" w:type="dxa"/>
              <w:left w:w="0" w:type="dxa"/>
              <w:bottom w:w="0" w:type="dxa"/>
              <w:right w:w="0" w:type="dxa"/>
            </w:tcMar>
            <w:vAlign w:val="center"/>
          </w:tcPr>
          <w:p w14:paraId="47DD231F" w14:textId="7FCBBA78" w:rsidR="005572A9" w:rsidRPr="00E55EA1" w:rsidDel="00C7042E" w:rsidRDefault="005572A9" w:rsidP="00BB783C">
            <w:pPr>
              <w:spacing w:before="100" w:after="100" w:line="240" w:lineRule="auto"/>
              <w:ind w:left="100" w:right="100"/>
              <w:jc w:val="center"/>
              <w:rPr>
                <w:del w:id="425" w:author="Emily DeVoto" w:date="2022-07-14T10:18:00Z"/>
                <w:sz w:val="18"/>
                <w:szCs w:val="18"/>
              </w:rPr>
            </w:pPr>
            <w:del w:id="426" w:author="Emily DeVoto" w:date="2022-07-14T10:18:00Z">
              <w:r w:rsidRPr="00E55EA1" w:rsidDel="00C7042E">
                <w:rPr>
                  <w:rFonts w:eastAsia="Arial"/>
                  <w:color w:val="000000"/>
                  <w:sz w:val="18"/>
                  <w:szCs w:val="18"/>
                </w:rPr>
                <w:delText>9,946 (52%)</w:delText>
              </w:r>
            </w:del>
          </w:p>
        </w:tc>
      </w:tr>
      <w:tr w:rsidR="005572A9" w:rsidRPr="00E55EA1" w:rsidDel="00C7042E" w14:paraId="17BA0699" w14:textId="512CC5EA" w:rsidTr="00BB783C">
        <w:trPr>
          <w:cantSplit/>
          <w:jc w:val="center"/>
          <w:del w:id="427" w:author="Emily DeVoto" w:date="2022-07-14T10:18:00Z"/>
        </w:trPr>
        <w:tc>
          <w:tcPr>
            <w:tcW w:w="2915" w:type="dxa"/>
            <w:tcBorders>
              <w:bottom w:val="single" w:sz="8" w:space="0" w:color="000000"/>
            </w:tcBorders>
            <w:shd w:val="clear" w:color="auto" w:fill="FFFFFF"/>
            <w:tcMar>
              <w:top w:w="0" w:type="dxa"/>
              <w:left w:w="0" w:type="dxa"/>
              <w:bottom w:w="0" w:type="dxa"/>
              <w:right w:w="0" w:type="dxa"/>
            </w:tcMar>
          </w:tcPr>
          <w:p w14:paraId="532832DC" w14:textId="64AF2C63" w:rsidR="005572A9" w:rsidRPr="00E55EA1" w:rsidDel="00C7042E" w:rsidRDefault="005572A9" w:rsidP="00BB783C">
            <w:pPr>
              <w:spacing w:before="100" w:after="100" w:line="240" w:lineRule="auto"/>
              <w:ind w:left="300" w:right="100"/>
              <w:rPr>
                <w:del w:id="428" w:author="Emily DeVoto" w:date="2022-07-14T10:18:00Z"/>
                <w:sz w:val="18"/>
                <w:szCs w:val="18"/>
              </w:rPr>
            </w:pPr>
            <w:del w:id="429" w:author="Emily DeVoto" w:date="2022-07-14T10:18:00Z">
              <w:r w:rsidRPr="00E55EA1" w:rsidDel="00C7042E">
                <w:rPr>
                  <w:rFonts w:eastAsia="Arial"/>
                  <w:color w:val="000000"/>
                  <w:sz w:val="18"/>
                  <w:szCs w:val="18"/>
                </w:rPr>
                <w:delText>Greenland</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46DD7CA0" w:rsidR="005572A9" w:rsidRPr="00E55EA1" w:rsidDel="00C7042E" w:rsidRDefault="005572A9" w:rsidP="00BB783C">
            <w:pPr>
              <w:spacing w:before="100" w:after="100" w:line="240" w:lineRule="auto"/>
              <w:ind w:left="100" w:right="100"/>
              <w:jc w:val="center"/>
              <w:rPr>
                <w:del w:id="430" w:author="Emily DeVoto" w:date="2022-07-14T10:18:00Z"/>
                <w:sz w:val="18"/>
                <w:szCs w:val="18"/>
              </w:rPr>
            </w:pPr>
            <w:del w:id="431" w:author="Emily DeVoto" w:date="2022-07-14T10:18:00Z">
              <w:r w:rsidRPr="00E55EA1" w:rsidDel="00C7042E">
                <w:rPr>
                  <w:rFonts w:eastAsia="Arial"/>
                  <w:color w:val="000000"/>
                  <w:sz w:val="18"/>
                  <w:szCs w:val="18"/>
                </w:rPr>
                <w:delText>6 (&lt;0.1%)</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1D17443B" w:rsidR="005572A9" w:rsidRPr="00E55EA1" w:rsidDel="00C7042E" w:rsidRDefault="005572A9" w:rsidP="00BB783C">
            <w:pPr>
              <w:spacing w:before="100" w:after="100" w:line="240" w:lineRule="auto"/>
              <w:ind w:left="100" w:right="100"/>
              <w:jc w:val="center"/>
              <w:rPr>
                <w:del w:id="432" w:author="Emily DeVoto" w:date="2022-07-14T10:18:00Z"/>
                <w:sz w:val="18"/>
                <w:szCs w:val="18"/>
              </w:rPr>
            </w:pPr>
            <w:del w:id="433" w:author="Emily DeVoto" w:date="2022-07-14T10:18:00Z">
              <w:r w:rsidRPr="00E55EA1" w:rsidDel="00C7042E">
                <w:rPr>
                  <w:rFonts w:eastAsia="Arial"/>
                  <w:color w:val="000000"/>
                  <w:sz w:val="18"/>
                  <w:szCs w:val="18"/>
                </w:rPr>
                <w:delText>1 (&lt;0.1%)</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664A730E" w:rsidR="005572A9" w:rsidRPr="00E55EA1" w:rsidDel="00C7042E" w:rsidRDefault="005572A9" w:rsidP="00BB783C">
            <w:pPr>
              <w:spacing w:before="100" w:after="100" w:line="240" w:lineRule="auto"/>
              <w:ind w:left="100" w:right="100"/>
              <w:jc w:val="center"/>
              <w:rPr>
                <w:del w:id="434" w:author="Emily DeVoto" w:date="2022-07-14T10:18:00Z"/>
                <w:sz w:val="18"/>
                <w:szCs w:val="18"/>
              </w:rPr>
            </w:pPr>
            <w:del w:id="435" w:author="Emily DeVoto" w:date="2022-07-14T10:18:00Z">
              <w:r w:rsidRPr="00E55EA1" w:rsidDel="00C7042E">
                <w:rPr>
                  <w:rFonts w:eastAsia="Arial"/>
                  <w:color w:val="000000"/>
                  <w:sz w:val="18"/>
                  <w:szCs w:val="18"/>
                </w:rPr>
                <w:delText>5 (&lt;0.1%)</w:delText>
              </w:r>
            </w:del>
          </w:p>
        </w:tc>
      </w:tr>
      <w:tr w:rsidR="005572A9" w:rsidRPr="00E55EA1" w:rsidDel="00C7042E" w14:paraId="321E473A" w14:textId="754D0F39" w:rsidTr="00BB783C">
        <w:trPr>
          <w:cantSplit/>
          <w:jc w:val="center"/>
          <w:del w:id="436" w:author="Emily DeVoto" w:date="2022-07-14T10:18:00Z"/>
        </w:trPr>
        <w:tc>
          <w:tcPr>
            <w:tcW w:w="9559" w:type="dxa"/>
            <w:gridSpan w:val="4"/>
            <w:shd w:val="clear" w:color="auto" w:fill="FFFFFF"/>
            <w:tcMar>
              <w:top w:w="0" w:type="dxa"/>
              <w:left w:w="0" w:type="dxa"/>
              <w:bottom w:w="0" w:type="dxa"/>
              <w:right w:w="0" w:type="dxa"/>
            </w:tcMar>
            <w:vAlign w:val="center"/>
          </w:tcPr>
          <w:p w14:paraId="569BCD42" w14:textId="475725AC" w:rsidR="005572A9" w:rsidRPr="00E55EA1" w:rsidDel="00C7042E" w:rsidRDefault="0032512E" w:rsidP="00BB783C">
            <w:pPr>
              <w:spacing w:before="100" w:after="100" w:line="240" w:lineRule="auto"/>
              <w:ind w:left="100" w:right="100"/>
              <w:rPr>
                <w:del w:id="437" w:author="Emily DeVoto" w:date="2022-07-14T10:18:00Z"/>
                <w:sz w:val="18"/>
                <w:szCs w:val="18"/>
              </w:rPr>
            </w:pPr>
            <w:del w:id="438" w:author="Emily DeVoto" w:date="2022-07-14T10:18:00Z">
              <w:r w:rsidRPr="00E55EA1" w:rsidDel="00C7042E">
                <w:rPr>
                  <w:rFonts w:eastAsia="Arial"/>
                  <w:color w:val="000000"/>
                  <w:sz w:val="18"/>
                  <w:szCs w:val="18"/>
                  <w:vertAlign w:val="superscript"/>
                </w:rPr>
                <w:delText>a</w:delText>
              </w:r>
              <w:r w:rsidR="005572A9" w:rsidRPr="00E55EA1" w:rsidDel="00C7042E">
                <w:rPr>
                  <w:rFonts w:eastAsia="Arial"/>
                  <w:color w:val="000000"/>
                  <w:sz w:val="18"/>
                  <w:szCs w:val="18"/>
                </w:rPr>
                <w:delText>Mean (SD); n (%)</w:delText>
              </w:r>
            </w:del>
          </w:p>
        </w:tc>
      </w:tr>
    </w:tbl>
    <w:p w14:paraId="4E9F4546" w14:textId="663A3725" w:rsidR="005572A9" w:rsidRPr="00E55EA1" w:rsidDel="00C7042E" w:rsidRDefault="005572A9" w:rsidP="005572A9">
      <w:pPr>
        <w:rPr>
          <w:del w:id="439" w:author="Emily DeVoto" w:date="2022-07-14T10:18:00Z"/>
          <w:color w:val="000000" w:themeColor="text1"/>
        </w:rPr>
      </w:pPr>
      <w:del w:id="440" w:author="Emily DeVoto" w:date="2022-07-14T10:18:00Z">
        <w:r w:rsidRPr="00E55EA1" w:rsidDel="00C7042E">
          <w:rPr>
            <w:b/>
            <w:color w:val="000000" w:themeColor="text1"/>
          </w:rPr>
          <w:delText xml:space="preserve">Table 2. </w:delText>
        </w:r>
        <w:r w:rsidRPr="00E55EA1" w:rsidDel="00C7042E">
          <w:rPr>
            <w:bCs/>
            <w:color w:val="000000" w:themeColor="text1"/>
          </w:rPr>
          <w:delText xml:space="preserve">Summary of </w:delText>
        </w:r>
        <w:r w:rsidR="004F69E3" w:rsidDel="00C7042E">
          <w:rPr>
            <w:bCs/>
            <w:color w:val="000000" w:themeColor="text1"/>
          </w:rPr>
          <w:delText xml:space="preserve">1,- </w:delText>
        </w:r>
        <w:r w:rsidRPr="00E55EA1" w:rsidDel="00C7042E">
          <w:rPr>
            <w:bCs/>
            <w:color w:val="000000" w:themeColor="text1"/>
          </w:rPr>
          <w:delText>5-</w:delText>
        </w:r>
        <w:r w:rsidR="004F69E3" w:rsidDel="00C7042E">
          <w:rPr>
            <w:bCs/>
            <w:color w:val="000000" w:themeColor="text1"/>
          </w:rPr>
          <w:delText>, and 10-</w:delText>
        </w:r>
        <w:r w:rsidRPr="00E55EA1" w:rsidDel="00C7042E">
          <w:rPr>
            <w:bCs/>
            <w:color w:val="000000" w:themeColor="text1"/>
          </w:rPr>
          <w:delText>year average pollutant concentrations</w:delText>
        </w:r>
        <w:r w:rsidR="00414C43" w:rsidDel="00C7042E">
          <w:rPr>
            <w:bCs/>
            <w:color w:val="000000" w:themeColor="text1"/>
          </w:rPr>
          <w:delText xml:space="preserve"> </w:delText>
        </w:r>
        <w:r w:rsidRPr="00E55EA1" w:rsidDel="00C7042E">
          <w:rPr>
            <w:bCs/>
            <w:color w:val="000000" w:themeColor="text1"/>
          </w:rPr>
          <w:delText>(all in μg/m</w:delText>
        </w:r>
        <w:r w:rsidRPr="00E55EA1" w:rsidDel="00C7042E">
          <w:rPr>
            <w:bCs/>
            <w:color w:val="000000" w:themeColor="text1"/>
            <w:vertAlign w:val="superscript"/>
          </w:rPr>
          <w:delText>3</w:delText>
        </w:r>
        <w:r w:rsidRPr="00E55EA1" w:rsidDel="00C7042E">
          <w:rPr>
            <w:bCs/>
            <w:color w:val="000000" w:themeColor="text1"/>
          </w:rPr>
          <w:delText>)</w:delText>
        </w:r>
        <w:r w:rsidR="00767E4F" w:rsidDel="00C7042E">
          <w:rPr>
            <w:bCs/>
            <w:color w:val="000000" w:themeColor="text1"/>
          </w:rPr>
          <w:delText>.</w:delText>
        </w:r>
      </w:del>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E55EA1" w:rsidDel="00C7042E" w14:paraId="6EA5947B" w14:textId="07267B41" w:rsidTr="003017BC">
        <w:trPr>
          <w:cantSplit/>
          <w:tblHeader/>
          <w:jc w:val="center"/>
          <w:del w:id="441" w:author="Emily DeVoto" w:date="2022-07-14T10:18:00Z"/>
        </w:trPr>
        <w:tc>
          <w:tcPr>
            <w:tcW w:w="1267" w:type="dxa"/>
            <w:tcBorders>
              <w:top w:val="single" w:sz="8" w:space="0" w:color="000000"/>
              <w:bottom w:val="single" w:sz="8" w:space="0" w:color="000000"/>
            </w:tcBorders>
            <w:shd w:val="clear" w:color="auto" w:fill="FFFFFF"/>
          </w:tcPr>
          <w:p w14:paraId="634B61B2" w14:textId="62627BED" w:rsidR="001A1827" w:rsidRPr="00240435" w:rsidDel="00C7042E" w:rsidRDefault="001A1827" w:rsidP="001A1827">
            <w:pPr>
              <w:spacing w:before="40" w:after="40" w:line="240" w:lineRule="auto"/>
              <w:ind w:left="100" w:right="100"/>
              <w:rPr>
                <w:del w:id="442" w:author="Emily DeVoto" w:date="2022-07-14T10:18:00Z"/>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675DEF0F" w:rsidR="001A1827" w:rsidRPr="00240435" w:rsidDel="00C7042E" w:rsidRDefault="001A1827" w:rsidP="001A1827">
            <w:pPr>
              <w:spacing w:before="40" w:after="40" w:line="240" w:lineRule="auto"/>
              <w:ind w:left="100" w:right="100"/>
              <w:rPr>
                <w:del w:id="443" w:author="Emily DeVoto" w:date="2022-07-14T10:18:00Z"/>
                <w:sz w:val="22"/>
                <w:szCs w:val="22"/>
              </w:rPr>
            </w:pPr>
            <w:del w:id="444" w:author="Emily DeVoto" w:date="2022-07-14T10:18:00Z">
              <w:r w:rsidRPr="00240435" w:rsidDel="00C7042E">
                <w:rPr>
                  <w:rFonts w:eastAsia="Arial"/>
                  <w:color w:val="000000"/>
                  <w:sz w:val="22"/>
                  <w:szCs w:val="22"/>
                </w:rPr>
                <w:delText>Pollutant</w:delText>
              </w:r>
            </w:del>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22073BEC" w:rsidR="001A1827" w:rsidRPr="00240435" w:rsidDel="00C7042E" w:rsidRDefault="001A1827" w:rsidP="001A1827">
            <w:pPr>
              <w:spacing w:before="40" w:after="40" w:line="240" w:lineRule="auto"/>
              <w:ind w:left="100" w:right="100"/>
              <w:jc w:val="center"/>
              <w:rPr>
                <w:del w:id="445" w:author="Emily DeVoto" w:date="2022-07-14T10:18:00Z"/>
                <w:sz w:val="22"/>
                <w:szCs w:val="22"/>
              </w:rPr>
            </w:pPr>
            <w:del w:id="446" w:author="Emily DeVoto" w:date="2022-07-14T10:18:00Z">
              <w:r w:rsidRPr="00240435" w:rsidDel="00C7042E">
                <w:rPr>
                  <w:rFonts w:eastAsia="Arial"/>
                  <w:color w:val="000000"/>
                  <w:sz w:val="22"/>
                  <w:szCs w:val="22"/>
                </w:rPr>
                <w:delText>Overall, N = 23,270</w:delText>
              </w:r>
              <w:r w:rsidR="00B630D4" w:rsidRPr="00E55EA1" w:rsidDel="00C7042E">
                <w:rPr>
                  <w:rFonts w:eastAsia="Arial"/>
                  <w:color w:val="000000"/>
                  <w:sz w:val="18"/>
                  <w:szCs w:val="18"/>
                  <w:vertAlign w:val="superscript"/>
                </w:rPr>
                <w:delText>a</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32544B37" w:rsidR="001A1827" w:rsidRPr="00240435" w:rsidDel="00C7042E" w:rsidRDefault="001A1827" w:rsidP="001A1827">
            <w:pPr>
              <w:spacing w:before="40" w:after="40" w:line="240" w:lineRule="auto"/>
              <w:ind w:left="100" w:right="100"/>
              <w:jc w:val="center"/>
              <w:rPr>
                <w:del w:id="447" w:author="Emily DeVoto" w:date="2022-07-14T10:18:00Z"/>
                <w:sz w:val="22"/>
                <w:szCs w:val="22"/>
              </w:rPr>
            </w:pPr>
            <w:del w:id="448" w:author="Emily DeVoto" w:date="2022-07-14T10:18:00Z">
              <w:r w:rsidRPr="00240435" w:rsidDel="00C7042E">
                <w:rPr>
                  <w:rFonts w:eastAsia="Arial"/>
                  <w:color w:val="000000"/>
                  <w:sz w:val="22"/>
                  <w:szCs w:val="22"/>
                </w:rPr>
                <w:delText>Case, N = 3,937</w:delText>
              </w:r>
              <w:r w:rsidR="00B630D4" w:rsidRPr="00E55EA1" w:rsidDel="00C7042E">
                <w:rPr>
                  <w:rFonts w:eastAsia="Arial"/>
                  <w:color w:val="000000"/>
                  <w:sz w:val="18"/>
                  <w:szCs w:val="18"/>
                  <w:vertAlign w:val="superscript"/>
                </w:rPr>
                <w:delText>a</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FDE1DB4" w:rsidR="001A1827" w:rsidRPr="00240435" w:rsidDel="00C7042E" w:rsidRDefault="001A1827" w:rsidP="001A1827">
            <w:pPr>
              <w:spacing w:before="40" w:after="40" w:line="240" w:lineRule="auto"/>
              <w:ind w:left="100" w:right="100"/>
              <w:jc w:val="center"/>
              <w:rPr>
                <w:del w:id="449" w:author="Emily DeVoto" w:date="2022-07-14T10:18:00Z"/>
                <w:sz w:val="22"/>
                <w:szCs w:val="22"/>
              </w:rPr>
            </w:pPr>
            <w:del w:id="450" w:author="Emily DeVoto" w:date="2022-07-14T10:18:00Z">
              <w:r w:rsidRPr="00240435" w:rsidDel="00C7042E">
                <w:rPr>
                  <w:rFonts w:eastAsia="Arial"/>
                  <w:color w:val="000000"/>
                  <w:sz w:val="22"/>
                  <w:szCs w:val="22"/>
                </w:rPr>
                <w:delText>Control, N = 19,333</w:delText>
              </w:r>
              <w:r w:rsidR="00B630D4" w:rsidRPr="00E55EA1" w:rsidDel="00C7042E">
                <w:rPr>
                  <w:rFonts w:eastAsia="Arial"/>
                  <w:color w:val="000000"/>
                  <w:sz w:val="18"/>
                  <w:szCs w:val="18"/>
                  <w:vertAlign w:val="superscript"/>
                </w:rPr>
                <w:delText>a</w:delText>
              </w:r>
            </w:del>
          </w:p>
        </w:tc>
      </w:tr>
      <w:tr w:rsidR="00414C43" w:rsidRPr="00E55EA1" w:rsidDel="00C7042E" w14:paraId="4B85BE68" w14:textId="77106247" w:rsidTr="00201E77">
        <w:trPr>
          <w:cantSplit/>
          <w:jc w:val="center"/>
          <w:del w:id="451" w:author="Emily DeVoto" w:date="2022-07-14T10:18:00Z"/>
        </w:trPr>
        <w:tc>
          <w:tcPr>
            <w:tcW w:w="1267" w:type="dxa"/>
            <w:vMerge w:val="restart"/>
            <w:shd w:val="clear" w:color="auto" w:fill="FFFFFF"/>
            <w:vAlign w:val="center"/>
          </w:tcPr>
          <w:p w14:paraId="270B2EF9" w14:textId="11F1A4CE" w:rsidR="00414C43" w:rsidRPr="00240435" w:rsidDel="00C7042E" w:rsidRDefault="00414C43" w:rsidP="00201E77">
            <w:pPr>
              <w:spacing w:before="100" w:after="100" w:line="240" w:lineRule="auto"/>
              <w:ind w:right="100"/>
              <w:jc w:val="center"/>
              <w:rPr>
                <w:del w:id="452" w:author="Emily DeVoto" w:date="2022-07-14T10:18:00Z"/>
                <w:rFonts w:eastAsia="Arial"/>
                <w:b/>
                <w:color w:val="000000"/>
                <w:sz w:val="22"/>
                <w:szCs w:val="22"/>
              </w:rPr>
            </w:pPr>
            <w:del w:id="453" w:author="Emily DeVoto" w:date="2022-07-14T10:18:00Z">
              <w:r w:rsidRPr="00240435" w:rsidDel="00C7042E">
                <w:rPr>
                  <w:rFonts w:eastAsia="Arial"/>
                  <w:b/>
                  <w:color w:val="000000"/>
                  <w:sz w:val="22"/>
                  <w:szCs w:val="22"/>
                </w:rPr>
                <w:delText>1-year average</w:delText>
              </w:r>
            </w:del>
          </w:p>
        </w:tc>
        <w:tc>
          <w:tcPr>
            <w:tcW w:w="1267" w:type="dxa"/>
            <w:shd w:val="clear" w:color="auto" w:fill="FFFFFF"/>
            <w:tcMar>
              <w:top w:w="0" w:type="dxa"/>
              <w:left w:w="0" w:type="dxa"/>
              <w:bottom w:w="0" w:type="dxa"/>
              <w:right w:w="0" w:type="dxa"/>
            </w:tcMar>
          </w:tcPr>
          <w:p w14:paraId="7315C266" w14:textId="4E09F2D5" w:rsidR="00414C43" w:rsidRPr="00E8577A" w:rsidDel="00C7042E" w:rsidRDefault="00414C43" w:rsidP="00414C43">
            <w:pPr>
              <w:spacing w:before="100" w:after="100" w:line="240" w:lineRule="auto"/>
              <w:ind w:left="100" w:right="100"/>
              <w:rPr>
                <w:del w:id="454" w:author="Emily DeVoto" w:date="2022-07-14T10:18:00Z"/>
                <w:rFonts w:eastAsia="Arial"/>
                <w:bCs/>
                <w:color w:val="000000"/>
                <w:sz w:val="22"/>
                <w:szCs w:val="22"/>
              </w:rPr>
            </w:pPr>
            <w:del w:id="455" w:author="Emily DeVoto" w:date="2022-07-14T10:18:00Z">
              <w:r w:rsidRPr="00E8577A" w:rsidDel="00C7042E">
                <w:rPr>
                  <w:rFonts w:eastAsia="Arial"/>
                  <w:bCs/>
                  <w:color w:val="000000"/>
                  <w:sz w:val="22"/>
                  <w:szCs w:val="22"/>
                </w:rPr>
                <w:delText>EC</w:delText>
              </w:r>
            </w:del>
          </w:p>
        </w:tc>
        <w:tc>
          <w:tcPr>
            <w:tcW w:w="2312" w:type="dxa"/>
            <w:shd w:val="clear" w:color="auto" w:fill="FFFFFF"/>
            <w:tcMar>
              <w:top w:w="0" w:type="dxa"/>
              <w:left w:w="0" w:type="dxa"/>
              <w:bottom w:w="0" w:type="dxa"/>
              <w:right w:w="0" w:type="dxa"/>
            </w:tcMar>
            <w:vAlign w:val="center"/>
          </w:tcPr>
          <w:p w14:paraId="24CFA8E2" w14:textId="4C23BC9A" w:rsidR="00414C43" w:rsidRPr="00240435" w:rsidDel="00C7042E" w:rsidRDefault="00414C43" w:rsidP="00414C43">
            <w:pPr>
              <w:spacing w:before="100" w:after="100" w:line="240" w:lineRule="auto"/>
              <w:ind w:left="100" w:right="100"/>
              <w:jc w:val="center"/>
              <w:rPr>
                <w:del w:id="456" w:author="Emily DeVoto" w:date="2022-07-14T10:18:00Z"/>
                <w:rFonts w:eastAsia="Arial"/>
                <w:color w:val="000000"/>
                <w:sz w:val="22"/>
                <w:szCs w:val="22"/>
              </w:rPr>
            </w:pPr>
            <w:del w:id="457" w:author="Emily DeVoto" w:date="2022-07-14T10:18:00Z">
              <w:r w:rsidRPr="00240435" w:rsidDel="00C7042E">
                <w:rPr>
                  <w:rFonts w:eastAsia="Arial"/>
                  <w:color w:val="000000"/>
                  <w:sz w:val="22"/>
                  <w:szCs w:val="22"/>
                </w:rPr>
                <w:delText>0.81 (0.42)</w:delText>
              </w:r>
            </w:del>
          </w:p>
        </w:tc>
        <w:tc>
          <w:tcPr>
            <w:tcW w:w="2007" w:type="dxa"/>
            <w:shd w:val="clear" w:color="auto" w:fill="FFFFFF"/>
            <w:tcMar>
              <w:top w:w="0" w:type="dxa"/>
              <w:left w:w="0" w:type="dxa"/>
              <w:bottom w:w="0" w:type="dxa"/>
              <w:right w:w="0" w:type="dxa"/>
            </w:tcMar>
            <w:vAlign w:val="center"/>
          </w:tcPr>
          <w:p w14:paraId="4D8EBA3F" w14:textId="38693AE7" w:rsidR="00414C43" w:rsidRPr="00240435" w:rsidDel="00C7042E" w:rsidRDefault="00414C43" w:rsidP="00414C43">
            <w:pPr>
              <w:spacing w:before="100" w:after="100" w:line="240" w:lineRule="auto"/>
              <w:ind w:left="100" w:right="100"/>
              <w:jc w:val="center"/>
              <w:rPr>
                <w:del w:id="458" w:author="Emily DeVoto" w:date="2022-07-14T10:18:00Z"/>
                <w:rFonts w:eastAsia="Arial"/>
                <w:color w:val="000000"/>
                <w:sz w:val="22"/>
                <w:szCs w:val="22"/>
              </w:rPr>
            </w:pPr>
            <w:del w:id="459" w:author="Emily DeVoto" w:date="2022-07-14T10:18:00Z">
              <w:r w:rsidRPr="00240435" w:rsidDel="00C7042E">
                <w:rPr>
                  <w:rFonts w:eastAsia="Arial"/>
                  <w:color w:val="000000"/>
                  <w:sz w:val="22"/>
                  <w:szCs w:val="22"/>
                </w:rPr>
                <w:delText>0.83 (0.44)</w:delText>
              </w:r>
            </w:del>
          </w:p>
        </w:tc>
        <w:tc>
          <w:tcPr>
            <w:tcW w:w="2325" w:type="dxa"/>
            <w:shd w:val="clear" w:color="auto" w:fill="FFFFFF"/>
            <w:tcMar>
              <w:top w:w="0" w:type="dxa"/>
              <w:left w:w="0" w:type="dxa"/>
              <w:bottom w:w="0" w:type="dxa"/>
              <w:right w:w="0" w:type="dxa"/>
            </w:tcMar>
            <w:vAlign w:val="center"/>
          </w:tcPr>
          <w:p w14:paraId="778BDC0C" w14:textId="453E0346" w:rsidR="00414C43" w:rsidRPr="00240435" w:rsidDel="00C7042E" w:rsidRDefault="00414C43" w:rsidP="00414C43">
            <w:pPr>
              <w:spacing w:before="100" w:after="100" w:line="240" w:lineRule="auto"/>
              <w:ind w:left="100" w:right="100"/>
              <w:jc w:val="center"/>
              <w:rPr>
                <w:del w:id="460" w:author="Emily DeVoto" w:date="2022-07-14T10:18:00Z"/>
                <w:rFonts w:eastAsia="Arial"/>
                <w:color w:val="000000"/>
                <w:sz w:val="22"/>
                <w:szCs w:val="22"/>
              </w:rPr>
            </w:pPr>
            <w:del w:id="461" w:author="Emily DeVoto" w:date="2022-07-14T10:18:00Z">
              <w:r w:rsidRPr="00240435" w:rsidDel="00C7042E">
                <w:rPr>
                  <w:rFonts w:eastAsia="Arial"/>
                  <w:color w:val="000000"/>
                  <w:sz w:val="22"/>
                  <w:szCs w:val="22"/>
                </w:rPr>
                <w:delText>0.81 (0.42)</w:delText>
              </w:r>
            </w:del>
          </w:p>
        </w:tc>
      </w:tr>
      <w:tr w:rsidR="00414C43" w:rsidRPr="00E55EA1" w:rsidDel="00C7042E" w14:paraId="1CE25475" w14:textId="4D5C5883" w:rsidTr="003017BC">
        <w:trPr>
          <w:cantSplit/>
          <w:jc w:val="center"/>
          <w:del w:id="462" w:author="Emily DeVoto" w:date="2022-07-14T10:18:00Z"/>
        </w:trPr>
        <w:tc>
          <w:tcPr>
            <w:tcW w:w="1267" w:type="dxa"/>
            <w:vMerge/>
            <w:shd w:val="clear" w:color="auto" w:fill="FFFFFF"/>
          </w:tcPr>
          <w:p w14:paraId="55D51360" w14:textId="4A97336E" w:rsidR="00414C43" w:rsidRPr="00240435" w:rsidDel="00C7042E" w:rsidRDefault="00414C43" w:rsidP="00414C43">
            <w:pPr>
              <w:spacing w:before="100" w:after="100" w:line="240" w:lineRule="auto"/>
              <w:ind w:left="100" w:right="100"/>
              <w:rPr>
                <w:del w:id="463"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0C4250C6" w:rsidR="00414C43" w:rsidRPr="00E8577A" w:rsidDel="00C7042E" w:rsidRDefault="00414C43" w:rsidP="00414C43">
            <w:pPr>
              <w:spacing w:before="100" w:after="100" w:line="240" w:lineRule="auto"/>
              <w:ind w:left="100" w:right="100"/>
              <w:rPr>
                <w:del w:id="464" w:author="Emily DeVoto" w:date="2022-07-14T10:18:00Z"/>
                <w:rFonts w:eastAsia="Arial"/>
                <w:bCs/>
                <w:color w:val="000000"/>
                <w:sz w:val="22"/>
                <w:szCs w:val="22"/>
              </w:rPr>
            </w:pPr>
            <w:del w:id="465" w:author="Emily DeVoto" w:date="2022-07-14T10:18:00Z">
              <w:r w:rsidRPr="00E8577A" w:rsidDel="00C7042E">
                <w:rPr>
                  <w:rFonts w:eastAsia="Arial"/>
                  <w:bCs/>
                  <w:color w:val="000000"/>
                  <w:sz w:val="22"/>
                  <w:szCs w:val="22"/>
                </w:rPr>
                <w:delText>NO</w:delText>
              </w:r>
              <w:r w:rsidRPr="00E8577A" w:rsidDel="00C7042E">
                <w:rPr>
                  <w:rFonts w:eastAsia="Arial"/>
                  <w:bCs/>
                  <w:color w:val="000000"/>
                  <w:sz w:val="22"/>
                  <w:szCs w:val="22"/>
                  <w:vertAlign w:val="subscript"/>
                </w:rPr>
                <w:delText>X</w:delText>
              </w:r>
            </w:del>
          </w:p>
        </w:tc>
        <w:tc>
          <w:tcPr>
            <w:tcW w:w="2312" w:type="dxa"/>
            <w:shd w:val="clear" w:color="auto" w:fill="FFFFFF"/>
            <w:tcMar>
              <w:top w:w="0" w:type="dxa"/>
              <w:left w:w="0" w:type="dxa"/>
              <w:bottom w:w="0" w:type="dxa"/>
              <w:right w:w="0" w:type="dxa"/>
            </w:tcMar>
            <w:vAlign w:val="center"/>
          </w:tcPr>
          <w:p w14:paraId="6537FA35" w14:textId="0C287303" w:rsidR="00414C43" w:rsidRPr="00240435" w:rsidDel="00C7042E" w:rsidRDefault="00414C43" w:rsidP="00414C43">
            <w:pPr>
              <w:spacing w:before="100" w:after="100" w:line="240" w:lineRule="auto"/>
              <w:ind w:left="100" w:right="100"/>
              <w:jc w:val="center"/>
              <w:rPr>
                <w:del w:id="466" w:author="Emily DeVoto" w:date="2022-07-14T10:18:00Z"/>
                <w:rFonts w:eastAsia="Arial"/>
                <w:color w:val="000000"/>
                <w:sz w:val="22"/>
                <w:szCs w:val="22"/>
              </w:rPr>
            </w:pPr>
            <w:del w:id="467" w:author="Emily DeVoto" w:date="2022-07-14T10:18:00Z">
              <w:r w:rsidRPr="00240435" w:rsidDel="00C7042E">
                <w:rPr>
                  <w:rFonts w:eastAsia="Arial"/>
                  <w:color w:val="000000"/>
                  <w:sz w:val="22"/>
                  <w:szCs w:val="22"/>
                </w:rPr>
                <w:delText>26 (19)</w:delText>
              </w:r>
            </w:del>
          </w:p>
        </w:tc>
        <w:tc>
          <w:tcPr>
            <w:tcW w:w="2007" w:type="dxa"/>
            <w:shd w:val="clear" w:color="auto" w:fill="FFFFFF"/>
            <w:tcMar>
              <w:top w:w="0" w:type="dxa"/>
              <w:left w:w="0" w:type="dxa"/>
              <w:bottom w:w="0" w:type="dxa"/>
              <w:right w:w="0" w:type="dxa"/>
            </w:tcMar>
            <w:vAlign w:val="center"/>
          </w:tcPr>
          <w:p w14:paraId="2F86C0E9" w14:textId="1981367A" w:rsidR="00414C43" w:rsidRPr="00240435" w:rsidDel="00C7042E" w:rsidRDefault="00414C43" w:rsidP="00414C43">
            <w:pPr>
              <w:spacing w:before="100" w:after="100" w:line="240" w:lineRule="auto"/>
              <w:ind w:left="100" w:right="100"/>
              <w:jc w:val="center"/>
              <w:rPr>
                <w:del w:id="468" w:author="Emily DeVoto" w:date="2022-07-14T10:18:00Z"/>
                <w:rFonts w:eastAsia="Arial"/>
                <w:color w:val="000000"/>
                <w:sz w:val="22"/>
                <w:szCs w:val="22"/>
              </w:rPr>
            </w:pPr>
            <w:del w:id="469" w:author="Emily DeVoto" w:date="2022-07-14T10:18:00Z">
              <w:r w:rsidRPr="00240435" w:rsidDel="00C7042E">
                <w:rPr>
                  <w:rFonts w:eastAsia="Arial"/>
                  <w:color w:val="000000"/>
                  <w:sz w:val="22"/>
                  <w:szCs w:val="22"/>
                </w:rPr>
                <w:delText>26 (20)</w:delText>
              </w:r>
            </w:del>
          </w:p>
        </w:tc>
        <w:tc>
          <w:tcPr>
            <w:tcW w:w="2325" w:type="dxa"/>
            <w:shd w:val="clear" w:color="auto" w:fill="FFFFFF"/>
            <w:tcMar>
              <w:top w:w="0" w:type="dxa"/>
              <w:left w:w="0" w:type="dxa"/>
              <w:bottom w:w="0" w:type="dxa"/>
              <w:right w:w="0" w:type="dxa"/>
            </w:tcMar>
            <w:vAlign w:val="center"/>
          </w:tcPr>
          <w:p w14:paraId="5FA37592" w14:textId="47A62EC0" w:rsidR="00414C43" w:rsidRPr="00240435" w:rsidDel="00C7042E" w:rsidRDefault="00414C43" w:rsidP="00414C43">
            <w:pPr>
              <w:spacing w:before="100" w:after="100" w:line="240" w:lineRule="auto"/>
              <w:ind w:left="100" w:right="100"/>
              <w:jc w:val="center"/>
              <w:rPr>
                <w:del w:id="470" w:author="Emily DeVoto" w:date="2022-07-14T10:18:00Z"/>
                <w:rFonts w:eastAsia="Arial"/>
                <w:color w:val="000000"/>
                <w:sz w:val="22"/>
                <w:szCs w:val="22"/>
              </w:rPr>
            </w:pPr>
            <w:del w:id="471" w:author="Emily DeVoto" w:date="2022-07-14T10:18:00Z">
              <w:r w:rsidRPr="00240435" w:rsidDel="00C7042E">
                <w:rPr>
                  <w:rFonts w:eastAsia="Arial"/>
                  <w:color w:val="000000"/>
                  <w:sz w:val="22"/>
                  <w:szCs w:val="22"/>
                </w:rPr>
                <w:delText>26 (19)</w:delText>
              </w:r>
            </w:del>
          </w:p>
        </w:tc>
      </w:tr>
      <w:tr w:rsidR="00414C43" w:rsidRPr="00E55EA1" w:rsidDel="00C7042E" w14:paraId="55BA599E" w14:textId="783B4A02" w:rsidTr="003017BC">
        <w:trPr>
          <w:cantSplit/>
          <w:jc w:val="center"/>
          <w:del w:id="472" w:author="Emily DeVoto" w:date="2022-07-14T10:18:00Z"/>
        </w:trPr>
        <w:tc>
          <w:tcPr>
            <w:tcW w:w="1267" w:type="dxa"/>
            <w:vMerge/>
            <w:shd w:val="clear" w:color="auto" w:fill="FFFFFF"/>
          </w:tcPr>
          <w:p w14:paraId="5F19F738" w14:textId="6ABC6E7B" w:rsidR="00414C43" w:rsidRPr="00240435" w:rsidDel="00C7042E" w:rsidRDefault="00414C43" w:rsidP="00414C43">
            <w:pPr>
              <w:spacing w:before="100" w:after="100" w:line="240" w:lineRule="auto"/>
              <w:ind w:left="100" w:right="100"/>
              <w:rPr>
                <w:del w:id="473"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1BEE1776" w:rsidR="00414C43" w:rsidRPr="00E8577A" w:rsidDel="00C7042E" w:rsidRDefault="00414C43" w:rsidP="00414C43">
            <w:pPr>
              <w:spacing w:before="100" w:after="100" w:line="240" w:lineRule="auto"/>
              <w:ind w:left="100" w:right="100"/>
              <w:rPr>
                <w:del w:id="474" w:author="Emily DeVoto" w:date="2022-07-14T10:18:00Z"/>
                <w:rFonts w:eastAsia="Arial"/>
                <w:bCs/>
                <w:color w:val="000000"/>
                <w:sz w:val="22"/>
                <w:szCs w:val="22"/>
              </w:rPr>
            </w:pPr>
            <w:del w:id="475" w:author="Emily DeVoto" w:date="2022-07-14T10:18:00Z">
              <w:r w:rsidRPr="00E8577A" w:rsidDel="00C7042E">
                <w:rPr>
                  <w:rFonts w:eastAsia="Arial"/>
                  <w:bCs/>
                  <w:color w:val="000000"/>
                  <w:sz w:val="22"/>
                  <w:szCs w:val="22"/>
                </w:rPr>
                <w:delText>CO</w:delText>
              </w:r>
            </w:del>
          </w:p>
        </w:tc>
        <w:tc>
          <w:tcPr>
            <w:tcW w:w="2312" w:type="dxa"/>
            <w:shd w:val="clear" w:color="auto" w:fill="FFFFFF"/>
            <w:tcMar>
              <w:top w:w="0" w:type="dxa"/>
              <w:left w:w="0" w:type="dxa"/>
              <w:bottom w:w="0" w:type="dxa"/>
              <w:right w:w="0" w:type="dxa"/>
            </w:tcMar>
            <w:vAlign w:val="center"/>
          </w:tcPr>
          <w:p w14:paraId="65C159AB" w14:textId="55E84726" w:rsidR="00414C43" w:rsidRPr="00240435" w:rsidDel="00C7042E" w:rsidRDefault="00414C43" w:rsidP="00414C43">
            <w:pPr>
              <w:spacing w:before="100" w:after="100" w:line="240" w:lineRule="auto"/>
              <w:ind w:left="100" w:right="100"/>
              <w:jc w:val="center"/>
              <w:rPr>
                <w:del w:id="476" w:author="Emily DeVoto" w:date="2022-07-14T10:18:00Z"/>
                <w:rFonts w:eastAsia="Arial"/>
                <w:color w:val="000000"/>
                <w:sz w:val="22"/>
                <w:szCs w:val="22"/>
              </w:rPr>
            </w:pPr>
            <w:del w:id="477" w:author="Emily DeVoto" w:date="2022-07-14T10:18:00Z">
              <w:r w:rsidRPr="00240435" w:rsidDel="00C7042E">
                <w:rPr>
                  <w:rFonts w:eastAsia="Arial"/>
                  <w:color w:val="000000"/>
                  <w:sz w:val="22"/>
                  <w:szCs w:val="22"/>
                </w:rPr>
                <w:delText>224 (97)</w:delText>
              </w:r>
            </w:del>
          </w:p>
        </w:tc>
        <w:tc>
          <w:tcPr>
            <w:tcW w:w="2007" w:type="dxa"/>
            <w:shd w:val="clear" w:color="auto" w:fill="FFFFFF"/>
            <w:tcMar>
              <w:top w:w="0" w:type="dxa"/>
              <w:left w:w="0" w:type="dxa"/>
              <w:bottom w:w="0" w:type="dxa"/>
              <w:right w:w="0" w:type="dxa"/>
            </w:tcMar>
            <w:vAlign w:val="center"/>
          </w:tcPr>
          <w:p w14:paraId="4599F181" w14:textId="1AD023CC" w:rsidR="00414C43" w:rsidRPr="00240435" w:rsidDel="00C7042E" w:rsidRDefault="00414C43" w:rsidP="00414C43">
            <w:pPr>
              <w:spacing w:before="100" w:after="100" w:line="240" w:lineRule="auto"/>
              <w:ind w:left="100" w:right="100"/>
              <w:jc w:val="center"/>
              <w:rPr>
                <w:del w:id="478" w:author="Emily DeVoto" w:date="2022-07-14T10:18:00Z"/>
                <w:rFonts w:eastAsia="Arial"/>
                <w:color w:val="000000"/>
                <w:sz w:val="22"/>
                <w:szCs w:val="22"/>
              </w:rPr>
            </w:pPr>
            <w:del w:id="479" w:author="Emily DeVoto" w:date="2022-07-14T10:18:00Z">
              <w:r w:rsidRPr="00240435" w:rsidDel="00C7042E">
                <w:rPr>
                  <w:rFonts w:eastAsia="Arial"/>
                  <w:color w:val="000000"/>
                  <w:sz w:val="22"/>
                  <w:szCs w:val="22"/>
                </w:rPr>
                <w:delText>226 (101)</w:delText>
              </w:r>
            </w:del>
          </w:p>
        </w:tc>
        <w:tc>
          <w:tcPr>
            <w:tcW w:w="2325" w:type="dxa"/>
            <w:shd w:val="clear" w:color="auto" w:fill="FFFFFF"/>
            <w:tcMar>
              <w:top w:w="0" w:type="dxa"/>
              <w:left w:w="0" w:type="dxa"/>
              <w:bottom w:w="0" w:type="dxa"/>
              <w:right w:w="0" w:type="dxa"/>
            </w:tcMar>
            <w:vAlign w:val="center"/>
          </w:tcPr>
          <w:p w14:paraId="3DD2A96C" w14:textId="3B3EEDF3" w:rsidR="00414C43" w:rsidRPr="00240435" w:rsidDel="00C7042E" w:rsidRDefault="00414C43" w:rsidP="00414C43">
            <w:pPr>
              <w:spacing w:before="100" w:after="100" w:line="240" w:lineRule="auto"/>
              <w:ind w:left="100" w:right="100"/>
              <w:jc w:val="center"/>
              <w:rPr>
                <w:del w:id="480" w:author="Emily DeVoto" w:date="2022-07-14T10:18:00Z"/>
                <w:rFonts w:eastAsia="Arial"/>
                <w:color w:val="000000"/>
                <w:sz w:val="22"/>
                <w:szCs w:val="22"/>
              </w:rPr>
            </w:pPr>
            <w:del w:id="481" w:author="Emily DeVoto" w:date="2022-07-14T10:18:00Z">
              <w:r w:rsidRPr="00240435" w:rsidDel="00C7042E">
                <w:rPr>
                  <w:rFonts w:eastAsia="Arial"/>
                  <w:color w:val="000000"/>
                  <w:sz w:val="22"/>
                  <w:szCs w:val="22"/>
                </w:rPr>
                <w:delText>224 (96)</w:delText>
              </w:r>
            </w:del>
          </w:p>
        </w:tc>
      </w:tr>
      <w:tr w:rsidR="00414C43" w:rsidRPr="00E55EA1" w:rsidDel="00C7042E" w14:paraId="07E1CBC8" w14:textId="5621B5C5" w:rsidTr="003017BC">
        <w:trPr>
          <w:cantSplit/>
          <w:jc w:val="center"/>
          <w:del w:id="482" w:author="Emily DeVoto" w:date="2022-07-14T10:18:00Z"/>
        </w:trPr>
        <w:tc>
          <w:tcPr>
            <w:tcW w:w="1267" w:type="dxa"/>
            <w:vMerge/>
            <w:shd w:val="clear" w:color="auto" w:fill="FFFFFF"/>
          </w:tcPr>
          <w:p w14:paraId="0B6651ED" w14:textId="15931A8D" w:rsidR="00414C43" w:rsidRPr="00240435" w:rsidDel="00C7042E" w:rsidRDefault="00414C43" w:rsidP="00414C43">
            <w:pPr>
              <w:spacing w:before="100" w:after="100" w:line="240" w:lineRule="auto"/>
              <w:ind w:left="100" w:right="100"/>
              <w:rPr>
                <w:del w:id="483" w:author="Emily DeVoto" w:date="2022-07-14T10:18:00Z"/>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021248FE" w:rsidR="00414C43" w:rsidRPr="00E8577A" w:rsidDel="00C7042E" w:rsidRDefault="00414C43" w:rsidP="00414C43">
            <w:pPr>
              <w:spacing w:before="100" w:after="100" w:line="240" w:lineRule="auto"/>
              <w:ind w:left="100" w:right="100"/>
              <w:rPr>
                <w:del w:id="484" w:author="Emily DeVoto" w:date="2022-07-14T10:18:00Z"/>
                <w:bCs/>
                <w:sz w:val="22"/>
                <w:szCs w:val="22"/>
              </w:rPr>
            </w:pPr>
            <w:del w:id="485" w:author="Emily DeVoto" w:date="2022-07-14T10:18:00Z">
              <w:r w:rsidRPr="00E8577A" w:rsidDel="00C7042E">
                <w:rPr>
                  <w:rFonts w:eastAsia="Arial"/>
                  <w:bCs/>
                  <w:color w:val="000000"/>
                  <w:sz w:val="22"/>
                  <w:szCs w:val="22"/>
                </w:rPr>
                <w:delText>non-EC PM</w:delText>
              </w:r>
              <w:r w:rsidRPr="00E8577A" w:rsidDel="00C7042E">
                <w:rPr>
                  <w:rFonts w:eastAsia="Arial"/>
                  <w:bCs/>
                  <w:color w:val="000000"/>
                  <w:sz w:val="22"/>
                  <w:szCs w:val="22"/>
                  <w:vertAlign w:val="subscript"/>
                </w:rPr>
                <w:delText>2.5</w:delText>
              </w:r>
            </w:del>
          </w:p>
        </w:tc>
        <w:tc>
          <w:tcPr>
            <w:tcW w:w="2312" w:type="dxa"/>
            <w:shd w:val="clear" w:color="auto" w:fill="FFFFFF"/>
            <w:tcMar>
              <w:top w:w="0" w:type="dxa"/>
              <w:left w:w="0" w:type="dxa"/>
              <w:bottom w:w="0" w:type="dxa"/>
              <w:right w:w="0" w:type="dxa"/>
            </w:tcMar>
            <w:vAlign w:val="center"/>
          </w:tcPr>
          <w:p w14:paraId="45577F7F" w14:textId="5AD5D008" w:rsidR="00414C43" w:rsidRPr="00240435" w:rsidDel="00C7042E" w:rsidRDefault="00414C43" w:rsidP="00414C43">
            <w:pPr>
              <w:spacing w:before="100" w:after="100" w:line="240" w:lineRule="auto"/>
              <w:ind w:left="100" w:right="100"/>
              <w:jc w:val="center"/>
              <w:rPr>
                <w:del w:id="486" w:author="Emily DeVoto" w:date="2022-07-14T10:18:00Z"/>
                <w:sz w:val="22"/>
                <w:szCs w:val="22"/>
              </w:rPr>
            </w:pPr>
            <w:del w:id="487" w:author="Emily DeVoto" w:date="2022-07-14T10:18:00Z">
              <w:r w:rsidRPr="00240435" w:rsidDel="00C7042E">
                <w:rPr>
                  <w:rFonts w:eastAsia="Arial"/>
                  <w:color w:val="000000"/>
                  <w:sz w:val="22"/>
                  <w:szCs w:val="22"/>
                </w:rPr>
                <w:delText>11.17 (2.32)</w:delText>
              </w:r>
            </w:del>
          </w:p>
        </w:tc>
        <w:tc>
          <w:tcPr>
            <w:tcW w:w="2007" w:type="dxa"/>
            <w:shd w:val="clear" w:color="auto" w:fill="FFFFFF"/>
            <w:tcMar>
              <w:top w:w="0" w:type="dxa"/>
              <w:left w:w="0" w:type="dxa"/>
              <w:bottom w:w="0" w:type="dxa"/>
              <w:right w:w="0" w:type="dxa"/>
            </w:tcMar>
            <w:vAlign w:val="center"/>
          </w:tcPr>
          <w:p w14:paraId="48C310E4" w14:textId="60AA467F" w:rsidR="00414C43" w:rsidRPr="00240435" w:rsidDel="00C7042E" w:rsidRDefault="00414C43" w:rsidP="00414C43">
            <w:pPr>
              <w:spacing w:before="100" w:after="100" w:line="240" w:lineRule="auto"/>
              <w:ind w:left="100" w:right="100"/>
              <w:jc w:val="center"/>
              <w:rPr>
                <w:del w:id="488" w:author="Emily DeVoto" w:date="2022-07-14T10:18:00Z"/>
                <w:sz w:val="22"/>
                <w:szCs w:val="22"/>
              </w:rPr>
            </w:pPr>
            <w:del w:id="489" w:author="Emily DeVoto" w:date="2022-07-14T10:18:00Z">
              <w:r w:rsidRPr="00240435" w:rsidDel="00C7042E">
                <w:rPr>
                  <w:rFonts w:eastAsia="Arial"/>
                  <w:color w:val="000000"/>
                  <w:sz w:val="22"/>
                  <w:szCs w:val="22"/>
                </w:rPr>
                <w:delText>11.20 (2.34)</w:delText>
              </w:r>
            </w:del>
          </w:p>
        </w:tc>
        <w:tc>
          <w:tcPr>
            <w:tcW w:w="2325" w:type="dxa"/>
            <w:shd w:val="clear" w:color="auto" w:fill="FFFFFF"/>
            <w:tcMar>
              <w:top w:w="0" w:type="dxa"/>
              <w:left w:w="0" w:type="dxa"/>
              <w:bottom w:w="0" w:type="dxa"/>
              <w:right w:w="0" w:type="dxa"/>
            </w:tcMar>
            <w:vAlign w:val="center"/>
          </w:tcPr>
          <w:p w14:paraId="7E6BC7ED" w14:textId="0B51A488" w:rsidR="00414C43" w:rsidRPr="00240435" w:rsidDel="00C7042E" w:rsidRDefault="00414C43" w:rsidP="00414C43">
            <w:pPr>
              <w:spacing w:before="100" w:after="100" w:line="240" w:lineRule="auto"/>
              <w:ind w:left="100" w:right="100"/>
              <w:jc w:val="center"/>
              <w:rPr>
                <w:del w:id="490" w:author="Emily DeVoto" w:date="2022-07-14T10:18:00Z"/>
                <w:sz w:val="22"/>
                <w:szCs w:val="22"/>
              </w:rPr>
            </w:pPr>
            <w:del w:id="491" w:author="Emily DeVoto" w:date="2022-07-14T10:18:00Z">
              <w:r w:rsidRPr="00240435" w:rsidDel="00C7042E">
                <w:rPr>
                  <w:rFonts w:eastAsia="Arial"/>
                  <w:color w:val="000000"/>
                  <w:sz w:val="22"/>
                  <w:szCs w:val="22"/>
                </w:rPr>
                <w:delText>11.17 (2.31)</w:delText>
              </w:r>
            </w:del>
          </w:p>
        </w:tc>
      </w:tr>
      <w:tr w:rsidR="00414C43" w:rsidRPr="00E55EA1" w:rsidDel="00C7042E" w14:paraId="02C1F679" w14:textId="355A4454" w:rsidTr="003017BC">
        <w:trPr>
          <w:cantSplit/>
          <w:jc w:val="center"/>
          <w:del w:id="492" w:author="Emily DeVoto" w:date="2022-07-14T10:18:00Z"/>
        </w:trPr>
        <w:tc>
          <w:tcPr>
            <w:tcW w:w="1267" w:type="dxa"/>
            <w:vMerge/>
            <w:tcBorders>
              <w:bottom w:val="single" w:sz="8" w:space="0" w:color="000000"/>
            </w:tcBorders>
            <w:shd w:val="clear" w:color="auto" w:fill="FFFFFF"/>
          </w:tcPr>
          <w:p w14:paraId="10E7C216" w14:textId="66472187" w:rsidR="00414C43" w:rsidRPr="00240435" w:rsidDel="00C7042E" w:rsidRDefault="00414C43" w:rsidP="00414C43">
            <w:pPr>
              <w:spacing w:before="100" w:after="100" w:line="240" w:lineRule="auto"/>
              <w:ind w:right="100"/>
              <w:rPr>
                <w:del w:id="493" w:author="Emily DeVoto" w:date="2022-07-14T10:18:00Z"/>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2E12D0AD" w:rsidR="00414C43" w:rsidRPr="00E8577A" w:rsidDel="00C7042E" w:rsidRDefault="00414C43" w:rsidP="00414C43">
            <w:pPr>
              <w:spacing w:before="100" w:after="100" w:line="240" w:lineRule="auto"/>
              <w:ind w:right="100"/>
              <w:rPr>
                <w:del w:id="494" w:author="Emily DeVoto" w:date="2022-07-14T10:18:00Z"/>
                <w:bCs/>
                <w:sz w:val="22"/>
                <w:szCs w:val="22"/>
              </w:rPr>
            </w:pPr>
            <w:del w:id="495" w:author="Emily DeVoto" w:date="2022-07-14T10:18:00Z">
              <w:r w:rsidRPr="00E8577A" w:rsidDel="00C7042E">
                <w:rPr>
                  <w:rFonts w:eastAsia="Arial"/>
                  <w:bCs/>
                  <w:color w:val="000000"/>
                  <w:sz w:val="22"/>
                  <w:szCs w:val="22"/>
                </w:rPr>
                <w:delText xml:space="preserve">  O</w:delText>
              </w:r>
              <w:r w:rsidRPr="00141A58" w:rsidDel="00C7042E">
                <w:rPr>
                  <w:rFonts w:eastAsia="Arial"/>
                  <w:bCs/>
                  <w:color w:val="000000"/>
                  <w:sz w:val="22"/>
                  <w:szCs w:val="22"/>
                  <w:vertAlign w:val="subscript"/>
                </w:rPr>
                <w:delText>3</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5AF40E1" w:rsidR="00414C43" w:rsidRPr="00240435" w:rsidDel="00C7042E" w:rsidRDefault="00414C43" w:rsidP="00414C43">
            <w:pPr>
              <w:spacing w:before="100" w:after="100" w:line="240" w:lineRule="auto"/>
              <w:ind w:left="100" w:right="100"/>
              <w:jc w:val="center"/>
              <w:rPr>
                <w:del w:id="496" w:author="Emily DeVoto" w:date="2022-07-14T10:18:00Z"/>
                <w:sz w:val="22"/>
                <w:szCs w:val="22"/>
              </w:rPr>
            </w:pPr>
            <w:del w:id="497" w:author="Emily DeVoto" w:date="2022-07-14T10:18:00Z">
              <w:r w:rsidRPr="00240435" w:rsidDel="00C7042E">
                <w:rPr>
                  <w:rFonts w:eastAsia="Arial"/>
                  <w:color w:val="000000"/>
                  <w:sz w:val="22"/>
                  <w:szCs w:val="22"/>
                </w:rPr>
                <w:delText>52.6 (6.1)</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72B10FC8" w:rsidR="00414C43" w:rsidRPr="00240435" w:rsidDel="00C7042E" w:rsidRDefault="00414C43" w:rsidP="00414C43">
            <w:pPr>
              <w:spacing w:before="100" w:after="100" w:line="240" w:lineRule="auto"/>
              <w:ind w:left="100" w:right="100"/>
              <w:jc w:val="center"/>
              <w:rPr>
                <w:del w:id="498" w:author="Emily DeVoto" w:date="2022-07-14T10:18:00Z"/>
                <w:sz w:val="22"/>
                <w:szCs w:val="22"/>
              </w:rPr>
            </w:pPr>
            <w:del w:id="499" w:author="Emily DeVoto" w:date="2022-07-14T10:18:00Z">
              <w:r w:rsidRPr="00240435" w:rsidDel="00C7042E">
                <w:rPr>
                  <w:rFonts w:eastAsia="Arial"/>
                  <w:color w:val="000000"/>
                  <w:sz w:val="22"/>
                  <w:szCs w:val="22"/>
                </w:rPr>
                <w:delText>52.4 (6.2)</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4E6FE2BD" w:rsidR="00414C43" w:rsidRPr="00240435" w:rsidDel="00C7042E" w:rsidRDefault="00414C43" w:rsidP="00414C43">
            <w:pPr>
              <w:spacing w:before="100" w:after="100" w:line="240" w:lineRule="auto"/>
              <w:ind w:left="100" w:right="100"/>
              <w:jc w:val="center"/>
              <w:rPr>
                <w:del w:id="500" w:author="Emily DeVoto" w:date="2022-07-14T10:18:00Z"/>
                <w:sz w:val="22"/>
                <w:szCs w:val="22"/>
              </w:rPr>
            </w:pPr>
            <w:del w:id="501" w:author="Emily DeVoto" w:date="2022-07-14T10:18:00Z">
              <w:r w:rsidRPr="00240435" w:rsidDel="00C7042E">
                <w:rPr>
                  <w:rFonts w:eastAsia="Arial"/>
                  <w:color w:val="000000"/>
                  <w:sz w:val="22"/>
                  <w:szCs w:val="22"/>
                </w:rPr>
                <w:delText>52.6 (6.1)</w:delText>
              </w:r>
            </w:del>
          </w:p>
        </w:tc>
      </w:tr>
      <w:tr w:rsidR="00414C43" w:rsidRPr="00E55EA1" w:rsidDel="00C7042E" w14:paraId="37A3D180" w14:textId="7CEF022E" w:rsidTr="00670999">
        <w:trPr>
          <w:cantSplit/>
          <w:jc w:val="center"/>
          <w:del w:id="502" w:author="Emily DeVoto" w:date="2022-07-14T10:18:00Z"/>
        </w:trPr>
        <w:tc>
          <w:tcPr>
            <w:tcW w:w="1267" w:type="dxa"/>
            <w:tcBorders>
              <w:bottom w:val="single" w:sz="8" w:space="0" w:color="000000"/>
            </w:tcBorders>
            <w:shd w:val="clear" w:color="auto" w:fill="FFFFFF"/>
          </w:tcPr>
          <w:p w14:paraId="00ED85D1" w14:textId="62FC11EC" w:rsidR="00414C43" w:rsidRPr="00240435" w:rsidDel="00C7042E" w:rsidRDefault="00414C43" w:rsidP="00414C43">
            <w:pPr>
              <w:spacing w:before="100" w:after="100" w:line="240" w:lineRule="auto"/>
              <w:ind w:right="100"/>
              <w:rPr>
                <w:del w:id="503" w:author="Emily DeVoto" w:date="2022-07-14T10:18:00Z"/>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23DF8639" w:rsidR="00414C43" w:rsidRPr="00E8577A" w:rsidDel="00C7042E" w:rsidRDefault="00414C43" w:rsidP="00414C43">
            <w:pPr>
              <w:spacing w:before="100" w:after="100" w:line="240" w:lineRule="auto"/>
              <w:ind w:right="100"/>
              <w:rPr>
                <w:del w:id="504" w:author="Emily DeVoto" w:date="2022-07-14T10:18:00Z"/>
                <w:rFonts w:eastAsia="Arial"/>
                <w:bCs/>
                <w:color w:val="000000"/>
                <w:sz w:val="22"/>
                <w:szCs w:val="22"/>
              </w:rPr>
            </w:pPr>
            <w:del w:id="505" w:author="Emily DeVoto" w:date="2022-07-14T10:18:00Z">
              <w:r w:rsidRPr="00E8577A" w:rsidDel="00C7042E">
                <w:rPr>
                  <w:rFonts w:eastAsia="Arial"/>
                  <w:bCs/>
                  <w:color w:val="000000"/>
                  <w:sz w:val="22"/>
                  <w:szCs w:val="22"/>
                </w:rPr>
                <w:delText xml:space="preserve"> Pollutant</w:delText>
              </w:r>
            </w:del>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58589028" w:rsidR="00414C43" w:rsidRPr="00240435" w:rsidDel="00C7042E" w:rsidRDefault="00414C43" w:rsidP="00414C43">
            <w:pPr>
              <w:spacing w:before="100" w:after="100" w:line="240" w:lineRule="auto"/>
              <w:ind w:left="100" w:right="100"/>
              <w:jc w:val="center"/>
              <w:rPr>
                <w:del w:id="506" w:author="Emily DeVoto" w:date="2022-07-14T10:18:00Z"/>
                <w:rFonts w:eastAsia="Arial"/>
                <w:color w:val="000000"/>
                <w:sz w:val="22"/>
                <w:szCs w:val="22"/>
              </w:rPr>
            </w:pPr>
            <w:del w:id="507" w:author="Emily DeVoto" w:date="2022-07-14T10:18:00Z">
              <w:r w:rsidRPr="00240435" w:rsidDel="00C7042E">
                <w:rPr>
                  <w:rFonts w:eastAsia="Arial"/>
                  <w:color w:val="000000"/>
                  <w:sz w:val="22"/>
                  <w:szCs w:val="22"/>
                </w:rPr>
                <w:delText>Overall, N = 23,232</w:delText>
              </w:r>
              <w:r w:rsidR="00B630D4" w:rsidRPr="00E55EA1" w:rsidDel="00C7042E">
                <w:rPr>
                  <w:rFonts w:eastAsia="Arial"/>
                  <w:color w:val="000000"/>
                  <w:sz w:val="18"/>
                  <w:szCs w:val="18"/>
                  <w:vertAlign w:val="superscript"/>
                </w:rPr>
                <w:delText>a</w:delText>
              </w:r>
            </w:del>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750EDA4B" w:rsidR="00414C43" w:rsidRPr="00240435" w:rsidDel="00C7042E" w:rsidRDefault="00414C43" w:rsidP="00414C43">
            <w:pPr>
              <w:spacing w:before="100" w:after="100" w:line="240" w:lineRule="auto"/>
              <w:ind w:left="100" w:right="100"/>
              <w:jc w:val="center"/>
              <w:rPr>
                <w:del w:id="508" w:author="Emily DeVoto" w:date="2022-07-14T10:18:00Z"/>
                <w:rFonts w:eastAsia="Arial"/>
                <w:color w:val="000000"/>
                <w:sz w:val="22"/>
                <w:szCs w:val="22"/>
              </w:rPr>
            </w:pPr>
            <w:del w:id="509" w:author="Emily DeVoto" w:date="2022-07-14T10:18:00Z">
              <w:r w:rsidRPr="00240435" w:rsidDel="00C7042E">
                <w:rPr>
                  <w:rFonts w:eastAsia="Arial"/>
                  <w:color w:val="000000"/>
                  <w:sz w:val="22"/>
                  <w:szCs w:val="22"/>
                </w:rPr>
                <w:delText>Case, N = 3,934</w:delText>
              </w:r>
              <w:r w:rsidR="00B630D4" w:rsidRPr="00E55EA1" w:rsidDel="00C7042E">
                <w:rPr>
                  <w:rFonts w:eastAsia="Arial"/>
                  <w:color w:val="000000"/>
                  <w:sz w:val="18"/>
                  <w:szCs w:val="18"/>
                  <w:vertAlign w:val="superscript"/>
                </w:rPr>
                <w:delText>a</w:delText>
              </w:r>
            </w:del>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03A21AE9" w:rsidR="00414C43" w:rsidRPr="00240435" w:rsidDel="00C7042E" w:rsidRDefault="00414C43" w:rsidP="00414C43">
            <w:pPr>
              <w:spacing w:before="100" w:after="100" w:line="240" w:lineRule="auto"/>
              <w:ind w:left="100" w:right="100"/>
              <w:jc w:val="center"/>
              <w:rPr>
                <w:del w:id="510" w:author="Emily DeVoto" w:date="2022-07-14T10:18:00Z"/>
                <w:rFonts w:eastAsia="Arial"/>
                <w:color w:val="000000"/>
                <w:sz w:val="22"/>
                <w:szCs w:val="22"/>
              </w:rPr>
            </w:pPr>
            <w:del w:id="511" w:author="Emily DeVoto" w:date="2022-07-14T10:18:00Z">
              <w:r w:rsidRPr="00240435" w:rsidDel="00C7042E">
                <w:rPr>
                  <w:rFonts w:eastAsia="Arial"/>
                  <w:color w:val="000000"/>
                  <w:sz w:val="22"/>
                  <w:szCs w:val="22"/>
                </w:rPr>
                <w:delText>Control, N = 19,298</w:delText>
              </w:r>
              <w:r w:rsidR="00B630D4" w:rsidRPr="00E55EA1" w:rsidDel="00C7042E">
                <w:rPr>
                  <w:rFonts w:eastAsia="Arial"/>
                  <w:color w:val="000000"/>
                  <w:sz w:val="18"/>
                  <w:szCs w:val="18"/>
                  <w:vertAlign w:val="superscript"/>
                </w:rPr>
                <w:delText>a</w:delText>
              </w:r>
            </w:del>
          </w:p>
        </w:tc>
      </w:tr>
      <w:tr w:rsidR="003C0E70" w:rsidRPr="00E55EA1" w:rsidDel="00C7042E" w14:paraId="3AE946B1" w14:textId="43C14D12" w:rsidTr="00201E77">
        <w:trPr>
          <w:cantSplit/>
          <w:jc w:val="center"/>
          <w:del w:id="512" w:author="Emily DeVoto" w:date="2022-07-14T10:18:00Z"/>
        </w:trPr>
        <w:tc>
          <w:tcPr>
            <w:tcW w:w="1267" w:type="dxa"/>
            <w:vMerge w:val="restart"/>
            <w:shd w:val="clear" w:color="auto" w:fill="FFFFFF"/>
            <w:vAlign w:val="center"/>
          </w:tcPr>
          <w:p w14:paraId="2E7F0C8C" w14:textId="638B7E90" w:rsidR="003C0E70" w:rsidDel="00C7042E" w:rsidRDefault="003C0E70" w:rsidP="00201E77">
            <w:pPr>
              <w:spacing w:before="100" w:after="100" w:line="240" w:lineRule="auto"/>
              <w:ind w:right="100"/>
              <w:jc w:val="center"/>
              <w:rPr>
                <w:del w:id="513" w:author="Emily DeVoto" w:date="2022-07-14T10:18:00Z"/>
                <w:rFonts w:eastAsia="Arial"/>
                <w:b/>
                <w:color w:val="000000"/>
                <w:sz w:val="22"/>
                <w:szCs w:val="22"/>
              </w:rPr>
            </w:pPr>
            <w:del w:id="514" w:author="Emily DeVoto" w:date="2022-07-14T10:18:00Z">
              <w:r w:rsidDel="00C7042E">
                <w:rPr>
                  <w:rFonts w:eastAsia="Arial"/>
                  <w:b/>
                  <w:color w:val="000000"/>
                  <w:sz w:val="22"/>
                  <w:szCs w:val="22"/>
                </w:rPr>
                <w:delText>5</w:delText>
              </w:r>
              <w:r w:rsidRPr="00240435" w:rsidDel="00C7042E">
                <w:rPr>
                  <w:rFonts w:eastAsia="Arial"/>
                  <w:b/>
                  <w:color w:val="000000"/>
                  <w:sz w:val="22"/>
                  <w:szCs w:val="22"/>
                </w:rPr>
                <w:delText>-year average</w:delText>
              </w:r>
            </w:del>
          </w:p>
        </w:tc>
        <w:tc>
          <w:tcPr>
            <w:tcW w:w="1267" w:type="dxa"/>
            <w:shd w:val="clear" w:color="auto" w:fill="FFFFFF"/>
            <w:tcMar>
              <w:top w:w="0" w:type="dxa"/>
              <w:left w:w="0" w:type="dxa"/>
              <w:bottom w:w="0" w:type="dxa"/>
              <w:right w:w="0" w:type="dxa"/>
            </w:tcMar>
          </w:tcPr>
          <w:p w14:paraId="5B11327F" w14:textId="3E9352DE" w:rsidR="003C0E70" w:rsidRPr="00E8577A" w:rsidDel="00C7042E" w:rsidRDefault="003C0E70" w:rsidP="003C0E70">
            <w:pPr>
              <w:spacing w:before="100" w:after="100" w:line="240" w:lineRule="auto"/>
              <w:ind w:left="100" w:right="100"/>
              <w:rPr>
                <w:del w:id="515" w:author="Emily DeVoto" w:date="2022-07-14T10:18:00Z"/>
                <w:rFonts w:eastAsia="Arial"/>
                <w:bCs/>
                <w:color w:val="000000"/>
                <w:sz w:val="22"/>
                <w:szCs w:val="22"/>
              </w:rPr>
            </w:pPr>
            <w:del w:id="516" w:author="Emily DeVoto" w:date="2022-07-14T10:18:00Z">
              <w:r w:rsidRPr="00E8577A" w:rsidDel="00C7042E">
                <w:rPr>
                  <w:rFonts w:eastAsia="Arial"/>
                  <w:bCs/>
                  <w:color w:val="000000"/>
                  <w:sz w:val="22"/>
                  <w:szCs w:val="22"/>
                </w:rPr>
                <w:delText>EC</w:delText>
              </w:r>
            </w:del>
          </w:p>
        </w:tc>
        <w:tc>
          <w:tcPr>
            <w:tcW w:w="2312" w:type="dxa"/>
            <w:tcMar>
              <w:top w:w="0" w:type="dxa"/>
              <w:left w:w="0" w:type="dxa"/>
              <w:bottom w:w="0" w:type="dxa"/>
              <w:right w:w="0" w:type="dxa"/>
            </w:tcMar>
            <w:vAlign w:val="center"/>
          </w:tcPr>
          <w:p w14:paraId="3DCB1199" w14:textId="66955490" w:rsidR="003C0E70" w:rsidRPr="00240435" w:rsidDel="00C7042E" w:rsidRDefault="003C0E70" w:rsidP="003C0E70">
            <w:pPr>
              <w:spacing w:before="100" w:after="100" w:line="240" w:lineRule="auto"/>
              <w:ind w:left="100" w:right="100"/>
              <w:jc w:val="center"/>
              <w:rPr>
                <w:del w:id="517" w:author="Emily DeVoto" w:date="2022-07-14T10:18:00Z"/>
                <w:rFonts w:eastAsia="Arial"/>
                <w:color w:val="000000"/>
                <w:sz w:val="22"/>
                <w:szCs w:val="22"/>
              </w:rPr>
            </w:pPr>
            <w:del w:id="518" w:author="Emily DeVoto" w:date="2022-07-14T10:18:00Z">
              <w:r w:rsidRPr="00240435" w:rsidDel="00C7042E">
                <w:rPr>
                  <w:rFonts w:eastAsia="Arial"/>
                  <w:color w:val="000000"/>
                  <w:sz w:val="22"/>
                  <w:szCs w:val="22"/>
                </w:rPr>
                <w:delText>0.85 (0.42)</w:delText>
              </w:r>
            </w:del>
          </w:p>
        </w:tc>
        <w:tc>
          <w:tcPr>
            <w:tcW w:w="2007" w:type="dxa"/>
            <w:shd w:val="clear" w:color="auto" w:fill="FFFFFF"/>
            <w:tcMar>
              <w:top w:w="0" w:type="dxa"/>
              <w:left w:w="0" w:type="dxa"/>
              <w:bottom w:w="0" w:type="dxa"/>
              <w:right w:w="0" w:type="dxa"/>
            </w:tcMar>
            <w:vAlign w:val="center"/>
          </w:tcPr>
          <w:p w14:paraId="326EDDCB" w14:textId="0C61AEDB" w:rsidR="003C0E70" w:rsidRPr="00240435" w:rsidDel="00C7042E" w:rsidRDefault="003C0E70" w:rsidP="003C0E70">
            <w:pPr>
              <w:spacing w:before="100" w:after="100" w:line="240" w:lineRule="auto"/>
              <w:ind w:left="100" w:right="100"/>
              <w:jc w:val="center"/>
              <w:rPr>
                <w:del w:id="519" w:author="Emily DeVoto" w:date="2022-07-14T10:18:00Z"/>
                <w:rFonts w:eastAsia="Arial"/>
                <w:color w:val="000000"/>
                <w:sz w:val="22"/>
                <w:szCs w:val="22"/>
              </w:rPr>
            </w:pPr>
            <w:del w:id="520" w:author="Emily DeVoto" w:date="2022-07-14T10:18:00Z">
              <w:r w:rsidRPr="00240435" w:rsidDel="00C7042E">
                <w:rPr>
                  <w:rFonts w:eastAsia="Arial"/>
                  <w:color w:val="000000"/>
                  <w:sz w:val="22"/>
                  <w:szCs w:val="22"/>
                </w:rPr>
                <w:delText>0.86 (0.45)</w:delText>
              </w:r>
            </w:del>
          </w:p>
        </w:tc>
        <w:tc>
          <w:tcPr>
            <w:tcW w:w="2325" w:type="dxa"/>
            <w:shd w:val="clear" w:color="auto" w:fill="FFFFFF"/>
            <w:tcMar>
              <w:top w:w="0" w:type="dxa"/>
              <w:left w:w="0" w:type="dxa"/>
              <w:bottom w:w="0" w:type="dxa"/>
              <w:right w:w="0" w:type="dxa"/>
            </w:tcMar>
            <w:vAlign w:val="center"/>
          </w:tcPr>
          <w:p w14:paraId="623F8BF6" w14:textId="6604085A" w:rsidR="003C0E70" w:rsidRPr="00240435" w:rsidDel="00C7042E" w:rsidRDefault="003C0E70" w:rsidP="003C0E70">
            <w:pPr>
              <w:spacing w:before="100" w:after="100" w:line="240" w:lineRule="auto"/>
              <w:ind w:left="100" w:right="100"/>
              <w:jc w:val="center"/>
              <w:rPr>
                <w:del w:id="521" w:author="Emily DeVoto" w:date="2022-07-14T10:18:00Z"/>
                <w:rFonts w:eastAsia="Arial"/>
                <w:color w:val="000000"/>
                <w:sz w:val="22"/>
                <w:szCs w:val="22"/>
              </w:rPr>
            </w:pPr>
            <w:del w:id="522" w:author="Emily DeVoto" w:date="2022-07-14T10:18:00Z">
              <w:r w:rsidRPr="00240435" w:rsidDel="00C7042E">
                <w:rPr>
                  <w:rFonts w:eastAsia="Arial"/>
                  <w:color w:val="000000"/>
                  <w:sz w:val="22"/>
                  <w:szCs w:val="22"/>
                </w:rPr>
                <w:delText>0.85 (0.42)</w:delText>
              </w:r>
            </w:del>
          </w:p>
        </w:tc>
      </w:tr>
      <w:tr w:rsidR="003C0E70" w:rsidRPr="00E55EA1" w:rsidDel="00C7042E" w14:paraId="2BF974A5" w14:textId="7F4E97B3" w:rsidTr="00CB1FCF">
        <w:trPr>
          <w:cantSplit/>
          <w:jc w:val="center"/>
          <w:del w:id="523" w:author="Emily DeVoto" w:date="2022-07-14T10:18:00Z"/>
        </w:trPr>
        <w:tc>
          <w:tcPr>
            <w:tcW w:w="1267" w:type="dxa"/>
            <w:vMerge/>
            <w:shd w:val="clear" w:color="auto" w:fill="FFFFFF"/>
            <w:vAlign w:val="center"/>
          </w:tcPr>
          <w:p w14:paraId="7D7CBA57" w14:textId="69B6865A" w:rsidR="003C0E70" w:rsidRPr="00240435" w:rsidDel="00C7042E" w:rsidRDefault="003C0E70" w:rsidP="003C0E70">
            <w:pPr>
              <w:spacing w:before="100" w:after="100" w:line="240" w:lineRule="auto"/>
              <w:ind w:left="100" w:right="100"/>
              <w:jc w:val="center"/>
              <w:rPr>
                <w:del w:id="524"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4C4B122" w:rsidR="003C0E70" w:rsidRPr="00E8577A" w:rsidDel="00C7042E" w:rsidRDefault="003C0E70" w:rsidP="003C0E70">
            <w:pPr>
              <w:spacing w:before="100" w:after="100" w:line="240" w:lineRule="auto"/>
              <w:ind w:left="100" w:right="100"/>
              <w:rPr>
                <w:del w:id="525" w:author="Emily DeVoto" w:date="2022-07-14T10:18:00Z"/>
                <w:rFonts w:eastAsia="Arial"/>
                <w:bCs/>
                <w:color w:val="000000"/>
                <w:sz w:val="22"/>
                <w:szCs w:val="22"/>
                <w:vertAlign w:val="superscript"/>
              </w:rPr>
            </w:pPr>
            <w:del w:id="526" w:author="Emily DeVoto" w:date="2022-07-14T10:18:00Z">
              <w:r w:rsidRPr="00E8577A" w:rsidDel="00C7042E">
                <w:rPr>
                  <w:rFonts w:eastAsia="Arial"/>
                  <w:bCs/>
                  <w:color w:val="000000"/>
                  <w:sz w:val="22"/>
                  <w:szCs w:val="22"/>
                </w:rPr>
                <w:delText>NO</w:delText>
              </w:r>
              <w:r w:rsidRPr="00E8577A" w:rsidDel="00C7042E">
                <w:rPr>
                  <w:rFonts w:eastAsia="Arial"/>
                  <w:bCs/>
                  <w:color w:val="000000"/>
                  <w:sz w:val="22"/>
                  <w:szCs w:val="22"/>
                  <w:vertAlign w:val="subscript"/>
                </w:rPr>
                <w:delText>X</w:delText>
              </w:r>
            </w:del>
          </w:p>
        </w:tc>
        <w:tc>
          <w:tcPr>
            <w:tcW w:w="2312" w:type="dxa"/>
            <w:tcMar>
              <w:top w:w="0" w:type="dxa"/>
              <w:left w:w="0" w:type="dxa"/>
              <w:bottom w:w="0" w:type="dxa"/>
              <w:right w:w="0" w:type="dxa"/>
            </w:tcMar>
            <w:vAlign w:val="center"/>
          </w:tcPr>
          <w:p w14:paraId="3159FB6A" w14:textId="3B681197" w:rsidR="003C0E70" w:rsidRPr="00240435" w:rsidDel="00C7042E" w:rsidRDefault="003C0E70" w:rsidP="003C0E70">
            <w:pPr>
              <w:spacing w:before="100" w:after="100" w:line="240" w:lineRule="auto"/>
              <w:ind w:left="100" w:right="100"/>
              <w:jc w:val="center"/>
              <w:rPr>
                <w:del w:id="527" w:author="Emily DeVoto" w:date="2022-07-14T10:18:00Z"/>
                <w:sz w:val="22"/>
                <w:szCs w:val="22"/>
              </w:rPr>
            </w:pPr>
            <w:del w:id="528" w:author="Emily DeVoto" w:date="2022-07-14T10:18:00Z">
              <w:r w:rsidRPr="00240435" w:rsidDel="00C7042E">
                <w:rPr>
                  <w:rFonts w:eastAsia="Arial"/>
                  <w:color w:val="000000"/>
                  <w:sz w:val="22"/>
                  <w:szCs w:val="22"/>
                </w:rPr>
                <w:delText>27 (20)</w:delText>
              </w:r>
            </w:del>
          </w:p>
        </w:tc>
        <w:tc>
          <w:tcPr>
            <w:tcW w:w="2007" w:type="dxa"/>
            <w:shd w:val="clear" w:color="auto" w:fill="FFFFFF"/>
            <w:tcMar>
              <w:top w:w="0" w:type="dxa"/>
              <w:left w:w="0" w:type="dxa"/>
              <w:bottom w:w="0" w:type="dxa"/>
              <w:right w:w="0" w:type="dxa"/>
            </w:tcMar>
            <w:vAlign w:val="center"/>
          </w:tcPr>
          <w:p w14:paraId="640EEB6B" w14:textId="625DD55D" w:rsidR="003C0E70" w:rsidRPr="00240435" w:rsidDel="00C7042E" w:rsidRDefault="003C0E70" w:rsidP="003C0E70">
            <w:pPr>
              <w:spacing w:before="100" w:after="100" w:line="240" w:lineRule="auto"/>
              <w:ind w:left="100" w:right="100"/>
              <w:jc w:val="center"/>
              <w:rPr>
                <w:del w:id="529" w:author="Emily DeVoto" w:date="2022-07-14T10:18:00Z"/>
                <w:sz w:val="22"/>
                <w:szCs w:val="22"/>
              </w:rPr>
            </w:pPr>
            <w:del w:id="530" w:author="Emily DeVoto" w:date="2022-07-14T10:18:00Z">
              <w:r w:rsidRPr="00240435" w:rsidDel="00C7042E">
                <w:rPr>
                  <w:rFonts w:eastAsia="Arial"/>
                  <w:color w:val="000000"/>
                  <w:sz w:val="22"/>
                  <w:szCs w:val="22"/>
                </w:rPr>
                <w:delText>28 (21)</w:delText>
              </w:r>
            </w:del>
          </w:p>
        </w:tc>
        <w:tc>
          <w:tcPr>
            <w:tcW w:w="2325" w:type="dxa"/>
            <w:shd w:val="clear" w:color="auto" w:fill="FFFFFF"/>
            <w:tcMar>
              <w:top w:w="0" w:type="dxa"/>
              <w:left w:w="0" w:type="dxa"/>
              <w:bottom w:w="0" w:type="dxa"/>
              <w:right w:w="0" w:type="dxa"/>
            </w:tcMar>
            <w:vAlign w:val="center"/>
          </w:tcPr>
          <w:p w14:paraId="2B6A66E0" w14:textId="5A836F38" w:rsidR="003C0E70" w:rsidRPr="00240435" w:rsidDel="00C7042E" w:rsidRDefault="003C0E70" w:rsidP="003C0E70">
            <w:pPr>
              <w:spacing w:before="100" w:after="100" w:line="240" w:lineRule="auto"/>
              <w:ind w:left="100" w:right="100"/>
              <w:jc w:val="center"/>
              <w:rPr>
                <w:del w:id="531" w:author="Emily DeVoto" w:date="2022-07-14T10:18:00Z"/>
                <w:sz w:val="22"/>
                <w:szCs w:val="22"/>
              </w:rPr>
            </w:pPr>
            <w:del w:id="532" w:author="Emily DeVoto" w:date="2022-07-14T10:18:00Z">
              <w:r w:rsidRPr="00240435" w:rsidDel="00C7042E">
                <w:rPr>
                  <w:rFonts w:eastAsia="Arial"/>
                  <w:color w:val="000000"/>
                  <w:sz w:val="22"/>
                  <w:szCs w:val="22"/>
                </w:rPr>
                <w:delText>27 (20)</w:delText>
              </w:r>
            </w:del>
          </w:p>
        </w:tc>
      </w:tr>
      <w:tr w:rsidR="003C0E70" w:rsidRPr="00E55EA1" w:rsidDel="00C7042E" w14:paraId="36724565" w14:textId="2B42FCA8" w:rsidTr="00F456CE">
        <w:trPr>
          <w:cantSplit/>
          <w:jc w:val="center"/>
          <w:del w:id="533" w:author="Emily DeVoto" w:date="2022-07-14T10:18:00Z"/>
        </w:trPr>
        <w:tc>
          <w:tcPr>
            <w:tcW w:w="1267" w:type="dxa"/>
            <w:vMerge/>
            <w:shd w:val="clear" w:color="auto" w:fill="FFFFFF"/>
          </w:tcPr>
          <w:p w14:paraId="72CC3BCE" w14:textId="051E9E80" w:rsidR="003C0E70" w:rsidRPr="00240435" w:rsidDel="00C7042E" w:rsidRDefault="003C0E70" w:rsidP="003C0E70">
            <w:pPr>
              <w:spacing w:before="100" w:after="100" w:line="240" w:lineRule="auto"/>
              <w:ind w:left="100" w:right="100"/>
              <w:rPr>
                <w:del w:id="534"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0D1EB08" w:rsidR="003C0E70" w:rsidRPr="00E8577A" w:rsidDel="00C7042E" w:rsidRDefault="003C0E70" w:rsidP="003C0E70">
            <w:pPr>
              <w:spacing w:before="100" w:after="100" w:line="240" w:lineRule="auto"/>
              <w:ind w:left="100" w:right="100"/>
              <w:rPr>
                <w:del w:id="535" w:author="Emily DeVoto" w:date="2022-07-14T10:18:00Z"/>
                <w:rFonts w:eastAsia="Arial"/>
                <w:bCs/>
                <w:color w:val="000000"/>
                <w:sz w:val="22"/>
                <w:szCs w:val="22"/>
                <w:vertAlign w:val="superscript"/>
              </w:rPr>
            </w:pPr>
            <w:del w:id="536" w:author="Emily DeVoto" w:date="2022-07-14T10:18:00Z">
              <w:r w:rsidRPr="00E8577A" w:rsidDel="00C7042E">
                <w:rPr>
                  <w:rFonts w:eastAsia="Arial"/>
                  <w:bCs/>
                  <w:color w:val="000000"/>
                  <w:sz w:val="22"/>
                  <w:szCs w:val="22"/>
                </w:rPr>
                <w:delText>CO</w:delText>
              </w:r>
            </w:del>
          </w:p>
        </w:tc>
        <w:tc>
          <w:tcPr>
            <w:tcW w:w="2312" w:type="dxa"/>
            <w:tcMar>
              <w:top w:w="0" w:type="dxa"/>
              <w:left w:w="0" w:type="dxa"/>
              <w:bottom w:w="0" w:type="dxa"/>
              <w:right w:w="0" w:type="dxa"/>
            </w:tcMar>
            <w:vAlign w:val="center"/>
          </w:tcPr>
          <w:p w14:paraId="681F1420" w14:textId="26B60596" w:rsidR="003C0E70" w:rsidRPr="00240435" w:rsidDel="00C7042E" w:rsidRDefault="003C0E70" w:rsidP="003C0E70">
            <w:pPr>
              <w:spacing w:before="100" w:after="100" w:line="240" w:lineRule="auto"/>
              <w:ind w:left="100" w:right="100"/>
              <w:jc w:val="center"/>
              <w:rPr>
                <w:del w:id="537" w:author="Emily DeVoto" w:date="2022-07-14T10:18:00Z"/>
                <w:sz w:val="22"/>
                <w:szCs w:val="22"/>
              </w:rPr>
            </w:pPr>
            <w:del w:id="538" w:author="Emily DeVoto" w:date="2022-07-14T10:18:00Z">
              <w:r w:rsidRPr="00240435" w:rsidDel="00C7042E">
                <w:rPr>
                  <w:rFonts w:eastAsia="Arial"/>
                  <w:color w:val="000000"/>
                  <w:sz w:val="22"/>
                  <w:szCs w:val="22"/>
                </w:rPr>
                <w:delText>238 (106)</w:delText>
              </w:r>
            </w:del>
          </w:p>
        </w:tc>
        <w:tc>
          <w:tcPr>
            <w:tcW w:w="2007" w:type="dxa"/>
            <w:shd w:val="clear" w:color="auto" w:fill="FFFFFF"/>
            <w:tcMar>
              <w:top w:w="0" w:type="dxa"/>
              <w:left w:w="0" w:type="dxa"/>
              <w:bottom w:w="0" w:type="dxa"/>
              <w:right w:w="0" w:type="dxa"/>
            </w:tcMar>
            <w:vAlign w:val="center"/>
          </w:tcPr>
          <w:p w14:paraId="0B53F66E" w14:textId="31DAA94C" w:rsidR="003C0E70" w:rsidRPr="00240435" w:rsidDel="00C7042E" w:rsidRDefault="003C0E70" w:rsidP="003C0E70">
            <w:pPr>
              <w:spacing w:before="100" w:after="100" w:line="240" w:lineRule="auto"/>
              <w:ind w:left="100" w:right="100"/>
              <w:jc w:val="center"/>
              <w:rPr>
                <w:del w:id="539" w:author="Emily DeVoto" w:date="2022-07-14T10:18:00Z"/>
                <w:sz w:val="22"/>
                <w:szCs w:val="22"/>
              </w:rPr>
            </w:pPr>
            <w:del w:id="540" w:author="Emily DeVoto" w:date="2022-07-14T10:18:00Z">
              <w:r w:rsidRPr="00240435" w:rsidDel="00C7042E">
                <w:rPr>
                  <w:rFonts w:eastAsia="Arial"/>
                  <w:color w:val="000000"/>
                  <w:sz w:val="22"/>
                  <w:szCs w:val="22"/>
                </w:rPr>
                <w:delText>239 (112)</w:delText>
              </w:r>
            </w:del>
          </w:p>
        </w:tc>
        <w:tc>
          <w:tcPr>
            <w:tcW w:w="2325" w:type="dxa"/>
            <w:shd w:val="clear" w:color="auto" w:fill="FFFFFF"/>
            <w:tcMar>
              <w:top w:w="0" w:type="dxa"/>
              <w:left w:w="0" w:type="dxa"/>
              <w:bottom w:w="0" w:type="dxa"/>
              <w:right w:w="0" w:type="dxa"/>
            </w:tcMar>
            <w:vAlign w:val="center"/>
          </w:tcPr>
          <w:p w14:paraId="2F219588" w14:textId="3767FC33" w:rsidR="003C0E70" w:rsidRPr="00240435" w:rsidDel="00C7042E" w:rsidRDefault="003C0E70" w:rsidP="003C0E70">
            <w:pPr>
              <w:spacing w:before="100" w:after="100" w:line="240" w:lineRule="auto"/>
              <w:ind w:left="100" w:right="100"/>
              <w:jc w:val="center"/>
              <w:rPr>
                <w:del w:id="541" w:author="Emily DeVoto" w:date="2022-07-14T10:18:00Z"/>
                <w:sz w:val="22"/>
                <w:szCs w:val="22"/>
              </w:rPr>
            </w:pPr>
            <w:del w:id="542" w:author="Emily DeVoto" w:date="2022-07-14T10:18:00Z">
              <w:r w:rsidRPr="00240435" w:rsidDel="00C7042E">
                <w:rPr>
                  <w:rFonts w:eastAsia="Arial"/>
                  <w:color w:val="000000"/>
                  <w:sz w:val="22"/>
                  <w:szCs w:val="22"/>
                </w:rPr>
                <w:delText>237 (105)</w:delText>
              </w:r>
            </w:del>
          </w:p>
        </w:tc>
      </w:tr>
      <w:tr w:rsidR="003C0E70" w:rsidRPr="00E55EA1" w:rsidDel="00C7042E" w14:paraId="3B5A792E" w14:textId="18A9CEC9" w:rsidTr="00E8577A">
        <w:trPr>
          <w:cantSplit/>
          <w:jc w:val="center"/>
          <w:del w:id="543" w:author="Emily DeVoto" w:date="2022-07-14T10:18:00Z"/>
        </w:trPr>
        <w:tc>
          <w:tcPr>
            <w:tcW w:w="1267" w:type="dxa"/>
            <w:vMerge/>
            <w:shd w:val="clear" w:color="auto" w:fill="FFFFFF"/>
          </w:tcPr>
          <w:p w14:paraId="06D1749D" w14:textId="43E3817D" w:rsidR="003C0E70" w:rsidRPr="00240435" w:rsidDel="00C7042E" w:rsidRDefault="003C0E70" w:rsidP="003C0E70">
            <w:pPr>
              <w:spacing w:before="100" w:after="100" w:line="240" w:lineRule="auto"/>
              <w:ind w:left="100" w:right="100"/>
              <w:rPr>
                <w:del w:id="544"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7901A2E9" w:rsidR="003C0E70" w:rsidRPr="00E8577A" w:rsidDel="00C7042E" w:rsidRDefault="003C0E70" w:rsidP="003C0E70">
            <w:pPr>
              <w:spacing w:before="100" w:after="100" w:line="240" w:lineRule="auto"/>
              <w:ind w:left="100" w:right="100"/>
              <w:rPr>
                <w:del w:id="545" w:author="Emily DeVoto" w:date="2022-07-14T10:18:00Z"/>
                <w:rFonts w:eastAsia="Arial"/>
                <w:bCs/>
                <w:color w:val="000000"/>
                <w:sz w:val="22"/>
                <w:szCs w:val="22"/>
                <w:vertAlign w:val="superscript"/>
              </w:rPr>
            </w:pPr>
            <w:del w:id="546" w:author="Emily DeVoto" w:date="2022-07-14T10:18:00Z">
              <w:r w:rsidRPr="00E8577A" w:rsidDel="00C7042E">
                <w:rPr>
                  <w:rFonts w:eastAsia="Arial"/>
                  <w:bCs/>
                  <w:color w:val="000000"/>
                  <w:sz w:val="22"/>
                  <w:szCs w:val="22"/>
                </w:rPr>
                <w:delText>non-EC PM</w:delText>
              </w:r>
              <w:r w:rsidRPr="00E8577A" w:rsidDel="00C7042E">
                <w:rPr>
                  <w:rFonts w:eastAsia="Arial"/>
                  <w:bCs/>
                  <w:color w:val="000000"/>
                  <w:sz w:val="22"/>
                  <w:szCs w:val="22"/>
                  <w:vertAlign w:val="subscript"/>
                </w:rPr>
                <w:delText>2.5</w:delText>
              </w:r>
            </w:del>
          </w:p>
        </w:tc>
        <w:tc>
          <w:tcPr>
            <w:tcW w:w="2312" w:type="dxa"/>
            <w:tcMar>
              <w:top w:w="0" w:type="dxa"/>
              <w:left w:w="0" w:type="dxa"/>
              <w:bottom w:w="0" w:type="dxa"/>
              <w:right w:w="0" w:type="dxa"/>
            </w:tcMar>
            <w:vAlign w:val="center"/>
          </w:tcPr>
          <w:p w14:paraId="5F0F2F81" w14:textId="2CCC0F3C" w:rsidR="003C0E70" w:rsidRPr="00240435" w:rsidDel="00C7042E" w:rsidRDefault="003C0E70" w:rsidP="003C0E70">
            <w:pPr>
              <w:spacing w:before="100" w:after="100" w:line="240" w:lineRule="auto"/>
              <w:ind w:left="100" w:right="100"/>
              <w:jc w:val="center"/>
              <w:rPr>
                <w:del w:id="547" w:author="Emily DeVoto" w:date="2022-07-14T10:18:00Z"/>
                <w:sz w:val="22"/>
                <w:szCs w:val="22"/>
              </w:rPr>
            </w:pPr>
            <w:del w:id="548" w:author="Emily DeVoto" w:date="2022-07-14T10:18:00Z">
              <w:r w:rsidRPr="00240435" w:rsidDel="00C7042E">
                <w:rPr>
                  <w:rFonts w:eastAsia="Arial"/>
                  <w:color w:val="000000"/>
                  <w:sz w:val="22"/>
                  <w:szCs w:val="22"/>
                </w:rPr>
                <w:delText>11.76 (2.37)</w:delText>
              </w:r>
            </w:del>
          </w:p>
        </w:tc>
        <w:tc>
          <w:tcPr>
            <w:tcW w:w="2007" w:type="dxa"/>
            <w:shd w:val="clear" w:color="auto" w:fill="FFFFFF"/>
            <w:tcMar>
              <w:top w:w="0" w:type="dxa"/>
              <w:left w:w="0" w:type="dxa"/>
              <w:bottom w:w="0" w:type="dxa"/>
              <w:right w:w="0" w:type="dxa"/>
            </w:tcMar>
            <w:vAlign w:val="center"/>
          </w:tcPr>
          <w:p w14:paraId="649E5389" w14:textId="347FBE6E" w:rsidR="003C0E70" w:rsidRPr="00240435" w:rsidDel="00C7042E" w:rsidRDefault="003C0E70" w:rsidP="003C0E70">
            <w:pPr>
              <w:spacing w:before="100" w:after="100" w:line="240" w:lineRule="auto"/>
              <w:ind w:left="100" w:right="100"/>
              <w:jc w:val="center"/>
              <w:rPr>
                <w:del w:id="549" w:author="Emily DeVoto" w:date="2022-07-14T10:18:00Z"/>
                <w:sz w:val="22"/>
                <w:szCs w:val="22"/>
              </w:rPr>
            </w:pPr>
            <w:del w:id="550" w:author="Emily DeVoto" w:date="2022-07-14T10:18:00Z">
              <w:r w:rsidRPr="00240435" w:rsidDel="00C7042E">
                <w:rPr>
                  <w:rFonts w:eastAsia="Arial"/>
                  <w:color w:val="000000"/>
                  <w:sz w:val="22"/>
                  <w:szCs w:val="22"/>
                </w:rPr>
                <w:delText>11.78 (2.41)</w:delText>
              </w:r>
            </w:del>
          </w:p>
        </w:tc>
        <w:tc>
          <w:tcPr>
            <w:tcW w:w="2325" w:type="dxa"/>
            <w:shd w:val="clear" w:color="auto" w:fill="FFFFFF"/>
            <w:tcMar>
              <w:top w:w="0" w:type="dxa"/>
              <w:left w:w="0" w:type="dxa"/>
              <w:bottom w:w="0" w:type="dxa"/>
              <w:right w:w="0" w:type="dxa"/>
            </w:tcMar>
            <w:vAlign w:val="center"/>
          </w:tcPr>
          <w:p w14:paraId="28F78949" w14:textId="18B5FCA4" w:rsidR="003C0E70" w:rsidRPr="00240435" w:rsidDel="00C7042E" w:rsidRDefault="003C0E70" w:rsidP="003C0E70">
            <w:pPr>
              <w:spacing w:before="100" w:after="100" w:line="240" w:lineRule="auto"/>
              <w:ind w:left="100" w:right="100"/>
              <w:jc w:val="center"/>
              <w:rPr>
                <w:del w:id="551" w:author="Emily DeVoto" w:date="2022-07-14T10:18:00Z"/>
                <w:sz w:val="22"/>
                <w:szCs w:val="22"/>
              </w:rPr>
            </w:pPr>
            <w:del w:id="552" w:author="Emily DeVoto" w:date="2022-07-14T10:18:00Z">
              <w:r w:rsidRPr="00240435" w:rsidDel="00C7042E">
                <w:rPr>
                  <w:rFonts w:eastAsia="Arial"/>
                  <w:color w:val="000000"/>
                  <w:sz w:val="22"/>
                  <w:szCs w:val="22"/>
                </w:rPr>
                <w:delText>11.76 (2.37)</w:delText>
              </w:r>
            </w:del>
          </w:p>
        </w:tc>
      </w:tr>
      <w:tr w:rsidR="003C0E70" w:rsidRPr="00E55EA1" w:rsidDel="00C7042E" w14:paraId="00E85AB9" w14:textId="3732737E" w:rsidTr="00240435">
        <w:trPr>
          <w:cantSplit/>
          <w:jc w:val="center"/>
          <w:del w:id="553" w:author="Emily DeVoto" w:date="2022-07-14T10:18:00Z"/>
        </w:trPr>
        <w:tc>
          <w:tcPr>
            <w:tcW w:w="1267" w:type="dxa"/>
            <w:tcBorders>
              <w:bottom w:val="single" w:sz="4" w:space="0" w:color="auto"/>
            </w:tcBorders>
            <w:shd w:val="clear" w:color="auto" w:fill="FFFFFF"/>
          </w:tcPr>
          <w:p w14:paraId="11D5D732" w14:textId="456EB921" w:rsidR="003C0E70" w:rsidRPr="00240435" w:rsidDel="00C7042E" w:rsidRDefault="003C0E70" w:rsidP="003C0E70">
            <w:pPr>
              <w:spacing w:before="100" w:after="100" w:line="240" w:lineRule="auto"/>
              <w:ind w:left="100" w:right="100"/>
              <w:rPr>
                <w:del w:id="554" w:author="Emily DeVoto" w:date="2022-07-14T10:18:00Z"/>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55D44B18" w:rsidR="003C0E70" w:rsidRPr="00E8577A" w:rsidDel="00C7042E" w:rsidRDefault="003C0E70" w:rsidP="003C0E70">
            <w:pPr>
              <w:spacing w:before="100" w:after="100" w:line="240" w:lineRule="auto"/>
              <w:ind w:left="100" w:right="100"/>
              <w:rPr>
                <w:del w:id="555" w:author="Emily DeVoto" w:date="2022-07-14T10:18:00Z"/>
                <w:rFonts w:eastAsia="Arial"/>
                <w:bCs/>
                <w:color w:val="000000"/>
                <w:sz w:val="22"/>
                <w:szCs w:val="22"/>
              </w:rPr>
            </w:pPr>
            <w:del w:id="556" w:author="Emily DeVoto" w:date="2022-07-14T10:18:00Z">
              <w:r w:rsidRPr="00E8577A" w:rsidDel="00C7042E">
                <w:rPr>
                  <w:rFonts w:eastAsia="Arial"/>
                  <w:bCs/>
                  <w:color w:val="000000"/>
                  <w:sz w:val="22"/>
                  <w:szCs w:val="22"/>
                </w:rPr>
                <w:delText>O</w:delText>
              </w:r>
              <w:r w:rsidRPr="00141A58" w:rsidDel="00C7042E">
                <w:rPr>
                  <w:rFonts w:eastAsia="Arial"/>
                  <w:bCs/>
                  <w:color w:val="000000"/>
                  <w:sz w:val="22"/>
                  <w:szCs w:val="22"/>
                  <w:vertAlign w:val="subscript"/>
                </w:rPr>
                <w:delText>3</w:delText>
              </w:r>
            </w:del>
          </w:p>
        </w:tc>
        <w:tc>
          <w:tcPr>
            <w:tcW w:w="2312" w:type="dxa"/>
            <w:tcBorders>
              <w:bottom w:val="single" w:sz="4" w:space="0" w:color="auto"/>
            </w:tcBorders>
            <w:tcMar>
              <w:top w:w="0" w:type="dxa"/>
              <w:left w:w="0" w:type="dxa"/>
              <w:bottom w:w="0" w:type="dxa"/>
              <w:right w:w="0" w:type="dxa"/>
            </w:tcMar>
            <w:vAlign w:val="center"/>
          </w:tcPr>
          <w:p w14:paraId="3AD7DBF3" w14:textId="768B3BCE" w:rsidR="003C0E70" w:rsidRPr="00E8577A" w:rsidDel="00C7042E" w:rsidRDefault="003C0E70" w:rsidP="003C0E70">
            <w:pPr>
              <w:spacing w:before="100" w:after="100" w:line="240" w:lineRule="auto"/>
              <w:ind w:left="100" w:right="100"/>
              <w:jc w:val="center"/>
              <w:rPr>
                <w:del w:id="557" w:author="Emily DeVoto" w:date="2022-07-14T10:18:00Z"/>
                <w:rFonts w:eastAsia="Arial"/>
                <w:color w:val="000000"/>
                <w:sz w:val="22"/>
                <w:szCs w:val="22"/>
              </w:rPr>
            </w:pPr>
            <w:del w:id="558" w:author="Emily DeVoto" w:date="2022-07-14T10:18:00Z">
              <w:r w:rsidRPr="00E8577A" w:rsidDel="00C7042E">
                <w:rPr>
                  <w:rFonts w:eastAsia="Arial"/>
                  <w:color w:val="000000"/>
                  <w:sz w:val="22"/>
                  <w:szCs w:val="22"/>
                </w:rPr>
                <w:delText>51.9 (6.0)</w:delText>
              </w:r>
            </w:del>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601B25D3" w:rsidR="003C0E70" w:rsidRPr="00E8577A" w:rsidDel="00C7042E" w:rsidRDefault="003C0E70" w:rsidP="003C0E70">
            <w:pPr>
              <w:spacing w:before="100" w:after="100" w:line="240" w:lineRule="auto"/>
              <w:ind w:left="100" w:right="100"/>
              <w:jc w:val="center"/>
              <w:rPr>
                <w:del w:id="559" w:author="Emily DeVoto" w:date="2022-07-14T10:18:00Z"/>
                <w:rFonts w:eastAsia="Arial"/>
                <w:color w:val="000000"/>
                <w:sz w:val="22"/>
                <w:szCs w:val="22"/>
              </w:rPr>
            </w:pPr>
            <w:del w:id="560" w:author="Emily DeVoto" w:date="2022-07-14T10:18:00Z">
              <w:r w:rsidRPr="00E8577A" w:rsidDel="00C7042E">
                <w:rPr>
                  <w:rFonts w:eastAsia="Arial"/>
                  <w:color w:val="000000"/>
                  <w:sz w:val="22"/>
                  <w:szCs w:val="22"/>
                </w:rPr>
                <w:delText>51.9 (6.1)</w:delText>
              </w:r>
            </w:del>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33C8BE1F" w:rsidR="003C0E70" w:rsidRPr="00E8577A" w:rsidDel="00C7042E" w:rsidRDefault="003C0E70" w:rsidP="003C0E70">
            <w:pPr>
              <w:spacing w:before="100" w:after="100" w:line="240" w:lineRule="auto"/>
              <w:ind w:left="100" w:right="100"/>
              <w:jc w:val="center"/>
              <w:rPr>
                <w:del w:id="561" w:author="Emily DeVoto" w:date="2022-07-14T10:18:00Z"/>
                <w:rFonts w:eastAsia="Arial"/>
                <w:color w:val="000000"/>
                <w:sz w:val="22"/>
                <w:szCs w:val="22"/>
              </w:rPr>
            </w:pPr>
            <w:del w:id="562" w:author="Emily DeVoto" w:date="2022-07-14T10:18:00Z">
              <w:r w:rsidRPr="00E8577A" w:rsidDel="00C7042E">
                <w:rPr>
                  <w:rFonts w:eastAsia="Arial"/>
                  <w:color w:val="000000"/>
                  <w:sz w:val="22"/>
                  <w:szCs w:val="22"/>
                </w:rPr>
                <w:delText>52.0 (6.0)</w:delText>
              </w:r>
            </w:del>
          </w:p>
        </w:tc>
      </w:tr>
      <w:tr w:rsidR="003C0E70" w:rsidRPr="00E55EA1" w:rsidDel="00C7042E" w14:paraId="4D95904B" w14:textId="06194779" w:rsidTr="00201E77">
        <w:trPr>
          <w:cantSplit/>
          <w:jc w:val="center"/>
          <w:del w:id="563" w:author="Emily DeVoto" w:date="2022-07-14T10:18:00Z"/>
        </w:trPr>
        <w:tc>
          <w:tcPr>
            <w:tcW w:w="1267" w:type="dxa"/>
            <w:tcBorders>
              <w:top w:val="single" w:sz="4" w:space="0" w:color="auto"/>
              <w:bottom w:val="single" w:sz="4" w:space="0" w:color="auto"/>
            </w:tcBorders>
            <w:shd w:val="clear" w:color="auto" w:fill="FFFFFF"/>
          </w:tcPr>
          <w:p w14:paraId="5EE0B5F8" w14:textId="25858683" w:rsidR="003C0E70" w:rsidRPr="00240435" w:rsidDel="00C7042E" w:rsidRDefault="003C0E70" w:rsidP="003C0E70">
            <w:pPr>
              <w:spacing w:before="100" w:after="100" w:line="240" w:lineRule="auto"/>
              <w:ind w:left="100" w:right="100"/>
              <w:rPr>
                <w:del w:id="564" w:author="Emily DeVoto" w:date="2022-07-14T10:18:00Z"/>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47868575" w:rsidR="003C0E70" w:rsidRPr="00E8577A" w:rsidDel="00C7042E" w:rsidRDefault="003C0E70" w:rsidP="003C0E70">
            <w:pPr>
              <w:spacing w:before="100" w:after="100" w:line="240" w:lineRule="auto"/>
              <w:ind w:left="100" w:right="100"/>
              <w:rPr>
                <w:del w:id="565" w:author="Emily DeVoto" w:date="2022-07-14T10:18:00Z"/>
                <w:rFonts w:eastAsia="Arial"/>
                <w:bCs/>
                <w:color w:val="000000"/>
                <w:sz w:val="22"/>
                <w:szCs w:val="22"/>
                <w:vertAlign w:val="superscript"/>
              </w:rPr>
            </w:pPr>
            <w:del w:id="566" w:author="Emily DeVoto" w:date="2022-07-14T10:18:00Z">
              <w:r w:rsidRPr="00E8577A" w:rsidDel="00C7042E">
                <w:rPr>
                  <w:rFonts w:eastAsia="Arial"/>
                  <w:bCs/>
                  <w:color w:val="000000"/>
                  <w:sz w:val="22"/>
                  <w:szCs w:val="22"/>
                </w:rPr>
                <w:delText>Pollutant</w:delText>
              </w:r>
            </w:del>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7E5CC37C" w:rsidR="003C0E70" w:rsidRPr="00240435" w:rsidDel="00C7042E" w:rsidRDefault="003C0E70" w:rsidP="003C0E70">
            <w:pPr>
              <w:spacing w:before="100" w:after="100" w:line="240" w:lineRule="auto"/>
              <w:ind w:left="100" w:right="100"/>
              <w:jc w:val="center"/>
              <w:rPr>
                <w:del w:id="567" w:author="Emily DeVoto" w:date="2022-07-14T10:18:00Z"/>
                <w:sz w:val="22"/>
                <w:szCs w:val="22"/>
              </w:rPr>
            </w:pPr>
            <w:del w:id="568" w:author="Emily DeVoto" w:date="2022-07-14T10:18:00Z">
              <w:r w:rsidRPr="00240435" w:rsidDel="00C7042E">
                <w:rPr>
                  <w:rFonts w:eastAsia="Arial"/>
                  <w:color w:val="000000"/>
                  <w:sz w:val="22"/>
                  <w:szCs w:val="22"/>
                </w:rPr>
                <w:delText>Overall, N = 23,179</w:delText>
              </w:r>
              <w:r w:rsidR="00B630D4" w:rsidRPr="00E55EA1" w:rsidDel="00C7042E">
                <w:rPr>
                  <w:rFonts w:eastAsia="Arial"/>
                  <w:color w:val="000000"/>
                  <w:sz w:val="18"/>
                  <w:szCs w:val="18"/>
                  <w:vertAlign w:val="superscript"/>
                </w:rPr>
                <w:delText>a</w:delText>
              </w:r>
            </w:del>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0BACEE86" w:rsidR="003C0E70" w:rsidRPr="00240435" w:rsidDel="00C7042E" w:rsidRDefault="003C0E70" w:rsidP="003C0E70">
            <w:pPr>
              <w:spacing w:before="100" w:after="100" w:line="240" w:lineRule="auto"/>
              <w:ind w:left="100" w:right="100"/>
              <w:jc w:val="center"/>
              <w:rPr>
                <w:del w:id="569" w:author="Emily DeVoto" w:date="2022-07-14T10:18:00Z"/>
                <w:sz w:val="22"/>
                <w:szCs w:val="22"/>
              </w:rPr>
            </w:pPr>
            <w:del w:id="570" w:author="Emily DeVoto" w:date="2022-07-14T10:18:00Z">
              <w:r w:rsidRPr="00240435" w:rsidDel="00C7042E">
                <w:rPr>
                  <w:rFonts w:eastAsia="Arial"/>
                  <w:color w:val="000000"/>
                  <w:sz w:val="22"/>
                  <w:szCs w:val="22"/>
                </w:rPr>
                <w:delText>Case, N = 3,929</w:delText>
              </w:r>
              <w:r w:rsidR="00B630D4" w:rsidRPr="00E55EA1" w:rsidDel="00C7042E">
                <w:rPr>
                  <w:rFonts w:eastAsia="Arial"/>
                  <w:color w:val="000000"/>
                  <w:sz w:val="18"/>
                  <w:szCs w:val="18"/>
                  <w:vertAlign w:val="superscript"/>
                </w:rPr>
                <w:delText>a</w:delText>
              </w:r>
            </w:del>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3F1AE6E9" w:rsidR="003C0E70" w:rsidRPr="00240435" w:rsidDel="00C7042E" w:rsidRDefault="003C0E70" w:rsidP="003C0E70">
            <w:pPr>
              <w:spacing w:before="100" w:after="100" w:line="240" w:lineRule="auto"/>
              <w:ind w:left="100" w:right="100"/>
              <w:jc w:val="center"/>
              <w:rPr>
                <w:del w:id="571" w:author="Emily DeVoto" w:date="2022-07-14T10:18:00Z"/>
                <w:sz w:val="22"/>
                <w:szCs w:val="22"/>
              </w:rPr>
            </w:pPr>
            <w:del w:id="572" w:author="Emily DeVoto" w:date="2022-07-14T10:18:00Z">
              <w:r w:rsidRPr="00240435" w:rsidDel="00C7042E">
                <w:rPr>
                  <w:rFonts w:eastAsia="Arial"/>
                  <w:color w:val="000000"/>
                  <w:sz w:val="22"/>
                  <w:szCs w:val="22"/>
                </w:rPr>
                <w:delText>Control, N = 19,250</w:delText>
              </w:r>
              <w:r w:rsidR="00B630D4" w:rsidRPr="00E55EA1" w:rsidDel="00C7042E">
                <w:rPr>
                  <w:rFonts w:eastAsia="Arial"/>
                  <w:color w:val="000000"/>
                  <w:sz w:val="18"/>
                  <w:szCs w:val="18"/>
                  <w:vertAlign w:val="superscript"/>
                </w:rPr>
                <w:delText>a</w:delText>
              </w:r>
            </w:del>
          </w:p>
        </w:tc>
      </w:tr>
      <w:tr w:rsidR="00201E77" w:rsidRPr="00E55EA1" w:rsidDel="00C7042E" w14:paraId="7B437015" w14:textId="7517D755" w:rsidTr="00201E77">
        <w:trPr>
          <w:cantSplit/>
          <w:jc w:val="center"/>
          <w:del w:id="573" w:author="Emily DeVoto" w:date="2022-07-14T10:18:00Z"/>
        </w:trPr>
        <w:tc>
          <w:tcPr>
            <w:tcW w:w="1267" w:type="dxa"/>
            <w:vMerge w:val="restart"/>
            <w:tcBorders>
              <w:top w:val="single" w:sz="4" w:space="0" w:color="auto"/>
            </w:tcBorders>
            <w:shd w:val="clear" w:color="auto" w:fill="FFFFFF"/>
            <w:vAlign w:val="center"/>
          </w:tcPr>
          <w:p w14:paraId="49BECAC4" w14:textId="2A54DEC4" w:rsidR="00201E77" w:rsidRPr="00240435" w:rsidDel="00C7042E" w:rsidRDefault="00201E77" w:rsidP="00201E77">
            <w:pPr>
              <w:spacing w:before="100" w:after="100" w:line="240" w:lineRule="auto"/>
              <w:ind w:right="100"/>
              <w:jc w:val="center"/>
              <w:rPr>
                <w:del w:id="574" w:author="Emily DeVoto" w:date="2022-07-14T10:18:00Z"/>
                <w:rFonts w:eastAsia="Arial"/>
                <w:b/>
                <w:color w:val="000000"/>
                <w:sz w:val="22"/>
                <w:szCs w:val="22"/>
              </w:rPr>
            </w:pPr>
            <w:del w:id="575" w:author="Emily DeVoto" w:date="2022-07-14T10:18:00Z">
              <w:r w:rsidRPr="00240435" w:rsidDel="00C7042E">
                <w:rPr>
                  <w:rFonts w:eastAsia="Arial"/>
                  <w:b/>
                  <w:color w:val="000000"/>
                  <w:sz w:val="22"/>
                  <w:szCs w:val="22"/>
                </w:rPr>
                <w:delText>1</w:delText>
              </w:r>
              <w:r w:rsidDel="00C7042E">
                <w:rPr>
                  <w:rFonts w:eastAsia="Arial"/>
                  <w:b/>
                  <w:color w:val="000000"/>
                  <w:sz w:val="22"/>
                  <w:szCs w:val="22"/>
                </w:rPr>
                <w:delText>0</w:delText>
              </w:r>
              <w:r w:rsidRPr="00240435" w:rsidDel="00C7042E">
                <w:rPr>
                  <w:rFonts w:eastAsia="Arial"/>
                  <w:b/>
                  <w:color w:val="000000"/>
                  <w:sz w:val="22"/>
                  <w:szCs w:val="22"/>
                </w:rPr>
                <w:delText>-year average</w:delText>
              </w:r>
            </w:del>
          </w:p>
        </w:tc>
        <w:tc>
          <w:tcPr>
            <w:tcW w:w="1267" w:type="dxa"/>
            <w:tcBorders>
              <w:top w:val="single" w:sz="4" w:space="0" w:color="auto"/>
            </w:tcBorders>
            <w:shd w:val="clear" w:color="auto" w:fill="FFFFFF"/>
            <w:tcMar>
              <w:top w:w="0" w:type="dxa"/>
              <w:left w:w="0" w:type="dxa"/>
              <w:bottom w:w="0" w:type="dxa"/>
              <w:right w:w="0" w:type="dxa"/>
            </w:tcMar>
          </w:tcPr>
          <w:p w14:paraId="37759918" w14:textId="4318E98A" w:rsidR="00201E77" w:rsidRPr="00E8577A" w:rsidDel="00C7042E" w:rsidRDefault="00201E77" w:rsidP="00201E77">
            <w:pPr>
              <w:spacing w:before="100" w:after="100" w:line="240" w:lineRule="auto"/>
              <w:ind w:left="100" w:right="100"/>
              <w:rPr>
                <w:del w:id="576" w:author="Emily DeVoto" w:date="2022-07-14T10:18:00Z"/>
                <w:rFonts w:eastAsia="Arial"/>
                <w:bCs/>
                <w:color w:val="000000"/>
                <w:sz w:val="22"/>
                <w:szCs w:val="22"/>
              </w:rPr>
            </w:pPr>
            <w:del w:id="577" w:author="Emily DeVoto" w:date="2022-07-14T10:18:00Z">
              <w:r w:rsidRPr="00E8577A" w:rsidDel="00C7042E">
                <w:rPr>
                  <w:rFonts w:eastAsia="Arial"/>
                  <w:bCs/>
                  <w:color w:val="000000"/>
                  <w:sz w:val="22"/>
                  <w:szCs w:val="22"/>
                </w:rPr>
                <w:delText>EC</w:delText>
              </w:r>
            </w:del>
          </w:p>
        </w:tc>
        <w:tc>
          <w:tcPr>
            <w:tcW w:w="2312" w:type="dxa"/>
            <w:tcBorders>
              <w:top w:val="single" w:sz="4" w:space="0" w:color="auto"/>
            </w:tcBorders>
            <w:tcMar>
              <w:top w:w="0" w:type="dxa"/>
              <w:left w:w="0" w:type="dxa"/>
              <w:bottom w:w="0" w:type="dxa"/>
              <w:right w:w="0" w:type="dxa"/>
            </w:tcMar>
            <w:vAlign w:val="center"/>
          </w:tcPr>
          <w:p w14:paraId="357F0A08" w14:textId="5BF5277F" w:rsidR="00201E77" w:rsidRPr="00240435" w:rsidDel="00C7042E" w:rsidRDefault="00201E77" w:rsidP="00201E77">
            <w:pPr>
              <w:spacing w:before="100" w:after="100" w:line="240" w:lineRule="auto"/>
              <w:ind w:left="100" w:right="100"/>
              <w:jc w:val="center"/>
              <w:rPr>
                <w:del w:id="578" w:author="Emily DeVoto" w:date="2022-07-14T10:18:00Z"/>
                <w:rFonts w:eastAsia="Arial"/>
                <w:color w:val="000000"/>
                <w:sz w:val="22"/>
                <w:szCs w:val="22"/>
              </w:rPr>
            </w:pPr>
            <w:del w:id="579" w:author="Emily DeVoto" w:date="2022-07-14T10:18:00Z">
              <w:r w:rsidRPr="00240435" w:rsidDel="00C7042E">
                <w:rPr>
                  <w:rFonts w:eastAsia="Arial"/>
                  <w:color w:val="000000"/>
                  <w:sz w:val="22"/>
                  <w:szCs w:val="22"/>
                </w:rPr>
                <w:delText>0.89 (0.43)</w:delText>
              </w:r>
            </w:del>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7C8A77F2" w:rsidR="00201E77" w:rsidRPr="00240435" w:rsidDel="00C7042E" w:rsidRDefault="00201E77" w:rsidP="00201E77">
            <w:pPr>
              <w:spacing w:before="100" w:after="100" w:line="240" w:lineRule="auto"/>
              <w:ind w:left="100" w:right="100"/>
              <w:jc w:val="center"/>
              <w:rPr>
                <w:del w:id="580" w:author="Emily DeVoto" w:date="2022-07-14T10:18:00Z"/>
                <w:rFonts w:eastAsia="Arial"/>
                <w:color w:val="000000"/>
                <w:sz w:val="22"/>
                <w:szCs w:val="22"/>
              </w:rPr>
            </w:pPr>
            <w:del w:id="581" w:author="Emily DeVoto" w:date="2022-07-14T10:18:00Z">
              <w:r w:rsidRPr="00240435" w:rsidDel="00C7042E">
                <w:rPr>
                  <w:rFonts w:eastAsia="Arial"/>
                  <w:color w:val="000000"/>
                  <w:sz w:val="22"/>
                  <w:szCs w:val="22"/>
                </w:rPr>
                <w:delText>0.89 (0.46)</w:delText>
              </w:r>
            </w:del>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1526304E" w:rsidR="00201E77" w:rsidRPr="00240435" w:rsidDel="00C7042E" w:rsidRDefault="00201E77" w:rsidP="00201E77">
            <w:pPr>
              <w:spacing w:before="100" w:after="100" w:line="240" w:lineRule="auto"/>
              <w:ind w:left="100" w:right="100"/>
              <w:jc w:val="center"/>
              <w:rPr>
                <w:del w:id="582" w:author="Emily DeVoto" w:date="2022-07-14T10:18:00Z"/>
                <w:rFonts w:eastAsia="Arial"/>
                <w:color w:val="000000"/>
                <w:sz w:val="22"/>
                <w:szCs w:val="22"/>
              </w:rPr>
            </w:pPr>
            <w:del w:id="583" w:author="Emily DeVoto" w:date="2022-07-14T10:18:00Z">
              <w:r w:rsidRPr="00240435" w:rsidDel="00C7042E">
                <w:rPr>
                  <w:rFonts w:eastAsia="Arial"/>
                  <w:color w:val="000000"/>
                  <w:sz w:val="22"/>
                  <w:szCs w:val="22"/>
                </w:rPr>
                <w:delText>0.88 (0.43)</w:delText>
              </w:r>
            </w:del>
          </w:p>
        </w:tc>
      </w:tr>
      <w:tr w:rsidR="00201E77" w:rsidRPr="00E55EA1" w:rsidDel="00C7042E" w14:paraId="46D1EC75" w14:textId="0A971A8C" w:rsidTr="00201E77">
        <w:trPr>
          <w:cantSplit/>
          <w:jc w:val="center"/>
          <w:del w:id="584" w:author="Emily DeVoto" w:date="2022-07-14T10:18:00Z"/>
        </w:trPr>
        <w:tc>
          <w:tcPr>
            <w:tcW w:w="1267" w:type="dxa"/>
            <w:vMerge/>
            <w:shd w:val="clear" w:color="auto" w:fill="FFFFFF"/>
            <w:vAlign w:val="center"/>
          </w:tcPr>
          <w:p w14:paraId="7B458355" w14:textId="2EACBE28" w:rsidR="00201E77" w:rsidRPr="00240435" w:rsidDel="00C7042E" w:rsidRDefault="00201E77" w:rsidP="00201E77">
            <w:pPr>
              <w:spacing w:before="100" w:after="100" w:line="240" w:lineRule="auto"/>
              <w:ind w:left="100" w:right="100"/>
              <w:jc w:val="center"/>
              <w:rPr>
                <w:del w:id="58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56CEDFBE" w:rsidR="00201E77" w:rsidRPr="00E8577A" w:rsidDel="00C7042E" w:rsidRDefault="00201E77" w:rsidP="00201E77">
            <w:pPr>
              <w:spacing w:before="100" w:after="100" w:line="240" w:lineRule="auto"/>
              <w:ind w:left="100" w:right="100"/>
              <w:rPr>
                <w:del w:id="586" w:author="Emily DeVoto" w:date="2022-07-14T10:18:00Z"/>
                <w:rFonts w:eastAsia="Arial"/>
                <w:bCs/>
                <w:color w:val="000000"/>
                <w:sz w:val="22"/>
                <w:szCs w:val="22"/>
                <w:vertAlign w:val="superscript"/>
              </w:rPr>
            </w:pPr>
            <w:del w:id="587" w:author="Emily DeVoto" w:date="2022-07-14T10:18:00Z">
              <w:r w:rsidRPr="00E8577A" w:rsidDel="00C7042E">
                <w:rPr>
                  <w:rFonts w:eastAsia="Arial"/>
                  <w:bCs/>
                  <w:color w:val="000000"/>
                  <w:sz w:val="22"/>
                  <w:szCs w:val="22"/>
                </w:rPr>
                <w:delText>NO</w:delText>
              </w:r>
              <w:r w:rsidRPr="00E8577A" w:rsidDel="00C7042E">
                <w:rPr>
                  <w:rFonts w:eastAsia="Arial"/>
                  <w:bCs/>
                  <w:color w:val="000000"/>
                  <w:sz w:val="22"/>
                  <w:szCs w:val="22"/>
                  <w:vertAlign w:val="subscript"/>
                </w:rPr>
                <w:delText>X</w:delText>
              </w:r>
            </w:del>
          </w:p>
        </w:tc>
        <w:tc>
          <w:tcPr>
            <w:tcW w:w="2312" w:type="dxa"/>
            <w:tcMar>
              <w:top w:w="0" w:type="dxa"/>
              <w:left w:w="0" w:type="dxa"/>
              <w:bottom w:w="0" w:type="dxa"/>
              <w:right w:w="0" w:type="dxa"/>
            </w:tcMar>
            <w:vAlign w:val="center"/>
          </w:tcPr>
          <w:p w14:paraId="1C60EB36" w14:textId="61BFD62F" w:rsidR="00201E77" w:rsidRPr="00240435" w:rsidDel="00C7042E" w:rsidRDefault="00201E77" w:rsidP="00201E77">
            <w:pPr>
              <w:spacing w:before="100" w:after="100" w:line="240" w:lineRule="auto"/>
              <w:ind w:left="100" w:right="100"/>
              <w:jc w:val="center"/>
              <w:rPr>
                <w:del w:id="588" w:author="Emily DeVoto" w:date="2022-07-14T10:18:00Z"/>
                <w:sz w:val="22"/>
                <w:szCs w:val="22"/>
              </w:rPr>
            </w:pPr>
            <w:del w:id="589" w:author="Emily DeVoto" w:date="2022-07-14T10:18:00Z">
              <w:r w:rsidRPr="00240435" w:rsidDel="00C7042E">
                <w:rPr>
                  <w:rFonts w:eastAsia="Arial"/>
                  <w:color w:val="000000"/>
                  <w:sz w:val="22"/>
                  <w:szCs w:val="22"/>
                </w:rPr>
                <w:delText>29 (20)</w:delText>
              </w:r>
            </w:del>
          </w:p>
        </w:tc>
        <w:tc>
          <w:tcPr>
            <w:tcW w:w="2007" w:type="dxa"/>
            <w:shd w:val="clear" w:color="auto" w:fill="FFFFFF"/>
            <w:tcMar>
              <w:top w:w="0" w:type="dxa"/>
              <w:left w:w="0" w:type="dxa"/>
              <w:bottom w:w="0" w:type="dxa"/>
              <w:right w:w="0" w:type="dxa"/>
            </w:tcMar>
            <w:vAlign w:val="center"/>
          </w:tcPr>
          <w:p w14:paraId="4D2C31CF" w14:textId="74316AE3" w:rsidR="00201E77" w:rsidRPr="00240435" w:rsidDel="00C7042E" w:rsidRDefault="00201E77" w:rsidP="00201E77">
            <w:pPr>
              <w:spacing w:before="100" w:after="100" w:line="240" w:lineRule="auto"/>
              <w:ind w:left="100" w:right="100"/>
              <w:jc w:val="center"/>
              <w:rPr>
                <w:del w:id="590" w:author="Emily DeVoto" w:date="2022-07-14T10:18:00Z"/>
                <w:sz w:val="22"/>
                <w:szCs w:val="22"/>
              </w:rPr>
            </w:pPr>
            <w:del w:id="591" w:author="Emily DeVoto" w:date="2022-07-14T10:18:00Z">
              <w:r w:rsidRPr="00240435" w:rsidDel="00C7042E">
                <w:rPr>
                  <w:rFonts w:eastAsia="Arial"/>
                  <w:color w:val="000000"/>
                  <w:sz w:val="22"/>
                  <w:szCs w:val="22"/>
                </w:rPr>
                <w:delText>29 (22)</w:delText>
              </w:r>
            </w:del>
          </w:p>
        </w:tc>
        <w:tc>
          <w:tcPr>
            <w:tcW w:w="2325" w:type="dxa"/>
            <w:shd w:val="clear" w:color="auto" w:fill="FFFFFF"/>
            <w:tcMar>
              <w:top w:w="0" w:type="dxa"/>
              <w:left w:w="0" w:type="dxa"/>
              <w:bottom w:w="0" w:type="dxa"/>
              <w:right w:w="0" w:type="dxa"/>
            </w:tcMar>
            <w:vAlign w:val="center"/>
          </w:tcPr>
          <w:p w14:paraId="337FBF12" w14:textId="3FC1D863" w:rsidR="00201E77" w:rsidRPr="00240435" w:rsidDel="00C7042E" w:rsidRDefault="00201E77" w:rsidP="00201E77">
            <w:pPr>
              <w:spacing w:before="100" w:after="100" w:line="240" w:lineRule="auto"/>
              <w:ind w:left="100" w:right="100"/>
              <w:jc w:val="center"/>
              <w:rPr>
                <w:del w:id="592" w:author="Emily DeVoto" w:date="2022-07-14T10:18:00Z"/>
                <w:sz w:val="22"/>
                <w:szCs w:val="22"/>
              </w:rPr>
            </w:pPr>
            <w:del w:id="593" w:author="Emily DeVoto" w:date="2022-07-14T10:18:00Z">
              <w:r w:rsidRPr="00240435" w:rsidDel="00C7042E">
                <w:rPr>
                  <w:rFonts w:eastAsia="Arial"/>
                  <w:color w:val="000000"/>
                  <w:sz w:val="22"/>
                  <w:szCs w:val="22"/>
                </w:rPr>
                <w:delText>29 (20)</w:delText>
              </w:r>
            </w:del>
          </w:p>
        </w:tc>
      </w:tr>
      <w:tr w:rsidR="00201E77" w:rsidRPr="00E55EA1" w:rsidDel="00C7042E" w14:paraId="24F0C773" w14:textId="793A9E3D" w:rsidTr="00326529">
        <w:trPr>
          <w:cantSplit/>
          <w:jc w:val="center"/>
          <w:del w:id="594" w:author="Emily DeVoto" w:date="2022-07-14T10:18:00Z"/>
        </w:trPr>
        <w:tc>
          <w:tcPr>
            <w:tcW w:w="1267" w:type="dxa"/>
            <w:vMerge/>
            <w:shd w:val="clear" w:color="auto" w:fill="FFFFFF"/>
          </w:tcPr>
          <w:p w14:paraId="26C4A6CB" w14:textId="61E21266" w:rsidR="00201E77" w:rsidRPr="00240435" w:rsidDel="00C7042E" w:rsidRDefault="00201E77" w:rsidP="00201E77">
            <w:pPr>
              <w:spacing w:before="100" w:after="100" w:line="240" w:lineRule="auto"/>
              <w:ind w:left="100" w:right="100"/>
              <w:rPr>
                <w:del w:id="59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51407EBC" w:rsidR="00201E77" w:rsidRPr="00E8577A" w:rsidDel="00C7042E" w:rsidRDefault="00201E77" w:rsidP="00201E77">
            <w:pPr>
              <w:spacing w:before="100" w:after="100" w:line="240" w:lineRule="auto"/>
              <w:ind w:left="100" w:right="100"/>
              <w:rPr>
                <w:del w:id="596" w:author="Emily DeVoto" w:date="2022-07-14T10:18:00Z"/>
                <w:rFonts w:eastAsia="Arial"/>
                <w:bCs/>
                <w:color w:val="000000"/>
                <w:sz w:val="22"/>
                <w:szCs w:val="22"/>
                <w:vertAlign w:val="superscript"/>
              </w:rPr>
            </w:pPr>
            <w:del w:id="597" w:author="Emily DeVoto" w:date="2022-07-14T10:18:00Z">
              <w:r w:rsidRPr="00E8577A" w:rsidDel="00C7042E">
                <w:rPr>
                  <w:rFonts w:eastAsia="Arial"/>
                  <w:bCs/>
                  <w:color w:val="000000"/>
                  <w:sz w:val="22"/>
                  <w:szCs w:val="22"/>
                </w:rPr>
                <w:delText>CO</w:delText>
              </w:r>
            </w:del>
          </w:p>
        </w:tc>
        <w:tc>
          <w:tcPr>
            <w:tcW w:w="2312" w:type="dxa"/>
            <w:tcMar>
              <w:top w:w="0" w:type="dxa"/>
              <w:left w:w="0" w:type="dxa"/>
              <w:bottom w:w="0" w:type="dxa"/>
              <w:right w:w="0" w:type="dxa"/>
            </w:tcMar>
            <w:vAlign w:val="center"/>
          </w:tcPr>
          <w:p w14:paraId="5B78BC6B" w14:textId="79D6D446" w:rsidR="00201E77" w:rsidRPr="00240435" w:rsidDel="00C7042E" w:rsidRDefault="00201E77" w:rsidP="00201E77">
            <w:pPr>
              <w:spacing w:before="100" w:after="100" w:line="240" w:lineRule="auto"/>
              <w:ind w:left="100" w:right="100"/>
              <w:jc w:val="center"/>
              <w:rPr>
                <w:del w:id="598" w:author="Emily DeVoto" w:date="2022-07-14T10:18:00Z"/>
                <w:sz w:val="22"/>
                <w:szCs w:val="22"/>
              </w:rPr>
            </w:pPr>
            <w:del w:id="599" w:author="Emily DeVoto" w:date="2022-07-14T10:18:00Z">
              <w:r w:rsidRPr="00240435" w:rsidDel="00C7042E">
                <w:rPr>
                  <w:rFonts w:eastAsia="Arial"/>
                  <w:color w:val="000000"/>
                  <w:sz w:val="22"/>
                  <w:szCs w:val="22"/>
                </w:rPr>
                <w:delText>253 (115)</w:delText>
              </w:r>
            </w:del>
          </w:p>
        </w:tc>
        <w:tc>
          <w:tcPr>
            <w:tcW w:w="2007" w:type="dxa"/>
            <w:shd w:val="clear" w:color="auto" w:fill="FFFFFF"/>
            <w:tcMar>
              <w:top w:w="0" w:type="dxa"/>
              <w:left w:w="0" w:type="dxa"/>
              <w:bottom w:w="0" w:type="dxa"/>
              <w:right w:w="0" w:type="dxa"/>
            </w:tcMar>
            <w:vAlign w:val="center"/>
          </w:tcPr>
          <w:p w14:paraId="41E13887" w14:textId="5CC873EA" w:rsidR="00201E77" w:rsidRPr="00240435" w:rsidDel="00C7042E" w:rsidRDefault="00201E77" w:rsidP="00201E77">
            <w:pPr>
              <w:spacing w:before="100" w:after="100" w:line="240" w:lineRule="auto"/>
              <w:ind w:left="100" w:right="100"/>
              <w:jc w:val="center"/>
              <w:rPr>
                <w:del w:id="600" w:author="Emily DeVoto" w:date="2022-07-14T10:18:00Z"/>
                <w:sz w:val="22"/>
                <w:szCs w:val="22"/>
              </w:rPr>
            </w:pPr>
            <w:del w:id="601" w:author="Emily DeVoto" w:date="2022-07-14T10:18:00Z">
              <w:r w:rsidRPr="00240435" w:rsidDel="00C7042E">
                <w:rPr>
                  <w:rFonts w:eastAsia="Arial"/>
                  <w:color w:val="000000"/>
                  <w:sz w:val="22"/>
                  <w:szCs w:val="22"/>
                </w:rPr>
                <w:delText>255 (122)</w:delText>
              </w:r>
            </w:del>
          </w:p>
        </w:tc>
        <w:tc>
          <w:tcPr>
            <w:tcW w:w="2325" w:type="dxa"/>
            <w:shd w:val="clear" w:color="auto" w:fill="FFFFFF"/>
            <w:tcMar>
              <w:top w:w="0" w:type="dxa"/>
              <w:left w:w="0" w:type="dxa"/>
              <w:bottom w:w="0" w:type="dxa"/>
              <w:right w:w="0" w:type="dxa"/>
            </w:tcMar>
            <w:vAlign w:val="center"/>
          </w:tcPr>
          <w:p w14:paraId="78425CD8" w14:textId="3CF0B41D" w:rsidR="00201E77" w:rsidRPr="00240435" w:rsidDel="00C7042E" w:rsidRDefault="00201E77" w:rsidP="00201E77">
            <w:pPr>
              <w:spacing w:before="100" w:after="100" w:line="240" w:lineRule="auto"/>
              <w:ind w:left="100" w:right="100"/>
              <w:jc w:val="center"/>
              <w:rPr>
                <w:del w:id="602" w:author="Emily DeVoto" w:date="2022-07-14T10:18:00Z"/>
                <w:sz w:val="22"/>
                <w:szCs w:val="22"/>
              </w:rPr>
            </w:pPr>
            <w:del w:id="603" w:author="Emily DeVoto" w:date="2022-07-14T10:18:00Z">
              <w:r w:rsidRPr="00240435" w:rsidDel="00C7042E">
                <w:rPr>
                  <w:rFonts w:eastAsia="Arial"/>
                  <w:color w:val="000000"/>
                  <w:sz w:val="22"/>
                  <w:szCs w:val="22"/>
                </w:rPr>
                <w:delText>253 (113)</w:delText>
              </w:r>
            </w:del>
          </w:p>
        </w:tc>
      </w:tr>
      <w:tr w:rsidR="00201E77" w:rsidRPr="00E55EA1" w:rsidDel="00C7042E" w14:paraId="3988FE85" w14:textId="4F3ACA47" w:rsidTr="00240435">
        <w:trPr>
          <w:cantSplit/>
          <w:jc w:val="center"/>
          <w:del w:id="604" w:author="Emily DeVoto" w:date="2022-07-14T10:18:00Z"/>
        </w:trPr>
        <w:tc>
          <w:tcPr>
            <w:tcW w:w="1267" w:type="dxa"/>
            <w:vMerge/>
            <w:shd w:val="clear" w:color="auto" w:fill="FFFFFF"/>
          </w:tcPr>
          <w:p w14:paraId="6D2ACB93" w14:textId="58D584F7" w:rsidR="00201E77" w:rsidRPr="00240435" w:rsidDel="00C7042E" w:rsidRDefault="00201E77" w:rsidP="00201E77">
            <w:pPr>
              <w:spacing w:before="100" w:after="100" w:line="240" w:lineRule="auto"/>
              <w:ind w:left="100" w:right="100"/>
              <w:rPr>
                <w:del w:id="605" w:author="Emily DeVoto" w:date="2022-07-14T10:18:00Z"/>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4DE872B5" w:rsidR="00201E77" w:rsidRPr="00E8577A" w:rsidDel="00C7042E" w:rsidRDefault="00201E77" w:rsidP="00201E77">
            <w:pPr>
              <w:spacing w:before="100" w:after="100" w:line="240" w:lineRule="auto"/>
              <w:ind w:left="100" w:right="100"/>
              <w:rPr>
                <w:del w:id="606" w:author="Emily DeVoto" w:date="2022-07-14T10:18:00Z"/>
                <w:bCs/>
                <w:sz w:val="22"/>
                <w:szCs w:val="22"/>
              </w:rPr>
            </w:pPr>
            <w:del w:id="607" w:author="Emily DeVoto" w:date="2022-07-14T10:18:00Z">
              <w:r w:rsidRPr="00E8577A" w:rsidDel="00C7042E">
                <w:rPr>
                  <w:rFonts w:eastAsia="Arial"/>
                  <w:bCs/>
                  <w:color w:val="000000"/>
                  <w:sz w:val="22"/>
                  <w:szCs w:val="22"/>
                </w:rPr>
                <w:delText>non-EC PM</w:delText>
              </w:r>
              <w:r w:rsidRPr="00E8577A" w:rsidDel="00C7042E">
                <w:rPr>
                  <w:rFonts w:eastAsia="Arial"/>
                  <w:bCs/>
                  <w:color w:val="000000"/>
                  <w:sz w:val="22"/>
                  <w:szCs w:val="22"/>
                  <w:vertAlign w:val="subscript"/>
                </w:rPr>
                <w:delText>2.5</w:delText>
              </w:r>
            </w:del>
          </w:p>
        </w:tc>
        <w:tc>
          <w:tcPr>
            <w:tcW w:w="2312" w:type="dxa"/>
            <w:tcMar>
              <w:top w:w="0" w:type="dxa"/>
              <w:left w:w="0" w:type="dxa"/>
              <w:bottom w:w="0" w:type="dxa"/>
              <w:right w:w="0" w:type="dxa"/>
            </w:tcMar>
            <w:vAlign w:val="center"/>
          </w:tcPr>
          <w:p w14:paraId="6F52C0F2" w14:textId="3EBD5F35" w:rsidR="00201E77" w:rsidRPr="00240435" w:rsidDel="00C7042E" w:rsidRDefault="00201E77" w:rsidP="00201E77">
            <w:pPr>
              <w:spacing w:before="100" w:after="100" w:line="240" w:lineRule="auto"/>
              <w:ind w:left="100" w:right="100"/>
              <w:jc w:val="center"/>
              <w:rPr>
                <w:del w:id="608" w:author="Emily DeVoto" w:date="2022-07-14T10:18:00Z"/>
                <w:sz w:val="22"/>
                <w:szCs w:val="22"/>
              </w:rPr>
            </w:pPr>
            <w:del w:id="609" w:author="Emily DeVoto" w:date="2022-07-14T10:18:00Z">
              <w:r w:rsidRPr="00240435" w:rsidDel="00C7042E">
                <w:rPr>
                  <w:rFonts w:eastAsia="Arial"/>
                  <w:color w:val="000000"/>
                  <w:sz w:val="22"/>
                  <w:szCs w:val="22"/>
                </w:rPr>
                <w:delText>12.53 (2.55)</w:delText>
              </w:r>
            </w:del>
          </w:p>
        </w:tc>
        <w:tc>
          <w:tcPr>
            <w:tcW w:w="2007" w:type="dxa"/>
            <w:shd w:val="clear" w:color="auto" w:fill="FFFFFF"/>
            <w:tcMar>
              <w:top w:w="0" w:type="dxa"/>
              <w:left w:w="0" w:type="dxa"/>
              <w:bottom w:w="0" w:type="dxa"/>
              <w:right w:w="0" w:type="dxa"/>
            </w:tcMar>
            <w:vAlign w:val="center"/>
          </w:tcPr>
          <w:p w14:paraId="54C0F20F" w14:textId="47594C65" w:rsidR="00201E77" w:rsidRPr="00240435" w:rsidDel="00C7042E" w:rsidRDefault="00201E77" w:rsidP="00201E77">
            <w:pPr>
              <w:spacing w:before="100" w:after="100" w:line="240" w:lineRule="auto"/>
              <w:ind w:left="100" w:right="100"/>
              <w:jc w:val="center"/>
              <w:rPr>
                <w:del w:id="610" w:author="Emily DeVoto" w:date="2022-07-14T10:18:00Z"/>
                <w:sz w:val="22"/>
                <w:szCs w:val="22"/>
              </w:rPr>
            </w:pPr>
            <w:del w:id="611" w:author="Emily DeVoto" w:date="2022-07-14T10:18:00Z">
              <w:r w:rsidRPr="00240435" w:rsidDel="00C7042E">
                <w:rPr>
                  <w:rFonts w:eastAsia="Arial"/>
                  <w:color w:val="000000"/>
                  <w:sz w:val="22"/>
                  <w:szCs w:val="22"/>
                </w:rPr>
                <w:delText>12.55 (2.59)</w:delText>
              </w:r>
            </w:del>
          </w:p>
        </w:tc>
        <w:tc>
          <w:tcPr>
            <w:tcW w:w="2325" w:type="dxa"/>
            <w:shd w:val="clear" w:color="auto" w:fill="FFFFFF"/>
            <w:tcMar>
              <w:top w:w="0" w:type="dxa"/>
              <w:left w:w="0" w:type="dxa"/>
              <w:bottom w:w="0" w:type="dxa"/>
              <w:right w:w="0" w:type="dxa"/>
            </w:tcMar>
            <w:vAlign w:val="center"/>
          </w:tcPr>
          <w:p w14:paraId="091303E4" w14:textId="41A76E2F" w:rsidR="00201E77" w:rsidRPr="00240435" w:rsidDel="00C7042E" w:rsidRDefault="00201E77" w:rsidP="00201E77">
            <w:pPr>
              <w:spacing w:before="100" w:after="100" w:line="240" w:lineRule="auto"/>
              <w:ind w:left="100" w:right="100"/>
              <w:jc w:val="center"/>
              <w:rPr>
                <w:del w:id="612" w:author="Emily DeVoto" w:date="2022-07-14T10:18:00Z"/>
                <w:sz w:val="22"/>
                <w:szCs w:val="22"/>
              </w:rPr>
            </w:pPr>
            <w:del w:id="613" w:author="Emily DeVoto" w:date="2022-07-14T10:18:00Z">
              <w:r w:rsidRPr="00240435" w:rsidDel="00C7042E">
                <w:rPr>
                  <w:rFonts w:eastAsia="Arial"/>
                  <w:color w:val="000000"/>
                  <w:sz w:val="22"/>
                  <w:szCs w:val="22"/>
                </w:rPr>
                <w:delText>12.52 (2.55)</w:delText>
              </w:r>
            </w:del>
          </w:p>
        </w:tc>
      </w:tr>
      <w:tr w:rsidR="00201E77" w:rsidRPr="00E55EA1" w:rsidDel="00C7042E" w14:paraId="07727BB6" w14:textId="06BEB797" w:rsidTr="00767E4F">
        <w:trPr>
          <w:cantSplit/>
          <w:jc w:val="center"/>
          <w:del w:id="614" w:author="Emily DeVoto" w:date="2022-07-14T10:18:00Z"/>
        </w:trPr>
        <w:tc>
          <w:tcPr>
            <w:tcW w:w="1267" w:type="dxa"/>
            <w:vMerge/>
            <w:tcBorders>
              <w:bottom w:val="single" w:sz="4" w:space="0" w:color="auto"/>
            </w:tcBorders>
            <w:shd w:val="clear" w:color="auto" w:fill="FFFFFF"/>
          </w:tcPr>
          <w:p w14:paraId="6BC7CC6B" w14:textId="1D6EF164" w:rsidR="00201E77" w:rsidRPr="00240435" w:rsidDel="00C7042E" w:rsidRDefault="00201E77" w:rsidP="00201E77">
            <w:pPr>
              <w:spacing w:before="100" w:after="100" w:line="240" w:lineRule="auto"/>
              <w:ind w:left="100" w:right="100"/>
              <w:rPr>
                <w:del w:id="615" w:author="Emily DeVoto" w:date="2022-07-14T10:18:00Z"/>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003A69D3" w:rsidR="00201E77" w:rsidRPr="00E8577A" w:rsidDel="00C7042E" w:rsidRDefault="00201E77" w:rsidP="00201E77">
            <w:pPr>
              <w:spacing w:before="100" w:after="100" w:line="240" w:lineRule="auto"/>
              <w:ind w:left="100" w:right="100"/>
              <w:rPr>
                <w:del w:id="616" w:author="Emily DeVoto" w:date="2022-07-14T10:18:00Z"/>
                <w:bCs/>
                <w:sz w:val="22"/>
                <w:szCs w:val="22"/>
              </w:rPr>
            </w:pPr>
            <w:del w:id="617" w:author="Emily DeVoto" w:date="2022-07-14T10:18:00Z">
              <w:r w:rsidRPr="00E8577A" w:rsidDel="00C7042E">
                <w:rPr>
                  <w:rFonts w:eastAsia="Arial"/>
                  <w:bCs/>
                  <w:color w:val="000000"/>
                  <w:sz w:val="22"/>
                  <w:szCs w:val="22"/>
                </w:rPr>
                <w:delText>O</w:delText>
              </w:r>
              <w:r w:rsidRPr="00141A58" w:rsidDel="00C7042E">
                <w:rPr>
                  <w:rFonts w:eastAsia="Arial"/>
                  <w:bCs/>
                  <w:color w:val="000000"/>
                  <w:sz w:val="22"/>
                  <w:szCs w:val="22"/>
                  <w:vertAlign w:val="subscript"/>
                </w:rPr>
                <w:delText>3</w:delText>
              </w:r>
            </w:del>
          </w:p>
        </w:tc>
        <w:tc>
          <w:tcPr>
            <w:tcW w:w="2312" w:type="dxa"/>
            <w:tcBorders>
              <w:bottom w:val="single" w:sz="4" w:space="0" w:color="auto"/>
            </w:tcBorders>
            <w:tcMar>
              <w:top w:w="0" w:type="dxa"/>
              <w:left w:w="0" w:type="dxa"/>
              <w:bottom w:w="0" w:type="dxa"/>
              <w:right w:w="0" w:type="dxa"/>
            </w:tcMar>
            <w:vAlign w:val="center"/>
          </w:tcPr>
          <w:p w14:paraId="267E9DAB" w14:textId="3203E6CF" w:rsidR="00201E77" w:rsidRPr="00240435" w:rsidDel="00C7042E" w:rsidRDefault="00201E77" w:rsidP="00201E77">
            <w:pPr>
              <w:spacing w:before="100" w:after="100" w:line="240" w:lineRule="auto"/>
              <w:ind w:left="100" w:right="100"/>
              <w:jc w:val="center"/>
              <w:rPr>
                <w:del w:id="618" w:author="Emily DeVoto" w:date="2022-07-14T10:18:00Z"/>
                <w:sz w:val="22"/>
                <w:szCs w:val="22"/>
              </w:rPr>
            </w:pPr>
            <w:del w:id="619" w:author="Emily DeVoto" w:date="2022-07-14T10:18:00Z">
              <w:r w:rsidRPr="00240435" w:rsidDel="00C7042E">
                <w:rPr>
                  <w:rFonts w:eastAsia="Arial"/>
                  <w:color w:val="000000"/>
                  <w:sz w:val="22"/>
                  <w:szCs w:val="22"/>
                </w:rPr>
                <w:delText>51.3 (6.0)</w:delText>
              </w:r>
            </w:del>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3DB681A4" w:rsidR="00201E77" w:rsidRPr="00240435" w:rsidDel="00C7042E" w:rsidRDefault="00201E77" w:rsidP="00201E77">
            <w:pPr>
              <w:spacing w:before="100" w:after="100" w:line="240" w:lineRule="auto"/>
              <w:ind w:left="100" w:right="100"/>
              <w:jc w:val="center"/>
              <w:rPr>
                <w:del w:id="620" w:author="Emily DeVoto" w:date="2022-07-14T10:18:00Z"/>
                <w:sz w:val="22"/>
                <w:szCs w:val="22"/>
              </w:rPr>
            </w:pPr>
            <w:del w:id="621" w:author="Emily DeVoto" w:date="2022-07-14T10:18:00Z">
              <w:r w:rsidRPr="00240435" w:rsidDel="00C7042E">
                <w:rPr>
                  <w:rFonts w:eastAsia="Arial"/>
                  <w:color w:val="000000"/>
                  <w:sz w:val="22"/>
                  <w:szCs w:val="22"/>
                </w:rPr>
                <w:delText>51.3 (6.1)</w:delText>
              </w:r>
            </w:del>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75382A61" w:rsidR="00201E77" w:rsidRPr="00240435" w:rsidDel="00C7042E" w:rsidRDefault="00201E77" w:rsidP="00201E77">
            <w:pPr>
              <w:spacing w:before="100" w:after="100" w:line="240" w:lineRule="auto"/>
              <w:ind w:left="100" w:right="100"/>
              <w:jc w:val="center"/>
              <w:rPr>
                <w:del w:id="622" w:author="Emily DeVoto" w:date="2022-07-14T10:18:00Z"/>
                <w:sz w:val="22"/>
                <w:szCs w:val="22"/>
              </w:rPr>
            </w:pPr>
            <w:del w:id="623" w:author="Emily DeVoto" w:date="2022-07-14T10:18:00Z">
              <w:r w:rsidRPr="00240435" w:rsidDel="00C7042E">
                <w:rPr>
                  <w:rFonts w:eastAsia="Arial"/>
                  <w:color w:val="000000"/>
                  <w:sz w:val="22"/>
                  <w:szCs w:val="22"/>
                </w:rPr>
                <w:delText>51.4 (6.0)</w:delText>
              </w:r>
            </w:del>
          </w:p>
        </w:tc>
      </w:tr>
      <w:tr w:rsidR="00767E4F" w:rsidRPr="00E55EA1" w:rsidDel="00C7042E" w14:paraId="3B36D8EF" w14:textId="5CCE3C5C" w:rsidTr="00767E4F">
        <w:trPr>
          <w:cantSplit/>
          <w:jc w:val="center"/>
          <w:del w:id="624" w:author="Emily DeVoto" w:date="2022-07-14T10:18:00Z"/>
        </w:trPr>
        <w:tc>
          <w:tcPr>
            <w:tcW w:w="2534" w:type="dxa"/>
            <w:gridSpan w:val="2"/>
            <w:tcBorders>
              <w:top w:val="single" w:sz="4" w:space="0" w:color="auto"/>
            </w:tcBorders>
            <w:shd w:val="clear" w:color="auto" w:fill="FFFFFF"/>
            <w:vAlign w:val="center"/>
          </w:tcPr>
          <w:p w14:paraId="05B23B8B" w14:textId="73884ADA" w:rsidR="00767E4F" w:rsidRPr="00E8577A" w:rsidDel="00C7042E" w:rsidRDefault="00767E4F" w:rsidP="00767E4F">
            <w:pPr>
              <w:spacing w:before="100" w:after="100" w:line="240" w:lineRule="auto"/>
              <w:ind w:left="100" w:right="100"/>
              <w:rPr>
                <w:del w:id="625" w:author="Emily DeVoto" w:date="2022-07-14T10:18:00Z"/>
                <w:rFonts w:eastAsia="Arial"/>
                <w:bCs/>
                <w:color w:val="000000"/>
                <w:sz w:val="22"/>
                <w:szCs w:val="22"/>
              </w:rPr>
            </w:pPr>
            <w:del w:id="626" w:author="Emily DeVoto" w:date="2022-07-14T10:18:00Z">
              <w:r w:rsidRPr="00E55EA1" w:rsidDel="00C7042E">
                <w:rPr>
                  <w:rFonts w:eastAsia="Arial"/>
                  <w:color w:val="000000"/>
                  <w:sz w:val="18"/>
                  <w:szCs w:val="18"/>
                  <w:vertAlign w:val="superscript"/>
                </w:rPr>
                <w:delText>a</w:delText>
              </w:r>
              <w:r w:rsidRPr="00E55EA1" w:rsidDel="00C7042E">
                <w:rPr>
                  <w:rFonts w:eastAsia="Arial"/>
                  <w:color w:val="000000"/>
                  <w:sz w:val="18"/>
                  <w:szCs w:val="18"/>
                </w:rPr>
                <w:delText>Mean (SD)</w:delText>
              </w:r>
            </w:del>
          </w:p>
        </w:tc>
        <w:tc>
          <w:tcPr>
            <w:tcW w:w="2312" w:type="dxa"/>
            <w:tcBorders>
              <w:top w:val="single" w:sz="4" w:space="0" w:color="auto"/>
            </w:tcBorders>
            <w:tcMar>
              <w:top w:w="0" w:type="dxa"/>
              <w:left w:w="0" w:type="dxa"/>
              <w:bottom w:w="0" w:type="dxa"/>
              <w:right w:w="0" w:type="dxa"/>
            </w:tcMar>
            <w:vAlign w:val="center"/>
          </w:tcPr>
          <w:p w14:paraId="21A303B6" w14:textId="4EAC8C93" w:rsidR="00767E4F" w:rsidRPr="00240435" w:rsidDel="00C7042E" w:rsidRDefault="00767E4F" w:rsidP="00767E4F">
            <w:pPr>
              <w:spacing w:before="100" w:after="100" w:line="240" w:lineRule="auto"/>
              <w:ind w:left="100" w:right="100"/>
              <w:jc w:val="center"/>
              <w:rPr>
                <w:del w:id="627" w:author="Emily DeVoto" w:date="2022-07-14T10:18:00Z"/>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4C99B526" w:rsidR="00767E4F" w:rsidRPr="00240435" w:rsidDel="00C7042E" w:rsidRDefault="00767E4F" w:rsidP="00767E4F">
            <w:pPr>
              <w:spacing w:before="100" w:after="100" w:line="240" w:lineRule="auto"/>
              <w:ind w:left="100" w:right="100"/>
              <w:jc w:val="center"/>
              <w:rPr>
                <w:del w:id="628" w:author="Emily DeVoto" w:date="2022-07-14T10:18:00Z"/>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3FC7532A" w:rsidR="00767E4F" w:rsidRPr="00240435" w:rsidDel="00C7042E" w:rsidRDefault="00767E4F" w:rsidP="00767E4F">
            <w:pPr>
              <w:spacing w:before="100" w:after="100" w:line="240" w:lineRule="auto"/>
              <w:ind w:left="100" w:right="100"/>
              <w:jc w:val="center"/>
              <w:rPr>
                <w:del w:id="629" w:author="Emily DeVoto" w:date="2022-07-14T10:18:00Z"/>
                <w:rFonts w:eastAsia="Arial"/>
                <w:color w:val="000000"/>
                <w:sz w:val="22"/>
                <w:szCs w:val="22"/>
              </w:rPr>
            </w:pPr>
          </w:p>
        </w:tc>
      </w:tr>
    </w:tbl>
    <w:p w14:paraId="068015F0" w14:textId="6EEE87E9" w:rsidR="00A4070E" w:rsidRPr="00E55EA1" w:rsidDel="00C7042E" w:rsidRDefault="00A4070E" w:rsidP="005572A9">
      <w:pPr>
        <w:rPr>
          <w:del w:id="630" w:author="Emily DeVoto" w:date="2022-07-14T10:18:00Z"/>
          <w:b/>
          <w:bCs/>
          <w:color w:val="000000" w:themeColor="text1"/>
        </w:rPr>
        <w:sectPr w:rsidR="00A4070E" w:rsidRPr="00E55EA1" w:rsidDel="00C7042E" w:rsidSect="00C7042E">
          <w:headerReference w:type="default" r:id="rId8"/>
          <w:footerReference w:type="default" r:id="rId9"/>
          <w:pgSz w:w="12240" w:h="15840"/>
          <w:pgMar w:top="1440" w:right="1440" w:bottom="1440" w:left="1440" w:header="0" w:footer="720" w:gutter="0"/>
          <w:lnNumType w:countBy="0" w:restart="continuous"/>
          <w:cols w:space="720"/>
          <w:formProt w:val="0"/>
          <w:docGrid w:linePitch="360"/>
          <w:sectPrChange w:id="631" w:author="Emily DeVoto" w:date="2022-07-14T10:16:00Z">
            <w:sectPr w:rsidR="00A4070E" w:rsidRPr="00E55EA1" w:rsidDel="00C7042E" w:rsidSect="00C7042E">
              <w:pgMar w:top="1440" w:right="1440" w:bottom="1440" w:left="1440" w:header="0" w:footer="720" w:gutter="0"/>
              <w:lnNumType w:countBy="1"/>
            </w:sectPr>
          </w:sectPrChange>
        </w:sectPr>
      </w:pPr>
    </w:p>
    <w:p w14:paraId="1D4B80D8" w14:textId="35484709" w:rsidR="00984243" w:rsidRPr="00E55EA1" w:rsidRDefault="00984243" w:rsidP="00670539">
      <w:pPr>
        <w:jc w:val="both"/>
        <w:rPr>
          <w:b/>
          <w:bCs/>
          <w:color w:val="000000" w:themeColor="text1"/>
        </w:rPr>
      </w:pPr>
      <w:r w:rsidRPr="00E55EA1">
        <w:rPr>
          <w:b/>
          <w:bCs/>
          <w:color w:val="000000" w:themeColor="text1"/>
        </w:rPr>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commentRangeStart w:id="632"/>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w:t>
      </w:r>
      <w:commentRangeEnd w:id="632"/>
      <w:r w:rsidR="00281FE6">
        <w:rPr>
          <w:rStyle w:val="CommentReference"/>
          <w:rFonts w:asciiTheme="minorHAnsi" w:eastAsiaTheme="minorHAnsi" w:hAnsiTheme="minorHAnsi" w:cstheme="minorBidi"/>
          <w:lang w:val="en-GB"/>
        </w:rPr>
        <w:commentReference w:id="632"/>
      </w:r>
      <w:r w:rsidR="00E821E9" w:rsidRPr="00E55EA1">
        <w:rPr>
          <w:bCs/>
        </w:rPr>
        <w:t>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C7042E">
      <w:pgSz w:w="12240" w:h="15840"/>
      <w:pgMar w:top="1440" w:right="1440" w:bottom="1440" w:left="1440" w:header="0" w:footer="720" w:gutter="0"/>
      <w:lnNumType w:countBy="0" w:restart="continuous"/>
      <w:cols w:space="720"/>
      <w:formProt w:val="0"/>
      <w:docGrid w:linePitch="360"/>
      <w:sectPrChange w:id="633" w:author="Emily DeVoto" w:date="2022-07-14T10:19:00Z">
        <w:sectPr w:rsidR="005572A9" w:rsidRPr="00E55EA1" w:rsidSect="00C7042E">
          <w:pgMar w:top="1440" w:right="1440" w:bottom="1440" w:left="1440" w:header="0" w:footer="720"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2" w:author="Emily DeVoto" w:date="2022-07-14T17:35:00Z" w:initials="ED">
    <w:p w14:paraId="0B0997FB" w14:textId="752BAB96" w:rsidR="00281FE6" w:rsidRDefault="00281FE6">
      <w:pPr>
        <w:pStyle w:val="CommentText"/>
      </w:pPr>
      <w:r>
        <w:rPr>
          <w:rStyle w:val="CommentReference"/>
        </w:rPr>
        <w:annotationRef/>
      </w:r>
      <w:r>
        <w:t>Au: Please define.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9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D27E" w16cex:dateUtc="2022-07-1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97FB" w16cid:durableId="267AD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81DD" w14:textId="77777777" w:rsidR="00CA0023" w:rsidRDefault="00CA0023">
      <w:pPr>
        <w:spacing w:line="240" w:lineRule="auto"/>
      </w:pPr>
      <w:r>
        <w:separator/>
      </w:r>
    </w:p>
  </w:endnote>
  <w:endnote w:type="continuationSeparator" w:id="0">
    <w:p w14:paraId="0FE79BE6" w14:textId="77777777" w:rsidR="00CA0023" w:rsidRDefault="00CA0023">
      <w:pPr>
        <w:spacing w:line="240" w:lineRule="auto"/>
      </w:pPr>
      <w:r>
        <w:continuationSeparator/>
      </w:r>
    </w:p>
  </w:endnote>
  <w:endnote w:type="continuationNotice" w:id="1">
    <w:p w14:paraId="1D3BBB2A" w14:textId="77777777" w:rsidR="00CA0023" w:rsidRDefault="00CA00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DD53" w14:textId="77777777" w:rsidR="00CA0023" w:rsidRDefault="00CA0023">
      <w:pPr>
        <w:spacing w:line="240" w:lineRule="auto"/>
      </w:pPr>
      <w:r>
        <w:separator/>
      </w:r>
    </w:p>
  </w:footnote>
  <w:footnote w:type="continuationSeparator" w:id="0">
    <w:p w14:paraId="62DC810E" w14:textId="77777777" w:rsidR="00CA0023" w:rsidRDefault="00CA0023">
      <w:pPr>
        <w:spacing w:line="240" w:lineRule="auto"/>
      </w:pPr>
      <w:r>
        <w:continuationSeparator/>
      </w:r>
    </w:p>
  </w:footnote>
  <w:footnote w:type="continuationNotice" w:id="1">
    <w:p w14:paraId="537DAB06" w14:textId="77777777" w:rsidR="00CA0023" w:rsidRDefault="00CA00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DeVoto">
    <w15:presenceInfo w15:providerId="Windows Live" w15:userId="21856c94638c08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0B"/>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1FE6"/>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4A4B"/>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5F6"/>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4CBC"/>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6F8B"/>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265"/>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42E"/>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289E"/>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023"/>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4FA8"/>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3C6B"/>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297A"/>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32350</Words>
  <Characters>184396</Characters>
  <Application>Microsoft Office Word</Application>
  <DocSecurity>0</DocSecurity>
  <Lines>1536</Lines>
  <Paragraphs>432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Emily DeVoto</cp:lastModifiedBy>
  <cp:revision>4</cp:revision>
  <cp:lastPrinted>2022-06-01T20:32:00Z</cp:lastPrinted>
  <dcterms:created xsi:type="dcterms:W3CDTF">2022-07-14T14:16:00Z</dcterms:created>
  <dcterms:modified xsi:type="dcterms:W3CDTF">2022-07-14T21:36:00Z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