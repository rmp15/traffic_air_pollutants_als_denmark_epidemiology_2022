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w:t>
        </w:r>
        <w:r w:rsidR="00C53591">
          <w:rPr>
            <w:bCs/>
            <w:color w:val="000000" w:themeColor="text1"/>
          </w:rPr>
          <w:lastRenderedPageBreak/>
          <w:t xml:space="preserve">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49C3BA9D"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10T14:45:00Z">
        <w:r w:rsidR="00FB7669">
          <w:rPr>
            <w:bCs/>
            <w:color w:val="000000" w:themeColor="text1"/>
          </w:rPr>
          <w:t xml:space="preserve">based on </w:t>
        </w:r>
      </w:ins>
      <w:ins w:id="97" w:author="Parks, Robbie M" w:date="2022-03-10T14:46:00Z">
        <w:r w:rsidR="00511EF7">
          <w:rPr>
            <w:bCs/>
            <w:color w:val="000000" w:themeColor="text1"/>
          </w:rPr>
          <w:t>as close as possible to</w:t>
        </w:r>
      </w:ins>
      <w:ins w:id="98" w:author="Parks, Robbie M" w:date="2022-03-01T15:01:00Z">
        <w:r w:rsidR="00041487">
          <w:rPr>
            <w:bCs/>
            <w:color w:val="000000" w:themeColor="text1"/>
          </w:rPr>
          <w:t xml:space="preserve"> index date </w:t>
        </w:r>
      </w:ins>
      <w:r w:rsidR="00262DF1" w:rsidRPr="00BE40FA">
        <w:rPr>
          <w:bCs/>
          <w:color w:val="000000" w:themeColor="text1"/>
        </w:rPr>
        <w:t xml:space="preserve">to account for potential </w:t>
      </w:r>
      <w:r w:rsidR="009B2B54">
        <w:rPr>
          <w:bCs/>
          <w:color w:val="000000" w:themeColor="text1"/>
        </w:rPr>
        <w:t>confounding bias</w:t>
      </w:r>
      <w:ins w:id="99" w:author="Parks, Robbie M" w:date="2022-02-08T16:18:00Z">
        <w:r w:rsidR="00662A4B">
          <w:rPr>
            <w:bCs/>
            <w:color w:val="000000" w:themeColor="text1"/>
          </w:rPr>
          <w:t>, i</w:t>
        </w:r>
      </w:ins>
      <w:ins w:id="100" w:author="Parks, Robbie M" w:date="2022-02-08T16:19:00Z">
        <w:r w:rsidR="00662A4B">
          <w:rPr>
            <w:bCs/>
            <w:color w:val="000000" w:themeColor="text1"/>
          </w:rPr>
          <w:t xml:space="preserve">ncluding </w:t>
        </w:r>
      </w:ins>
      <w:ins w:id="101" w:author="Parks, Robbie M" w:date="2022-03-01T14:40:00Z">
        <w:r w:rsidR="001C6CD7">
          <w:rPr>
            <w:bCs/>
            <w:color w:val="000000" w:themeColor="text1"/>
          </w:rPr>
          <w:t xml:space="preserve">household </w:t>
        </w:r>
      </w:ins>
      <w:ins w:id="102" w:author="Parks, Robbie M" w:date="2022-02-08T16:19:00Z">
        <w:r w:rsidR="00662A4B">
          <w:rPr>
            <w:bCs/>
            <w:color w:val="000000" w:themeColor="text1"/>
          </w:rPr>
          <w:t>socioeconomic status (SES)</w:t>
        </w:r>
      </w:ins>
      <w:ins w:id="103" w:author="Parks, Robbie M" w:date="2022-03-10T14:46:00Z">
        <w:r w:rsidR="0096449F">
          <w:rPr>
            <w:bCs/>
            <w:color w:val="000000" w:themeColor="text1"/>
          </w:rPr>
          <w:t xml:space="preserve"> based on last-reported job title</w:t>
        </w:r>
      </w:ins>
      <w:ins w:id="104" w:author="Parks, Robbie M" w:date="2022-03-10T14:54:00Z">
        <w:r w:rsidR="000E7952">
          <w:rPr>
            <w:bCs/>
            <w:color w:val="000000" w:themeColor="text1"/>
          </w:rPr>
          <w:t xml:space="preserve"> at index date</w:t>
        </w:r>
      </w:ins>
      <w:ins w:id="105" w:author="Parks, Robbie M" w:date="2022-03-10T14:46:00Z">
        <w:r w:rsidR="0096449F">
          <w:rPr>
            <w:bCs/>
            <w:color w:val="000000" w:themeColor="text1"/>
          </w:rPr>
          <w:t>;</w:t>
        </w:r>
      </w:ins>
      <w:ins w:id="106" w:author="Parks, Robbie M" w:date="2022-02-08T16:19:00Z">
        <w:r w:rsidR="00662A4B">
          <w:rPr>
            <w:bCs/>
            <w:color w:val="000000" w:themeColor="text1"/>
          </w:rPr>
          <w:t xml:space="preserve"> civil status</w:t>
        </w:r>
      </w:ins>
      <w:ins w:id="107" w:author="Parks, Robbie M" w:date="2022-03-10T14:54:00Z">
        <w:r w:rsidR="000E7952">
          <w:rPr>
            <w:bCs/>
            <w:color w:val="000000" w:themeColor="text1"/>
          </w:rPr>
          <w:t xml:space="preserve"> at index date</w:t>
        </w:r>
      </w:ins>
      <w:ins w:id="108" w:author="Parks, Robbie M" w:date="2022-02-08T16:19:00Z">
        <w:r w:rsidR="00662A4B">
          <w:rPr>
            <w:bCs/>
            <w:color w:val="000000" w:themeColor="text1"/>
          </w:rPr>
          <w:t xml:space="preserve">, </w:t>
        </w:r>
      </w:ins>
      <w:ins w:id="109" w:author="Parks, Robbie M" w:date="2022-02-08T16:20:00Z">
        <w:r w:rsidR="00492AF6">
          <w:rPr>
            <w:bCs/>
            <w:color w:val="000000" w:themeColor="text1"/>
          </w:rPr>
          <w:t>last report</w:t>
        </w:r>
      </w:ins>
      <w:ins w:id="110" w:author="Parks, Robbie M" w:date="2022-02-08T16:24:00Z">
        <w:r w:rsidR="00C13006">
          <w:rPr>
            <w:bCs/>
            <w:color w:val="000000" w:themeColor="text1"/>
          </w:rPr>
          <w:t>ed</w:t>
        </w:r>
      </w:ins>
      <w:ins w:id="111" w:author="Parks, Robbie M" w:date="2022-02-08T16:20:00Z">
        <w:r w:rsidR="00492AF6">
          <w:rPr>
            <w:bCs/>
            <w:color w:val="000000" w:themeColor="text1"/>
          </w:rPr>
          <w:t xml:space="preserve"> place of residence</w:t>
        </w:r>
      </w:ins>
      <w:ins w:id="112" w:author="Parks, Robbie M" w:date="2022-03-10T14:54:00Z">
        <w:r w:rsidR="000E7952">
          <w:rPr>
            <w:bCs/>
            <w:color w:val="000000" w:themeColor="text1"/>
          </w:rPr>
          <w:t xml:space="preserve"> at index date</w:t>
        </w:r>
      </w:ins>
      <w:ins w:id="113" w:author="Parks, Robbie M" w:date="2022-02-08T16:24:00Z">
        <w:r w:rsidR="00C13006">
          <w:rPr>
            <w:bCs/>
            <w:color w:val="000000" w:themeColor="text1"/>
          </w:rPr>
          <w:t>,</w:t>
        </w:r>
      </w:ins>
      <w:ins w:id="114"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15"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16"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17" w:author="Parks, Robbie M" w:date="2022-02-10T14:35:00Z">
        <w:r w:rsidR="00E00C55">
          <w:rPr>
            <w:bCs/>
            <w:color w:val="000000" w:themeColor="text1"/>
          </w:rPr>
          <w:t xml:space="preserve">has been shown as </w:t>
        </w:r>
      </w:ins>
      <w:del w:id="118"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9"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20" w:author="Parks, Robbie M" w:date="2022-03-01T14:40:00Z">
        <w:r w:rsidR="00A92F48">
          <w:rPr>
            <w:bCs/>
            <w:color w:val="000000" w:themeColor="text1"/>
          </w:rPr>
          <w:t>,</w:t>
        </w:r>
      </w:ins>
      <w:del w:id="121"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22" w:author="Parks, Robbie M" w:date="2022-03-01T14:40:00Z">
        <w:r w:rsidR="00A92F48">
          <w:rPr>
            <w:bCs/>
            <w:color w:val="000000" w:themeColor="text1"/>
          </w:rPr>
          <w:t xml:space="preserve"> as well as how quickly one is identified as having ALS in the Danish </w:t>
        </w:r>
      </w:ins>
      <w:ins w:id="123"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24"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25"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26"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27"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28"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9"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30"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31" w:author="Parks, Robbie M" w:date="2022-03-01T10:56:00Z">
        <w:r w:rsidR="004358F4">
          <w:fldChar w:fldCharType="separate"/>
        </w:r>
      </w:ins>
      <w:r w:rsidR="00A72CAA" w:rsidRPr="00A72CAA">
        <w:rPr>
          <w:vertAlign w:val="superscript"/>
        </w:rPr>
        <w:t>63</w:t>
      </w:r>
      <w:ins w:id="132"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33"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34" w:author="Parks, Robbie M" w:date="2022-03-01T10:57:00Z">
        <w:r w:rsidR="00466EF9">
          <w:fldChar w:fldCharType="separate"/>
        </w:r>
      </w:ins>
      <w:r w:rsidR="0079198A" w:rsidRPr="0079198A">
        <w:rPr>
          <w:vertAlign w:val="superscript"/>
        </w:rPr>
        <w:t>7</w:t>
      </w:r>
      <w:ins w:id="135"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36"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37"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38" w:author="Parks, Robbie M" w:date="2022-03-01T11:01:00Z">
        <w:r w:rsidR="00C96375">
          <w:fldChar w:fldCharType="separate"/>
        </w:r>
      </w:ins>
      <w:r w:rsidR="00A72CAA" w:rsidRPr="00A72CAA">
        <w:rPr>
          <w:vertAlign w:val="superscript"/>
        </w:rPr>
        <w:t>64</w:t>
      </w:r>
      <w:ins w:id="139" w:author="Parks, Robbie M" w:date="2022-03-01T11:01:00Z">
        <w:r w:rsidR="00C96375">
          <w:fldChar w:fldCharType="end"/>
        </w:r>
      </w:ins>
      <w:r w:rsidR="00287B11" w:rsidRPr="00BE40FA">
        <w:rPr>
          <w:bCs/>
          <w:color w:val="000000" w:themeColor="text1"/>
        </w:rPr>
        <w:t xml:space="preserve"> </w:t>
      </w:r>
      <w:ins w:id="140" w:author="Parks, Robbie M" w:date="2022-03-01T11:02:00Z">
        <w:r w:rsidR="001A54EF">
          <w:rPr>
            <w:bCs/>
            <w:color w:val="000000" w:themeColor="text1"/>
          </w:rPr>
          <w:t>Ultimately</w:t>
        </w:r>
      </w:ins>
      <w:ins w:id="141" w:author="Parks, Robbie M" w:date="2022-03-01T11:03:00Z">
        <w:r w:rsidR="001A54EF">
          <w:rPr>
            <w:bCs/>
            <w:color w:val="000000" w:themeColor="text1"/>
          </w:rPr>
          <w:t>, we were limited by what was available in the Danish Civil Registration System.</w:t>
        </w:r>
      </w:ins>
      <w:ins w:id="142"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43"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44" w:author="Parks, Robbie M" w:date="2022-03-03T15:31:00Z">
        <w:r w:rsidR="005F0AEE">
          <w:rPr>
            <w:color w:val="000000" w:themeColor="text1"/>
          </w:rPr>
          <w:t>,</w:t>
        </w:r>
        <w:r w:rsidR="00804620">
          <w:rPr>
            <w:color w:val="000000" w:themeColor="text1"/>
          </w:rPr>
          <w:t xml:space="preserve"> implicitly adjusting</w:t>
        </w:r>
      </w:ins>
      <w:ins w:id="145" w:author="Parks, Robbie M" w:date="2022-03-03T15:30:00Z">
        <w:r w:rsidR="005F0AEE" w:rsidRPr="00BE40FA" w:rsidDel="009936DD">
          <w:rPr>
            <w:color w:val="000000" w:themeColor="text1"/>
          </w:rPr>
          <w:t xml:space="preserve"> </w:t>
        </w:r>
      </w:ins>
      <w:del w:id="146"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47"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48" w:author="Parks, Robbie M" w:date="2022-03-03T15:31:00Z">
        <w:r w:rsidR="00771161" w:rsidRPr="00BE40FA" w:rsidDel="00804620">
          <w:rPr>
            <w:color w:val="000000" w:themeColor="text1"/>
          </w:rPr>
          <w:delText>,</w:delText>
        </w:r>
      </w:del>
      <w:del w:id="149"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50"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51"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52" w:author="Parks, Robbie M" w:date="2022-02-10T14:49:00Z">
        <w:r w:rsidR="00B3539D" w:rsidRPr="00BE40FA" w:rsidDel="00FD6489">
          <w:delText>standard deviations</w:delText>
        </w:r>
      </w:del>
      <w:ins w:id="153" w:author="Parks, Robbie M" w:date="2022-02-10T14:49:00Z">
        <w:r w:rsidR="00FD6489">
          <w:t>SDs</w:t>
        </w:r>
      </w:ins>
      <w:r w:rsidR="00B3539D" w:rsidRPr="00BE40FA">
        <w:t xml:space="preserve"> and cent</w:t>
      </w:r>
      <w:r w:rsidR="006A0035" w:rsidRPr="00BE40FA">
        <w:t>e</w:t>
      </w:r>
      <w:r w:rsidR="00B3539D" w:rsidRPr="00BE40FA">
        <w:t>red at their means</w:t>
      </w:r>
      <w:ins w:id="154" w:author="Parks, Robbie M" w:date="2022-03-06T14:37:00Z">
        <w:r w:rsidR="00394634">
          <w:t xml:space="preserve">, with each </w:t>
        </w:r>
      </w:ins>
      <m:oMath>
        <m:r>
          <w:ins w:id="155" w:author="Parks, Robbie M" w:date="2022-03-06T14:37:00Z">
            <w:rPr>
              <w:rFonts w:ascii="Cambria Math" w:hAnsi="Cambria Math"/>
            </w:rPr>
            <m:t>β</m:t>
          </w:ins>
        </m:r>
      </m:oMath>
      <w:ins w:id="156" w:author="Parks, Robbie M" w:date="2022-03-06T14:37:00Z">
        <w:r w:rsidR="00394634">
          <w:t xml:space="preserve"> a pollutant-specific association adjusted by </w:t>
        </w:r>
      </w:ins>
      <w:ins w:id="157"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58" w:author="Parks, Robbie M" w:date="2022-02-10T16:20:00Z">
        <w:r w:rsidR="000C5CF7">
          <w:rPr>
            <w:iCs/>
          </w:rPr>
          <w:t>Interquartile Range (IQR) could equivalently be used to scale poll</w:t>
        </w:r>
      </w:ins>
      <w:ins w:id="159"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60" w:author="Parks, Robbie M" w:date="2022-02-10T15:55:00Z">
        <w:r w:rsidR="009E5ED5">
          <w:rPr>
            <w:iCs/>
          </w:rPr>
          <w:t>PM</w:t>
        </w:r>
        <w:r w:rsidR="009E5ED5" w:rsidRPr="00522BF8">
          <w:rPr>
            <w:iCs/>
            <w:vertAlign w:val="subscript"/>
          </w:rPr>
          <w:t>2.5</w:t>
        </w:r>
        <w:r w:rsidR="009E5ED5">
          <w:rPr>
            <w:iCs/>
          </w:rPr>
          <w:t xml:space="preserve"> </w:t>
        </w:r>
      </w:ins>
      <w:del w:id="161"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62" w:author="Parks, Robbie M" w:date="2022-03-01T11:09:00Z">
        <w:r w:rsidR="00A25294">
          <w:t>, as ozone concentrations have been associated with many adverse health outcomes</w:t>
        </w:r>
      </w:ins>
      <w:r w:rsidR="001956EF">
        <w:t>,</w:t>
      </w:r>
      <w:ins w:id="163"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64" w:author="Parks, Robbie M" w:date="2022-03-01T11:09:00Z">
        <w:r w:rsidR="005D1FAE">
          <w:fldChar w:fldCharType="separate"/>
        </w:r>
      </w:ins>
      <w:r w:rsidR="00A72CAA" w:rsidRPr="00A72CAA">
        <w:rPr>
          <w:vertAlign w:val="superscript"/>
        </w:rPr>
        <w:t>69</w:t>
      </w:r>
      <w:ins w:id="165"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E3072F"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66" w:author="Parks, Robbie M" w:date="2022-03-03T14:49:00Z">
        <w:r w:rsidR="00DB5EC2">
          <w:rPr>
            <w:iCs/>
          </w:rPr>
          <w:t xml:space="preserve"> to account for the f</w:t>
        </w:r>
      </w:ins>
      <w:ins w:id="167"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E3072F"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68"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9" w:author="Parks, Robbie M" w:date="2022-02-03T13:37:00Z">
        <w:r w:rsidR="0078405F" w:rsidRPr="00BE40FA" w:rsidDel="00526DD6">
          <w:lastRenderedPageBreak/>
          <w:delText xml:space="preserve">and </w:delText>
        </w:r>
      </w:del>
      <m:oMath>
        <m:r>
          <m:rPr>
            <m:sty m:val="p"/>
          </m:rPr>
          <w:rPr>
            <w:rFonts w:ascii="Cambria Math" w:hAnsi="Cambria Math"/>
          </w:rPr>
          <m:t>Ω</m:t>
        </m:r>
      </m:oMath>
      <w:r w:rsidR="006663AA" w:rsidRPr="00BE40FA">
        <w:t xml:space="preserve"> was defined by </w:t>
      </w:r>
      <w:ins w:id="170"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71" w:author="Parks, Robbie M" w:date="2022-03-01T11:27:00Z">
        <w:r w:rsidR="0047166F">
          <w:t xml:space="preserve">more </w:t>
        </w:r>
      </w:ins>
      <w:del w:id="172" w:author="Parks, Robbie M" w:date="2022-03-01T11:27:00Z">
        <w:r w:rsidR="0009283F" w:rsidRPr="00BE40FA" w:rsidDel="003B5AA3">
          <w:delText>non</w:delText>
        </w:r>
      </w:del>
      <w:ins w:id="173"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6AD70998"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74"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75"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76" w:author="Parks, Robbie M" w:date="2022-03-10T17:00:00Z">
        <w:r w:rsidR="000D3F88">
          <w:rPr>
            <w:color w:val="000000"/>
          </w:rPr>
          <w:t xml:space="preserve">Due to the risk-set matching pattern of our case-control study, </w:t>
        </w:r>
        <w:r w:rsidR="00690869">
          <w:rPr>
            <w:color w:val="000000"/>
          </w:rPr>
          <w:t xml:space="preserve">odds ratios are also equivalently incidence ratios </w:t>
        </w:r>
      </w:ins>
      <w:ins w:id="177" w:author="Parks, Robbie M" w:date="2022-03-10T17:01:00Z">
        <w:r w:rsidR="00690869">
          <w:rPr>
            <w:color w:val="000000"/>
          </w:rPr>
          <w:t xml:space="preserve">(IRs).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78" w:author="Parks, Robbie M" w:date="2022-03-01T11:42:00Z">
        <w:r w:rsidR="000C019B">
          <w:t>A 50% probability means that it is as likely as not that the marginal is null</w:t>
        </w:r>
      </w:ins>
      <w:ins w:id="179"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80"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w:t>
      </w:r>
      <w:r w:rsidR="00D92EDB" w:rsidRPr="00BE40FA">
        <w:lastRenderedPageBreak/>
        <w:t xml:space="preserve">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7532572"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81" w:author="Parks, Robbie M" w:date="2022-03-01T11:30:00Z">
        <w:r w:rsidR="00ED0ED8">
          <w:rPr>
            <w:bCs/>
            <w:color w:val="000000" w:themeColor="text1"/>
          </w:rPr>
          <w:t xml:space="preserve"> as a </w:t>
        </w:r>
      </w:ins>
      <w:ins w:id="182" w:author="Parks, Robbie M" w:date="2022-03-10T15:10:00Z">
        <w:r w:rsidR="002A38DF">
          <w:rPr>
            <w:bCs/>
            <w:color w:val="000000" w:themeColor="text1"/>
          </w:rPr>
          <w:t>parsimonious representation of</w:t>
        </w:r>
      </w:ins>
      <w:ins w:id="183" w:author="Parks, Robbie M" w:date="2022-03-01T11:30:00Z">
        <w:r w:rsidR="00ED0ED8">
          <w:rPr>
            <w:bCs/>
            <w:color w:val="000000" w:themeColor="text1"/>
          </w:rPr>
          <w:t xml:space="preserve"> </w:t>
        </w:r>
      </w:ins>
      <w:ins w:id="184" w:author="Parks, Robbie M" w:date="2022-03-01T11:31:00Z">
        <w:r w:rsidR="00ED0ED8">
          <w:rPr>
            <w:bCs/>
            <w:color w:val="000000" w:themeColor="text1"/>
          </w:rPr>
          <w:t>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w:t>
      </w:r>
      <w:r w:rsidR="003929DB">
        <w:rPr>
          <w:bCs/>
          <w:color w:val="000000" w:themeColor="text1"/>
        </w:rPr>
        <w:lastRenderedPageBreak/>
        <w:t xml:space="preserve">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85" w:author="Parks, Robbie M" w:date="2022-03-01T11:39:00Z">
        <w:r w:rsidR="00D74719">
          <w:rPr>
            <w:bCs/>
            <w:color w:val="000000" w:themeColor="text1"/>
          </w:rPr>
          <w:t xml:space="preserve">, </w:t>
        </w:r>
        <w:r w:rsidR="00A95717">
          <w:rPr>
            <w:bCs/>
            <w:color w:val="000000" w:themeColor="text1"/>
          </w:rPr>
          <w:t xml:space="preserve">ranging from </w:t>
        </w:r>
      </w:ins>
      <w:ins w:id="186" w:author="Parks, Robbie M" w:date="2022-03-01T11:40:00Z">
        <w:r w:rsidR="00177283">
          <w:rPr>
            <w:bCs/>
            <w:color w:val="000000" w:themeColor="text1"/>
          </w:rPr>
          <w:t>-</w:t>
        </w:r>
      </w:ins>
      <w:ins w:id="187" w:author="Parks, Robbie M" w:date="2022-03-01T11:39:00Z">
        <w:r w:rsidR="00A95717">
          <w:rPr>
            <w:bCs/>
            <w:color w:val="000000" w:themeColor="text1"/>
          </w:rPr>
          <w:t>0.</w:t>
        </w:r>
      </w:ins>
      <w:ins w:id="188" w:author="Parks, Robbie M" w:date="2022-03-01T11:40:00Z">
        <w:r w:rsidR="00177283">
          <w:rPr>
            <w:bCs/>
            <w:color w:val="000000" w:themeColor="text1"/>
          </w:rPr>
          <w:t>58</w:t>
        </w:r>
      </w:ins>
      <w:ins w:id="189" w:author="Parks, Robbie M" w:date="2022-03-01T11:39:00Z">
        <w:r w:rsidR="00A95717">
          <w:rPr>
            <w:bCs/>
            <w:color w:val="000000" w:themeColor="text1"/>
          </w:rPr>
          <w:t xml:space="preserve"> to </w:t>
        </w:r>
      </w:ins>
      <w:ins w:id="190" w:author="Parks, Robbie M" w:date="2022-03-01T11:40:00Z">
        <w:r w:rsidR="00177283">
          <w:rPr>
            <w:bCs/>
            <w:color w:val="000000" w:themeColor="text1"/>
          </w:rPr>
          <w:t>-</w:t>
        </w:r>
      </w:ins>
      <w:ins w:id="191" w:author="Parks, Robbie M" w:date="2022-03-01T11:39:00Z">
        <w:r w:rsidR="00A95717">
          <w:rPr>
            <w:bCs/>
            <w:color w:val="000000" w:themeColor="text1"/>
          </w:rPr>
          <w:t>0.</w:t>
        </w:r>
      </w:ins>
      <w:ins w:id="192"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93" w:author="Parks, Robbie M" w:date="2022-02-10T14:50:00Z">
        <w:r w:rsidR="002B777D" w:rsidDel="00FD6489">
          <w:rPr>
            <w:bCs/>
            <w:color w:val="000000" w:themeColor="text1"/>
          </w:rPr>
          <w:delText>standard deviation</w:delText>
        </w:r>
      </w:del>
      <w:ins w:id="194"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95" w:author="Parks, Robbie M" w:date="2022-03-06T14:28:00Z">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96"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97" w:author="Parks, Robbie M" w:date="2022-02-10T14:50:00Z">
        <w:r w:rsidR="00ED4774" w:rsidDel="00FD6489">
          <w:rPr>
            <w:bCs/>
            <w:color w:val="000000" w:themeColor="text1"/>
            <w:lang w:val="en-GB"/>
          </w:rPr>
          <w:delText>Standard deviation</w:delText>
        </w:r>
      </w:del>
      <w:ins w:id="198"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99" w:author="Parks, Robbie M" w:date="2022-03-06T14:24:00Z">
        <w:r w:rsidR="00540B5D">
          <w:rPr>
            <w:color w:val="000000" w:themeColor="text1"/>
          </w:rPr>
          <w:t xml:space="preserve">; </w:t>
        </w:r>
      </w:ins>
      <w:ins w:id="200" w:author="Parks, Robbie M" w:date="2022-03-06T14:25:00Z">
        <w:r w:rsidR="00ED5BA8">
          <w:rPr>
            <w:color w:val="000000" w:themeColor="text1"/>
          </w:rPr>
          <w:t>27.8%</w:t>
        </w:r>
      </w:ins>
      <w:ins w:id="201"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202" w:author="Parks, Robbie M" w:date="2022-03-06T14:24:00Z">
        <w:r w:rsidR="00884680">
          <w:rPr>
            <w:color w:val="000000" w:themeColor="text1"/>
          </w:rPr>
          <w:t xml:space="preserve">; </w:t>
        </w:r>
      </w:ins>
      <w:ins w:id="203" w:author="Parks, Robbie M" w:date="2022-03-06T14:25:00Z">
        <w:r w:rsidR="0059337D">
          <w:rPr>
            <w:color w:val="000000" w:themeColor="text1"/>
          </w:rPr>
          <w:t>26.7%</w:t>
        </w:r>
      </w:ins>
      <w:ins w:id="204"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05"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206"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207"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208" w:author="Parks, Robbie M" w:date="2022-03-03T15:50:00Z">
        <w:r w:rsidR="005A2B0C">
          <w:rPr>
            <w:bCs/>
            <w:color w:val="000000" w:themeColor="text1"/>
          </w:rPr>
          <w:t xml:space="preserve">n </w:t>
        </w:r>
      </w:ins>
      <w:del w:id="209"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210" w:author="Parks, Robbie M" w:date="2022-02-10T16:31:00Z">
        <w:r w:rsidR="00CF4A4A">
          <w:rPr>
            <w:bCs/>
            <w:color w:val="000000" w:themeColor="text1"/>
            <w:lang w:val="en-GB"/>
          </w:rPr>
          <w:t xml:space="preserve">, </w:t>
        </w:r>
      </w:ins>
      <w:ins w:id="211"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212" w:author="Parks, Robbie M" w:date="2022-02-08T16:37:00Z">
        <w:r w:rsidR="00601F76">
          <w:rPr>
            <w:bCs/>
            <w:color w:val="000000" w:themeColor="text1"/>
            <w:lang w:val="en-GB"/>
          </w:rPr>
          <w:t xml:space="preserve">; </w:t>
        </w:r>
      </w:ins>
      <w:ins w:id="213" w:author="Parks, Robbie M" w:date="2022-02-08T16:38:00Z">
        <w:r w:rsidR="000C108F">
          <w:rPr>
            <w:bCs/>
            <w:color w:val="000000" w:themeColor="text1"/>
            <w:lang w:val="en-GB"/>
          </w:rPr>
          <w:t xml:space="preserve">single traffic-related pollutant </w:t>
        </w:r>
      </w:ins>
      <w:ins w:id="214"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15" w:author="Parks, Robbie M" w:date="2022-03-04T18:06:00Z">
        <w:r w:rsidR="004973FE">
          <w:rPr>
            <w:bCs/>
            <w:color w:val="000000" w:themeColor="text1"/>
            <w:lang w:val="en-GB"/>
          </w:rPr>
          <w:t xml:space="preserve">The 95% </w:t>
        </w:r>
      </w:ins>
      <w:ins w:id="216" w:author="Parks, Robbie M" w:date="2022-03-04T18:07:00Z">
        <w:r w:rsidR="00A41F0C">
          <w:rPr>
            <w:bCs/>
            <w:color w:val="000000" w:themeColor="text1"/>
            <w:lang w:val="en-GB"/>
          </w:rPr>
          <w:t>c</w:t>
        </w:r>
      </w:ins>
      <w:ins w:id="217" w:author="Parks, Robbie M" w:date="2022-03-04T18:06:00Z">
        <w:r w:rsidR="004973FE">
          <w:rPr>
            <w:bCs/>
            <w:color w:val="000000" w:themeColor="text1"/>
            <w:lang w:val="en-GB"/>
          </w:rPr>
          <w:t xml:space="preserve">redible </w:t>
        </w:r>
      </w:ins>
      <w:ins w:id="218" w:author="Parks, Robbie M" w:date="2022-03-04T18:07:00Z">
        <w:r w:rsidR="00A41F0C">
          <w:rPr>
            <w:bCs/>
            <w:color w:val="000000" w:themeColor="text1"/>
            <w:lang w:val="en-GB"/>
          </w:rPr>
          <w:t>i</w:t>
        </w:r>
      </w:ins>
      <w:ins w:id="219" w:author="Parks, Robbie M" w:date="2022-03-04T18:06:00Z">
        <w:r w:rsidR="004973FE">
          <w:rPr>
            <w:bCs/>
            <w:color w:val="000000" w:themeColor="text1"/>
            <w:lang w:val="en-GB"/>
          </w:rPr>
          <w:t>nterval</w:t>
        </w:r>
        <w:r w:rsidR="00B6138C">
          <w:rPr>
            <w:bCs/>
            <w:color w:val="000000" w:themeColor="text1"/>
            <w:lang w:val="en-GB"/>
          </w:rPr>
          <w:t xml:space="preserve"> for EC in the single-pollutant model (</w:t>
        </w:r>
      </w:ins>
      <w:proofErr w:type="spellStart"/>
      <w:ins w:id="220"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221" w:author="Parks, Robbie M" w:date="2022-03-04T18:08:00Z">
        <w:r w:rsidR="00A41F0C">
          <w:rPr>
            <w:bCs/>
            <w:color w:val="000000" w:themeColor="text1"/>
            <w:lang w:val="en-GB"/>
          </w:rPr>
          <w:t>; model D</w:t>
        </w:r>
      </w:ins>
      <w:ins w:id="222" w:author="Parks, Robbie M" w:date="2022-03-04T18:07:00Z">
        <w:r w:rsidR="00B6138C">
          <w:rPr>
            <w:bCs/>
            <w:color w:val="000000" w:themeColor="text1"/>
            <w:lang w:val="en-GB"/>
          </w:rPr>
          <w:t xml:space="preserve">) </w:t>
        </w:r>
        <w:r w:rsidR="00A41F0C">
          <w:rPr>
            <w:bCs/>
            <w:color w:val="000000" w:themeColor="text1"/>
            <w:lang w:val="en-GB"/>
          </w:rPr>
          <w:t>overlap</w:t>
        </w:r>
      </w:ins>
      <w:ins w:id="223" w:author="Parks, Robbie M" w:date="2022-03-06T14:26:00Z">
        <w:r w:rsidR="001C7DF2">
          <w:rPr>
            <w:bCs/>
            <w:color w:val="000000" w:themeColor="text1"/>
            <w:lang w:val="en-GB"/>
          </w:rPr>
          <w:t>ped</w:t>
        </w:r>
      </w:ins>
      <w:ins w:id="224" w:author="Parks, Robbie M" w:date="2022-03-04T18:07:00Z">
        <w:r w:rsidR="00A41F0C">
          <w:rPr>
            <w:bCs/>
            <w:color w:val="000000" w:themeColor="text1"/>
            <w:lang w:val="en-GB"/>
          </w:rPr>
          <w:t xml:space="preserve"> with most of the credible intervals of the EC term in the multi-pollutant models </w:t>
        </w:r>
      </w:ins>
      <w:ins w:id="225"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226" w:author="Parks, Robbie M" w:date="2022-03-04T18:07:00Z">
        <w:r w:rsidR="00A41F0C">
          <w:rPr>
            <w:bCs/>
            <w:color w:val="000000" w:themeColor="text1"/>
            <w:lang w:val="en-GB"/>
          </w:rPr>
          <w:t>.</w:t>
        </w:r>
      </w:ins>
      <w:ins w:id="227"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28"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29"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30" w:author="Parks, Robbie M" w:date="2022-02-10T16:35:00Z">
        <w:r w:rsidR="00087168">
          <w:rPr>
            <w:bCs/>
            <w:color w:val="000000" w:themeColor="text1"/>
            <w:lang w:val="en-GB"/>
          </w:rPr>
          <w:t xml:space="preserve"> </w:t>
        </w:r>
      </w:ins>
      <w:ins w:id="231" w:author="Parks, Robbie M" w:date="2022-02-10T16:44:00Z">
        <w:r w:rsidR="00BA36B5">
          <w:rPr>
            <w:bCs/>
            <w:color w:val="000000" w:themeColor="text1"/>
            <w:lang w:val="en-GB"/>
          </w:rPr>
          <w:t xml:space="preserve">A map of </w:t>
        </w:r>
        <w:r w:rsidR="00BA36B5">
          <w:rPr>
            <w:bCs/>
          </w:rPr>
          <w:t>a</w:t>
        </w:r>
      </w:ins>
      <w:ins w:id="232" w:author="Parks, Robbie M" w:date="2022-02-10T16:35:00Z">
        <w:r w:rsidR="00087168">
          <w:rPr>
            <w:bCs/>
          </w:rPr>
          <w:t xml:space="preserve">verage </w:t>
        </w:r>
        <w:r w:rsidR="00087168">
          <w:rPr>
            <w:bCs/>
          </w:rPr>
          <w:lastRenderedPageBreak/>
          <w:t>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33" w:author="Parks, Robbie M" w:date="2022-02-10T16:43:00Z">
        <w:r w:rsidR="00681E25">
          <w:rPr>
            <w:bCs/>
          </w:rPr>
          <w:t xml:space="preserve">across Denmark </w:t>
        </w:r>
      </w:ins>
      <w:ins w:id="234" w:author="Parks, Robbie M" w:date="2022-02-10T16:35:00Z">
        <w:r w:rsidR="00087168">
          <w:rPr>
            <w:bCs/>
          </w:rPr>
          <w:t>for a representative year</w:t>
        </w:r>
      </w:ins>
      <w:ins w:id="235" w:author="Parks, Robbie M" w:date="2022-02-10T16:43:00Z">
        <w:r w:rsidR="00681E25">
          <w:rPr>
            <w:bCs/>
          </w:rPr>
          <w:t xml:space="preserve"> (2000;</w:t>
        </w:r>
        <w:r w:rsidR="00681E25" w:rsidRPr="00681E25">
          <w:rPr>
            <w:bCs/>
          </w:rPr>
          <w:t xml:space="preserve"> </w:t>
        </w:r>
        <w:r w:rsidR="00681E25">
          <w:rPr>
            <w:bCs/>
          </w:rPr>
          <w:t>middle of study period 1989-2013)</w:t>
        </w:r>
      </w:ins>
      <w:ins w:id="236" w:author="Parks, Robbie M" w:date="2022-02-10T16:35:00Z">
        <w:r w:rsidR="00087168">
          <w:rPr>
            <w:bCs/>
          </w:rPr>
          <w:t xml:space="preserve"> is also available in</w:t>
        </w:r>
      </w:ins>
      <w:ins w:id="237"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4791003F"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38" w:author="Parks, Robbie M" w:date="2022-02-08T16:48:00Z">
        <w:r w:rsidR="00E23823">
          <w:rPr>
            <w:bCs/>
          </w:rPr>
          <w:t xml:space="preserve"> joint </w:t>
        </w:r>
      </w:ins>
      <w:del w:id="239"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40" w:author="Parks, Robbie M" w:date="2022-03-03T15:48:00Z">
        <w:r w:rsidR="00065323">
          <w:rPr>
            <w:bCs/>
          </w:rPr>
          <w:t xml:space="preserve">potentially </w:t>
        </w:r>
      </w:ins>
      <w:r w:rsidR="00E40E14">
        <w:rPr>
          <w:bCs/>
        </w:rPr>
        <w:t xml:space="preserve">associated with an increase in odds of ALS diagnosis, </w:t>
      </w:r>
      <w:ins w:id="241" w:author="Parks, Robbie M" w:date="2022-03-03T15:49:00Z">
        <w:r w:rsidR="00065323">
          <w:rPr>
            <w:bCs/>
          </w:rPr>
          <w:t xml:space="preserve">with the clearest results for </w:t>
        </w:r>
      </w:ins>
      <w:del w:id="242"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43"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44"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45" w:author="Parks, Robbie M" w:date="2022-03-03T15:50:00Z">
        <w:r w:rsidR="00065323">
          <w:rPr>
            <w:color w:val="000000" w:themeColor="text1"/>
          </w:rPr>
          <w:t xml:space="preserve"> with credible intervals overlapping the null, and </w:t>
        </w:r>
      </w:ins>
      <w:del w:id="246"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47" w:author="Parks, Robbie M" w:date="2022-03-06T13:55:00Z">
        <w:r w:rsidR="00445531">
          <w:rPr>
            <w:color w:val="000000" w:themeColor="text1"/>
          </w:rPr>
          <w:t xml:space="preserve">Sensitivity analyses </w:t>
        </w:r>
      </w:ins>
      <w:ins w:id="248" w:author="Parks, Robbie M" w:date="2022-03-06T13:56:00Z">
        <w:r w:rsidR="003819BF">
          <w:rPr>
            <w:color w:val="000000" w:themeColor="text1"/>
          </w:rPr>
          <w:t xml:space="preserve">demonstrated </w:t>
        </w:r>
      </w:ins>
      <w:ins w:id="249"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50" w:author="Parks, Robbie M" w:date="2022-03-06T13:56:00Z">
        <w:r w:rsidR="003819BF">
          <w:rPr>
            <w:color w:val="000000" w:themeColor="text1"/>
          </w:rPr>
          <w:t>for EC was smaller</w:t>
        </w:r>
      </w:ins>
      <w:ins w:id="251" w:author="Parks, Robbie M" w:date="2022-03-10T15:01:00Z">
        <w:r w:rsidR="00297D2B">
          <w:rPr>
            <w:color w:val="000000" w:themeColor="text1"/>
          </w:rPr>
          <w:t xml:space="preserve"> </w:t>
        </w:r>
      </w:ins>
      <w:ins w:id="252" w:author="Parks, Robbie M" w:date="2022-03-06T13:56:00Z">
        <w:r w:rsidR="003819BF">
          <w:rPr>
            <w:color w:val="000000" w:themeColor="text1"/>
          </w:rPr>
          <w:t>than for our main multi-pollutant model</w:t>
        </w:r>
      </w:ins>
      <w:ins w:id="253" w:author="Parks, Robbie M" w:date="2022-03-10T15:00:00Z">
        <w:r w:rsidR="0021335E">
          <w:rPr>
            <w:color w:val="000000" w:themeColor="text1"/>
          </w:rPr>
          <w:t>, which took into account the variance-covariance structure</w:t>
        </w:r>
        <w:r w:rsidR="006E737F">
          <w:rPr>
            <w:color w:val="000000" w:themeColor="text1"/>
          </w:rPr>
          <w:t xml:space="preserve"> of traffic-related pollutants</w:t>
        </w:r>
      </w:ins>
      <w:ins w:id="254" w:author="Parks, Robbie M" w:date="2022-03-06T13:56:00Z">
        <w:r w:rsidR="003819BF">
          <w:rPr>
            <w:color w:val="000000" w:themeColor="text1"/>
          </w:rPr>
          <w:t>.</w:t>
        </w:r>
      </w:ins>
      <w:ins w:id="255" w:author="Parks, Robbie M" w:date="2022-03-10T15:01:00Z">
        <w:r w:rsidR="0083084F">
          <w:rPr>
            <w:color w:val="000000" w:themeColor="text1"/>
          </w:rPr>
          <w:t xml:space="preserve"> Overall conclusions for the association between EC and ALS diagnosis would have been s</w:t>
        </w:r>
      </w:ins>
      <w:ins w:id="256" w:author="Parks, Robbie M" w:date="2022-03-10T15:02:00Z">
        <w:r w:rsidR="0083084F">
          <w:rPr>
            <w:color w:val="000000" w:themeColor="text1"/>
          </w:rPr>
          <w:t xml:space="preserve">imilar from the single- or multi-pollutant models. </w:t>
        </w:r>
      </w:ins>
      <w:ins w:id="257" w:author="Parks, Robbie M" w:date="2022-03-10T15:16:00Z">
        <w:r w:rsidR="00EB0FC9">
          <w:rPr>
            <w:color w:val="000000" w:themeColor="text1"/>
          </w:rPr>
          <w:t xml:space="preserve">The inconsistent association for NOx and CO </w:t>
        </w:r>
      </w:ins>
      <w:ins w:id="258" w:author="Parks, Robbie M" w:date="2022-03-10T15:17:00Z">
        <w:r w:rsidR="00EB0FC9">
          <w:rPr>
            <w:color w:val="000000" w:themeColor="text1"/>
          </w:rPr>
          <w:t xml:space="preserve">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ins>
      <w:ins w:id="259" w:author="Parks, Robbie M" w:date="2022-03-10T15:18:00Z">
        <w:r w:rsidR="00046E27">
          <w:rPr>
            <w:color w:val="000000" w:themeColor="text1"/>
          </w:rPr>
          <w:t>identifying each single-pollutant</w:t>
        </w:r>
        <w:r w:rsidR="00C9577C">
          <w:rPr>
            <w:color w:val="000000" w:themeColor="text1"/>
          </w:rPr>
          <w:t>’s association with ALS diagnosis</w:t>
        </w:r>
      </w:ins>
      <w:ins w:id="260" w:author="Parks, Robbie M" w:date="2022-03-10T15:27:00Z">
        <w:r w:rsidR="00605EAA">
          <w:rPr>
            <w:color w:val="000000" w:themeColor="text1"/>
          </w:rPr>
          <w:t xml:space="preserve"> due to the high level of co-linearity of traffic-related pollutants</w:t>
        </w:r>
      </w:ins>
      <w:ins w:id="261" w:author="Parks, Robbie M" w:date="2022-03-10T15:17:00Z">
        <w:r w:rsidR="00D0727E">
          <w:rPr>
            <w:color w:val="000000" w:themeColor="text1"/>
          </w:rPr>
          <w:t xml:space="preserve">. </w:t>
        </w:r>
        <w:r w:rsidR="00682653">
          <w:rPr>
            <w:color w:val="000000" w:themeColor="text1"/>
          </w:rPr>
          <w:t>Nevertheless</w:t>
        </w:r>
        <w:r w:rsidR="00D0727E">
          <w:rPr>
            <w:color w:val="000000" w:themeColor="text1"/>
          </w:rPr>
          <w:t>, t</w:t>
        </w:r>
      </w:ins>
      <w:ins w:id="262" w:author="Parks, Robbie M" w:date="2022-03-06T13:57:00Z">
        <w:r w:rsidR="003819BF">
          <w:rPr>
            <w:color w:val="000000" w:themeColor="text1"/>
          </w:rPr>
          <w:t>he consistency of the sign of the central estimate of EC</w:t>
        </w:r>
      </w:ins>
      <w:ins w:id="263" w:author="Parks, Robbie M" w:date="2022-03-06T13:58:00Z">
        <w:r w:rsidR="003819BF">
          <w:rPr>
            <w:color w:val="000000" w:themeColor="text1"/>
          </w:rPr>
          <w:t xml:space="preserve"> in all models suggests that EC may be a driver of the ALS and traffic-related pollutant association</w:t>
        </w:r>
      </w:ins>
      <w:ins w:id="264" w:author="Parks, Robbie M" w:date="2022-03-10T15:02:00Z">
        <w:r w:rsidR="008E10E2">
          <w:rPr>
            <w:color w:val="000000" w:themeColor="text1"/>
          </w:rPr>
          <w:t>, though further analysis is required</w:t>
        </w:r>
      </w:ins>
      <w:ins w:id="265" w:author="Parks, Robbie M" w:date="2022-03-06T13:58:00Z">
        <w:r w:rsidR="003819BF">
          <w:rPr>
            <w:color w:val="000000" w:themeColor="text1"/>
          </w:rPr>
          <w:t>,</w:t>
        </w:r>
      </w:ins>
      <w:ins w:id="266" w:author="Parks, Robbie M" w:date="2022-03-10T15:16:00Z">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C44D744"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67"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68" w:author="Parks, Robbie M" w:date="2022-03-01T11:57:00Z">
        <w:r w:rsidR="00A2268A">
          <w:rPr>
            <w:bCs/>
            <w:color w:val="000000" w:themeColor="text1"/>
          </w:rPr>
          <w:t xml:space="preserve"> relevant to traffic-related exposures</w:t>
        </w:r>
      </w:ins>
      <w:ins w:id="269" w:author="Parks, Robbie M" w:date="2022-03-01T11:58:00Z">
        <w:r w:rsidR="00106BA1">
          <w:rPr>
            <w:bCs/>
            <w:color w:val="000000" w:themeColor="text1"/>
          </w:rPr>
          <w:t xml:space="preserve"> and ALS</w:t>
        </w:r>
      </w:ins>
      <w:ins w:id="270" w:author="Parks, Robbie M" w:date="2022-03-10T15:46:00Z">
        <w:r w:rsidR="00685AF8">
          <w:rPr>
            <w:bCs/>
            <w:color w:val="000000" w:themeColor="text1"/>
          </w:rPr>
          <w:t xml:space="preserve">; this is </w:t>
        </w:r>
      </w:ins>
      <w:ins w:id="271" w:author="Parks, Robbie M" w:date="2022-03-10T15:45:00Z">
        <w:r w:rsidR="003607FE">
          <w:rPr>
            <w:bCs/>
            <w:color w:val="000000" w:themeColor="text1"/>
          </w:rPr>
          <w:t>biologically plausible</w:t>
        </w:r>
      </w:ins>
      <w:ins w:id="272" w:author="Parks, Robbie M" w:date="2022-03-10T15:46:00Z">
        <w:r w:rsidR="00685AF8">
          <w:rPr>
            <w:bCs/>
            <w:color w:val="000000" w:themeColor="text1"/>
          </w:rPr>
          <w:t>, as this critical</w:t>
        </w:r>
      </w:ins>
      <w:ins w:id="273" w:author="Parks, Robbie M" w:date="2022-03-10T15:48:00Z">
        <w:r w:rsidR="00BA0957">
          <w:rPr>
            <w:bCs/>
            <w:color w:val="000000" w:themeColor="text1"/>
          </w:rPr>
          <w:t xml:space="preserve"> exp</w:t>
        </w:r>
        <w:r w:rsidR="0081437C">
          <w:rPr>
            <w:bCs/>
            <w:color w:val="000000" w:themeColor="text1"/>
          </w:rPr>
          <w:t>o</w:t>
        </w:r>
        <w:r w:rsidR="00BA0957">
          <w:rPr>
            <w:bCs/>
            <w:color w:val="000000" w:themeColor="text1"/>
          </w:rPr>
          <w:t>sure</w:t>
        </w:r>
      </w:ins>
      <w:ins w:id="274" w:author="Parks, Robbie M" w:date="2022-03-10T15:46:00Z">
        <w:r w:rsidR="00685AF8">
          <w:rPr>
            <w:bCs/>
            <w:color w:val="000000" w:themeColor="text1"/>
          </w:rPr>
          <w:t xml:space="preserve"> window </w:t>
        </w:r>
      </w:ins>
      <w:ins w:id="275" w:author="Parks, Robbie M" w:date="2022-03-10T15:55:00Z">
        <w:r w:rsidR="005131D8">
          <w:rPr>
            <w:bCs/>
            <w:color w:val="000000" w:themeColor="text1"/>
          </w:rPr>
          <w:t xml:space="preserve">would </w:t>
        </w:r>
      </w:ins>
      <w:ins w:id="276" w:author="Parks, Robbie M" w:date="2022-03-10T15:48:00Z">
        <w:r w:rsidR="0081437C">
          <w:rPr>
            <w:bCs/>
            <w:color w:val="000000" w:themeColor="text1"/>
          </w:rPr>
          <w:t xml:space="preserve">be at </w:t>
        </w:r>
        <w:r w:rsidR="0081437C">
          <w:rPr>
            <w:bCs/>
            <w:color w:val="000000" w:themeColor="text1"/>
          </w:rPr>
          <w:lastRenderedPageBreak/>
          <w:t>the</w:t>
        </w:r>
        <w:r w:rsidR="003C54A3">
          <w:rPr>
            <w:bCs/>
            <w:color w:val="000000" w:themeColor="text1"/>
          </w:rPr>
          <w:t xml:space="preserve"> pre-symptomatic stage of underlying ALS progression, </w:t>
        </w:r>
        <w:r w:rsidR="00A52BE3">
          <w:rPr>
            <w:bCs/>
            <w:color w:val="000000" w:themeColor="text1"/>
          </w:rPr>
          <w:t>where</w:t>
        </w:r>
      </w:ins>
      <w:ins w:id="277" w:author="Parks, Robbie M" w:date="2022-03-10T15:49:00Z">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ins>
      <w:ins w:id="278" w:author="Parks, Robbie M" w:date="2022-03-10T15:50:00Z">
        <w:r w:rsidR="00310923">
          <w:rPr>
            <w:bCs/>
            <w:color w:val="000000" w:themeColor="text1"/>
          </w:rPr>
          <w:t xml:space="preserve">body can no longer compensate and </w:t>
        </w:r>
        <w:r w:rsidR="002143F1">
          <w:rPr>
            <w:bCs/>
            <w:color w:val="000000" w:themeColor="text1"/>
          </w:rPr>
          <w:t>subsequently enters the clini</w:t>
        </w:r>
      </w:ins>
      <w:ins w:id="279" w:author="Parks, Robbie M" w:date="2022-03-10T15:51:00Z">
        <w:r w:rsidR="002143F1">
          <w:rPr>
            <w:bCs/>
            <w:color w:val="000000" w:themeColor="text1"/>
          </w:rPr>
          <w:t>cal phase</w:t>
        </w:r>
      </w:ins>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ins w:id="280" w:author="Parks, Robbie M" w:date="2022-03-01T11:37:00Z">
        <w:r w:rsidR="008C431E">
          <w:rPr>
            <w:bCs/>
            <w:color w:val="000000" w:themeColor="text1"/>
          </w:rPr>
          <w:t xml:space="preserve"> </w:t>
        </w:r>
      </w:ins>
      <w:ins w:id="281" w:author="Parks, Robbie M" w:date="2022-03-06T14:59:00Z">
        <w:r w:rsidR="00536497">
          <w:rPr>
            <w:bCs/>
            <w:color w:val="000000" w:themeColor="text1"/>
          </w:rPr>
          <w:t xml:space="preserve">We do not expect that calendar time was a potential </w:t>
        </w:r>
      </w:ins>
      <w:ins w:id="282"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83" w:author="Parks, Robbie M" w:date="2022-03-01T11:37:00Z">
        <w:r w:rsidR="008C431E">
          <w:rPr>
            <w:bCs/>
            <w:color w:val="000000" w:themeColor="text1"/>
          </w:rPr>
          <w:t>The null joint association</w:t>
        </w:r>
      </w:ins>
      <w:ins w:id="284" w:author="Parks, Robbie M" w:date="2022-03-01T11:41:00Z">
        <w:r w:rsidR="00266AF4">
          <w:rPr>
            <w:bCs/>
            <w:color w:val="000000" w:themeColor="text1"/>
          </w:rPr>
          <w:t xml:space="preserve">, combined with the largest associations </w:t>
        </w:r>
      </w:ins>
      <w:ins w:id="285" w:author="Parks, Robbie M" w:date="2022-03-01T11:42:00Z">
        <w:r w:rsidR="00266AF4">
          <w:rPr>
            <w:bCs/>
            <w:color w:val="000000" w:themeColor="text1"/>
          </w:rPr>
          <w:t xml:space="preserve">from traffic-related pollutant </w:t>
        </w:r>
      </w:ins>
      <w:ins w:id="286" w:author="Parks, Robbie M" w:date="2022-03-01T11:41:00Z">
        <w:r w:rsidR="00266AF4">
          <w:rPr>
            <w:bCs/>
            <w:color w:val="000000" w:themeColor="text1"/>
          </w:rPr>
          <w:t xml:space="preserve">in all </w:t>
        </w:r>
      </w:ins>
      <w:ins w:id="287" w:author="Parks, Robbie M" w:date="2022-03-01T11:42:00Z">
        <w:r w:rsidR="00266AF4">
          <w:rPr>
            <w:bCs/>
            <w:color w:val="000000" w:themeColor="text1"/>
          </w:rPr>
          <w:t>models found with EC</w:t>
        </w:r>
        <w:r w:rsidR="00F14E62">
          <w:rPr>
            <w:bCs/>
            <w:color w:val="000000" w:themeColor="text1"/>
          </w:rPr>
          <w:t xml:space="preserve">, </w:t>
        </w:r>
      </w:ins>
      <w:ins w:id="288" w:author="Parks, Robbie M" w:date="2022-03-01T11:37:00Z">
        <w:r w:rsidR="00F037E1">
          <w:rPr>
            <w:bCs/>
            <w:color w:val="000000" w:themeColor="text1"/>
          </w:rPr>
          <w:t>further indicates that EC may</w:t>
        </w:r>
      </w:ins>
      <w:ins w:id="289"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CB6AFC0"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90" w:author="Parks, Robbie M" w:date="2022-03-03T14:06:00Z">
        <w:r w:rsidR="00282201">
          <w:rPr>
            <w:bCs/>
            <w:color w:val="000000" w:themeColor="text1"/>
          </w:rPr>
          <w:t xml:space="preserve">; while </w:t>
        </w:r>
      </w:ins>
      <w:ins w:id="291" w:author="Parks, Robbie M" w:date="2022-03-03T14:07:00Z">
        <w:r w:rsidR="009B3A1B">
          <w:rPr>
            <w:bCs/>
            <w:color w:val="000000" w:themeColor="text1"/>
          </w:rPr>
          <w:t>Body Mass Index (</w:t>
        </w:r>
      </w:ins>
      <w:ins w:id="292" w:author="Parks, Robbie M" w:date="2022-03-03T14:06:00Z">
        <w:r w:rsidR="00282201">
          <w:rPr>
            <w:bCs/>
            <w:color w:val="000000" w:themeColor="text1"/>
          </w:rPr>
          <w:t>BMI</w:t>
        </w:r>
      </w:ins>
      <w:ins w:id="293" w:author="Parks, Robbie M" w:date="2022-03-03T14:07:00Z">
        <w:r w:rsidR="009B3A1B">
          <w:rPr>
            <w:bCs/>
            <w:color w:val="000000" w:themeColor="text1"/>
          </w:rPr>
          <w:t xml:space="preserve">) </w:t>
        </w:r>
      </w:ins>
      <w:ins w:id="294" w:author="Parks, Robbie M" w:date="2022-03-03T14:06:00Z">
        <w:r w:rsidR="00282201">
          <w:rPr>
            <w:bCs/>
            <w:color w:val="000000" w:themeColor="text1"/>
          </w:rPr>
          <w:t xml:space="preserve">is not </w:t>
        </w:r>
      </w:ins>
      <w:ins w:id="295" w:author="Parks, Robbie M" w:date="2022-03-03T14:07:00Z">
        <w:r w:rsidR="00282201">
          <w:rPr>
            <w:bCs/>
            <w:color w:val="000000" w:themeColor="text1"/>
          </w:rPr>
          <w:t xml:space="preserve">suspected as </w:t>
        </w:r>
      </w:ins>
      <w:ins w:id="296" w:author="Parks, Robbie M" w:date="2022-03-03T14:06:00Z">
        <w:r w:rsidR="00282201">
          <w:rPr>
            <w:bCs/>
            <w:color w:val="000000" w:themeColor="text1"/>
          </w:rPr>
          <w:t xml:space="preserve">a confounder of the air pollution-ALS association, </w:t>
        </w:r>
      </w:ins>
      <w:ins w:id="297" w:author="Parks, Robbie M" w:date="2022-03-03T14:07:00Z">
        <w:r w:rsidR="00203C80">
          <w:rPr>
            <w:bCs/>
            <w:color w:val="000000" w:themeColor="text1"/>
          </w:rPr>
          <w:t>since</w:t>
        </w:r>
      </w:ins>
      <w:ins w:id="298" w:author="Parks, Robbie M" w:date="2022-03-03T14:06:00Z">
        <w:r w:rsidR="00282201">
          <w:rPr>
            <w:bCs/>
            <w:color w:val="000000" w:themeColor="text1"/>
          </w:rPr>
          <w:t xml:space="preserve"> BMI does not appear to cause variation in air pollution, we could not directly test </w:t>
        </w:r>
      </w:ins>
      <w:ins w:id="299" w:author="Parks, Robbie M" w:date="2022-03-03T14:07:00Z">
        <w:r w:rsidR="004F3EB4">
          <w:rPr>
            <w:bCs/>
            <w:color w:val="000000" w:themeColor="text1"/>
          </w:rPr>
          <w:t xml:space="preserve">this as we did not have BMI data for cases and controls in our study. </w:t>
        </w:r>
      </w:ins>
      <w:del w:id="300" w:author="Parks, Robbie M" w:date="2022-03-03T14:06:00Z">
        <w:r w:rsidR="003A5F3C" w:rsidDel="00282201">
          <w:rPr>
            <w:bCs/>
            <w:color w:val="000000" w:themeColor="text1"/>
          </w:rPr>
          <w:delText xml:space="preserve"> </w:delText>
        </w:r>
      </w:del>
      <w:del w:id="301"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ins w:id="302" w:author="Parks, Robbie M" w:date="2022-03-01T13:29:00Z">
        <w:r w:rsidR="00F84ADA">
          <w:rPr>
            <w:bCs/>
            <w:color w:val="000000" w:themeColor="text1"/>
          </w:rPr>
          <w:t xml:space="preserve"> </w:t>
        </w:r>
        <w:r w:rsidR="00F84ADA">
          <w:rPr>
            <w:bCs/>
            <w:color w:val="000000" w:themeColor="text1"/>
          </w:rPr>
          <w:lastRenderedPageBreak/>
          <w:t>While a previous stu</w:t>
        </w:r>
      </w:ins>
      <w:ins w:id="303"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304" w:author="Parks, Robbie M" w:date="2022-03-01T13:30:00Z">
        <w:r w:rsidR="00F84ADA">
          <w:rPr>
            <w:bCs/>
            <w:color w:val="000000" w:themeColor="text1"/>
          </w:rPr>
          <w:t xml:space="preserve"> outcome misclassification cannot be ruled out</w:t>
        </w:r>
      </w:ins>
      <w:ins w:id="305" w:author="Parks, Robbie M" w:date="2022-03-01T13:32:00Z">
        <w:r w:rsidR="009B532C">
          <w:rPr>
            <w:bCs/>
            <w:color w:val="000000" w:themeColor="text1"/>
          </w:rPr>
          <w:t xml:space="preserve">, nor can the possibility that date of diagnosis and symptom onset were </w:t>
        </w:r>
      </w:ins>
      <w:ins w:id="306" w:author="Parks, Robbie M" w:date="2022-03-06T14:49:00Z">
        <w:r w:rsidR="002A09B9">
          <w:rPr>
            <w:bCs/>
            <w:color w:val="000000" w:themeColor="text1"/>
          </w:rPr>
          <w:t>irregularly</w:t>
        </w:r>
      </w:ins>
      <w:ins w:id="307" w:author="Parks, Robbie M" w:date="2022-03-01T13:32:00Z">
        <w:r w:rsidR="005D2FDD">
          <w:rPr>
            <w:bCs/>
            <w:color w:val="000000" w:themeColor="text1"/>
          </w:rPr>
          <w:t xml:space="preserve"> aligned</w:t>
        </w:r>
      </w:ins>
      <w:ins w:id="308" w:author="Parks, Robbie M" w:date="2022-03-01T13:30:00Z">
        <w:r w:rsidR="00F84ADA">
          <w:rPr>
            <w:bCs/>
            <w:color w:val="000000" w:themeColor="text1"/>
          </w:rPr>
          <w:t>.</w:t>
        </w:r>
      </w:ins>
      <w:ins w:id="309" w:author="Parks, Robbie M" w:date="2022-03-01T14:51:00Z">
        <w:r w:rsidR="00AA2845">
          <w:rPr>
            <w:bCs/>
            <w:color w:val="000000" w:themeColor="text1"/>
          </w:rPr>
          <w:t xml:space="preserve"> While our analysis adjusted for SES</w:t>
        </w:r>
      </w:ins>
      <w:ins w:id="310" w:author="Parks, Robbie M" w:date="2022-03-01T14:53:00Z">
        <w:r w:rsidR="006F7E87">
          <w:rPr>
            <w:bCs/>
            <w:color w:val="000000" w:themeColor="text1"/>
          </w:rPr>
          <w:t xml:space="preserve">, which was based on each participant’s household, </w:t>
        </w:r>
      </w:ins>
      <w:ins w:id="311" w:author="Parks, Robbie M" w:date="2022-03-01T14:55:00Z">
        <w:r w:rsidR="0003766A">
          <w:rPr>
            <w:bCs/>
            <w:color w:val="000000" w:themeColor="text1"/>
          </w:rPr>
          <w:t xml:space="preserve">many couples in Denmark cohabitate. This would not be captured by our analysis, and </w:t>
        </w:r>
      </w:ins>
      <w:ins w:id="312" w:author="Parks, Robbie M" w:date="2022-03-01T14:56:00Z">
        <w:r w:rsidR="004F744B">
          <w:rPr>
            <w:bCs/>
            <w:color w:val="000000" w:themeColor="text1"/>
          </w:rPr>
          <w:t xml:space="preserve">ALS diagnosis in relation to cohabitation status </w:t>
        </w:r>
      </w:ins>
      <w:ins w:id="313" w:author="Parks, Robbie M" w:date="2022-03-01T14:55:00Z">
        <w:r w:rsidR="0003766A">
          <w:rPr>
            <w:bCs/>
            <w:color w:val="000000" w:themeColor="text1"/>
          </w:rPr>
          <w:t>should be further investigated.</w:t>
        </w:r>
      </w:ins>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2D9B8361" w:rsidR="00EA34DC" w:rsidRDefault="00A66DD1" w:rsidP="003D3846">
      <w:pPr>
        <w:rPr>
          <w:ins w:id="314"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15" w:author="Parks, Robbie M" w:date="2022-02-08T16:52:00Z">
        <w:r w:rsidR="007344CA">
          <w:rPr>
            <w:color w:val="000000" w:themeColor="text1"/>
          </w:rPr>
          <w:t>Other mixture model methods, such as Bayesian Kern</w:t>
        </w:r>
      </w:ins>
      <w:ins w:id="316" w:author="Parks, Robbie M" w:date="2022-02-08T16:53:00Z">
        <w:r w:rsidR="00E46346">
          <w:rPr>
            <w:color w:val="000000" w:themeColor="text1"/>
          </w:rPr>
          <w:t>e</w:t>
        </w:r>
      </w:ins>
      <w:ins w:id="317" w:author="Parks, Robbie M" w:date="2022-02-08T16:52:00Z">
        <w:r w:rsidR="007344CA">
          <w:rPr>
            <w:color w:val="000000" w:themeColor="text1"/>
          </w:rPr>
          <w:t>l Machine Regression</w:t>
        </w:r>
      </w:ins>
      <w:ins w:id="318" w:author="Parks, Robbie M" w:date="2022-03-10T16:00:00Z">
        <w:r w:rsidR="00E32F8D">
          <w:rPr>
            <w:color w:val="000000" w:themeColor="text1"/>
          </w:rPr>
          <w:t xml:space="preserve"> (BKMR)</w:t>
        </w:r>
      </w:ins>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ins w:id="319" w:author="Parks, Robbie M" w:date="2022-03-10T16:01:00Z">
        <w:r w:rsidR="00541D56">
          <w:rPr>
            <w:color w:val="000000" w:themeColor="text1"/>
          </w:rPr>
          <w:t xml:space="preserve"> or Weighted Quantile </w:t>
        </w:r>
        <w:r w:rsidR="00BA6B0B">
          <w:rPr>
            <w:color w:val="000000" w:themeColor="text1"/>
          </w:rPr>
          <w:t xml:space="preserve">Sum </w:t>
        </w:r>
      </w:ins>
      <w:ins w:id="320" w:author="Parks, Robbie M" w:date="2022-03-10T16:03:00Z">
        <w:r w:rsidR="00043A28">
          <w:rPr>
            <w:color w:val="000000" w:themeColor="text1"/>
          </w:rPr>
          <w:t xml:space="preserve">(WQS) </w:t>
        </w:r>
      </w:ins>
      <w:ins w:id="321" w:author="Parks, Robbie M" w:date="2022-03-10T16:01:00Z">
        <w:r w:rsidR="0092319E">
          <w:rPr>
            <w:color w:val="000000" w:themeColor="text1"/>
          </w:rPr>
          <w:t>R</w:t>
        </w:r>
        <w:r w:rsidR="00541D56">
          <w:rPr>
            <w:color w:val="000000" w:themeColor="text1"/>
          </w:rPr>
          <w:t>egression,</w:t>
        </w:r>
      </w:ins>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ins w:id="322" w:author="Parks, Robbie M" w:date="2022-02-08T16:52:00Z">
        <w:r w:rsidR="007344CA">
          <w:rPr>
            <w:color w:val="000000" w:themeColor="text1"/>
          </w:rPr>
          <w:t xml:space="preserve"> might be useful</w:t>
        </w:r>
        <w:r w:rsidR="00E46346">
          <w:rPr>
            <w:color w:val="000000" w:themeColor="text1"/>
          </w:rPr>
          <w:t xml:space="preserve"> in further exploring the </w:t>
        </w:r>
      </w:ins>
      <w:ins w:id="323" w:author="Parks, Robbie M" w:date="2022-02-08T16:53:00Z">
        <w:r w:rsidR="00E46346">
          <w:rPr>
            <w:color w:val="000000" w:themeColor="text1"/>
          </w:rPr>
          <w:t xml:space="preserve">robustness of </w:t>
        </w:r>
      </w:ins>
      <w:ins w:id="324" w:author="Parks, Robbie M" w:date="2022-02-08T16:52:00Z">
        <w:r w:rsidR="00E46346">
          <w:rPr>
            <w:color w:val="000000" w:themeColor="text1"/>
          </w:rPr>
          <w:t>joint associa</w:t>
        </w:r>
      </w:ins>
      <w:ins w:id="325" w:author="Parks, Robbie M" w:date="2022-02-08T16:53:00Z">
        <w:r w:rsidR="00E46346">
          <w:rPr>
            <w:color w:val="000000" w:themeColor="text1"/>
          </w:rPr>
          <w:t>tions in a different framework</w:t>
        </w:r>
      </w:ins>
      <w:ins w:id="326" w:author="Parks, Robbie M" w:date="2022-03-10T16:00:00Z">
        <w:r w:rsidR="00A85648">
          <w:rPr>
            <w:color w:val="000000" w:themeColor="text1"/>
          </w:rPr>
          <w:t xml:space="preserve">, though neither were appropriate for particular research question, as </w:t>
        </w:r>
      </w:ins>
      <w:ins w:id="327" w:author="Parks, Robbie M" w:date="2022-03-10T16:01:00Z">
        <w:r w:rsidR="00475269">
          <w:rPr>
            <w:color w:val="000000" w:themeColor="text1"/>
          </w:rPr>
          <w:t>BKMR</w:t>
        </w:r>
      </w:ins>
      <w:ins w:id="328" w:author="Parks, Robbie M" w:date="2022-03-10T16:03:00Z">
        <w:r w:rsidR="003C6FC6">
          <w:rPr>
            <w:color w:val="000000" w:themeColor="text1"/>
          </w:rPr>
          <w:t xml:space="preserve"> </w:t>
        </w:r>
      </w:ins>
      <w:ins w:id="329" w:author="Parks, Robbie M" w:date="2022-03-10T16:04:00Z">
        <w:r w:rsidR="00EF4065">
          <w:rPr>
            <w:color w:val="000000" w:themeColor="text1"/>
          </w:rPr>
          <w:t>is</w:t>
        </w:r>
        <w:r w:rsidR="003C6FC6">
          <w:rPr>
            <w:color w:val="000000" w:themeColor="text1"/>
          </w:rPr>
          <w:t xml:space="preserve"> </w:t>
        </w:r>
      </w:ins>
      <w:ins w:id="330" w:author="Parks, Robbie M" w:date="2022-03-10T16:03:00Z">
        <w:r w:rsidR="003C6FC6">
          <w:rPr>
            <w:color w:val="000000" w:themeColor="text1"/>
          </w:rPr>
          <w:t>not appropriate fo</w:t>
        </w:r>
      </w:ins>
      <w:ins w:id="331" w:author="Parks, Robbie M" w:date="2022-03-10T16:04:00Z">
        <w:r w:rsidR="003C6FC6">
          <w:rPr>
            <w:color w:val="000000" w:themeColor="text1"/>
          </w:rPr>
          <w:t>r case-control</w:t>
        </w:r>
      </w:ins>
      <w:ins w:id="332" w:author="Parks, Robbie M" w:date="2022-03-10T16:01:00Z">
        <w:r w:rsidR="00475269">
          <w:rPr>
            <w:color w:val="000000" w:themeColor="text1"/>
          </w:rPr>
          <w:t xml:space="preserve"> </w:t>
        </w:r>
      </w:ins>
      <w:ins w:id="333" w:author="Parks, Robbie M" w:date="2022-03-10T16:04:00Z">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ins>
      <w:ins w:id="334" w:author="Parks, Robbie M" w:date="2022-02-08T16:53:00Z">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fldChar w:fldCharType="begin"/>
      </w:r>
      <w:r w:rsidR="0085773E">
        <w:instrText xml:space="preserve"> ADDIN ZOTERO_BIBL {"uncited":[],"omitted":[],"custom":[]} CSL_BIBLIOGRAPHY </w:instrText>
      </w:r>
      <w: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7777777"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77777777"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77777777"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7777777"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77777777"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777777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7777777"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77777777"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77777777"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77777777"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77777777"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77777777"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77777777"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77777777"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77777777"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77777777"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77777777"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77777777"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7777777"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77777777"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77777777"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77777777"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77777777"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77777777"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77777777"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7777777"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77777777"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77777777"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77777777"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77777777"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77777777"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55A658B0"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ins w:id="335" w:author="Parks, Robbie M" w:date="2022-03-10T16:12:00Z">
        <w:r w:rsidR="00557887">
          <w:rPr>
            <w:bCs/>
          </w:rPr>
          <w:t xml:space="preserve">1,- </w:t>
        </w:r>
      </w:ins>
      <w:r>
        <w:rPr>
          <w:bCs/>
        </w:rPr>
        <w:t>5-</w:t>
      </w:r>
      <w:ins w:id="336" w:author="Parks, Robbie M" w:date="2022-03-10T16:12:00Z">
        <w:r w:rsidR="00557887">
          <w:rPr>
            <w:bCs/>
          </w:rPr>
          <w:t>, and 10-</w:t>
        </w:r>
      </w:ins>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37"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794D" w14:textId="77777777" w:rsidR="00E3072F" w:rsidRDefault="00E3072F">
      <w:pPr>
        <w:spacing w:line="240" w:lineRule="auto"/>
      </w:pPr>
      <w:r>
        <w:separator/>
      </w:r>
    </w:p>
  </w:endnote>
  <w:endnote w:type="continuationSeparator" w:id="0">
    <w:p w14:paraId="3ED4F14D" w14:textId="77777777" w:rsidR="00E3072F" w:rsidRDefault="00E30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C22C" w14:textId="77777777" w:rsidR="00E3072F" w:rsidRDefault="00E3072F">
      <w:pPr>
        <w:spacing w:line="240" w:lineRule="auto"/>
      </w:pPr>
      <w:r>
        <w:separator/>
      </w:r>
    </w:p>
  </w:footnote>
  <w:footnote w:type="continuationSeparator" w:id="0">
    <w:p w14:paraId="7B9A1D08" w14:textId="77777777" w:rsidR="00E3072F" w:rsidRDefault="00E307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072F"/>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32402</Words>
  <Characters>184693</Characters>
  <Application>Microsoft Office Word</Application>
  <DocSecurity>0</DocSecurity>
  <Lines>1539</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2022-03-12T17:49:00Z</dcterms:created>
  <dcterms:modified xsi:type="dcterms:W3CDTF">2022-03-12T17:49:00Z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