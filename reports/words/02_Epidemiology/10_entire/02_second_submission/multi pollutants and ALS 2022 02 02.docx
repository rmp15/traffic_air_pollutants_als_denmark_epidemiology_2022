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19D47A73" w:rsidR="00E27205" w:rsidRPr="00934941" w:rsidRDefault="00E27205" w:rsidP="003D3846">
      <w:pPr>
        <w:rPr>
          <w:b/>
        </w:rPr>
      </w:pPr>
      <w:r w:rsidRPr="00BE40FA">
        <w:rPr>
          <w:b/>
        </w:rPr>
        <w:t>Abstract</w:t>
      </w:r>
      <w:r w:rsidR="00666546">
        <w:rPr>
          <w:b/>
        </w:rPr>
        <w:br/>
      </w:r>
      <w:r w:rsidR="00C768EE">
        <w:rPr>
          <w:b/>
        </w:rPr>
        <w:t>Background</w:t>
      </w:r>
      <w:r w:rsidRPr="00BE40FA">
        <w:rPr>
          <w:b/>
        </w:rPr>
        <w:t xml:space="preserve">: </w:t>
      </w:r>
      <w:r w:rsidR="00F9217A" w:rsidRPr="00BE40FA">
        <w:t>Amyotrophic lateral sclerosis (ALS) is a fatal neurodegenerative disease</w:t>
      </w:r>
      <w:r w:rsidR="00F03089" w:rsidRPr="00BE40FA">
        <w:t xml:space="preserve">. </w:t>
      </w:r>
      <w:r w:rsidR="004C5DD5">
        <w:t>L</w:t>
      </w:r>
      <w:r w:rsidR="00F9217A" w:rsidRPr="00BE40FA">
        <w:t>imited evidence suggest</w:t>
      </w:r>
      <w:r w:rsidR="004C5DD5">
        <w:t>s that</w:t>
      </w:r>
      <w:r w:rsidR="00F9217A" w:rsidRPr="00BE40FA">
        <w:t xml:space="preserve"> ALS </w:t>
      </w:r>
      <w:r w:rsidR="00206201">
        <w:t xml:space="preserve">symptoms </w:t>
      </w:r>
      <w:r w:rsidR="00F9217A" w:rsidRPr="00BE40FA">
        <w:t>onset is associated with air pollution</w:t>
      </w:r>
      <w:r w:rsidR="0027095D">
        <w:t xml:space="preserve"> exposure</w:t>
      </w:r>
      <w:r w:rsidR="00F9217A" w:rsidRPr="00BE40FA">
        <w:t xml:space="preserve"> and specifically to traffic-related </w:t>
      </w:r>
      <w:r w:rsidR="00E6169B">
        <w:t>pollutants</w:t>
      </w:r>
      <w:r w:rsidR="00F9217A" w:rsidRPr="00BE40FA">
        <w:t>.</w:t>
      </w:r>
    </w:p>
    <w:p w14:paraId="5DFA7626" w14:textId="77777777" w:rsidR="00666546" w:rsidRPr="00BE40FA" w:rsidRDefault="00666546" w:rsidP="003D3846"/>
    <w:p w14:paraId="1D16C3EE" w14:textId="3D70E5A0" w:rsidR="00F07E84" w:rsidRDefault="00C768EE" w:rsidP="003D3846">
      <w:pPr>
        <w:rPr>
          <w:bCs/>
        </w:rPr>
      </w:pPr>
      <w:r>
        <w:rPr>
          <w:b/>
        </w:rPr>
        <w:t>Methods:</w:t>
      </w:r>
      <w:r w:rsidR="00E27205" w:rsidRPr="00BE40FA">
        <w:rPr>
          <w:b/>
        </w:rPr>
        <w:t xml:space="preserve"> </w:t>
      </w:r>
      <w:r w:rsidR="00537B54" w:rsidRPr="00747E90">
        <w:rPr>
          <w:bCs/>
        </w:rPr>
        <w:t>I</w:t>
      </w:r>
      <w:r w:rsidR="00537B54" w:rsidRPr="00BE40FA">
        <w:rPr>
          <w:bCs/>
        </w:rPr>
        <w:t xml:space="preserve">n this </w:t>
      </w:r>
      <w:r w:rsidR="00537B54">
        <w:rPr>
          <w:bCs/>
        </w:rPr>
        <w:t xml:space="preserve">population-based </w:t>
      </w:r>
      <w:r w:rsidR="00537B54" w:rsidRPr="00BE40FA">
        <w:rPr>
          <w:bCs/>
        </w:rPr>
        <w:t xml:space="preserve">case-control study, </w:t>
      </w:r>
      <w:r w:rsidR="00537B54">
        <w:rPr>
          <w:bCs/>
        </w:rPr>
        <w:t>w</w:t>
      </w:r>
      <w:r w:rsidR="00F07E84" w:rsidRPr="00BE40FA">
        <w:rPr>
          <w:bCs/>
        </w:rPr>
        <w:t xml:space="preserve">e used data </w:t>
      </w:r>
      <w:r w:rsidR="00C45A34">
        <w:rPr>
          <w:bCs/>
        </w:rPr>
        <w:t xml:space="preserve">on </w:t>
      </w:r>
      <w:r w:rsidR="00C45A34">
        <w:rPr>
          <w:color w:val="000000" w:themeColor="text1"/>
        </w:rPr>
        <w:t xml:space="preserve">3,939 </w:t>
      </w:r>
      <w:r w:rsidR="00C45A34" w:rsidRPr="00BE40FA">
        <w:rPr>
          <w:bCs/>
        </w:rPr>
        <w:t xml:space="preserve">ALS cases </w:t>
      </w:r>
      <w:r w:rsidR="00F07E84" w:rsidRPr="00BE40FA">
        <w:rPr>
          <w:bCs/>
        </w:rPr>
        <w:t xml:space="preserve">from the </w:t>
      </w:r>
      <w:r w:rsidR="00EA699C" w:rsidRPr="00EA699C">
        <w:rPr>
          <w:bCs/>
        </w:rPr>
        <w:t xml:space="preserve">Danish National Patient Register </w:t>
      </w:r>
      <w:r w:rsidR="00F07E84" w:rsidRPr="00BE40FA">
        <w:rPr>
          <w:bCs/>
        </w:rPr>
        <w:t>diagnosed between 1989 – 2013 and matched on</w:t>
      </w:r>
      <w:r w:rsidR="00B90716">
        <w:rPr>
          <w:bCs/>
        </w:rPr>
        <w:t xml:space="preserve"> age</w:t>
      </w:r>
      <w:r w:rsidR="00F07E84" w:rsidRPr="00BE40FA">
        <w:rPr>
          <w:bCs/>
        </w:rPr>
        <w:t xml:space="preserve">, sex, </w:t>
      </w:r>
      <w:r w:rsidR="00C86326">
        <w:rPr>
          <w:bCs/>
        </w:rPr>
        <w:t xml:space="preserve">year </w:t>
      </w:r>
      <w:r w:rsidR="00280CDE">
        <w:rPr>
          <w:bCs/>
        </w:rPr>
        <w:t>of birth</w:t>
      </w:r>
      <w:r w:rsidR="0012214B">
        <w:rPr>
          <w:bCs/>
        </w:rPr>
        <w:t xml:space="preserve"> </w:t>
      </w:r>
      <w:r w:rsidR="00F07E84" w:rsidRPr="00BE40FA">
        <w:rPr>
          <w:bCs/>
        </w:rPr>
        <w:t>and vital status to</w:t>
      </w:r>
      <w:r w:rsidR="00CC78D6">
        <w:rPr>
          <w:bCs/>
        </w:rPr>
        <w:t xml:space="preserve"> </w:t>
      </w:r>
      <w:r w:rsidR="00CC78D6">
        <w:rPr>
          <w:color w:val="000000" w:themeColor="text1"/>
        </w:rPr>
        <w:t>19,298</w:t>
      </w:r>
      <w:r w:rsidR="00F07E84" w:rsidRPr="00BE40FA">
        <w:rPr>
          <w:bCs/>
        </w:rPr>
        <w:t xml:space="preserve"> </w:t>
      </w:r>
      <w:r w:rsidR="00130D2B">
        <w:rPr>
          <w:bCs/>
        </w:rPr>
        <w:t>population-based</w:t>
      </w:r>
      <w:r w:rsidR="00C86326">
        <w:rPr>
          <w:bCs/>
        </w:rPr>
        <w:t xml:space="preserve"> </w:t>
      </w:r>
      <w:r w:rsidR="00F07E84" w:rsidRPr="00BE40FA">
        <w:rPr>
          <w:bCs/>
        </w:rPr>
        <w:t>controls</w:t>
      </w:r>
      <w:r w:rsidR="003651D2">
        <w:rPr>
          <w:bCs/>
        </w:rPr>
        <w:t xml:space="preserve"> free of ALS at index date</w:t>
      </w:r>
      <w:r w:rsidR="00F07E84" w:rsidRPr="00BE40FA">
        <w:rPr>
          <w:bCs/>
        </w:rPr>
        <w:t xml:space="preserve">. We used predictions </w:t>
      </w:r>
      <w:r w:rsidR="00946AAC">
        <w:rPr>
          <w:bCs/>
        </w:rPr>
        <w:t>of</w:t>
      </w:r>
      <w:r w:rsidR="00C70E13">
        <w:rPr>
          <w:bCs/>
        </w:rPr>
        <w:t xml:space="preserve"> </w:t>
      </w:r>
      <w:r w:rsidR="008F295B" w:rsidRPr="00BE40FA">
        <w:rPr>
          <w:bCs/>
        </w:rPr>
        <w:t>nitrogen oxides (NO</w:t>
      </w:r>
      <w:r w:rsidR="008F295B" w:rsidRPr="00BE40FA">
        <w:rPr>
          <w:bCs/>
          <w:vertAlign w:val="subscript"/>
        </w:rPr>
        <w:t>x</w:t>
      </w:r>
      <w:r w:rsidR="008F295B" w:rsidRPr="00BE40FA">
        <w:rPr>
          <w:bCs/>
        </w:rPr>
        <w:t>), carbon monoxide (CO), elemental carbon (EC), and fine particles (PM</w:t>
      </w:r>
      <w:r w:rsidR="008F295B" w:rsidRPr="00BE40FA">
        <w:rPr>
          <w:bCs/>
          <w:vertAlign w:val="subscript"/>
        </w:rPr>
        <w:t>2</w:t>
      </w:r>
      <w:r w:rsidR="008F295B" w:rsidRPr="00BE40FA">
        <w:rPr>
          <w:bCs/>
          <w:i/>
          <w:vertAlign w:val="subscript"/>
        </w:rPr>
        <w:t>.</w:t>
      </w:r>
      <w:r w:rsidR="008F295B" w:rsidRPr="00BE40FA">
        <w:rPr>
          <w:bCs/>
          <w:vertAlign w:val="subscript"/>
        </w:rPr>
        <w:t>5</w:t>
      </w:r>
      <w:r w:rsidR="008F295B" w:rsidRPr="00BE40FA">
        <w:rPr>
          <w:bCs/>
        </w:rPr>
        <w:t>)</w:t>
      </w:r>
      <w:r w:rsidR="008F295B">
        <w:rPr>
          <w:bCs/>
        </w:rPr>
        <w:t xml:space="preserve"> from </w:t>
      </w:r>
      <w:r w:rsidR="00F07E84" w:rsidRPr="00BE40FA">
        <w:rPr>
          <w:bCs/>
        </w:rPr>
        <w:t>validated spatio-temporal model</w:t>
      </w:r>
      <w:r w:rsidR="00594CE8">
        <w:rPr>
          <w:bCs/>
        </w:rPr>
        <w:t>s</w:t>
      </w:r>
      <w:r w:rsidR="00F07E84" w:rsidRPr="00BE40FA">
        <w:rPr>
          <w:bCs/>
        </w:rPr>
        <w:t xml:space="preserve"> to assign </w:t>
      </w:r>
      <w:r w:rsidR="008A762B">
        <w:rPr>
          <w:bCs/>
        </w:rPr>
        <w:t xml:space="preserve">1-, </w:t>
      </w:r>
      <w:r w:rsidR="00F07E84" w:rsidRPr="00BE40FA">
        <w:rPr>
          <w:bCs/>
        </w:rPr>
        <w:t>5-</w:t>
      </w:r>
      <w:r w:rsidR="008A762B">
        <w:rPr>
          <w:bCs/>
        </w:rPr>
        <w:t>, and 10-</w:t>
      </w:r>
      <w:r w:rsidR="00F07E84" w:rsidRPr="00BE40FA">
        <w:rPr>
          <w:bCs/>
        </w:rPr>
        <w:t xml:space="preserve">year average exposures </w:t>
      </w:r>
      <w:r w:rsidR="004A6BA8">
        <w:rPr>
          <w:bCs/>
        </w:rPr>
        <w:t>pre-</w:t>
      </w:r>
      <w:r w:rsidR="008D2F11">
        <w:rPr>
          <w:bCs/>
        </w:rPr>
        <w:t>ALS diagnosis</w:t>
      </w:r>
      <w:r w:rsidR="00F07E84" w:rsidRPr="00BE40FA">
        <w:rPr>
          <w:bCs/>
        </w:rPr>
        <w:t xml:space="preserve"> </w:t>
      </w:r>
      <w:r w:rsidR="00322F56" w:rsidRPr="00BE40FA">
        <w:rPr>
          <w:bCs/>
        </w:rPr>
        <w:t xml:space="preserve">at </w:t>
      </w:r>
      <w:r w:rsidR="004A74FF">
        <w:rPr>
          <w:bCs/>
        </w:rPr>
        <w:t xml:space="preserve">present and historical </w:t>
      </w:r>
      <w:r w:rsidR="00322F56" w:rsidRPr="00BE40FA">
        <w:rPr>
          <w:bCs/>
        </w:rPr>
        <w:t>residential addresses of study participants</w:t>
      </w:r>
      <w:r w:rsidR="00F07E84" w:rsidRPr="00BE40FA">
        <w:rPr>
          <w:bCs/>
        </w:rPr>
        <w:t xml:space="preserve">. </w:t>
      </w:r>
      <w:r w:rsidR="00EB7DDF">
        <w:rPr>
          <w:bCs/>
        </w:rPr>
        <w:t>W</w:t>
      </w:r>
      <w:r w:rsidR="00130D2B" w:rsidRPr="00BE40FA">
        <w:rPr>
          <w:bCs/>
        </w:rPr>
        <w:t xml:space="preserve">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w:t>
      </w:r>
      <w:r w:rsidR="00FC7612">
        <w:rPr>
          <w:bCs/>
        </w:rPr>
        <w:t>and joint</w:t>
      </w:r>
      <w:r w:rsidR="00594CE8">
        <w:rPr>
          <w:bCs/>
        </w:rPr>
        <w:t xml:space="preserve"> association </w:t>
      </w:r>
      <w:r w:rsidR="007E091D">
        <w:rPr>
          <w:bCs/>
        </w:rPr>
        <w:t>for</w:t>
      </w:r>
      <w:r w:rsidR="00594CE8">
        <w:rPr>
          <w:bCs/>
        </w:rPr>
        <w:t xml:space="preserve"> the </w:t>
      </w:r>
      <w:r w:rsidR="004E73DE">
        <w:rPr>
          <w:bCs/>
        </w:rPr>
        <w:t>three</w:t>
      </w:r>
      <w:r w:rsidR="00594CE8">
        <w:rPr>
          <w:bCs/>
        </w:rPr>
        <w:t xml:space="preserve"> </w:t>
      </w:r>
      <w:r w:rsidR="00B76A7A">
        <w:rPr>
          <w:bCs/>
        </w:rPr>
        <w:t xml:space="preserve">traffic-related </w:t>
      </w:r>
      <w:r w:rsidR="00594CE8">
        <w:rPr>
          <w:bCs/>
        </w:rPr>
        <w:t>pollutants (NO</w:t>
      </w:r>
      <w:r w:rsidR="00594CE8" w:rsidRPr="00B032BC">
        <w:rPr>
          <w:bCs/>
          <w:vertAlign w:val="subscript"/>
        </w:rPr>
        <w:t>x</w:t>
      </w:r>
      <w:r w:rsidR="00594CE8">
        <w:rPr>
          <w:bCs/>
        </w:rPr>
        <w:t>, CO, and EC), as well as pollutant-specific associations</w:t>
      </w:r>
      <w:r w:rsidR="00130D2B" w:rsidRPr="00BE40FA">
        <w:rPr>
          <w:bCs/>
        </w:rPr>
        <w:t>.</w:t>
      </w:r>
    </w:p>
    <w:p w14:paraId="2F25FF1F" w14:textId="77777777" w:rsidR="00666546" w:rsidRPr="00BE40FA" w:rsidRDefault="00666546" w:rsidP="003D3846">
      <w:pPr>
        <w:rPr>
          <w:bCs/>
        </w:rPr>
      </w:pPr>
    </w:p>
    <w:p w14:paraId="4029EEA4" w14:textId="32685D83" w:rsidR="00E27205" w:rsidRDefault="00E27205" w:rsidP="003D3846">
      <w:pPr>
        <w:rPr>
          <w:color w:val="000000" w:themeColor="text1"/>
        </w:rPr>
      </w:pPr>
      <w:r w:rsidRPr="00BE40FA">
        <w:rPr>
          <w:b/>
        </w:rPr>
        <w:t xml:space="preserve">Results: </w:t>
      </w:r>
      <w:r w:rsidR="00663E3C">
        <w:rPr>
          <w:color w:val="000000" w:themeColor="text1"/>
        </w:rPr>
        <w:t>Fo</w:t>
      </w:r>
      <w:r w:rsidR="005D4AE9" w:rsidRPr="00BE40FA">
        <w:rPr>
          <w:color w:val="000000" w:themeColor="text1"/>
        </w:rPr>
        <w:t xml:space="preserve">r a standard deviation (SD) increase in 5-year average concentrations, </w:t>
      </w:r>
      <w:r w:rsidR="00A37346">
        <w:rPr>
          <w:color w:val="000000" w:themeColor="text1"/>
        </w:rPr>
        <w:t xml:space="preserve">EC was individually associated with </w:t>
      </w:r>
      <w:r w:rsidR="00A37346" w:rsidRPr="00BE40FA">
        <w:rPr>
          <w:color w:val="000000" w:themeColor="text1"/>
        </w:rPr>
        <w:t>an increase in odds (</w:t>
      </w:r>
      <w:r w:rsidR="00FC7612">
        <w:rPr>
          <w:bCs/>
          <w:color w:val="000000" w:themeColor="text1"/>
          <w:lang w:val="en-GB"/>
        </w:rPr>
        <w:t>11.5</w:t>
      </w:r>
      <w:r w:rsidR="00A37346" w:rsidRPr="00BE40FA">
        <w:rPr>
          <w:color w:val="000000" w:themeColor="text1"/>
        </w:rPr>
        <w:t xml:space="preserve">%; </w:t>
      </w:r>
      <w:r w:rsidR="00301AD8" w:rsidRPr="00BE40FA">
        <w:rPr>
          <w:color w:val="000000" w:themeColor="text1"/>
        </w:rPr>
        <w:t>95% credible interval [</w:t>
      </w:r>
      <w:proofErr w:type="spellStart"/>
      <w:r w:rsidR="00301AD8" w:rsidRPr="00BE40FA">
        <w:rPr>
          <w:color w:val="000000" w:themeColor="text1"/>
        </w:rPr>
        <w:t>CrI</w:t>
      </w:r>
      <w:proofErr w:type="spellEnd"/>
      <w:r w:rsidR="00301AD8" w:rsidRPr="00BE40FA">
        <w:rPr>
          <w:color w:val="000000" w:themeColor="text1"/>
        </w:rPr>
        <w:t>]</w:t>
      </w:r>
      <w:r w:rsidR="00A37346" w:rsidRPr="00BE40FA">
        <w:rPr>
          <w:color w:val="000000" w:themeColor="text1"/>
        </w:rPr>
        <w:t xml:space="preserve">: </w:t>
      </w:r>
      <w:r w:rsidR="00FC7612">
        <w:rPr>
          <w:color w:val="000000" w:themeColor="text1"/>
        </w:rPr>
        <w:t>-1.0</w:t>
      </w:r>
      <w:r w:rsidR="00A37346" w:rsidRPr="00BE40FA">
        <w:rPr>
          <w:color w:val="000000" w:themeColor="text1"/>
        </w:rPr>
        <w:t xml:space="preserve">%, </w:t>
      </w:r>
      <w:r w:rsidR="00FC7612">
        <w:rPr>
          <w:bCs/>
          <w:color w:val="000000" w:themeColor="text1"/>
          <w:lang w:val="en-GB"/>
        </w:rPr>
        <w:t>25.6</w:t>
      </w:r>
      <w:r w:rsidR="00A37346" w:rsidRPr="00BE40FA">
        <w:rPr>
          <w:color w:val="000000" w:themeColor="text1"/>
        </w:rPr>
        <w:t xml:space="preserve">%), </w:t>
      </w:r>
      <w:r w:rsidR="0030607A">
        <w:rPr>
          <w:color w:val="000000" w:themeColor="text1"/>
        </w:rPr>
        <w:t xml:space="preserve">with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w:t>
      </w:r>
      <w:r w:rsidR="00301AD8">
        <w:rPr>
          <w:color w:val="000000" w:themeColor="text1"/>
        </w:rPr>
        <w:t>(</w:t>
      </w:r>
      <w:r w:rsidR="00301AD8">
        <w:rPr>
          <w:bCs/>
          <w:color w:val="000000" w:themeColor="text1"/>
          <w:lang w:val="en-GB"/>
        </w:rPr>
        <w:t>-4.6</w:t>
      </w:r>
      <w:r w:rsidR="00301AD8" w:rsidRPr="00BE40FA">
        <w:rPr>
          <w:color w:val="000000" w:themeColor="text1"/>
        </w:rPr>
        <w:t>%;95%CrI</w:t>
      </w:r>
      <w:r w:rsidR="007A4DB2">
        <w:rPr>
          <w:color w:val="000000" w:themeColor="text1"/>
        </w:rPr>
        <w:t xml:space="preserve"> </w:t>
      </w:r>
      <w:r w:rsidR="00301AD8">
        <w:rPr>
          <w:bCs/>
          <w:color w:val="000000" w:themeColor="text1"/>
          <w:lang w:val="en-GB"/>
        </w:rPr>
        <w:t>-18.1%</w:t>
      </w:r>
      <w:r w:rsidR="00301AD8" w:rsidRPr="00BE40FA">
        <w:rPr>
          <w:color w:val="000000" w:themeColor="text1"/>
        </w:rPr>
        <w:t>,</w:t>
      </w:r>
      <w:r w:rsidR="00301AD8">
        <w:rPr>
          <w:color w:val="000000" w:themeColor="text1"/>
        </w:rPr>
        <w:t>8.9</w:t>
      </w:r>
      <w:r w:rsidR="00301AD8" w:rsidRPr="00BE40FA">
        <w:rPr>
          <w:color w:val="000000" w:themeColor="text1"/>
        </w:rPr>
        <w:t>%</w:t>
      </w:r>
      <w:r w:rsidR="00301AD8">
        <w:rPr>
          <w:color w:val="000000" w:themeColor="text1"/>
        </w:rPr>
        <w:t>)</w:t>
      </w:r>
      <w:r w:rsidR="00A572E0">
        <w:rPr>
          <w:color w:val="000000" w:themeColor="text1"/>
        </w:rPr>
        <w:t xml:space="preserve"> and</w:t>
      </w:r>
      <w:r w:rsidR="00CE13EF">
        <w:rPr>
          <w:color w:val="000000" w:themeColor="text1"/>
        </w:rPr>
        <w:t xml:space="preserve"> </w:t>
      </w:r>
      <w:r w:rsidR="00FD4E15" w:rsidRPr="00BE40FA">
        <w:rPr>
          <w:color w:val="000000" w:themeColor="text1"/>
        </w:rPr>
        <w:t>CO</w:t>
      </w:r>
      <w:r w:rsidR="00301AD8">
        <w:rPr>
          <w:color w:val="000000" w:themeColor="text1"/>
        </w:rPr>
        <w:t xml:space="preserve"> (</w:t>
      </w:r>
      <w:r w:rsidR="007A4DB2">
        <w:rPr>
          <w:bCs/>
          <w:color w:val="000000" w:themeColor="text1"/>
          <w:lang w:val="en-GB"/>
        </w:rPr>
        <w:t>-3.2</w:t>
      </w:r>
      <w:r w:rsidR="00301AD8" w:rsidRPr="00BE40FA">
        <w:rPr>
          <w:color w:val="000000" w:themeColor="text1"/>
        </w:rPr>
        <w:t>%; 95%CrI</w:t>
      </w:r>
      <w:r w:rsidR="00301AD8">
        <w:rPr>
          <w:bCs/>
          <w:color w:val="000000" w:themeColor="text1"/>
          <w:lang w:val="en-GB"/>
        </w:rPr>
        <w:t xml:space="preserve"> </w:t>
      </w:r>
      <w:r w:rsidR="00B80476">
        <w:rPr>
          <w:bCs/>
          <w:color w:val="000000" w:themeColor="text1"/>
          <w:lang w:val="en-GB"/>
        </w:rPr>
        <w:t>-14.4</w:t>
      </w:r>
      <w:r w:rsidR="00301AD8">
        <w:rPr>
          <w:bCs/>
          <w:color w:val="000000" w:themeColor="text1"/>
          <w:lang w:val="en-GB"/>
        </w:rPr>
        <w:t>%</w:t>
      </w:r>
      <w:r w:rsidR="00301AD8" w:rsidRPr="00BE40FA">
        <w:rPr>
          <w:color w:val="000000" w:themeColor="text1"/>
        </w:rPr>
        <w:t xml:space="preserve">, </w:t>
      </w:r>
      <w:r w:rsidR="00B80476">
        <w:rPr>
          <w:color w:val="000000" w:themeColor="text1"/>
        </w:rPr>
        <w:t>10.0</w:t>
      </w:r>
      <w:r w:rsidR="00301AD8" w:rsidRPr="00BE40FA">
        <w:rPr>
          <w:color w:val="000000" w:themeColor="text1"/>
        </w:rPr>
        <w:t>%</w:t>
      </w:r>
      <w:r w:rsidR="007A4DB2">
        <w:rPr>
          <w:color w:val="000000" w:themeColor="text1"/>
        </w:rPr>
        <w:t>)</w:t>
      </w:r>
      <w:r w:rsidR="00CE13EF">
        <w:rPr>
          <w:color w:val="000000" w:themeColor="text1"/>
        </w:rPr>
        <w:t xml:space="preserve"> and a null effect of non-EC </w:t>
      </w:r>
      <w:r w:rsidR="00CE13EF" w:rsidRPr="00BE40FA">
        <w:rPr>
          <w:bCs/>
        </w:rPr>
        <w:t>PM</w:t>
      </w:r>
      <w:r w:rsidR="00CE13EF" w:rsidRPr="00BE40FA">
        <w:rPr>
          <w:bCs/>
          <w:vertAlign w:val="subscript"/>
        </w:rPr>
        <w:t>2</w:t>
      </w:r>
      <w:r w:rsidR="00CE13EF" w:rsidRPr="00BE40FA">
        <w:rPr>
          <w:bCs/>
          <w:i/>
          <w:vertAlign w:val="subscript"/>
        </w:rPr>
        <w:t>.</w:t>
      </w:r>
      <w:r w:rsidR="00CE13EF" w:rsidRPr="00BE40FA">
        <w:rPr>
          <w:bCs/>
          <w:vertAlign w:val="subscript"/>
        </w:rPr>
        <w:t>5</w:t>
      </w:r>
      <w:r w:rsidR="00CE13EF" w:rsidRPr="007F59FC">
        <w:rPr>
          <w:bCs/>
        </w:rPr>
        <w:t xml:space="preserve"> </w:t>
      </w:r>
      <w:r w:rsidR="00CE13EF">
        <w:rPr>
          <w:color w:val="000000" w:themeColor="text1"/>
        </w:rPr>
        <w:t>(</w:t>
      </w:r>
      <w:r w:rsidR="00CE13EF">
        <w:rPr>
          <w:bCs/>
          <w:color w:val="000000" w:themeColor="text1"/>
          <w:lang w:val="en-GB"/>
        </w:rPr>
        <w:t>0.7</w:t>
      </w:r>
      <w:r w:rsidR="00CE13EF" w:rsidRPr="00BE40FA">
        <w:rPr>
          <w:color w:val="000000" w:themeColor="text1"/>
        </w:rPr>
        <w:t>%;95%CrI</w:t>
      </w:r>
      <w:r w:rsidR="00CE13EF">
        <w:rPr>
          <w:color w:val="000000" w:themeColor="text1"/>
        </w:rPr>
        <w:t xml:space="preserve"> </w:t>
      </w:r>
      <w:r w:rsidR="00CE13EF">
        <w:rPr>
          <w:bCs/>
          <w:color w:val="000000" w:themeColor="text1"/>
          <w:lang w:val="en-GB"/>
        </w:rPr>
        <w:t>-9.2%</w:t>
      </w:r>
      <w:r w:rsidR="00CE13EF" w:rsidRPr="00BE40FA">
        <w:rPr>
          <w:color w:val="000000" w:themeColor="text1"/>
        </w:rPr>
        <w:t>,</w:t>
      </w:r>
      <w:r w:rsidR="00CE13EF">
        <w:rPr>
          <w:color w:val="000000" w:themeColor="text1"/>
        </w:rPr>
        <w:t>12.4</w:t>
      </w:r>
      <w:r w:rsidR="00CE13EF" w:rsidRPr="00BE40FA">
        <w:rPr>
          <w:color w:val="000000" w:themeColor="text1"/>
        </w:rPr>
        <w:t>%</w:t>
      </w:r>
      <w:r w:rsidR="00CE13EF">
        <w:rPr>
          <w:color w:val="000000" w:themeColor="text1"/>
        </w:rPr>
        <w:t>)</w:t>
      </w:r>
      <w:r w:rsidR="007A4DB2">
        <w:rPr>
          <w:color w:val="000000" w:themeColor="text1"/>
        </w:rPr>
        <w:t>.</w:t>
      </w:r>
      <w:r w:rsidR="00075A9F">
        <w:rPr>
          <w:bCs/>
        </w:rPr>
        <w:t xml:space="preserve"> </w:t>
      </w:r>
      <w:r w:rsidR="004F2138">
        <w:rPr>
          <w:bCs/>
        </w:rPr>
        <w:t>We found no association for joint or overall traffic pollution.</w:t>
      </w:r>
      <w:r w:rsidR="00075A9F">
        <w:rPr>
          <w:color w:val="000000" w:themeColor="text1"/>
        </w:rPr>
        <w:t xml:space="preserve"> T</w:t>
      </w:r>
      <w:r w:rsidR="005D4AE9" w:rsidRPr="00BE40FA">
        <w:rPr>
          <w:color w:val="000000" w:themeColor="text1"/>
        </w:rPr>
        <w:t xml:space="preserve">here was a </w:t>
      </w:r>
      <w:r w:rsidR="00FB51F2">
        <w:rPr>
          <w:bCs/>
          <w:color w:val="000000" w:themeColor="text1"/>
          <w:lang w:val="en-GB"/>
        </w:rPr>
        <w:t>77.8</w:t>
      </w:r>
      <w:r w:rsidR="00206E74" w:rsidRPr="00BE40FA">
        <w:rPr>
          <w:bCs/>
        </w:rPr>
        <w:t xml:space="preserve">% </w:t>
      </w:r>
      <w:r w:rsidR="005D4AE9" w:rsidRPr="00BE40FA">
        <w:rPr>
          <w:color w:val="000000" w:themeColor="text1"/>
        </w:rPr>
        <w:t xml:space="preserve">posterior probability of a positive association between 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pollutants and ALS diagnosis</w:t>
      </w:r>
      <w:r w:rsidR="00B86B82">
        <w:rPr>
          <w:color w:val="000000" w:themeColor="text1"/>
        </w:rPr>
        <w:t>,</w:t>
      </w:r>
      <w:r w:rsidR="001F585A">
        <w:rPr>
          <w:color w:val="000000" w:themeColor="text1"/>
        </w:rPr>
        <w:t xml:space="preserve"> </w:t>
      </w:r>
      <w:r w:rsidR="00FB51F2">
        <w:rPr>
          <w:bCs/>
          <w:color w:val="000000" w:themeColor="text1"/>
          <w:lang w:val="en-GB"/>
        </w:rPr>
        <w:t>96.3</w:t>
      </w:r>
      <w:r w:rsidR="00B86B82">
        <w:rPr>
          <w:bCs/>
          <w:color w:val="000000" w:themeColor="text1"/>
          <w:lang w:val="en-GB"/>
        </w:rPr>
        <w:t xml:space="preserve">% for </w:t>
      </w:r>
      <w:r w:rsidR="004F5A21">
        <w:rPr>
          <w:bCs/>
          <w:color w:val="000000" w:themeColor="text1"/>
          <w:lang w:val="en-GB"/>
        </w:rPr>
        <w:t xml:space="preserve">EC, </w:t>
      </w:r>
      <w:r w:rsidR="00FB51F2">
        <w:rPr>
          <w:bCs/>
          <w:color w:val="000000" w:themeColor="text1"/>
          <w:lang w:val="en-GB"/>
        </w:rPr>
        <w:t>27.8</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FB51F2">
        <w:rPr>
          <w:bCs/>
          <w:color w:val="000000" w:themeColor="text1"/>
          <w:lang w:val="en-GB"/>
        </w:rPr>
        <w:t>26.7</w:t>
      </w:r>
      <w:r w:rsidR="004F5A21">
        <w:rPr>
          <w:bCs/>
          <w:color w:val="000000" w:themeColor="text1"/>
          <w:lang w:val="en-GB"/>
        </w:rPr>
        <w:t>% for CO</w:t>
      </w:r>
      <w:r w:rsidR="005D4AE9" w:rsidRPr="00BE40FA">
        <w:rPr>
          <w:color w:val="000000" w:themeColor="text1"/>
        </w:rPr>
        <w:t>.</w:t>
      </w:r>
    </w:p>
    <w:p w14:paraId="68D840FB" w14:textId="77777777" w:rsidR="00666546" w:rsidRPr="00BE40FA" w:rsidRDefault="00666546" w:rsidP="003D3846">
      <w:pPr>
        <w:rPr>
          <w:color w:val="000000" w:themeColor="text1"/>
        </w:rPr>
      </w:pPr>
    </w:p>
    <w:p w14:paraId="694E7838" w14:textId="77777777" w:rsidR="00BB2133" w:rsidRDefault="00E27205" w:rsidP="003D3846">
      <w:r w:rsidRPr="00BE40FA">
        <w:rPr>
          <w:b/>
        </w:rPr>
        <w:lastRenderedPageBreak/>
        <w:t>Conclusion</w:t>
      </w:r>
      <w:r w:rsidR="00C768EE">
        <w:rPr>
          <w:b/>
        </w:rPr>
        <w:t>s:</w:t>
      </w:r>
      <w:r w:rsidRPr="00BE40FA">
        <w:rPr>
          <w:bCs/>
        </w:rPr>
        <w:t xml:space="preserve"> </w:t>
      </w:r>
      <w:r w:rsidR="005D4AE9" w:rsidRPr="00BE40FA">
        <w:t xml:space="preserve">Our results indicate a potential positive association between ALS diagnosis and </w:t>
      </w:r>
      <w:r w:rsidR="002264EC">
        <w:t>pollutants</w:t>
      </w:r>
      <w:r w:rsidR="001F41E8">
        <w:t xml:space="preserve">, particularly for </w:t>
      </w:r>
      <w:r w:rsidR="00D83E73">
        <w:t>EC</w:t>
      </w:r>
      <w:r w:rsidR="005D4AE9" w:rsidRPr="00BE40FA">
        <w:t>. Further work is needed to understand the role of air pollution on ALS pathogenesis and timing of onset.</w:t>
      </w:r>
    </w:p>
    <w:p w14:paraId="281E0A2B" w14:textId="77777777" w:rsidR="00BB2133" w:rsidRDefault="00BB2133" w:rsidP="003D3846"/>
    <w:p w14:paraId="6DCDC675" w14:textId="69F81CA8" w:rsidR="00BB2133" w:rsidRDefault="00BB2133" w:rsidP="003D3846">
      <w:pPr>
        <w:rPr>
          <w:b/>
          <w:bCs/>
        </w:rPr>
      </w:pPr>
      <w:r>
        <w:rPr>
          <w:b/>
          <w:bCs/>
        </w:rPr>
        <w:t>Abbreviations:</w:t>
      </w:r>
    </w:p>
    <w:p w14:paraId="57CC732C" w14:textId="07ABB288" w:rsidR="00FD19BF" w:rsidRDefault="00252AC0" w:rsidP="003D3846">
      <w:pPr>
        <w:rPr>
          <w:bCs/>
        </w:rPr>
      </w:pPr>
      <w:r>
        <w:rPr>
          <w:color w:val="000000" w:themeColor="text1"/>
        </w:rPr>
        <w:t>ALS</w:t>
      </w:r>
      <w:r>
        <w:rPr>
          <w:b/>
        </w:rPr>
        <w:tab/>
      </w:r>
      <w:r w:rsidR="00FD19BF">
        <w:rPr>
          <w:b/>
        </w:rPr>
        <w:tab/>
      </w:r>
      <w:r w:rsidR="004E045E">
        <w:rPr>
          <w:b/>
        </w:rPr>
        <w:tab/>
      </w:r>
      <w:r w:rsidR="00A12AB5" w:rsidRPr="00BE40FA">
        <w:t>Amyotrophic lateral sclerosis</w:t>
      </w:r>
    </w:p>
    <w:p w14:paraId="58E99EF9" w14:textId="09A4F90B" w:rsidR="00AB32B5" w:rsidRDefault="00AB32B5" w:rsidP="003D3846">
      <w:pPr>
        <w:rPr>
          <w:bCs/>
        </w:rPr>
      </w:pPr>
      <w:r>
        <w:rPr>
          <w:bCs/>
          <w:color w:val="000000" w:themeColor="text1"/>
        </w:rPr>
        <w:t>BMI</w:t>
      </w:r>
      <w:r>
        <w:rPr>
          <w:bCs/>
          <w:color w:val="000000" w:themeColor="text1"/>
        </w:rPr>
        <w:tab/>
      </w:r>
      <w:r>
        <w:rPr>
          <w:bCs/>
          <w:color w:val="000000" w:themeColor="text1"/>
        </w:rPr>
        <w:tab/>
      </w:r>
      <w:r>
        <w:rPr>
          <w:bCs/>
          <w:color w:val="000000" w:themeColor="text1"/>
        </w:rPr>
        <w:tab/>
      </w:r>
      <w:r w:rsidR="007D0273">
        <w:rPr>
          <w:bCs/>
          <w:color w:val="000000" w:themeColor="text1"/>
        </w:rPr>
        <w:t>Body mass index</w:t>
      </w:r>
    </w:p>
    <w:p w14:paraId="2BE76AA7" w14:textId="571B4164" w:rsidR="00387C2D" w:rsidRDefault="00387C2D" w:rsidP="003D3846">
      <w:pPr>
        <w:rPr>
          <w:bCs/>
        </w:rPr>
      </w:pPr>
      <w:r>
        <w:rPr>
          <w:color w:val="000000" w:themeColor="text1"/>
        </w:rPr>
        <w:t>CO</w:t>
      </w:r>
      <w:r w:rsidRPr="00BE40FA">
        <w:rPr>
          <w:b/>
        </w:rPr>
        <w:t xml:space="preserve"> </w:t>
      </w:r>
      <w:r>
        <w:rPr>
          <w:b/>
        </w:rPr>
        <w:tab/>
      </w:r>
      <w:r>
        <w:rPr>
          <w:b/>
        </w:rPr>
        <w:tab/>
      </w:r>
      <w:r w:rsidR="004E045E">
        <w:rPr>
          <w:b/>
        </w:rPr>
        <w:tab/>
      </w:r>
      <w:r w:rsidR="001A1AA5">
        <w:rPr>
          <w:bCs/>
        </w:rPr>
        <w:t>C</w:t>
      </w:r>
      <w:r w:rsidR="001A1AA5" w:rsidRPr="00BE40FA">
        <w:rPr>
          <w:bCs/>
        </w:rPr>
        <w:t>arbon monoxide</w:t>
      </w:r>
    </w:p>
    <w:p w14:paraId="519C9A8A" w14:textId="3DE6F8D4" w:rsidR="00DB18B1" w:rsidRPr="00387C2D" w:rsidRDefault="00DB18B1" w:rsidP="003D3846">
      <w:pPr>
        <w:rPr>
          <w:bCs/>
        </w:rPr>
      </w:pPr>
      <w:proofErr w:type="spellStart"/>
      <w:r>
        <w:rPr>
          <w:bCs/>
        </w:rPr>
        <w:t>CrI</w:t>
      </w:r>
      <w:proofErr w:type="spellEnd"/>
      <w:r>
        <w:rPr>
          <w:bCs/>
        </w:rPr>
        <w:tab/>
      </w:r>
      <w:r>
        <w:rPr>
          <w:bCs/>
        </w:rPr>
        <w:tab/>
      </w:r>
      <w:r w:rsidR="004E045E">
        <w:rPr>
          <w:bCs/>
        </w:rPr>
        <w:tab/>
      </w:r>
      <w:r w:rsidR="00A84FE9">
        <w:rPr>
          <w:color w:val="000000" w:themeColor="text1"/>
        </w:rPr>
        <w:t>C</w:t>
      </w:r>
      <w:r w:rsidR="00A84FE9" w:rsidRPr="00BE40FA">
        <w:rPr>
          <w:color w:val="000000" w:themeColor="text1"/>
        </w:rPr>
        <w:t>redible interval</w:t>
      </w:r>
    </w:p>
    <w:p w14:paraId="1EB2C85E" w14:textId="1C224F9A" w:rsidR="00387C2D" w:rsidRDefault="00387C2D" w:rsidP="003D3846">
      <w:pPr>
        <w:rPr>
          <w:bCs/>
        </w:rPr>
      </w:pPr>
      <w:r>
        <w:rPr>
          <w:bCs/>
        </w:rPr>
        <w:t>EC</w:t>
      </w:r>
      <w:r>
        <w:rPr>
          <w:bCs/>
        </w:rPr>
        <w:tab/>
      </w:r>
      <w:r>
        <w:rPr>
          <w:bCs/>
        </w:rPr>
        <w:tab/>
      </w:r>
      <w:r w:rsidR="004E045E">
        <w:rPr>
          <w:bCs/>
        </w:rPr>
        <w:tab/>
      </w:r>
      <w:r w:rsidR="0023021B">
        <w:rPr>
          <w:bCs/>
        </w:rPr>
        <w:t>E</w:t>
      </w:r>
      <w:r w:rsidR="0023021B" w:rsidRPr="00BE40FA">
        <w:rPr>
          <w:bCs/>
        </w:rPr>
        <w:t>lemental carbon</w:t>
      </w:r>
    </w:p>
    <w:p w14:paraId="0D19B281" w14:textId="4A4CF016" w:rsidR="00387C2D" w:rsidRPr="00387C2D" w:rsidRDefault="00387C2D" w:rsidP="003D3846">
      <w:pPr>
        <w:rPr>
          <w:bCs/>
        </w:rPr>
      </w:pPr>
      <w:r>
        <w:rPr>
          <w:bCs/>
        </w:rPr>
        <w:t>ICD</w:t>
      </w:r>
      <w:r>
        <w:rPr>
          <w:bCs/>
        </w:rPr>
        <w:tab/>
      </w:r>
      <w:r>
        <w:rPr>
          <w:bCs/>
        </w:rPr>
        <w:tab/>
      </w:r>
      <w:r w:rsidR="004E045E">
        <w:rPr>
          <w:bCs/>
        </w:rPr>
        <w:tab/>
      </w:r>
      <w:r w:rsidR="001B504A" w:rsidRPr="00BE40FA">
        <w:rPr>
          <w:bCs/>
          <w:color w:val="000000" w:themeColor="text1"/>
        </w:rPr>
        <w:t>International Classification of Diseases</w:t>
      </w:r>
    </w:p>
    <w:p w14:paraId="7AFF587F" w14:textId="6E781DEF" w:rsidR="008B714A" w:rsidRDefault="008B714A" w:rsidP="003D3846">
      <w:pPr>
        <w:rPr>
          <w:color w:val="000000" w:themeColor="text1"/>
        </w:rPr>
      </w:pPr>
      <w:r>
        <w:rPr>
          <w:color w:val="000000" w:themeColor="text1"/>
        </w:rPr>
        <w:t>Non-EC PM</w:t>
      </w:r>
      <w:r w:rsidRPr="003A7CAB">
        <w:rPr>
          <w:color w:val="000000" w:themeColor="text1"/>
          <w:vertAlign w:val="subscript"/>
        </w:rPr>
        <w:t>2.5</w:t>
      </w:r>
      <w:r>
        <w:rPr>
          <w:color w:val="000000" w:themeColor="text1"/>
          <w:vertAlign w:val="subscript"/>
        </w:rPr>
        <w:tab/>
      </w:r>
      <w:r w:rsidR="004E045E">
        <w:rPr>
          <w:color w:val="000000" w:themeColor="text1"/>
          <w:vertAlign w:val="subscript"/>
        </w:rPr>
        <w:tab/>
      </w:r>
      <w:r w:rsidR="00C33EBA">
        <w:rPr>
          <w:color w:val="000000" w:themeColor="text1"/>
        </w:rPr>
        <w:t>Non-</w:t>
      </w:r>
      <w:r w:rsidR="00C33EBA">
        <w:rPr>
          <w:bCs/>
        </w:rPr>
        <w:t>e</w:t>
      </w:r>
      <w:r w:rsidR="00C33EBA" w:rsidRPr="00BE40FA">
        <w:rPr>
          <w:bCs/>
        </w:rPr>
        <w:t>lemental carbon</w:t>
      </w:r>
      <w:r w:rsidR="00C33EBA">
        <w:rPr>
          <w:bCs/>
        </w:rPr>
        <w:t xml:space="preserve"> fine </w:t>
      </w:r>
      <w:r w:rsidR="002A16C1">
        <w:rPr>
          <w:bCs/>
        </w:rPr>
        <w:t>particles</w:t>
      </w:r>
    </w:p>
    <w:p w14:paraId="5FF1CB15" w14:textId="531842B7" w:rsidR="00FD19BF" w:rsidRDefault="00FD19BF" w:rsidP="003D3846">
      <w:pPr>
        <w:rPr>
          <w:bCs/>
        </w:rPr>
      </w:pPr>
      <w:r>
        <w:rPr>
          <w:color w:val="000000" w:themeColor="text1"/>
        </w:rPr>
        <w:t>NO</w:t>
      </w:r>
      <w:r w:rsidRPr="008922C5">
        <w:rPr>
          <w:color w:val="000000" w:themeColor="text1"/>
          <w:vertAlign w:val="subscript"/>
        </w:rPr>
        <w:t>x</w:t>
      </w:r>
      <w:r w:rsidRPr="00BE40FA">
        <w:rPr>
          <w:b/>
        </w:rPr>
        <w:t xml:space="preserve"> </w:t>
      </w:r>
      <w:r>
        <w:rPr>
          <w:b/>
        </w:rPr>
        <w:tab/>
      </w:r>
      <w:r>
        <w:rPr>
          <w:b/>
        </w:rPr>
        <w:tab/>
      </w:r>
      <w:r w:rsidR="004E045E">
        <w:rPr>
          <w:b/>
        </w:rPr>
        <w:tab/>
      </w:r>
      <w:r w:rsidR="00C26C40">
        <w:rPr>
          <w:bCs/>
        </w:rPr>
        <w:t>N</w:t>
      </w:r>
      <w:r w:rsidR="00C26C40" w:rsidRPr="00BE40FA">
        <w:rPr>
          <w:bCs/>
        </w:rPr>
        <w:t>itrogen oxides</w:t>
      </w:r>
    </w:p>
    <w:p w14:paraId="18221A76" w14:textId="7E6AC507" w:rsidR="00975040" w:rsidRPr="00975040" w:rsidRDefault="00975040" w:rsidP="003D3846">
      <w:pPr>
        <w:rPr>
          <w:b/>
        </w:rPr>
      </w:pPr>
      <w:r>
        <w:rPr>
          <w:bCs/>
        </w:rPr>
        <w:t>O</w:t>
      </w:r>
      <w:r w:rsidRPr="00975040">
        <w:rPr>
          <w:bCs/>
          <w:vertAlign w:val="subscript"/>
        </w:rPr>
        <w:t>3</w:t>
      </w:r>
      <w:r>
        <w:rPr>
          <w:bCs/>
          <w:vertAlign w:val="subscript"/>
        </w:rPr>
        <w:tab/>
      </w:r>
      <w:r>
        <w:rPr>
          <w:bCs/>
          <w:vertAlign w:val="subscript"/>
        </w:rPr>
        <w:tab/>
      </w:r>
      <w:r>
        <w:rPr>
          <w:bCs/>
          <w:vertAlign w:val="subscript"/>
        </w:rPr>
        <w:tab/>
      </w:r>
      <w:r w:rsidR="0071579A">
        <w:rPr>
          <w:bCs/>
        </w:rPr>
        <w:t>Ozone</w:t>
      </w:r>
    </w:p>
    <w:p w14:paraId="7F7BDCC0" w14:textId="0B71E9BE" w:rsidR="00FD05AD" w:rsidRDefault="00FD19BF" w:rsidP="003D3846">
      <w:pPr>
        <w:rPr>
          <w:color w:val="000000" w:themeColor="text1"/>
        </w:rPr>
      </w:pPr>
      <w:r>
        <w:rPr>
          <w:color w:val="000000" w:themeColor="text1"/>
        </w:rPr>
        <w:t>PM</w:t>
      </w:r>
      <w:r w:rsidRPr="003A7CAB">
        <w:rPr>
          <w:color w:val="000000" w:themeColor="text1"/>
          <w:vertAlign w:val="subscript"/>
        </w:rPr>
        <w:t>2.5</w:t>
      </w:r>
      <w:r>
        <w:rPr>
          <w:color w:val="000000" w:themeColor="text1"/>
          <w:vertAlign w:val="subscript"/>
        </w:rPr>
        <w:tab/>
      </w:r>
      <w:r>
        <w:rPr>
          <w:color w:val="000000" w:themeColor="text1"/>
          <w:vertAlign w:val="subscript"/>
        </w:rPr>
        <w:tab/>
      </w:r>
      <w:r w:rsidR="004E045E">
        <w:rPr>
          <w:color w:val="000000" w:themeColor="text1"/>
          <w:vertAlign w:val="subscript"/>
        </w:rPr>
        <w:tab/>
      </w:r>
      <w:r w:rsidR="007C23FA">
        <w:rPr>
          <w:color w:val="000000" w:themeColor="text1"/>
        </w:rPr>
        <w:t>Fine particles</w:t>
      </w:r>
    </w:p>
    <w:p w14:paraId="6796CB07" w14:textId="345C0A50" w:rsidR="00C735B5" w:rsidRDefault="00FD05AD" w:rsidP="003D3846">
      <w:pPr>
        <w:rPr>
          <w:color w:val="000000" w:themeColor="text1"/>
        </w:rPr>
      </w:pPr>
      <w:r>
        <w:rPr>
          <w:color w:val="000000" w:themeColor="text1"/>
        </w:rPr>
        <w:t>SD</w:t>
      </w:r>
      <w:r>
        <w:rPr>
          <w:color w:val="000000" w:themeColor="text1"/>
        </w:rPr>
        <w:tab/>
      </w:r>
      <w:r>
        <w:rPr>
          <w:color w:val="000000" w:themeColor="text1"/>
        </w:rPr>
        <w:tab/>
      </w:r>
      <w:r w:rsidR="004E045E">
        <w:rPr>
          <w:color w:val="000000" w:themeColor="text1"/>
        </w:rPr>
        <w:tab/>
      </w:r>
      <w:r w:rsidR="005512E4">
        <w:rPr>
          <w:color w:val="000000" w:themeColor="text1"/>
        </w:rPr>
        <w:t>S</w:t>
      </w:r>
      <w:r w:rsidR="005512E4" w:rsidRPr="00BE40FA">
        <w:rPr>
          <w:color w:val="000000" w:themeColor="text1"/>
        </w:rPr>
        <w:t>tandard deviation</w:t>
      </w:r>
    </w:p>
    <w:p w14:paraId="7462D3AF" w14:textId="09B800C3" w:rsidR="00893A34" w:rsidRPr="00252AC0" w:rsidRDefault="00C735B5" w:rsidP="003D3846">
      <w:pPr>
        <w:rPr>
          <w:b/>
        </w:rPr>
      </w:pPr>
      <w:r>
        <w:rPr>
          <w:color w:val="000000" w:themeColor="text1"/>
        </w:rPr>
        <w:t>SES</w:t>
      </w:r>
      <w:r>
        <w:rPr>
          <w:color w:val="000000" w:themeColor="text1"/>
        </w:rPr>
        <w:tab/>
      </w:r>
      <w:r>
        <w:rPr>
          <w:color w:val="000000" w:themeColor="text1"/>
        </w:rPr>
        <w:tab/>
      </w:r>
      <w:r>
        <w:rPr>
          <w:color w:val="000000" w:themeColor="text1"/>
        </w:rPr>
        <w:tab/>
      </w:r>
      <w:r w:rsidR="005643A4">
        <w:rPr>
          <w:bCs/>
          <w:color w:val="000000" w:themeColor="text1"/>
        </w:rPr>
        <w:t>S</w:t>
      </w:r>
      <w:r w:rsidR="00E6303A" w:rsidRPr="00BE40FA">
        <w:rPr>
          <w:bCs/>
          <w:color w:val="000000" w:themeColor="text1"/>
        </w:rPr>
        <w:t xml:space="preserve">ocioeconomic status </w:t>
      </w:r>
      <w:r w:rsidR="00893A34" w:rsidRPr="00BE40FA">
        <w:rPr>
          <w:b/>
        </w:rPr>
        <w:br w:type="page"/>
      </w:r>
    </w:p>
    <w:p w14:paraId="4C852A22" w14:textId="384F172D" w:rsidR="00FA7035" w:rsidRPr="003A1749" w:rsidRDefault="00F255A6" w:rsidP="003A1749">
      <w:pPr>
        <w:rPr>
          <w:b/>
        </w:rPr>
      </w:pPr>
      <w:r w:rsidRPr="00BE40FA">
        <w:rPr>
          <w:b/>
        </w:rPr>
        <w:lastRenderedPageBreak/>
        <w:t>Introduction</w:t>
      </w:r>
      <w:r w:rsidR="003A1749">
        <w:rPr>
          <w:b/>
        </w:rPr>
        <w:br/>
      </w:r>
      <w:r w:rsidR="00AB3B45" w:rsidRPr="00BE40FA">
        <w:rPr>
          <w:color w:val="000000" w:themeColor="text1"/>
        </w:rPr>
        <w:t>Amyotrophic lateral sclerosis (ALS) is a devastating and fatal neurodegenerative disease,</w:t>
      </w:r>
      <w:r w:rsidR="00ED0B21" w:rsidRPr="00BE40FA">
        <w:rPr>
          <w:color w:val="000000" w:themeColor="text1"/>
        </w:rPr>
        <w:fldChar w:fldCharType="begin"/>
      </w:r>
      <w:r w:rsidR="00ED0B21" w:rsidRPr="00BE40FA">
        <w:rPr>
          <w:color w:val="000000" w:themeColor="text1"/>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1</w:t>
      </w:r>
      <w:r w:rsidR="00ED0B21" w:rsidRPr="00BE40FA">
        <w:rPr>
          <w:color w:val="000000" w:themeColor="text1"/>
        </w:rPr>
        <w:fldChar w:fldCharType="end"/>
      </w:r>
      <w:r w:rsidR="00AB3B45" w:rsidRPr="00BE40FA">
        <w:rPr>
          <w:color w:val="000000" w:themeColor="text1"/>
        </w:rPr>
        <w:t xml:space="preserve"> </w:t>
      </w:r>
      <w:r w:rsidR="008310BF">
        <w:rPr>
          <w:color w:val="000000" w:themeColor="text1"/>
        </w:rPr>
        <w:t>currently without a cure</w:t>
      </w:r>
      <w:r w:rsidR="00A06240">
        <w:rPr>
          <w:color w:val="000000" w:themeColor="text1"/>
        </w:rPr>
        <w:t>.</w:t>
      </w:r>
      <w:r w:rsidR="008310BF" w:rsidRPr="00BE40FA">
        <w:rPr>
          <w:color w:val="000000" w:themeColor="text1"/>
        </w:rPr>
        <w:fldChar w:fldCharType="begin"/>
      </w:r>
      <w:r w:rsidR="00003D3D">
        <w:rPr>
          <w:color w:val="000000" w:themeColor="text1"/>
        </w:rPr>
        <w:instrText xml:space="preserve"> ADDIN ZOTERO_ITEM CSL_CITATION {"citationID":"vQiNgZY7","properties":{"formattedCitation":"\\super 2\\nosupersub{}","plainCitation":"2","noteIndex":0},"citationItems":[{"id":1095,"uris":["http://zotero.org/users/6925055/items/RIHDXV6H"],"uri":["http://zotero.org/users/6925055/items/RIHDXV6H"],"itemData":{"id":1095,"type":"article-journal","container-title":"Amyotrophic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rPr>
        <w:fldChar w:fldCharType="separate"/>
      </w:r>
      <w:r w:rsidR="00E52BA5" w:rsidRPr="00E52BA5">
        <w:rPr>
          <w:color w:val="000000"/>
          <w:vertAlign w:val="superscript"/>
        </w:rPr>
        <w:t>2</w:t>
      </w:r>
      <w:r w:rsidR="008310BF" w:rsidRPr="00BE40FA">
        <w:rPr>
          <w:color w:val="000000" w:themeColor="text1"/>
        </w:rPr>
        <w:fldChar w:fldCharType="end"/>
      </w:r>
      <w:r w:rsidR="008310BF">
        <w:rPr>
          <w:color w:val="000000" w:themeColor="text1"/>
        </w:rPr>
        <w:t xml:space="preserve"> </w:t>
      </w:r>
      <w:r w:rsidR="00A06240">
        <w:rPr>
          <w:color w:val="000000" w:themeColor="text1"/>
        </w:rPr>
        <w:t>A</w:t>
      </w:r>
      <w:r w:rsidR="00AB3B45" w:rsidRPr="00BE40FA">
        <w:rPr>
          <w:color w:val="000000" w:themeColor="text1"/>
        </w:rPr>
        <w:t>pproximately half</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B91BF5">
        <w:rPr>
          <w:color w:val="000000" w:themeColor="text1"/>
        </w:rPr>
        <w:t>patients</w:t>
      </w:r>
      <w:r w:rsidR="005D76AB" w:rsidRPr="00BE40FA">
        <w:rPr>
          <w:color w:val="000000" w:themeColor="text1"/>
        </w:rPr>
        <w:t xml:space="preserve"> </w:t>
      </w:r>
      <w:r w:rsidR="00A06240">
        <w:rPr>
          <w:color w:val="000000" w:themeColor="text1"/>
        </w:rPr>
        <w:t>die</w:t>
      </w:r>
      <w:r w:rsidR="005D76AB" w:rsidRPr="00BE40FA">
        <w:rPr>
          <w:color w:val="000000" w:themeColor="text1"/>
        </w:rPr>
        <w:t xml:space="preserve"> </w:t>
      </w:r>
      <w:r w:rsidR="00AB3B45" w:rsidRPr="00BE40FA">
        <w:rPr>
          <w:color w:val="000000" w:themeColor="text1"/>
        </w:rPr>
        <w:t>within</w:t>
      </w:r>
      <w:r w:rsidR="005D76AB" w:rsidRPr="00BE40FA">
        <w:rPr>
          <w:color w:val="000000" w:themeColor="text1"/>
        </w:rPr>
        <w:t xml:space="preserve"> </w:t>
      </w:r>
      <w:r w:rsidR="00AB3B45" w:rsidRPr="00BE40FA">
        <w:rPr>
          <w:color w:val="000000" w:themeColor="text1"/>
        </w:rPr>
        <w:t>three</w:t>
      </w:r>
      <w:r w:rsidR="005D76AB" w:rsidRPr="00BE40FA">
        <w:rPr>
          <w:color w:val="000000" w:themeColor="text1"/>
        </w:rPr>
        <w:t xml:space="preserve"> </w:t>
      </w:r>
      <w:r w:rsidR="00AB3B45" w:rsidRPr="00BE40FA">
        <w:rPr>
          <w:color w:val="000000" w:themeColor="text1"/>
        </w:rPr>
        <w:t>years</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AB3B45" w:rsidRPr="00BE40FA">
        <w:rPr>
          <w:color w:val="000000" w:themeColor="text1"/>
        </w:rPr>
        <w:t>symptom</w:t>
      </w:r>
      <w:r w:rsidR="005D76AB" w:rsidRPr="00BE40FA">
        <w:rPr>
          <w:color w:val="000000" w:themeColor="text1"/>
        </w:rPr>
        <w:t xml:space="preserve"> </w:t>
      </w:r>
      <w:r w:rsidR="00AB3B45" w:rsidRPr="00BE40FA">
        <w:rPr>
          <w:color w:val="000000" w:themeColor="text1"/>
        </w:rPr>
        <w:t>onset.</w:t>
      </w:r>
      <w:r w:rsidR="00ED0B21" w:rsidRPr="00BE40FA">
        <w:rPr>
          <w:color w:val="000000" w:themeColor="text1"/>
        </w:rPr>
        <w:fldChar w:fldCharType="begin"/>
      </w:r>
      <w:r w:rsidR="00003D3D">
        <w:rPr>
          <w:color w:val="000000" w:themeColor="text1"/>
        </w:rPr>
        <w:instrText xml:space="preserve"> ADDIN ZOTERO_ITEM CSL_CITATION {"citationID":"2GgeukO8","properties":{"formattedCitation":"\\super 3\\nosupersub{}","plainCitation":"3","noteIndex":0},"citationItems":[{"id":1094,"uris":["http://zotero.org/users/6925055/items/WP3NXSZM"],"uri":["http://zotero.org/users/6925055/items/WP3NXSZM"],"itemData":{"id":1094,"type":"article-journal","container-title":"The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3</w:t>
      </w:r>
      <w:r w:rsidR="00ED0B21" w:rsidRPr="00BE40FA">
        <w:rPr>
          <w:color w:val="000000" w:themeColor="text1"/>
        </w:rPr>
        <w:fldChar w:fldCharType="end"/>
      </w:r>
      <w:r w:rsidR="00AB3B45" w:rsidRPr="00BE40FA">
        <w:rPr>
          <w:color w:val="000000" w:themeColor="text1"/>
        </w:rPr>
        <w:t xml:space="preserve"> </w:t>
      </w:r>
      <w:r w:rsidR="001C38AF" w:rsidRPr="00BE40FA">
        <w:rPr>
          <w:color w:val="000000" w:themeColor="text1"/>
        </w:rPr>
        <w:t>Annually, t</w:t>
      </w:r>
      <w:r w:rsidR="0048402A" w:rsidRPr="00BE40FA">
        <w:rPr>
          <w:color w:val="000000" w:themeColor="text1"/>
        </w:rPr>
        <w:t>here are nearly 30,000 cases of ALS in Europe and over 200,000 worldwide</w:t>
      </w:r>
      <w:r w:rsidR="00AB7E2B" w:rsidRPr="00BE40FA">
        <w:rPr>
          <w:color w:val="000000" w:themeColor="text1"/>
        </w:rPr>
        <w:t>.</w:t>
      </w:r>
      <w:r w:rsidR="000E1831" w:rsidRPr="00BE40FA">
        <w:rPr>
          <w:color w:val="000000" w:themeColor="text1"/>
        </w:rPr>
        <w:fldChar w:fldCharType="begin"/>
      </w:r>
      <w:r w:rsidR="000E1831" w:rsidRPr="00BE40FA">
        <w:rPr>
          <w:color w:val="000000" w:themeColor="text1"/>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rPr>
        <w:fldChar w:fldCharType="separate"/>
      </w:r>
      <w:r w:rsidR="00E52BA5" w:rsidRPr="00E52BA5">
        <w:rPr>
          <w:color w:val="000000"/>
          <w:vertAlign w:val="superscript"/>
        </w:rPr>
        <w:t>4</w:t>
      </w:r>
      <w:r w:rsidR="000E1831" w:rsidRPr="00BE40FA">
        <w:rPr>
          <w:color w:val="000000" w:themeColor="text1"/>
        </w:rPr>
        <w:fldChar w:fldCharType="end"/>
      </w:r>
      <w:r w:rsidR="0048402A" w:rsidRPr="00BE40FA">
        <w:rPr>
          <w:color w:val="000000" w:themeColor="text1"/>
        </w:rPr>
        <w:t xml:space="preserve"> </w:t>
      </w:r>
      <w:r w:rsidR="008174E1">
        <w:rPr>
          <w:color w:val="000000" w:themeColor="text1"/>
        </w:rPr>
        <w:t>K</w:t>
      </w:r>
      <w:r w:rsidR="00AB3B45" w:rsidRPr="00BE40FA">
        <w:rPr>
          <w:color w:val="000000" w:themeColor="text1"/>
        </w:rPr>
        <w:t xml:space="preserve">nown inherited </w:t>
      </w:r>
      <w:r w:rsidR="00F8567F">
        <w:rPr>
          <w:color w:val="000000" w:themeColor="text1"/>
        </w:rPr>
        <w:t xml:space="preserve">genetic variants </w:t>
      </w:r>
      <w:r w:rsidR="00AB3B45" w:rsidRPr="00BE40FA">
        <w:rPr>
          <w:color w:val="000000" w:themeColor="text1"/>
        </w:rPr>
        <w:t xml:space="preserve">only account for 5–10% of </w:t>
      </w:r>
      <w:r w:rsidR="00F109B3" w:rsidRPr="00BE40FA">
        <w:rPr>
          <w:color w:val="000000" w:themeColor="text1"/>
        </w:rPr>
        <w:t>ALS</w:t>
      </w:r>
      <w:r w:rsidR="00AB3B45" w:rsidRPr="00BE40FA">
        <w:rPr>
          <w:color w:val="000000" w:themeColor="text1"/>
        </w:rPr>
        <w:t xml:space="preserve"> cases.</w:t>
      </w:r>
      <w:r w:rsidR="00632911" w:rsidRPr="00BE40FA">
        <w:rPr>
          <w:color w:val="000000" w:themeColor="text1"/>
        </w:rPr>
        <w:fldChar w:fldCharType="begin"/>
      </w:r>
      <w:r w:rsidR="0099756B">
        <w:rPr>
          <w:color w:val="000000" w:themeColor="text1"/>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rPr>
        <w:fldChar w:fldCharType="separate"/>
      </w:r>
      <w:r w:rsidR="00E52BA5" w:rsidRPr="00E52BA5">
        <w:rPr>
          <w:color w:val="000000"/>
          <w:vertAlign w:val="superscript"/>
        </w:rPr>
        <w:t>5,6</w:t>
      </w:r>
      <w:r w:rsidR="00632911" w:rsidRPr="00BE40FA">
        <w:rPr>
          <w:color w:val="000000" w:themeColor="text1"/>
        </w:rPr>
        <w:fldChar w:fldCharType="end"/>
      </w:r>
      <w:r w:rsidR="00AB3B45" w:rsidRPr="00BE40FA">
        <w:rPr>
          <w:color w:val="000000" w:themeColor="text1"/>
        </w:rPr>
        <w:t xml:space="preserve"> Environmental </w:t>
      </w:r>
      <w:r w:rsidR="00470916" w:rsidRPr="00BE40FA">
        <w:rPr>
          <w:color w:val="000000" w:themeColor="text1"/>
        </w:rPr>
        <w:t>factors</w:t>
      </w:r>
      <w:r w:rsidR="00FE6678">
        <w:rPr>
          <w:color w:val="000000" w:themeColor="text1"/>
        </w:rPr>
        <w:t>,</w:t>
      </w:r>
      <w:r w:rsidR="00470916" w:rsidRPr="00BE40FA">
        <w:rPr>
          <w:color w:val="000000" w:themeColor="text1"/>
        </w:rPr>
        <w:t xml:space="preserve"> therefore</w:t>
      </w:r>
      <w:r w:rsidR="00FE6678">
        <w:rPr>
          <w:color w:val="000000" w:themeColor="text1"/>
        </w:rPr>
        <w:t>,</w:t>
      </w:r>
      <w:r w:rsidR="005D6B99" w:rsidRPr="00BE40FA">
        <w:rPr>
          <w:color w:val="000000" w:themeColor="text1"/>
        </w:rPr>
        <w:t xml:space="preserve"> </w:t>
      </w:r>
      <w:r w:rsidR="007F15C4">
        <w:rPr>
          <w:color w:val="000000" w:themeColor="text1"/>
        </w:rPr>
        <w:t xml:space="preserve">are likely important </w:t>
      </w:r>
      <w:r w:rsidR="00AB3B45" w:rsidRPr="00BE40FA">
        <w:rPr>
          <w:color w:val="000000" w:themeColor="text1"/>
        </w:rPr>
        <w:t>in ALS pathogenesis.</w:t>
      </w:r>
      <w:r w:rsidR="00F54DB1" w:rsidRPr="00BE40FA">
        <w:rPr>
          <w:color w:val="000000" w:themeColor="text1"/>
        </w:rPr>
        <w:fldChar w:fldCharType="begin"/>
      </w:r>
      <w:r w:rsidR="00F54DB1" w:rsidRPr="00BE40FA">
        <w:rPr>
          <w:color w:val="000000" w:themeColor="text1"/>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7</w:t>
      </w:r>
      <w:r w:rsidR="00F54DB1" w:rsidRPr="00BE40FA">
        <w:rPr>
          <w:color w:val="000000" w:themeColor="text1"/>
        </w:rPr>
        <w:fldChar w:fldCharType="end"/>
      </w:r>
      <w:r w:rsidR="00AB3B45" w:rsidRPr="00BE40FA">
        <w:rPr>
          <w:color w:val="000000" w:themeColor="text1"/>
        </w:rPr>
        <w:t xml:space="preserve"> However, because the disease is relatively rare, it is </w:t>
      </w:r>
      <w:r w:rsidR="00180ED9">
        <w:rPr>
          <w:color w:val="000000" w:themeColor="text1"/>
        </w:rPr>
        <w:t>challenging</w:t>
      </w:r>
      <w:r w:rsidR="00AB3B45" w:rsidRPr="00BE40FA">
        <w:rPr>
          <w:color w:val="000000" w:themeColor="text1"/>
        </w:rPr>
        <w:t xml:space="preserve"> to conduct large-scale prospective studies</w:t>
      </w:r>
      <w:r w:rsidR="00B85C5A" w:rsidRPr="00BE40FA">
        <w:rPr>
          <w:color w:val="000000" w:themeColor="text1"/>
        </w:rPr>
        <w:t xml:space="preserve">. </w:t>
      </w:r>
      <w:r w:rsidR="00AB3B45" w:rsidRPr="00BE40FA">
        <w:rPr>
          <w:color w:val="000000" w:themeColor="text1"/>
        </w:rPr>
        <w:t>The</w:t>
      </w:r>
      <w:r w:rsidR="00524AD5">
        <w:rPr>
          <w:color w:val="000000" w:themeColor="text1"/>
        </w:rPr>
        <w:t>re is a</w:t>
      </w:r>
      <w:r w:rsidR="00AB3B45" w:rsidRPr="00BE40FA">
        <w:rPr>
          <w:color w:val="000000" w:themeColor="text1"/>
        </w:rPr>
        <w:t xml:space="preserve"> </w:t>
      </w:r>
      <w:r w:rsidR="00524AD5">
        <w:rPr>
          <w:color w:val="000000" w:themeColor="text1"/>
        </w:rPr>
        <w:t xml:space="preserve">recognized </w:t>
      </w:r>
      <w:r w:rsidR="00AB3B45" w:rsidRPr="00BE40FA">
        <w:rPr>
          <w:color w:val="000000" w:themeColor="text1"/>
        </w:rPr>
        <w:t xml:space="preserve">need for more </w:t>
      </w:r>
      <w:r w:rsidR="00283204">
        <w:rPr>
          <w:color w:val="000000" w:themeColor="text1"/>
        </w:rPr>
        <w:t>evidence</w:t>
      </w:r>
      <w:r w:rsidR="00EB7844">
        <w:rPr>
          <w:color w:val="000000" w:themeColor="text1"/>
        </w:rPr>
        <w:t xml:space="preserve"> of </w:t>
      </w:r>
      <w:r w:rsidR="008C79F3">
        <w:rPr>
          <w:color w:val="000000" w:themeColor="text1"/>
        </w:rPr>
        <w:t xml:space="preserve">the </w:t>
      </w:r>
      <w:r w:rsidR="00F8567F" w:rsidRPr="00F8567F">
        <w:rPr>
          <w:color w:val="000000" w:themeColor="text1"/>
        </w:rPr>
        <w:t xml:space="preserve">environmental contributors </w:t>
      </w:r>
      <w:r w:rsidR="008C79F3">
        <w:rPr>
          <w:color w:val="000000" w:themeColor="text1"/>
        </w:rPr>
        <w:t xml:space="preserve">of </w:t>
      </w:r>
      <w:r w:rsidR="00EB7844">
        <w:rPr>
          <w:color w:val="000000" w:themeColor="text1"/>
        </w:rPr>
        <w:t>ALS</w:t>
      </w:r>
      <w:r w:rsidR="00AB3B45" w:rsidRPr="00BE40FA">
        <w:rPr>
          <w:color w:val="000000" w:themeColor="text1"/>
        </w:rPr>
        <w:t>.</w:t>
      </w:r>
      <w:r w:rsidR="00F54DB1" w:rsidRPr="00BE40FA">
        <w:rPr>
          <w:color w:val="000000" w:themeColor="text1"/>
        </w:rPr>
        <w:fldChar w:fldCharType="begin"/>
      </w:r>
      <w:r w:rsidR="0099756B">
        <w:rPr>
          <w:color w:val="000000" w:themeColor="text1"/>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5,8</w:t>
      </w:r>
      <w:r w:rsidR="00F54DB1" w:rsidRPr="00BE40FA">
        <w:rPr>
          <w:color w:val="000000" w:themeColor="text1"/>
        </w:rPr>
        <w:fldChar w:fldCharType="end"/>
      </w:r>
      <w:r w:rsidR="00AB3B45" w:rsidRPr="00BE40FA">
        <w:rPr>
          <w:color w:val="000000" w:themeColor="text1"/>
        </w:rPr>
        <w:t xml:space="preserve"> </w:t>
      </w:r>
      <w:r w:rsidR="00C83C68">
        <w:rPr>
          <w:color w:val="000000" w:themeColor="text1"/>
        </w:rPr>
        <w:br/>
      </w:r>
      <w:r w:rsidR="00C83C68">
        <w:rPr>
          <w:color w:val="000000" w:themeColor="text1"/>
        </w:rPr>
        <w:br/>
      </w:r>
      <w:r w:rsidR="00635231">
        <w:rPr>
          <w:color w:val="000000" w:themeColor="text1"/>
        </w:rPr>
        <w:t>Although a</w:t>
      </w:r>
      <w:r w:rsidR="00635231" w:rsidRPr="00BE40FA">
        <w:rPr>
          <w:color w:val="000000" w:themeColor="text1"/>
        </w:rPr>
        <w:t xml:space="preserve">ir </w:t>
      </w:r>
      <w:r w:rsidR="00AB3B45" w:rsidRPr="00BE40FA">
        <w:rPr>
          <w:color w:val="000000" w:themeColor="text1"/>
        </w:rPr>
        <w:t>pollution is commonly studied in association with respiratory- and cardiovascular-related</w:t>
      </w:r>
      <w:r w:rsidR="00C50EA4" w:rsidRPr="00BE40FA">
        <w:rPr>
          <w:color w:val="000000" w:themeColor="text1"/>
        </w:rPr>
        <w:t xml:space="preserve"> </w:t>
      </w:r>
      <w:r w:rsidR="00AB3B45" w:rsidRPr="00BE40FA">
        <w:rPr>
          <w:color w:val="000000" w:themeColor="text1"/>
        </w:rPr>
        <w:t>outcome</w:t>
      </w:r>
      <w:r w:rsidR="00A93B32" w:rsidRPr="00BE40FA">
        <w:rPr>
          <w:color w:val="000000" w:themeColor="text1"/>
        </w:rPr>
        <w:t>s</w:t>
      </w:r>
      <w:r w:rsidR="00635231">
        <w:rPr>
          <w:color w:val="000000" w:themeColor="text1"/>
        </w:rPr>
        <w:t>,</w:t>
      </w:r>
      <w:r w:rsidR="001E68A2">
        <w:rPr>
          <w:color w:val="000000" w:themeColor="text1"/>
        </w:rPr>
        <w:fldChar w:fldCharType="begin"/>
      </w:r>
      <w:r w:rsidR="0099756B">
        <w:rPr>
          <w:color w:val="000000" w:themeColor="text1"/>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instrText>
      </w:r>
      <w:r w:rsidR="001E68A2">
        <w:rPr>
          <w:color w:val="000000" w:themeColor="text1"/>
        </w:rPr>
        <w:fldChar w:fldCharType="separate"/>
      </w:r>
      <w:r w:rsidR="00E52BA5" w:rsidRPr="00E52BA5">
        <w:rPr>
          <w:color w:val="000000"/>
          <w:vertAlign w:val="superscript"/>
        </w:rPr>
        <w:t>9–14</w:t>
      </w:r>
      <w:r w:rsidR="001E68A2">
        <w:rPr>
          <w:color w:val="000000" w:themeColor="text1"/>
        </w:rPr>
        <w:fldChar w:fldCharType="end"/>
      </w:r>
      <w:r w:rsidR="00B12AE3" w:rsidRPr="00BE40FA">
        <w:rPr>
          <w:color w:val="000000" w:themeColor="text1"/>
        </w:rPr>
        <w:t xml:space="preserve"> </w:t>
      </w:r>
      <w:r w:rsidR="00635231">
        <w:rPr>
          <w:color w:val="000000" w:themeColor="text1"/>
        </w:rPr>
        <w:t>e</w:t>
      </w:r>
      <w:r w:rsidR="00973AE1">
        <w:rPr>
          <w:color w:val="000000" w:themeColor="text1"/>
        </w:rPr>
        <w:t>pidemiologic and t</w:t>
      </w:r>
      <w:r w:rsidR="00973AE1" w:rsidRPr="00BE40FA">
        <w:rPr>
          <w:color w:val="000000" w:themeColor="text1"/>
        </w:rPr>
        <w:t xml:space="preserve">oxicological </w:t>
      </w:r>
      <w:r w:rsidR="00AB3B45" w:rsidRPr="00BE40FA">
        <w:rPr>
          <w:color w:val="000000" w:themeColor="text1"/>
        </w:rPr>
        <w:t>studies</w:t>
      </w:r>
      <w:r w:rsidR="0057733C" w:rsidRPr="00BE40FA">
        <w:rPr>
          <w:color w:val="000000" w:themeColor="text1"/>
        </w:rPr>
        <w:t xml:space="preserve"> </w:t>
      </w:r>
      <w:r w:rsidR="00AB3B45" w:rsidRPr="00BE40FA">
        <w:rPr>
          <w:color w:val="000000" w:themeColor="text1"/>
        </w:rPr>
        <w:t>support</w:t>
      </w:r>
      <w:r w:rsidR="0057733C" w:rsidRPr="00BE40FA">
        <w:rPr>
          <w:color w:val="000000" w:themeColor="text1"/>
        </w:rPr>
        <w:t xml:space="preserve"> </w:t>
      </w:r>
      <w:r w:rsidR="00AB3B45" w:rsidRPr="00BE40FA">
        <w:rPr>
          <w:color w:val="000000" w:themeColor="text1"/>
        </w:rPr>
        <w:t>several</w:t>
      </w:r>
      <w:r w:rsidR="0057733C" w:rsidRPr="00BE40FA">
        <w:rPr>
          <w:color w:val="000000" w:themeColor="text1"/>
        </w:rPr>
        <w:t xml:space="preserve"> </w:t>
      </w:r>
      <w:r w:rsidR="00AB3B45" w:rsidRPr="00BE40FA">
        <w:rPr>
          <w:color w:val="000000" w:themeColor="text1"/>
        </w:rPr>
        <w:t>plausible</w:t>
      </w:r>
      <w:r w:rsidR="0057733C" w:rsidRPr="00BE40FA">
        <w:rPr>
          <w:color w:val="000000" w:themeColor="text1"/>
        </w:rPr>
        <w:t xml:space="preserve"> </w:t>
      </w:r>
      <w:r w:rsidR="00AB3B45" w:rsidRPr="00BE40FA">
        <w:rPr>
          <w:color w:val="000000" w:themeColor="text1"/>
        </w:rPr>
        <w:t>biological</w:t>
      </w:r>
      <w:r w:rsidR="0057733C" w:rsidRPr="00BE40FA">
        <w:rPr>
          <w:color w:val="000000" w:themeColor="text1"/>
        </w:rPr>
        <w:t xml:space="preserve"> </w:t>
      </w:r>
      <w:r w:rsidR="00AB3B45" w:rsidRPr="00BE40FA">
        <w:rPr>
          <w:color w:val="000000" w:themeColor="text1"/>
        </w:rPr>
        <w:t>mechanisms</w:t>
      </w:r>
      <w:r w:rsidR="00517F4A" w:rsidRPr="00BE40FA">
        <w:rPr>
          <w:color w:val="000000" w:themeColor="text1"/>
        </w:rPr>
        <w:t xml:space="preserve"> in association </w:t>
      </w:r>
      <w:r w:rsidR="00FE6678">
        <w:rPr>
          <w:color w:val="000000" w:themeColor="text1"/>
        </w:rPr>
        <w:t>with</w:t>
      </w:r>
      <w:r w:rsidR="00FE6678" w:rsidRPr="00BE40FA">
        <w:rPr>
          <w:color w:val="000000" w:themeColor="text1"/>
        </w:rPr>
        <w:t xml:space="preserve"> </w:t>
      </w:r>
      <w:r w:rsidR="00517F4A" w:rsidRPr="00BE40FA">
        <w:rPr>
          <w:color w:val="000000" w:themeColor="text1"/>
        </w:rPr>
        <w:t>the nervous system and neurodegeneration</w:t>
      </w:r>
      <w:r w:rsidR="00AB3B45" w:rsidRPr="00BE40FA">
        <w:rPr>
          <w:color w:val="000000" w:themeColor="text1"/>
        </w:rPr>
        <w:t>.</w:t>
      </w:r>
      <w:r w:rsidR="006862FE" w:rsidRPr="00BE40FA">
        <w:rPr>
          <w:color w:val="000000" w:themeColor="text1"/>
        </w:rPr>
        <w:fldChar w:fldCharType="begin"/>
      </w:r>
      <w:r w:rsidR="0099756B">
        <w:rPr>
          <w:color w:val="000000" w:themeColor="text1"/>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rPr>
        <w:fldChar w:fldCharType="separate"/>
      </w:r>
      <w:r w:rsidR="00E52BA5" w:rsidRPr="00E52BA5">
        <w:rPr>
          <w:color w:val="000000"/>
          <w:vertAlign w:val="superscript"/>
        </w:rPr>
        <w:t>15–34</w:t>
      </w:r>
      <w:r w:rsidR="006862FE" w:rsidRPr="00BE40FA">
        <w:rPr>
          <w:color w:val="000000" w:themeColor="text1"/>
        </w:rPr>
        <w:fldChar w:fldCharType="end"/>
      </w:r>
      <w:r w:rsidR="00AB3B45" w:rsidRPr="00BE40FA">
        <w:rPr>
          <w:color w:val="000000" w:themeColor="text1"/>
        </w:rPr>
        <w:t xml:space="preserve"> Ambient</w:t>
      </w:r>
      <w:r w:rsidR="000918C8" w:rsidRPr="00BE40FA">
        <w:rPr>
          <w:color w:val="000000" w:themeColor="text1"/>
        </w:rPr>
        <w:t xml:space="preserve"> </w:t>
      </w:r>
      <w:r w:rsidR="00AB3B45" w:rsidRPr="00BE40FA">
        <w:rPr>
          <w:color w:val="000000" w:themeColor="text1"/>
        </w:rPr>
        <w:t>air pollution, especially urban air pollution, is a ubiquitous exposure that has been associated with several other neurodegenerative disorders,</w:t>
      </w:r>
      <w:r w:rsidR="00F02F77" w:rsidRPr="00BE40FA">
        <w:rPr>
          <w:color w:val="000000" w:themeColor="text1"/>
        </w:rPr>
        <w:fldChar w:fldCharType="begin"/>
      </w:r>
      <w:r w:rsidR="00515144">
        <w:rPr>
          <w:color w:val="000000" w:themeColor="text1"/>
        </w:rPr>
        <w: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F02F77" w:rsidRPr="00BE40FA">
        <w:rPr>
          <w:color w:val="000000" w:themeColor="text1"/>
        </w:rPr>
        <w:fldChar w:fldCharType="separate"/>
      </w:r>
      <w:r w:rsidR="00E52BA5" w:rsidRPr="00E52BA5">
        <w:rPr>
          <w:color w:val="000000"/>
          <w:vertAlign w:val="superscript"/>
        </w:rPr>
        <w:t>16–21,35,36</w:t>
      </w:r>
      <w:r w:rsidR="00F02F77" w:rsidRPr="00BE40FA">
        <w:rPr>
          <w:color w:val="000000" w:themeColor="text1"/>
        </w:rPr>
        <w:fldChar w:fldCharType="end"/>
      </w:r>
      <w:r w:rsidR="00AB3B45" w:rsidRPr="00BE40FA">
        <w:rPr>
          <w:color w:val="000000" w:themeColor="text1"/>
        </w:rPr>
        <w:t xml:space="preserve"> and </w:t>
      </w:r>
      <w:r w:rsidR="000842CD">
        <w:rPr>
          <w:color w:val="000000" w:themeColor="text1"/>
        </w:rPr>
        <w:t xml:space="preserve">is </w:t>
      </w:r>
      <w:r w:rsidR="00AB3B45" w:rsidRPr="00BE40FA">
        <w:rPr>
          <w:color w:val="000000" w:themeColor="text1"/>
        </w:rPr>
        <w:t>consistently linked to systemic inflammation,</w:t>
      </w:r>
      <w:r w:rsidR="002C49A4" w:rsidRPr="00BE40FA">
        <w:rPr>
          <w:color w:val="000000" w:themeColor="text1"/>
        </w:rPr>
        <w:fldChar w:fldCharType="begin"/>
      </w:r>
      <w:r w:rsidR="001E68A2">
        <w:rPr>
          <w:color w:val="000000" w:themeColor="text1"/>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rPr>
        <w:fldChar w:fldCharType="separate"/>
      </w:r>
      <w:r w:rsidR="00E52BA5" w:rsidRPr="00E52BA5">
        <w:rPr>
          <w:color w:val="000000"/>
          <w:vertAlign w:val="superscript"/>
        </w:rPr>
        <w:t>22–24</w:t>
      </w:r>
      <w:r w:rsidR="002C49A4" w:rsidRPr="00BE40FA">
        <w:rPr>
          <w:color w:val="000000" w:themeColor="text1"/>
        </w:rPr>
        <w:fldChar w:fldCharType="end"/>
      </w:r>
      <w:r w:rsidR="00AB3B45" w:rsidRPr="00BE40FA">
        <w:rPr>
          <w:color w:val="000000" w:themeColor="text1"/>
        </w:rPr>
        <w:t xml:space="preserve"> oxidative stress,</w:t>
      </w:r>
      <w:r w:rsidR="00EB64B8" w:rsidRPr="00BE40FA">
        <w:rPr>
          <w:color w:val="000000" w:themeColor="text1"/>
        </w:rPr>
        <w:fldChar w:fldCharType="begin"/>
      </w:r>
      <w:r w:rsidR="00515144">
        <w:rPr>
          <w:color w:val="000000" w:themeColor="text1"/>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rPr>
        <w:fldChar w:fldCharType="separate"/>
      </w:r>
      <w:r w:rsidR="00E52BA5" w:rsidRPr="00E52BA5">
        <w:rPr>
          <w:color w:val="000000"/>
          <w:vertAlign w:val="superscript"/>
        </w:rPr>
        <w:t>25–28</w:t>
      </w:r>
      <w:r w:rsidR="00EB64B8" w:rsidRPr="00BE40FA">
        <w:rPr>
          <w:color w:val="000000" w:themeColor="text1"/>
        </w:rPr>
        <w:fldChar w:fldCharType="end"/>
      </w:r>
      <w:r w:rsidR="00AB3B45" w:rsidRPr="00BE40FA">
        <w:rPr>
          <w:color w:val="000000" w:themeColor="text1"/>
        </w:rPr>
        <w:t xml:space="preserve"> and neuroinflammation,</w:t>
      </w:r>
      <w:r w:rsidR="00582623" w:rsidRPr="00BE40FA">
        <w:rPr>
          <w:color w:val="000000" w:themeColor="text1"/>
        </w:rPr>
        <w:fldChar w:fldCharType="begin"/>
      </w:r>
      <w:r w:rsidR="0099756B">
        <w:rPr>
          <w:color w:val="000000" w:themeColor="text1"/>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rPr>
        <w:fldChar w:fldCharType="separate"/>
      </w:r>
      <w:r w:rsidR="00E52BA5" w:rsidRPr="00E52BA5">
        <w:rPr>
          <w:color w:val="000000"/>
          <w:vertAlign w:val="superscript"/>
        </w:rPr>
        <w:t>15,29</w:t>
      </w:r>
      <w:r w:rsidR="00582623" w:rsidRPr="00BE40FA">
        <w:rPr>
          <w:color w:val="000000" w:themeColor="text1"/>
        </w:rPr>
        <w:fldChar w:fldCharType="end"/>
      </w:r>
      <w:r w:rsidR="00AB3B45" w:rsidRPr="00BE40FA">
        <w:rPr>
          <w:color w:val="000000" w:themeColor="text1"/>
        </w:rPr>
        <w:t xml:space="preserve"> all of which, in turn, have been reported as key pathways to ALS pathogenesis.</w:t>
      </w:r>
      <w:r w:rsidR="00A421A9" w:rsidRPr="00BE40FA">
        <w:rPr>
          <w:color w:val="000000" w:themeColor="text1"/>
        </w:rPr>
        <w:fldChar w:fldCharType="begin"/>
      </w:r>
      <w:r w:rsidR="0099756B">
        <w:rPr>
          <w:color w:val="000000" w:themeColor="text1"/>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rPr>
        <w:fldChar w:fldCharType="separate"/>
      </w:r>
      <w:r w:rsidR="00E52BA5" w:rsidRPr="00E52BA5">
        <w:rPr>
          <w:color w:val="000000"/>
          <w:vertAlign w:val="superscript"/>
        </w:rPr>
        <w:t>30–34</w:t>
      </w:r>
      <w:r w:rsidR="00A421A9" w:rsidRPr="00BE40FA">
        <w:rPr>
          <w:color w:val="000000" w:themeColor="text1"/>
        </w:rPr>
        <w:fldChar w:fldCharType="end"/>
      </w:r>
      <w:r w:rsidR="00C83C68">
        <w:rPr>
          <w:color w:val="000000" w:themeColor="text1"/>
        </w:rPr>
        <w:br/>
      </w:r>
      <w:r w:rsidR="00C83C68">
        <w:rPr>
          <w:color w:val="000000" w:themeColor="text1"/>
        </w:rPr>
        <w:br/>
      </w:r>
      <w:r w:rsidR="00AB3B45" w:rsidRPr="00BE40FA">
        <w:rPr>
          <w:color w:val="000000" w:themeColor="text1"/>
        </w:rPr>
        <w:t xml:space="preserve">Despite the compelling plausibility, </w:t>
      </w:r>
      <w:r w:rsidR="00651777" w:rsidRPr="00BE40FA">
        <w:rPr>
          <w:color w:val="000000" w:themeColor="text1"/>
        </w:rPr>
        <w:t>few studies to date</w:t>
      </w:r>
      <w:r w:rsidR="00AB3B45" w:rsidRPr="00BE40FA">
        <w:rPr>
          <w:i/>
          <w:iCs/>
          <w:color w:val="000000" w:themeColor="text1"/>
        </w:rPr>
        <w:t xml:space="preserve"> </w:t>
      </w:r>
      <w:r w:rsidR="00AB3B45" w:rsidRPr="00BE40FA">
        <w:rPr>
          <w:color w:val="000000" w:themeColor="text1"/>
        </w:rPr>
        <w:t>ha</w:t>
      </w:r>
      <w:r w:rsidR="00651777" w:rsidRPr="00BE40FA">
        <w:rPr>
          <w:color w:val="000000" w:themeColor="text1"/>
        </w:rPr>
        <w:t>ve</w:t>
      </w:r>
      <w:r w:rsidR="00AB3B45" w:rsidRPr="00BE40FA">
        <w:rPr>
          <w:color w:val="000000" w:themeColor="text1"/>
        </w:rPr>
        <w:t xml:space="preserve"> evaluated the association between air </w:t>
      </w:r>
      <w:r w:rsidR="00194127">
        <w:rPr>
          <w:color w:val="000000" w:themeColor="text1"/>
        </w:rPr>
        <w:t>pollut</w:t>
      </w:r>
      <w:r w:rsidR="00D4167C">
        <w:rPr>
          <w:color w:val="000000" w:themeColor="text1"/>
        </w:rPr>
        <w:t>ion</w:t>
      </w:r>
      <w:r w:rsidR="001E1F20">
        <w:rPr>
          <w:color w:val="000000" w:themeColor="text1"/>
        </w:rPr>
        <w:t xml:space="preserve"> </w:t>
      </w:r>
      <w:r w:rsidR="00AB3B45" w:rsidRPr="00BE40FA">
        <w:rPr>
          <w:color w:val="000000" w:themeColor="text1"/>
        </w:rPr>
        <w:t>and ALS</w:t>
      </w:r>
      <w:r w:rsidR="00D4167C">
        <w:rPr>
          <w:color w:val="000000" w:themeColor="text1"/>
        </w:rPr>
        <w:t>.</w:t>
      </w:r>
      <w:r w:rsidR="00087633" w:rsidRPr="00BE40FA">
        <w:rPr>
          <w:color w:val="000000" w:themeColor="text1"/>
        </w:rPr>
        <w:fldChar w:fldCharType="begin"/>
      </w:r>
      <w:r w:rsidR="00515144">
        <w:rPr>
          <w:color w:val="000000" w:themeColor="text1"/>
        </w:rPr>
        <w:instrText xml:space="preserve"> ADDIN ZOTERO_ITEM CSL_CITATION {"citationID":"UIpHlRNg","properties":{"formattedCitation":"\\super 35,37\\uc0\\u8211{}39\\nosupersub{}","plainCitation":"35,37–39","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rPr>
        <w:fldChar w:fldCharType="separate"/>
      </w:r>
      <w:r w:rsidR="00E52BA5" w:rsidRPr="00E52BA5">
        <w:rPr>
          <w:color w:val="000000"/>
          <w:vertAlign w:val="superscript"/>
        </w:rPr>
        <w:t>35,37–39</w:t>
      </w:r>
      <w:r w:rsidR="00087633" w:rsidRPr="00BE40FA">
        <w:rPr>
          <w:color w:val="000000" w:themeColor="text1"/>
        </w:rPr>
        <w:fldChar w:fldCharType="end"/>
      </w:r>
      <w:r w:rsidR="00D4167C">
        <w:rPr>
          <w:color w:val="000000" w:themeColor="text1"/>
        </w:rPr>
        <w:t xml:space="preserve"> A recent study</w:t>
      </w:r>
      <w:r w:rsidR="002204D7">
        <w:rPr>
          <w:color w:val="000000" w:themeColor="text1"/>
        </w:rPr>
        <w:t xml:space="preserve"> </w:t>
      </w:r>
      <w:r w:rsidR="00D4167C">
        <w:rPr>
          <w:color w:val="000000" w:themeColor="text1"/>
        </w:rPr>
        <w:t>found that traffic-related air pollutants may be driving observed associations.</w:t>
      </w:r>
      <w:r w:rsidR="001D3048">
        <w:rPr>
          <w:color w:val="000000" w:themeColor="text1"/>
        </w:rPr>
        <w:fldChar w:fldCharType="begin"/>
      </w:r>
      <w:r w:rsidR="001D3048">
        <w:rPr>
          <w:color w:val="000000" w:themeColor="text1"/>
        </w:rPr>
        <w:instrText xml:space="preserve"> ADDIN ZOTERO_ITEM CSL_CITATION {"citationID":"MUiDABqT","properties":{"formattedCitation":"\\super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1D3048">
        <w:rPr>
          <w:color w:val="000000" w:themeColor="text1"/>
        </w:rPr>
        <w:fldChar w:fldCharType="separate"/>
      </w:r>
      <w:r w:rsidR="00E52BA5" w:rsidRPr="00E52BA5">
        <w:rPr>
          <w:color w:val="000000"/>
          <w:vertAlign w:val="superscript"/>
        </w:rPr>
        <w:t>38</w:t>
      </w:r>
      <w:r w:rsidR="001D3048">
        <w:rPr>
          <w:color w:val="000000" w:themeColor="text1"/>
        </w:rPr>
        <w:fldChar w:fldCharType="end"/>
      </w:r>
      <w:r w:rsidR="003A3A41">
        <w:rPr>
          <w:color w:val="000000" w:themeColor="text1"/>
        </w:rPr>
        <w:t xml:space="preserve"> </w:t>
      </w:r>
      <w:r w:rsidR="00862E24">
        <w:rPr>
          <w:color w:val="000000" w:themeColor="text1"/>
        </w:rPr>
        <w:t>N</w:t>
      </w:r>
      <w:r w:rsidR="008C01DE">
        <w:rPr>
          <w:color w:val="000000" w:themeColor="text1"/>
        </w:rPr>
        <w:t xml:space="preserve">o study </w:t>
      </w:r>
      <w:r w:rsidR="003A3A41">
        <w:rPr>
          <w:color w:val="000000" w:themeColor="text1"/>
        </w:rPr>
        <w:t xml:space="preserve">has </w:t>
      </w:r>
      <w:r w:rsidR="00744924">
        <w:rPr>
          <w:color w:val="000000" w:themeColor="text1"/>
        </w:rPr>
        <w:t xml:space="preserve">hitherto </w:t>
      </w:r>
      <w:r w:rsidR="003A3A41">
        <w:rPr>
          <w:color w:val="000000" w:themeColor="text1"/>
        </w:rPr>
        <w:t>attempted to</w:t>
      </w:r>
      <w:r w:rsidR="009F00B2" w:rsidRPr="00BE40FA">
        <w:rPr>
          <w:color w:val="000000" w:themeColor="text1"/>
        </w:rPr>
        <w:t xml:space="preserve"> </w:t>
      </w:r>
      <w:r w:rsidR="003A3A41" w:rsidRPr="00BD4D5D">
        <w:rPr>
          <w:color w:val="000000" w:themeColor="text1"/>
        </w:rPr>
        <w:t xml:space="preserve">understand the </w:t>
      </w:r>
      <w:r w:rsidR="00BD4D5D" w:rsidRPr="00BD4D5D">
        <w:rPr>
          <w:color w:val="000000" w:themeColor="text1"/>
        </w:rPr>
        <w:t>combined</w:t>
      </w:r>
      <w:r w:rsidR="003A3A41" w:rsidRPr="00BD4D5D">
        <w:rPr>
          <w:color w:val="000000" w:themeColor="text1"/>
        </w:rPr>
        <w:t xml:space="preserve"> and </w:t>
      </w:r>
      <w:r w:rsidR="00B63780" w:rsidRPr="00BD4D5D">
        <w:rPr>
          <w:iCs/>
        </w:rPr>
        <w:t>individual</w:t>
      </w:r>
      <w:r w:rsidR="00BA2A49" w:rsidRPr="00BD4D5D">
        <w:rPr>
          <w:iCs/>
        </w:rPr>
        <w:t xml:space="preserve"> </w:t>
      </w:r>
      <w:r w:rsidR="00B61A21" w:rsidRPr="00BD4D5D">
        <w:rPr>
          <w:color w:val="000000" w:themeColor="text1"/>
        </w:rPr>
        <w:t>association</w:t>
      </w:r>
      <w:r w:rsidR="00BF177E">
        <w:rPr>
          <w:color w:val="000000" w:themeColor="text1"/>
        </w:rPr>
        <w:t>s</w:t>
      </w:r>
      <w:r w:rsidR="003A3A41" w:rsidRPr="00BD4D5D">
        <w:rPr>
          <w:color w:val="000000" w:themeColor="text1"/>
        </w:rPr>
        <w:t xml:space="preserve"> of</w:t>
      </w:r>
      <w:r w:rsidR="001247E3" w:rsidRPr="00BD4D5D">
        <w:rPr>
          <w:color w:val="000000" w:themeColor="text1"/>
        </w:rPr>
        <w:t xml:space="preserve"> </w:t>
      </w:r>
      <w:r w:rsidR="00783637">
        <w:rPr>
          <w:color w:val="000000" w:themeColor="text1"/>
        </w:rPr>
        <w:t xml:space="preserve">the </w:t>
      </w:r>
      <w:r w:rsidR="003A3A41" w:rsidRPr="00BD4D5D">
        <w:rPr>
          <w:color w:val="000000" w:themeColor="text1"/>
        </w:rPr>
        <w:t xml:space="preserve">pollutants in </w:t>
      </w:r>
      <w:r w:rsidR="00AF68FE" w:rsidRPr="00BD4D5D">
        <w:rPr>
          <w:color w:val="000000" w:themeColor="text1"/>
        </w:rPr>
        <w:t>a single</w:t>
      </w:r>
      <w:r w:rsidR="003A3A41" w:rsidRPr="00BD4D5D">
        <w:rPr>
          <w:color w:val="000000" w:themeColor="text1"/>
        </w:rPr>
        <w:t xml:space="preserve"> model. </w:t>
      </w:r>
      <w:r w:rsidR="00783637">
        <w:rPr>
          <w:color w:val="000000" w:themeColor="text1"/>
        </w:rPr>
        <w:t xml:space="preserve">Air </w:t>
      </w:r>
      <w:r w:rsidR="009F00B2" w:rsidRPr="00BE40FA">
        <w:rPr>
          <w:color w:val="000000" w:themeColor="text1"/>
        </w:rPr>
        <w:t>pollutants</w:t>
      </w:r>
      <w:r w:rsidR="006C3B75">
        <w:rPr>
          <w:color w:val="000000" w:themeColor="text1"/>
        </w:rPr>
        <w:t xml:space="preserve"> have been consistently</w:t>
      </w:r>
      <w:r w:rsidR="006748E7" w:rsidRPr="00BE40FA">
        <w:rPr>
          <w:color w:val="000000" w:themeColor="text1"/>
        </w:rPr>
        <w:t xml:space="preserve"> associated with adverse health</w:t>
      </w:r>
      <w:r w:rsidR="006C3B75">
        <w:rPr>
          <w:color w:val="000000" w:themeColor="text1"/>
        </w:rPr>
        <w:t>, primarily in single pollutant analyses.</w:t>
      </w:r>
      <w:r w:rsidR="00294729" w:rsidRPr="00BE40FA">
        <w:rPr>
          <w:color w:val="000000" w:themeColor="text1"/>
        </w:rPr>
        <w:fldChar w:fldCharType="begin"/>
      </w:r>
      <w:r w:rsidR="0099756B">
        <w:rPr>
          <w:color w:val="000000" w:themeColor="text1"/>
        </w:rPr>
        <w:instrText xml:space="preserve"> ADDIN ZOTERO_ITEM CSL_CITATION {"citationID":"8Gaj5BKF","properties":{"formattedCitation":"\\super 13,17,40\\uc0\\u8211{}42\\nosupersub{}","plainCitation":"13,17,40–42","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rPr>
        <w:fldChar w:fldCharType="separate"/>
      </w:r>
      <w:r w:rsidR="00E52BA5" w:rsidRPr="00E52BA5">
        <w:rPr>
          <w:color w:val="000000"/>
          <w:vertAlign w:val="superscript"/>
        </w:rPr>
        <w:t>13,17,40–42</w:t>
      </w:r>
      <w:r w:rsidR="00294729" w:rsidRPr="00BE40FA">
        <w:rPr>
          <w:color w:val="000000" w:themeColor="text1"/>
        </w:rPr>
        <w:fldChar w:fldCharType="end"/>
      </w:r>
      <w:r w:rsidR="00C9283C" w:rsidRPr="00BE40FA">
        <w:rPr>
          <w:color w:val="000000" w:themeColor="text1"/>
        </w:rPr>
        <w:t xml:space="preserve"> </w:t>
      </w:r>
      <w:r w:rsidR="006C3B75">
        <w:rPr>
          <w:color w:val="000000" w:themeColor="text1"/>
        </w:rPr>
        <w:t xml:space="preserve">However, they </w:t>
      </w:r>
      <w:r w:rsidR="006D0CB4" w:rsidRPr="00BE40FA">
        <w:rPr>
          <w:color w:val="000000" w:themeColor="text1"/>
        </w:rPr>
        <w:t>are</w:t>
      </w:r>
      <w:r w:rsidR="009F00B2" w:rsidRPr="00BE40FA">
        <w:rPr>
          <w:color w:val="000000" w:themeColor="text1"/>
        </w:rPr>
        <w:t xml:space="preserve"> highly correlated</w:t>
      </w:r>
      <w:r w:rsidR="006D0CB4" w:rsidRPr="00BE40FA">
        <w:rPr>
          <w:color w:val="000000" w:themeColor="text1"/>
        </w:rPr>
        <w:t xml:space="preserve"> with one another</w:t>
      </w:r>
      <w:r w:rsidR="00E37F29">
        <w:rPr>
          <w:color w:val="000000" w:themeColor="text1"/>
        </w:rPr>
        <w:t>.</w:t>
      </w:r>
      <w:r w:rsidR="006A5C0C" w:rsidRPr="00BE40FA">
        <w:rPr>
          <w:color w:val="000000" w:themeColor="text1"/>
        </w:rPr>
        <w:fldChar w:fldCharType="begin"/>
      </w:r>
      <w:r w:rsidR="00515144">
        <w:rPr>
          <w:color w:val="000000" w:themeColor="text1"/>
        </w:rPr>
        <w:instrText xml:space="preserve"> ADDIN ZOTERO_ITEM CSL_CITATION {"citationID":"NmZqvWRG","properties":{"formattedCitation":"\\super 40\\nosupersub{}","plainCitation":"40","noteIndex":0},"citationItems":[{"id":1133,"uris":["http://zotero.org/users/6925055/items/7Y5XZJLG"],"uri":["http://zotero.org/users/6925055/items/7Y5XZJLG"],"itemData":{"id":1133,"type":"article-journal","abstract":"Objective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40</w:t>
      </w:r>
      <w:r w:rsidR="006A5C0C" w:rsidRPr="00BE40FA">
        <w:rPr>
          <w:color w:val="000000" w:themeColor="text1"/>
        </w:rPr>
        <w:fldChar w:fldCharType="end"/>
      </w:r>
      <w:r w:rsidR="00192D2B" w:rsidRPr="00BE40FA">
        <w:rPr>
          <w:color w:val="000000" w:themeColor="text1"/>
        </w:rPr>
        <w:t xml:space="preserve"> I</w:t>
      </w:r>
      <w:r w:rsidR="009F00B2" w:rsidRPr="00BE40FA">
        <w:rPr>
          <w:color w:val="000000" w:themeColor="text1"/>
        </w:rPr>
        <w:t xml:space="preserve">t is </w:t>
      </w:r>
      <w:r w:rsidR="00192D2B" w:rsidRPr="00BE40FA">
        <w:rPr>
          <w:color w:val="000000" w:themeColor="text1"/>
        </w:rPr>
        <w:t>therefore a</w:t>
      </w:r>
      <w:r w:rsidR="009F00B2" w:rsidRPr="00BE40FA">
        <w:rPr>
          <w:color w:val="000000" w:themeColor="text1"/>
        </w:rPr>
        <w:t xml:space="preserve"> mixture modelling challenge</w:t>
      </w:r>
      <w:r w:rsidR="00AB3B45" w:rsidRPr="00BE40FA">
        <w:rPr>
          <w:color w:val="000000" w:themeColor="text1"/>
        </w:rPr>
        <w:t xml:space="preserve"> to </w:t>
      </w:r>
      <w:r w:rsidR="00192D2B" w:rsidRPr="00BE40FA">
        <w:rPr>
          <w:color w:val="000000" w:themeColor="text1"/>
        </w:rPr>
        <w:t xml:space="preserve">infer the </w:t>
      </w:r>
      <w:r w:rsidR="00D452E0">
        <w:rPr>
          <w:color w:val="000000" w:themeColor="text1"/>
        </w:rPr>
        <w:lastRenderedPageBreak/>
        <w:t>association</w:t>
      </w:r>
      <w:r w:rsidR="00192D2B" w:rsidRPr="00BE40FA">
        <w:rPr>
          <w:color w:val="000000" w:themeColor="text1"/>
        </w:rPr>
        <w:t xml:space="preserve"> </w:t>
      </w:r>
      <w:r w:rsidR="007573A4">
        <w:rPr>
          <w:color w:val="000000" w:themeColor="text1"/>
        </w:rPr>
        <w:t>of</w:t>
      </w:r>
      <w:r w:rsidR="00192D2B" w:rsidRPr="00BE40FA">
        <w:rPr>
          <w:color w:val="000000" w:themeColor="text1"/>
        </w:rPr>
        <w:t xml:space="preserve"> </w:t>
      </w:r>
      <w:r w:rsidR="00571FD1">
        <w:rPr>
          <w:color w:val="000000" w:themeColor="text1"/>
        </w:rPr>
        <w:t xml:space="preserve">multiple </w:t>
      </w:r>
      <w:r w:rsidR="00783637">
        <w:rPr>
          <w:color w:val="000000" w:themeColor="text1"/>
        </w:rPr>
        <w:t xml:space="preserve">air </w:t>
      </w:r>
      <w:r w:rsidR="00192D2B" w:rsidRPr="00BE40FA">
        <w:rPr>
          <w:color w:val="000000" w:themeColor="text1"/>
        </w:rPr>
        <w:t>pollutants</w:t>
      </w:r>
      <w:r w:rsidR="007573A4">
        <w:rPr>
          <w:color w:val="000000" w:themeColor="text1"/>
        </w:rPr>
        <w:t xml:space="preserve"> and health outcomes.</w:t>
      </w:r>
      <w:r w:rsidR="006A5C0C" w:rsidRPr="00BE40FA">
        <w:rPr>
          <w:color w:val="000000" w:themeColor="text1"/>
        </w:rPr>
        <w:fldChar w:fldCharType="begin"/>
      </w:r>
      <w:r w:rsidR="0099756B">
        <w:rPr>
          <w:color w:val="000000" w:themeColor="text1"/>
        </w:rPr>
        <w:instrText xml:space="preserve"> ADDIN ZOTERO_ITEM CSL_CITATION {"citationID":"dGdJRRPY","properties":{"formattedCitation":"\\super 43\\nosupersub{}","plainCitation":"43","noteIndex":0},"citationItems":[{"id":1139,"uris":["http://zotero.org/users/6925055/items/T83NXLCW"],"uri":["http://zotero.org/users/6925055/items/T83NXLCW"],"itemData":{"id":1139,"type":"article-journal","container-title":"Environmental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43</w:t>
      </w:r>
      <w:r w:rsidR="006A5C0C" w:rsidRPr="00BE40FA">
        <w:rPr>
          <w:color w:val="000000" w:themeColor="text1"/>
        </w:rPr>
        <w:fldChar w:fldCharType="end"/>
      </w:r>
      <w:r w:rsidR="003B56BF" w:rsidRPr="00BF7BA9">
        <w:rPr>
          <w:color w:val="000000" w:themeColor="text1"/>
        </w:rPr>
        <w:t xml:space="preserve"> </w:t>
      </w:r>
      <w:r w:rsidR="007573A4">
        <w:rPr>
          <w:color w:val="000000" w:themeColor="text1"/>
        </w:rPr>
        <w:t>Using three air pollutants commonly used in health studies as traffic-related emissions tracers</w:t>
      </w:r>
      <w:r w:rsidR="000D26DA">
        <w:rPr>
          <w:color w:val="000000" w:themeColor="text1"/>
        </w:rPr>
        <w:t>—</w:t>
      </w:r>
      <w:r w:rsidR="007573A4">
        <w:rPr>
          <w:color w:val="000000" w:themeColor="text1"/>
        </w:rPr>
        <w:t>nitrogen oxides (NO</w:t>
      </w:r>
      <w:r w:rsidR="007573A4" w:rsidRPr="008922C5">
        <w:rPr>
          <w:color w:val="000000" w:themeColor="text1"/>
          <w:vertAlign w:val="subscript"/>
        </w:rPr>
        <w:t>x</w:t>
      </w:r>
      <w:r w:rsidR="007573A4">
        <w:rPr>
          <w:color w:val="000000" w:themeColor="text1"/>
        </w:rPr>
        <w:t>), carbon monoxide (CO), and elemental carbon (EC</w:t>
      </w:r>
      <w:r w:rsidR="000D26DA">
        <w:rPr>
          <w:color w:val="000000" w:themeColor="text1"/>
        </w:rPr>
        <w:t>)—</w:t>
      </w:r>
      <w:r w:rsidR="003A7CAB">
        <w:rPr>
          <w:color w:val="000000" w:themeColor="text1"/>
        </w:rPr>
        <w:t xml:space="preserve"> as well as </w:t>
      </w:r>
      <w:r w:rsidR="0056613D">
        <w:rPr>
          <w:color w:val="000000" w:themeColor="text1"/>
        </w:rPr>
        <w:t xml:space="preserve">fine </w:t>
      </w:r>
      <w:r w:rsidR="00A84BA6">
        <w:rPr>
          <w:color w:val="000000" w:themeColor="text1"/>
        </w:rPr>
        <w:t>particles</w:t>
      </w:r>
      <w:r w:rsidR="003A7CAB">
        <w:rPr>
          <w:color w:val="000000" w:themeColor="text1"/>
        </w:rPr>
        <w:t xml:space="preserve"> </w:t>
      </w:r>
      <w:r w:rsidR="0056613D">
        <w:rPr>
          <w:color w:val="000000" w:themeColor="text1"/>
        </w:rPr>
        <w:t>(</w:t>
      </w:r>
      <w:r w:rsidR="003A7CAB">
        <w:rPr>
          <w:color w:val="000000" w:themeColor="text1"/>
        </w:rPr>
        <w:t>PM</w:t>
      </w:r>
      <w:r w:rsidR="003A7CAB" w:rsidRPr="003A7CAB">
        <w:rPr>
          <w:color w:val="000000" w:themeColor="text1"/>
          <w:vertAlign w:val="subscript"/>
        </w:rPr>
        <w:t>2.5</w:t>
      </w:r>
      <w:r w:rsidR="0056613D">
        <w:rPr>
          <w:color w:val="000000" w:themeColor="text1"/>
        </w:rPr>
        <w:t>)</w:t>
      </w:r>
      <w:r w:rsidR="00F00440">
        <w:rPr>
          <w:color w:val="000000" w:themeColor="text1"/>
        </w:rPr>
        <w:t xml:space="preserve"> </w:t>
      </w:r>
      <w:r w:rsidR="003A7CAB">
        <w:rPr>
          <w:color w:val="000000" w:themeColor="text1"/>
        </w:rPr>
        <w:t>and ozone (O</w:t>
      </w:r>
      <w:r w:rsidR="003A7CAB" w:rsidRPr="003A7CAB">
        <w:rPr>
          <w:color w:val="000000" w:themeColor="text1"/>
          <w:vertAlign w:val="subscript"/>
        </w:rPr>
        <w:t>3</w:t>
      </w:r>
      <w:r w:rsidR="003A7CAB">
        <w:rPr>
          <w:color w:val="000000" w:themeColor="text1"/>
        </w:rPr>
        <w:t xml:space="preserve">), </w:t>
      </w:r>
      <w:r w:rsidR="007573A4">
        <w:rPr>
          <w:color w:val="000000" w:themeColor="text1"/>
        </w:rPr>
        <w:t>we aimed</w:t>
      </w:r>
      <w:r w:rsidR="00C24C5B" w:rsidRPr="00BF7BA9">
        <w:rPr>
          <w:color w:val="000000" w:themeColor="text1"/>
        </w:rPr>
        <w:t xml:space="preserve"> </w:t>
      </w:r>
      <w:r w:rsidR="00D5727D" w:rsidRPr="00BF7BA9">
        <w:rPr>
          <w:color w:val="000000" w:themeColor="text1"/>
        </w:rPr>
        <w:t xml:space="preserve">to </w:t>
      </w:r>
      <w:r w:rsidR="003B368E" w:rsidRPr="00BF7BA9">
        <w:rPr>
          <w:color w:val="000000" w:themeColor="text1"/>
        </w:rPr>
        <w:t xml:space="preserve">assess whether exposure to </w:t>
      </w:r>
      <w:r w:rsidR="00BF2184">
        <w:rPr>
          <w:color w:val="000000" w:themeColor="text1"/>
        </w:rPr>
        <w:t xml:space="preserve">(a) </w:t>
      </w:r>
      <w:r w:rsidR="00394D91" w:rsidRPr="00BF7BA9">
        <w:rPr>
          <w:color w:val="000000" w:themeColor="text1"/>
        </w:rPr>
        <w:t>eac</w:t>
      </w:r>
      <w:r w:rsidR="00C61893" w:rsidRPr="00BF7BA9">
        <w:rPr>
          <w:color w:val="000000" w:themeColor="text1"/>
        </w:rPr>
        <w:t xml:space="preserve">h </w:t>
      </w:r>
      <w:r w:rsidR="001B43CB" w:rsidRPr="00BF7BA9">
        <w:rPr>
          <w:color w:val="000000" w:themeColor="text1"/>
        </w:rPr>
        <w:t>individual</w:t>
      </w:r>
      <w:r w:rsidR="00E249D8">
        <w:rPr>
          <w:color w:val="000000" w:themeColor="text1"/>
        </w:rPr>
        <w:t xml:space="preserve"> </w:t>
      </w:r>
      <w:r w:rsidR="00783637">
        <w:rPr>
          <w:color w:val="000000" w:themeColor="text1"/>
        </w:rPr>
        <w:t xml:space="preserve">air </w:t>
      </w:r>
      <w:r w:rsidR="003B368E" w:rsidRPr="00BE40FA">
        <w:rPr>
          <w:color w:val="000000" w:themeColor="text1"/>
        </w:rPr>
        <w:t>pollutant is</w:t>
      </w:r>
      <w:r w:rsidR="007573A4">
        <w:rPr>
          <w:color w:val="000000" w:themeColor="text1"/>
        </w:rPr>
        <w:t xml:space="preserve"> independently</w:t>
      </w:r>
      <w:r w:rsidR="003B368E" w:rsidRPr="00BE40FA">
        <w:rPr>
          <w:color w:val="000000" w:themeColor="text1"/>
        </w:rPr>
        <w:t xml:space="preserve"> associated with ALS diagnosis,</w:t>
      </w:r>
      <w:r w:rsidR="007573A4">
        <w:rPr>
          <w:color w:val="000000" w:themeColor="text1"/>
        </w:rPr>
        <w:t xml:space="preserve"> </w:t>
      </w:r>
      <w:r w:rsidR="00670CC9">
        <w:rPr>
          <w:color w:val="000000" w:themeColor="text1"/>
        </w:rPr>
        <w:t>and</w:t>
      </w:r>
      <w:r w:rsidR="008E75B3" w:rsidRPr="00BE40FA">
        <w:rPr>
          <w:color w:val="000000" w:themeColor="text1"/>
        </w:rPr>
        <w:t xml:space="preserve"> </w:t>
      </w:r>
      <w:r w:rsidR="00670CC9">
        <w:rPr>
          <w:color w:val="000000" w:themeColor="text1"/>
        </w:rPr>
        <w:t xml:space="preserve">estimate </w:t>
      </w:r>
      <w:r w:rsidR="007573A4">
        <w:rPr>
          <w:color w:val="000000" w:themeColor="text1"/>
        </w:rPr>
        <w:t>the</w:t>
      </w:r>
      <w:r w:rsidR="00670CC9">
        <w:rPr>
          <w:color w:val="000000" w:themeColor="text1"/>
        </w:rPr>
        <w:t>ir</w:t>
      </w:r>
      <w:r w:rsidR="007573A4">
        <w:rPr>
          <w:color w:val="000000" w:themeColor="text1"/>
        </w:rPr>
        <w:t xml:space="preserve"> </w:t>
      </w:r>
      <w:r w:rsidR="00BF2184">
        <w:rPr>
          <w:color w:val="000000" w:themeColor="text1"/>
        </w:rPr>
        <w:t xml:space="preserve">(b) </w:t>
      </w:r>
      <w:r w:rsidR="007573A4">
        <w:rPr>
          <w:color w:val="000000" w:themeColor="text1"/>
        </w:rPr>
        <w:t xml:space="preserve">joint </w:t>
      </w:r>
      <w:r w:rsidR="00670CC9">
        <w:rPr>
          <w:color w:val="000000" w:themeColor="text1"/>
        </w:rPr>
        <w:t xml:space="preserve">and </w:t>
      </w:r>
      <w:r w:rsidR="00BF2184">
        <w:rPr>
          <w:color w:val="000000" w:themeColor="text1"/>
        </w:rPr>
        <w:t xml:space="preserve">(c) </w:t>
      </w:r>
      <w:r w:rsidR="00670CC9">
        <w:rPr>
          <w:color w:val="000000" w:themeColor="text1"/>
        </w:rPr>
        <w:t>overall traffic</w:t>
      </w:r>
      <w:r w:rsidR="0083661D">
        <w:rPr>
          <w:color w:val="000000" w:themeColor="text1"/>
        </w:rPr>
        <w:t>-related</w:t>
      </w:r>
      <w:r w:rsidR="00670CC9">
        <w:rPr>
          <w:color w:val="000000" w:themeColor="text1"/>
        </w:rPr>
        <w:t xml:space="preserve"> emissions associations</w:t>
      </w:r>
      <w:r w:rsidR="008E75B3" w:rsidRPr="00BE40FA">
        <w:rPr>
          <w:color w:val="000000" w:themeColor="text1"/>
        </w:rPr>
        <w:t>.</w:t>
      </w:r>
    </w:p>
    <w:p w14:paraId="6085CB7A" w14:textId="77777777" w:rsidR="003D3846" w:rsidRDefault="003D3846" w:rsidP="003D3846">
      <w:pPr>
        <w:rPr>
          <w:b/>
          <w:color w:val="000000" w:themeColor="text1"/>
        </w:rPr>
      </w:pPr>
    </w:p>
    <w:p w14:paraId="7D7532CA" w14:textId="61F3C97E" w:rsidR="004B5359" w:rsidRPr="00BE40FA" w:rsidRDefault="00F255A6" w:rsidP="003D3846">
      <w:pPr>
        <w:rPr>
          <w:b/>
          <w:color w:val="000000" w:themeColor="text1"/>
        </w:rPr>
      </w:pPr>
      <w:r w:rsidRPr="00BE40FA">
        <w:rPr>
          <w:b/>
          <w:color w:val="000000" w:themeColor="text1"/>
        </w:rPr>
        <w:t>Methods</w:t>
      </w:r>
    </w:p>
    <w:p w14:paraId="4A393F56" w14:textId="459B023A" w:rsidR="00EF380D" w:rsidRPr="00BE40FA" w:rsidRDefault="00EF380D" w:rsidP="003D3846">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7576A432" w:rsidR="00B22996" w:rsidRPr="00BE40FA" w:rsidRDefault="00B90ABF" w:rsidP="003D3846">
      <w:pPr>
        <w:rPr>
          <w:bCs/>
          <w:color w:val="000000" w:themeColor="text1"/>
        </w:rPr>
      </w:pPr>
      <w:r w:rsidRPr="00BE40FA">
        <w:rPr>
          <w:bCs/>
          <w:color w:val="000000" w:themeColor="text1"/>
        </w:rPr>
        <w:t xml:space="preserve">We used data </w:t>
      </w:r>
      <w:r w:rsidR="00B22A69" w:rsidRPr="00BE40FA">
        <w:rPr>
          <w:bCs/>
          <w:color w:val="000000" w:themeColor="text1"/>
        </w:rPr>
        <w:t xml:space="preserve">from the Danish National </w:t>
      </w:r>
      <w:r w:rsidR="00230452">
        <w:rPr>
          <w:bCs/>
          <w:color w:val="000000" w:themeColor="text1"/>
        </w:rPr>
        <w:t xml:space="preserve">Patient </w:t>
      </w:r>
      <w:r w:rsidR="00B22A69" w:rsidRPr="00BE40FA">
        <w:rPr>
          <w:bCs/>
          <w:color w:val="000000" w:themeColor="text1"/>
        </w:rPr>
        <w:t>Register</w:t>
      </w:r>
      <w:r w:rsidR="00230452">
        <w:rPr>
          <w:bCs/>
          <w:color w:val="000000" w:themeColor="text1"/>
        </w:rPr>
        <w:t xml:space="preserve"> </w:t>
      </w:r>
      <w:r w:rsidR="00F1472B" w:rsidRPr="00BE40FA">
        <w:rPr>
          <w:bCs/>
          <w:color w:val="000000" w:themeColor="text1"/>
        </w:rPr>
        <w:t xml:space="preserve">during </w:t>
      </w:r>
      <w:r w:rsidR="00F1472B" w:rsidRPr="00BE40FA">
        <w:rPr>
          <w:bCs/>
        </w:rPr>
        <w:t>1989</w:t>
      </w:r>
      <w:r w:rsidR="004F7609">
        <w:rPr>
          <w:bCs/>
        </w:rPr>
        <w:t>-</w:t>
      </w:r>
      <w:r w:rsidR="00F1472B" w:rsidRPr="00BE40FA">
        <w:rPr>
          <w:bCs/>
        </w:rPr>
        <w:t>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unique personal identifier.</w:t>
      </w:r>
      <w:r w:rsidR="002A7C90" w:rsidRPr="00BE40FA">
        <w:rPr>
          <w:bCs/>
          <w:color w:val="000000" w:themeColor="text1"/>
        </w:rPr>
        <w:fldChar w:fldCharType="begin"/>
      </w:r>
      <w:r w:rsidR="00DE2255">
        <w:rPr>
          <w:bCs/>
          <w:color w:val="000000" w:themeColor="text1"/>
        </w:rPr>
        <w:instrText xml:space="preserve"> ADDIN ZOTERO_ITEM CSL_CITATION {"citationID":"yla8wiMZ","properties":{"formattedCitation":"\\super 44\\nosupersub{}","plainCitation":"44","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E52BA5" w:rsidRPr="00E52BA5">
        <w:rPr>
          <w:color w:val="000000"/>
          <w:vertAlign w:val="superscript"/>
        </w:rPr>
        <w:t>44</w:t>
      </w:r>
      <w:r w:rsidR="002A7C90" w:rsidRPr="00BE40FA">
        <w:rPr>
          <w:bCs/>
          <w:color w:val="000000" w:themeColor="text1"/>
        </w:rPr>
        <w:fldChar w:fldCharType="end"/>
      </w:r>
      <w:r w:rsidR="00B22996" w:rsidRPr="00BE40FA">
        <w:rPr>
          <w:bCs/>
          <w:color w:val="000000" w:themeColor="text1"/>
        </w:rPr>
        <w:t xml:space="preserve"> The </w:t>
      </w:r>
      <w:r w:rsidR="00115B7D">
        <w:rPr>
          <w:bCs/>
          <w:color w:val="000000" w:themeColor="text1"/>
        </w:rPr>
        <w:t>Register</w:t>
      </w:r>
      <w:r w:rsidR="00115B7D" w:rsidRPr="00BE40FA" w:rsidDel="00BA3A99">
        <w:rPr>
          <w:bCs/>
          <w:color w:val="000000" w:themeColor="text1"/>
        </w:rPr>
        <w:t xml:space="preserve"> </w:t>
      </w:r>
      <w:r w:rsidR="00B22996" w:rsidRPr="00BE40FA">
        <w:rPr>
          <w:bCs/>
          <w:color w:val="000000" w:themeColor="text1"/>
        </w:rPr>
        <w:t>was established in 1977 and is comprehensive, including nationwide clinical and administrative records for all inpatient data</w:t>
      </w:r>
      <w:r w:rsidR="00051723">
        <w:rPr>
          <w:bCs/>
          <w:color w:val="000000" w:themeColor="text1"/>
        </w:rPr>
        <w:t>, with</w:t>
      </w:r>
      <w:r w:rsidR="00B22996" w:rsidRPr="00BE40FA">
        <w:rPr>
          <w:bCs/>
          <w:color w:val="000000" w:themeColor="text1"/>
        </w:rPr>
        <w:t xml:space="preserve"> </w:t>
      </w:r>
      <w:r w:rsidR="00051723">
        <w:rPr>
          <w:bCs/>
          <w:color w:val="000000" w:themeColor="text1"/>
        </w:rPr>
        <w:t>o</w:t>
      </w:r>
      <w:r w:rsidR="00B22996" w:rsidRPr="00BE40FA">
        <w:rPr>
          <w:bCs/>
          <w:color w:val="000000" w:themeColor="text1"/>
        </w:rPr>
        <w:t xml:space="preserve">utpatient data </w:t>
      </w:r>
      <w:r w:rsidR="0070258C">
        <w:rPr>
          <w:bCs/>
          <w:color w:val="000000" w:themeColor="text1"/>
        </w:rPr>
        <w:t xml:space="preserve">available </w:t>
      </w:r>
      <w:r w:rsidR="00B22996" w:rsidRPr="00BE40FA">
        <w:rPr>
          <w:bCs/>
          <w:color w:val="000000" w:themeColor="text1"/>
        </w:rPr>
        <w:t>since 1995</w:t>
      </w:r>
      <w:r w:rsidR="00E37F29">
        <w:rPr>
          <w:bCs/>
          <w:color w:val="000000" w:themeColor="text1"/>
        </w:rPr>
        <w:t>.</w:t>
      </w:r>
      <w:r w:rsidR="00E37F29">
        <w:rPr>
          <w:bCs/>
          <w:color w:val="000000" w:themeColor="text1"/>
        </w:rPr>
        <w:fldChar w:fldCharType="begin"/>
      </w:r>
      <w:r w:rsidR="0099756B">
        <w:rPr>
          <w:bCs/>
          <w:color w:val="000000" w:themeColor="text1"/>
        </w:rPr>
        <w:instrText xml:space="preserve"> ADDIN ZOTERO_ITEM CSL_CITATION {"citationID":"lNC2mqp5","properties":{"formattedCitation":"\\super 45\\nosupersub{}","plainCitation":"45","noteIndex":0},"citationItems":[{"id":1178,"uris":["http://zotero.org/users/6925055/items/X568NXJ4"],"uri":["http://zotero.org/users/6925055/items/X568NXJ4"],"itemData":{"id":1178,"type":"article-journal","container-title":"Clinical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Pr>
          <w:bCs/>
          <w:color w:val="000000" w:themeColor="text1"/>
        </w:rPr>
        <w:fldChar w:fldCharType="separate"/>
      </w:r>
      <w:r w:rsidR="00E52BA5" w:rsidRPr="00E52BA5">
        <w:rPr>
          <w:color w:val="000000"/>
          <w:vertAlign w:val="superscript"/>
        </w:rPr>
        <w:t>45</w:t>
      </w:r>
      <w:r w:rsidR="00E37F29">
        <w:rPr>
          <w:bCs/>
          <w:color w:val="000000" w:themeColor="text1"/>
        </w:rPr>
        <w:fldChar w:fldCharType="end"/>
      </w:r>
      <w:r w:rsidR="00BA3A99">
        <w:rPr>
          <w:bCs/>
          <w:color w:val="000000" w:themeColor="text1"/>
        </w:rPr>
        <w:t xml:space="preserve"> </w:t>
      </w:r>
    </w:p>
    <w:p w14:paraId="755C1A30" w14:textId="752E21BC" w:rsidR="00B11B89" w:rsidRPr="00BE40FA" w:rsidRDefault="00B11B89" w:rsidP="003D3846">
      <w:pPr>
        <w:rPr>
          <w:bCs/>
          <w:color w:val="000000" w:themeColor="text1"/>
        </w:rPr>
      </w:pPr>
    </w:p>
    <w:p w14:paraId="53BC8752" w14:textId="7BEA0C3C" w:rsidR="0049389D" w:rsidRDefault="00B11B89" w:rsidP="003D384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ins w:id="0" w:author="Parks, Robbie M" w:date="2022-02-03T12:29:00Z">
        <w:r w:rsidR="00C37420">
          <w:rPr>
            <w:bCs/>
            <w:color w:val="000000" w:themeColor="text1"/>
          </w:rPr>
          <w:t xml:space="preserve"> </w:t>
        </w:r>
        <w:commentRangeStart w:id="1"/>
        <w:r w:rsidR="00C37420">
          <w:rPr>
            <w:bCs/>
            <w:color w:val="000000" w:themeColor="text1"/>
          </w:rPr>
          <w:t xml:space="preserve">because </w:t>
        </w:r>
      </w:ins>
      <w:ins w:id="2" w:author="Parks, Robbie M" w:date="2022-02-03T13:07:00Z">
        <w:r w:rsidR="0074590C">
          <w:rPr>
            <w:bCs/>
            <w:color w:val="000000" w:themeColor="text1"/>
          </w:rPr>
          <w:t>cases younger than 20 years old were at a greater chance of misclassification</w:t>
        </w:r>
      </w:ins>
      <w:r w:rsidR="00832AED" w:rsidRPr="00BE40FA">
        <w:rPr>
          <w:bCs/>
          <w:color w:val="000000" w:themeColor="text1"/>
        </w:rPr>
        <w:t>.</w:t>
      </w:r>
      <w:r w:rsidR="00A11685" w:rsidRPr="00BE40FA">
        <w:rPr>
          <w:bCs/>
          <w:color w:val="000000" w:themeColor="text1"/>
        </w:rPr>
        <w:t xml:space="preserve"> </w:t>
      </w:r>
      <w:commentRangeEnd w:id="1"/>
      <w:r w:rsidR="004C6D14">
        <w:rPr>
          <w:rStyle w:val="CommentReference"/>
          <w:rFonts w:asciiTheme="minorHAnsi" w:eastAsiaTheme="minorHAnsi" w:hAnsiTheme="minorHAnsi" w:cstheme="minorBidi"/>
          <w:lang w:val="en-GB"/>
        </w:rPr>
        <w:commentReference w:id="1"/>
      </w:r>
      <w:r w:rsidR="000F0428" w:rsidRPr="00BE40FA">
        <w:rPr>
          <w:bCs/>
          <w:color w:val="000000" w:themeColor="text1"/>
        </w:rPr>
        <w:t xml:space="preserve">In </w:t>
      </w:r>
      <w:r w:rsidR="00BA3A99">
        <w:rPr>
          <w:bCs/>
          <w:color w:val="000000" w:themeColor="text1"/>
        </w:rPr>
        <w:t>our</w:t>
      </w:r>
      <w:r w:rsidR="000F0428" w:rsidRPr="00BE40FA">
        <w:rPr>
          <w:bCs/>
          <w:color w:val="000000" w:themeColor="text1"/>
        </w:rPr>
        <w:t xml:space="preserve"> validation study, </w:t>
      </w:r>
      <w:r w:rsidR="00D12D22">
        <w:rPr>
          <w:bCs/>
          <w:color w:val="000000" w:themeColor="text1"/>
        </w:rPr>
        <w:t>Register</w:t>
      </w:r>
      <w:r w:rsidR="000F0428" w:rsidRPr="00BE40FA">
        <w:rPr>
          <w:bCs/>
          <w:color w:val="000000" w:themeColor="text1"/>
        </w:rPr>
        <w:t xml:space="preserve"> data for ALS ascertainment </w:t>
      </w:r>
      <w:r w:rsidR="000F0428">
        <w:rPr>
          <w:bCs/>
          <w:color w:val="000000" w:themeColor="text1"/>
        </w:rPr>
        <w:t xml:space="preserve">were </w:t>
      </w:r>
      <w:r w:rsidR="000F0428" w:rsidRPr="00BE40FA">
        <w:rPr>
          <w:bCs/>
          <w:color w:val="000000" w:themeColor="text1"/>
        </w:rPr>
        <w:t>highly reliable.</w:t>
      </w:r>
      <w:r w:rsidR="000F0428" w:rsidRPr="00BE40FA">
        <w:rPr>
          <w:bCs/>
          <w:color w:val="000000" w:themeColor="text1"/>
        </w:rPr>
        <w:fldChar w:fldCharType="begin"/>
      </w:r>
      <w:r w:rsidR="00E37F29">
        <w:rPr>
          <w:bCs/>
          <w:color w:val="000000" w:themeColor="text1"/>
        </w:rPr>
        <w:instrText xml:space="preserve"> ADDIN ZOTERO_ITEM CSL_CITATION {"citationID":"7JmKBYMR","properties":{"formattedCitation":"\\super 46\\nosupersub{}","plainCitation":"46","noteIndex":0},"citationItems":[{"id":1085,"uris":["http://zotero.org/users/6925055/items/8PHMXV8T"],"uri":["http://zotero.org/users/6925055/items/8PHMXV8T"],"itemData":{"id":1085,"type":"article-journal","container-title":"Amyotrophic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E52BA5" w:rsidRPr="00E52BA5">
        <w:rPr>
          <w:color w:val="000000"/>
          <w:vertAlign w:val="superscript"/>
        </w:rPr>
        <w:t>46</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3D3846">
      <w:pPr>
        <w:rPr>
          <w:bCs/>
          <w:color w:val="000000" w:themeColor="text1"/>
        </w:rPr>
      </w:pPr>
    </w:p>
    <w:p w14:paraId="3DC988C2" w14:textId="257DEB40" w:rsidR="00410CC8" w:rsidRPr="00BE40FA" w:rsidRDefault="00A11685" w:rsidP="003D3846">
      <w:pPr>
        <w:rPr>
          <w:bCs/>
          <w:color w:val="000000" w:themeColor="text1"/>
        </w:rPr>
      </w:pPr>
      <w:r w:rsidRPr="00BE40FA">
        <w:rPr>
          <w:bCs/>
          <w:color w:val="000000" w:themeColor="text1"/>
        </w:rPr>
        <w:lastRenderedPageBreak/>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FA58C9">
        <w:rPr>
          <w:bCs/>
          <w:color w:val="000000" w:themeColor="text1"/>
        </w:rPr>
        <w:t xml:space="preserve"> and updated </w:t>
      </w:r>
      <w:r w:rsidR="000F3246">
        <w:rPr>
          <w:bCs/>
          <w:color w:val="000000" w:themeColor="text1"/>
        </w:rPr>
        <w:t>daily</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r w:rsidR="00BA3A99">
        <w:rPr>
          <w:bCs/>
          <w:color w:val="000000" w:themeColor="text1"/>
        </w:rPr>
        <w:t xml:space="preserve">sex, </w:t>
      </w:r>
      <w:r w:rsidR="00E62978" w:rsidRPr="00BE40FA">
        <w:rPr>
          <w:bCs/>
          <w:color w:val="000000" w:themeColor="text1"/>
        </w:rPr>
        <w:t>vital status, and history of civil status and addresses</w:t>
      </w:r>
      <w:r w:rsidR="00BA3A99">
        <w:rPr>
          <w:bCs/>
          <w:color w:val="000000" w:themeColor="text1"/>
        </w:rPr>
        <w:t xml:space="preserve"> since 1971</w:t>
      </w:r>
      <w:r w:rsidR="00E62978" w:rsidRPr="00BE40FA">
        <w:rPr>
          <w:bCs/>
          <w:color w:val="000000" w:themeColor="text1"/>
        </w:rPr>
        <w:t>)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E37F29">
        <w:rPr>
          <w:bCs/>
          <w:color w:val="000000" w:themeColor="text1"/>
        </w:rPr>
        <w:instrText xml:space="preserve"> ADDIN ZOTERO_ITEM CSL_CITATION {"citationID":"vJssc8s5","properties":{"formattedCitation":"\\super 47\\nosupersub{}","plainCitation":"47","noteIndex":0},"citationItems":[{"id":1086,"uris":["http://zotero.org/users/6925055/items/GLIJ35NE"],"uri":["http://zotero.org/users/6925055/items/GLIJ35NE"],"itemData":{"id":1086,"type":"article-journal","container-title":"Scandinavian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E52BA5" w:rsidRPr="00E52BA5">
        <w:rPr>
          <w:color w:val="000000"/>
          <w:vertAlign w:val="superscript"/>
        </w:rPr>
        <w:t>47</w:t>
      </w:r>
      <w:r w:rsidR="004C062C" w:rsidRPr="00BE40FA">
        <w:rPr>
          <w:bCs/>
          <w:color w:val="000000" w:themeColor="text1"/>
        </w:rPr>
        <w:fldChar w:fldCharType="end"/>
      </w:r>
      <w:r w:rsidR="00E62978"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w:t>
      </w:r>
      <w:r w:rsidR="00B90716">
        <w:rPr>
          <w:bCs/>
          <w:color w:val="000000" w:themeColor="text1"/>
        </w:rPr>
        <w:t xml:space="preserve">age, </w:t>
      </w:r>
      <w:r w:rsidR="00AD6EA4" w:rsidRPr="00BE40FA">
        <w:rPr>
          <w:bCs/>
          <w:color w:val="000000" w:themeColor="text1"/>
        </w:rPr>
        <w:t>sex</w:t>
      </w:r>
      <w:r w:rsidR="00524390">
        <w:rPr>
          <w:bCs/>
          <w:color w:val="000000" w:themeColor="text1"/>
        </w:rPr>
        <w:t xml:space="preserve">, </w:t>
      </w:r>
      <w:r w:rsidR="00A804EF">
        <w:rPr>
          <w:bCs/>
          <w:color w:val="000000" w:themeColor="text1"/>
        </w:rPr>
        <w:t>year</w:t>
      </w:r>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w:t>
      </w:r>
      <w:r w:rsidR="00A804EF">
        <w:rPr>
          <w:bCs/>
          <w:color w:val="000000" w:themeColor="text1"/>
        </w:rPr>
        <w:t xml:space="preserve"> </w:t>
      </w:r>
      <w:r w:rsidR="00C042E8">
        <w:rPr>
          <w:bCs/>
          <w:color w:val="000000" w:themeColor="text1"/>
        </w:rPr>
        <w:t>C</w:t>
      </w:r>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r w:rsidR="00A804EF">
        <w:rPr>
          <w:bCs/>
          <w:color w:val="000000" w:themeColor="text1"/>
        </w:rPr>
        <w:t xml:space="preserve">and free of diagnosed ALS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p>
    <w:p w14:paraId="76CE7804" w14:textId="05A08E00" w:rsidR="00110354" w:rsidRPr="00BE40FA" w:rsidRDefault="00110354" w:rsidP="003D3846">
      <w:pPr>
        <w:rPr>
          <w:bCs/>
          <w:color w:val="000000" w:themeColor="text1"/>
        </w:rPr>
      </w:pPr>
    </w:p>
    <w:p w14:paraId="7B744401" w14:textId="44871DF7" w:rsidR="00110354" w:rsidRPr="00BE40FA" w:rsidRDefault="00110354" w:rsidP="003D384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E37F29">
        <w:rPr>
          <w:bCs/>
          <w:color w:val="000000" w:themeColor="text1"/>
        </w:rPr>
        <w:instrText xml:space="preserve"> ADDIN ZOTERO_ITEM CSL_CITATION {"citationID":"nLuk7CM0","properties":{"formattedCitation":"\\super 47\\nosupersub{}","plainCitation":"47","noteIndex":0},"citationItems":[{"id":1086,"uris":["http://zotero.org/users/6925055/items/GLIJ35NE"],"uri":["http://zotero.org/users/6925055/items/GLIJ35NE"],"itemData":{"id":1086,"type":"article-journal","container-title":"Scandinavian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E52BA5" w:rsidRPr="00E52BA5">
        <w:rPr>
          <w:color w:val="000000"/>
          <w:vertAlign w:val="superscript"/>
        </w:rPr>
        <w:t>47</w:t>
      </w:r>
      <w:r w:rsidR="00AE5FD9" w:rsidRPr="00BE40FA">
        <w:rPr>
          <w:bCs/>
          <w:color w:val="000000" w:themeColor="text1"/>
        </w:rPr>
        <w:fldChar w:fldCharType="end"/>
      </w:r>
      <w:r w:rsidRPr="00BE40FA">
        <w:rPr>
          <w:bCs/>
          <w:color w:val="000000" w:themeColor="text1"/>
        </w:rPr>
        <w:t xml:space="preserve"> including the dates of moving to and from each address, </w:t>
      </w:r>
      <w:del w:id="3" w:author="Parks, Robbie M" w:date="2022-02-03T13:33:00Z">
        <w:r w:rsidRPr="00BE40FA" w:rsidDel="00437C7B">
          <w:rPr>
            <w:bCs/>
            <w:color w:val="000000" w:themeColor="text1"/>
          </w:rPr>
          <w:delText>prior to</w:delText>
        </w:r>
      </w:del>
      <w:ins w:id="4" w:author="Parks, Robbie M" w:date="2022-02-03T13:33:00Z">
        <w:r w:rsidR="00437C7B">
          <w:rPr>
            <w:bCs/>
            <w:color w:val="000000" w:themeColor="text1"/>
          </w:rPr>
          <w:t>before</w:t>
        </w:r>
      </w:ins>
      <w:r w:rsidRPr="00BE40FA">
        <w:rPr>
          <w:bCs/>
          <w:color w:val="000000" w:themeColor="text1"/>
        </w:rPr>
        <w:t xml:space="preserve">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515144">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E52BA5" w:rsidRPr="00E52BA5">
        <w:rPr>
          <w:color w:val="000000"/>
          <w:vertAlign w:val="superscript"/>
        </w:rPr>
        <w:t>17</w:t>
      </w:r>
      <w:r w:rsidRPr="00BE40FA">
        <w:rPr>
          <w:bCs/>
          <w:color w:val="000000" w:themeColor="text1"/>
        </w:rPr>
        <w:fldChar w:fldCharType="end"/>
      </w:r>
    </w:p>
    <w:p w14:paraId="319EA69B" w14:textId="63F3CDA5" w:rsidR="00643616" w:rsidRPr="00BE40FA" w:rsidRDefault="00643616" w:rsidP="003D3846">
      <w:pPr>
        <w:rPr>
          <w:bCs/>
          <w:color w:val="000000" w:themeColor="text1"/>
        </w:rPr>
      </w:pPr>
    </w:p>
    <w:p w14:paraId="1B2514CD" w14:textId="78C6DEE2" w:rsidR="00643616" w:rsidRPr="00BE40FA" w:rsidRDefault="00643616" w:rsidP="003D3846">
      <w:pPr>
        <w:rPr>
          <w:bCs/>
          <w:color w:val="000000" w:themeColor="text1"/>
        </w:rPr>
      </w:pPr>
      <w:r w:rsidRPr="00BE40FA">
        <w:rPr>
          <w:bCs/>
          <w:color w:val="000000" w:themeColor="text1"/>
        </w:rPr>
        <w:t xml:space="preserve">This study was approved by the Institutional Review Board </w:t>
      </w:r>
      <w:r w:rsidR="004C6D30">
        <w:rPr>
          <w:bCs/>
          <w:color w:val="000000" w:themeColor="text1"/>
        </w:rPr>
        <w:t xml:space="preserve">Committee </w:t>
      </w:r>
      <w:r w:rsidRPr="00BE40FA">
        <w:rPr>
          <w:bCs/>
          <w:color w:val="000000" w:themeColor="text1"/>
        </w:rPr>
        <w:t xml:space="preserve">at the </w:t>
      </w:r>
      <w:r w:rsidR="00E53A69" w:rsidRPr="00BE40FA">
        <w:rPr>
          <w:bCs/>
          <w:color w:val="000000" w:themeColor="text1"/>
        </w:rPr>
        <w:t>Columbia University</w:t>
      </w:r>
      <w:r w:rsidR="00A804EF">
        <w:rPr>
          <w:bCs/>
          <w:color w:val="000000" w:themeColor="text1"/>
        </w:rPr>
        <w:t xml:space="preserve"> and the Danish Data Protection Agency</w:t>
      </w:r>
      <w:r w:rsidRPr="00BE40FA">
        <w:rPr>
          <w:bCs/>
          <w:color w:val="000000" w:themeColor="text1"/>
        </w:rPr>
        <w:t>.</w:t>
      </w:r>
    </w:p>
    <w:p w14:paraId="3E285C75" w14:textId="2194EF9A" w:rsidR="004B5359" w:rsidRPr="00BE40FA" w:rsidRDefault="004B5359" w:rsidP="003D3846">
      <w:pPr>
        <w:rPr>
          <w:bCs/>
          <w:color w:val="000000" w:themeColor="text1"/>
        </w:rPr>
      </w:pPr>
    </w:p>
    <w:p w14:paraId="30C04844" w14:textId="77777777" w:rsidR="00EF380D" w:rsidRPr="00BE40FA" w:rsidRDefault="00EF380D" w:rsidP="003D3846">
      <w:pPr>
        <w:rPr>
          <w:i/>
          <w:iCs/>
          <w:color w:val="000000" w:themeColor="text1"/>
        </w:rPr>
      </w:pPr>
      <w:r w:rsidRPr="00BE40FA">
        <w:rPr>
          <w:i/>
          <w:iCs/>
          <w:color w:val="000000" w:themeColor="text1"/>
        </w:rPr>
        <w:t>Exposure data</w:t>
      </w:r>
    </w:p>
    <w:p w14:paraId="242AE868" w14:textId="0491C064" w:rsidR="009B1F3C" w:rsidRPr="00BE40FA" w:rsidRDefault="00FA5F91" w:rsidP="003D3846">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9E2641">
        <w:rPr>
          <w:bCs/>
          <w:color w:val="000000" w:themeColor="text1"/>
        </w:rPr>
        <w:t xml:space="preserve">, </w:t>
      </w:r>
      <w:r w:rsidR="00C6557B">
        <w:rPr>
          <w:bCs/>
          <w:color w:val="000000" w:themeColor="text1"/>
        </w:rPr>
        <w:t xml:space="preserve">and </w:t>
      </w:r>
      <w:r w:rsidR="00412D4D" w:rsidRPr="00BE40FA">
        <w:rPr>
          <w:bCs/>
          <w:color w:val="000000" w:themeColor="text1"/>
        </w:rPr>
        <w:t>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783097">
        <w:rPr>
          <w:bCs/>
          <w:color w:val="000000" w:themeColor="text1"/>
        </w:rPr>
        <w:t>) (</w:t>
      </w:r>
      <w:r w:rsidR="00885CBB">
        <w:rPr>
          <w:bCs/>
          <w:color w:val="000000" w:themeColor="text1"/>
        </w:rPr>
        <w:t>as well as</w:t>
      </w:r>
      <w:r w:rsidR="00690CB1">
        <w:rPr>
          <w:bCs/>
          <w:color w:val="000000" w:themeColor="text1"/>
        </w:rPr>
        <w:t xml:space="preserve"> ozone (O</w:t>
      </w:r>
      <w:r w:rsidR="00690CB1" w:rsidRPr="0095721D">
        <w:rPr>
          <w:bCs/>
          <w:color w:val="000000" w:themeColor="text1"/>
          <w:vertAlign w:val="subscript"/>
        </w:rPr>
        <w:t>3</w:t>
      </w:r>
      <w:r w:rsidR="00690CB1">
        <w:rPr>
          <w:bCs/>
          <w:color w:val="000000" w:themeColor="text1"/>
        </w:rPr>
        <w:t xml:space="preserve">) </w:t>
      </w:r>
      <w:r w:rsidR="00885CBB">
        <w:rPr>
          <w:bCs/>
          <w:color w:val="000000" w:themeColor="text1"/>
        </w:rPr>
        <w:t>for a sensitivity analysis</w:t>
      </w:r>
      <w:r w:rsidR="00CC2272">
        <w:rPr>
          <w:bCs/>
          <w:color w:val="000000" w:themeColor="text1"/>
        </w:rPr>
        <w:t>,</w:t>
      </w:r>
      <w:r w:rsidR="00CC2272" w:rsidRPr="00CC2272">
        <w:rPr>
          <w:bCs/>
          <w:color w:val="000000" w:themeColor="text1"/>
        </w:rPr>
        <w:t xml:space="preserve"> </w:t>
      </w:r>
      <w:r w:rsidR="009B15B9">
        <w:rPr>
          <w:bCs/>
          <w:color w:val="000000" w:themeColor="text1"/>
        </w:rPr>
        <w:t>usually</w:t>
      </w:r>
      <w:r w:rsidR="003C0DB1">
        <w:rPr>
          <w:bCs/>
          <w:color w:val="000000" w:themeColor="text1"/>
        </w:rPr>
        <w:t xml:space="preserve"> </w:t>
      </w:r>
      <w:r w:rsidR="00CC2272">
        <w:rPr>
          <w:bCs/>
          <w:color w:val="000000" w:themeColor="text1"/>
        </w:rPr>
        <w:t xml:space="preserve">negatively correlated with other pollutants due to </w:t>
      </w:r>
      <w:r w:rsidR="009C33E7">
        <w:rPr>
          <w:bCs/>
          <w:color w:val="000000" w:themeColor="text1"/>
        </w:rPr>
        <w:t xml:space="preserve">its </w:t>
      </w:r>
      <w:r w:rsidR="00CC2272">
        <w:rPr>
          <w:bCs/>
          <w:color w:val="000000" w:themeColor="text1"/>
        </w:rPr>
        <w:t>chemistry</w:t>
      </w:r>
      <w:r w:rsidR="00CC2272">
        <w:rPr>
          <w:bCs/>
          <w:color w:val="000000" w:themeColor="text1"/>
        </w:rPr>
        <w:fldChar w:fldCharType="begin"/>
      </w:r>
      <w:r w:rsidR="00515144">
        <w:rPr>
          <w:bCs/>
          <w:color w:val="000000" w:themeColor="text1"/>
        </w:rPr>
        <w:instrText xml:space="preserve"> ADDIN ZOTERO_ITEM CSL_CITATION {"citationID":"IlWHg8xF","properties":{"formattedCitation":"\\super 48\\nosupersub{}","plainCitation":"48","noteIndex":0},"citationItems":[{"id":1179,"uris":["http://zotero.org/users/6925055/items/ET38ZT67"],"uri":["http://zotero.org/users/6925055/items/ET38ZT67"],"itemData":{"id":1179,"type":"article-journal","container-title":"Atmospheric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00CC2272">
        <w:rPr>
          <w:bCs/>
          <w:color w:val="000000" w:themeColor="text1"/>
        </w:rPr>
        <w:fldChar w:fldCharType="separate"/>
      </w:r>
      <w:r w:rsidR="00E52BA5" w:rsidRPr="00E52BA5">
        <w:rPr>
          <w:color w:val="000000"/>
          <w:vertAlign w:val="superscript"/>
        </w:rPr>
        <w:t>48</w:t>
      </w:r>
      <w:r w:rsidR="00CC2272">
        <w:rPr>
          <w:bCs/>
          <w:color w:val="000000" w:themeColor="text1"/>
        </w:rPr>
        <w:fldChar w:fldCharType="end"/>
      </w:r>
      <w:r w:rsidR="00783097">
        <w:rPr>
          <w:bCs/>
          <w:color w:val="000000" w:themeColor="text1"/>
        </w:rPr>
        <w:t>)</w:t>
      </w:r>
      <w:r w:rsidR="00885CBB">
        <w:rPr>
          <w:bCs/>
          <w:color w:val="000000" w:themeColor="text1"/>
        </w:rPr>
        <w:t xml:space="preserve">, </w:t>
      </w:r>
      <w:r w:rsidR="00412D4D" w:rsidRPr="00BE40FA">
        <w:rPr>
          <w:bCs/>
          <w:color w:val="000000" w:themeColor="text1"/>
        </w:rPr>
        <w:t>at residential addresses of study participants</w:t>
      </w:r>
      <w:r w:rsidRPr="00BE40FA">
        <w:rPr>
          <w:bCs/>
          <w:color w:val="000000" w:themeColor="text1"/>
        </w:rPr>
        <w:t xml:space="preserve"> from </w:t>
      </w:r>
      <w:r w:rsidR="00783637">
        <w:rPr>
          <w:bCs/>
          <w:color w:val="000000" w:themeColor="text1"/>
        </w:rPr>
        <w:t xml:space="preserve">the </w:t>
      </w:r>
      <w:r w:rsidRPr="00BE40FA">
        <w:rPr>
          <w:bCs/>
          <w:color w:val="000000" w:themeColor="text1"/>
        </w:rPr>
        <w:t xml:space="preserve">validated spatio-temporal </w:t>
      </w:r>
      <w:r w:rsidR="00783637">
        <w:rPr>
          <w:bCs/>
          <w:color w:val="000000" w:themeColor="text1"/>
        </w:rPr>
        <w:t xml:space="preserve">air pollution </w:t>
      </w:r>
      <w:r w:rsidR="007B7815">
        <w:rPr>
          <w:bCs/>
          <w:color w:val="000000" w:themeColor="text1"/>
        </w:rPr>
        <w:t>modelling system (DEHM-UBM-</w:t>
      </w:r>
      <w:proofErr w:type="spellStart"/>
      <w:r w:rsidR="007B7815">
        <w:rPr>
          <w:bCs/>
          <w:color w:val="000000" w:themeColor="text1"/>
        </w:rPr>
        <w:t>AirGIS</w:t>
      </w:r>
      <w:proofErr w:type="spellEnd"/>
      <w:r w:rsidR="007B7815">
        <w:rPr>
          <w:bCs/>
          <w:color w:val="000000" w:themeColor="text1"/>
        </w:rPr>
        <w:t>)</w:t>
      </w:r>
      <w:r w:rsidR="007B7815" w:rsidRPr="00BE40FA">
        <w:rPr>
          <w:bCs/>
          <w:color w:val="000000" w:themeColor="text1"/>
        </w:rPr>
        <w:t xml:space="preserve"> </w:t>
      </w:r>
      <w:r w:rsidR="0012534F" w:rsidRPr="00BE40FA">
        <w:rPr>
          <w:bCs/>
          <w:color w:val="000000" w:themeColor="text1"/>
        </w:rPr>
        <w:t>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515144">
        <w:rPr>
          <w:bCs/>
          <w:color w:val="000000" w:themeColor="text1"/>
        </w:rPr>
        <w:instrText xml:space="preserve"> ADDIN ZOTERO_ITEM CSL_CITATION {"citationID":"V3mZUeCo","properties":{"formattedCitation":"\\super 49\\uc0\\u8211{}52\\nosupersub{}","plainCitation":"49–52","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573A6" w:rsidRPr="00BE40FA">
        <w:rPr>
          <w:bCs/>
          <w:color w:val="000000" w:themeColor="text1"/>
        </w:rPr>
        <w:fldChar w:fldCharType="separate"/>
      </w:r>
      <w:r w:rsidR="00E52BA5" w:rsidRPr="00E52BA5">
        <w:rPr>
          <w:color w:val="000000"/>
          <w:vertAlign w:val="superscript"/>
        </w:rPr>
        <w:t>49–52</w:t>
      </w:r>
      <w:r w:rsidR="000573A6" w:rsidRPr="00BE40FA">
        <w:rPr>
          <w:bCs/>
          <w:color w:val="000000" w:themeColor="text1"/>
        </w:rPr>
        <w:fldChar w:fldCharType="end"/>
      </w:r>
      <w:r w:rsidR="007B05F7" w:rsidRPr="00BE40FA">
        <w:rPr>
          <w:bCs/>
          <w:color w:val="000000" w:themeColor="text1"/>
        </w:rPr>
        <w:t xml:space="preserve"> </w:t>
      </w:r>
      <w:commentRangeStart w:id="5"/>
      <w:ins w:id="6" w:author="Parks, Robbie M" w:date="2022-02-03T12:31:00Z">
        <w:r w:rsidR="00AC1769">
          <w:rPr>
            <w:bCs/>
            <w:color w:val="000000" w:themeColor="text1"/>
          </w:rPr>
          <w:t>In brief, XX</w:t>
        </w:r>
        <w:commentRangeEnd w:id="5"/>
        <w:r w:rsidR="00CE1DB1">
          <w:rPr>
            <w:rStyle w:val="CommentReference"/>
            <w:rFonts w:asciiTheme="minorHAnsi" w:eastAsiaTheme="minorHAnsi" w:hAnsiTheme="minorHAnsi" w:cstheme="minorBidi"/>
            <w:lang w:val="en-GB"/>
          </w:rPr>
          <w:commentReference w:id="5"/>
        </w:r>
        <w:r w:rsidR="00AC1769">
          <w:rPr>
            <w:bCs/>
            <w:color w:val="000000" w:themeColor="text1"/>
          </w:rPr>
          <w:t xml:space="preserve">. </w:t>
        </w:r>
      </w:ins>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 xml:space="preserve">been </w:t>
      </w:r>
      <w:r w:rsidR="00520EA3" w:rsidRPr="00BE40FA">
        <w:rPr>
          <w:bCs/>
          <w:color w:val="000000" w:themeColor="text1"/>
        </w:rPr>
        <w:lastRenderedPageBreak/>
        <w:t>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515144">
        <w:rPr>
          <w:bCs/>
          <w:color w:val="000000" w:themeColor="text1"/>
        </w:rPr>
        <w:instrText xml:space="preserve"> ADDIN ZOTERO_ITEM CSL_CITATION {"citationID":"Liqz6nw7","properties":{"formattedCitation":"\\super 17,53\\uc0\\u8211{}55\\nosupersub{}","plainCitation":"17,53–55","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E52BA5" w:rsidRPr="00E52BA5">
        <w:rPr>
          <w:color w:val="000000"/>
          <w:vertAlign w:val="superscript"/>
        </w:rPr>
        <w:t>17,53–55</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w:t>
      </w:r>
      <w:r w:rsidR="001D5639">
        <w:rPr>
          <w:bCs/>
          <w:color w:val="000000" w:themeColor="text1"/>
        </w:rPr>
        <w:t>5</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 xml:space="preserve">, </w:t>
      </w:r>
      <w:r w:rsidR="00A45878">
        <w:rPr>
          <w:bCs/>
          <w:color w:val="000000" w:themeColor="text1"/>
        </w:rPr>
        <w:t>0.</w:t>
      </w:r>
      <w:r w:rsidR="001D5639">
        <w:rPr>
          <w:bCs/>
          <w:color w:val="000000" w:themeColor="text1"/>
        </w:rPr>
        <w:t>91</w:t>
      </w:r>
      <w:r w:rsidR="00BC49EA">
        <w:rPr>
          <w:bCs/>
          <w:color w:val="000000" w:themeColor="text1"/>
        </w:rPr>
        <w:t xml:space="preserve"> for CO, </w:t>
      </w:r>
      <w:r w:rsidR="001D5639">
        <w:rPr>
          <w:bCs/>
          <w:color w:val="000000" w:themeColor="text1"/>
        </w:rPr>
        <w:t>0.92</w:t>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 xml:space="preserve">, </w:t>
      </w:r>
      <w:r w:rsidR="001D5639">
        <w:rPr>
          <w:bCs/>
          <w:color w:val="000000" w:themeColor="text1"/>
        </w:rPr>
        <w:t>0.79</w:t>
      </w:r>
      <w:r w:rsidR="00BC49EA">
        <w:rPr>
          <w:bCs/>
          <w:color w:val="000000" w:themeColor="text1"/>
        </w:rPr>
        <w:t xml:space="preserve"> for EC</w:t>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E78E0">
        <w:rPr>
          <w:bCs/>
          <w:color w:val="000000" w:themeColor="text1"/>
        </w:rPr>
        <w:t>0.83</w:t>
      </w:r>
      <w:r w:rsidR="006B56F7">
        <w:rPr>
          <w:bCs/>
          <w:color w:val="000000" w:themeColor="text1"/>
        </w:rPr>
        <w:t xml:space="preserve">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970001">
        <w:rPr>
          <w:bCs/>
          <w:color w:val="000000" w:themeColor="text1"/>
        </w:rPr>
        <w:t>.</w:t>
      </w:r>
      <w:r w:rsidR="001E45B5">
        <w:rPr>
          <w:bCs/>
          <w:color w:val="000000" w:themeColor="text1"/>
        </w:rPr>
        <w:fldChar w:fldCharType="begin"/>
      </w:r>
      <w:r w:rsidR="00515144">
        <w:rPr>
          <w:bCs/>
          <w:color w:val="000000" w:themeColor="text1"/>
        </w:rPr>
        <w:instrText xml:space="preserve"> ADDIN ZOTERO_ITEM CSL_CITATION {"citationID":"KMi8NyQa","properties":{"formattedCitation":"\\super 49,52\\nosupersub{}","plainCitation":"49,52","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Pr>
          <w:bCs/>
          <w:color w:val="000000" w:themeColor="text1"/>
        </w:rPr>
        <w:fldChar w:fldCharType="separate"/>
      </w:r>
      <w:r w:rsidR="00E52BA5" w:rsidRPr="00E52BA5">
        <w:rPr>
          <w:color w:val="000000"/>
          <w:vertAlign w:val="superscript"/>
        </w:rPr>
        <w:t>49,52</w:t>
      </w:r>
      <w:r w:rsidR="001E45B5">
        <w:rPr>
          <w:bCs/>
          <w:color w:val="000000" w:themeColor="text1"/>
        </w:rPr>
        <w:fldChar w:fldCharType="end"/>
      </w:r>
      <w:r w:rsidR="006424C1">
        <w:rPr>
          <w:bCs/>
          <w:color w:val="000000" w:themeColor="text1"/>
        </w:rPr>
        <w:t xml:space="preserve"> </w:t>
      </w:r>
      <w:r w:rsidR="009B1F3C">
        <w:rPr>
          <w:bCs/>
          <w:color w:val="000000" w:themeColor="text1"/>
        </w:rPr>
        <w:t>Because traffic is a major source of PM</w:t>
      </w:r>
      <w:r w:rsidR="009B1F3C" w:rsidRPr="00417F55">
        <w:rPr>
          <w:bCs/>
          <w:color w:val="000000" w:themeColor="text1"/>
          <w:vertAlign w:val="subscript"/>
        </w:rPr>
        <w:t>2.5</w:t>
      </w:r>
      <w:r w:rsidR="009B1F3C">
        <w:rPr>
          <w:bCs/>
          <w:color w:val="000000" w:themeColor="text1"/>
        </w:rPr>
        <w:t xml:space="preserve"> and EC one of the main PM</w:t>
      </w:r>
      <w:r w:rsidR="009B1F3C" w:rsidRPr="00417F55">
        <w:rPr>
          <w:bCs/>
          <w:color w:val="000000" w:themeColor="text1"/>
          <w:vertAlign w:val="subscript"/>
        </w:rPr>
        <w:t>2.5</w:t>
      </w:r>
      <w:r w:rsidR="009B1F3C">
        <w:rPr>
          <w:bCs/>
          <w:color w:val="000000" w:themeColor="text1"/>
        </w:rPr>
        <w:t xml:space="preserve"> components</w:t>
      </w:r>
      <w:r w:rsidR="009B1F3C" w:rsidRPr="009B1F3C">
        <w:rPr>
          <w:bCs/>
          <w:color w:val="000000" w:themeColor="text1"/>
        </w:rPr>
        <w:t xml:space="preserve"> </w:t>
      </w:r>
      <w:r w:rsidR="009B1F3C">
        <w:rPr>
          <w:bCs/>
          <w:color w:val="000000" w:themeColor="text1"/>
        </w:rPr>
        <w:t>in urban environments,</w:t>
      </w:r>
      <w:r w:rsidR="00CD7377">
        <w:rPr>
          <w:bCs/>
          <w:color w:val="000000" w:themeColor="text1"/>
        </w:rPr>
        <w:fldChar w:fldCharType="begin"/>
      </w:r>
      <w:r w:rsidR="00CD7377">
        <w:rPr>
          <w:bCs/>
          <w:color w:val="000000" w:themeColor="text1"/>
        </w:rPr>
        <w:instrText xml:space="preserve"> ADDIN ZOTERO_ITEM CSL_CITATION {"citationID":"slTWVnkE","properties":{"formattedCitation":"\\super 56\\nosupersub{}","plainCitation":"56","noteIndex":0},"citationItems":[{"id":1193,"uris":["http://zotero.org/users/6925055/items/RST7MJ5D"],"uri":["http://zotero.org/users/6925055/items/RST7MJ5D"],"itemData":{"id":1193,"type":"article-journal","container-title":"New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Pr>
          <w:bCs/>
          <w:color w:val="000000" w:themeColor="text1"/>
        </w:rPr>
        <w:fldChar w:fldCharType="separate"/>
      </w:r>
      <w:r w:rsidR="00E52BA5" w:rsidRPr="00E52BA5">
        <w:rPr>
          <w:color w:val="000000"/>
          <w:vertAlign w:val="superscript"/>
        </w:rPr>
        <w:t>56</w:t>
      </w:r>
      <w:r w:rsidR="00CD7377">
        <w:rPr>
          <w:bCs/>
          <w:color w:val="000000" w:themeColor="text1"/>
        </w:rPr>
        <w:fldChar w:fldCharType="end"/>
      </w:r>
      <w:r w:rsidR="009B1F3C">
        <w:rPr>
          <w:bCs/>
          <w:color w:val="000000" w:themeColor="text1"/>
        </w:rPr>
        <w:t xml:space="preserve"> we </w:t>
      </w:r>
      <w:r w:rsidR="0068672E">
        <w:rPr>
          <w:bCs/>
          <w:color w:val="000000" w:themeColor="text1"/>
        </w:rPr>
        <w:t>removed</w:t>
      </w:r>
      <w:r w:rsidR="009B1F3C">
        <w:rPr>
          <w:bCs/>
          <w:color w:val="000000" w:themeColor="text1"/>
        </w:rPr>
        <w:t xml:space="preserve"> the EC concentration from the total PM</w:t>
      </w:r>
      <w:r w:rsidR="009B1F3C" w:rsidRPr="00417F55">
        <w:rPr>
          <w:bCs/>
          <w:color w:val="000000" w:themeColor="text1"/>
          <w:vertAlign w:val="subscript"/>
        </w:rPr>
        <w:t>2.5</w:t>
      </w:r>
      <w:r w:rsidR="009B1F3C">
        <w:rPr>
          <w:bCs/>
          <w:color w:val="000000" w:themeColor="text1"/>
        </w:rPr>
        <w:t xml:space="preserve"> mass concentration (non-EC PM</w:t>
      </w:r>
      <w:r w:rsidR="009B1F3C" w:rsidRPr="00417F55">
        <w:rPr>
          <w:bCs/>
          <w:color w:val="000000" w:themeColor="text1"/>
          <w:vertAlign w:val="subscript"/>
        </w:rPr>
        <w:t>2.5</w:t>
      </w:r>
      <w:r w:rsidR="009B1F3C">
        <w:rPr>
          <w:bCs/>
          <w:color w:val="000000" w:themeColor="text1"/>
        </w:rPr>
        <w:t>), to avoid overadjustment when including both in the models simultaneously.</w:t>
      </w:r>
    </w:p>
    <w:p w14:paraId="61E424A2" w14:textId="77777777" w:rsidR="009B1F3C" w:rsidRDefault="009B1F3C" w:rsidP="003D3846">
      <w:pPr>
        <w:rPr>
          <w:bCs/>
          <w:color w:val="000000" w:themeColor="text1"/>
        </w:rPr>
      </w:pPr>
    </w:p>
    <w:p w14:paraId="4AB86CD1" w14:textId="113B88FF" w:rsidR="006715DF" w:rsidRPr="00BE40FA" w:rsidRDefault="005E30C6" w:rsidP="003D3846">
      <w:pPr>
        <w:rPr>
          <w:bCs/>
          <w:color w:val="000000" w:themeColor="text1"/>
        </w:rPr>
      </w:pPr>
      <w:r w:rsidRPr="00BE40FA">
        <w:rPr>
          <w:bCs/>
          <w:color w:val="000000" w:themeColor="text1"/>
        </w:rPr>
        <w:t xml:space="preserve">Based on the residential history of each </w:t>
      </w:r>
      <w:r w:rsidR="008D2343" w:rsidRPr="00BE40FA">
        <w:rPr>
          <w:bCs/>
          <w:color w:val="000000" w:themeColor="text1"/>
        </w:rPr>
        <w:t xml:space="preserve">case or control, </w:t>
      </w:r>
      <w:commentRangeStart w:id="7"/>
      <w:r w:rsidR="008D2343" w:rsidRPr="00BE40FA">
        <w:rPr>
          <w:bCs/>
          <w:color w:val="000000" w:themeColor="text1"/>
        </w:rPr>
        <w:t xml:space="preserve">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commentRangeEnd w:id="7"/>
      <w:r w:rsidR="00E26469">
        <w:rPr>
          <w:rStyle w:val="CommentReference"/>
          <w:rFonts w:asciiTheme="minorHAnsi" w:eastAsiaTheme="minorHAnsi" w:hAnsiTheme="minorHAnsi" w:cstheme="minorBidi"/>
          <w:lang w:val="en-GB"/>
        </w:rPr>
        <w:commentReference w:id="7"/>
      </w:r>
      <w:r w:rsidR="00D5568D" w:rsidRPr="00BE40FA">
        <w:rPr>
          <w:bCs/>
          <w:color w:val="000000" w:themeColor="text1"/>
        </w:rPr>
        <w:t xml:space="preserve">, as diagnosis </w:t>
      </w:r>
      <w:r w:rsidR="00B147D2" w:rsidRPr="00BE40FA">
        <w:rPr>
          <w:bCs/>
          <w:color w:val="000000" w:themeColor="text1"/>
        </w:rPr>
        <w:t xml:space="preserve">has been shown previously to occur at a median of 12 months after </w:t>
      </w:r>
      <w:r w:rsidR="00E9528D">
        <w:rPr>
          <w:bCs/>
          <w:color w:val="000000" w:themeColor="text1"/>
        </w:rPr>
        <w:t xml:space="preserve">symptoms </w:t>
      </w:r>
      <w:r w:rsidR="00B147D2" w:rsidRPr="00BE40FA">
        <w:rPr>
          <w:bCs/>
          <w:color w:val="000000" w:themeColor="text1"/>
        </w:rPr>
        <w:t>onset</w:t>
      </w:r>
      <w:r w:rsidR="001C0040" w:rsidRPr="00BE40FA">
        <w:rPr>
          <w:bCs/>
          <w:color w:val="000000" w:themeColor="text1"/>
        </w:rPr>
        <w:t>.</w:t>
      </w:r>
      <w:r w:rsidR="009A10B0" w:rsidRPr="00BE40FA">
        <w:rPr>
          <w:bCs/>
          <w:color w:val="000000" w:themeColor="text1"/>
        </w:rPr>
        <w:fldChar w:fldCharType="begin"/>
      </w:r>
      <w:r w:rsidR="0099756B">
        <w:rPr>
          <w:bCs/>
          <w:color w:val="000000" w:themeColor="text1"/>
        </w:rPr>
        <w:instrText xml:space="preserve"> ADDIN ZOTERO_ITEM CSL_CITATION {"citationID":"E2fWH0n3","properties":{"formattedCitation":"\\super 57\\nosupersub{}","plainCitation":"57","noteIndex":0},"citationItems":[{"id":1124,"uris":["http://zotero.org/users/6925055/items/2NJYSJCZ"],"uri":["http://zotero.org/users/6925055/items/2NJYSJCZ"],"itemData":{"id":1124,"type":"article-journal","abstract":"Objectives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E52BA5" w:rsidRPr="00E52BA5">
        <w:rPr>
          <w:color w:val="000000"/>
          <w:vertAlign w:val="superscript"/>
        </w:rPr>
        <w:t>57</w:t>
      </w:r>
      <w:r w:rsidR="009A10B0" w:rsidRPr="00BE40FA">
        <w:rPr>
          <w:bCs/>
          <w:color w:val="000000" w:themeColor="text1"/>
        </w:rPr>
        <w:fldChar w:fldCharType="end"/>
      </w:r>
      <w:r w:rsidR="00154EEB" w:rsidRPr="00BE40FA">
        <w:rPr>
          <w:bCs/>
          <w:color w:val="000000" w:themeColor="text1"/>
        </w:rPr>
        <w:t xml:space="preserve"> </w:t>
      </w:r>
      <w:ins w:id="8" w:author="Parks, Robbie M" w:date="2022-02-03T13:11:00Z">
        <w:r w:rsidR="00C8027A">
          <w:rPr>
            <w:bCs/>
            <w:color w:val="000000" w:themeColor="text1"/>
          </w:rPr>
          <w:t>Spe</w:t>
        </w:r>
      </w:ins>
      <w:ins w:id="9" w:author="Parks, Robbie M" w:date="2022-02-03T13:12:00Z">
        <w:r w:rsidR="00C8027A">
          <w:rPr>
            <w:bCs/>
            <w:color w:val="000000" w:themeColor="text1"/>
          </w:rPr>
          <w:t>cifically, e</w:t>
        </w:r>
      </w:ins>
      <w:ins w:id="10" w:author="Parks, Robbie M" w:date="2022-02-03T13:10:00Z">
        <w:r w:rsidR="004C0C65">
          <w:rPr>
            <w:bCs/>
            <w:color w:val="000000" w:themeColor="text1"/>
          </w:rPr>
          <w:t xml:space="preserve">ach </w:t>
        </w:r>
      </w:ins>
      <w:ins w:id="11" w:author="Parks, Robbie M" w:date="2022-02-03T13:11:00Z">
        <w:r w:rsidR="00872742">
          <w:rPr>
            <w:bCs/>
            <w:color w:val="000000" w:themeColor="text1"/>
          </w:rPr>
          <w:t xml:space="preserve">case or control </w:t>
        </w:r>
      </w:ins>
      <w:ins w:id="12" w:author="Parks, Robbie M" w:date="2022-02-03T13:10:00Z">
        <w:r w:rsidR="004C0C65">
          <w:rPr>
            <w:bCs/>
            <w:color w:val="000000" w:themeColor="text1"/>
          </w:rPr>
          <w:t xml:space="preserve">average </w:t>
        </w:r>
      </w:ins>
      <w:ins w:id="13" w:author="Parks, Robbie M" w:date="2022-02-03T13:12:00Z">
        <w:r w:rsidR="00DB2ADA">
          <w:rPr>
            <w:bCs/>
            <w:color w:val="000000" w:themeColor="text1"/>
          </w:rPr>
          <w:t xml:space="preserve">value </w:t>
        </w:r>
      </w:ins>
      <w:ins w:id="14" w:author="Parks, Robbie M" w:date="2022-02-03T13:10:00Z">
        <w:r w:rsidR="004C0C65">
          <w:rPr>
            <w:bCs/>
            <w:color w:val="000000" w:themeColor="text1"/>
          </w:rPr>
          <w:t xml:space="preserve">(1-, 5- or 1-year) was </w:t>
        </w:r>
        <w:r w:rsidR="004C0C65">
          <w:rPr>
            <w:bCs/>
            <w:color w:val="000000" w:themeColor="text1"/>
          </w:rPr>
          <w:t>calculated</w:t>
        </w:r>
      </w:ins>
      <w:ins w:id="15" w:author="Parks, Robbie M" w:date="2022-02-03T13:14:00Z">
        <w:r w:rsidR="003B65E3">
          <w:rPr>
            <w:bCs/>
            <w:color w:val="000000" w:themeColor="text1"/>
          </w:rPr>
          <w:t xml:space="preserve"> as the mean of</w:t>
        </w:r>
      </w:ins>
      <w:ins w:id="16" w:author="Parks, Robbie M" w:date="2022-02-03T13:17:00Z">
        <w:r w:rsidR="0096690E">
          <w:rPr>
            <w:bCs/>
            <w:color w:val="000000" w:themeColor="text1"/>
          </w:rPr>
          <w:t xml:space="preserve"> all</w:t>
        </w:r>
      </w:ins>
      <w:ins w:id="17" w:author="Parks, Robbie M" w:date="2022-02-03T13:14:00Z">
        <w:r w:rsidR="003B65E3">
          <w:rPr>
            <w:bCs/>
            <w:color w:val="000000" w:themeColor="text1"/>
          </w:rPr>
          <w:t xml:space="preserve"> c</w:t>
        </w:r>
      </w:ins>
      <w:ins w:id="18" w:author="Parks, Robbie M" w:date="2022-02-03T13:13:00Z">
        <w:r w:rsidR="00061464">
          <w:rPr>
            <w:bCs/>
            <w:color w:val="000000" w:themeColor="text1"/>
          </w:rPr>
          <w:t xml:space="preserve">oncentrations </w:t>
        </w:r>
      </w:ins>
      <w:ins w:id="19" w:author="Parks, Robbie M" w:date="2022-02-03T13:10:00Z">
        <w:r w:rsidR="00776E79">
          <w:rPr>
            <w:bCs/>
            <w:color w:val="000000" w:themeColor="text1"/>
          </w:rPr>
          <w:t xml:space="preserve">recorded across time </w:t>
        </w:r>
      </w:ins>
      <w:ins w:id="20" w:author="Parks, Robbie M" w:date="2022-02-03T13:14:00Z">
        <w:r w:rsidR="009B2ACE">
          <w:rPr>
            <w:bCs/>
            <w:color w:val="000000" w:themeColor="text1"/>
          </w:rPr>
          <w:t>at the</w:t>
        </w:r>
      </w:ins>
      <w:ins w:id="21" w:author="Parks, Robbie M" w:date="2022-02-03T13:13:00Z">
        <w:r w:rsidR="00061464">
          <w:rPr>
            <w:bCs/>
            <w:color w:val="000000" w:themeColor="text1"/>
          </w:rPr>
          <w:t xml:space="preserve"> </w:t>
        </w:r>
      </w:ins>
      <w:ins w:id="22" w:author="Parks, Robbie M" w:date="2022-02-03T13:14:00Z">
        <w:r w:rsidR="009B2ACE">
          <w:rPr>
            <w:bCs/>
            <w:color w:val="000000" w:themeColor="text1"/>
          </w:rPr>
          <w:t xml:space="preserve">recorded </w:t>
        </w:r>
        <w:r w:rsidR="00061464">
          <w:rPr>
            <w:bCs/>
            <w:color w:val="000000" w:themeColor="text1"/>
          </w:rPr>
          <w:t>address</w:t>
        </w:r>
        <w:r w:rsidR="009B2ACE">
          <w:rPr>
            <w:bCs/>
            <w:color w:val="000000" w:themeColor="text1"/>
          </w:rPr>
          <w:t>es</w:t>
        </w:r>
      </w:ins>
      <w:ins w:id="23" w:author="Parks, Robbie M" w:date="2022-02-03T13:13:00Z">
        <w:r w:rsidR="00061464">
          <w:rPr>
            <w:bCs/>
            <w:color w:val="000000" w:themeColor="text1"/>
          </w:rPr>
          <w:t xml:space="preserve"> </w:t>
        </w:r>
      </w:ins>
      <w:ins w:id="24" w:author="Parks, Robbie M" w:date="2022-02-03T13:10:00Z">
        <w:r w:rsidR="00776E79">
          <w:rPr>
            <w:bCs/>
            <w:color w:val="000000" w:themeColor="text1"/>
          </w:rPr>
          <w:t xml:space="preserve">within </w:t>
        </w:r>
      </w:ins>
      <w:ins w:id="25" w:author="Parks, Robbie M" w:date="2022-02-03T13:12:00Z">
        <w:r w:rsidR="009423B5">
          <w:rPr>
            <w:bCs/>
            <w:color w:val="000000" w:themeColor="text1"/>
          </w:rPr>
          <w:t xml:space="preserve">each </w:t>
        </w:r>
      </w:ins>
      <w:ins w:id="26" w:author="Parks, Robbie M" w:date="2022-02-03T13:10:00Z">
        <w:r w:rsidR="00776E79">
          <w:rPr>
            <w:bCs/>
            <w:color w:val="000000" w:themeColor="text1"/>
          </w:rPr>
          <w:t>time window</w:t>
        </w:r>
        <w:r w:rsidR="004C0C65">
          <w:rPr>
            <w:bCs/>
            <w:color w:val="000000" w:themeColor="text1"/>
          </w:rPr>
          <w:t xml:space="preserve">, </w:t>
        </w:r>
      </w:ins>
      <w:r w:rsidR="00181C84" w:rsidRPr="00BE40FA">
        <w:rPr>
          <w:bCs/>
          <w:color w:val="000000" w:themeColor="text1"/>
        </w:rPr>
        <w:t>A small number of</w:t>
      </w:r>
      <w:r w:rsidR="00F0122A">
        <w:rPr>
          <w:bCs/>
          <w:color w:val="000000" w:themeColor="text1"/>
        </w:rPr>
        <w:t xml:space="preserve"> </w:t>
      </w:r>
      <w:r w:rsidR="000F1ECC">
        <w:rPr>
          <w:bCs/>
          <w:color w:val="000000" w:themeColor="text1"/>
        </w:rPr>
        <w:t xml:space="preserve">Danish residents </w:t>
      </w:r>
      <w:r w:rsidR="00181C84" w:rsidRPr="00BE40FA">
        <w:rPr>
          <w:bCs/>
          <w:color w:val="000000" w:themeColor="text1"/>
        </w:rPr>
        <w:t>lack a complete address history</w:t>
      </w:r>
      <w:r w:rsidR="0078279A" w:rsidRPr="00BE40FA">
        <w:rPr>
          <w:bCs/>
          <w:color w:val="000000" w:themeColor="text1"/>
        </w:rPr>
        <w:t xml:space="preserve"> (</w:t>
      </w:r>
      <w:r w:rsidR="0021561F">
        <w:rPr>
          <w:bCs/>
          <w:color w:val="000000" w:themeColor="text1"/>
        </w:rPr>
        <w:t>1.</w:t>
      </w:r>
      <w:r w:rsidR="004B5469">
        <w:rPr>
          <w:bCs/>
          <w:color w:val="000000" w:themeColor="text1"/>
        </w:rPr>
        <w:t>7</w:t>
      </w:r>
      <w:r w:rsidR="0021561F">
        <w:rPr>
          <w:bCs/>
          <w:color w:val="000000" w:themeColor="text1"/>
        </w:rPr>
        <w:t>%</w:t>
      </w:r>
      <w:r w:rsidR="00870944">
        <w:rPr>
          <w:bCs/>
          <w:color w:val="000000" w:themeColor="text1"/>
        </w:rPr>
        <w:t xml:space="preserve">;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w:t>
      </w:r>
      <w:r w:rsidR="009D7C46">
        <w:rPr>
          <w:bCs/>
          <w:color w:val="000000" w:themeColor="text1"/>
        </w:rPr>
        <w:t xml:space="preserve">minimum </w:t>
      </w:r>
      <w:r w:rsidR="004D112C" w:rsidRPr="00BE40FA">
        <w:rPr>
          <w:bCs/>
          <w:color w:val="000000" w:themeColor="text1"/>
        </w:rPr>
        <w:t xml:space="preserve">criteria for </w:t>
      </w:r>
      <w:r w:rsidR="009D7C46">
        <w:rPr>
          <w:bCs/>
          <w:color w:val="000000" w:themeColor="text1"/>
        </w:rPr>
        <w:t xml:space="preserve">number of complete exposure record months to </w:t>
      </w:r>
      <w:r w:rsidR="004D112C" w:rsidRPr="00BE40FA">
        <w:rPr>
          <w:bCs/>
          <w:color w:val="000000" w:themeColor="text1"/>
        </w:rPr>
        <w:t>includ</w:t>
      </w:r>
      <w:r w:rsidR="009D7C46">
        <w:rPr>
          <w:bCs/>
          <w:color w:val="000000" w:themeColor="text1"/>
        </w:rPr>
        <w:t>e</w:t>
      </w:r>
      <w:r w:rsidR="004D112C" w:rsidRPr="00BE40FA">
        <w:rPr>
          <w:bCs/>
          <w:color w:val="000000" w:themeColor="text1"/>
        </w:rPr>
        <w:t xml:space="preserve"> </w:t>
      </w:r>
      <w:r w:rsidR="00C3243E" w:rsidRPr="00BE40FA">
        <w:rPr>
          <w:bCs/>
          <w:color w:val="000000" w:themeColor="text1"/>
        </w:rPr>
        <w:t>cases and controls</w:t>
      </w:r>
      <w:r w:rsidR="00F3435D" w:rsidRPr="00BE40FA">
        <w:rPr>
          <w:bCs/>
          <w:color w:val="000000" w:themeColor="text1"/>
        </w:rPr>
        <w:t xml:space="preserve">: </w:t>
      </w:r>
      <w:r w:rsidR="00B67B35" w:rsidRPr="00BE40FA">
        <w:rPr>
          <w:bCs/>
          <w:color w:val="000000" w:themeColor="text1"/>
        </w:rPr>
        <w:t>(</w:t>
      </w:r>
      <w:proofErr w:type="spellStart"/>
      <w:r w:rsidR="00B67B35" w:rsidRPr="00BE40FA">
        <w:rPr>
          <w:bCs/>
          <w:color w:val="000000" w:themeColor="text1"/>
        </w:rPr>
        <w:t>i</w:t>
      </w:r>
      <w:proofErr w:type="spellEnd"/>
      <w:r w:rsidR="00B67B35" w:rsidRPr="00BE40FA">
        <w:rPr>
          <w:bCs/>
          <w:color w:val="000000" w:themeColor="text1"/>
        </w:rPr>
        <w:t xml:space="preserve">) </w:t>
      </w:r>
      <w:r w:rsidR="00665690" w:rsidRPr="00BE40FA">
        <w:rPr>
          <w:bCs/>
          <w:color w:val="000000" w:themeColor="text1"/>
        </w:rPr>
        <w:t>1-year averages: 9 of 12 months,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30 of 60 months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60 of 120 months.</w:t>
      </w:r>
    </w:p>
    <w:p w14:paraId="763DFD3A" w14:textId="22E1461E" w:rsidR="00FA5F91" w:rsidRPr="00BE40FA" w:rsidRDefault="00FA5F91" w:rsidP="003D3846">
      <w:pPr>
        <w:rPr>
          <w:bCs/>
          <w:color w:val="000000" w:themeColor="text1"/>
        </w:rPr>
      </w:pPr>
    </w:p>
    <w:p w14:paraId="7713DAF2" w14:textId="0DB63522" w:rsidR="007C5151" w:rsidRPr="00BE40FA" w:rsidRDefault="007C5151" w:rsidP="003D3846">
      <w:pPr>
        <w:rPr>
          <w:i/>
          <w:iCs/>
          <w:color w:val="000000" w:themeColor="text1"/>
        </w:rPr>
      </w:pPr>
      <w:r w:rsidRPr="00BE40FA">
        <w:rPr>
          <w:i/>
          <w:iCs/>
          <w:color w:val="000000" w:themeColor="text1"/>
        </w:rPr>
        <w:t>Covariate data</w:t>
      </w:r>
    </w:p>
    <w:p w14:paraId="3A5DA3BD" w14:textId="17A19374" w:rsidR="00287B11" w:rsidRPr="00BE40FA" w:rsidRDefault="00D73193" w:rsidP="003D3846">
      <w:pPr>
        <w:rPr>
          <w:bCs/>
          <w:color w:val="000000" w:themeColor="text1"/>
        </w:rPr>
      </w:pPr>
      <w:commentRangeStart w:id="27"/>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w:t>
      </w:r>
      <w:r w:rsidR="009B2B54">
        <w:rPr>
          <w:bCs/>
          <w:color w:val="000000" w:themeColor="text1"/>
        </w:rPr>
        <w:t>confounding bias</w:t>
      </w:r>
      <w:commentRangeEnd w:id="27"/>
      <w:r w:rsidR="00275019">
        <w:rPr>
          <w:rStyle w:val="CommentReference"/>
          <w:rFonts w:asciiTheme="minorHAnsi" w:eastAsiaTheme="minorHAnsi" w:hAnsiTheme="minorHAnsi" w:cstheme="minorBidi"/>
          <w:lang w:val="en-GB"/>
        </w:rPr>
        <w:commentReference w:id="27"/>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w:t>
      </w:r>
      <w:r w:rsidR="00A804EF">
        <w:rPr>
          <w:bCs/>
          <w:color w:val="000000" w:themeColor="text1"/>
        </w:rPr>
        <w:t>a</w:t>
      </w:r>
      <w:r w:rsidR="00287B11" w:rsidRPr="00BE40FA">
        <w:rPr>
          <w:bCs/>
          <w:color w:val="000000" w:themeColor="text1"/>
        </w:rPr>
        <w:t xml:space="preserve"> five-category</w:t>
      </w:r>
      <w:r w:rsidR="00503A98">
        <w:rPr>
          <w:bCs/>
          <w:color w:val="000000" w:themeColor="text1"/>
        </w:rPr>
        <w:t xml:space="preserve"> individual-level</w:t>
      </w:r>
      <w:r w:rsidR="00287B11" w:rsidRPr="00BE40FA">
        <w:rPr>
          <w:bCs/>
          <w:color w:val="000000" w:themeColor="text1"/>
        </w:rPr>
        <w:t xml:space="preserve"> socioeconomic status (SES) definition developed by the Danish Institute of Social Sciences, based on job titles</w:t>
      </w:r>
      <w:r w:rsidR="00A804EF">
        <w:rPr>
          <w:bCs/>
          <w:color w:val="000000" w:themeColor="text1"/>
        </w:rPr>
        <w:t xml:space="preserve"> from </w:t>
      </w:r>
      <w:r w:rsidR="00A804EF" w:rsidRPr="00BE40FA">
        <w:rPr>
          <w:bCs/>
          <w:color w:val="000000" w:themeColor="text1"/>
        </w:rPr>
        <w:t>income tax forms</w:t>
      </w:r>
      <w:r w:rsidR="00726BA0">
        <w:rPr>
          <w:bCs/>
          <w:color w:val="000000" w:themeColor="text1"/>
        </w:rPr>
        <w:t xml:space="preserve">, which </w:t>
      </w:r>
      <w:r w:rsidR="00A804EF">
        <w:rPr>
          <w:bCs/>
          <w:color w:val="000000" w:themeColor="text1"/>
        </w:rPr>
        <w:t xml:space="preserve">we </w:t>
      </w:r>
      <w:r w:rsidR="00726BA0">
        <w:rPr>
          <w:bCs/>
          <w:color w:val="000000" w:themeColor="text1"/>
        </w:rPr>
        <w:t xml:space="preserve">have shown as </w:t>
      </w:r>
      <w:r w:rsidR="00726BA0">
        <w:rPr>
          <w:bCs/>
          <w:color w:val="000000" w:themeColor="text1"/>
        </w:rPr>
        <w:lastRenderedPageBreak/>
        <w:t>having an association with ALS diagnosis in Denmark,</w:t>
      </w:r>
      <w:r w:rsidR="000C4F9C">
        <w:rPr>
          <w:bCs/>
          <w:color w:val="000000" w:themeColor="text1"/>
        </w:rPr>
        <w:fldChar w:fldCharType="begin"/>
      </w:r>
      <w:r w:rsidR="00CD7377">
        <w:rPr>
          <w:bCs/>
          <w:color w:val="000000" w:themeColor="text1"/>
        </w:rPr>
        <w:instrText xml:space="preserve"> ADDIN ZOTERO_ITEM CSL_CITATION {"citationID":"0eulvPwB","properties":{"formattedCitation":"\\super 58\\nosupersub{}","plainCitation":"58","noteIndex":0},"citationItems":[{"id":1147,"uris":["http://zotero.org/users/6925055/items/2NGLH58G"],"uri":["http://zotero.org/users/6925055/items/2NGLH58G"],"itemData":{"id":1147,"type":"article-journal","abstract":"Objectives\nSeveral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0C4F9C">
        <w:rPr>
          <w:bCs/>
          <w:color w:val="000000" w:themeColor="text1"/>
        </w:rPr>
        <w:fldChar w:fldCharType="separate"/>
      </w:r>
      <w:r w:rsidR="00E52BA5" w:rsidRPr="00E52BA5">
        <w:rPr>
          <w:color w:val="000000"/>
          <w:vertAlign w:val="superscript"/>
        </w:rPr>
        <w:t>58</w:t>
      </w:r>
      <w:r w:rsidR="000C4F9C">
        <w:rPr>
          <w:bCs/>
          <w:color w:val="000000" w:themeColor="text1"/>
        </w:rPr>
        <w:fldChar w:fldCharType="end"/>
      </w:r>
      <w:r w:rsidR="00287B11" w:rsidRPr="00BE40FA">
        <w:rPr>
          <w:bCs/>
          <w:color w:val="000000" w:themeColor="text1"/>
        </w:rPr>
        <w:t xml:space="preserve">.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w:t>
      </w:r>
      <w:r w:rsidR="00423088">
        <w:rPr>
          <w:bCs/>
          <w:color w:val="000000" w:themeColor="text1"/>
        </w:rPr>
        <w:t>:</w:t>
      </w:r>
      <w:r w:rsidR="00287B11" w:rsidRPr="00BE40FA">
        <w:rPr>
          <w:bCs/>
          <w:color w:val="000000" w:themeColor="text1"/>
        </w:rPr>
        <w:t xml:space="preserve"> proprietors, managers of small businesses and teachers; group 3</w:t>
      </w:r>
      <w:r w:rsidR="00423088">
        <w:rPr>
          <w:bCs/>
          <w:color w:val="000000" w:themeColor="text1"/>
        </w:rPr>
        <w:t>:</w:t>
      </w:r>
      <w:r w:rsidR="00287B11" w:rsidRPr="00BE40FA">
        <w:rPr>
          <w:bCs/>
          <w:color w:val="000000" w:themeColor="text1"/>
        </w:rPr>
        <w:t xml:space="preserve"> technicians and nurses; group 4</w:t>
      </w:r>
      <w:r w:rsidR="00423088">
        <w:rPr>
          <w:bCs/>
          <w:color w:val="000000" w:themeColor="text1"/>
        </w:rPr>
        <w:t>:</w:t>
      </w:r>
      <w:r w:rsidR="00287B11" w:rsidRPr="00BE40FA">
        <w:rPr>
          <w:bCs/>
          <w:color w:val="000000" w:themeColor="text1"/>
        </w:rPr>
        <w:t xml:space="preserve"> skilled workers; and group 5</w:t>
      </w:r>
      <w:r w:rsidR="00423088">
        <w:rPr>
          <w:bCs/>
          <w:color w:val="000000" w:themeColor="text1"/>
        </w:rPr>
        <w:t>:</w:t>
      </w:r>
      <w:r w:rsidR="00287B11" w:rsidRPr="00BE40FA">
        <w:rPr>
          <w:bCs/>
          <w:color w:val="000000" w:themeColor="text1"/>
        </w:rPr>
        <w:t xml:space="preserve"> unskilled workers. We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participants</w:t>
      </w:r>
      <w:r w:rsidR="00A804EF">
        <w:rPr>
          <w:bCs/>
          <w:color w:val="000000" w:themeColor="text1"/>
        </w:rPr>
        <w:t xml:space="preserve"> </w:t>
      </w:r>
      <w:r w:rsidR="00423088">
        <w:rPr>
          <w:bCs/>
          <w:color w:val="000000" w:themeColor="text1"/>
        </w:rPr>
        <w:t>who were unemployed</w:t>
      </w:r>
      <w:r w:rsidR="00C03A39">
        <w:rPr>
          <w:bCs/>
          <w:color w:val="000000" w:themeColor="text1"/>
        </w:rPr>
        <w:t xml:space="preserve"> or unclassified</w:t>
      </w:r>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w:t>
      </w:r>
      <w:r w:rsidR="008A5CE7">
        <w:rPr>
          <w:bCs/>
          <w:color w:val="000000" w:themeColor="text1"/>
        </w:rPr>
        <w:t>For each married participant,</w:t>
      </w:r>
      <w:r w:rsidR="00287B11" w:rsidRPr="00BE40FA">
        <w:rPr>
          <w:bCs/>
          <w:color w:val="000000" w:themeColor="text1"/>
        </w:rPr>
        <w:t xml:space="preserve"> we use</w:t>
      </w:r>
      <w:r w:rsidR="001B52B6" w:rsidRPr="00BE40FA">
        <w:rPr>
          <w:bCs/>
          <w:color w:val="000000" w:themeColor="text1"/>
        </w:rPr>
        <w:t>d</w:t>
      </w:r>
      <w:r w:rsidR="00287B11" w:rsidRPr="00BE40FA">
        <w:rPr>
          <w:bCs/>
          <w:color w:val="000000" w:themeColor="text1"/>
        </w:rPr>
        <w:t xml:space="preserve"> the higher of </w:t>
      </w:r>
      <w:r w:rsidR="008A5CE7">
        <w:rPr>
          <w:bCs/>
          <w:color w:val="000000" w:themeColor="text1"/>
        </w:rPr>
        <w:t>the</w:t>
      </w:r>
      <w:r w:rsidR="00287B11" w:rsidRPr="00BE40FA">
        <w:rPr>
          <w:bCs/>
          <w:color w:val="000000" w:themeColor="text1"/>
        </w:rPr>
        <w:t xml:space="preserve"> </w:t>
      </w:r>
      <w:r w:rsidR="008A5CE7">
        <w:rPr>
          <w:bCs/>
          <w:color w:val="000000" w:themeColor="text1"/>
        </w:rPr>
        <w:t>c</w:t>
      </w:r>
      <w:r w:rsidR="00287B11" w:rsidRPr="00BE40FA">
        <w:rPr>
          <w:bCs/>
          <w:color w:val="000000" w:themeColor="text1"/>
        </w:rPr>
        <w:t xml:space="preserve">ouple’s individual SES </w:t>
      </w:r>
      <w:r w:rsidR="002152BA">
        <w:rPr>
          <w:bCs/>
          <w:color w:val="000000" w:themeColor="text1"/>
        </w:rPr>
        <w:t>categories</w:t>
      </w:r>
      <w:r w:rsidR="008A5CE7">
        <w:rPr>
          <w:bCs/>
          <w:color w:val="000000" w:themeColor="text1"/>
        </w:rPr>
        <w:t xml:space="preserve">, </w:t>
      </w:r>
      <w:r w:rsidR="002529CA">
        <w:rPr>
          <w:bCs/>
          <w:color w:val="000000" w:themeColor="text1"/>
        </w:rPr>
        <w:t>where</w:t>
      </w:r>
      <w:r w:rsidR="008A5CE7">
        <w:rPr>
          <w:bCs/>
          <w:color w:val="000000" w:themeColor="text1"/>
        </w:rPr>
        <w:t xml:space="preserve"> available</w:t>
      </w:r>
      <w:r w:rsidR="00287B11" w:rsidRPr="00BE40FA">
        <w:rPr>
          <w:bCs/>
          <w:color w:val="000000" w:themeColor="text1"/>
        </w:rPr>
        <w:t xml:space="preserve">.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w:t>
      </w:r>
      <w:r w:rsidR="00212B16">
        <w:rPr>
          <w:bCs/>
          <w:color w:val="000000" w:themeColor="text1"/>
        </w:rPr>
        <w:t xml:space="preserve">also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married, married, divorced</w:t>
      </w:r>
      <w:r w:rsidR="006648EC">
        <w:rPr>
          <w:bCs/>
          <w:color w:val="000000" w:themeColor="text1"/>
        </w:rPr>
        <w:t xml:space="preserve">, </w:t>
      </w:r>
      <w:r w:rsidR="00287B11" w:rsidRPr="00BE40FA">
        <w:rPr>
          <w:bCs/>
          <w:color w:val="000000" w:themeColor="text1"/>
        </w:rPr>
        <w:t xml:space="preserve">widowed), </w:t>
      </w:r>
      <w:r w:rsidR="00480136">
        <w:rPr>
          <w:bCs/>
          <w:color w:val="000000" w:themeColor="text1"/>
        </w:rPr>
        <w:t xml:space="preserve">last reported </w:t>
      </w:r>
      <w:r w:rsidR="00EC0844" w:rsidRPr="00BE40FA">
        <w:rPr>
          <w:bCs/>
          <w:color w:val="000000" w:themeColor="text1"/>
        </w:rPr>
        <w:t>place</w:t>
      </w:r>
      <w:r w:rsidR="00287B11" w:rsidRPr="00BE40FA">
        <w:rPr>
          <w:bCs/>
          <w:color w:val="000000" w:themeColor="text1"/>
        </w:rPr>
        <w:t xml:space="preserve"> of residence</w:t>
      </w:r>
      <w:r w:rsidR="00556DF4">
        <w:rPr>
          <w:bCs/>
          <w:color w:val="000000" w:themeColor="text1"/>
        </w:rPr>
        <w:t xml:space="preserve"> from postcode</w:t>
      </w:r>
      <w:r w:rsidR="00287B11" w:rsidRPr="00BE40FA">
        <w:rPr>
          <w:bCs/>
          <w:color w:val="000000" w:themeColor="text1"/>
        </w:rPr>
        <w:t xml:space="preserv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 </w:t>
      </w:r>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n Denmark, parishes are administrative units with an average population of ~2,500 residents</w:t>
      </w:r>
      <w:r w:rsidR="0064383E">
        <w:rPr>
          <w:bCs/>
          <w:color w:val="000000" w:themeColor="text1"/>
        </w:rPr>
        <w:t>.</w:t>
      </w:r>
    </w:p>
    <w:p w14:paraId="749B27FF" w14:textId="77777777" w:rsidR="00287B11" w:rsidRPr="009F4800" w:rsidRDefault="00287B11" w:rsidP="003D3846">
      <w:pPr>
        <w:rPr>
          <w:bCs/>
          <w:color w:val="000000" w:themeColor="text1"/>
        </w:rPr>
      </w:pPr>
    </w:p>
    <w:p w14:paraId="125B93A0" w14:textId="64498C60" w:rsidR="004B5359" w:rsidRPr="00BE40FA" w:rsidRDefault="00F255A6" w:rsidP="003D3846">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17883CB8" w:rsidR="002504DF" w:rsidRPr="00BE40FA" w:rsidRDefault="00C07538" w:rsidP="003D3846">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 xml:space="preserve">(binary)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4D0F79">
        <w:rPr>
          <w:color w:val="000000" w:themeColor="text1"/>
        </w:rPr>
        <w:t xml:space="preserve"> (</w:t>
      </w:r>
      <w:r w:rsidR="004D0F79">
        <w:rPr>
          <w:bCs/>
          <w:color w:val="000000" w:themeColor="text1"/>
          <w:lang w:val="en-GB"/>
        </w:rPr>
        <w:t>EC, NO</w:t>
      </w:r>
      <w:r w:rsidR="004D0F79" w:rsidRPr="0093563E">
        <w:rPr>
          <w:bCs/>
          <w:color w:val="000000" w:themeColor="text1"/>
          <w:vertAlign w:val="subscript"/>
          <w:lang w:val="en-GB"/>
        </w:rPr>
        <w:t>x</w:t>
      </w:r>
      <w:r w:rsidR="004D0F79">
        <w:rPr>
          <w:bCs/>
          <w:color w:val="000000" w:themeColor="text1"/>
          <w:lang w:val="en-GB"/>
        </w:rPr>
        <w:t>, CO)</w:t>
      </w:r>
      <w:r w:rsidR="005A4920" w:rsidRPr="00BE40FA">
        <w:rPr>
          <w:color w:val="000000" w:themeColor="text1"/>
        </w:rPr>
        <w:t>.</w:t>
      </w:r>
      <w:r w:rsidR="00042AAC" w:rsidRPr="00BE40FA">
        <w:rPr>
          <w:color w:val="000000" w:themeColor="text1"/>
        </w:rPr>
        <w:fldChar w:fldCharType="begin"/>
      </w:r>
      <w:r w:rsidR="00CD7377">
        <w:rPr>
          <w:color w:val="000000" w:themeColor="text1"/>
        </w:rPr>
        <w:instrText xml:space="preserve"> ADDIN ZOTERO_ITEM CSL_CITATION {"citationID":"kqgQbve6","properties":{"formattedCitation":"\\super 59,60\\nosupersub{}","plainCitation":"59,60","noteIndex":0},"citationItems":[{"id":1125,"uris":["http://zotero.org/users/6925055/items/HLP5IPBA"],"uri":["http://zotero.org/users/6925055/items/HLP5IPBA"],"itemData":{"id":1125,"type":"book","publisher":"Wolters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E52BA5" w:rsidRPr="00E52BA5">
        <w:rPr>
          <w:color w:val="000000"/>
          <w:vertAlign w:val="superscript"/>
        </w:rPr>
        <w:t>59,60</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2C4316" w:rsidRPr="00BE40FA">
        <w:rPr>
          <w:color w:val="000000" w:themeColor="text1"/>
        </w:rPr>
        <w:t xml:space="preserve">automatically accounts for matching factors </w:t>
      </w:r>
      <w:r w:rsidR="00114E41" w:rsidRPr="00BE40FA">
        <w:rPr>
          <w:color w:val="000000" w:themeColor="text1"/>
        </w:rPr>
        <w:t>(</w:t>
      </w:r>
      <w:r w:rsidR="00B90716">
        <w:rPr>
          <w:color w:val="000000" w:themeColor="text1"/>
        </w:rPr>
        <w:t xml:space="preserve">age, </w:t>
      </w:r>
      <w:r w:rsidR="00AC7CC0" w:rsidRPr="00BE40FA">
        <w:rPr>
          <w:bCs/>
          <w:color w:val="000000" w:themeColor="text1"/>
        </w:rPr>
        <w:t>sex</w:t>
      </w:r>
      <w:r w:rsidR="008E500B">
        <w:rPr>
          <w:bCs/>
          <w:color w:val="000000" w:themeColor="text1"/>
        </w:rPr>
        <w:t>,</w:t>
      </w:r>
      <w:r w:rsidR="00AC7CC0" w:rsidRPr="00BE40FA">
        <w:rPr>
          <w:bCs/>
          <w:color w:val="000000" w:themeColor="text1"/>
        </w:rPr>
        <w:t xml:space="preserve"> </w:t>
      </w:r>
      <w:r w:rsidR="003F6817">
        <w:rPr>
          <w:bCs/>
          <w:color w:val="000000" w:themeColor="text1"/>
        </w:rPr>
        <w:t xml:space="preserve">year </w:t>
      </w:r>
      <w:r w:rsidR="00AC7CC0" w:rsidRPr="00BE40FA">
        <w:rPr>
          <w:bCs/>
          <w:color w:val="000000" w:themeColor="text1"/>
        </w:rPr>
        <w:t>of birth</w:t>
      </w:r>
      <w:r w:rsidR="008E500B">
        <w:rPr>
          <w:bCs/>
          <w:color w:val="000000" w:themeColor="text1"/>
        </w:rPr>
        <w:t>, vital status</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771161" w:rsidRPr="00BE40FA">
        <w:rPr>
          <w:color w:val="000000" w:themeColor="text1"/>
        </w:rPr>
        <w:t>,</w:t>
      </w:r>
      <w:r w:rsidR="00C41B8F" w:rsidRPr="00BE40FA">
        <w:rPr>
          <w:color w:val="000000" w:themeColor="text1"/>
        </w:rPr>
        <w:t xml:space="preserve"> </w:t>
      </w:r>
      <w:r w:rsidR="009A2118">
        <w:rPr>
          <w:color w:val="000000" w:themeColor="text1"/>
        </w:rPr>
        <w:t>i.e.,</w:t>
      </w:r>
      <w:r w:rsidR="00C41B8F" w:rsidRPr="00BE40FA">
        <w:rPr>
          <w:color w:val="000000" w:themeColor="text1"/>
        </w:rPr>
        <w:t xml:space="preserve"> groupings of case and matched controls</w:t>
      </w:r>
      <w:r w:rsidR="00472BA5" w:rsidRPr="00BE40FA">
        <w:rPr>
          <w:color w:val="000000" w:themeColor="text1"/>
        </w:rPr>
        <w:t>.</w:t>
      </w:r>
      <w:r w:rsidR="00454782" w:rsidRPr="00BE40FA">
        <w:rPr>
          <w:color w:val="000000" w:themeColor="text1"/>
        </w:rPr>
        <w:fldChar w:fldCharType="begin"/>
      </w:r>
      <w:r w:rsidR="00CD7377">
        <w:rPr>
          <w:color w:val="000000" w:themeColor="text1"/>
        </w:rPr>
        <w:instrText xml:space="preserve"> ADDIN ZOTERO_ITEM CSL_CITATION {"citationID":"QvLzmqjN","properties":{"formattedCitation":"\\super 59\\nosupersub{}","plainCitation":"59","noteIndex":0},"citationItems":[{"id":1125,"uris":["http://zotero.org/users/6925055/items/HLP5IPBA"],"uri":["http://zotero.org/users/6925055/items/HLP5IPBA"],"itemData":{"id":1125,"type":"book","publisher":"Wolters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E52BA5" w:rsidRPr="00E52BA5">
        <w:rPr>
          <w:color w:val="000000"/>
          <w:vertAlign w:val="superscript"/>
        </w:rPr>
        <w:t>59</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parameters of interest</w:t>
      </w:r>
      <w:r w:rsidR="00774AC3" w:rsidRPr="00BE40FA">
        <w:rPr>
          <w:color w:val="000000" w:themeColor="text1"/>
        </w:rPr>
        <w:t>.</w:t>
      </w:r>
      <w:r w:rsidR="003B7934" w:rsidRPr="00BE40FA">
        <w:rPr>
          <w:color w:val="000000" w:themeColor="text1"/>
        </w:rPr>
        <w:fldChar w:fldCharType="begin"/>
      </w:r>
      <w:r w:rsidR="00CD7377">
        <w:rPr>
          <w:color w:val="000000" w:themeColor="text1"/>
        </w:rPr>
        <w:instrText xml:space="preserve"> ADDIN ZOTERO_ITEM CSL_CITATION {"citationID":"uaLYdCi5","properties":{"formattedCitation":"\\super 60\\nosupersub{}","plainCitation":"60","noteIndex":0},"citationItems":[{"id":777,"uris":["http://zotero.org/users/6925055/items/AG35BX4Z"],"uri":["http://zotero.org/users/6925055/items/AG35BX4Z"],"itemData":{"id":777,"type":"book","abstract":"Now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E52BA5" w:rsidRPr="00E52BA5">
        <w:rPr>
          <w:color w:val="000000"/>
          <w:vertAlign w:val="superscript"/>
        </w:rPr>
        <w:t>60</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w:t>
      </w:r>
      <w:r w:rsidR="00E075DA">
        <w:rPr>
          <w:color w:val="000000" w:themeColor="text1"/>
        </w:rPr>
        <w:t>enables</w:t>
      </w:r>
      <w:r w:rsidR="000D49A8">
        <w:rPr>
          <w:color w:val="000000" w:themeColor="text1"/>
        </w:rPr>
        <w:t xml:space="preserve"> estimate</w:t>
      </w:r>
      <w:r w:rsidR="00E075DA">
        <w:rPr>
          <w:color w:val="000000" w:themeColor="text1"/>
        </w:rPr>
        <w:t>s of</w:t>
      </w:r>
      <w:r w:rsidR="001B79D7" w:rsidRPr="00BE40FA">
        <w:rPr>
          <w:color w:val="000000" w:themeColor="text1"/>
        </w:rPr>
        <w:t xml:space="preserve"> </w:t>
      </w:r>
      <w:r w:rsidR="000D49A8">
        <w:rPr>
          <w:color w:val="000000" w:themeColor="text1"/>
        </w:rPr>
        <w:t>(a) independent pollutant</w:t>
      </w:r>
      <w:r w:rsidR="00CB0625">
        <w:rPr>
          <w:color w:val="000000" w:themeColor="text1"/>
        </w:rPr>
        <w:t>-outcome</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pollutants</w:t>
      </w:r>
      <w:r w:rsidR="00FF14C7">
        <w:rPr>
          <w:color w:val="000000" w:themeColor="text1"/>
        </w:rPr>
        <w:t xml:space="preserve"> </w:t>
      </w:r>
      <w:r w:rsidR="00FF14C7">
        <w:rPr>
          <w:bCs/>
          <w:color w:val="000000" w:themeColor="text1"/>
          <w:lang w:val="en-GB"/>
        </w:rPr>
        <w:t>(</w:t>
      </w:r>
      <w:r w:rsidR="00423477">
        <w:rPr>
          <w:bCs/>
          <w:color w:val="000000" w:themeColor="text1"/>
          <w:lang w:val="en-GB"/>
        </w:rPr>
        <w:t>i.e.,</w:t>
      </w:r>
      <w:r w:rsidR="00FF14C7">
        <w:rPr>
          <w:bCs/>
          <w:color w:val="000000" w:themeColor="text1"/>
          <w:lang w:val="en-GB"/>
        </w:rPr>
        <w:t xml:space="preserve"> percentage </w:t>
      </w:r>
      <w:r w:rsidR="00FF14C7">
        <w:rPr>
          <w:bCs/>
          <w:color w:val="000000" w:themeColor="text1"/>
          <w:lang w:val="en-GB"/>
        </w:rPr>
        <w:lastRenderedPageBreak/>
        <w:t>change in odds of ALS diagnosis with increase in each of EC, NO</w:t>
      </w:r>
      <w:r w:rsidR="00FF14C7" w:rsidRPr="0093563E">
        <w:rPr>
          <w:bCs/>
          <w:color w:val="000000" w:themeColor="text1"/>
          <w:vertAlign w:val="subscript"/>
          <w:lang w:val="en-GB"/>
        </w:rPr>
        <w:t>x</w:t>
      </w:r>
      <w:r w:rsidR="00FF14C7">
        <w:rPr>
          <w:bCs/>
          <w:color w:val="000000" w:themeColor="text1"/>
          <w:lang w:val="en-GB"/>
        </w:rPr>
        <w:t>, CO)</w:t>
      </w:r>
      <w:r w:rsidR="000D49A8">
        <w:rPr>
          <w:color w:val="000000" w:themeColor="text1"/>
        </w:rPr>
        <w:t>, and (c) an overall average traffic association</w:t>
      </w:r>
      <w:r w:rsidR="009F4B06">
        <w:rPr>
          <w:color w:val="000000" w:themeColor="text1"/>
        </w:rPr>
        <w:t xml:space="preserve"> </w:t>
      </w:r>
      <w:r w:rsidR="009F4B06">
        <w:rPr>
          <w:bCs/>
          <w:color w:val="000000" w:themeColor="text1"/>
          <w:lang w:val="en-GB"/>
        </w:rPr>
        <w:t>(</w:t>
      </w:r>
      <w:r w:rsidR="00423477">
        <w:rPr>
          <w:bCs/>
          <w:color w:val="000000" w:themeColor="text1"/>
          <w:lang w:val="en-GB"/>
        </w:rPr>
        <w:t>i.e.,</w:t>
      </w:r>
      <w:r w:rsidR="009F4B06">
        <w:rPr>
          <w:bCs/>
          <w:color w:val="000000" w:themeColor="text1"/>
          <w:lang w:val="en-GB"/>
        </w:rPr>
        <w:t xml:space="preserve"> average percentage change in odds of ALS diagnosis from each of</w:t>
      </w:r>
      <w:r w:rsidR="001000C2">
        <w:rPr>
          <w:bCs/>
          <w:color w:val="000000" w:themeColor="text1"/>
          <w:lang w:val="en-GB"/>
        </w:rPr>
        <w:t xml:space="preserve"> EC, NO</w:t>
      </w:r>
      <w:r w:rsidR="001000C2" w:rsidRPr="0093563E">
        <w:rPr>
          <w:bCs/>
          <w:color w:val="000000" w:themeColor="text1"/>
          <w:vertAlign w:val="subscript"/>
          <w:lang w:val="en-GB"/>
        </w:rPr>
        <w:t>x</w:t>
      </w:r>
      <w:r w:rsidR="001000C2">
        <w:rPr>
          <w:bCs/>
          <w:color w:val="000000" w:themeColor="text1"/>
          <w:lang w:val="en-GB"/>
        </w:rPr>
        <w:t>, CO</w:t>
      </w:r>
      <w:r w:rsidR="009F4B06">
        <w:rPr>
          <w:bCs/>
          <w:color w:val="000000" w:themeColor="text1"/>
          <w:lang w:val="en-GB"/>
        </w:rPr>
        <w:t>)</w:t>
      </w:r>
      <w:r w:rsidR="009F4B06">
        <w:rPr>
          <w:color w:val="000000" w:themeColor="text1"/>
        </w:rPr>
        <w:t>,</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A31A86">
        <w:rPr>
          <w:color w:val="000000" w:themeColor="text1"/>
        </w:rPr>
        <w:t>-</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CD7377">
        <w:rPr>
          <w:color w:val="000000" w:themeColor="text1"/>
        </w:rPr>
        <w:instrText xml:space="preserve"> ADDIN ZOTERO_ITEM CSL_CITATION {"citationID":"O10OmgC0","properties":{"formattedCitation":"\\super 60\\nosupersub{}","plainCitation":"60","noteIndex":0},"citationItems":[{"id":777,"uris":["http://zotero.org/users/6925055/items/AG35BX4Z"],"uri":["http://zotero.org/users/6925055/items/AG35BX4Z"],"itemData":{"id":777,"type":"book","abstract":"Now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E52BA5" w:rsidRPr="00E52BA5">
        <w:rPr>
          <w:color w:val="000000"/>
          <w:vertAlign w:val="superscript"/>
        </w:rPr>
        <w:t>60</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5C23BC">
        <w:rPr>
          <w:bCs/>
          <w:color w:val="000000" w:themeColor="text1"/>
        </w:rPr>
        <w:t xml:space="preserve">last reported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3D3846">
      <w:pPr>
        <w:rPr>
          <w:color w:val="000000" w:themeColor="text1"/>
        </w:rPr>
      </w:pPr>
    </w:p>
    <w:p w14:paraId="767E755A" w14:textId="428AF841" w:rsidR="00AE14F3" w:rsidRPr="00BE40FA" w:rsidRDefault="00AE14F3" w:rsidP="003D3846">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41B141DC" w:rsidR="008D48F5" w:rsidRPr="00BE40FA" w:rsidRDefault="008D48F5" w:rsidP="003D3846">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2B4BB2EB" w14:textId="77777777" w:rsidR="00CB4DDD" w:rsidRDefault="00CB4DDD" w:rsidP="003D3846">
      <w:pPr>
        <w:rPr>
          <w:color w:val="000000"/>
        </w:rPr>
      </w:pPr>
    </w:p>
    <w:p w14:paraId="1F02D0B6" w14:textId="281AE83A" w:rsidR="00AC73E6" w:rsidRDefault="00A45205" w:rsidP="003D3846">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-specific intercepts (not estimated in conditional logistic model</w:t>
      </w:r>
      <w:r w:rsidR="002B42A6">
        <w:t>s</w:t>
      </w:r>
      <w:r w:rsidR="005412CB" w:rsidRPr="00BE40FA">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r>
          <m:rPr>
            <m:nor/>
          </m:rPr>
          <w:rPr>
            <w:rFonts w:ascii="Cambria Math" w:hAnsi="Cambria Math"/>
          </w:rPr>
          <m:t>non-EC</m:t>
        </m:r>
        <m:r>
          <w:rPr>
            <w:rFonts w:ascii="Cambria Math" w:hAnsi="Cambria Math"/>
          </w:rPr>
          <m:t xml:space="preserve"> </m:t>
        </m:r>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522BF8">
        <w:rPr>
          <w:iCs/>
        </w:rPr>
        <w:t xml:space="preserve"> If other sources of air pollution are associated with ALS, then </w:t>
      </w:r>
      <w:r w:rsidR="002E6588">
        <w:rPr>
          <w:iCs/>
        </w:rPr>
        <w:t>including</w:t>
      </w:r>
      <w:r w:rsidR="00522BF8">
        <w:rPr>
          <w:iCs/>
        </w:rPr>
        <w:t xml:space="preserve"> </w:t>
      </w:r>
      <w:r w:rsidR="00730A8E">
        <w:rPr>
          <w:iCs/>
        </w:rPr>
        <w:t xml:space="preserve">non-EC </w:t>
      </w:r>
      <w:r w:rsidR="00522BF8">
        <w:rPr>
          <w:iCs/>
        </w:rPr>
        <w:t>PM</w:t>
      </w:r>
      <w:r w:rsidR="00522BF8" w:rsidRPr="00522BF8">
        <w:rPr>
          <w:iCs/>
          <w:vertAlign w:val="subscript"/>
        </w:rPr>
        <w:t>2.5</w:t>
      </w:r>
      <w:r w:rsidR="00522BF8">
        <w:rPr>
          <w:iCs/>
        </w:rPr>
        <w:t xml:space="preserve"> </w:t>
      </w:r>
      <w:r w:rsidR="002E6588">
        <w:rPr>
          <w:iCs/>
        </w:rPr>
        <w:t>adjusts for other air pollutants from other sources.</w:t>
      </w:r>
      <w:r w:rsidR="009E695D">
        <w:rPr>
          <w:iCs/>
        </w:rPr>
        <w:fldChar w:fldCharType="begin"/>
      </w:r>
      <w:r w:rsidR="00CD7377">
        <w:rPr>
          <w:iCs/>
        </w:rPr>
        <w:instrText xml:space="preserve"> ADDIN ZOTERO_ITEM CSL_CITATION {"citationID":"xBVeiLoi","properties":{"formattedCitation":"\\super 61\\nosupersub{}","plainCitation":"61","noteIndex":0},"citationItems":[{"id":1166,"uris":["http://zotero.org/users/6925055/items/YDGTBQ7Q"],"uri":["http://zotero.org/users/6925055/items/YDGTBQ7Q"],"itemData":{"id":1166,"type":"article-journal","container-title":"American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E52BA5" w:rsidRPr="00E52BA5">
        <w:rPr>
          <w:vertAlign w:val="superscript"/>
        </w:rPr>
        <w:t>61</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3A0326">
        <w:rPr>
          <w:iCs/>
        </w:rPr>
        <w:t>is</w:t>
      </w:r>
      <w:r w:rsidR="009E695D" w:rsidRPr="00237DF6">
        <w:rPr>
          <w:iCs/>
        </w:rPr>
        <w:t xml:space="preserve"> interpreted as the association with air pollutants</w:t>
      </w:r>
      <w:r w:rsidR="00934988">
        <w:rPr>
          <w:iCs/>
        </w:rPr>
        <w:t xml:space="preserve"> not specifically included in our analysis</w:t>
      </w:r>
      <w:r w:rsidR="009E695D" w:rsidRPr="00237DF6">
        <w:rPr>
          <w:iCs/>
        </w:rPr>
        <w:t>.</w:t>
      </w:r>
      <w:r w:rsidR="004E4E25" w:rsidRPr="00BE40FA">
        <w:rPr>
          <w:iCs/>
        </w:rPr>
        <w:t xml:space="preserve"> </w:t>
      </w:r>
      <w:r w:rsidR="004813EE">
        <w:rPr>
          <w:iCs/>
        </w:rPr>
        <w:t xml:space="preserve">In </w:t>
      </w:r>
      <w:r w:rsidR="007547FC">
        <w:rPr>
          <w:iCs/>
        </w:rPr>
        <w:t xml:space="preserve">urban </w:t>
      </w:r>
      <w:r w:rsidR="00B96CF3">
        <w:rPr>
          <w:iCs/>
        </w:rPr>
        <w:t xml:space="preserve">European </w:t>
      </w:r>
      <w:r w:rsidR="007547FC">
        <w:rPr>
          <w:iCs/>
        </w:rPr>
        <w:t>environments</w:t>
      </w:r>
      <w:r w:rsidR="004813EE">
        <w:rPr>
          <w:iCs/>
        </w:rPr>
        <w:t xml:space="preserve">, traffic-related pollutants </w:t>
      </w:r>
      <w:r w:rsidR="004B46C8">
        <w:rPr>
          <w:iCs/>
        </w:rPr>
        <w:t xml:space="preserve">typically </w:t>
      </w:r>
      <w:r w:rsidR="004813EE">
        <w:rPr>
          <w:iCs/>
        </w:rPr>
        <w:t xml:space="preserve">represent </w:t>
      </w:r>
      <w:r w:rsidR="00D51F07">
        <w:rPr>
          <w:iCs/>
        </w:rPr>
        <w:t>on-average 14</w:t>
      </w:r>
      <w:r w:rsidR="004813EE">
        <w:rPr>
          <w:iCs/>
        </w:rPr>
        <w:t>% of PM</w:t>
      </w:r>
      <w:r w:rsidR="00AF5089" w:rsidRPr="00AF5089">
        <w:rPr>
          <w:iCs/>
          <w:vertAlign w:val="subscript"/>
        </w:rPr>
        <w:t>2.5</w:t>
      </w:r>
      <w:r w:rsidR="004813EE">
        <w:rPr>
          <w:iCs/>
        </w:rPr>
        <w:t xml:space="preserve"> concentrations.</w:t>
      </w:r>
      <w:r w:rsidR="00B96CF3">
        <w:rPr>
          <w:iCs/>
        </w:rPr>
        <w:fldChar w:fldCharType="begin"/>
      </w:r>
      <w:r w:rsidR="00CD7377">
        <w:rPr>
          <w:iCs/>
        </w:rPr>
        <w:instrText xml:space="preserve"> ADDIN ZOTERO_ITEM CSL_CITATION {"citationID":"A10NB0Kj","properties":{"formattedCitation":"\\super 62\\nosupersub{}","plainCitation":"62","noteIndex":0},"citationItems":[{"id":1185,"uris":["http://zotero.org/users/6925055/items/W2RL4NU8"],"uri":["http://zotero.org/users/6925055/items/W2RL4NU8"],"itemData":{"id":1185,"type":"article-journal","container-title":"Atmospheric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Pr>
          <w:iCs/>
        </w:rPr>
        <w:fldChar w:fldCharType="separate"/>
      </w:r>
      <w:r w:rsidR="00E52BA5" w:rsidRPr="00E52BA5">
        <w:rPr>
          <w:vertAlign w:val="superscript"/>
        </w:rPr>
        <w:t>62</w:t>
      </w:r>
      <w:r w:rsidR="00B96CF3">
        <w:rPr>
          <w:iCs/>
        </w:rPr>
        <w:fldChar w:fldCharType="end"/>
      </w:r>
      <w:r w:rsidR="004813EE">
        <w:rPr>
          <w:iCs/>
        </w:rPr>
        <w:t xml:space="preserve"> </w:t>
      </w:r>
      <w:commentRangeStart w:id="28"/>
      <w:r w:rsidR="004E4E25" w:rsidRPr="00BE40FA">
        <w:rPr>
          <w:iCs/>
        </w:rPr>
        <w:t xml:space="preserve">In </w:t>
      </w:r>
      <w:r w:rsidR="00715457">
        <w:rPr>
          <w:iCs/>
        </w:rPr>
        <w:t xml:space="preserve">a </w:t>
      </w:r>
      <w:r w:rsidR="004E4E25" w:rsidRPr="00BE40FA">
        <w:rPr>
          <w:iCs/>
        </w:rPr>
        <w:t xml:space="preserve">sensitivity </w:t>
      </w:r>
      <w:r w:rsidR="007914CD" w:rsidRPr="00BE40FA">
        <w:rPr>
          <w:iCs/>
        </w:rPr>
        <w:t>analys</w:t>
      </w:r>
      <w:r w:rsidR="00D57C71">
        <w:rPr>
          <w:iCs/>
        </w:rPr>
        <w:t>i</w:t>
      </w:r>
      <w:r w:rsidR="007914CD" w:rsidRPr="00BE40FA">
        <w:rPr>
          <w:iCs/>
        </w:rPr>
        <w:t>s</w:t>
      </w:r>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w:t>
      </w:r>
      <w:r w:rsidR="004241FB">
        <w:lastRenderedPageBreak/>
        <w:t xml:space="preserve">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commentRangeEnd w:id="28"/>
      <w:r w:rsidR="00352F7C">
        <w:rPr>
          <w:rStyle w:val="CommentReference"/>
          <w:rFonts w:asciiTheme="minorHAnsi" w:eastAsiaTheme="minorHAnsi" w:hAnsiTheme="minorHAnsi" w:cstheme="minorBidi"/>
          <w:lang w:val="en-GB"/>
        </w:rPr>
        <w:commentReference w:id="28"/>
      </w:r>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xml:space="preserve">, </w:t>
      </w:r>
      <w:r w:rsidR="00D856D0">
        <w:rPr>
          <w:iCs/>
        </w:rPr>
        <w:t xml:space="preserve">as </w:t>
      </w:r>
      <w:r w:rsidR="00E61A63">
        <w:rPr>
          <w:iCs/>
        </w:rPr>
        <w:t>a natural spline with three degrees of freedom</w:t>
      </w:r>
      <w:r w:rsidR="002C01E8">
        <w:rPr>
          <w:iCs/>
        </w:rPr>
        <w:t>.</w:t>
      </w:r>
    </w:p>
    <w:p w14:paraId="5256BFDB" w14:textId="77777777" w:rsidR="00AC73E6" w:rsidRDefault="00AC73E6" w:rsidP="003D3846"/>
    <w:p w14:paraId="05976FAD" w14:textId="41A6413D" w:rsidR="00AC73E6" w:rsidRDefault="00AC73E6" w:rsidP="003D3846">
      <w:r>
        <w:t xml:space="preserve">In </w:t>
      </w:r>
      <w:r w:rsidR="00895DD0">
        <w:t>our</w:t>
      </w:r>
      <w:r>
        <w:t xml:space="preserve"> model,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r w:rsidR="00D351D6">
        <w:t>In the same model</w:t>
      </w:r>
      <w:r>
        <w:t>, we estimated the joint association between these three pollutants and ALS diagnosis as:</w:t>
      </w:r>
    </w:p>
    <w:p w14:paraId="3DFBFB38" w14:textId="4ACDF465" w:rsidR="00AC73E6" w:rsidRPr="00BE40FA" w:rsidRDefault="0060731A" w:rsidP="003D384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4F6E83" w:rsidRDefault="004E7352" w:rsidP="003D3846">
      <w:r>
        <w:t>T</w:t>
      </w:r>
      <w:r w:rsidR="00AC73E6">
        <w:t xml:space="preserve">his sum quantifies the association (log-odds) with ALS of a one-SD increase in </w:t>
      </w:r>
      <w:r w:rsidR="00770FF7">
        <w:t>the</w:t>
      </w:r>
      <w:r w:rsidR="00AC73E6">
        <w:t xml:space="preserve"> three pollutants simultaneously.</w:t>
      </w:r>
    </w:p>
    <w:p w14:paraId="07101A98" w14:textId="60BA75B4" w:rsidR="00B2160E" w:rsidRPr="00BE40FA" w:rsidRDefault="00B2160E" w:rsidP="003D3846">
      <w:pPr>
        <w:rPr>
          <w:iCs/>
        </w:rPr>
      </w:pPr>
    </w:p>
    <w:p w14:paraId="6DF0C60B" w14:textId="5FAAE22A" w:rsidR="008B5ADC" w:rsidRPr="00BE40FA" w:rsidRDefault="00F037F3" w:rsidP="003D3846">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w:t>
      </w:r>
      <w:r w:rsidR="001A3210">
        <w:rPr>
          <w:iCs/>
        </w:rPr>
        <w:t>W</w:t>
      </w:r>
      <w:r w:rsidR="00231FFF" w:rsidRPr="00BE40FA">
        <w:rPr>
          <w:iCs/>
        </w:rPr>
        <w:t xml:space="preserve">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60731A" w:rsidP="00DC200E">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55CA08F8" w:rsidR="00AD2B7D" w:rsidRPr="00BE40FA" w:rsidRDefault="00607896" w:rsidP="003D3846">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w:t>
      </w:r>
      <w:r w:rsidR="00C234DF">
        <w:t xml:space="preserve">overall </w:t>
      </w:r>
      <w:r w:rsidR="003224EC">
        <w:t xml:space="preserve">average </w:t>
      </w:r>
      <w:r w:rsidR="00E339D4">
        <w:t xml:space="preserve">one-SD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CD7377">
        <w:instrText xml:space="preserve"> ADDIN ZOTERO_ITEM CSL_CITATION {"citationID":"o7wJ5QmD","properties":{"formattedCitation":"\\super 63\\nosupersub{}","plainCitation":"63","noteIndex":0},"citationItems":[{"id":1126,"uris":["http://zotero.org/users/6925055/items/NT93WX48"],"uri":["http://zotero.org/users/6925055/items/NT93WX48"],"itemData":{"id":1126,"type":"article-journal","container-title":"Numerische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E52BA5" w:rsidRPr="00E52BA5">
        <w:rPr>
          <w:vertAlign w:val="superscript"/>
        </w:rPr>
        <w:t>63</w:t>
      </w:r>
      <w:r w:rsidR="0004176A" w:rsidRPr="00BE40FA">
        <w:fldChar w:fldCharType="end"/>
      </w:r>
    </w:p>
    <w:p w14:paraId="0B117AE9" w14:textId="77777777" w:rsidR="00837A0A" w:rsidRPr="00BE40FA" w:rsidRDefault="00837A0A" w:rsidP="003D3846">
      <w:pPr>
        <w:rPr>
          <w:iCs/>
        </w:rPr>
      </w:pPr>
    </w:p>
    <w:p w14:paraId="73623AD5" w14:textId="25D73139" w:rsidR="00080B14" w:rsidRPr="00BE40FA" w:rsidRDefault="00080B14" w:rsidP="003D3846">
      <w:pPr>
        <w:rPr>
          <w:iCs/>
        </w:rPr>
      </w:pPr>
      <w:commentRangeStart w:id="29"/>
      <w:r w:rsidRPr="00BE40FA">
        <w:rPr>
          <w:iCs/>
        </w:rPr>
        <w:lastRenderedPageBreak/>
        <w:t>We used weakly-informative priors so that</w:t>
      </w:r>
      <w:r w:rsidR="00915B18">
        <w:rPr>
          <w:iCs/>
        </w:rPr>
        <w:t xml:space="preserve"> data drove</w:t>
      </w:r>
      <w:r w:rsidRPr="00BE40FA">
        <w:rPr>
          <w:iCs/>
        </w:rPr>
        <w:t xml:space="preserve"> parameter estimation</w:t>
      </w:r>
      <w:commentRangeEnd w:id="29"/>
      <w:r w:rsidR="00AE5E71">
        <w:rPr>
          <w:rStyle w:val="CommentReference"/>
          <w:rFonts w:asciiTheme="minorHAnsi" w:eastAsiaTheme="minorHAnsi" w:hAnsiTheme="minorHAnsi" w:cstheme="minorBidi"/>
          <w:lang w:val="en-GB"/>
        </w:rPr>
        <w:commentReference w:id="29"/>
      </w:r>
      <w:r w:rsidRPr="00BE40FA">
        <w:rPr>
          <w:iCs/>
        </w:rPr>
        <w:t>.</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coefficients on</w:t>
      </w:r>
      <w:r w:rsidR="00D856D0">
        <w:rPr>
          <w:iCs/>
        </w:rPr>
        <w:t xml:space="preserve"> non-EC</w:t>
      </w:r>
      <w:r w:rsidR="0049068B" w:rsidRPr="00BE40FA">
        <w:rPr>
          <w:iCs/>
        </w:rPr>
        <w:t xml:space="preserve">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as recommended by Gelman, Polson and Scott</w:t>
      </w:r>
      <w:r w:rsidR="00FB787E" w:rsidRPr="00BE40FA">
        <w:t>;</w:t>
      </w:r>
      <w:r w:rsidR="00977DB3">
        <w:fldChar w:fldCharType="begin"/>
      </w:r>
      <w:r w:rsidR="00CD7377">
        <w:instrText xml:space="preserve"> ADDIN ZOTERO_ITEM CSL_CITATION {"citationID":"yQ8Iq6T4","properties":{"formattedCitation":"\\super 64,65\\nosupersub{}","plainCitation":"64,65","noteIndex":0},"citationItems":[{"id":1175,"uris":["http://zotero.org/users/6925055/items/L95YAVBJ"],"uri":["http://zotero.org/users/6925055/items/L95YAVBJ"],"itemData":{"id":1175,"type":"article-journal","container-title":"Bayesian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Draper)","volume":"1","author":[{"family":"Gelman","given":"Andrew"}],"issued":{"date-parts":[["2006",9]]}}}],"schema":"https://github.com/citation-style-language/schema/raw/master/csl-citation.json"} </w:instrText>
      </w:r>
      <w:r w:rsidR="00977DB3">
        <w:fldChar w:fldCharType="separate"/>
      </w:r>
      <w:r w:rsidR="00E52BA5" w:rsidRPr="00E52BA5">
        <w:rPr>
          <w:vertAlign w:val="superscript"/>
        </w:rPr>
        <w:t>64,65</w:t>
      </w:r>
      <w:r w:rsidR="00977DB3">
        <w:fldChar w:fldCharType="end"/>
      </w:r>
      <w:r w:rsidR="00FB787E" w:rsidRPr="00BE40FA">
        <w:t xml:space="preserve"> </w:t>
      </w:r>
      <w:del w:id="30" w:author="Parks, Robbie M" w:date="2022-02-03T13:37:00Z">
        <w:r w:rsidR="0078405F" w:rsidRPr="00BE40FA" w:rsidDel="00526DD6">
          <w:delText xml:space="preserve">and </w:delText>
        </w:r>
      </w:del>
      <m:oMath>
        <m:r>
          <m:rPr>
            <m:sty m:val="p"/>
          </m:rPr>
          <w:rPr>
            <w:rFonts w:ascii="Cambria Math" w:hAnsi="Cambria Math"/>
          </w:rPr>
          <m:t>Ω</m:t>
        </m:r>
      </m:oMath>
      <w:r w:rsidR="006663AA" w:rsidRPr="00BE40FA">
        <w:t xml:space="preserve"> was defined by LKJCorr(1)</w:t>
      </w:r>
      <w:r w:rsidR="00427EDB" w:rsidRPr="00BE40FA">
        <w:t>.</w:t>
      </w:r>
      <w:r w:rsidR="009F63CD" w:rsidRPr="00BE40FA">
        <w:fldChar w:fldCharType="begin"/>
      </w:r>
      <w:r w:rsidR="00CD7377">
        <w:instrText xml:space="preserve"> ADDIN ZOTERO_ITEM CSL_CITATION {"citationID":"PIkmmUS2","properties":{"formattedCitation":"\\super 66\\nosupersub{}","plainCitation":"66","noteIndex":0},"citationItems":[{"id":1127,"uris":["http://zotero.org/users/6925055/items/U2F95C2T"],"uri":["http://zotero.org/users/6925055/items/U2F95C2T"],"itemData":{"id":1127,"type":"article-journal","container-title":"Journal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E52BA5" w:rsidRPr="00E52BA5">
        <w:rPr>
          <w:vertAlign w:val="superscript"/>
        </w:rPr>
        <w:t>66</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the prior </w:t>
      </w:r>
      <w:r w:rsidR="00915B18">
        <w:rPr>
          <w:iCs/>
        </w:rPr>
        <w:t>for</w:t>
      </w:r>
      <w:r w:rsidR="00E5727C" w:rsidRPr="00BE40FA">
        <w:rPr>
          <w:iCs/>
        </w:rPr>
        <w:t xml:space="preserve">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with a non-informative prior</w:t>
      </w:r>
      <w:r w:rsidR="005F07BA">
        <w:t>.</w:t>
      </w:r>
      <w:r w:rsidR="00427EDB" w:rsidRPr="00BE40FA">
        <w:t xml:space="preserve"> </w:t>
      </w:r>
      <w:r w:rsidR="005F07BA">
        <w:t>W</w:t>
      </w:r>
      <w:r w:rsidR="001B2EA9">
        <w:t xml:space="preserve">e </w:t>
      </w:r>
      <w:r w:rsidR="005F07BA">
        <w:t xml:space="preserve">therefore </w:t>
      </w:r>
      <w:r w:rsidR="001B2EA9">
        <w:t>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480FEC" w:rsidRPr="00BE40FA">
        <w:t>.</w:t>
      </w:r>
    </w:p>
    <w:p w14:paraId="690A1663" w14:textId="77777777" w:rsidR="00F56780" w:rsidRPr="00BE40FA" w:rsidRDefault="00F56780" w:rsidP="003D3846">
      <w:pPr>
        <w:rPr>
          <w:iCs/>
        </w:rPr>
      </w:pPr>
    </w:p>
    <w:p w14:paraId="7E04D47F" w14:textId="03091F06" w:rsidR="00303AED" w:rsidRDefault="001840D9" w:rsidP="003D3846">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w:t>
      </w:r>
      <w:r w:rsidR="004334D8">
        <w:rPr>
          <w:color w:val="000000"/>
        </w:rPr>
        <w:t xml:space="preserve"> (SD)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E950F0">
        <w:t>for</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CD7377">
        <w:instrText xml:space="preserve"> ADDIN ZOTERO_ITEM CSL_CITATION {"citationID":"6T0PVtqH","properties":{"formattedCitation":"\\super 67\\nosupersub{}","plainCitation":"67","noteIndex":0},"citationItems":[{"id":1171,"uris":["http://zotero.org/users/6925055/items/TH8ELTQ2"],"uri":["http://zotero.org/users/6925055/items/TH8ELTQ2"],"itemData":{"id":1171,"type":"article-journal","container-title":"Statistical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E52BA5" w:rsidRPr="00E52BA5">
        <w:rPr>
          <w:vertAlign w:val="superscript"/>
        </w:rPr>
        <w:t>67</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w:t>
      </w:r>
      <w:r w:rsidR="008853C0">
        <w:t xml:space="preserve"> </w:t>
      </w:r>
    </w:p>
    <w:p w14:paraId="2ADA0489" w14:textId="77777777" w:rsidR="00303AED" w:rsidRDefault="00303AED" w:rsidP="003D3846"/>
    <w:p w14:paraId="34858EE5" w14:textId="05629A29" w:rsidR="000601A4" w:rsidRPr="00BE40FA" w:rsidRDefault="008853C0" w:rsidP="003D3846">
      <w:r w:rsidRPr="00BE40FA">
        <w:rPr>
          <w:color w:val="000000"/>
        </w:rPr>
        <w:t>We conducted statistical analyses using the R Statistical Software, version 4.1.1</w:t>
      </w:r>
      <w:r w:rsidRPr="00BE40FA">
        <w:rPr>
          <w:color w:val="000000"/>
        </w:rPr>
        <w:fldChar w:fldCharType="begin"/>
      </w:r>
      <w:r w:rsidR="00CD7377">
        <w:rPr>
          <w:color w:val="000000"/>
        </w:rPr>
        <w:instrText xml:space="preserve"> ADDIN ZOTERO_ITEM CSL_CITATION {"citationID":"HdMkGodZ","properties":{"formattedCitation":"\\super 68\\nosupersub{}","plainCitation":"68","noteIndex":0},"citationItems":[{"id":1031,"uris":["http://zotero.org/users/6925055/items/7HF5ESW8"],"uri":["http://zotero.org/users/6925055/items/7HF5ESW8"],"itemData":{"id":1031,"type":"article-journal","note":"publisher: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BE40FA">
        <w:rPr>
          <w:color w:val="000000"/>
        </w:rPr>
        <w:fldChar w:fldCharType="separate"/>
      </w:r>
      <w:r w:rsidR="00E52BA5" w:rsidRPr="00E52BA5">
        <w:rPr>
          <w:color w:val="000000"/>
          <w:vertAlign w:val="superscript"/>
        </w:rPr>
        <w:t>68</w:t>
      </w:r>
      <w:r w:rsidRPr="00BE40FA">
        <w:rPr>
          <w:color w:val="000000"/>
        </w:rPr>
        <w:fldChar w:fldCharType="end"/>
      </w:r>
      <w:r w:rsidRPr="00BE40FA">
        <w:rPr>
          <w:color w:val="000000"/>
        </w:rPr>
        <w:t xml:space="preserve"> and </w:t>
      </w:r>
      <w:r w:rsidRPr="00BE40FA">
        <w:t>R-STAN, version 2.21.2.</w:t>
      </w:r>
      <w:r w:rsidRPr="00BE40FA">
        <w:fldChar w:fldCharType="begin"/>
      </w:r>
      <w:r w:rsidR="00CD7377">
        <w:instrText xml:space="preserve"> ADDIN ZOTERO_ITEM CSL_CITATION {"citationID":"Jo2wiTpx","properties":{"formattedCitation":"\\super 60\\nosupersub{}","plainCitation":"60","noteIndex":0},"citationItems":[{"id":777,"uris":["http://zotero.org/users/6925055/items/AG35BX4Z"],"uri":["http://zotero.org/users/6925055/items/AG35BX4Z"],"itemData":{"id":777,"type":"book","abstract":"Now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BE40FA">
        <w:fldChar w:fldCharType="separate"/>
      </w:r>
      <w:r w:rsidR="00E52BA5" w:rsidRPr="00E52BA5">
        <w:rPr>
          <w:vertAlign w:val="superscript"/>
        </w:rPr>
        <w:t>60</w:t>
      </w:r>
      <w:r w:rsidRPr="00BE40FA">
        <w:fldChar w:fldCharType="end"/>
      </w:r>
      <w:r w:rsidRPr="00BE40FA">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will be publicly available via GitHub</w:t>
      </w:r>
      <w:r w:rsidR="00B80602">
        <w:t xml:space="preserve"> at </w:t>
      </w:r>
      <w:r w:rsidR="00B80602" w:rsidRPr="00B80602">
        <w:t>https://github.com/rmp15/multipollutants_and_als_code_review</w:t>
      </w:r>
      <w:r w:rsidR="00D92EDB" w:rsidRPr="00BE40FA">
        <w:t>.</w:t>
      </w:r>
    </w:p>
    <w:p w14:paraId="0F0327AB" w14:textId="7143C5FB" w:rsidR="0047230B" w:rsidRPr="00BE40FA" w:rsidRDefault="0047230B" w:rsidP="003D3846"/>
    <w:p w14:paraId="06D77096" w14:textId="50E61D62" w:rsidR="00702698" w:rsidRPr="00BE40FA" w:rsidRDefault="00F414C0" w:rsidP="003D3846">
      <w:r w:rsidRPr="00BE40FA">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 xml:space="preserve">single traffic-related pollutant models adjusting for </w:t>
      </w:r>
      <w:r w:rsidR="00B3549C">
        <w:t xml:space="preserve">non-EC </w:t>
      </w:r>
      <w:r w:rsidR="00A070DA">
        <w:t>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r w:rsidR="00FD2822">
        <w:t xml:space="preserve"> </w:t>
      </w:r>
      <w:r w:rsidR="00FD2822">
        <w:rPr>
          <w:bCs/>
          <w:color w:val="000000" w:themeColor="text1"/>
          <w:lang w:val="en-GB"/>
        </w:rPr>
        <w:t>From the parish-level SES sensitivity analysis we excluded those who lived in areas without parish-level SES data, namely: (</w:t>
      </w:r>
      <w:proofErr w:type="spellStart"/>
      <w:r w:rsidR="00FD2822">
        <w:rPr>
          <w:bCs/>
          <w:color w:val="000000" w:themeColor="text1"/>
          <w:lang w:val="en-GB"/>
        </w:rPr>
        <w:t>i</w:t>
      </w:r>
      <w:proofErr w:type="spellEnd"/>
      <w:r w:rsidR="00FD2822">
        <w:rPr>
          <w:bCs/>
          <w:color w:val="000000" w:themeColor="text1"/>
          <w:lang w:val="en-GB"/>
        </w:rPr>
        <w:t xml:space="preserve">) </w:t>
      </w:r>
      <w:r w:rsidR="00FD2822" w:rsidRPr="003038F9">
        <w:rPr>
          <w:bCs/>
          <w:color w:val="000000" w:themeColor="text1"/>
          <w:lang w:val="en-GB"/>
        </w:rPr>
        <w:t xml:space="preserve">819 </w:t>
      </w:r>
      <w:r w:rsidR="00FD2822">
        <w:rPr>
          <w:bCs/>
          <w:color w:val="000000" w:themeColor="text1"/>
          <w:lang w:val="en-GB"/>
        </w:rPr>
        <w:t>participants for 1-year average exposure; (ii) 826 participants for 5-year average exposure; and (iii) 838 participants for 10-year average exposure.</w:t>
      </w:r>
    </w:p>
    <w:p w14:paraId="1BA648B7" w14:textId="77777777" w:rsidR="004B5359" w:rsidRPr="00BE40FA" w:rsidRDefault="004B5359" w:rsidP="003D3846">
      <w:pPr>
        <w:rPr>
          <w:b/>
          <w:bCs/>
          <w:color w:val="000000" w:themeColor="text1"/>
        </w:rPr>
      </w:pPr>
    </w:p>
    <w:p w14:paraId="55405106" w14:textId="77777777" w:rsidR="004B5359" w:rsidRPr="00BE40FA" w:rsidRDefault="00F255A6" w:rsidP="003D3846">
      <w:pPr>
        <w:rPr>
          <w:b/>
          <w:bCs/>
          <w:color w:val="000000" w:themeColor="text1"/>
        </w:rPr>
      </w:pPr>
      <w:r w:rsidRPr="00BE40FA">
        <w:rPr>
          <w:b/>
          <w:bCs/>
          <w:color w:val="000000" w:themeColor="text1"/>
        </w:rPr>
        <w:t>Results</w:t>
      </w:r>
    </w:p>
    <w:p w14:paraId="54921E80" w14:textId="2ED7C938" w:rsidR="004B5359" w:rsidRPr="00BE40FA" w:rsidRDefault="001067CE" w:rsidP="003D3846">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cases</w:t>
      </w:r>
      <w:r w:rsidR="00A73A03">
        <w:rPr>
          <w:color w:val="000000" w:themeColor="text1"/>
        </w:rPr>
        <w:t>,</w:t>
      </w:r>
      <w:r w:rsidR="005D381F">
        <w:rPr>
          <w:color w:val="000000" w:themeColor="text1"/>
        </w:rPr>
        <w:t xml:space="preserve">19,333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6D14A3" w:rsidRPr="00BE40FA">
        <w:rPr>
          <w:color w:val="000000" w:themeColor="text1"/>
        </w:rPr>
        <w:t>cases</w:t>
      </w:r>
      <w:r w:rsidR="00A73A03">
        <w:rPr>
          <w:color w:val="000000" w:themeColor="text1"/>
        </w:rPr>
        <w:t xml:space="preserve">, </w:t>
      </w:r>
      <w:r w:rsidR="008D03CF">
        <w:rPr>
          <w:color w:val="000000" w:themeColor="text1"/>
        </w:rPr>
        <w:t>19,250</w:t>
      </w:r>
      <w:r w:rsidR="006D14A3" w:rsidRPr="00BE40FA">
        <w:rPr>
          <w:color w:val="000000" w:themeColor="text1"/>
        </w:rPr>
        <w:t xml:space="preserve"> 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Descriptive statistics of included cases and controls</w:t>
      </w:r>
      <w:r w:rsidR="00667BEB">
        <w:rPr>
          <w:bCs/>
          <w:color w:val="000000" w:themeColor="text1"/>
        </w:rPr>
        <w:t xml:space="preserve"> for 5-year average exposure</w:t>
      </w:r>
      <w:r w:rsidR="00546AB1" w:rsidRPr="00BE40FA">
        <w:rPr>
          <w:bCs/>
          <w:color w:val="000000" w:themeColor="text1"/>
        </w:rPr>
        <w:t xml:space="preserve"> can be found in Table </w:t>
      </w:r>
      <w:r w:rsidR="00476C77">
        <w:rPr>
          <w:bCs/>
          <w:color w:val="000000" w:themeColor="text1"/>
        </w:rPr>
        <w:t>1</w:t>
      </w:r>
      <w:r w:rsidR="00883256">
        <w:rPr>
          <w:bCs/>
          <w:color w:val="000000" w:themeColor="text1"/>
        </w:rPr>
        <w:t>.</w:t>
      </w:r>
      <w:r w:rsidR="00115327">
        <w:rPr>
          <w:bCs/>
          <w:color w:val="000000" w:themeColor="text1"/>
        </w:rPr>
        <w:t xml:space="preserve"> For the main results, we present 5-year average exposure associations. </w:t>
      </w:r>
    </w:p>
    <w:p w14:paraId="52B2AE23" w14:textId="7A0EB212" w:rsidR="003221F8" w:rsidRPr="00BE40FA" w:rsidRDefault="003221F8" w:rsidP="003D3846">
      <w:pPr>
        <w:rPr>
          <w:bCs/>
          <w:color w:val="000000" w:themeColor="text1"/>
        </w:rPr>
      </w:pPr>
    </w:p>
    <w:p w14:paraId="20D24883" w14:textId="1494541A" w:rsidR="003221F8" w:rsidRPr="00BE40FA" w:rsidRDefault="000326BB" w:rsidP="003D3846">
      <w:pPr>
        <w:rPr>
          <w:bCs/>
          <w:color w:val="000000" w:themeColor="text1"/>
        </w:rPr>
      </w:pPr>
      <w:r>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B97C2B">
        <w:rPr>
          <w:bCs/>
          <w:color w:val="000000" w:themeColor="text1"/>
        </w:rPr>
        <w:t xml:space="preserve"> (Table 2)</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5-year average exposure</w:t>
      </w:r>
      <w:r w:rsidR="002B3534">
        <w:rPr>
          <w:bCs/>
          <w:color w:val="000000" w:themeColor="text1"/>
        </w:rPr>
        <w:t>s</w:t>
      </w:r>
      <w:r w:rsidR="009E2E08" w:rsidRPr="00BE40FA">
        <w:rPr>
          <w:bCs/>
          <w:color w:val="000000" w:themeColor="text1"/>
        </w:rPr>
        <w:t xml:space="preserve">. </w:t>
      </w:r>
      <w:r w:rsidR="00352280">
        <w:rPr>
          <w:bCs/>
          <w:color w:val="000000" w:themeColor="text1"/>
        </w:rPr>
        <w:t>T</w:t>
      </w:r>
      <w:r w:rsidR="009E2E08" w:rsidRPr="00BE40FA">
        <w:rPr>
          <w:bCs/>
          <w:color w:val="000000" w:themeColor="text1"/>
        </w:rPr>
        <w: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w:t>
      </w:r>
      <w:r w:rsidR="00352280">
        <w:rPr>
          <w:bCs/>
          <w:color w:val="000000" w:themeColor="text1"/>
        </w:rPr>
        <w:t xml:space="preserve">, </w:t>
      </w:r>
      <w:r w:rsidR="001E4FDC" w:rsidRPr="00BE40FA">
        <w:rPr>
          <w:bCs/>
          <w:color w:val="000000" w:themeColor="text1"/>
        </w:rPr>
        <w:t>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C60492">
        <w:rPr>
          <w:bCs/>
          <w:color w:val="000000" w:themeColor="text1"/>
        </w:rPr>
        <w:t xml:space="preserve">non-EC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B6792A">
        <w:rPr>
          <w:bCs/>
          <w:color w:val="000000" w:themeColor="text1"/>
        </w:rPr>
        <w:t xml:space="preserve">most highly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9F3C76">
        <w:rPr>
          <w:bCs/>
          <w:color w:val="000000" w:themeColor="text1"/>
        </w:rPr>
        <w:t xml:space="preserve"> </w:t>
      </w:r>
      <w:r w:rsidR="009F0373" w:rsidRPr="00BE40FA">
        <w:rPr>
          <w:bCs/>
          <w:color w:val="000000" w:themeColor="text1"/>
        </w:rPr>
        <w:t>correlated with other pollutants.</w:t>
      </w:r>
      <w:r w:rsidR="00691449">
        <w:rPr>
          <w:bCs/>
          <w:color w:val="000000" w:themeColor="text1"/>
        </w:rPr>
        <w:t xml:space="preserve"> </w:t>
      </w:r>
    </w:p>
    <w:p w14:paraId="2600D4B3" w14:textId="6976A122" w:rsidR="00D04B83" w:rsidRPr="00BE40FA" w:rsidRDefault="00D04B83" w:rsidP="003D3846">
      <w:pPr>
        <w:rPr>
          <w:bCs/>
          <w:color w:val="000000" w:themeColor="text1"/>
        </w:rPr>
      </w:pPr>
    </w:p>
    <w:p w14:paraId="56552C91" w14:textId="14228C8D" w:rsidR="00B82C2B" w:rsidRPr="00E65487" w:rsidRDefault="00816179" w:rsidP="003D3846">
      <w:pPr>
        <w:rPr>
          <w:bCs/>
          <w:color w:val="000000" w:themeColor="text1"/>
          <w:lang w:val="en-GB"/>
        </w:rPr>
      </w:pPr>
      <w:commentRangeStart w:id="31"/>
      <w:r w:rsidRPr="00816179">
        <w:rPr>
          <w:bCs/>
          <w:color w:val="000000" w:themeColor="text1"/>
        </w:rPr>
        <w:lastRenderedPageBreak/>
        <w:t>For 5-year average pollutant concentrations</w:t>
      </w:r>
      <w:commentRangeEnd w:id="31"/>
      <w:r w:rsidR="00377EB3">
        <w:rPr>
          <w:rStyle w:val="CommentReference"/>
          <w:rFonts w:asciiTheme="minorHAnsi" w:eastAsiaTheme="minorHAnsi" w:hAnsiTheme="minorHAnsi" w:cstheme="minorBidi"/>
          <w:lang w:val="en-GB"/>
        </w:rPr>
        <w:commentReference w:id="31"/>
      </w:r>
      <w:r w:rsidRPr="00816179">
        <w:rPr>
          <w:bCs/>
          <w:color w:val="000000" w:themeColor="text1"/>
        </w:rPr>
        <w:t>, w</w:t>
      </w:r>
      <w:r w:rsidR="00F35E97">
        <w:rPr>
          <w:bCs/>
          <w:color w:val="000000" w:themeColor="text1"/>
        </w:rPr>
        <w:t>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r w:rsidR="002B777D">
        <w:rPr>
          <w:bCs/>
          <w:color w:val="000000" w:themeColor="text1"/>
        </w:rPr>
        <w:t xml:space="preserve">standard deviation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AD6FDB">
        <w:rPr>
          <w:bCs/>
          <w:color w:val="000000" w:themeColor="text1"/>
          <w:lang w:val="en-GB"/>
        </w:rPr>
        <w:t>11.5</w:t>
      </w:r>
      <w:r w:rsidR="00B82C2B" w:rsidRPr="00B82C2B">
        <w:rPr>
          <w:bCs/>
          <w:color w:val="000000" w:themeColor="text1"/>
          <w:lang w:val="en-GB"/>
        </w:rPr>
        <w:t xml:space="preserve">%; 95% </w:t>
      </w:r>
      <w:proofErr w:type="spellStart"/>
      <w:r w:rsidR="00B82C2B" w:rsidRPr="00B82C2B">
        <w:rPr>
          <w:bCs/>
          <w:color w:val="000000" w:themeColor="text1"/>
          <w:lang w:val="en-GB"/>
        </w:rPr>
        <w:t>CrI</w:t>
      </w:r>
      <w:proofErr w:type="spellEnd"/>
      <w:r w:rsidR="00B82C2B" w:rsidRPr="00B82C2B">
        <w:rPr>
          <w:bCs/>
          <w:color w:val="000000" w:themeColor="text1"/>
          <w:lang w:val="en-GB"/>
        </w:rPr>
        <w:t xml:space="preserve">: </w:t>
      </w:r>
      <w:r w:rsidR="00AD6FDB">
        <w:rPr>
          <w:bCs/>
          <w:color w:val="000000" w:themeColor="text1"/>
          <w:lang w:val="en-GB"/>
        </w:rPr>
        <w:t>-1.0</w:t>
      </w:r>
      <w:r w:rsidR="00B82C2B" w:rsidRPr="00B82C2B">
        <w:rPr>
          <w:bCs/>
          <w:color w:val="000000" w:themeColor="text1"/>
          <w:lang w:val="en-GB"/>
        </w:rPr>
        <w:t xml:space="preserve">%, </w:t>
      </w:r>
      <w:r w:rsidR="00AD6FDB">
        <w:rPr>
          <w:bCs/>
          <w:color w:val="000000" w:themeColor="text1"/>
          <w:lang w:val="en-GB"/>
        </w:rPr>
        <w:t>25.6</w:t>
      </w:r>
      <w:r w:rsidR="00B82C2B" w:rsidRPr="00B82C2B">
        <w:rPr>
          <w:bCs/>
          <w:color w:val="000000" w:themeColor="text1"/>
          <w:lang w:val="en-GB"/>
        </w:rPr>
        <w:t>%</w:t>
      </w:r>
      <w:r w:rsidR="00726FE1">
        <w:rPr>
          <w:bCs/>
          <w:color w:val="000000" w:themeColor="text1"/>
          <w:lang w:val="en-GB"/>
        </w:rPr>
        <w:t xml:space="preserve">; </w:t>
      </w:r>
      <w:r w:rsidR="00AD6FDB">
        <w:rPr>
          <w:bCs/>
          <w:color w:val="000000" w:themeColor="text1"/>
          <w:lang w:val="en-GB"/>
        </w:rPr>
        <w:t>96.3</w:t>
      </w:r>
      <w:r w:rsidR="00726FE1">
        <w:rPr>
          <w:bCs/>
          <w:color w:val="000000" w:themeColor="text1"/>
          <w:lang w:val="en-GB"/>
        </w:rPr>
        <w:t>% posterior probability of 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r w:rsidR="009622EF">
        <w:rPr>
          <w:bCs/>
          <w:color w:val="000000" w:themeColor="text1"/>
          <w:lang w:val="en-GB"/>
        </w:rPr>
        <w:t xml:space="preserve"> (Figure 2)</w:t>
      </w:r>
      <w:r w:rsidR="001C7134">
        <w:rPr>
          <w:bCs/>
          <w:color w:val="000000" w:themeColor="text1"/>
          <w:lang w:val="en-GB"/>
        </w:rPr>
        <w:t xml:space="preserve">. </w:t>
      </w:r>
      <w:r w:rsidR="00ED4774">
        <w:rPr>
          <w:bCs/>
          <w:color w:val="000000" w:themeColor="text1"/>
          <w:lang w:val="en-GB"/>
        </w:rPr>
        <w:t xml:space="preserve">Standard deviation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974DA9">
        <w:rPr>
          <w:bCs/>
          <w:color w:val="000000" w:themeColor="text1"/>
          <w:lang w:val="en-GB"/>
        </w:rPr>
        <w:t>-4.6</w:t>
      </w:r>
      <w:r w:rsidR="00422A80">
        <w:rPr>
          <w:bCs/>
          <w:color w:val="000000" w:themeColor="text1"/>
          <w:lang w:val="en-GB"/>
        </w:rPr>
        <w:t>%</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974DA9">
        <w:rPr>
          <w:bCs/>
          <w:color w:val="000000" w:themeColor="text1"/>
          <w:lang w:val="en-GB"/>
        </w:rPr>
        <w:t>-18.1</w:t>
      </w:r>
      <w:r w:rsidR="00B54829" w:rsidRPr="00B82C2B">
        <w:rPr>
          <w:bCs/>
          <w:color w:val="000000" w:themeColor="text1"/>
          <w:lang w:val="en-GB"/>
        </w:rPr>
        <w:t xml:space="preserve">%, </w:t>
      </w:r>
      <w:r w:rsidR="00974DA9">
        <w:rPr>
          <w:bCs/>
          <w:color w:val="000000" w:themeColor="text1"/>
          <w:lang w:val="en-GB"/>
        </w:rPr>
        <w:t>8.9</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B05013">
        <w:rPr>
          <w:bCs/>
          <w:color w:val="000000" w:themeColor="text1"/>
          <w:lang w:val="en-GB"/>
        </w:rPr>
        <w:t>-3.2</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B05013">
        <w:rPr>
          <w:bCs/>
          <w:color w:val="000000" w:themeColor="text1"/>
          <w:lang w:val="en-GB"/>
        </w:rPr>
        <w:t>-14.4</w:t>
      </w:r>
      <w:r w:rsidR="00B54829" w:rsidRPr="00B82C2B">
        <w:rPr>
          <w:bCs/>
          <w:color w:val="000000" w:themeColor="text1"/>
          <w:lang w:val="en-GB"/>
        </w:rPr>
        <w:t xml:space="preserve">%, </w:t>
      </w:r>
      <w:r w:rsidR="00B05013">
        <w:rPr>
          <w:bCs/>
          <w:color w:val="000000" w:themeColor="text1"/>
          <w:lang w:val="en-GB"/>
        </w:rPr>
        <w:t>10.0</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w:t>
      </w:r>
      <w:r w:rsidR="004952BD">
        <w:rPr>
          <w:bCs/>
          <w:color w:val="000000" w:themeColor="text1"/>
          <w:lang w:val="en-GB"/>
        </w:rPr>
        <w:t xml:space="preserve">was </w:t>
      </w:r>
      <w:r w:rsidR="006C1BDC">
        <w:rPr>
          <w:bCs/>
          <w:color w:val="000000" w:themeColor="text1"/>
          <w:lang w:val="en-GB"/>
        </w:rPr>
        <w:t>2.3</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6C1BDC">
        <w:rPr>
          <w:bCs/>
          <w:color w:val="000000" w:themeColor="text1"/>
          <w:lang w:val="en-GB"/>
        </w:rPr>
        <w:t>-3.3</w:t>
      </w:r>
      <w:r w:rsidR="004952BD" w:rsidRPr="00B82C2B">
        <w:rPr>
          <w:bCs/>
          <w:color w:val="000000" w:themeColor="text1"/>
          <w:lang w:val="en-GB"/>
        </w:rPr>
        <w:t xml:space="preserve">%, </w:t>
      </w:r>
      <w:r w:rsidR="006C1BDC">
        <w:rPr>
          <w:bCs/>
          <w:color w:val="000000" w:themeColor="text1"/>
          <w:lang w:val="en-GB"/>
        </w:rPr>
        <w:t>7.7</w:t>
      </w:r>
      <w:r w:rsidR="004952BD" w:rsidRPr="00B82C2B">
        <w:rPr>
          <w:bCs/>
          <w:color w:val="000000" w:themeColor="text1"/>
          <w:lang w:val="en-GB"/>
        </w:rPr>
        <w:t>%</w:t>
      </w:r>
      <w:r w:rsidR="004952BD">
        <w:rPr>
          <w:bCs/>
          <w:color w:val="000000" w:themeColor="text1"/>
          <w:lang w:val="en-GB"/>
        </w:rPr>
        <w:t xml:space="preserve">), with an </w:t>
      </w:r>
      <w:r w:rsidR="006C1BDC">
        <w:rPr>
          <w:bCs/>
          <w:color w:val="000000" w:themeColor="text1"/>
          <w:lang w:val="en-GB"/>
        </w:rPr>
        <w:t>77.8</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ED0280">
        <w:rPr>
          <w:bCs/>
          <w:color w:val="000000" w:themeColor="text1"/>
          <w:lang w:val="en-GB"/>
        </w:rPr>
        <w:t>-0.1</w:t>
      </w:r>
      <w:r w:rsidR="00D056C2" w:rsidRPr="00B82C2B">
        <w:rPr>
          <w:bCs/>
          <w:color w:val="000000" w:themeColor="text1"/>
          <w:lang w:val="en-GB"/>
        </w:rPr>
        <w:t xml:space="preserve">%; 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ED0280">
        <w:rPr>
          <w:bCs/>
          <w:color w:val="000000" w:themeColor="text1"/>
          <w:lang w:val="en-GB"/>
        </w:rPr>
        <w:t>-17.4</w:t>
      </w:r>
      <w:r w:rsidR="00D056C2" w:rsidRPr="00B82C2B">
        <w:rPr>
          <w:bCs/>
          <w:color w:val="000000" w:themeColor="text1"/>
          <w:lang w:val="en-GB"/>
        </w:rPr>
        <w:t xml:space="preserve">%, </w:t>
      </w:r>
      <w:r w:rsidR="00ED0280">
        <w:rPr>
          <w:bCs/>
          <w:color w:val="000000" w:themeColor="text1"/>
          <w:lang w:val="en-GB"/>
        </w:rPr>
        <w:t>20.8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F76D8C">
        <w:rPr>
          <w:bCs/>
          <w:color w:val="000000" w:themeColor="text1"/>
          <w:lang w:val="en-GB"/>
        </w:rPr>
        <w:t xml:space="preserve">Non-EC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w</w:t>
      </w:r>
      <w:r w:rsidR="00B66B3A">
        <w:rPr>
          <w:bCs/>
          <w:color w:val="000000" w:themeColor="text1"/>
          <w:lang w:val="en-GB"/>
        </w:rPr>
        <w:t xml:space="preserve">as </w:t>
      </w:r>
      <w:r w:rsidR="00001777">
        <w:rPr>
          <w:bCs/>
          <w:color w:val="000000" w:themeColor="text1"/>
          <w:lang w:val="en-GB"/>
        </w:rPr>
        <w:t xml:space="preserve">not </w:t>
      </w:r>
      <w:r w:rsidR="00B66B3A">
        <w:rPr>
          <w:bCs/>
          <w:color w:val="000000" w:themeColor="text1"/>
          <w:lang w:val="en-GB"/>
        </w:rPr>
        <w:t xml:space="preserve">associated with ALS diagnosis </w:t>
      </w:r>
      <w:r w:rsidR="00B66B3A" w:rsidRPr="00B82C2B">
        <w:rPr>
          <w:bCs/>
          <w:color w:val="000000" w:themeColor="text1"/>
          <w:lang w:val="en-GB"/>
        </w:rPr>
        <w:t>(</w:t>
      </w:r>
      <w:r w:rsidR="0053437F">
        <w:rPr>
          <w:bCs/>
          <w:color w:val="000000" w:themeColor="text1"/>
          <w:lang w:val="en-GB"/>
        </w:rPr>
        <w:t>0.7</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53437F">
        <w:rPr>
          <w:bCs/>
          <w:color w:val="000000" w:themeColor="text1"/>
          <w:lang w:val="en-GB"/>
        </w:rPr>
        <w:t>-9.2</w:t>
      </w:r>
      <w:r w:rsidR="00B66B3A" w:rsidRPr="00B82C2B">
        <w:rPr>
          <w:bCs/>
          <w:color w:val="000000" w:themeColor="text1"/>
          <w:lang w:val="en-GB"/>
        </w:rPr>
        <w:t xml:space="preserve">%, </w:t>
      </w:r>
      <w:r w:rsidR="0053437F">
        <w:rPr>
          <w:bCs/>
          <w:color w:val="000000" w:themeColor="text1"/>
          <w:lang w:val="en-GB"/>
        </w:rPr>
        <w:t>12.4</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 xml:space="preserve">1-year </w:t>
      </w:r>
      <w:r w:rsidR="00F12691">
        <w:rPr>
          <w:bCs/>
          <w:color w:val="000000" w:themeColor="text1"/>
        </w:rPr>
        <w:t xml:space="preserve">EC </w:t>
      </w:r>
      <w:r w:rsidR="00D820B4">
        <w:rPr>
          <w:bCs/>
          <w:color w:val="000000" w:themeColor="text1"/>
        </w:rPr>
        <w:t>average</w:t>
      </w:r>
      <w:r w:rsidR="003C7140">
        <w:rPr>
          <w:bCs/>
          <w:color w:val="000000" w:themeColor="text1"/>
        </w:rPr>
        <w:t xml:space="preserve"> exposure</w:t>
      </w:r>
      <w:r w:rsidR="00F12691">
        <w:rPr>
          <w:bCs/>
          <w:color w:val="000000" w:themeColor="text1"/>
        </w:rPr>
        <w:t xml:space="preserve"> </w:t>
      </w:r>
      <w:r w:rsidR="00D820B4">
        <w:rPr>
          <w:bCs/>
          <w:color w:val="000000" w:themeColor="text1"/>
        </w:rPr>
        <w:t>was associated with a</w:t>
      </w:r>
      <w:r w:rsidR="00A81B5D">
        <w:rPr>
          <w:bCs/>
          <w:color w:val="000000" w:themeColor="text1"/>
        </w:rPr>
        <w:t xml:space="preserve"> significant</w:t>
      </w:r>
      <w:r w:rsidR="00D820B4">
        <w:rPr>
          <w:bCs/>
          <w:color w:val="000000" w:themeColor="text1"/>
        </w:rPr>
        <w:t xml:space="preserve"> increase in odds of ALS diagnosis </w:t>
      </w:r>
      <w:r w:rsidR="008A7387" w:rsidRPr="00B82C2B">
        <w:rPr>
          <w:bCs/>
          <w:color w:val="000000" w:themeColor="text1"/>
          <w:lang w:val="en-GB"/>
        </w:rPr>
        <w:t>(</w:t>
      </w:r>
      <w:r w:rsidR="007478B8">
        <w:rPr>
          <w:bCs/>
          <w:color w:val="000000" w:themeColor="text1"/>
          <w:lang w:val="en-GB"/>
        </w:rPr>
        <w:t>15.4</w:t>
      </w:r>
      <w:r w:rsidR="008A7387" w:rsidRPr="00B82C2B">
        <w:rPr>
          <w:bCs/>
          <w:color w:val="000000" w:themeColor="text1"/>
          <w:lang w:val="en-GB"/>
        </w:rPr>
        <w:t xml:space="preserve">%;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7478B8">
        <w:rPr>
          <w:bCs/>
          <w:color w:val="000000" w:themeColor="text1"/>
          <w:lang w:val="en-GB"/>
        </w:rPr>
        <w:t>1.6</w:t>
      </w:r>
      <w:r w:rsidR="008A7387" w:rsidRPr="00B82C2B">
        <w:rPr>
          <w:bCs/>
          <w:color w:val="000000" w:themeColor="text1"/>
          <w:lang w:val="en-GB"/>
        </w:rPr>
        <w:t xml:space="preserve">%, </w:t>
      </w:r>
      <w:r w:rsidR="007478B8">
        <w:rPr>
          <w:bCs/>
          <w:color w:val="000000" w:themeColor="text1"/>
          <w:lang w:val="en-GB"/>
        </w:rPr>
        <w:t>25.6</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1E616C">
        <w:rPr>
          <w:bCs/>
          <w:color w:val="000000" w:themeColor="text1"/>
          <w:lang w:val="en-GB"/>
        </w:rPr>
        <w:t xml:space="preserve">10-year average exposure results were attenuated </w:t>
      </w:r>
      <w:r w:rsidR="00045A20">
        <w:rPr>
          <w:bCs/>
          <w:color w:val="000000" w:themeColor="text1"/>
          <w:lang w:val="en-GB"/>
        </w:rPr>
        <w:t>versions of</w:t>
      </w:r>
      <w:r w:rsidR="001E616C">
        <w:rPr>
          <w:bCs/>
          <w:color w:val="000000" w:themeColor="text1"/>
          <w:lang w:val="en-GB"/>
        </w:rPr>
        <w:t xml:space="preserve"> the 1- and 5-year results.</w:t>
      </w:r>
      <w:r w:rsidR="00176116">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B3549C">
        <w:rPr>
          <w:bCs/>
          <w:color w:val="000000" w:themeColor="text1"/>
          <w:lang w:val="en-GB"/>
        </w:rPr>
        <w:t xml:space="preserve">non-EC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w:t>
      </w:r>
      <w:r w:rsidR="000455C7">
        <w:rPr>
          <w:bCs/>
          <w:color w:val="000000" w:themeColor="text1"/>
          <w:lang w:val="en-GB"/>
        </w:rPr>
        <w:t>1</w:t>
      </w:r>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w:t>
      </w:r>
      <w:r w:rsidR="00E547F2">
        <w:rPr>
          <w:bCs/>
          <w:color w:val="000000" w:themeColor="text1"/>
          <w:lang w:val="en-GB"/>
        </w:rPr>
        <w:t xml:space="preserve"> non-EC</w:t>
      </w:r>
      <w:r w:rsidR="00E65487">
        <w:rPr>
          <w:bCs/>
          <w:color w:val="000000" w:themeColor="text1"/>
          <w:lang w:val="en-GB"/>
        </w:rPr>
        <w:t xml:space="preserve">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w:t>
      </w:r>
      <w:commentRangeStart w:id="32"/>
      <w:r w:rsidR="00090E64">
        <w:rPr>
          <w:bCs/>
          <w:color w:val="000000" w:themeColor="text1"/>
          <w:lang w:val="en-GB"/>
        </w:rPr>
        <w:t xml:space="preserve">Results from variations of the main model in the sensitivity analyses were robust to prior choices </w:t>
      </w:r>
      <w:r w:rsidR="0069187E">
        <w:rPr>
          <w:bCs/>
          <w:color w:val="000000" w:themeColor="text1"/>
          <w:lang w:val="en-GB"/>
        </w:rPr>
        <w:t xml:space="preserve">and inclusion of parish-level SES </w:t>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r w:rsidR="00952ACA">
        <w:rPr>
          <w:bCs/>
          <w:color w:val="000000" w:themeColor="text1"/>
          <w:lang w:val="en-GB"/>
        </w:rPr>
        <w:t>1)</w:t>
      </w:r>
      <w:r w:rsidR="00090E64">
        <w:rPr>
          <w:bCs/>
          <w:color w:val="000000" w:themeColor="text1"/>
          <w:lang w:val="en-GB"/>
        </w:rPr>
        <w:t>.</w:t>
      </w:r>
      <w:commentRangeEnd w:id="32"/>
      <w:r w:rsidR="00F40559">
        <w:rPr>
          <w:rStyle w:val="CommentReference"/>
          <w:rFonts w:asciiTheme="minorHAnsi" w:eastAsiaTheme="minorHAnsi" w:hAnsiTheme="minorHAnsi" w:cstheme="minorBidi"/>
          <w:lang w:val="en-GB"/>
        </w:rPr>
        <w:commentReference w:id="32"/>
      </w:r>
    </w:p>
    <w:p w14:paraId="391423BD" w14:textId="77777777" w:rsidR="00AF0CB0" w:rsidRDefault="00AF0CB0" w:rsidP="003D3846">
      <w:pPr>
        <w:rPr>
          <w:b/>
        </w:rPr>
      </w:pPr>
    </w:p>
    <w:p w14:paraId="60536B33" w14:textId="2158EDFF" w:rsidR="004B5359" w:rsidRPr="00BE40FA" w:rsidRDefault="00F255A6" w:rsidP="003D3846">
      <w:pPr>
        <w:rPr>
          <w:b/>
        </w:rPr>
      </w:pPr>
      <w:r w:rsidRPr="00BE40FA">
        <w:rPr>
          <w:b/>
        </w:rPr>
        <w:t>Discussion</w:t>
      </w:r>
    </w:p>
    <w:p w14:paraId="5DAD1B33" w14:textId="254AD13A" w:rsidR="00A45F01" w:rsidRDefault="00590E86" w:rsidP="003D3846">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xml:space="preserve">, </w:t>
      </w:r>
      <w:r w:rsidR="00983396">
        <w:rPr>
          <w:bCs/>
        </w:rPr>
        <w:t>w</w:t>
      </w:r>
      <w:r w:rsidR="000E4EB8">
        <w:rPr>
          <w:bCs/>
        </w:rPr>
        <w:t xml:space="preserve">e found that </w:t>
      </w:r>
      <w:r w:rsidR="003111AF">
        <w:rPr>
          <w:bCs/>
        </w:rPr>
        <w:t>a</w:t>
      </w:r>
      <w:r w:rsidR="00206424">
        <w:rPr>
          <w:bCs/>
        </w:rPr>
        <w:t>n</w:t>
      </w:r>
      <w:r w:rsidR="003111AF">
        <w:rPr>
          <w:bCs/>
        </w:rPr>
        <w:t xml:space="preserve"> increase </w:t>
      </w:r>
      <w:r w:rsidR="00B455A9">
        <w:rPr>
          <w:bCs/>
        </w:rPr>
        <w:t>in</w:t>
      </w:r>
      <w:r w:rsidR="003111AF">
        <w:rPr>
          <w:bCs/>
        </w:rPr>
        <w:t xml:space="preserve"> </w:t>
      </w:r>
      <w:r w:rsidR="00B455A9">
        <w:rPr>
          <w:bCs/>
        </w:rPr>
        <w:t xml:space="preserve">average </w:t>
      </w:r>
      <w:r w:rsidR="003111AF">
        <w:rPr>
          <w:bCs/>
        </w:rPr>
        <w:t>concentration</w:t>
      </w:r>
      <w:r w:rsidR="00B455A9">
        <w:rPr>
          <w:bCs/>
        </w:rPr>
        <w:t>s</w:t>
      </w:r>
      <w:r w:rsidR="003111AF">
        <w:rPr>
          <w:bCs/>
        </w:rPr>
        <w:t xml:space="preserve"> of </w:t>
      </w:r>
      <w:r w:rsidR="003111AF" w:rsidRPr="000C02C8">
        <w:rPr>
          <w:bCs/>
        </w:rPr>
        <w:t>traffic-related pollutants</w:t>
      </w:r>
      <w:r w:rsidR="003111AF">
        <w:rPr>
          <w:bCs/>
        </w:rPr>
        <w:t xml:space="preserve"> </w:t>
      </w:r>
      <w:r w:rsidR="00E40E14">
        <w:rPr>
          <w:bCs/>
        </w:rPr>
        <w:t xml:space="preserve">was associated with an increase in odds of ALS diagnosis, though not significant at </w:t>
      </w:r>
      <w:r w:rsidR="00616ACA">
        <w:rPr>
          <w:bCs/>
        </w:rPr>
        <w:t xml:space="preserve">the </w:t>
      </w:r>
      <w:r w:rsidR="00E40E14">
        <w:rPr>
          <w:bCs/>
        </w:rPr>
        <w:t>95% credible interval level</w:t>
      </w:r>
      <w:r w:rsidR="004555BF">
        <w:rPr>
          <w:bCs/>
        </w:rPr>
        <w:t xml:space="preserve">, apart from EC for 1-year </w:t>
      </w:r>
      <w:r w:rsidR="007B544F">
        <w:rPr>
          <w:bCs/>
        </w:rPr>
        <w:t xml:space="preserve">average </w:t>
      </w:r>
      <w:r w:rsidR="004555BF">
        <w:rPr>
          <w:bCs/>
        </w:rPr>
        <w:t>SD increase</w:t>
      </w:r>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while the non-significant associations with NOx and CO were negative and smaller in magnitude</w:t>
      </w:r>
      <w:r w:rsidR="00944F4B">
        <w:rPr>
          <w:color w:val="000000" w:themeColor="text1"/>
        </w:rPr>
        <w:t>.</w:t>
      </w:r>
      <w:r w:rsidR="00101103">
        <w:rPr>
          <w:color w:val="000000" w:themeColor="text1"/>
        </w:rPr>
        <w:t xml:space="preserve"> </w:t>
      </w:r>
    </w:p>
    <w:p w14:paraId="52B33D69" w14:textId="77777777" w:rsidR="00D258B8" w:rsidRPr="00101103" w:rsidRDefault="00D258B8" w:rsidP="003D3846">
      <w:pPr>
        <w:rPr>
          <w:color w:val="000000" w:themeColor="text1"/>
        </w:rPr>
      </w:pPr>
    </w:p>
    <w:p w14:paraId="41CC23FF" w14:textId="7AE2ABCC" w:rsidR="009A76D9" w:rsidRPr="00AE484B" w:rsidRDefault="003373E8" w:rsidP="003D3846">
      <w:pPr>
        <w:rPr>
          <w:bCs/>
          <w:color w:val="000000" w:themeColor="text1"/>
        </w:rPr>
      </w:pPr>
      <w:r>
        <w:rPr>
          <w:bCs/>
          <w:color w:val="000000" w:themeColor="text1"/>
        </w:rPr>
        <w:t>O</w:t>
      </w:r>
      <w:r w:rsidR="00FC4EDF">
        <w:rPr>
          <w:bCs/>
          <w:color w:val="000000" w:themeColor="text1"/>
        </w:rPr>
        <w:t xml:space="preserve">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Pr>
          <w:bCs/>
          <w:color w:val="000000" w:themeColor="text1"/>
        </w:rPr>
        <w:t>, hazardous in many ways,</w:t>
      </w:r>
      <w:r w:rsidRPr="0001170D">
        <w:rPr>
          <w:bCs/>
          <w:color w:val="000000" w:themeColor="text1"/>
        </w:rPr>
        <w:fldChar w:fldCharType="begin"/>
      </w:r>
      <w:r w:rsidR="0099756B">
        <w:rPr>
          <w:bCs/>
          <w:color w:val="000000" w:themeColor="text1"/>
        </w:rPr>
        <w:instrText xml:space="preserve"> ADDIN ZOTERO_ITEM CSL_CITATION {"citationID":"l76zGJCq","properties":{"formattedCitation":"\\super 9\\uc0\\u8211{}21,40\\uc0\\u8211{}42\\nosupersub{}","plainCitation":"9–21,40–42","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Pr="0001170D">
        <w:rPr>
          <w:bCs/>
          <w:color w:val="000000" w:themeColor="text1"/>
        </w:rPr>
        <w:fldChar w:fldCharType="separate"/>
      </w:r>
      <w:r w:rsidR="00E52BA5" w:rsidRPr="00E52BA5">
        <w:rPr>
          <w:color w:val="000000"/>
          <w:vertAlign w:val="superscript"/>
        </w:rPr>
        <w:t>9–21,40–42</w:t>
      </w:r>
      <w:r w:rsidRPr="0001170D">
        <w:rPr>
          <w:bCs/>
          <w:color w:val="000000" w:themeColor="text1"/>
        </w:rPr>
        <w:fldChar w:fldCharType="end"/>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B7543">
        <w:rPr>
          <w:bCs/>
          <w:color w:val="000000" w:themeColor="text1"/>
        </w:rPr>
        <w:t>,</w:t>
      </w:r>
      <w:r w:rsidR="006078C8">
        <w:rPr>
          <w:bCs/>
          <w:color w:val="000000" w:themeColor="text1"/>
        </w:rPr>
        <w:fldChar w:fldCharType="begin"/>
      </w:r>
      <w:r w:rsidR="00DE2255">
        <w:rPr>
          <w:bCs/>
          <w:color w:val="000000" w:themeColor="text1"/>
        </w:rPr>
        <w:instrText xml:space="preserve"> ADDIN ZOTERO_ITEM CSL_CITATION {"citationID":"d9uPjybD","properties":{"formattedCitation":"\\super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6078C8">
        <w:rPr>
          <w:bCs/>
          <w:color w:val="000000" w:themeColor="text1"/>
        </w:rPr>
        <w:fldChar w:fldCharType="separate"/>
      </w:r>
      <w:r w:rsidR="00E52BA5" w:rsidRPr="00E52BA5">
        <w:rPr>
          <w:color w:val="000000"/>
          <w:vertAlign w:val="superscript"/>
        </w:rPr>
        <w:t>38</w:t>
      </w:r>
      <w:r w:rsidR="006078C8">
        <w:rPr>
          <w:bCs/>
          <w:color w:val="000000" w:themeColor="text1"/>
        </w:rPr>
        <w:fldChar w:fldCharType="end"/>
      </w:r>
      <w:r w:rsidR="006B7543">
        <w:rPr>
          <w:bCs/>
          <w:color w:val="000000" w:themeColor="text1"/>
        </w:rPr>
        <w:t xml:space="preserve"> </w:t>
      </w:r>
      <w:r w:rsidR="0059784B">
        <w:rPr>
          <w:bCs/>
          <w:color w:val="000000" w:themeColor="text1"/>
        </w:rPr>
        <w:t>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CD7377">
        <w:rPr>
          <w:bCs/>
          <w:color w:val="000000" w:themeColor="text1"/>
        </w:rPr>
        <w:instrText xml:space="preserve"> ADDIN ZOTERO_ITEM CSL_CITATION {"citationID":"8JdlJQiU","properties":{"formattedCitation":"\\super 69\\nosupersub{}","plainCitation":"69","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E52BA5" w:rsidRPr="00E52BA5">
        <w:rPr>
          <w:color w:val="000000"/>
          <w:vertAlign w:val="superscript"/>
        </w:rPr>
        <w:t>69</w:t>
      </w:r>
      <w:r w:rsidR="005C773E">
        <w:rPr>
          <w:bCs/>
          <w:color w:val="000000" w:themeColor="text1"/>
        </w:rPr>
        <w:fldChar w:fldCharType="end"/>
      </w:r>
      <w:r w:rsidR="009F2928">
        <w:rPr>
          <w:bCs/>
          <w:color w:val="000000" w:themeColor="text1"/>
        </w:rPr>
        <w:t xml:space="preserve"> Although we did not find an association with </w:t>
      </w:r>
      <w:r w:rsidR="005D2F94">
        <w:rPr>
          <w:bCs/>
          <w:color w:val="000000" w:themeColor="text1"/>
        </w:rPr>
        <w:t xml:space="preserve">non-EC </w:t>
      </w:r>
      <w:r w:rsidR="009F2928">
        <w:rPr>
          <w:bCs/>
          <w:color w:val="000000" w:themeColor="text1"/>
        </w:rPr>
        <w:t>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PM</w:t>
      </w:r>
      <w:r w:rsidR="009F2928" w:rsidRPr="005D504C">
        <w:rPr>
          <w:bCs/>
          <w:color w:val="000000" w:themeColor="text1"/>
          <w:vertAlign w:val="subscript"/>
        </w:rPr>
        <w:t>2.5</w:t>
      </w:r>
      <w:r w:rsidR="009F2928">
        <w:rPr>
          <w:bCs/>
          <w:color w:val="000000" w:themeColor="text1"/>
        </w:rPr>
        <w:t xml:space="preserve"> components</w:t>
      </w:r>
      <w:r w:rsidR="00AC6CDF">
        <w:rPr>
          <w:bCs/>
          <w:color w:val="000000" w:themeColor="text1"/>
        </w:rPr>
        <w:t xml:space="preserve"> </w:t>
      </w:r>
      <w:r w:rsidR="00B3549C">
        <w:rPr>
          <w:bCs/>
          <w:color w:val="000000" w:themeColor="text1"/>
        </w:rPr>
        <w:t>not accounted for by</w:t>
      </w:r>
      <w:r w:rsidR="00AC6CDF">
        <w:rPr>
          <w:bCs/>
          <w:color w:val="000000" w:themeColor="text1"/>
        </w:rPr>
        <w:t xml:space="preserve"> other pollutants in the analysis</w:t>
      </w:r>
      <w:r w:rsidR="009F2928">
        <w:rPr>
          <w:bCs/>
          <w:color w:val="000000" w:themeColor="text1"/>
        </w:rPr>
        <w:t>.</w:t>
      </w:r>
    </w:p>
    <w:p w14:paraId="11B37D76" w14:textId="77777777" w:rsidR="009958AF" w:rsidRDefault="009958AF" w:rsidP="003D3846">
      <w:pPr>
        <w:rPr>
          <w:bCs/>
          <w:color w:val="000000" w:themeColor="text1"/>
        </w:rPr>
      </w:pPr>
    </w:p>
    <w:p w14:paraId="3F471DFB" w14:textId="66170DC2" w:rsidR="00CC43CD" w:rsidRDefault="00983FD5" w:rsidP="003D3846">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592D9C">
        <w:rPr>
          <w:bCs/>
          <w:color w:val="000000" w:themeColor="text1"/>
        </w:rPr>
        <w:t xml:space="preserve"> and small combustion sources (such as wood stoves)</w:t>
      </w:r>
      <w:r w:rsidR="00A26422">
        <w:rPr>
          <w:bCs/>
          <w:color w:val="000000" w:themeColor="text1"/>
        </w:rPr>
        <w:t xml:space="preserve"> in European urban centers, where prevalence of diesel cars is high</w:t>
      </w:r>
      <w:r>
        <w:rPr>
          <w:bCs/>
          <w:color w:val="000000" w:themeColor="text1"/>
        </w:rPr>
        <w:fldChar w:fldCharType="begin"/>
      </w:r>
      <w:r w:rsidR="00CD7377">
        <w:rPr>
          <w:bCs/>
          <w:color w:val="000000" w:themeColor="text1"/>
        </w:rPr>
        <w:instrText xml:space="preserve"> ADDIN ZOTERO_ITEM CSL_CITATION {"citationID":"VorvH4SR","properties":{"formattedCitation":"\\super 70\\nosupersub{}","plainCitation":"70","noteIndex":0},"citationItems":[{"id":1170,"uris":["http://zotero.org/users/6925055/items/786VXD79"],"uri":["http://zotero.org/users/6925055/items/786VXD79"],"itemData":{"id":1170,"type":"article-journal","note":"publisher: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E52BA5" w:rsidRPr="00E52BA5">
        <w:rPr>
          <w:color w:val="000000"/>
          <w:vertAlign w:val="superscript"/>
        </w:rPr>
        <w:t>70</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0A1E17">
        <w:rPr>
          <w:bCs/>
          <w:color w:val="000000" w:themeColor="text1"/>
        </w:rPr>
        <w:t xml:space="preserve">In our </w:t>
      </w:r>
      <w:r w:rsidR="007210D1">
        <w:rPr>
          <w:bCs/>
          <w:color w:val="000000" w:themeColor="text1"/>
        </w:rPr>
        <w:t>previous study of ALS and occupation</w:t>
      </w:r>
      <w:r w:rsidR="00186B9D">
        <w:rPr>
          <w:bCs/>
          <w:color w:val="000000" w:themeColor="text1"/>
        </w:rPr>
        <w:t>al exposures</w:t>
      </w:r>
      <w:r w:rsidR="007210D1">
        <w:rPr>
          <w:bCs/>
          <w:color w:val="000000" w:themeColor="text1"/>
        </w:rPr>
        <w:t xml:space="preserve"> in Denmark </w:t>
      </w:r>
      <w:r w:rsidR="000A1E17">
        <w:rPr>
          <w:bCs/>
          <w:color w:val="000000" w:themeColor="text1"/>
        </w:rPr>
        <w:t xml:space="preserve">we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xml:space="preserve">, associated with exposure to diesel </w:t>
      </w:r>
      <w:r w:rsidR="002C62CE">
        <w:rPr>
          <w:bCs/>
          <w:color w:val="000000" w:themeColor="text1"/>
        </w:rPr>
        <w:t xml:space="preserve">engine </w:t>
      </w:r>
      <w:r w:rsidR="00E31F8A">
        <w:rPr>
          <w:bCs/>
          <w:color w:val="000000" w:themeColor="text1"/>
        </w:rPr>
        <w:t>exhausts</w:t>
      </w:r>
      <w:r w:rsidR="006A50F5">
        <w:rPr>
          <w:bCs/>
          <w:color w:val="000000" w:themeColor="text1"/>
        </w:rPr>
        <w:t xml:space="preserve">, </w:t>
      </w:r>
      <w:r w:rsidR="007210D1">
        <w:rPr>
          <w:bCs/>
          <w:color w:val="000000" w:themeColor="text1"/>
        </w:rPr>
        <w:t>were at higher relative risk than those in other employment</w:t>
      </w:r>
      <w:r w:rsidR="000A1E17">
        <w:rPr>
          <w:bCs/>
          <w:color w:val="000000" w:themeColor="text1"/>
        </w:rPr>
        <w:t>s</w:t>
      </w:r>
      <w:r w:rsidR="007210D1">
        <w:rPr>
          <w:bCs/>
          <w:color w:val="000000" w:themeColor="text1"/>
        </w:rPr>
        <w:t>.</w:t>
      </w:r>
      <w:r w:rsidR="004829C1">
        <w:rPr>
          <w:bCs/>
          <w:color w:val="000000" w:themeColor="text1"/>
        </w:rPr>
        <w:fldChar w:fldCharType="begin"/>
      </w:r>
      <w:r w:rsidR="00CD7377">
        <w:rPr>
          <w:bCs/>
          <w:color w:val="000000" w:themeColor="text1"/>
        </w:rPr>
        <w:instrText xml:space="preserve"> ADDIN ZOTERO_ITEM CSL_CITATION {"citationID":"blsb0e5Q","properties":{"formattedCitation":"\\super 58\\nosupersub{}","plainCitation":"58","noteIndex":0},"citationItems":[{"id":1147,"uris":["http://zotero.org/users/6925055/items/2NGLH58G"],"uri":["http://zotero.org/users/6925055/items/2NGLH58G"],"itemData":{"id":1147,"type":"article-journal","abstract":"Objectives\nSeveral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4829C1">
        <w:rPr>
          <w:bCs/>
          <w:color w:val="000000" w:themeColor="text1"/>
        </w:rPr>
        <w:fldChar w:fldCharType="separate"/>
      </w:r>
      <w:r w:rsidR="00E52BA5" w:rsidRPr="00E52BA5">
        <w:rPr>
          <w:color w:val="000000"/>
          <w:vertAlign w:val="superscript"/>
        </w:rPr>
        <w:t>58</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CD7377">
        <w:rPr>
          <w:bCs/>
          <w:color w:val="000000" w:themeColor="text1"/>
        </w:rPr>
        <w:instrText xml:space="preserve"> ADDIN ZOTERO_ITEM CSL_CITATION {"citationID":"M27ZV3n3","properties":{"formattedCitation":"\\super 71\\nosupersub{}","plainCitation":"71","noteIndex":0},"citationItems":[{"id":1150,"uris":["http://zotero.org/users/6925055/items/BUJIE6PX"],"uri":["http://zotero.org/users/6925055/items/BUJIE6PX"],"itemData":{"id":1150,"type":"article-journal","container-title":"PloS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E52BA5" w:rsidRPr="00E52BA5">
        <w:rPr>
          <w:color w:val="000000"/>
          <w:vertAlign w:val="superscript"/>
        </w:rPr>
        <w:t>71</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BF5447">
        <w:rPr>
          <w:bCs/>
          <w:color w:val="000000" w:themeColor="text1"/>
        </w:rPr>
        <w:t xml:space="preserve">exposure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CD7377">
        <w:rPr>
          <w:bCs/>
          <w:color w:val="000000" w:themeColor="text1"/>
        </w:rPr>
        <w:instrText xml:space="preserve"> ADDIN ZOTERO_ITEM CSL_CITATION {"citationID":"YyXHctLj","properties":{"formattedCitation":"\\super 72\\nosupersub{}","plainCitation":"72","noteIndex":0},"citationItems":[{"id":1151,"uris":["http://zotero.org/users/6925055/items/ELUJMV5C"],"uri":["http://zotero.org/users/6925055/items/ELUJMV5C"],"itemData":{"id":1151,"type":"article-journal","abstract":"BACKGROUND: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E52BA5" w:rsidRPr="00E52BA5">
        <w:rPr>
          <w:color w:val="000000"/>
          <w:vertAlign w:val="superscript"/>
        </w:rPr>
        <w:t>72</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CD7377">
        <w:rPr>
          <w:bCs/>
          <w:color w:val="000000" w:themeColor="text1"/>
        </w:rPr>
        <w:instrText xml:space="preserve"> ADDIN ZOTERO_ITEM CSL_CITATION {"citationID":"7IY9GKuj","properties":{"formattedCitation":"\\super 73\\nosupersub{}","plainCitation":"73","noteIndex":0},"citationItems":[{"id":1156,"uris":["http://zotero.org/users/6925055/items/X47HY2LJ"],"uri":["http://zotero.org/users/6925055/items/X47HY2LJ"],"itemData":{"id":1156,"type":"article-journal","abstract":"Black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E52BA5" w:rsidRPr="00E52BA5">
        <w:rPr>
          <w:color w:val="000000"/>
          <w:vertAlign w:val="superscript"/>
        </w:rPr>
        <w:t>73</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CD7377">
        <w:rPr>
          <w:bCs/>
          <w:color w:val="000000" w:themeColor="text1"/>
        </w:rPr>
        <w:instrText xml:space="preserve"> ADDIN ZOTERO_ITEM CSL_CITATION {"citationID":"G5YVQTgA","properties":{"formattedCitation":"\\super 73,74\\nosupersub{}","plainCitation":"73,74","noteIndex":0},"citationItems":[{"id":1153,"uris":["http://zotero.org/users/6925055/items/7VDV72SC"],"uri":["http://zotero.org/users/6925055/items/7VDV72SC"],"itemData":{"id":1153,"type":"article-journal","abstract":"We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E52BA5" w:rsidRPr="00E52BA5">
        <w:rPr>
          <w:color w:val="000000"/>
          <w:vertAlign w:val="superscript"/>
        </w:rPr>
        <w:t>73,74</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99756B">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E52BA5" w:rsidRPr="00E52BA5">
        <w:rPr>
          <w:color w:val="000000"/>
          <w:vertAlign w:val="superscript"/>
        </w:rPr>
        <w:t>30–34</w:t>
      </w:r>
      <w:r w:rsidR="00356B3E" w:rsidRPr="00BE40FA">
        <w:rPr>
          <w:color w:val="000000" w:themeColor="text1"/>
        </w:rPr>
        <w:fldChar w:fldCharType="end"/>
      </w:r>
      <w:r w:rsidR="00356B3E">
        <w:rPr>
          <w:bCs/>
          <w:color w:val="000000" w:themeColor="text1"/>
        </w:rPr>
        <w:t xml:space="preserve"> </w:t>
      </w:r>
    </w:p>
    <w:p w14:paraId="27196EF0" w14:textId="77777777" w:rsidR="00CC43CD" w:rsidRDefault="00CC43CD" w:rsidP="003D3846">
      <w:pPr>
        <w:rPr>
          <w:bCs/>
          <w:color w:val="000000" w:themeColor="text1"/>
        </w:rPr>
      </w:pPr>
    </w:p>
    <w:p w14:paraId="76B5D94E" w14:textId="11460684" w:rsidR="007210D1" w:rsidRDefault="004E7AE3" w:rsidP="003D3846">
      <w:pPr>
        <w:rPr>
          <w:bCs/>
          <w:color w:val="000000" w:themeColor="text1"/>
        </w:rPr>
      </w:pPr>
      <w:r>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Pr>
          <w:bCs/>
          <w:color w:val="000000" w:themeColor="text1"/>
        </w:rPr>
        <w:fldChar w:fldCharType="begin"/>
      </w:r>
      <w:r w:rsidR="00DE2255">
        <w:rPr>
          <w:bCs/>
          <w:color w:val="000000" w:themeColor="text1"/>
        </w:rPr>
        <w:instrText xml:space="preserve"> ADDIN ZOTERO_ITEM CSL_CITATION {"citationID":"zs4Sty9Y","properties":{"formattedCitation":"\\super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Pr>
          <w:bCs/>
          <w:color w:val="000000" w:themeColor="text1"/>
        </w:rPr>
        <w:fldChar w:fldCharType="separate"/>
      </w:r>
      <w:r w:rsidR="00E52BA5" w:rsidRPr="00E52BA5">
        <w:rPr>
          <w:color w:val="000000"/>
          <w:vertAlign w:val="superscript"/>
        </w:rPr>
        <w:t>38</w:t>
      </w:r>
      <w:r>
        <w:rPr>
          <w:bCs/>
          <w:color w:val="000000" w:themeColor="text1"/>
        </w:rPr>
        <w:fldChar w:fldCharType="end"/>
      </w:r>
      <w:r>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lastRenderedPageBreak/>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emissions in urban environments</w:t>
      </w:r>
      <w:r w:rsidR="0083222E">
        <w:rPr>
          <w:bCs/>
          <w:color w:val="000000" w:themeColor="text1"/>
        </w:rPr>
        <w:t>.</w:t>
      </w:r>
      <w:r w:rsidR="005665AE">
        <w:rPr>
          <w:bCs/>
          <w:color w:val="000000" w:themeColor="text1"/>
        </w:rPr>
        <w:t xml:space="preserve"> EC exposure was more strongly associated with 1-year than for 5-</w:t>
      </w:r>
      <w:r w:rsidR="00AA3D6D">
        <w:rPr>
          <w:bCs/>
          <w:color w:val="000000" w:themeColor="text1"/>
        </w:rPr>
        <w:t>/</w:t>
      </w:r>
      <w:r w:rsidR="005665AE">
        <w:rPr>
          <w:bCs/>
          <w:color w:val="000000" w:themeColor="text1"/>
        </w:rPr>
        <w:t>10-year average concentration</w:t>
      </w:r>
      <w:r w:rsidR="002E1875">
        <w:rPr>
          <w:bCs/>
          <w:color w:val="000000" w:themeColor="text1"/>
        </w:rPr>
        <w:t>s</w:t>
      </w:r>
      <w:r w:rsidR="005665AE">
        <w:rPr>
          <w:bCs/>
          <w:color w:val="000000" w:themeColor="text1"/>
        </w:rPr>
        <w:t>, which may indicate that the previous year may be the most relevant exposure window</w:t>
      </w:r>
      <w:r w:rsidR="00014AAA">
        <w:rPr>
          <w:bCs/>
          <w:color w:val="000000" w:themeColor="text1"/>
        </w:rPr>
        <w:t xml:space="preserve">. </w:t>
      </w:r>
      <w:r w:rsidR="00A23C64" w:rsidRPr="00A23C64">
        <w:rPr>
          <w:bCs/>
          <w:color w:val="000000" w:themeColor="text1"/>
        </w:rPr>
        <w:t>We do not expect that these results are attributed to reverse causation, as we have lagged these 1-year exposures by one year already prior to diagnosis</w:t>
      </w:r>
      <w:r w:rsidR="00197D47">
        <w:rPr>
          <w:bCs/>
          <w:color w:val="000000" w:themeColor="text1"/>
        </w:rPr>
        <w:t xml:space="preserve">, and there </w:t>
      </w:r>
      <w:r w:rsidR="00D57E90">
        <w:rPr>
          <w:bCs/>
          <w:color w:val="000000" w:themeColor="text1"/>
        </w:rPr>
        <w:t xml:space="preserve">was </w:t>
      </w:r>
      <w:r w:rsidR="00197D47">
        <w:rPr>
          <w:bCs/>
          <w:color w:val="000000" w:themeColor="text1"/>
        </w:rPr>
        <w:t>likely little substantial residential movement in the year before ALS diagnosis</w:t>
      </w:r>
      <w:r w:rsidR="0003176B">
        <w:rPr>
          <w:bCs/>
          <w:color w:val="000000" w:themeColor="text1"/>
        </w:rPr>
        <w:t>.</w:t>
      </w:r>
      <w:r w:rsidR="00197D47">
        <w:rPr>
          <w:bCs/>
          <w:color w:val="000000" w:themeColor="text1"/>
        </w:rPr>
        <w:fldChar w:fldCharType="begin"/>
      </w:r>
      <w:r w:rsidR="00E07D82">
        <w:rPr>
          <w:bCs/>
          <w:color w:val="000000" w:themeColor="text1"/>
        </w:rPr>
        <w:instrText xml:space="preserve"> ADDIN ZOTERO_ITEM CSL_CITATION {"citationID":"VyIxp4Qi","properties":{"formattedCitation":"\\super 75\\nosupersub{}","plainCitation":"75","noteIndex":0},"citationItems":[{"id":"7kzLWpes/owQc6hW9","uris":["http://zotero.org/users/6925055/items/FGL45NCG"],"uri":["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Pr>
          <w:bCs/>
          <w:color w:val="000000" w:themeColor="text1"/>
        </w:rPr>
        <w:fldChar w:fldCharType="separate"/>
      </w:r>
      <w:r w:rsidR="00E52BA5" w:rsidRPr="00E52BA5">
        <w:rPr>
          <w:color w:val="000000"/>
          <w:vertAlign w:val="superscript"/>
        </w:rPr>
        <w:t>75</w:t>
      </w:r>
      <w:r w:rsidR="00197D47">
        <w:rPr>
          <w:bCs/>
          <w:color w:val="000000" w:themeColor="text1"/>
        </w:rPr>
        <w:fldChar w:fldCharType="end"/>
      </w:r>
    </w:p>
    <w:p w14:paraId="039757DA" w14:textId="395E6EC3" w:rsidR="00890B87" w:rsidRPr="00AC757D" w:rsidRDefault="00890B87" w:rsidP="003D3846">
      <w:pPr>
        <w:rPr>
          <w:bCs/>
          <w:color w:val="000000" w:themeColor="text1"/>
        </w:rPr>
      </w:pPr>
    </w:p>
    <w:p w14:paraId="672915A3" w14:textId="4493DF47" w:rsidR="004679EB" w:rsidRDefault="00261E5A" w:rsidP="003D3846">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r w:rsidR="000A1E17">
        <w:rPr>
          <w:bCs/>
          <w:color w:val="000000" w:themeColor="text1"/>
        </w:rPr>
        <w:t>patients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w:t>
      </w:r>
      <w:r w:rsidR="00DA1AB3">
        <w:rPr>
          <w:bCs/>
          <w:color w:val="000000" w:themeColor="text1"/>
        </w:rPr>
        <w:t>e. A</w:t>
      </w:r>
      <w:r w:rsidR="00F21B2D">
        <w:rPr>
          <w:bCs/>
          <w:color w:val="000000" w:themeColor="text1"/>
        </w:rPr>
        <w:t xml:space="preserve">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29116F">
        <w:rPr>
          <w:bCs/>
          <w:color w:val="000000" w:themeColor="text1"/>
        </w:rPr>
        <w:t>; age, sex, year of birth, vital status</w:t>
      </w:r>
      <w:r w:rsidR="00E50EC1">
        <w:rPr>
          <w:bCs/>
          <w:color w:val="000000" w:themeColor="text1"/>
        </w:rPr>
        <w:t>)</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(SES,</w:t>
      </w:r>
      <w:r w:rsidR="00084102">
        <w:rPr>
          <w:bCs/>
          <w:color w:val="000000" w:themeColor="text1"/>
        </w:rPr>
        <w:t xml:space="preserve"> civil status, </w:t>
      </w:r>
      <w:r w:rsidR="00B90716">
        <w:rPr>
          <w:bCs/>
          <w:color w:val="000000" w:themeColor="text1"/>
        </w:rPr>
        <w:t xml:space="preserve">residence, </w:t>
      </w:r>
      <w:r w:rsidR="00084102">
        <w:rPr>
          <w:bCs/>
          <w:color w:val="000000" w:themeColor="text1"/>
        </w:rPr>
        <w:t>place of birth</w:t>
      </w:r>
      <w:r w:rsidR="00C77F23">
        <w:rPr>
          <w:bCs/>
          <w:color w:val="000000" w:themeColor="text1"/>
        </w:rPr>
        <w:t>), we cannot rule out residual confounding</w:t>
      </w:r>
      <w:r w:rsidR="003A5F3C">
        <w:rPr>
          <w:bCs/>
          <w:color w:val="000000" w:themeColor="text1"/>
        </w:rPr>
        <w:t xml:space="preserve"> (e.g., from smoking</w:t>
      </w:r>
      <w:r w:rsidR="00221A0D">
        <w:rPr>
          <w:bCs/>
          <w:color w:val="000000" w:themeColor="text1"/>
        </w:rPr>
        <w:t xml:space="preserve"> or body mass index</w:t>
      </w:r>
      <w:r w:rsidR="00F9559F">
        <w:rPr>
          <w:bCs/>
          <w:color w:val="000000" w:themeColor="text1"/>
        </w:rPr>
        <w:t xml:space="preserve"> (</w:t>
      </w:r>
      <w:r w:rsidR="00221A0D">
        <w:rPr>
          <w:bCs/>
          <w:color w:val="000000" w:themeColor="text1"/>
        </w:rPr>
        <w:t>BMI</w:t>
      </w:r>
      <w:r w:rsidR="00F9559F">
        <w:rPr>
          <w:bCs/>
          <w:color w:val="000000" w:themeColor="text1"/>
        </w:rPr>
        <w:t>)</w:t>
      </w:r>
      <w:r w:rsidR="003A5F3C">
        <w:rPr>
          <w:bCs/>
          <w:color w:val="000000" w:themeColor="text1"/>
        </w:rPr>
        <w:t>)</w:t>
      </w:r>
      <w:r w:rsidR="00F21B2D">
        <w:rPr>
          <w:bCs/>
          <w:color w:val="000000" w:themeColor="text1"/>
        </w:rPr>
        <w:t>.</w:t>
      </w:r>
      <w:r w:rsidR="001F447F">
        <w:rPr>
          <w:bCs/>
          <w:color w:val="000000" w:themeColor="text1"/>
        </w:rPr>
        <w:t xml:space="preserve"> </w:t>
      </w:r>
      <w:r w:rsidR="00F21B2D">
        <w:rPr>
          <w:bCs/>
          <w:color w:val="000000" w:themeColor="text1"/>
        </w:rPr>
        <w:t xml:space="preserve">However, </w:t>
      </w:r>
      <w:r w:rsidR="001F447F">
        <w:rPr>
          <w:bCs/>
          <w:color w:val="000000" w:themeColor="text1"/>
        </w:rPr>
        <w:t>to induce confounding</w:t>
      </w:r>
      <w:r w:rsidR="00F21B2D">
        <w:rPr>
          <w:bCs/>
          <w:color w:val="000000" w:themeColor="text1"/>
        </w:rPr>
        <w:t xml:space="preserve"> bias</w:t>
      </w:r>
      <w:r w:rsidR="001F447F">
        <w:rPr>
          <w:bCs/>
          <w:color w:val="000000" w:themeColor="text1"/>
        </w:rPr>
        <w:t>, an</w:t>
      </w:r>
      <w:r w:rsidR="00F21B2D">
        <w:rPr>
          <w:bCs/>
          <w:color w:val="000000" w:themeColor="text1"/>
        </w:rPr>
        <w:t>y</w:t>
      </w:r>
      <w:r w:rsidR="001F447F">
        <w:rPr>
          <w:bCs/>
          <w:color w:val="000000" w:themeColor="text1"/>
        </w:rPr>
        <w:t xml:space="preserve"> unaccounted-for variable would have to</w:t>
      </w:r>
      <w:r w:rsidR="00D22BC5">
        <w:rPr>
          <w:bCs/>
          <w:color w:val="000000" w:themeColor="text1"/>
        </w:rPr>
        <w:t xml:space="preserve"> influence </w:t>
      </w:r>
      <w:r w:rsidR="001F447F">
        <w:rPr>
          <w:bCs/>
          <w:color w:val="000000" w:themeColor="text1"/>
        </w:rPr>
        <w:t>both ALS diagnosis and air pollution</w:t>
      </w:r>
      <w:r w:rsidR="00C77F23" w:rsidRPr="00A56ADD">
        <w:rPr>
          <w:bCs/>
          <w:color w:val="000000" w:themeColor="text1"/>
        </w:rPr>
        <w:t xml:space="preserve">. </w:t>
      </w:r>
      <w:r w:rsidR="00F754B6" w:rsidRPr="00A56ADD">
        <w:rPr>
          <w:bCs/>
          <w:color w:val="000000" w:themeColor="text1"/>
        </w:rPr>
        <w:t>BMI</w:t>
      </w:r>
      <w:r w:rsidR="00B56C51" w:rsidRPr="00A56ADD">
        <w:rPr>
          <w:bCs/>
          <w:color w:val="000000" w:themeColor="text1"/>
        </w:rPr>
        <w:t>,</w:t>
      </w:r>
      <w:r w:rsidR="00B56C51">
        <w:rPr>
          <w:bCs/>
          <w:color w:val="000000" w:themeColor="text1"/>
        </w:rPr>
        <w:t xml:space="preserve"> previously associated with ALS,</w:t>
      </w:r>
      <w:r w:rsidR="00D942FC">
        <w:rPr>
          <w:bCs/>
          <w:color w:val="000000" w:themeColor="text1"/>
        </w:rPr>
        <w:fldChar w:fldCharType="begin"/>
      </w:r>
      <w:r w:rsidR="00CD7377">
        <w:rPr>
          <w:bCs/>
          <w:color w:val="000000" w:themeColor="text1"/>
        </w:rPr>
        <w:instrText xml:space="preserve"> ADDIN ZOTERO_ITEM CSL_CITATION {"citationID":"Y6fF8rlY","properties":{"formattedCitation":"\\super 76,77\\nosupersub{}","plainCitation":"76,77","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instrText>
      </w:r>
      <w:r w:rsidR="00D942FC">
        <w:rPr>
          <w:bCs/>
          <w:color w:val="000000" w:themeColor="text1"/>
        </w:rPr>
        <w:fldChar w:fldCharType="separate"/>
      </w:r>
      <w:r w:rsidR="00E52BA5" w:rsidRPr="00E52BA5">
        <w:rPr>
          <w:color w:val="000000"/>
          <w:vertAlign w:val="superscript"/>
        </w:rPr>
        <w:t>76,77</w:t>
      </w:r>
      <w:r w:rsidR="00D942FC">
        <w:rPr>
          <w:bCs/>
          <w:color w:val="000000" w:themeColor="text1"/>
        </w:rPr>
        <w:fldChar w:fldCharType="end"/>
      </w:r>
      <w:r w:rsidR="00A45EA1">
        <w:rPr>
          <w:bCs/>
          <w:color w:val="000000" w:themeColor="text1"/>
        </w:rPr>
        <w:t xml:space="preserve"> would not </w:t>
      </w:r>
      <w:r w:rsidR="00D851F2">
        <w:rPr>
          <w:bCs/>
          <w:color w:val="000000" w:themeColor="text1"/>
        </w:rPr>
        <w:t>confound</w:t>
      </w:r>
      <w:r w:rsidR="00A45EA1">
        <w:rPr>
          <w:bCs/>
          <w:color w:val="000000" w:themeColor="text1"/>
        </w:rPr>
        <w:t xml:space="preserve"> the association between traffic-related air pollution and ALS</w:t>
      </w:r>
      <w:r w:rsidR="00C214A3">
        <w:rPr>
          <w:bCs/>
          <w:color w:val="000000" w:themeColor="text1"/>
        </w:rPr>
        <w:t>,</w:t>
      </w:r>
      <w:r w:rsidR="00C214A3">
        <w:rPr>
          <w:bCs/>
          <w:color w:val="000000" w:themeColor="text1"/>
        </w:rPr>
        <w:fldChar w:fldCharType="begin"/>
      </w:r>
      <w:r w:rsidR="00E07D82">
        <w:rPr>
          <w:bCs/>
          <w:color w:val="000000" w:themeColor="text1"/>
        </w:rPr>
        <w:instrText xml:space="preserve"> ADDIN ZOTERO_ITEM CSL_CITATION {"citationID":"L6tJbvaJ","properties":{"formattedCitation":"\\super 75\\nosupersub{}","plainCitation":"75","noteIndex":0},"citationItems":[{"id":"7kzLWpes/owQc6hW9","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C214A3">
        <w:rPr>
          <w:bCs/>
          <w:color w:val="000000" w:themeColor="text1"/>
        </w:rPr>
        <w:fldChar w:fldCharType="separate"/>
      </w:r>
      <w:r w:rsidR="00E52BA5" w:rsidRPr="00E52BA5">
        <w:rPr>
          <w:color w:val="000000"/>
          <w:vertAlign w:val="superscript"/>
        </w:rPr>
        <w:t>75</w:t>
      </w:r>
      <w:r w:rsidR="00C214A3">
        <w:rPr>
          <w:bCs/>
          <w:color w:val="000000" w:themeColor="text1"/>
        </w:rPr>
        <w:fldChar w:fldCharType="end"/>
      </w:r>
      <w:r w:rsidR="00C214A3">
        <w:rPr>
          <w:bCs/>
          <w:color w:val="000000" w:themeColor="text1"/>
        </w:rPr>
        <w:t xml:space="preserve"> as pollutant concentrations are derived independently from BMI distribution</w:t>
      </w:r>
      <w:r w:rsidR="001D593D">
        <w:rPr>
          <w:bCs/>
          <w:color w:val="000000" w:themeColor="text1"/>
        </w:rPr>
        <w:t xml:space="preserve">. </w:t>
      </w:r>
      <w:r w:rsidR="002E2A4A">
        <w:rPr>
          <w:bCs/>
          <w:color w:val="000000" w:themeColor="text1"/>
        </w:rPr>
        <w:t xml:space="preserve">Any </w:t>
      </w:r>
      <w:r w:rsidR="001D593D">
        <w:rPr>
          <w:bCs/>
          <w:color w:val="000000" w:themeColor="text1"/>
        </w:rPr>
        <w:t>BMI</w:t>
      </w:r>
      <w:r w:rsidR="00163910">
        <w:rPr>
          <w:bCs/>
          <w:color w:val="000000" w:themeColor="text1"/>
        </w:rPr>
        <w:t>-</w:t>
      </w:r>
      <w:r w:rsidR="001D593D">
        <w:rPr>
          <w:bCs/>
          <w:color w:val="000000" w:themeColor="text1"/>
        </w:rPr>
        <w:t>air pollution</w:t>
      </w:r>
      <w:r w:rsidR="002E2A4A">
        <w:rPr>
          <w:bCs/>
          <w:color w:val="000000" w:themeColor="text1"/>
        </w:rPr>
        <w:t xml:space="preserve"> association</w:t>
      </w:r>
      <w:r w:rsidR="001D593D">
        <w:rPr>
          <w:bCs/>
          <w:color w:val="000000" w:themeColor="text1"/>
        </w:rPr>
        <w:t xml:space="preserve"> in our study</w:t>
      </w:r>
      <w:r w:rsidR="002E2A4A">
        <w:rPr>
          <w:bCs/>
          <w:color w:val="000000" w:themeColor="text1"/>
        </w:rPr>
        <w:t>, thus,</w:t>
      </w:r>
      <w:r w:rsidR="001D593D">
        <w:rPr>
          <w:bCs/>
          <w:color w:val="000000" w:themeColor="text1"/>
        </w:rPr>
        <w:t xml:space="preserve"> would be via SES, </w:t>
      </w:r>
      <w:r w:rsidR="00205861">
        <w:rPr>
          <w:bCs/>
          <w:color w:val="000000" w:themeColor="text1"/>
        </w:rPr>
        <w:t xml:space="preserve">for </w:t>
      </w:r>
      <w:r w:rsidR="001D593D">
        <w:rPr>
          <w:bCs/>
          <w:color w:val="000000" w:themeColor="text1"/>
        </w:rPr>
        <w:t xml:space="preserve">which </w:t>
      </w:r>
      <w:r w:rsidR="00EA1C66">
        <w:rPr>
          <w:bCs/>
          <w:color w:val="000000" w:themeColor="text1"/>
        </w:rPr>
        <w:t xml:space="preserve">we adjusted </w:t>
      </w:r>
      <w:r w:rsidR="001D593D">
        <w:rPr>
          <w:bCs/>
          <w:color w:val="000000" w:themeColor="text1"/>
        </w:rPr>
        <w:t>at both</w:t>
      </w:r>
      <w:r w:rsidR="00EA1C66">
        <w:rPr>
          <w:bCs/>
          <w:color w:val="000000" w:themeColor="text1"/>
        </w:rPr>
        <w:t xml:space="preserve"> </w:t>
      </w:r>
      <w:r w:rsidR="001D593D">
        <w:rPr>
          <w:bCs/>
          <w:color w:val="000000" w:themeColor="text1"/>
        </w:rPr>
        <w:t xml:space="preserve">the </w:t>
      </w:r>
      <w:r w:rsidR="00EA1C66">
        <w:rPr>
          <w:bCs/>
          <w:color w:val="000000" w:themeColor="text1"/>
        </w:rPr>
        <w:t>individual and parish</w:t>
      </w:r>
      <w:r w:rsidR="001D593D">
        <w:rPr>
          <w:bCs/>
          <w:color w:val="000000" w:themeColor="text1"/>
        </w:rPr>
        <w:t xml:space="preserve"> </w:t>
      </w:r>
      <w:r w:rsidR="00EA1C66">
        <w:rPr>
          <w:bCs/>
          <w:color w:val="000000" w:themeColor="text1"/>
        </w:rPr>
        <w:t>level</w:t>
      </w:r>
      <w:r w:rsidR="001D593D">
        <w:rPr>
          <w:bCs/>
          <w:color w:val="000000" w:themeColor="text1"/>
        </w:rPr>
        <w:t>.</w:t>
      </w:r>
      <w:r w:rsidR="00B56C51">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r w:rsidR="00761009" w:rsidRPr="0064383E">
        <w:rPr>
          <w:bCs/>
          <w:color w:val="000000" w:themeColor="text1"/>
        </w:rPr>
        <w:t>inevitable</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 xml:space="preserve">with ALS diagnosis, and therefore </w:t>
      </w:r>
      <w:r w:rsidR="00A57C05">
        <w:rPr>
          <w:bCs/>
          <w:color w:val="000000" w:themeColor="text1"/>
        </w:rPr>
        <w:t xml:space="preserve">any bias </w:t>
      </w:r>
      <w:r w:rsidR="0026685D">
        <w:rPr>
          <w:bCs/>
          <w:color w:val="000000" w:themeColor="text1"/>
        </w:rPr>
        <w:t>woul</w:t>
      </w:r>
      <w:r w:rsidR="00B32D7A">
        <w:rPr>
          <w:bCs/>
          <w:color w:val="000000" w:themeColor="text1"/>
        </w:rPr>
        <w:t>d</w:t>
      </w:r>
      <w:r w:rsidR="0026685D">
        <w:rPr>
          <w:bCs/>
          <w:color w:val="000000" w:themeColor="text1"/>
        </w:rPr>
        <w:t xml:space="preserve"> </w:t>
      </w:r>
      <w:r w:rsidR="00A57C05">
        <w:rPr>
          <w:bCs/>
          <w:color w:val="000000" w:themeColor="text1"/>
        </w:rPr>
        <w:t xml:space="preserve">be </w:t>
      </w:r>
      <w:r w:rsidR="00C35CDE">
        <w:rPr>
          <w:bCs/>
          <w:color w:val="000000" w:themeColor="text1"/>
        </w:rPr>
        <w:t>towards null.</w:t>
      </w:r>
      <w:r w:rsidR="000451FE">
        <w:rPr>
          <w:bCs/>
          <w:color w:val="000000" w:themeColor="text1"/>
        </w:rPr>
        <w:fldChar w:fldCharType="begin"/>
      </w:r>
      <w:r w:rsidR="00CD7377">
        <w:rPr>
          <w:bCs/>
          <w:color w:val="000000" w:themeColor="text1"/>
        </w:rPr>
        <w:instrText xml:space="preserve"> ADDIN ZOTERO_ITEM CSL_CITATION {"citationID":"JjtmUVu5","properties":{"formattedCitation":"\\super 78\\nosupersub{}","plainCitation":"78","noteIndex":0},"citationItems":[{"id":856,"uris":["http://zotero.org/users/6925055/items/TQV8834Y"],"uri":["http://zotero.org/users/6925055/items/TQV8834Y"],"itemData":{"id":856,"type":"book","publisher":"CRC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E52BA5" w:rsidRPr="00E52BA5">
        <w:rPr>
          <w:color w:val="000000"/>
          <w:vertAlign w:val="superscript"/>
        </w:rPr>
        <w:t>78</w:t>
      </w:r>
      <w:r w:rsidR="000451FE">
        <w:rPr>
          <w:bCs/>
          <w:color w:val="000000" w:themeColor="text1"/>
        </w:rPr>
        <w:fldChar w:fldCharType="end"/>
      </w:r>
    </w:p>
    <w:p w14:paraId="5FFCDC77" w14:textId="77777777" w:rsidR="00CF2FBA" w:rsidRPr="00CF2FBA" w:rsidRDefault="00CF2FBA" w:rsidP="003D3846">
      <w:pPr>
        <w:rPr>
          <w:color w:val="000000" w:themeColor="text1"/>
        </w:rPr>
      </w:pPr>
    </w:p>
    <w:p w14:paraId="7B27D1CC" w14:textId="2210F7C4" w:rsidR="00D06668" w:rsidRPr="00F40E31" w:rsidRDefault="00A66DD1" w:rsidP="003D3846">
      <w:pPr>
        <w:rPr>
          <w:b/>
        </w:rPr>
      </w:pPr>
      <w:r w:rsidRPr="00F86173">
        <w:rPr>
          <w:color w:val="000000" w:themeColor="text1"/>
        </w:rPr>
        <w:lastRenderedPageBreak/>
        <w:t xml:space="preserve">Future research </w:t>
      </w:r>
      <w:r w:rsidR="00E93B65">
        <w:rPr>
          <w:color w:val="000000" w:themeColor="text1"/>
        </w:rPr>
        <w:t>might</w:t>
      </w:r>
      <w:r w:rsidR="00F86173">
        <w:rPr>
          <w:color w:val="000000" w:themeColor="text1"/>
        </w:rPr>
        <w:t xml:space="preserve">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The timing of exposure</w:t>
      </w:r>
      <w:r w:rsidR="00810948">
        <w:rPr>
          <w:color w:val="000000" w:themeColor="text1"/>
        </w:rPr>
        <w:t xml:space="preserve"> </w:t>
      </w:r>
      <w:r w:rsidR="00C63846">
        <w:rPr>
          <w:color w:val="000000" w:themeColor="text1"/>
        </w:rPr>
        <w:t xml:space="preserve">will also be an important </w:t>
      </w:r>
      <w:r w:rsidR="00DD0141">
        <w:rPr>
          <w:color w:val="000000" w:themeColor="text1"/>
        </w:rPr>
        <w:t>study route</w:t>
      </w:r>
      <w:r w:rsidR="00C63846">
        <w:rPr>
          <w:color w:val="000000" w:themeColor="text1"/>
        </w:rPr>
        <w:t xml:space="preserve">. </w:t>
      </w:r>
      <w:r w:rsidR="000F7290">
        <w:rPr>
          <w:color w:val="000000" w:themeColor="text1"/>
        </w:rPr>
        <w:t>ALS is projected to increase in prevalence over the next few decades all over the world</w:t>
      </w:r>
      <w:r w:rsidR="00AA66DE">
        <w:rPr>
          <w:color w:val="000000" w:themeColor="text1"/>
        </w:rPr>
        <w:t>.</w:t>
      </w:r>
      <w:r w:rsidR="00AA66DE" w:rsidRPr="00BE40FA">
        <w:rPr>
          <w:color w:val="000000" w:themeColor="text1"/>
        </w:rPr>
        <w:fldChar w:fldCharType="begin"/>
      </w:r>
      <w:r w:rsidR="00F63D77">
        <w:rPr>
          <w:color w:val="000000" w:themeColor="text1"/>
        </w:rPr>
        <w:instrText xml:space="preserve"> ADDIN ZOTERO_ITEM CSL_CITATION {"citationID":"Nk8XN46w","properties":{"formattedCitation":"\\super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BE40FA">
        <w:rPr>
          <w:color w:val="000000" w:themeColor="text1"/>
        </w:rPr>
        <w:fldChar w:fldCharType="separate"/>
      </w:r>
      <w:r w:rsidR="00E52BA5" w:rsidRPr="00E52BA5">
        <w:rPr>
          <w:color w:val="000000"/>
          <w:vertAlign w:val="superscript"/>
        </w:rPr>
        <w:t>4</w:t>
      </w:r>
      <w:r w:rsidR="00AA66DE" w:rsidRPr="00BE40FA">
        <w:rPr>
          <w:color w:val="000000" w:themeColor="text1"/>
        </w:rPr>
        <w:fldChar w:fldCharType="end"/>
      </w:r>
      <w:r w:rsidR="000F7290">
        <w:rPr>
          <w:color w:val="000000" w:themeColor="text1"/>
        </w:rPr>
        <w:t xml:space="preserve"> </w:t>
      </w:r>
      <w:r w:rsidR="00AA66DE">
        <w:rPr>
          <w:color w:val="000000" w:themeColor="text1"/>
        </w:rPr>
        <w:t>U</w:t>
      </w:r>
      <w:r w:rsidR="0001625D">
        <w:rPr>
          <w:color w:val="000000" w:themeColor="text1"/>
        </w:rPr>
        <w:t xml:space="preserve">nderstanding </w:t>
      </w:r>
      <w:r w:rsidR="00AA66DE">
        <w:rPr>
          <w:color w:val="000000" w:themeColor="text1"/>
        </w:rPr>
        <w:t>ALS</w:t>
      </w:r>
      <w:r w:rsidR="0001625D">
        <w:rPr>
          <w:color w:val="000000" w:themeColor="text1"/>
        </w:rPr>
        <w:t xml:space="preserve"> pathogenesis </w:t>
      </w:r>
      <w:r w:rsidR="00546D14">
        <w:rPr>
          <w:color w:val="000000" w:themeColor="text1"/>
        </w:rPr>
        <w:t xml:space="preserve">and identifying modifiable risk factors </w:t>
      </w:r>
      <w:r w:rsidR="0001625D">
        <w:rPr>
          <w:color w:val="000000" w:themeColor="text1"/>
        </w:rPr>
        <w:t xml:space="preserve">is critical for preventive </w:t>
      </w:r>
      <w:r w:rsidR="00E700AD">
        <w:rPr>
          <w:color w:val="000000" w:themeColor="text1"/>
        </w:rPr>
        <w:t>action</w:t>
      </w:r>
      <w:r w:rsidR="00464CA7">
        <w:rPr>
          <w:color w:val="000000" w:themeColor="text1"/>
        </w:rPr>
        <w:t xml:space="preserve">. </w:t>
      </w:r>
      <w:r w:rsidR="00D06668">
        <w:rPr>
          <w:b/>
          <w:color w:val="000000" w:themeColor="text1"/>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3BC7DDA5" w14:textId="77777777" w:rsidR="00591DE5" w:rsidRPr="00591DE5" w:rsidRDefault="00A95DD5" w:rsidP="00591DE5">
      <w:pPr>
        <w:pStyle w:val="Bibliography"/>
      </w:pPr>
      <w:r w:rsidRPr="00BE40FA">
        <w:rPr>
          <w:b/>
        </w:rPr>
        <w:fldChar w:fldCharType="begin"/>
      </w:r>
      <w:r w:rsidR="00591DE5">
        <w:rPr>
          <w:b/>
        </w:rPr>
        <w:instrText xml:space="preserve"> ADDIN ZOTERO_BIBL {"uncited":[],"omitted":[],"custom":[]} CSL_BIBLIOGRAPHY </w:instrText>
      </w:r>
      <w:r w:rsidRPr="00BE40FA">
        <w:rPr>
          <w:b/>
        </w:rPr>
        <w:fldChar w:fldCharType="separate"/>
      </w:r>
      <w:r w:rsidR="00591DE5" w:rsidRPr="00591DE5">
        <w:t xml:space="preserve">1. </w:t>
      </w:r>
      <w:r w:rsidR="00591DE5" w:rsidRPr="00591DE5">
        <w:tab/>
        <w:t xml:space="preserve">Rowland LP, Shneider NA. Amyotrophic lateral sclerosis. </w:t>
      </w:r>
      <w:r w:rsidR="00591DE5" w:rsidRPr="00591DE5">
        <w:rPr>
          <w:i/>
          <w:iCs/>
        </w:rPr>
        <w:t>New England Journal of Medicine</w:t>
      </w:r>
      <w:r w:rsidR="00591DE5" w:rsidRPr="00591DE5">
        <w:t>. 2001;344(22):1688-1700.</w:t>
      </w:r>
    </w:p>
    <w:p w14:paraId="7D8EDAFB" w14:textId="77777777" w:rsidR="00591DE5" w:rsidRPr="00591DE5" w:rsidRDefault="00591DE5" w:rsidP="00591DE5">
      <w:pPr>
        <w:pStyle w:val="Bibliography"/>
      </w:pPr>
      <w:r w:rsidRPr="00591DE5">
        <w:t xml:space="preserve">2. </w:t>
      </w:r>
      <w:r w:rsidRPr="00591DE5">
        <w:tab/>
        <w:t xml:space="preserve">Chio A, Logroscino G, Hardiman O, et al. Prognostic factors in ALS: A critical review. </w:t>
      </w:r>
      <w:r w:rsidRPr="00591DE5">
        <w:rPr>
          <w:i/>
          <w:iCs/>
        </w:rPr>
        <w:t>Amyotrophic Lateral Sclerosis</w:t>
      </w:r>
      <w:r w:rsidRPr="00591DE5">
        <w:t>. 2009;10(5-6):310-323.</w:t>
      </w:r>
    </w:p>
    <w:p w14:paraId="6C73B96E" w14:textId="77777777" w:rsidR="00591DE5" w:rsidRPr="00591DE5" w:rsidRDefault="00591DE5" w:rsidP="00591DE5">
      <w:pPr>
        <w:pStyle w:val="Bibliography"/>
      </w:pPr>
      <w:r w:rsidRPr="00591DE5">
        <w:t xml:space="preserve">3. </w:t>
      </w:r>
      <w:r w:rsidRPr="00591DE5">
        <w:tab/>
        <w:t xml:space="preserve">Mitchell JD, Borasio GD. Amyotrophic lateral sclerosis. </w:t>
      </w:r>
      <w:r w:rsidRPr="00591DE5">
        <w:rPr>
          <w:i/>
          <w:iCs/>
        </w:rPr>
        <w:t>The Lancet</w:t>
      </w:r>
      <w:r w:rsidRPr="00591DE5">
        <w:t>. 2007;369(9578):2031-2041.</w:t>
      </w:r>
    </w:p>
    <w:p w14:paraId="2E9DA0AE" w14:textId="77777777" w:rsidR="00591DE5" w:rsidRPr="00591DE5" w:rsidRDefault="00591DE5" w:rsidP="00591DE5">
      <w:pPr>
        <w:pStyle w:val="Bibliography"/>
      </w:pPr>
      <w:r w:rsidRPr="00591DE5">
        <w:t xml:space="preserve">4. </w:t>
      </w:r>
      <w:r w:rsidRPr="00591DE5">
        <w:tab/>
        <w:t xml:space="preserve">Arthur KC, Calvo A, Price TR, Geiger JT, Chio A, Traynor BJ. Projected increase in amyotrophic lateral sclerosis from 2015 to 2040. </w:t>
      </w:r>
      <w:r w:rsidRPr="00591DE5">
        <w:rPr>
          <w:i/>
          <w:iCs/>
        </w:rPr>
        <w:t>Nature Communications</w:t>
      </w:r>
      <w:r w:rsidRPr="00591DE5">
        <w:t>. 2016;7(1):1-6.</w:t>
      </w:r>
    </w:p>
    <w:p w14:paraId="702A0674" w14:textId="77777777" w:rsidR="00591DE5" w:rsidRPr="00591DE5" w:rsidRDefault="00591DE5" w:rsidP="00591DE5">
      <w:pPr>
        <w:pStyle w:val="Bibliography"/>
      </w:pPr>
      <w:r w:rsidRPr="00591DE5">
        <w:t xml:space="preserve">5. </w:t>
      </w:r>
      <w:r w:rsidRPr="00591DE5">
        <w:tab/>
        <w:t xml:space="preserve">Al-Chalabi A, Hardiman O. The epidemiology of ALS: A conspiracy of genes, environment and time. </w:t>
      </w:r>
      <w:r w:rsidRPr="00591DE5">
        <w:rPr>
          <w:i/>
          <w:iCs/>
        </w:rPr>
        <w:t>Nature Reviews Neurology</w:t>
      </w:r>
      <w:r w:rsidRPr="00591DE5">
        <w:t>. 2013;9(11):617-628.</w:t>
      </w:r>
    </w:p>
    <w:p w14:paraId="174688C7" w14:textId="77777777" w:rsidR="00591DE5" w:rsidRPr="00591DE5" w:rsidRDefault="00591DE5" w:rsidP="00591DE5">
      <w:pPr>
        <w:pStyle w:val="Bibliography"/>
      </w:pPr>
      <w:r w:rsidRPr="00591DE5">
        <w:t xml:space="preserve">6. </w:t>
      </w:r>
      <w:r w:rsidRPr="00591DE5">
        <w:tab/>
        <w:t xml:space="preserve">Hardiman O, Al-Chalabi A, Chio A, et al. Amyotrophic lateral sclerosis. </w:t>
      </w:r>
      <w:r w:rsidRPr="00591DE5">
        <w:rPr>
          <w:i/>
          <w:iCs/>
        </w:rPr>
        <w:t>Nature reviews Disease primers</w:t>
      </w:r>
      <w:r w:rsidRPr="00591DE5">
        <w:t>. 2017;3(1):1-19.</w:t>
      </w:r>
    </w:p>
    <w:p w14:paraId="07F9FEDB" w14:textId="77777777" w:rsidR="00591DE5" w:rsidRPr="00591DE5" w:rsidRDefault="00591DE5" w:rsidP="00591DE5">
      <w:pPr>
        <w:pStyle w:val="Bibliography"/>
      </w:pPr>
      <w:r w:rsidRPr="00591DE5">
        <w:t xml:space="preserve">7. </w:t>
      </w:r>
      <w:r w:rsidRPr="00591DE5">
        <w:tab/>
        <w:t xml:space="preserve">Oskarsson B, Horton DK, Mitsumoto H. Potential environmental factors in amyotrophic lateral sclerosis. </w:t>
      </w:r>
      <w:r w:rsidRPr="00591DE5">
        <w:rPr>
          <w:i/>
          <w:iCs/>
        </w:rPr>
        <w:t>Neurologic Clinics</w:t>
      </w:r>
      <w:r w:rsidRPr="00591DE5">
        <w:t>. 2015;33(4):877-888.</w:t>
      </w:r>
    </w:p>
    <w:p w14:paraId="1CB2D2C1" w14:textId="77777777" w:rsidR="00591DE5" w:rsidRPr="00591DE5" w:rsidRDefault="00591DE5" w:rsidP="00591DE5">
      <w:pPr>
        <w:pStyle w:val="Bibliography"/>
      </w:pPr>
      <w:r w:rsidRPr="00591DE5">
        <w:t xml:space="preserve">8. </w:t>
      </w:r>
      <w:r w:rsidRPr="00591DE5">
        <w:tab/>
        <w:t xml:space="preserve">Longinetti E, Fang F. Epidemiology of amyotrophic lateral sclerosis: An update of recent literature. </w:t>
      </w:r>
      <w:r w:rsidRPr="00591DE5">
        <w:rPr>
          <w:i/>
          <w:iCs/>
        </w:rPr>
        <w:t>Current Opinion In Neurology</w:t>
      </w:r>
      <w:r w:rsidRPr="00591DE5">
        <w:t>. 2019;32(5):771.</w:t>
      </w:r>
    </w:p>
    <w:p w14:paraId="134BFCA0" w14:textId="77777777" w:rsidR="00591DE5" w:rsidRPr="00591DE5" w:rsidRDefault="00591DE5" w:rsidP="00591DE5">
      <w:pPr>
        <w:pStyle w:val="Bibliography"/>
      </w:pPr>
      <w:r w:rsidRPr="00591DE5">
        <w:t xml:space="preserve">9. </w:t>
      </w:r>
      <w:r w:rsidRPr="00591DE5">
        <w:tab/>
        <w:t xml:space="preserve">Dominici F, Peng RD, Bell ML, et al. Fine particulate air pollution and hospital admission for cardiovascular and respiratory diseases. </w:t>
      </w:r>
      <w:r w:rsidRPr="00591DE5">
        <w:rPr>
          <w:i/>
          <w:iCs/>
        </w:rPr>
        <w:t>JAMA</w:t>
      </w:r>
      <w:r w:rsidRPr="00591DE5">
        <w:t>. 2006;295(10):1127-1134.</w:t>
      </w:r>
    </w:p>
    <w:p w14:paraId="652736AD" w14:textId="77777777" w:rsidR="00591DE5" w:rsidRPr="00591DE5" w:rsidRDefault="00591DE5" w:rsidP="00591DE5">
      <w:pPr>
        <w:pStyle w:val="Bibliography"/>
      </w:pPr>
      <w:r w:rsidRPr="00591DE5">
        <w:t xml:space="preserve">10. </w:t>
      </w:r>
      <w:r w:rsidRPr="00591DE5">
        <w:tab/>
        <w:t xml:space="preserve">Bennett JE, Tamura-Wicks H, Parks RM, et al. Particulate matter air pollution and national and county life expectancy loss in the USA: A spatiotemporal analysis. </w:t>
      </w:r>
      <w:r w:rsidRPr="00591DE5">
        <w:rPr>
          <w:i/>
          <w:iCs/>
        </w:rPr>
        <w:t>PLOS Medicine</w:t>
      </w:r>
      <w:r w:rsidRPr="00591DE5">
        <w:t>. 2019;16(7):e1002856. doi:10.1371/journal.pmed.1002856</w:t>
      </w:r>
    </w:p>
    <w:p w14:paraId="2C697FAA" w14:textId="77777777" w:rsidR="00591DE5" w:rsidRPr="00591DE5" w:rsidRDefault="00591DE5" w:rsidP="00591DE5">
      <w:pPr>
        <w:pStyle w:val="Bibliography"/>
      </w:pPr>
      <w:r w:rsidRPr="00591DE5">
        <w:t xml:space="preserve">11. </w:t>
      </w:r>
      <w:r w:rsidRPr="00591DE5">
        <w:tab/>
        <w:t xml:space="preserve">Schwartz J. Particulate air pollution and chronic respiratory disease. </w:t>
      </w:r>
      <w:r w:rsidRPr="00591DE5">
        <w:rPr>
          <w:i/>
          <w:iCs/>
        </w:rPr>
        <w:t>Environmental Research</w:t>
      </w:r>
      <w:r w:rsidRPr="00591DE5">
        <w:t>. 1993;62(1):7-13.</w:t>
      </w:r>
    </w:p>
    <w:p w14:paraId="6653570D" w14:textId="77777777" w:rsidR="00591DE5" w:rsidRPr="00591DE5" w:rsidRDefault="00591DE5" w:rsidP="00591DE5">
      <w:pPr>
        <w:pStyle w:val="Bibliography"/>
      </w:pPr>
      <w:r w:rsidRPr="00591DE5">
        <w:t xml:space="preserve">12. </w:t>
      </w:r>
      <w:r w:rsidRPr="00591DE5">
        <w:tab/>
        <w:t xml:space="preserve">Schwartz J. The distributed lag between air pollution and daily deaths. </w:t>
      </w:r>
      <w:r w:rsidRPr="00591DE5">
        <w:rPr>
          <w:i/>
          <w:iCs/>
        </w:rPr>
        <w:t>Epidemiology</w:t>
      </w:r>
      <w:r w:rsidRPr="00591DE5">
        <w:t>. 2000;11(3):320-326.</w:t>
      </w:r>
    </w:p>
    <w:p w14:paraId="263F73B4" w14:textId="77777777" w:rsidR="00591DE5" w:rsidRPr="00591DE5" w:rsidRDefault="00591DE5" w:rsidP="00591DE5">
      <w:pPr>
        <w:pStyle w:val="Bibliography"/>
      </w:pPr>
      <w:r w:rsidRPr="00591DE5">
        <w:t xml:space="preserve">13. </w:t>
      </w:r>
      <w:r w:rsidRPr="00591DE5">
        <w:tab/>
        <w:t xml:space="preserve">Brook RD, Rajagopalan S, Pope III CA, et al. Particulate matter air pollution and cardiovascular disease: An update to the scientific statement from the American Heart Association. </w:t>
      </w:r>
      <w:r w:rsidRPr="00591DE5">
        <w:rPr>
          <w:i/>
          <w:iCs/>
        </w:rPr>
        <w:t>Circulation</w:t>
      </w:r>
      <w:r w:rsidRPr="00591DE5">
        <w:t>. 2010;121(21):2331-2378.</w:t>
      </w:r>
    </w:p>
    <w:p w14:paraId="6B467C08" w14:textId="77777777" w:rsidR="00591DE5" w:rsidRPr="00591DE5" w:rsidRDefault="00591DE5" w:rsidP="00591DE5">
      <w:pPr>
        <w:pStyle w:val="Bibliography"/>
      </w:pPr>
      <w:r w:rsidRPr="00591DE5">
        <w:t xml:space="preserve">14. </w:t>
      </w:r>
      <w:r w:rsidRPr="00591DE5">
        <w:tab/>
        <w:t xml:space="preserve">Dockery DW, Pope CA, Xu X, et al. An association between air pollution and mortality in six U.S. cities. </w:t>
      </w:r>
      <w:r w:rsidRPr="00591DE5">
        <w:rPr>
          <w:i/>
          <w:iCs/>
        </w:rPr>
        <w:t>New England Journal of Medicine</w:t>
      </w:r>
      <w:r w:rsidRPr="00591DE5">
        <w:t>. 1993;329(24):1753-1759. doi:10.1056/NEJM199312093292401</w:t>
      </w:r>
    </w:p>
    <w:p w14:paraId="0A112F3A" w14:textId="77777777" w:rsidR="00591DE5" w:rsidRPr="00591DE5" w:rsidRDefault="00591DE5" w:rsidP="00591DE5">
      <w:pPr>
        <w:pStyle w:val="Bibliography"/>
      </w:pPr>
      <w:r w:rsidRPr="00591DE5">
        <w:lastRenderedPageBreak/>
        <w:t xml:space="preserve">15. </w:t>
      </w:r>
      <w:r w:rsidRPr="00591DE5">
        <w:tab/>
        <w:t xml:space="preserve">Block ML, Elder A, Auten RL, et al. The outdoor air pollution and brain health workshop. </w:t>
      </w:r>
      <w:r w:rsidRPr="00591DE5">
        <w:rPr>
          <w:i/>
          <w:iCs/>
        </w:rPr>
        <w:t>Neurotoxicology</w:t>
      </w:r>
      <w:r w:rsidRPr="00591DE5">
        <w:t>. 2012;33(5):972-984.</w:t>
      </w:r>
    </w:p>
    <w:p w14:paraId="504D8256" w14:textId="77777777" w:rsidR="00591DE5" w:rsidRPr="00591DE5" w:rsidRDefault="00591DE5" w:rsidP="00591DE5">
      <w:pPr>
        <w:pStyle w:val="Bibliography"/>
      </w:pPr>
      <w:r w:rsidRPr="00591DE5">
        <w:t xml:space="preserve">16. </w:t>
      </w:r>
      <w:r w:rsidRPr="00591DE5">
        <w:tab/>
        <w:t xml:space="preserve">Zanobetti A, Dominici F, Wang Y, Schwartz JD. A national case-crossover analysis of the short-term effect of PM 2.5 on hospitalizations and mortality in subjects with diabetes and neurological disorders. </w:t>
      </w:r>
      <w:r w:rsidRPr="00591DE5">
        <w:rPr>
          <w:i/>
          <w:iCs/>
        </w:rPr>
        <w:t>Environmental Health</w:t>
      </w:r>
      <w:r w:rsidRPr="00591DE5">
        <w:t>. 2014;13(1):1-11.</w:t>
      </w:r>
    </w:p>
    <w:p w14:paraId="488DF4E8" w14:textId="77777777" w:rsidR="00591DE5" w:rsidRPr="00591DE5" w:rsidRDefault="00591DE5" w:rsidP="00591DE5">
      <w:pPr>
        <w:pStyle w:val="Bibliography"/>
      </w:pPr>
      <w:r w:rsidRPr="00591DE5">
        <w:t xml:space="preserve">17. </w:t>
      </w:r>
      <w:r w:rsidRPr="00591DE5">
        <w:tab/>
        <w:t xml:space="preserve">Ritz B, Lee PC, Hansen J, et al. Traffic-related air pollution and Parkinson’s disease in Denmark: A case–control study. </w:t>
      </w:r>
      <w:r w:rsidRPr="00591DE5">
        <w:rPr>
          <w:i/>
          <w:iCs/>
        </w:rPr>
        <w:t>Environmental Health Perspectives</w:t>
      </w:r>
      <w:r w:rsidRPr="00591DE5">
        <w:t>. 2016;124(3):351-356.</w:t>
      </w:r>
    </w:p>
    <w:p w14:paraId="08F9560E" w14:textId="77777777" w:rsidR="00591DE5" w:rsidRPr="00591DE5" w:rsidRDefault="00591DE5" w:rsidP="00591DE5">
      <w:pPr>
        <w:pStyle w:val="Bibliography"/>
      </w:pPr>
      <w:r w:rsidRPr="00591DE5">
        <w:t xml:space="preserve">18. </w:t>
      </w:r>
      <w:r w:rsidRPr="00591DE5">
        <w:tab/>
        <w:t xml:space="preserve">Kioumourtzoglou MA, Schwartz JD, Weisskopf MG, et al. Long-term PM2.5 exposure and neurological hospital admissions in the northeastern United States. </w:t>
      </w:r>
      <w:r w:rsidRPr="00591DE5">
        <w:rPr>
          <w:i/>
          <w:iCs/>
        </w:rPr>
        <w:t>Environmental health perspectives</w:t>
      </w:r>
      <w:r w:rsidRPr="00591DE5">
        <w:t>. 2016;124(1):23-29.</w:t>
      </w:r>
    </w:p>
    <w:p w14:paraId="60670E88" w14:textId="77777777" w:rsidR="00591DE5" w:rsidRPr="00591DE5" w:rsidRDefault="00591DE5" w:rsidP="00591DE5">
      <w:pPr>
        <w:pStyle w:val="Bibliography"/>
      </w:pPr>
      <w:r w:rsidRPr="00591DE5">
        <w:t xml:space="preserve">19. </w:t>
      </w:r>
      <w:r w:rsidRPr="00591DE5">
        <w:tab/>
        <w:t xml:space="preserve">Levesque S, Surace MJ, McDonald J, Block ML. Air pollution &amp; the brain: Subchronic diesel exhaust exposure causes neuroinflammation and elevates early markers of neurodegenerative disease. </w:t>
      </w:r>
      <w:r w:rsidRPr="00591DE5">
        <w:rPr>
          <w:i/>
          <w:iCs/>
        </w:rPr>
        <w:t>Journal of Neuroinflammation</w:t>
      </w:r>
      <w:r w:rsidRPr="00591DE5">
        <w:t>. 2011;8(1):1-10.</w:t>
      </w:r>
    </w:p>
    <w:p w14:paraId="6CA56121" w14:textId="77777777" w:rsidR="00591DE5" w:rsidRPr="00591DE5" w:rsidRDefault="00591DE5" w:rsidP="00591DE5">
      <w:pPr>
        <w:pStyle w:val="Bibliography"/>
      </w:pPr>
      <w:r w:rsidRPr="00591DE5">
        <w:t xml:space="preserve">20. </w:t>
      </w:r>
      <w:r w:rsidRPr="00591DE5">
        <w:tab/>
        <w:t xml:space="preserve">Heusinkveld HJ, Wahle T, Campbell A, et al. Neurodegenerative and neurological disorders by small inhaled particles. </w:t>
      </w:r>
      <w:r w:rsidRPr="00591DE5">
        <w:rPr>
          <w:i/>
          <w:iCs/>
        </w:rPr>
        <w:t>Neurotoxicology</w:t>
      </w:r>
      <w:r w:rsidRPr="00591DE5">
        <w:t>. 2016;56:94-106.</w:t>
      </w:r>
    </w:p>
    <w:p w14:paraId="1F8C1425" w14:textId="77777777" w:rsidR="00591DE5" w:rsidRPr="00591DE5" w:rsidRDefault="00591DE5" w:rsidP="00591DE5">
      <w:pPr>
        <w:pStyle w:val="Bibliography"/>
      </w:pPr>
      <w:r w:rsidRPr="00591DE5">
        <w:t xml:space="preserve">21. </w:t>
      </w:r>
      <w:r w:rsidRPr="00591DE5">
        <w:tab/>
        <w:t xml:space="preserve">Power MC, Weisskopf MG, Alexeeff SE, Coull BA, Spiro III A, Schwartz J. Traffic-related air pollution and cognitive function in a cohort of older men. </w:t>
      </w:r>
      <w:r w:rsidRPr="00591DE5">
        <w:rPr>
          <w:i/>
          <w:iCs/>
        </w:rPr>
        <w:t>Environmental Health Perspectives</w:t>
      </w:r>
      <w:r w:rsidRPr="00591DE5">
        <w:t>. 2011;119(5):682-687.</w:t>
      </w:r>
    </w:p>
    <w:p w14:paraId="5BED8B4F" w14:textId="77777777" w:rsidR="00591DE5" w:rsidRPr="00591DE5" w:rsidRDefault="00591DE5" w:rsidP="00591DE5">
      <w:pPr>
        <w:pStyle w:val="Bibliography"/>
      </w:pPr>
      <w:r w:rsidRPr="00591DE5">
        <w:t xml:space="preserve">22. </w:t>
      </w:r>
      <w:r w:rsidRPr="00591DE5">
        <w:tab/>
        <w:t xml:space="preserve">Dubowsky SD, Suh H, Schwartz J, Coull BA, Gold DR. Diabetes, obesity, and hypertension may enhance associations between air pollution and markers of systemic inflammation. </w:t>
      </w:r>
      <w:r w:rsidRPr="00591DE5">
        <w:rPr>
          <w:i/>
          <w:iCs/>
        </w:rPr>
        <w:t>Environmental Health Perspectives</w:t>
      </w:r>
      <w:r w:rsidRPr="00591DE5">
        <w:t>. 2006;114(7):992-998.</w:t>
      </w:r>
    </w:p>
    <w:p w14:paraId="4306348F" w14:textId="77777777" w:rsidR="00591DE5" w:rsidRPr="00591DE5" w:rsidRDefault="00591DE5" w:rsidP="00591DE5">
      <w:pPr>
        <w:pStyle w:val="Bibliography"/>
      </w:pPr>
      <w:r w:rsidRPr="00591DE5">
        <w:t xml:space="preserve">23. </w:t>
      </w:r>
      <w:r w:rsidRPr="00591DE5">
        <w:tab/>
        <w:t xml:space="preserve">Ruckerl R, Ibald-Mulli A, Koenig W, et al. Air pollution and markers of inflammation and coagulation in patients with coronary heart disease. </w:t>
      </w:r>
      <w:r w:rsidRPr="00591DE5">
        <w:rPr>
          <w:i/>
          <w:iCs/>
        </w:rPr>
        <w:t>American Journal of Respiratory and Critical Care Medicine</w:t>
      </w:r>
      <w:r w:rsidRPr="00591DE5">
        <w:t>. 2006;173(4):432-441.</w:t>
      </w:r>
    </w:p>
    <w:p w14:paraId="601B2A23" w14:textId="77777777" w:rsidR="00591DE5" w:rsidRPr="00591DE5" w:rsidRDefault="00591DE5" w:rsidP="00591DE5">
      <w:pPr>
        <w:pStyle w:val="Bibliography"/>
      </w:pPr>
      <w:r w:rsidRPr="00591DE5">
        <w:t xml:space="preserve">24. </w:t>
      </w:r>
      <w:r w:rsidRPr="00591DE5">
        <w:tab/>
        <w:t xml:space="preserve">Hoffmann B, Moebus S, Dragano N, et al. Chronic residential exposure to particulate matter air pollution and systemic inflammatory markers. </w:t>
      </w:r>
      <w:r w:rsidRPr="00591DE5">
        <w:rPr>
          <w:i/>
          <w:iCs/>
        </w:rPr>
        <w:t>Environmental Health Perspectives</w:t>
      </w:r>
      <w:r w:rsidRPr="00591DE5">
        <w:t>. 2009;117(8):1302-1308.</w:t>
      </w:r>
    </w:p>
    <w:p w14:paraId="0D2C78E7" w14:textId="77777777" w:rsidR="00591DE5" w:rsidRPr="00591DE5" w:rsidRDefault="00591DE5" w:rsidP="00591DE5">
      <w:pPr>
        <w:pStyle w:val="Bibliography"/>
      </w:pPr>
      <w:r w:rsidRPr="00591DE5">
        <w:t xml:space="preserve">25. </w:t>
      </w:r>
      <w:r w:rsidRPr="00591DE5">
        <w:tab/>
        <w:t xml:space="preserve">Kelly FJ. Oxidative stress: Its role in air pollution and adverse health effects. </w:t>
      </w:r>
      <w:r w:rsidRPr="00591DE5">
        <w:rPr>
          <w:i/>
          <w:iCs/>
        </w:rPr>
        <w:t>Occupational and Environmental Medicine</w:t>
      </w:r>
      <w:r w:rsidRPr="00591DE5">
        <w:t>. 2003;60(8):612-616.</w:t>
      </w:r>
    </w:p>
    <w:p w14:paraId="7E26F6E1" w14:textId="77777777" w:rsidR="00591DE5" w:rsidRPr="00591DE5" w:rsidRDefault="00591DE5" w:rsidP="00591DE5">
      <w:pPr>
        <w:pStyle w:val="Bibliography"/>
      </w:pPr>
      <w:r w:rsidRPr="00591DE5">
        <w:t xml:space="preserve">26. </w:t>
      </w:r>
      <w:r w:rsidRPr="00591DE5">
        <w:tab/>
        <w:t xml:space="preserve">Chuang KJ, Chan CC, Su TC, Lee CT, Tang CS. The effect of urban air pollution on inflammation, oxidative stress, coagulation, and autonomic dysfunction in young adults. </w:t>
      </w:r>
      <w:r w:rsidRPr="00591DE5">
        <w:rPr>
          <w:i/>
          <w:iCs/>
        </w:rPr>
        <w:t>American journal of respiratory and critical care medicine</w:t>
      </w:r>
      <w:r w:rsidRPr="00591DE5">
        <w:t>. 2007;176(4):370-376.</w:t>
      </w:r>
    </w:p>
    <w:p w14:paraId="37DA0216" w14:textId="77777777" w:rsidR="00591DE5" w:rsidRPr="00591DE5" w:rsidRDefault="00591DE5" w:rsidP="00591DE5">
      <w:pPr>
        <w:pStyle w:val="Bibliography"/>
      </w:pPr>
      <w:r w:rsidRPr="00591DE5">
        <w:t xml:space="preserve">27. </w:t>
      </w:r>
      <w:r w:rsidRPr="00591DE5">
        <w:tab/>
        <w:t xml:space="preserve">Li N, Sioutas C, Cho A, et al. Ultrafine particulate pollutants induce oxidative stress and mitochondrial damage. </w:t>
      </w:r>
      <w:r w:rsidRPr="00591DE5">
        <w:rPr>
          <w:i/>
          <w:iCs/>
        </w:rPr>
        <w:t>Environmental Health Perspectives</w:t>
      </w:r>
      <w:r w:rsidRPr="00591DE5">
        <w:t>. 2003;111(4):455-460.</w:t>
      </w:r>
    </w:p>
    <w:p w14:paraId="418ED2A5" w14:textId="77777777" w:rsidR="00591DE5" w:rsidRPr="00591DE5" w:rsidRDefault="00591DE5" w:rsidP="00591DE5">
      <w:pPr>
        <w:pStyle w:val="Bibliography"/>
      </w:pPr>
      <w:r w:rsidRPr="00591DE5">
        <w:lastRenderedPageBreak/>
        <w:t xml:space="preserve">28. </w:t>
      </w:r>
      <w:r w:rsidRPr="00591DE5">
        <w:tab/>
        <w:t xml:space="preserve">Sørensen M, Daneshvar B, Hansen M, et al. Personal PM2.5 exposure and markers of oxidative stress in blood. </w:t>
      </w:r>
      <w:r w:rsidRPr="00591DE5">
        <w:rPr>
          <w:i/>
          <w:iCs/>
        </w:rPr>
        <w:t>Environmental health perspectives</w:t>
      </w:r>
      <w:r w:rsidRPr="00591DE5">
        <w:t>. 2003;111(2):161-166.</w:t>
      </w:r>
    </w:p>
    <w:p w14:paraId="1F33D6D0" w14:textId="77777777" w:rsidR="00591DE5" w:rsidRPr="00591DE5" w:rsidRDefault="00591DE5" w:rsidP="00591DE5">
      <w:pPr>
        <w:pStyle w:val="Bibliography"/>
      </w:pPr>
      <w:r w:rsidRPr="00591DE5">
        <w:t xml:space="preserve">29. </w:t>
      </w:r>
      <w:r w:rsidRPr="00591DE5">
        <w:tab/>
        <w:t xml:space="preserve">Block ML, Calderón-Garcidueñas L. Air pollution: Mechanisms of neuroinflammation and CNS disease. </w:t>
      </w:r>
      <w:r w:rsidRPr="00591DE5">
        <w:rPr>
          <w:i/>
          <w:iCs/>
        </w:rPr>
        <w:t>Trends in neurosciences</w:t>
      </w:r>
      <w:r w:rsidRPr="00591DE5">
        <w:t>. 2009;32(9):506-516.</w:t>
      </w:r>
    </w:p>
    <w:p w14:paraId="22C4BF5C" w14:textId="77777777" w:rsidR="00591DE5" w:rsidRPr="00591DE5" w:rsidRDefault="00591DE5" w:rsidP="00591DE5">
      <w:pPr>
        <w:pStyle w:val="Bibliography"/>
      </w:pPr>
      <w:r w:rsidRPr="00591DE5">
        <w:t xml:space="preserve">30. </w:t>
      </w:r>
      <w:r w:rsidRPr="00591DE5">
        <w:tab/>
        <w:t xml:space="preserve">Perry VH, Cunningham C, Holmes C. Systemic infections and inflammation affect chronic neurodegeneration. </w:t>
      </w:r>
      <w:r w:rsidRPr="00591DE5">
        <w:rPr>
          <w:i/>
          <w:iCs/>
        </w:rPr>
        <w:t>Nature Reviews Immunology</w:t>
      </w:r>
      <w:r w:rsidRPr="00591DE5">
        <w:t>. 2007;7(2):161-167.</w:t>
      </w:r>
    </w:p>
    <w:p w14:paraId="70EDDF12" w14:textId="77777777" w:rsidR="00591DE5" w:rsidRPr="00591DE5" w:rsidRDefault="00591DE5" w:rsidP="00591DE5">
      <w:pPr>
        <w:pStyle w:val="Bibliography"/>
      </w:pPr>
      <w:r w:rsidRPr="00591DE5">
        <w:t xml:space="preserve">31. </w:t>
      </w:r>
      <w:r w:rsidRPr="00591DE5">
        <w:tab/>
        <w:t xml:space="preserve">Bergeron C. Oxidative stress: Its role in the pathogenesis of amyotrophic lateral sclerosis. </w:t>
      </w:r>
      <w:r w:rsidRPr="00591DE5">
        <w:rPr>
          <w:i/>
          <w:iCs/>
        </w:rPr>
        <w:t>Journal of the neurological sciences</w:t>
      </w:r>
      <w:r w:rsidRPr="00591DE5">
        <w:t>. 1995;129:81-84.</w:t>
      </w:r>
    </w:p>
    <w:p w14:paraId="7093ADA5" w14:textId="77777777" w:rsidR="00591DE5" w:rsidRPr="00591DE5" w:rsidRDefault="00591DE5" w:rsidP="00591DE5">
      <w:pPr>
        <w:pStyle w:val="Bibliography"/>
      </w:pPr>
      <w:r w:rsidRPr="00591DE5">
        <w:t xml:space="preserve">32. </w:t>
      </w:r>
      <w:r w:rsidRPr="00591DE5">
        <w:tab/>
        <w:t xml:space="preserve">Mhatre M, Floyd RA, Hensley K. Oxidative stress and neuroinflammation in Alzheimer’s disease and amyotrophic lateral sclerosis: Common links and potential therapeutic targets. </w:t>
      </w:r>
      <w:r w:rsidRPr="00591DE5">
        <w:rPr>
          <w:i/>
          <w:iCs/>
        </w:rPr>
        <w:t>Journal of Alzheimer’s disease</w:t>
      </w:r>
      <w:r w:rsidRPr="00591DE5">
        <w:t>. 2004;6(2):147-157.</w:t>
      </w:r>
    </w:p>
    <w:p w14:paraId="6C7999BC" w14:textId="77777777" w:rsidR="00591DE5" w:rsidRPr="00591DE5" w:rsidRDefault="00591DE5" w:rsidP="00591DE5">
      <w:pPr>
        <w:pStyle w:val="Bibliography"/>
      </w:pPr>
      <w:r w:rsidRPr="00591DE5">
        <w:t xml:space="preserve">33. </w:t>
      </w:r>
      <w:r w:rsidRPr="00591DE5">
        <w:tab/>
        <w:t xml:space="preserve">D’Amico E, Factor-Litvak P, Santella RM, Mitsumoto H. Clinical perspective on oxidative stress in sporadic amyotrophic lateral sclerosis. </w:t>
      </w:r>
      <w:r w:rsidRPr="00591DE5">
        <w:rPr>
          <w:i/>
          <w:iCs/>
        </w:rPr>
        <w:t>Free radical biology and medicine</w:t>
      </w:r>
      <w:r w:rsidRPr="00591DE5">
        <w:t>. 2013;65:509-527.</w:t>
      </w:r>
    </w:p>
    <w:p w14:paraId="100BB8D0" w14:textId="77777777" w:rsidR="00591DE5" w:rsidRPr="00591DE5" w:rsidRDefault="00591DE5" w:rsidP="00591DE5">
      <w:pPr>
        <w:pStyle w:val="Bibliography"/>
      </w:pPr>
      <w:r w:rsidRPr="00591DE5">
        <w:t xml:space="preserve">34. </w:t>
      </w:r>
      <w:r w:rsidRPr="00591DE5">
        <w:tab/>
        <w:t xml:space="preserve">Perry VH, Nicoll JA, Holmes C. Microglia in neurodegenerative disease. </w:t>
      </w:r>
      <w:r w:rsidRPr="00591DE5">
        <w:rPr>
          <w:i/>
          <w:iCs/>
        </w:rPr>
        <w:t>Nature Reviews Neurology</w:t>
      </w:r>
      <w:r w:rsidRPr="00591DE5">
        <w:t>. 2010;6(4):193-201.</w:t>
      </w:r>
    </w:p>
    <w:p w14:paraId="2CBDAC40" w14:textId="77777777" w:rsidR="00591DE5" w:rsidRPr="00591DE5" w:rsidRDefault="00591DE5" w:rsidP="00591DE5">
      <w:pPr>
        <w:pStyle w:val="Bibliography"/>
      </w:pPr>
      <w:r w:rsidRPr="00591DE5">
        <w:t xml:space="preserve">35. </w:t>
      </w:r>
      <w:r w:rsidRPr="00591DE5">
        <w:tab/>
        <w:t xml:space="preserve">Nunez Y, Boehme AK, Weisskopf MG, et al. Fine particle exposure and clinical aggravation in neurodegenerative diseases in New York State. </w:t>
      </w:r>
      <w:r w:rsidRPr="00591DE5">
        <w:rPr>
          <w:i/>
          <w:iCs/>
        </w:rPr>
        <w:t>Environmental Health Perspectives</w:t>
      </w:r>
      <w:r w:rsidRPr="00591DE5">
        <w:t>. 2021;129(2):027003.</w:t>
      </w:r>
    </w:p>
    <w:p w14:paraId="0385DEEE" w14:textId="77777777" w:rsidR="00591DE5" w:rsidRPr="00591DE5" w:rsidRDefault="00591DE5" w:rsidP="00591DE5">
      <w:pPr>
        <w:pStyle w:val="Bibliography"/>
      </w:pPr>
      <w:r w:rsidRPr="00591DE5">
        <w:t xml:space="preserve">36. </w:t>
      </w:r>
      <w:r w:rsidRPr="00591DE5">
        <w:tab/>
        <w:t xml:space="preserve">Nunez Y, Boehme AK, Li M, et al. Parkinson’s disease aggravation in association with fine particle components in New York State. </w:t>
      </w:r>
      <w:r w:rsidRPr="00591DE5">
        <w:rPr>
          <w:i/>
          <w:iCs/>
        </w:rPr>
        <w:t>Environmental Research</w:t>
      </w:r>
      <w:r w:rsidRPr="00591DE5">
        <w:t>. 2021;201:111554.</w:t>
      </w:r>
    </w:p>
    <w:p w14:paraId="41C61578" w14:textId="77777777" w:rsidR="00591DE5" w:rsidRPr="00591DE5" w:rsidRDefault="00591DE5" w:rsidP="00591DE5">
      <w:pPr>
        <w:pStyle w:val="Bibliography"/>
      </w:pPr>
      <w:r w:rsidRPr="00591DE5">
        <w:t xml:space="preserve">37. </w:t>
      </w:r>
      <w:r w:rsidRPr="00591DE5">
        <w:tab/>
        <w:t xml:space="preserve">Malek AM, Barchowsky A, Bowser R, et al. Exposure to hazardous air pollutants and the risk of amyotrophic lateral sclerosis. </w:t>
      </w:r>
      <w:r w:rsidRPr="00591DE5">
        <w:rPr>
          <w:i/>
          <w:iCs/>
        </w:rPr>
        <w:t>Environmental Pollution</w:t>
      </w:r>
      <w:r w:rsidRPr="00591DE5">
        <w:t>. 2015;197:181-186.</w:t>
      </w:r>
    </w:p>
    <w:p w14:paraId="67328198" w14:textId="77777777" w:rsidR="00591DE5" w:rsidRPr="00591DE5" w:rsidRDefault="00591DE5" w:rsidP="00591DE5">
      <w:pPr>
        <w:pStyle w:val="Bibliography"/>
      </w:pPr>
      <w:r w:rsidRPr="00591DE5">
        <w:t xml:space="preserve">38. </w:t>
      </w:r>
      <w:r w:rsidRPr="00591DE5">
        <w:tab/>
        <w:t xml:space="preserve">Yu Z, Peters S, van BL, et al. Long-Term Exposure to Ultrafine Particles and Particulate Matter Constituents and the Risk of Amyotrophic Lateral Sclerosis. </w:t>
      </w:r>
      <w:r w:rsidRPr="00591DE5">
        <w:rPr>
          <w:i/>
          <w:iCs/>
        </w:rPr>
        <w:t>Environmental Health Perspectives</w:t>
      </w:r>
      <w:r w:rsidRPr="00591DE5">
        <w:t>. 2021;129(9):097702. doi:10.1289/EHP9131</w:t>
      </w:r>
    </w:p>
    <w:p w14:paraId="17A29EBB" w14:textId="77777777" w:rsidR="00591DE5" w:rsidRPr="00591DE5" w:rsidRDefault="00591DE5" w:rsidP="00591DE5">
      <w:pPr>
        <w:pStyle w:val="Bibliography"/>
      </w:pPr>
      <w:r w:rsidRPr="00591DE5">
        <w:t xml:space="preserve">39. </w:t>
      </w:r>
      <w:r w:rsidRPr="00591DE5">
        <w:tab/>
        <w:t xml:space="preserve">Seelen M, Toro CRA, Veldink JH, et al. Long-term air pollution exposure and amyotrophic lateral sclerosis in Netherlands: A population-based case–control study. </w:t>
      </w:r>
      <w:r w:rsidRPr="00591DE5">
        <w:rPr>
          <w:i/>
          <w:iCs/>
        </w:rPr>
        <w:t>Environmental Health Perspectives</w:t>
      </w:r>
      <w:r w:rsidRPr="00591DE5">
        <w:t>. 2017;125(9):097023. doi:10.1289/EHP1115</w:t>
      </w:r>
    </w:p>
    <w:p w14:paraId="54B01EBC" w14:textId="77777777" w:rsidR="00591DE5" w:rsidRPr="00591DE5" w:rsidRDefault="00591DE5" w:rsidP="00591DE5">
      <w:pPr>
        <w:pStyle w:val="Bibliography"/>
      </w:pPr>
      <w:r w:rsidRPr="00591DE5">
        <w:t xml:space="preserve">40. </w:t>
      </w:r>
      <w:r w:rsidRPr="00591DE5">
        <w:tab/>
        <w:t xml:space="preserve">Strak M, Weinmayr G, Rodopoulou S, et al. Long term exposure to low level air pollution and mortality in eight European cohorts within the ELAPSE project: Pooled analysis. </w:t>
      </w:r>
      <w:r w:rsidRPr="00591DE5">
        <w:rPr>
          <w:i/>
          <w:iCs/>
        </w:rPr>
        <w:t>BMJ</w:t>
      </w:r>
      <w:r w:rsidRPr="00591DE5">
        <w:t>. 2021;374:n1904. doi:10.1136/bmj.n1904</w:t>
      </w:r>
    </w:p>
    <w:p w14:paraId="0397F1FC" w14:textId="77777777" w:rsidR="00591DE5" w:rsidRPr="00591DE5" w:rsidRDefault="00591DE5" w:rsidP="00591DE5">
      <w:pPr>
        <w:pStyle w:val="Bibliography"/>
      </w:pPr>
      <w:r w:rsidRPr="00591DE5">
        <w:t xml:space="preserve">41. </w:t>
      </w:r>
      <w:r w:rsidRPr="00591DE5">
        <w:tab/>
        <w:t xml:space="preserve">Hamra GB, Laden F, Cohen AJ, Raaschou-Nielsen O, Brauer M, Loomis D. Lung cancer and exposure to nitrogen dioxide and traffic: A systematic review and meta-analysis. </w:t>
      </w:r>
      <w:r w:rsidRPr="00591DE5">
        <w:rPr>
          <w:i/>
          <w:iCs/>
        </w:rPr>
        <w:t>Environmental Health Perspectives</w:t>
      </w:r>
      <w:r w:rsidRPr="00591DE5">
        <w:t>. 2015;123(11):1107-1112.</w:t>
      </w:r>
    </w:p>
    <w:p w14:paraId="772B024C" w14:textId="77777777" w:rsidR="00591DE5" w:rsidRPr="00591DE5" w:rsidRDefault="00591DE5" w:rsidP="00591DE5">
      <w:pPr>
        <w:pStyle w:val="Bibliography"/>
      </w:pPr>
      <w:r w:rsidRPr="00591DE5">
        <w:lastRenderedPageBreak/>
        <w:t xml:space="preserve">42. </w:t>
      </w:r>
      <w:r w:rsidRPr="00591DE5">
        <w:tab/>
        <w:t xml:space="preserve">Chen H, Kwong JC, Copes R, et al. Living near major roads and the incidence of dementia, Parkinson’s disease, and multiple sclerosis: A population-based cohort study. </w:t>
      </w:r>
      <w:r w:rsidRPr="00591DE5">
        <w:rPr>
          <w:i/>
          <w:iCs/>
        </w:rPr>
        <w:t>The Lancet</w:t>
      </w:r>
      <w:r w:rsidRPr="00591DE5">
        <w:t>. 2017;389(10070):718-726.</w:t>
      </w:r>
    </w:p>
    <w:p w14:paraId="48040ED3" w14:textId="77777777" w:rsidR="00591DE5" w:rsidRPr="00591DE5" w:rsidRDefault="00591DE5" w:rsidP="00591DE5">
      <w:pPr>
        <w:pStyle w:val="Bibliography"/>
      </w:pPr>
      <w:r w:rsidRPr="00591DE5">
        <w:t xml:space="preserve">43. </w:t>
      </w:r>
      <w:r w:rsidRPr="00591DE5">
        <w:tab/>
        <w:t xml:space="preserve">Gibson EA, Nunez Y, Abuawad A, et al. An overview of methods to address distinct research questions on environmental mixtures: An application to persistent organic pollutants and leukocyte telomere length. </w:t>
      </w:r>
      <w:r w:rsidRPr="00591DE5">
        <w:rPr>
          <w:i/>
          <w:iCs/>
        </w:rPr>
        <w:t>Environmental Health</w:t>
      </w:r>
      <w:r w:rsidRPr="00591DE5">
        <w:t>. 2019;18(1):1-16.</w:t>
      </w:r>
    </w:p>
    <w:p w14:paraId="5EB9A02C" w14:textId="77777777" w:rsidR="00591DE5" w:rsidRPr="00591DE5" w:rsidRDefault="00591DE5" w:rsidP="00591DE5">
      <w:pPr>
        <w:pStyle w:val="Bibliography"/>
      </w:pPr>
      <w:r w:rsidRPr="00591DE5">
        <w:t xml:space="preserve">44. </w:t>
      </w:r>
      <w:r w:rsidRPr="00591DE5">
        <w:tab/>
        <w:t xml:space="preserve">Frank L. When an entire country is a cohort. </w:t>
      </w:r>
      <w:r w:rsidRPr="00591DE5">
        <w:rPr>
          <w:i/>
          <w:iCs/>
        </w:rPr>
        <w:t>Science</w:t>
      </w:r>
      <w:r w:rsidRPr="00591DE5">
        <w:t>. 2000;287(5462):2398-2399.</w:t>
      </w:r>
    </w:p>
    <w:p w14:paraId="1242AAED" w14:textId="77777777" w:rsidR="00591DE5" w:rsidRPr="00591DE5" w:rsidRDefault="00591DE5" w:rsidP="00591DE5">
      <w:pPr>
        <w:pStyle w:val="Bibliography"/>
      </w:pPr>
      <w:r w:rsidRPr="00591DE5">
        <w:t xml:space="preserve">45. </w:t>
      </w:r>
      <w:r w:rsidRPr="00591DE5">
        <w:tab/>
        <w:t xml:space="preserve">Schmidt M, Schmidt SAJ, Sandegaard JL, Ehrenstein V, Pedersen L, Sørensen HT. The Danish National Patient Registry: A review of content, data quality, and research potential. </w:t>
      </w:r>
      <w:r w:rsidRPr="00591DE5">
        <w:rPr>
          <w:i/>
          <w:iCs/>
        </w:rPr>
        <w:t>Clinical epidemiology</w:t>
      </w:r>
      <w:r w:rsidRPr="00591DE5">
        <w:t>. 2015;7:449.</w:t>
      </w:r>
    </w:p>
    <w:p w14:paraId="22A41201" w14:textId="77777777" w:rsidR="00591DE5" w:rsidRPr="00591DE5" w:rsidRDefault="00591DE5" w:rsidP="00591DE5">
      <w:pPr>
        <w:pStyle w:val="Bibliography"/>
      </w:pPr>
      <w:r w:rsidRPr="00591DE5">
        <w:t xml:space="preserve">46. </w:t>
      </w:r>
      <w:r w:rsidRPr="00591DE5">
        <w:tab/>
        <w:t xml:space="preserve">Kioumourtzoglou MA, Seals RM, Himmerslev L, Gredal O, Hansen J, Weisskopf MG. Comparison of diagnoses of amyotrophic lateral sclerosis by use of death certificates and hospital discharge data in the Danish population. </w:t>
      </w:r>
      <w:r w:rsidRPr="00591DE5">
        <w:rPr>
          <w:i/>
          <w:iCs/>
        </w:rPr>
        <w:t>Amyotrophic Lateral Sclerosis and Frontotemporal Degeneration</w:t>
      </w:r>
      <w:r w:rsidRPr="00591DE5">
        <w:t>. 2015;16(3-4):224-229.</w:t>
      </w:r>
    </w:p>
    <w:p w14:paraId="0B5363EB" w14:textId="77777777" w:rsidR="00591DE5" w:rsidRPr="00591DE5" w:rsidRDefault="00591DE5" w:rsidP="00591DE5">
      <w:pPr>
        <w:pStyle w:val="Bibliography"/>
      </w:pPr>
      <w:r w:rsidRPr="00591DE5">
        <w:t xml:space="preserve">47. </w:t>
      </w:r>
      <w:r w:rsidRPr="00591DE5">
        <w:tab/>
        <w:t xml:space="preserve">Pedersen CB. The Danish civil registration system. </w:t>
      </w:r>
      <w:r w:rsidRPr="00591DE5">
        <w:rPr>
          <w:i/>
          <w:iCs/>
        </w:rPr>
        <w:t>Scandinavian journal of public health</w:t>
      </w:r>
      <w:r w:rsidRPr="00591DE5">
        <w:t>. 2011;39(7_suppl):22-25.</w:t>
      </w:r>
    </w:p>
    <w:p w14:paraId="192CE0A7" w14:textId="77777777" w:rsidR="00591DE5" w:rsidRPr="00591DE5" w:rsidRDefault="00591DE5" w:rsidP="00591DE5">
      <w:pPr>
        <w:pStyle w:val="Bibliography"/>
      </w:pPr>
      <w:r w:rsidRPr="00591DE5">
        <w:t xml:space="preserve">48. </w:t>
      </w:r>
      <w:r w:rsidRPr="00591DE5">
        <w:tab/>
        <w:t xml:space="preserve">Sillman S. The relation between ozone, NOx and hydrocarbons in urban and polluted rural environments. </w:t>
      </w:r>
      <w:r w:rsidRPr="00591DE5">
        <w:rPr>
          <w:i/>
          <w:iCs/>
        </w:rPr>
        <w:t>Atmospheric Environment</w:t>
      </w:r>
      <w:r w:rsidRPr="00591DE5">
        <w:t>. 1999;33(12):1821-1845.</w:t>
      </w:r>
    </w:p>
    <w:p w14:paraId="69B31592" w14:textId="77777777" w:rsidR="00591DE5" w:rsidRPr="00591DE5" w:rsidRDefault="00591DE5" w:rsidP="00591DE5">
      <w:pPr>
        <w:pStyle w:val="Bibliography"/>
      </w:pPr>
      <w:r w:rsidRPr="00591DE5">
        <w:t xml:space="preserve">49. </w:t>
      </w:r>
      <w:r w:rsidRPr="00591DE5">
        <w:tab/>
        <w:t xml:space="preserve">Khan J, Kakosimos K, Raaschou-Nielsen O, et al. Development and performance evaluation of new AirGIS–a GIS based air pollution and human exposure modelling system. </w:t>
      </w:r>
      <w:r w:rsidRPr="00591DE5">
        <w:rPr>
          <w:i/>
          <w:iCs/>
        </w:rPr>
        <w:t>Atmospheric environment</w:t>
      </w:r>
      <w:r w:rsidRPr="00591DE5">
        <w:t>. 2019;198:102-121.</w:t>
      </w:r>
    </w:p>
    <w:p w14:paraId="164F7701" w14:textId="77777777" w:rsidR="00591DE5" w:rsidRPr="00591DE5" w:rsidRDefault="00591DE5" w:rsidP="00591DE5">
      <w:pPr>
        <w:pStyle w:val="Bibliography"/>
      </w:pPr>
      <w:r w:rsidRPr="00591DE5">
        <w:t xml:space="preserve">50. </w:t>
      </w:r>
      <w:r w:rsidRPr="00591DE5">
        <w:tab/>
        <w:t xml:space="preserve">Brandt J, Christensen JH, Frohn LM, Palmgren F, Berkowicz R, Zlatev Z. Operational air pollution forecasts from European to local scale. </w:t>
      </w:r>
      <w:r w:rsidRPr="00591DE5">
        <w:rPr>
          <w:i/>
          <w:iCs/>
        </w:rPr>
        <w:t>Atmospheric Environment</w:t>
      </w:r>
      <w:r w:rsidRPr="00591DE5">
        <w:t>. 2001;35:S91-S98.</w:t>
      </w:r>
    </w:p>
    <w:p w14:paraId="01952999" w14:textId="77777777" w:rsidR="00591DE5" w:rsidRPr="00591DE5" w:rsidRDefault="00591DE5" w:rsidP="00591DE5">
      <w:pPr>
        <w:pStyle w:val="Bibliography"/>
      </w:pPr>
      <w:r w:rsidRPr="00591DE5">
        <w:t xml:space="preserve">51. </w:t>
      </w:r>
      <w:r w:rsidRPr="00591DE5">
        <w:tab/>
        <w:t xml:space="preserve">Brandt J, Christensen J, Frohn L, Berkowicz R. Air pollution forecasting from regional to urban street scale—-implementation and validation for two cities in Denmark. </w:t>
      </w:r>
      <w:r w:rsidRPr="00591DE5">
        <w:rPr>
          <w:i/>
          <w:iCs/>
        </w:rPr>
        <w:t>Physics and Chemistry of the Earth, Parts A/B/C</w:t>
      </w:r>
      <w:r w:rsidRPr="00591DE5">
        <w:t>. 2003;28(8):335-344.</w:t>
      </w:r>
    </w:p>
    <w:p w14:paraId="526989F4" w14:textId="77777777" w:rsidR="00591DE5" w:rsidRPr="00591DE5" w:rsidRDefault="00591DE5" w:rsidP="00591DE5">
      <w:pPr>
        <w:pStyle w:val="Bibliography"/>
      </w:pPr>
      <w:r w:rsidRPr="00591DE5">
        <w:t xml:space="preserve">52. </w:t>
      </w:r>
      <w:r w:rsidRPr="00591DE5">
        <w:tab/>
        <w:t xml:space="preserve">Frohn LM, Ketzel M, Christensen JH, et al. Modelling ultrafine particle number concentrations at address resolution in Denmark from 1979-2018–Part 1: Regional and urban scale modelling and evaluation. </w:t>
      </w:r>
      <w:r w:rsidRPr="00591DE5">
        <w:rPr>
          <w:i/>
          <w:iCs/>
        </w:rPr>
        <w:t>Atmospheric Environment</w:t>
      </w:r>
      <w:r w:rsidRPr="00591DE5">
        <w:t>. 2021;264:118631.</w:t>
      </w:r>
    </w:p>
    <w:p w14:paraId="35DE3866" w14:textId="77777777" w:rsidR="00591DE5" w:rsidRPr="00591DE5" w:rsidRDefault="00591DE5" w:rsidP="00591DE5">
      <w:pPr>
        <w:pStyle w:val="Bibliography"/>
      </w:pPr>
      <w:r w:rsidRPr="00591DE5">
        <w:t xml:space="preserve">53. </w:t>
      </w:r>
      <w:r w:rsidRPr="00591DE5">
        <w:tab/>
        <w:t xml:space="preserve">Raaschou-Nielsen O, Andersen ZJ, Hvidberg M, et al. Lung cancer incidence and long-term exposure to air pollution from traffic. </w:t>
      </w:r>
      <w:r w:rsidRPr="00591DE5">
        <w:rPr>
          <w:i/>
          <w:iCs/>
        </w:rPr>
        <w:t>Environmental health perspectives</w:t>
      </w:r>
      <w:r w:rsidRPr="00591DE5">
        <w:t>. 2011;119(6):860-865.</w:t>
      </w:r>
    </w:p>
    <w:p w14:paraId="29266F6E" w14:textId="77777777" w:rsidR="00591DE5" w:rsidRPr="00591DE5" w:rsidRDefault="00591DE5" w:rsidP="00591DE5">
      <w:pPr>
        <w:pStyle w:val="Bibliography"/>
      </w:pPr>
      <w:r w:rsidRPr="00591DE5">
        <w:t xml:space="preserve">54. </w:t>
      </w:r>
      <w:r w:rsidRPr="00591DE5">
        <w:tab/>
        <w:t xml:space="preserve">Raaschou-Nielsen O, Sørensen M, Ketzel M, et al. Long-term exposure to traffic-related air pollution and diabetes-associated mortality: A cohort study. </w:t>
      </w:r>
      <w:r w:rsidRPr="00591DE5">
        <w:rPr>
          <w:i/>
          <w:iCs/>
        </w:rPr>
        <w:t>Diabetologia</w:t>
      </w:r>
      <w:r w:rsidRPr="00591DE5">
        <w:t>. 2013;56(1):36-46.</w:t>
      </w:r>
    </w:p>
    <w:p w14:paraId="428DA8A6" w14:textId="77777777" w:rsidR="00591DE5" w:rsidRPr="00591DE5" w:rsidRDefault="00591DE5" w:rsidP="00591DE5">
      <w:pPr>
        <w:pStyle w:val="Bibliography"/>
      </w:pPr>
      <w:r w:rsidRPr="00591DE5">
        <w:lastRenderedPageBreak/>
        <w:t xml:space="preserve">55. </w:t>
      </w:r>
      <w:r w:rsidRPr="00591DE5">
        <w:tab/>
        <w:t xml:space="preserve">Sørensen M, Hoffmann B, Hvidberg M, et al. Long-term exposure to traffic-related air pollution associated with blood pressure and self-reported hypertension in a Danish cohort. </w:t>
      </w:r>
      <w:r w:rsidRPr="00591DE5">
        <w:rPr>
          <w:i/>
          <w:iCs/>
        </w:rPr>
        <w:t>Environmental health perspectives</w:t>
      </w:r>
      <w:r w:rsidRPr="00591DE5">
        <w:t>. 2012;120(3):418-424.</w:t>
      </w:r>
    </w:p>
    <w:p w14:paraId="4F8BD267" w14:textId="77777777" w:rsidR="00591DE5" w:rsidRPr="00591DE5" w:rsidRDefault="00591DE5" w:rsidP="00591DE5">
      <w:pPr>
        <w:pStyle w:val="Bibliography"/>
      </w:pPr>
      <w:r w:rsidRPr="00591DE5">
        <w:t xml:space="preserve">56. </w:t>
      </w:r>
      <w:r w:rsidRPr="00591DE5">
        <w:tab/>
        <w:t xml:space="preserve">Seinfeld J, Pandis S. Atmospheric chemistry and physics. 1997. </w:t>
      </w:r>
      <w:r w:rsidRPr="00591DE5">
        <w:rPr>
          <w:i/>
          <w:iCs/>
        </w:rPr>
        <w:t>New York</w:t>
      </w:r>
      <w:r w:rsidRPr="00591DE5">
        <w:t>. Published online 2008.</w:t>
      </w:r>
    </w:p>
    <w:p w14:paraId="42139B0D" w14:textId="77777777" w:rsidR="00591DE5" w:rsidRPr="00591DE5" w:rsidRDefault="00591DE5" w:rsidP="00591DE5">
      <w:pPr>
        <w:pStyle w:val="Bibliography"/>
      </w:pPr>
      <w:r w:rsidRPr="00591DE5">
        <w:t xml:space="preserve">57. </w:t>
      </w:r>
      <w:r w:rsidRPr="00591DE5">
        <w:tab/>
        <w:t xml:space="preserve">Galvin M, Gaffney R, Corr B, Mays I, Hardiman O. From first symptoms to diagnosis of amyotrophic lateral sclerosis: Perspectives of an Irish informal caregiver cohort—a thematic analysis. </w:t>
      </w:r>
      <w:r w:rsidRPr="00591DE5">
        <w:rPr>
          <w:i/>
          <w:iCs/>
        </w:rPr>
        <w:t>BMJ Open</w:t>
      </w:r>
      <w:r w:rsidRPr="00591DE5">
        <w:t>. 2017;7(3). doi:10.1136/bmjopen-2016-014985</w:t>
      </w:r>
    </w:p>
    <w:p w14:paraId="05300F34" w14:textId="77777777" w:rsidR="00591DE5" w:rsidRPr="00591DE5" w:rsidRDefault="00591DE5" w:rsidP="00591DE5">
      <w:pPr>
        <w:pStyle w:val="Bibliography"/>
      </w:pPr>
      <w:r w:rsidRPr="00591DE5">
        <w:t xml:space="preserve">58. </w:t>
      </w:r>
      <w:r w:rsidRPr="00591DE5">
        <w:tab/>
        <w:t xml:space="preserve">Dickerson AS, Hansen J, Kioumourtzoglou MA, Specht AJ, Gredal O, Weisskopf MG. Study of occupation and amyotrophic lateral sclerosis in a Danish cohort. </w:t>
      </w:r>
      <w:r w:rsidRPr="00591DE5">
        <w:rPr>
          <w:i/>
          <w:iCs/>
        </w:rPr>
        <w:t>Occup Environ Med</w:t>
      </w:r>
      <w:r w:rsidRPr="00591DE5">
        <w:t>. 2018;75(9):630-638. doi:10.1136/oemed-2018-105110</w:t>
      </w:r>
    </w:p>
    <w:p w14:paraId="1FC3EA53" w14:textId="77777777" w:rsidR="00591DE5" w:rsidRPr="00591DE5" w:rsidRDefault="00591DE5" w:rsidP="00591DE5">
      <w:pPr>
        <w:pStyle w:val="Bibliography"/>
      </w:pPr>
      <w:r w:rsidRPr="00591DE5">
        <w:t xml:space="preserve">59. </w:t>
      </w:r>
      <w:r w:rsidRPr="00591DE5">
        <w:tab/>
        <w:t xml:space="preserve">Rothman KJ, Greenland S, Lash TL, others. </w:t>
      </w:r>
      <w:r w:rsidRPr="00591DE5">
        <w:rPr>
          <w:i/>
          <w:iCs/>
        </w:rPr>
        <w:t>Modern Epidemiology</w:t>
      </w:r>
      <w:r w:rsidRPr="00591DE5">
        <w:t>. Vol 3. Wolters Kluwer Health/Lippincott Williams &amp; Wilkins Philadelphia; 2008.</w:t>
      </w:r>
    </w:p>
    <w:p w14:paraId="3A0140FA" w14:textId="77777777" w:rsidR="00591DE5" w:rsidRPr="00591DE5" w:rsidRDefault="00591DE5" w:rsidP="00591DE5">
      <w:pPr>
        <w:pStyle w:val="Bibliography"/>
      </w:pPr>
      <w:r w:rsidRPr="00591DE5">
        <w:t xml:space="preserve">60. </w:t>
      </w:r>
      <w:r w:rsidRPr="00591DE5">
        <w:tab/>
        <w:t xml:space="preserve">Gelman A, Carlin JB, Stern HS, Dunson DB, Vehtari A, Rubin DB. </w:t>
      </w:r>
      <w:r w:rsidRPr="00591DE5">
        <w:rPr>
          <w:i/>
          <w:iCs/>
        </w:rPr>
        <w:t>Bayesian Data Analysis, Third Edition</w:t>
      </w:r>
      <w:r w:rsidRPr="00591DE5">
        <w:t>. CRC Press; 2013.</w:t>
      </w:r>
    </w:p>
    <w:p w14:paraId="5D2693F4" w14:textId="77777777" w:rsidR="00591DE5" w:rsidRPr="00591DE5" w:rsidRDefault="00591DE5" w:rsidP="00591DE5">
      <w:pPr>
        <w:pStyle w:val="Bibliography"/>
      </w:pPr>
      <w:r w:rsidRPr="00591DE5">
        <w:t xml:space="preserve">61. </w:t>
      </w:r>
      <w:r w:rsidRPr="00591DE5">
        <w:tab/>
        <w:t xml:space="preserve">Mostofsky E, Schwartz J, Coull BA, et al. Modeling the association between particle constituents of air pollution and health outcomes. </w:t>
      </w:r>
      <w:r w:rsidRPr="00591DE5">
        <w:rPr>
          <w:i/>
          <w:iCs/>
        </w:rPr>
        <w:t>American journal of epidemiology</w:t>
      </w:r>
      <w:r w:rsidRPr="00591DE5">
        <w:t>. 2012;176(4):317-326.</w:t>
      </w:r>
    </w:p>
    <w:p w14:paraId="2C06EF61" w14:textId="77777777" w:rsidR="00591DE5" w:rsidRPr="00591DE5" w:rsidRDefault="00591DE5" w:rsidP="00591DE5">
      <w:pPr>
        <w:pStyle w:val="Bibliography"/>
      </w:pPr>
      <w:r w:rsidRPr="00591DE5">
        <w:t xml:space="preserve">62. </w:t>
      </w:r>
      <w:r w:rsidRPr="00591DE5">
        <w:tab/>
        <w:t xml:space="preserve">Thunis P, Degraeuwe B, Pisoni E, et al. PM2.5 source allocation in European cities: A SHERPA modelling study. </w:t>
      </w:r>
      <w:r w:rsidRPr="00591DE5">
        <w:rPr>
          <w:i/>
          <w:iCs/>
        </w:rPr>
        <w:t>Atmospheric Environment</w:t>
      </w:r>
      <w:r w:rsidRPr="00591DE5">
        <w:t>. 2018;187:93-106.</w:t>
      </w:r>
    </w:p>
    <w:p w14:paraId="211A19C2" w14:textId="77777777" w:rsidR="00591DE5" w:rsidRPr="00591DE5" w:rsidRDefault="00591DE5" w:rsidP="00591DE5">
      <w:pPr>
        <w:pStyle w:val="Bibliography"/>
      </w:pPr>
      <w:r w:rsidRPr="00591DE5">
        <w:t xml:space="preserve">63. </w:t>
      </w:r>
      <w:r w:rsidRPr="00591DE5">
        <w:tab/>
        <w:t xml:space="preserve">Martin R, Peters G, Wilkinson J. Symmetric decomposition of a positive definite matrix. </w:t>
      </w:r>
      <w:r w:rsidRPr="00591DE5">
        <w:rPr>
          <w:i/>
          <w:iCs/>
        </w:rPr>
        <w:t>Numerische Mathematik</w:t>
      </w:r>
      <w:r w:rsidRPr="00591DE5">
        <w:t>. 1965;7(5):362-383.</w:t>
      </w:r>
    </w:p>
    <w:p w14:paraId="015ADFD4" w14:textId="77777777" w:rsidR="00591DE5" w:rsidRPr="00591DE5" w:rsidRDefault="00591DE5" w:rsidP="00591DE5">
      <w:pPr>
        <w:pStyle w:val="Bibliography"/>
      </w:pPr>
      <w:r w:rsidRPr="00591DE5">
        <w:t xml:space="preserve">64. </w:t>
      </w:r>
      <w:r w:rsidRPr="00591DE5">
        <w:tab/>
        <w:t xml:space="preserve">Polson NG, Scott JG. On the half-Cauchy prior for a global scale parameter. </w:t>
      </w:r>
      <w:r w:rsidRPr="00591DE5">
        <w:rPr>
          <w:i/>
          <w:iCs/>
        </w:rPr>
        <w:t>Bayesian Analysis</w:t>
      </w:r>
      <w:r w:rsidRPr="00591DE5">
        <w:t>. 2012;7(4):887-902.</w:t>
      </w:r>
    </w:p>
    <w:p w14:paraId="16496BE9" w14:textId="77777777" w:rsidR="00591DE5" w:rsidRPr="00591DE5" w:rsidRDefault="00591DE5" w:rsidP="00591DE5">
      <w:pPr>
        <w:pStyle w:val="Bibliography"/>
      </w:pPr>
      <w:r w:rsidRPr="00591DE5">
        <w:t xml:space="preserve">65. </w:t>
      </w:r>
      <w:r w:rsidRPr="00591DE5">
        <w:tab/>
        <w:t xml:space="preserve">Gelman A. Prior distributions for variance parameters in hierarchical models (comment on article by Browne and Draper). </w:t>
      </w:r>
      <w:r w:rsidRPr="00591DE5">
        <w:rPr>
          <w:i/>
          <w:iCs/>
        </w:rPr>
        <w:t>Bayesian Anal</w:t>
      </w:r>
      <w:r w:rsidRPr="00591DE5">
        <w:t>. 2006;1(3):515-534. doi:10.1214/06-BA117A</w:t>
      </w:r>
    </w:p>
    <w:p w14:paraId="19BD7D59" w14:textId="77777777" w:rsidR="00591DE5" w:rsidRPr="00591DE5" w:rsidRDefault="00591DE5" w:rsidP="00591DE5">
      <w:pPr>
        <w:pStyle w:val="Bibliography"/>
      </w:pPr>
      <w:r w:rsidRPr="00591DE5">
        <w:t xml:space="preserve">66. </w:t>
      </w:r>
      <w:r w:rsidRPr="00591DE5">
        <w:tab/>
        <w:t xml:space="preserve">Lewandowski D, Kurowicka D, Joe H. Generating random correlation matrices based on vines and extended onion method. </w:t>
      </w:r>
      <w:r w:rsidRPr="00591DE5">
        <w:rPr>
          <w:i/>
          <w:iCs/>
        </w:rPr>
        <w:t>Journal of multivariate analysis</w:t>
      </w:r>
      <w:r w:rsidRPr="00591DE5">
        <w:t>. 2009;100(9):1989-2001.</w:t>
      </w:r>
    </w:p>
    <w:p w14:paraId="157E8B0D" w14:textId="77777777" w:rsidR="00591DE5" w:rsidRPr="00591DE5" w:rsidRDefault="00591DE5" w:rsidP="00591DE5">
      <w:pPr>
        <w:pStyle w:val="Bibliography"/>
      </w:pPr>
      <w:r w:rsidRPr="00591DE5">
        <w:t xml:space="preserve">67. </w:t>
      </w:r>
      <w:r w:rsidRPr="00591DE5">
        <w:tab/>
        <w:t xml:space="preserve">Gelman A, Rubin DB. Inference from iterative simulation using multiple sequences. </w:t>
      </w:r>
      <w:r w:rsidRPr="00591DE5">
        <w:rPr>
          <w:i/>
          <w:iCs/>
        </w:rPr>
        <w:t>Statistical science</w:t>
      </w:r>
      <w:r w:rsidRPr="00591DE5">
        <w:t>. 1992;7(4):457-472.</w:t>
      </w:r>
    </w:p>
    <w:p w14:paraId="32A92709" w14:textId="77777777" w:rsidR="00591DE5" w:rsidRPr="00591DE5" w:rsidRDefault="00591DE5" w:rsidP="00591DE5">
      <w:pPr>
        <w:pStyle w:val="Bibliography"/>
      </w:pPr>
      <w:r w:rsidRPr="00591DE5">
        <w:t xml:space="preserve">68. </w:t>
      </w:r>
      <w:r w:rsidRPr="00591DE5">
        <w:tab/>
        <w:t>R Core Team. R: A language and environment for statistical computing. Published online 2013.</w:t>
      </w:r>
    </w:p>
    <w:p w14:paraId="1E4B5408" w14:textId="77777777" w:rsidR="00591DE5" w:rsidRPr="00591DE5" w:rsidRDefault="00591DE5" w:rsidP="00591DE5">
      <w:pPr>
        <w:pStyle w:val="Bibliography"/>
      </w:pPr>
      <w:r w:rsidRPr="00591DE5">
        <w:lastRenderedPageBreak/>
        <w:t xml:space="preserve">69. </w:t>
      </w:r>
      <w:r w:rsidRPr="00591DE5">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591DE5">
        <w:rPr>
          <w:i/>
          <w:iCs/>
        </w:rPr>
        <w:t>Neuroepidemiology</w:t>
      </w:r>
      <w:r w:rsidRPr="00591DE5">
        <w:t>. 2018;51(1-2):33-49.</w:t>
      </w:r>
    </w:p>
    <w:p w14:paraId="4AE38B3D" w14:textId="77777777" w:rsidR="00591DE5" w:rsidRPr="00591DE5" w:rsidRDefault="00591DE5" w:rsidP="00591DE5">
      <w:pPr>
        <w:pStyle w:val="Bibliography"/>
      </w:pPr>
      <w:r w:rsidRPr="00591DE5">
        <w:t xml:space="preserve">70. </w:t>
      </w:r>
      <w:r w:rsidRPr="00591DE5">
        <w:tab/>
        <w:t>von Schneidemesser E, Mar KA, Saar D. Black carbon in Europe: Targeting an air Pollutant and climate forcer. Published online 2017.</w:t>
      </w:r>
    </w:p>
    <w:p w14:paraId="16617A91" w14:textId="77777777" w:rsidR="00591DE5" w:rsidRPr="00591DE5" w:rsidRDefault="00591DE5" w:rsidP="00591DE5">
      <w:pPr>
        <w:pStyle w:val="Bibliography"/>
      </w:pPr>
      <w:r w:rsidRPr="00591DE5">
        <w:t xml:space="preserve">71. </w:t>
      </w:r>
      <w:r w:rsidRPr="00591DE5">
        <w:tab/>
        <w:t xml:space="preserve">Pamphlett R, Rikard-Bell A. Different occupations associated with amyotrophic lateral sclerosis: Is diesel exhaust the link? </w:t>
      </w:r>
      <w:r w:rsidRPr="00591DE5">
        <w:rPr>
          <w:i/>
          <w:iCs/>
        </w:rPr>
        <w:t>PloS One</w:t>
      </w:r>
      <w:r w:rsidRPr="00591DE5">
        <w:t>. 2013;8(11):e80993.</w:t>
      </w:r>
    </w:p>
    <w:p w14:paraId="34A7CEEA" w14:textId="77777777" w:rsidR="00591DE5" w:rsidRPr="00591DE5" w:rsidRDefault="00591DE5" w:rsidP="00591DE5">
      <w:pPr>
        <w:pStyle w:val="Bibliography"/>
      </w:pPr>
      <w:r w:rsidRPr="00591DE5">
        <w:t xml:space="preserve">72. </w:t>
      </w:r>
      <w:r w:rsidRPr="00591DE5">
        <w:tab/>
        <w:t xml:space="preserve">Zhang R, Dai Y, Zhang X, et al. Reduced pulmonary function and increased pro-inflammatory cytokines in nanoscale carbon black-exposed workers. </w:t>
      </w:r>
      <w:r w:rsidRPr="00591DE5">
        <w:rPr>
          <w:i/>
          <w:iCs/>
        </w:rPr>
        <w:t>Part Fibre Toxicol</w:t>
      </w:r>
      <w:r w:rsidRPr="00591DE5">
        <w:t>. 2014;11:73. doi:10.1186/s12989-014-0073-1</w:t>
      </w:r>
    </w:p>
    <w:p w14:paraId="24B9B05D" w14:textId="77777777" w:rsidR="00591DE5" w:rsidRPr="00591DE5" w:rsidRDefault="00591DE5" w:rsidP="00591DE5">
      <w:pPr>
        <w:pStyle w:val="Bibliography"/>
      </w:pPr>
      <w:r w:rsidRPr="00591DE5">
        <w:t xml:space="preserve">73. </w:t>
      </w:r>
      <w:r w:rsidRPr="00591DE5">
        <w:tab/>
        <w:t xml:space="preserve">Gao X, Xu H, Shang J, et al. Ozonized carbon black induces mitochondrial dysfunction and DNA damage. </w:t>
      </w:r>
      <w:r w:rsidRPr="00591DE5">
        <w:rPr>
          <w:i/>
          <w:iCs/>
        </w:rPr>
        <w:t>Environ Toxicol</w:t>
      </w:r>
      <w:r w:rsidRPr="00591DE5">
        <w:t>. 2017;32(3):944-955. doi:10.1002/tox.22295</w:t>
      </w:r>
    </w:p>
    <w:p w14:paraId="02AFB2F6" w14:textId="77777777" w:rsidR="00591DE5" w:rsidRPr="00591DE5" w:rsidRDefault="00591DE5" w:rsidP="00591DE5">
      <w:pPr>
        <w:pStyle w:val="Bibliography"/>
      </w:pPr>
      <w:r w:rsidRPr="00591DE5">
        <w:t xml:space="preserve">74. </w:t>
      </w:r>
      <w:r w:rsidRPr="00591DE5">
        <w:tab/>
        <w:t xml:space="preserve">Kyjovska ZO, Jacobsen NR, Saber AT, et al. DNA damage following pulmonary exposure by instillation to low doses of carbon black (Printex 90) nanoparticles in mice. </w:t>
      </w:r>
      <w:r w:rsidRPr="00591DE5">
        <w:rPr>
          <w:i/>
          <w:iCs/>
        </w:rPr>
        <w:t>Environ Mol Mutagen</w:t>
      </w:r>
      <w:r w:rsidRPr="00591DE5">
        <w:t>. 2015;56(1):41-49. doi:10.1002/em.21888</w:t>
      </w:r>
    </w:p>
    <w:p w14:paraId="29712C4F" w14:textId="77777777" w:rsidR="00591DE5" w:rsidRPr="00591DE5" w:rsidRDefault="00591DE5" w:rsidP="00591DE5">
      <w:pPr>
        <w:pStyle w:val="Bibliography"/>
      </w:pPr>
      <w:r w:rsidRPr="00591DE5">
        <w:t xml:space="preserve">75. </w:t>
      </w:r>
      <w:r w:rsidRPr="00591DE5">
        <w:tab/>
        <w:t xml:space="preserve">Weisskopf MG, Webster TF. Trade-offs of personal vs. more proxy exposure measures in environmental epidemiology. </w:t>
      </w:r>
      <w:r w:rsidRPr="00591DE5">
        <w:rPr>
          <w:i/>
          <w:iCs/>
        </w:rPr>
        <w:t>Epidemiology (Cambridge, Mass)</w:t>
      </w:r>
      <w:r w:rsidRPr="00591DE5">
        <w:t>. 2017;28(5):635.</w:t>
      </w:r>
    </w:p>
    <w:p w14:paraId="75BD9B3B" w14:textId="77777777" w:rsidR="00591DE5" w:rsidRPr="00591DE5" w:rsidRDefault="00591DE5" w:rsidP="00591DE5">
      <w:pPr>
        <w:pStyle w:val="Bibliography"/>
      </w:pPr>
      <w:r w:rsidRPr="00591DE5">
        <w:t xml:space="preserve">76. </w:t>
      </w:r>
      <w:r w:rsidRPr="00591DE5">
        <w:tab/>
        <w:t xml:space="preserve">Nakken O, Meyer HE, Stigum H, Holmøy T. High BMI is associated with low ALS risk: A population-based study. </w:t>
      </w:r>
      <w:r w:rsidRPr="00591DE5">
        <w:rPr>
          <w:i/>
          <w:iCs/>
        </w:rPr>
        <w:t>Neurology</w:t>
      </w:r>
      <w:r w:rsidRPr="00591DE5">
        <w:t>. 2019;93(5):e424-e432.</w:t>
      </w:r>
    </w:p>
    <w:p w14:paraId="05F910B0" w14:textId="77777777" w:rsidR="00591DE5" w:rsidRPr="00591DE5" w:rsidRDefault="00591DE5" w:rsidP="00591DE5">
      <w:pPr>
        <w:pStyle w:val="Bibliography"/>
      </w:pPr>
      <w:r w:rsidRPr="00591DE5">
        <w:t xml:space="preserve">77. </w:t>
      </w:r>
      <w:r w:rsidRPr="00591DE5">
        <w:tab/>
        <w:t xml:space="preserve">Jawaid A, Murthy SB, Wilson AM, et al. A decrease in body mass index is associated with faster progression of motor symptoms and shorter survival in ALS. </w:t>
      </w:r>
      <w:r w:rsidRPr="00591DE5">
        <w:rPr>
          <w:i/>
          <w:iCs/>
        </w:rPr>
        <w:t>Amyotrophic Lateral Sclerosis</w:t>
      </w:r>
      <w:r w:rsidRPr="00591DE5">
        <w:t>. 2010;11(6):542-548.</w:t>
      </w:r>
    </w:p>
    <w:p w14:paraId="3F01D2EE" w14:textId="77777777" w:rsidR="00591DE5" w:rsidRPr="00591DE5" w:rsidRDefault="00591DE5" w:rsidP="00591DE5">
      <w:pPr>
        <w:pStyle w:val="Bibliography"/>
      </w:pPr>
      <w:r w:rsidRPr="00591DE5">
        <w:t xml:space="preserve">78. </w:t>
      </w:r>
      <w:r w:rsidRPr="00591DE5">
        <w:tab/>
        <w:t xml:space="preserve">Carroll RJ, Ruppert D, Stefanski LA, Crainiceanu CM. </w:t>
      </w:r>
      <w:r w:rsidRPr="00591DE5">
        <w:rPr>
          <w:i/>
          <w:iCs/>
        </w:rPr>
        <w:t>Measurement Error in Nonlinear Models: A Modern Perspective</w:t>
      </w:r>
      <w:r w:rsidRPr="00591DE5">
        <w:t>. CRC press; 2006.</w:t>
      </w:r>
    </w:p>
    <w:p w14:paraId="3891A205" w14:textId="34053B9E" w:rsidR="0046514C" w:rsidRDefault="00A95DD5" w:rsidP="0046514C">
      <w:pPr>
        <w:rPr>
          <w:b/>
        </w:rPr>
      </w:pPr>
      <w:r w:rsidRPr="00BE40FA">
        <w:rPr>
          <w:b/>
        </w:rPr>
        <w:fldChar w:fldCharType="end"/>
      </w:r>
      <w:r w:rsidR="0046514C">
        <w:rPr>
          <w:b/>
        </w:rPr>
        <w:br w:type="page"/>
      </w:r>
    </w:p>
    <w:p w14:paraId="6EE2D1C0" w14:textId="447E044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r w:rsidR="00C53AC9">
        <w:rPr>
          <w:bCs/>
          <w:color w:val="000000" w:themeColor="text1"/>
          <w:lang w:val="en-GB"/>
        </w:rPr>
        <w:t xml:space="preserve"> for 5-year average </w:t>
      </w:r>
      <w:r w:rsidR="00515144">
        <w:rPr>
          <w:bCs/>
          <w:color w:val="000000" w:themeColor="text1"/>
          <w:lang w:val="en-GB"/>
        </w:rPr>
        <w:t>exposure group</w:t>
      </w:r>
      <w:r w:rsidRPr="00EC68B0">
        <w:rPr>
          <w:bCs/>
          <w:color w:val="000000" w:themeColor="text1"/>
          <w:lang w:val="en-GB"/>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6E60E3" w:rsidRDefault="005B5B51" w:rsidP="00BB783C">
            <w:pPr>
              <w:spacing w:before="100" w:after="100" w:line="240" w:lineRule="auto"/>
              <w:ind w:left="100" w:right="100"/>
              <w:rPr>
                <w:sz w:val="18"/>
                <w:szCs w:val="18"/>
              </w:rPr>
            </w:pPr>
            <w:r>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19B04CDC"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(Unemployed</w:t>
            </w:r>
            <w:r w:rsidR="00933812">
              <w:rPr>
                <w:rFonts w:eastAsia="Arial"/>
                <w:color w:val="000000"/>
                <w:sz w:val="18"/>
                <w:szCs w:val="18"/>
              </w:rPr>
              <w:t xml:space="preserve"> or unclassified</w:t>
            </w:r>
            <w:r w:rsidRPr="006E60E3">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6E60E3" w:rsidRDefault="006D7459" w:rsidP="00BB783C">
            <w:pPr>
              <w:spacing w:before="100" w:after="100" w:line="240" w:lineRule="auto"/>
              <w:ind w:left="300" w:right="100"/>
              <w:rPr>
                <w:sz w:val="18"/>
                <w:szCs w:val="18"/>
              </w:rPr>
            </w:pPr>
            <w:r>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6E60E3" w:rsidRDefault="007C564A" w:rsidP="00BB783C">
            <w:pPr>
              <w:spacing w:before="100" w:after="100" w:line="240" w:lineRule="auto"/>
              <w:ind w:left="100" w:right="100"/>
              <w:rPr>
                <w:sz w:val="18"/>
                <w:szCs w:val="18"/>
              </w:rPr>
            </w:pPr>
            <w:r>
              <w:rPr>
                <w:rFonts w:eastAsia="Arial"/>
                <w:b/>
                <w:color w:val="000000"/>
                <w:sz w:val="18"/>
                <w:szCs w:val="18"/>
              </w:rPr>
              <w:t>Last reported p</w:t>
            </w:r>
            <w:r w:rsidR="005572A9" w:rsidRPr="006E60E3">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6E60E3">
              <w:rPr>
                <w:rFonts w:eastAsia="Arial"/>
                <w:color w:val="000000"/>
                <w:sz w:val="18"/>
                <w:szCs w:val="18"/>
              </w:rPr>
              <w:t>Mean</w:t>
            </w:r>
            <w:proofErr w:type="spellEnd"/>
            <w:r w:rsidR="005572A9" w:rsidRPr="006E60E3">
              <w:rPr>
                <w:rFonts w:eastAsia="Arial"/>
                <w:color w:val="000000"/>
                <w:sz w:val="18"/>
                <w:szCs w:val="18"/>
              </w:rPr>
              <w:t xml:space="preserve">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895539E"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00100853">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39CF54C"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00100853">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62F7D008"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00100853">
              <w:rPr>
                <w:rFonts w:eastAsia="Arial"/>
                <w:color w:val="000000"/>
                <w:sz w:val="18"/>
                <w:szCs w:val="18"/>
                <w:vertAlign w:val="superscript"/>
              </w:rPr>
              <w:t>a</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3C2E88"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0F7173CF" w:rsidR="003C2E88" w:rsidRPr="00B25C43" w:rsidRDefault="003C2E88" w:rsidP="003C2E88">
            <w:pPr>
              <w:spacing w:before="100" w:after="100" w:line="240" w:lineRule="auto"/>
              <w:ind w:left="100" w:right="100"/>
              <w:rPr>
                <w:sz w:val="18"/>
                <w:szCs w:val="18"/>
              </w:rPr>
            </w:pPr>
            <w:r w:rsidRPr="00B25C43">
              <w:rPr>
                <w:rFonts w:eastAsia="Arial"/>
                <w:b/>
                <w:color w:val="000000"/>
                <w:sz w:val="18"/>
                <w:szCs w:val="18"/>
              </w:rPr>
              <w:t>non-EC PM2</w:t>
            </w:r>
            <w:r w:rsidRPr="003A344D">
              <w:rPr>
                <w:rFonts w:eastAsia="Arial"/>
                <w:b/>
                <w:color w:val="000000"/>
                <w:sz w:val="16"/>
                <w:szCs w:val="16"/>
              </w:rPr>
              <w:t>.5</w:t>
            </w:r>
          </w:p>
        </w:tc>
        <w:tc>
          <w:tcPr>
            <w:tcW w:w="2312" w:type="dxa"/>
            <w:shd w:val="clear" w:color="auto" w:fill="FFFFFF"/>
            <w:tcMar>
              <w:top w:w="0" w:type="dxa"/>
              <w:left w:w="0" w:type="dxa"/>
              <w:bottom w:w="0" w:type="dxa"/>
              <w:right w:w="0" w:type="dxa"/>
            </w:tcMar>
            <w:vAlign w:val="center"/>
          </w:tcPr>
          <w:p w14:paraId="6F52C0F2" w14:textId="28DC844B"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c>
          <w:tcPr>
            <w:tcW w:w="2007" w:type="dxa"/>
            <w:shd w:val="clear" w:color="auto" w:fill="FFFFFF"/>
            <w:tcMar>
              <w:top w:w="0" w:type="dxa"/>
              <w:left w:w="0" w:type="dxa"/>
              <w:bottom w:w="0" w:type="dxa"/>
              <w:right w:w="0" w:type="dxa"/>
            </w:tcMar>
            <w:vAlign w:val="center"/>
          </w:tcPr>
          <w:p w14:paraId="54C0F20F" w14:textId="6328AFCD"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11.78 (2.41)</w:t>
            </w:r>
          </w:p>
        </w:tc>
        <w:tc>
          <w:tcPr>
            <w:tcW w:w="2325" w:type="dxa"/>
            <w:shd w:val="clear" w:color="auto" w:fill="FFFFFF"/>
            <w:tcMar>
              <w:top w:w="0" w:type="dxa"/>
              <w:left w:w="0" w:type="dxa"/>
              <w:bottom w:w="0" w:type="dxa"/>
              <w:right w:w="0" w:type="dxa"/>
            </w:tcMar>
            <w:vAlign w:val="center"/>
          </w:tcPr>
          <w:p w14:paraId="091303E4" w14:textId="6BD64505"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384CFA62" w:rsidR="005572A9" w:rsidRPr="009C4CB7" w:rsidRDefault="00100853"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9C4CB7">
              <w:rPr>
                <w:rFonts w:eastAsia="Arial"/>
                <w:color w:val="000000"/>
                <w:sz w:val="18"/>
                <w:szCs w:val="18"/>
              </w:rPr>
              <w:t>Mean</w:t>
            </w:r>
            <w:proofErr w:type="spellEnd"/>
            <w:r w:rsidR="005572A9" w:rsidRPr="009C4CB7">
              <w:rPr>
                <w:rFonts w:eastAsia="Arial"/>
                <w:color w:val="000000"/>
                <w:sz w:val="18"/>
                <w:szCs w:val="18"/>
              </w:rPr>
              <w:t xml:space="preserve"> (SD)</w:t>
            </w:r>
          </w:p>
        </w:tc>
      </w:tr>
    </w:tbl>
    <w:p w14:paraId="068015F0" w14:textId="77777777" w:rsidR="00A4070E" w:rsidRDefault="00A4070E" w:rsidP="005572A9">
      <w:pPr>
        <w:rPr>
          <w:b/>
          <w:bCs/>
          <w:color w:val="000000" w:themeColor="text1"/>
        </w:rPr>
        <w:sectPr w:rsidR="00A4070E" w:rsidSect="003D3846">
          <w:footerReference w:type="default" r:id="rId12"/>
          <w:pgSz w:w="12240" w:h="15840"/>
          <w:pgMar w:top="1440" w:right="1440" w:bottom="1440" w:left="1440" w:header="0" w:footer="720" w:gutter="0"/>
          <w:cols w:space="720"/>
          <w:formProt w:val="0"/>
          <w:docGrid w:linePitch="360"/>
        </w:sectPr>
      </w:pPr>
    </w:p>
    <w:p w14:paraId="1D4B80D8" w14:textId="35484709" w:rsidR="00984243" w:rsidRPr="00984243" w:rsidRDefault="00984243" w:rsidP="003D3846">
      <w:pPr>
        <w:rPr>
          <w:b/>
          <w:bCs/>
          <w:color w:val="000000" w:themeColor="text1"/>
        </w:rPr>
      </w:pPr>
      <w:r>
        <w:rPr>
          <w:b/>
          <w:bCs/>
          <w:color w:val="000000" w:themeColor="text1"/>
        </w:rPr>
        <w:lastRenderedPageBreak/>
        <w:t>Figure Captions</w:t>
      </w:r>
    </w:p>
    <w:p w14:paraId="4EF5D41E" w14:textId="77777777" w:rsidR="00984243" w:rsidRDefault="00984243" w:rsidP="003D3846">
      <w:pPr>
        <w:rPr>
          <w:b/>
          <w:bCs/>
          <w:color w:val="000000" w:themeColor="text1"/>
        </w:rPr>
      </w:pPr>
    </w:p>
    <w:p w14:paraId="53753560" w14:textId="3B83EBB2" w:rsidR="00465B62" w:rsidRDefault="005572A9" w:rsidP="003D3846">
      <w:pPr>
        <w:rPr>
          <w:b/>
          <w:bCs/>
          <w:color w:val="000000" w:themeColor="text1"/>
        </w:rPr>
      </w:pPr>
      <w:r w:rsidRPr="00BE40FA">
        <w:rPr>
          <w:b/>
          <w:bCs/>
          <w:color w:val="000000" w:themeColor="text1"/>
        </w:rPr>
        <w:t>Figure 1</w:t>
      </w:r>
      <w:r w:rsidRPr="00BE40FA">
        <w:rPr>
          <w:color w:val="000000" w:themeColor="text1"/>
        </w:rPr>
        <w:t>.</w:t>
      </w:r>
      <w:r>
        <w:rPr>
          <w:color w:val="000000" w:themeColor="text1"/>
        </w:rPr>
        <w:t xml:space="preserve"> Spearman</w:t>
      </w:r>
      <w:r w:rsidRPr="00BE40FA">
        <w:rPr>
          <w:b/>
          <w:bCs/>
          <w:color w:val="000000" w:themeColor="text1"/>
        </w:rPr>
        <w:t xml:space="preserve"> </w:t>
      </w:r>
      <w:r>
        <w:rPr>
          <w:bCs/>
        </w:rPr>
        <w:t>c</w:t>
      </w:r>
      <w:r w:rsidRPr="00BE40FA">
        <w:rPr>
          <w:bCs/>
        </w:rPr>
        <w:t xml:space="preserve">orrelation </w:t>
      </w:r>
      <w:r>
        <w:rPr>
          <w:bCs/>
        </w:rPr>
        <w:t>of 5-year average pollutant concentrations</w:t>
      </w:r>
      <w:r w:rsidRPr="00BE40FA">
        <w:rPr>
          <w:bCs/>
        </w:rPr>
        <w:t>.</w:t>
      </w:r>
    </w:p>
    <w:p w14:paraId="414EFA1C" w14:textId="77777777" w:rsidR="00465B62" w:rsidRDefault="00465B62" w:rsidP="003D3846">
      <w:pPr>
        <w:rPr>
          <w:b/>
          <w:bCs/>
          <w:color w:val="000000" w:themeColor="text1"/>
        </w:rPr>
      </w:pPr>
    </w:p>
    <w:p w14:paraId="2CB3CE13" w14:textId="41DC73B0" w:rsidR="005572A9" w:rsidRPr="00EE472E" w:rsidRDefault="005572A9" w:rsidP="003D3846">
      <w:pPr>
        <w:rPr>
          <w:bCs/>
        </w:rPr>
      </w:pPr>
      <w:r w:rsidRPr="00BE40FA">
        <w:rPr>
          <w:b/>
          <w:bCs/>
          <w:color w:val="000000" w:themeColor="text1"/>
        </w:rPr>
        <w:t>Figure 2</w:t>
      </w:r>
      <w:r w:rsidRPr="00BE40FA">
        <w:rPr>
          <w:color w:val="000000" w:themeColor="text1"/>
        </w:rPr>
        <w:t xml:space="preserve">. </w:t>
      </w:r>
      <w:r>
        <w:rPr>
          <w:bCs/>
        </w:rPr>
        <w:t>Percentage change in odds of ALS diagnosis per 1-, 5- and 10-year average standard deviation increase for each pollutant</w:t>
      </w:r>
      <w:r w:rsidR="003E1E3E">
        <w:rPr>
          <w:bCs/>
        </w:rPr>
        <w:t>. Results are from the Bayesian hierarchical model including each of EC, NO</w:t>
      </w:r>
      <w:r w:rsidR="003E1E3E" w:rsidRPr="003E1E3E">
        <w:rPr>
          <w:bCs/>
          <w:vertAlign w:val="subscript"/>
        </w:rPr>
        <w:t>x</w:t>
      </w:r>
      <w:r w:rsidR="003E1E3E">
        <w:rPr>
          <w:bCs/>
        </w:rPr>
        <w:t xml:space="preserve">, CO, and </w:t>
      </w:r>
      <w:r w:rsidR="00E821E9">
        <w:rPr>
          <w:bCs/>
        </w:rPr>
        <w:t xml:space="preserve">non-EC </w:t>
      </w:r>
      <w:r w:rsidR="003E1E3E">
        <w:rPr>
          <w:bCs/>
        </w:rPr>
        <w:t>PM</w:t>
      </w:r>
      <w:r w:rsidR="003E1E3E" w:rsidRPr="003E1E3E">
        <w:rPr>
          <w:bCs/>
          <w:vertAlign w:val="subscript"/>
        </w:rPr>
        <w:t>2.5</w:t>
      </w:r>
      <w:r w:rsidR="00E821E9">
        <w:rPr>
          <w:bCs/>
        </w:rPr>
        <w:t xml:space="preserve"> together,</w:t>
      </w:r>
      <w:r w:rsidR="00825EEE">
        <w:rPr>
          <w:bCs/>
        </w:rPr>
        <w:t xml:space="preserve"> and were</w:t>
      </w:r>
      <w:r w:rsidR="00470D7F">
        <w:rPr>
          <w:bCs/>
        </w:rPr>
        <w:t xml:space="preserve"> additionally</w:t>
      </w:r>
      <w:r w:rsidR="00825EEE">
        <w:rPr>
          <w:bCs/>
        </w:rPr>
        <w:t xml:space="preserve"> adjusted by </w:t>
      </w:r>
      <w:r w:rsidR="00A74998" w:rsidRPr="00A74998">
        <w:rPr>
          <w:bCs/>
        </w:rPr>
        <w:t>age, sex, year of birth, vital status</w:t>
      </w:r>
      <w:r w:rsidR="00A74998">
        <w:rPr>
          <w:bCs/>
        </w:rPr>
        <w:t>,</w:t>
      </w:r>
      <w:r w:rsidR="00A74998" w:rsidRPr="00A74998">
        <w:rPr>
          <w:bCs/>
        </w:rPr>
        <w:t xml:space="preserve"> </w:t>
      </w:r>
      <w:r w:rsidR="0084377A">
        <w:rPr>
          <w:bCs/>
        </w:rPr>
        <w:t>socioeconomic status</w:t>
      </w:r>
      <w:r w:rsidR="00825EEE" w:rsidRPr="00825EEE">
        <w:rPr>
          <w:bCs/>
        </w:rPr>
        <w:t xml:space="preserve">, civil status, </w:t>
      </w:r>
      <w:r w:rsidR="008145A9" w:rsidRPr="008145A9">
        <w:rPr>
          <w:bCs/>
        </w:rPr>
        <w:t xml:space="preserve">last reported place of </w:t>
      </w:r>
      <w:r w:rsidR="00AC2BD0">
        <w:rPr>
          <w:bCs/>
        </w:rPr>
        <w:t xml:space="preserve">residence, and </w:t>
      </w:r>
      <w:r w:rsidR="00825EEE" w:rsidRPr="00825EEE">
        <w:rPr>
          <w:bCs/>
        </w:rPr>
        <w:t>place of birth</w:t>
      </w:r>
      <w:r w:rsidR="00825EEE">
        <w:rPr>
          <w:bCs/>
        </w:rPr>
        <w:t>.</w:t>
      </w:r>
    </w:p>
    <w:sectPr w:rsidR="005572A9" w:rsidRPr="00EE472E" w:rsidSect="00465B62">
      <w:pgSz w:w="12240" w:h="15840"/>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rks, Robbie M" w:date="2022-02-03T12:32:00Z" w:initials="PRM">
    <w:p w14:paraId="2A429EF5" w14:textId="482FBF5C" w:rsidR="004C6D14" w:rsidRPr="004C6D14" w:rsidRDefault="004C6D14">
      <w:pPr>
        <w:pStyle w:val="CommentText"/>
      </w:pPr>
      <w:r w:rsidRPr="004C6D14">
        <w:rPr>
          <w:rStyle w:val="CommentReference"/>
        </w:rPr>
        <w:annotationRef/>
      </w:r>
      <w:r w:rsidRPr="004C6D14">
        <w:rPr>
          <w:rFonts w:ascii="Times New Roman" w:hAnsi="Times New Roman" w:cs="Times New Roman"/>
        </w:rPr>
        <w:t>1) Methods, page 5, line 46: Why did authors only include patients that were at least 20 years old at diagnosis? This choice needs to be explained/motivated.</w:t>
      </w:r>
    </w:p>
  </w:comment>
  <w:comment w:id="5" w:author="Parks, Robbie M" w:date="2022-02-03T12:31:00Z" w:initials="PRM">
    <w:p w14:paraId="4DEE588C" w14:textId="3660D974" w:rsidR="00CE1DB1" w:rsidRPr="00CE1DB1" w:rsidRDefault="00CE1DB1">
      <w:pPr>
        <w:pStyle w:val="CommentText"/>
      </w:pPr>
      <w:r w:rsidRPr="00CE1DB1">
        <w:rPr>
          <w:rStyle w:val="CommentReference"/>
        </w:rPr>
        <w:annotationRef/>
      </w:r>
      <w:r w:rsidRPr="00CE1DB1">
        <w:rPr>
          <w:rFonts w:ascii="Times New Roman" w:hAnsi="Times New Roman" w:cs="Times New Roman"/>
        </w:rPr>
        <w:t xml:space="preserve">2) Methods, page 6, line 51: Please include more detail about the spatio-temporal air pollution </w:t>
      </w:r>
      <w:proofErr w:type="spellStart"/>
      <w:r w:rsidRPr="00CE1DB1">
        <w:rPr>
          <w:rFonts w:ascii="Times New Roman" w:hAnsi="Times New Roman" w:cs="Times New Roman"/>
        </w:rPr>
        <w:t>modeling</w:t>
      </w:r>
      <w:proofErr w:type="spellEnd"/>
      <w:r w:rsidRPr="00CE1DB1">
        <w:rPr>
          <w:rFonts w:ascii="Times New Roman" w:hAnsi="Times New Roman" w:cs="Times New Roman"/>
        </w:rPr>
        <w:t xml:space="preserve"> system.</w:t>
      </w:r>
    </w:p>
  </w:comment>
  <w:comment w:id="7" w:author="Parks, Robbie M" w:date="2022-02-03T13:08:00Z" w:initials="PRM">
    <w:p w14:paraId="197CA517" w14:textId="60EED940" w:rsidR="00E26469" w:rsidRPr="00E26469" w:rsidRDefault="00E26469">
      <w:pPr>
        <w:pStyle w:val="CommentText"/>
        <w:rPr>
          <w:rFonts w:ascii="Times New Roman" w:hAnsi="Times New Roman" w:cs="Times New Roman"/>
        </w:rPr>
      </w:pPr>
      <w:r w:rsidRPr="00E26469">
        <w:rPr>
          <w:rStyle w:val="CommentReference"/>
          <w:rFonts w:ascii="Times New Roman" w:hAnsi="Times New Roman" w:cs="Times New Roman"/>
        </w:rPr>
        <w:annotationRef/>
      </w:r>
      <w:r w:rsidRPr="00E26469">
        <w:rPr>
          <w:rFonts w:ascii="Times New Roman" w:hAnsi="Times New Roman" w:cs="Times New Roman"/>
        </w:rPr>
        <w:t>3) Methods, page 7, line 17: Please provide more details on how the 1-, 5-, and 10-year averages were created for air pollution exposures. Was a weighted average created based on how long the participant lived in one location?</w:t>
      </w:r>
    </w:p>
  </w:comment>
  <w:comment w:id="27" w:author="Parks, Robbie M" w:date="2022-02-03T13:18:00Z" w:initials="PRM">
    <w:p w14:paraId="7DFF0A9B" w14:textId="090B43B6" w:rsidR="00275019" w:rsidRPr="00275019" w:rsidRDefault="00275019">
      <w:pPr>
        <w:pStyle w:val="CommentText"/>
        <w:rPr>
          <w:rFonts w:ascii="Times New Roman" w:hAnsi="Times New Roman" w:cs="Times New Roman"/>
        </w:rPr>
      </w:pPr>
      <w:r w:rsidRPr="00275019">
        <w:rPr>
          <w:rStyle w:val="CommentReference"/>
          <w:rFonts w:ascii="Times New Roman" w:hAnsi="Times New Roman" w:cs="Times New Roman"/>
        </w:rPr>
        <w:annotationRef/>
      </w:r>
      <w:r w:rsidRPr="00275019">
        <w:rPr>
          <w:rFonts w:ascii="Times New Roman" w:hAnsi="Times New Roman" w:cs="Times New Roman"/>
        </w:rPr>
        <w:t>4) Methods, page 7, line 41: How did the authors determine confounding variables?</w:t>
      </w:r>
    </w:p>
  </w:comment>
  <w:comment w:id="28" w:author="Parks, Robbie M" w:date="2022-02-03T13:19:00Z" w:initials="PRM">
    <w:p w14:paraId="669E47EC" w14:textId="6F0B3FD1" w:rsidR="00352F7C" w:rsidRPr="00352F7C" w:rsidRDefault="00352F7C">
      <w:pPr>
        <w:pStyle w:val="CommentText"/>
        <w:rPr>
          <w:rFonts w:ascii="Times New Roman" w:hAnsi="Times New Roman" w:cs="Times New Roman"/>
        </w:rPr>
      </w:pPr>
      <w:r>
        <w:rPr>
          <w:rStyle w:val="CommentReference"/>
        </w:rPr>
        <w:annotationRef/>
      </w:r>
      <w:r w:rsidRPr="00352F7C">
        <w:rPr>
          <w:rFonts w:ascii="Times New Roman" w:hAnsi="Times New Roman" w:cs="Times New Roman"/>
          <w:lang w:val="en-US"/>
        </w:rPr>
        <w:t>5) Methods, page 8, line 50: Please include more motivation and reasoning for ozone sensitivity analysis.</w:t>
      </w:r>
    </w:p>
  </w:comment>
  <w:comment w:id="29" w:author="Parks, Robbie M" w:date="2022-02-03T13:34:00Z" w:initials="PRM">
    <w:p w14:paraId="4F580DEC" w14:textId="1796234F" w:rsidR="00AE5E71" w:rsidRPr="00AE5E71" w:rsidRDefault="00AE5E71">
      <w:pPr>
        <w:pStyle w:val="CommentText"/>
        <w:rPr>
          <w:rFonts w:ascii="Times New Roman" w:hAnsi="Times New Roman" w:cs="Times New Roman"/>
        </w:rPr>
      </w:pPr>
      <w:r w:rsidRPr="00AE5E71">
        <w:rPr>
          <w:rStyle w:val="CommentReference"/>
          <w:rFonts w:ascii="Times New Roman" w:hAnsi="Times New Roman" w:cs="Times New Roman"/>
        </w:rPr>
        <w:annotationRef/>
      </w:r>
      <w:r w:rsidRPr="00AE5E71">
        <w:rPr>
          <w:rFonts w:ascii="Times New Roman" w:hAnsi="Times New Roman" w:cs="Times New Roman"/>
          <w:lang w:val="en-US"/>
        </w:rPr>
        <w:t>6) Methods, page 9-10: When discussing priors used for the Bayesian model why are weakly-informative priors given to non-EC PM2.5, but non-informative priors are given to other parameters? Please give more detail when justifying use of priors.</w:t>
      </w:r>
    </w:p>
  </w:comment>
  <w:comment w:id="31" w:author="Parks, Robbie M" w:date="2022-02-03T13:50:00Z" w:initials="PRM">
    <w:p w14:paraId="77F6C844" w14:textId="65277C1F" w:rsidR="00377EB3" w:rsidRPr="00377EB3" w:rsidRDefault="00377EB3">
      <w:pPr>
        <w:pStyle w:val="CommentText"/>
        <w:rPr>
          <w:rFonts w:ascii="Times New Roman" w:hAnsi="Times New Roman" w:cs="Times New Roman"/>
        </w:rPr>
      </w:pPr>
      <w:r w:rsidRPr="00377EB3">
        <w:rPr>
          <w:rStyle w:val="CommentReference"/>
          <w:rFonts w:ascii="Times New Roman" w:hAnsi="Times New Roman" w:cs="Times New Roman"/>
        </w:rPr>
        <w:annotationRef/>
      </w:r>
      <w:r w:rsidRPr="00377EB3">
        <w:rPr>
          <w:rFonts w:ascii="Times New Roman" w:hAnsi="Times New Roman" w:cs="Times New Roman"/>
          <w:lang w:val="en-US"/>
        </w:rPr>
        <w:t>8) Results, page 12: Please provide more discussion of the protective effect of NOX and CO. How does this effect the null joint effect of NOX, CO, and EC?</w:t>
      </w:r>
    </w:p>
  </w:comment>
  <w:comment w:id="32" w:author="Parks, Robbie M" w:date="2022-02-03T13:51:00Z" w:initials="PRM">
    <w:p w14:paraId="5669220E" w14:textId="2223E1E4" w:rsidR="00F40559" w:rsidRPr="00F40559" w:rsidRDefault="00F40559">
      <w:pPr>
        <w:pStyle w:val="CommentText"/>
        <w:rPr>
          <w:rFonts w:ascii="Times New Roman" w:hAnsi="Times New Roman" w:cs="Times New Roman"/>
        </w:rPr>
      </w:pPr>
      <w:r w:rsidRPr="00F40559">
        <w:rPr>
          <w:rStyle w:val="CommentReference"/>
          <w:rFonts w:ascii="Times New Roman" w:hAnsi="Times New Roman" w:cs="Times New Roman"/>
        </w:rPr>
        <w:annotationRef/>
      </w:r>
      <w:r w:rsidRPr="00F40559">
        <w:rPr>
          <w:rFonts w:ascii="Times New Roman" w:hAnsi="Times New Roman" w:cs="Times New Roman"/>
          <w:lang w:val="en-US"/>
        </w:rPr>
        <w:t>9) Results, page 12, line 46: Please provide correlation coefficient for ozone and other pollutants.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29EF5" w15:done="0"/>
  <w15:commentEx w15:paraId="4DEE588C" w15:done="0"/>
  <w15:commentEx w15:paraId="197CA517" w15:done="0"/>
  <w15:commentEx w15:paraId="7DFF0A9B" w15:done="0"/>
  <w15:commentEx w15:paraId="669E47EC" w15:done="0"/>
  <w15:commentEx w15:paraId="4F580DEC" w15:done="0"/>
  <w15:commentEx w15:paraId="77F6C844" w15:done="0"/>
  <w15:commentEx w15:paraId="566922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649C8" w16cex:dateUtc="2022-02-03T17:32:00Z"/>
  <w16cex:commentExtensible w16cex:durableId="25A64995" w16cex:dateUtc="2022-02-03T17:31:00Z"/>
  <w16cex:commentExtensible w16cex:durableId="25A65230" w16cex:dateUtc="2022-02-03T18:08:00Z"/>
  <w16cex:commentExtensible w16cex:durableId="25A6549B" w16cex:dateUtc="2022-02-03T18:18:00Z"/>
  <w16cex:commentExtensible w16cex:durableId="25A654F3" w16cex:dateUtc="2022-02-03T18:19:00Z"/>
  <w16cex:commentExtensible w16cex:durableId="25A65860" w16cex:dateUtc="2022-02-03T18:34:00Z"/>
  <w16cex:commentExtensible w16cex:durableId="25A65C31" w16cex:dateUtc="2022-02-03T18:50:00Z"/>
  <w16cex:commentExtensible w16cex:durableId="25A65C5E" w16cex:dateUtc="2022-02-03T1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29EF5" w16cid:durableId="25A649C8"/>
  <w16cid:commentId w16cid:paraId="4DEE588C" w16cid:durableId="25A64995"/>
  <w16cid:commentId w16cid:paraId="197CA517" w16cid:durableId="25A65230"/>
  <w16cid:commentId w16cid:paraId="7DFF0A9B" w16cid:durableId="25A6549B"/>
  <w16cid:commentId w16cid:paraId="669E47EC" w16cid:durableId="25A654F3"/>
  <w16cid:commentId w16cid:paraId="4F580DEC" w16cid:durableId="25A65860"/>
  <w16cid:commentId w16cid:paraId="77F6C844" w16cid:durableId="25A65C31"/>
  <w16cid:commentId w16cid:paraId="5669220E" w16cid:durableId="25A65C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9AC77" w14:textId="77777777" w:rsidR="0060731A" w:rsidRDefault="0060731A">
      <w:pPr>
        <w:spacing w:line="240" w:lineRule="auto"/>
      </w:pPr>
      <w:r>
        <w:separator/>
      </w:r>
    </w:p>
  </w:endnote>
  <w:endnote w:type="continuationSeparator" w:id="0">
    <w:p w14:paraId="58A81174" w14:textId="77777777" w:rsidR="0060731A" w:rsidRDefault="006073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D9EA1" w14:textId="77777777" w:rsidR="0060731A" w:rsidRDefault="0060731A">
      <w:pPr>
        <w:spacing w:line="240" w:lineRule="auto"/>
      </w:pPr>
      <w:r>
        <w:separator/>
      </w:r>
    </w:p>
  </w:footnote>
  <w:footnote w:type="continuationSeparator" w:id="0">
    <w:p w14:paraId="6E188799" w14:textId="77777777" w:rsidR="0060731A" w:rsidRDefault="0060731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4"/>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3D"/>
    <w:rsid w:val="00004213"/>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EDC"/>
    <w:rsid w:val="0001625D"/>
    <w:rsid w:val="0001650A"/>
    <w:rsid w:val="00016EBF"/>
    <w:rsid w:val="000170EC"/>
    <w:rsid w:val="00017835"/>
    <w:rsid w:val="000201C0"/>
    <w:rsid w:val="000217BC"/>
    <w:rsid w:val="00022CB4"/>
    <w:rsid w:val="00022EA9"/>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6BB"/>
    <w:rsid w:val="00033568"/>
    <w:rsid w:val="000337A8"/>
    <w:rsid w:val="0003380A"/>
    <w:rsid w:val="000338D9"/>
    <w:rsid w:val="00033C18"/>
    <w:rsid w:val="00033D44"/>
    <w:rsid w:val="00033D50"/>
    <w:rsid w:val="0003400D"/>
    <w:rsid w:val="000340BA"/>
    <w:rsid w:val="0003603F"/>
    <w:rsid w:val="0003696D"/>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5C7"/>
    <w:rsid w:val="000458B6"/>
    <w:rsid w:val="00045A20"/>
    <w:rsid w:val="00045F6E"/>
    <w:rsid w:val="00046091"/>
    <w:rsid w:val="000471BE"/>
    <w:rsid w:val="000508FD"/>
    <w:rsid w:val="00051214"/>
    <w:rsid w:val="00051467"/>
    <w:rsid w:val="000514AF"/>
    <w:rsid w:val="00051723"/>
    <w:rsid w:val="00052B19"/>
    <w:rsid w:val="000534AA"/>
    <w:rsid w:val="0005398A"/>
    <w:rsid w:val="00053BDD"/>
    <w:rsid w:val="000548EE"/>
    <w:rsid w:val="0005569B"/>
    <w:rsid w:val="0005624F"/>
    <w:rsid w:val="000565F7"/>
    <w:rsid w:val="00056A7C"/>
    <w:rsid w:val="000573A6"/>
    <w:rsid w:val="0005760C"/>
    <w:rsid w:val="000601A4"/>
    <w:rsid w:val="000609D2"/>
    <w:rsid w:val="00061263"/>
    <w:rsid w:val="00061464"/>
    <w:rsid w:val="00062249"/>
    <w:rsid w:val="000629A1"/>
    <w:rsid w:val="00062E9D"/>
    <w:rsid w:val="00064675"/>
    <w:rsid w:val="000646A8"/>
    <w:rsid w:val="000652D7"/>
    <w:rsid w:val="000672E8"/>
    <w:rsid w:val="0006758A"/>
    <w:rsid w:val="0006794D"/>
    <w:rsid w:val="0006799E"/>
    <w:rsid w:val="00067E35"/>
    <w:rsid w:val="00067E37"/>
    <w:rsid w:val="00070DFC"/>
    <w:rsid w:val="00071342"/>
    <w:rsid w:val="0007163D"/>
    <w:rsid w:val="00071C90"/>
    <w:rsid w:val="00071EFC"/>
    <w:rsid w:val="00073F53"/>
    <w:rsid w:val="00074A34"/>
    <w:rsid w:val="00074FED"/>
    <w:rsid w:val="00075A9F"/>
    <w:rsid w:val="00075E65"/>
    <w:rsid w:val="00075FFD"/>
    <w:rsid w:val="00076361"/>
    <w:rsid w:val="00077BA9"/>
    <w:rsid w:val="00077C61"/>
    <w:rsid w:val="00080369"/>
    <w:rsid w:val="00080B14"/>
    <w:rsid w:val="00080C33"/>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5D04"/>
    <w:rsid w:val="0009717F"/>
    <w:rsid w:val="000972A1"/>
    <w:rsid w:val="00097DF4"/>
    <w:rsid w:val="000A048D"/>
    <w:rsid w:val="000A132B"/>
    <w:rsid w:val="000A1738"/>
    <w:rsid w:val="000A19C6"/>
    <w:rsid w:val="000A1C72"/>
    <w:rsid w:val="000A1DA3"/>
    <w:rsid w:val="000A1E17"/>
    <w:rsid w:val="000A28DC"/>
    <w:rsid w:val="000A3595"/>
    <w:rsid w:val="000A3A50"/>
    <w:rsid w:val="000A4323"/>
    <w:rsid w:val="000A4924"/>
    <w:rsid w:val="000A4F02"/>
    <w:rsid w:val="000A5BD4"/>
    <w:rsid w:val="000A65B1"/>
    <w:rsid w:val="000A7887"/>
    <w:rsid w:val="000B0590"/>
    <w:rsid w:val="000B1123"/>
    <w:rsid w:val="000B1144"/>
    <w:rsid w:val="000B17B9"/>
    <w:rsid w:val="000B1C7C"/>
    <w:rsid w:val="000B31DC"/>
    <w:rsid w:val="000B372B"/>
    <w:rsid w:val="000B3D30"/>
    <w:rsid w:val="000B3EA7"/>
    <w:rsid w:val="000B5E17"/>
    <w:rsid w:val="000B6C8B"/>
    <w:rsid w:val="000B73E5"/>
    <w:rsid w:val="000B749E"/>
    <w:rsid w:val="000B7645"/>
    <w:rsid w:val="000B7747"/>
    <w:rsid w:val="000B7815"/>
    <w:rsid w:val="000C02C8"/>
    <w:rsid w:val="000C054F"/>
    <w:rsid w:val="000C1090"/>
    <w:rsid w:val="000C1AF4"/>
    <w:rsid w:val="000C241A"/>
    <w:rsid w:val="000C3CB9"/>
    <w:rsid w:val="000C3E67"/>
    <w:rsid w:val="000C4245"/>
    <w:rsid w:val="000C4311"/>
    <w:rsid w:val="000C4E17"/>
    <w:rsid w:val="000C4F9C"/>
    <w:rsid w:val="000C5B4F"/>
    <w:rsid w:val="000C5BCA"/>
    <w:rsid w:val="000C5D12"/>
    <w:rsid w:val="000C62BD"/>
    <w:rsid w:val="000C6488"/>
    <w:rsid w:val="000C672B"/>
    <w:rsid w:val="000C76AC"/>
    <w:rsid w:val="000C7700"/>
    <w:rsid w:val="000D1020"/>
    <w:rsid w:val="000D1362"/>
    <w:rsid w:val="000D1B0A"/>
    <w:rsid w:val="000D26DA"/>
    <w:rsid w:val="000D3EBA"/>
    <w:rsid w:val="000D4668"/>
    <w:rsid w:val="000D49A8"/>
    <w:rsid w:val="000D70ED"/>
    <w:rsid w:val="000D7567"/>
    <w:rsid w:val="000E0585"/>
    <w:rsid w:val="000E0904"/>
    <w:rsid w:val="000E0928"/>
    <w:rsid w:val="000E1831"/>
    <w:rsid w:val="000E1E6F"/>
    <w:rsid w:val="000E2361"/>
    <w:rsid w:val="000E2815"/>
    <w:rsid w:val="000E2BE8"/>
    <w:rsid w:val="000E340F"/>
    <w:rsid w:val="000E3880"/>
    <w:rsid w:val="000E39F0"/>
    <w:rsid w:val="000E4699"/>
    <w:rsid w:val="000E47F4"/>
    <w:rsid w:val="000E4EB8"/>
    <w:rsid w:val="000E537D"/>
    <w:rsid w:val="000E5914"/>
    <w:rsid w:val="000E6F44"/>
    <w:rsid w:val="000E76E4"/>
    <w:rsid w:val="000E7F3E"/>
    <w:rsid w:val="000F0428"/>
    <w:rsid w:val="000F0E1A"/>
    <w:rsid w:val="000F0FF4"/>
    <w:rsid w:val="000F1962"/>
    <w:rsid w:val="000F1ECC"/>
    <w:rsid w:val="000F2E79"/>
    <w:rsid w:val="000F3246"/>
    <w:rsid w:val="000F4C6A"/>
    <w:rsid w:val="000F5045"/>
    <w:rsid w:val="000F661E"/>
    <w:rsid w:val="000F7290"/>
    <w:rsid w:val="001000C2"/>
    <w:rsid w:val="001001ED"/>
    <w:rsid w:val="00100853"/>
    <w:rsid w:val="00101103"/>
    <w:rsid w:val="00101DB6"/>
    <w:rsid w:val="001031DC"/>
    <w:rsid w:val="00104864"/>
    <w:rsid w:val="00104F65"/>
    <w:rsid w:val="001067CE"/>
    <w:rsid w:val="001071FB"/>
    <w:rsid w:val="001076FE"/>
    <w:rsid w:val="0011019D"/>
    <w:rsid w:val="00110354"/>
    <w:rsid w:val="00110884"/>
    <w:rsid w:val="00110FFA"/>
    <w:rsid w:val="00111690"/>
    <w:rsid w:val="00111DD3"/>
    <w:rsid w:val="00112150"/>
    <w:rsid w:val="00112AB9"/>
    <w:rsid w:val="00114E41"/>
    <w:rsid w:val="00114F64"/>
    <w:rsid w:val="00115133"/>
    <w:rsid w:val="00115327"/>
    <w:rsid w:val="0011575B"/>
    <w:rsid w:val="00115B7D"/>
    <w:rsid w:val="00117056"/>
    <w:rsid w:val="0011784E"/>
    <w:rsid w:val="00117EB8"/>
    <w:rsid w:val="001207C6"/>
    <w:rsid w:val="0012213D"/>
    <w:rsid w:val="0012214B"/>
    <w:rsid w:val="00122698"/>
    <w:rsid w:val="00122F59"/>
    <w:rsid w:val="00123E42"/>
    <w:rsid w:val="001247E3"/>
    <w:rsid w:val="00124B8B"/>
    <w:rsid w:val="001252B7"/>
    <w:rsid w:val="0012534F"/>
    <w:rsid w:val="001253AF"/>
    <w:rsid w:val="0012593D"/>
    <w:rsid w:val="00126068"/>
    <w:rsid w:val="00127221"/>
    <w:rsid w:val="0012747E"/>
    <w:rsid w:val="001278DB"/>
    <w:rsid w:val="00127B8A"/>
    <w:rsid w:val="00130121"/>
    <w:rsid w:val="0013043C"/>
    <w:rsid w:val="001308F6"/>
    <w:rsid w:val="00130973"/>
    <w:rsid w:val="00130D2B"/>
    <w:rsid w:val="00130D50"/>
    <w:rsid w:val="00130E56"/>
    <w:rsid w:val="001319A3"/>
    <w:rsid w:val="00131F56"/>
    <w:rsid w:val="00132808"/>
    <w:rsid w:val="001338A5"/>
    <w:rsid w:val="001338E0"/>
    <w:rsid w:val="00133F07"/>
    <w:rsid w:val="00134A9E"/>
    <w:rsid w:val="00136297"/>
    <w:rsid w:val="001369BC"/>
    <w:rsid w:val="00136AF9"/>
    <w:rsid w:val="00136C5D"/>
    <w:rsid w:val="001379FB"/>
    <w:rsid w:val="00140036"/>
    <w:rsid w:val="00140A4F"/>
    <w:rsid w:val="00140DDE"/>
    <w:rsid w:val="00141AEB"/>
    <w:rsid w:val="00141DC3"/>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6132"/>
    <w:rsid w:val="00156C4B"/>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CE"/>
    <w:rsid w:val="00174123"/>
    <w:rsid w:val="001750AE"/>
    <w:rsid w:val="001751DE"/>
    <w:rsid w:val="00176116"/>
    <w:rsid w:val="00176134"/>
    <w:rsid w:val="001762FE"/>
    <w:rsid w:val="001801B2"/>
    <w:rsid w:val="001808E4"/>
    <w:rsid w:val="0018094F"/>
    <w:rsid w:val="00180ED9"/>
    <w:rsid w:val="00181C84"/>
    <w:rsid w:val="001820D2"/>
    <w:rsid w:val="001825B5"/>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6ED"/>
    <w:rsid w:val="001956EF"/>
    <w:rsid w:val="00196C2D"/>
    <w:rsid w:val="00196F50"/>
    <w:rsid w:val="00197659"/>
    <w:rsid w:val="00197BF0"/>
    <w:rsid w:val="00197C39"/>
    <w:rsid w:val="00197C48"/>
    <w:rsid w:val="00197D47"/>
    <w:rsid w:val="00197D86"/>
    <w:rsid w:val="001A11DD"/>
    <w:rsid w:val="001A1AA5"/>
    <w:rsid w:val="001A1BAA"/>
    <w:rsid w:val="001A2532"/>
    <w:rsid w:val="001A2CFD"/>
    <w:rsid w:val="001A2E4F"/>
    <w:rsid w:val="001A3210"/>
    <w:rsid w:val="001A387D"/>
    <w:rsid w:val="001A3BA7"/>
    <w:rsid w:val="001A4B53"/>
    <w:rsid w:val="001A5589"/>
    <w:rsid w:val="001A596B"/>
    <w:rsid w:val="001A717C"/>
    <w:rsid w:val="001A72EB"/>
    <w:rsid w:val="001A73C3"/>
    <w:rsid w:val="001A752C"/>
    <w:rsid w:val="001A7F0D"/>
    <w:rsid w:val="001B0333"/>
    <w:rsid w:val="001B1188"/>
    <w:rsid w:val="001B155A"/>
    <w:rsid w:val="001B18C0"/>
    <w:rsid w:val="001B1DA3"/>
    <w:rsid w:val="001B22DC"/>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EFA"/>
    <w:rsid w:val="001C7134"/>
    <w:rsid w:val="001C7BB8"/>
    <w:rsid w:val="001D2BAC"/>
    <w:rsid w:val="001D3048"/>
    <w:rsid w:val="001D366E"/>
    <w:rsid w:val="001D403B"/>
    <w:rsid w:val="001D4FB9"/>
    <w:rsid w:val="001D5408"/>
    <w:rsid w:val="001D5639"/>
    <w:rsid w:val="001D593D"/>
    <w:rsid w:val="001D6230"/>
    <w:rsid w:val="001D7766"/>
    <w:rsid w:val="001D7B23"/>
    <w:rsid w:val="001E12F0"/>
    <w:rsid w:val="001E16BF"/>
    <w:rsid w:val="001E1F20"/>
    <w:rsid w:val="001E2CDB"/>
    <w:rsid w:val="001E35A1"/>
    <w:rsid w:val="001E3750"/>
    <w:rsid w:val="001E4323"/>
    <w:rsid w:val="001E45B5"/>
    <w:rsid w:val="001E4FCA"/>
    <w:rsid w:val="001E4FDC"/>
    <w:rsid w:val="001E578A"/>
    <w:rsid w:val="001E579A"/>
    <w:rsid w:val="001E616C"/>
    <w:rsid w:val="001E61B7"/>
    <w:rsid w:val="001E67FA"/>
    <w:rsid w:val="001E68A2"/>
    <w:rsid w:val="001E6EC1"/>
    <w:rsid w:val="001E7AF4"/>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44D3"/>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4283"/>
    <w:rsid w:val="002242EA"/>
    <w:rsid w:val="0022516D"/>
    <w:rsid w:val="00225B06"/>
    <w:rsid w:val="00225EA5"/>
    <w:rsid w:val="00226496"/>
    <w:rsid w:val="002264EC"/>
    <w:rsid w:val="002265B9"/>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50434"/>
    <w:rsid w:val="002504DF"/>
    <w:rsid w:val="00250E90"/>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512E"/>
    <w:rsid w:val="0026584D"/>
    <w:rsid w:val="002665B7"/>
    <w:rsid w:val="0026685D"/>
    <w:rsid w:val="00266C1B"/>
    <w:rsid w:val="00266C60"/>
    <w:rsid w:val="002671CD"/>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314B"/>
    <w:rsid w:val="0028314F"/>
    <w:rsid w:val="00283161"/>
    <w:rsid w:val="00283204"/>
    <w:rsid w:val="00283289"/>
    <w:rsid w:val="002842F5"/>
    <w:rsid w:val="00285212"/>
    <w:rsid w:val="00287024"/>
    <w:rsid w:val="00287B11"/>
    <w:rsid w:val="0029116F"/>
    <w:rsid w:val="002912F9"/>
    <w:rsid w:val="0029185B"/>
    <w:rsid w:val="00292121"/>
    <w:rsid w:val="002923F4"/>
    <w:rsid w:val="002933F0"/>
    <w:rsid w:val="00293917"/>
    <w:rsid w:val="00293F6D"/>
    <w:rsid w:val="00294729"/>
    <w:rsid w:val="00294CA8"/>
    <w:rsid w:val="00295029"/>
    <w:rsid w:val="00295F1F"/>
    <w:rsid w:val="002967C3"/>
    <w:rsid w:val="00296A24"/>
    <w:rsid w:val="00296DEA"/>
    <w:rsid w:val="00297B5C"/>
    <w:rsid w:val="002A009B"/>
    <w:rsid w:val="002A07D3"/>
    <w:rsid w:val="002A16C1"/>
    <w:rsid w:val="002A23CC"/>
    <w:rsid w:val="002A2BC0"/>
    <w:rsid w:val="002A2F5C"/>
    <w:rsid w:val="002A3065"/>
    <w:rsid w:val="002A3B15"/>
    <w:rsid w:val="002A3E03"/>
    <w:rsid w:val="002A4AA5"/>
    <w:rsid w:val="002A5A5D"/>
    <w:rsid w:val="002A7C90"/>
    <w:rsid w:val="002B00AD"/>
    <w:rsid w:val="002B052D"/>
    <w:rsid w:val="002B05A9"/>
    <w:rsid w:val="002B0A0E"/>
    <w:rsid w:val="002B1150"/>
    <w:rsid w:val="002B126E"/>
    <w:rsid w:val="002B14CF"/>
    <w:rsid w:val="002B161D"/>
    <w:rsid w:val="002B1E2E"/>
    <w:rsid w:val="002B259A"/>
    <w:rsid w:val="002B2C16"/>
    <w:rsid w:val="002B3368"/>
    <w:rsid w:val="002B3534"/>
    <w:rsid w:val="002B4079"/>
    <w:rsid w:val="002B42A6"/>
    <w:rsid w:val="002B5179"/>
    <w:rsid w:val="002B56CD"/>
    <w:rsid w:val="002B6CC8"/>
    <w:rsid w:val="002B777D"/>
    <w:rsid w:val="002B7E9A"/>
    <w:rsid w:val="002C01E8"/>
    <w:rsid w:val="002C1131"/>
    <w:rsid w:val="002C13DA"/>
    <w:rsid w:val="002C16C8"/>
    <w:rsid w:val="002C207F"/>
    <w:rsid w:val="002C221A"/>
    <w:rsid w:val="002C2D8C"/>
    <w:rsid w:val="002C2FC0"/>
    <w:rsid w:val="002C30D6"/>
    <w:rsid w:val="002C321D"/>
    <w:rsid w:val="002C32C6"/>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5B66"/>
    <w:rsid w:val="002E609A"/>
    <w:rsid w:val="002E6171"/>
    <w:rsid w:val="002E6588"/>
    <w:rsid w:val="002E6631"/>
    <w:rsid w:val="002E6BB7"/>
    <w:rsid w:val="002E7576"/>
    <w:rsid w:val="002E7909"/>
    <w:rsid w:val="002E79B5"/>
    <w:rsid w:val="002E7EB6"/>
    <w:rsid w:val="002F0CBA"/>
    <w:rsid w:val="002F0EB2"/>
    <w:rsid w:val="002F17AE"/>
    <w:rsid w:val="002F23C1"/>
    <w:rsid w:val="002F306B"/>
    <w:rsid w:val="002F3215"/>
    <w:rsid w:val="002F3545"/>
    <w:rsid w:val="002F3574"/>
    <w:rsid w:val="002F4741"/>
    <w:rsid w:val="002F5FE4"/>
    <w:rsid w:val="002F742A"/>
    <w:rsid w:val="002F746C"/>
    <w:rsid w:val="00300962"/>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10510"/>
    <w:rsid w:val="003105D1"/>
    <w:rsid w:val="0031074E"/>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77C9"/>
    <w:rsid w:val="0033016E"/>
    <w:rsid w:val="003303E1"/>
    <w:rsid w:val="00330680"/>
    <w:rsid w:val="00330C65"/>
    <w:rsid w:val="0033198B"/>
    <w:rsid w:val="00331A1E"/>
    <w:rsid w:val="00331D83"/>
    <w:rsid w:val="00332F21"/>
    <w:rsid w:val="00333C86"/>
    <w:rsid w:val="00334683"/>
    <w:rsid w:val="00334801"/>
    <w:rsid w:val="00335DE3"/>
    <w:rsid w:val="00335F08"/>
    <w:rsid w:val="0033629F"/>
    <w:rsid w:val="00336B11"/>
    <w:rsid w:val="00336BBA"/>
    <w:rsid w:val="00336FCC"/>
    <w:rsid w:val="00337047"/>
    <w:rsid w:val="003373E8"/>
    <w:rsid w:val="00337478"/>
    <w:rsid w:val="00337682"/>
    <w:rsid w:val="00337994"/>
    <w:rsid w:val="00337E5B"/>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B3E"/>
    <w:rsid w:val="00356B8F"/>
    <w:rsid w:val="00356EAB"/>
    <w:rsid w:val="003578B3"/>
    <w:rsid w:val="00357ACE"/>
    <w:rsid w:val="00357E12"/>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EC8"/>
    <w:rsid w:val="003725FD"/>
    <w:rsid w:val="0037330B"/>
    <w:rsid w:val="003733AD"/>
    <w:rsid w:val="00373AC7"/>
    <w:rsid w:val="00373AE7"/>
    <w:rsid w:val="003743EB"/>
    <w:rsid w:val="00374D5A"/>
    <w:rsid w:val="00374F58"/>
    <w:rsid w:val="003757EC"/>
    <w:rsid w:val="00375B6D"/>
    <w:rsid w:val="00375C51"/>
    <w:rsid w:val="00377274"/>
    <w:rsid w:val="00377EB3"/>
    <w:rsid w:val="003801D9"/>
    <w:rsid w:val="00381AB9"/>
    <w:rsid w:val="00381B9B"/>
    <w:rsid w:val="00382783"/>
    <w:rsid w:val="00382880"/>
    <w:rsid w:val="00382CE7"/>
    <w:rsid w:val="00384B81"/>
    <w:rsid w:val="00384B87"/>
    <w:rsid w:val="00384F77"/>
    <w:rsid w:val="00386272"/>
    <w:rsid w:val="003865B6"/>
    <w:rsid w:val="003866BA"/>
    <w:rsid w:val="00386B94"/>
    <w:rsid w:val="00387C2D"/>
    <w:rsid w:val="00390756"/>
    <w:rsid w:val="003911C7"/>
    <w:rsid w:val="00391725"/>
    <w:rsid w:val="00391A33"/>
    <w:rsid w:val="00391AFF"/>
    <w:rsid w:val="003929DB"/>
    <w:rsid w:val="00392B85"/>
    <w:rsid w:val="00392F23"/>
    <w:rsid w:val="00393039"/>
    <w:rsid w:val="0039442C"/>
    <w:rsid w:val="00394D91"/>
    <w:rsid w:val="00395882"/>
    <w:rsid w:val="00395B05"/>
    <w:rsid w:val="00397410"/>
    <w:rsid w:val="00397EB5"/>
    <w:rsid w:val="003A0326"/>
    <w:rsid w:val="003A0A6B"/>
    <w:rsid w:val="003A12EA"/>
    <w:rsid w:val="003A16A7"/>
    <w:rsid w:val="003A1749"/>
    <w:rsid w:val="003A17AB"/>
    <w:rsid w:val="003A1E06"/>
    <w:rsid w:val="003A2624"/>
    <w:rsid w:val="003A2D13"/>
    <w:rsid w:val="003A344D"/>
    <w:rsid w:val="003A3A41"/>
    <w:rsid w:val="003A3C27"/>
    <w:rsid w:val="003A3F7F"/>
    <w:rsid w:val="003A4932"/>
    <w:rsid w:val="003A56A3"/>
    <w:rsid w:val="003A5D95"/>
    <w:rsid w:val="003A5F3C"/>
    <w:rsid w:val="003A6402"/>
    <w:rsid w:val="003A7C55"/>
    <w:rsid w:val="003A7CAB"/>
    <w:rsid w:val="003B0F07"/>
    <w:rsid w:val="003B1916"/>
    <w:rsid w:val="003B1DC3"/>
    <w:rsid w:val="003B21B9"/>
    <w:rsid w:val="003B260F"/>
    <w:rsid w:val="003B266B"/>
    <w:rsid w:val="003B3246"/>
    <w:rsid w:val="003B368E"/>
    <w:rsid w:val="003B3C65"/>
    <w:rsid w:val="003B4BA2"/>
    <w:rsid w:val="003B4C99"/>
    <w:rsid w:val="003B56BF"/>
    <w:rsid w:val="003B5CE9"/>
    <w:rsid w:val="003B5DD4"/>
    <w:rsid w:val="003B65E3"/>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674E"/>
    <w:rsid w:val="003C6CCE"/>
    <w:rsid w:val="003C7140"/>
    <w:rsid w:val="003C73AD"/>
    <w:rsid w:val="003C7507"/>
    <w:rsid w:val="003C7605"/>
    <w:rsid w:val="003C77FA"/>
    <w:rsid w:val="003D039B"/>
    <w:rsid w:val="003D09AA"/>
    <w:rsid w:val="003D2AAB"/>
    <w:rsid w:val="003D30E3"/>
    <w:rsid w:val="003D35D7"/>
    <w:rsid w:val="003D3846"/>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2C7F"/>
    <w:rsid w:val="004038FF"/>
    <w:rsid w:val="004040F6"/>
    <w:rsid w:val="00404237"/>
    <w:rsid w:val="00404561"/>
    <w:rsid w:val="00404A61"/>
    <w:rsid w:val="00404AB8"/>
    <w:rsid w:val="00404CC8"/>
    <w:rsid w:val="00404D6A"/>
    <w:rsid w:val="00404E89"/>
    <w:rsid w:val="00404FF9"/>
    <w:rsid w:val="004052E4"/>
    <w:rsid w:val="00405A67"/>
    <w:rsid w:val="004068F1"/>
    <w:rsid w:val="00406D96"/>
    <w:rsid w:val="0040705D"/>
    <w:rsid w:val="0040739C"/>
    <w:rsid w:val="004074DA"/>
    <w:rsid w:val="00410CC8"/>
    <w:rsid w:val="00411320"/>
    <w:rsid w:val="00411B65"/>
    <w:rsid w:val="00411B7E"/>
    <w:rsid w:val="0041265D"/>
    <w:rsid w:val="00412D4D"/>
    <w:rsid w:val="004134AF"/>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8EE"/>
    <w:rsid w:val="004324F6"/>
    <w:rsid w:val="004334D8"/>
    <w:rsid w:val="0043358A"/>
    <w:rsid w:val="00433B3B"/>
    <w:rsid w:val="00433B44"/>
    <w:rsid w:val="00434C8B"/>
    <w:rsid w:val="00434DBF"/>
    <w:rsid w:val="00434F94"/>
    <w:rsid w:val="00435886"/>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159"/>
    <w:rsid w:val="00454203"/>
    <w:rsid w:val="00454782"/>
    <w:rsid w:val="00454A52"/>
    <w:rsid w:val="004555BF"/>
    <w:rsid w:val="004557A9"/>
    <w:rsid w:val="0045599D"/>
    <w:rsid w:val="00456045"/>
    <w:rsid w:val="0045660C"/>
    <w:rsid w:val="00456C5E"/>
    <w:rsid w:val="00456D0E"/>
    <w:rsid w:val="00456F75"/>
    <w:rsid w:val="0045726A"/>
    <w:rsid w:val="00460E56"/>
    <w:rsid w:val="00461013"/>
    <w:rsid w:val="00461F2F"/>
    <w:rsid w:val="00461F33"/>
    <w:rsid w:val="00464CA7"/>
    <w:rsid w:val="0046514C"/>
    <w:rsid w:val="00465773"/>
    <w:rsid w:val="00465B62"/>
    <w:rsid w:val="00465F0B"/>
    <w:rsid w:val="00466BC7"/>
    <w:rsid w:val="004679EB"/>
    <w:rsid w:val="00470401"/>
    <w:rsid w:val="004704AA"/>
    <w:rsid w:val="00470916"/>
    <w:rsid w:val="00470D7F"/>
    <w:rsid w:val="00470E0A"/>
    <w:rsid w:val="00471DA7"/>
    <w:rsid w:val="00471ED9"/>
    <w:rsid w:val="0047230B"/>
    <w:rsid w:val="004726F0"/>
    <w:rsid w:val="00472BA5"/>
    <w:rsid w:val="00473BC2"/>
    <w:rsid w:val="0047439C"/>
    <w:rsid w:val="00474D16"/>
    <w:rsid w:val="00474E23"/>
    <w:rsid w:val="00476A9D"/>
    <w:rsid w:val="00476C77"/>
    <w:rsid w:val="00476E58"/>
    <w:rsid w:val="00477602"/>
    <w:rsid w:val="00477A7B"/>
    <w:rsid w:val="00480136"/>
    <w:rsid w:val="00480FEC"/>
    <w:rsid w:val="004813CD"/>
    <w:rsid w:val="004813EE"/>
    <w:rsid w:val="004829C1"/>
    <w:rsid w:val="00482A19"/>
    <w:rsid w:val="00483015"/>
    <w:rsid w:val="004831B0"/>
    <w:rsid w:val="00483D61"/>
    <w:rsid w:val="00483E5F"/>
    <w:rsid w:val="0048402A"/>
    <w:rsid w:val="00484053"/>
    <w:rsid w:val="00484A3A"/>
    <w:rsid w:val="0048588A"/>
    <w:rsid w:val="00487ECF"/>
    <w:rsid w:val="00487FA3"/>
    <w:rsid w:val="0049052D"/>
    <w:rsid w:val="0049068B"/>
    <w:rsid w:val="004906F4"/>
    <w:rsid w:val="00490CEF"/>
    <w:rsid w:val="00490E7F"/>
    <w:rsid w:val="0049135B"/>
    <w:rsid w:val="00492F12"/>
    <w:rsid w:val="0049389D"/>
    <w:rsid w:val="004939DF"/>
    <w:rsid w:val="00494D70"/>
    <w:rsid w:val="004950B6"/>
    <w:rsid w:val="004952BD"/>
    <w:rsid w:val="004958F0"/>
    <w:rsid w:val="0049700D"/>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C65"/>
    <w:rsid w:val="004C182A"/>
    <w:rsid w:val="004C1CD3"/>
    <w:rsid w:val="004C233F"/>
    <w:rsid w:val="004C5072"/>
    <w:rsid w:val="004C51D5"/>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EB4"/>
    <w:rsid w:val="004D2F3F"/>
    <w:rsid w:val="004D420B"/>
    <w:rsid w:val="004D574E"/>
    <w:rsid w:val="004D6226"/>
    <w:rsid w:val="004D6967"/>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2138"/>
    <w:rsid w:val="004F2194"/>
    <w:rsid w:val="004F23F2"/>
    <w:rsid w:val="004F2579"/>
    <w:rsid w:val="004F3369"/>
    <w:rsid w:val="004F336F"/>
    <w:rsid w:val="004F33A5"/>
    <w:rsid w:val="004F4138"/>
    <w:rsid w:val="004F414E"/>
    <w:rsid w:val="004F4532"/>
    <w:rsid w:val="004F5A21"/>
    <w:rsid w:val="004F5FE5"/>
    <w:rsid w:val="004F6B6E"/>
    <w:rsid w:val="004F6D30"/>
    <w:rsid w:val="004F6D76"/>
    <w:rsid w:val="004F6E83"/>
    <w:rsid w:val="004F7609"/>
    <w:rsid w:val="0050085B"/>
    <w:rsid w:val="00500B07"/>
    <w:rsid w:val="0050116F"/>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021A"/>
    <w:rsid w:val="00511522"/>
    <w:rsid w:val="00511A63"/>
    <w:rsid w:val="00511EA5"/>
    <w:rsid w:val="005122CF"/>
    <w:rsid w:val="00512F53"/>
    <w:rsid w:val="005130D6"/>
    <w:rsid w:val="00514264"/>
    <w:rsid w:val="0051474F"/>
    <w:rsid w:val="00514E3F"/>
    <w:rsid w:val="00515144"/>
    <w:rsid w:val="005155D3"/>
    <w:rsid w:val="005155DD"/>
    <w:rsid w:val="00515DBE"/>
    <w:rsid w:val="005162B1"/>
    <w:rsid w:val="00516631"/>
    <w:rsid w:val="00517807"/>
    <w:rsid w:val="00517F4A"/>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FDE"/>
    <w:rsid w:val="00532677"/>
    <w:rsid w:val="0053288C"/>
    <w:rsid w:val="00532BD5"/>
    <w:rsid w:val="00532D38"/>
    <w:rsid w:val="00532D59"/>
    <w:rsid w:val="005333E6"/>
    <w:rsid w:val="005337F1"/>
    <w:rsid w:val="0053437F"/>
    <w:rsid w:val="00534A4F"/>
    <w:rsid w:val="00535952"/>
    <w:rsid w:val="005375CA"/>
    <w:rsid w:val="00537B54"/>
    <w:rsid w:val="005412CB"/>
    <w:rsid w:val="005414B2"/>
    <w:rsid w:val="00541B78"/>
    <w:rsid w:val="00542A12"/>
    <w:rsid w:val="00543AAA"/>
    <w:rsid w:val="00543B45"/>
    <w:rsid w:val="00544AEA"/>
    <w:rsid w:val="005456AC"/>
    <w:rsid w:val="005459A6"/>
    <w:rsid w:val="005467D2"/>
    <w:rsid w:val="00546AB1"/>
    <w:rsid w:val="00546D14"/>
    <w:rsid w:val="00546D5F"/>
    <w:rsid w:val="005475B9"/>
    <w:rsid w:val="00547F7C"/>
    <w:rsid w:val="00550202"/>
    <w:rsid w:val="005506F3"/>
    <w:rsid w:val="005512E4"/>
    <w:rsid w:val="00551834"/>
    <w:rsid w:val="00551A6C"/>
    <w:rsid w:val="00553856"/>
    <w:rsid w:val="00553A49"/>
    <w:rsid w:val="00554085"/>
    <w:rsid w:val="00555C64"/>
    <w:rsid w:val="00555F56"/>
    <w:rsid w:val="00556DF4"/>
    <w:rsid w:val="0055721A"/>
    <w:rsid w:val="005572A9"/>
    <w:rsid w:val="00560AF9"/>
    <w:rsid w:val="00561259"/>
    <w:rsid w:val="00561E8B"/>
    <w:rsid w:val="00563C37"/>
    <w:rsid w:val="00564399"/>
    <w:rsid w:val="005643A4"/>
    <w:rsid w:val="00564576"/>
    <w:rsid w:val="0056480F"/>
    <w:rsid w:val="0056613D"/>
    <w:rsid w:val="00566536"/>
    <w:rsid w:val="005665AE"/>
    <w:rsid w:val="0056713E"/>
    <w:rsid w:val="005701DC"/>
    <w:rsid w:val="00570326"/>
    <w:rsid w:val="00570BF8"/>
    <w:rsid w:val="00570D54"/>
    <w:rsid w:val="005712BE"/>
    <w:rsid w:val="00571ABC"/>
    <w:rsid w:val="00571FD1"/>
    <w:rsid w:val="00572C7A"/>
    <w:rsid w:val="005739D3"/>
    <w:rsid w:val="0057429E"/>
    <w:rsid w:val="005745E0"/>
    <w:rsid w:val="0057633D"/>
    <w:rsid w:val="005772B8"/>
    <w:rsid w:val="0057733C"/>
    <w:rsid w:val="00577E24"/>
    <w:rsid w:val="00581598"/>
    <w:rsid w:val="00581B50"/>
    <w:rsid w:val="00581FBE"/>
    <w:rsid w:val="00582623"/>
    <w:rsid w:val="00582B7F"/>
    <w:rsid w:val="00583097"/>
    <w:rsid w:val="00584EBD"/>
    <w:rsid w:val="005850B1"/>
    <w:rsid w:val="00585704"/>
    <w:rsid w:val="00585CF8"/>
    <w:rsid w:val="00586C3A"/>
    <w:rsid w:val="00586D36"/>
    <w:rsid w:val="00587AB5"/>
    <w:rsid w:val="00587B8C"/>
    <w:rsid w:val="005908F7"/>
    <w:rsid w:val="00590ADB"/>
    <w:rsid w:val="00590E86"/>
    <w:rsid w:val="005910A3"/>
    <w:rsid w:val="00591403"/>
    <w:rsid w:val="00591DE5"/>
    <w:rsid w:val="00591FBB"/>
    <w:rsid w:val="005921DD"/>
    <w:rsid w:val="00592D9C"/>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D9F"/>
    <w:rsid w:val="005A2FF1"/>
    <w:rsid w:val="005A3575"/>
    <w:rsid w:val="005A3D1C"/>
    <w:rsid w:val="005A41FD"/>
    <w:rsid w:val="005A4809"/>
    <w:rsid w:val="005A4920"/>
    <w:rsid w:val="005A496F"/>
    <w:rsid w:val="005A637C"/>
    <w:rsid w:val="005A642D"/>
    <w:rsid w:val="005A7286"/>
    <w:rsid w:val="005B0713"/>
    <w:rsid w:val="005B0AA3"/>
    <w:rsid w:val="005B0AC3"/>
    <w:rsid w:val="005B0EB8"/>
    <w:rsid w:val="005B1B73"/>
    <w:rsid w:val="005B1E2A"/>
    <w:rsid w:val="005B2051"/>
    <w:rsid w:val="005B21F2"/>
    <w:rsid w:val="005B25BA"/>
    <w:rsid w:val="005B2850"/>
    <w:rsid w:val="005B299A"/>
    <w:rsid w:val="005B2AA9"/>
    <w:rsid w:val="005B2FD6"/>
    <w:rsid w:val="005B32E4"/>
    <w:rsid w:val="005B4007"/>
    <w:rsid w:val="005B549A"/>
    <w:rsid w:val="005B5B51"/>
    <w:rsid w:val="005B5CF4"/>
    <w:rsid w:val="005B6B96"/>
    <w:rsid w:val="005B6BF1"/>
    <w:rsid w:val="005B6F8A"/>
    <w:rsid w:val="005C0858"/>
    <w:rsid w:val="005C167D"/>
    <w:rsid w:val="005C16F6"/>
    <w:rsid w:val="005C1906"/>
    <w:rsid w:val="005C23BC"/>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228A"/>
    <w:rsid w:val="005D2468"/>
    <w:rsid w:val="005D2F94"/>
    <w:rsid w:val="005D381F"/>
    <w:rsid w:val="005D3D66"/>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16A8"/>
    <w:rsid w:val="005F1FE5"/>
    <w:rsid w:val="005F2940"/>
    <w:rsid w:val="005F3EB4"/>
    <w:rsid w:val="005F4C1F"/>
    <w:rsid w:val="005F4D37"/>
    <w:rsid w:val="005F5146"/>
    <w:rsid w:val="005F6944"/>
    <w:rsid w:val="005F6D0C"/>
    <w:rsid w:val="005F7088"/>
    <w:rsid w:val="005F74C1"/>
    <w:rsid w:val="005F7759"/>
    <w:rsid w:val="00600977"/>
    <w:rsid w:val="00601423"/>
    <w:rsid w:val="00602AA9"/>
    <w:rsid w:val="00602FAF"/>
    <w:rsid w:val="00605354"/>
    <w:rsid w:val="0060538E"/>
    <w:rsid w:val="00605476"/>
    <w:rsid w:val="00605AB4"/>
    <w:rsid w:val="00606907"/>
    <w:rsid w:val="00606A83"/>
    <w:rsid w:val="0060731A"/>
    <w:rsid w:val="00607896"/>
    <w:rsid w:val="006078C8"/>
    <w:rsid w:val="00607900"/>
    <w:rsid w:val="00610B83"/>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0E45"/>
    <w:rsid w:val="00631AA4"/>
    <w:rsid w:val="00632287"/>
    <w:rsid w:val="006323DE"/>
    <w:rsid w:val="00632911"/>
    <w:rsid w:val="00633949"/>
    <w:rsid w:val="00633A5F"/>
    <w:rsid w:val="00633F29"/>
    <w:rsid w:val="006341E8"/>
    <w:rsid w:val="00634599"/>
    <w:rsid w:val="00635231"/>
    <w:rsid w:val="00635827"/>
    <w:rsid w:val="006401AD"/>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52AC"/>
    <w:rsid w:val="00655727"/>
    <w:rsid w:val="00655FD7"/>
    <w:rsid w:val="0065651E"/>
    <w:rsid w:val="00660050"/>
    <w:rsid w:val="00660195"/>
    <w:rsid w:val="006604EE"/>
    <w:rsid w:val="00660FBD"/>
    <w:rsid w:val="006610FC"/>
    <w:rsid w:val="00661147"/>
    <w:rsid w:val="00661595"/>
    <w:rsid w:val="00661B81"/>
    <w:rsid w:val="006625F5"/>
    <w:rsid w:val="00662A85"/>
    <w:rsid w:val="0066304F"/>
    <w:rsid w:val="00663317"/>
    <w:rsid w:val="00663E3C"/>
    <w:rsid w:val="006648EC"/>
    <w:rsid w:val="00664BB4"/>
    <w:rsid w:val="006654B5"/>
    <w:rsid w:val="0066567A"/>
    <w:rsid w:val="00665690"/>
    <w:rsid w:val="00665945"/>
    <w:rsid w:val="00665EDD"/>
    <w:rsid w:val="006663AA"/>
    <w:rsid w:val="00666546"/>
    <w:rsid w:val="0066680E"/>
    <w:rsid w:val="00667BEB"/>
    <w:rsid w:val="00670CC9"/>
    <w:rsid w:val="006715DF"/>
    <w:rsid w:val="00671D92"/>
    <w:rsid w:val="006722E4"/>
    <w:rsid w:val="00672A62"/>
    <w:rsid w:val="006736B6"/>
    <w:rsid w:val="00674035"/>
    <w:rsid w:val="006748E7"/>
    <w:rsid w:val="00676CCD"/>
    <w:rsid w:val="006776C1"/>
    <w:rsid w:val="00677773"/>
    <w:rsid w:val="00677C15"/>
    <w:rsid w:val="00680E12"/>
    <w:rsid w:val="0068171D"/>
    <w:rsid w:val="00681787"/>
    <w:rsid w:val="00682858"/>
    <w:rsid w:val="0068398E"/>
    <w:rsid w:val="00684C48"/>
    <w:rsid w:val="00685607"/>
    <w:rsid w:val="00686040"/>
    <w:rsid w:val="006862FE"/>
    <w:rsid w:val="0068644C"/>
    <w:rsid w:val="0068672E"/>
    <w:rsid w:val="00686CB7"/>
    <w:rsid w:val="00686D2D"/>
    <w:rsid w:val="00687D99"/>
    <w:rsid w:val="00690CB1"/>
    <w:rsid w:val="00690D66"/>
    <w:rsid w:val="00691449"/>
    <w:rsid w:val="0069187E"/>
    <w:rsid w:val="00691A95"/>
    <w:rsid w:val="00691C06"/>
    <w:rsid w:val="00691DCE"/>
    <w:rsid w:val="00692838"/>
    <w:rsid w:val="00692F5B"/>
    <w:rsid w:val="006948A5"/>
    <w:rsid w:val="00695163"/>
    <w:rsid w:val="00695C83"/>
    <w:rsid w:val="00695CD0"/>
    <w:rsid w:val="0069654D"/>
    <w:rsid w:val="00697402"/>
    <w:rsid w:val="006A0035"/>
    <w:rsid w:val="006A040F"/>
    <w:rsid w:val="006A19F9"/>
    <w:rsid w:val="006A20D7"/>
    <w:rsid w:val="006A216F"/>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CEC"/>
    <w:rsid w:val="006B56F7"/>
    <w:rsid w:val="006B5C5B"/>
    <w:rsid w:val="006B7543"/>
    <w:rsid w:val="006C01B7"/>
    <w:rsid w:val="006C0702"/>
    <w:rsid w:val="006C1BDC"/>
    <w:rsid w:val="006C1BE5"/>
    <w:rsid w:val="006C2060"/>
    <w:rsid w:val="006C33B4"/>
    <w:rsid w:val="006C3B75"/>
    <w:rsid w:val="006C48B7"/>
    <w:rsid w:val="006C552F"/>
    <w:rsid w:val="006C620C"/>
    <w:rsid w:val="006C65F4"/>
    <w:rsid w:val="006C7188"/>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D7459"/>
    <w:rsid w:val="006E0EEB"/>
    <w:rsid w:val="006E14EC"/>
    <w:rsid w:val="006E16D6"/>
    <w:rsid w:val="006E1B4C"/>
    <w:rsid w:val="006E3264"/>
    <w:rsid w:val="006E4276"/>
    <w:rsid w:val="006E5275"/>
    <w:rsid w:val="006E60E3"/>
    <w:rsid w:val="006E6A12"/>
    <w:rsid w:val="006E6BEE"/>
    <w:rsid w:val="006E6CD3"/>
    <w:rsid w:val="006E78E0"/>
    <w:rsid w:val="006F176C"/>
    <w:rsid w:val="006F20E2"/>
    <w:rsid w:val="006F317E"/>
    <w:rsid w:val="006F49BC"/>
    <w:rsid w:val="006F6491"/>
    <w:rsid w:val="006F71F0"/>
    <w:rsid w:val="006F7E20"/>
    <w:rsid w:val="0070032F"/>
    <w:rsid w:val="0070052A"/>
    <w:rsid w:val="007015C2"/>
    <w:rsid w:val="00701B15"/>
    <w:rsid w:val="00701D86"/>
    <w:rsid w:val="0070258C"/>
    <w:rsid w:val="00702698"/>
    <w:rsid w:val="00702C09"/>
    <w:rsid w:val="00703998"/>
    <w:rsid w:val="00707692"/>
    <w:rsid w:val="00710165"/>
    <w:rsid w:val="00710BE1"/>
    <w:rsid w:val="00711047"/>
    <w:rsid w:val="007113FE"/>
    <w:rsid w:val="0071253B"/>
    <w:rsid w:val="00712E34"/>
    <w:rsid w:val="00714616"/>
    <w:rsid w:val="007148D0"/>
    <w:rsid w:val="00714971"/>
    <w:rsid w:val="00715457"/>
    <w:rsid w:val="007155F9"/>
    <w:rsid w:val="0071579A"/>
    <w:rsid w:val="0071583E"/>
    <w:rsid w:val="007162A9"/>
    <w:rsid w:val="007163E6"/>
    <w:rsid w:val="00716494"/>
    <w:rsid w:val="00716AEA"/>
    <w:rsid w:val="00720B38"/>
    <w:rsid w:val="007210D1"/>
    <w:rsid w:val="007212BA"/>
    <w:rsid w:val="00721627"/>
    <w:rsid w:val="00721B91"/>
    <w:rsid w:val="007221EE"/>
    <w:rsid w:val="00722B28"/>
    <w:rsid w:val="00723119"/>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A10"/>
    <w:rsid w:val="0073559A"/>
    <w:rsid w:val="00735CB7"/>
    <w:rsid w:val="00736198"/>
    <w:rsid w:val="0073630B"/>
    <w:rsid w:val="007364DD"/>
    <w:rsid w:val="007367E8"/>
    <w:rsid w:val="007369B8"/>
    <w:rsid w:val="00736BD3"/>
    <w:rsid w:val="0073740C"/>
    <w:rsid w:val="00737815"/>
    <w:rsid w:val="00740295"/>
    <w:rsid w:val="00740A95"/>
    <w:rsid w:val="00742CE9"/>
    <w:rsid w:val="00742D68"/>
    <w:rsid w:val="00742E36"/>
    <w:rsid w:val="007442EB"/>
    <w:rsid w:val="00744924"/>
    <w:rsid w:val="00744DFF"/>
    <w:rsid w:val="0074523C"/>
    <w:rsid w:val="0074590C"/>
    <w:rsid w:val="007467D8"/>
    <w:rsid w:val="0074695B"/>
    <w:rsid w:val="0074725D"/>
    <w:rsid w:val="007478B8"/>
    <w:rsid w:val="00747931"/>
    <w:rsid w:val="00747A1B"/>
    <w:rsid w:val="00747A66"/>
    <w:rsid w:val="00747D93"/>
    <w:rsid w:val="00747E90"/>
    <w:rsid w:val="0075074E"/>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B0D"/>
    <w:rsid w:val="00773C3F"/>
    <w:rsid w:val="00774AC3"/>
    <w:rsid w:val="00774C97"/>
    <w:rsid w:val="007750F7"/>
    <w:rsid w:val="0077667E"/>
    <w:rsid w:val="00776E79"/>
    <w:rsid w:val="00777BF0"/>
    <w:rsid w:val="007809FF"/>
    <w:rsid w:val="00781B0A"/>
    <w:rsid w:val="00781CCE"/>
    <w:rsid w:val="0078208B"/>
    <w:rsid w:val="0078279A"/>
    <w:rsid w:val="00783065"/>
    <w:rsid w:val="00783097"/>
    <w:rsid w:val="007834A1"/>
    <w:rsid w:val="00783637"/>
    <w:rsid w:val="00783F65"/>
    <w:rsid w:val="0078405F"/>
    <w:rsid w:val="007848A7"/>
    <w:rsid w:val="007865DB"/>
    <w:rsid w:val="007869B4"/>
    <w:rsid w:val="007879C3"/>
    <w:rsid w:val="00787AFC"/>
    <w:rsid w:val="007903FE"/>
    <w:rsid w:val="007904CC"/>
    <w:rsid w:val="0079096F"/>
    <w:rsid w:val="007914CD"/>
    <w:rsid w:val="007931C3"/>
    <w:rsid w:val="00793BC7"/>
    <w:rsid w:val="00793C05"/>
    <w:rsid w:val="00793F91"/>
    <w:rsid w:val="00794A16"/>
    <w:rsid w:val="00794B1D"/>
    <w:rsid w:val="00795C85"/>
    <w:rsid w:val="00795EE9"/>
    <w:rsid w:val="007966DE"/>
    <w:rsid w:val="00796768"/>
    <w:rsid w:val="00797388"/>
    <w:rsid w:val="00797CF6"/>
    <w:rsid w:val="007A0781"/>
    <w:rsid w:val="007A151A"/>
    <w:rsid w:val="007A2986"/>
    <w:rsid w:val="007A34F7"/>
    <w:rsid w:val="007A4AB1"/>
    <w:rsid w:val="007A4DB2"/>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4F9A"/>
    <w:rsid w:val="007C5151"/>
    <w:rsid w:val="007C53E5"/>
    <w:rsid w:val="007C564A"/>
    <w:rsid w:val="007C5CFC"/>
    <w:rsid w:val="007C5E6E"/>
    <w:rsid w:val="007C6E81"/>
    <w:rsid w:val="007C7AA3"/>
    <w:rsid w:val="007C7D19"/>
    <w:rsid w:val="007D0273"/>
    <w:rsid w:val="007D0B6D"/>
    <w:rsid w:val="007D171D"/>
    <w:rsid w:val="007D1F7C"/>
    <w:rsid w:val="007D24F8"/>
    <w:rsid w:val="007D3248"/>
    <w:rsid w:val="007D3489"/>
    <w:rsid w:val="007D3565"/>
    <w:rsid w:val="007D3DDD"/>
    <w:rsid w:val="007D4544"/>
    <w:rsid w:val="007D49A0"/>
    <w:rsid w:val="007D684F"/>
    <w:rsid w:val="007D6BBF"/>
    <w:rsid w:val="007E091D"/>
    <w:rsid w:val="007E133D"/>
    <w:rsid w:val="007E21BB"/>
    <w:rsid w:val="007E2FB4"/>
    <w:rsid w:val="007E3750"/>
    <w:rsid w:val="007E40FA"/>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5940"/>
    <w:rsid w:val="008062E3"/>
    <w:rsid w:val="00806829"/>
    <w:rsid w:val="00807B80"/>
    <w:rsid w:val="00810432"/>
    <w:rsid w:val="00810948"/>
    <w:rsid w:val="00810C08"/>
    <w:rsid w:val="00811F54"/>
    <w:rsid w:val="00811FCE"/>
    <w:rsid w:val="0081245D"/>
    <w:rsid w:val="008142CE"/>
    <w:rsid w:val="008145A9"/>
    <w:rsid w:val="00814690"/>
    <w:rsid w:val="00816179"/>
    <w:rsid w:val="00817411"/>
    <w:rsid w:val="008174E1"/>
    <w:rsid w:val="00817AE9"/>
    <w:rsid w:val="00820471"/>
    <w:rsid w:val="00820488"/>
    <w:rsid w:val="00821C4B"/>
    <w:rsid w:val="00821D8C"/>
    <w:rsid w:val="00822BFE"/>
    <w:rsid w:val="00823B3E"/>
    <w:rsid w:val="008240B0"/>
    <w:rsid w:val="00825EEE"/>
    <w:rsid w:val="0082696A"/>
    <w:rsid w:val="00826B34"/>
    <w:rsid w:val="00826EBC"/>
    <w:rsid w:val="00827F16"/>
    <w:rsid w:val="00830C30"/>
    <w:rsid w:val="008310BF"/>
    <w:rsid w:val="00831B57"/>
    <w:rsid w:val="008320D5"/>
    <w:rsid w:val="0083220A"/>
    <w:rsid w:val="0083222E"/>
    <w:rsid w:val="00832335"/>
    <w:rsid w:val="008326AC"/>
    <w:rsid w:val="008327D0"/>
    <w:rsid w:val="00832AED"/>
    <w:rsid w:val="00832BCB"/>
    <w:rsid w:val="00835F07"/>
    <w:rsid w:val="0083661D"/>
    <w:rsid w:val="00836AF5"/>
    <w:rsid w:val="00837213"/>
    <w:rsid w:val="00837A0A"/>
    <w:rsid w:val="00840226"/>
    <w:rsid w:val="00841831"/>
    <w:rsid w:val="00842B13"/>
    <w:rsid w:val="00842D5F"/>
    <w:rsid w:val="0084377A"/>
    <w:rsid w:val="00843967"/>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DF"/>
    <w:rsid w:val="0086078E"/>
    <w:rsid w:val="0086165E"/>
    <w:rsid w:val="00862DFA"/>
    <w:rsid w:val="00862E24"/>
    <w:rsid w:val="0086470A"/>
    <w:rsid w:val="00864CB0"/>
    <w:rsid w:val="00865326"/>
    <w:rsid w:val="008655AD"/>
    <w:rsid w:val="00865BFE"/>
    <w:rsid w:val="008671CC"/>
    <w:rsid w:val="00867B70"/>
    <w:rsid w:val="00867E60"/>
    <w:rsid w:val="00870944"/>
    <w:rsid w:val="00870B85"/>
    <w:rsid w:val="00871712"/>
    <w:rsid w:val="0087234F"/>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5DF"/>
    <w:rsid w:val="0088179C"/>
    <w:rsid w:val="0088196F"/>
    <w:rsid w:val="00881EF0"/>
    <w:rsid w:val="00883256"/>
    <w:rsid w:val="00883A2E"/>
    <w:rsid w:val="0088425D"/>
    <w:rsid w:val="008848E0"/>
    <w:rsid w:val="00884C4C"/>
    <w:rsid w:val="00885240"/>
    <w:rsid w:val="008853C0"/>
    <w:rsid w:val="00885CBB"/>
    <w:rsid w:val="00887101"/>
    <w:rsid w:val="00887451"/>
    <w:rsid w:val="00887A87"/>
    <w:rsid w:val="0089018E"/>
    <w:rsid w:val="0089056B"/>
    <w:rsid w:val="00890B87"/>
    <w:rsid w:val="00891713"/>
    <w:rsid w:val="00891BE5"/>
    <w:rsid w:val="008920C5"/>
    <w:rsid w:val="008922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14A"/>
    <w:rsid w:val="008B7588"/>
    <w:rsid w:val="008B75B2"/>
    <w:rsid w:val="008B7C80"/>
    <w:rsid w:val="008C01DE"/>
    <w:rsid w:val="008C0318"/>
    <w:rsid w:val="008C0607"/>
    <w:rsid w:val="008C1120"/>
    <w:rsid w:val="008C14E2"/>
    <w:rsid w:val="008C1DEC"/>
    <w:rsid w:val="008C236A"/>
    <w:rsid w:val="008C28EE"/>
    <w:rsid w:val="008C2912"/>
    <w:rsid w:val="008C398C"/>
    <w:rsid w:val="008C3F10"/>
    <w:rsid w:val="008C522A"/>
    <w:rsid w:val="008C5B2A"/>
    <w:rsid w:val="008C73CC"/>
    <w:rsid w:val="008C75B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35F"/>
    <w:rsid w:val="008E16A8"/>
    <w:rsid w:val="008E194C"/>
    <w:rsid w:val="008E19DE"/>
    <w:rsid w:val="008E1E1F"/>
    <w:rsid w:val="008E39EE"/>
    <w:rsid w:val="008E500B"/>
    <w:rsid w:val="008E520F"/>
    <w:rsid w:val="008E590F"/>
    <w:rsid w:val="008E6457"/>
    <w:rsid w:val="008E665A"/>
    <w:rsid w:val="008E6889"/>
    <w:rsid w:val="008E6942"/>
    <w:rsid w:val="008E75B3"/>
    <w:rsid w:val="008F039E"/>
    <w:rsid w:val="008F0DB3"/>
    <w:rsid w:val="008F17DF"/>
    <w:rsid w:val="008F2336"/>
    <w:rsid w:val="008F295B"/>
    <w:rsid w:val="008F3429"/>
    <w:rsid w:val="008F3479"/>
    <w:rsid w:val="008F3D72"/>
    <w:rsid w:val="008F433C"/>
    <w:rsid w:val="008F641D"/>
    <w:rsid w:val="008F6C0A"/>
    <w:rsid w:val="008F750E"/>
    <w:rsid w:val="008F7C1F"/>
    <w:rsid w:val="0090054B"/>
    <w:rsid w:val="00901A6E"/>
    <w:rsid w:val="009025DE"/>
    <w:rsid w:val="0090299F"/>
    <w:rsid w:val="009031EB"/>
    <w:rsid w:val="00904410"/>
    <w:rsid w:val="0090550E"/>
    <w:rsid w:val="009057B8"/>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5B18"/>
    <w:rsid w:val="00915C1A"/>
    <w:rsid w:val="00916670"/>
    <w:rsid w:val="00916F98"/>
    <w:rsid w:val="00917543"/>
    <w:rsid w:val="00920D8D"/>
    <w:rsid w:val="00920EF2"/>
    <w:rsid w:val="00921306"/>
    <w:rsid w:val="0092209F"/>
    <w:rsid w:val="009234F0"/>
    <w:rsid w:val="00923BBD"/>
    <w:rsid w:val="00925122"/>
    <w:rsid w:val="009255CE"/>
    <w:rsid w:val="0092570E"/>
    <w:rsid w:val="00925CA1"/>
    <w:rsid w:val="009268E4"/>
    <w:rsid w:val="00926AFB"/>
    <w:rsid w:val="00927F0E"/>
    <w:rsid w:val="0093016D"/>
    <w:rsid w:val="00930F68"/>
    <w:rsid w:val="00931638"/>
    <w:rsid w:val="00932318"/>
    <w:rsid w:val="00932CB3"/>
    <w:rsid w:val="00932DAD"/>
    <w:rsid w:val="009331FD"/>
    <w:rsid w:val="009336C1"/>
    <w:rsid w:val="00933812"/>
    <w:rsid w:val="009338EF"/>
    <w:rsid w:val="00933BF8"/>
    <w:rsid w:val="00934537"/>
    <w:rsid w:val="00934941"/>
    <w:rsid w:val="00934988"/>
    <w:rsid w:val="00934C40"/>
    <w:rsid w:val="00934EBF"/>
    <w:rsid w:val="0093563E"/>
    <w:rsid w:val="00940460"/>
    <w:rsid w:val="009406F2"/>
    <w:rsid w:val="00940774"/>
    <w:rsid w:val="00940A35"/>
    <w:rsid w:val="009416B4"/>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E5F"/>
    <w:rsid w:val="0096126F"/>
    <w:rsid w:val="009613DC"/>
    <w:rsid w:val="00961B39"/>
    <w:rsid w:val="009622EF"/>
    <w:rsid w:val="009628F5"/>
    <w:rsid w:val="00963A68"/>
    <w:rsid w:val="009648AC"/>
    <w:rsid w:val="00966392"/>
    <w:rsid w:val="0096690E"/>
    <w:rsid w:val="00967214"/>
    <w:rsid w:val="00967655"/>
    <w:rsid w:val="00970001"/>
    <w:rsid w:val="00970F79"/>
    <w:rsid w:val="00971925"/>
    <w:rsid w:val="009726B3"/>
    <w:rsid w:val="00972A3E"/>
    <w:rsid w:val="00972F2C"/>
    <w:rsid w:val="00973AE1"/>
    <w:rsid w:val="0097446F"/>
    <w:rsid w:val="00974DA9"/>
    <w:rsid w:val="00975040"/>
    <w:rsid w:val="009757B6"/>
    <w:rsid w:val="009759DE"/>
    <w:rsid w:val="00975BEA"/>
    <w:rsid w:val="00975C50"/>
    <w:rsid w:val="00977DB3"/>
    <w:rsid w:val="00977F8D"/>
    <w:rsid w:val="00980A0C"/>
    <w:rsid w:val="00980CBE"/>
    <w:rsid w:val="00981118"/>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FDB"/>
    <w:rsid w:val="009B543D"/>
    <w:rsid w:val="009B588D"/>
    <w:rsid w:val="009B64F2"/>
    <w:rsid w:val="009B6A5E"/>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4B71"/>
    <w:rsid w:val="009D57AE"/>
    <w:rsid w:val="009D57FC"/>
    <w:rsid w:val="009D5CB4"/>
    <w:rsid w:val="009D68E0"/>
    <w:rsid w:val="009D754A"/>
    <w:rsid w:val="009D7C46"/>
    <w:rsid w:val="009E0D99"/>
    <w:rsid w:val="009E0E07"/>
    <w:rsid w:val="009E11FE"/>
    <w:rsid w:val="009E15CB"/>
    <w:rsid w:val="009E2641"/>
    <w:rsid w:val="009E2655"/>
    <w:rsid w:val="009E2E08"/>
    <w:rsid w:val="009E2F3B"/>
    <w:rsid w:val="009E4351"/>
    <w:rsid w:val="009E4546"/>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6054"/>
    <w:rsid w:val="00A06240"/>
    <w:rsid w:val="00A06388"/>
    <w:rsid w:val="00A063EE"/>
    <w:rsid w:val="00A06A0A"/>
    <w:rsid w:val="00A06A90"/>
    <w:rsid w:val="00A070DA"/>
    <w:rsid w:val="00A07114"/>
    <w:rsid w:val="00A078E2"/>
    <w:rsid w:val="00A07C15"/>
    <w:rsid w:val="00A07D27"/>
    <w:rsid w:val="00A1016C"/>
    <w:rsid w:val="00A10540"/>
    <w:rsid w:val="00A10930"/>
    <w:rsid w:val="00A11685"/>
    <w:rsid w:val="00A117D2"/>
    <w:rsid w:val="00A11B38"/>
    <w:rsid w:val="00A12973"/>
    <w:rsid w:val="00A12AB5"/>
    <w:rsid w:val="00A13231"/>
    <w:rsid w:val="00A13CA0"/>
    <w:rsid w:val="00A13E95"/>
    <w:rsid w:val="00A13F77"/>
    <w:rsid w:val="00A142FB"/>
    <w:rsid w:val="00A1479C"/>
    <w:rsid w:val="00A15115"/>
    <w:rsid w:val="00A16576"/>
    <w:rsid w:val="00A1761D"/>
    <w:rsid w:val="00A20485"/>
    <w:rsid w:val="00A20945"/>
    <w:rsid w:val="00A20A56"/>
    <w:rsid w:val="00A21826"/>
    <w:rsid w:val="00A22136"/>
    <w:rsid w:val="00A22C64"/>
    <w:rsid w:val="00A236A8"/>
    <w:rsid w:val="00A23BD3"/>
    <w:rsid w:val="00A23C64"/>
    <w:rsid w:val="00A254BC"/>
    <w:rsid w:val="00A2588B"/>
    <w:rsid w:val="00A25DC6"/>
    <w:rsid w:val="00A26213"/>
    <w:rsid w:val="00A263A9"/>
    <w:rsid w:val="00A26422"/>
    <w:rsid w:val="00A27DD6"/>
    <w:rsid w:val="00A27ED4"/>
    <w:rsid w:val="00A30B82"/>
    <w:rsid w:val="00A31A86"/>
    <w:rsid w:val="00A31AB1"/>
    <w:rsid w:val="00A31C4E"/>
    <w:rsid w:val="00A31D47"/>
    <w:rsid w:val="00A320B2"/>
    <w:rsid w:val="00A32C12"/>
    <w:rsid w:val="00A331B8"/>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21A9"/>
    <w:rsid w:val="00A4227D"/>
    <w:rsid w:val="00A43B61"/>
    <w:rsid w:val="00A4410F"/>
    <w:rsid w:val="00A4423B"/>
    <w:rsid w:val="00A447A9"/>
    <w:rsid w:val="00A45205"/>
    <w:rsid w:val="00A45878"/>
    <w:rsid w:val="00A45EA1"/>
    <w:rsid w:val="00A45ECA"/>
    <w:rsid w:val="00A45F01"/>
    <w:rsid w:val="00A468E8"/>
    <w:rsid w:val="00A47F7B"/>
    <w:rsid w:val="00A5101A"/>
    <w:rsid w:val="00A51557"/>
    <w:rsid w:val="00A5174F"/>
    <w:rsid w:val="00A51F3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F04"/>
    <w:rsid w:val="00A60270"/>
    <w:rsid w:val="00A617A9"/>
    <w:rsid w:val="00A61D92"/>
    <w:rsid w:val="00A62419"/>
    <w:rsid w:val="00A6244C"/>
    <w:rsid w:val="00A62529"/>
    <w:rsid w:val="00A63561"/>
    <w:rsid w:val="00A6368E"/>
    <w:rsid w:val="00A655A8"/>
    <w:rsid w:val="00A65D5A"/>
    <w:rsid w:val="00A66296"/>
    <w:rsid w:val="00A663A1"/>
    <w:rsid w:val="00A66DD1"/>
    <w:rsid w:val="00A70F53"/>
    <w:rsid w:val="00A71B3D"/>
    <w:rsid w:val="00A732CC"/>
    <w:rsid w:val="00A73A03"/>
    <w:rsid w:val="00A74998"/>
    <w:rsid w:val="00A75425"/>
    <w:rsid w:val="00A756DC"/>
    <w:rsid w:val="00A7593E"/>
    <w:rsid w:val="00A759D0"/>
    <w:rsid w:val="00A76154"/>
    <w:rsid w:val="00A776B7"/>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88"/>
    <w:rsid w:val="00A85EC4"/>
    <w:rsid w:val="00A8661F"/>
    <w:rsid w:val="00A87938"/>
    <w:rsid w:val="00A9074D"/>
    <w:rsid w:val="00A911EE"/>
    <w:rsid w:val="00A917B3"/>
    <w:rsid w:val="00A920F6"/>
    <w:rsid w:val="00A92943"/>
    <w:rsid w:val="00A93B32"/>
    <w:rsid w:val="00A93C3C"/>
    <w:rsid w:val="00A94472"/>
    <w:rsid w:val="00A947F2"/>
    <w:rsid w:val="00A95556"/>
    <w:rsid w:val="00A957D5"/>
    <w:rsid w:val="00A95AB8"/>
    <w:rsid w:val="00A95DD5"/>
    <w:rsid w:val="00A964CD"/>
    <w:rsid w:val="00A9660F"/>
    <w:rsid w:val="00A979D9"/>
    <w:rsid w:val="00AA02C4"/>
    <w:rsid w:val="00AA08C9"/>
    <w:rsid w:val="00AA197B"/>
    <w:rsid w:val="00AA20CE"/>
    <w:rsid w:val="00AA2318"/>
    <w:rsid w:val="00AA2867"/>
    <w:rsid w:val="00AA3D6D"/>
    <w:rsid w:val="00AA401F"/>
    <w:rsid w:val="00AA520C"/>
    <w:rsid w:val="00AA530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769"/>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6FDB"/>
    <w:rsid w:val="00AD79A3"/>
    <w:rsid w:val="00AD7ED6"/>
    <w:rsid w:val="00AE00B7"/>
    <w:rsid w:val="00AE1247"/>
    <w:rsid w:val="00AE14F3"/>
    <w:rsid w:val="00AE1B55"/>
    <w:rsid w:val="00AE2B8F"/>
    <w:rsid w:val="00AE2BC6"/>
    <w:rsid w:val="00AE3697"/>
    <w:rsid w:val="00AE484B"/>
    <w:rsid w:val="00AE56F8"/>
    <w:rsid w:val="00AE5E71"/>
    <w:rsid w:val="00AE5FD9"/>
    <w:rsid w:val="00AE6FFD"/>
    <w:rsid w:val="00AE755A"/>
    <w:rsid w:val="00AE7912"/>
    <w:rsid w:val="00AF02F6"/>
    <w:rsid w:val="00AF0CB0"/>
    <w:rsid w:val="00AF0EAF"/>
    <w:rsid w:val="00AF14D4"/>
    <w:rsid w:val="00AF1C52"/>
    <w:rsid w:val="00AF32DF"/>
    <w:rsid w:val="00AF33BD"/>
    <w:rsid w:val="00AF3D89"/>
    <w:rsid w:val="00AF42D9"/>
    <w:rsid w:val="00AF4C12"/>
    <w:rsid w:val="00AF5089"/>
    <w:rsid w:val="00AF5194"/>
    <w:rsid w:val="00AF56D7"/>
    <w:rsid w:val="00AF6261"/>
    <w:rsid w:val="00AF68FE"/>
    <w:rsid w:val="00AF7528"/>
    <w:rsid w:val="00B000F1"/>
    <w:rsid w:val="00B006B1"/>
    <w:rsid w:val="00B00C8C"/>
    <w:rsid w:val="00B00CEF"/>
    <w:rsid w:val="00B01324"/>
    <w:rsid w:val="00B01459"/>
    <w:rsid w:val="00B01F43"/>
    <w:rsid w:val="00B032BC"/>
    <w:rsid w:val="00B03776"/>
    <w:rsid w:val="00B038E5"/>
    <w:rsid w:val="00B03F9B"/>
    <w:rsid w:val="00B046AA"/>
    <w:rsid w:val="00B05013"/>
    <w:rsid w:val="00B0539C"/>
    <w:rsid w:val="00B056D0"/>
    <w:rsid w:val="00B05E64"/>
    <w:rsid w:val="00B06CCE"/>
    <w:rsid w:val="00B071FD"/>
    <w:rsid w:val="00B07304"/>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60E"/>
    <w:rsid w:val="00B2203C"/>
    <w:rsid w:val="00B22074"/>
    <w:rsid w:val="00B222AF"/>
    <w:rsid w:val="00B22996"/>
    <w:rsid w:val="00B22A69"/>
    <w:rsid w:val="00B23436"/>
    <w:rsid w:val="00B240C1"/>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A21"/>
    <w:rsid w:val="00B61B59"/>
    <w:rsid w:val="00B629C2"/>
    <w:rsid w:val="00B63780"/>
    <w:rsid w:val="00B647CC"/>
    <w:rsid w:val="00B647FC"/>
    <w:rsid w:val="00B64D9B"/>
    <w:rsid w:val="00B663F9"/>
    <w:rsid w:val="00B669D2"/>
    <w:rsid w:val="00B66B3A"/>
    <w:rsid w:val="00B66B65"/>
    <w:rsid w:val="00B66BF5"/>
    <w:rsid w:val="00B6792A"/>
    <w:rsid w:val="00B67B35"/>
    <w:rsid w:val="00B705C3"/>
    <w:rsid w:val="00B705E9"/>
    <w:rsid w:val="00B70942"/>
    <w:rsid w:val="00B70F06"/>
    <w:rsid w:val="00B71F8A"/>
    <w:rsid w:val="00B7200C"/>
    <w:rsid w:val="00B72426"/>
    <w:rsid w:val="00B72CC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C2B"/>
    <w:rsid w:val="00B83084"/>
    <w:rsid w:val="00B831EC"/>
    <w:rsid w:val="00B83C37"/>
    <w:rsid w:val="00B84F2E"/>
    <w:rsid w:val="00B8502F"/>
    <w:rsid w:val="00B853B3"/>
    <w:rsid w:val="00B85AB6"/>
    <w:rsid w:val="00B85C5A"/>
    <w:rsid w:val="00B869F9"/>
    <w:rsid w:val="00B86B82"/>
    <w:rsid w:val="00B87431"/>
    <w:rsid w:val="00B8791A"/>
    <w:rsid w:val="00B87A9D"/>
    <w:rsid w:val="00B90716"/>
    <w:rsid w:val="00B90ABF"/>
    <w:rsid w:val="00B91BF5"/>
    <w:rsid w:val="00B927CE"/>
    <w:rsid w:val="00B943FB"/>
    <w:rsid w:val="00B944CA"/>
    <w:rsid w:val="00B949ED"/>
    <w:rsid w:val="00B961EC"/>
    <w:rsid w:val="00B96CF3"/>
    <w:rsid w:val="00B97C2B"/>
    <w:rsid w:val="00BA05B2"/>
    <w:rsid w:val="00BA077C"/>
    <w:rsid w:val="00BA114B"/>
    <w:rsid w:val="00BA29EB"/>
    <w:rsid w:val="00BA2A49"/>
    <w:rsid w:val="00BA3A99"/>
    <w:rsid w:val="00BA3D08"/>
    <w:rsid w:val="00BA3EF7"/>
    <w:rsid w:val="00BA462E"/>
    <w:rsid w:val="00BA5136"/>
    <w:rsid w:val="00BA546D"/>
    <w:rsid w:val="00BA5A67"/>
    <w:rsid w:val="00BA63C4"/>
    <w:rsid w:val="00BA656C"/>
    <w:rsid w:val="00BA73E2"/>
    <w:rsid w:val="00BA79A8"/>
    <w:rsid w:val="00BA7B95"/>
    <w:rsid w:val="00BB0B08"/>
    <w:rsid w:val="00BB0C98"/>
    <w:rsid w:val="00BB0E82"/>
    <w:rsid w:val="00BB13C1"/>
    <w:rsid w:val="00BB2133"/>
    <w:rsid w:val="00BB2AF7"/>
    <w:rsid w:val="00BB335B"/>
    <w:rsid w:val="00BB3C4B"/>
    <w:rsid w:val="00BB4836"/>
    <w:rsid w:val="00BB5911"/>
    <w:rsid w:val="00BB5959"/>
    <w:rsid w:val="00BB67E8"/>
    <w:rsid w:val="00BB6861"/>
    <w:rsid w:val="00BB6939"/>
    <w:rsid w:val="00BB6F05"/>
    <w:rsid w:val="00BB783C"/>
    <w:rsid w:val="00BB7A63"/>
    <w:rsid w:val="00BC1ACA"/>
    <w:rsid w:val="00BC2593"/>
    <w:rsid w:val="00BC273B"/>
    <w:rsid w:val="00BC3F05"/>
    <w:rsid w:val="00BC4092"/>
    <w:rsid w:val="00BC472A"/>
    <w:rsid w:val="00BC49C6"/>
    <w:rsid w:val="00BC49EA"/>
    <w:rsid w:val="00BC526C"/>
    <w:rsid w:val="00BC5B1A"/>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814"/>
    <w:rsid w:val="00BD79F1"/>
    <w:rsid w:val="00BE050E"/>
    <w:rsid w:val="00BE0745"/>
    <w:rsid w:val="00BE38DD"/>
    <w:rsid w:val="00BE40FA"/>
    <w:rsid w:val="00BE43AC"/>
    <w:rsid w:val="00BE47DB"/>
    <w:rsid w:val="00BE4B57"/>
    <w:rsid w:val="00BE5A27"/>
    <w:rsid w:val="00BE5D5B"/>
    <w:rsid w:val="00BE5F22"/>
    <w:rsid w:val="00BE605A"/>
    <w:rsid w:val="00BE61D2"/>
    <w:rsid w:val="00BE6258"/>
    <w:rsid w:val="00BE7DAD"/>
    <w:rsid w:val="00BE7E4E"/>
    <w:rsid w:val="00BF06AE"/>
    <w:rsid w:val="00BF177E"/>
    <w:rsid w:val="00BF2184"/>
    <w:rsid w:val="00BF2D05"/>
    <w:rsid w:val="00BF3168"/>
    <w:rsid w:val="00BF3E25"/>
    <w:rsid w:val="00BF40CF"/>
    <w:rsid w:val="00BF4240"/>
    <w:rsid w:val="00BF4DD2"/>
    <w:rsid w:val="00BF529A"/>
    <w:rsid w:val="00BF5447"/>
    <w:rsid w:val="00BF5C18"/>
    <w:rsid w:val="00BF5C6C"/>
    <w:rsid w:val="00BF5DF2"/>
    <w:rsid w:val="00BF60B9"/>
    <w:rsid w:val="00BF6204"/>
    <w:rsid w:val="00BF64F6"/>
    <w:rsid w:val="00BF6899"/>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220"/>
    <w:rsid w:val="00C132D4"/>
    <w:rsid w:val="00C1573C"/>
    <w:rsid w:val="00C15C18"/>
    <w:rsid w:val="00C15D1F"/>
    <w:rsid w:val="00C1728B"/>
    <w:rsid w:val="00C2013E"/>
    <w:rsid w:val="00C202EF"/>
    <w:rsid w:val="00C2045C"/>
    <w:rsid w:val="00C20A9E"/>
    <w:rsid w:val="00C20D17"/>
    <w:rsid w:val="00C214A3"/>
    <w:rsid w:val="00C21607"/>
    <w:rsid w:val="00C221D6"/>
    <w:rsid w:val="00C2252F"/>
    <w:rsid w:val="00C234AF"/>
    <w:rsid w:val="00C234DF"/>
    <w:rsid w:val="00C2379A"/>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6E"/>
    <w:rsid w:val="00C33EBA"/>
    <w:rsid w:val="00C34321"/>
    <w:rsid w:val="00C3528E"/>
    <w:rsid w:val="00C35BE6"/>
    <w:rsid w:val="00C35CDE"/>
    <w:rsid w:val="00C37420"/>
    <w:rsid w:val="00C37892"/>
    <w:rsid w:val="00C37F7D"/>
    <w:rsid w:val="00C4010E"/>
    <w:rsid w:val="00C4018C"/>
    <w:rsid w:val="00C40B19"/>
    <w:rsid w:val="00C4101C"/>
    <w:rsid w:val="00C4149D"/>
    <w:rsid w:val="00C41B8F"/>
    <w:rsid w:val="00C41E0C"/>
    <w:rsid w:val="00C435A2"/>
    <w:rsid w:val="00C436B9"/>
    <w:rsid w:val="00C43F1D"/>
    <w:rsid w:val="00C44525"/>
    <w:rsid w:val="00C44878"/>
    <w:rsid w:val="00C45A34"/>
    <w:rsid w:val="00C46104"/>
    <w:rsid w:val="00C4666A"/>
    <w:rsid w:val="00C47767"/>
    <w:rsid w:val="00C47A58"/>
    <w:rsid w:val="00C50859"/>
    <w:rsid w:val="00C50BDD"/>
    <w:rsid w:val="00C50EA4"/>
    <w:rsid w:val="00C515F9"/>
    <w:rsid w:val="00C519B7"/>
    <w:rsid w:val="00C51C34"/>
    <w:rsid w:val="00C51DB6"/>
    <w:rsid w:val="00C51E04"/>
    <w:rsid w:val="00C51E0B"/>
    <w:rsid w:val="00C52F64"/>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5B5"/>
    <w:rsid w:val="00C737B6"/>
    <w:rsid w:val="00C7479E"/>
    <w:rsid w:val="00C75C41"/>
    <w:rsid w:val="00C75F43"/>
    <w:rsid w:val="00C768EE"/>
    <w:rsid w:val="00C76A61"/>
    <w:rsid w:val="00C77331"/>
    <w:rsid w:val="00C7759D"/>
    <w:rsid w:val="00C776F7"/>
    <w:rsid w:val="00C777B2"/>
    <w:rsid w:val="00C777D7"/>
    <w:rsid w:val="00C77F23"/>
    <w:rsid w:val="00C8027A"/>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9D6"/>
    <w:rsid w:val="00C96DE5"/>
    <w:rsid w:val="00C96E44"/>
    <w:rsid w:val="00CA018D"/>
    <w:rsid w:val="00CA06E3"/>
    <w:rsid w:val="00CA24D5"/>
    <w:rsid w:val="00CA2A3E"/>
    <w:rsid w:val="00CA2F5E"/>
    <w:rsid w:val="00CA4200"/>
    <w:rsid w:val="00CA455C"/>
    <w:rsid w:val="00CA4A56"/>
    <w:rsid w:val="00CA5D81"/>
    <w:rsid w:val="00CA6E15"/>
    <w:rsid w:val="00CA700F"/>
    <w:rsid w:val="00CA7606"/>
    <w:rsid w:val="00CB0456"/>
    <w:rsid w:val="00CB0625"/>
    <w:rsid w:val="00CB2D63"/>
    <w:rsid w:val="00CB2F25"/>
    <w:rsid w:val="00CB3868"/>
    <w:rsid w:val="00CB4C3A"/>
    <w:rsid w:val="00CB4CB1"/>
    <w:rsid w:val="00CB4DDD"/>
    <w:rsid w:val="00CB5843"/>
    <w:rsid w:val="00CB63F7"/>
    <w:rsid w:val="00CB6639"/>
    <w:rsid w:val="00CB7705"/>
    <w:rsid w:val="00CC0096"/>
    <w:rsid w:val="00CC0E1E"/>
    <w:rsid w:val="00CC0EC2"/>
    <w:rsid w:val="00CC1129"/>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D5D"/>
    <w:rsid w:val="00CC6F66"/>
    <w:rsid w:val="00CC7587"/>
    <w:rsid w:val="00CC78D6"/>
    <w:rsid w:val="00CD1D99"/>
    <w:rsid w:val="00CD2316"/>
    <w:rsid w:val="00CD340C"/>
    <w:rsid w:val="00CD363D"/>
    <w:rsid w:val="00CD4A10"/>
    <w:rsid w:val="00CD55EE"/>
    <w:rsid w:val="00CD5B32"/>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5238"/>
    <w:rsid w:val="00CE5547"/>
    <w:rsid w:val="00CE5B2A"/>
    <w:rsid w:val="00CE5D25"/>
    <w:rsid w:val="00CE60AA"/>
    <w:rsid w:val="00CF07F4"/>
    <w:rsid w:val="00CF2CCB"/>
    <w:rsid w:val="00CF2FBA"/>
    <w:rsid w:val="00CF37A2"/>
    <w:rsid w:val="00CF3CC1"/>
    <w:rsid w:val="00CF3DB8"/>
    <w:rsid w:val="00CF4D4C"/>
    <w:rsid w:val="00CF5A8B"/>
    <w:rsid w:val="00CF613A"/>
    <w:rsid w:val="00CF753A"/>
    <w:rsid w:val="00D00D51"/>
    <w:rsid w:val="00D01000"/>
    <w:rsid w:val="00D0235A"/>
    <w:rsid w:val="00D02372"/>
    <w:rsid w:val="00D023C4"/>
    <w:rsid w:val="00D0360E"/>
    <w:rsid w:val="00D0397F"/>
    <w:rsid w:val="00D04B83"/>
    <w:rsid w:val="00D056C2"/>
    <w:rsid w:val="00D064F4"/>
    <w:rsid w:val="00D06668"/>
    <w:rsid w:val="00D0703D"/>
    <w:rsid w:val="00D107D4"/>
    <w:rsid w:val="00D10879"/>
    <w:rsid w:val="00D1169A"/>
    <w:rsid w:val="00D11A64"/>
    <w:rsid w:val="00D11F01"/>
    <w:rsid w:val="00D12D22"/>
    <w:rsid w:val="00D12DB1"/>
    <w:rsid w:val="00D1330D"/>
    <w:rsid w:val="00D13D10"/>
    <w:rsid w:val="00D1402C"/>
    <w:rsid w:val="00D1431F"/>
    <w:rsid w:val="00D14EC1"/>
    <w:rsid w:val="00D1621A"/>
    <w:rsid w:val="00D16EC2"/>
    <w:rsid w:val="00D177A9"/>
    <w:rsid w:val="00D17BF0"/>
    <w:rsid w:val="00D17CC9"/>
    <w:rsid w:val="00D218DB"/>
    <w:rsid w:val="00D22BC5"/>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547C"/>
    <w:rsid w:val="00D76268"/>
    <w:rsid w:val="00D76D16"/>
    <w:rsid w:val="00D77563"/>
    <w:rsid w:val="00D775F4"/>
    <w:rsid w:val="00D8034D"/>
    <w:rsid w:val="00D80434"/>
    <w:rsid w:val="00D811CD"/>
    <w:rsid w:val="00D813E3"/>
    <w:rsid w:val="00D81733"/>
    <w:rsid w:val="00D81E2D"/>
    <w:rsid w:val="00D820B4"/>
    <w:rsid w:val="00D82413"/>
    <w:rsid w:val="00D82A9E"/>
    <w:rsid w:val="00D83E73"/>
    <w:rsid w:val="00D847A5"/>
    <w:rsid w:val="00D84E91"/>
    <w:rsid w:val="00D85076"/>
    <w:rsid w:val="00D851F2"/>
    <w:rsid w:val="00D85492"/>
    <w:rsid w:val="00D856D0"/>
    <w:rsid w:val="00D85C2D"/>
    <w:rsid w:val="00D85CA8"/>
    <w:rsid w:val="00D86073"/>
    <w:rsid w:val="00D86D92"/>
    <w:rsid w:val="00D90C14"/>
    <w:rsid w:val="00D92145"/>
    <w:rsid w:val="00D92C89"/>
    <w:rsid w:val="00D92EDB"/>
    <w:rsid w:val="00D9364C"/>
    <w:rsid w:val="00D942FC"/>
    <w:rsid w:val="00D9475A"/>
    <w:rsid w:val="00D95856"/>
    <w:rsid w:val="00D96604"/>
    <w:rsid w:val="00D97440"/>
    <w:rsid w:val="00DA02A6"/>
    <w:rsid w:val="00DA0A32"/>
    <w:rsid w:val="00DA0F40"/>
    <w:rsid w:val="00DA1AB3"/>
    <w:rsid w:val="00DA21A6"/>
    <w:rsid w:val="00DA26BC"/>
    <w:rsid w:val="00DA4FA7"/>
    <w:rsid w:val="00DA733F"/>
    <w:rsid w:val="00DA7649"/>
    <w:rsid w:val="00DA7D99"/>
    <w:rsid w:val="00DB0C55"/>
    <w:rsid w:val="00DB0CDB"/>
    <w:rsid w:val="00DB0F17"/>
    <w:rsid w:val="00DB1073"/>
    <w:rsid w:val="00DB11A6"/>
    <w:rsid w:val="00DB1412"/>
    <w:rsid w:val="00DB18B1"/>
    <w:rsid w:val="00DB2ADA"/>
    <w:rsid w:val="00DB2D7B"/>
    <w:rsid w:val="00DB3601"/>
    <w:rsid w:val="00DB48DA"/>
    <w:rsid w:val="00DB6A6F"/>
    <w:rsid w:val="00DB6B7D"/>
    <w:rsid w:val="00DB7C5C"/>
    <w:rsid w:val="00DB7D95"/>
    <w:rsid w:val="00DB7E8F"/>
    <w:rsid w:val="00DC08BC"/>
    <w:rsid w:val="00DC0BD3"/>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5D86"/>
    <w:rsid w:val="00DD6409"/>
    <w:rsid w:val="00DD68F6"/>
    <w:rsid w:val="00DD6C83"/>
    <w:rsid w:val="00DD7CF7"/>
    <w:rsid w:val="00DE04C9"/>
    <w:rsid w:val="00DE0C97"/>
    <w:rsid w:val="00DE163B"/>
    <w:rsid w:val="00DE1875"/>
    <w:rsid w:val="00DE2255"/>
    <w:rsid w:val="00DE253D"/>
    <w:rsid w:val="00DE2AB3"/>
    <w:rsid w:val="00DE4843"/>
    <w:rsid w:val="00DE4FA3"/>
    <w:rsid w:val="00DE5E5E"/>
    <w:rsid w:val="00DE6022"/>
    <w:rsid w:val="00DE603F"/>
    <w:rsid w:val="00DE6143"/>
    <w:rsid w:val="00DE6529"/>
    <w:rsid w:val="00DE6534"/>
    <w:rsid w:val="00DE6B43"/>
    <w:rsid w:val="00DE7A25"/>
    <w:rsid w:val="00DF0E18"/>
    <w:rsid w:val="00DF0E74"/>
    <w:rsid w:val="00DF104C"/>
    <w:rsid w:val="00DF1919"/>
    <w:rsid w:val="00DF2190"/>
    <w:rsid w:val="00DF22AE"/>
    <w:rsid w:val="00DF28D6"/>
    <w:rsid w:val="00DF2B9C"/>
    <w:rsid w:val="00DF3662"/>
    <w:rsid w:val="00DF3CF3"/>
    <w:rsid w:val="00DF4436"/>
    <w:rsid w:val="00DF4D5C"/>
    <w:rsid w:val="00DF4EB4"/>
    <w:rsid w:val="00DF5693"/>
    <w:rsid w:val="00DF6547"/>
    <w:rsid w:val="00DF7B5B"/>
    <w:rsid w:val="00E002D3"/>
    <w:rsid w:val="00E019D5"/>
    <w:rsid w:val="00E01E51"/>
    <w:rsid w:val="00E03111"/>
    <w:rsid w:val="00E03607"/>
    <w:rsid w:val="00E065C0"/>
    <w:rsid w:val="00E075DA"/>
    <w:rsid w:val="00E07720"/>
    <w:rsid w:val="00E078D6"/>
    <w:rsid w:val="00E07A6F"/>
    <w:rsid w:val="00E07D82"/>
    <w:rsid w:val="00E10B3C"/>
    <w:rsid w:val="00E113ED"/>
    <w:rsid w:val="00E115DF"/>
    <w:rsid w:val="00E11AAC"/>
    <w:rsid w:val="00E129B3"/>
    <w:rsid w:val="00E12AD4"/>
    <w:rsid w:val="00E12B0F"/>
    <w:rsid w:val="00E136B3"/>
    <w:rsid w:val="00E138D0"/>
    <w:rsid w:val="00E1470B"/>
    <w:rsid w:val="00E149C1"/>
    <w:rsid w:val="00E149E2"/>
    <w:rsid w:val="00E14C26"/>
    <w:rsid w:val="00E17A04"/>
    <w:rsid w:val="00E20F2C"/>
    <w:rsid w:val="00E21017"/>
    <w:rsid w:val="00E210FF"/>
    <w:rsid w:val="00E2182C"/>
    <w:rsid w:val="00E21C38"/>
    <w:rsid w:val="00E21D67"/>
    <w:rsid w:val="00E226EE"/>
    <w:rsid w:val="00E24207"/>
    <w:rsid w:val="00E249D8"/>
    <w:rsid w:val="00E25AD4"/>
    <w:rsid w:val="00E25AF5"/>
    <w:rsid w:val="00E26469"/>
    <w:rsid w:val="00E2654F"/>
    <w:rsid w:val="00E26898"/>
    <w:rsid w:val="00E27205"/>
    <w:rsid w:val="00E27567"/>
    <w:rsid w:val="00E27EAE"/>
    <w:rsid w:val="00E3032B"/>
    <w:rsid w:val="00E303E9"/>
    <w:rsid w:val="00E30672"/>
    <w:rsid w:val="00E31103"/>
    <w:rsid w:val="00E31948"/>
    <w:rsid w:val="00E31A30"/>
    <w:rsid w:val="00E31F8A"/>
    <w:rsid w:val="00E32FE1"/>
    <w:rsid w:val="00E33578"/>
    <w:rsid w:val="00E339D4"/>
    <w:rsid w:val="00E340CA"/>
    <w:rsid w:val="00E34637"/>
    <w:rsid w:val="00E35A0F"/>
    <w:rsid w:val="00E35AE0"/>
    <w:rsid w:val="00E36F00"/>
    <w:rsid w:val="00E37262"/>
    <w:rsid w:val="00E37F29"/>
    <w:rsid w:val="00E4086B"/>
    <w:rsid w:val="00E409C5"/>
    <w:rsid w:val="00E40E14"/>
    <w:rsid w:val="00E40E73"/>
    <w:rsid w:val="00E41227"/>
    <w:rsid w:val="00E41A4C"/>
    <w:rsid w:val="00E4263F"/>
    <w:rsid w:val="00E4270A"/>
    <w:rsid w:val="00E42C58"/>
    <w:rsid w:val="00E44D9D"/>
    <w:rsid w:val="00E4546C"/>
    <w:rsid w:val="00E459A0"/>
    <w:rsid w:val="00E4603A"/>
    <w:rsid w:val="00E462C0"/>
    <w:rsid w:val="00E47A44"/>
    <w:rsid w:val="00E47F67"/>
    <w:rsid w:val="00E504A4"/>
    <w:rsid w:val="00E50B87"/>
    <w:rsid w:val="00E50EC1"/>
    <w:rsid w:val="00E50FE3"/>
    <w:rsid w:val="00E51B48"/>
    <w:rsid w:val="00E52635"/>
    <w:rsid w:val="00E528CE"/>
    <w:rsid w:val="00E52ADC"/>
    <w:rsid w:val="00E52BA5"/>
    <w:rsid w:val="00E53780"/>
    <w:rsid w:val="00E53A69"/>
    <w:rsid w:val="00E54595"/>
    <w:rsid w:val="00E545B2"/>
    <w:rsid w:val="00E547F2"/>
    <w:rsid w:val="00E54BC9"/>
    <w:rsid w:val="00E54DDA"/>
    <w:rsid w:val="00E553B5"/>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735"/>
    <w:rsid w:val="00E8020A"/>
    <w:rsid w:val="00E80D30"/>
    <w:rsid w:val="00E815C7"/>
    <w:rsid w:val="00E821E9"/>
    <w:rsid w:val="00E82657"/>
    <w:rsid w:val="00E83358"/>
    <w:rsid w:val="00E83A35"/>
    <w:rsid w:val="00E84084"/>
    <w:rsid w:val="00E841BA"/>
    <w:rsid w:val="00E844A4"/>
    <w:rsid w:val="00E85808"/>
    <w:rsid w:val="00E85ADB"/>
    <w:rsid w:val="00E85BB4"/>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7E4"/>
    <w:rsid w:val="00EA3BE1"/>
    <w:rsid w:val="00EA3F17"/>
    <w:rsid w:val="00EA46BB"/>
    <w:rsid w:val="00EA503F"/>
    <w:rsid w:val="00EA5A11"/>
    <w:rsid w:val="00EA5B78"/>
    <w:rsid w:val="00EA603E"/>
    <w:rsid w:val="00EA699C"/>
    <w:rsid w:val="00EA768F"/>
    <w:rsid w:val="00EA7BAF"/>
    <w:rsid w:val="00EB0BE1"/>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A61"/>
    <w:rsid w:val="00EC4009"/>
    <w:rsid w:val="00EC46AC"/>
    <w:rsid w:val="00EC68B0"/>
    <w:rsid w:val="00EC6B06"/>
    <w:rsid w:val="00EC6F8C"/>
    <w:rsid w:val="00EC7D03"/>
    <w:rsid w:val="00ED0280"/>
    <w:rsid w:val="00ED0B21"/>
    <w:rsid w:val="00ED0CE4"/>
    <w:rsid w:val="00ED0E94"/>
    <w:rsid w:val="00ED1571"/>
    <w:rsid w:val="00ED1A2A"/>
    <w:rsid w:val="00ED2076"/>
    <w:rsid w:val="00ED4036"/>
    <w:rsid w:val="00ED45F8"/>
    <w:rsid w:val="00ED4774"/>
    <w:rsid w:val="00ED5288"/>
    <w:rsid w:val="00ED542C"/>
    <w:rsid w:val="00ED56B1"/>
    <w:rsid w:val="00ED66C7"/>
    <w:rsid w:val="00ED6AE7"/>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275A"/>
    <w:rsid w:val="00EF380D"/>
    <w:rsid w:val="00EF3DB1"/>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D31"/>
    <w:rsid w:val="00F1209B"/>
    <w:rsid w:val="00F12691"/>
    <w:rsid w:val="00F12A6E"/>
    <w:rsid w:val="00F1373C"/>
    <w:rsid w:val="00F146C1"/>
    <w:rsid w:val="00F1472B"/>
    <w:rsid w:val="00F14A5F"/>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4FB"/>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50C9"/>
    <w:rsid w:val="00F6521B"/>
    <w:rsid w:val="00F66212"/>
    <w:rsid w:val="00F66DAF"/>
    <w:rsid w:val="00F674A5"/>
    <w:rsid w:val="00F67990"/>
    <w:rsid w:val="00F71348"/>
    <w:rsid w:val="00F72013"/>
    <w:rsid w:val="00F7230B"/>
    <w:rsid w:val="00F72373"/>
    <w:rsid w:val="00F72C5D"/>
    <w:rsid w:val="00F73134"/>
    <w:rsid w:val="00F73809"/>
    <w:rsid w:val="00F73919"/>
    <w:rsid w:val="00F74E19"/>
    <w:rsid w:val="00F754B6"/>
    <w:rsid w:val="00F75672"/>
    <w:rsid w:val="00F75755"/>
    <w:rsid w:val="00F76B52"/>
    <w:rsid w:val="00F76D8C"/>
    <w:rsid w:val="00F7731A"/>
    <w:rsid w:val="00F77F95"/>
    <w:rsid w:val="00F8018E"/>
    <w:rsid w:val="00F80D36"/>
    <w:rsid w:val="00F81667"/>
    <w:rsid w:val="00F81776"/>
    <w:rsid w:val="00F81A0D"/>
    <w:rsid w:val="00F81BC5"/>
    <w:rsid w:val="00F829A7"/>
    <w:rsid w:val="00F837D5"/>
    <w:rsid w:val="00F84303"/>
    <w:rsid w:val="00F8567F"/>
    <w:rsid w:val="00F85ED7"/>
    <w:rsid w:val="00F86173"/>
    <w:rsid w:val="00F86AFF"/>
    <w:rsid w:val="00F873A1"/>
    <w:rsid w:val="00F90497"/>
    <w:rsid w:val="00F90A70"/>
    <w:rsid w:val="00F90FEE"/>
    <w:rsid w:val="00F91DD6"/>
    <w:rsid w:val="00F9217A"/>
    <w:rsid w:val="00F928AC"/>
    <w:rsid w:val="00F93234"/>
    <w:rsid w:val="00F93722"/>
    <w:rsid w:val="00F94748"/>
    <w:rsid w:val="00F94821"/>
    <w:rsid w:val="00F94F5C"/>
    <w:rsid w:val="00F9539E"/>
    <w:rsid w:val="00F9559F"/>
    <w:rsid w:val="00F9599F"/>
    <w:rsid w:val="00F969F1"/>
    <w:rsid w:val="00F96F71"/>
    <w:rsid w:val="00F97E90"/>
    <w:rsid w:val="00FA08E7"/>
    <w:rsid w:val="00FA0CD1"/>
    <w:rsid w:val="00FA147F"/>
    <w:rsid w:val="00FA1C06"/>
    <w:rsid w:val="00FA2814"/>
    <w:rsid w:val="00FA2909"/>
    <w:rsid w:val="00FA2B19"/>
    <w:rsid w:val="00FA33A8"/>
    <w:rsid w:val="00FA34C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D05AD"/>
    <w:rsid w:val="00FD0B8E"/>
    <w:rsid w:val="00FD19BF"/>
    <w:rsid w:val="00FD2758"/>
    <w:rsid w:val="00FD2822"/>
    <w:rsid w:val="00FD346C"/>
    <w:rsid w:val="00FD38D2"/>
    <w:rsid w:val="00FD46F1"/>
    <w:rsid w:val="00FD4708"/>
    <w:rsid w:val="00FD4E15"/>
    <w:rsid w:val="00FD5115"/>
    <w:rsid w:val="00FD6741"/>
    <w:rsid w:val="00FE06E0"/>
    <w:rsid w:val="00FE1117"/>
    <w:rsid w:val="00FE2517"/>
    <w:rsid w:val="00FE2655"/>
    <w:rsid w:val="00FE2A8E"/>
    <w:rsid w:val="00FE3689"/>
    <w:rsid w:val="00FE3D7D"/>
    <w:rsid w:val="00FE6678"/>
    <w:rsid w:val="00FE6995"/>
    <w:rsid w:val="00FE767D"/>
    <w:rsid w:val="00FF03BD"/>
    <w:rsid w:val="00FF0E6D"/>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24</Pages>
  <Words>28937</Words>
  <Characters>164941</Characters>
  <Application>Microsoft Office Word</Application>
  <DocSecurity>0</DocSecurity>
  <Lines>1374</Lines>
  <Paragraphs>386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315</cp:revision>
  <cp:lastPrinted>2021-10-26T23:59:00Z</cp:lastPrinted>
  <dcterms:created xsi:type="dcterms:W3CDTF">2021-10-31T19:10:00Z</dcterms:created>
  <dcterms:modified xsi:type="dcterms:W3CDTF">2022-02-03T18:51:00Z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id="7kzLWpes"/&gt;&lt;style id="http://www.zotero.org/styles/epidemiology" hasBibliography="1" bibliographyStyleHasBeenSet="1"/&gt;&lt;prefs&gt;&lt;pref name="fieldType" value="Field"/&gt;&lt;pref name="dontAskDelayCitati</vt:lpwstr>
  </property>
  <property fmtid="{D5CDD505-2E9C-101B-9397-08002B2CF9AE}" pid="32" name="ZOTERO_PREF_2">
    <vt:lpwstr>onUpdates" value="true"/&gt;&lt;/prefs&gt;&lt;/data&gt;</vt:lpwstr>
  </property>
</Properties>
</file>