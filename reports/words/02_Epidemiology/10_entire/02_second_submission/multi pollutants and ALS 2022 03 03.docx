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commentRangeStart w:id="0"/>
      <w:r w:rsidRPr="00BE40FA">
        <w:rPr>
          <w:b/>
        </w:rPr>
        <w:t>Abstract</w:t>
      </w:r>
      <w:commentRangeEnd w:id="0"/>
      <w:r w:rsidR="008A0CF2">
        <w:rPr>
          <w:rStyle w:val="CommentReference"/>
          <w:rFonts w:asciiTheme="minorHAnsi" w:eastAsiaTheme="minorHAnsi" w:hAnsiTheme="minorHAnsi" w:cstheme="minorBidi"/>
          <w:lang w:val="en-GB"/>
        </w:rPr>
        <w:commentReference w:id="0"/>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0F9AD167"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32685D83"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del w:id="1" w:author="Parks, Robbie M" w:date="2022-03-03T15:53:00Z">
        <w:r w:rsidR="00301AD8" w:rsidRPr="00BE40FA" w:rsidDel="007D711B">
          <w:rPr>
            <w:color w:val="000000" w:themeColor="text1"/>
          </w:rPr>
          <w:delText xml:space="preserve"> </w:delText>
        </w:r>
      </w:del>
      <w:r w:rsidR="00301AD8" w:rsidRPr="00BE40FA">
        <w:rPr>
          <w:color w:val="000000" w:themeColor="text1"/>
        </w:rPr>
        <w:t>[</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w:t>
      </w:r>
      <w:del w:id="2" w:author="Parks, Robbie M" w:date="2022-03-03T15:53:00Z">
        <w:r w:rsidR="00A37346" w:rsidRPr="00BE40FA" w:rsidDel="007D711B">
          <w:rPr>
            <w:color w:val="000000" w:themeColor="text1"/>
          </w:rPr>
          <w:delText xml:space="preserve"> </w:delText>
        </w:r>
      </w:del>
      <w:r w:rsidR="00FC7612">
        <w:rPr>
          <w:color w:val="000000" w:themeColor="text1"/>
        </w:rPr>
        <w:t>-1.0</w:t>
      </w:r>
      <w:r w:rsidR="00A37346" w:rsidRPr="00BE40FA">
        <w:rPr>
          <w:color w:val="000000" w:themeColor="text1"/>
        </w:rPr>
        <w:t>%,</w:t>
      </w:r>
      <w:del w:id="3" w:author="Parks, Robbie M" w:date="2022-03-03T15:53:00Z">
        <w:r w:rsidR="00A37346" w:rsidRPr="00BE40FA" w:rsidDel="007D711B">
          <w:rPr>
            <w:color w:val="000000" w:themeColor="text1"/>
          </w:rPr>
          <w:delText xml:space="preserve"> </w:delText>
        </w:r>
      </w:del>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del w:id="4" w:author="Parks, Robbie M" w:date="2022-03-03T15:54:00Z">
        <w:r w:rsidR="007A4DB2" w:rsidDel="007D711B">
          <w:rPr>
            <w:color w:val="000000" w:themeColor="text1"/>
          </w:rPr>
          <w:delText xml:space="preserve"> </w:delText>
        </w:r>
      </w:del>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w:t>
      </w:r>
      <w:del w:id="5" w:author="Parks, Robbie M" w:date="2022-03-03T15:54:00Z">
        <w:r w:rsidR="00301AD8" w:rsidRPr="00BE40FA" w:rsidDel="007D711B">
          <w:rPr>
            <w:color w:val="000000" w:themeColor="text1"/>
          </w:rPr>
          <w:delText xml:space="preserve"> </w:delText>
        </w:r>
      </w:del>
      <w:r w:rsidR="00301AD8" w:rsidRPr="00BE40FA">
        <w:rPr>
          <w:color w:val="000000" w:themeColor="text1"/>
        </w:rPr>
        <w:t>95%CrI</w:t>
      </w:r>
      <w:del w:id="6" w:author="Parks, Robbie M" w:date="2022-03-03T15:54:00Z">
        <w:r w:rsidR="00301AD8" w:rsidDel="007D711B">
          <w:rPr>
            <w:bCs/>
            <w:color w:val="000000" w:themeColor="text1"/>
            <w:lang w:val="en-GB"/>
          </w:rPr>
          <w:delText xml:space="preserve"> </w:delText>
        </w:r>
      </w:del>
      <w:r w:rsidR="00B80476">
        <w:rPr>
          <w:bCs/>
          <w:color w:val="000000" w:themeColor="text1"/>
          <w:lang w:val="en-GB"/>
        </w:rPr>
        <w:t>-14.4</w:t>
      </w:r>
      <w:r w:rsidR="00301AD8">
        <w:rPr>
          <w:bCs/>
          <w:color w:val="000000" w:themeColor="text1"/>
          <w:lang w:val="en-GB"/>
        </w:rPr>
        <w:t>%</w:t>
      </w:r>
      <w:r w:rsidR="00301AD8" w:rsidRPr="00BE40FA">
        <w:rPr>
          <w:color w:val="000000" w:themeColor="text1"/>
        </w:rPr>
        <w:t>,</w:t>
      </w:r>
      <w:del w:id="7" w:author="Parks, Robbie M" w:date="2022-03-03T15:54:00Z">
        <w:r w:rsidR="00301AD8" w:rsidRPr="00BE40FA" w:rsidDel="007D711B">
          <w:rPr>
            <w:color w:val="000000" w:themeColor="text1"/>
          </w:rPr>
          <w:delText xml:space="preserve"> </w:delText>
        </w:r>
      </w:del>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del w:id="8" w:author="Parks, Robbie M" w:date="2022-03-03T15:54:00Z">
        <w:r w:rsidR="00CE13EF" w:rsidDel="007D711B">
          <w:rPr>
            <w:color w:val="000000" w:themeColor="text1"/>
          </w:rPr>
          <w:delText xml:space="preserve"> </w:delText>
        </w:r>
      </w:del>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We found no 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48F6A609" w:rsidR="00BB2133" w:rsidRDefault="00E27205" w:rsidP="003D3846">
      <w:r w:rsidRPr="00BE40FA">
        <w:rPr>
          <w:b/>
        </w:rPr>
        <w:lastRenderedPageBreak/>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ins w:id="9" w:author="Parks, Robbie M" w:date="2022-03-03T15:01:00Z">
        <w:r w:rsidR="00ED0BF2">
          <w:t>, though results are inconclusive</w:t>
        </w:r>
      </w:ins>
      <w:r w:rsidR="005D4AE9" w:rsidRPr="00BE40FA">
        <w:t>.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07ABB288" w:rsidR="00FD19BF" w:rsidRDefault="00252AC0" w:rsidP="003D3846">
      <w:pPr>
        <w:rPr>
          <w:bCs/>
        </w:rPr>
      </w:pPr>
      <w:r>
        <w:rPr>
          <w:color w:val="000000" w:themeColor="text1"/>
        </w:rPr>
        <w:t>ALS</w:t>
      </w:r>
      <w:r>
        <w:rPr>
          <w:b/>
        </w:rPr>
        <w:tab/>
      </w:r>
      <w:r w:rsidR="00FD19BF">
        <w:rPr>
          <w:b/>
        </w:rPr>
        <w:tab/>
      </w:r>
      <w:r w:rsidR="004E045E">
        <w:rPr>
          <w:b/>
        </w:rPr>
        <w:tab/>
      </w:r>
      <w:r w:rsidR="00A12AB5" w:rsidRPr="00BE40FA">
        <w:t>Amyotrophic lateral sclerosis</w:t>
      </w:r>
    </w:p>
    <w:p w14:paraId="58E99EF9" w14:textId="09A4F90B"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7D0273">
        <w:rPr>
          <w:bCs/>
          <w:color w:val="000000" w:themeColor="text1"/>
        </w:rPr>
        <w:t>Body mass index</w:t>
      </w:r>
    </w:p>
    <w:p w14:paraId="2BE76AA7" w14:textId="571B416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1A1AA5">
        <w:rPr>
          <w:bCs/>
        </w:rPr>
        <w:t>C</w:t>
      </w:r>
      <w:r w:rsidR="001A1AA5" w:rsidRPr="00BE40FA">
        <w:rPr>
          <w:bCs/>
        </w:rPr>
        <w:t>arbon monoxide</w:t>
      </w:r>
    </w:p>
    <w:p w14:paraId="519C9A8A" w14:textId="3DE6F8D4" w:rsidR="00DB18B1" w:rsidRPr="00387C2D" w:rsidRDefault="00DB18B1" w:rsidP="003D3846">
      <w:pPr>
        <w:rPr>
          <w:bCs/>
        </w:rPr>
      </w:pPr>
      <w:proofErr w:type="spellStart"/>
      <w:r>
        <w:rPr>
          <w:bCs/>
        </w:rPr>
        <w:t>CrI</w:t>
      </w:r>
      <w:proofErr w:type="spellEnd"/>
      <w:r>
        <w:rPr>
          <w:bCs/>
        </w:rPr>
        <w:tab/>
      </w:r>
      <w:r>
        <w:rPr>
          <w:bCs/>
        </w:rPr>
        <w:tab/>
      </w:r>
      <w:r w:rsidR="004E045E">
        <w:rPr>
          <w:bCs/>
        </w:rPr>
        <w:tab/>
      </w:r>
      <w:r w:rsidR="00A84FE9">
        <w:rPr>
          <w:color w:val="000000" w:themeColor="text1"/>
        </w:rPr>
        <w:t>C</w:t>
      </w:r>
      <w:r w:rsidR="00A84FE9" w:rsidRPr="00BE40FA">
        <w:rPr>
          <w:color w:val="000000" w:themeColor="text1"/>
        </w:rPr>
        <w:t>redible interval</w:t>
      </w:r>
    </w:p>
    <w:p w14:paraId="1EB2C85E" w14:textId="1C224F9A" w:rsidR="00387C2D" w:rsidRDefault="00387C2D" w:rsidP="003D3846">
      <w:pPr>
        <w:rPr>
          <w:bCs/>
        </w:rPr>
      </w:pPr>
      <w:r>
        <w:rPr>
          <w:bCs/>
        </w:rPr>
        <w:t>EC</w:t>
      </w:r>
      <w:r>
        <w:rPr>
          <w:bCs/>
        </w:rPr>
        <w:tab/>
      </w:r>
      <w:r>
        <w:rPr>
          <w:bCs/>
        </w:rPr>
        <w:tab/>
      </w:r>
      <w:r w:rsidR="004E045E">
        <w:rPr>
          <w:bCs/>
        </w:rPr>
        <w:tab/>
      </w:r>
      <w:r w:rsidR="0023021B">
        <w:rPr>
          <w:bCs/>
        </w:rPr>
        <w:t>E</w:t>
      </w:r>
      <w:r w:rsidR="0023021B" w:rsidRPr="00BE40FA">
        <w:rPr>
          <w:bCs/>
        </w:rPr>
        <w:t>lemental carbon</w:t>
      </w:r>
    </w:p>
    <w:p w14:paraId="0D19B281" w14:textId="4A4CF016" w:rsidR="00387C2D" w:rsidRPr="00387C2D" w:rsidRDefault="00387C2D" w:rsidP="003D3846">
      <w:pPr>
        <w:rPr>
          <w:bCs/>
        </w:rPr>
      </w:pPr>
      <w:r>
        <w:rPr>
          <w:bCs/>
        </w:rPr>
        <w:t>ICD</w:t>
      </w:r>
      <w:r>
        <w:rPr>
          <w:bCs/>
        </w:rPr>
        <w:tab/>
      </w:r>
      <w:r>
        <w:rPr>
          <w:bCs/>
        </w:rPr>
        <w:tab/>
      </w:r>
      <w:r w:rsidR="004E045E">
        <w:rPr>
          <w:bCs/>
        </w:rPr>
        <w:tab/>
      </w:r>
      <w:r w:rsidR="001B504A" w:rsidRPr="00BE40FA">
        <w:rPr>
          <w:bCs/>
          <w:color w:val="000000" w:themeColor="text1"/>
        </w:rPr>
        <w:t>International Classification of Diseases</w:t>
      </w:r>
    </w:p>
    <w:p w14:paraId="7AFF587F" w14:textId="6E781DEF"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531842B7"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26C40">
        <w:rPr>
          <w:bCs/>
        </w:rPr>
        <w:t>N</w:t>
      </w:r>
      <w:r w:rsidR="00C26C40" w:rsidRPr="00BE40FA">
        <w:rPr>
          <w:bCs/>
        </w:rPr>
        <w:t>itrogen oxides</w:t>
      </w:r>
    </w:p>
    <w:p w14:paraId="18221A76" w14:textId="7E6AC507"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71579A">
        <w:rPr>
          <w:bCs/>
        </w:rPr>
        <w:t>Ozone</w:t>
      </w:r>
    </w:p>
    <w:p w14:paraId="7F7BDCC0" w14:textId="0B71E9BE"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7C23FA">
        <w:rPr>
          <w:color w:val="000000" w:themeColor="text1"/>
        </w:rPr>
        <w:t>Fine particles</w:t>
      </w:r>
    </w:p>
    <w:p w14:paraId="6796CB07" w14:textId="345C0A50"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5512E4">
        <w:rPr>
          <w:color w:val="000000" w:themeColor="text1"/>
        </w:rPr>
        <w:t>S</w:t>
      </w:r>
      <w:r w:rsidR="005512E4" w:rsidRPr="00BE40FA">
        <w:rPr>
          <w:color w:val="000000" w:themeColor="text1"/>
        </w:rPr>
        <w:t>tandard deviation</w:t>
      </w:r>
    </w:p>
    <w:p w14:paraId="7462D3AF" w14:textId="09B800C3" w:rsidR="00893A34" w:rsidRPr="00252AC0" w:rsidRDefault="00C735B5" w:rsidP="003D3846">
      <w:pPr>
        <w:rPr>
          <w:b/>
        </w:rPr>
      </w:pPr>
      <w:r>
        <w:rPr>
          <w:color w:val="000000" w:themeColor="text1"/>
        </w:rPr>
        <w:t>SES</w:t>
      </w:r>
      <w:r>
        <w:rPr>
          <w:color w:val="000000" w:themeColor="text1"/>
        </w:rPr>
        <w:tab/>
      </w:r>
      <w:r>
        <w:rPr>
          <w:color w:val="000000" w:themeColor="text1"/>
        </w:rPr>
        <w:tab/>
      </w:r>
      <w:r>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4C852A22" w14:textId="623406A0" w:rsidR="00FA7035" w:rsidRPr="003A1749" w:rsidRDefault="00F255A6" w:rsidP="003A1749">
      <w:pPr>
        <w:rPr>
          <w:b/>
        </w:rPr>
      </w:pPr>
      <w:commentRangeStart w:id="10"/>
      <w:r w:rsidRPr="00BE40FA">
        <w:rPr>
          <w:b/>
        </w:rPr>
        <w:lastRenderedPageBreak/>
        <w:t>Introduction</w:t>
      </w:r>
      <w:commentRangeEnd w:id="10"/>
      <w:r w:rsidR="000626C6">
        <w:rPr>
          <w:rStyle w:val="CommentReference"/>
          <w:rFonts w:asciiTheme="minorHAnsi" w:eastAsiaTheme="minorHAnsi" w:hAnsiTheme="minorHAnsi" w:cstheme="minorBidi"/>
          <w:lang w:val="en-GB"/>
        </w:rPr>
        <w:commentReference w:id="10"/>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r w:rsidR="00635231">
        <w:rPr>
          <w:color w:val="000000" w:themeColor="text1"/>
        </w:rPr>
        <w:t>,</w:t>
      </w:r>
      <w:ins w:id="11" w:author="Parks, Robbie M" w:date="2022-03-01T12:32:00Z">
        <w:r w:rsidR="00DD400E">
          <w:rPr>
            <w:color w:val="000000" w:themeColor="text1"/>
          </w:rPr>
          <w:t xml:space="preserve"> e.g., </w:t>
        </w:r>
      </w:ins>
      <w:r w:rsidR="001E68A2">
        <w:rPr>
          <w:color w:val="000000" w:themeColor="text1"/>
        </w:rPr>
        <w:fldChar w:fldCharType="begin"/>
      </w:r>
      <w:r w:rsidR="00C5214A">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ins w:id="12" w:author="Parks, Robbie M" w:date="2022-03-01T12:32:00Z">
        <w:r w:rsidR="00825FAA">
          <w:rPr>
            <w:color w:val="000000" w:themeColor="text1"/>
          </w:rPr>
          <w:t>,</w:t>
        </w:r>
      </w:ins>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ins w:id="13"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del w:id="14" w:author="Parks, Robbie M" w:date="2022-03-01T12:32:00Z">
        <w:r w:rsidR="00AB3B45" w:rsidRPr="00BE40FA" w:rsidDel="00825FAA">
          <w:rPr>
            <w:color w:val="000000" w:themeColor="text1"/>
          </w:rPr>
          <w:delText>.</w:delText>
        </w:r>
      </w:del>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ins w:id="15" w:author="Parks, Robbie M" w:date="2022-03-01T12:32:00Z">
        <w:r w:rsidR="00825FAA">
          <w:rPr>
            <w:color w:val="000000" w:themeColor="text1"/>
          </w:rPr>
          <w:t>.</w:t>
        </w:r>
      </w:ins>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ins w:id="16"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del w:id="17" w:author="Parks, Robbie M" w:date="2022-03-01T12:32:00Z">
        <w:r w:rsidR="00AB3B45" w:rsidRPr="00BE40FA" w:rsidDel="00825FAA">
          <w:rPr>
            <w:color w:val="000000" w:themeColor="text1"/>
          </w:rPr>
          <w:delText>,</w:delText>
        </w:r>
      </w:del>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ins w:id="18" w:author="Parks, Robbie M" w:date="2022-03-01T12:33:00Z">
        <w:r w:rsidR="00825FAA">
          <w:rPr>
            <w:color w:val="000000" w:themeColor="text1"/>
          </w:rPr>
          <w:t>.</w:t>
        </w:r>
      </w:ins>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ins w:id="19" w:author="Parks, Robbie M" w:date="2022-03-01T12:33:00Z">
        <w:r w:rsidR="00960D3A">
          <w:rPr>
            <w:color w:val="000000" w:themeColor="text1"/>
          </w:rPr>
          <w:t>,</w:t>
        </w:r>
        <w:r w:rsidR="00960D3A" w:rsidRPr="00825FAA">
          <w:rPr>
            <w:color w:val="000000" w:themeColor="text1"/>
          </w:rPr>
          <w:t xml:space="preserve"> </w:t>
        </w:r>
        <w:r w:rsidR="00960D3A">
          <w:rPr>
            <w:color w:val="000000" w:themeColor="text1"/>
          </w:rPr>
          <w:t>e.g.,</w:t>
        </w:r>
      </w:ins>
      <w:del w:id="20" w:author="Parks, Robbie M" w:date="2022-03-01T12:33:00Z">
        <w:r w:rsidR="00AB3B45" w:rsidRPr="00BE40FA" w:rsidDel="00960D3A">
          <w:rPr>
            <w:color w:val="000000" w:themeColor="text1"/>
          </w:rPr>
          <w:delText>.</w:delText>
        </w:r>
      </w:del>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ins w:id="21" w:author="Parks, Robbie M" w:date="2022-03-01T12:33:00Z">
        <w:r w:rsidR="00960D3A">
          <w:rPr>
            <w:color w:val="000000" w:themeColor="text1"/>
          </w:rPr>
          <w:t>.</w:t>
        </w:r>
      </w:ins>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C5214A">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recent study</w:t>
      </w:r>
      <w:r w:rsidR="002204D7">
        <w:rPr>
          <w:color w:val="000000" w:themeColor="text1"/>
        </w:rPr>
        <w:t xml:space="preserve"> </w:t>
      </w:r>
      <w:r w:rsidR="00D4167C">
        <w:rPr>
          <w:color w:val="000000" w:themeColor="text1"/>
        </w:rPr>
        <w:t>found that traffic-related air pollutants may be driving observed associations.</w:t>
      </w:r>
      <w:r w:rsidR="001D3048">
        <w:rPr>
          <w:color w:val="000000" w:themeColor="text1"/>
        </w:rPr>
        <w:fldChar w:fldCharType="begin"/>
      </w:r>
      <w:r w:rsidR="00C5214A">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C5214A">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C5214A">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lastRenderedPageBreak/>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w:t>
      </w:r>
      <w:del w:id="22" w:author="Parks, Robbie M" w:date="2022-03-01T12:49:00Z">
        <w:r w:rsidR="003A7CAB" w:rsidDel="00593D29">
          <w:rPr>
            <w:color w:val="000000" w:themeColor="text1"/>
          </w:rPr>
          <w:delText xml:space="preserve">as well as </w:delText>
        </w:r>
        <w:r w:rsidR="0056613D" w:rsidDel="00593D29">
          <w:rPr>
            <w:color w:val="000000" w:themeColor="text1"/>
          </w:rPr>
          <w:delText xml:space="preserve">fine </w:delText>
        </w:r>
        <w:r w:rsidR="00A84BA6" w:rsidDel="00593D29">
          <w:rPr>
            <w:color w:val="000000" w:themeColor="text1"/>
          </w:rPr>
          <w:delText>particles</w:delText>
        </w:r>
        <w:r w:rsidR="003A7CAB" w:rsidDel="00593D29">
          <w:rPr>
            <w:color w:val="000000" w:themeColor="text1"/>
          </w:rPr>
          <w:delText xml:space="preserve"> </w:delText>
        </w:r>
        <w:r w:rsidR="0056613D" w:rsidDel="00593D29">
          <w:rPr>
            <w:color w:val="000000" w:themeColor="text1"/>
          </w:rPr>
          <w:delText>(</w:delText>
        </w:r>
        <w:r w:rsidR="003A7CAB" w:rsidDel="00593D29">
          <w:rPr>
            <w:color w:val="000000" w:themeColor="text1"/>
          </w:rPr>
          <w:delText>PM</w:delText>
        </w:r>
        <w:r w:rsidR="003A7CAB" w:rsidRPr="003A7CAB" w:rsidDel="00593D29">
          <w:rPr>
            <w:color w:val="000000" w:themeColor="text1"/>
            <w:vertAlign w:val="subscript"/>
          </w:rPr>
          <w:delText>2.5</w:delText>
        </w:r>
        <w:r w:rsidR="0056613D" w:rsidDel="00593D29">
          <w:rPr>
            <w:color w:val="000000" w:themeColor="text1"/>
          </w:rPr>
          <w:delText>)</w:delText>
        </w:r>
        <w:r w:rsidR="00F00440" w:rsidDel="00593D29">
          <w:rPr>
            <w:color w:val="000000" w:themeColor="text1"/>
          </w:rPr>
          <w:delText xml:space="preserve"> </w:delText>
        </w:r>
        <w:r w:rsidR="003A7CAB" w:rsidDel="00593D29">
          <w:rPr>
            <w:color w:val="000000" w:themeColor="text1"/>
          </w:rPr>
          <w:delText>and ozone (O</w:delText>
        </w:r>
        <w:r w:rsidR="003A7CAB" w:rsidRPr="003A7CAB" w:rsidDel="00593D29">
          <w:rPr>
            <w:color w:val="000000" w:themeColor="text1"/>
            <w:vertAlign w:val="subscript"/>
          </w:rPr>
          <w:delText>3</w:delText>
        </w:r>
        <w:r w:rsidR="003A7CAB" w:rsidDel="00593D29">
          <w:rPr>
            <w:color w:val="000000" w:themeColor="text1"/>
          </w:rPr>
          <w:delText xml:space="preserve">), </w:delText>
        </w:r>
      </w:del>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12E984DB"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w:t>
      </w:r>
      <w:ins w:id="23" w:author="Parks, Robbie M" w:date="2022-03-03T15:16:00Z">
        <w:r w:rsidR="001434F3">
          <w:rPr>
            <w:bCs/>
            <w:color w:val="000000" w:themeColor="text1"/>
          </w:rPr>
          <w:t xml:space="preserve"> This was the index dat</w:t>
        </w:r>
        <w:r w:rsidR="00C402BC">
          <w:rPr>
            <w:bCs/>
            <w:color w:val="000000" w:themeColor="text1"/>
          </w:rPr>
          <w:t>e</w:t>
        </w:r>
        <w:r w:rsidR="001F0FFA">
          <w:rPr>
            <w:bCs/>
            <w:color w:val="000000" w:themeColor="text1"/>
          </w:rPr>
          <w:t>.</w:t>
        </w:r>
      </w:ins>
      <w:r w:rsidR="00E42C58" w:rsidRPr="00BE40FA">
        <w:rPr>
          <w:bCs/>
          <w:color w:val="000000" w:themeColor="text1"/>
        </w:rPr>
        <w:t xml:space="preserv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ins w:id="24" w:author="Parks, Robbie M" w:date="2022-02-03T12:29:00Z">
        <w:r w:rsidR="00C37420">
          <w:rPr>
            <w:bCs/>
            <w:color w:val="000000" w:themeColor="text1"/>
          </w:rPr>
          <w:t xml:space="preserve"> because</w:t>
        </w:r>
      </w:ins>
      <w:ins w:id="25" w:author="Parks, Robbie M" w:date="2022-02-08T16:02:00Z">
        <w:r w:rsidR="00B2436B">
          <w:rPr>
            <w:bCs/>
            <w:color w:val="000000" w:themeColor="text1"/>
          </w:rPr>
          <w:t xml:space="preserve"> </w:t>
        </w:r>
      </w:ins>
      <w:ins w:id="26" w:author="Parks, Robbie M" w:date="2022-03-01T10:20:00Z">
        <w:r w:rsidR="00B64022">
          <w:rPr>
            <w:bCs/>
            <w:color w:val="000000" w:themeColor="text1"/>
          </w:rPr>
          <w:t>(</w:t>
        </w:r>
        <w:proofErr w:type="spellStart"/>
        <w:r w:rsidR="00B64022">
          <w:rPr>
            <w:bCs/>
            <w:color w:val="000000" w:themeColor="text1"/>
          </w:rPr>
          <w:t>i</w:t>
        </w:r>
        <w:proofErr w:type="spellEnd"/>
        <w:r w:rsidR="00B64022">
          <w:rPr>
            <w:bCs/>
            <w:color w:val="000000" w:themeColor="text1"/>
          </w:rPr>
          <w:t>) cases younger than 20 years old were at a greater chance of misclassification, since ALS has been predominantly diagnosed in older adults in Denmark</w:t>
        </w:r>
        <w:r w:rsidR="002C1626">
          <w:rPr>
            <w:bCs/>
            <w:color w:val="000000" w:themeColor="text1"/>
          </w:rPr>
          <w:t>,</w:t>
        </w:r>
        <w:r w:rsidR="00B64022">
          <w:rPr>
            <w:bCs/>
            <w:color w:val="000000" w:themeColor="text1"/>
          </w:rPr>
          <w:t xml:space="preserve"> and </w:t>
        </w:r>
      </w:ins>
      <w:ins w:id="27" w:author="Parks, Robbie M" w:date="2022-02-08T16:02:00Z">
        <w:r w:rsidR="00B2436B">
          <w:rPr>
            <w:bCs/>
            <w:color w:val="000000" w:themeColor="text1"/>
          </w:rPr>
          <w:t>(</w:t>
        </w:r>
      </w:ins>
      <w:ins w:id="28" w:author="Parks, Robbie M" w:date="2022-03-01T10:20:00Z">
        <w:r w:rsidR="00B64022">
          <w:rPr>
            <w:bCs/>
            <w:color w:val="000000" w:themeColor="text1"/>
          </w:rPr>
          <w:t>i</w:t>
        </w:r>
      </w:ins>
      <w:ins w:id="29" w:author="Parks, Robbie M" w:date="2022-02-08T16:02:00Z">
        <w:r w:rsidR="00B2436B">
          <w:rPr>
            <w:bCs/>
            <w:color w:val="000000" w:themeColor="text1"/>
          </w:rPr>
          <w:t>i)</w:t>
        </w:r>
      </w:ins>
      <w:ins w:id="30" w:author="Parks, Robbie M" w:date="2022-02-03T12:29:00Z">
        <w:r w:rsidR="00C37420">
          <w:rPr>
            <w:bCs/>
            <w:color w:val="000000" w:themeColor="text1"/>
          </w:rPr>
          <w:t xml:space="preserve"> </w:t>
        </w:r>
      </w:ins>
      <w:ins w:id="31" w:author="Parks, Robbie M" w:date="2022-02-08T15:56:00Z">
        <w:r w:rsidR="00141EEE">
          <w:rPr>
            <w:bCs/>
            <w:color w:val="000000" w:themeColor="text1"/>
          </w:rPr>
          <w:t xml:space="preserve">juvenile ALS cases </w:t>
        </w:r>
      </w:ins>
      <w:ins w:id="32" w:author="Parks, Robbie M" w:date="2022-02-08T15:58:00Z">
        <w:r w:rsidR="00B015EB">
          <w:rPr>
            <w:bCs/>
            <w:color w:val="000000" w:themeColor="text1"/>
          </w:rPr>
          <w:t>have been</w:t>
        </w:r>
      </w:ins>
      <w:ins w:id="33" w:author="Parks, Robbie M" w:date="2022-02-08T15:56:00Z">
        <w:r w:rsidR="00141EEE">
          <w:rPr>
            <w:bCs/>
            <w:color w:val="000000" w:themeColor="text1"/>
          </w:rPr>
          <w:t xml:space="preserve"> explained </w:t>
        </w:r>
      </w:ins>
      <w:ins w:id="34" w:author="Parks, Robbie M" w:date="2022-02-08T15:58:00Z">
        <w:r w:rsidR="00141EEE">
          <w:rPr>
            <w:bCs/>
            <w:color w:val="000000" w:themeColor="text1"/>
          </w:rPr>
          <w:t xml:space="preserve">to a </w:t>
        </w:r>
        <w:r w:rsidR="007A5008">
          <w:rPr>
            <w:bCs/>
            <w:color w:val="000000" w:themeColor="text1"/>
          </w:rPr>
          <w:t xml:space="preserve">much </w:t>
        </w:r>
        <w:r w:rsidR="00141EEE">
          <w:rPr>
            <w:bCs/>
            <w:color w:val="000000" w:themeColor="text1"/>
          </w:rPr>
          <w:t>large</w:t>
        </w:r>
        <w:r w:rsidR="007A5008">
          <w:rPr>
            <w:bCs/>
            <w:color w:val="000000" w:themeColor="text1"/>
          </w:rPr>
          <w:t>r</w:t>
        </w:r>
        <w:r w:rsidR="00141EEE">
          <w:rPr>
            <w:bCs/>
            <w:color w:val="000000" w:themeColor="text1"/>
          </w:rPr>
          <w:t xml:space="preserve"> degree by genetic mutations</w:t>
        </w:r>
      </w:ins>
      <w:ins w:id="35" w:author="Parks, Robbie M" w:date="2022-02-08T15:59:00Z">
        <w:r w:rsidR="000945EC">
          <w:rPr>
            <w:bCs/>
            <w:color w:val="000000" w:themeColor="text1"/>
          </w:rPr>
          <w:t xml:space="preserve"> (~40</w:t>
        </w:r>
        <w:r w:rsidR="00444318">
          <w:rPr>
            <w:bCs/>
            <w:color w:val="000000" w:themeColor="text1"/>
          </w:rPr>
          <w:t>%</w:t>
        </w:r>
        <w:r w:rsidR="000945EC">
          <w:rPr>
            <w:bCs/>
            <w:color w:val="000000" w:themeColor="text1"/>
          </w:rPr>
          <w:t>)</w:t>
        </w:r>
      </w:ins>
      <w:ins w:id="36" w:author="Parks, Robbie M" w:date="2022-02-08T16:02:00Z">
        <w:r w:rsidR="00B2436B">
          <w:rPr>
            <w:bCs/>
            <w:color w:val="000000" w:themeColor="text1"/>
          </w:rPr>
          <w:t>,</w:t>
        </w:r>
      </w:ins>
      <w:r w:rsidR="00C5214A">
        <w:rPr>
          <w:bCs/>
          <w:color w:val="000000" w:themeColor="text1"/>
        </w:rPr>
        <w:fldChar w:fldCharType="begin"/>
      </w:r>
      <w:r w:rsidR="00C5214A">
        <w:rPr>
          <w:bCs/>
          <w:color w:val="000000" w:themeColor="text1"/>
        </w:rPr>
        <w:instrText xml:space="preserve"> ADDIN ZOTERO_ITEM CSL_CITATION {"citationID":"uu62aUTX","properties":{"formattedCitation":"\\super 46\\nosupersub{}","plainCitation":"46","noteIndex":0},"citationItems":[{"id":1243,"uris":["http://zotero.org/users/6925055/items/CX642DW4"],"uri":["http://zotero.org/users/6925055/items/CX642DW4"],"itemData":{"id":1243,"type":"article-journal","container-title":"Journal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C5214A" w:rsidRPr="00C5214A">
        <w:rPr>
          <w:color w:val="000000"/>
          <w:vertAlign w:val="superscript"/>
        </w:rPr>
        <w:t>46</w:t>
      </w:r>
      <w:r w:rsidR="00C5214A">
        <w:rPr>
          <w:bCs/>
          <w:color w:val="000000" w:themeColor="text1"/>
        </w:rPr>
        <w:fldChar w:fldCharType="end"/>
      </w:r>
      <w:ins w:id="37" w:author="Parks, Robbie M" w:date="2022-02-08T16:02:00Z">
        <w:r w:rsidR="00B2436B">
          <w:rPr>
            <w:bCs/>
            <w:color w:val="000000" w:themeColor="text1"/>
          </w:rPr>
          <w:t xml:space="preserve"> and</w:t>
        </w:r>
      </w:ins>
      <w:r w:rsidR="00832AED" w:rsidRPr="00BE40FA">
        <w:rPr>
          <w:bCs/>
          <w:color w:val="000000" w:themeColor="text1"/>
        </w:rPr>
        <w:t>.</w:t>
      </w:r>
      <w:r w:rsidR="000214F0">
        <w:rPr>
          <w:bCs/>
          <w:color w:val="000000" w:themeColor="text1"/>
        </w:rPr>
        <w:fldChar w:fldCharType="begin"/>
      </w:r>
      <w:r w:rsidR="000214F0">
        <w:rPr>
          <w:bCs/>
          <w:color w:val="000000" w:themeColor="text1"/>
        </w:rPr>
        <w:instrText xml:space="preserve"> ADDIN ZOTERO_ITEM CSL_CITATION {"citationID":"EfjxxYgl","properties":{"formattedCitation":"\\super 47\\nosupersub{}","plainCitation":"47","noteIndex":0},"citationItems":[{"id":1244,"uris":["http://zotero.org/users/6925055/items/ZUFV8X6D"],"uri":["http://zotero.org/users/6925055/items/ZUFV8X6D"],"itemData":{"id":1244,"type":"article-journal","container-title":"Neurology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0214F0">
        <w:rPr>
          <w:bCs/>
          <w:color w:val="000000" w:themeColor="text1"/>
        </w:rPr>
        <w:fldChar w:fldCharType="separate"/>
      </w:r>
      <w:r w:rsidR="000214F0" w:rsidRPr="000214F0">
        <w:rPr>
          <w:color w:val="000000"/>
          <w:vertAlign w:val="superscript"/>
        </w:rPr>
        <w:t>47</w:t>
      </w:r>
      <w:r w:rsidR="000214F0">
        <w:rPr>
          <w:bCs/>
          <w:color w:val="000000" w:themeColor="text1"/>
        </w:rPr>
        <w:fldChar w:fldCharType="end"/>
      </w:r>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ins w:id="38" w:author="Parks, Robbie M" w:date="2022-03-01T13:24:00Z">
        <w:r w:rsidR="00C53591">
          <w:rPr>
            <w:bCs/>
            <w:color w:val="000000" w:themeColor="text1"/>
          </w:rPr>
          <w:t>;</w:t>
        </w:r>
      </w:ins>
      <w:ins w:id="39" w:author="Parks, Robbie M" w:date="2022-03-01T13:22:00Z">
        <w:r w:rsidR="00C53591">
          <w:rPr>
            <w:bCs/>
            <w:color w:val="000000" w:themeColor="text1"/>
          </w:rPr>
          <w:t xml:space="preserve"> w</w:t>
        </w:r>
      </w:ins>
      <w:ins w:id="40" w:author="Parks, Robbie M" w:date="2022-03-01T13:24:00Z">
        <w:r w:rsidR="00C53591">
          <w:rPr>
            <w:bCs/>
            <w:color w:val="000000" w:themeColor="text1"/>
          </w:rPr>
          <w:t xml:space="preserve">orking with </w:t>
        </w:r>
      </w:ins>
      <w:ins w:id="41" w:author="Parks, Robbie M" w:date="2022-03-01T13:22:00Z">
        <w:r w:rsidR="00C53591">
          <w:rPr>
            <w:bCs/>
            <w:color w:val="000000" w:themeColor="text1"/>
          </w:rPr>
          <w:t xml:space="preserve">a specialist ALS neurologist </w:t>
        </w:r>
      </w:ins>
      <w:ins w:id="42" w:author="Parks, Robbie M" w:date="2022-03-01T13:24:00Z">
        <w:r w:rsidR="00C53591">
          <w:rPr>
            <w:bCs/>
            <w:color w:val="000000" w:themeColor="text1"/>
          </w:rPr>
          <w:t xml:space="preserve">to review </w:t>
        </w:r>
      </w:ins>
      <w:ins w:id="43" w:author="Parks, Robbie M" w:date="2022-03-01T13:22:00Z">
        <w:r w:rsidR="00C53591">
          <w:rPr>
            <w:bCs/>
            <w:color w:val="000000" w:themeColor="text1"/>
          </w:rPr>
          <w:t>medical record</w:t>
        </w:r>
      </w:ins>
      <w:ins w:id="44" w:author="Parks, Robbie M" w:date="2022-03-01T13:24:00Z">
        <w:r w:rsidR="00C53591">
          <w:rPr>
            <w:bCs/>
            <w:color w:val="000000" w:themeColor="text1"/>
          </w:rPr>
          <w:t>s</w:t>
        </w:r>
      </w:ins>
      <w:ins w:id="45" w:author="Parks, Robbie M" w:date="2022-03-01T13:26:00Z">
        <w:r w:rsidR="00C53591">
          <w:rPr>
            <w:bCs/>
            <w:color w:val="000000" w:themeColor="text1"/>
          </w:rPr>
          <w:t xml:space="preserve"> and comparing to death certificates and hospital </w:t>
        </w:r>
        <w:r w:rsidR="00C53591">
          <w:rPr>
            <w:bCs/>
            <w:color w:val="000000" w:themeColor="text1"/>
          </w:rPr>
          <w:lastRenderedPageBreak/>
          <w:t>discharges</w:t>
        </w:r>
      </w:ins>
      <w:ins w:id="46" w:author="Parks, Robbie M" w:date="2022-03-01T13:24:00Z">
        <w:r w:rsidR="00C53591">
          <w:rPr>
            <w:bCs/>
            <w:color w:val="000000" w:themeColor="text1"/>
          </w:rPr>
          <w:t xml:space="preserve">, </w:t>
        </w:r>
      </w:ins>
      <w:ins w:id="47" w:author="Parks, Robbie M" w:date="2022-03-01T13:23:00Z">
        <w:r w:rsidR="00C53591">
          <w:rPr>
            <w:bCs/>
            <w:color w:val="000000" w:themeColor="text1"/>
          </w:rPr>
          <w:t xml:space="preserve">the Danish National Patient Register </w:t>
        </w:r>
      </w:ins>
      <w:ins w:id="48" w:author="Parks, Robbie M" w:date="2022-03-01T13:24:00Z">
        <w:r w:rsidR="00C53591">
          <w:rPr>
            <w:bCs/>
            <w:color w:val="000000" w:themeColor="text1"/>
          </w:rPr>
          <w:t>was found to have an overall predictiv</w:t>
        </w:r>
      </w:ins>
      <w:ins w:id="49" w:author="Parks, Robbie M" w:date="2022-03-01T13:25:00Z">
        <w:r w:rsidR="00C53591">
          <w:rPr>
            <w:bCs/>
            <w:color w:val="000000" w:themeColor="text1"/>
          </w:rPr>
          <w:t xml:space="preserve">e value </w:t>
        </w:r>
      </w:ins>
      <w:ins w:id="50" w:author="Parks, Robbie M" w:date="2022-03-01T13:26:00Z">
        <w:r w:rsidR="00E46622">
          <w:rPr>
            <w:bCs/>
            <w:color w:val="000000" w:themeColor="text1"/>
          </w:rPr>
          <w:t xml:space="preserve">for ALS </w:t>
        </w:r>
      </w:ins>
      <w:ins w:id="51" w:author="Parks, Robbie M" w:date="2022-03-01T13:25:00Z">
        <w:r w:rsidR="00C53591">
          <w:rPr>
            <w:bCs/>
            <w:color w:val="000000" w:themeColor="text1"/>
          </w:rPr>
          <w:t>of 82%</w:t>
        </w:r>
      </w:ins>
      <w:r w:rsidR="000F0428" w:rsidRPr="00BE40FA">
        <w:rPr>
          <w:bCs/>
          <w:color w:val="000000" w:themeColor="text1"/>
        </w:rPr>
        <w:t>.</w:t>
      </w:r>
      <w:r w:rsidR="000F0428" w:rsidRPr="00BE40FA">
        <w:rPr>
          <w:bCs/>
          <w:color w:val="000000" w:themeColor="text1"/>
        </w:rPr>
        <w:fldChar w:fldCharType="begin"/>
      </w:r>
      <w:r w:rsidR="000214F0">
        <w:rPr>
          <w:bCs/>
          <w:color w:val="000000" w:themeColor="text1"/>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214F0" w:rsidRPr="000214F0">
        <w:rPr>
          <w:color w:val="000000"/>
          <w:vertAlign w:val="superscript"/>
        </w:rPr>
        <w:t>48</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61967701"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214F0">
        <w:rPr>
          <w:bCs/>
          <w:color w:val="000000" w:themeColor="text1"/>
        </w:rPr>
        <w:instrText xml:space="preserve"> ADDIN ZOTERO_ITEM CSL_CITATION {"citationID":"vJssc8s5","properties":{"formattedCitation":"\\super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ins w:id="52" w:author="Parks, Robbie M" w:date="2022-03-01T15:12:00Z">
        <w:r w:rsidR="00AC78D3">
          <w:rPr>
            <w:bCs/>
            <w:color w:val="000000" w:themeColor="text1"/>
          </w:rPr>
          <w:t xml:space="preserve"> </w:t>
        </w:r>
        <w:r w:rsidR="00247B8F">
          <w:rPr>
            <w:bCs/>
            <w:color w:val="000000" w:themeColor="text1"/>
          </w:rPr>
          <w:t>The control-sampling scheme followed a risk-set matching pattern, so cases could have served as con</w:t>
        </w:r>
      </w:ins>
      <w:ins w:id="53" w:author="Parks, Robbie M" w:date="2022-03-01T15:13:00Z">
        <w:r w:rsidR="00247B8F">
          <w:rPr>
            <w:bCs/>
            <w:color w:val="000000" w:themeColor="text1"/>
          </w:rPr>
          <w:t>trols before diagnosis of ALS.</w:t>
        </w:r>
      </w:ins>
      <w:r w:rsidR="00A72CAA">
        <w:rPr>
          <w:bCs/>
          <w:color w:val="000000" w:themeColor="text1"/>
        </w:rPr>
        <w:fldChar w:fldCharType="begin"/>
      </w:r>
      <w:r w:rsidR="00A72CAA">
        <w:rPr>
          <w:bCs/>
          <w:color w:val="000000" w:themeColor="text1"/>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p>
    <w:p w14:paraId="76CE7804" w14:textId="05A08E00" w:rsidR="00110354" w:rsidRPr="00BE40FA" w:rsidRDefault="00110354" w:rsidP="003D3846">
      <w:pPr>
        <w:rPr>
          <w:bCs/>
          <w:color w:val="000000" w:themeColor="text1"/>
        </w:rPr>
      </w:pPr>
    </w:p>
    <w:p w14:paraId="7B744401" w14:textId="03AD419C"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214F0">
        <w:rPr>
          <w:bCs/>
          <w:color w:val="000000" w:themeColor="text1"/>
        </w:rPr>
        <w:instrText xml:space="preserve"> ADDIN ZOTERO_ITEM CSL_CITATION {"citationID":"nLuk7CM0","properties":{"formattedCitation":"\\super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del w:id="54" w:author="Parks, Robbie M" w:date="2022-02-03T13:33:00Z">
        <w:r w:rsidRPr="00BE40FA" w:rsidDel="00437C7B">
          <w:rPr>
            <w:bCs/>
            <w:color w:val="000000" w:themeColor="text1"/>
          </w:rPr>
          <w:delText>prior to</w:delText>
        </w:r>
      </w:del>
      <w:ins w:id="55" w:author="Parks, Robbie M" w:date="2022-02-03T13:33:00Z">
        <w:r w:rsidR="00437C7B">
          <w:rPr>
            <w:bCs/>
            <w:color w:val="000000" w:themeColor="text1"/>
          </w:rPr>
          <w:t>before</w:t>
        </w:r>
      </w:ins>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242AE868" w14:textId="67BFF960" w:rsidR="009B1F3C" w:rsidRPr="00BE40FA" w:rsidRDefault="00FA5F91" w:rsidP="003D3846">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 xml:space="preserve">for a sensitivity </w:t>
      </w:r>
      <w:r w:rsidR="00885CBB">
        <w:rPr>
          <w:bCs/>
          <w:color w:val="000000" w:themeColor="text1"/>
        </w:rPr>
        <w:lastRenderedPageBreak/>
        <w:t>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A72CAA">
        <w:rPr>
          <w:bCs/>
          <w:color w:val="000000" w:themeColor="text1"/>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A72CAA" w:rsidRPr="00A72CAA">
        <w:rPr>
          <w:color w:val="000000"/>
          <w:vertAlign w:val="superscript"/>
        </w:rPr>
        <w:t>51</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w:t>
      </w:r>
      <w:proofErr w:type="spellStart"/>
      <w:r w:rsidR="007B7815">
        <w:rPr>
          <w:bCs/>
          <w:color w:val="000000" w:themeColor="text1"/>
        </w:rPr>
        <w:t>AirGIS</w:t>
      </w:r>
      <w:proofErr w:type="spellEnd"/>
      <w:r w:rsidR="007B7815">
        <w:rPr>
          <w:bCs/>
          <w:color w:val="000000" w:themeColor="text1"/>
        </w:rPr>
        <w:t>)</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A72CAA">
        <w:rPr>
          <w:bCs/>
          <w:color w:val="000000" w:themeColor="text1"/>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A72CAA" w:rsidRPr="00A72CAA">
        <w:rPr>
          <w:color w:val="000000"/>
          <w:vertAlign w:val="superscript"/>
        </w:rPr>
        <w:t>52–55</w:t>
      </w:r>
      <w:r w:rsidR="000573A6" w:rsidRPr="00BE40FA">
        <w:rPr>
          <w:bCs/>
          <w:color w:val="000000" w:themeColor="text1"/>
        </w:rPr>
        <w:fldChar w:fldCharType="end"/>
      </w:r>
      <w:r w:rsidR="007B05F7" w:rsidRPr="00BE40FA">
        <w:rPr>
          <w:bCs/>
          <w:color w:val="000000" w:themeColor="text1"/>
        </w:rPr>
        <w:t xml:space="preserve"> </w:t>
      </w:r>
      <w:ins w:id="56" w:author="Parks, Robbie M" w:date="2022-02-03T12:31:00Z">
        <w:r w:rsidR="00AC1769">
          <w:rPr>
            <w:bCs/>
            <w:color w:val="000000" w:themeColor="text1"/>
          </w:rPr>
          <w:t xml:space="preserve">In brief, </w:t>
        </w:r>
      </w:ins>
      <w:ins w:id="57" w:author="Parks, Robbie M" w:date="2022-02-08T15:43:00Z">
        <w:r w:rsidR="005741C7" w:rsidRPr="005741C7">
          <w:rPr>
            <w:bCs/>
            <w:color w:val="000000" w:themeColor="text1"/>
          </w:rPr>
          <w:t xml:space="preserve"> </w:t>
        </w:r>
        <w:r w:rsidR="005741C7">
          <w:rPr>
            <w:bCs/>
            <w:color w:val="000000" w:themeColor="text1"/>
          </w:rPr>
          <w:t>DEHM-UBM-</w:t>
        </w:r>
        <w:proofErr w:type="spellStart"/>
        <w:r w:rsidR="005741C7">
          <w:rPr>
            <w:bCs/>
            <w:color w:val="000000" w:themeColor="text1"/>
          </w:rPr>
          <w:t>AirGIS</w:t>
        </w:r>
        <w:proofErr w:type="spellEnd"/>
        <w:r w:rsidR="005741C7">
          <w:rPr>
            <w:bCs/>
            <w:color w:val="000000" w:themeColor="text1"/>
          </w:rPr>
          <w:t xml:space="preserve"> is a human exposure modelling system for traffic pollution</w:t>
        </w:r>
        <w:r w:rsidR="005B0A83">
          <w:rPr>
            <w:bCs/>
            <w:color w:val="000000" w:themeColor="text1"/>
          </w:rPr>
          <w:t>, developed for application in Danish air pollution epidemiological studies</w:t>
        </w:r>
      </w:ins>
      <w:ins w:id="58" w:author="Parks, Robbie M" w:date="2022-02-03T12:31:00Z">
        <w:r w:rsidR="00AC1769">
          <w:rPr>
            <w:bCs/>
            <w:color w:val="000000" w:themeColor="text1"/>
          </w:rPr>
          <w:t>.</w:t>
        </w:r>
      </w:ins>
      <w:ins w:id="59" w:author="Parks, Robbie M" w:date="2022-02-08T15:44:00Z">
        <w:r w:rsidR="00CD4BBE">
          <w:rPr>
            <w:bCs/>
            <w:color w:val="000000" w:themeColor="text1"/>
          </w:rPr>
          <w:t xml:space="preserve"> </w:t>
        </w:r>
      </w:ins>
      <w:ins w:id="60" w:author="Parks, Robbie M" w:date="2022-02-08T15:46:00Z">
        <w:r w:rsidR="006943C2">
          <w:rPr>
            <w:bCs/>
            <w:color w:val="000000" w:themeColor="text1"/>
          </w:rPr>
          <w:t>The modelling system is able to generate street configuration and traffic data based on digital maps and national databases, which enables estimation of air quality levels at a large number of address</w:t>
        </w:r>
      </w:ins>
      <w:ins w:id="61" w:author="Parks, Robbie M" w:date="2022-02-08T15:47:00Z">
        <w:r w:rsidR="006943C2">
          <w:rPr>
            <w:bCs/>
            <w:color w:val="000000" w:themeColor="text1"/>
          </w:rPr>
          <w:t>es in an automatic and effective way.</w:t>
        </w:r>
      </w:ins>
      <w:ins w:id="62" w:author="Parks, Robbie M" w:date="2022-02-03T12:31:00Z">
        <w:r w:rsidR="00AC1769">
          <w:rPr>
            <w:bCs/>
            <w:color w:val="000000" w:themeColor="text1"/>
          </w:rPr>
          <w:t xml:space="preserve"> </w:t>
        </w:r>
      </w:ins>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A72CAA">
        <w:rPr>
          <w:bCs/>
          <w:color w:val="000000" w:themeColor="text1"/>
        </w:rPr>
        <w:instrText xml:space="preserve"> ADDIN ZOTERO_ITEM CSL_CITATION {"citationID":"Liqz6nw7","properties":{"formattedCitation":"\\super 17,56\\uc0\\u8211{}58\\nosupersub{}","plainCitation":"17,56–58","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A72CAA">
        <w:rPr>
          <w:bCs/>
          <w:color w:val="000000" w:themeColor="text1"/>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A72CAA">
        <w:rPr>
          <w:bCs/>
          <w:color w:val="000000" w:themeColor="text1"/>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ins w:id="63" w:author="Parks, Robbie M" w:date="2022-03-01T13:43:00Z">
        <w:r w:rsidR="00FC7AB2">
          <w:rPr>
            <w:bCs/>
            <w:color w:val="000000" w:themeColor="text1"/>
          </w:rPr>
          <w:t xml:space="preserve"> by subtraction</w:t>
        </w:r>
      </w:ins>
      <w:r w:rsidR="009B1F3C">
        <w:rPr>
          <w:bCs/>
          <w:color w:val="000000" w:themeColor="text1"/>
        </w:rPr>
        <w:t>, to avoid overadjustment when including both in the models simultaneously.</w:t>
      </w:r>
    </w:p>
    <w:p w14:paraId="61E424A2" w14:textId="77777777" w:rsidR="009B1F3C" w:rsidRDefault="009B1F3C" w:rsidP="003D3846">
      <w:pPr>
        <w:rPr>
          <w:bCs/>
          <w:color w:val="000000" w:themeColor="text1"/>
        </w:rPr>
      </w:pPr>
    </w:p>
    <w:p w14:paraId="4AB86CD1" w14:textId="2BC6AF1D"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A72CAA">
        <w:rPr>
          <w:bCs/>
          <w:color w:val="000000" w:themeColor="text1"/>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A72CAA" w:rsidRPr="00A72CAA">
        <w:rPr>
          <w:color w:val="000000"/>
          <w:vertAlign w:val="superscript"/>
        </w:rPr>
        <w:t>60</w:t>
      </w:r>
      <w:r w:rsidR="009A10B0" w:rsidRPr="00BE40FA">
        <w:rPr>
          <w:bCs/>
          <w:color w:val="000000" w:themeColor="text1"/>
        </w:rPr>
        <w:fldChar w:fldCharType="end"/>
      </w:r>
      <w:r w:rsidR="00154EEB" w:rsidRPr="00BE40FA">
        <w:rPr>
          <w:bCs/>
          <w:color w:val="000000" w:themeColor="text1"/>
        </w:rPr>
        <w:t xml:space="preserve"> </w:t>
      </w:r>
      <w:ins w:id="64" w:author="Parks, Robbie M" w:date="2022-02-03T13:11:00Z">
        <w:r w:rsidR="00C8027A">
          <w:rPr>
            <w:bCs/>
            <w:color w:val="000000" w:themeColor="text1"/>
          </w:rPr>
          <w:t>Spe</w:t>
        </w:r>
      </w:ins>
      <w:ins w:id="65" w:author="Parks, Robbie M" w:date="2022-02-03T13:12:00Z">
        <w:r w:rsidR="00C8027A">
          <w:rPr>
            <w:bCs/>
            <w:color w:val="000000" w:themeColor="text1"/>
          </w:rPr>
          <w:t>cifically, e</w:t>
        </w:r>
      </w:ins>
      <w:ins w:id="66" w:author="Parks, Robbie M" w:date="2022-02-03T13:10:00Z">
        <w:r w:rsidR="004C0C65">
          <w:rPr>
            <w:bCs/>
            <w:color w:val="000000" w:themeColor="text1"/>
          </w:rPr>
          <w:t xml:space="preserve">ach </w:t>
        </w:r>
      </w:ins>
      <w:ins w:id="67" w:author="Parks, Robbie M" w:date="2022-02-03T13:11:00Z">
        <w:r w:rsidR="00872742">
          <w:rPr>
            <w:bCs/>
            <w:color w:val="000000" w:themeColor="text1"/>
          </w:rPr>
          <w:t xml:space="preserve">case or control </w:t>
        </w:r>
      </w:ins>
      <w:ins w:id="68" w:author="Parks, Robbie M" w:date="2022-02-03T13:10:00Z">
        <w:r w:rsidR="004C0C65">
          <w:rPr>
            <w:bCs/>
            <w:color w:val="000000" w:themeColor="text1"/>
          </w:rPr>
          <w:t xml:space="preserve">average </w:t>
        </w:r>
      </w:ins>
      <w:ins w:id="69" w:author="Parks, Robbie M" w:date="2022-02-03T13:12:00Z">
        <w:r w:rsidR="00DB2ADA">
          <w:rPr>
            <w:bCs/>
            <w:color w:val="000000" w:themeColor="text1"/>
          </w:rPr>
          <w:t xml:space="preserve">value </w:t>
        </w:r>
      </w:ins>
      <w:ins w:id="70" w:author="Parks, Robbie M" w:date="2022-02-03T13:10:00Z">
        <w:r w:rsidR="004C0C65">
          <w:rPr>
            <w:bCs/>
            <w:color w:val="000000" w:themeColor="text1"/>
          </w:rPr>
          <w:t>(1-, 5- or 1</w:t>
        </w:r>
      </w:ins>
      <w:ins w:id="71" w:author="Parks, Robbie M" w:date="2022-02-08T15:48:00Z">
        <w:r w:rsidR="001E7EC5">
          <w:rPr>
            <w:bCs/>
            <w:color w:val="000000" w:themeColor="text1"/>
          </w:rPr>
          <w:t>0</w:t>
        </w:r>
      </w:ins>
      <w:ins w:id="72" w:author="Parks, Robbie M" w:date="2022-02-03T13:10:00Z">
        <w:r w:rsidR="004C0C65">
          <w:rPr>
            <w:bCs/>
            <w:color w:val="000000" w:themeColor="text1"/>
          </w:rPr>
          <w:t>-year) was calculated</w:t>
        </w:r>
      </w:ins>
      <w:ins w:id="73" w:author="Parks, Robbie M" w:date="2022-02-03T13:14:00Z">
        <w:r w:rsidR="003B65E3">
          <w:rPr>
            <w:bCs/>
            <w:color w:val="000000" w:themeColor="text1"/>
          </w:rPr>
          <w:t xml:space="preserve"> as the mean of</w:t>
        </w:r>
      </w:ins>
      <w:ins w:id="74" w:author="Parks, Robbie M" w:date="2022-02-03T13:17:00Z">
        <w:r w:rsidR="0096690E">
          <w:rPr>
            <w:bCs/>
            <w:color w:val="000000" w:themeColor="text1"/>
          </w:rPr>
          <w:t xml:space="preserve"> all</w:t>
        </w:r>
      </w:ins>
      <w:ins w:id="75" w:author="Parks, Robbie M" w:date="2022-02-03T13:14:00Z">
        <w:r w:rsidR="003B65E3">
          <w:rPr>
            <w:bCs/>
            <w:color w:val="000000" w:themeColor="text1"/>
          </w:rPr>
          <w:t xml:space="preserve"> c</w:t>
        </w:r>
      </w:ins>
      <w:ins w:id="76" w:author="Parks, Robbie M" w:date="2022-02-03T13:13:00Z">
        <w:r w:rsidR="00061464">
          <w:rPr>
            <w:bCs/>
            <w:color w:val="000000" w:themeColor="text1"/>
          </w:rPr>
          <w:t xml:space="preserve">oncentrations </w:t>
        </w:r>
      </w:ins>
      <w:ins w:id="77" w:author="Parks, Robbie M" w:date="2022-02-03T13:10:00Z">
        <w:r w:rsidR="00776E79">
          <w:rPr>
            <w:bCs/>
            <w:color w:val="000000" w:themeColor="text1"/>
          </w:rPr>
          <w:t xml:space="preserve">recorded across time </w:t>
        </w:r>
      </w:ins>
      <w:ins w:id="78" w:author="Parks, Robbie M" w:date="2022-02-03T13:14:00Z">
        <w:r w:rsidR="009B2ACE">
          <w:rPr>
            <w:bCs/>
            <w:color w:val="000000" w:themeColor="text1"/>
          </w:rPr>
          <w:t>at the</w:t>
        </w:r>
      </w:ins>
      <w:ins w:id="79" w:author="Parks, Robbie M" w:date="2022-02-03T13:13:00Z">
        <w:r w:rsidR="00061464">
          <w:rPr>
            <w:bCs/>
            <w:color w:val="000000" w:themeColor="text1"/>
          </w:rPr>
          <w:t xml:space="preserve"> </w:t>
        </w:r>
      </w:ins>
      <w:ins w:id="80" w:author="Parks, Robbie M" w:date="2022-02-03T13:14:00Z">
        <w:r w:rsidR="009B2ACE">
          <w:rPr>
            <w:bCs/>
            <w:color w:val="000000" w:themeColor="text1"/>
          </w:rPr>
          <w:t xml:space="preserve">recorded </w:t>
        </w:r>
        <w:r w:rsidR="00061464">
          <w:rPr>
            <w:bCs/>
            <w:color w:val="000000" w:themeColor="text1"/>
          </w:rPr>
          <w:t>address</w:t>
        </w:r>
        <w:r w:rsidR="009B2ACE">
          <w:rPr>
            <w:bCs/>
            <w:color w:val="000000" w:themeColor="text1"/>
          </w:rPr>
          <w:t>es</w:t>
        </w:r>
      </w:ins>
      <w:ins w:id="81" w:author="Parks, Robbie M" w:date="2022-02-03T13:13:00Z">
        <w:r w:rsidR="00061464">
          <w:rPr>
            <w:bCs/>
            <w:color w:val="000000" w:themeColor="text1"/>
          </w:rPr>
          <w:t xml:space="preserve"> </w:t>
        </w:r>
      </w:ins>
      <w:ins w:id="82" w:author="Parks, Robbie M" w:date="2022-02-03T13:10:00Z">
        <w:r w:rsidR="00776E79">
          <w:rPr>
            <w:bCs/>
            <w:color w:val="000000" w:themeColor="text1"/>
          </w:rPr>
          <w:t xml:space="preserve">within </w:t>
        </w:r>
      </w:ins>
      <w:ins w:id="83" w:author="Parks, Robbie M" w:date="2022-02-03T13:12:00Z">
        <w:r w:rsidR="009423B5">
          <w:rPr>
            <w:bCs/>
            <w:color w:val="000000" w:themeColor="text1"/>
          </w:rPr>
          <w:t xml:space="preserve">each </w:t>
        </w:r>
      </w:ins>
      <w:ins w:id="84" w:author="Parks, Robbie M" w:date="2022-02-03T13:10:00Z">
        <w:r w:rsidR="00776E79">
          <w:rPr>
            <w:bCs/>
            <w:color w:val="000000" w:themeColor="text1"/>
          </w:rPr>
          <w:t>time window</w:t>
        </w:r>
      </w:ins>
      <w:ins w:id="85" w:author="Parks, Robbie M" w:date="2022-02-08T15:48:00Z">
        <w:r w:rsidR="001E59BE">
          <w:rPr>
            <w:bCs/>
            <w:color w:val="000000" w:themeColor="text1"/>
          </w:rPr>
          <w:t>.</w:t>
        </w:r>
      </w:ins>
      <w:ins w:id="86" w:author="Parks, Robbie M" w:date="2022-02-03T13:10:00Z">
        <w:r w:rsidR="004C0C65">
          <w:rPr>
            <w:bCs/>
            <w:color w:val="000000" w:themeColor="text1"/>
          </w:rPr>
          <w:t xml:space="preserve"> </w:t>
        </w:r>
      </w:ins>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lastRenderedPageBreak/>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3A30B2A8" w:rsidR="00287B11" w:rsidRPr="00BE40FA" w:rsidRDefault="00D73193" w:rsidP="003D3846">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w:t>
      </w:r>
      <w:ins w:id="87" w:author="Parks, Robbie M" w:date="2022-03-01T15:01:00Z">
        <w:r w:rsidR="00041487">
          <w:rPr>
            <w:bCs/>
            <w:color w:val="000000" w:themeColor="text1"/>
          </w:rPr>
          <w:t xml:space="preserve">at index date </w:t>
        </w:r>
      </w:ins>
      <w:r w:rsidR="00262DF1" w:rsidRPr="00BE40FA">
        <w:rPr>
          <w:bCs/>
          <w:color w:val="000000" w:themeColor="text1"/>
        </w:rPr>
        <w:t xml:space="preserve">to account for potential </w:t>
      </w:r>
      <w:r w:rsidR="009B2B54">
        <w:rPr>
          <w:bCs/>
          <w:color w:val="000000" w:themeColor="text1"/>
        </w:rPr>
        <w:t>confounding bias</w:t>
      </w:r>
      <w:ins w:id="88" w:author="Parks, Robbie M" w:date="2022-02-08T16:18:00Z">
        <w:r w:rsidR="00662A4B">
          <w:rPr>
            <w:bCs/>
            <w:color w:val="000000" w:themeColor="text1"/>
          </w:rPr>
          <w:t>, i</w:t>
        </w:r>
      </w:ins>
      <w:ins w:id="89" w:author="Parks, Robbie M" w:date="2022-02-08T16:19:00Z">
        <w:r w:rsidR="00662A4B">
          <w:rPr>
            <w:bCs/>
            <w:color w:val="000000" w:themeColor="text1"/>
          </w:rPr>
          <w:t xml:space="preserve">ncluding </w:t>
        </w:r>
      </w:ins>
      <w:ins w:id="90" w:author="Parks, Robbie M" w:date="2022-03-01T14:40:00Z">
        <w:r w:rsidR="001C6CD7">
          <w:rPr>
            <w:bCs/>
            <w:color w:val="000000" w:themeColor="text1"/>
          </w:rPr>
          <w:t xml:space="preserve">household </w:t>
        </w:r>
      </w:ins>
      <w:ins w:id="91" w:author="Parks, Robbie M" w:date="2022-02-08T16:19:00Z">
        <w:r w:rsidR="00662A4B">
          <w:rPr>
            <w:bCs/>
            <w:color w:val="000000" w:themeColor="text1"/>
          </w:rPr>
          <w:t xml:space="preserve">socioeconomic status (SES), civil status, </w:t>
        </w:r>
      </w:ins>
      <w:ins w:id="92" w:author="Parks, Robbie M" w:date="2022-02-08T16:20:00Z">
        <w:r w:rsidR="00492AF6">
          <w:rPr>
            <w:bCs/>
            <w:color w:val="000000" w:themeColor="text1"/>
          </w:rPr>
          <w:t>last report</w:t>
        </w:r>
      </w:ins>
      <w:ins w:id="93" w:author="Parks, Robbie M" w:date="2022-02-08T16:24:00Z">
        <w:r w:rsidR="00C13006">
          <w:rPr>
            <w:bCs/>
            <w:color w:val="000000" w:themeColor="text1"/>
          </w:rPr>
          <w:t>ed</w:t>
        </w:r>
      </w:ins>
      <w:ins w:id="94" w:author="Parks, Robbie M" w:date="2022-02-08T16:20:00Z">
        <w:r w:rsidR="00492AF6">
          <w:rPr>
            <w:bCs/>
            <w:color w:val="000000" w:themeColor="text1"/>
          </w:rPr>
          <w:t xml:space="preserve"> place of residence</w:t>
        </w:r>
      </w:ins>
      <w:ins w:id="95" w:author="Parks, Robbie M" w:date="2022-02-08T16:24:00Z">
        <w:r w:rsidR="00C13006">
          <w:rPr>
            <w:bCs/>
            <w:color w:val="000000" w:themeColor="text1"/>
          </w:rPr>
          <w:t>,</w:t>
        </w:r>
      </w:ins>
      <w:ins w:id="96" w:author="Parks, Robbie M" w:date="2022-02-08T16:20:00Z">
        <w:r w:rsidR="00492AF6">
          <w:rPr>
            <w:bCs/>
            <w:color w:val="000000" w:themeColor="text1"/>
          </w:rPr>
          <w:t xml:space="preserve"> and place of birth</w:t>
        </w:r>
      </w:ins>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w:t>
      </w:r>
      <w:del w:id="97" w:author="Parks, Robbie M" w:date="2022-02-08T16:19:00Z">
        <w:r w:rsidR="00287B11" w:rsidRPr="00BE40FA" w:rsidDel="00662A4B">
          <w:rPr>
            <w:bCs/>
            <w:color w:val="000000" w:themeColor="text1"/>
          </w:rPr>
          <w:delText>socioeconomic status (</w:delText>
        </w:r>
      </w:del>
      <w:r w:rsidR="00287B11" w:rsidRPr="00BE40FA">
        <w:rPr>
          <w:bCs/>
          <w:color w:val="000000" w:themeColor="text1"/>
        </w:rPr>
        <w:t>SES</w:t>
      </w:r>
      <w:del w:id="98" w:author="Parks, Robbie M" w:date="2022-02-08T16:19:00Z">
        <w:r w:rsidR="00287B11" w:rsidRPr="00BE40FA" w:rsidDel="00662A4B">
          <w:rPr>
            <w:bCs/>
            <w:color w:val="000000" w:themeColor="text1"/>
          </w:rPr>
          <w:delText>)</w:delText>
        </w:r>
      </w:del>
      <w:r w:rsidR="00287B11" w:rsidRPr="00BE40FA">
        <w:rPr>
          <w:bCs/>
          <w:color w:val="000000" w:themeColor="text1"/>
        </w:rPr>
        <w:t xml:space="preserve">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ins w:id="99" w:author="Parks, Robbie M" w:date="2022-02-10T14:35:00Z">
        <w:r w:rsidR="00E00C55">
          <w:rPr>
            <w:bCs/>
            <w:color w:val="000000" w:themeColor="text1"/>
          </w:rPr>
          <w:t xml:space="preserve">has been shown as </w:t>
        </w:r>
      </w:ins>
      <w:del w:id="100" w:author="Parks, Robbie M" w:date="2022-02-10T14:34:00Z">
        <w:r w:rsidR="00A804EF" w:rsidDel="008723E5">
          <w:rPr>
            <w:bCs/>
            <w:color w:val="000000" w:themeColor="text1"/>
          </w:rPr>
          <w:delText xml:space="preserve">we </w:delText>
        </w:r>
        <w:r w:rsidR="00726BA0" w:rsidDel="008723E5">
          <w:rPr>
            <w:bCs/>
            <w:color w:val="000000" w:themeColor="text1"/>
          </w:rPr>
          <w:delText>have shown as having</w:delText>
        </w:r>
      </w:del>
      <w:ins w:id="101" w:author="Parks, Robbie M" w:date="2022-02-10T14:35:00Z">
        <w:r w:rsidR="00FA0E5E">
          <w:rPr>
            <w:bCs/>
            <w:color w:val="000000" w:themeColor="text1"/>
          </w:rPr>
          <w:t>ha</w:t>
        </w:r>
        <w:r w:rsidR="00E00C55">
          <w:rPr>
            <w:bCs/>
            <w:color w:val="000000" w:themeColor="text1"/>
          </w:rPr>
          <w:t>ving</w:t>
        </w:r>
      </w:ins>
      <w:r w:rsidR="00726BA0">
        <w:rPr>
          <w:bCs/>
          <w:color w:val="000000" w:themeColor="text1"/>
        </w:rPr>
        <w:t xml:space="preserve"> an association with ALS diagnosis in Denmark</w:t>
      </w:r>
      <w:ins w:id="102" w:author="Parks, Robbie M" w:date="2022-03-01T14:40:00Z">
        <w:r w:rsidR="00A92F48">
          <w:rPr>
            <w:bCs/>
            <w:color w:val="000000" w:themeColor="text1"/>
          </w:rPr>
          <w:t>,</w:t>
        </w:r>
      </w:ins>
      <w:del w:id="103" w:author="Parks, Robbie M" w:date="2022-03-01T10:51:00Z">
        <w:r w:rsidR="00726BA0" w:rsidDel="009B7AF2">
          <w:rPr>
            <w:bCs/>
            <w:color w:val="000000" w:themeColor="text1"/>
          </w:rPr>
          <w:delText>,</w:delText>
        </w:r>
      </w:del>
      <w:r w:rsidR="000C4F9C">
        <w:rPr>
          <w:bCs/>
          <w:color w:val="000000" w:themeColor="text1"/>
        </w:rPr>
        <w:fldChar w:fldCharType="begin"/>
      </w:r>
      <w:r w:rsidR="00A72CAA">
        <w:rPr>
          <w:bCs/>
          <w:color w:val="000000" w:themeColor="text1"/>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0C4F9C">
        <w:rPr>
          <w:bCs/>
          <w:color w:val="000000" w:themeColor="text1"/>
        </w:rPr>
        <w:fldChar w:fldCharType="separate"/>
      </w:r>
      <w:r w:rsidR="00A72CAA" w:rsidRPr="00A72CAA">
        <w:rPr>
          <w:color w:val="000000"/>
          <w:vertAlign w:val="superscript"/>
        </w:rPr>
        <w:t>61</w:t>
      </w:r>
      <w:r w:rsidR="000C4F9C">
        <w:rPr>
          <w:bCs/>
          <w:color w:val="000000" w:themeColor="text1"/>
        </w:rPr>
        <w:fldChar w:fldCharType="end"/>
      </w:r>
      <w:ins w:id="104" w:author="Parks, Robbie M" w:date="2022-03-01T14:40:00Z">
        <w:r w:rsidR="00A92F48">
          <w:rPr>
            <w:bCs/>
            <w:color w:val="000000" w:themeColor="text1"/>
          </w:rPr>
          <w:t xml:space="preserve"> as well as how quickly one is identified as having ALS in the Danish </w:t>
        </w:r>
      </w:ins>
      <w:ins w:id="105" w:author="Parks, Robbie M" w:date="2022-03-01T14:41:00Z">
        <w:r w:rsidR="00A92F48">
          <w:rPr>
            <w:bCs/>
            <w:color w:val="000000" w:themeColor="text1"/>
          </w:rPr>
          <w:t>Civil Registration System.</w:t>
        </w:r>
      </w:ins>
      <w:r w:rsidR="00AA2845">
        <w:rPr>
          <w:bCs/>
          <w:color w:val="000000" w:themeColor="text1"/>
        </w:rPr>
        <w:fldChar w:fldCharType="begin"/>
      </w:r>
      <w:r w:rsidR="00A72CAA">
        <w:rPr>
          <w:bCs/>
          <w:color w:val="000000" w:themeColor="text1"/>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A2845">
        <w:rPr>
          <w:bCs/>
          <w:color w:val="000000" w:themeColor="text1"/>
        </w:rPr>
        <w:fldChar w:fldCharType="separate"/>
      </w:r>
      <w:r w:rsidR="00A72CAA" w:rsidRPr="00A72CAA">
        <w:rPr>
          <w:color w:val="000000"/>
          <w:vertAlign w:val="superscript"/>
        </w:rPr>
        <w:t>62</w:t>
      </w:r>
      <w:r w:rsidR="00AA2845">
        <w:rPr>
          <w:bCs/>
          <w:color w:val="000000" w:themeColor="text1"/>
        </w:rPr>
        <w:fldChar w:fldCharType="end"/>
      </w:r>
      <w:del w:id="106" w:author="Parks, Robbie M" w:date="2022-03-01T10:51:00Z">
        <w:r w:rsidR="00287B11" w:rsidRPr="00BE40FA" w:rsidDel="009B7AF2">
          <w:rPr>
            <w:bCs/>
            <w:color w:val="000000" w:themeColor="text1"/>
          </w:rPr>
          <w:delText>.</w:delText>
        </w:r>
      </w:del>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unskilled workers</w:t>
      </w:r>
      <w:ins w:id="107" w:author="Parks, Robbie M" w:date="2022-03-01T15:22:00Z">
        <w:r w:rsidR="00C7762D">
          <w:rPr>
            <w:bCs/>
            <w:color w:val="000000" w:themeColor="text1"/>
          </w:rPr>
          <w:t xml:space="preserve"> such as entry-level positions within </w:t>
        </w:r>
        <w:r w:rsidR="000A567A">
          <w:rPr>
            <w:bCs/>
            <w:color w:val="000000" w:themeColor="text1"/>
          </w:rPr>
          <w:t xml:space="preserve">food and </w:t>
        </w:r>
        <w:r w:rsidR="00C7762D">
          <w:rPr>
            <w:bCs/>
            <w:color w:val="000000" w:themeColor="text1"/>
          </w:rPr>
          <w:t>retail</w:t>
        </w:r>
        <w:r w:rsidR="000A567A">
          <w:rPr>
            <w:bCs/>
            <w:color w:val="000000" w:themeColor="text1"/>
          </w:rPr>
          <w:t xml:space="preserve"> environments</w:t>
        </w:r>
      </w:ins>
      <w:r w:rsidR="00287B11" w:rsidRPr="00BE40FA">
        <w:rPr>
          <w:bCs/>
          <w:color w:val="000000" w:themeColor="text1"/>
        </w:rPr>
        <w:t>.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 xml:space="preserve">who were </w:t>
      </w:r>
      <w:del w:id="108" w:author="Parks, Robbie M" w:date="2022-02-10T14:41:00Z">
        <w:r w:rsidR="00423088" w:rsidDel="00177537">
          <w:rPr>
            <w:bCs/>
            <w:color w:val="000000" w:themeColor="text1"/>
          </w:rPr>
          <w:delText>unemployed</w:delText>
        </w:r>
        <w:r w:rsidR="00C03A39" w:rsidDel="00177537">
          <w:rPr>
            <w:bCs/>
            <w:color w:val="000000" w:themeColor="text1"/>
          </w:rPr>
          <w:delText xml:space="preserve"> or unclassified</w:delText>
        </w:r>
      </w:del>
      <w:ins w:id="109" w:author="Parks, Robbie M" w:date="2022-02-10T14:41:00Z">
        <w:r w:rsidR="00177537">
          <w:rPr>
            <w:bCs/>
            <w:color w:val="000000" w:themeColor="text1"/>
          </w:rPr>
          <w:t>unknown</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widowed)</w:t>
      </w:r>
      <w:ins w:id="110" w:author="Parks, Robbie M" w:date="2022-03-01T10:55:00Z">
        <w:r w:rsidR="00C17860">
          <w:rPr>
            <w:bCs/>
            <w:color w:val="000000" w:themeColor="text1"/>
          </w:rPr>
          <w:t xml:space="preserve"> due to the influence that a spouse has on visiting a family physician</w:t>
        </w:r>
      </w:ins>
      <w:r w:rsidR="00287B11" w:rsidRPr="00BE40FA">
        <w:rPr>
          <w:bCs/>
          <w:color w:val="000000" w:themeColor="text1"/>
        </w:rPr>
        <w:t>,</w:t>
      </w:r>
      <w:ins w:id="111" w:author="Parks, Robbie M" w:date="2022-03-01T10:56:00Z">
        <w:r w:rsidR="004358F4">
          <w:fldChar w:fldCharType="begin"/>
        </w:r>
      </w:ins>
      <w:r w:rsidR="00A72CAA">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112" w:author="Parks, Robbie M" w:date="2022-03-01T10:56:00Z">
        <w:r w:rsidR="004358F4">
          <w:fldChar w:fldCharType="separate"/>
        </w:r>
      </w:ins>
      <w:r w:rsidR="00A72CAA" w:rsidRPr="00A72CAA">
        <w:rPr>
          <w:vertAlign w:val="superscript"/>
        </w:rPr>
        <w:t>63</w:t>
      </w:r>
      <w:ins w:id="113" w:author="Parks, Robbie M" w:date="2022-03-01T10:56:00Z">
        <w:r w:rsidR="004358F4">
          <w:fldChar w:fldCharType="end"/>
        </w:r>
      </w:ins>
      <w:r w:rsidR="00287B11" w:rsidRPr="00BE40FA">
        <w:rPr>
          <w:bCs/>
          <w:color w:val="000000" w:themeColor="text1"/>
        </w:rPr>
        <w:t xml:space="preserve">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ins w:id="114" w:author="Parks, Robbie M" w:date="2022-03-01T10:57:00Z">
        <w:r w:rsidR="00890BE8">
          <w:rPr>
            <w:bCs/>
            <w:color w:val="000000" w:themeColor="text1"/>
          </w:rPr>
          <w:t xml:space="preserve"> to account for various local environmental and behavioral stressors,</w:t>
        </w:r>
        <w:r w:rsidR="00466EF9">
          <w:fldChar w:fldCharType="begin"/>
        </w:r>
      </w:ins>
      <w:r w:rsidR="0079198A">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115" w:author="Parks, Robbie M" w:date="2022-03-01T10:57:00Z">
        <w:r w:rsidR="00466EF9">
          <w:fldChar w:fldCharType="separate"/>
        </w:r>
      </w:ins>
      <w:r w:rsidR="0079198A" w:rsidRPr="0079198A">
        <w:rPr>
          <w:vertAlign w:val="superscript"/>
        </w:rPr>
        <w:t>7</w:t>
      </w:r>
      <w:ins w:id="116" w:author="Parks, Robbie M" w:date="2022-03-01T10:57:00Z">
        <w:r w:rsidR="00466EF9">
          <w:fldChar w:fldCharType="end"/>
        </w:r>
      </w:ins>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w:t>
      </w:r>
      <w:ins w:id="117" w:author="Parks, Robbie M" w:date="2022-03-01T11:00:00Z">
        <w:r w:rsidR="002F0591">
          <w:rPr>
            <w:bCs/>
            <w:color w:val="000000" w:themeColor="text1"/>
          </w:rPr>
          <w:t>, which may have an impact on the probability of developing ALS</w:t>
        </w:r>
      </w:ins>
      <w:r w:rsidR="00287B11" w:rsidRPr="00BE40FA">
        <w:rPr>
          <w:bCs/>
          <w:color w:val="000000" w:themeColor="text1"/>
        </w:rPr>
        <w:t>.</w:t>
      </w:r>
      <w:ins w:id="118" w:author="Parks, Robbie M" w:date="2022-03-01T11:01:00Z">
        <w:r w:rsidR="00C96375">
          <w:fldChar w:fldCharType="begin"/>
        </w:r>
      </w:ins>
      <w:r w:rsidR="00A72CAA">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119" w:author="Parks, Robbie M" w:date="2022-03-01T11:01:00Z">
        <w:r w:rsidR="00C96375">
          <w:fldChar w:fldCharType="separate"/>
        </w:r>
      </w:ins>
      <w:r w:rsidR="00A72CAA" w:rsidRPr="00A72CAA">
        <w:rPr>
          <w:vertAlign w:val="superscript"/>
        </w:rPr>
        <w:t>64</w:t>
      </w:r>
      <w:ins w:id="120" w:author="Parks, Robbie M" w:date="2022-03-01T11:01:00Z">
        <w:r w:rsidR="00C96375">
          <w:fldChar w:fldCharType="end"/>
        </w:r>
      </w:ins>
      <w:r w:rsidR="00287B11" w:rsidRPr="00BE40FA">
        <w:rPr>
          <w:bCs/>
          <w:color w:val="000000" w:themeColor="text1"/>
        </w:rPr>
        <w:t xml:space="preserve"> </w:t>
      </w:r>
      <w:ins w:id="121" w:author="Parks, Robbie M" w:date="2022-03-01T11:02:00Z">
        <w:r w:rsidR="001A54EF">
          <w:rPr>
            <w:bCs/>
            <w:color w:val="000000" w:themeColor="text1"/>
          </w:rPr>
          <w:t>Ultimately</w:t>
        </w:r>
      </w:ins>
      <w:ins w:id="122" w:author="Parks, Robbie M" w:date="2022-03-01T11:03:00Z">
        <w:r w:rsidR="001A54EF">
          <w:rPr>
            <w:bCs/>
            <w:color w:val="000000" w:themeColor="text1"/>
          </w:rPr>
          <w:t xml:space="preserve">, we were limited by what was available in the </w:t>
        </w:r>
        <w:r w:rsidR="001A54EF">
          <w:rPr>
            <w:bCs/>
            <w:color w:val="000000" w:themeColor="text1"/>
          </w:rPr>
          <w:lastRenderedPageBreak/>
          <w:t>Danish Civil Registration System.</w:t>
        </w:r>
      </w:ins>
      <w:ins w:id="123" w:author="Parks, Robbie M" w:date="2022-03-01T11:02:00Z">
        <w:r w:rsidR="001A54EF">
          <w:rPr>
            <w:bCs/>
            <w:color w:val="000000" w:themeColor="text1"/>
          </w:rPr>
          <w:t xml:space="preserve"> </w:t>
        </w:r>
      </w:ins>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765A993" w:rsidR="002504DF" w:rsidRPr="00BE40FA" w:rsidRDefault="00C07538" w:rsidP="003D3846">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A72CAA">
        <w:rPr>
          <w:color w:val="000000" w:themeColor="text1"/>
        </w:rPr>
        <w:instrText xml:space="preserve"> ADDIN ZOTERO_ITEM CSL_CITATION {"citationID":"kqgQbve6","properties":{"formattedCitation":"\\super 65,66\\nosupersub{}","plainCitation":"65,66","noteIndex":0},"citationItems":[{"id":1125,"uris":["http://zotero.org/users/6925055/items/HLP5IPBA"],"uri":["http://zotero.org/users/6925055/items/HLP5IPBA"],"itemData":{"id":1125,"type":"book","publisher":"Wolters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A72CAA" w:rsidRPr="00A72CAA">
        <w:rPr>
          <w:color w:val="000000"/>
          <w:vertAlign w:val="superscript"/>
        </w:rPr>
        <w:t>65,66</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ins w:id="124" w:author="Parks, Robbie M" w:date="2022-03-03T15:30:00Z">
        <w:r w:rsidR="009936DD" w:rsidRPr="009936DD">
          <w:rPr>
            <w:color w:val="000000" w:themeColor="text1"/>
          </w:rPr>
          <w:t>examines contrasts within matched strata</w:t>
        </w:r>
        <w:r w:rsidR="005F0AEE">
          <w:rPr>
            <w:color w:val="000000" w:themeColor="text1"/>
          </w:rPr>
          <w:t>,</w:t>
        </w:r>
        <w:r w:rsidR="005F0AEE" w:rsidRPr="005F0AEE">
          <w:rPr>
            <w:color w:val="000000" w:themeColor="text1"/>
          </w:rPr>
          <w:t xml:space="preserve"> </w:t>
        </w:r>
        <w:r w:rsidR="005F0AEE">
          <w:rPr>
            <w:color w:val="000000" w:themeColor="text1"/>
          </w:rPr>
          <w:t>i.e.,</w:t>
        </w:r>
        <w:r w:rsidR="005F0AEE" w:rsidRPr="00BE40FA">
          <w:rPr>
            <w:color w:val="000000" w:themeColor="text1"/>
          </w:rPr>
          <w:t xml:space="preserve"> groupings of case and matched controls</w:t>
        </w:r>
      </w:ins>
      <w:ins w:id="125" w:author="Parks, Robbie M" w:date="2022-03-03T15:31:00Z">
        <w:r w:rsidR="005F0AEE">
          <w:rPr>
            <w:color w:val="000000" w:themeColor="text1"/>
          </w:rPr>
          <w:t>,</w:t>
        </w:r>
        <w:r w:rsidR="00804620">
          <w:rPr>
            <w:color w:val="000000" w:themeColor="text1"/>
          </w:rPr>
          <w:t xml:space="preserve"> implicitly adjusting</w:t>
        </w:r>
      </w:ins>
      <w:ins w:id="126" w:author="Parks, Robbie M" w:date="2022-03-03T15:30:00Z">
        <w:r w:rsidR="005F0AEE" w:rsidRPr="00BE40FA" w:rsidDel="009936DD">
          <w:rPr>
            <w:color w:val="000000" w:themeColor="text1"/>
          </w:rPr>
          <w:t xml:space="preserve"> </w:t>
        </w:r>
      </w:ins>
      <w:del w:id="127" w:author="Parks, Robbie M" w:date="2022-03-03T15:30:00Z">
        <w:r w:rsidR="002C4316" w:rsidRPr="00BE40FA" w:rsidDel="009936DD">
          <w:rPr>
            <w:color w:val="000000" w:themeColor="text1"/>
          </w:rPr>
          <w:delText xml:space="preserve">automatically accounts </w:delText>
        </w:r>
      </w:del>
      <w:r w:rsidR="002C4316" w:rsidRPr="00BE40FA">
        <w:rPr>
          <w:color w:val="000000" w:themeColor="text1"/>
        </w:rPr>
        <w:t xml:space="preserve">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del w:id="128" w:author="Parks, Robbie M" w:date="2022-03-03T15:31:00Z">
        <w:r w:rsidR="002C4316" w:rsidRPr="00BE40FA" w:rsidDel="00804620">
          <w:rPr>
            <w:color w:val="000000" w:themeColor="text1"/>
          </w:rPr>
          <w:delText>between cases and controls</w:delText>
        </w:r>
        <w:r w:rsidR="00771161" w:rsidRPr="00BE40FA" w:rsidDel="00804620">
          <w:rPr>
            <w:color w:val="000000" w:themeColor="text1"/>
          </w:rPr>
          <w:delText xml:space="preserve"> </w:delText>
        </w:r>
      </w:del>
      <w:r w:rsidR="00771161" w:rsidRPr="00BE40FA">
        <w:rPr>
          <w:color w:val="000000" w:themeColor="text1"/>
        </w:rPr>
        <w:t>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del w:id="129" w:author="Parks, Robbie M" w:date="2022-03-03T15:31:00Z">
        <w:r w:rsidR="00771161" w:rsidRPr="00BE40FA" w:rsidDel="00804620">
          <w:rPr>
            <w:color w:val="000000" w:themeColor="text1"/>
          </w:rPr>
          <w:delText>,</w:delText>
        </w:r>
      </w:del>
      <w:del w:id="130" w:author="Parks, Robbie M" w:date="2022-03-03T15:30:00Z">
        <w:r w:rsidR="00C41B8F" w:rsidRPr="00BE40FA" w:rsidDel="005F0AEE">
          <w:rPr>
            <w:color w:val="000000" w:themeColor="text1"/>
          </w:rPr>
          <w:delText xml:space="preserve"> </w:delText>
        </w:r>
        <w:r w:rsidR="009A2118" w:rsidDel="005F0AEE">
          <w:rPr>
            <w:color w:val="000000" w:themeColor="text1"/>
          </w:rPr>
          <w:delText>i.e.,</w:delText>
        </w:r>
        <w:r w:rsidR="00C41B8F" w:rsidRPr="00BE40FA" w:rsidDel="005F0AEE">
          <w:rPr>
            <w:color w:val="000000" w:themeColor="text1"/>
          </w:rPr>
          <w:delText xml:space="preserve"> groupings of case and matched controls</w:delText>
        </w:r>
      </w:del>
      <w:r w:rsidR="00472BA5" w:rsidRPr="00BE40FA">
        <w:rPr>
          <w:color w:val="000000" w:themeColor="text1"/>
        </w:rPr>
        <w:t>.</w:t>
      </w:r>
      <w:r w:rsidR="00454782" w:rsidRPr="00BE40FA">
        <w:rPr>
          <w:color w:val="000000" w:themeColor="text1"/>
        </w:rPr>
        <w:fldChar w:fldCharType="begin"/>
      </w:r>
      <w:r w:rsidR="00A72CAA">
        <w:rPr>
          <w:color w:val="000000" w:themeColor="text1"/>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A72CAA" w:rsidRPr="00A72CAA">
        <w:rPr>
          <w:color w:val="000000"/>
          <w:vertAlign w:val="superscript"/>
        </w:rPr>
        <w:t>65</w:t>
      </w:r>
      <w:r w:rsidR="00454782" w:rsidRPr="00BE40FA">
        <w:rPr>
          <w:color w:val="000000" w:themeColor="text1"/>
        </w:rPr>
        <w:fldChar w:fldCharType="end"/>
      </w:r>
      <w:r w:rsidR="00C52F64" w:rsidRPr="00BE40FA">
        <w:rPr>
          <w:color w:val="000000" w:themeColor="text1"/>
        </w:rPr>
        <w:t xml:space="preserve"> </w:t>
      </w:r>
      <w:ins w:id="131" w:author="Parks, Robbie M" w:date="2022-03-01T15:09:00Z">
        <w:r w:rsidR="00F328B5">
          <w:rPr>
            <w:color w:val="000000" w:themeColor="text1"/>
          </w:rPr>
          <w:t xml:space="preserve">Matching by finer scale than year of birth was not possible. </w:t>
        </w:r>
      </w:ins>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A72CAA">
        <w:rPr>
          <w:color w:val="000000" w:themeColor="text1"/>
        </w:rPr>
        <w:instrText xml:space="preserve"> ADDIN ZOTERO_ITEM CSL_CITATION {"citationID":"uaLYdCi5","properties":{"formattedCitation":"\\super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A72CAA">
        <w:rPr>
          <w:color w:val="000000" w:themeColor="text1"/>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A72CAA" w:rsidRPr="00A72CAA">
        <w:rPr>
          <w:color w:val="000000"/>
          <w:vertAlign w:val="superscript"/>
        </w:rPr>
        <w:t>66</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0458317E"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w:t>
      </w:r>
      <w:ins w:id="132" w:author="Parks, Robbie M" w:date="2022-02-10T14:49:00Z">
        <w:r w:rsidR="00B064C8">
          <w:rPr>
            <w:iCs/>
          </w:rPr>
          <w:t xml:space="preserve">(SD) </w:t>
        </w:r>
      </w:ins>
      <w:r w:rsidR="00A5355A" w:rsidRPr="00BE40FA">
        <w:rPr>
          <w:iCs/>
        </w:rPr>
        <w:t>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xml:space="preserve">, scaled by their respective </w:t>
      </w:r>
      <w:del w:id="133" w:author="Parks, Robbie M" w:date="2022-02-10T14:49:00Z">
        <w:r w:rsidR="00B3539D" w:rsidRPr="00BE40FA" w:rsidDel="00FD6489">
          <w:delText>standard deviations</w:delText>
        </w:r>
      </w:del>
      <w:ins w:id="134" w:author="Parks, Robbie M" w:date="2022-02-10T14:49:00Z">
        <w:r w:rsidR="00FD6489">
          <w:t>SDs</w:t>
        </w:r>
      </w:ins>
      <w:r w:rsidR="00B3539D" w:rsidRPr="00BE40FA">
        <w:t xml:space="preserve">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w:t>
      </w:r>
      <w:ins w:id="135" w:author="Parks, Robbie M" w:date="2022-02-10T16:20:00Z">
        <w:r w:rsidR="000C5CF7">
          <w:rPr>
            <w:iCs/>
          </w:rPr>
          <w:t>Interquartile Range (IQR) could equivalently be used to scale poll</w:t>
        </w:r>
      </w:ins>
      <w:ins w:id="136" w:author="Parks, Robbie M" w:date="2022-02-10T16:21:00Z">
        <w:r w:rsidR="000C5CF7">
          <w:rPr>
            <w:iCs/>
          </w:rPr>
          <w:t xml:space="preserve">utant concentrations. </w:t>
        </w:r>
      </w:ins>
      <w:bookmarkStart w:id="137" w:name="OLE_LINK7"/>
      <w:bookmarkStart w:id="138" w:name="OLE_LINK8"/>
      <w:r w:rsidR="00522BF8">
        <w:rPr>
          <w:iCs/>
        </w:rPr>
        <w:t xml:space="preserve">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 xml:space="preserve">adjusts for </w:t>
      </w:r>
      <w:ins w:id="139" w:author="Parks, Robbie M" w:date="2022-02-10T15:55:00Z">
        <w:r w:rsidR="009E5ED5">
          <w:rPr>
            <w:iCs/>
          </w:rPr>
          <w:t>PM</w:t>
        </w:r>
        <w:r w:rsidR="009E5ED5" w:rsidRPr="00522BF8">
          <w:rPr>
            <w:iCs/>
            <w:vertAlign w:val="subscript"/>
          </w:rPr>
          <w:t>2.5</w:t>
        </w:r>
        <w:r w:rsidR="009E5ED5">
          <w:rPr>
            <w:iCs/>
          </w:rPr>
          <w:t xml:space="preserve"> </w:t>
        </w:r>
      </w:ins>
      <w:del w:id="140" w:author="Parks, Robbie M" w:date="2022-02-10T15:55:00Z">
        <w:r w:rsidR="002E6588" w:rsidDel="009E5ED5">
          <w:rPr>
            <w:iCs/>
          </w:rPr>
          <w:delText xml:space="preserve">other air pollutants </w:delText>
        </w:r>
      </w:del>
      <w:r w:rsidR="002E6588">
        <w:rPr>
          <w:iCs/>
        </w:rPr>
        <w:t>from other sources.</w:t>
      </w:r>
      <w:r w:rsidR="009E695D">
        <w:rPr>
          <w:iCs/>
        </w:rPr>
        <w:fldChar w:fldCharType="begin"/>
      </w:r>
      <w:r w:rsidR="00A72CAA">
        <w:rPr>
          <w:iC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A72CAA" w:rsidRPr="00A72CAA">
        <w:rPr>
          <w:vertAlign w:val="superscript"/>
        </w:rPr>
        <w:t>67</w:t>
      </w:r>
      <w:r w:rsidR="009E695D">
        <w:rPr>
          <w:iCs/>
        </w:rPr>
        <w:fldChar w:fldCharType="end"/>
      </w:r>
      <w:r w:rsidR="009E695D">
        <w:rPr>
          <w:iCs/>
        </w:rPr>
        <w:t xml:space="preserve"> </w:t>
      </w:r>
      <w:bookmarkEnd w:id="137"/>
      <w:bookmarkEnd w:id="138"/>
      <w:r w:rsidR="009E695D">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A72CAA">
        <w:rPr>
          <w:iCs/>
        </w:rPr>
        <w:instrText xml:space="preserve"> ADDIN ZOTERO_ITEM CSL_CITATION {"citationID":"A10NB0Kj","properties":{"formattedCitation":"\\super 68\\nosupersub{}","plainCitation":"68","noteIndex":0},"citationItems":[{"id":1185,"uris":["http://zotero.org/users/6925055/items/W2RL4NU8"],"uri":["http://zotero.org/users/6925055/items/W2RL4NU8"],"itemData":{"id":1185,"type":"article-journal","container-title":"Atmospheric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ins w:id="141" w:author="Parks, Robbie M" w:date="2022-03-01T11:09:00Z">
        <w:r w:rsidR="00A25294">
          <w:t>, as ozone concentrations have been associated with many adverse health outcomes</w:t>
        </w:r>
      </w:ins>
      <w:r w:rsidR="001956EF">
        <w:t>,</w:t>
      </w:r>
      <w:ins w:id="142" w:author="Parks, Robbie M" w:date="2022-03-01T11:09:00Z">
        <w:r w:rsidR="005D1FAE">
          <w:fldChar w:fldCharType="begin"/>
        </w:r>
      </w:ins>
      <w:r w:rsidR="00A72CAA">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43" w:author="Parks, Robbie M" w:date="2022-03-01T11:09:00Z">
        <w:r w:rsidR="005D1FAE">
          <w:fldChar w:fldCharType="separate"/>
        </w:r>
      </w:ins>
      <w:r w:rsidR="00A72CAA" w:rsidRPr="00A72CAA">
        <w:rPr>
          <w:vertAlign w:val="superscript"/>
        </w:rPr>
        <w:t>69</w:t>
      </w:r>
      <w:ins w:id="144" w:author="Parks, Robbie M" w:date="2022-03-01T11:09:00Z">
        <w:r w:rsidR="005D1FAE">
          <w:fldChar w:fldCharType="end"/>
        </w:r>
      </w:ins>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1C080E"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lastRenderedPageBreak/>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6E27978"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ins w:id="145" w:author="Parks, Robbie M" w:date="2022-03-03T14:49:00Z">
        <w:r w:rsidR="00DB5EC2">
          <w:rPr>
            <w:iCs/>
          </w:rPr>
          <w:t xml:space="preserve"> to account for the f</w:t>
        </w:r>
      </w:ins>
      <w:ins w:id="146" w:author="Parks, Robbie M" w:date="2022-03-03T14:50:00Z">
        <w:r w:rsidR="00DB5EC2">
          <w:rPr>
            <w:iCs/>
          </w:rPr>
          <w:t xml:space="preserve">act that the traffic-related pollutants, </w:t>
        </w:r>
        <w:r w:rsidR="00DB5EC2" w:rsidRPr="00DB5EC2">
          <w:rPr>
            <w:bCs/>
            <w:iCs/>
            <w:lang w:val="en-GB"/>
          </w:rPr>
          <w:t>EC, NO</w:t>
        </w:r>
        <w:r w:rsidR="00DB5EC2" w:rsidRPr="00DB5EC2">
          <w:rPr>
            <w:bCs/>
            <w:iCs/>
            <w:vertAlign w:val="subscript"/>
            <w:lang w:val="en-GB"/>
          </w:rPr>
          <w:t>x</w:t>
        </w:r>
        <w:r w:rsidR="00DB5EC2" w:rsidRPr="00DB5EC2">
          <w:rPr>
            <w:bCs/>
            <w:iCs/>
            <w:lang w:val="en-GB"/>
          </w:rPr>
          <w:t>, CO</w:t>
        </w:r>
        <w:r w:rsidR="00DB5EC2">
          <w:rPr>
            <w:bCs/>
            <w:iCs/>
            <w:lang w:val="en-GB"/>
          </w:rPr>
          <w:t xml:space="preserve">, originate from </w:t>
        </w:r>
        <w:r w:rsidR="006C5D53">
          <w:rPr>
            <w:bCs/>
            <w:iCs/>
            <w:lang w:val="en-GB"/>
          </w:rPr>
          <w:t>common sources</w:t>
        </w:r>
      </w:ins>
      <w:r w:rsidR="008B5ADC" w:rsidRPr="00BE40FA">
        <w:rPr>
          <w:iCs/>
        </w:rPr>
        <w:t>:</w:t>
      </w:r>
    </w:p>
    <w:p w14:paraId="2792A352" w14:textId="09FB8AB5" w:rsidR="00C618F9" w:rsidRPr="00BE40FA" w:rsidRDefault="001C080E"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6C7D4027" w:rsidR="00AD2B7D" w:rsidRPr="00BE40FA" w:rsidRDefault="00607896" w:rsidP="003D3846">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A72CAA">
        <w:instrText xml:space="preserve"> ADDIN ZOTERO_ITEM CSL_CITATION {"citationID":"o7wJ5QmD","properties":{"formattedCitation":"\\super 70\\nosupersub{}","plainCitation":"70","noteIndex":0},"citationItems":[{"id":1126,"uris":["http://zotero.org/users/6925055/items/NT93WX48"],"uri":["http://zotero.org/users/6925055/items/NT93WX48"],"itemData":{"id":1126,"type":"article-journal","container-title":"Numerische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A72CAA" w:rsidRPr="00A72CAA">
        <w:rPr>
          <w:vertAlign w:val="superscript"/>
        </w:rPr>
        <w:t>70</w:t>
      </w:r>
      <w:r w:rsidR="0004176A" w:rsidRPr="00BE40FA">
        <w:fldChar w:fldCharType="end"/>
      </w:r>
    </w:p>
    <w:p w14:paraId="0B117AE9" w14:textId="77777777" w:rsidR="00837A0A" w:rsidRPr="00BE40FA" w:rsidRDefault="00837A0A" w:rsidP="003D3846">
      <w:pPr>
        <w:rPr>
          <w:iCs/>
        </w:rPr>
      </w:pPr>
    </w:p>
    <w:p w14:paraId="73623AD5" w14:textId="098BFE3F" w:rsidR="00080B14" w:rsidRPr="00BE40FA" w:rsidRDefault="00080B14" w:rsidP="003D3846">
      <w:pPr>
        <w:rPr>
          <w:iCs/>
        </w:rPr>
      </w:pPr>
      <w:r w:rsidRPr="00BE40FA">
        <w:rPr>
          <w:iCs/>
        </w:rPr>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ins w:id="147" w:author="Parks, Robbie M" w:date="2022-03-01T11:26:00Z">
        <w:r w:rsidR="0049337A">
          <w:t xml:space="preserve"> as a weakly-informative prior</w:t>
        </w:r>
      </w:ins>
      <w:r w:rsidR="00FB787E" w:rsidRPr="00BE40FA">
        <w:t>;</w:t>
      </w:r>
      <w:r w:rsidR="00977DB3">
        <w:fldChar w:fldCharType="begin"/>
      </w:r>
      <w:r w:rsidR="00A72CAA">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00977DB3">
        <w:fldChar w:fldCharType="separate"/>
      </w:r>
      <w:r w:rsidR="00A72CAA" w:rsidRPr="00A72CAA">
        <w:rPr>
          <w:vertAlign w:val="superscript"/>
        </w:rPr>
        <w:t>71,72</w:t>
      </w:r>
      <w:r w:rsidR="00977DB3">
        <w:fldChar w:fldCharType="end"/>
      </w:r>
      <w:r w:rsidR="00FB787E" w:rsidRPr="00BE40FA">
        <w:t xml:space="preserve"> </w:t>
      </w:r>
      <w:del w:id="148" w:author="Parks, Robbie M" w:date="2022-02-03T13:37:00Z">
        <w:r w:rsidR="0078405F" w:rsidRPr="00BE40FA" w:rsidDel="00526DD6">
          <w:delText xml:space="preserve">and </w:delText>
        </w:r>
      </w:del>
      <m:oMath>
        <m:r>
          <m:rPr>
            <m:sty m:val="p"/>
          </m:rPr>
          <w:rPr>
            <w:rFonts w:ascii="Cambria Math" w:hAnsi="Cambria Math"/>
          </w:rPr>
          <m:t>Ω</m:t>
        </m:r>
      </m:oMath>
      <w:r w:rsidR="006663AA" w:rsidRPr="00BE40FA">
        <w:t xml:space="preserve"> was defined by </w:t>
      </w:r>
      <w:ins w:id="149" w:author="Parks, Robbie M" w:date="2022-03-01T11:27:00Z">
        <w:r w:rsidR="0049337A">
          <w:t xml:space="preserve">the weakly-informative prior </w:t>
        </w:r>
      </w:ins>
      <w:proofErr w:type="spellStart"/>
      <w:r w:rsidR="006663AA" w:rsidRPr="00BE40FA">
        <w:t>LKJCorr</w:t>
      </w:r>
      <w:proofErr w:type="spellEnd"/>
      <w:r w:rsidR="006663AA" w:rsidRPr="00BE40FA">
        <w:t>(1)</w:t>
      </w:r>
      <w:r w:rsidR="00427EDB" w:rsidRPr="00BE40FA">
        <w:t>.</w:t>
      </w:r>
      <w:r w:rsidR="009F63CD" w:rsidRPr="00BE40FA">
        <w:fldChar w:fldCharType="begin"/>
      </w:r>
      <w:r w:rsidR="00A72CAA">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A72CAA" w:rsidRPr="00A72CAA">
        <w:rPr>
          <w:vertAlign w:val="superscript"/>
        </w:rPr>
        <w:t>73</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ins w:id="150" w:author="Parks, Robbie M" w:date="2022-03-01T11:27:00Z">
        <w:r w:rsidR="0047166F">
          <w:t xml:space="preserve">more </w:t>
        </w:r>
      </w:ins>
      <w:del w:id="151" w:author="Parks, Robbie M" w:date="2022-03-01T11:27:00Z">
        <w:r w:rsidR="0009283F" w:rsidRPr="00BE40FA" w:rsidDel="003B5AA3">
          <w:delText>non</w:delText>
        </w:r>
      </w:del>
      <w:ins w:id="152" w:author="Parks, Robbie M" w:date="2022-03-01T11:27:00Z">
        <w:r w:rsidR="003B5AA3">
          <w:t>weakly</w:t>
        </w:r>
      </w:ins>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xml:space="preserve">, which did not affect estimates </w:t>
      </w:r>
      <w:r w:rsidR="00C75C41" w:rsidRPr="00BE40FA">
        <w:lastRenderedPageBreak/>
        <w:t>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55DD5F5D"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del w:id="153" w:author="Parks, Robbie M" w:date="2022-02-10T14:49:00Z">
        <w:r w:rsidRPr="00BE40FA" w:rsidDel="00FD6489">
          <w:rPr>
            <w:color w:val="000000"/>
          </w:rPr>
          <w:delText>standard deviation</w:delText>
        </w:r>
        <w:r w:rsidR="004334D8" w:rsidDel="00FD6489">
          <w:rPr>
            <w:color w:val="000000"/>
          </w:rPr>
          <w:delText xml:space="preserve"> (</w:delText>
        </w:r>
      </w:del>
      <w:r w:rsidR="004334D8">
        <w:rPr>
          <w:color w:val="000000"/>
        </w:rPr>
        <w:t>SD</w:t>
      </w:r>
      <w:del w:id="154" w:author="Parks, Robbie M" w:date="2022-02-10T14:49:00Z">
        <w:r w:rsidR="004334D8" w:rsidDel="00FD6489">
          <w:rPr>
            <w:color w:val="000000"/>
          </w:rPr>
          <w:delText>)</w:delText>
        </w:r>
      </w:del>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A72CAA">
        <w:instrText xml:space="preserve"> ADDIN ZOTERO_ITEM CSL_CITATION {"citationID":"6T0PVtqH","properties":{"formattedCitation":"\\super 74\\nosupersub{}","plainCitation":"74","noteIndex":0},"citationItems":[{"id":1171,"uris":["http://zotero.org/users/6925055/items/TH8ELTQ2"],"uri":["http://zotero.org/users/6925055/items/TH8ELTQ2"],"itemData":{"id":1171,"type":"article-journal","container-title":"Statistical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ins w:id="155" w:author="Parks, Robbie M" w:date="2022-03-01T11:42:00Z">
        <w:r w:rsidR="000C019B">
          <w:t>A 50% probability means that it is as likely as not that the marginal is null</w:t>
        </w:r>
      </w:ins>
      <w:ins w:id="156" w:author="Parks, Robbie M" w:date="2022-03-01T11:43:00Z">
        <w:r w:rsidR="00376974">
          <w:t>, a probability</w:t>
        </w:r>
        <w:r w:rsidR="007D13C7">
          <w:t xml:space="preserve"> closer to 100% </w:t>
        </w:r>
        <w:r w:rsidR="00376974">
          <w:t>indicates</w:t>
        </w:r>
        <w:r w:rsidR="007D13C7">
          <w:t xml:space="preserve"> that the association is </w:t>
        </w:r>
        <w:r w:rsidR="00376974">
          <w:t xml:space="preserve">more likely to be truly positive, with closer to </w:t>
        </w:r>
      </w:ins>
      <w:ins w:id="157" w:author="Parks, Robbie M" w:date="2022-03-01T11:44:00Z">
        <w:r w:rsidR="00376974">
          <w:t>0% indicating more likely to be truly negative.</w:t>
        </w:r>
      </w:ins>
    </w:p>
    <w:p w14:paraId="2ADA0489" w14:textId="77777777" w:rsidR="00303AED" w:rsidRDefault="00303AED" w:rsidP="003D3846"/>
    <w:p w14:paraId="34858EE5" w14:textId="40939F74" w:rsidR="000601A4" w:rsidRPr="00BE40FA" w:rsidRDefault="008853C0" w:rsidP="003D3846">
      <w:r w:rsidRPr="00BE40FA">
        <w:rPr>
          <w:color w:val="000000"/>
        </w:rPr>
        <w:t>We conducted statistical analyses using the R Statistical Software, version 4.1.1</w:t>
      </w:r>
      <w:r w:rsidRPr="00BE40FA">
        <w:rPr>
          <w:color w:val="000000"/>
        </w:rPr>
        <w:fldChar w:fldCharType="begin"/>
      </w:r>
      <w:r w:rsidR="00A72CAA">
        <w:rPr>
          <w:color w:val="000000"/>
        </w:rPr>
        <w:instrText xml:space="preserve"> ADDIN ZOTERO_ITEM CSL_CITATION {"citationID":"HdMkGodZ","properties":{"formattedCitation":"\\super 75\\nosupersub{}","plainCitation":"75","noteIndex":0},"citationItems":[{"id":1031,"uris":["http://zotero.org/users/6925055/items/7HF5ESW8"],"uri":["http://zotero.org/users/6925055/items/7HF5ESW8"],"itemData":{"id":1031,"type":"article-journal","note":"publisher: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A72CAA">
        <w:instrText xml:space="preserve"> ADDIN ZOTERO_ITEM CSL_CITATION {"citationID":"Jo2wiTpx","properties":{"formattedCitation":"\\super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 xml:space="preserve">From the parish-level SES sensitivity analysis </w:t>
      </w:r>
      <w:r w:rsidR="00FD2822">
        <w:rPr>
          <w:bCs/>
          <w:color w:val="000000" w:themeColor="text1"/>
          <w:lang w:val="en-GB"/>
        </w:rPr>
        <w:lastRenderedPageBreak/>
        <w:t>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70E05935"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w:t>
      </w:r>
      <w:ins w:id="158" w:author="Parks, Robbie M" w:date="2022-03-01T11:30:00Z">
        <w:r w:rsidR="00ED0ED8">
          <w:rPr>
            <w:bCs/>
            <w:color w:val="000000" w:themeColor="text1"/>
          </w:rPr>
          <w:t xml:space="preserve"> as a balance betw</w:t>
        </w:r>
      </w:ins>
      <w:ins w:id="159" w:author="Parks, Robbie M" w:date="2022-03-01T11:31:00Z">
        <w:r w:rsidR="00ED0ED8">
          <w:rPr>
            <w:bCs/>
            <w:color w:val="000000" w:themeColor="text1"/>
          </w:rPr>
          <w:t>een most recent exposure as well as long-term concentration</w:t>
        </w:r>
      </w:ins>
      <w:r w:rsidR="00115327">
        <w:rPr>
          <w:bCs/>
          <w:color w:val="000000" w:themeColor="text1"/>
        </w:rPr>
        <w:t xml:space="preserve">. </w:t>
      </w:r>
    </w:p>
    <w:p w14:paraId="52B2AE23" w14:textId="7A0EB212" w:rsidR="003221F8" w:rsidRPr="00BE40FA" w:rsidRDefault="003221F8" w:rsidP="003D3846">
      <w:pPr>
        <w:rPr>
          <w:bCs/>
          <w:color w:val="000000" w:themeColor="text1"/>
        </w:rPr>
      </w:pPr>
    </w:p>
    <w:p w14:paraId="20D24883" w14:textId="4BBF0A41" w:rsidR="003221F8" w:rsidRPr="00BE40FA" w:rsidRDefault="000326BB" w:rsidP="003D3846">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ins w:id="160" w:author="Parks, Robbie M" w:date="2022-03-01T11:39:00Z">
        <w:r w:rsidR="00D74719">
          <w:rPr>
            <w:bCs/>
            <w:color w:val="000000" w:themeColor="text1"/>
          </w:rPr>
          <w:t xml:space="preserve">, </w:t>
        </w:r>
        <w:r w:rsidR="00A95717">
          <w:rPr>
            <w:bCs/>
            <w:color w:val="000000" w:themeColor="text1"/>
          </w:rPr>
          <w:t xml:space="preserve">ranging from </w:t>
        </w:r>
      </w:ins>
      <w:ins w:id="161" w:author="Parks, Robbie M" w:date="2022-03-01T11:40:00Z">
        <w:r w:rsidR="00177283">
          <w:rPr>
            <w:bCs/>
            <w:color w:val="000000" w:themeColor="text1"/>
          </w:rPr>
          <w:t>-</w:t>
        </w:r>
      </w:ins>
      <w:ins w:id="162" w:author="Parks, Robbie M" w:date="2022-03-01T11:39:00Z">
        <w:r w:rsidR="00A95717">
          <w:rPr>
            <w:bCs/>
            <w:color w:val="000000" w:themeColor="text1"/>
          </w:rPr>
          <w:t>0.</w:t>
        </w:r>
      </w:ins>
      <w:ins w:id="163" w:author="Parks, Robbie M" w:date="2022-03-01T11:40:00Z">
        <w:r w:rsidR="00177283">
          <w:rPr>
            <w:bCs/>
            <w:color w:val="000000" w:themeColor="text1"/>
          </w:rPr>
          <w:t>58</w:t>
        </w:r>
      </w:ins>
      <w:ins w:id="164" w:author="Parks, Robbie M" w:date="2022-03-01T11:39:00Z">
        <w:r w:rsidR="00A95717">
          <w:rPr>
            <w:bCs/>
            <w:color w:val="000000" w:themeColor="text1"/>
          </w:rPr>
          <w:t xml:space="preserve"> to </w:t>
        </w:r>
      </w:ins>
      <w:ins w:id="165" w:author="Parks, Robbie M" w:date="2022-03-01T11:40:00Z">
        <w:r w:rsidR="00177283">
          <w:rPr>
            <w:bCs/>
            <w:color w:val="000000" w:themeColor="text1"/>
          </w:rPr>
          <w:t>-</w:t>
        </w:r>
      </w:ins>
      <w:ins w:id="166" w:author="Parks, Robbie M" w:date="2022-03-01T11:39:00Z">
        <w:r w:rsidR="00A95717">
          <w:rPr>
            <w:bCs/>
            <w:color w:val="000000" w:themeColor="text1"/>
          </w:rPr>
          <w:t>0.</w:t>
        </w:r>
      </w:ins>
      <w:ins w:id="167" w:author="Parks, Robbie M" w:date="2022-03-01T11:40:00Z">
        <w:r w:rsidR="00177283">
          <w:rPr>
            <w:bCs/>
            <w:color w:val="000000" w:themeColor="text1"/>
          </w:rPr>
          <w:t>88</w:t>
        </w:r>
      </w:ins>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52CFE553" w:rsidR="00B82C2B" w:rsidRPr="00E65487" w:rsidRDefault="00816179" w:rsidP="003D3846">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del w:id="168" w:author="Parks, Robbie M" w:date="2022-02-10T14:50:00Z">
        <w:r w:rsidR="002B777D" w:rsidDel="00FD6489">
          <w:rPr>
            <w:bCs/>
            <w:color w:val="000000" w:themeColor="text1"/>
          </w:rPr>
          <w:delText>standard deviation</w:delText>
        </w:r>
      </w:del>
      <w:ins w:id="169" w:author="Parks, Robbie M" w:date="2022-02-10T14:50:00Z">
        <w:r w:rsidR="00FD6489">
          <w:rPr>
            <w:bCs/>
            <w:color w:val="000000" w:themeColor="text1"/>
          </w:rPr>
          <w:t>SD</w:t>
        </w:r>
      </w:ins>
      <w:r w:rsidR="002B777D">
        <w:rPr>
          <w:bCs/>
          <w:color w:val="000000" w:themeColor="text1"/>
        </w:rPr>
        <w:t xml:space="preserve">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del w:id="170" w:author="Parks, Robbie M" w:date="2022-02-10T14:50:00Z">
        <w:r w:rsidR="00ED4774" w:rsidDel="00FD6489">
          <w:rPr>
            <w:bCs/>
            <w:color w:val="000000" w:themeColor="text1"/>
            <w:lang w:val="en-GB"/>
          </w:rPr>
          <w:delText>Standard deviation</w:delText>
        </w:r>
      </w:del>
      <w:ins w:id="171" w:author="Parks, Robbie M" w:date="2022-02-10T14:50:00Z">
        <w:r w:rsidR="00FD6489">
          <w:rPr>
            <w:bCs/>
            <w:color w:val="000000" w:themeColor="text1"/>
            <w:lang w:val="en-GB"/>
          </w:rPr>
          <w:t>SD</w:t>
        </w:r>
      </w:ins>
      <w:r w:rsidR="00ED4774">
        <w:rPr>
          <w:bCs/>
          <w:color w:val="000000" w:themeColor="text1"/>
          <w:lang w:val="en-GB"/>
        </w:rPr>
        <w:t xml:space="preserve">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w:t>
      </w:r>
      <w:r w:rsidR="00D379A0">
        <w:rPr>
          <w:bCs/>
          <w:color w:val="000000" w:themeColor="text1"/>
          <w:lang w:val="en-GB"/>
        </w:rPr>
        <w:lastRenderedPageBreak/>
        <w:t>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ins w:id="172" w:author="Parks, Robbie M" w:date="2022-02-10T16:25:00Z">
        <w:r w:rsidR="00CC7125">
          <w:rPr>
            <w:bCs/>
            <w:color w:val="000000" w:themeColor="text1"/>
            <w:lang w:val="en-GB"/>
          </w:rPr>
          <w:t xml:space="preserve">of traffic-related pollutants </w:t>
        </w:r>
        <w:r w:rsidR="007833F2">
          <w:rPr>
            <w:bCs/>
            <w:color w:val="000000" w:themeColor="text1"/>
            <w:lang w:val="en-GB"/>
          </w:rPr>
          <w:t>(</w:t>
        </w:r>
      </w:ins>
      <w:ins w:id="173" w:author="Parks, Robbie M" w:date="2022-02-10T16:26:00Z">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CO</w:t>
        </w:r>
      </w:ins>
      <w:ins w:id="174" w:author="Parks, Robbie M" w:date="2022-02-10T16:25:00Z">
        <w:r w:rsidR="007833F2">
          <w:rPr>
            <w:bCs/>
            <w:color w:val="000000" w:themeColor="text1"/>
            <w:lang w:val="en-GB"/>
          </w:rPr>
          <w:t xml:space="preserve">) </w:t>
        </w:r>
      </w:ins>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ins w:id="175" w:author="Parks, Robbie M" w:date="2022-03-03T15:50:00Z">
        <w:r w:rsidR="005A2B0C">
          <w:rPr>
            <w:bCs/>
            <w:color w:val="000000" w:themeColor="text1"/>
          </w:rPr>
          <w:t xml:space="preserve">n </w:t>
        </w:r>
      </w:ins>
      <w:del w:id="176" w:author="Parks, Robbie M" w:date="2022-03-03T15:50:00Z">
        <w:r w:rsidR="00A81B5D" w:rsidDel="005A2B0C">
          <w:rPr>
            <w:bCs/>
            <w:color w:val="000000" w:themeColor="text1"/>
          </w:rPr>
          <w:delText xml:space="preserve"> significant</w:delText>
        </w:r>
        <w:r w:rsidR="00D820B4" w:rsidDel="005A2B0C">
          <w:rPr>
            <w:bCs/>
            <w:color w:val="000000" w:themeColor="text1"/>
          </w:rPr>
          <w:delText xml:space="preserve"> </w:delText>
        </w:r>
      </w:del>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ins w:id="177" w:author="Parks, Robbie M" w:date="2022-02-10T16:31:00Z">
        <w:r w:rsidR="00CF4A4A">
          <w:rPr>
            <w:bCs/>
            <w:color w:val="000000" w:themeColor="text1"/>
            <w:lang w:val="en-GB"/>
          </w:rPr>
          <w:t xml:space="preserve">, </w:t>
        </w:r>
      </w:ins>
      <w:ins w:id="178" w:author="Parks, Robbie M" w:date="2022-02-10T16:32:00Z">
        <w:r w:rsidR="00CF4A4A">
          <w:rPr>
            <w:bCs/>
            <w:color w:val="000000" w:themeColor="text1"/>
            <w:lang w:val="en-GB"/>
          </w:rPr>
          <w:t>as associations tended further to the null</w:t>
        </w:r>
      </w:ins>
      <w:r w:rsidR="001E616C">
        <w:rPr>
          <w:bCs/>
          <w:color w:val="000000" w:themeColor="text1"/>
          <w:lang w:val="en-GB"/>
        </w:rPr>
        <w:t>.</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ins w:id="179" w:author="Parks, Robbie M" w:date="2022-02-08T16:37:00Z">
        <w:r w:rsidR="00601F76">
          <w:rPr>
            <w:bCs/>
            <w:color w:val="000000" w:themeColor="text1"/>
            <w:lang w:val="en-GB"/>
          </w:rPr>
          <w:t xml:space="preserve">; </w:t>
        </w:r>
      </w:ins>
      <w:ins w:id="180" w:author="Parks, Robbie M" w:date="2022-02-08T16:38:00Z">
        <w:r w:rsidR="000C108F">
          <w:rPr>
            <w:bCs/>
            <w:color w:val="000000" w:themeColor="text1"/>
            <w:lang w:val="en-GB"/>
          </w:rPr>
          <w:t xml:space="preserve">single traffic-related pollutant </w:t>
        </w:r>
      </w:ins>
      <w:ins w:id="181" w:author="Parks, Robbie M" w:date="2022-02-08T16:37:00Z">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ins>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ins w:id="182" w:author="Parks, Robbie M" w:date="2022-02-10T16:35:00Z">
        <w:r w:rsidR="00087168">
          <w:rPr>
            <w:bCs/>
            <w:color w:val="000000" w:themeColor="text1"/>
            <w:lang w:val="en-GB"/>
          </w:rPr>
          <w:t xml:space="preserve"> </w:t>
        </w:r>
      </w:ins>
      <w:ins w:id="183" w:author="Parks, Robbie M" w:date="2022-02-10T16:44:00Z">
        <w:r w:rsidR="00BA36B5">
          <w:rPr>
            <w:bCs/>
            <w:color w:val="000000" w:themeColor="text1"/>
            <w:lang w:val="en-GB"/>
          </w:rPr>
          <w:t xml:space="preserve">A map of </w:t>
        </w:r>
        <w:r w:rsidR="00BA36B5">
          <w:rPr>
            <w:bCs/>
          </w:rPr>
          <w:t>a</w:t>
        </w:r>
      </w:ins>
      <w:ins w:id="184" w:author="Parks, Robbie M" w:date="2022-02-10T16:35:00Z">
        <w:r w:rsidR="00087168">
          <w:rPr>
            <w:bCs/>
          </w:rPr>
          <w:t>verage concentration of included pollutants (NO</w:t>
        </w:r>
        <w:r w:rsidR="00087168" w:rsidRPr="004E112C">
          <w:rPr>
            <w:bCs/>
            <w:vertAlign w:val="subscript"/>
          </w:rPr>
          <w:t>x</w:t>
        </w:r>
        <w:r w:rsidR="00087168">
          <w:rPr>
            <w:bCs/>
          </w:rPr>
          <w:t>, EC, PM</w:t>
        </w:r>
        <w:r w:rsidR="00087168" w:rsidRPr="004E112C">
          <w:rPr>
            <w:bCs/>
            <w:vertAlign w:val="subscript"/>
          </w:rPr>
          <w:t>2.5</w:t>
        </w:r>
        <w:r w:rsidR="00087168">
          <w:rPr>
            <w:bCs/>
          </w:rPr>
          <w:t>, CO, O</w:t>
        </w:r>
        <w:r w:rsidR="00087168" w:rsidRPr="004E112C">
          <w:rPr>
            <w:bCs/>
            <w:vertAlign w:val="subscript"/>
          </w:rPr>
          <w:t>3</w:t>
        </w:r>
        <w:r w:rsidR="00087168">
          <w:rPr>
            <w:bCs/>
          </w:rPr>
          <w:t xml:space="preserve">) </w:t>
        </w:r>
      </w:ins>
      <w:ins w:id="185" w:author="Parks, Robbie M" w:date="2022-02-10T16:43:00Z">
        <w:r w:rsidR="00681E25">
          <w:rPr>
            <w:bCs/>
          </w:rPr>
          <w:t xml:space="preserve">across Denmark </w:t>
        </w:r>
      </w:ins>
      <w:ins w:id="186" w:author="Parks, Robbie M" w:date="2022-02-10T16:35:00Z">
        <w:r w:rsidR="00087168">
          <w:rPr>
            <w:bCs/>
          </w:rPr>
          <w:t>for a representative year</w:t>
        </w:r>
      </w:ins>
      <w:ins w:id="187" w:author="Parks, Robbie M" w:date="2022-02-10T16:43:00Z">
        <w:r w:rsidR="00681E25">
          <w:rPr>
            <w:bCs/>
          </w:rPr>
          <w:t xml:space="preserve"> (2000;</w:t>
        </w:r>
        <w:r w:rsidR="00681E25" w:rsidRPr="00681E25">
          <w:rPr>
            <w:bCs/>
          </w:rPr>
          <w:t xml:space="preserve"> </w:t>
        </w:r>
        <w:r w:rsidR="00681E25">
          <w:rPr>
            <w:bCs/>
          </w:rPr>
          <w:t>middle of study period 1989-2013)</w:t>
        </w:r>
      </w:ins>
      <w:ins w:id="188" w:author="Parks, Robbie M" w:date="2022-02-10T16:35:00Z">
        <w:r w:rsidR="00087168">
          <w:rPr>
            <w:bCs/>
          </w:rPr>
          <w:t xml:space="preserve"> is also available in</w:t>
        </w:r>
      </w:ins>
      <w:ins w:id="189" w:author="Parks, Robbie M" w:date="2022-02-10T16:36:00Z">
        <w:r w:rsidR="00087168">
          <w:rPr>
            <w:bCs/>
          </w:rPr>
          <w:t xml:space="preserve"> </w:t>
        </w:r>
        <w:proofErr w:type="spellStart"/>
        <w:r w:rsidR="00087168">
          <w:rPr>
            <w:bCs/>
          </w:rPr>
          <w:t>eFigure</w:t>
        </w:r>
        <w:proofErr w:type="spellEnd"/>
        <w:r w:rsidR="00087168">
          <w:rPr>
            <w:bCs/>
          </w:rPr>
          <w:t xml:space="preserve"> 2.</w:t>
        </w:r>
      </w:ins>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t>Discussion</w:t>
      </w:r>
    </w:p>
    <w:p w14:paraId="5DAD1B33" w14:textId="5156BF32"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ins w:id="190" w:author="Parks, Robbie M" w:date="2022-02-08T16:48:00Z">
        <w:r w:rsidR="00E23823">
          <w:rPr>
            <w:bCs/>
          </w:rPr>
          <w:t xml:space="preserve"> joint </w:t>
        </w:r>
      </w:ins>
      <w:del w:id="191" w:author="Parks, Robbie M" w:date="2022-02-08T16:48:00Z">
        <w:r w:rsidR="00206424" w:rsidDel="00E23823">
          <w:rPr>
            <w:bCs/>
          </w:rPr>
          <w:delText>n</w:delText>
        </w:r>
        <w:r w:rsidR="003111AF" w:rsidDel="00E23823">
          <w:rPr>
            <w:bCs/>
          </w:rPr>
          <w:delText xml:space="preserve"> </w:delText>
        </w:r>
      </w:del>
      <w:r w:rsidR="003111AF">
        <w:rPr>
          <w:bCs/>
        </w:rPr>
        <w:t xml:space="preserve">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w:t>
      </w:r>
      <w:ins w:id="192" w:author="Parks, Robbie M" w:date="2022-03-03T15:48:00Z">
        <w:r w:rsidR="00065323">
          <w:rPr>
            <w:bCs/>
          </w:rPr>
          <w:t xml:space="preserve">potentially </w:t>
        </w:r>
      </w:ins>
      <w:r w:rsidR="00E40E14">
        <w:rPr>
          <w:bCs/>
        </w:rPr>
        <w:t xml:space="preserve">associated with an increase in odds of ALS diagnosis, </w:t>
      </w:r>
      <w:ins w:id="193" w:author="Parks, Robbie M" w:date="2022-03-03T15:49:00Z">
        <w:r w:rsidR="00065323">
          <w:rPr>
            <w:bCs/>
          </w:rPr>
          <w:t xml:space="preserve">with the clearest results for </w:t>
        </w:r>
      </w:ins>
      <w:del w:id="194" w:author="Parks, Robbie M" w:date="2022-03-03T15:49:00Z">
        <w:r w:rsidR="00E40E14" w:rsidDel="00065323">
          <w:rPr>
            <w:bCs/>
          </w:rPr>
          <w:delText xml:space="preserve">though not significant at </w:delText>
        </w:r>
        <w:r w:rsidR="00616ACA" w:rsidDel="00065323">
          <w:rPr>
            <w:bCs/>
          </w:rPr>
          <w:delText xml:space="preserve">the </w:delText>
        </w:r>
        <w:r w:rsidR="00E40E14" w:rsidDel="00065323">
          <w:rPr>
            <w:bCs/>
          </w:rPr>
          <w:delText>95% credible interval level</w:delText>
        </w:r>
        <w:r w:rsidR="004555BF" w:rsidDel="00065323">
          <w:rPr>
            <w:bCs/>
          </w:rPr>
          <w:delText xml:space="preserve">, apart from </w:delText>
        </w:r>
      </w:del>
      <w:r w:rsidR="004555BF">
        <w:rPr>
          <w:bCs/>
        </w:rPr>
        <w:t>EC</w:t>
      </w:r>
      <w:del w:id="195" w:author="Parks, Robbie M" w:date="2022-03-03T15:49:00Z">
        <w:r w:rsidR="004555BF" w:rsidDel="00065323">
          <w:rPr>
            <w:bCs/>
          </w:rPr>
          <w:delText xml:space="preserve"> for 1-year </w:delText>
        </w:r>
        <w:r w:rsidR="007B544F" w:rsidDel="00065323">
          <w:rPr>
            <w:bCs/>
          </w:rPr>
          <w:delText xml:space="preserve">average </w:delText>
        </w:r>
        <w:r w:rsidR="004555BF" w:rsidDel="00065323">
          <w:rPr>
            <w:bCs/>
          </w:rPr>
          <w:delText>SD increase</w:delText>
        </w:r>
      </w:del>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 xml:space="preserve">while </w:t>
      </w:r>
      <w:del w:id="196" w:author="Parks, Robbie M" w:date="2022-03-03T15:49:00Z">
        <w:r w:rsidR="00D1169A" w:rsidDel="00065323">
          <w:rPr>
            <w:color w:val="000000" w:themeColor="text1"/>
          </w:rPr>
          <w:delText xml:space="preserve">the non-significant </w:delText>
        </w:r>
      </w:del>
      <w:r w:rsidR="00D1169A">
        <w:rPr>
          <w:color w:val="000000" w:themeColor="text1"/>
        </w:rPr>
        <w:t>associations with NOx and CO were negative</w:t>
      </w:r>
      <w:ins w:id="197" w:author="Parks, Robbie M" w:date="2022-03-03T15:50:00Z">
        <w:r w:rsidR="00065323">
          <w:rPr>
            <w:color w:val="000000" w:themeColor="text1"/>
          </w:rPr>
          <w:t xml:space="preserve"> with credible intervals overlapping the null, and </w:t>
        </w:r>
      </w:ins>
      <w:del w:id="198" w:author="Parks, Robbie M" w:date="2022-03-03T15:49:00Z">
        <w:r w:rsidR="00D1169A" w:rsidDel="00065323">
          <w:rPr>
            <w:color w:val="000000" w:themeColor="text1"/>
          </w:rPr>
          <w:delText xml:space="preserve"> and </w:delText>
        </w:r>
      </w:del>
      <w:r w:rsidR="00D1169A">
        <w:rPr>
          <w:color w:val="000000" w:themeColor="text1"/>
        </w:rPr>
        <w:t>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3D3846">
      <w:pPr>
        <w:rPr>
          <w:color w:val="000000" w:themeColor="text1"/>
        </w:rPr>
      </w:pPr>
    </w:p>
    <w:p w14:paraId="41CC23FF" w14:textId="5D3E9B51" w:rsidR="009A76D9" w:rsidRPr="00AE484B" w:rsidRDefault="003373E8" w:rsidP="003D3846">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C5214A">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C5214A">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A72CAA">
        <w:rPr>
          <w:bCs/>
          <w:color w:val="000000" w:themeColor="text1"/>
        </w:rPr>
        <w:instrText xml:space="preserve"> ADDIN ZOTERO_ITEM CSL_CITATION {"citationID":"8JdlJQiU","properties":{"formattedCitation":"\\super 76\\nosupersub{}","plainCitation":"76","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1FA96EEE"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A72CAA">
        <w:rPr>
          <w:bCs/>
          <w:color w:val="000000" w:themeColor="text1"/>
        </w:rPr>
        <w:instrText xml:space="preserve"> ADDIN ZOTERO_ITEM CSL_CITATION {"citationID":"VorvH4SR","properties":{"formattedCitation":"\\super 77\\nosupersub{}","plainCitation":"77","noteIndex":0},"citationItems":[{"id":1170,"uris":["http://zotero.org/users/6925055/items/786VXD79"],"uri":["http://zotero.org/users/6925055/items/786VXD79"],"itemData":{"id":1170,"type":"article-journal","note":"publisher: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A72CAA">
        <w:rPr>
          <w:bCs/>
          <w:color w:val="000000" w:themeColor="text1"/>
        </w:rPr>
        <w:instrText xml:space="preserve"> ADDIN ZOTERO_ITEM CSL_CITATION {"citationID":"blsb0e5Q","properties":{"formattedCitation":"\\super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A72CAA">
        <w:rPr>
          <w:bCs/>
          <w:color w:val="000000" w:themeColor="text1"/>
        </w:rPr>
        <w:instrText xml:space="preserve"> ADDIN ZOTERO_ITEM CSL_CITATION {"citationID":"M27ZV3n3","properties":{"formattedCitation":"\\super 78\\nosupersub{}","plainCitation":"78","noteIndex":0},"citationItems":[{"id":1150,"uris":["http://zotero.org/users/6925055/items/BUJIE6PX"],"uri":["http://zotero.org/users/6925055/items/BUJIE6PX"],"itemData":{"id":1150,"type":"article-journal","container-title":"PloS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A72CAA">
        <w:rPr>
          <w:bCs/>
          <w:color w:val="000000" w:themeColor="text1"/>
        </w:rPr>
        <w:instrText xml:space="preserve"> ADDIN ZOTERO_ITEM CSL_CITATION {"citationID":"YyXHctLj","properties":{"formattedCitation":"\\super 79\\nosupersub{}","plainCitation":"79","noteIndex":0},"citationItems":[{"id":1151,"uris":["http://zotero.org/users/6925055/items/ELUJMV5C"],"uri":["http://zotero.org/users/6925055/items/ELUJMV5C"],"itemData":{"id":1151,"type":"article-journal","abstract":"BACKGROUND: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A72CAA">
        <w:rPr>
          <w:bCs/>
          <w:color w:val="000000" w:themeColor="text1"/>
        </w:rPr>
        <w:instrText xml:space="preserve"> ADDIN ZOTERO_ITEM CSL_CITATION {"citationID":"7IY9GKuj","properties":{"formattedCitation":"\\super 80\\nosupersub{}","plainCitation":"80","noteIndex":0},"citationItems":[{"id":1156,"uris":["http://zotero.org/users/6925055/items/X47HY2LJ"],"uri":["http://zotero.org/users/6925055/items/X47HY2LJ"],"itemData":{"id":1156,"type":"article-journal","abstract":"Black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A72CAA">
        <w:rPr>
          <w:bCs/>
          <w:color w:val="000000" w:themeColor="text1"/>
        </w:rPr>
        <w:instrText xml:space="preserve"> ADDIN ZOTERO_ITEM CSL_CITATION {"citationID":"G5YVQTgA","properties":{"formattedCitation":"\\super 80,81\\nosupersub{}","plainCitation":"80,81","noteIndex":0},"citationItems":[{"id":1153,"uris":["http://zotero.org/users/6925055/items/7VDV72SC"],"uri":["http://zotero.org/users/6925055/items/7VDV72SC"],"itemData":{"id":1153,"type":"article-journal","abstract":"We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513399F7" w:rsidR="007210D1" w:rsidRDefault="004E7AE3" w:rsidP="003D3846">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C5214A">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lastRenderedPageBreak/>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xml:space="preserve">, which may indicate that the previous year </w:t>
      </w:r>
      <w:ins w:id="199" w:author="Parks, Robbie M" w:date="2022-03-01T11:57:00Z">
        <w:r w:rsidR="00A2268A">
          <w:rPr>
            <w:bCs/>
            <w:color w:val="000000" w:themeColor="text1"/>
          </w:rPr>
          <w:t xml:space="preserve">of exposure </w:t>
        </w:r>
      </w:ins>
      <w:r w:rsidR="005665AE">
        <w:rPr>
          <w:bCs/>
          <w:color w:val="000000" w:themeColor="text1"/>
        </w:rPr>
        <w:t>may be the most relevant exposure window</w:t>
      </w:r>
      <w:ins w:id="200" w:author="Parks, Robbie M" w:date="2022-03-01T11:57:00Z">
        <w:r w:rsidR="00A2268A">
          <w:rPr>
            <w:bCs/>
            <w:color w:val="000000" w:themeColor="text1"/>
          </w:rPr>
          <w:t xml:space="preserve"> relevant to traffic-related exposures</w:t>
        </w:r>
      </w:ins>
      <w:ins w:id="201" w:author="Parks, Robbie M" w:date="2022-03-01T11:58:00Z">
        <w:r w:rsidR="00106BA1">
          <w:rPr>
            <w:bCs/>
            <w:color w:val="000000" w:themeColor="text1"/>
          </w:rPr>
          <w:t xml:space="preserve"> and ALS</w:t>
        </w:r>
      </w:ins>
      <w:r w:rsidR="00014AAA">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A72CAA">
        <w:rPr>
          <w:bCs/>
          <w:color w:val="000000" w:themeColor="text1"/>
        </w:rPr>
        <w:instrText xml:space="preserve"> ADDIN ZOTERO_ITEM CSL_CITATION {"citationID":"VyIxp4Qi","properties":{"formattedCitation":"\\super 82\\nosupersub{}","plainCitation":"82","noteIndex":0},"citationItems":[{"id":"FwLQYoTo/ZV09PrKQ","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A72CAA" w:rsidRPr="00A72CAA">
        <w:rPr>
          <w:color w:val="000000"/>
          <w:vertAlign w:val="superscript"/>
        </w:rPr>
        <w:t>82</w:t>
      </w:r>
      <w:r w:rsidR="00197D47">
        <w:rPr>
          <w:bCs/>
          <w:color w:val="000000" w:themeColor="text1"/>
        </w:rPr>
        <w:fldChar w:fldCharType="end"/>
      </w:r>
      <w:ins w:id="202" w:author="Parks, Robbie M" w:date="2022-03-01T11:37:00Z">
        <w:r w:rsidR="008C431E">
          <w:rPr>
            <w:bCs/>
            <w:color w:val="000000" w:themeColor="text1"/>
          </w:rPr>
          <w:t xml:space="preserve"> The null joint association</w:t>
        </w:r>
      </w:ins>
      <w:ins w:id="203" w:author="Parks, Robbie M" w:date="2022-03-01T11:41:00Z">
        <w:r w:rsidR="00266AF4">
          <w:rPr>
            <w:bCs/>
            <w:color w:val="000000" w:themeColor="text1"/>
          </w:rPr>
          <w:t xml:space="preserve">, combined with the largest associations </w:t>
        </w:r>
      </w:ins>
      <w:ins w:id="204" w:author="Parks, Robbie M" w:date="2022-03-01T11:42:00Z">
        <w:r w:rsidR="00266AF4">
          <w:rPr>
            <w:bCs/>
            <w:color w:val="000000" w:themeColor="text1"/>
          </w:rPr>
          <w:t xml:space="preserve">from traffic-related pollutant </w:t>
        </w:r>
      </w:ins>
      <w:ins w:id="205" w:author="Parks, Robbie M" w:date="2022-03-01T11:41:00Z">
        <w:r w:rsidR="00266AF4">
          <w:rPr>
            <w:bCs/>
            <w:color w:val="000000" w:themeColor="text1"/>
          </w:rPr>
          <w:t xml:space="preserve">in all </w:t>
        </w:r>
      </w:ins>
      <w:ins w:id="206" w:author="Parks, Robbie M" w:date="2022-03-01T11:42:00Z">
        <w:r w:rsidR="00266AF4">
          <w:rPr>
            <w:bCs/>
            <w:color w:val="000000" w:themeColor="text1"/>
          </w:rPr>
          <w:t>models found with EC</w:t>
        </w:r>
        <w:r w:rsidR="00F14E62">
          <w:rPr>
            <w:bCs/>
            <w:color w:val="000000" w:themeColor="text1"/>
          </w:rPr>
          <w:t xml:space="preserve">, </w:t>
        </w:r>
      </w:ins>
      <w:ins w:id="207" w:author="Parks, Robbie M" w:date="2022-03-01T11:37:00Z">
        <w:r w:rsidR="00F037E1">
          <w:rPr>
            <w:bCs/>
            <w:color w:val="000000" w:themeColor="text1"/>
          </w:rPr>
          <w:t>further indicates that EC may</w:t>
        </w:r>
      </w:ins>
      <w:ins w:id="208" w:author="Parks, Robbie M" w:date="2022-03-01T11:38:00Z">
        <w:r w:rsidR="00F037E1">
          <w:rPr>
            <w:bCs/>
            <w:color w:val="000000" w:themeColor="text1"/>
          </w:rPr>
          <w:t xml:space="preserve"> be driving the association of air pollution with ALS</w:t>
        </w:r>
        <w:r w:rsidR="000536A0">
          <w:rPr>
            <w:bCs/>
            <w:color w:val="000000" w:themeColor="text1"/>
          </w:rPr>
          <w:t>, thought further analysis will be necessary to confirm this</w:t>
        </w:r>
        <w:r w:rsidR="00B703ED">
          <w:rPr>
            <w:bCs/>
            <w:color w:val="000000" w:themeColor="text1"/>
          </w:rPr>
          <w:t>.</w:t>
        </w:r>
      </w:ins>
    </w:p>
    <w:p w14:paraId="039757DA" w14:textId="395E6EC3" w:rsidR="00890B87" w:rsidRPr="00AC757D" w:rsidRDefault="00890B87" w:rsidP="003D3846">
      <w:pPr>
        <w:rPr>
          <w:bCs/>
          <w:color w:val="000000" w:themeColor="text1"/>
        </w:rPr>
      </w:pPr>
    </w:p>
    <w:p w14:paraId="672915A3" w14:textId="58A7814A" w:rsidR="004679EB" w:rsidRDefault="00261E5A" w:rsidP="003D3846">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ins w:id="209" w:author="Parks, Robbie M" w:date="2022-03-03T14:06:00Z">
        <w:r w:rsidR="00282201">
          <w:rPr>
            <w:bCs/>
            <w:color w:val="000000" w:themeColor="text1"/>
          </w:rPr>
          <w:t xml:space="preserve">; while </w:t>
        </w:r>
      </w:ins>
      <w:ins w:id="210" w:author="Parks, Robbie M" w:date="2022-03-03T14:07:00Z">
        <w:r w:rsidR="009B3A1B">
          <w:rPr>
            <w:bCs/>
            <w:color w:val="000000" w:themeColor="text1"/>
          </w:rPr>
          <w:t>Body Mass Index (</w:t>
        </w:r>
      </w:ins>
      <w:ins w:id="211" w:author="Parks, Robbie M" w:date="2022-03-03T14:06:00Z">
        <w:r w:rsidR="00282201">
          <w:rPr>
            <w:bCs/>
            <w:color w:val="000000" w:themeColor="text1"/>
          </w:rPr>
          <w:t>BMI</w:t>
        </w:r>
      </w:ins>
      <w:ins w:id="212" w:author="Parks, Robbie M" w:date="2022-03-03T14:07:00Z">
        <w:r w:rsidR="009B3A1B">
          <w:rPr>
            <w:bCs/>
            <w:color w:val="000000" w:themeColor="text1"/>
          </w:rPr>
          <w:t xml:space="preserve">) </w:t>
        </w:r>
      </w:ins>
      <w:ins w:id="213" w:author="Parks, Robbie M" w:date="2022-03-03T14:06:00Z">
        <w:r w:rsidR="00282201">
          <w:rPr>
            <w:bCs/>
            <w:color w:val="000000" w:themeColor="text1"/>
          </w:rPr>
          <w:t xml:space="preserve">is not </w:t>
        </w:r>
      </w:ins>
      <w:ins w:id="214" w:author="Parks, Robbie M" w:date="2022-03-03T14:07:00Z">
        <w:r w:rsidR="00282201">
          <w:rPr>
            <w:bCs/>
            <w:color w:val="000000" w:themeColor="text1"/>
          </w:rPr>
          <w:t xml:space="preserve">suspected as </w:t>
        </w:r>
      </w:ins>
      <w:ins w:id="215" w:author="Parks, Robbie M" w:date="2022-03-03T14:06:00Z">
        <w:r w:rsidR="00282201">
          <w:rPr>
            <w:bCs/>
            <w:color w:val="000000" w:themeColor="text1"/>
          </w:rPr>
          <w:t xml:space="preserve">a confounder of the air pollution-ALS association, </w:t>
        </w:r>
      </w:ins>
      <w:ins w:id="216" w:author="Parks, Robbie M" w:date="2022-03-03T14:07:00Z">
        <w:r w:rsidR="00203C80">
          <w:rPr>
            <w:bCs/>
            <w:color w:val="000000" w:themeColor="text1"/>
          </w:rPr>
          <w:t>since</w:t>
        </w:r>
      </w:ins>
      <w:ins w:id="217" w:author="Parks, Robbie M" w:date="2022-03-03T14:06:00Z">
        <w:r w:rsidR="00282201">
          <w:rPr>
            <w:bCs/>
            <w:color w:val="000000" w:themeColor="text1"/>
          </w:rPr>
          <w:t xml:space="preserve"> BMI does not appear to cause variation in air pollution, we could not directly test </w:t>
        </w:r>
      </w:ins>
      <w:ins w:id="218" w:author="Parks, Robbie M" w:date="2022-03-03T14:07:00Z">
        <w:r w:rsidR="004F3EB4">
          <w:rPr>
            <w:bCs/>
            <w:color w:val="000000" w:themeColor="text1"/>
          </w:rPr>
          <w:t xml:space="preserve">this as we did not have BMI data for cases and controls in our study. </w:t>
        </w:r>
      </w:ins>
      <w:del w:id="219" w:author="Parks, Robbie M" w:date="2022-03-03T14:06:00Z">
        <w:r w:rsidR="003A5F3C" w:rsidDel="00282201">
          <w:rPr>
            <w:bCs/>
            <w:color w:val="000000" w:themeColor="text1"/>
          </w:rPr>
          <w:delText xml:space="preserve"> </w:delText>
        </w:r>
      </w:del>
      <w:del w:id="220" w:author="Parks, Robbie M" w:date="2022-03-01T12:05:00Z">
        <w:r w:rsidR="003A5F3C" w:rsidDel="005D461D">
          <w:rPr>
            <w:bCs/>
            <w:color w:val="000000" w:themeColor="text1"/>
          </w:rPr>
          <w:delText>(e.g., from smoking</w:delText>
        </w:r>
        <w:r w:rsidR="00221A0D" w:rsidDel="005D461D">
          <w:rPr>
            <w:bCs/>
            <w:color w:val="000000" w:themeColor="text1"/>
          </w:rPr>
          <w:delText xml:space="preserve"> or body mass index</w:delText>
        </w:r>
        <w:r w:rsidR="00F9559F" w:rsidDel="005D461D">
          <w:rPr>
            <w:bCs/>
            <w:color w:val="000000" w:themeColor="text1"/>
          </w:rPr>
          <w:delText xml:space="preserve"> (</w:delText>
        </w:r>
        <w:r w:rsidR="00221A0D" w:rsidDel="005D461D">
          <w:rPr>
            <w:bCs/>
            <w:color w:val="000000" w:themeColor="text1"/>
          </w:rPr>
          <w:delText>BMI</w:delText>
        </w:r>
        <w:r w:rsidR="00F9559F" w:rsidDel="005D461D">
          <w:rPr>
            <w:bCs/>
            <w:color w:val="000000" w:themeColor="text1"/>
          </w:rPr>
          <w:delText>)</w:delText>
        </w:r>
        <w:r w:rsidR="003A5F3C" w:rsidDel="005D461D">
          <w:rPr>
            <w:bCs/>
            <w:color w:val="000000" w:themeColor="text1"/>
          </w:rPr>
          <w:delText>)</w:delText>
        </w:r>
        <w:r w:rsidR="00F21B2D" w:rsidDel="005D461D">
          <w:rPr>
            <w:bCs/>
            <w:color w:val="000000" w:themeColor="text1"/>
          </w:rPr>
          <w:delText>.</w:delText>
        </w:r>
        <w:r w:rsidR="001F447F" w:rsidDel="005D461D">
          <w:rPr>
            <w:bCs/>
            <w:color w:val="000000" w:themeColor="text1"/>
          </w:rPr>
          <w:delText xml:space="preserve"> </w:delText>
        </w:r>
        <w:r w:rsidR="00F21B2D" w:rsidDel="005D461D">
          <w:rPr>
            <w:bCs/>
            <w:color w:val="000000" w:themeColor="text1"/>
          </w:rPr>
          <w:delText xml:space="preserve">However, </w:delText>
        </w:r>
        <w:r w:rsidR="001F447F" w:rsidDel="005D461D">
          <w:rPr>
            <w:bCs/>
            <w:color w:val="000000" w:themeColor="text1"/>
          </w:rPr>
          <w:delText>to induce confounding</w:delText>
        </w:r>
        <w:r w:rsidR="00F21B2D" w:rsidDel="005D461D">
          <w:rPr>
            <w:bCs/>
            <w:color w:val="000000" w:themeColor="text1"/>
          </w:rPr>
          <w:delText xml:space="preserve"> bias</w:delText>
        </w:r>
        <w:r w:rsidR="001F447F" w:rsidDel="005D461D">
          <w:rPr>
            <w:bCs/>
            <w:color w:val="000000" w:themeColor="text1"/>
          </w:rPr>
          <w:delText>, an</w:delText>
        </w:r>
        <w:r w:rsidR="00F21B2D" w:rsidDel="005D461D">
          <w:rPr>
            <w:bCs/>
            <w:color w:val="000000" w:themeColor="text1"/>
          </w:rPr>
          <w:delText>y</w:delText>
        </w:r>
        <w:r w:rsidR="001F447F" w:rsidDel="005D461D">
          <w:rPr>
            <w:bCs/>
            <w:color w:val="000000" w:themeColor="text1"/>
          </w:rPr>
          <w:delText xml:space="preserve"> unaccounted-for variable would have to</w:delText>
        </w:r>
        <w:r w:rsidR="00D22BC5" w:rsidDel="005D461D">
          <w:rPr>
            <w:bCs/>
            <w:color w:val="000000" w:themeColor="text1"/>
          </w:rPr>
          <w:delText xml:space="preserve"> influence </w:delText>
        </w:r>
        <w:r w:rsidR="001F447F" w:rsidDel="005D461D">
          <w:rPr>
            <w:bCs/>
            <w:color w:val="000000" w:themeColor="text1"/>
          </w:rPr>
          <w:delText>both ALS diagnosis and air pollution</w:delText>
        </w:r>
        <w:r w:rsidR="00C77F23" w:rsidRPr="00A56ADD" w:rsidDel="005D461D">
          <w:rPr>
            <w:bCs/>
            <w:color w:val="000000" w:themeColor="text1"/>
          </w:rPr>
          <w:delText xml:space="preserve">. </w:delText>
        </w:r>
        <w:r w:rsidR="00F754B6" w:rsidRPr="00A56ADD" w:rsidDel="005D461D">
          <w:rPr>
            <w:bCs/>
            <w:color w:val="000000" w:themeColor="text1"/>
          </w:rPr>
          <w:delText>BMI</w:delText>
        </w:r>
        <w:r w:rsidR="00B56C51" w:rsidRPr="00A56ADD" w:rsidDel="005D461D">
          <w:rPr>
            <w:bCs/>
            <w:color w:val="000000" w:themeColor="text1"/>
          </w:rPr>
          <w:delText>,</w:delText>
        </w:r>
        <w:r w:rsidR="00B56C51" w:rsidDel="005D461D">
          <w:rPr>
            <w:bCs/>
            <w:color w:val="000000" w:themeColor="text1"/>
          </w:rPr>
          <w:delText xml:space="preserve"> previously associated with ALS,</w:delText>
        </w:r>
        <w:r w:rsidR="00D942FC" w:rsidDel="005D461D">
          <w:rPr>
            <w:bCs/>
            <w:color w:val="000000" w:themeColor="text1"/>
          </w:rPr>
          <w:fldChar w:fldCharType="begin"/>
        </w:r>
        <w:r w:rsidR="001A1672" w:rsidDel="005D461D">
          <w:rPr>
            <w:bCs/>
            <w:color w:val="000000" w:themeColor="text1"/>
          </w:rPr>
          <w:delInstrText xml:space="preserve"> ADDIN ZOTERO_ITEM CSL_CITATION {"citationID":"Y6fF8rlY","properties":{"formattedCitation":"\\super 81,82\\nosupersub{}","plainCitation":"81,82","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delInstrText>
        </w:r>
        <w:r w:rsidR="00D942FC" w:rsidDel="005D461D">
          <w:rPr>
            <w:bCs/>
            <w:color w:val="000000" w:themeColor="text1"/>
          </w:rPr>
          <w:fldChar w:fldCharType="separate"/>
        </w:r>
        <w:r w:rsidR="001A1672" w:rsidRPr="001A1672" w:rsidDel="005D461D">
          <w:rPr>
            <w:color w:val="000000"/>
            <w:vertAlign w:val="superscript"/>
          </w:rPr>
          <w:delText>81,82</w:delText>
        </w:r>
        <w:r w:rsidR="00D942FC" w:rsidDel="005D461D">
          <w:rPr>
            <w:bCs/>
            <w:color w:val="000000" w:themeColor="text1"/>
          </w:rPr>
          <w:fldChar w:fldCharType="end"/>
        </w:r>
        <w:r w:rsidR="00A45EA1" w:rsidDel="005D461D">
          <w:rPr>
            <w:bCs/>
            <w:color w:val="000000" w:themeColor="text1"/>
          </w:rPr>
          <w:delText xml:space="preserve"> would not </w:delText>
        </w:r>
        <w:r w:rsidR="00D851F2" w:rsidDel="005D461D">
          <w:rPr>
            <w:bCs/>
            <w:color w:val="000000" w:themeColor="text1"/>
          </w:rPr>
          <w:delText>confound</w:delText>
        </w:r>
        <w:r w:rsidR="00A45EA1" w:rsidDel="005D461D">
          <w:rPr>
            <w:bCs/>
            <w:color w:val="000000" w:themeColor="text1"/>
          </w:rPr>
          <w:delText xml:space="preserve"> the association between traffic-related air pollution and ALS</w:delText>
        </w:r>
        <w:r w:rsidR="00C214A3" w:rsidDel="005D461D">
          <w:rPr>
            <w:bCs/>
            <w:color w:val="000000" w:themeColor="text1"/>
          </w:rPr>
          <w:delText>,</w:delText>
        </w:r>
        <w:r w:rsidR="00C214A3" w:rsidDel="005D461D">
          <w:rPr>
            <w:bCs/>
            <w:color w:val="000000" w:themeColor="text1"/>
          </w:rPr>
          <w:fldChar w:fldCharType="begin"/>
        </w:r>
        <w:r w:rsidR="001A1672" w:rsidDel="005D461D">
          <w:rPr>
            <w:bCs/>
            <w:color w:val="000000" w:themeColor="text1"/>
          </w:rPr>
          <w:delInstrText xml:space="preserve"> ADDIN ZOTERO_ITEM CSL_CITATION {"citationID":"L6tJbvaJ","properties":{"formattedCitation":"\\super 80\\nosupersub{}","plainCitation":"80","noteIndex":0},"citationItems":[{"id":"FwLQYoTo/ZV09PrKQ","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C214A3" w:rsidDel="005D461D">
          <w:rPr>
            <w:bCs/>
            <w:color w:val="000000" w:themeColor="text1"/>
          </w:rPr>
          <w:fldChar w:fldCharType="separate"/>
        </w:r>
        <w:r w:rsidR="001A1672" w:rsidRPr="001A1672" w:rsidDel="005D461D">
          <w:rPr>
            <w:color w:val="000000"/>
            <w:vertAlign w:val="superscript"/>
          </w:rPr>
          <w:delText>80</w:delText>
        </w:r>
        <w:r w:rsidR="00C214A3" w:rsidDel="005D461D">
          <w:rPr>
            <w:bCs/>
            <w:color w:val="000000" w:themeColor="text1"/>
          </w:rPr>
          <w:fldChar w:fldCharType="end"/>
        </w:r>
        <w:r w:rsidR="00C214A3" w:rsidDel="005D461D">
          <w:rPr>
            <w:bCs/>
            <w:color w:val="000000" w:themeColor="text1"/>
          </w:rPr>
          <w:delText xml:space="preserve"> as pollutant concentrations are derived independently from BMI distribution</w:delText>
        </w:r>
        <w:r w:rsidR="001D593D" w:rsidDel="005D461D">
          <w:rPr>
            <w:bCs/>
            <w:color w:val="000000" w:themeColor="text1"/>
          </w:rPr>
          <w:delText xml:space="preserve">. </w:delText>
        </w:r>
        <w:r w:rsidR="002E2A4A" w:rsidDel="005D461D">
          <w:rPr>
            <w:bCs/>
            <w:color w:val="000000" w:themeColor="text1"/>
          </w:rPr>
          <w:delText xml:space="preserve">Any </w:delText>
        </w:r>
        <w:r w:rsidR="001D593D" w:rsidDel="005D461D">
          <w:rPr>
            <w:bCs/>
            <w:color w:val="000000" w:themeColor="text1"/>
          </w:rPr>
          <w:delText>BMI</w:delText>
        </w:r>
        <w:r w:rsidR="00163910" w:rsidDel="005D461D">
          <w:rPr>
            <w:bCs/>
            <w:color w:val="000000" w:themeColor="text1"/>
          </w:rPr>
          <w:delText>-</w:delText>
        </w:r>
        <w:r w:rsidR="001D593D" w:rsidDel="005D461D">
          <w:rPr>
            <w:bCs/>
            <w:color w:val="000000" w:themeColor="text1"/>
          </w:rPr>
          <w:delText>air pollution</w:delText>
        </w:r>
        <w:r w:rsidR="002E2A4A" w:rsidDel="005D461D">
          <w:rPr>
            <w:bCs/>
            <w:color w:val="000000" w:themeColor="text1"/>
          </w:rPr>
          <w:delText xml:space="preserve"> association</w:delText>
        </w:r>
        <w:r w:rsidR="001D593D" w:rsidDel="005D461D">
          <w:rPr>
            <w:bCs/>
            <w:color w:val="000000" w:themeColor="text1"/>
          </w:rPr>
          <w:delText xml:space="preserve"> in our study</w:delText>
        </w:r>
        <w:r w:rsidR="002E2A4A" w:rsidDel="005D461D">
          <w:rPr>
            <w:bCs/>
            <w:color w:val="000000" w:themeColor="text1"/>
          </w:rPr>
          <w:delText>, thus,</w:delText>
        </w:r>
        <w:r w:rsidR="001D593D" w:rsidDel="005D461D">
          <w:rPr>
            <w:bCs/>
            <w:color w:val="000000" w:themeColor="text1"/>
          </w:rPr>
          <w:delText xml:space="preserve"> would be via SES, </w:delText>
        </w:r>
        <w:r w:rsidR="00205861" w:rsidDel="005D461D">
          <w:rPr>
            <w:bCs/>
            <w:color w:val="000000" w:themeColor="text1"/>
          </w:rPr>
          <w:delText xml:space="preserve">for </w:delText>
        </w:r>
        <w:r w:rsidR="001D593D" w:rsidDel="005D461D">
          <w:rPr>
            <w:bCs/>
            <w:color w:val="000000" w:themeColor="text1"/>
          </w:rPr>
          <w:delText xml:space="preserve">which </w:delText>
        </w:r>
        <w:r w:rsidR="00EA1C66" w:rsidDel="005D461D">
          <w:rPr>
            <w:bCs/>
            <w:color w:val="000000" w:themeColor="text1"/>
          </w:rPr>
          <w:delText xml:space="preserve">we adjusted </w:delText>
        </w:r>
        <w:r w:rsidR="001D593D" w:rsidDel="005D461D">
          <w:rPr>
            <w:bCs/>
            <w:color w:val="000000" w:themeColor="text1"/>
          </w:rPr>
          <w:delText>at both</w:delText>
        </w:r>
        <w:r w:rsidR="00EA1C66" w:rsidDel="005D461D">
          <w:rPr>
            <w:bCs/>
            <w:color w:val="000000" w:themeColor="text1"/>
          </w:rPr>
          <w:delText xml:space="preserve"> </w:delText>
        </w:r>
        <w:r w:rsidR="001D593D" w:rsidDel="005D461D">
          <w:rPr>
            <w:bCs/>
            <w:color w:val="000000" w:themeColor="text1"/>
          </w:rPr>
          <w:delText xml:space="preserve">the </w:delText>
        </w:r>
        <w:r w:rsidR="00EA1C66" w:rsidDel="005D461D">
          <w:rPr>
            <w:bCs/>
            <w:color w:val="000000" w:themeColor="text1"/>
          </w:rPr>
          <w:delText>individual and parish</w:delText>
        </w:r>
        <w:r w:rsidR="001D593D" w:rsidDel="005D461D">
          <w:rPr>
            <w:bCs/>
            <w:color w:val="000000" w:themeColor="text1"/>
          </w:rPr>
          <w:delText xml:space="preserve"> </w:delText>
        </w:r>
        <w:r w:rsidR="00EA1C66" w:rsidDel="005D461D">
          <w:rPr>
            <w:bCs/>
            <w:color w:val="000000" w:themeColor="text1"/>
          </w:rPr>
          <w:delText>level</w:delText>
        </w:r>
        <w:r w:rsidR="001D593D" w:rsidDel="005D461D">
          <w:rPr>
            <w:bCs/>
            <w:color w:val="000000" w:themeColor="text1"/>
          </w:rPr>
          <w:delText>.</w:delText>
        </w:r>
        <w:r w:rsidR="00B56C51" w:rsidDel="005D461D">
          <w:rPr>
            <w:bCs/>
            <w:color w:val="000000" w:themeColor="text1"/>
          </w:rPr>
          <w:delText xml:space="preserve"> </w:delText>
        </w:r>
      </w:del>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A72CAA">
        <w:rPr>
          <w:bCs/>
          <w:color w:val="000000" w:themeColor="text1"/>
        </w:rPr>
        <w:instrText xml:space="preserve"> ADDIN ZOTERO_ITEM CSL_CITATION {"citationID":"JjtmUVu5","properties":{"formattedCitation":"\\super 83\\nosupersub{}","plainCitation":"83","noteIndex":0},"citationItems":[{"id":856,"uris":["http://zotero.org/users/6925055/items/TQV8834Y"],"uri":["http://zotero.org/users/6925055/items/TQV8834Y"],"itemData":{"id":856,"type":"book","publisher":"CRC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A72CAA" w:rsidRPr="00A72CAA">
        <w:rPr>
          <w:color w:val="000000"/>
          <w:vertAlign w:val="superscript"/>
        </w:rPr>
        <w:t>83</w:t>
      </w:r>
      <w:r w:rsidR="000451FE">
        <w:rPr>
          <w:bCs/>
          <w:color w:val="000000" w:themeColor="text1"/>
        </w:rPr>
        <w:fldChar w:fldCharType="end"/>
      </w:r>
      <w:ins w:id="221" w:author="Parks, Robbie M" w:date="2022-03-01T13:29:00Z">
        <w:r w:rsidR="00F84ADA">
          <w:rPr>
            <w:bCs/>
            <w:color w:val="000000" w:themeColor="text1"/>
          </w:rPr>
          <w:t xml:space="preserve"> While a previous stu</w:t>
        </w:r>
      </w:ins>
      <w:ins w:id="222" w:author="Parks, Robbie M" w:date="2022-03-01T13:30:00Z">
        <w:r w:rsidR="00F84ADA">
          <w:rPr>
            <w:bCs/>
            <w:color w:val="000000" w:themeColor="text1"/>
          </w:rPr>
          <w:t xml:space="preserve">dy found that ALS ascertainment from the Danish National Patient Register </w:t>
        </w:r>
        <w:r w:rsidR="00F84ADA">
          <w:rPr>
            <w:bCs/>
            <w:color w:val="000000" w:themeColor="text1"/>
          </w:rPr>
          <w:lastRenderedPageBreak/>
          <w:t>was highly reliable,</w:t>
        </w:r>
      </w:ins>
      <w:r w:rsidR="009B532C">
        <w:rPr>
          <w:bCs/>
          <w:color w:val="000000" w:themeColor="text1"/>
        </w:rPr>
        <w:fldChar w:fldCharType="begin"/>
      </w:r>
      <w:r w:rsidR="009B532C">
        <w:rPr>
          <w:bCs/>
          <w:color w:val="000000" w:themeColor="text1"/>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9B532C">
        <w:rPr>
          <w:bCs/>
          <w:color w:val="000000" w:themeColor="text1"/>
        </w:rPr>
        <w:fldChar w:fldCharType="separate"/>
      </w:r>
      <w:r w:rsidR="009B532C" w:rsidRPr="009B532C">
        <w:rPr>
          <w:color w:val="000000"/>
          <w:vertAlign w:val="superscript"/>
        </w:rPr>
        <w:t>48</w:t>
      </w:r>
      <w:r w:rsidR="009B532C">
        <w:rPr>
          <w:bCs/>
          <w:color w:val="000000" w:themeColor="text1"/>
        </w:rPr>
        <w:fldChar w:fldCharType="end"/>
      </w:r>
      <w:ins w:id="223" w:author="Parks, Robbie M" w:date="2022-03-01T13:30:00Z">
        <w:r w:rsidR="00F84ADA">
          <w:rPr>
            <w:bCs/>
            <w:color w:val="000000" w:themeColor="text1"/>
          </w:rPr>
          <w:t xml:space="preserve"> outcome misclassification cannot be ruled out</w:t>
        </w:r>
      </w:ins>
      <w:ins w:id="224" w:author="Parks, Robbie M" w:date="2022-03-01T13:32:00Z">
        <w:r w:rsidR="009B532C">
          <w:rPr>
            <w:bCs/>
            <w:color w:val="000000" w:themeColor="text1"/>
          </w:rPr>
          <w:t xml:space="preserve">, and nor can the possibility that date of diagnosis and symptom onset were </w:t>
        </w:r>
        <w:r w:rsidR="005D2FDD">
          <w:rPr>
            <w:bCs/>
            <w:color w:val="000000" w:themeColor="text1"/>
          </w:rPr>
          <w:t>closely aligned</w:t>
        </w:r>
      </w:ins>
      <w:ins w:id="225" w:author="Parks, Robbie M" w:date="2022-03-01T13:30:00Z">
        <w:r w:rsidR="00F84ADA">
          <w:rPr>
            <w:bCs/>
            <w:color w:val="000000" w:themeColor="text1"/>
          </w:rPr>
          <w:t>.</w:t>
        </w:r>
      </w:ins>
      <w:ins w:id="226" w:author="Parks, Robbie M" w:date="2022-03-01T14:51:00Z">
        <w:r w:rsidR="00AA2845">
          <w:rPr>
            <w:bCs/>
            <w:color w:val="000000" w:themeColor="text1"/>
          </w:rPr>
          <w:t xml:space="preserve"> While our analysis adjusted for SES</w:t>
        </w:r>
      </w:ins>
      <w:ins w:id="227" w:author="Parks, Robbie M" w:date="2022-03-01T14:53:00Z">
        <w:r w:rsidR="006F7E87">
          <w:rPr>
            <w:bCs/>
            <w:color w:val="000000" w:themeColor="text1"/>
          </w:rPr>
          <w:t xml:space="preserve">, which was based on each participant’s household, </w:t>
        </w:r>
      </w:ins>
      <w:ins w:id="228" w:author="Parks, Robbie M" w:date="2022-03-01T14:55:00Z">
        <w:r w:rsidR="0003766A">
          <w:rPr>
            <w:bCs/>
            <w:color w:val="000000" w:themeColor="text1"/>
          </w:rPr>
          <w:t xml:space="preserve">many couples in Denmark cohabitate. This would not be captured by our analysis, and </w:t>
        </w:r>
      </w:ins>
      <w:ins w:id="229" w:author="Parks, Robbie M" w:date="2022-03-01T14:56:00Z">
        <w:r w:rsidR="004F744B">
          <w:rPr>
            <w:bCs/>
            <w:color w:val="000000" w:themeColor="text1"/>
          </w:rPr>
          <w:t xml:space="preserve">ALS diagnosis in relation to cohabitation status </w:t>
        </w:r>
      </w:ins>
      <w:ins w:id="230" w:author="Parks, Robbie M" w:date="2022-03-01T14:55:00Z">
        <w:r w:rsidR="0003766A">
          <w:rPr>
            <w:bCs/>
            <w:color w:val="000000" w:themeColor="text1"/>
          </w:rPr>
          <w:t>should be further investigated.</w:t>
        </w:r>
      </w:ins>
      <w:r w:rsidR="004F744B">
        <w:rPr>
          <w:bCs/>
          <w:color w:val="000000" w:themeColor="text1"/>
        </w:rPr>
        <w:fldChar w:fldCharType="begin"/>
      </w:r>
      <w:r w:rsidR="00A72CAA">
        <w:rPr>
          <w:bCs/>
          <w:color w:val="000000" w:themeColor="text1"/>
        </w:rPr>
        <w:instrText xml:space="preserve"> ADDIN ZOTERO_ITEM CSL_CITATION {"citationID":"KRRaxhFX","properties":{"formattedCitation":"\\super 84\\nosupersub{}","plainCitation":"84","noteIndex":0},"citationItems":[{"id":1279,"uris":["http://zotero.org/users/6925055/items/BLQT24QY"],"uri":["http://zotero.org/users/6925055/items/BLQT24QY"],"itemData":{"id":1279,"type":"article-journal","container-title":"International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4F744B">
        <w:rPr>
          <w:bCs/>
          <w:color w:val="000000" w:themeColor="text1"/>
        </w:rPr>
        <w:fldChar w:fldCharType="separate"/>
      </w:r>
      <w:r w:rsidR="00A72CAA" w:rsidRPr="00A72CAA">
        <w:rPr>
          <w:color w:val="000000"/>
          <w:vertAlign w:val="superscript"/>
        </w:rPr>
        <w:t>84</w:t>
      </w:r>
      <w:r w:rsidR="004F744B">
        <w:rPr>
          <w:bCs/>
          <w:color w:val="000000" w:themeColor="text1"/>
        </w:rPr>
        <w:fldChar w:fldCharType="end"/>
      </w:r>
    </w:p>
    <w:p w14:paraId="5FFCDC77" w14:textId="77777777" w:rsidR="00CF2FBA" w:rsidRPr="00CF2FBA" w:rsidRDefault="00CF2FBA" w:rsidP="003D3846">
      <w:pPr>
        <w:rPr>
          <w:color w:val="000000" w:themeColor="text1"/>
        </w:rPr>
      </w:pPr>
    </w:p>
    <w:p w14:paraId="098D0599" w14:textId="35FE6770" w:rsidR="00EA34DC" w:rsidRDefault="00A66DD1" w:rsidP="003D3846">
      <w:pPr>
        <w:rPr>
          <w:ins w:id="231" w:author="Parks, Robbie M" w:date="2022-03-01T12:07:00Z"/>
          <w:color w:val="000000" w:themeColor="text1"/>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ins w:id="232" w:author="Parks, Robbie M" w:date="2022-02-08T16:52:00Z">
        <w:r w:rsidR="007344CA">
          <w:rPr>
            <w:color w:val="000000" w:themeColor="text1"/>
          </w:rPr>
          <w:t>Other mixture model methods, such as Bayesian Kern</w:t>
        </w:r>
      </w:ins>
      <w:ins w:id="233" w:author="Parks, Robbie M" w:date="2022-02-08T16:53:00Z">
        <w:r w:rsidR="00E46346">
          <w:rPr>
            <w:color w:val="000000" w:themeColor="text1"/>
          </w:rPr>
          <w:t>e</w:t>
        </w:r>
      </w:ins>
      <w:ins w:id="234" w:author="Parks, Robbie M" w:date="2022-02-08T16:52:00Z">
        <w:r w:rsidR="007344CA">
          <w:rPr>
            <w:color w:val="000000" w:themeColor="text1"/>
          </w:rPr>
          <w:t>l Machine Regression,</w:t>
        </w:r>
      </w:ins>
      <w:r w:rsidR="008723E5">
        <w:rPr>
          <w:color w:val="000000" w:themeColor="text1"/>
        </w:rPr>
        <w:fldChar w:fldCharType="begin"/>
      </w:r>
      <w:r w:rsidR="00A72CAA">
        <w:rPr>
          <w:color w:val="000000" w:themeColor="text1"/>
        </w:rPr>
        <w:instrText xml:space="preserve"> ADDIN ZOTERO_ITEM CSL_CITATION {"citationID":"hDKcZnrg","properties":{"formattedCitation":"\\super 85\\nosupersub{}","plainCitation":"85","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8723E5">
        <w:rPr>
          <w:color w:val="000000" w:themeColor="text1"/>
        </w:rPr>
        <w:fldChar w:fldCharType="separate"/>
      </w:r>
      <w:r w:rsidR="00A72CAA" w:rsidRPr="00A72CAA">
        <w:rPr>
          <w:color w:val="000000"/>
          <w:vertAlign w:val="superscript"/>
        </w:rPr>
        <w:t>85</w:t>
      </w:r>
      <w:r w:rsidR="008723E5">
        <w:rPr>
          <w:color w:val="000000" w:themeColor="text1"/>
        </w:rPr>
        <w:fldChar w:fldCharType="end"/>
      </w:r>
      <w:ins w:id="235" w:author="Parks, Robbie M" w:date="2022-02-08T16:52:00Z">
        <w:r w:rsidR="007344CA">
          <w:rPr>
            <w:color w:val="000000" w:themeColor="text1"/>
          </w:rPr>
          <w:t xml:space="preserve"> might be useful</w:t>
        </w:r>
        <w:r w:rsidR="00E46346">
          <w:rPr>
            <w:color w:val="000000" w:themeColor="text1"/>
          </w:rPr>
          <w:t xml:space="preserve"> in further exploring the </w:t>
        </w:r>
      </w:ins>
      <w:ins w:id="236" w:author="Parks, Robbie M" w:date="2022-02-08T16:53:00Z">
        <w:r w:rsidR="00E46346">
          <w:rPr>
            <w:color w:val="000000" w:themeColor="text1"/>
          </w:rPr>
          <w:t xml:space="preserve">robustness of </w:t>
        </w:r>
      </w:ins>
      <w:ins w:id="237" w:author="Parks, Robbie M" w:date="2022-02-08T16:52:00Z">
        <w:r w:rsidR="00E46346">
          <w:rPr>
            <w:color w:val="000000" w:themeColor="text1"/>
          </w:rPr>
          <w:t>joint associa</w:t>
        </w:r>
      </w:ins>
      <w:ins w:id="238" w:author="Parks, Robbie M" w:date="2022-02-08T16:53:00Z">
        <w:r w:rsidR="00E46346">
          <w:rPr>
            <w:color w:val="000000" w:themeColor="text1"/>
          </w:rPr>
          <w:t>tions in a different framework</w:t>
        </w:r>
        <w:r w:rsidR="00C96744">
          <w:rPr>
            <w:color w:val="000000" w:themeColor="text1"/>
          </w:rPr>
          <w:t>.</w:t>
        </w:r>
        <w:r w:rsidR="00E46346">
          <w:rPr>
            <w:color w:val="000000" w:themeColor="text1"/>
          </w:rPr>
          <w:t xml:space="preserve"> </w:t>
        </w:r>
      </w:ins>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p>
    <w:p w14:paraId="7B27D1CC" w14:textId="68471211" w:rsidR="00D06668" w:rsidRPr="00F40E31" w:rsidRDefault="00D06668" w:rsidP="003D3846">
      <w:pPr>
        <w:rPr>
          <w:b/>
        </w:rPr>
      </w:pPr>
      <w:r>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413F9E1A" w14:textId="77777777" w:rsidR="00A72CAA" w:rsidRPr="00A72CAA" w:rsidRDefault="00EA34DC" w:rsidP="00A72CAA">
      <w:pPr>
        <w:pStyle w:val="Bibliography"/>
      </w:pPr>
      <w:r>
        <w:t xml:space="preserve"> </w:t>
      </w:r>
      <w:r>
        <w:fldChar w:fldCharType="begin"/>
      </w:r>
      <w:r w:rsidR="00A72CAA">
        <w:instrText xml:space="preserve"> ADDIN ZOTERO_BIBL {"uncited":[],"omitted":[],"custom":[]} CSL_BIBLIOGRAPHY </w:instrText>
      </w:r>
      <w:r>
        <w:fldChar w:fldCharType="separate"/>
      </w:r>
      <w:r w:rsidR="00A72CAA" w:rsidRPr="00A72CAA">
        <w:t xml:space="preserve">1. </w:t>
      </w:r>
      <w:r w:rsidR="00A72CAA" w:rsidRPr="00A72CAA">
        <w:tab/>
        <w:t xml:space="preserve">Rowland LP, Shneider NA. Amyotrophic lateral sclerosis. </w:t>
      </w:r>
      <w:r w:rsidR="00A72CAA" w:rsidRPr="00A72CAA">
        <w:rPr>
          <w:i/>
          <w:iCs/>
        </w:rPr>
        <w:t>New England Journal of Medicine</w:t>
      </w:r>
      <w:r w:rsidR="00A72CAA" w:rsidRPr="00A72CAA">
        <w:t>. 2001;344(22):1688-1700.</w:t>
      </w:r>
    </w:p>
    <w:p w14:paraId="40A134CC" w14:textId="77777777" w:rsidR="00A72CAA" w:rsidRPr="00A72CAA" w:rsidRDefault="00A72CAA" w:rsidP="00A72CAA">
      <w:pPr>
        <w:pStyle w:val="Bibliography"/>
      </w:pPr>
      <w:r w:rsidRPr="00A72CAA">
        <w:t xml:space="preserve">2. </w:t>
      </w:r>
      <w:r w:rsidRPr="00A72CAA">
        <w:tab/>
        <w:t xml:space="preserve">Chio A, Logroscino G, Hardiman O, et al. Prognostic factors in ALS: A critical review. </w:t>
      </w:r>
      <w:r w:rsidRPr="00A72CAA">
        <w:rPr>
          <w:i/>
          <w:iCs/>
        </w:rPr>
        <w:t>Amyotrophic Lateral Sclerosis</w:t>
      </w:r>
      <w:r w:rsidRPr="00A72CAA">
        <w:t>. 2009;10(5-6):310-323.</w:t>
      </w:r>
    </w:p>
    <w:p w14:paraId="03734F6E" w14:textId="77777777" w:rsidR="00A72CAA" w:rsidRPr="00A72CAA" w:rsidRDefault="00A72CAA" w:rsidP="00A72CAA">
      <w:pPr>
        <w:pStyle w:val="Bibliography"/>
      </w:pPr>
      <w:r w:rsidRPr="00A72CAA">
        <w:t xml:space="preserve">3. </w:t>
      </w:r>
      <w:r w:rsidRPr="00A72CAA">
        <w:tab/>
        <w:t xml:space="preserve">Mitchell JD, Borasio GD. Amyotrophic lateral sclerosis. </w:t>
      </w:r>
      <w:r w:rsidRPr="00A72CAA">
        <w:rPr>
          <w:i/>
          <w:iCs/>
        </w:rPr>
        <w:t>The Lancet</w:t>
      </w:r>
      <w:r w:rsidRPr="00A72CAA">
        <w:t>. 2007;369(9578):2031-2041.</w:t>
      </w:r>
    </w:p>
    <w:p w14:paraId="79BACFDA" w14:textId="77777777" w:rsidR="00A72CAA" w:rsidRPr="00A72CAA" w:rsidRDefault="00A72CAA" w:rsidP="00A72CAA">
      <w:pPr>
        <w:pStyle w:val="Bibliography"/>
      </w:pPr>
      <w:r w:rsidRPr="00A72CAA">
        <w:t xml:space="preserve">4. </w:t>
      </w:r>
      <w:r w:rsidRPr="00A72CAA">
        <w:tab/>
        <w:t xml:space="preserve">Arthur KC, Calvo A, Price TR, Geiger JT, Chio A, Traynor BJ. Projected increase in amyotrophic lateral sclerosis from 2015 to 2040. </w:t>
      </w:r>
      <w:r w:rsidRPr="00A72CAA">
        <w:rPr>
          <w:i/>
          <w:iCs/>
        </w:rPr>
        <w:t>Nature Communications</w:t>
      </w:r>
      <w:r w:rsidRPr="00A72CAA">
        <w:t>. 2016;7(1):1-6.</w:t>
      </w:r>
    </w:p>
    <w:p w14:paraId="0EC4D46F" w14:textId="77777777" w:rsidR="00A72CAA" w:rsidRPr="00A72CAA" w:rsidRDefault="00A72CAA" w:rsidP="00A72CAA">
      <w:pPr>
        <w:pStyle w:val="Bibliography"/>
      </w:pPr>
      <w:r w:rsidRPr="00A72CAA">
        <w:t xml:space="preserve">5. </w:t>
      </w:r>
      <w:r w:rsidRPr="00A72CAA">
        <w:tab/>
        <w:t xml:space="preserve">Al-Chalabi A, Hardiman O. The epidemiology of ALS: A conspiracy of genes, environment and time. </w:t>
      </w:r>
      <w:r w:rsidRPr="00A72CAA">
        <w:rPr>
          <w:i/>
          <w:iCs/>
        </w:rPr>
        <w:t>Nature Reviews Neurology</w:t>
      </w:r>
      <w:r w:rsidRPr="00A72CAA">
        <w:t>. 2013;9(11):617-628.</w:t>
      </w:r>
    </w:p>
    <w:p w14:paraId="30167214" w14:textId="77777777" w:rsidR="00A72CAA" w:rsidRPr="00A72CAA" w:rsidRDefault="00A72CAA" w:rsidP="00A72CAA">
      <w:pPr>
        <w:pStyle w:val="Bibliography"/>
      </w:pPr>
      <w:r w:rsidRPr="00A72CAA">
        <w:t xml:space="preserve">6. </w:t>
      </w:r>
      <w:r w:rsidRPr="00A72CAA">
        <w:tab/>
        <w:t xml:space="preserve">Hardiman O, Al-Chalabi A, Chio A, et al. Amyotrophic lateral sclerosis. </w:t>
      </w:r>
      <w:r w:rsidRPr="00A72CAA">
        <w:rPr>
          <w:i/>
          <w:iCs/>
        </w:rPr>
        <w:t>Nature reviews Disease primers</w:t>
      </w:r>
      <w:r w:rsidRPr="00A72CAA">
        <w:t>. 2017;3(1):1-19.</w:t>
      </w:r>
    </w:p>
    <w:p w14:paraId="6823353E" w14:textId="77777777" w:rsidR="00A72CAA" w:rsidRPr="00A72CAA" w:rsidRDefault="00A72CAA" w:rsidP="00A72CAA">
      <w:pPr>
        <w:pStyle w:val="Bibliography"/>
      </w:pPr>
      <w:r w:rsidRPr="00A72CAA">
        <w:t xml:space="preserve">7. </w:t>
      </w:r>
      <w:r w:rsidRPr="00A72CAA">
        <w:tab/>
        <w:t xml:space="preserve">Oskarsson B, Horton DK, Mitsumoto H. Potential environmental factors in amyotrophic lateral sclerosis. </w:t>
      </w:r>
      <w:r w:rsidRPr="00A72CAA">
        <w:rPr>
          <w:i/>
          <w:iCs/>
        </w:rPr>
        <w:t>Neurologic Clinics</w:t>
      </w:r>
      <w:r w:rsidRPr="00A72CAA">
        <w:t>. 2015;33(4):877-888.</w:t>
      </w:r>
    </w:p>
    <w:p w14:paraId="29BE6C68" w14:textId="77777777" w:rsidR="00A72CAA" w:rsidRPr="00A72CAA" w:rsidRDefault="00A72CAA" w:rsidP="00A72CAA">
      <w:pPr>
        <w:pStyle w:val="Bibliography"/>
      </w:pPr>
      <w:r w:rsidRPr="00A72CAA">
        <w:t xml:space="preserve">8. </w:t>
      </w:r>
      <w:r w:rsidRPr="00A72CAA">
        <w:tab/>
        <w:t xml:space="preserve">Longinetti E, Fang F. Epidemiology of amyotrophic lateral sclerosis: An update of recent literature. </w:t>
      </w:r>
      <w:r w:rsidRPr="00A72CAA">
        <w:rPr>
          <w:i/>
          <w:iCs/>
        </w:rPr>
        <w:t>Current Opinion In Neurology</w:t>
      </w:r>
      <w:r w:rsidRPr="00A72CAA">
        <w:t>. 2019;32(5):771.</w:t>
      </w:r>
    </w:p>
    <w:p w14:paraId="0951A64E" w14:textId="77777777" w:rsidR="00A72CAA" w:rsidRPr="00A72CAA" w:rsidRDefault="00A72CAA" w:rsidP="00A72CAA">
      <w:pPr>
        <w:pStyle w:val="Bibliography"/>
      </w:pPr>
      <w:r w:rsidRPr="00A72CAA">
        <w:t xml:space="preserve">9. </w:t>
      </w:r>
      <w:r w:rsidRPr="00A72CAA">
        <w:tab/>
        <w:t xml:space="preserve">Dominici F, Peng RD, Bell ML, et al. Fine particulate air pollution and hospital admission for cardiovascular and respiratory diseases. </w:t>
      </w:r>
      <w:r w:rsidRPr="00A72CAA">
        <w:rPr>
          <w:i/>
          <w:iCs/>
        </w:rPr>
        <w:t>JAMA</w:t>
      </w:r>
      <w:r w:rsidRPr="00A72CAA">
        <w:t>. 2006;295(10):1127-1134.</w:t>
      </w:r>
    </w:p>
    <w:p w14:paraId="1C65AD9E" w14:textId="77777777" w:rsidR="00A72CAA" w:rsidRPr="00A72CAA" w:rsidRDefault="00A72CAA" w:rsidP="00A72CAA">
      <w:pPr>
        <w:pStyle w:val="Bibliography"/>
      </w:pPr>
      <w:r w:rsidRPr="00A72CAA">
        <w:t xml:space="preserve">10. </w:t>
      </w:r>
      <w:r w:rsidRPr="00A72CAA">
        <w:tab/>
        <w:t xml:space="preserve">Bennett JE, Tamura-Wicks H, Parks RM, et al. Particulate matter air pollution and national and county life expectancy loss in the USA: A spatiotemporal analysis. </w:t>
      </w:r>
      <w:r w:rsidRPr="00A72CAA">
        <w:rPr>
          <w:i/>
          <w:iCs/>
        </w:rPr>
        <w:t>PLOS Medicine</w:t>
      </w:r>
      <w:r w:rsidRPr="00A72CAA">
        <w:t>. 2019;16(7):e1002856. doi:10.1371/journal.pmed.1002856</w:t>
      </w:r>
    </w:p>
    <w:p w14:paraId="03C2517B" w14:textId="77777777" w:rsidR="00A72CAA" w:rsidRPr="00A72CAA" w:rsidRDefault="00A72CAA" w:rsidP="00A72CAA">
      <w:pPr>
        <w:pStyle w:val="Bibliography"/>
      </w:pPr>
      <w:r w:rsidRPr="00A72CAA">
        <w:t xml:space="preserve">11. </w:t>
      </w:r>
      <w:r w:rsidRPr="00A72CAA">
        <w:tab/>
        <w:t xml:space="preserve">Schwartz J. Particulate air pollution and chronic respiratory disease. </w:t>
      </w:r>
      <w:r w:rsidRPr="00A72CAA">
        <w:rPr>
          <w:i/>
          <w:iCs/>
        </w:rPr>
        <w:t>Environmental Research</w:t>
      </w:r>
      <w:r w:rsidRPr="00A72CAA">
        <w:t>. 1993;62(1):7-13.</w:t>
      </w:r>
    </w:p>
    <w:p w14:paraId="50BC8F4F" w14:textId="77777777" w:rsidR="00A72CAA" w:rsidRPr="00A72CAA" w:rsidRDefault="00A72CAA" w:rsidP="00A72CAA">
      <w:pPr>
        <w:pStyle w:val="Bibliography"/>
      </w:pPr>
      <w:r w:rsidRPr="00A72CAA">
        <w:t xml:space="preserve">12. </w:t>
      </w:r>
      <w:r w:rsidRPr="00A72CAA">
        <w:tab/>
        <w:t xml:space="preserve">Schwartz J. The distributed lag between air pollution and daily deaths. </w:t>
      </w:r>
      <w:r w:rsidRPr="00A72CAA">
        <w:rPr>
          <w:i/>
          <w:iCs/>
        </w:rPr>
        <w:t>Epidemiology</w:t>
      </w:r>
      <w:r w:rsidRPr="00A72CAA">
        <w:t>. 2000;11(3):320-326.</w:t>
      </w:r>
    </w:p>
    <w:p w14:paraId="6CD2A94E" w14:textId="77777777" w:rsidR="00A72CAA" w:rsidRPr="00A72CAA" w:rsidRDefault="00A72CAA" w:rsidP="00A72CAA">
      <w:pPr>
        <w:pStyle w:val="Bibliography"/>
      </w:pPr>
      <w:r w:rsidRPr="00A72CAA">
        <w:t xml:space="preserve">13. </w:t>
      </w:r>
      <w:r w:rsidRPr="00A72CAA">
        <w:tab/>
        <w:t xml:space="preserve">Brook RD, Rajagopalan S, Pope III CA, et al. Particulate matter air pollution and cardiovascular disease: An update to the scientific statement from the American Heart Association. </w:t>
      </w:r>
      <w:r w:rsidRPr="00A72CAA">
        <w:rPr>
          <w:i/>
          <w:iCs/>
        </w:rPr>
        <w:t>Circulation</w:t>
      </w:r>
      <w:r w:rsidRPr="00A72CAA">
        <w:t>. 2010;121(21):2331-2378.</w:t>
      </w:r>
    </w:p>
    <w:p w14:paraId="68B60CD8" w14:textId="77777777" w:rsidR="00A72CAA" w:rsidRPr="00A72CAA" w:rsidRDefault="00A72CAA" w:rsidP="00A72CAA">
      <w:pPr>
        <w:pStyle w:val="Bibliography"/>
      </w:pPr>
      <w:r w:rsidRPr="00A72CAA">
        <w:t xml:space="preserve">14. </w:t>
      </w:r>
      <w:r w:rsidRPr="00A72CAA">
        <w:tab/>
        <w:t xml:space="preserve">Dockery DW, Pope CA, Xu X, et al. An association between air pollution and mortality in six U.S. cities. </w:t>
      </w:r>
      <w:r w:rsidRPr="00A72CAA">
        <w:rPr>
          <w:i/>
          <w:iCs/>
        </w:rPr>
        <w:t>New England Journal of Medicine</w:t>
      </w:r>
      <w:r w:rsidRPr="00A72CAA">
        <w:t>. 1993;329(24):1753-1759. doi:10.1056/NEJM199312093292401</w:t>
      </w:r>
    </w:p>
    <w:p w14:paraId="2B17AFE2" w14:textId="77777777" w:rsidR="00A72CAA" w:rsidRPr="00A72CAA" w:rsidRDefault="00A72CAA" w:rsidP="00A72CAA">
      <w:pPr>
        <w:pStyle w:val="Bibliography"/>
      </w:pPr>
      <w:r w:rsidRPr="00A72CAA">
        <w:lastRenderedPageBreak/>
        <w:t xml:space="preserve">15. </w:t>
      </w:r>
      <w:r w:rsidRPr="00A72CAA">
        <w:tab/>
        <w:t xml:space="preserve">Block ML, Elder A, Auten RL, et al. The outdoor air pollution and brain health workshop. </w:t>
      </w:r>
      <w:r w:rsidRPr="00A72CAA">
        <w:rPr>
          <w:i/>
          <w:iCs/>
        </w:rPr>
        <w:t>Neurotoxicology</w:t>
      </w:r>
      <w:r w:rsidRPr="00A72CAA">
        <w:t>. 2012;33(5):972-984.</w:t>
      </w:r>
    </w:p>
    <w:p w14:paraId="46C33CC7" w14:textId="77777777" w:rsidR="00A72CAA" w:rsidRPr="00A72CAA" w:rsidRDefault="00A72CAA" w:rsidP="00A72CAA">
      <w:pPr>
        <w:pStyle w:val="Bibliography"/>
      </w:pPr>
      <w:r w:rsidRPr="00A72CAA">
        <w:t xml:space="preserve">16. </w:t>
      </w:r>
      <w:r w:rsidRPr="00A72CAA">
        <w:tab/>
        <w:t xml:space="preserve">Zanobetti A, Dominici F, Wang Y, Schwartz JD. A national case-crossover analysis of the short-term effect of PM 2.5 on hospitalizations and mortality in subjects with diabetes and neurological disorders. </w:t>
      </w:r>
      <w:r w:rsidRPr="00A72CAA">
        <w:rPr>
          <w:i/>
          <w:iCs/>
        </w:rPr>
        <w:t>Environmental Health</w:t>
      </w:r>
      <w:r w:rsidRPr="00A72CAA">
        <w:t>. 2014;13(1):1-11.</w:t>
      </w:r>
    </w:p>
    <w:p w14:paraId="4AFF89AA" w14:textId="77777777" w:rsidR="00A72CAA" w:rsidRPr="00A72CAA" w:rsidRDefault="00A72CAA" w:rsidP="00A72CAA">
      <w:pPr>
        <w:pStyle w:val="Bibliography"/>
      </w:pPr>
      <w:r w:rsidRPr="00A72CAA">
        <w:t xml:space="preserve">17. </w:t>
      </w:r>
      <w:r w:rsidRPr="00A72CAA">
        <w:tab/>
        <w:t xml:space="preserve">Ritz B, Lee PC, Hansen J, et al. Traffic-related air pollution and Parkinson’s disease in Denmark: A case–control study. </w:t>
      </w:r>
      <w:r w:rsidRPr="00A72CAA">
        <w:rPr>
          <w:i/>
          <w:iCs/>
        </w:rPr>
        <w:t>Environmental Health Perspectives</w:t>
      </w:r>
      <w:r w:rsidRPr="00A72CAA">
        <w:t>. 2016;124(3):351-356.</w:t>
      </w:r>
    </w:p>
    <w:p w14:paraId="485123C3" w14:textId="77777777" w:rsidR="00A72CAA" w:rsidRPr="00A72CAA" w:rsidRDefault="00A72CAA" w:rsidP="00A72CAA">
      <w:pPr>
        <w:pStyle w:val="Bibliography"/>
      </w:pPr>
      <w:r w:rsidRPr="00A72CAA">
        <w:t xml:space="preserve">18. </w:t>
      </w:r>
      <w:r w:rsidRPr="00A72CAA">
        <w:tab/>
        <w:t xml:space="preserve">Kioumourtzoglou MA, Schwartz JD, Weisskopf MG, et al. Long-term PM2.5 exposure and neurological hospital admissions in the northeastern United States. </w:t>
      </w:r>
      <w:r w:rsidRPr="00A72CAA">
        <w:rPr>
          <w:i/>
          <w:iCs/>
        </w:rPr>
        <w:t>Environmental health perspectives</w:t>
      </w:r>
      <w:r w:rsidRPr="00A72CAA">
        <w:t>. 2016;124(1):23-29.</w:t>
      </w:r>
    </w:p>
    <w:p w14:paraId="6BD5C3FB" w14:textId="77777777" w:rsidR="00A72CAA" w:rsidRPr="00A72CAA" w:rsidRDefault="00A72CAA" w:rsidP="00A72CAA">
      <w:pPr>
        <w:pStyle w:val="Bibliography"/>
      </w:pPr>
      <w:r w:rsidRPr="00A72CAA">
        <w:t xml:space="preserve">19. </w:t>
      </w:r>
      <w:r w:rsidRPr="00A72CAA">
        <w:tab/>
        <w:t xml:space="preserve">Levesque S, Surace MJ, McDonald J, Block ML. Air pollution &amp; the brain: Subchronic diesel exhaust exposure causes neuroinflammation and elevates early markers of neurodegenerative disease. </w:t>
      </w:r>
      <w:r w:rsidRPr="00A72CAA">
        <w:rPr>
          <w:i/>
          <w:iCs/>
        </w:rPr>
        <w:t>Journal of Neuroinflammation</w:t>
      </w:r>
      <w:r w:rsidRPr="00A72CAA">
        <w:t>. 2011;8(1):1-10.</w:t>
      </w:r>
    </w:p>
    <w:p w14:paraId="02CC73B7" w14:textId="77777777" w:rsidR="00A72CAA" w:rsidRPr="00A72CAA" w:rsidRDefault="00A72CAA" w:rsidP="00A72CAA">
      <w:pPr>
        <w:pStyle w:val="Bibliography"/>
      </w:pPr>
      <w:r w:rsidRPr="00A72CAA">
        <w:t xml:space="preserve">20. </w:t>
      </w:r>
      <w:r w:rsidRPr="00A72CAA">
        <w:tab/>
        <w:t xml:space="preserve">Heusinkveld HJ, Wahle T, Campbell A, et al. Neurodegenerative and neurological disorders by small inhaled particles. </w:t>
      </w:r>
      <w:r w:rsidRPr="00A72CAA">
        <w:rPr>
          <w:i/>
          <w:iCs/>
        </w:rPr>
        <w:t>Neurotoxicology</w:t>
      </w:r>
      <w:r w:rsidRPr="00A72CAA">
        <w:t>. 2016;56:94-106.</w:t>
      </w:r>
    </w:p>
    <w:p w14:paraId="787FECF3" w14:textId="77777777" w:rsidR="00A72CAA" w:rsidRPr="00A72CAA" w:rsidRDefault="00A72CAA" w:rsidP="00A72CAA">
      <w:pPr>
        <w:pStyle w:val="Bibliography"/>
      </w:pPr>
      <w:r w:rsidRPr="00A72CAA">
        <w:t xml:space="preserve">21. </w:t>
      </w:r>
      <w:r w:rsidRPr="00A72CAA">
        <w:tab/>
        <w:t xml:space="preserve">Power MC, Weisskopf MG, Alexeeff SE, Coull BA, Spiro III A, Schwartz J. Traffic-related air pollution and cognitive function in a cohort of older men. </w:t>
      </w:r>
      <w:r w:rsidRPr="00A72CAA">
        <w:rPr>
          <w:i/>
          <w:iCs/>
        </w:rPr>
        <w:t>Environmental Health Perspectives</w:t>
      </w:r>
      <w:r w:rsidRPr="00A72CAA">
        <w:t>. 2011;119(5):682-687.</w:t>
      </w:r>
    </w:p>
    <w:p w14:paraId="5EB20C55" w14:textId="77777777" w:rsidR="00A72CAA" w:rsidRPr="00A72CAA" w:rsidRDefault="00A72CAA" w:rsidP="00A72CAA">
      <w:pPr>
        <w:pStyle w:val="Bibliography"/>
      </w:pPr>
      <w:r w:rsidRPr="00A72CAA">
        <w:t xml:space="preserve">22. </w:t>
      </w:r>
      <w:r w:rsidRPr="00A72CAA">
        <w:tab/>
        <w:t xml:space="preserve">Dubowsky SD, Suh H, Schwartz J, Coull BA, Gold DR. Diabetes, obesity, and hypertension may enhance associations between air pollution and markers of systemic inflammation. </w:t>
      </w:r>
      <w:r w:rsidRPr="00A72CAA">
        <w:rPr>
          <w:i/>
          <w:iCs/>
        </w:rPr>
        <w:t>Environmental Health Perspectives</w:t>
      </w:r>
      <w:r w:rsidRPr="00A72CAA">
        <w:t>. 2006;114(7):992-998.</w:t>
      </w:r>
    </w:p>
    <w:p w14:paraId="6F8FF291" w14:textId="77777777" w:rsidR="00A72CAA" w:rsidRPr="00A72CAA" w:rsidRDefault="00A72CAA" w:rsidP="00A72CAA">
      <w:pPr>
        <w:pStyle w:val="Bibliography"/>
      </w:pPr>
      <w:r w:rsidRPr="00A72CAA">
        <w:t xml:space="preserve">23. </w:t>
      </w:r>
      <w:r w:rsidRPr="00A72CAA">
        <w:tab/>
        <w:t xml:space="preserve">Ruckerl R, Ibald-Mulli A, Koenig W, et al. Air pollution and markers of inflammation and coagulation in patients with coronary heart disease. </w:t>
      </w:r>
      <w:r w:rsidRPr="00A72CAA">
        <w:rPr>
          <w:i/>
          <w:iCs/>
        </w:rPr>
        <w:t>American Journal of Respiratory and Critical Care Medicine</w:t>
      </w:r>
      <w:r w:rsidRPr="00A72CAA">
        <w:t>. 2006;173(4):432-441.</w:t>
      </w:r>
    </w:p>
    <w:p w14:paraId="00598EC7" w14:textId="77777777" w:rsidR="00A72CAA" w:rsidRPr="00A72CAA" w:rsidRDefault="00A72CAA" w:rsidP="00A72CAA">
      <w:pPr>
        <w:pStyle w:val="Bibliography"/>
      </w:pPr>
      <w:r w:rsidRPr="00A72CAA">
        <w:t xml:space="preserve">24. </w:t>
      </w:r>
      <w:r w:rsidRPr="00A72CAA">
        <w:tab/>
        <w:t xml:space="preserve">Hoffmann B, Moebus S, Dragano N, et al. Chronic residential exposure to particulate matter air pollution and systemic inflammatory markers. </w:t>
      </w:r>
      <w:r w:rsidRPr="00A72CAA">
        <w:rPr>
          <w:i/>
          <w:iCs/>
        </w:rPr>
        <w:t>Environmental Health Perspectives</w:t>
      </w:r>
      <w:r w:rsidRPr="00A72CAA">
        <w:t>. 2009;117(8):1302-1308.</w:t>
      </w:r>
    </w:p>
    <w:p w14:paraId="06C72391" w14:textId="77777777" w:rsidR="00A72CAA" w:rsidRPr="00A72CAA" w:rsidRDefault="00A72CAA" w:rsidP="00A72CAA">
      <w:pPr>
        <w:pStyle w:val="Bibliography"/>
      </w:pPr>
      <w:r w:rsidRPr="00A72CAA">
        <w:t xml:space="preserve">25. </w:t>
      </w:r>
      <w:r w:rsidRPr="00A72CAA">
        <w:tab/>
        <w:t xml:space="preserve">Kelly FJ. Oxidative stress: Its role in air pollution and adverse health effects. </w:t>
      </w:r>
      <w:r w:rsidRPr="00A72CAA">
        <w:rPr>
          <w:i/>
          <w:iCs/>
        </w:rPr>
        <w:t>Occupational and Environmental Medicine</w:t>
      </w:r>
      <w:r w:rsidRPr="00A72CAA">
        <w:t>. 2003;60(8):612-616.</w:t>
      </w:r>
    </w:p>
    <w:p w14:paraId="20AC18CB" w14:textId="77777777" w:rsidR="00A72CAA" w:rsidRPr="00A72CAA" w:rsidRDefault="00A72CAA" w:rsidP="00A72CAA">
      <w:pPr>
        <w:pStyle w:val="Bibliography"/>
      </w:pPr>
      <w:r w:rsidRPr="00A72CAA">
        <w:t xml:space="preserve">26. </w:t>
      </w:r>
      <w:r w:rsidRPr="00A72CAA">
        <w:tab/>
        <w:t xml:space="preserve">Chuang KJ, Chan CC, Su TC, Lee CT, Tang CS. The effect of urban air pollution on inflammation, oxidative stress, coagulation, and autonomic dysfunction in young adults. </w:t>
      </w:r>
      <w:r w:rsidRPr="00A72CAA">
        <w:rPr>
          <w:i/>
          <w:iCs/>
        </w:rPr>
        <w:t>American journal of respiratory and critical care medicine</w:t>
      </w:r>
      <w:r w:rsidRPr="00A72CAA">
        <w:t>. 2007;176(4):370-376.</w:t>
      </w:r>
    </w:p>
    <w:p w14:paraId="053FDE8F" w14:textId="77777777" w:rsidR="00A72CAA" w:rsidRPr="00A72CAA" w:rsidRDefault="00A72CAA" w:rsidP="00A72CAA">
      <w:pPr>
        <w:pStyle w:val="Bibliography"/>
      </w:pPr>
      <w:r w:rsidRPr="00A72CAA">
        <w:t xml:space="preserve">27. </w:t>
      </w:r>
      <w:r w:rsidRPr="00A72CAA">
        <w:tab/>
        <w:t xml:space="preserve">Li N, Sioutas C, Cho A, et al. Ultrafine particulate pollutants induce oxidative stress and mitochondrial damage. </w:t>
      </w:r>
      <w:r w:rsidRPr="00A72CAA">
        <w:rPr>
          <w:i/>
          <w:iCs/>
        </w:rPr>
        <w:t>Environmental Health Perspectives</w:t>
      </w:r>
      <w:r w:rsidRPr="00A72CAA">
        <w:t>. 2003;111(4):455-460.</w:t>
      </w:r>
    </w:p>
    <w:p w14:paraId="7E49CEBA" w14:textId="77777777" w:rsidR="00A72CAA" w:rsidRPr="00A72CAA" w:rsidRDefault="00A72CAA" w:rsidP="00A72CAA">
      <w:pPr>
        <w:pStyle w:val="Bibliography"/>
      </w:pPr>
      <w:r w:rsidRPr="00A72CAA">
        <w:lastRenderedPageBreak/>
        <w:t xml:space="preserve">28. </w:t>
      </w:r>
      <w:r w:rsidRPr="00A72CAA">
        <w:tab/>
        <w:t xml:space="preserve">Sørensen M, Daneshvar B, Hansen M, et al. Personal PM2.5 exposure and markers of oxidative stress in blood. </w:t>
      </w:r>
      <w:r w:rsidRPr="00A72CAA">
        <w:rPr>
          <w:i/>
          <w:iCs/>
        </w:rPr>
        <w:t>Environmental health perspectives</w:t>
      </w:r>
      <w:r w:rsidRPr="00A72CAA">
        <w:t>. 2003;111(2):161-166.</w:t>
      </w:r>
    </w:p>
    <w:p w14:paraId="708CB5A8" w14:textId="77777777" w:rsidR="00A72CAA" w:rsidRPr="00A72CAA" w:rsidRDefault="00A72CAA" w:rsidP="00A72CAA">
      <w:pPr>
        <w:pStyle w:val="Bibliography"/>
      </w:pPr>
      <w:r w:rsidRPr="00A72CAA">
        <w:t xml:space="preserve">29. </w:t>
      </w:r>
      <w:r w:rsidRPr="00A72CAA">
        <w:tab/>
        <w:t xml:space="preserve">Block ML, Calderón-Garcidueñas L. Air pollution: Mechanisms of neuroinflammation and CNS disease. </w:t>
      </w:r>
      <w:r w:rsidRPr="00A72CAA">
        <w:rPr>
          <w:i/>
          <w:iCs/>
        </w:rPr>
        <w:t>Trends in neurosciences</w:t>
      </w:r>
      <w:r w:rsidRPr="00A72CAA">
        <w:t>. 2009;32(9):506-516.</w:t>
      </w:r>
    </w:p>
    <w:p w14:paraId="6121EED5" w14:textId="77777777" w:rsidR="00A72CAA" w:rsidRPr="00A72CAA" w:rsidRDefault="00A72CAA" w:rsidP="00A72CAA">
      <w:pPr>
        <w:pStyle w:val="Bibliography"/>
      </w:pPr>
      <w:r w:rsidRPr="00A72CAA">
        <w:t xml:space="preserve">30. </w:t>
      </w:r>
      <w:r w:rsidRPr="00A72CAA">
        <w:tab/>
        <w:t xml:space="preserve">Perry VH, Cunningham C, Holmes C. Systemic infections and inflammation affect chronic neurodegeneration. </w:t>
      </w:r>
      <w:r w:rsidRPr="00A72CAA">
        <w:rPr>
          <w:i/>
          <w:iCs/>
        </w:rPr>
        <w:t>Nature Reviews Immunology</w:t>
      </w:r>
      <w:r w:rsidRPr="00A72CAA">
        <w:t>. 2007;7(2):161-167.</w:t>
      </w:r>
    </w:p>
    <w:p w14:paraId="6DD44482" w14:textId="77777777" w:rsidR="00A72CAA" w:rsidRPr="00A72CAA" w:rsidRDefault="00A72CAA" w:rsidP="00A72CAA">
      <w:pPr>
        <w:pStyle w:val="Bibliography"/>
      </w:pPr>
      <w:r w:rsidRPr="00A72CAA">
        <w:t xml:space="preserve">31. </w:t>
      </w:r>
      <w:r w:rsidRPr="00A72CAA">
        <w:tab/>
        <w:t xml:space="preserve">Bergeron C. Oxidative stress: Its role in the pathogenesis of amyotrophic lateral sclerosis. </w:t>
      </w:r>
      <w:r w:rsidRPr="00A72CAA">
        <w:rPr>
          <w:i/>
          <w:iCs/>
        </w:rPr>
        <w:t>Journal of the neurological sciences</w:t>
      </w:r>
      <w:r w:rsidRPr="00A72CAA">
        <w:t>. 1995;129:81-84.</w:t>
      </w:r>
    </w:p>
    <w:p w14:paraId="035514FC" w14:textId="77777777" w:rsidR="00A72CAA" w:rsidRPr="00A72CAA" w:rsidRDefault="00A72CAA" w:rsidP="00A72CAA">
      <w:pPr>
        <w:pStyle w:val="Bibliography"/>
      </w:pPr>
      <w:r w:rsidRPr="00A72CAA">
        <w:t xml:space="preserve">32. </w:t>
      </w:r>
      <w:r w:rsidRPr="00A72CAA">
        <w:tab/>
        <w:t xml:space="preserve">Mhatre M, Floyd RA, Hensley K. Oxidative stress and neuroinflammation in Alzheimer’s disease and amyotrophic lateral sclerosis: Common links and potential therapeutic targets. </w:t>
      </w:r>
      <w:r w:rsidRPr="00A72CAA">
        <w:rPr>
          <w:i/>
          <w:iCs/>
        </w:rPr>
        <w:t>Journal of Alzheimer’s disease</w:t>
      </w:r>
      <w:r w:rsidRPr="00A72CAA">
        <w:t>. 2004;6(2):147-157.</w:t>
      </w:r>
    </w:p>
    <w:p w14:paraId="7212AE6F" w14:textId="77777777" w:rsidR="00A72CAA" w:rsidRPr="00A72CAA" w:rsidRDefault="00A72CAA" w:rsidP="00A72CAA">
      <w:pPr>
        <w:pStyle w:val="Bibliography"/>
      </w:pPr>
      <w:r w:rsidRPr="00A72CAA">
        <w:t xml:space="preserve">33. </w:t>
      </w:r>
      <w:r w:rsidRPr="00A72CAA">
        <w:tab/>
        <w:t xml:space="preserve">D’Amico E, Factor-Litvak P, Santella RM, Mitsumoto H. Clinical perspective on oxidative stress in sporadic amyotrophic lateral sclerosis. </w:t>
      </w:r>
      <w:r w:rsidRPr="00A72CAA">
        <w:rPr>
          <w:i/>
          <w:iCs/>
        </w:rPr>
        <w:t>Free radical biology and medicine</w:t>
      </w:r>
      <w:r w:rsidRPr="00A72CAA">
        <w:t>. 2013;65:509-527.</w:t>
      </w:r>
    </w:p>
    <w:p w14:paraId="51BABC94" w14:textId="77777777" w:rsidR="00A72CAA" w:rsidRPr="00A72CAA" w:rsidRDefault="00A72CAA" w:rsidP="00A72CAA">
      <w:pPr>
        <w:pStyle w:val="Bibliography"/>
      </w:pPr>
      <w:r w:rsidRPr="00A72CAA">
        <w:t xml:space="preserve">34. </w:t>
      </w:r>
      <w:r w:rsidRPr="00A72CAA">
        <w:tab/>
        <w:t xml:space="preserve">Perry VH, Nicoll JA, Holmes C. Microglia in neurodegenerative disease. </w:t>
      </w:r>
      <w:r w:rsidRPr="00A72CAA">
        <w:rPr>
          <w:i/>
          <w:iCs/>
        </w:rPr>
        <w:t>Nature Reviews Neurology</w:t>
      </w:r>
      <w:r w:rsidRPr="00A72CAA">
        <w:t>. 2010;6(4):193-201.</w:t>
      </w:r>
    </w:p>
    <w:p w14:paraId="03E16C09" w14:textId="77777777" w:rsidR="00A72CAA" w:rsidRPr="00A72CAA" w:rsidRDefault="00A72CAA" w:rsidP="00A72CAA">
      <w:pPr>
        <w:pStyle w:val="Bibliography"/>
      </w:pPr>
      <w:r w:rsidRPr="00A72CAA">
        <w:t xml:space="preserve">35. </w:t>
      </w:r>
      <w:r w:rsidRPr="00A72CAA">
        <w:tab/>
        <w:t xml:space="preserve">Nunez Y, Boehme AK, Weisskopf MG, et al. Fine particle exposure and clinical aggravation in neurodegenerative diseases in New York State. </w:t>
      </w:r>
      <w:r w:rsidRPr="00A72CAA">
        <w:rPr>
          <w:i/>
          <w:iCs/>
        </w:rPr>
        <w:t>Environmental Health Perspectives</w:t>
      </w:r>
      <w:r w:rsidRPr="00A72CAA">
        <w:t>. 2021;129(2):027003.</w:t>
      </w:r>
    </w:p>
    <w:p w14:paraId="79FA48D1" w14:textId="77777777" w:rsidR="00A72CAA" w:rsidRPr="00A72CAA" w:rsidRDefault="00A72CAA" w:rsidP="00A72CAA">
      <w:pPr>
        <w:pStyle w:val="Bibliography"/>
      </w:pPr>
      <w:r w:rsidRPr="00A72CAA">
        <w:t xml:space="preserve">36. </w:t>
      </w:r>
      <w:r w:rsidRPr="00A72CAA">
        <w:tab/>
        <w:t xml:space="preserve">Nunez Y, Boehme AK, Li M, et al. Parkinson’s disease aggravation in association with fine particle components in New York State. </w:t>
      </w:r>
      <w:r w:rsidRPr="00A72CAA">
        <w:rPr>
          <w:i/>
          <w:iCs/>
        </w:rPr>
        <w:t>Environmental Research</w:t>
      </w:r>
      <w:r w:rsidRPr="00A72CAA">
        <w:t>. 2021;201:111554.</w:t>
      </w:r>
    </w:p>
    <w:p w14:paraId="11C878EF" w14:textId="77777777" w:rsidR="00A72CAA" w:rsidRPr="00A72CAA" w:rsidRDefault="00A72CAA" w:rsidP="00A72CAA">
      <w:pPr>
        <w:pStyle w:val="Bibliography"/>
      </w:pPr>
      <w:r w:rsidRPr="00A72CAA">
        <w:t xml:space="preserve">37. </w:t>
      </w:r>
      <w:r w:rsidRPr="00A72CAA">
        <w:tab/>
        <w:t xml:space="preserve">Malek AM, Barchowsky A, Bowser R, et al. Exposure to hazardous air pollutants and the risk of amyotrophic lateral sclerosis. </w:t>
      </w:r>
      <w:r w:rsidRPr="00A72CAA">
        <w:rPr>
          <w:i/>
          <w:iCs/>
        </w:rPr>
        <w:t>Environmental Pollution</w:t>
      </w:r>
      <w:r w:rsidRPr="00A72CAA">
        <w:t>. 2015;197:181-186.</w:t>
      </w:r>
    </w:p>
    <w:p w14:paraId="52D417CE" w14:textId="77777777" w:rsidR="00A72CAA" w:rsidRPr="00A72CAA" w:rsidRDefault="00A72CAA" w:rsidP="00A72CAA">
      <w:pPr>
        <w:pStyle w:val="Bibliography"/>
      </w:pPr>
      <w:r w:rsidRPr="00A72CAA">
        <w:t xml:space="preserve">38. </w:t>
      </w:r>
      <w:r w:rsidRPr="00A72CAA">
        <w:tab/>
        <w:t xml:space="preserve">Yu Z, Peters S, van BL, et al. Long-Term Exposure to Ultrafine Particles and Particulate Matter Constituents and the Risk of Amyotrophic Lateral Sclerosis. </w:t>
      </w:r>
      <w:r w:rsidRPr="00A72CAA">
        <w:rPr>
          <w:i/>
          <w:iCs/>
        </w:rPr>
        <w:t>Environmental Health Perspectives</w:t>
      </w:r>
      <w:r w:rsidRPr="00A72CAA">
        <w:t>. 2021;129(9):097702. doi:10.1289/EHP9131</w:t>
      </w:r>
    </w:p>
    <w:p w14:paraId="2DA20F68" w14:textId="77777777" w:rsidR="00A72CAA" w:rsidRPr="00A72CAA" w:rsidRDefault="00A72CAA" w:rsidP="00A72CAA">
      <w:pPr>
        <w:pStyle w:val="Bibliography"/>
      </w:pPr>
      <w:r w:rsidRPr="00A72CAA">
        <w:t xml:space="preserve">39. </w:t>
      </w:r>
      <w:r w:rsidRPr="00A72CAA">
        <w:tab/>
        <w:t xml:space="preserve">Seelen M, Toro CRA, Veldink JH, et al. Long-term air pollution exposure and amyotrophic lateral sclerosis in Netherlands: A population-based case–control study. </w:t>
      </w:r>
      <w:r w:rsidRPr="00A72CAA">
        <w:rPr>
          <w:i/>
          <w:iCs/>
        </w:rPr>
        <w:t>Environmental Health Perspectives</w:t>
      </w:r>
      <w:r w:rsidRPr="00A72CAA">
        <w:t>. 2017;125(9):097023. doi:10.1289/EHP1115</w:t>
      </w:r>
    </w:p>
    <w:p w14:paraId="3D35CCE4" w14:textId="77777777" w:rsidR="00A72CAA" w:rsidRPr="00A72CAA" w:rsidRDefault="00A72CAA" w:rsidP="00A72CAA">
      <w:pPr>
        <w:pStyle w:val="Bibliography"/>
      </w:pPr>
      <w:r w:rsidRPr="00A72CAA">
        <w:t xml:space="preserve">40. </w:t>
      </w:r>
      <w:r w:rsidRPr="00A72CAA">
        <w:tab/>
        <w:t xml:space="preserve">Strak M, Weinmayr G, Rodopoulou S, et al. Long term exposure to low level air pollution and mortality in eight European cohorts within the ELAPSE project: Pooled analysis. </w:t>
      </w:r>
      <w:r w:rsidRPr="00A72CAA">
        <w:rPr>
          <w:i/>
          <w:iCs/>
        </w:rPr>
        <w:t>BMJ</w:t>
      </w:r>
      <w:r w:rsidRPr="00A72CAA">
        <w:t>. 2021;374:n1904. doi:10.1136/bmj.n1904</w:t>
      </w:r>
    </w:p>
    <w:p w14:paraId="540224F0" w14:textId="77777777" w:rsidR="00A72CAA" w:rsidRPr="00A72CAA" w:rsidRDefault="00A72CAA" w:rsidP="00A72CAA">
      <w:pPr>
        <w:pStyle w:val="Bibliography"/>
      </w:pPr>
      <w:r w:rsidRPr="00A72CAA">
        <w:t xml:space="preserve">41. </w:t>
      </w:r>
      <w:r w:rsidRPr="00A72CAA">
        <w:tab/>
        <w:t xml:space="preserve">Hamra GB, Laden F, Cohen AJ, Raaschou-Nielsen O, Brauer M, Loomis D. Lung cancer and exposure to nitrogen dioxide and traffic: A systematic review and meta-analysis. </w:t>
      </w:r>
      <w:r w:rsidRPr="00A72CAA">
        <w:rPr>
          <w:i/>
          <w:iCs/>
        </w:rPr>
        <w:t>Environmental Health Perspectives</w:t>
      </w:r>
      <w:r w:rsidRPr="00A72CAA">
        <w:t>. 2015;123(11):1107-1112.</w:t>
      </w:r>
    </w:p>
    <w:p w14:paraId="714FEA6B" w14:textId="77777777" w:rsidR="00A72CAA" w:rsidRPr="00A72CAA" w:rsidRDefault="00A72CAA" w:rsidP="00A72CAA">
      <w:pPr>
        <w:pStyle w:val="Bibliography"/>
      </w:pPr>
      <w:r w:rsidRPr="00A72CAA">
        <w:lastRenderedPageBreak/>
        <w:t xml:space="preserve">42. </w:t>
      </w:r>
      <w:r w:rsidRPr="00A72CAA">
        <w:tab/>
        <w:t xml:space="preserve">Chen H, Kwong JC, Copes R, et al. Living near major roads and the incidence of dementia, Parkinson’s disease, and multiple sclerosis: A population-based cohort study. </w:t>
      </w:r>
      <w:r w:rsidRPr="00A72CAA">
        <w:rPr>
          <w:i/>
          <w:iCs/>
        </w:rPr>
        <w:t>The Lancet</w:t>
      </w:r>
      <w:r w:rsidRPr="00A72CAA">
        <w:t>. 2017;389(10070):718-726.</w:t>
      </w:r>
    </w:p>
    <w:p w14:paraId="21E105E8" w14:textId="77777777" w:rsidR="00A72CAA" w:rsidRPr="00A72CAA" w:rsidRDefault="00A72CAA" w:rsidP="00A72CAA">
      <w:pPr>
        <w:pStyle w:val="Bibliography"/>
      </w:pPr>
      <w:r w:rsidRPr="00A72CAA">
        <w:t xml:space="preserve">43. </w:t>
      </w:r>
      <w:r w:rsidRPr="00A72CAA">
        <w:tab/>
        <w:t xml:space="preserve">Gibson EA, Nunez Y, Abuawad A, et al. An overview of methods to address distinct research questions on environmental mixtures: An application to persistent organic pollutants and leukocyte telomere length. </w:t>
      </w:r>
      <w:r w:rsidRPr="00A72CAA">
        <w:rPr>
          <w:i/>
          <w:iCs/>
        </w:rPr>
        <w:t>Environmental Health</w:t>
      </w:r>
      <w:r w:rsidRPr="00A72CAA">
        <w:t>. 2019;18(1):1-16.</w:t>
      </w:r>
    </w:p>
    <w:p w14:paraId="50AC52A6" w14:textId="77777777" w:rsidR="00A72CAA" w:rsidRPr="00A72CAA" w:rsidRDefault="00A72CAA" w:rsidP="00A72CAA">
      <w:pPr>
        <w:pStyle w:val="Bibliography"/>
      </w:pPr>
      <w:r w:rsidRPr="00A72CAA">
        <w:t xml:space="preserve">44. </w:t>
      </w:r>
      <w:r w:rsidRPr="00A72CAA">
        <w:tab/>
        <w:t xml:space="preserve">Frank L. When an entire country is a cohort. </w:t>
      </w:r>
      <w:r w:rsidRPr="00A72CAA">
        <w:rPr>
          <w:i/>
          <w:iCs/>
        </w:rPr>
        <w:t>Science</w:t>
      </w:r>
      <w:r w:rsidRPr="00A72CAA">
        <w:t>. 2000;287(5462):2398-2399.</w:t>
      </w:r>
    </w:p>
    <w:p w14:paraId="7DEB7B13" w14:textId="77777777" w:rsidR="00A72CAA" w:rsidRPr="00A72CAA" w:rsidRDefault="00A72CAA" w:rsidP="00A72CAA">
      <w:pPr>
        <w:pStyle w:val="Bibliography"/>
      </w:pPr>
      <w:r w:rsidRPr="00A72CAA">
        <w:t xml:space="preserve">45. </w:t>
      </w:r>
      <w:r w:rsidRPr="00A72CAA">
        <w:tab/>
        <w:t xml:space="preserve">Schmidt M, Schmidt SAJ, Sandegaard JL, Ehrenstein V, Pedersen L, Sørensen HT. The Danish National Patient Registry: A review of content, data quality, and research potential. </w:t>
      </w:r>
      <w:r w:rsidRPr="00A72CAA">
        <w:rPr>
          <w:i/>
          <w:iCs/>
        </w:rPr>
        <w:t>Clinical epidemiology</w:t>
      </w:r>
      <w:r w:rsidRPr="00A72CAA">
        <w:t>. 2015;7:449.</w:t>
      </w:r>
    </w:p>
    <w:p w14:paraId="4DDD80C3" w14:textId="77777777" w:rsidR="00A72CAA" w:rsidRPr="00A72CAA" w:rsidRDefault="00A72CAA" w:rsidP="00A72CAA">
      <w:pPr>
        <w:pStyle w:val="Bibliography"/>
      </w:pPr>
      <w:r w:rsidRPr="00A72CAA">
        <w:t xml:space="preserve">46. </w:t>
      </w:r>
      <w:r w:rsidRPr="00A72CAA">
        <w:tab/>
        <w:t xml:space="preserve">Mathis S, Goizet C, Soulages A, Vallat JM, Le Masson G. Genetics of amyotrophic lateral sclerosis: A review. </w:t>
      </w:r>
      <w:r w:rsidRPr="00A72CAA">
        <w:rPr>
          <w:i/>
          <w:iCs/>
        </w:rPr>
        <w:t>Journal of the Neurological Sciences</w:t>
      </w:r>
      <w:r w:rsidRPr="00A72CAA">
        <w:t>. 2019;399:217-226.</w:t>
      </w:r>
    </w:p>
    <w:p w14:paraId="45A1923B" w14:textId="77777777" w:rsidR="00A72CAA" w:rsidRPr="00A72CAA" w:rsidRDefault="00A72CAA" w:rsidP="00A72CAA">
      <w:pPr>
        <w:pStyle w:val="Bibliography"/>
      </w:pPr>
      <w:r w:rsidRPr="00A72CAA">
        <w:t xml:space="preserve">47. </w:t>
      </w:r>
      <w:r w:rsidRPr="00A72CAA">
        <w:tab/>
        <w:t xml:space="preserve">Trabjerg BB, Garton FC, van Rheenen W, et al. ALS in Danish registries: heritability and links to psychiatric and cardiovascular disorders. </w:t>
      </w:r>
      <w:r w:rsidRPr="00A72CAA">
        <w:rPr>
          <w:i/>
          <w:iCs/>
        </w:rPr>
        <w:t>Neurology Genetics</w:t>
      </w:r>
      <w:r w:rsidRPr="00A72CAA">
        <w:t>. 2020;6(2).</w:t>
      </w:r>
    </w:p>
    <w:p w14:paraId="6273AFA8" w14:textId="77777777" w:rsidR="00A72CAA" w:rsidRPr="00A72CAA" w:rsidRDefault="00A72CAA" w:rsidP="00A72CAA">
      <w:pPr>
        <w:pStyle w:val="Bibliography"/>
      </w:pPr>
      <w:r w:rsidRPr="00A72CAA">
        <w:t xml:space="preserve">48. </w:t>
      </w:r>
      <w:r w:rsidRPr="00A72CAA">
        <w:tab/>
        <w:t xml:space="preserve">Kioumourtzoglou MA, Seals RM, Himmerslev L, Gredal O, Hansen J, Weisskopf MG. Comparison of diagnoses of amyotrophic lateral sclerosis by use of death certificates and hospital discharge data in the Danish population. </w:t>
      </w:r>
      <w:r w:rsidRPr="00A72CAA">
        <w:rPr>
          <w:i/>
          <w:iCs/>
        </w:rPr>
        <w:t>Amyotrophic Lateral Sclerosis and Frontotemporal Degeneration</w:t>
      </w:r>
      <w:r w:rsidRPr="00A72CAA">
        <w:t>. 2015;16(3-4):224-229.</w:t>
      </w:r>
    </w:p>
    <w:p w14:paraId="0B26B227" w14:textId="77777777" w:rsidR="00A72CAA" w:rsidRPr="00A72CAA" w:rsidRDefault="00A72CAA" w:rsidP="00A72CAA">
      <w:pPr>
        <w:pStyle w:val="Bibliography"/>
      </w:pPr>
      <w:r w:rsidRPr="00A72CAA">
        <w:t xml:space="preserve">49. </w:t>
      </w:r>
      <w:r w:rsidRPr="00A72CAA">
        <w:tab/>
        <w:t xml:space="preserve">Pedersen CB. The Danish civil registration system. </w:t>
      </w:r>
      <w:r w:rsidRPr="00A72CAA">
        <w:rPr>
          <w:i/>
          <w:iCs/>
        </w:rPr>
        <w:t>Scandinavian journal of public health</w:t>
      </w:r>
      <w:r w:rsidRPr="00A72CAA">
        <w:t>. 2011;39(7_suppl):22-25.</w:t>
      </w:r>
    </w:p>
    <w:p w14:paraId="668D27C8" w14:textId="77777777" w:rsidR="00A72CAA" w:rsidRPr="00A72CAA" w:rsidRDefault="00A72CAA" w:rsidP="00A72CAA">
      <w:pPr>
        <w:pStyle w:val="Bibliography"/>
      </w:pPr>
      <w:r w:rsidRPr="00A72CAA">
        <w:t xml:space="preserve">50. </w:t>
      </w:r>
      <w:r w:rsidRPr="00A72CAA">
        <w:tab/>
        <w:t xml:space="preserve">Langholz B, Goldstein L. Risk set sampling in epidemiologic cohort studies. </w:t>
      </w:r>
      <w:r w:rsidRPr="00A72CAA">
        <w:rPr>
          <w:i/>
          <w:iCs/>
        </w:rPr>
        <w:t>Statistical Science</w:t>
      </w:r>
      <w:r w:rsidRPr="00A72CAA">
        <w:t>. Published online 1996:35-53.</w:t>
      </w:r>
    </w:p>
    <w:p w14:paraId="503C048A" w14:textId="77777777" w:rsidR="00A72CAA" w:rsidRPr="00A72CAA" w:rsidRDefault="00A72CAA" w:rsidP="00A72CAA">
      <w:pPr>
        <w:pStyle w:val="Bibliography"/>
      </w:pPr>
      <w:r w:rsidRPr="00A72CAA">
        <w:t xml:space="preserve">51. </w:t>
      </w:r>
      <w:r w:rsidRPr="00A72CAA">
        <w:tab/>
        <w:t xml:space="preserve">Sillman S. The relation between ozone, NOx and hydrocarbons in urban and polluted rural environments. </w:t>
      </w:r>
      <w:r w:rsidRPr="00A72CAA">
        <w:rPr>
          <w:i/>
          <w:iCs/>
        </w:rPr>
        <w:t>Atmospheric Environment</w:t>
      </w:r>
      <w:r w:rsidRPr="00A72CAA">
        <w:t>. 1999;33(12):1821-1845.</w:t>
      </w:r>
    </w:p>
    <w:p w14:paraId="2986F6A7" w14:textId="77777777" w:rsidR="00A72CAA" w:rsidRPr="00A72CAA" w:rsidRDefault="00A72CAA" w:rsidP="00A72CAA">
      <w:pPr>
        <w:pStyle w:val="Bibliography"/>
      </w:pPr>
      <w:r w:rsidRPr="00A72CAA">
        <w:t xml:space="preserve">52. </w:t>
      </w:r>
      <w:r w:rsidRPr="00A72CAA">
        <w:tab/>
        <w:t xml:space="preserve">Khan J, Kakosimos K, Raaschou-Nielsen O, et al. Development and performance evaluation of new AirGIS–a GIS based air pollution and human exposure modelling system. </w:t>
      </w:r>
      <w:r w:rsidRPr="00A72CAA">
        <w:rPr>
          <w:i/>
          <w:iCs/>
        </w:rPr>
        <w:t>Atmospheric environment</w:t>
      </w:r>
      <w:r w:rsidRPr="00A72CAA">
        <w:t>. 2019;198:102-121.</w:t>
      </w:r>
    </w:p>
    <w:p w14:paraId="39B13A50" w14:textId="77777777" w:rsidR="00A72CAA" w:rsidRPr="00A72CAA" w:rsidRDefault="00A72CAA" w:rsidP="00A72CAA">
      <w:pPr>
        <w:pStyle w:val="Bibliography"/>
      </w:pPr>
      <w:r w:rsidRPr="00A72CAA">
        <w:t xml:space="preserve">53. </w:t>
      </w:r>
      <w:r w:rsidRPr="00A72CAA">
        <w:tab/>
        <w:t xml:space="preserve">Brandt J, Christensen JH, Frohn LM, Palmgren F, Berkowicz R, Zlatev Z. Operational air pollution forecasts from European to local scale. </w:t>
      </w:r>
      <w:r w:rsidRPr="00A72CAA">
        <w:rPr>
          <w:i/>
          <w:iCs/>
        </w:rPr>
        <w:t>Atmospheric Environment</w:t>
      </w:r>
      <w:r w:rsidRPr="00A72CAA">
        <w:t>. 2001;35:S91-S98.</w:t>
      </w:r>
    </w:p>
    <w:p w14:paraId="5F16DA24" w14:textId="77777777" w:rsidR="00A72CAA" w:rsidRPr="00A72CAA" w:rsidRDefault="00A72CAA" w:rsidP="00A72CAA">
      <w:pPr>
        <w:pStyle w:val="Bibliography"/>
      </w:pPr>
      <w:r w:rsidRPr="00A72CAA">
        <w:t xml:space="preserve">54. </w:t>
      </w:r>
      <w:r w:rsidRPr="00A72CAA">
        <w:tab/>
        <w:t xml:space="preserve">Brandt J, Christensen J, Frohn L, Berkowicz R. Air pollution forecasting from regional to urban street scale—-implementation and validation for two cities in Denmark. </w:t>
      </w:r>
      <w:r w:rsidRPr="00A72CAA">
        <w:rPr>
          <w:i/>
          <w:iCs/>
        </w:rPr>
        <w:t>Physics and Chemistry of the Earth, Parts A/B/C</w:t>
      </w:r>
      <w:r w:rsidRPr="00A72CAA">
        <w:t>. 2003;28(8):335-344.</w:t>
      </w:r>
    </w:p>
    <w:p w14:paraId="0ABB7112" w14:textId="77777777" w:rsidR="00A72CAA" w:rsidRPr="00A72CAA" w:rsidRDefault="00A72CAA" w:rsidP="00A72CAA">
      <w:pPr>
        <w:pStyle w:val="Bibliography"/>
      </w:pPr>
      <w:r w:rsidRPr="00A72CAA">
        <w:lastRenderedPageBreak/>
        <w:t xml:space="preserve">55. </w:t>
      </w:r>
      <w:r w:rsidRPr="00A72CAA">
        <w:tab/>
        <w:t xml:space="preserve">Frohn LM, Ketzel M, Christensen JH, et al. Modelling ultrafine particle number concentrations at address resolution in Denmark from 1979-2018–Part 1: Regional and urban scale modelling and evaluation. </w:t>
      </w:r>
      <w:r w:rsidRPr="00A72CAA">
        <w:rPr>
          <w:i/>
          <w:iCs/>
        </w:rPr>
        <w:t>Atmospheric Environment</w:t>
      </w:r>
      <w:r w:rsidRPr="00A72CAA">
        <w:t>. 2021;264:118631.</w:t>
      </w:r>
    </w:p>
    <w:p w14:paraId="53ED78C9" w14:textId="77777777" w:rsidR="00A72CAA" w:rsidRPr="00A72CAA" w:rsidRDefault="00A72CAA" w:rsidP="00A72CAA">
      <w:pPr>
        <w:pStyle w:val="Bibliography"/>
      </w:pPr>
      <w:r w:rsidRPr="00A72CAA">
        <w:t xml:space="preserve">56. </w:t>
      </w:r>
      <w:r w:rsidRPr="00A72CAA">
        <w:tab/>
        <w:t xml:space="preserve">Raaschou-Nielsen O, Andersen ZJ, Hvidberg M, et al. Lung cancer incidence and long-term exposure to air pollution from traffic. </w:t>
      </w:r>
      <w:r w:rsidRPr="00A72CAA">
        <w:rPr>
          <w:i/>
          <w:iCs/>
        </w:rPr>
        <w:t>Environmental health perspectives</w:t>
      </w:r>
      <w:r w:rsidRPr="00A72CAA">
        <w:t>. 2011;119(6):860-865.</w:t>
      </w:r>
    </w:p>
    <w:p w14:paraId="583F882A" w14:textId="77777777" w:rsidR="00A72CAA" w:rsidRPr="00A72CAA" w:rsidRDefault="00A72CAA" w:rsidP="00A72CAA">
      <w:pPr>
        <w:pStyle w:val="Bibliography"/>
      </w:pPr>
      <w:r w:rsidRPr="00A72CAA">
        <w:t xml:space="preserve">57. </w:t>
      </w:r>
      <w:r w:rsidRPr="00A72CAA">
        <w:tab/>
        <w:t xml:space="preserve">Raaschou-Nielsen O, Sørensen M, Ketzel M, et al. Long-term exposure to traffic-related air pollution and diabetes-associated mortality: A cohort study. </w:t>
      </w:r>
      <w:r w:rsidRPr="00A72CAA">
        <w:rPr>
          <w:i/>
          <w:iCs/>
        </w:rPr>
        <w:t>Diabetologia</w:t>
      </w:r>
      <w:r w:rsidRPr="00A72CAA">
        <w:t>. 2013;56(1):36-46.</w:t>
      </w:r>
    </w:p>
    <w:p w14:paraId="1857A899" w14:textId="77777777" w:rsidR="00A72CAA" w:rsidRPr="00A72CAA" w:rsidRDefault="00A72CAA" w:rsidP="00A72CAA">
      <w:pPr>
        <w:pStyle w:val="Bibliography"/>
      </w:pPr>
      <w:r w:rsidRPr="00A72CAA">
        <w:t xml:space="preserve">58. </w:t>
      </w:r>
      <w:r w:rsidRPr="00A72CAA">
        <w:tab/>
        <w:t xml:space="preserve">Sørensen M, Hoffmann B, Hvidberg M, et al. Long-term exposure to traffic-related air pollution associated with blood pressure and self-reported hypertension in a Danish cohort. </w:t>
      </w:r>
      <w:r w:rsidRPr="00A72CAA">
        <w:rPr>
          <w:i/>
          <w:iCs/>
        </w:rPr>
        <w:t>Environmental health perspectives</w:t>
      </w:r>
      <w:r w:rsidRPr="00A72CAA">
        <w:t>. 2012;120(3):418-424.</w:t>
      </w:r>
    </w:p>
    <w:p w14:paraId="75EBBA4A" w14:textId="77777777" w:rsidR="00A72CAA" w:rsidRPr="00A72CAA" w:rsidRDefault="00A72CAA" w:rsidP="00A72CAA">
      <w:pPr>
        <w:pStyle w:val="Bibliography"/>
      </w:pPr>
      <w:r w:rsidRPr="00A72CAA">
        <w:t xml:space="preserve">59. </w:t>
      </w:r>
      <w:r w:rsidRPr="00A72CAA">
        <w:tab/>
        <w:t xml:space="preserve">Seinfeld J, Pandis S. Atmospheric chemistry and physics. 1997. </w:t>
      </w:r>
      <w:r w:rsidRPr="00A72CAA">
        <w:rPr>
          <w:i/>
          <w:iCs/>
        </w:rPr>
        <w:t>New York</w:t>
      </w:r>
      <w:r w:rsidRPr="00A72CAA">
        <w:t>. Published online 2008.</w:t>
      </w:r>
    </w:p>
    <w:p w14:paraId="6F569860" w14:textId="77777777" w:rsidR="00A72CAA" w:rsidRPr="00A72CAA" w:rsidRDefault="00A72CAA" w:rsidP="00A72CAA">
      <w:pPr>
        <w:pStyle w:val="Bibliography"/>
      </w:pPr>
      <w:r w:rsidRPr="00A72CAA">
        <w:t xml:space="preserve">60. </w:t>
      </w:r>
      <w:r w:rsidRPr="00A72CAA">
        <w:tab/>
        <w:t xml:space="preserve">Galvin M, Gaffney R, Corr B, Mays I, Hardiman O. From first symptoms to diagnosis of amyotrophic lateral sclerosis: Perspectives of an Irish informal caregiver cohort—a thematic analysis. </w:t>
      </w:r>
      <w:r w:rsidRPr="00A72CAA">
        <w:rPr>
          <w:i/>
          <w:iCs/>
        </w:rPr>
        <w:t>BMJ Open</w:t>
      </w:r>
      <w:r w:rsidRPr="00A72CAA">
        <w:t>. 2017;7(3). doi:10.1136/bmjopen-2016-014985</w:t>
      </w:r>
    </w:p>
    <w:p w14:paraId="68207F80" w14:textId="77777777" w:rsidR="00A72CAA" w:rsidRPr="00A72CAA" w:rsidRDefault="00A72CAA" w:rsidP="00A72CAA">
      <w:pPr>
        <w:pStyle w:val="Bibliography"/>
      </w:pPr>
      <w:r w:rsidRPr="00A72CAA">
        <w:t xml:space="preserve">61. </w:t>
      </w:r>
      <w:r w:rsidRPr="00A72CAA">
        <w:tab/>
        <w:t xml:space="preserve">Dickerson AS, Hansen J, Kioumourtzoglou MA, Specht AJ, Gredal O, Weisskopf MG. Study of occupation and amyotrophic lateral sclerosis in a Danish cohort. </w:t>
      </w:r>
      <w:r w:rsidRPr="00A72CAA">
        <w:rPr>
          <w:i/>
          <w:iCs/>
        </w:rPr>
        <w:t>Occup Environ Med</w:t>
      </w:r>
      <w:r w:rsidRPr="00A72CAA">
        <w:t>. 2018;75(9):630-638. doi:10.1136/oemed-2018-105110</w:t>
      </w:r>
    </w:p>
    <w:p w14:paraId="41C84F9B" w14:textId="77777777" w:rsidR="00A72CAA" w:rsidRPr="00A72CAA" w:rsidRDefault="00A72CAA" w:rsidP="00A72CAA">
      <w:pPr>
        <w:pStyle w:val="Bibliography"/>
      </w:pPr>
      <w:r w:rsidRPr="00A72CAA">
        <w:t xml:space="preserve">62. </w:t>
      </w:r>
      <w:r w:rsidRPr="00A72CAA">
        <w:tab/>
        <w:t xml:space="preserve">Roberts AL, Johnson NJ, Chen JT, Cudkowicz ME, Weisskopf MG. Race/ethnicity, socioeconomic status, and ALS mortality in the United States. </w:t>
      </w:r>
      <w:r w:rsidRPr="00A72CAA">
        <w:rPr>
          <w:i/>
          <w:iCs/>
        </w:rPr>
        <w:t>Neurology</w:t>
      </w:r>
      <w:r w:rsidRPr="00A72CAA">
        <w:t>. 2016;87(22):2300-2308.</w:t>
      </w:r>
    </w:p>
    <w:p w14:paraId="3CA2BBAF" w14:textId="77777777" w:rsidR="00A72CAA" w:rsidRPr="00A72CAA" w:rsidRDefault="00A72CAA" w:rsidP="00A72CAA">
      <w:pPr>
        <w:pStyle w:val="Bibliography"/>
      </w:pPr>
      <w:r w:rsidRPr="00A72CAA">
        <w:t xml:space="preserve">63. </w:t>
      </w:r>
      <w:r w:rsidRPr="00A72CAA">
        <w:tab/>
        <w:t xml:space="preserve">Bucher BT, Shi J, Pettit RJ, Ferraro J, Chapman WW, Gundlapalli A. Determination of marital status of patients from structured and unstructured electronic healthcare data. In: </w:t>
      </w:r>
      <w:r w:rsidRPr="00A72CAA">
        <w:rPr>
          <w:i/>
          <w:iCs/>
        </w:rPr>
        <w:t>AMIA Annual Symposium Proceedings</w:t>
      </w:r>
      <w:r w:rsidRPr="00A72CAA">
        <w:t>. Vol 2019. American Medical Informatics Association; 2019:267.</w:t>
      </w:r>
    </w:p>
    <w:p w14:paraId="4A070243" w14:textId="77777777" w:rsidR="00A72CAA" w:rsidRPr="00A72CAA" w:rsidRDefault="00A72CAA" w:rsidP="00A72CAA">
      <w:pPr>
        <w:pStyle w:val="Bibliography"/>
      </w:pPr>
      <w:r w:rsidRPr="00A72CAA">
        <w:t xml:space="preserve">64. </w:t>
      </w:r>
      <w:r w:rsidRPr="00A72CAA">
        <w:tab/>
        <w:t xml:space="preserve">Norman RE, Carpenter DO, Scott J, Brune MN, Sly PD. Environmental exposures: an underrecognized contribution to noncommunicable diseases. </w:t>
      </w:r>
      <w:r w:rsidRPr="00A72CAA">
        <w:rPr>
          <w:i/>
          <w:iCs/>
        </w:rPr>
        <w:t>Reviews on environmental health</w:t>
      </w:r>
      <w:r w:rsidRPr="00A72CAA">
        <w:t>. 2013;28(1):59-65.</w:t>
      </w:r>
    </w:p>
    <w:p w14:paraId="09EEAE71" w14:textId="77777777" w:rsidR="00A72CAA" w:rsidRPr="00A72CAA" w:rsidRDefault="00A72CAA" w:rsidP="00A72CAA">
      <w:pPr>
        <w:pStyle w:val="Bibliography"/>
      </w:pPr>
      <w:r w:rsidRPr="00A72CAA">
        <w:t xml:space="preserve">65. </w:t>
      </w:r>
      <w:r w:rsidRPr="00A72CAA">
        <w:tab/>
        <w:t xml:space="preserve">Rothman KJ, Greenland S, Lash TL, others. </w:t>
      </w:r>
      <w:r w:rsidRPr="00A72CAA">
        <w:rPr>
          <w:i/>
          <w:iCs/>
        </w:rPr>
        <w:t>Modern Epidemiology</w:t>
      </w:r>
      <w:r w:rsidRPr="00A72CAA">
        <w:t>. Vol 3. Wolters Kluwer Health/Lippincott Williams &amp; Wilkins Philadelphia; 2008.</w:t>
      </w:r>
    </w:p>
    <w:p w14:paraId="24A6E052" w14:textId="77777777" w:rsidR="00A72CAA" w:rsidRPr="00A72CAA" w:rsidRDefault="00A72CAA" w:rsidP="00A72CAA">
      <w:pPr>
        <w:pStyle w:val="Bibliography"/>
      </w:pPr>
      <w:r w:rsidRPr="00A72CAA">
        <w:t xml:space="preserve">66. </w:t>
      </w:r>
      <w:r w:rsidRPr="00A72CAA">
        <w:tab/>
        <w:t xml:space="preserve">Gelman A, Carlin JB, Stern HS, Dunson DB, Vehtari A, Rubin DB. </w:t>
      </w:r>
      <w:r w:rsidRPr="00A72CAA">
        <w:rPr>
          <w:i/>
          <w:iCs/>
        </w:rPr>
        <w:t>Bayesian Data Analysis, Third Edition</w:t>
      </w:r>
      <w:r w:rsidRPr="00A72CAA">
        <w:t>. CRC Press; 2013.</w:t>
      </w:r>
    </w:p>
    <w:p w14:paraId="30F87744" w14:textId="77777777" w:rsidR="00A72CAA" w:rsidRPr="00A72CAA" w:rsidRDefault="00A72CAA" w:rsidP="00A72CAA">
      <w:pPr>
        <w:pStyle w:val="Bibliography"/>
      </w:pPr>
      <w:r w:rsidRPr="00A72CAA">
        <w:lastRenderedPageBreak/>
        <w:t xml:space="preserve">67. </w:t>
      </w:r>
      <w:r w:rsidRPr="00A72CAA">
        <w:tab/>
        <w:t xml:space="preserve">Mostofsky E, Schwartz J, Coull BA, et al. Modeling the association between particle constituents of air pollution and health outcomes. </w:t>
      </w:r>
      <w:r w:rsidRPr="00A72CAA">
        <w:rPr>
          <w:i/>
          <w:iCs/>
        </w:rPr>
        <w:t>American journal of epidemiology</w:t>
      </w:r>
      <w:r w:rsidRPr="00A72CAA">
        <w:t>. 2012;176(4):317-326.</w:t>
      </w:r>
    </w:p>
    <w:p w14:paraId="47043E80" w14:textId="77777777" w:rsidR="00A72CAA" w:rsidRPr="00A72CAA" w:rsidRDefault="00A72CAA" w:rsidP="00A72CAA">
      <w:pPr>
        <w:pStyle w:val="Bibliography"/>
      </w:pPr>
      <w:r w:rsidRPr="00A72CAA">
        <w:t xml:space="preserve">68. </w:t>
      </w:r>
      <w:r w:rsidRPr="00A72CAA">
        <w:tab/>
        <w:t xml:space="preserve">Thunis P, Degraeuwe B, Pisoni E, et al. PM2.5 source allocation in European cities: A SHERPA modelling study. </w:t>
      </w:r>
      <w:r w:rsidRPr="00A72CAA">
        <w:rPr>
          <w:i/>
          <w:iCs/>
        </w:rPr>
        <w:t>Atmospheric Environment</w:t>
      </w:r>
      <w:r w:rsidRPr="00A72CAA">
        <w:t>. 2018;187:93-106.</w:t>
      </w:r>
    </w:p>
    <w:p w14:paraId="08DE8354" w14:textId="77777777" w:rsidR="00A72CAA" w:rsidRPr="00A72CAA" w:rsidRDefault="00A72CAA" w:rsidP="00A72CAA">
      <w:pPr>
        <w:pStyle w:val="Bibliography"/>
      </w:pPr>
      <w:r w:rsidRPr="00A72CAA">
        <w:t xml:space="preserve">69. </w:t>
      </w:r>
      <w:r w:rsidRPr="00A72CAA">
        <w:tab/>
        <w:t xml:space="preserve">Nuvolone D, Petri D, Voller F. The effects of ozone on human health. </w:t>
      </w:r>
      <w:r w:rsidRPr="00A72CAA">
        <w:rPr>
          <w:i/>
          <w:iCs/>
        </w:rPr>
        <w:t>Environmental Science and Pollution Research</w:t>
      </w:r>
      <w:r w:rsidRPr="00A72CAA">
        <w:t>. 2018;25(9):8074-8088.</w:t>
      </w:r>
    </w:p>
    <w:p w14:paraId="5B60E449" w14:textId="77777777" w:rsidR="00A72CAA" w:rsidRPr="00A72CAA" w:rsidRDefault="00A72CAA" w:rsidP="00A72CAA">
      <w:pPr>
        <w:pStyle w:val="Bibliography"/>
      </w:pPr>
      <w:r w:rsidRPr="00A72CAA">
        <w:t xml:space="preserve">70. </w:t>
      </w:r>
      <w:r w:rsidRPr="00A72CAA">
        <w:tab/>
        <w:t xml:space="preserve">Martin R, Peters G, Wilkinson J. Symmetric decomposition of a positive definite matrix. </w:t>
      </w:r>
      <w:r w:rsidRPr="00A72CAA">
        <w:rPr>
          <w:i/>
          <w:iCs/>
        </w:rPr>
        <w:t>Numerische Mathematik</w:t>
      </w:r>
      <w:r w:rsidRPr="00A72CAA">
        <w:t>. 1965;7(5):362-383.</w:t>
      </w:r>
    </w:p>
    <w:p w14:paraId="2F22BC42" w14:textId="77777777" w:rsidR="00A72CAA" w:rsidRPr="00A72CAA" w:rsidRDefault="00A72CAA" w:rsidP="00A72CAA">
      <w:pPr>
        <w:pStyle w:val="Bibliography"/>
      </w:pPr>
      <w:r w:rsidRPr="00A72CAA">
        <w:t xml:space="preserve">71. </w:t>
      </w:r>
      <w:r w:rsidRPr="00A72CAA">
        <w:tab/>
        <w:t xml:space="preserve">Polson NG, Scott JG. On the half-Cauchy prior for a global scale parameter. </w:t>
      </w:r>
      <w:r w:rsidRPr="00A72CAA">
        <w:rPr>
          <w:i/>
          <w:iCs/>
        </w:rPr>
        <w:t>Bayesian Analysis</w:t>
      </w:r>
      <w:r w:rsidRPr="00A72CAA">
        <w:t>. 2012;7(4):887-902.</w:t>
      </w:r>
    </w:p>
    <w:p w14:paraId="629CED7E" w14:textId="77777777" w:rsidR="00A72CAA" w:rsidRPr="00A72CAA" w:rsidRDefault="00A72CAA" w:rsidP="00A72CAA">
      <w:pPr>
        <w:pStyle w:val="Bibliography"/>
      </w:pPr>
      <w:r w:rsidRPr="00A72CAA">
        <w:t xml:space="preserve">72. </w:t>
      </w:r>
      <w:r w:rsidRPr="00A72CAA">
        <w:tab/>
        <w:t xml:space="preserve">Gelman A. Prior distributions for variance parameters in hierarchical models (comment on article by Browne and Draper). </w:t>
      </w:r>
      <w:r w:rsidRPr="00A72CAA">
        <w:rPr>
          <w:i/>
          <w:iCs/>
        </w:rPr>
        <w:t>Bayesian Anal</w:t>
      </w:r>
      <w:r w:rsidRPr="00A72CAA">
        <w:t>. 2006;1(3):515-534. doi:10.1214/06-BA117A</w:t>
      </w:r>
    </w:p>
    <w:p w14:paraId="394FD97C" w14:textId="77777777" w:rsidR="00A72CAA" w:rsidRPr="00A72CAA" w:rsidRDefault="00A72CAA" w:rsidP="00A72CAA">
      <w:pPr>
        <w:pStyle w:val="Bibliography"/>
      </w:pPr>
      <w:r w:rsidRPr="00A72CAA">
        <w:t xml:space="preserve">73. </w:t>
      </w:r>
      <w:r w:rsidRPr="00A72CAA">
        <w:tab/>
        <w:t xml:space="preserve">Lewandowski D, Kurowicka D, Joe H. Generating random correlation matrices based on vines and extended onion method. </w:t>
      </w:r>
      <w:r w:rsidRPr="00A72CAA">
        <w:rPr>
          <w:i/>
          <w:iCs/>
        </w:rPr>
        <w:t>Journal of multivariate analysis</w:t>
      </w:r>
      <w:r w:rsidRPr="00A72CAA">
        <w:t>. 2009;100(9):1989-2001.</w:t>
      </w:r>
    </w:p>
    <w:p w14:paraId="4757344D" w14:textId="77777777" w:rsidR="00A72CAA" w:rsidRPr="00A72CAA" w:rsidRDefault="00A72CAA" w:rsidP="00A72CAA">
      <w:pPr>
        <w:pStyle w:val="Bibliography"/>
      </w:pPr>
      <w:r w:rsidRPr="00A72CAA">
        <w:t xml:space="preserve">74. </w:t>
      </w:r>
      <w:r w:rsidRPr="00A72CAA">
        <w:tab/>
        <w:t xml:space="preserve">Gelman A, Rubin DB. Inference from iterative simulation using multiple sequences. </w:t>
      </w:r>
      <w:r w:rsidRPr="00A72CAA">
        <w:rPr>
          <w:i/>
          <w:iCs/>
        </w:rPr>
        <w:t>Statistical science</w:t>
      </w:r>
      <w:r w:rsidRPr="00A72CAA">
        <w:t>. 1992;7(4):457-472.</w:t>
      </w:r>
    </w:p>
    <w:p w14:paraId="777E4809" w14:textId="77777777" w:rsidR="00A72CAA" w:rsidRPr="00A72CAA" w:rsidRDefault="00A72CAA" w:rsidP="00A72CAA">
      <w:pPr>
        <w:pStyle w:val="Bibliography"/>
      </w:pPr>
      <w:r w:rsidRPr="00A72CAA">
        <w:t xml:space="preserve">75. </w:t>
      </w:r>
      <w:r w:rsidRPr="00A72CAA">
        <w:tab/>
        <w:t>R Core Team. R: A language and environment for statistical computing. Published online 2013.</w:t>
      </w:r>
    </w:p>
    <w:p w14:paraId="429E67D9" w14:textId="77777777" w:rsidR="00A72CAA" w:rsidRPr="00A72CAA" w:rsidRDefault="00A72CAA" w:rsidP="00A72CAA">
      <w:pPr>
        <w:pStyle w:val="Bibliography"/>
      </w:pPr>
      <w:r w:rsidRPr="00A72CAA">
        <w:t xml:space="preserve">76. </w:t>
      </w:r>
      <w:r w:rsidRPr="00A72CAA">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A72CAA">
        <w:rPr>
          <w:i/>
          <w:iCs/>
        </w:rPr>
        <w:t>Neuroepidemiology</w:t>
      </w:r>
      <w:r w:rsidRPr="00A72CAA">
        <w:t>. 2018;51(1-2):33-49.</w:t>
      </w:r>
    </w:p>
    <w:p w14:paraId="5202BCEF" w14:textId="77777777" w:rsidR="00A72CAA" w:rsidRPr="00A72CAA" w:rsidRDefault="00A72CAA" w:rsidP="00A72CAA">
      <w:pPr>
        <w:pStyle w:val="Bibliography"/>
      </w:pPr>
      <w:r w:rsidRPr="00A72CAA">
        <w:t xml:space="preserve">77. </w:t>
      </w:r>
      <w:r w:rsidRPr="00A72CAA">
        <w:tab/>
        <w:t>von Schneidemesser E, Mar KA, Saar D. Black carbon in Europe: Targeting an air Pollutant and climate forcer. Published online 2017.</w:t>
      </w:r>
    </w:p>
    <w:p w14:paraId="4E16F324" w14:textId="77777777" w:rsidR="00A72CAA" w:rsidRPr="00A72CAA" w:rsidRDefault="00A72CAA" w:rsidP="00A72CAA">
      <w:pPr>
        <w:pStyle w:val="Bibliography"/>
      </w:pPr>
      <w:r w:rsidRPr="00A72CAA">
        <w:t xml:space="preserve">78. </w:t>
      </w:r>
      <w:r w:rsidRPr="00A72CAA">
        <w:tab/>
        <w:t xml:space="preserve">Pamphlett R, Rikard-Bell A. Different occupations associated with amyotrophic lateral sclerosis: Is diesel exhaust the link? </w:t>
      </w:r>
      <w:r w:rsidRPr="00A72CAA">
        <w:rPr>
          <w:i/>
          <w:iCs/>
        </w:rPr>
        <w:t>PloS One</w:t>
      </w:r>
      <w:r w:rsidRPr="00A72CAA">
        <w:t>. 2013;8(11):e80993.</w:t>
      </w:r>
    </w:p>
    <w:p w14:paraId="617A8F82" w14:textId="77777777" w:rsidR="00A72CAA" w:rsidRPr="00A72CAA" w:rsidRDefault="00A72CAA" w:rsidP="00A72CAA">
      <w:pPr>
        <w:pStyle w:val="Bibliography"/>
      </w:pPr>
      <w:r w:rsidRPr="00A72CAA">
        <w:t xml:space="preserve">79. </w:t>
      </w:r>
      <w:r w:rsidRPr="00A72CAA">
        <w:tab/>
        <w:t xml:space="preserve">Zhang R, Dai Y, Zhang X, et al. Reduced pulmonary function and increased pro-inflammatory cytokines in nanoscale carbon black-exposed workers. </w:t>
      </w:r>
      <w:r w:rsidRPr="00A72CAA">
        <w:rPr>
          <w:i/>
          <w:iCs/>
        </w:rPr>
        <w:t>Part Fibre Toxicol</w:t>
      </w:r>
      <w:r w:rsidRPr="00A72CAA">
        <w:t>. 2014;11:73. doi:10.1186/s12989-014-0073-1</w:t>
      </w:r>
    </w:p>
    <w:p w14:paraId="35E0497D" w14:textId="77777777" w:rsidR="00A72CAA" w:rsidRPr="00A72CAA" w:rsidRDefault="00A72CAA" w:rsidP="00A72CAA">
      <w:pPr>
        <w:pStyle w:val="Bibliography"/>
      </w:pPr>
      <w:r w:rsidRPr="00A72CAA">
        <w:t xml:space="preserve">80. </w:t>
      </w:r>
      <w:r w:rsidRPr="00A72CAA">
        <w:tab/>
        <w:t xml:space="preserve">Gao X, Xu H, Shang J, et al. Ozonized carbon black induces mitochondrial dysfunction and DNA damage. </w:t>
      </w:r>
      <w:r w:rsidRPr="00A72CAA">
        <w:rPr>
          <w:i/>
          <w:iCs/>
        </w:rPr>
        <w:t>Environ Toxicol</w:t>
      </w:r>
      <w:r w:rsidRPr="00A72CAA">
        <w:t>. 2017;32(3):944-955. doi:10.1002/tox.22295</w:t>
      </w:r>
    </w:p>
    <w:p w14:paraId="78702363" w14:textId="77777777" w:rsidR="00A72CAA" w:rsidRPr="00A72CAA" w:rsidRDefault="00A72CAA" w:rsidP="00A72CAA">
      <w:pPr>
        <w:pStyle w:val="Bibliography"/>
      </w:pPr>
      <w:r w:rsidRPr="00A72CAA">
        <w:lastRenderedPageBreak/>
        <w:t xml:space="preserve">81. </w:t>
      </w:r>
      <w:r w:rsidRPr="00A72CAA">
        <w:tab/>
        <w:t xml:space="preserve">Kyjovska ZO, Jacobsen NR, Saber AT, et al. DNA damage following pulmonary exposure by instillation to low doses of carbon black (Printex 90) nanoparticles in mice. </w:t>
      </w:r>
      <w:r w:rsidRPr="00A72CAA">
        <w:rPr>
          <w:i/>
          <w:iCs/>
        </w:rPr>
        <w:t>Environ Mol Mutagen</w:t>
      </w:r>
      <w:r w:rsidRPr="00A72CAA">
        <w:t>. 2015;56(1):41-49. doi:10.1002/em.21888</w:t>
      </w:r>
    </w:p>
    <w:p w14:paraId="010A8B26" w14:textId="77777777" w:rsidR="00A72CAA" w:rsidRPr="00A72CAA" w:rsidRDefault="00A72CAA" w:rsidP="00A72CAA">
      <w:pPr>
        <w:pStyle w:val="Bibliography"/>
      </w:pPr>
      <w:r w:rsidRPr="00A72CAA">
        <w:t xml:space="preserve">82. </w:t>
      </w:r>
      <w:r w:rsidRPr="00A72CAA">
        <w:tab/>
        <w:t xml:space="preserve">Weisskopf MG, Webster TF. Trade-offs of personal vs. more proxy exposure measures in environmental epidemiology. </w:t>
      </w:r>
      <w:r w:rsidRPr="00A72CAA">
        <w:rPr>
          <w:i/>
          <w:iCs/>
        </w:rPr>
        <w:t>Epidemiology (Cambridge, Mass)</w:t>
      </w:r>
      <w:r w:rsidRPr="00A72CAA">
        <w:t>. 2017;28(5):635.</w:t>
      </w:r>
    </w:p>
    <w:p w14:paraId="0C88DFCA" w14:textId="77777777" w:rsidR="00A72CAA" w:rsidRPr="00A72CAA" w:rsidRDefault="00A72CAA" w:rsidP="00A72CAA">
      <w:pPr>
        <w:pStyle w:val="Bibliography"/>
      </w:pPr>
      <w:r w:rsidRPr="00A72CAA">
        <w:t xml:space="preserve">83. </w:t>
      </w:r>
      <w:r w:rsidRPr="00A72CAA">
        <w:tab/>
        <w:t xml:space="preserve">Carroll RJ, Ruppert D, Stefanski LA, Crainiceanu CM. </w:t>
      </w:r>
      <w:r w:rsidRPr="00A72CAA">
        <w:rPr>
          <w:i/>
          <w:iCs/>
        </w:rPr>
        <w:t>Measurement Error in Nonlinear Models: A Modern Perspective</w:t>
      </w:r>
      <w:r w:rsidRPr="00A72CAA">
        <w:t>. CRC press; 2006.</w:t>
      </w:r>
    </w:p>
    <w:p w14:paraId="79FDF796" w14:textId="77777777" w:rsidR="00A72CAA" w:rsidRPr="00A72CAA" w:rsidRDefault="00A72CAA" w:rsidP="00A72CAA">
      <w:pPr>
        <w:pStyle w:val="Bibliography"/>
      </w:pPr>
      <w:r w:rsidRPr="00A72CAA">
        <w:t xml:space="preserve">84. </w:t>
      </w:r>
      <w:r w:rsidRPr="00A72CAA">
        <w:tab/>
        <w:t xml:space="preserve">Frisch M, Simonsen J. Marriage, cohabitation and mortality in Denmark: national cohort study of 6.5 million persons followed for up to three decades (1982–2011). </w:t>
      </w:r>
      <w:r w:rsidRPr="00A72CAA">
        <w:rPr>
          <w:i/>
          <w:iCs/>
        </w:rPr>
        <w:t>International Journal of Epidemiology</w:t>
      </w:r>
      <w:r w:rsidRPr="00A72CAA">
        <w:t>. 2013;42(2):559-578.</w:t>
      </w:r>
    </w:p>
    <w:p w14:paraId="1F102B78" w14:textId="77777777" w:rsidR="00A72CAA" w:rsidRPr="00A72CAA" w:rsidRDefault="00A72CAA" w:rsidP="00A72CAA">
      <w:pPr>
        <w:pStyle w:val="Bibliography"/>
      </w:pPr>
      <w:r w:rsidRPr="00A72CAA">
        <w:t xml:space="preserve">85. </w:t>
      </w:r>
      <w:r w:rsidRPr="00A72CAA">
        <w:tab/>
        <w:t xml:space="preserve">Bobb JF, Valeri L, Claus Henn B, et al. Bayesian kernel machine regression for estimating the health effects of multi-pollutant mixtures. </w:t>
      </w:r>
      <w:r w:rsidRPr="00A72CAA">
        <w:rPr>
          <w:i/>
          <w:iCs/>
        </w:rPr>
        <w:t>Biostatistics</w:t>
      </w:r>
      <w:r w:rsidRPr="00A72CAA">
        <w:t>. 2015;16(3):493-508.</w:t>
      </w:r>
    </w:p>
    <w:p w14:paraId="3891A205" w14:textId="57D23FF2" w:rsidR="0046514C" w:rsidRDefault="00EA34DC" w:rsidP="0046514C">
      <w:pPr>
        <w:rPr>
          <w:b/>
        </w:rPr>
      </w:pPr>
      <w: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19B04CDC"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r w:rsidR="00933812">
              <w:rPr>
                <w:rFonts w:eastAsia="Arial"/>
                <w:color w:val="000000"/>
                <w:sz w:val="18"/>
                <w:szCs w:val="18"/>
              </w:rPr>
              <w:t xml:space="preserve"> or unclassified</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3D3846">
          <w:footerReference w:type="default" r:id="rId12"/>
          <w:pgSz w:w="12240" w:h="15840"/>
          <w:pgMar w:top="1440" w:right="1440" w:bottom="1440" w:left="1440" w:header="0" w:footer="720" w:gutter="0"/>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3B83EBB2"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of 5-year average pollutant concentrations</w:t>
      </w:r>
      <w:r w:rsidRPr="00BE40FA">
        <w:rPr>
          <w:bCs/>
        </w:rPr>
        <w:t>.</w:t>
      </w:r>
    </w:p>
    <w:p w14:paraId="414EFA1C" w14:textId="77777777" w:rsidR="00465B62" w:rsidRDefault="00465B62" w:rsidP="003D3846">
      <w:pPr>
        <w:rPr>
          <w:b/>
          <w:bCs/>
          <w:color w:val="000000" w:themeColor="text1"/>
        </w:rPr>
      </w:pPr>
    </w:p>
    <w:p w14:paraId="2CB3CE13" w14:textId="31913B46"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ins w:id="239" w:author="Parks, Robbie M" w:date="2022-02-10T14:50:00Z">
        <w:r w:rsidR="00FD6489">
          <w:rPr>
            <w:bCs/>
          </w:rPr>
          <w:t xml:space="preserve">(SD) </w:t>
        </w:r>
      </w:ins>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2-03-03T15:55:00Z" w:initials="PRM">
    <w:p w14:paraId="0668D33E" w14:textId="313B4D2E" w:rsidR="008A0CF2" w:rsidRDefault="008A0CF2">
      <w:pPr>
        <w:pStyle w:val="CommentText"/>
      </w:pPr>
      <w:r>
        <w:rPr>
          <w:rStyle w:val="CommentReference"/>
        </w:rPr>
        <w:annotationRef/>
      </w:r>
      <w:r>
        <w:t>250 words limit</w:t>
      </w:r>
    </w:p>
  </w:comment>
  <w:comment w:id="10" w:author="Parks, Robbie M" w:date="2022-03-03T15:55:00Z" w:initials="PRM">
    <w:p w14:paraId="328E2F3E" w14:textId="6C3B666F" w:rsidR="000626C6" w:rsidRDefault="000626C6">
      <w:pPr>
        <w:pStyle w:val="CommentText"/>
      </w:pPr>
      <w:r>
        <w:rPr>
          <w:rStyle w:val="CommentReference"/>
        </w:rPr>
        <w:annotationRef/>
      </w:r>
      <w:r>
        <w:t xml:space="preserve">4000 word </w:t>
      </w:r>
      <w:r>
        <w:t>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8D33E" w15:done="0"/>
  <w15:commentEx w15:paraId="328E2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6366" w16cex:dateUtc="2022-03-03T20:55:00Z"/>
  <w16cex:commentExtensible w16cex:durableId="25CB6381" w16cex:dateUtc="2022-03-03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8D33E" w16cid:durableId="25CB6366"/>
  <w16cid:commentId w16cid:paraId="328E2F3E" w16cid:durableId="25CB63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086B5" w14:textId="77777777" w:rsidR="001C080E" w:rsidRDefault="001C080E">
      <w:pPr>
        <w:spacing w:line="240" w:lineRule="auto"/>
      </w:pPr>
      <w:r>
        <w:separator/>
      </w:r>
    </w:p>
  </w:endnote>
  <w:endnote w:type="continuationSeparator" w:id="0">
    <w:p w14:paraId="61F99A10" w14:textId="77777777" w:rsidR="001C080E" w:rsidRDefault="001C0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39923" w14:textId="77777777" w:rsidR="001C080E" w:rsidRDefault="001C080E">
      <w:pPr>
        <w:spacing w:line="240" w:lineRule="auto"/>
      </w:pPr>
      <w:r>
        <w:separator/>
      </w:r>
    </w:p>
  </w:footnote>
  <w:footnote w:type="continuationSeparator" w:id="0">
    <w:p w14:paraId="496121E8" w14:textId="77777777" w:rsidR="001C080E" w:rsidRDefault="001C08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4F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4AC9"/>
    <w:rsid w:val="00044D2F"/>
    <w:rsid w:val="000451FE"/>
    <w:rsid w:val="000455C7"/>
    <w:rsid w:val="000458B6"/>
    <w:rsid w:val="00045A20"/>
    <w:rsid w:val="00045F6E"/>
    <w:rsid w:val="00046091"/>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A4"/>
    <w:rsid w:val="000609D2"/>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63D"/>
    <w:rsid w:val="00071C90"/>
    <w:rsid w:val="00071EFC"/>
    <w:rsid w:val="00073F53"/>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D77BF"/>
    <w:rsid w:val="000E0585"/>
    <w:rsid w:val="000E0904"/>
    <w:rsid w:val="000E0928"/>
    <w:rsid w:val="000E1831"/>
    <w:rsid w:val="000E1E6F"/>
    <w:rsid w:val="000E2361"/>
    <w:rsid w:val="000E2815"/>
    <w:rsid w:val="000E2BE8"/>
    <w:rsid w:val="000E340F"/>
    <w:rsid w:val="000E3880"/>
    <w:rsid w:val="000E39F0"/>
    <w:rsid w:val="000E4699"/>
    <w:rsid w:val="000E47F4"/>
    <w:rsid w:val="000E4EB8"/>
    <w:rsid w:val="000E537D"/>
    <w:rsid w:val="000E5914"/>
    <w:rsid w:val="000E6B9D"/>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6BA1"/>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532"/>
    <w:rsid w:val="001A2CFD"/>
    <w:rsid w:val="001A2E4F"/>
    <w:rsid w:val="001A3210"/>
    <w:rsid w:val="001A387D"/>
    <w:rsid w:val="001A3BA7"/>
    <w:rsid w:val="001A4B53"/>
    <w:rsid w:val="001A54EF"/>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80E"/>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4323"/>
    <w:rsid w:val="001E45B5"/>
    <w:rsid w:val="001E4FCA"/>
    <w:rsid w:val="001E4FDC"/>
    <w:rsid w:val="001E578A"/>
    <w:rsid w:val="001E579A"/>
    <w:rsid w:val="001E59BE"/>
    <w:rsid w:val="001E616C"/>
    <w:rsid w:val="001E61B7"/>
    <w:rsid w:val="001E67FA"/>
    <w:rsid w:val="001E68A2"/>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16C1"/>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26"/>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591"/>
    <w:rsid w:val="002F0CBA"/>
    <w:rsid w:val="002F0EB2"/>
    <w:rsid w:val="002F17AE"/>
    <w:rsid w:val="002F23C1"/>
    <w:rsid w:val="002F306B"/>
    <w:rsid w:val="002F3215"/>
    <w:rsid w:val="002F3545"/>
    <w:rsid w:val="002F3574"/>
    <w:rsid w:val="002F4741"/>
    <w:rsid w:val="002F5FE4"/>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6974"/>
    <w:rsid w:val="00377274"/>
    <w:rsid w:val="00377EB3"/>
    <w:rsid w:val="003801D9"/>
    <w:rsid w:val="00381AB9"/>
    <w:rsid w:val="00381B9B"/>
    <w:rsid w:val="00382783"/>
    <w:rsid w:val="00382880"/>
    <w:rsid w:val="00382CE7"/>
    <w:rsid w:val="00384B81"/>
    <w:rsid w:val="00384B87"/>
    <w:rsid w:val="00384F77"/>
    <w:rsid w:val="00386272"/>
    <w:rsid w:val="003865B6"/>
    <w:rsid w:val="003866BA"/>
    <w:rsid w:val="00386B94"/>
    <w:rsid w:val="00387C2D"/>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39C"/>
    <w:rsid w:val="004074DA"/>
    <w:rsid w:val="00410CC8"/>
    <w:rsid w:val="00411320"/>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6EF9"/>
    <w:rsid w:val="004679EB"/>
    <w:rsid w:val="00470401"/>
    <w:rsid w:val="004704AA"/>
    <w:rsid w:val="00470916"/>
    <w:rsid w:val="00470D7F"/>
    <w:rsid w:val="00470E0A"/>
    <w:rsid w:val="0047166F"/>
    <w:rsid w:val="00471DA7"/>
    <w:rsid w:val="00471ED9"/>
    <w:rsid w:val="0047230B"/>
    <w:rsid w:val="004726F0"/>
    <w:rsid w:val="00472BA5"/>
    <w:rsid w:val="00473BC2"/>
    <w:rsid w:val="0047439C"/>
    <w:rsid w:val="00474D16"/>
    <w:rsid w:val="00474E23"/>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C65"/>
    <w:rsid w:val="004C182A"/>
    <w:rsid w:val="004C1CD3"/>
    <w:rsid w:val="004C233F"/>
    <w:rsid w:val="004C5072"/>
    <w:rsid w:val="004C51D5"/>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3EB4"/>
    <w:rsid w:val="004F4138"/>
    <w:rsid w:val="004F414E"/>
    <w:rsid w:val="004F4532"/>
    <w:rsid w:val="004F5A21"/>
    <w:rsid w:val="004F5FE5"/>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2CF"/>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FDE"/>
    <w:rsid w:val="00532677"/>
    <w:rsid w:val="0053288C"/>
    <w:rsid w:val="00532BD5"/>
    <w:rsid w:val="00532D38"/>
    <w:rsid w:val="00532D59"/>
    <w:rsid w:val="005333E6"/>
    <w:rsid w:val="005337F1"/>
    <w:rsid w:val="0053437F"/>
    <w:rsid w:val="00534A4F"/>
    <w:rsid w:val="005356B6"/>
    <w:rsid w:val="00535952"/>
    <w:rsid w:val="005375CA"/>
    <w:rsid w:val="00537B54"/>
    <w:rsid w:val="005412CB"/>
    <w:rsid w:val="005414B2"/>
    <w:rsid w:val="00541B78"/>
    <w:rsid w:val="00542A12"/>
    <w:rsid w:val="00543AAA"/>
    <w:rsid w:val="00543B45"/>
    <w:rsid w:val="00544AEA"/>
    <w:rsid w:val="005456AC"/>
    <w:rsid w:val="005459A6"/>
    <w:rsid w:val="005467D2"/>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5C64"/>
    <w:rsid w:val="00555F56"/>
    <w:rsid w:val="00556DF4"/>
    <w:rsid w:val="0055721A"/>
    <w:rsid w:val="005572A9"/>
    <w:rsid w:val="00560AF9"/>
    <w:rsid w:val="00561259"/>
    <w:rsid w:val="00561E8B"/>
    <w:rsid w:val="00563C37"/>
    <w:rsid w:val="00564399"/>
    <w:rsid w:val="005643A4"/>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1C7"/>
    <w:rsid w:val="0057429E"/>
    <w:rsid w:val="005745E0"/>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809"/>
    <w:rsid w:val="005A4920"/>
    <w:rsid w:val="005A496F"/>
    <w:rsid w:val="005A637C"/>
    <w:rsid w:val="005A642D"/>
    <w:rsid w:val="005A7286"/>
    <w:rsid w:val="005B0713"/>
    <w:rsid w:val="005B0A8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1F76"/>
    <w:rsid w:val="00602AA9"/>
    <w:rsid w:val="00602FAF"/>
    <w:rsid w:val="00605354"/>
    <w:rsid w:val="0060538E"/>
    <w:rsid w:val="00605476"/>
    <w:rsid w:val="00605AB4"/>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8EC"/>
    <w:rsid w:val="00664BB4"/>
    <w:rsid w:val="006652A8"/>
    <w:rsid w:val="006654B5"/>
    <w:rsid w:val="0066567A"/>
    <w:rsid w:val="00665690"/>
    <w:rsid w:val="00665945"/>
    <w:rsid w:val="00665EDD"/>
    <w:rsid w:val="006663AA"/>
    <w:rsid w:val="00666546"/>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1E25"/>
    <w:rsid w:val="00682858"/>
    <w:rsid w:val="0068398E"/>
    <w:rsid w:val="00684C48"/>
    <w:rsid w:val="00685607"/>
    <w:rsid w:val="00686040"/>
    <w:rsid w:val="006862FE"/>
    <w:rsid w:val="0068644C"/>
    <w:rsid w:val="0068672E"/>
    <w:rsid w:val="00686CB7"/>
    <w:rsid w:val="00686D2D"/>
    <w:rsid w:val="00687450"/>
    <w:rsid w:val="00687D9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A0035"/>
    <w:rsid w:val="006A040F"/>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5D53"/>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8C"/>
    <w:rsid w:val="006F71F0"/>
    <w:rsid w:val="006F7E20"/>
    <w:rsid w:val="006F7E87"/>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79D8"/>
    <w:rsid w:val="00720B38"/>
    <w:rsid w:val="007210D1"/>
    <w:rsid w:val="007212BA"/>
    <w:rsid w:val="00721627"/>
    <w:rsid w:val="00721B91"/>
    <w:rsid w:val="007221EE"/>
    <w:rsid w:val="00722B28"/>
    <w:rsid w:val="00723119"/>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590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5DB"/>
    <w:rsid w:val="007869B4"/>
    <w:rsid w:val="007879C3"/>
    <w:rsid w:val="00787AFC"/>
    <w:rsid w:val="007903FE"/>
    <w:rsid w:val="007904CC"/>
    <w:rsid w:val="0079096F"/>
    <w:rsid w:val="007914CD"/>
    <w:rsid w:val="0079198A"/>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008"/>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4F9A"/>
    <w:rsid w:val="007C5151"/>
    <w:rsid w:val="007C53E5"/>
    <w:rsid w:val="007C564A"/>
    <w:rsid w:val="007C5CFC"/>
    <w:rsid w:val="007C5E6E"/>
    <w:rsid w:val="007C6E81"/>
    <w:rsid w:val="007C7AA3"/>
    <w:rsid w:val="007C7D19"/>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62E3"/>
    <w:rsid w:val="00806829"/>
    <w:rsid w:val="00807B80"/>
    <w:rsid w:val="00810432"/>
    <w:rsid w:val="00810948"/>
    <w:rsid w:val="00810C08"/>
    <w:rsid w:val="00811F54"/>
    <w:rsid w:val="00811FCE"/>
    <w:rsid w:val="0081245D"/>
    <w:rsid w:val="0081259C"/>
    <w:rsid w:val="008142CE"/>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5FAA"/>
    <w:rsid w:val="0082696A"/>
    <w:rsid w:val="00826B34"/>
    <w:rsid w:val="00826EBC"/>
    <w:rsid w:val="00827F16"/>
    <w:rsid w:val="00830C30"/>
    <w:rsid w:val="00830C5A"/>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D3A"/>
    <w:rsid w:val="00960E5F"/>
    <w:rsid w:val="0096126F"/>
    <w:rsid w:val="009613DC"/>
    <w:rsid w:val="00961B39"/>
    <w:rsid w:val="009622EF"/>
    <w:rsid w:val="009628F5"/>
    <w:rsid w:val="00963A68"/>
    <w:rsid w:val="009648AC"/>
    <w:rsid w:val="00966392"/>
    <w:rsid w:val="0096690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2973"/>
    <w:rsid w:val="00A12AB5"/>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68A"/>
    <w:rsid w:val="00A22C64"/>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2CAA"/>
    <w:rsid w:val="00A72ECB"/>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88"/>
    <w:rsid w:val="00A85EC4"/>
    <w:rsid w:val="00A8661F"/>
    <w:rsid w:val="00A87938"/>
    <w:rsid w:val="00A9074D"/>
    <w:rsid w:val="00A911EE"/>
    <w:rsid w:val="00A917B3"/>
    <w:rsid w:val="00A920F6"/>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845"/>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5013"/>
    <w:rsid w:val="00B0539C"/>
    <w:rsid w:val="00B056D0"/>
    <w:rsid w:val="00B05E64"/>
    <w:rsid w:val="00B064C8"/>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703ED"/>
    <w:rsid w:val="00B705C3"/>
    <w:rsid w:val="00B705E9"/>
    <w:rsid w:val="00B70942"/>
    <w:rsid w:val="00B70F06"/>
    <w:rsid w:val="00B71F8A"/>
    <w:rsid w:val="00B7200C"/>
    <w:rsid w:val="00B72426"/>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114B"/>
    <w:rsid w:val="00BA29EB"/>
    <w:rsid w:val="00BA2A49"/>
    <w:rsid w:val="00BA36B5"/>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C6E8D"/>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50E"/>
    <w:rsid w:val="00BE0745"/>
    <w:rsid w:val="00BE38DD"/>
    <w:rsid w:val="00BE40FA"/>
    <w:rsid w:val="00BE43AC"/>
    <w:rsid w:val="00BE47DB"/>
    <w:rsid w:val="00BE4B57"/>
    <w:rsid w:val="00BE5A27"/>
    <w:rsid w:val="00BE5D5B"/>
    <w:rsid w:val="00BE5F22"/>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006"/>
    <w:rsid w:val="00C13220"/>
    <w:rsid w:val="00C132D4"/>
    <w:rsid w:val="00C1573C"/>
    <w:rsid w:val="00C15C18"/>
    <w:rsid w:val="00C15D1F"/>
    <w:rsid w:val="00C1728B"/>
    <w:rsid w:val="00C17860"/>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375"/>
    <w:rsid w:val="00C96744"/>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D5A"/>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125"/>
    <w:rsid w:val="00CC7587"/>
    <w:rsid w:val="00CC78D6"/>
    <w:rsid w:val="00CD1D99"/>
    <w:rsid w:val="00CD2316"/>
    <w:rsid w:val="00CD340C"/>
    <w:rsid w:val="00CD363D"/>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64F4"/>
    <w:rsid w:val="00D06668"/>
    <w:rsid w:val="00D0703D"/>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EC2"/>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400E"/>
    <w:rsid w:val="00DD5D86"/>
    <w:rsid w:val="00DD6409"/>
    <w:rsid w:val="00DD68F6"/>
    <w:rsid w:val="00DD6C83"/>
    <w:rsid w:val="00DD7CF7"/>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0C55"/>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1D67"/>
    <w:rsid w:val="00E226EE"/>
    <w:rsid w:val="00E23823"/>
    <w:rsid w:val="00E24207"/>
    <w:rsid w:val="00E249D8"/>
    <w:rsid w:val="00E25AD4"/>
    <w:rsid w:val="00E25AF5"/>
    <w:rsid w:val="00E26469"/>
    <w:rsid w:val="00E2654F"/>
    <w:rsid w:val="00E26898"/>
    <w:rsid w:val="00E27205"/>
    <w:rsid w:val="00E27567"/>
    <w:rsid w:val="00E27EAE"/>
    <w:rsid w:val="00E3032B"/>
    <w:rsid w:val="00E303E9"/>
    <w:rsid w:val="00E30672"/>
    <w:rsid w:val="00E31103"/>
    <w:rsid w:val="00E31948"/>
    <w:rsid w:val="00E31A30"/>
    <w:rsid w:val="00E31F8A"/>
    <w:rsid w:val="00E32FE1"/>
    <w:rsid w:val="00E33578"/>
    <w:rsid w:val="00E339D4"/>
    <w:rsid w:val="00E340CA"/>
    <w:rsid w:val="00E34637"/>
    <w:rsid w:val="00E35A0F"/>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6346"/>
    <w:rsid w:val="00E46622"/>
    <w:rsid w:val="00E47A44"/>
    <w:rsid w:val="00E47F67"/>
    <w:rsid w:val="00E504A4"/>
    <w:rsid w:val="00E50B87"/>
    <w:rsid w:val="00E50EC1"/>
    <w:rsid w:val="00E50FE3"/>
    <w:rsid w:val="00E51B48"/>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691"/>
    <w:rsid w:val="00F12A6E"/>
    <w:rsid w:val="00F1373C"/>
    <w:rsid w:val="00F146C1"/>
    <w:rsid w:val="00F1472B"/>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26</Pages>
  <Words>31463</Words>
  <Characters>179343</Characters>
  <Application>Microsoft Office Word</Application>
  <DocSecurity>0</DocSecurity>
  <Lines>1494</Lines>
  <Paragraphs>420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123</cp:revision>
  <cp:lastPrinted>2021-10-26T23:59:00Z</cp:lastPrinted>
  <dcterms:created xsi:type="dcterms:W3CDTF">2022-03-01T15:10:00Z</dcterms:created>
  <dcterms:modified xsi:type="dcterms:W3CDTF">2022-03-03T20:55:00Z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zotero-version="5.0.96.4"&gt;&lt;session id="FwLQYoTo"/&gt;&lt;style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