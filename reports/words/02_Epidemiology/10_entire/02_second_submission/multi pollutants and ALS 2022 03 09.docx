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1A4A" w14:textId="19D47A73" w:rsidR="00E27205" w:rsidRPr="00934941" w:rsidRDefault="00E27205" w:rsidP="003D3846">
      <w:pPr>
        <w:rPr>
          <w:b/>
        </w:rPr>
      </w:pPr>
      <w:commentRangeStart w:id="0"/>
      <w:r w:rsidRPr="00BE40FA">
        <w:rPr>
          <w:b/>
        </w:rPr>
        <w:t>Abstract</w:t>
      </w:r>
      <w:commentRangeEnd w:id="0"/>
      <w:r w:rsidR="008A0CF2">
        <w:rPr>
          <w:rStyle w:val="CommentReference"/>
          <w:rFonts w:asciiTheme="minorHAnsi" w:eastAsiaTheme="minorHAnsi" w:hAnsiTheme="minorHAnsi" w:cstheme="minorBidi"/>
          <w:lang w:val="en-GB"/>
        </w:rPr>
        <w:commentReference w:id="0"/>
      </w:r>
      <w:r w:rsidR="00666546">
        <w:rPr>
          <w:b/>
        </w:rPr>
        <w:br/>
      </w:r>
      <w:r w:rsidR="00C768EE">
        <w:rPr>
          <w:b/>
        </w:rPr>
        <w:t>Background</w:t>
      </w:r>
      <w:r w:rsidRPr="00BE40FA">
        <w:rPr>
          <w:b/>
        </w:rPr>
        <w:t xml:space="preserve">: </w:t>
      </w:r>
      <w:r w:rsidR="00F9217A" w:rsidRPr="00BE40FA">
        <w:t>Amyotrophic lateral sclerosis (ALS) is a fatal neurodegenerative disease</w:t>
      </w:r>
      <w:r w:rsidR="00F03089" w:rsidRPr="00BE40FA">
        <w:t xml:space="preserve">. </w:t>
      </w:r>
      <w:r w:rsidR="004C5DD5">
        <w:t>L</w:t>
      </w:r>
      <w:r w:rsidR="00F9217A" w:rsidRPr="00BE40FA">
        <w:t>imited evidence suggest</w:t>
      </w:r>
      <w:r w:rsidR="004C5DD5">
        <w:t>s that</w:t>
      </w:r>
      <w:r w:rsidR="00F9217A" w:rsidRPr="00BE40FA">
        <w:t xml:space="preserve"> ALS </w:t>
      </w:r>
      <w:r w:rsidR="00206201">
        <w:t xml:space="preserve">symptoms </w:t>
      </w:r>
      <w:r w:rsidR="00F9217A" w:rsidRPr="00BE40FA">
        <w:t>onset is associated with air pollution</w:t>
      </w:r>
      <w:r w:rsidR="0027095D">
        <w:t xml:space="preserve"> exposure</w:t>
      </w:r>
      <w:r w:rsidR="00F9217A" w:rsidRPr="00BE40FA">
        <w:t xml:space="preserve"> and specifically to traffic-related </w:t>
      </w:r>
      <w:r w:rsidR="00E6169B">
        <w:t>pollutants</w:t>
      </w:r>
      <w:r w:rsidR="00F9217A" w:rsidRPr="00BE40FA">
        <w:t>.</w:t>
      </w:r>
    </w:p>
    <w:p w14:paraId="5DFA7626" w14:textId="77777777" w:rsidR="00666546" w:rsidRPr="00BE40FA" w:rsidRDefault="00666546" w:rsidP="003D3846"/>
    <w:p w14:paraId="1D16C3EE" w14:textId="0F9AD167" w:rsidR="00F07E84" w:rsidRDefault="00C768EE" w:rsidP="003D3846">
      <w:pPr>
        <w:rPr>
          <w:bCs/>
        </w:rPr>
      </w:pPr>
      <w:r>
        <w:rPr>
          <w:b/>
        </w:rPr>
        <w:t>Methods:</w:t>
      </w:r>
      <w:r w:rsidR="00E27205" w:rsidRPr="00BE40FA">
        <w:rPr>
          <w:b/>
        </w:rPr>
        <w:t xml:space="preserve"> </w:t>
      </w:r>
      <w:r w:rsidR="00537B54" w:rsidRPr="00747E90">
        <w:rPr>
          <w:bCs/>
        </w:rPr>
        <w:t>I</w:t>
      </w:r>
      <w:r w:rsidR="00537B54" w:rsidRPr="00BE40FA">
        <w:rPr>
          <w:bCs/>
        </w:rPr>
        <w:t xml:space="preserve">n this </w:t>
      </w:r>
      <w:r w:rsidR="00537B54">
        <w:rPr>
          <w:bCs/>
        </w:rPr>
        <w:t xml:space="preserve">population-based </w:t>
      </w:r>
      <w:r w:rsidR="00537B54" w:rsidRPr="00BE40FA">
        <w:rPr>
          <w:bCs/>
        </w:rPr>
        <w:t xml:space="preserve">case-control study, </w:t>
      </w:r>
      <w:r w:rsidR="00537B54">
        <w:rPr>
          <w:bCs/>
        </w:rPr>
        <w:t>w</w:t>
      </w:r>
      <w:r w:rsidR="00F07E84" w:rsidRPr="00BE40FA">
        <w:rPr>
          <w:bCs/>
        </w:rPr>
        <w:t xml:space="preserve">e used data </w:t>
      </w:r>
      <w:r w:rsidR="00C45A34">
        <w:rPr>
          <w:bCs/>
        </w:rPr>
        <w:t xml:space="preserve">on </w:t>
      </w:r>
      <w:r w:rsidR="00C45A34">
        <w:rPr>
          <w:color w:val="000000" w:themeColor="text1"/>
        </w:rPr>
        <w:t xml:space="preserve">3,939 </w:t>
      </w:r>
      <w:r w:rsidR="00C45A34" w:rsidRPr="00BE40FA">
        <w:rPr>
          <w:bCs/>
        </w:rPr>
        <w:t xml:space="preserve">ALS cases </w:t>
      </w:r>
      <w:r w:rsidR="00F07E84" w:rsidRPr="00BE40FA">
        <w:rPr>
          <w:bCs/>
        </w:rPr>
        <w:t xml:space="preserve">from the </w:t>
      </w:r>
      <w:r w:rsidR="00EA699C" w:rsidRPr="00EA699C">
        <w:rPr>
          <w:bCs/>
        </w:rPr>
        <w:t xml:space="preserve">Danish National Patient Register </w:t>
      </w:r>
      <w:r w:rsidR="00F07E84" w:rsidRPr="00BE40FA">
        <w:rPr>
          <w:bCs/>
        </w:rPr>
        <w:t>diagnosed between 1989 – 2013 and matched on</w:t>
      </w:r>
      <w:r w:rsidR="00B90716">
        <w:rPr>
          <w:bCs/>
        </w:rPr>
        <w:t xml:space="preserve"> age</w:t>
      </w:r>
      <w:r w:rsidR="00F07E84" w:rsidRPr="00BE40FA">
        <w:rPr>
          <w:bCs/>
        </w:rPr>
        <w:t xml:space="preserve">, sex, </w:t>
      </w:r>
      <w:r w:rsidR="00C86326">
        <w:rPr>
          <w:bCs/>
        </w:rPr>
        <w:t xml:space="preserve">year </w:t>
      </w:r>
      <w:r w:rsidR="00280CDE">
        <w:rPr>
          <w:bCs/>
        </w:rPr>
        <w:t>of birth</w:t>
      </w:r>
      <w:r w:rsidR="0012214B">
        <w:rPr>
          <w:bCs/>
        </w:rPr>
        <w:t xml:space="preserve"> </w:t>
      </w:r>
      <w:r w:rsidR="00F07E84" w:rsidRPr="00BE40FA">
        <w:rPr>
          <w:bCs/>
        </w:rPr>
        <w:t>and vital status to</w:t>
      </w:r>
      <w:r w:rsidR="00CC78D6">
        <w:rPr>
          <w:bCs/>
        </w:rPr>
        <w:t xml:space="preserve"> </w:t>
      </w:r>
      <w:r w:rsidR="00CC78D6">
        <w:rPr>
          <w:color w:val="000000" w:themeColor="text1"/>
        </w:rPr>
        <w:t>19,298</w:t>
      </w:r>
      <w:r w:rsidR="00F07E84" w:rsidRPr="00BE40FA">
        <w:rPr>
          <w:bCs/>
        </w:rPr>
        <w:t xml:space="preserve"> </w:t>
      </w:r>
      <w:r w:rsidR="00130D2B">
        <w:rPr>
          <w:bCs/>
        </w:rPr>
        <w:t>population-based</w:t>
      </w:r>
      <w:r w:rsidR="00C86326">
        <w:rPr>
          <w:bCs/>
        </w:rPr>
        <w:t xml:space="preserve"> </w:t>
      </w:r>
      <w:r w:rsidR="00F07E84" w:rsidRPr="00BE40FA">
        <w:rPr>
          <w:bCs/>
        </w:rPr>
        <w:t>controls</w:t>
      </w:r>
      <w:r w:rsidR="003651D2">
        <w:rPr>
          <w:bCs/>
        </w:rPr>
        <w:t xml:space="preserve"> free of ALS at index date</w:t>
      </w:r>
      <w:r w:rsidR="00F07E84" w:rsidRPr="00BE40FA">
        <w:rPr>
          <w:bCs/>
        </w:rPr>
        <w:t xml:space="preserve">. We used predictions </w:t>
      </w:r>
      <w:r w:rsidR="00946AAC">
        <w:rPr>
          <w:bCs/>
        </w:rPr>
        <w:t>of</w:t>
      </w:r>
      <w:r w:rsidR="00C70E13">
        <w:rPr>
          <w:bCs/>
        </w:rPr>
        <w:t xml:space="preserve"> </w:t>
      </w:r>
      <w:r w:rsidR="008F295B" w:rsidRPr="00BE40FA">
        <w:rPr>
          <w:bCs/>
        </w:rPr>
        <w:t>nitrogen oxides (NO</w:t>
      </w:r>
      <w:r w:rsidR="008F295B" w:rsidRPr="00BE40FA">
        <w:rPr>
          <w:bCs/>
          <w:vertAlign w:val="subscript"/>
        </w:rPr>
        <w:t>x</w:t>
      </w:r>
      <w:r w:rsidR="008F295B" w:rsidRPr="00BE40FA">
        <w:rPr>
          <w:bCs/>
        </w:rPr>
        <w:t>), carbon monoxide (CO), elemental carbon (EC), and fine particles (PM</w:t>
      </w:r>
      <w:r w:rsidR="008F295B" w:rsidRPr="00BE40FA">
        <w:rPr>
          <w:bCs/>
          <w:vertAlign w:val="subscript"/>
        </w:rPr>
        <w:t>2</w:t>
      </w:r>
      <w:r w:rsidR="008F295B" w:rsidRPr="00BE40FA">
        <w:rPr>
          <w:bCs/>
          <w:i/>
          <w:vertAlign w:val="subscript"/>
        </w:rPr>
        <w:t>.</w:t>
      </w:r>
      <w:r w:rsidR="008F295B" w:rsidRPr="00BE40FA">
        <w:rPr>
          <w:bCs/>
          <w:vertAlign w:val="subscript"/>
        </w:rPr>
        <w:t>5</w:t>
      </w:r>
      <w:r w:rsidR="008F295B" w:rsidRPr="00BE40FA">
        <w:rPr>
          <w:bCs/>
        </w:rPr>
        <w:t>)</w:t>
      </w:r>
      <w:r w:rsidR="008F295B">
        <w:rPr>
          <w:bCs/>
        </w:rPr>
        <w:t xml:space="preserve"> from </w:t>
      </w:r>
      <w:r w:rsidR="00F07E84" w:rsidRPr="00BE40FA">
        <w:rPr>
          <w:bCs/>
        </w:rPr>
        <w:t>validated spatio-temporal model</w:t>
      </w:r>
      <w:r w:rsidR="00594CE8">
        <w:rPr>
          <w:bCs/>
        </w:rPr>
        <w:t>s</w:t>
      </w:r>
      <w:r w:rsidR="00F07E84" w:rsidRPr="00BE40FA">
        <w:rPr>
          <w:bCs/>
        </w:rPr>
        <w:t xml:space="preserve"> to assign </w:t>
      </w:r>
      <w:r w:rsidR="008A762B">
        <w:rPr>
          <w:bCs/>
        </w:rPr>
        <w:t xml:space="preserve">1-, </w:t>
      </w:r>
      <w:r w:rsidR="00F07E84" w:rsidRPr="00BE40FA">
        <w:rPr>
          <w:bCs/>
        </w:rPr>
        <w:t>5-</w:t>
      </w:r>
      <w:r w:rsidR="008A762B">
        <w:rPr>
          <w:bCs/>
        </w:rPr>
        <w:t>, and 10-</w:t>
      </w:r>
      <w:r w:rsidR="00F07E84" w:rsidRPr="00BE40FA">
        <w:rPr>
          <w:bCs/>
        </w:rPr>
        <w:t xml:space="preserve">year average exposures </w:t>
      </w:r>
      <w:r w:rsidR="004A6BA8">
        <w:rPr>
          <w:bCs/>
        </w:rPr>
        <w:t>pre-</w:t>
      </w:r>
      <w:r w:rsidR="008D2F11">
        <w:rPr>
          <w:bCs/>
        </w:rPr>
        <w:t>ALS diagnosis</w:t>
      </w:r>
      <w:r w:rsidR="00F07E84" w:rsidRPr="00BE40FA">
        <w:rPr>
          <w:bCs/>
        </w:rPr>
        <w:t xml:space="preserve"> </w:t>
      </w:r>
      <w:r w:rsidR="00322F56" w:rsidRPr="00BE40FA">
        <w:rPr>
          <w:bCs/>
        </w:rPr>
        <w:t xml:space="preserve">at </w:t>
      </w:r>
      <w:r w:rsidR="004A74FF">
        <w:rPr>
          <w:bCs/>
        </w:rPr>
        <w:t xml:space="preserve">present and historical </w:t>
      </w:r>
      <w:r w:rsidR="00322F56" w:rsidRPr="00BE40FA">
        <w:rPr>
          <w:bCs/>
        </w:rPr>
        <w:t>residential addresses of study participants</w:t>
      </w:r>
      <w:r w:rsidR="00F07E84" w:rsidRPr="00BE40FA">
        <w:rPr>
          <w:bCs/>
        </w:rPr>
        <w:t xml:space="preserve">. </w:t>
      </w:r>
      <w:r w:rsidR="00EB7DDF">
        <w:rPr>
          <w:bCs/>
        </w:rPr>
        <w:t>W</w:t>
      </w:r>
      <w:r w:rsidR="00130D2B" w:rsidRPr="00BE40FA">
        <w:rPr>
          <w:bCs/>
        </w:rPr>
        <w:t xml:space="preserve">e used </w:t>
      </w:r>
      <w:r w:rsidR="00130D2B">
        <w:rPr>
          <w:bCs/>
        </w:rPr>
        <w:t xml:space="preserve">a </w:t>
      </w:r>
      <w:r w:rsidR="00130D2B" w:rsidRPr="00BE40FA">
        <w:rPr>
          <w:bCs/>
        </w:rPr>
        <w:t>Bayesian hierarchical conditional logistic model</w:t>
      </w:r>
      <w:r w:rsidR="00594CE8">
        <w:rPr>
          <w:bCs/>
        </w:rPr>
        <w:t xml:space="preserve"> and adjusted for potential confounders to estimate the overall </w:t>
      </w:r>
      <w:r w:rsidR="00FC7612">
        <w:rPr>
          <w:bCs/>
        </w:rPr>
        <w:t>and joint</w:t>
      </w:r>
      <w:r w:rsidR="00594CE8">
        <w:rPr>
          <w:bCs/>
        </w:rPr>
        <w:t xml:space="preserve"> association </w:t>
      </w:r>
      <w:r w:rsidR="007E091D">
        <w:rPr>
          <w:bCs/>
        </w:rPr>
        <w:t>for</w:t>
      </w:r>
      <w:r w:rsidR="00594CE8">
        <w:rPr>
          <w:bCs/>
        </w:rPr>
        <w:t xml:space="preserve"> the </w:t>
      </w:r>
      <w:r w:rsidR="004E73DE">
        <w:rPr>
          <w:bCs/>
        </w:rPr>
        <w:t>three</w:t>
      </w:r>
      <w:r w:rsidR="00594CE8">
        <w:rPr>
          <w:bCs/>
        </w:rPr>
        <w:t xml:space="preserve"> </w:t>
      </w:r>
      <w:r w:rsidR="00B76A7A">
        <w:rPr>
          <w:bCs/>
        </w:rPr>
        <w:t xml:space="preserve">traffic-related </w:t>
      </w:r>
      <w:r w:rsidR="00594CE8">
        <w:rPr>
          <w:bCs/>
        </w:rPr>
        <w:t>pollutants (NO</w:t>
      </w:r>
      <w:r w:rsidR="00594CE8" w:rsidRPr="00B032BC">
        <w:rPr>
          <w:bCs/>
          <w:vertAlign w:val="subscript"/>
        </w:rPr>
        <w:t>x</w:t>
      </w:r>
      <w:r w:rsidR="00594CE8">
        <w:rPr>
          <w:bCs/>
        </w:rPr>
        <w:t>, CO, and EC), as well as pollutant-specific associations</w:t>
      </w:r>
      <w:r w:rsidR="00130D2B" w:rsidRPr="00BE40FA">
        <w:rPr>
          <w:bCs/>
        </w:rPr>
        <w:t>.</w:t>
      </w:r>
    </w:p>
    <w:p w14:paraId="2F25FF1F" w14:textId="77777777" w:rsidR="00666546" w:rsidRPr="00BE40FA" w:rsidRDefault="00666546" w:rsidP="003D3846">
      <w:pPr>
        <w:rPr>
          <w:bCs/>
        </w:rPr>
      </w:pPr>
    </w:p>
    <w:p w14:paraId="4029EEA4" w14:textId="023B0586" w:rsidR="00E27205" w:rsidRDefault="00E27205" w:rsidP="003D3846">
      <w:pPr>
        <w:rPr>
          <w:color w:val="000000" w:themeColor="text1"/>
        </w:rPr>
      </w:pPr>
      <w:r w:rsidRPr="00BE40FA">
        <w:rPr>
          <w:b/>
        </w:rPr>
        <w:t xml:space="preserve">Results: </w:t>
      </w:r>
      <w:r w:rsidR="00663E3C">
        <w:rPr>
          <w:color w:val="000000" w:themeColor="text1"/>
        </w:rPr>
        <w:t>Fo</w:t>
      </w:r>
      <w:r w:rsidR="005D4AE9" w:rsidRPr="00BE40FA">
        <w:rPr>
          <w:color w:val="000000" w:themeColor="text1"/>
        </w:rPr>
        <w:t xml:space="preserve">r a standard deviation (SD) increase in 5-year average concentrations, </w:t>
      </w:r>
      <w:r w:rsidR="00A37346">
        <w:rPr>
          <w:color w:val="000000" w:themeColor="text1"/>
        </w:rPr>
        <w:t xml:space="preserve">EC was </w:t>
      </w:r>
      <w:ins w:id="1" w:author="Parks, Robbie M" w:date="2022-03-04T17:47:00Z">
        <w:r w:rsidR="00880428">
          <w:rPr>
            <w:color w:val="000000" w:themeColor="text1"/>
          </w:rPr>
          <w:t xml:space="preserve">potentially </w:t>
        </w:r>
      </w:ins>
      <w:r w:rsidR="00A37346">
        <w:rPr>
          <w:color w:val="000000" w:themeColor="text1"/>
        </w:rPr>
        <w:t xml:space="preserve">individually associated with </w:t>
      </w:r>
      <w:r w:rsidR="00A37346" w:rsidRPr="00BE40FA">
        <w:rPr>
          <w:color w:val="000000" w:themeColor="text1"/>
        </w:rPr>
        <w:t>an increase in odds (</w:t>
      </w:r>
      <w:r w:rsidR="00FC7612">
        <w:rPr>
          <w:bCs/>
          <w:color w:val="000000" w:themeColor="text1"/>
          <w:lang w:val="en-GB"/>
        </w:rPr>
        <w:t>11.5</w:t>
      </w:r>
      <w:r w:rsidR="00A37346" w:rsidRPr="00BE40FA">
        <w:rPr>
          <w:color w:val="000000" w:themeColor="text1"/>
        </w:rPr>
        <w:t xml:space="preserve">%; </w:t>
      </w:r>
      <w:r w:rsidR="00301AD8" w:rsidRPr="00BE40FA">
        <w:rPr>
          <w:color w:val="000000" w:themeColor="text1"/>
        </w:rPr>
        <w:t>95% credible interval</w:t>
      </w:r>
      <w:del w:id="2" w:author="Parks, Robbie M" w:date="2022-03-03T15:53:00Z">
        <w:r w:rsidR="00301AD8" w:rsidRPr="00BE40FA" w:rsidDel="007D711B">
          <w:rPr>
            <w:color w:val="000000" w:themeColor="text1"/>
          </w:rPr>
          <w:delText xml:space="preserve"> </w:delText>
        </w:r>
      </w:del>
      <w:r w:rsidR="00301AD8" w:rsidRPr="00BE40FA">
        <w:rPr>
          <w:color w:val="000000" w:themeColor="text1"/>
        </w:rPr>
        <w:t>[</w:t>
      </w:r>
      <w:proofErr w:type="spellStart"/>
      <w:r w:rsidR="00301AD8" w:rsidRPr="00BE40FA">
        <w:rPr>
          <w:color w:val="000000" w:themeColor="text1"/>
        </w:rPr>
        <w:t>CrI</w:t>
      </w:r>
      <w:proofErr w:type="spellEnd"/>
      <w:r w:rsidR="00301AD8" w:rsidRPr="00BE40FA">
        <w:rPr>
          <w:color w:val="000000" w:themeColor="text1"/>
        </w:rPr>
        <w:t>]</w:t>
      </w:r>
      <w:r w:rsidR="00A37346" w:rsidRPr="00BE40FA">
        <w:rPr>
          <w:color w:val="000000" w:themeColor="text1"/>
        </w:rPr>
        <w:t>:</w:t>
      </w:r>
      <w:del w:id="3" w:author="Parks, Robbie M" w:date="2022-03-03T15:53:00Z">
        <w:r w:rsidR="00A37346" w:rsidRPr="00BE40FA" w:rsidDel="007D711B">
          <w:rPr>
            <w:color w:val="000000" w:themeColor="text1"/>
          </w:rPr>
          <w:delText xml:space="preserve"> </w:delText>
        </w:r>
      </w:del>
      <w:r w:rsidR="00FC7612">
        <w:rPr>
          <w:color w:val="000000" w:themeColor="text1"/>
        </w:rPr>
        <w:t>-1.0</w:t>
      </w:r>
      <w:r w:rsidR="00A37346" w:rsidRPr="00BE40FA">
        <w:rPr>
          <w:color w:val="000000" w:themeColor="text1"/>
        </w:rPr>
        <w:t>%,</w:t>
      </w:r>
      <w:del w:id="4" w:author="Parks, Robbie M" w:date="2022-03-03T15:53:00Z">
        <w:r w:rsidR="00A37346" w:rsidRPr="00BE40FA" w:rsidDel="007D711B">
          <w:rPr>
            <w:color w:val="000000" w:themeColor="text1"/>
          </w:rPr>
          <w:delText xml:space="preserve"> </w:delText>
        </w:r>
      </w:del>
      <w:r w:rsidR="00FC7612">
        <w:rPr>
          <w:bCs/>
          <w:color w:val="000000" w:themeColor="text1"/>
          <w:lang w:val="en-GB"/>
        </w:rPr>
        <w:t>25.6</w:t>
      </w:r>
      <w:r w:rsidR="00A37346" w:rsidRPr="00BE40FA">
        <w:rPr>
          <w:color w:val="000000" w:themeColor="text1"/>
        </w:rPr>
        <w:t xml:space="preserve">%), </w:t>
      </w:r>
      <w:r w:rsidR="0030607A">
        <w:rPr>
          <w:color w:val="000000" w:themeColor="text1"/>
        </w:rPr>
        <w:t xml:space="preserve">with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w:t>
      </w:r>
      <w:r w:rsidR="00301AD8">
        <w:rPr>
          <w:color w:val="000000" w:themeColor="text1"/>
        </w:rPr>
        <w:t>(</w:t>
      </w:r>
      <w:r w:rsidR="00301AD8">
        <w:rPr>
          <w:bCs/>
          <w:color w:val="000000" w:themeColor="text1"/>
          <w:lang w:val="en-GB"/>
        </w:rPr>
        <w:t>-4.6</w:t>
      </w:r>
      <w:r w:rsidR="00301AD8" w:rsidRPr="00BE40FA">
        <w:rPr>
          <w:color w:val="000000" w:themeColor="text1"/>
        </w:rPr>
        <w:t>%;95%CrI</w:t>
      </w:r>
      <w:del w:id="5" w:author="Parks, Robbie M" w:date="2022-03-03T15:54:00Z">
        <w:r w:rsidR="007A4DB2" w:rsidDel="007D711B">
          <w:rPr>
            <w:color w:val="000000" w:themeColor="text1"/>
          </w:rPr>
          <w:delText xml:space="preserve"> </w:delText>
        </w:r>
      </w:del>
      <w:r w:rsidR="00301AD8">
        <w:rPr>
          <w:bCs/>
          <w:color w:val="000000" w:themeColor="text1"/>
          <w:lang w:val="en-GB"/>
        </w:rPr>
        <w:t>-18.1%</w:t>
      </w:r>
      <w:r w:rsidR="00301AD8" w:rsidRPr="00BE40FA">
        <w:rPr>
          <w:color w:val="000000" w:themeColor="text1"/>
        </w:rPr>
        <w:t>,</w:t>
      </w:r>
      <w:r w:rsidR="00301AD8">
        <w:rPr>
          <w:color w:val="000000" w:themeColor="text1"/>
        </w:rPr>
        <w:t>8.9</w:t>
      </w:r>
      <w:r w:rsidR="00301AD8" w:rsidRPr="00BE40FA">
        <w:rPr>
          <w:color w:val="000000" w:themeColor="text1"/>
        </w:rPr>
        <w:t>%</w:t>
      </w:r>
      <w:r w:rsidR="00301AD8">
        <w:rPr>
          <w:color w:val="000000" w:themeColor="text1"/>
        </w:rPr>
        <w:t>)</w:t>
      </w:r>
      <w:r w:rsidR="00A572E0">
        <w:rPr>
          <w:color w:val="000000" w:themeColor="text1"/>
        </w:rPr>
        <w:t xml:space="preserve"> and</w:t>
      </w:r>
      <w:r w:rsidR="00CE13EF">
        <w:rPr>
          <w:color w:val="000000" w:themeColor="text1"/>
        </w:rPr>
        <w:t xml:space="preserve"> </w:t>
      </w:r>
      <w:r w:rsidR="00FD4E15" w:rsidRPr="00BE40FA">
        <w:rPr>
          <w:color w:val="000000" w:themeColor="text1"/>
        </w:rPr>
        <w:t>CO</w:t>
      </w:r>
      <w:r w:rsidR="00301AD8">
        <w:rPr>
          <w:color w:val="000000" w:themeColor="text1"/>
        </w:rPr>
        <w:t xml:space="preserve"> (</w:t>
      </w:r>
      <w:r w:rsidR="007A4DB2">
        <w:rPr>
          <w:bCs/>
          <w:color w:val="000000" w:themeColor="text1"/>
          <w:lang w:val="en-GB"/>
        </w:rPr>
        <w:t>-3.2</w:t>
      </w:r>
      <w:r w:rsidR="00301AD8" w:rsidRPr="00BE40FA">
        <w:rPr>
          <w:color w:val="000000" w:themeColor="text1"/>
        </w:rPr>
        <w:t>%;</w:t>
      </w:r>
      <w:del w:id="6" w:author="Parks, Robbie M" w:date="2022-03-03T15:54:00Z">
        <w:r w:rsidR="00301AD8" w:rsidRPr="00BE40FA" w:rsidDel="007D711B">
          <w:rPr>
            <w:color w:val="000000" w:themeColor="text1"/>
          </w:rPr>
          <w:delText xml:space="preserve"> </w:delText>
        </w:r>
      </w:del>
      <w:r w:rsidR="00301AD8" w:rsidRPr="00BE40FA">
        <w:rPr>
          <w:color w:val="000000" w:themeColor="text1"/>
        </w:rPr>
        <w:t>95%CrI</w:t>
      </w:r>
      <w:del w:id="7" w:author="Parks, Robbie M" w:date="2022-03-03T15:54:00Z">
        <w:r w:rsidR="00301AD8" w:rsidDel="007D711B">
          <w:rPr>
            <w:bCs/>
            <w:color w:val="000000" w:themeColor="text1"/>
            <w:lang w:val="en-GB"/>
          </w:rPr>
          <w:delText xml:space="preserve"> </w:delText>
        </w:r>
      </w:del>
      <w:r w:rsidR="00B80476">
        <w:rPr>
          <w:bCs/>
          <w:color w:val="000000" w:themeColor="text1"/>
          <w:lang w:val="en-GB"/>
        </w:rPr>
        <w:t>-14.4</w:t>
      </w:r>
      <w:r w:rsidR="00301AD8">
        <w:rPr>
          <w:bCs/>
          <w:color w:val="000000" w:themeColor="text1"/>
          <w:lang w:val="en-GB"/>
        </w:rPr>
        <w:t>%</w:t>
      </w:r>
      <w:r w:rsidR="00301AD8" w:rsidRPr="00BE40FA">
        <w:rPr>
          <w:color w:val="000000" w:themeColor="text1"/>
        </w:rPr>
        <w:t>,</w:t>
      </w:r>
      <w:del w:id="8" w:author="Parks, Robbie M" w:date="2022-03-03T15:54:00Z">
        <w:r w:rsidR="00301AD8" w:rsidRPr="00BE40FA" w:rsidDel="007D711B">
          <w:rPr>
            <w:color w:val="000000" w:themeColor="text1"/>
          </w:rPr>
          <w:delText xml:space="preserve"> </w:delText>
        </w:r>
      </w:del>
      <w:r w:rsidR="00B80476">
        <w:rPr>
          <w:color w:val="000000" w:themeColor="text1"/>
        </w:rPr>
        <w:t>10.0</w:t>
      </w:r>
      <w:r w:rsidR="00301AD8" w:rsidRPr="00BE40FA">
        <w:rPr>
          <w:color w:val="000000" w:themeColor="text1"/>
        </w:rPr>
        <w:t>%</w:t>
      </w:r>
      <w:r w:rsidR="007A4DB2">
        <w:rPr>
          <w:color w:val="000000" w:themeColor="text1"/>
        </w:rPr>
        <w:t>)</w:t>
      </w:r>
      <w:r w:rsidR="00CE13EF">
        <w:rPr>
          <w:color w:val="000000" w:themeColor="text1"/>
        </w:rPr>
        <w:t xml:space="preserve"> and a null effect of non-EC </w:t>
      </w:r>
      <w:r w:rsidR="00CE13EF" w:rsidRPr="00BE40FA">
        <w:rPr>
          <w:bCs/>
        </w:rPr>
        <w:t>PM</w:t>
      </w:r>
      <w:r w:rsidR="00CE13EF" w:rsidRPr="00BE40FA">
        <w:rPr>
          <w:bCs/>
          <w:vertAlign w:val="subscript"/>
        </w:rPr>
        <w:t>2</w:t>
      </w:r>
      <w:r w:rsidR="00CE13EF" w:rsidRPr="00BE40FA">
        <w:rPr>
          <w:bCs/>
          <w:i/>
          <w:vertAlign w:val="subscript"/>
        </w:rPr>
        <w:t>.</w:t>
      </w:r>
      <w:r w:rsidR="00CE13EF" w:rsidRPr="00BE40FA">
        <w:rPr>
          <w:bCs/>
          <w:vertAlign w:val="subscript"/>
        </w:rPr>
        <w:t>5</w:t>
      </w:r>
      <w:r w:rsidR="00CE13EF" w:rsidRPr="007F59FC">
        <w:rPr>
          <w:bCs/>
        </w:rPr>
        <w:t xml:space="preserve"> </w:t>
      </w:r>
      <w:r w:rsidR="00CE13EF">
        <w:rPr>
          <w:color w:val="000000" w:themeColor="text1"/>
        </w:rPr>
        <w:t>(</w:t>
      </w:r>
      <w:r w:rsidR="00CE13EF">
        <w:rPr>
          <w:bCs/>
          <w:color w:val="000000" w:themeColor="text1"/>
          <w:lang w:val="en-GB"/>
        </w:rPr>
        <w:t>0.7</w:t>
      </w:r>
      <w:r w:rsidR="00CE13EF" w:rsidRPr="00BE40FA">
        <w:rPr>
          <w:color w:val="000000" w:themeColor="text1"/>
        </w:rPr>
        <w:t>%;95%CrI</w:t>
      </w:r>
      <w:del w:id="9" w:author="Parks, Robbie M" w:date="2022-03-03T15:54:00Z">
        <w:r w:rsidR="00CE13EF" w:rsidDel="007D711B">
          <w:rPr>
            <w:color w:val="000000" w:themeColor="text1"/>
          </w:rPr>
          <w:delText xml:space="preserve"> </w:delText>
        </w:r>
      </w:del>
      <w:r w:rsidR="00CE13EF">
        <w:rPr>
          <w:bCs/>
          <w:color w:val="000000" w:themeColor="text1"/>
          <w:lang w:val="en-GB"/>
        </w:rPr>
        <w:t>-9.2%</w:t>
      </w:r>
      <w:r w:rsidR="00CE13EF" w:rsidRPr="00BE40FA">
        <w:rPr>
          <w:color w:val="000000" w:themeColor="text1"/>
        </w:rPr>
        <w:t>,</w:t>
      </w:r>
      <w:r w:rsidR="00CE13EF">
        <w:rPr>
          <w:color w:val="000000" w:themeColor="text1"/>
        </w:rPr>
        <w:t>12.4</w:t>
      </w:r>
      <w:r w:rsidR="00CE13EF" w:rsidRPr="00BE40FA">
        <w:rPr>
          <w:color w:val="000000" w:themeColor="text1"/>
        </w:rPr>
        <w:t>%</w:t>
      </w:r>
      <w:r w:rsidR="00CE13EF">
        <w:rPr>
          <w:color w:val="000000" w:themeColor="text1"/>
        </w:rPr>
        <w:t>)</w:t>
      </w:r>
      <w:r w:rsidR="007A4DB2">
        <w:rPr>
          <w:color w:val="000000" w:themeColor="text1"/>
        </w:rPr>
        <w:t>.</w:t>
      </w:r>
      <w:r w:rsidR="00075A9F">
        <w:rPr>
          <w:bCs/>
        </w:rPr>
        <w:t xml:space="preserve"> </w:t>
      </w:r>
      <w:r w:rsidR="004F2138">
        <w:rPr>
          <w:bCs/>
        </w:rPr>
        <w:t xml:space="preserve">We found no </w:t>
      </w:r>
      <w:ins w:id="10" w:author="Parks, Robbie M" w:date="2022-03-04T17:47:00Z">
        <w:r w:rsidR="00B67D54">
          <w:rPr>
            <w:bCs/>
          </w:rPr>
          <w:t xml:space="preserve">clear </w:t>
        </w:r>
      </w:ins>
      <w:r w:rsidR="004F2138">
        <w:rPr>
          <w:bCs/>
        </w:rPr>
        <w:t>association for joint or overall traffic pollution.</w:t>
      </w:r>
      <w:r w:rsidR="00075A9F">
        <w:rPr>
          <w:color w:val="000000" w:themeColor="text1"/>
        </w:rPr>
        <w:t xml:space="preserve"> T</w:t>
      </w:r>
      <w:r w:rsidR="005D4AE9" w:rsidRPr="00BE40FA">
        <w:rPr>
          <w:color w:val="000000" w:themeColor="text1"/>
        </w:rPr>
        <w:t xml:space="preserve">here was a </w:t>
      </w:r>
      <w:r w:rsidR="00FB51F2">
        <w:rPr>
          <w:bCs/>
          <w:color w:val="000000" w:themeColor="text1"/>
          <w:lang w:val="en-GB"/>
        </w:rPr>
        <w:t>77.8</w:t>
      </w:r>
      <w:r w:rsidR="00206E74" w:rsidRPr="00BE40FA">
        <w:rPr>
          <w:bCs/>
        </w:rPr>
        <w:t xml:space="preserve">% </w:t>
      </w:r>
      <w:r w:rsidR="005D4AE9" w:rsidRPr="00BE40FA">
        <w:rPr>
          <w:color w:val="000000" w:themeColor="text1"/>
        </w:rPr>
        <w:t xml:space="preserve">posterior probability of a positive association between the </w:t>
      </w:r>
      <w:r w:rsidR="00BF4240">
        <w:rPr>
          <w:color w:val="000000" w:themeColor="text1"/>
        </w:rPr>
        <w:t>joint</w:t>
      </w:r>
      <w:r w:rsidR="00BF4240" w:rsidRPr="00BE40FA">
        <w:rPr>
          <w:color w:val="000000" w:themeColor="text1"/>
        </w:rPr>
        <w:t xml:space="preserve"> </w:t>
      </w:r>
      <w:r w:rsidR="005D4AE9" w:rsidRPr="00BE40FA">
        <w:rPr>
          <w:color w:val="000000" w:themeColor="text1"/>
        </w:rPr>
        <w:t>effect of pollutants and ALS diagnosis</w:t>
      </w:r>
      <w:r w:rsidR="00B86B82">
        <w:rPr>
          <w:color w:val="000000" w:themeColor="text1"/>
        </w:rPr>
        <w:t>,</w:t>
      </w:r>
      <w:r w:rsidR="001F585A">
        <w:rPr>
          <w:color w:val="000000" w:themeColor="text1"/>
        </w:rPr>
        <w:t xml:space="preserve"> </w:t>
      </w:r>
      <w:r w:rsidR="00FB51F2">
        <w:rPr>
          <w:bCs/>
          <w:color w:val="000000" w:themeColor="text1"/>
          <w:lang w:val="en-GB"/>
        </w:rPr>
        <w:t>96.3</w:t>
      </w:r>
      <w:r w:rsidR="00B86B82">
        <w:rPr>
          <w:bCs/>
          <w:color w:val="000000" w:themeColor="text1"/>
          <w:lang w:val="en-GB"/>
        </w:rPr>
        <w:t xml:space="preserve">% for </w:t>
      </w:r>
      <w:r w:rsidR="004F5A21">
        <w:rPr>
          <w:bCs/>
          <w:color w:val="000000" w:themeColor="text1"/>
          <w:lang w:val="en-GB"/>
        </w:rPr>
        <w:t xml:space="preserve">EC, </w:t>
      </w:r>
      <w:r w:rsidR="00FB51F2">
        <w:rPr>
          <w:bCs/>
          <w:color w:val="000000" w:themeColor="text1"/>
          <w:lang w:val="en-GB"/>
        </w:rPr>
        <w:t>27.8</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FB51F2">
        <w:rPr>
          <w:bCs/>
          <w:color w:val="000000" w:themeColor="text1"/>
          <w:lang w:val="en-GB"/>
        </w:rPr>
        <w:t>26.7</w:t>
      </w:r>
      <w:r w:rsidR="004F5A21">
        <w:rPr>
          <w:bCs/>
          <w:color w:val="000000" w:themeColor="text1"/>
          <w:lang w:val="en-GB"/>
        </w:rPr>
        <w:t>% for CO</w:t>
      </w:r>
      <w:r w:rsidR="005D4AE9" w:rsidRPr="00BE40FA">
        <w:rPr>
          <w:color w:val="000000" w:themeColor="text1"/>
        </w:rPr>
        <w:t>.</w:t>
      </w:r>
    </w:p>
    <w:p w14:paraId="68D840FB" w14:textId="77777777" w:rsidR="00666546" w:rsidRPr="00BE40FA" w:rsidRDefault="00666546" w:rsidP="003D3846">
      <w:pPr>
        <w:rPr>
          <w:color w:val="000000" w:themeColor="text1"/>
        </w:rPr>
      </w:pPr>
    </w:p>
    <w:p w14:paraId="694E7838" w14:textId="48F6A609" w:rsidR="00BB2133" w:rsidRDefault="00E27205" w:rsidP="003D3846">
      <w:r w:rsidRPr="00BE40FA">
        <w:rPr>
          <w:b/>
        </w:rPr>
        <w:lastRenderedPageBreak/>
        <w:t>Conclusion</w:t>
      </w:r>
      <w:r w:rsidR="00C768EE">
        <w:rPr>
          <w:b/>
        </w:rPr>
        <w:t>s:</w:t>
      </w:r>
      <w:r w:rsidRPr="00BE40FA">
        <w:rPr>
          <w:bCs/>
        </w:rPr>
        <w:t xml:space="preserve"> </w:t>
      </w:r>
      <w:r w:rsidR="005D4AE9" w:rsidRPr="00BE40FA">
        <w:t xml:space="preserve">Our results indicate a potential positive association between ALS diagnosis and </w:t>
      </w:r>
      <w:r w:rsidR="002264EC">
        <w:t>pollutants</w:t>
      </w:r>
      <w:r w:rsidR="001F41E8">
        <w:t xml:space="preserve">, particularly for </w:t>
      </w:r>
      <w:r w:rsidR="00D83E73">
        <w:t>EC</w:t>
      </w:r>
      <w:ins w:id="11" w:author="Parks, Robbie M" w:date="2022-03-03T15:01:00Z">
        <w:r w:rsidR="00ED0BF2">
          <w:t>, though results are inconclusive</w:t>
        </w:r>
      </w:ins>
      <w:r w:rsidR="005D4AE9" w:rsidRPr="00BE40FA">
        <w:t>. Further work is needed to understand the role of air pollution on ALS pathogenesis and timing of onset.</w:t>
      </w:r>
    </w:p>
    <w:p w14:paraId="281E0A2B" w14:textId="77777777" w:rsidR="00BB2133" w:rsidRDefault="00BB2133" w:rsidP="003D3846"/>
    <w:p w14:paraId="6DCDC675" w14:textId="69F81CA8" w:rsidR="00BB2133" w:rsidRDefault="00BB2133" w:rsidP="003D3846">
      <w:pPr>
        <w:rPr>
          <w:b/>
          <w:bCs/>
        </w:rPr>
      </w:pPr>
      <w:r>
        <w:rPr>
          <w:b/>
          <w:bCs/>
        </w:rPr>
        <w:t>Abbreviations:</w:t>
      </w:r>
    </w:p>
    <w:p w14:paraId="57CC732C" w14:textId="07ABB288" w:rsidR="00FD19BF" w:rsidRDefault="00252AC0" w:rsidP="003D3846">
      <w:pPr>
        <w:rPr>
          <w:bCs/>
        </w:rPr>
      </w:pPr>
      <w:r>
        <w:rPr>
          <w:color w:val="000000" w:themeColor="text1"/>
        </w:rPr>
        <w:t>ALS</w:t>
      </w:r>
      <w:r>
        <w:rPr>
          <w:b/>
        </w:rPr>
        <w:tab/>
      </w:r>
      <w:r w:rsidR="00FD19BF">
        <w:rPr>
          <w:b/>
        </w:rPr>
        <w:tab/>
      </w:r>
      <w:r w:rsidR="004E045E">
        <w:rPr>
          <w:b/>
        </w:rPr>
        <w:tab/>
      </w:r>
      <w:r w:rsidR="00A12AB5" w:rsidRPr="00BE40FA">
        <w:t>Amyotrophic lateral sclerosis</w:t>
      </w:r>
    </w:p>
    <w:p w14:paraId="58E99EF9" w14:textId="09A4F90B" w:rsidR="00AB32B5" w:rsidRDefault="00AB32B5" w:rsidP="003D3846">
      <w:pPr>
        <w:rPr>
          <w:bCs/>
        </w:rPr>
      </w:pPr>
      <w:r>
        <w:rPr>
          <w:bCs/>
          <w:color w:val="000000" w:themeColor="text1"/>
        </w:rPr>
        <w:t>BMI</w:t>
      </w:r>
      <w:r>
        <w:rPr>
          <w:bCs/>
          <w:color w:val="000000" w:themeColor="text1"/>
        </w:rPr>
        <w:tab/>
      </w:r>
      <w:r>
        <w:rPr>
          <w:bCs/>
          <w:color w:val="000000" w:themeColor="text1"/>
        </w:rPr>
        <w:tab/>
      </w:r>
      <w:r>
        <w:rPr>
          <w:bCs/>
          <w:color w:val="000000" w:themeColor="text1"/>
        </w:rPr>
        <w:tab/>
      </w:r>
      <w:r w:rsidR="007D0273">
        <w:rPr>
          <w:bCs/>
          <w:color w:val="000000" w:themeColor="text1"/>
        </w:rPr>
        <w:t>Body mass index</w:t>
      </w:r>
    </w:p>
    <w:p w14:paraId="2BE76AA7" w14:textId="571B4164" w:rsidR="00387C2D" w:rsidRDefault="00387C2D" w:rsidP="003D3846">
      <w:pPr>
        <w:rPr>
          <w:bCs/>
        </w:rPr>
      </w:pPr>
      <w:r>
        <w:rPr>
          <w:color w:val="000000" w:themeColor="text1"/>
        </w:rPr>
        <w:t>CO</w:t>
      </w:r>
      <w:r w:rsidRPr="00BE40FA">
        <w:rPr>
          <w:b/>
        </w:rPr>
        <w:t xml:space="preserve"> </w:t>
      </w:r>
      <w:r>
        <w:rPr>
          <w:b/>
        </w:rPr>
        <w:tab/>
      </w:r>
      <w:r>
        <w:rPr>
          <w:b/>
        </w:rPr>
        <w:tab/>
      </w:r>
      <w:r w:rsidR="004E045E">
        <w:rPr>
          <w:b/>
        </w:rPr>
        <w:tab/>
      </w:r>
      <w:r w:rsidR="001A1AA5">
        <w:rPr>
          <w:bCs/>
        </w:rPr>
        <w:t>C</w:t>
      </w:r>
      <w:r w:rsidR="001A1AA5" w:rsidRPr="00BE40FA">
        <w:rPr>
          <w:bCs/>
        </w:rPr>
        <w:t>arbon monoxide</w:t>
      </w:r>
    </w:p>
    <w:p w14:paraId="519C9A8A" w14:textId="3DE6F8D4" w:rsidR="00DB18B1" w:rsidRPr="00387C2D" w:rsidRDefault="00DB18B1" w:rsidP="003D3846">
      <w:pPr>
        <w:rPr>
          <w:bCs/>
        </w:rPr>
      </w:pPr>
      <w:proofErr w:type="spellStart"/>
      <w:r>
        <w:rPr>
          <w:bCs/>
        </w:rPr>
        <w:t>CrI</w:t>
      </w:r>
      <w:proofErr w:type="spellEnd"/>
      <w:r>
        <w:rPr>
          <w:bCs/>
        </w:rPr>
        <w:tab/>
      </w:r>
      <w:r>
        <w:rPr>
          <w:bCs/>
        </w:rPr>
        <w:tab/>
      </w:r>
      <w:r w:rsidR="004E045E">
        <w:rPr>
          <w:bCs/>
        </w:rPr>
        <w:tab/>
      </w:r>
      <w:r w:rsidR="00A84FE9">
        <w:rPr>
          <w:color w:val="000000" w:themeColor="text1"/>
        </w:rPr>
        <w:t>C</w:t>
      </w:r>
      <w:r w:rsidR="00A84FE9" w:rsidRPr="00BE40FA">
        <w:rPr>
          <w:color w:val="000000" w:themeColor="text1"/>
        </w:rPr>
        <w:t>redible interval</w:t>
      </w:r>
    </w:p>
    <w:p w14:paraId="1EB2C85E" w14:textId="1C224F9A" w:rsidR="00387C2D" w:rsidRDefault="00387C2D" w:rsidP="003D3846">
      <w:pPr>
        <w:rPr>
          <w:bCs/>
        </w:rPr>
      </w:pPr>
      <w:r>
        <w:rPr>
          <w:bCs/>
        </w:rPr>
        <w:t>EC</w:t>
      </w:r>
      <w:r>
        <w:rPr>
          <w:bCs/>
        </w:rPr>
        <w:tab/>
      </w:r>
      <w:r>
        <w:rPr>
          <w:bCs/>
        </w:rPr>
        <w:tab/>
      </w:r>
      <w:r w:rsidR="004E045E">
        <w:rPr>
          <w:bCs/>
        </w:rPr>
        <w:tab/>
      </w:r>
      <w:r w:rsidR="0023021B">
        <w:rPr>
          <w:bCs/>
        </w:rPr>
        <w:t>E</w:t>
      </w:r>
      <w:r w:rsidR="0023021B" w:rsidRPr="00BE40FA">
        <w:rPr>
          <w:bCs/>
        </w:rPr>
        <w:t>lemental carbon</w:t>
      </w:r>
    </w:p>
    <w:p w14:paraId="0D19B281" w14:textId="4A4CF016" w:rsidR="00387C2D" w:rsidRPr="00387C2D" w:rsidRDefault="00387C2D" w:rsidP="003D3846">
      <w:pPr>
        <w:rPr>
          <w:bCs/>
        </w:rPr>
      </w:pPr>
      <w:r>
        <w:rPr>
          <w:bCs/>
        </w:rPr>
        <w:t>ICD</w:t>
      </w:r>
      <w:r>
        <w:rPr>
          <w:bCs/>
        </w:rPr>
        <w:tab/>
      </w:r>
      <w:r>
        <w:rPr>
          <w:bCs/>
        </w:rPr>
        <w:tab/>
      </w:r>
      <w:r w:rsidR="004E045E">
        <w:rPr>
          <w:bCs/>
        </w:rPr>
        <w:tab/>
      </w:r>
      <w:r w:rsidR="001B504A" w:rsidRPr="00BE40FA">
        <w:rPr>
          <w:bCs/>
          <w:color w:val="000000" w:themeColor="text1"/>
        </w:rPr>
        <w:t>International Classification of Diseases</w:t>
      </w:r>
    </w:p>
    <w:p w14:paraId="7AFF587F" w14:textId="6E781DEF" w:rsidR="008B714A" w:rsidRDefault="008B714A" w:rsidP="003D3846">
      <w:pPr>
        <w:rPr>
          <w:color w:val="000000" w:themeColor="text1"/>
        </w:rPr>
      </w:pPr>
      <w:r>
        <w:rPr>
          <w:color w:val="000000" w:themeColor="text1"/>
        </w:rPr>
        <w:t>Non-EC PM</w:t>
      </w:r>
      <w:r w:rsidRPr="003A7CAB">
        <w:rPr>
          <w:color w:val="000000" w:themeColor="text1"/>
          <w:vertAlign w:val="subscript"/>
        </w:rPr>
        <w:t>2.5</w:t>
      </w:r>
      <w:r>
        <w:rPr>
          <w:color w:val="000000" w:themeColor="text1"/>
          <w:vertAlign w:val="subscript"/>
        </w:rPr>
        <w:tab/>
      </w:r>
      <w:r w:rsidR="004E045E">
        <w:rPr>
          <w:color w:val="000000" w:themeColor="text1"/>
          <w:vertAlign w:val="subscript"/>
        </w:rPr>
        <w:tab/>
      </w:r>
      <w:r w:rsidR="00C33EBA">
        <w:rPr>
          <w:color w:val="000000" w:themeColor="text1"/>
        </w:rPr>
        <w:t>Non-</w:t>
      </w:r>
      <w:r w:rsidR="00C33EBA">
        <w:rPr>
          <w:bCs/>
        </w:rPr>
        <w:t>e</w:t>
      </w:r>
      <w:r w:rsidR="00C33EBA" w:rsidRPr="00BE40FA">
        <w:rPr>
          <w:bCs/>
        </w:rPr>
        <w:t>lemental carbon</w:t>
      </w:r>
      <w:r w:rsidR="00C33EBA">
        <w:rPr>
          <w:bCs/>
        </w:rPr>
        <w:t xml:space="preserve"> fine </w:t>
      </w:r>
      <w:r w:rsidR="002A16C1">
        <w:rPr>
          <w:bCs/>
        </w:rPr>
        <w:t>particles</w:t>
      </w:r>
    </w:p>
    <w:p w14:paraId="5FF1CB15" w14:textId="531842B7" w:rsidR="00FD19BF" w:rsidRDefault="00FD19BF" w:rsidP="003D3846">
      <w:pPr>
        <w:rPr>
          <w:bCs/>
        </w:rPr>
      </w:pPr>
      <w:r>
        <w:rPr>
          <w:color w:val="000000" w:themeColor="text1"/>
        </w:rPr>
        <w:t>NO</w:t>
      </w:r>
      <w:r w:rsidRPr="008922C5">
        <w:rPr>
          <w:color w:val="000000" w:themeColor="text1"/>
          <w:vertAlign w:val="subscript"/>
        </w:rPr>
        <w:t>x</w:t>
      </w:r>
      <w:r w:rsidRPr="00BE40FA">
        <w:rPr>
          <w:b/>
        </w:rPr>
        <w:t xml:space="preserve"> </w:t>
      </w:r>
      <w:r>
        <w:rPr>
          <w:b/>
        </w:rPr>
        <w:tab/>
      </w:r>
      <w:r>
        <w:rPr>
          <w:b/>
        </w:rPr>
        <w:tab/>
      </w:r>
      <w:r w:rsidR="004E045E">
        <w:rPr>
          <w:b/>
        </w:rPr>
        <w:tab/>
      </w:r>
      <w:r w:rsidR="00C26C40">
        <w:rPr>
          <w:bCs/>
        </w:rPr>
        <w:t>N</w:t>
      </w:r>
      <w:r w:rsidR="00C26C40" w:rsidRPr="00BE40FA">
        <w:rPr>
          <w:bCs/>
        </w:rPr>
        <w:t>itrogen oxides</w:t>
      </w:r>
    </w:p>
    <w:p w14:paraId="18221A76" w14:textId="7E6AC507" w:rsidR="00975040" w:rsidRPr="00975040" w:rsidRDefault="00975040" w:rsidP="003D3846">
      <w:pPr>
        <w:rPr>
          <w:b/>
        </w:rPr>
      </w:pPr>
      <w:r>
        <w:rPr>
          <w:bCs/>
        </w:rPr>
        <w:t>O</w:t>
      </w:r>
      <w:r w:rsidRPr="00975040">
        <w:rPr>
          <w:bCs/>
          <w:vertAlign w:val="subscript"/>
        </w:rPr>
        <w:t>3</w:t>
      </w:r>
      <w:r>
        <w:rPr>
          <w:bCs/>
          <w:vertAlign w:val="subscript"/>
        </w:rPr>
        <w:tab/>
      </w:r>
      <w:r>
        <w:rPr>
          <w:bCs/>
          <w:vertAlign w:val="subscript"/>
        </w:rPr>
        <w:tab/>
      </w:r>
      <w:r>
        <w:rPr>
          <w:bCs/>
          <w:vertAlign w:val="subscript"/>
        </w:rPr>
        <w:tab/>
      </w:r>
      <w:r w:rsidR="0071579A">
        <w:rPr>
          <w:bCs/>
        </w:rPr>
        <w:t>Ozone</w:t>
      </w:r>
    </w:p>
    <w:p w14:paraId="7F7BDCC0" w14:textId="0B71E9BE" w:rsidR="00FD05AD" w:rsidRDefault="00FD19BF" w:rsidP="003D3846">
      <w:pPr>
        <w:rPr>
          <w:color w:val="000000" w:themeColor="text1"/>
        </w:rPr>
      </w:pPr>
      <w:r>
        <w:rPr>
          <w:color w:val="000000" w:themeColor="text1"/>
        </w:rPr>
        <w:t>PM</w:t>
      </w:r>
      <w:r w:rsidRPr="003A7CAB">
        <w:rPr>
          <w:color w:val="000000" w:themeColor="text1"/>
          <w:vertAlign w:val="subscript"/>
        </w:rPr>
        <w:t>2.5</w:t>
      </w:r>
      <w:r>
        <w:rPr>
          <w:color w:val="000000" w:themeColor="text1"/>
          <w:vertAlign w:val="subscript"/>
        </w:rPr>
        <w:tab/>
      </w:r>
      <w:r>
        <w:rPr>
          <w:color w:val="000000" w:themeColor="text1"/>
          <w:vertAlign w:val="subscript"/>
        </w:rPr>
        <w:tab/>
      </w:r>
      <w:r w:rsidR="004E045E">
        <w:rPr>
          <w:color w:val="000000" w:themeColor="text1"/>
          <w:vertAlign w:val="subscript"/>
        </w:rPr>
        <w:tab/>
      </w:r>
      <w:r w:rsidR="007C23FA">
        <w:rPr>
          <w:color w:val="000000" w:themeColor="text1"/>
        </w:rPr>
        <w:t>Fine particles</w:t>
      </w:r>
    </w:p>
    <w:p w14:paraId="6796CB07" w14:textId="345C0A50" w:rsidR="00C735B5" w:rsidRDefault="00FD05AD" w:rsidP="003D3846">
      <w:pPr>
        <w:rPr>
          <w:color w:val="000000" w:themeColor="text1"/>
        </w:rPr>
      </w:pPr>
      <w:r>
        <w:rPr>
          <w:color w:val="000000" w:themeColor="text1"/>
        </w:rPr>
        <w:t>SD</w:t>
      </w:r>
      <w:r>
        <w:rPr>
          <w:color w:val="000000" w:themeColor="text1"/>
        </w:rPr>
        <w:tab/>
      </w:r>
      <w:r>
        <w:rPr>
          <w:color w:val="000000" w:themeColor="text1"/>
        </w:rPr>
        <w:tab/>
      </w:r>
      <w:r w:rsidR="004E045E">
        <w:rPr>
          <w:color w:val="000000" w:themeColor="text1"/>
        </w:rPr>
        <w:tab/>
      </w:r>
      <w:r w:rsidR="005512E4">
        <w:rPr>
          <w:color w:val="000000" w:themeColor="text1"/>
        </w:rPr>
        <w:t>S</w:t>
      </w:r>
      <w:r w:rsidR="005512E4" w:rsidRPr="00BE40FA">
        <w:rPr>
          <w:color w:val="000000" w:themeColor="text1"/>
        </w:rPr>
        <w:t>tandard deviation</w:t>
      </w:r>
    </w:p>
    <w:p w14:paraId="7462D3AF" w14:textId="09B800C3" w:rsidR="00893A34" w:rsidRPr="00252AC0" w:rsidRDefault="00C735B5" w:rsidP="003D3846">
      <w:pPr>
        <w:rPr>
          <w:b/>
        </w:rPr>
      </w:pPr>
      <w:r>
        <w:rPr>
          <w:color w:val="000000" w:themeColor="text1"/>
        </w:rPr>
        <w:t>SES</w:t>
      </w:r>
      <w:r>
        <w:rPr>
          <w:color w:val="000000" w:themeColor="text1"/>
        </w:rPr>
        <w:tab/>
      </w:r>
      <w:r>
        <w:rPr>
          <w:color w:val="000000" w:themeColor="text1"/>
        </w:rPr>
        <w:tab/>
      </w:r>
      <w:r>
        <w:rPr>
          <w:color w:val="000000" w:themeColor="text1"/>
        </w:rPr>
        <w:tab/>
      </w:r>
      <w:r w:rsidR="005643A4">
        <w:rPr>
          <w:bCs/>
          <w:color w:val="000000" w:themeColor="text1"/>
        </w:rPr>
        <w:t>S</w:t>
      </w:r>
      <w:r w:rsidR="00E6303A" w:rsidRPr="00BE40FA">
        <w:rPr>
          <w:bCs/>
          <w:color w:val="000000" w:themeColor="text1"/>
        </w:rPr>
        <w:t xml:space="preserve">ocioeconomic status </w:t>
      </w:r>
      <w:r w:rsidR="00893A34" w:rsidRPr="00BE40FA">
        <w:rPr>
          <w:b/>
        </w:rPr>
        <w:br w:type="page"/>
      </w:r>
    </w:p>
    <w:p w14:paraId="4C852A22" w14:textId="5B89CDA2" w:rsidR="00FA7035" w:rsidRPr="003A1749" w:rsidRDefault="00F255A6" w:rsidP="003A1749">
      <w:pPr>
        <w:rPr>
          <w:b/>
        </w:rPr>
      </w:pPr>
      <w:commentRangeStart w:id="12"/>
      <w:r w:rsidRPr="00BE40FA">
        <w:rPr>
          <w:b/>
        </w:rPr>
        <w:lastRenderedPageBreak/>
        <w:t>Introduction</w:t>
      </w:r>
      <w:commentRangeEnd w:id="12"/>
      <w:r w:rsidR="000626C6">
        <w:rPr>
          <w:rStyle w:val="CommentReference"/>
          <w:rFonts w:asciiTheme="minorHAnsi" w:eastAsiaTheme="minorHAnsi" w:hAnsiTheme="minorHAnsi" w:cstheme="minorBidi"/>
          <w:lang w:val="en-GB"/>
        </w:rPr>
        <w:commentReference w:id="12"/>
      </w:r>
      <w:r w:rsidR="003A1749">
        <w:rPr>
          <w:b/>
        </w:rPr>
        <w:br/>
      </w:r>
      <w:r w:rsidR="00AB3B45" w:rsidRPr="00BE40FA">
        <w:rPr>
          <w:color w:val="000000" w:themeColor="text1"/>
        </w:rPr>
        <w:t>Amyotrophic lateral sclerosis (ALS) is a devastating and fatal neurodegenerative disease,</w:t>
      </w:r>
      <w:r w:rsidR="00ED0B21" w:rsidRPr="00BE40FA">
        <w:rPr>
          <w:color w:val="000000" w:themeColor="text1"/>
        </w:rPr>
        <w:fldChar w:fldCharType="begin"/>
      </w:r>
      <w:r w:rsidR="00ED0B21" w:rsidRPr="00BE40FA">
        <w:rPr>
          <w:color w:val="000000" w:themeColor="text1"/>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1</w:t>
      </w:r>
      <w:r w:rsidR="00ED0B21" w:rsidRPr="00BE40FA">
        <w:rPr>
          <w:color w:val="000000" w:themeColor="text1"/>
        </w:rPr>
        <w:fldChar w:fldCharType="end"/>
      </w:r>
      <w:r w:rsidR="00AB3B45" w:rsidRPr="00BE40FA">
        <w:rPr>
          <w:color w:val="000000" w:themeColor="text1"/>
        </w:rPr>
        <w:t xml:space="preserve"> </w:t>
      </w:r>
      <w:r w:rsidR="008310BF">
        <w:rPr>
          <w:color w:val="000000" w:themeColor="text1"/>
        </w:rPr>
        <w:t>currently without a cure</w:t>
      </w:r>
      <w:r w:rsidR="00A06240">
        <w:rPr>
          <w:color w:val="000000" w:themeColor="text1"/>
        </w:rPr>
        <w:t>.</w:t>
      </w:r>
      <w:r w:rsidR="008310BF" w:rsidRPr="00BE40FA">
        <w:rPr>
          <w:color w:val="000000" w:themeColor="text1"/>
        </w:rPr>
        <w:fldChar w:fldCharType="begin"/>
      </w:r>
      <w:r w:rsidR="00003D3D">
        <w:rPr>
          <w:color w:val="000000" w:themeColor="text1"/>
        </w:rPr>
        <w:instrText xml:space="preserve"> ADDIN ZOTERO_ITEM CSL_CITATION {"citationID":"vQiNgZY7","properties":{"formattedCitation":"\\super 2\\nosupersub{}","plainCitation":"2","noteIndex":0},"citationItems":[{"id":1095,"uris":["http://zotero.org/users/6925055/items/RIHDXV6H"],"uri":["http://zotero.org/users/6925055/items/RIHDXV6H"],"itemData":{"id":1095,"type":"article-journal","container-title":"Amyotrophic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E40FA">
        <w:rPr>
          <w:color w:val="000000" w:themeColor="text1"/>
        </w:rPr>
        <w:fldChar w:fldCharType="separate"/>
      </w:r>
      <w:r w:rsidR="00E52BA5" w:rsidRPr="00E52BA5">
        <w:rPr>
          <w:color w:val="000000"/>
          <w:vertAlign w:val="superscript"/>
        </w:rPr>
        <w:t>2</w:t>
      </w:r>
      <w:r w:rsidR="008310BF" w:rsidRPr="00BE40FA">
        <w:rPr>
          <w:color w:val="000000" w:themeColor="text1"/>
        </w:rPr>
        <w:fldChar w:fldCharType="end"/>
      </w:r>
      <w:r w:rsidR="008310BF">
        <w:rPr>
          <w:color w:val="000000" w:themeColor="text1"/>
        </w:rPr>
        <w:t xml:space="preserve"> </w:t>
      </w:r>
      <w:r w:rsidR="00A06240">
        <w:rPr>
          <w:color w:val="000000" w:themeColor="text1"/>
        </w:rPr>
        <w:t>A</w:t>
      </w:r>
      <w:r w:rsidR="00AB3B45" w:rsidRPr="00BE40FA">
        <w:rPr>
          <w:color w:val="000000" w:themeColor="text1"/>
        </w:rPr>
        <w:t>pproximately half</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B91BF5">
        <w:rPr>
          <w:color w:val="000000" w:themeColor="text1"/>
        </w:rPr>
        <w:t>patients</w:t>
      </w:r>
      <w:r w:rsidR="005D76AB" w:rsidRPr="00BE40FA">
        <w:rPr>
          <w:color w:val="000000" w:themeColor="text1"/>
        </w:rPr>
        <w:t xml:space="preserve"> </w:t>
      </w:r>
      <w:r w:rsidR="00A06240">
        <w:rPr>
          <w:color w:val="000000" w:themeColor="text1"/>
        </w:rPr>
        <w:t>die</w:t>
      </w:r>
      <w:r w:rsidR="005D76AB" w:rsidRPr="00BE40FA">
        <w:rPr>
          <w:color w:val="000000" w:themeColor="text1"/>
        </w:rPr>
        <w:t xml:space="preserve"> </w:t>
      </w:r>
      <w:r w:rsidR="00AB3B45" w:rsidRPr="00BE40FA">
        <w:rPr>
          <w:color w:val="000000" w:themeColor="text1"/>
        </w:rPr>
        <w:t>within</w:t>
      </w:r>
      <w:r w:rsidR="005D76AB" w:rsidRPr="00BE40FA">
        <w:rPr>
          <w:color w:val="000000" w:themeColor="text1"/>
        </w:rPr>
        <w:t xml:space="preserve"> </w:t>
      </w:r>
      <w:r w:rsidR="00AB3B45" w:rsidRPr="00BE40FA">
        <w:rPr>
          <w:color w:val="000000" w:themeColor="text1"/>
        </w:rPr>
        <w:t>three</w:t>
      </w:r>
      <w:r w:rsidR="005D76AB" w:rsidRPr="00BE40FA">
        <w:rPr>
          <w:color w:val="000000" w:themeColor="text1"/>
        </w:rPr>
        <w:t xml:space="preserve"> </w:t>
      </w:r>
      <w:r w:rsidR="00AB3B45" w:rsidRPr="00BE40FA">
        <w:rPr>
          <w:color w:val="000000" w:themeColor="text1"/>
        </w:rPr>
        <w:t>years</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AB3B45" w:rsidRPr="00BE40FA">
        <w:rPr>
          <w:color w:val="000000" w:themeColor="text1"/>
        </w:rPr>
        <w:t>symptom</w:t>
      </w:r>
      <w:r w:rsidR="005D76AB" w:rsidRPr="00BE40FA">
        <w:rPr>
          <w:color w:val="000000" w:themeColor="text1"/>
        </w:rPr>
        <w:t xml:space="preserve"> </w:t>
      </w:r>
      <w:r w:rsidR="00AB3B45" w:rsidRPr="00BE40FA">
        <w:rPr>
          <w:color w:val="000000" w:themeColor="text1"/>
        </w:rPr>
        <w:t>onset.</w:t>
      </w:r>
      <w:r w:rsidR="00ED0B21" w:rsidRPr="00BE40FA">
        <w:rPr>
          <w:color w:val="000000" w:themeColor="text1"/>
        </w:rPr>
        <w:fldChar w:fldCharType="begin"/>
      </w:r>
      <w:r w:rsidR="00003D3D">
        <w:rPr>
          <w:color w:val="000000" w:themeColor="text1"/>
        </w:rPr>
        <w:instrText xml:space="preserve"> ADDIN ZOTERO_ITEM CSL_CITATION {"citationID":"2GgeukO8","properties":{"formattedCitation":"\\super 3\\nosupersub{}","plainCitation":"3","noteIndex":0},"citationItems":[{"id":1094,"uris":["http://zotero.org/users/6925055/items/WP3NXSZM"],"uri":["http://zotero.org/users/6925055/items/WP3NXSZM"],"itemData":{"id":1094,"type":"article-journal","container-title":"The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3</w:t>
      </w:r>
      <w:r w:rsidR="00ED0B21" w:rsidRPr="00BE40FA">
        <w:rPr>
          <w:color w:val="000000" w:themeColor="text1"/>
        </w:rPr>
        <w:fldChar w:fldCharType="end"/>
      </w:r>
      <w:r w:rsidR="00AB3B45" w:rsidRPr="00BE40FA">
        <w:rPr>
          <w:color w:val="000000" w:themeColor="text1"/>
        </w:rPr>
        <w:t xml:space="preserve"> </w:t>
      </w:r>
      <w:r w:rsidR="001C38AF" w:rsidRPr="00BE40FA">
        <w:rPr>
          <w:color w:val="000000" w:themeColor="text1"/>
        </w:rPr>
        <w:t>Annually, t</w:t>
      </w:r>
      <w:r w:rsidR="0048402A" w:rsidRPr="00BE40FA">
        <w:rPr>
          <w:color w:val="000000" w:themeColor="text1"/>
        </w:rPr>
        <w:t>here are nearly 30,000 cases of ALS in Europe and over 200,000 worldwide</w:t>
      </w:r>
      <w:r w:rsidR="00AB7E2B" w:rsidRPr="00BE40FA">
        <w:rPr>
          <w:color w:val="000000" w:themeColor="text1"/>
        </w:rPr>
        <w:t>.</w:t>
      </w:r>
      <w:r w:rsidR="000E1831" w:rsidRPr="00BE40FA">
        <w:rPr>
          <w:color w:val="000000" w:themeColor="text1"/>
        </w:rPr>
        <w:fldChar w:fldCharType="begin"/>
      </w:r>
      <w:r w:rsidR="000E1831" w:rsidRPr="00BE40FA">
        <w:rPr>
          <w:color w:val="000000" w:themeColor="text1"/>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rPr>
        <w:fldChar w:fldCharType="separate"/>
      </w:r>
      <w:r w:rsidR="00E52BA5" w:rsidRPr="00E52BA5">
        <w:rPr>
          <w:color w:val="000000"/>
          <w:vertAlign w:val="superscript"/>
        </w:rPr>
        <w:t>4</w:t>
      </w:r>
      <w:r w:rsidR="000E1831" w:rsidRPr="00BE40FA">
        <w:rPr>
          <w:color w:val="000000" w:themeColor="text1"/>
        </w:rPr>
        <w:fldChar w:fldCharType="end"/>
      </w:r>
      <w:r w:rsidR="0048402A" w:rsidRPr="00BE40FA">
        <w:rPr>
          <w:color w:val="000000" w:themeColor="text1"/>
        </w:rPr>
        <w:t xml:space="preserve"> </w:t>
      </w:r>
      <w:r w:rsidR="008174E1">
        <w:rPr>
          <w:color w:val="000000" w:themeColor="text1"/>
        </w:rPr>
        <w:t>K</w:t>
      </w:r>
      <w:r w:rsidR="00AB3B45" w:rsidRPr="00BE40FA">
        <w:rPr>
          <w:color w:val="000000" w:themeColor="text1"/>
        </w:rPr>
        <w:t xml:space="preserve">nown inherited </w:t>
      </w:r>
      <w:r w:rsidR="00F8567F">
        <w:rPr>
          <w:color w:val="000000" w:themeColor="text1"/>
        </w:rPr>
        <w:t xml:space="preserve">genetic variants </w:t>
      </w:r>
      <w:r w:rsidR="00AB3B45" w:rsidRPr="00BE40FA">
        <w:rPr>
          <w:color w:val="000000" w:themeColor="text1"/>
        </w:rPr>
        <w:t xml:space="preserve">only account for 5–10% of </w:t>
      </w:r>
      <w:r w:rsidR="00F109B3" w:rsidRPr="00BE40FA">
        <w:rPr>
          <w:color w:val="000000" w:themeColor="text1"/>
        </w:rPr>
        <w:t>ALS</w:t>
      </w:r>
      <w:r w:rsidR="00AB3B45" w:rsidRPr="00BE40FA">
        <w:rPr>
          <w:color w:val="000000" w:themeColor="text1"/>
        </w:rPr>
        <w:t xml:space="preserve"> cases.</w:t>
      </w:r>
      <w:r w:rsidR="00632911" w:rsidRPr="00BE40FA">
        <w:rPr>
          <w:color w:val="000000" w:themeColor="text1"/>
        </w:rPr>
        <w:fldChar w:fldCharType="begin"/>
      </w:r>
      <w:r w:rsidR="0099756B">
        <w:rPr>
          <w:color w:val="000000" w:themeColor="text1"/>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rPr>
        <w:fldChar w:fldCharType="separate"/>
      </w:r>
      <w:r w:rsidR="00E52BA5" w:rsidRPr="00E52BA5">
        <w:rPr>
          <w:color w:val="000000"/>
          <w:vertAlign w:val="superscript"/>
        </w:rPr>
        <w:t>5,6</w:t>
      </w:r>
      <w:r w:rsidR="00632911" w:rsidRPr="00BE40FA">
        <w:rPr>
          <w:color w:val="000000" w:themeColor="text1"/>
        </w:rPr>
        <w:fldChar w:fldCharType="end"/>
      </w:r>
      <w:r w:rsidR="00AB3B45" w:rsidRPr="00BE40FA">
        <w:rPr>
          <w:color w:val="000000" w:themeColor="text1"/>
        </w:rPr>
        <w:t xml:space="preserve"> Environmental </w:t>
      </w:r>
      <w:r w:rsidR="00470916" w:rsidRPr="00BE40FA">
        <w:rPr>
          <w:color w:val="000000" w:themeColor="text1"/>
        </w:rPr>
        <w:t>factors</w:t>
      </w:r>
      <w:r w:rsidR="00FE6678">
        <w:rPr>
          <w:color w:val="000000" w:themeColor="text1"/>
        </w:rPr>
        <w:t>,</w:t>
      </w:r>
      <w:r w:rsidR="00470916" w:rsidRPr="00BE40FA">
        <w:rPr>
          <w:color w:val="000000" w:themeColor="text1"/>
        </w:rPr>
        <w:t xml:space="preserve"> therefore</w:t>
      </w:r>
      <w:r w:rsidR="00FE6678">
        <w:rPr>
          <w:color w:val="000000" w:themeColor="text1"/>
        </w:rPr>
        <w:t>,</w:t>
      </w:r>
      <w:r w:rsidR="005D6B99" w:rsidRPr="00BE40FA">
        <w:rPr>
          <w:color w:val="000000" w:themeColor="text1"/>
        </w:rPr>
        <w:t xml:space="preserve"> </w:t>
      </w:r>
      <w:r w:rsidR="007F15C4">
        <w:rPr>
          <w:color w:val="000000" w:themeColor="text1"/>
        </w:rPr>
        <w:t xml:space="preserve">are likely important </w:t>
      </w:r>
      <w:r w:rsidR="00AB3B45" w:rsidRPr="00BE40FA">
        <w:rPr>
          <w:color w:val="000000" w:themeColor="text1"/>
        </w:rPr>
        <w:t>in ALS pathogenesis.</w:t>
      </w:r>
      <w:r w:rsidR="00F54DB1" w:rsidRPr="00BE40FA">
        <w:rPr>
          <w:color w:val="000000" w:themeColor="text1"/>
        </w:rPr>
        <w:fldChar w:fldCharType="begin"/>
      </w:r>
      <w:r w:rsidR="00F54DB1" w:rsidRPr="00BE40FA">
        <w:rPr>
          <w:color w:val="000000" w:themeColor="text1"/>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7</w:t>
      </w:r>
      <w:r w:rsidR="00F54DB1" w:rsidRPr="00BE40FA">
        <w:rPr>
          <w:color w:val="000000" w:themeColor="text1"/>
        </w:rPr>
        <w:fldChar w:fldCharType="end"/>
      </w:r>
      <w:r w:rsidR="00AB3B45" w:rsidRPr="00BE40FA">
        <w:rPr>
          <w:color w:val="000000" w:themeColor="text1"/>
        </w:rPr>
        <w:t xml:space="preserve"> However, because the disease is relatively rare, it is </w:t>
      </w:r>
      <w:r w:rsidR="00180ED9">
        <w:rPr>
          <w:color w:val="000000" w:themeColor="text1"/>
        </w:rPr>
        <w:t>challenging</w:t>
      </w:r>
      <w:r w:rsidR="00AB3B45" w:rsidRPr="00BE40FA">
        <w:rPr>
          <w:color w:val="000000" w:themeColor="text1"/>
        </w:rPr>
        <w:t xml:space="preserve"> to conduct large-scale prospective studies</w:t>
      </w:r>
      <w:r w:rsidR="00B85C5A" w:rsidRPr="00BE40FA">
        <w:rPr>
          <w:color w:val="000000" w:themeColor="text1"/>
        </w:rPr>
        <w:t xml:space="preserve">. </w:t>
      </w:r>
      <w:r w:rsidR="00AB3B45" w:rsidRPr="00BE40FA">
        <w:rPr>
          <w:color w:val="000000" w:themeColor="text1"/>
        </w:rPr>
        <w:t>The</w:t>
      </w:r>
      <w:r w:rsidR="00524AD5">
        <w:rPr>
          <w:color w:val="000000" w:themeColor="text1"/>
        </w:rPr>
        <w:t>re is a</w:t>
      </w:r>
      <w:r w:rsidR="00AB3B45" w:rsidRPr="00BE40FA">
        <w:rPr>
          <w:color w:val="000000" w:themeColor="text1"/>
        </w:rPr>
        <w:t xml:space="preserve"> </w:t>
      </w:r>
      <w:r w:rsidR="00524AD5">
        <w:rPr>
          <w:color w:val="000000" w:themeColor="text1"/>
        </w:rPr>
        <w:t xml:space="preserve">recognized </w:t>
      </w:r>
      <w:r w:rsidR="00AB3B45" w:rsidRPr="00BE40FA">
        <w:rPr>
          <w:color w:val="000000" w:themeColor="text1"/>
        </w:rPr>
        <w:t xml:space="preserve">need for more </w:t>
      </w:r>
      <w:r w:rsidR="00283204">
        <w:rPr>
          <w:color w:val="000000" w:themeColor="text1"/>
        </w:rPr>
        <w:t>evidence</w:t>
      </w:r>
      <w:r w:rsidR="00EB7844">
        <w:rPr>
          <w:color w:val="000000" w:themeColor="text1"/>
        </w:rPr>
        <w:t xml:space="preserve"> of </w:t>
      </w:r>
      <w:r w:rsidR="008C79F3">
        <w:rPr>
          <w:color w:val="000000" w:themeColor="text1"/>
        </w:rPr>
        <w:t xml:space="preserve">the </w:t>
      </w:r>
      <w:r w:rsidR="00F8567F" w:rsidRPr="00F8567F">
        <w:rPr>
          <w:color w:val="000000" w:themeColor="text1"/>
        </w:rPr>
        <w:t xml:space="preserve">environmental contributors </w:t>
      </w:r>
      <w:r w:rsidR="008C79F3">
        <w:rPr>
          <w:color w:val="000000" w:themeColor="text1"/>
        </w:rPr>
        <w:t xml:space="preserve">of </w:t>
      </w:r>
      <w:r w:rsidR="00EB7844">
        <w:rPr>
          <w:color w:val="000000" w:themeColor="text1"/>
        </w:rPr>
        <w:t>ALS</w:t>
      </w:r>
      <w:r w:rsidR="00AB3B45" w:rsidRPr="00BE40FA">
        <w:rPr>
          <w:color w:val="000000" w:themeColor="text1"/>
        </w:rPr>
        <w:t>.</w:t>
      </w:r>
      <w:r w:rsidR="00F54DB1" w:rsidRPr="00BE40FA">
        <w:rPr>
          <w:color w:val="000000" w:themeColor="text1"/>
        </w:rPr>
        <w:fldChar w:fldCharType="begin"/>
      </w:r>
      <w:r w:rsidR="0099756B">
        <w:rPr>
          <w:color w:val="000000" w:themeColor="text1"/>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5,8</w:t>
      </w:r>
      <w:r w:rsidR="00F54DB1" w:rsidRPr="00BE40FA">
        <w:rPr>
          <w:color w:val="000000" w:themeColor="text1"/>
        </w:rPr>
        <w:fldChar w:fldCharType="end"/>
      </w:r>
      <w:r w:rsidR="00AB3B45" w:rsidRPr="00BE40FA">
        <w:rPr>
          <w:color w:val="000000" w:themeColor="text1"/>
        </w:rPr>
        <w:t xml:space="preserve"> </w:t>
      </w:r>
      <w:r w:rsidR="00C83C68">
        <w:rPr>
          <w:color w:val="000000" w:themeColor="text1"/>
        </w:rPr>
        <w:br/>
      </w:r>
      <w:r w:rsidR="00C83C68">
        <w:rPr>
          <w:color w:val="000000" w:themeColor="text1"/>
        </w:rPr>
        <w:br/>
      </w:r>
      <w:r w:rsidR="00635231">
        <w:rPr>
          <w:color w:val="000000" w:themeColor="text1"/>
        </w:rPr>
        <w:t>Although a</w:t>
      </w:r>
      <w:r w:rsidR="00635231" w:rsidRPr="00BE40FA">
        <w:rPr>
          <w:color w:val="000000" w:themeColor="text1"/>
        </w:rPr>
        <w:t xml:space="preserve">ir </w:t>
      </w:r>
      <w:r w:rsidR="00AB3B45" w:rsidRPr="00BE40FA">
        <w:rPr>
          <w:color w:val="000000" w:themeColor="text1"/>
        </w:rPr>
        <w:t>pollution is commonly studied in association with respiratory- and cardiovascular-related</w:t>
      </w:r>
      <w:r w:rsidR="00C50EA4" w:rsidRPr="00BE40FA">
        <w:rPr>
          <w:color w:val="000000" w:themeColor="text1"/>
        </w:rPr>
        <w:t xml:space="preserve"> </w:t>
      </w:r>
      <w:r w:rsidR="00AB3B45" w:rsidRPr="00BE40FA">
        <w:rPr>
          <w:color w:val="000000" w:themeColor="text1"/>
        </w:rPr>
        <w:t>outcome</w:t>
      </w:r>
      <w:r w:rsidR="00A93B32" w:rsidRPr="00BE40FA">
        <w:rPr>
          <w:color w:val="000000" w:themeColor="text1"/>
        </w:rPr>
        <w:t>s</w:t>
      </w:r>
      <w:r w:rsidR="00635231">
        <w:rPr>
          <w:color w:val="000000" w:themeColor="text1"/>
        </w:rPr>
        <w:t>,</w:t>
      </w:r>
      <w:ins w:id="13" w:author="Parks, Robbie M" w:date="2022-03-01T12:32:00Z">
        <w:r w:rsidR="00DD400E">
          <w:rPr>
            <w:color w:val="000000" w:themeColor="text1"/>
          </w:rPr>
          <w:t xml:space="preserve"> e.g., </w:t>
        </w:r>
      </w:ins>
      <w:ins w:id="14" w:author="Parks, Robbie M" w:date="2022-03-05T17:07:00Z">
        <w:r w:rsidR="00267211">
          <w:rPr>
            <w:color w:val="000000" w:themeColor="text1"/>
          </w:rPr>
          <w:t xml:space="preserve">refs. </w:t>
        </w:r>
      </w:ins>
      <w:r w:rsidR="001E68A2">
        <w:rPr>
          <w:color w:val="000000" w:themeColor="text1"/>
        </w:rPr>
        <w:fldChar w:fldCharType="begin"/>
      </w:r>
      <w:r w:rsidR="00C5214A">
        <w:rPr>
          <w:color w:val="000000" w:themeColor="text1"/>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001E68A2">
        <w:rPr>
          <w:color w:val="000000" w:themeColor="text1"/>
        </w:rPr>
        <w:fldChar w:fldCharType="separate"/>
      </w:r>
      <w:r w:rsidR="00E52BA5" w:rsidRPr="00E52BA5">
        <w:rPr>
          <w:color w:val="000000"/>
          <w:vertAlign w:val="superscript"/>
        </w:rPr>
        <w:t>9–14</w:t>
      </w:r>
      <w:r w:rsidR="001E68A2">
        <w:rPr>
          <w:color w:val="000000" w:themeColor="text1"/>
        </w:rPr>
        <w:fldChar w:fldCharType="end"/>
      </w:r>
      <w:ins w:id="15" w:author="Parks, Robbie M" w:date="2022-03-01T12:32:00Z">
        <w:r w:rsidR="00825FAA">
          <w:rPr>
            <w:color w:val="000000" w:themeColor="text1"/>
          </w:rPr>
          <w:t>,</w:t>
        </w:r>
      </w:ins>
      <w:r w:rsidR="00B12AE3" w:rsidRPr="00BE40FA">
        <w:rPr>
          <w:color w:val="000000" w:themeColor="text1"/>
        </w:rPr>
        <w:t xml:space="preserve"> </w:t>
      </w:r>
      <w:r w:rsidR="00635231">
        <w:rPr>
          <w:color w:val="000000" w:themeColor="text1"/>
        </w:rPr>
        <w:t>e</w:t>
      </w:r>
      <w:r w:rsidR="00973AE1">
        <w:rPr>
          <w:color w:val="000000" w:themeColor="text1"/>
        </w:rPr>
        <w:t>pidemiologic and t</w:t>
      </w:r>
      <w:r w:rsidR="00973AE1" w:rsidRPr="00BE40FA">
        <w:rPr>
          <w:color w:val="000000" w:themeColor="text1"/>
        </w:rPr>
        <w:t xml:space="preserve">oxicological </w:t>
      </w:r>
      <w:r w:rsidR="00AB3B45" w:rsidRPr="00BE40FA">
        <w:rPr>
          <w:color w:val="000000" w:themeColor="text1"/>
        </w:rPr>
        <w:t>studies</w:t>
      </w:r>
      <w:r w:rsidR="0057733C" w:rsidRPr="00BE40FA">
        <w:rPr>
          <w:color w:val="000000" w:themeColor="text1"/>
        </w:rPr>
        <w:t xml:space="preserve"> </w:t>
      </w:r>
      <w:r w:rsidR="00AB3B45" w:rsidRPr="00BE40FA">
        <w:rPr>
          <w:color w:val="000000" w:themeColor="text1"/>
        </w:rPr>
        <w:t>support</w:t>
      </w:r>
      <w:r w:rsidR="0057733C" w:rsidRPr="00BE40FA">
        <w:rPr>
          <w:color w:val="000000" w:themeColor="text1"/>
        </w:rPr>
        <w:t xml:space="preserve"> </w:t>
      </w:r>
      <w:r w:rsidR="00AB3B45" w:rsidRPr="00BE40FA">
        <w:rPr>
          <w:color w:val="000000" w:themeColor="text1"/>
        </w:rPr>
        <w:t>several</w:t>
      </w:r>
      <w:r w:rsidR="0057733C" w:rsidRPr="00BE40FA">
        <w:rPr>
          <w:color w:val="000000" w:themeColor="text1"/>
        </w:rPr>
        <w:t xml:space="preserve"> </w:t>
      </w:r>
      <w:r w:rsidR="00AB3B45" w:rsidRPr="00BE40FA">
        <w:rPr>
          <w:color w:val="000000" w:themeColor="text1"/>
        </w:rPr>
        <w:t>plausible</w:t>
      </w:r>
      <w:r w:rsidR="0057733C" w:rsidRPr="00BE40FA">
        <w:rPr>
          <w:color w:val="000000" w:themeColor="text1"/>
        </w:rPr>
        <w:t xml:space="preserve"> </w:t>
      </w:r>
      <w:r w:rsidR="00AB3B45" w:rsidRPr="00BE40FA">
        <w:rPr>
          <w:color w:val="000000" w:themeColor="text1"/>
        </w:rPr>
        <w:t>biological</w:t>
      </w:r>
      <w:r w:rsidR="0057733C" w:rsidRPr="00BE40FA">
        <w:rPr>
          <w:color w:val="000000" w:themeColor="text1"/>
        </w:rPr>
        <w:t xml:space="preserve"> </w:t>
      </w:r>
      <w:r w:rsidR="00AB3B45" w:rsidRPr="00BE40FA">
        <w:rPr>
          <w:color w:val="000000" w:themeColor="text1"/>
        </w:rPr>
        <w:t>mechanisms</w:t>
      </w:r>
      <w:r w:rsidR="00517F4A" w:rsidRPr="00BE40FA">
        <w:rPr>
          <w:color w:val="000000" w:themeColor="text1"/>
        </w:rPr>
        <w:t xml:space="preserve"> in association </w:t>
      </w:r>
      <w:r w:rsidR="00FE6678">
        <w:rPr>
          <w:color w:val="000000" w:themeColor="text1"/>
        </w:rPr>
        <w:t>with</w:t>
      </w:r>
      <w:r w:rsidR="00FE6678" w:rsidRPr="00BE40FA">
        <w:rPr>
          <w:color w:val="000000" w:themeColor="text1"/>
        </w:rPr>
        <w:t xml:space="preserve"> </w:t>
      </w:r>
      <w:r w:rsidR="00517F4A" w:rsidRPr="00BE40FA">
        <w:rPr>
          <w:color w:val="000000" w:themeColor="text1"/>
        </w:rPr>
        <w:t>the nervous system and neurodegeneration</w:t>
      </w:r>
      <w:ins w:id="16" w:author="Parks, Robbie M" w:date="2022-03-01T12:32:00Z">
        <w:r w:rsidR="00825FAA">
          <w:rPr>
            <w:color w:val="000000" w:themeColor="text1"/>
          </w:rPr>
          <w:t>,</w:t>
        </w:r>
        <w:r w:rsidR="00825FAA" w:rsidRPr="00825FAA">
          <w:rPr>
            <w:color w:val="000000" w:themeColor="text1"/>
          </w:rPr>
          <w:t xml:space="preserve"> </w:t>
        </w:r>
        <w:r w:rsidR="00825FAA">
          <w:rPr>
            <w:color w:val="000000" w:themeColor="text1"/>
          </w:rPr>
          <w:t xml:space="preserve">e.g., </w:t>
        </w:r>
      </w:ins>
      <w:del w:id="17" w:author="Parks, Robbie M" w:date="2022-03-01T12:32:00Z">
        <w:r w:rsidR="00AB3B45" w:rsidRPr="00BE40FA" w:rsidDel="00825FAA">
          <w:rPr>
            <w:color w:val="000000" w:themeColor="text1"/>
          </w:rPr>
          <w:delText>.</w:delText>
        </w:r>
      </w:del>
      <w:r w:rsidR="006862FE" w:rsidRPr="00BE40FA">
        <w:rPr>
          <w:color w:val="000000" w:themeColor="text1"/>
        </w:rPr>
        <w:fldChar w:fldCharType="begin"/>
      </w:r>
      <w:r w:rsidR="0099756B">
        <w:rPr>
          <w:color w:val="000000" w:themeColor="text1"/>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6862FE" w:rsidRPr="00BE40FA">
        <w:rPr>
          <w:color w:val="000000" w:themeColor="text1"/>
        </w:rPr>
        <w:fldChar w:fldCharType="separate"/>
      </w:r>
      <w:r w:rsidR="00E52BA5" w:rsidRPr="00E52BA5">
        <w:rPr>
          <w:color w:val="000000"/>
          <w:vertAlign w:val="superscript"/>
        </w:rPr>
        <w:t>15–34</w:t>
      </w:r>
      <w:r w:rsidR="006862FE" w:rsidRPr="00BE40FA">
        <w:rPr>
          <w:color w:val="000000" w:themeColor="text1"/>
        </w:rPr>
        <w:fldChar w:fldCharType="end"/>
      </w:r>
      <w:ins w:id="18" w:author="Parks, Robbie M" w:date="2022-03-01T12:32:00Z">
        <w:r w:rsidR="00825FAA">
          <w:rPr>
            <w:color w:val="000000" w:themeColor="text1"/>
          </w:rPr>
          <w:t>.</w:t>
        </w:r>
      </w:ins>
      <w:r w:rsidR="00AB3B45" w:rsidRPr="00BE40FA">
        <w:rPr>
          <w:color w:val="000000" w:themeColor="text1"/>
        </w:rPr>
        <w:t xml:space="preserve"> Ambient</w:t>
      </w:r>
      <w:r w:rsidR="000918C8" w:rsidRPr="00BE40FA">
        <w:rPr>
          <w:color w:val="000000" w:themeColor="text1"/>
        </w:rPr>
        <w:t xml:space="preserve"> </w:t>
      </w:r>
      <w:r w:rsidR="00AB3B45" w:rsidRPr="00BE40FA">
        <w:rPr>
          <w:color w:val="000000" w:themeColor="text1"/>
        </w:rPr>
        <w:t>air pollution, especially urban air pollution, is a ubiquitous exposure that has been associated with several other neurodegenerative disorders</w:t>
      </w:r>
      <w:ins w:id="19" w:author="Parks, Robbie M" w:date="2022-03-01T12:32:00Z">
        <w:r w:rsidR="00825FAA">
          <w:rPr>
            <w:color w:val="000000" w:themeColor="text1"/>
          </w:rPr>
          <w:t>,</w:t>
        </w:r>
        <w:r w:rsidR="00825FAA" w:rsidRPr="00825FAA">
          <w:rPr>
            <w:color w:val="000000" w:themeColor="text1"/>
          </w:rPr>
          <w:t xml:space="preserve"> </w:t>
        </w:r>
        <w:r w:rsidR="00825FAA">
          <w:rPr>
            <w:color w:val="000000" w:themeColor="text1"/>
          </w:rPr>
          <w:t xml:space="preserve">e.g., </w:t>
        </w:r>
      </w:ins>
      <w:ins w:id="20" w:author="Parks, Robbie M" w:date="2022-03-05T17:07:00Z">
        <w:r w:rsidR="00267211">
          <w:rPr>
            <w:color w:val="000000" w:themeColor="text1"/>
          </w:rPr>
          <w:t xml:space="preserve">refs. </w:t>
        </w:r>
      </w:ins>
      <w:del w:id="21" w:author="Parks, Robbie M" w:date="2022-03-01T12:32:00Z">
        <w:r w:rsidR="00AB3B45" w:rsidRPr="00BE40FA" w:rsidDel="00825FAA">
          <w:rPr>
            <w:color w:val="000000" w:themeColor="text1"/>
          </w:rPr>
          <w:delText>,</w:delText>
        </w:r>
      </w:del>
      <w:r w:rsidR="00F02F77" w:rsidRPr="00BE40FA">
        <w:rPr>
          <w:color w:val="000000" w:themeColor="text1"/>
        </w:rPr>
        <w:fldChar w:fldCharType="begin"/>
      </w:r>
      <w:r w:rsidR="00515144">
        <w:rPr>
          <w:color w:val="000000" w:themeColor="text1"/>
        </w:rPr>
        <w:instrText xml:space="preserve"> ADDIN ZOTERO_ITEM CSL_CITATION {"citationID":"4fos3CXe","properties":{"formattedCitation":"\\super 16\\uc0\\u8211{}21,35,36\\nosupersub{}","plainCitation":"16–21,35,36","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uri":["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F02F77" w:rsidRPr="00BE40FA">
        <w:rPr>
          <w:color w:val="000000" w:themeColor="text1"/>
        </w:rPr>
        <w:fldChar w:fldCharType="separate"/>
      </w:r>
      <w:r w:rsidR="00E52BA5" w:rsidRPr="00E52BA5">
        <w:rPr>
          <w:color w:val="000000"/>
          <w:vertAlign w:val="superscript"/>
        </w:rPr>
        <w:t>16–21,35,36</w:t>
      </w:r>
      <w:r w:rsidR="00F02F77" w:rsidRPr="00BE40FA">
        <w:rPr>
          <w:color w:val="000000" w:themeColor="text1"/>
        </w:rPr>
        <w:fldChar w:fldCharType="end"/>
      </w:r>
      <w:ins w:id="22" w:author="Parks, Robbie M" w:date="2022-03-01T12:33:00Z">
        <w:r w:rsidR="00825FAA">
          <w:rPr>
            <w:color w:val="000000" w:themeColor="text1"/>
          </w:rPr>
          <w:t>.</w:t>
        </w:r>
      </w:ins>
      <w:r w:rsidR="00AB3B45" w:rsidRPr="00BE40FA">
        <w:rPr>
          <w:color w:val="000000" w:themeColor="text1"/>
        </w:rPr>
        <w:t xml:space="preserve"> and </w:t>
      </w:r>
      <w:r w:rsidR="000842CD">
        <w:rPr>
          <w:color w:val="000000" w:themeColor="text1"/>
        </w:rPr>
        <w:t xml:space="preserve">is </w:t>
      </w:r>
      <w:r w:rsidR="00AB3B45" w:rsidRPr="00BE40FA">
        <w:rPr>
          <w:color w:val="000000" w:themeColor="text1"/>
        </w:rPr>
        <w:t>consistently linked to systemic inflammation,</w:t>
      </w:r>
      <w:r w:rsidR="002C49A4" w:rsidRPr="00BE40FA">
        <w:rPr>
          <w:color w:val="000000" w:themeColor="text1"/>
        </w:rPr>
        <w:fldChar w:fldCharType="begin"/>
      </w:r>
      <w:r w:rsidR="001E68A2">
        <w:rPr>
          <w:color w:val="000000" w:themeColor="text1"/>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rPr>
        <w:fldChar w:fldCharType="separate"/>
      </w:r>
      <w:r w:rsidR="00E52BA5" w:rsidRPr="00E52BA5">
        <w:rPr>
          <w:color w:val="000000"/>
          <w:vertAlign w:val="superscript"/>
        </w:rPr>
        <w:t>22–24</w:t>
      </w:r>
      <w:r w:rsidR="002C49A4" w:rsidRPr="00BE40FA">
        <w:rPr>
          <w:color w:val="000000" w:themeColor="text1"/>
        </w:rPr>
        <w:fldChar w:fldCharType="end"/>
      </w:r>
      <w:r w:rsidR="00AB3B45" w:rsidRPr="00BE40FA">
        <w:rPr>
          <w:color w:val="000000" w:themeColor="text1"/>
        </w:rPr>
        <w:t xml:space="preserve"> oxidative stress,</w:t>
      </w:r>
      <w:r w:rsidR="00EB64B8" w:rsidRPr="00BE40FA">
        <w:rPr>
          <w:color w:val="000000" w:themeColor="text1"/>
        </w:rPr>
        <w:fldChar w:fldCharType="begin"/>
      </w:r>
      <w:r w:rsidR="00515144">
        <w:rPr>
          <w:color w:val="000000" w:themeColor="text1"/>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rPr>
        <w:fldChar w:fldCharType="separate"/>
      </w:r>
      <w:r w:rsidR="00E52BA5" w:rsidRPr="00E52BA5">
        <w:rPr>
          <w:color w:val="000000"/>
          <w:vertAlign w:val="superscript"/>
        </w:rPr>
        <w:t>25–28</w:t>
      </w:r>
      <w:r w:rsidR="00EB64B8" w:rsidRPr="00BE40FA">
        <w:rPr>
          <w:color w:val="000000" w:themeColor="text1"/>
        </w:rPr>
        <w:fldChar w:fldCharType="end"/>
      </w:r>
      <w:r w:rsidR="00AB3B45" w:rsidRPr="00BE40FA">
        <w:rPr>
          <w:color w:val="000000" w:themeColor="text1"/>
        </w:rPr>
        <w:t xml:space="preserve"> and neuroinflammation,</w:t>
      </w:r>
      <w:r w:rsidR="00582623" w:rsidRPr="00BE40FA">
        <w:rPr>
          <w:color w:val="000000" w:themeColor="text1"/>
        </w:rPr>
        <w:fldChar w:fldCharType="begin"/>
      </w:r>
      <w:r w:rsidR="0099756B">
        <w:rPr>
          <w:color w:val="000000" w:themeColor="text1"/>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rPr>
        <w:fldChar w:fldCharType="separate"/>
      </w:r>
      <w:r w:rsidR="00E52BA5" w:rsidRPr="00E52BA5">
        <w:rPr>
          <w:color w:val="000000"/>
          <w:vertAlign w:val="superscript"/>
        </w:rPr>
        <w:t>15,29</w:t>
      </w:r>
      <w:r w:rsidR="00582623" w:rsidRPr="00BE40FA">
        <w:rPr>
          <w:color w:val="000000" w:themeColor="text1"/>
        </w:rPr>
        <w:fldChar w:fldCharType="end"/>
      </w:r>
      <w:r w:rsidR="00AB3B45" w:rsidRPr="00BE40FA">
        <w:rPr>
          <w:color w:val="000000" w:themeColor="text1"/>
        </w:rPr>
        <w:t xml:space="preserve"> all of which, in turn, have been reported as key pathways to ALS pathogenesis</w:t>
      </w:r>
      <w:ins w:id="23" w:author="Parks, Robbie M" w:date="2022-03-01T12:33:00Z">
        <w:r w:rsidR="00960D3A">
          <w:rPr>
            <w:color w:val="000000" w:themeColor="text1"/>
          </w:rPr>
          <w:t>,</w:t>
        </w:r>
        <w:r w:rsidR="00960D3A" w:rsidRPr="00825FAA">
          <w:rPr>
            <w:color w:val="000000" w:themeColor="text1"/>
          </w:rPr>
          <w:t xml:space="preserve"> </w:t>
        </w:r>
        <w:r w:rsidR="00960D3A">
          <w:rPr>
            <w:color w:val="000000" w:themeColor="text1"/>
          </w:rPr>
          <w:t>e.g.,</w:t>
        </w:r>
      </w:ins>
      <w:ins w:id="24" w:author="Parks, Robbie M" w:date="2022-03-05T17:07:00Z">
        <w:r w:rsidR="00267211">
          <w:rPr>
            <w:color w:val="000000" w:themeColor="text1"/>
          </w:rPr>
          <w:t xml:space="preserve"> refs.</w:t>
        </w:r>
        <w:r w:rsidR="008E5DF2">
          <w:rPr>
            <w:color w:val="000000" w:themeColor="text1"/>
          </w:rPr>
          <w:t xml:space="preserve"> </w:t>
        </w:r>
      </w:ins>
      <w:del w:id="25" w:author="Parks, Robbie M" w:date="2022-03-01T12:33:00Z">
        <w:r w:rsidR="00AB3B45" w:rsidRPr="00BE40FA" w:rsidDel="00960D3A">
          <w:rPr>
            <w:color w:val="000000" w:themeColor="text1"/>
          </w:rPr>
          <w:delText>.</w:delText>
        </w:r>
      </w:del>
      <w:r w:rsidR="00A421A9" w:rsidRPr="00BE40FA">
        <w:rPr>
          <w:color w:val="000000" w:themeColor="text1"/>
        </w:rPr>
        <w:fldChar w:fldCharType="begin"/>
      </w:r>
      <w:r w:rsidR="0099756B">
        <w:rPr>
          <w:color w:val="000000" w:themeColor="text1"/>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rPr>
        <w:fldChar w:fldCharType="separate"/>
      </w:r>
      <w:r w:rsidR="00E52BA5" w:rsidRPr="00E52BA5">
        <w:rPr>
          <w:color w:val="000000"/>
          <w:vertAlign w:val="superscript"/>
        </w:rPr>
        <w:t>30–34</w:t>
      </w:r>
      <w:r w:rsidR="00A421A9" w:rsidRPr="00BE40FA">
        <w:rPr>
          <w:color w:val="000000" w:themeColor="text1"/>
        </w:rPr>
        <w:fldChar w:fldCharType="end"/>
      </w:r>
      <w:ins w:id="26" w:author="Parks, Robbie M" w:date="2022-03-01T12:33:00Z">
        <w:r w:rsidR="00960D3A">
          <w:rPr>
            <w:color w:val="000000" w:themeColor="text1"/>
          </w:rPr>
          <w:t>.</w:t>
        </w:r>
      </w:ins>
      <w:r w:rsidR="00C83C68">
        <w:rPr>
          <w:color w:val="000000" w:themeColor="text1"/>
        </w:rPr>
        <w:br/>
      </w:r>
      <w:r w:rsidR="00C83C68">
        <w:rPr>
          <w:color w:val="000000" w:themeColor="text1"/>
        </w:rPr>
        <w:br/>
      </w:r>
      <w:r w:rsidR="00AB3B45" w:rsidRPr="00BE40FA">
        <w:rPr>
          <w:color w:val="000000" w:themeColor="text1"/>
        </w:rPr>
        <w:t xml:space="preserve">Despite the compelling plausibility, </w:t>
      </w:r>
      <w:r w:rsidR="00651777" w:rsidRPr="00BE40FA">
        <w:rPr>
          <w:color w:val="000000" w:themeColor="text1"/>
        </w:rPr>
        <w:t>few studies to date</w:t>
      </w:r>
      <w:r w:rsidR="00AB3B45" w:rsidRPr="00BE40FA">
        <w:rPr>
          <w:i/>
          <w:iCs/>
          <w:color w:val="000000" w:themeColor="text1"/>
        </w:rPr>
        <w:t xml:space="preserve"> </w:t>
      </w:r>
      <w:r w:rsidR="00AB3B45" w:rsidRPr="00BE40FA">
        <w:rPr>
          <w:color w:val="000000" w:themeColor="text1"/>
        </w:rPr>
        <w:t>ha</w:t>
      </w:r>
      <w:r w:rsidR="00651777" w:rsidRPr="00BE40FA">
        <w:rPr>
          <w:color w:val="000000" w:themeColor="text1"/>
        </w:rPr>
        <w:t>ve</w:t>
      </w:r>
      <w:r w:rsidR="00AB3B45" w:rsidRPr="00BE40FA">
        <w:rPr>
          <w:color w:val="000000" w:themeColor="text1"/>
        </w:rPr>
        <w:t xml:space="preserve"> evaluated the association between air </w:t>
      </w:r>
      <w:r w:rsidR="00194127">
        <w:rPr>
          <w:color w:val="000000" w:themeColor="text1"/>
        </w:rPr>
        <w:t>pollut</w:t>
      </w:r>
      <w:r w:rsidR="00D4167C">
        <w:rPr>
          <w:color w:val="000000" w:themeColor="text1"/>
        </w:rPr>
        <w:t>ion</w:t>
      </w:r>
      <w:r w:rsidR="001E1F20">
        <w:rPr>
          <w:color w:val="000000" w:themeColor="text1"/>
        </w:rPr>
        <w:t xml:space="preserve"> </w:t>
      </w:r>
      <w:r w:rsidR="00AB3B45" w:rsidRPr="00BE40FA">
        <w:rPr>
          <w:color w:val="000000" w:themeColor="text1"/>
        </w:rPr>
        <w:t>and ALS</w:t>
      </w:r>
      <w:r w:rsidR="00D4167C">
        <w:rPr>
          <w:color w:val="000000" w:themeColor="text1"/>
        </w:rPr>
        <w:t>.</w:t>
      </w:r>
      <w:r w:rsidR="00087633" w:rsidRPr="00BE40FA">
        <w:rPr>
          <w:color w:val="000000" w:themeColor="text1"/>
        </w:rPr>
        <w:fldChar w:fldCharType="begin"/>
      </w:r>
      <w:r w:rsidR="00C5214A">
        <w:rPr>
          <w:color w:val="000000" w:themeColor="text1"/>
        </w:rPr>
        <w:instrText xml:space="preserve"> ADDIN ZOTERO_ITEM CSL_CITATION {"citationID":"UIpHlRNg","properties":{"formattedCitation":"\\super 35,37\\uc0\\u8211{}39\\nosupersub{}","plainCitation":"35,37–39","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Netherlands","URL":"https://ehp.niehs.nih.gov/doi/full/10.1289/EHP1115","volume":"125","author":[{"family":"Seelen","given":"Meinie"},{"family":"Toro","given":"Campos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accessed":{"date-parts":[["2021",9,13]]},"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rPr>
        <w:fldChar w:fldCharType="separate"/>
      </w:r>
      <w:r w:rsidR="00E52BA5" w:rsidRPr="00E52BA5">
        <w:rPr>
          <w:color w:val="000000"/>
          <w:vertAlign w:val="superscript"/>
        </w:rPr>
        <w:t>35,37–39</w:t>
      </w:r>
      <w:r w:rsidR="00087633" w:rsidRPr="00BE40FA">
        <w:rPr>
          <w:color w:val="000000" w:themeColor="text1"/>
        </w:rPr>
        <w:fldChar w:fldCharType="end"/>
      </w:r>
      <w:r w:rsidR="00D4167C">
        <w:rPr>
          <w:color w:val="000000" w:themeColor="text1"/>
        </w:rPr>
        <w:t xml:space="preserve"> A recent study</w:t>
      </w:r>
      <w:r w:rsidR="002204D7">
        <w:rPr>
          <w:color w:val="000000" w:themeColor="text1"/>
        </w:rPr>
        <w:t xml:space="preserve"> </w:t>
      </w:r>
      <w:r w:rsidR="00D4167C">
        <w:rPr>
          <w:color w:val="000000" w:themeColor="text1"/>
        </w:rPr>
        <w:t>found that traffic-related air pollutants may be driving observed associations.</w:t>
      </w:r>
      <w:r w:rsidR="001D3048">
        <w:rPr>
          <w:color w:val="000000" w:themeColor="text1"/>
        </w:rPr>
        <w:fldChar w:fldCharType="begin"/>
      </w:r>
      <w:r w:rsidR="00C5214A">
        <w:rPr>
          <w:color w:val="000000" w:themeColor="text1"/>
        </w:rPr>
        <w:instrText xml:space="preserve"> ADDIN ZOTERO_ITEM CSL_CITATION {"citationID":"MUiDABqT","properties":{"formattedCitation":"\\super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1D3048">
        <w:rPr>
          <w:color w:val="000000" w:themeColor="text1"/>
        </w:rPr>
        <w:fldChar w:fldCharType="separate"/>
      </w:r>
      <w:r w:rsidR="00E52BA5" w:rsidRPr="00E52BA5">
        <w:rPr>
          <w:color w:val="000000"/>
          <w:vertAlign w:val="superscript"/>
        </w:rPr>
        <w:t>38</w:t>
      </w:r>
      <w:r w:rsidR="001D3048">
        <w:rPr>
          <w:color w:val="000000" w:themeColor="text1"/>
        </w:rPr>
        <w:fldChar w:fldCharType="end"/>
      </w:r>
      <w:r w:rsidR="003A3A41">
        <w:rPr>
          <w:color w:val="000000" w:themeColor="text1"/>
        </w:rPr>
        <w:t xml:space="preserve"> </w:t>
      </w:r>
      <w:r w:rsidR="00862E24">
        <w:rPr>
          <w:color w:val="000000" w:themeColor="text1"/>
        </w:rPr>
        <w:t>N</w:t>
      </w:r>
      <w:r w:rsidR="008C01DE">
        <w:rPr>
          <w:color w:val="000000" w:themeColor="text1"/>
        </w:rPr>
        <w:t xml:space="preserve">o study </w:t>
      </w:r>
      <w:r w:rsidR="003A3A41">
        <w:rPr>
          <w:color w:val="000000" w:themeColor="text1"/>
        </w:rPr>
        <w:t xml:space="preserve">has </w:t>
      </w:r>
      <w:r w:rsidR="00744924">
        <w:rPr>
          <w:color w:val="000000" w:themeColor="text1"/>
        </w:rPr>
        <w:t xml:space="preserve">hitherto </w:t>
      </w:r>
      <w:r w:rsidR="003A3A41">
        <w:rPr>
          <w:color w:val="000000" w:themeColor="text1"/>
        </w:rPr>
        <w:t>attempted to</w:t>
      </w:r>
      <w:r w:rsidR="009F00B2" w:rsidRPr="00BE40FA">
        <w:rPr>
          <w:color w:val="000000" w:themeColor="text1"/>
        </w:rPr>
        <w:t xml:space="preserve"> </w:t>
      </w:r>
      <w:r w:rsidR="003A3A41" w:rsidRPr="00BD4D5D">
        <w:rPr>
          <w:color w:val="000000" w:themeColor="text1"/>
        </w:rPr>
        <w:t xml:space="preserve">understand the </w:t>
      </w:r>
      <w:r w:rsidR="00BD4D5D" w:rsidRPr="00BD4D5D">
        <w:rPr>
          <w:color w:val="000000" w:themeColor="text1"/>
        </w:rPr>
        <w:t>combined</w:t>
      </w:r>
      <w:r w:rsidR="003A3A41" w:rsidRPr="00BD4D5D">
        <w:rPr>
          <w:color w:val="000000" w:themeColor="text1"/>
        </w:rPr>
        <w:t xml:space="preserve"> and </w:t>
      </w:r>
      <w:r w:rsidR="00B63780" w:rsidRPr="00BD4D5D">
        <w:rPr>
          <w:iCs/>
        </w:rPr>
        <w:t>individual</w:t>
      </w:r>
      <w:r w:rsidR="00BA2A49" w:rsidRPr="00BD4D5D">
        <w:rPr>
          <w:iCs/>
        </w:rPr>
        <w:t xml:space="preserve"> </w:t>
      </w:r>
      <w:r w:rsidR="00B61A21" w:rsidRPr="00BD4D5D">
        <w:rPr>
          <w:color w:val="000000" w:themeColor="text1"/>
        </w:rPr>
        <w:t>association</w:t>
      </w:r>
      <w:r w:rsidR="00BF177E">
        <w:rPr>
          <w:color w:val="000000" w:themeColor="text1"/>
        </w:rPr>
        <w:t>s</w:t>
      </w:r>
      <w:r w:rsidR="003A3A41" w:rsidRPr="00BD4D5D">
        <w:rPr>
          <w:color w:val="000000" w:themeColor="text1"/>
        </w:rPr>
        <w:t xml:space="preserve"> of</w:t>
      </w:r>
      <w:r w:rsidR="001247E3" w:rsidRPr="00BD4D5D">
        <w:rPr>
          <w:color w:val="000000" w:themeColor="text1"/>
        </w:rPr>
        <w:t xml:space="preserve"> </w:t>
      </w:r>
      <w:r w:rsidR="00783637">
        <w:rPr>
          <w:color w:val="000000" w:themeColor="text1"/>
        </w:rPr>
        <w:t xml:space="preserve">the </w:t>
      </w:r>
      <w:r w:rsidR="003A3A41" w:rsidRPr="00BD4D5D">
        <w:rPr>
          <w:color w:val="000000" w:themeColor="text1"/>
        </w:rPr>
        <w:t xml:space="preserve">pollutants in </w:t>
      </w:r>
      <w:r w:rsidR="00AF68FE" w:rsidRPr="00BD4D5D">
        <w:rPr>
          <w:color w:val="000000" w:themeColor="text1"/>
        </w:rPr>
        <w:t>a single</w:t>
      </w:r>
      <w:r w:rsidR="003A3A41" w:rsidRPr="00BD4D5D">
        <w:rPr>
          <w:color w:val="000000" w:themeColor="text1"/>
        </w:rPr>
        <w:t xml:space="preserve"> model. </w:t>
      </w:r>
      <w:r w:rsidR="00783637">
        <w:rPr>
          <w:color w:val="000000" w:themeColor="text1"/>
        </w:rPr>
        <w:t xml:space="preserve">Air </w:t>
      </w:r>
      <w:r w:rsidR="009F00B2" w:rsidRPr="00BE40FA">
        <w:rPr>
          <w:color w:val="000000" w:themeColor="text1"/>
        </w:rPr>
        <w:t>pollutants</w:t>
      </w:r>
      <w:r w:rsidR="006C3B75">
        <w:rPr>
          <w:color w:val="000000" w:themeColor="text1"/>
        </w:rPr>
        <w:t xml:space="preserve"> have been consistently</w:t>
      </w:r>
      <w:r w:rsidR="006748E7" w:rsidRPr="00BE40FA">
        <w:rPr>
          <w:color w:val="000000" w:themeColor="text1"/>
        </w:rPr>
        <w:t xml:space="preserve"> associated with adverse health</w:t>
      </w:r>
      <w:r w:rsidR="006C3B75">
        <w:rPr>
          <w:color w:val="000000" w:themeColor="text1"/>
        </w:rPr>
        <w:t>, primarily in single pollutant analyses.</w:t>
      </w:r>
      <w:r w:rsidR="00294729" w:rsidRPr="00BE40FA">
        <w:rPr>
          <w:color w:val="000000" w:themeColor="text1"/>
        </w:rPr>
        <w:fldChar w:fldCharType="begin"/>
      </w:r>
      <w:r w:rsidR="00C5214A">
        <w:rPr>
          <w:color w:val="000000" w:themeColor="text1"/>
        </w:rPr>
        <w:instrText xml:space="preserve"> ADDIN ZOTERO_ITEM CSL_CITATION {"citationID":"8Gaj5BKF","properties":{"formattedCitation":"\\super 13,17,40\\uc0\\u8211{}42\\nosupersub{}","plainCitation":"13,17,40–42","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rPr>
        <w:fldChar w:fldCharType="separate"/>
      </w:r>
      <w:r w:rsidR="00E52BA5" w:rsidRPr="00E52BA5">
        <w:rPr>
          <w:color w:val="000000"/>
          <w:vertAlign w:val="superscript"/>
        </w:rPr>
        <w:t>13,17,40–42</w:t>
      </w:r>
      <w:r w:rsidR="00294729" w:rsidRPr="00BE40FA">
        <w:rPr>
          <w:color w:val="000000" w:themeColor="text1"/>
        </w:rPr>
        <w:fldChar w:fldCharType="end"/>
      </w:r>
      <w:r w:rsidR="00C9283C" w:rsidRPr="00BE40FA">
        <w:rPr>
          <w:color w:val="000000" w:themeColor="text1"/>
        </w:rPr>
        <w:t xml:space="preserve"> </w:t>
      </w:r>
      <w:r w:rsidR="006C3B75">
        <w:rPr>
          <w:color w:val="000000" w:themeColor="text1"/>
        </w:rPr>
        <w:t xml:space="preserve">However, they </w:t>
      </w:r>
      <w:r w:rsidR="006D0CB4" w:rsidRPr="00BE40FA">
        <w:rPr>
          <w:color w:val="000000" w:themeColor="text1"/>
        </w:rPr>
        <w:t>are</w:t>
      </w:r>
      <w:r w:rsidR="009F00B2" w:rsidRPr="00BE40FA">
        <w:rPr>
          <w:color w:val="000000" w:themeColor="text1"/>
        </w:rPr>
        <w:t xml:space="preserve"> </w:t>
      </w:r>
      <w:r w:rsidR="009F00B2" w:rsidRPr="00BE40FA">
        <w:rPr>
          <w:color w:val="000000" w:themeColor="text1"/>
        </w:rPr>
        <w:lastRenderedPageBreak/>
        <w:t>highly correlated</w:t>
      </w:r>
      <w:r w:rsidR="006D0CB4" w:rsidRPr="00BE40FA">
        <w:rPr>
          <w:color w:val="000000" w:themeColor="text1"/>
        </w:rPr>
        <w:t xml:space="preserve"> with one another</w:t>
      </w:r>
      <w:r w:rsidR="00E37F29">
        <w:rPr>
          <w:color w:val="000000" w:themeColor="text1"/>
        </w:rPr>
        <w:t>.</w:t>
      </w:r>
      <w:r w:rsidR="006A5C0C" w:rsidRPr="00BE40FA">
        <w:rPr>
          <w:color w:val="000000" w:themeColor="text1"/>
        </w:rPr>
        <w:fldChar w:fldCharType="begin"/>
      </w:r>
      <w:r w:rsidR="00C5214A">
        <w:rPr>
          <w:color w:val="000000" w:themeColor="text1"/>
        </w:rPr>
        <w:instrText xml:space="preserve"> ADDIN ZOTERO_ITEM CSL_CITATION {"citationID":"NmZqvWRG","properties":{"formattedCitation":"\\super 40\\nosupersub{}","plainCitation":"40","noteIndex":0},"citationItems":[{"id":1133,"uris":["http://zotero.org/users/6925055/items/7Y5XZJLG"],"uri":["http://zotero.org/users/6925055/items/7Y5XZJLG"],"itemData":{"id":1133,"type":"article-journal","abstract":"Objective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40</w:t>
      </w:r>
      <w:r w:rsidR="006A5C0C" w:rsidRPr="00BE40FA">
        <w:rPr>
          <w:color w:val="000000" w:themeColor="text1"/>
        </w:rPr>
        <w:fldChar w:fldCharType="end"/>
      </w:r>
      <w:r w:rsidR="00192D2B" w:rsidRPr="00BE40FA">
        <w:rPr>
          <w:color w:val="000000" w:themeColor="text1"/>
        </w:rPr>
        <w:t xml:space="preserve"> I</w:t>
      </w:r>
      <w:r w:rsidR="009F00B2" w:rsidRPr="00BE40FA">
        <w:rPr>
          <w:color w:val="000000" w:themeColor="text1"/>
        </w:rPr>
        <w:t xml:space="preserve">t is </w:t>
      </w:r>
      <w:r w:rsidR="00192D2B" w:rsidRPr="00BE40FA">
        <w:rPr>
          <w:color w:val="000000" w:themeColor="text1"/>
        </w:rPr>
        <w:t>therefore a</w:t>
      </w:r>
      <w:r w:rsidR="009F00B2" w:rsidRPr="00BE40FA">
        <w:rPr>
          <w:color w:val="000000" w:themeColor="text1"/>
        </w:rPr>
        <w:t xml:space="preserve"> mixture modelling challenge</w:t>
      </w:r>
      <w:r w:rsidR="00AB3B45" w:rsidRPr="00BE40FA">
        <w:rPr>
          <w:color w:val="000000" w:themeColor="text1"/>
        </w:rPr>
        <w:t xml:space="preserve"> to </w:t>
      </w:r>
      <w:r w:rsidR="00192D2B" w:rsidRPr="00BE40FA">
        <w:rPr>
          <w:color w:val="000000" w:themeColor="text1"/>
        </w:rPr>
        <w:t xml:space="preserve">infer the </w:t>
      </w:r>
      <w:r w:rsidR="00D452E0">
        <w:rPr>
          <w:color w:val="000000" w:themeColor="text1"/>
        </w:rPr>
        <w:t>association</w:t>
      </w:r>
      <w:r w:rsidR="00192D2B" w:rsidRPr="00BE40FA">
        <w:rPr>
          <w:color w:val="000000" w:themeColor="text1"/>
        </w:rPr>
        <w:t xml:space="preserve"> </w:t>
      </w:r>
      <w:r w:rsidR="007573A4">
        <w:rPr>
          <w:color w:val="000000" w:themeColor="text1"/>
        </w:rPr>
        <w:t>of</w:t>
      </w:r>
      <w:r w:rsidR="00192D2B" w:rsidRPr="00BE40FA">
        <w:rPr>
          <w:color w:val="000000" w:themeColor="text1"/>
        </w:rPr>
        <w:t xml:space="preserve"> </w:t>
      </w:r>
      <w:r w:rsidR="00571FD1">
        <w:rPr>
          <w:color w:val="000000" w:themeColor="text1"/>
        </w:rPr>
        <w:t xml:space="preserve">multiple </w:t>
      </w:r>
      <w:r w:rsidR="00783637">
        <w:rPr>
          <w:color w:val="000000" w:themeColor="text1"/>
        </w:rPr>
        <w:t xml:space="preserve">air </w:t>
      </w:r>
      <w:r w:rsidR="00192D2B" w:rsidRPr="00BE40FA">
        <w:rPr>
          <w:color w:val="000000" w:themeColor="text1"/>
        </w:rPr>
        <w:t>pollutants</w:t>
      </w:r>
      <w:r w:rsidR="007573A4">
        <w:rPr>
          <w:color w:val="000000" w:themeColor="text1"/>
        </w:rPr>
        <w:t xml:space="preserve"> and health outcomes.</w:t>
      </w:r>
      <w:r w:rsidR="006A5C0C" w:rsidRPr="00BE40FA">
        <w:rPr>
          <w:color w:val="000000" w:themeColor="text1"/>
        </w:rPr>
        <w:fldChar w:fldCharType="begin"/>
      </w:r>
      <w:r w:rsidR="0099756B">
        <w:rPr>
          <w:color w:val="000000" w:themeColor="text1"/>
        </w:rPr>
        <w:instrText xml:space="preserve"> ADDIN ZOTERO_ITEM CSL_CITATION {"citationID":"dGdJRRPY","properties":{"formattedCitation":"\\super 43\\nosupersub{}","plainCitation":"43","noteIndex":0},"citationItems":[{"id":1139,"uris":["http://zotero.org/users/6925055/items/T83NXLCW"],"uri":["http://zotero.org/users/6925055/items/T83NXLCW"],"itemData":{"id":1139,"type":"article-journal","container-title":"Environmental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43</w:t>
      </w:r>
      <w:r w:rsidR="006A5C0C" w:rsidRPr="00BE40FA">
        <w:rPr>
          <w:color w:val="000000" w:themeColor="text1"/>
        </w:rPr>
        <w:fldChar w:fldCharType="end"/>
      </w:r>
      <w:r w:rsidR="003B56BF" w:rsidRPr="00BF7BA9">
        <w:rPr>
          <w:color w:val="000000" w:themeColor="text1"/>
        </w:rPr>
        <w:t xml:space="preserve"> </w:t>
      </w:r>
      <w:r w:rsidR="007573A4">
        <w:rPr>
          <w:color w:val="000000" w:themeColor="text1"/>
        </w:rPr>
        <w:t>Using three air pollutants commonly used in health studies as traffic-related emissions tracers</w:t>
      </w:r>
      <w:r w:rsidR="000D26DA">
        <w:rPr>
          <w:color w:val="000000" w:themeColor="text1"/>
        </w:rPr>
        <w:t>—</w:t>
      </w:r>
      <w:r w:rsidR="007573A4">
        <w:rPr>
          <w:color w:val="000000" w:themeColor="text1"/>
        </w:rPr>
        <w:t>nitrogen oxides (NO</w:t>
      </w:r>
      <w:r w:rsidR="007573A4" w:rsidRPr="008922C5">
        <w:rPr>
          <w:color w:val="000000" w:themeColor="text1"/>
          <w:vertAlign w:val="subscript"/>
        </w:rPr>
        <w:t>x</w:t>
      </w:r>
      <w:r w:rsidR="007573A4">
        <w:rPr>
          <w:color w:val="000000" w:themeColor="text1"/>
        </w:rPr>
        <w:t>), carbon monoxide (CO), and elemental carbon (EC</w:t>
      </w:r>
      <w:r w:rsidR="000D26DA">
        <w:rPr>
          <w:color w:val="000000" w:themeColor="text1"/>
        </w:rPr>
        <w:t>)—</w:t>
      </w:r>
      <w:r w:rsidR="003A7CAB">
        <w:rPr>
          <w:color w:val="000000" w:themeColor="text1"/>
        </w:rPr>
        <w:t xml:space="preserve"> </w:t>
      </w:r>
      <w:del w:id="27" w:author="Parks, Robbie M" w:date="2022-03-01T12:49:00Z">
        <w:r w:rsidR="003A7CAB" w:rsidDel="00593D29">
          <w:rPr>
            <w:color w:val="000000" w:themeColor="text1"/>
          </w:rPr>
          <w:delText xml:space="preserve">as well as </w:delText>
        </w:r>
        <w:r w:rsidR="0056613D" w:rsidDel="00593D29">
          <w:rPr>
            <w:color w:val="000000" w:themeColor="text1"/>
          </w:rPr>
          <w:delText xml:space="preserve">fine </w:delText>
        </w:r>
        <w:r w:rsidR="00A84BA6" w:rsidDel="00593D29">
          <w:rPr>
            <w:color w:val="000000" w:themeColor="text1"/>
          </w:rPr>
          <w:delText>particles</w:delText>
        </w:r>
        <w:r w:rsidR="003A7CAB" w:rsidDel="00593D29">
          <w:rPr>
            <w:color w:val="000000" w:themeColor="text1"/>
          </w:rPr>
          <w:delText xml:space="preserve"> </w:delText>
        </w:r>
        <w:r w:rsidR="0056613D" w:rsidDel="00593D29">
          <w:rPr>
            <w:color w:val="000000" w:themeColor="text1"/>
          </w:rPr>
          <w:delText>(</w:delText>
        </w:r>
        <w:r w:rsidR="003A7CAB" w:rsidDel="00593D29">
          <w:rPr>
            <w:color w:val="000000" w:themeColor="text1"/>
          </w:rPr>
          <w:delText>PM</w:delText>
        </w:r>
        <w:r w:rsidR="003A7CAB" w:rsidRPr="003A7CAB" w:rsidDel="00593D29">
          <w:rPr>
            <w:color w:val="000000" w:themeColor="text1"/>
            <w:vertAlign w:val="subscript"/>
          </w:rPr>
          <w:delText>2.5</w:delText>
        </w:r>
        <w:r w:rsidR="0056613D" w:rsidDel="00593D29">
          <w:rPr>
            <w:color w:val="000000" w:themeColor="text1"/>
          </w:rPr>
          <w:delText>)</w:delText>
        </w:r>
        <w:r w:rsidR="00F00440" w:rsidDel="00593D29">
          <w:rPr>
            <w:color w:val="000000" w:themeColor="text1"/>
          </w:rPr>
          <w:delText xml:space="preserve"> </w:delText>
        </w:r>
        <w:r w:rsidR="003A7CAB" w:rsidDel="00593D29">
          <w:rPr>
            <w:color w:val="000000" w:themeColor="text1"/>
          </w:rPr>
          <w:delText>and ozone (O</w:delText>
        </w:r>
        <w:r w:rsidR="003A7CAB" w:rsidRPr="003A7CAB" w:rsidDel="00593D29">
          <w:rPr>
            <w:color w:val="000000" w:themeColor="text1"/>
            <w:vertAlign w:val="subscript"/>
          </w:rPr>
          <w:delText>3</w:delText>
        </w:r>
        <w:r w:rsidR="003A7CAB" w:rsidDel="00593D29">
          <w:rPr>
            <w:color w:val="000000" w:themeColor="text1"/>
          </w:rPr>
          <w:delText xml:space="preserve">), </w:delText>
        </w:r>
      </w:del>
      <w:r w:rsidR="007573A4">
        <w:rPr>
          <w:color w:val="000000" w:themeColor="text1"/>
        </w:rPr>
        <w:t>we aimed</w:t>
      </w:r>
      <w:r w:rsidR="00C24C5B" w:rsidRPr="00BF7BA9">
        <w:rPr>
          <w:color w:val="000000" w:themeColor="text1"/>
        </w:rPr>
        <w:t xml:space="preserve"> </w:t>
      </w:r>
      <w:r w:rsidR="00D5727D" w:rsidRPr="00BF7BA9">
        <w:rPr>
          <w:color w:val="000000" w:themeColor="text1"/>
        </w:rPr>
        <w:t xml:space="preserve">to </w:t>
      </w:r>
      <w:r w:rsidR="003B368E" w:rsidRPr="00BF7BA9">
        <w:rPr>
          <w:color w:val="000000" w:themeColor="text1"/>
        </w:rPr>
        <w:t xml:space="preserve">assess whether exposure to </w:t>
      </w:r>
      <w:r w:rsidR="00BF2184">
        <w:rPr>
          <w:color w:val="000000" w:themeColor="text1"/>
        </w:rPr>
        <w:t xml:space="preserve">(a) </w:t>
      </w:r>
      <w:r w:rsidR="00394D91" w:rsidRPr="00BF7BA9">
        <w:rPr>
          <w:color w:val="000000" w:themeColor="text1"/>
        </w:rPr>
        <w:t>eac</w:t>
      </w:r>
      <w:r w:rsidR="00C61893" w:rsidRPr="00BF7BA9">
        <w:rPr>
          <w:color w:val="000000" w:themeColor="text1"/>
        </w:rPr>
        <w:t xml:space="preserve">h </w:t>
      </w:r>
      <w:r w:rsidR="001B43CB" w:rsidRPr="00BF7BA9">
        <w:rPr>
          <w:color w:val="000000" w:themeColor="text1"/>
        </w:rPr>
        <w:t>individual</w:t>
      </w:r>
      <w:r w:rsidR="00E249D8">
        <w:rPr>
          <w:color w:val="000000" w:themeColor="text1"/>
        </w:rPr>
        <w:t xml:space="preserve"> </w:t>
      </w:r>
      <w:r w:rsidR="00783637">
        <w:rPr>
          <w:color w:val="000000" w:themeColor="text1"/>
        </w:rPr>
        <w:t xml:space="preserve">air </w:t>
      </w:r>
      <w:r w:rsidR="003B368E" w:rsidRPr="00BE40FA">
        <w:rPr>
          <w:color w:val="000000" w:themeColor="text1"/>
        </w:rPr>
        <w:t>pollutant is</w:t>
      </w:r>
      <w:r w:rsidR="007573A4">
        <w:rPr>
          <w:color w:val="000000" w:themeColor="text1"/>
        </w:rPr>
        <w:t xml:space="preserve"> independently</w:t>
      </w:r>
      <w:r w:rsidR="003B368E" w:rsidRPr="00BE40FA">
        <w:rPr>
          <w:color w:val="000000" w:themeColor="text1"/>
        </w:rPr>
        <w:t xml:space="preserve"> associated with ALS diagnosis,</w:t>
      </w:r>
      <w:r w:rsidR="007573A4">
        <w:rPr>
          <w:color w:val="000000" w:themeColor="text1"/>
        </w:rPr>
        <w:t xml:space="preserve"> </w:t>
      </w:r>
      <w:r w:rsidR="00670CC9">
        <w:rPr>
          <w:color w:val="000000" w:themeColor="text1"/>
        </w:rPr>
        <w:t>and</w:t>
      </w:r>
      <w:r w:rsidR="008E75B3" w:rsidRPr="00BE40FA">
        <w:rPr>
          <w:color w:val="000000" w:themeColor="text1"/>
        </w:rPr>
        <w:t xml:space="preserve"> </w:t>
      </w:r>
      <w:r w:rsidR="00670CC9">
        <w:rPr>
          <w:color w:val="000000" w:themeColor="text1"/>
        </w:rPr>
        <w:t xml:space="preserve">estimate </w:t>
      </w:r>
      <w:r w:rsidR="007573A4">
        <w:rPr>
          <w:color w:val="000000" w:themeColor="text1"/>
        </w:rPr>
        <w:t>the</w:t>
      </w:r>
      <w:r w:rsidR="00670CC9">
        <w:rPr>
          <w:color w:val="000000" w:themeColor="text1"/>
        </w:rPr>
        <w:t>ir</w:t>
      </w:r>
      <w:r w:rsidR="007573A4">
        <w:rPr>
          <w:color w:val="000000" w:themeColor="text1"/>
        </w:rPr>
        <w:t xml:space="preserve"> </w:t>
      </w:r>
      <w:r w:rsidR="00BF2184">
        <w:rPr>
          <w:color w:val="000000" w:themeColor="text1"/>
        </w:rPr>
        <w:t xml:space="preserve">(b) </w:t>
      </w:r>
      <w:r w:rsidR="007573A4">
        <w:rPr>
          <w:color w:val="000000" w:themeColor="text1"/>
        </w:rPr>
        <w:t xml:space="preserve">joint </w:t>
      </w:r>
      <w:r w:rsidR="00670CC9">
        <w:rPr>
          <w:color w:val="000000" w:themeColor="text1"/>
        </w:rPr>
        <w:t xml:space="preserve">and </w:t>
      </w:r>
      <w:r w:rsidR="00BF2184">
        <w:rPr>
          <w:color w:val="000000" w:themeColor="text1"/>
        </w:rPr>
        <w:t xml:space="preserve">(c) </w:t>
      </w:r>
      <w:r w:rsidR="00670CC9">
        <w:rPr>
          <w:color w:val="000000" w:themeColor="text1"/>
        </w:rPr>
        <w:t>overall traffic</w:t>
      </w:r>
      <w:r w:rsidR="0083661D">
        <w:rPr>
          <w:color w:val="000000" w:themeColor="text1"/>
        </w:rPr>
        <w:t>-related</w:t>
      </w:r>
      <w:r w:rsidR="00670CC9">
        <w:rPr>
          <w:color w:val="000000" w:themeColor="text1"/>
        </w:rPr>
        <w:t xml:space="preserve"> emissions associations</w:t>
      </w:r>
      <w:r w:rsidR="008E75B3" w:rsidRPr="00BE40FA">
        <w:rPr>
          <w:color w:val="000000" w:themeColor="text1"/>
        </w:rPr>
        <w:t>.</w:t>
      </w:r>
    </w:p>
    <w:p w14:paraId="6085CB7A" w14:textId="77777777" w:rsidR="003D3846" w:rsidRDefault="003D3846" w:rsidP="003D3846">
      <w:pPr>
        <w:rPr>
          <w:b/>
          <w:color w:val="000000" w:themeColor="text1"/>
        </w:rPr>
      </w:pPr>
    </w:p>
    <w:p w14:paraId="7D7532CA" w14:textId="61F3C97E" w:rsidR="004B5359" w:rsidRPr="00BE40FA" w:rsidRDefault="00F255A6" w:rsidP="003D3846">
      <w:pPr>
        <w:rPr>
          <w:b/>
          <w:color w:val="000000" w:themeColor="text1"/>
        </w:rPr>
      </w:pPr>
      <w:r w:rsidRPr="00BE40FA">
        <w:rPr>
          <w:b/>
          <w:color w:val="000000" w:themeColor="text1"/>
        </w:rPr>
        <w:t>Methods</w:t>
      </w:r>
    </w:p>
    <w:p w14:paraId="4A393F56" w14:textId="459B023A" w:rsidR="00EF380D" w:rsidRPr="00BE40FA" w:rsidRDefault="00EF380D" w:rsidP="003D3846">
      <w:pPr>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7576A432" w:rsidR="00B22996" w:rsidRPr="00BE40FA" w:rsidRDefault="00B90ABF" w:rsidP="003D3846">
      <w:pPr>
        <w:rPr>
          <w:bCs/>
          <w:color w:val="000000" w:themeColor="text1"/>
        </w:rPr>
      </w:pPr>
      <w:r w:rsidRPr="00BE40FA">
        <w:rPr>
          <w:bCs/>
          <w:color w:val="000000" w:themeColor="text1"/>
        </w:rPr>
        <w:t xml:space="preserve">We used data </w:t>
      </w:r>
      <w:r w:rsidR="00B22A69" w:rsidRPr="00BE40FA">
        <w:rPr>
          <w:bCs/>
          <w:color w:val="000000" w:themeColor="text1"/>
        </w:rPr>
        <w:t xml:space="preserve">from the Danish National </w:t>
      </w:r>
      <w:r w:rsidR="00230452">
        <w:rPr>
          <w:bCs/>
          <w:color w:val="000000" w:themeColor="text1"/>
        </w:rPr>
        <w:t xml:space="preserve">Patient </w:t>
      </w:r>
      <w:r w:rsidR="00B22A69" w:rsidRPr="00BE40FA">
        <w:rPr>
          <w:bCs/>
          <w:color w:val="000000" w:themeColor="text1"/>
        </w:rPr>
        <w:t>Register</w:t>
      </w:r>
      <w:r w:rsidR="00230452">
        <w:rPr>
          <w:bCs/>
          <w:color w:val="000000" w:themeColor="text1"/>
        </w:rPr>
        <w:t xml:space="preserve"> </w:t>
      </w:r>
      <w:r w:rsidR="00F1472B" w:rsidRPr="00BE40FA">
        <w:rPr>
          <w:bCs/>
          <w:color w:val="000000" w:themeColor="text1"/>
        </w:rPr>
        <w:t xml:space="preserve">during </w:t>
      </w:r>
      <w:r w:rsidR="00F1472B" w:rsidRPr="00BE40FA">
        <w:rPr>
          <w:bCs/>
        </w:rPr>
        <w:t>1989</w:t>
      </w:r>
      <w:r w:rsidR="004F7609">
        <w:rPr>
          <w:bCs/>
        </w:rPr>
        <w:t>-</w:t>
      </w:r>
      <w:r w:rsidR="00F1472B" w:rsidRPr="00BE40FA">
        <w:rPr>
          <w:bCs/>
        </w:rPr>
        <w:t>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unique personal identifier.</w:t>
      </w:r>
      <w:r w:rsidR="002A7C90" w:rsidRPr="00BE40FA">
        <w:rPr>
          <w:bCs/>
          <w:color w:val="000000" w:themeColor="text1"/>
        </w:rPr>
        <w:fldChar w:fldCharType="begin"/>
      </w:r>
      <w:r w:rsidR="00DE2255">
        <w:rPr>
          <w:bCs/>
          <w:color w:val="000000" w:themeColor="text1"/>
        </w:rPr>
        <w:instrText xml:space="preserve"> ADDIN ZOTERO_ITEM CSL_CITATION {"citationID":"yla8wiMZ","properties":{"formattedCitation":"\\super 44\\nosupersub{}","plainCitation":"44","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E52BA5" w:rsidRPr="00E52BA5">
        <w:rPr>
          <w:color w:val="000000"/>
          <w:vertAlign w:val="superscript"/>
        </w:rPr>
        <w:t>44</w:t>
      </w:r>
      <w:r w:rsidR="002A7C90" w:rsidRPr="00BE40FA">
        <w:rPr>
          <w:bCs/>
          <w:color w:val="000000" w:themeColor="text1"/>
        </w:rPr>
        <w:fldChar w:fldCharType="end"/>
      </w:r>
      <w:r w:rsidR="00B22996" w:rsidRPr="00BE40FA">
        <w:rPr>
          <w:bCs/>
          <w:color w:val="000000" w:themeColor="text1"/>
        </w:rPr>
        <w:t xml:space="preserve"> The </w:t>
      </w:r>
      <w:r w:rsidR="00115B7D">
        <w:rPr>
          <w:bCs/>
          <w:color w:val="000000" w:themeColor="text1"/>
        </w:rPr>
        <w:t>Register</w:t>
      </w:r>
      <w:r w:rsidR="00115B7D" w:rsidRPr="00BE40FA" w:rsidDel="00BA3A99">
        <w:rPr>
          <w:bCs/>
          <w:color w:val="000000" w:themeColor="text1"/>
        </w:rPr>
        <w:t xml:space="preserve"> </w:t>
      </w:r>
      <w:r w:rsidR="00B22996" w:rsidRPr="00BE40FA">
        <w:rPr>
          <w:bCs/>
          <w:color w:val="000000" w:themeColor="text1"/>
        </w:rPr>
        <w:t>was established in 1977 and is comprehensive, including nationwide clinical and administrative records for all inpatient data</w:t>
      </w:r>
      <w:r w:rsidR="00051723">
        <w:rPr>
          <w:bCs/>
          <w:color w:val="000000" w:themeColor="text1"/>
        </w:rPr>
        <w:t>, with</w:t>
      </w:r>
      <w:r w:rsidR="00B22996" w:rsidRPr="00BE40FA">
        <w:rPr>
          <w:bCs/>
          <w:color w:val="000000" w:themeColor="text1"/>
        </w:rPr>
        <w:t xml:space="preserve"> </w:t>
      </w:r>
      <w:r w:rsidR="00051723">
        <w:rPr>
          <w:bCs/>
          <w:color w:val="000000" w:themeColor="text1"/>
        </w:rPr>
        <w:t>o</w:t>
      </w:r>
      <w:r w:rsidR="00B22996" w:rsidRPr="00BE40FA">
        <w:rPr>
          <w:bCs/>
          <w:color w:val="000000" w:themeColor="text1"/>
        </w:rPr>
        <w:t xml:space="preserve">utpatient data </w:t>
      </w:r>
      <w:r w:rsidR="0070258C">
        <w:rPr>
          <w:bCs/>
          <w:color w:val="000000" w:themeColor="text1"/>
        </w:rPr>
        <w:t xml:space="preserve">available </w:t>
      </w:r>
      <w:r w:rsidR="00B22996" w:rsidRPr="00BE40FA">
        <w:rPr>
          <w:bCs/>
          <w:color w:val="000000" w:themeColor="text1"/>
        </w:rPr>
        <w:t>since 1995</w:t>
      </w:r>
      <w:r w:rsidR="00E37F29">
        <w:rPr>
          <w:bCs/>
          <w:color w:val="000000" w:themeColor="text1"/>
        </w:rPr>
        <w:t>.</w:t>
      </w:r>
      <w:r w:rsidR="00E37F29">
        <w:rPr>
          <w:bCs/>
          <w:color w:val="000000" w:themeColor="text1"/>
        </w:rPr>
        <w:fldChar w:fldCharType="begin"/>
      </w:r>
      <w:r w:rsidR="0099756B">
        <w:rPr>
          <w:bCs/>
          <w:color w:val="000000" w:themeColor="text1"/>
        </w:rPr>
        <w:instrText xml:space="preserve"> ADDIN ZOTERO_ITEM CSL_CITATION {"citationID":"lNC2mqp5","properties":{"formattedCitation":"\\super 45\\nosupersub{}","plainCitation":"45","noteIndex":0},"citationItems":[{"id":1178,"uris":["http://zotero.org/users/6925055/items/X568NXJ4"],"uri":["http://zotero.org/users/6925055/items/X568NXJ4"],"itemData":{"id":1178,"type":"article-journal","container-title":"Clinical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instrText>
      </w:r>
      <w:r w:rsidR="00E37F29">
        <w:rPr>
          <w:bCs/>
          <w:color w:val="000000" w:themeColor="text1"/>
        </w:rPr>
        <w:fldChar w:fldCharType="separate"/>
      </w:r>
      <w:r w:rsidR="00E52BA5" w:rsidRPr="00E52BA5">
        <w:rPr>
          <w:color w:val="000000"/>
          <w:vertAlign w:val="superscript"/>
        </w:rPr>
        <w:t>45</w:t>
      </w:r>
      <w:r w:rsidR="00E37F29">
        <w:rPr>
          <w:bCs/>
          <w:color w:val="000000" w:themeColor="text1"/>
        </w:rPr>
        <w:fldChar w:fldCharType="end"/>
      </w:r>
      <w:r w:rsidR="00BA3A99">
        <w:rPr>
          <w:bCs/>
          <w:color w:val="000000" w:themeColor="text1"/>
        </w:rPr>
        <w:t xml:space="preserve"> </w:t>
      </w:r>
    </w:p>
    <w:p w14:paraId="755C1A30" w14:textId="752E21BC" w:rsidR="00B11B89" w:rsidRPr="00BE40FA" w:rsidRDefault="00B11B89" w:rsidP="003D3846">
      <w:pPr>
        <w:rPr>
          <w:bCs/>
          <w:color w:val="000000" w:themeColor="text1"/>
        </w:rPr>
      </w:pPr>
    </w:p>
    <w:p w14:paraId="53BC8752" w14:textId="3A799FB5" w:rsidR="0049389D" w:rsidRDefault="00B11B89" w:rsidP="003D3846">
      <w:pPr>
        <w:rPr>
          <w:bCs/>
          <w:color w:val="000000" w:themeColor="text1"/>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E42C58" w:rsidRPr="00BE40FA">
        <w:rPr>
          <w:bCs/>
          <w:color w:val="000000" w:themeColor="text1"/>
        </w:rPr>
        <w:t>, us</w:t>
      </w:r>
      <w:r w:rsidR="00357E12">
        <w:rPr>
          <w:bCs/>
          <w:color w:val="000000" w:themeColor="text1"/>
        </w:rPr>
        <w:t>ing</w:t>
      </w:r>
      <w:r w:rsidR="00E42C58" w:rsidRPr="00BE40FA">
        <w:rPr>
          <w:bCs/>
          <w:color w:val="000000" w:themeColor="text1"/>
        </w:rPr>
        <w:t xml:space="preserve"> the date of the first relevant code</w:t>
      </w:r>
      <w:r w:rsidR="00357E12">
        <w:rPr>
          <w:bCs/>
          <w:color w:val="000000" w:themeColor="text1"/>
        </w:rPr>
        <w:t xml:space="preserve"> as</w:t>
      </w:r>
      <w:r w:rsidR="00357E12" w:rsidRPr="00BE40FA">
        <w:rPr>
          <w:bCs/>
          <w:color w:val="000000" w:themeColor="text1"/>
        </w:rPr>
        <w:t xml:space="preserve"> the diagnosis date</w:t>
      </w:r>
      <w:r w:rsidR="00E42C58" w:rsidRPr="00BE40FA">
        <w:rPr>
          <w:bCs/>
          <w:color w:val="000000" w:themeColor="text1"/>
        </w:rPr>
        <w:t>.</w:t>
      </w:r>
      <w:ins w:id="28" w:author="Parks, Robbie M" w:date="2022-03-03T15:16:00Z">
        <w:r w:rsidR="001434F3">
          <w:rPr>
            <w:bCs/>
            <w:color w:val="000000" w:themeColor="text1"/>
          </w:rPr>
          <w:t xml:space="preserve"> This was the index dat</w:t>
        </w:r>
        <w:r w:rsidR="00C402BC">
          <w:rPr>
            <w:bCs/>
            <w:color w:val="000000" w:themeColor="text1"/>
          </w:rPr>
          <w:t>e</w:t>
        </w:r>
        <w:r w:rsidR="001F0FFA">
          <w:rPr>
            <w:bCs/>
            <w:color w:val="000000" w:themeColor="text1"/>
          </w:rPr>
          <w:t>.</w:t>
        </w:r>
      </w:ins>
      <w:r w:rsidR="00E42C58" w:rsidRPr="00BE40FA">
        <w:rPr>
          <w:bCs/>
          <w:color w:val="000000" w:themeColor="text1"/>
        </w:rPr>
        <w:t xml:space="preserve">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ins w:id="29" w:author="Parks, Robbie M" w:date="2022-02-03T12:29:00Z">
        <w:r w:rsidR="00C37420">
          <w:rPr>
            <w:bCs/>
            <w:color w:val="000000" w:themeColor="text1"/>
          </w:rPr>
          <w:t xml:space="preserve"> because</w:t>
        </w:r>
      </w:ins>
      <w:ins w:id="30" w:author="Parks, Robbie M" w:date="2022-02-08T16:02:00Z">
        <w:r w:rsidR="00B2436B">
          <w:rPr>
            <w:bCs/>
            <w:color w:val="000000" w:themeColor="text1"/>
          </w:rPr>
          <w:t xml:space="preserve"> </w:t>
        </w:r>
      </w:ins>
      <w:ins w:id="31" w:author="Parks, Robbie M" w:date="2022-03-01T10:20:00Z">
        <w:r w:rsidR="00B64022">
          <w:rPr>
            <w:bCs/>
            <w:color w:val="000000" w:themeColor="text1"/>
          </w:rPr>
          <w:t>(</w:t>
        </w:r>
        <w:proofErr w:type="spellStart"/>
        <w:r w:rsidR="00B64022">
          <w:rPr>
            <w:bCs/>
            <w:color w:val="000000" w:themeColor="text1"/>
          </w:rPr>
          <w:t>i</w:t>
        </w:r>
        <w:proofErr w:type="spellEnd"/>
        <w:r w:rsidR="00B64022">
          <w:rPr>
            <w:bCs/>
            <w:color w:val="000000" w:themeColor="text1"/>
          </w:rPr>
          <w:t>) cases younger than 20 years old were at a greater chance of misclassification, since ALS has been predominantly diagnosed in older adults in Denmark</w:t>
        </w:r>
        <w:r w:rsidR="002C1626">
          <w:rPr>
            <w:bCs/>
            <w:color w:val="000000" w:themeColor="text1"/>
          </w:rPr>
          <w:t>,</w:t>
        </w:r>
      </w:ins>
      <w:ins w:id="32" w:author="Parks, Robbie M" w:date="2022-03-05T17:34:00Z">
        <w:r w:rsidR="004114FE">
          <w:rPr>
            <w:bCs/>
            <w:color w:val="000000" w:themeColor="text1"/>
          </w:rPr>
          <w:fldChar w:fldCharType="begin"/>
        </w:r>
      </w:ins>
      <w:r w:rsidR="0085773E">
        <w:rPr>
          <w:bCs/>
          <w:color w:val="000000" w:themeColor="text1"/>
        </w:rPr>
        <w:instrText xml:space="preserve"> ADDIN ZOTERO_ITEM CSL_CITATION {"citationID":"EfjxxYgl","properties":{"formattedCitation":"\\super 46\\nosupersub{}","plainCitation":"46","noteIndex":0},"citationItems":[{"id":1244,"uris":["http://zotero.org/users/6925055/items/ZUFV8X6D"],"uri":["http://zotero.org/users/6925055/items/ZUFV8X6D"],"itemData":{"id":1244,"type":"article-journal","container-title":"Neurology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ins w:id="33" w:author="Parks, Robbie M" w:date="2022-03-05T17:34:00Z">
        <w:r w:rsidR="004114FE">
          <w:rPr>
            <w:bCs/>
            <w:color w:val="000000" w:themeColor="text1"/>
          </w:rPr>
          <w:fldChar w:fldCharType="separate"/>
        </w:r>
      </w:ins>
      <w:r w:rsidR="0085773E" w:rsidRPr="0085773E">
        <w:rPr>
          <w:color w:val="000000"/>
          <w:vertAlign w:val="superscript"/>
        </w:rPr>
        <w:t>46</w:t>
      </w:r>
      <w:ins w:id="34" w:author="Parks, Robbie M" w:date="2022-03-05T17:34:00Z">
        <w:r w:rsidR="004114FE">
          <w:rPr>
            <w:bCs/>
            <w:color w:val="000000" w:themeColor="text1"/>
          </w:rPr>
          <w:fldChar w:fldCharType="end"/>
        </w:r>
      </w:ins>
      <w:ins w:id="35" w:author="Parks, Robbie M" w:date="2022-03-01T10:20:00Z">
        <w:r w:rsidR="00B64022">
          <w:rPr>
            <w:bCs/>
            <w:color w:val="000000" w:themeColor="text1"/>
          </w:rPr>
          <w:t xml:space="preserve"> and </w:t>
        </w:r>
      </w:ins>
      <w:ins w:id="36" w:author="Parks, Robbie M" w:date="2022-02-08T16:02:00Z">
        <w:r w:rsidR="00B2436B">
          <w:rPr>
            <w:bCs/>
            <w:color w:val="000000" w:themeColor="text1"/>
          </w:rPr>
          <w:t>(</w:t>
        </w:r>
      </w:ins>
      <w:ins w:id="37" w:author="Parks, Robbie M" w:date="2022-03-01T10:20:00Z">
        <w:r w:rsidR="00B64022">
          <w:rPr>
            <w:bCs/>
            <w:color w:val="000000" w:themeColor="text1"/>
          </w:rPr>
          <w:t>i</w:t>
        </w:r>
      </w:ins>
      <w:ins w:id="38" w:author="Parks, Robbie M" w:date="2022-02-08T16:02:00Z">
        <w:r w:rsidR="00B2436B">
          <w:rPr>
            <w:bCs/>
            <w:color w:val="000000" w:themeColor="text1"/>
          </w:rPr>
          <w:t>i)</w:t>
        </w:r>
      </w:ins>
      <w:ins w:id="39" w:author="Parks, Robbie M" w:date="2022-02-03T12:29:00Z">
        <w:r w:rsidR="00C37420">
          <w:rPr>
            <w:bCs/>
            <w:color w:val="000000" w:themeColor="text1"/>
          </w:rPr>
          <w:t xml:space="preserve"> </w:t>
        </w:r>
      </w:ins>
      <w:ins w:id="40" w:author="Parks, Robbie M" w:date="2022-02-08T15:56:00Z">
        <w:r w:rsidR="00141EEE">
          <w:rPr>
            <w:bCs/>
            <w:color w:val="000000" w:themeColor="text1"/>
          </w:rPr>
          <w:t xml:space="preserve">juvenile ALS cases </w:t>
        </w:r>
      </w:ins>
      <w:ins w:id="41" w:author="Parks, Robbie M" w:date="2022-02-08T15:58:00Z">
        <w:r w:rsidR="00B015EB">
          <w:rPr>
            <w:bCs/>
            <w:color w:val="000000" w:themeColor="text1"/>
          </w:rPr>
          <w:t>have been</w:t>
        </w:r>
      </w:ins>
      <w:ins w:id="42" w:author="Parks, Robbie M" w:date="2022-02-08T15:56:00Z">
        <w:r w:rsidR="00141EEE">
          <w:rPr>
            <w:bCs/>
            <w:color w:val="000000" w:themeColor="text1"/>
          </w:rPr>
          <w:t xml:space="preserve"> explained </w:t>
        </w:r>
      </w:ins>
      <w:ins w:id="43" w:author="Parks, Robbie M" w:date="2022-02-08T15:58:00Z">
        <w:r w:rsidR="00141EEE">
          <w:rPr>
            <w:bCs/>
            <w:color w:val="000000" w:themeColor="text1"/>
          </w:rPr>
          <w:t xml:space="preserve">to a </w:t>
        </w:r>
        <w:r w:rsidR="007A5008">
          <w:rPr>
            <w:bCs/>
            <w:color w:val="000000" w:themeColor="text1"/>
          </w:rPr>
          <w:t xml:space="preserve">much </w:t>
        </w:r>
        <w:r w:rsidR="00141EEE">
          <w:rPr>
            <w:bCs/>
            <w:color w:val="000000" w:themeColor="text1"/>
          </w:rPr>
          <w:t>large</w:t>
        </w:r>
        <w:r w:rsidR="007A5008">
          <w:rPr>
            <w:bCs/>
            <w:color w:val="000000" w:themeColor="text1"/>
          </w:rPr>
          <w:t>r</w:t>
        </w:r>
        <w:r w:rsidR="00141EEE">
          <w:rPr>
            <w:bCs/>
            <w:color w:val="000000" w:themeColor="text1"/>
          </w:rPr>
          <w:t xml:space="preserve"> degree by genetic mutations</w:t>
        </w:r>
      </w:ins>
      <w:ins w:id="44" w:author="Parks, Robbie M" w:date="2022-02-08T15:59:00Z">
        <w:r w:rsidR="000945EC">
          <w:rPr>
            <w:bCs/>
            <w:color w:val="000000" w:themeColor="text1"/>
          </w:rPr>
          <w:t xml:space="preserve"> (~40</w:t>
        </w:r>
        <w:r w:rsidR="00444318">
          <w:rPr>
            <w:bCs/>
            <w:color w:val="000000" w:themeColor="text1"/>
          </w:rPr>
          <w:t>%</w:t>
        </w:r>
        <w:r w:rsidR="000945EC">
          <w:rPr>
            <w:bCs/>
            <w:color w:val="000000" w:themeColor="text1"/>
          </w:rPr>
          <w:t>)</w:t>
        </w:r>
      </w:ins>
      <w:ins w:id="45" w:author="Parks, Robbie M" w:date="2022-03-05T17:35:00Z">
        <w:r w:rsidR="0085773E">
          <w:rPr>
            <w:bCs/>
            <w:color w:val="000000" w:themeColor="text1"/>
          </w:rPr>
          <w:t>.</w:t>
        </w:r>
      </w:ins>
      <w:r w:rsidR="00C5214A">
        <w:rPr>
          <w:bCs/>
          <w:color w:val="000000" w:themeColor="text1"/>
        </w:rPr>
        <w:fldChar w:fldCharType="begin"/>
      </w:r>
      <w:r w:rsidR="0085773E">
        <w:rPr>
          <w:bCs/>
          <w:color w:val="000000" w:themeColor="text1"/>
        </w:rPr>
        <w:instrText xml:space="preserve"> ADDIN ZOTERO_ITEM CSL_CITATION {"citationID":"uu62aUTX","properties":{"formattedCitation":"\\super 47\\nosupersub{}","plainCitation":"47","noteIndex":0},"citationItems":[{"id":1243,"uris":["http://zotero.org/users/6925055/items/CX642DW4"],"uri":["http://zotero.org/users/6925055/items/CX642DW4"],"itemData":{"id":1243,"type":"article-journal","container-title":"Journal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00C5214A">
        <w:rPr>
          <w:bCs/>
          <w:color w:val="000000" w:themeColor="text1"/>
        </w:rPr>
        <w:fldChar w:fldCharType="separate"/>
      </w:r>
      <w:r w:rsidR="0085773E" w:rsidRPr="0085773E">
        <w:rPr>
          <w:color w:val="000000"/>
          <w:vertAlign w:val="superscript"/>
        </w:rPr>
        <w:t>47</w:t>
      </w:r>
      <w:r w:rsidR="00C5214A">
        <w:rPr>
          <w:bCs/>
          <w:color w:val="000000" w:themeColor="text1"/>
        </w:rPr>
        <w:fldChar w:fldCharType="end"/>
      </w:r>
      <w:del w:id="46" w:author="Parks, Robbie M" w:date="2022-03-05T17:35:00Z">
        <w:r w:rsidR="00832AED" w:rsidRPr="00BE40FA" w:rsidDel="0085773E">
          <w:rPr>
            <w:bCs/>
            <w:color w:val="000000" w:themeColor="text1"/>
          </w:rPr>
          <w:delText>.</w:delText>
        </w:r>
      </w:del>
      <w:r w:rsidR="00A11685" w:rsidRPr="00BE40FA">
        <w:rPr>
          <w:bCs/>
          <w:color w:val="000000" w:themeColor="text1"/>
        </w:rPr>
        <w:t xml:space="preserve"> </w:t>
      </w:r>
      <w:r w:rsidR="000F0428" w:rsidRPr="00BE40FA">
        <w:rPr>
          <w:bCs/>
          <w:color w:val="000000" w:themeColor="text1"/>
        </w:rPr>
        <w:t xml:space="preserve">In </w:t>
      </w:r>
      <w:r w:rsidR="00BA3A99">
        <w:rPr>
          <w:bCs/>
          <w:color w:val="000000" w:themeColor="text1"/>
        </w:rPr>
        <w:t>our</w:t>
      </w:r>
      <w:r w:rsidR="000F0428" w:rsidRPr="00BE40FA">
        <w:rPr>
          <w:bCs/>
          <w:color w:val="000000" w:themeColor="text1"/>
        </w:rPr>
        <w:t xml:space="preserve"> validation study, </w:t>
      </w:r>
      <w:r w:rsidR="00D12D22">
        <w:rPr>
          <w:bCs/>
          <w:color w:val="000000" w:themeColor="text1"/>
        </w:rPr>
        <w:t>Register</w:t>
      </w:r>
      <w:r w:rsidR="000F0428" w:rsidRPr="00BE40FA">
        <w:rPr>
          <w:bCs/>
          <w:color w:val="000000" w:themeColor="text1"/>
        </w:rPr>
        <w:t xml:space="preserve"> data for ALS ascertainment </w:t>
      </w:r>
      <w:r w:rsidR="000F0428">
        <w:rPr>
          <w:bCs/>
          <w:color w:val="000000" w:themeColor="text1"/>
        </w:rPr>
        <w:t xml:space="preserve">were </w:t>
      </w:r>
      <w:r w:rsidR="000F0428" w:rsidRPr="00BE40FA">
        <w:rPr>
          <w:bCs/>
          <w:color w:val="000000" w:themeColor="text1"/>
        </w:rPr>
        <w:t>highly reliable</w:t>
      </w:r>
      <w:ins w:id="47" w:author="Parks, Robbie M" w:date="2022-03-01T13:24:00Z">
        <w:r w:rsidR="00C53591">
          <w:rPr>
            <w:bCs/>
            <w:color w:val="000000" w:themeColor="text1"/>
          </w:rPr>
          <w:t>;</w:t>
        </w:r>
      </w:ins>
      <w:ins w:id="48" w:author="Parks, Robbie M" w:date="2022-03-01T13:22:00Z">
        <w:r w:rsidR="00C53591">
          <w:rPr>
            <w:bCs/>
            <w:color w:val="000000" w:themeColor="text1"/>
          </w:rPr>
          <w:t xml:space="preserve"> w</w:t>
        </w:r>
      </w:ins>
      <w:ins w:id="49" w:author="Parks, Robbie M" w:date="2022-03-01T13:24:00Z">
        <w:r w:rsidR="00C53591">
          <w:rPr>
            <w:bCs/>
            <w:color w:val="000000" w:themeColor="text1"/>
          </w:rPr>
          <w:t xml:space="preserve">orking with </w:t>
        </w:r>
      </w:ins>
      <w:ins w:id="50" w:author="Parks, Robbie M" w:date="2022-03-01T13:22:00Z">
        <w:r w:rsidR="00C53591">
          <w:rPr>
            <w:bCs/>
            <w:color w:val="000000" w:themeColor="text1"/>
          </w:rPr>
          <w:t xml:space="preserve">a specialist ALS </w:t>
        </w:r>
        <w:r w:rsidR="00C53591">
          <w:rPr>
            <w:bCs/>
            <w:color w:val="000000" w:themeColor="text1"/>
          </w:rPr>
          <w:lastRenderedPageBreak/>
          <w:t xml:space="preserve">neurologist </w:t>
        </w:r>
      </w:ins>
      <w:ins w:id="51" w:author="Parks, Robbie M" w:date="2022-03-01T13:24:00Z">
        <w:r w:rsidR="00C53591">
          <w:rPr>
            <w:bCs/>
            <w:color w:val="000000" w:themeColor="text1"/>
          </w:rPr>
          <w:t xml:space="preserve">to review </w:t>
        </w:r>
      </w:ins>
      <w:ins w:id="52" w:author="Parks, Robbie M" w:date="2022-03-01T13:22:00Z">
        <w:r w:rsidR="00C53591">
          <w:rPr>
            <w:bCs/>
            <w:color w:val="000000" w:themeColor="text1"/>
          </w:rPr>
          <w:t>medical record</w:t>
        </w:r>
      </w:ins>
      <w:ins w:id="53" w:author="Parks, Robbie M" w:date="2022-03-01T13:24:00Z">
        <w:r w:rsidR="00C53591">
          <w:rPr>
            <w:bCs/>
            <w:color w:val="000000" w:themeColor="text1"/>
          </w:rPr>
          <w:t>s</w:t>
        </w:r>
      </w:ins>
      <w:ins w:id="54" w:author="Parks, Robbie M" w:date="2022-03-01T13:26:00Z">
        <w:r w:rsidR="00C53591">
          <w:rPr>
            <w:bCs/>
            <w:color w:val="000000" w:themeColor="text1"/>
          </w:rPr>
          <w:t xml:space="preserve"> and comparing to death certificates and hospital discharges</w:t>
        </w:r>
      </w:ins>
      <w:ins w:id="55" w:author="Parks, Robbie M" w:date="2022-03-01T13:24:00Z">
        <w:r w:rsidR="00C53591">
          <w:rPr>
            <w:bCs/>
            <w:color w:val="000000" w:themeColor="text1"/>
          </w:rPr>
          <w:t xml:space="preserve">, </w:t>
        </w:r>
      </w:ins>
      <w:ins w:id="56" w:author="Parks, Robbie M" w:date="2022-03-01T13:23:00Z">
        <w:r w:rsidR="00C53591">
          <w:rPr>
            <w:bCs/>
            <w:color w:val="000000" w:themeColor="text1"/>
          </w:rPr>
          <w:t xml:space="preserve">the Danish National Patient Register </w:t>
        </w:r>
      </w:ins>
      <w:ins w:id="57" w:author="Parks, Robbie M" w:date="2022-03-01T13:24:00Z">
        <w:r w:rsidR="00C53591">
          <w:rPr>
            <w:bCs/>
            <w:color w:val="000000" w:themeColor="text1"/>
          </w:rPr>
          <w:t>was found to have an overall predictiv</w:t>
        </w:r>
      </w:ins>
      <w:ins w:id="58" w:author="Parks, Robbie M" w:date="2022-03-01T13:25:00Z">
        <w:r w:rsidR="00C53591">
          <w:rPr>
            <w:bCs/>
            <w:color w:val="000000" w:themeColor="text1"/>
          </w:rPr>
          <w:t xml:space="preserve">e value </w:t>
        </w:r>
      </w:ins>
      <w:ins w:id="59" w:author="Parks, Robbie M" w:date="2022-03-01T13:26:00Z">
        <w:r w:rsidR="00E46622">
          <w:rPr>
            <w:bCs/>
            <w:color w:val="000000" w:themeColor="text1"/>
          </w:rPr>
          <w:t xml:space="preserve">for ALS </w:t>
        </w:r>
      </w:ins>
      <w:ins w:id="60" w:author="Parks, Robbie M" w:date="2022-03-01T13:25:00Z">
        <w:r w:rsidR="00C53591">
          <w:rPr>
            <w:bCs/>
            <w:color w:val="000000" w:themeColor="text1"/>
          </w:rPr>
          <w:t>of 82%</w:t>
        </w:r>
      </w:ins>
      <w:r w:rsidR="000F0428" w:rsidRPr="00BE40FA">
        <w:rPr>
          <w:bCs/>
          <w:color w:val="000000" w:themeColor="text1"/>
        </w:rPr>
        <w:t>.</w:t>
      </w:r>
      <w:r w:rsidR="000F0428" w:rsidRPr="00BE40FA">
        <w:rPr>
          <w:bCs/>
          <w:color w:val="000000" w:themeColor="text1"/>
        </w:rPr>
        <w:fldChar w:fldCharType="begin"/>
      </w:r>
      <w:r w:rsidR="000214F0">
        <w:rPr>
          <w:bCs/>
          <w:color w:val="000000" w:themeColor="text1"/>
        </w:rPr>
        <w:instrText xml:space="preserve"> ADDIN ZOTERO_ITEM CSL_CITATION {"citationID":"7JmKBYMR","properties":{"formattedCitation":"\\super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0F0428" w:rsidRPr="00BE40FA">
        <w:rPr>
          <w:bCs/>
          <w:color w:val="000000" w:themeColor="text1"/>
        </w:rPr>
        <w:fldChar w:fldCharType="separate"/>
      </w:r>
      <w:r w:rsidR="000214F0" w:rsidRPr="000214F0">
        <w:rPr>
          <w:color w:val="000000"/>
          <w:vertAlign w:val="superscript"/>
        </w:rPr>
        <w:t>48</w:t>
      </w:r>
      <w:r w:rsidR="000F0428" w:rsidRPr="00BE40FA">
        <w:rPr>
          <w:bCs/>
          <w:color w:val="000000" w:themeColor="text1"/>
        </w:rPr>
        <w:fldChar w:fldCharType="end"/>
      </w:r>
      <w:r w:rsidR="000F0428">
        <w:rPr>
          <w:bCs/>
          <w:color w:val="000000" w:themeColor="text1"/>
        </w:rPr>
        <w:t xml:space="preserve"> </w:t>
      </w:r>
    </w:p>
    <w:p w14:paraId="53A67C02" w14:textId="77777777" w:rsidR="0049389D" w:rsidRDefault="0049389D" w:rsidP="003D3846">
      <w:pPr>
        <w:rPr>
          <w:bCs/>
          <w:color w:val="000000" w:themeColor="text1"/>
        </w:rPr>
      </w:pPr>
    </w:p>
    <w:p w14:paraId="3DC988C2" w14:textId="61967701" w:rsidR="00410CC8" w:rsidRPr="00BE40FA" w:rsidRDefault="00A11685" w:rsidP="003D3846">
      <w:pPr>
        <w:rPr>
          <w:bCs/>
          <w:color w:val="000000" w:themeColor="text1"/>
        </w:rPr>
      </w:pPr>
      <w:r w:rsidRPr="00BE40FA">
        <w:rPr>
          <w:bCs/>
          <w:color w:val="000000" w:themeColor="text1"/>
        </w:rPr>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ontrols through the Danish Civil Registration System, established in 1968</w:t>
      </w:r>
      <w:r w:rsidR="00FA58C9">
        <w:rPr>
          <w:bCs/>
          <w:color w:val="000000" w:themeColor="text1"/>
        </w:rPr>
        <w:t xml:space="preserve"> and updated </w:t>
      </w:r>
      <w:r w:rsidR="000F3246">
        <w:rPr>
          <w:bCs/>
          <w:color w:val="000000" w:themeColor="text1"/>
        </w:rPr>
        <w:t>daily</w:t>
      </w:r>
      <w:r w:rsidR="00BC526C">
        <w:rPr>
          <w:bCs/>
          <w:color w:val="000000" w:themeColor="text1"/>
        </w:rPr>
        <w:t>,</w:t>
      </w:r>
      <w:r w:rsidR="00E62978" w:rsidRPr="00BE40FA">
        <w:rPr>
          <w:bCs/>
          <w:color w:val="000000" w:themeColor="text1"/>
        </w:rPr>
        <w:t xml:space="preserve"> </w:t>
      </w:r>
      <w:r w:rsidR="00BC526C">
        <w:rPr>
          <w:bCs/>
          <w:color w:val="000000" w:themeColor="text1"/>
        </w:rPr>
        <w:t>which</w:t>
      </w:r>
      <w:r w:rsidR="00BC526C" w:rsidRPr="00BE40FA">
        <w:rPr>
          <w:bCs/>
          <w:color w:val="000000" w:themeColor="text1"/>
        </w:rPr>
        <w:t xml:space="preserve"> </w:t>
      </w:r>
      <w:r w:rsidR="00E62978" w:rsidRPr="00BE40FA">
        <w:rPr>
          <w:bCs/>
          <w:color w:val="000000" w:themeColor="text1"/>
        </w:rPr>
        <w:t xml:space="preserve">includes administrative records (e.g., date and place of birth, </w:t>
      </w:r>
      <w:r w:rsidR="00BA3A99">
        <w:rPr>
          <w:bCs/>
          <w:color w:val="000000" w:themeColor="text1"/>
        </w:rPr>
        <w:t xml:space="preserve">sex, </w:t>
      </w:r>
      <w:r w:rsidR="00E62978" w:rsidRPr="00BE40FA">
        <w:rPr>
          <w:bCs/>
          <w:color w:val="000000" w:themeColor="text1"/>
        </w:rPr>
        <w:t>vital status, and history of civil status and addresses</w:t>
      </w:r>
      <w:r w:rsidR="00BA3A99">
        <w:rPr>
          <w:bCs/>
          <w:color w:val="000000" w:themeColor="text1"/>
        </w:rPr>
        <w:t xml:space="preserve"> since 1971</w:t>
      </w:r>
      <w:r w:rsidR="00E62978" w:rsidRPr="00BE40FA">
        <w:rPr>
          <w:bCs/>
          <w:color w:val="000000" w:themeColor="text1"/>
        </w:rPr>
        <w:t>)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r w:rsidR="004C062C" w:rsidRPr="00BE40FA">
        <w:rPr>
          <w:bCs/>
          <w:color w:val="000000" w:themeColor="text1"/>
        </w:rPr>
        <w:fldChar w:fldCharType="begin"/>
      </w:r>
      <w:r w:rsidR="000214F0">
        <w:rPr>
          <w:bCs/>
          <w:color w:val="000000" w:themeColor="text1"/>
        </w:rPr>
        <w:instrText xml:space="preserve"> ADDIN ZOTERO_ITEM CSL_CITATION {"citationID":"vJssc8s5","properties":{"formattedCitation":"\\super 49\\nosupersub{}","plainCitation":"49","noteIndex":0},"citationItems":[{"id":1086,"uris":["http://zotero.org/users/6925055/items/GLIJ35NE"],"uri":["http://zotero.org/users/6925055/items/GLIJ35NE"],"itemData":{"id":1086,"type":"article-journal","container-title":"Scandinavian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214F0" w:rsidRPr="000214F0">
        <w:rPr>
          <w:color w:val="000000"/>
          <w:vertAlign w:val="superscript"/>
        </w:rPr>
        <w:t>49</w:t>
      </w:r>
      <w:r w:rsidR="004C062C" w:rsidRPr="00BE40FA">
        <w:rPr>
          <w:bCs/>
          <w:color w:val="000000" w:themeColor="text1"/>
        </w:rPr>
        <w:fldChar w:fldCharType="end"/>
      </w:r>
      <w:r w:rsidR="00E62978"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w:t>
      </w:r>
      <w:r w:rsidR="00B90716">
        <w:rPr>
          <w:bCs/>
          <w:color w:val="000000" w:themeColor="text1"/>
        </w:rPr>
        <w:t xml:space="preserve">age, </w:t>
      </w:r>
      <w:r w:rsidR="00AD6EA4" w:rsidRPr="00BE40FA">
        <w:rPr>
          <w:bCs/>
          <w:color w:val="000000" w:themeColor="text1"/>
        </w:rPr>
        <w:t>sex</w:t>
      </w:r>
      <w:r w:rsidR="00524390">
        <w:rPr>
          <w:bCs/>
          <w:color w:val="000000" w:themeColor="text1"/>
        </w:rPr>
        <w:t xml:space="preserve">, </w:t>
      </w:r>
      <w:r w:rsidR="00A804EF">
        <w:rPr>
          <w:bCs/>
          <w:color w:val="000000" w:themeColor="text1"/>
        </w:rPr>
        <w:t>year</w:t>
      </w:r>
      <w:r w:rsidR="00AD6EA4" w:rsidRPr="00BE40FA">
        <w:rPr>
          <w:bCs/>
          <w:color w:val="000000" w:themeColor="text1"/>
        </w:rPr>
        <w:t xml:space="preserv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w:t>
      </w:r>
      <w:r w:rsidR="00A804EF">
        <w:rPr>
          <w:bCs/>
          <w:color w:val="000000" w:themeColor="text1"/>
        </w:rPr>
        <w:t xml:space="preserve"> </w:t>
      </w:r>
      <w:r w:rsidR="00C042E8">
        <w:rPr>
          <w:bCs/>
          <w:color w:val="000000" w:themeColor="text1"/>
        </w:rPr>
        <w:t>C</w:t>
      </w:r>
      <w:r w:rsidR="00C901A0" w:rsidRPr="00BE40FA">
        <w:rPr>
          <w:bCs/>
          <w:color w:val="000000" w:themeColor="text1"/>
        </w:rPr>
        <w:t xml:space="preserve">ontrols </w:t>
      </w:r>
      <w:r w:rsidR="005B6BF1" w:rsidRPr="00BE40FA">
        <w:rPr>
          <w:bCs/>
          <w:color w:val="000000" w:themeColor="text1"/>
        </w:rPr>
        <w:t>were</w:t>
      </w:r>
      <w:r w:rsidR="00C901A0" w:rsidRPr="00BE40FA">
        <w:rPr>
          <w:bCs/>
          <w:color w:val="000000" w:themeColor="text1"/>
        </w:rPr>
        <w:t xml:space="preserve"> alive </w:t>
      </w:r>
      <w:r w:rsidR="00A804EF">
        <w:rPr>
          <w:bCs/>
          <w:color w:val="000000" w:themeColor="text1"/>
        </w:rPr>
        <w:t xml:space="preserve">and free of diagnosed ALS </w:t>
      </w:r>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ins w:id="61" w:author="Parks, Robbie M" w:date="2022-03-01T15:12:00Z">
        <w:r w:rsidR="00AC78D3">
          <w:rPr>
            <w:bCs/>
            <w:color w:val="000000" w:themeColor="text1"/>
          </w:rPr>
          <w:t xml:space="preserve"> </w:t>
        </w:r>
        <w:r w:rsidR="00247B8F">
          <w:rPr>
            <w:bCs/>
            <w:color w:val="000000" w:themeColor="text1"/>
          </w:rPr>
          <w:t>The control-sampling scheme followed a risk-set matching pattern, so cases could have served as con</w:t>
        </w:r>
      </w:ins>
      <w:ins w:id="62" w:author="Parks, Robbie M" w:date="2022-03-01T15:13:00Z">
        <w:r w:rsidR="00247B8F">
          <w:rPr>
            <w:bCs/>
            <w:color w:val="000000" w:themeColor="text1"/>
          </w:rPr>
          <w:t>trols before diagnosis of ALS.</w:t>
        </w:r>
      </w:ins>
      <w:r w:rsidR="00A72CAA">
        <w:rPr>
          <w:bCs/>
          <w:color w:val="000000" w:themeColor="text1"/>
        </w:rPr>
        <w:fldChar w:fldCharType="begin"/>
      </w:r>
      <w:r w:rsidR="00A72CAA">
        <w:rPr>
          <w:bCs/>
          <w:color w:val="000000" w:themeColor="text1"/>
        </w:rPr>
        <w:instrText xml:space="preserve"> ADDIN ZOTERO_ITEM CSL_CITATION {"citationID":"tGqUqM3g","properties":{"formattedCitation":"\\super 50\\nosupersub{}","plainCitation":"50","noteIndex":0},"citationItems":[{"id":1280,"uris":["http://zotero.org/users/6925055/items/59QXBX5M"],"uri":["http://zotero.org/users/6925055/items/59QXBX5M"],"itemData":{"id":1280,"type":"article-journal","container-title":"Statistical Science","note":"publisher: JSTOR","page":"35–53","title":"Risk set sampling in epidemiologic cohort studies","author":[{"family":"Langholz","given":"Bryan"},{"family":"Goldstein","given":"Larry"}],"issued":{"date-parts":[["1996"]]}}}],"schema":"https://github.com/citation-style-language/schema/raw/master/csl-citation.json"} </w:instrText>
      </w:r>
      <w:r w:rsidR="00A72CAA">
        <w:rPr>
          <w:bCs/>
          <w:color w:val="000000" w:themeColor="text1"/>
        </w:rPr>
        <w:fldChar w:fldCharType="separate"/>
      </w:r>
      <w:r w:rsidR="00A72CAA" w:rsidRPr="00A72CAA">
        <w:rPr>
          <w:color w:val="000000"/>
          <w:vertAlign w:val="superscript"/>
        </w:rPr>
        <w:t>50</w:t>
      </w:r>
      <w:r w:rsidR="00A72CAA">
        <w:rPr>
          <w:bCs/>
          <w:color w:val="000000" w:themeColor="text1"/>
        </w:rPr>
        <w:fldChar w:fldCharType="end"/>
      </w:r>
    </w:p>
    <w:p w14:paraId="76CE7804" w14:textId="05A08E00" w:rsidR="00110354" w:rsidRPr="00BE40FA" w:rsidRDefault="00110354" w:rsidP="003D3846">
      <w:pPr>
        <w:rPr>
          <w:bCs/>
          <w:color w:val="000000" w:themeColor="text1"/>
        </w:rPr>
      </w:pPr>
    </w:p>
    <w:p w14:paraId="7B744401" w14:textId="03AD419C" w:rsidR="00110354" w:rsidRPr="00BE40FA" w:rsidRDefault="00110354" w:rsidP="003D384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0214F0">
        <w:rPr>
          <w:bCs/>
          <w:color w:val="000000" w:themeColor="text1"/>
        </w:rPr>
        <w:instrText xml:space="preserve"> ADDIN ZOTERO_ITEM CSL_CITATION {"citationID":"nLuk7CM0","properties":{"formattedCitation":"\\super 49\\nosupersub{}","plainCitation":"49","noteIndex":0},"citationItems":[{"id":1086,"uris":["http://zotero.org/users/6925055/items/GLIJ35NE"],"uri":["http://zotero.org/users/6925055/items/GLIJ35NE"],"itemData":{"id":1086,"type":"article-journal","container-title":"Scandinavian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214F0" w:rsidRPr="000214F0">
        <w:rPr>
          <w:color w:val="000000"/>
          <w:vertAlign w:val="superscript"/>
        </w:rPr>
        <w:t>49</w:t>
      </w:r>
      <w:r w:rsidR="00AE5FD9" w:rsidRPr="00BE40FA">
        <w:rPr>
          <w:bCs/>
          <w:color w:val="000000" w:themeColor="text1"/>
        </w:rPr>
        <w:fldChar w:fldCharType="end"/>
      </w:r>
      <w:r w:rsidRPr="00BE40FA">
        <w:rPr>
          <w:bCs/>
          <w:color w:val="000000" w:themeColor="text1"/>
        </w:rPr>
        <w:t xml:space="preserve"> including the dates of moving to and from each address, </w:t>
      </w:r>
      <w:del w:id="63" w:author="Parks, Robbie M" w:date="2022-02-03T13:33:00Z">
        <w:r w:rsidRPr="00BE40FA" w:rsidDel="00437C7B">
          <w:rPr>
            <w:bCs/>
            <w:color w:val="000000" w:themeColor="text1"/>
          </w:rPr>
          <w:delText>prior to</w:delText>
        </w:r>
      </w:del>
      <w:ins w:id="64" w:author="Parks, Robbie M" w:date="2022-02-03T13:33:00Z">
        <w:r w:rsidR="00437C7B">
          <w:rPr>
            <w:bCs/>
            <w:color w:val="000000" w:themeColor="text1"/>
          </w:rPr>
          <w:t>before</w:t>
        </w:r>
      </w:ins>
      <w:r w:rsidRPr="00BE40FA">
        <w:rPr>
          <w:bCs/>
          <w:color w:val="000000" w:themeColor="text1"/>
        </w:rPr>
        <w:t xml:space="preserve"> the </w:t>
      </w:r>
      <w:r w:rsidR="008A264E">
        <w:rPr>
          <w:bCs/>
          <w:color w:val="000000" w:themeColor="text1"/>
        </w:rPr>
        <w:t>index</w:t>
      </w:r>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515144">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E52BA5" w:rsidRPr="00E52BA5">
        <w:rPr>
          <w:color w:val="000000"/>
          <w:vertAlign w:val="superscript"/>
        </w:rPr>
        <w:t>17</w:t>
      </w:r>
      <w:r w:rsidRPr="00BE40FA">
        <w:rPr>
          <w:bCs/>
          <w:color w:val="000000" w:themeColor="text1"/>
        </w:rPr>
        <w:fldChar w:fldCharType="end"/>
      </w:r>
    </w:p>
    <w:p w14:paraId="319EA69B" w14:textId="63F3CDA5" w:rsidR="00643616" w:rsidRPr="00BE40FA" w:rsidRDefault="00643616" w:rsidP="003D3846">
      <w:pPr>
        <w:rPr>
          <w:bCs/>
          <w:color w:val="000000" w:themeColor="text1"/>
        </w:rPr>
      </w:pPr>
    </w:p>
    <w:p w14:paraId="1B2514CD" w14:textId="78C6DEE2" w:rsidR="00643616" w:rsidRPr="00BE40FA" w:rsidRDefault="00643616" w:rsidP="003D3846">
      <w:pPr>
        <w:rPr>
          <w:bCs/>
          <w:color w:val="000000" w:themeColor="text1"/>
        </w:rPr>
      </w:pPr>
      <w:r w:rsidRPr="00BE40FA">
        <w:rPr>
          <w:bCs/>
          <w:color w:val="000000" w:themeColor="text1"/>
        </w:rPr>
        <w:t xml:space="preserve">This study was approved by the Institutional Review Board </w:t>
      </w:r>
      <w:r w:rsidR="004C6D30">
        <w:rPr>
          <w:bCs/>
          <w:color w:val="000000" w:themeColor="text1"/>
        </w:rPr>
        <w:t xml:space="preserve">Committee </w:t>
      </w:r>
      <w:r w:rsidRPr="00BE40FA">
        <w:rPr>
          <w:bCs/>
          <w:color w:val="000000" w:themeColor="text1"/>
        </w:rPr>
        <w:t xml:space="preserve">at the </w:t>
      </w:r>
      <w:r w:rsidR="00E53A69" w:rsidRPr="00BE40FA">
        <w:rPr>
          <w:bCs/>
          <w:color w:val="000000" w:themeColor="text1"/>
        </w:rPr>
        <w:t>Columbia University</w:t>
      </w:r>
      <w:r w:rsidR="00A804EF">
        <w:rPr>
          <w:bCs/>
          <w:color w:val="000000" w:themeColor="text1"/>
        </w:rPr>
        <w:t xml:space="preserve"> and the Danish Data Protection Agency</w:t>
      </w:r>
      <w:r w:rsidRPr="00BE40FA">
        <w:rPr>
          <w:bCs/>
          <w:color w:val="000000" w:themeColor="text1"/>
        </w:rPr>
        <w:t>.</w:t>
      </w:r>
    </w:p>
    <w:p w14:paraId="3E285C75" w14:textId="2194EF9A" w:rsidR="004B5359" w:rsidRPr="00BE40FA" w:rsidRDefault="004B5359" w:rsidP="003D3846">
      <w:pPr>
        <w:rPr>
          <w:bCs/>
          <w:color w:val="000000" w:themeColor="text1"/>
        </w:rPr>
      </w:pPr>
    </w:p>
    <w:p w14:paraId="30C04844" w14:textId="77777777" w:rsidR="00EF380D" w:rsidRPr="00BE40FA" w:rsidRDefault="00EF380D" w:rsidP="003D3846">
      <w:pPr>
        <w:rPr>
          <w:i/>
          <w:iCs/>
          <w:color w:val="000000" w:themeColor="text1"/>
        </w:rPr>
      </w:pPr>
      <w:r w:rsidRPr="00BE40FA">
        <w:rPr>
          <w:i/>
          <w:iCs/>
          <w:color w:val="000000" w:themeColor="text1"/>
        </w:rPr>
        <w:t>Exposure data</w:t>
      </w:r>
    </w:p>
    <w:p w14:paraId="242AE868" w14:textId="67BFF960" w:rsidR="009B1F3C" w:rsidRPr="00BE40FA" w:rsidRDefault="00FA5F91" w:rsidP="003D3846">
      <w:pPr>
        <w:rPr>
          <w:bCs/>
          <w:color w:val="000000" w:themeColor="text1"/>
        </w:rPr>
      </w:pPr>
      <w:r w:rsidRPr="00BE40FA">
        <w:rPr>
          <w:bCs/>
          <w:color w:val="000000" w:themeColor="text1"/>
        </w:rPr>
        <w:lastRenderedPageBreak/>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r w:rsidR="009E2641">
        <w:rPr>
          <w:bCs/>
          <w:color w:val="000000" w:themeColor="text1"/>
        </w:rPr>
        <w:t xml:space="preserve">, </w:t>
      </w:r>
      <w:r w:rsidR="00C6557B">
        <w:rPr>
          <w:bCs/>
          <w:color w:val="000000" w:themeColor="text1"/>
        </w:rPr>
        <w:t xml:space="preserve">and </w:t>
      </w:r>
      <w:r w:rsidR="00412D4D" w:rsidRPr="00BE40FA">
        <w:rPr>
          <w:bCs/>
          <w:color w:val="000000" w:themeColor="text1"/>
        </w:rPr>
        <w:t>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783097">
        <w:rPr>
          <w:bCs/>
          <w:color w:val="000000" w:themeColor="text1"/>
        </w:rPr>
        <w:t>) (</w:t>
      </w:r>
      <w:r w:rsidR="00885CBB">
        <w:rPr>
          <w:bCs/>
          <w:color w:val="000000" w:themeColor="text1"/>
        </w:rPr>
        <w:t>as well as</w:t>
      </w:r>
      <w:r w:rsidR="00690CB1">
        <w:rPr>
          <w:bCs/>
          <w:color w:val="000000" w:themeColor="text1"/>
        </w:rPr>
        <w:t xml:space="preserve"> ozone (O</w:t>
      </w:r>
      <w:r w:rsidR="00690CB1" w:rsidRPr="0095721D">
        <w:rPr>
          <w:bCs/>
          <w:color w:val="000000" w:themeColor="text1"/>
          <w:vertAlign w:val="subscript"/>
        </w:rPr>
        <w:t>3</w:t>
      </w:r>
      <w:r w:rsidR="00690CB1">
        <w:rPr>
          <w:bCs/>
          <w:color w:val="000000" w:themeColor="text1"/>
        </w:rPr>
        <w:t xml:space="preserve">) </w:t>
      </w:r>
      <w:r w:rsidR="00885CBB">
        <w:rPr>
          <w:bCs/>
          <w:color w:val="000000" w:themeColor="text1"/>
        </w:rPr>
        <w:t>for a sensitivity analysis</w:t>
      </w:r>
      <w:r w:rsidR="00CC2272">
        <w:rPr>
          <w:bCs/>
          <w:color w:val="000000" w:themeColor="text1"/>
        </w:rPr>
        <w:t>,</w:t>
      </w:r>
      <w:r w:rsidR="00CC2272" w:rsidRPr="00CC2272">
        <w:rPr>
          <w:bCs/>
          <w:color w:val="000000" w:themeColor="text1"/>
        </w:rPr>
        <w:t xml:space="preserve"> </w:t>
      </w:r>
      <w:r w:rsidR="009B15B9">
        <w:rPr>
          <w:bCs/>
          <w:color w:val="000000" w:themeColor="text1"/>
        </w:rPr>
        <w:t>usually</w:t>
      </w:r>
      <w:r w:rsidR="003C0DB1">
        <w:rPr>
          <w:bCs/>
          <w:color w:val="000000" w:themeColor="text1"/>
        </w:rPr>
        <w:t xml:space="preserve"> </w:t>
      </w:r>
      <w:r w:rsidR="00CC2272">
        <w:rPr>
          <w:bCs/>
          <w:color w:val="000000" w:themeColor="text1"/>
        </w:rPr>
        <w:t xml:space="preserve">negatively correlated with other pollutants due to </w:t>
      </w:r>
      <w:r w:rsidR="009C33E7">
        <w:rPr>
          <w:bCs/>
          <w:color w:val="000000" w:themeColor="text1"/>
        </w:rPr>
        <w:t xml:space="preserve">its </w:t>
      </w:r>
      <w:r w:rsidR="00CC2272">
        <w:rPr>
          <w:bCs/>
          <w:color w:val="000000" w:themeColor="text1"/>
        </w:rPr>
        <w:t>chemistry</w:t>
      </w:r>
      <w:r w:rsidR="00CC2272">
        <w:rPr>
          <w:bCs/>
          <w:color w:val="000000" w:themeColor="text1"/>
        </w:rPr>
        <w:fldChar w:fldCharType="begin"/>
      </w:r>
      <w:r w:rsidR="00A72CAA">
        <w:rPr>
          <w:bCs/>
          <w:color w:val="000000" w:themeColor="text1"/>
        </w:rPr>
        <w:instrText xml:space="preserve"> ADDIN ZOTERO_ITEM CSL_CITATION {"citationID":"IlWHg8xF","properties":{"formattedCitation":"\\super 51\\nosupersub{}","plainCitation":"51","noteIndex":0},"citationItems":[{"id":1179,"uris":["http://zotero.org/users/6925055/items/ET38ZT67"],"uri":["http://zotero.org/users/6925055/items/ET38ZT67"],"itemData":{"id":1179,"type":"article-journal","container-title":"Atmospheric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00CC2272">
        <w:rPr>
          <w:bCs/>
          <w:color w:val="000000" w:themeColor="text1"/>
        </w:rPr>
        <w:fldChar w:fldCharType="separate"/>
      </w:r>
      <w:r w:rsidR="00A72CAA" w:rsidRPr="00A72CAA">
        <w:rPr>
          <w:color w:val="000000"/>
          <w:vertAlign w:val="superscript"/>
        </w:rPr>
        <w:t>51</w:t>
      </w:r>
      <w:r w:rsidR="00CC2272">
        <w:rPr>
          <w:bCs/>
          <w:color w:val="000000" w:themeColor="text1"/>
        </w:rPr>
        <w:fldChar w:fldCharType="end"/>
      </w:r>
      <w:r w:rsidR="00783097">
        <w:rPr>
          <w:bCs/>
          <w:color w:val="000000" w:themeColor="text1"/>
        </w:rPr>
        <w:t>)</w:t>
      </w:r>
      <w:r w:rsidR="00885CBB">
        <w:rPr>
          <w:bCs/>
          <w:color w:val="000000" w:themeColor="text1"/>
        </w:rPr>
        <w:t xml:space="preserve">, </w:t>
      </w:r>
      <w:r w:rsidR="00412D4D" w:rsidRPr="00BE40FA">
        <w:rPr>
          <w:bCs/>
          <w:color w:val="000000" w:themeColor="text1"/>
        </w:rPr>
        <w:t>at residential addresses of study participants</w:t>
      </w:r>
      <w:r w:rsidRPr="00BE40FA">
        <w:rPr>
          <w:bCs/>
          <w:color w:val="000000" w:themeColor="text1"/>
        </w:rPr>
        <w:t xml:space="preserve"> from </w:t>
      </w:r>
      <w:r w:rsidR="00783637">
        <w:rPr>
          <w:bCs/>
          <w:color w:val="000000" w:themeColor="text1"/>
        </w:rPr>
        <w:t xml:space="preserve">the </w:t>
      </w:r>
      <w:r w:rsidRPr="00BE40FA">
        <w:rPr>
          <w:bCs/>
          <w:color w:val="000000" w:themeColor="text1"/>
        </w:rPr>
        <w:t xml:space="preserve">validated spatio-temporal </w:t>
      </w:r>
      <w:r w:rsidR="00783637">
        <w:rPr>
          <w:bCs/>
          <w:color w:val="000000" w:themeColor="text1"/>
        </w:rPr>
        <w:t xml:space="preserve">air pollution </w:t>
      </w:r>
      <w:r w:rsidR="007B7815">
        <w:rPr>
          <w:bCs/>
          <w:color w:val="000000" w:themeColor="text1"/>
        </w:rPr>
        <w:t>modelling system (DEHM-UBM-</w:t>
      </w:r>
      <w:proofErr w:type="spellStart"/>
      <w:r w:rsidR="007B7815">
        <w:rPr>
          <w:bCs/>
          <w:color w:val="000000" w:themeColor="text1"/>
        </w:rPr>
        <w:t>AirGIS</w:t>
      </w:r>
      <w:proofErr w:type="spellEnd"/>
      <w:r w:rsidR="007B7815">
        <w:rPr>
          <w:bCs/>
          <w:color w:val="000000" w:themeColor="text1"/>
        </w:rPr>
        <w:t>)</w:t>
      </w:r>
      <w:r w:rsidR="007B7815" w:rsidRPr="00BE40FA">
        <w:rPr>
          <w:bCs/>
          <w:color w:val="000000" w:themeColor="text1"/>
        </w:rPr>
        <w:t xml:space="preserve"> </w:t>
      </w:r>
      <w:r w:rsidR="0012534F" w:rsidRPr="00BE40FA">
        <w:rPr>
          <w:bCs/>
          <w:color w:val="000000" w:themeColor="text1"/>
        </w:rPr>
        <w:t>with full space and time coverage over our study period, described in detail elsewhere</w:t>
      </w:r>
      <w:r w:rsidR="007B05F7" w:rsidRPr="00BE40FA">
        <w:rPr>
          <w:bCs/>
          <w:color w:val="000000" w:themeColor="text1"/>
        </w:rPr>
        <w:t>.</w:t>
      </w:r>
      <w:r w:rsidR="000573A6" w:rsidRPr="00BE40FA">
        <w:rPr>
          <w:bCs/>
          <w:color w:val="000000" w:themeColor="text1"/>
        </w:rPr>
        <w:fldChar w:fldCharType="begin"/>
      </w:r>
      <w:r w:rsidR="00A72CAA">
        <w:rPr>
          <w:bCs/>
          <w:color w:val="000000" w:themeColor="text1"/>
        </w:rPr>
        <w:instrText xml:space="preserve"> ADDIN ZOTERO_ITEM CSL_CITATION {"citationID":"V3mZUeCo","properties":{"formattedCitation":"\\super 52\\uc0\\u8211{}55\\nosupersub{}","plainCitation":"52–55","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0573A6" w:rsidRPr="00BE40FA">
        <w:rPr>
          <w:bCs/>
          <w:color w:val="000000" w:themeColor="text1"/>
        </w:rPr>
        <w:fldChar w:fldCharType="separate"/>
      </w:r>
      <w:r w:rsidR="00A72CAA" w:rsidRPr="00A72CAA">
        <w:rPr>
          <w:color w:val="000000"/>
          <w:vertAlign w:val="superscript"/>
        </w:rPr>
        <w:t>52–55</w:t>
      </w:r>
      <w:r w:rsidR="000573A6" w:rsidRPr="00BE40FA">
        <w:rPr>
          <w:bCs/>
          <w:color w:val="000000" w:themeColor="text1"/>
        </w:rPr>
        <w:fldChar w:fldCharType="end"/>
      </w:r>
      <w:r w:rsidR="007B05F7" w:rsidRPr="00BE40FA">
        <w:rPr>
          <w:bCs/>
          <w:color w:val="000000" w:themeColor="text1"/>
        </w:rPr>
        <w:t xml:space="preserve"> </w:t>
      </w:r>
      <w:ins w:id="65" w:author="Parks, Robbie M" w:date="2022-02-03T12:31:00Z">
        <w:r w:rsidR="00AC1769">
          <w:rPr>
            <w:bCs/>
            <w:color w:val="000000" w:themeColor="text1"/>
          </w:rPr>
          <w:t xml:space="preserve">In brief, </w:t>
        </w:r>
      </w:ins>
      <w:ins w:id="66" w:author="Parks, Robbie M" w:date="2022-02-08T15:43:00Z">
        <w:r w:rsidR="005741C7" w:rsidRPr="005741C7">
          <w:rPr>
            <w:bCs/>
            <w:color w:val="000000" w:themeColor="text1"/>
          </w:rPr>
          <w:t xml:space="preserve"> </w:t>
        </w:r>
        <w:r w:rsidR="005741C7">
          <w:rPr>
            <w:bCs/>
            <w:color w:val="000000" w:themeColor="text1"/>
          </w:rPr>
          <w:t>DEHM-UBM-</w:t>
        </w:r>
        <w:proofErr w:type="spellStart"/>
        <w:r w:rsidR="005741C7">
          <w:rPr>
            <w:bCs/>
            <w:color w:val="000000" w:themeColor="text1"/>
          </w:rPr>
          <w:t>AirGIS</w:t>
        </w:r>
        <w:proofErr w:type="spellEnd"/>
        <w:r w:rsidR="005741C7">
          <w:rPr>
            <w:bCs/>
            <w:color w:val="000000" w:themeColor="text1"/>
          </w:rPr>
          <w:t xml:space="preserve"> is a human exposure modelling system for traffic pollution</w:t>
        </w:r>
        <w:r w:rsidR="005B0A83">
          <w:rPr>
            <w:bCs/>
            <w:color w:val="000000" w:themeColor="text1"/>
          </w:rPr>
          <w:t>, developed for application in Danish air pollution epidemiological studies</w:t>
        </w:r>
      </w:ins>
      <w:ins w:id="67" w:author="Parks, Robbie M" w:date="2022-02-03T12:31:00Z">
        <w:r w:rsidR="00AC1769">
          <w:rPr>
            <w:bCs/>
            <w:color w:val="000000" w:themeColor="text1"/>
          </w:rPr>
          <w:t>.</w:t>
        </w:r>
      </w:ins>
      <w:ins w:id="68" w:author="Parks, Robbie M" w:date="2022-02-08T15:44:00Z">
        <w:r w:rsidR="00CD4BBE">
          <w:rPr>
            <w:bCs/>
            <w:color w:val="000000" w:themeColor="text1"/>
          </w:rPr>
          <w:t xml:space="preserve"> </w:t>
        </w:r>
      </w:ins>
      <w:ins w:id="69" w:author="Parks, Robbie M" w:date="2022-02-08T15:46:00Z">
        <w:r w:rsidR="006943C2">
          <w:rPr>
            <w:bCs/>
            <w:color w:val="000000" w:themeColor="text1"/>
          </w:rPr>
          <w:t>The modelling system is able to generate street configuration and traffic data based on digital maps and national databases, which enables estimation of air quality levels at a large number of address</w:t>
        </w:r>
      </w:ins>
      <w:ins w:id="70" w:author="Parks, Robbie M" w:date="2022-02-08T15:47:00Z">
        <w:r w:rsidR="006943C2">
          <w:rPr>
            <w:bCs/>
            <w:color w:val="000000" w:themeColor="text1"/>
          </w:rPr>
          <w:t>es in an automatic and effective way.</w:t>
        </w:r>
      </w:ins>
      <w:ins w:id="71" w:author="Parks, Robbie M" w:date="2022-02-03T12:31:00Z">
        <w:r w:rsidR="00AC1769">
          <w:rPr>
            <w:bCs/>
            <w:color w:val="000000" w:themeColor="text1"/>
          </w:rPr>
          <w:t xml:space="preserve"> </w:t>
        </w:r>
      </w:ins>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been 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A72CAA">
        <w:rPr>
          <w:bCs/>
          <w:color w:val="000000" w:themeColor="text1"/>
        </w:rPr>
        <w:instrText xml:space="preserve"> ADDIN ZOTERO_ITEM CSL_CITATION {"citationID":"Liqz6nw7","properties":{"formattedCitation":"\\super 17,56\\uc0\\u8211{}58\\nosupersub{}","plainCitation":"17,56–58","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A72CAA" w:rsidRPr="00A72CAA">
        <w:rPr>
          <w:color w:val="000000"/>
          <w:vertAlign w:val="superscript"/>
        </w:rPr>
        <w:t>17,56–58</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 xml:space="preserve">The models have good </w:t>
      </w:r>
      <w:r w:rsidR="009D0AAF">
        <w:rPr>
          <w:bCs/>
          <w:color w:val="000000" w:themeColor="text1"/>
        </w:rPr>
        <w:t xml:space="preserve">predictive </w:t>
      </w:r>
      <w:r w:rsidR="00840226">
        <w:rPr>
          <w:bCs/>
          <w:color w:val="000000" w:themeColor="text1"/>
        </w:rPr>
        <w:t>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r w:rsidR="00C05AA3">
        <w:rPr>
          <w:bCs/>
          <w:color w:val="000000" w:themeColor="text1"/>
        </w:rPr>
        <w:t>0.8</w:t>
      </w:r>
      <w:r w:rsidR="001D5639">
        <w:rPr>
          <w:bCs/>
          <w:color w:val="000000" w:themeColor="text1"/>
        </w:rPr>
        <w:t>5</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 xml:space="preserve">, </w:t>
      </w:r>
      <w:r w:rsidR="00A45878">
        <w:rPr>
          <w:bCs/>
          <w:color w:val="000000" w:themeColor="text1"/>
        </w:rPr>
        <w:t>0.</w:t>
      </w:r>
      <w:r w:rsidR="001D5639">
        <w:rPr>
          <w:bCs/>
          <w:color w:val="000000" w:themeColor="text1"/>
        </w:rPr>
        <w:t>91</w:t>
      </w:r>
      <w:r w:rsidR="00BC49EA">
        <w:rPr>
          <w:bCs/>
          <w:color w:val="000000" w:themeColor="text1"/>
        </w:rPr>
        <w:t xml:space="preserve"> for CO, </w:t>
      </w:r>
      <w:r w:rsidR="001D5639">
        <w:rPr>
          <w:bCs/>
          <w:color w:val="000000" w:themeColor="text1"/>
        </w:rPr>
        <w:t>0.92</w:t>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 xml:space="preserve">, </w:t>
      </w:r>
      <w:r w:rsidR="001D5639">
        <w:rPr>
          <w:bCs/>
          <w:color w:val="000000" w:themeColor="text1"/>
        </w:rPr>
        <w:t>0.79</w:t>
      </w:r>
      <w:r w:rsidR="00BC49EA">
        <w:rPr>
          <w:bCs/>
          <w:color w:val="000000" w:themeColor="text1"/>
        </w:rPr>
        <w:t xml:space="preserve"> for EC</w:t>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E78E0">
        <w:rPr>
          <w:bCs/>
          <w:color w:val="000000" w:themeColor="text1"/>
        </w:rPr>
        <w:t>0.83</w:t>
      </w:r>
      <w:r w:rsidR="006B56F7">
        <w:rPr>
          <w:bCs/>
          <w:color w:val="000000" w:themeColor="text1"/>
        </w:rPr>
        <w:t xml:space="preserve">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970001">
        <w:rPr>
          <w:bCs/>
          <w:color w:val="000000" w:themeColor="text1"/>
        </w:rPr>
        <w:t>.</w:t>
      </w:r>
      <w:r w:rsidR="001E45B5">
        <w:rPr>
          <w:bCs/>
          <w:color w:val="000000" w:themeColor="text1"/>
        </w:rPr>
        <w:fldChar w:fldCharType="begin"/>
      </w:r>
      <w:r w:rsidR="00A72CAA">
        <w:rPr>
          <w:bCs/>
          <w:color w:val="000000" w:themeColor="text1"/>
        </w:rPr>
        <w:instrText xml:space="preserve"> ADDIN ZOTERO_ITEM CSL_CITATION {"citationID":"KMi8NyQa","properties":{"formattedCitation":"\\super 52,55\\nosupersub{}","plainCitation":"52,55","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1E45B5">
        <w:rPr>
          <w:bCs/>
          <w:color w:val="000000" w:themeColor="text1"/>
        </w:rPr>
        <w:fldChar w:fldCharType="separate"/>
      </w:r>
      <w:r w:rsidR="00A72CAA" w:rsidRPr="00A72CAA">
        <w:rPr>
          <w:color w:val="000000"/>
          <w:vertAlign w:val="superscript"/>
        </w:rPr>
        <w:t>52,55</w:t>
      </w:r>
      <w:r w:rsidR="001E45B5">
        <w:rPr>
          <w:bCs/>
          <w:color w:val="000000" w:themeColor="text1"/>
        </w:rPr>
        <w:fldChar w:fldCharType="end"/>
      </w:r>
      <w:r w:rsidR="006424C1">
        <w:rPr>
          <w:bCs/>
          <w:color w:val="000000" w:themeColor="text1"/>
        </w:rPr>
        <w:t xml:space="preserve"> </w:t>
      </w:r>
      <w:r w:rsidR="009B1F3C">
        <w:rPr>
          <w:bCs/>
          <w:color w:val="000000" w:themeColor="text1"/>
        </w:rPr>
        <w:t>Because traffic is a major source of PM</w:t>
      </w:r>
      <w:r w:rsidR="009B1F3C" w:rsidRPr="00417F55">
        <w:rPr>
          <w:bCs/>
          <w:color w:val="000000" w:themeColor="text1"/>
          <w:vertAlign w:val="subscript"/>
        </w:rPr>
        <w:t>2.5</w:t>
      </w:r>
      <w:r w:rsidR="009B1F3C">
        <w:rPr>
          <w:bCs/>
          <w:color w:val="000000" w:themeColor="text1"/>
        </w:rPr>
        <w:t xml:space="preserve"> and EC one of the main PM</w:t>
      </w:r>
      <w:r w:rsidR="009B1F3C" w:rsidRPr="00417F55">
        <w:rPr>
          <w:bCs/>
          <w:color w:val="000000" w:themeColor="text1"/>
          <w:vertAlign w:val="subscript"/>
        </w:rPr>
        <w:t>2.5</w:t>
      </w:r>
      <w:r w:rsidR="009B1F3C">
        <w:rPr>
          <w:bCs/>
          <w:color w:val="000000" w:themeColor="text1"/>
        </w:rPr>
        <w:t xml:space="preserve"> components</w:t>
      </w:r>
      <w:r w:rsidR="009B1F3C" w:rsidRPr="009B1F3C">
        <w:rPr>
          <w:bCs/>
          <w:color w:val="000000" w:themeColor="text1"/>
        </w:rPr>
        <w:t xml:space="preserve"> </w:t>
      </w:r>
      <w:r w:rsidR="009B1F3C">
        <w:rPr>
          <w:bCs/>
          <w:color w:val="000000" w:themeColor="text1"/>
        </w:rPr>
        <w:t>in urban environments,</w:t>
      </w:r>
      <w:r w:rsidR="00CD7377">
        <w:rPr>
          <w:bCs/>
          <w:color w:val="000000" w:themeColor="text1"/>
        </w:rPr>
        <w:fldChar w:fldCharType="begin"/>
      </w:r>
      <w:r w:rsidR="00A72CAA">
        <w:rPr>
          <w:bCs/>
          <w:color w:val="000000" w:themeColor="text1"/>
        </w:rPr>
        <w:instrText xml:space="preserve"> ADDIN ZOTERO_ITEM CSL_CITATION {"citationID":"slTWVnkE","properties":{"formattedCitation":"\\super 59\\nosupersub{}","plainCitation":"59","noteIndex":0},"citationItems":[{"id":1193,"uris":["http://zotero.org/users/6925055/items/RST7MJ5D"],"uri":["http://zotero.org/users/6925055/items/RST7MJ5D"],"itemData":{"id":1193,"type":"article-journal","container-title":"New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00CD7377">
        <w:rPr>
          <w:bCs/>
          <w:color w:val="000000" w:themeColor="text1"/>
        </w:rPr>
        <w:fldChar w:fldCharType="separate"/>
      </w:r>
      <w:r w:rsidR="00A72CAA" w:rsidRPr="00A72CAA">
        <w:rPr>
          <w:color w:val="000000"/>
          <w:vertAlign w:val="superscript"/>
        </w:rPr>
        <w:t>59</w:t>
      </w:r>
      <w:r w:rsidR="00CD7377">
        <w:rPr>
          <w:bCs/>
          <w:color w:val="000000" w:themeColor="text1"/>
        </w:rPr>
        <w:fldChar w:fldCharType="end"/>
      </w:r>
      <w:r w:rsidR="009B1F3C">
        <w:rPr>
          <w:bCs/>
          <w:color w:val="000000" w:themeColor="text1"/>
        </w:rPr>
        <w:t xml:space="preserve"> we </w:t>
      </w:r>
      <w:r w:rsidR="0068672E">
        <w:rPr>
          <w:bCs/>
          <w:color w:val="000000" w:themeColor="text1"/>
        </w:rPr>
        <w:t>removed</w:t>
      </w:r>
      <w:r w:rsidR="009B1F3C">
        <w:rPr>
          <w:bCs/>
          <w:color w:val="000000" w:themeColor="text1"/>
        </w:rPr>
        <w:t xml:space="preserve"> the EC concentration from the total PM</w:t>
      </w:r>
      <w:r w:rsidR="009B1F3C" w:rsidRPr="00417F55">
        <w:rPr>
          <w:bCs/>
          <w:color w:val="000000" w:themeColor="text1"/>
          <w:vertAlign w:val="subscript"/>
        </w:rPr>
        <w:t>2.5</w:t>
      </w:r>
      <w:r w:rsidR="009B1F3C">
        <w:rPr>
          <w:bCs/>
          <w:color w:val="000000" w:themeColor="text1"/>
        </w:rPr>
        <w:t xml:space="preserve"> mass concentration (non-EC PM</w:t>
      </w:r>
      <w:r w:rsidR="009B1F3C" w:rsidRPr="00417F55">
        <w:rPr>
          <w:bCs/>
          <w:color w:val="000000" w:themeColor="text1"/>
          <w:vertAlign w:val="subscript"/>
        </w:rPr>
        <w:t>2.5</w:t>
      </w:r>
      <w:r w:rsidR="009B1F3C">
        <w:rPr>
          <w:bCs/>
          <w:color w:val="000000" w:themeColor="text1"/>
        </w:rPr>
        <w:t>)</w:t>
      </w:r>
      <w:ins w:id="72" w:author="Parks, Robbie M" w:date="2022-03-01T13:43:00Z">
        <w:r w:rsidR="00FC7AB2">
          <w:rPr>
            <w:bCs/>
            <w:color w:val="000000" w:themeColor="text1"/>
          </w:rPr>
          <w:t xml:space="preserve"> by subtraction</w:t>
        </w:r>
      </w:ins>
      <w:r w:rsidR="009B1F3C">
        <w:rPr>
          <w:bCs/>
          <w:color w:val="000000" w:themeColor="text1"/>
        </w:rPr>
        <w:t>, to avoid overadjustment when including both in the models simultaneously.</w:t>
      </w:r>
    </w:p>
    <w:p w14:paraId="61E424A2" w14:textId="77777777" w:rsidR="009B1F3C" w:rsidRDefault="009B1F3C" w:rsidP="003D3846">
      <w:pPr>
        <w:rPr>
          <w:bCs/>
          <w:color w:val="000000" w:themeColor="text1"/>
        </w:rPr>
      </w:pPr>
    </w:p>
    <w:p w14:paraId="4AB86CD1" w14:textId="2BC6AF1D" w:rsidR="006715DF" w:rsidRPr="00BE40FA" w:rsidRDefault="005E30C6" w:rsidP="003D3846">
      <w:pPr>
        <w:rPr>
          <w:bCs/>
          <w:color w:val="000000" w:themeColor="text1"/>
        </w:rPr>
      </w:pPr>
      <w:r w:rsidRPr="00BE40FA">
        <w:rPr>
          <w:bCs/>
          <w:color w:val="000000" w:themeColor="text1"/>
        </w:rPr>
        <w:t xml:space="preserve">Based on the residential history of each </w:t>
      </w:r>
      <w:r w:rsidR="008D2343" w:rsidRPr="00BE40FA">
        <w:rPr>
          <w:bCs/>
          <w:color w:val="000000" w:themeColor="text1"/>
        </w:rPr>
        <w:t xml:space="preserve">case or control, we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w:t>
      </w:r>
      <w:r w:rsidR="003C0417">
        <w:rPr>
          <w:bCs/>
          <w:color w:val="000000" w:themeColor="text1"/>
        </w:rPr>
        <w:t xml:space="preserve">index </w:t>
      </w:r>
      <w:r w:rsidR="000C5BCA" w:rsidRPr="00BE40FA">
        <w:rPr>
          <w:bCs/>
          <w:color w:val="000000" w:themeColor="text1"/>
        </w:rPr>
        <w:t>date</w:t>
      </w:r>
      <w:r w:rsidR="00D5568D" w:rsidRPr="00BE40FA">
        <w:rPr>
          <w:bCs/>
          <w:color w:val="000000" w:themeColor="text1"/>
        </w:rPr>
        <w:t xml:space="preserve">, as diagnosis </w:t>
      </w:r>
      <w:r w:rsidR="00B147D2" w:rsidRPr="00BE40FA">
        <w:rPr>
          <w:bCs/>
          <w:color w:val="000000" w:themeColor="text1"/>
        </w:rPr>
        <w:t xml:space="preserve">has been shown previously to occur at a median of 12 months after </w:t>
      </w:r>
      <w:r w:rsidR="00E9528D">
        <w:rPr>
          <w:bCs/>
          <w:color w:val="000000" w:themeColor="text1"/>
        </w:rPr>
        <w:t xml:space="preserve">symptoms </w:t>
      </w:r>
      <w:r w:rsidR="00B147D2" w:rsidRPr="00BE40FA">
        <w:rPr>
          <w:bCs/>
          <w:color w:val="000000" w:themeColor="text1"/>
        </w:rPr>
        <w:t>onset</w:t>
      </w:r>
      <w:r w:rsidR="001C0040" w:rsidRPr="00BE40FA">
        <w:rPr>
          <w:bCs/>
          <w:color w:val="000000" w:themeColor="text1"/>
        </w:rPr>
        <w:t>.</w:t>
      </w:r>
      <w:r w:rsidR="009A10B0" w:rsidRPr="00BE40FA">
        <w:rPr>
          <w:bCs/>
          <w:color w:val="000000" w:themeColor="text1"/>
        </w:rPr>
        <w:fldChar w:fldCharType="begin"/>
      </w:r>
      <w:r w:rsidR="00A72CAA">
        <w:rPr>
          <w:bCs/>
          <w:color w:val="000000" w:themeColor="text1"/>
        </w:rPr>
        <w:instrText xml:space="preserve"> ADDIN ZOTERO_ITEM CSL_CITATION {"citationID":"E2fWH0n3","properties":{"formattedCitation":"\\super 60\\nosupersub{}","plainCitation":"60","noteIndex":0},"citationItems":[{"id":1124,"uris":["http://zotero.org/users/6925055/items/2NJYSJCZ"],"uri":["http://zotero.org/users/6925055/items/2NJYSJCZ"],"itemData":{"id":1124,"type":"article-journal","abstract":"Objectives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A72CAA" w:rsidRPr="00A72CAA">
        <w:rPr>
          <w:color w:val="000000"/>
          <w:vertAlign w:val="superscript"/>
        </w:rPr>
        <w:t>60</w:t>
      </w:r>
      <w:r w:rsidR="009A10B0" w:rsidRPr="00BE40FA">
        <w:rPr>
          <w:bCs/>
          <w:color w:val="000000" w:themeColor="text1"/>
        </w:rPr>
        <w:fldChar w:fldCharType="end"/>
      </w:r>
      <w:r w:rsidR="00154EEB" w:rsidRPr="00BE40FA">
        <w:rPr>
          <w:bCs/>
          <w:color w:val="000000" w:themeColor="text1"/>
        </w:rPr>
        <w:t xml:space="preserve"> </w:t>
      </w:r>
      <w:ins w:id="73" w:author="Parks, Robbie M" w:date="2022-02-03T13:11:00Z">
        <w:r w:rsidR="00C8027A">
          <w:rPr>
            <w:bCs/>
            <w:color w:val="000000" w:themeColor="text1"/>
          </w:rPr>
          <w:t>Spe</w:t>
        </w:r>
      </w:ins>
      <w:ins w:id="74" w:author="Parks, Robbie M" w:date="2022-02-03T13:12:00Z">
        <w:r w:rsidR="00C8027A">
          <w:rPr>
            <w:bCs/>
            <w:color w:val="000000" w:themeColor="text1"/>
          </w:rPr>
          <w:t>cifically, e</w:t>
        </w:r>
      </w:ins>
      <w:ins w:id="75" w:author="Parks, Robbie M" w:date="2022-02-03T13:10:00Z">
        <w:r w:rsidR="004C0C65">
          <w:rPr>
            <w:bCs/>
            <w:color w:val="000000" w:themeColor="text1"/>
          </w:rPr>
          <w:t xml:space="preserve">ach </w:t>
        </w:r>
      </w:ins>
      <w:ins w:id="76" w:author="Parks, Robbie M" w:date="2022-02-03T13:11:00Z">
        <w:r w:rsidR="00872742">
          <w:rPr>
            <w:bCs/>
            <w:color w:val="000000" w:themeColor="text1"/>
          </w:rPr>
          <w:t xml:space="preserve">case or control </w:t>
        </w:r>
      </w:ins>
      <w:ins w:id="77" w:author="Parks, Robbie M" w:date="2022-02-03T13:10:00Z">
        <w:r w:rsidR="004C0C65">
          <w:rPr>
            <w:bCs/>
            <w:color w:val="000000" w:themeColor="text1"/>
          </w:rPr>
          <w:t xml:space="preserve">average </w:t>
        </w:r>
      </w:ins>
      <w:ins w:id="78" w:author="Parks, Robbie M" w:date="2022-02-03T13:12:00Z">
        <w:r w:rsidR="00DB2ADA">
          <w:rPr>
            <w:bCs/>
            <w:color w:val="000000" w:themeColor="text1"/>
          </w:rPr>
          <w:t xml:space="preserve">value </w:t>
        </w:r>
      </w:ins>
      <w:ins w:id="79" w:author="Parks, Robbie M" w:date="2022-02-03T13:10:00Z">
        <w:r w:rsidR="004C0C65">
          <w:rPr>
            <w:bCs/>
            <w:color w:val="000000" w:themeColor="text1"/>
          </w:rPr>
          <w:t>(1-, 5- or 1</w:t>
        </w:r>
      </w:ins>
      <w:ins w:id="80" w:author="Parks, Robbie M" w:date="2022-02-08T15:48:00Z">
        <w:r w:rsidR="001E7EC5">
          <w:rPr>
            <w:bCs/>
            <w:color w:val="000000" w:themeColor="text1"/>
          </w:rPr>
          <w:t>0</w:t>
        </w:r>
      </w:ins>
      <w:ins w:id="81" w:author="Parks, Robbie M" w:date="2022-02-03T13:10:00Z">
        <w:r w:rsidR="004C0C65">
          <w:rPr>
            <w:bCs/>
            <w:color w:val="000000" w:themeColor="text1"/>
          </w:rPr>
          <w:t>-year) was calculated</w:t>
        </w:r>
      </w:ins>
      <w:ins w:id="82" w:author="Parks, Robbie M" w:date="2022-02-03T13:14:00Z">
        <w:r w:rsidR="003B65E3">
          <w:rPr>
            <w:bCs/>
            <w:color w:val="000000" w:themeColor="text1"/>
          </w:rPr>
          <w:t xml:space="preserve"> as the mean of</w:t>
        </w:r>
      </w:ins>
      <w:ins w:id="83" w:author="Parks, Robbie M" w:date="2022-02-03T13:17:00Z">
        <w:r w:rsidR="0096690E">
          <w:rPr>
            <w:bCs/>
            <w:color w:val="000000" w:themeColor="text1"/>
          </w:rPr>
          <w:t xml:space="preserve"> all</w:t>
        </w:r>
      </w:ins>
      <w:ins w:id="84" w:author="Parks, Robbie M" w:date="2022-02-03T13:14:00Z">
        <w:r w:rsidR="003B65E3">
          <w:rPr>
            <w:bCs/>
            <w:color w:val="000000" w:themeColor="text1"/>
          </w:rPr>
          <w:t xml:space="preserve"> c</w:t>
        </w:r>
      </w:ins>
      <w:ins w:id="85" w:author="Parks, Robbie M" w:date="2022-02-03T13:13:00Z">
        <w:r w:rsidR="00061464">
          <w:rPr>
            <w:bCs/>
            <w:color w:val="000000" w:themeColor="text1"/>
          </w:rPr>
          <w:t xml:space="preserve">oncentrations </w:t>
        </w:r>
      </w:ins>
      <w:ins w:id="86" w:author="Parks, Robbie M" w:date="2022-02-03T13:10:00Z">
        <w:r w:rsidR="00776E79">
          <w:rPr>
            <w:bCs/>
            <w:color w:val="000000" w:themeColor="text1"/>
          </w:rPr>
          <w:t xml:space="preserve">recorded across time </w:t>
        </w:r>
      </w:ins>
      <w:ins w:id="87" w:author="Parks, Robbie M" w:date="2022-02-03T13:14:00Z">
        <w:r w:rsidR="009B2ACE">
          <w:rPr>
            <w:bCs/>
            <w:color w:val="000000" w:themeColor="text1"/>
          </w:rPr>
          <w:t>at the</w:t>
        </w:r>
      </w:ins>
      <w:ins w:id="88" w:author="Parks, Robbie M" w:date="2022-02-03T13:13:00Z">
        <w:r w:rsidR="00061464">
          <w:rPr>
            <w:bCs/>
            <w:color w:val="000000" w:themeColor="text1"/>
          </w:rPr>
          <w:t xml:space="preserve"> </w:t>
        </w:r>
      </w:ins>
      <w:ins w:id="89" w:author="Parks, Robbie M" w:date="2022-02-03T13:14:00Z">
        <w:r w:rsidR="009B2ACE">
          <w:rPr>
            <w:bCs/>
            <w:color w:val="000000" w:themeColor="text1"/>
          </w:rPr>
          <w:t xml:space="preserve">recorded </w:t>
        </w:r>
        <w:r w:rsidR="00061464">
          <w:rPr>
            <w:bCs/>
            <w:color w:val="000000" w:themeColor="text1"/>
          </w:rPr>
          <w:t>address</w:t>
        </w:r>
        <w:r w:rsidR="009B2ACE">
          <w:rPr>
            <w:bCs/>
            <w:color w:val="000000" w:themeColor="text1"/>
          </w:rPr>
          <w:t>es</w:t>
        </w:r>
      </w:ins>
      <w:ins w:id="90" w:author="Parks, Robbie M" w:date="2022-02-03T13:13:00Z">
        <w:r w:rsidR="00061464">
          <w:rPr>
            <w:bCs/>
            <w:color w:val="000000" w:themeColor="text1"/>
          </w:rPr>
          <w:t xml:space="preserve"> </w:t>
        </w:r>
      </w:ins>
      <w:ins w:id="91" w:author="Parks, Robbie M" w:date="2022-02-03T13:10:00Z">
        <w:r w:rsidR="00776E79">
          <w:rPr>
            <w:bCs/>
            <w:color w:val="000000" w:themeColor="text1"/>
          </w:rPr>
          <w:t xml:space="preserve">within </w:t>
        </w:r>
      </w:ins>
      <w:ins w:id="92" w:author="Parks, Robbie M" w:date="2022-02-03T13:12:00Z">
        <w:r w:rsidR="009423B5">
          <w:rPr>
            <w:bCs/>
            <w:color w:val="000000" w:themeColor="text1"/>
          </w:rPr>
          <w:t xml:space="preserve">each </w:t>
        </w:r>
      </w:ins>
      <w:ins w:id="93" w:author="Parks, Robbie M" w:date="2022-02-03T13:10:00Z">
        <w:r w:rsidR="00776E79">
          <w:rPr>
            <w:bCs/>
            <w:color w:val="000000" w:themeColor="text1"/>
          </w:rPr>
          <w:t>time window</w:t>
        </w:r>
      </w:ins>
      <w:ins w:id="94" w:author="Parks, Robbie M" w:date="2022-02-08T15:48:00Z">
        <w:r w:rsidR="001E59BE">
          <w:rPr>
            <w:bCs/>
            <w:color w:val="000000" w:themeColor="text1"/>
          </w:rPr>
          <w:t>.</w:t>
        </w:r>
      </w:ins>
      <w:ins w:id="95" w:author="Parks, Robbie M" w:date="2022-02-03T13:10:00Z">
        <w:r w:rsidR="004C0C65">
          <w:rPr>
            <w:bCs/>
            <w:color w:val="000000" w:themeColor="text1"/>
          </w:rPr>
          <w:t xml:space="preserve"> </w:t>
        </w:r>
      </w:ins>
      <w:r w:rsidR="00181C84" w:rsidRPr="00BE40FA">
        <w:rPr>
          <w:bCs/>
          <w:color w:val="000000" w:themeColor="text1"/>
        </w:rPr>
        <w:t>A small number of</w:t>
      </w:r>
      <w:r w:rsidR="00F0122A">
        <w:rPr>
          <w:bCs/>
          <w:color w:val="000000" w:themeColor="text1"/>
        </w:rPr>
        <w:t xml:space="preserve"> </w:t>
      </w:r>
      <w:r w:rsidR="000F1ECC">
        <w:rPr>
          <w:bCs/>
          <w:color w:val="000000" w:themeColor="text1"/>
        </w:rPr>
        <w:lastRenderedPageBreak/>
        <w:t xml:space="preserve">Danish residents </w:t>
      </w:r>
      <w:r w:rsidR="00181C84" w:rsidRPr="00BE40FA">
        <w:rPr>
          <w:bCs/>
          <w:color w:val="000000" w:themeColor="text1"/>
        </w:rPr>
        <w:t>lack a complete address history</w:t>
      </w:r>
      <w:r w:rsidR="0078279A" w:rsidRPr="00BE40FA">
        <w:rPr>
          <w:bCs/>
          <w:color w:val="000000" w:themeColor="text1"/>
        </w:rPr>
        <w:t xml:space="preserve"> (</w:t>
      </w:r>
      <w:r w:rsidR="0021561F">
        <w:rPr>
          <w:bCs/>
          <w:color w:val="000000" w:themeColor="text1"/>
        </w:rPr>
        <w:t>1.</w:t>
      </w:r>
      <w:r w:rsidR="004B5469">
        <w:rPr>
          <w:bCs/>
          <w:color w:val="000000" w:themeColor="text1"/>
        </w:rPr>
        <w:t>7</w:t>
      </w:r>
      <w:r w:rsidR="0021561F">
        <w:rPr>
          <w:bCs/>
          <w:color w:val="000000" w:themeColor="text1"/>
        </w:rPr>
        <w:t>%</w:t>
      </w:r>
      <w:r w:rsidR="00870944">
        <w:rPr>
          <w:bCs/>
          <w:color w:val="000000" w:themeColor="text1"/>
        </w:rPr>
        <w:t xml:space="preserve">;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w:t>
      </w:r>
      <w:r w:rsidR="009D7C46">
        <w:rPr>
          <w:bCs/>
          <w:color w:val="000000" w:themeColor="text1"/>
        </w:rPr>
        <w:t xml:space="preserve">minimum </w:t>
      </w:r>
      <w:r w:rsidR="004D112C" w:rsidRPr="00BE40FA">
        <w:rPr>
          <w:bCs/>
          <w:color w:val="000000" w:themeColor="text1"/>
        </w:rPr>
        <w:t xml:space="preserve">criteria for </w:t>
      </w:r>
      <w:r w:rsidR="009D7C46">
        <w:rPr>
          <w:bCs/>
          <w:color w:val="000000" w:themeColor="text1"/>
        </w:rPr>
        <w:t xml:space="preserve">number of complete exposure record months to </w:t>
      </w:r>
      <w:r w:rsidR="004D112C" w:rsidRPr="00BE40FA">
        <w:rPr>
          <w:bCs/>
          <w:color w:val="000000" w:themeColor="text1"/>
        </w:rPr>
        <w:t>includ</w:t>
      </w:r>
      <w:r w:rsidR="009D7C46">
        <w:rPr>
          <w:bCs/>
          <w:color w:val="000000" w:themeColor="text1"/>
        </w:rPr>
        <w:t>e</w:t>
      </w:r>
      <w:r w:rsidR="004D112C" w:rsidRPr="00BE40FA">
        <w:rPr>
          <w:bCs/>
          <w:color w:val="000000" w:themeColor="text1"/>
        </w:rPr>
        <w:t xml:space="preserve"> </w:t>
      </w:r>
      <w:r w:rsidR="00C3243E" w:rsidRPr="00BE40FA">
        <w:rPr>
          <w:bCs/>
          <w:color w:val="000000" w:themeColor="text1"/>
        </w:rPr>
        <w:t>cases and controls</w:t>
      </w:r>
      <w:r w:rsidR="00F3435D" w:rsidRPr="00BE40FA">
        <w:rPr>
          <w:bCs/>
          <w:color w:val="000000" w:themeColor="text1"/>
        </w:rPr>
        <w:t xml:space="preserve">: </w:t>
      </w:r>
      <w:r w:rsidR="00B67B35" w:rsidRPr="00BE40FA">
        <w:rPr>
          <w:bCs/>
          <w:color w:val="000000" w:themeColor="text1"/>
        </w:rPr>
        <w:t>(</w:t>
      </w:r>
      <w:proofErr w:type="spellStart"/>
      <w:r w:rsidR="00B67B35" w:rsidRPr="00BE40FA">
        <w:rPr>
          <w:bCs/>
          <w:color w:val="000000" w:themeColor="text1"/>
        </w:rPr>
        <w:t>i</w:t>
      </w:r>
      <w:proofErr w:type="spellEnd"/>
      <w:r w:rsidR="00B67B35" w:rsidRPr="00BE40FA">
        <w:rPr>
          <w:bCs/>
          <w:color w:val="000000" w:themeColor="text1"/>
        </w:rPr>
        <w:t xml:space="preserve">) </w:t>
      </w:r>
      <w:r w:rsidR="00665690" w:rsidRPr="00BE40FA">
        <w:rPr>
          <w:bCs/>
          <w:color w:val="000000" w:themeColor="text1"/>
        </w:rPr>
        <w:t>1-year averages: 9 of 12 months,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30 of 60 months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60 of 120 months.</w:t>
      </w:r>
    </w:p>
    <w:p w14:paraId="763DFD3A" w14:textId="22E1461E" w:rsidR="00FA5F91" w:rsidRPr="00BE40FA" w:rsidRDefault="00FA5F91" w:rsidP="003D3846">
      <w:pPr>
        <w:rPr>
          <w:bCs/>
          <w:color w:val="000000" w:themeColor="text1"/>
        </w:rPr>
      </w:pPr>
    </w:p>
    <w:p w14:paraId="7713DAF2" w14:textId="0DB63522" w:rsidR="007C5151" w:rsidRPr="00BE40FA" w:rsidRDefault="007C5151" w:rsidP="003D3846">
      <w:pPr>
        <w:rPr>
          <w:i/>
          <w:iCs/>
          <w:color w:val="000000" w:themeColor="text1"/>
        </w:rPr>
      </w:pPr>
      <w:r w:rsidRPr="00BE40FA">
        <w:rPr>
          <w:i/>
          <w:iCs/>
          <w:color w:val="000000" w:themeColor="text1"/>
        </w:rPr>
        <w:t>Covariate data</w:t>
      </w:r>
    </w:p>
    <w:p w14:paraId="3A5DA3BD" w14:textId="109A16A7" w:rsidR="00287B11" w:rsidRPr="00BE40FA" w:rsidRDefault="00D73193" w:rsidP="003D3846">
      <w:pPr>
        <w:rPr>
          <w:bCs/>
          <w:color w:val="000000" w:themeColor="text1"/>
        </w:rPr>
      </w:pPr>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w:t>
      </w:r>
      <w:ins w:id="96" w:author="Parks, Robbie M" w:date="2022-03-01T15:01:00Z">
        <w:r w:rsidR="00041487">
          <w:rPr>
            <w:bCs/>
            <w:color w:val="000000" w:themeColor="text1"/>
          </w:rPr>
          <w:t xml:space="preserve">at index date </w:t>
        </w:r>
      </w:ins>
      <w:r w:rsidR="00262DF1" w:rsidRPr="00BE40FA">
        <w:rPr>
          <w:bCs/>
          <w:color w:val="000000" w:themeColor="text1"/>
        </w:rPr>
        <w:t xml:space="preserve">to account for potential </w:t>
      </w:r>
      <w:r w:rsidR="009B2B54">
        <w:rPr>
          <w:bCs/>
          <w:color w:val="000000" w:themeColor="text1"/>
        </w:rPr>
        <w:t>confounding bias</w:t>
      </w:r>
      <w:ins w:id="97" w:author="Parks, Robbie M" w:date="2022-02-08T16:18:00Z">
        <w:r w:rsidR="00662A4B">
          <w:rPr>
            <w:bCs/>
            <w:color w:val="000000" w:themeColor="text1"/>
          </w:rPr>
          <w:t>, i</w:t>
        </w:r>
      </w:ins>
      <w:ins w:id="98" w:author="Parks, Robbie M" w:date="2022-02-08T16:19:00Z">
        <w:r w:rsidR="00662A4B">
          <w:rPr>
            <w:bCs/>
            <w:color w:val="000000" w:themeColor="text1"/>
          </w:rPr>
          <w:t xml:space="preserve">ncluding </w:t>
        </w:r>
      </w:ins>
      <w:ins w:id="99" w:author="Parks, Robbie M" w:date="2022-03-01T14:40:00Z">
        <w:r w:rsidR="001C6CD7">
          <w:rPr>
            <w:bCs/>
            <w:color w:val="000000" w:themeColor="text1"/>
          </w:rPr>
          <w:t xml:space="preserve">household </w:t>
        </w:r>
      </w:ins>
      <w:ins w:id="100" w:author="Parks, Robbie M" w:date="2022-02-08T16:19:00Z">
        <w:r w:rsidR="00662A4B">
          <w:rPr>
            <w:bCs/>
            <w:color w:val="000000" w:themeColor="text1"/>
          </w:rPr>
          <w:t xml:space="preserve">socioeconomic status (SES), civil status, </w:t>
        </w:r>
      </w:ins>
      <w:ins w:id="101" w:author="Parks, Robbie M" w:date="2022-02-08T16:20:00Z">
        <w:r w:rsidR="00492AF6">
          <w:rPr>
            <w:bCs/>
            <w:color w:val="000000" w:themeColor="text1"/>
          </w:rPr>
          <w:t>last report</w:t>
        </w:r>
      </w:ins>
      <w:ins w:id="102" w:author="Parks, Robbie M" w:date="2022-02-08T16:24:00Z">
        <w:r w:rsidR="00C13006">
          <w:rPr>
            <w:bCs/>
            <w:color w:val="000000" w:themeColor="text1"/>
          </w:rPr>
          <w:t>ed</w:t>
        </w:r>
      </w:ins>
      <w:ins w:id="103" w:author="Parks, Robbie M" w:date="2022-02-08T16:20:00Z">
        <w:r w:rsidR="00492AF6">
          <w:rPr>
            <w:bCs/>
            <w:color w:val="000000" w:themeColor="text1"/>
          </w:rPr>
          <w:t xml:space="preserve"> place of residence</w:t>
        </w:r>
      </w:ins>
      <w:ins w:id="104" w:author="Parks, Robbie M" w:date="2022-02-08T16:24:00Z">
        <w:r w:rsidR="00C13006">
          <w:rPr>
            <w:bCs/>
            <w:color w:val="000000" w:themeColor="text1"/>
          </w:rPr>
          <w:t>,</w:t>
        </w:r>
      </w:ins>
      <w:ins w:id="105" w:author="Parks, Robbie M" w:date="2022-02-08T16:20:00Z">
        <w:r w:rsidR="00492AF6">
          <w:rPr>
            <w:bCs/>
            <w:color w:val="000000" w:themeColor="text1"/>
          </w:rPr>
          <w:t xml:space="preserve"> and place of birth</w:t>
        </w:r>
      </w:ins>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w:t>
      </w:r>
      <w:r w:rsidR="00A804EF">
        <w:rPr>
          <w:bCs/>
          <w:color w:val="000000" w:themeColor="text1"/>
        </w:rPr>
        <w:t>a</w:t>
      </w:r>
      <w:r w:rsidR="00287B11" w:rsidRPr="00BE40FA">
        <w:rPr>
          <w:bCs/>
          <w:color w:val="000000" w:themeColor="text1"/>
        </w:rPr>
        <w:t xml:space="preserve"> five-category</w:t>
      </w:r>
      <w:r w:rsidR="00503A98">
        <w:rPr>
          <w:bCs/>
          <w:color w:val="000000" w:themeColor="text1"/>
        </w:rPr>
        <w:t xml:space="preserve"> individual-level</w:t>
      </w:r>
      <w:r w:rsidR="00287B11" w:rsidRPr="00BE40FA">
        <w:rPr>
          <w:bCs/>
          <w:color w:val="000000" w:themeColor="text1"/>
        </w:rPr>
        <w:t xml:space="preserve"> </w:t>
      </w:r>
      <w:del w:id="106" w:author="Parks, Robbie M" w:date="2022-02-08T16:19:00Z">
        <w:r w:rsidR="00287B11" w:rsidRPr="00BE40FA" w:rsidDel="00662A4B">
          <w:rPr>
            <w:bCs/>
            <w:color w:val="000000" w:themeColor="text1"/>
          </w:rPr>
          <w:delText>socioeconomic status (</w:delText>
        </w:r>
      </w:del>
      <w:r w:rsidR="00287B11" w:rsidRPr="00BE40FA">
        <w:rPr>
          <w:bCs/>
          <w:color w:val="000000" w:themeColor="text1"/>
        </w:rPr>
        <w:t>SES</w:t>
      </w:r>
      <w:del w:id="107" w:author="Parks, Robbie M" w:date="2022-02-08T16:19:00Z">
        <w:r w:rsidR="00287B11" w:rsidRPr="00BE40FA" w:rsidDel="00662A4B">
          <w:rPr>
            <w:bCs/>
            <w:color w:val="000000" w:themeColor="text1"/>
          </w:rPr>
          <w:delText>)</w:delText>
        </w:r>
      </w:del>
      <w:r w:rsidR="00287B11" w:rsidRPr="00BE40FA">
        <w:rPr>
          <w:bCs/>
          <w:color w:val="000000" w:themeColor="text1"/>
        </w:rPr>
        <w:t xml:space="preserve"> definition developed by the Danish Institute of Social Sciences, based on job titles</w:t>
      </w:r>
      <w:r w:rsidR="00A804EF">
        <w:rPr>
          <w:bCs/>
          <w:color w:val="000000" w:themeColor="text1"/>
        </w:rPr>
        <w:t xml:space="preserve"> from </w:t>
      </w:r>
      <w:r w:rsidR="00A804EF" w:rsidRPr="00BE40FA">
        <w:rPr>
          <w:bCs/>
          <w:color w:val="000000" w:themeColor="text1"/>
        </w:rPr>
        <w:t>income tax forms</w:t>
      </w:r>
      <w:r w:rsidR="00726BA0">
        <w:rPr>
          <w:bCs/>
          <w:color w:val="000000" w:themeColor="text1"/>
        </w:rPr>
        <w:t xml:space="preserve">, which </w:t>
      </w:r>
      <w:ins w:id="108" w:author="Parks, Robbie M" w:date="2022-02-10T14:35:00Z">
        <w:r w:rsidR="00E00C55">
          <w:rPr>
            <w:bCs/>
            <w:color w:val="000000" w:themeColor="text1"/>
          </w:rPr>
          <w:t xml:space="preserve">has been shown as </w:t>
        </w:r>
      </w:ins>
      <w:del w:id="109" w:author="Parks, Robbie M" w:date="2022-02-10T14:34:00Z">
        <w:r w:rsidR="00A804EF" w:rsidDel="008723E5">
          <w:rPr>
            <w:bCs/>
            <w:color w:val="000000" w:themeColor="text1"/>
          </w:rPr>
          <w:delText xml:space="preserve">we </w:delText>
        </w:r>
        <w:r w:rsidR="00726BA0" w:rsidDel="008723E5">
          <w:rPr>
            <w:bCs/>
            <w:color w:val="000000" w:themeColor="text1"/>
          </w:rPr>
          <w:delText>have shown as having</w:delText>
        </w:r>
      </w:del>
      <w:ins w:id="110" w:author="Parks, Robbie M" w:date="2022-02-10T14:35:00Z">
        <w:r w:rsidR="00FA0E5E">
          <w:rPr>
            <w:bCs/>
            <w:color w:val="000000" w:themeColor="text1"/>
          </w:rPr>
          <w:t>ha</w:t>
        </w:r>
        <w:r w:rsidR="00E00C55">
          <w:rPr>
            <w:bCs/>
            <w:color w:val="000000" w:themeColor="text1"/>
          </w:rPr>
          <w:t>ving</w:t>
        </w:r>
      </w:ins>
      <w:r w:rsidR="00726BA0">
        <w:rPr>
          <w:bCs/>
          <w:color w:val="000000" w:themeColor="text1"/>
        </w:rPr>
        <w:t xml:space="preserve"> an association with ALS diagnosis in Denmark</w:t>
      </w:r>
      <w:ins w:id="111" w:author="Parks, Robbie M" w:date="2022-03-01T14:40:00Z">
        <w:r w:rsidR="00A92F48">
          <w:rPr>
            <w:bCs/>
            <w:color w:val="000000" w:themeColor="text1"/>
          </w:rPr>
          <w:t>,</w:t>
        </w:r>
      </w:ins>
      <w:del w:id="112" w:author="Parks, Robbie M" w:date="2022-03-01T10:51:00Z">
        <w:r w:rsidR="00726BA0" w:rsidDel="009B7AF2">
          <w:rPr>
            <w:bCs/>
            <w:color w:val="000000" w:themeColor="text1"/>
          </w:rPr>
          <w:delText>,</w:delText>
        </w:r>
      </w:del>
      <w:r w:rsidR="000C4F9C">
        <w:rPr>
          <w:bCs/>
          <w:color w:val="000000" w:themeColor="text1"/>
        </w:rPr>
        <w:fldChar w:fldCharType="begin"/>
      </w:r>
      <w:r w:rsidR="00A72CAA">
        <w:rPr>
          <w:bCs/>
          <w:color w:val="000000" w:themeColor="text1"/>
        </w:rPr>
        <w:instrText xml:space="preserve"> ADDIN ZOTERO_ITEM CSL_CITATION {"citationID":"0eulvPwB","properties":{"formattedCitation":"\\super 61\\nosupersub{}","plainCitation":"61","noteIndex":0},"citationItems":[{"id":1147,"uris":["http://zotero.org/users/6925055/items/2NGLH58G"],"uri":["http://zotero.org/users/6925055/items/2NGLH58G"],"itemData":{"id":1147,"type":"article-journal","abstract":"Objectives\nSeveral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0C4F9C">
        <w:rPr>
          <w:bCs/>
          <w:color w:val="000000" w:themeColor="text1"/>
        </w:rPr>
        <w:fldChar w:fldCharType="separate"/>
      </w:r>
      <w:r w:rsidR="00A72CAA" w:rsidRPr="00A72CAA">
        <w:rPr>
          <w:color w:val="000000"/>
          <w:vertAlign w:val="superscript"/>
        </w:rPr>
        <w:t>61</w:t>
      </w:r>
      <w:r w:rsidR="000C4F9C">
        <w:rPr>
          <w:bCs/>
          <w:color w:val="000000" w:themeColor="text1"/>
        </w:rPr>
        <w:fldChar w:fldCharType="end"/>
      </w:r>
      <w:ins w:id="113" w:author="Parks, Robbie M" w:date="2022-03-01T14:40:00Z">
        <w:r w:rsidR="00A92F48">
          <w:rPr>
            <w:bCs/>
            <w:color w:val="000000" w:themeColor="text1"/>
          </w:rPr>
          <w:t xml:space="preserve"> as well as how quickly one is identified as having ALS in the Danish </w:t>
        </w:r>
      </w:ins>
      <w:ins w:id="114" w:author="Parks, Robbie M" w:date="2022-03-01T14:41:00Z">
        <w:r w:rsidR="00A92F48">
          <w:rPr>
            <w:bCs/>
            <w:color w:val="000000" w:themeColor="text1"/>
          </w:rPr>
          <w:t>Civil Registration System.</w:t>
        </w:r>
      </w:ins>
      <w:r w:rsidR="00AA2845">
        <w:rPr>
          <w:bCs/>
          <w:color w:val="000000" w:themeColor="text1"/>
        </w:rPr>
        <w:fldChar w:fldCharType="begin"/>
      </w:r>
      <w:r w:rsidR="00A72CAA">
        <w:rPr>
          <w:bCs/>
          <w:color w:val="000000" w:themeColor="text1"/>
        </w:rPr>
        <w:instrText xml:space="preserve"> ADDIN ZOTERO_ITEM CSL_CITATION {"citationID":"79kZnT3M","properties":{"formattedCitation":"\\super 62\\nosupersub{}","plainCitation":"62","noteIndex":0},"citationItems":[{"id":1278,"uris":["http://zotero.org/users/6925055/items/6F8RUMBT"],"uri":["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A2845">
        <w:rPr>
          <w:bCs/>
          <w:color w:val="000000" w:themeColor="text1"/>
        </w:rPr>
        <w:fldChar w:fldCharType="separate"/>
      </w:r>
      <w:r w:rsidR="00A72CAA" w:rsidRPr="00A72CAA">
        <w:rPr>
          <w:color w:val="000000"/>
          <w:vertAlign w:val="superscript"/>
        </w:rPr>
        <w:t>62</w:t>
      </w:r>
      <w:r w:rsidR="00AA2845">
        <w:rPr>
          <w:bCs/>
          <w:color w:val="000000" w:themeColor="text1"/>
        </w:rPr>
        <w:fldChar w:fldCharType="end"/>
      </w:r>
      <w:del w:id="115" w:author="Parks, Robbie M" w:date="2022-03-01T10:51:00Z">
        <w:r w:rsidR="00287B11" w:rsidRPr="00BE40FA" w:rsidDel="009B7AF2">
          <w:rPr>
            <w:bCs/>
            <w:color w:val="000000" w:themeColor="text1"/>
          </w:rPr>
          <w:delText>.</w:delText>
        </w:r>
      </w:del>
      <w:r w:rsidR="00287B11" w:rsidRPr="00BE40FA">
        <w:rPr>
          <w:bCs/>
          <w:color w:val="000000" w:themeColor="text1"/>
        </w:rPr>
        <w:t xml:space="preserve">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0A4924">
        <w:rPr>
          <w:bCs/>
          <w:color w:val="000000" w:themeColor="text1"/>
        </w:rPr>
        <w:t>(</w:t>
      </w:r>
      <w:r w:rsidR="00287B11" w:rsidRPr="00BE40FA">
        <w:rPr>
          <w:bCs/>
          <w:color w:val="000000" w:themeColor="text1"/>
        </w:rPr>
        <w:t>highest status</w:t>
      </w:r>
      <w:r w:rsidR="000A4924">
        <w:rPr>
          <w:bCs/>
          <w:color w:val="000000" w:themeColor="text1"/>
        </w:rPr>
        <w:t>)</w:t>
      </w:r>
      <w:r w:rsidR="00287B11" w:rsidRPr="00BE40FA">
        <w:rPr>
          <w:bCs/>
          <w:color w:val="000000" w:themeColor="text1"/>
        </w:rPr>
        <w:t xml:space="preserve"> includes corporate managers and academics; group 2</w:t>
      </w:r>
      <w:r w:rsidR="00423088">
        <w:rPr>
          <w:bCs/>
          <w:color w:val="000000" w:themeColor="text1"/>
        </w:rPr>
        <w:t>:</w:t>
      </w:r>
      <w:r w:rsidR="00287B11" w:rsidRPr="00BE40FA">
        <w:rPr>
          <w:bCs/>
          <w:color w:val="000000" w:themeColor="text1"/>
        </w:rPr>
        <w:t xml:space="preserve"> proprietors, managers of small businesses and teachers; group 3</w:t>
      </w:r>
      <w:r w:rsidR="00423088">
        <w:rPr>
          <w:bCs/>
          <w:color w:val="000000" w:themeColor="text1"/>
        </w:rPr>
        <w:t>:</w:t>
      </w:r>
      <w:r w:rsidR="00287B11" w:rsidRPr="00BE40FA">
        <w:rPr>
          <w:bCs/>
          <w:color w:val="000000" w:themeColor="text1"/>
        </w:rPr>
        <w:t xml:space="preserve"> technicians and nurses; group 4</w:t>
      </w:r>
      <w:r w:rsidR="00423088">
        <w:rPr>
          <w:bCs/>
          <w:color w:val="000000" w:themeColor="text1"/>
        </w:rPr>
        <w:t>:</w:t>
      </w:r>
      <w:r w:rsidR="00287B11" w:rsidRPr="00BE40FA">
        <w:rPr>
          <w:bCs/>
          <w:color w:val="000000" w:themeColor="text1"/>
        </w:rPr>
        <w:t xml:space="preserve"> skilled workers; and group 5</w:t>
      </w:r>
      <w:r w:rsidR="00423088">
        <w:rPr>
          <w:bCs/>
          <w:color w:val="000000" w:themeColor="text1"/>
        </w:rPr>
        <w:t>:</w:t>
      </w:r>
      <w:r w:rsidR="00287B11" w:rsidRPr="00BE40FA">
        <w:rPr>
          <w:bCs/>
          <w:color w:val="000000" w:themeColor="text1"/>
        </w:rPr>
        <w:t xml:space="preserve"> </w:t>
      </w:r>
      <w:proofErr w:type="spellStart"/>
      <w:ins w:id="116" w:author="Parks, Robbie M" w:date="2022-03-05T17:43:00Z">
        <w:r w:rsidR="00E15171">
          <w:rPr>
            <w:bCs/>
            <w:color w:val="000000" w:themeColor="text1"/>
          </w:rPr>
          <w:t>unspecialised</w:t>
        </w:r>
      </w:ins>
      <w:proofErr w:type="spellEnd"/>
      <w:r w:rsidR="00287B11" w:rsidRPr="00BE40FA">
        <w:rPr>
          <w:bCs/>
          <w:color w:val="000000" w:themeColor="text1"/>
        </w:rPr>
        <w:t xml:space="preserve"> workers</w:t>
      </w:r>
      <w:ins w:id="117" w:author="Parks, Robbie M" w:date="2022-03-01T15:22:00Z">
        <w:r w:rsidR="00C7762D">
          <w:rPr>
            <w:bCs/>
            <w:color w:val="000000" w:themeColor="text1"/>
          </w:rPr>
          <w:t xml:space="preserve"> such as entry-level positions within </w:t>
        </w:r>
        <w:r w:rsidR="000A567A">
          <w:rPr>
            <w:bCs/>
            <w:color w:val="000000" w:themeColor="text1"/>
          </w:rPr>
          <w:t xml:space="preserve">food and </w:t>
        </w:r>
        <w:r w:rsidR="00C7762D">
          <w:rPr>
            <w:bCs/>
            <w:color w:val="000000" w:themeColor="text1"/>
          </w:rPr>
          <w:t>retail</w:t>
        </w:r>
        <w:r w:rsidR="000A567A">
          <w:rPr>
            <w:bCs/>
            <w:color w:val="000000" w:themeColor="text1"/>
          </w:rPr>
          <w:t xml:space="preserve"> environments</w:t>
        </w:r>
      </w:ins>
      <w:r w:rsidR="00287B11" w:rsidRPr="00BE40FA">
        <w:rPr>
          <w:bCs/>
          <w:color w:val="000000" w:themeColor="text1"/>
        </w:rPr>
        <w:t>. We include</w:t>
      </w:r>
      <w:r w:rsidR="000337A8" w:rsidRPr="00BE40FA">
        <w:rPr>
          <w:bCs/>
          <w:color w:val="000000" w:themeColor="text1"/>
        </w:rPr>
        <w:t>d</w:t>
      </w:r>
      <w:r w:rsidR="00287B11" w:rsidRPr="00BE40FA">
        <w:rPr>
          <w:bCs/>
          <w:color w:val="000000" w:themeColor="text1"/>
        </w:rPr>
        <w:t xml:space="preserve"> a group for </w:t>
      </w:r>
      <w:r w:rsidR="006654B5" w:rsidRPr="00BE40FA">
        <w:rPr>
          <w:bCs/>
          <w:color w:val="000000" w:themeColor="text1"/>
        </w:rPr>
        <w:t>participants</w:t>
      </w:r>
      <w:r w:rsidR="00A804EF">
        <w:rPr>
          <w:bCs/>
          <w:color w:val="000000" w:themeColor="text1"/>
        </w:rPr>
        <w:t xml:space="preserve"> </w:t>
      </w:r>
      <w:r w:rsidR="00423088">
        <w:rPr>
          <w:bCs/>
          <w:color w:val="000000" w:themeColor="text1"/>
        </w:rPr>
        <w:t xml:space="preserve">who were </w:t>
      </w:r>
      <w:del w:id="118" w:author="Parks, Robbie M" w:date="2022-02-10T14:41:00Z">
        <w:r w:rsidR="00423088" w:rsidDel="00177537">
          <w:rPr>
            <w:bCs/>
            <w:color w:val="000000" w:themeColor="text1"/>
          </w:rPr>
          <w:delText>unemployed</w:delText>
        </w:r>
        <w:r w:rsidR="00C03A39" w:rsidDel="00177537">
          <w:rPr>
            <w:bCs/>
            <w:color w:val="000000" w:themeColor="text1"/>
          </w:rPr>
          <w:delText xml:space="preserve"> or unclassified</w:delText>
        </w:r>
      </w:del>
      <w:ins w:id="119" w:author="Parks, Robbie M" w:date="2022-02-10T14:41:00Z">
        <w:r w:rsidR="00177537">
          <w:rPr>
            <w:bCs/>
            <w:color w:val="000000" w:themeColor="text1"/>
          </w:rPr>
          <w:t>unknown</w:t>
        </w:r>
      </w:ins>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w:t>
      </w:r>
      <w:r w:rsidR="008A5CE7">
        <w:rPr>
          <w:bCs/>
          <w:color w:val="000000" w:themeColor="text1"/>
        </w:rPr>
        <w:t>For each married participant,</w:t>
      </w:r>
      <w:r w:rsidR="00287B11" w:rsidRPr="00BE40FA">
        <w:rPr>
          <w:bCs/>
          <w:color w:val="000000" w:themeColor="text1"/>
        </w:rPr>
        <w:t xml:space="preserve"> we use</w:t>
      </w:r>
      <w:r w:rsidR="001B52B6" w:rsidRPr="00BE40FA">
        <w:rPr>
          <w:bCs/>
          <w:color w:val="000000" w:themeColor="text1"/>
        </w:rPr>
        <w:t>d</w:t>
      </w:r>
      <w:r w:rsidR="00287B11" w:rsidRPr="00BE40FA">
        <w:rPr>
          <w:bCs/>
          <w:color w:val="000000" w:themeColor="text1"/>
        </w:rPr>
        <w:t xml:space="preserve"> the higher of </w:t>
      </w:r>
      <w:r w:rsidR="008A5CE7">
        <w:rPr>
          <w:bCs/>
          <w:color w:val="000000" w:themeColor="text1"/>
        </w:rPr>
        <w:t>the</w:t>
      </w:r>
      <w:r w:rsidR="00287B11" w:rsidRPr="00BE40FA">
        <w:rPr>
          <w:bCs/>
          <w:color w:val="000000" w:themeColor="text1"/>
        </w:rPr>
        <w:t xml:space="preserve"> </w:t>
      </w:r>
      <w:r w:rsidR="008A5CE7">
        <w:rPr>
          <w:bCs/>
          <w:color w:val="000000" w:themeColor="text1"/>
        </w:rPr>
        <w:t>c</w:t>
      </w:r>
      <w:r w:rsidR="00287B11" w:rsidRPr="00BE40FA">
        <w:rPr>
          <w:bCs/>
          <w:color w:val="000000" w:themeColor="text1"/>
        </w:rPr>
        <w:t xml:space="preserve">ouple’s individual SES </w:t>
      </w:r>
      <w:r w:rsidR="002152BA">
        <w:rPr>
          <w:bCs/>
          <w:color w:val="000000" w:themeColor="text1"/>
        </w:rPr>
        <w:t>categories</w:t>
      </w:r>
      <w:r w:rsidR="008A5CE7">
        <w:rPr>
          <w:bCs/>
          <w:color w:val="000000" w:themeColor="text1"/>
        </w:rPr>
        <w:t xml:space="preserve">, </w:t>
      </w:r>
      <w:r w:rsidR="002529CA">
        <w:rPr>
          <w:bCs/>
          <w:color w:val="000000" w:themeColor="text1"/>
        </w:rPr>
        <w:t>where</w:t>
      </w:r>
      <w:r w:rsidR="008A5CE7">
        <w:rPr>
          <w:bCs/>
          <w:color w:val="000000" w:themeColor="text1"/>
        </w:rPr>
        <w:t xml:space="preserve"> available</w:t>
      </w:r>
      <w:r w:rsidR="00287B11" w:rsidRPr="00BE40FA">
        <w:rPr>
          <w:bCs/>
          <w:color w:val="000000" w:themeColor="text1"/>
        </w:rPr>
        <w:t xml:space="preserve">.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w:t>
      </w:r>
      <w:r w:rsidR="00212B16">
        <w:rPr>
          <w:bCs/>
          <w:color w:val="000000" w:themeColor="text1"/>
        </w:rPr>
        <w:t xml:space="preserve">also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married, married, divorced</w:t>
      </w:r>
      <w:r w:rsidR="006648EC">
        <w:rPr>
          <w:bCs/>
          <w:color w:val="000000" w:themeColor="text1"/>
        </w:rPr>
        <w:t xml:space="preserve">, </w:t>
      </w:r>
      <w:r w:rsidR="00287B11" w:rsidRPr="00BE40FA">
        <w:rPr>
          <w:bCs/>
          <w:color w:val="000000" w:themeColor="text1"/>
        </w:rPr>
        <w:t>widowed)</w:t>
      </w:r>
      <w:ins w:id="120" w:author="Parks, Robbie M" w:date="2022-03-01T10:55:00Z">
        <w:r w:rsidR="00C17860">
          <w:rPr>
            <w:bCs/>
            <w:color w:val="000000" w:themeColor="text1"/>
          </w:rPr>
          <w:t xml:space="preserve"> due to the influence that a spouse has on visiting a family physician</w:t>
        </w:r>
      </w:ins>
      <w:r w:rsidR="00287B11" w:rsidRPr="00BE40FA">
        <w:rPr>
          <w:bCs/>
          <w:color w:val="000000" w:themeColor="text1"/>
        </w:rPr>
        <w:t>,</w:t>
      </w:r>
      <w:ins w:id="121" w:author="Parks, Robbie M" w:date="2022-03-01T10:56:00Z">
        <w:r w:rsidR="004358F4">
          <w:fldChar w:fldCharType="begin"/>
        </w:r>
      </w:ins>
      <w:r w:rsidR="00A72CAA">
        <w:instrText xml:space="preserve"> ADDIN ZOTERO_ITEM CSL_CITATION {"citationID":"UdEJGplY","properties":{"formattedCitation":"\\super 63\\nosupersub{}","plainCitation":"63","noteIndex":0},"citationItems":[{"id":1274,"uris":["http://zotero.org/users/6925055/items/MJLUNCQ2"],"uri":["http://zotero.org/users/6925055/items/MJLUNCQ2"],"itemData":{"id":1274,"type":"paper-conference","container-title":"AMIA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ins w:id="122" w:author="Parks, Robbie M" w:date="2022-03-01T10:56:00Z">
        <w:r w:rsidR="004358F4">
          <w:fldChar w:fldCharType="separate"/>
        </w:r>
      </w:ins>
      <w:r w:rsidR="00A72CAA" w:rsidRPr="00A72CAA">
        <w:rPr>
          <w:vertAlign w:val="superscript"/>
        </w:rPr>
        <w:t>63</w:t>
      </w:r>
      <w:ins w:id="123" w:author="Parks, Robbie M" w:date="2022-03-01T10:56:00Z">
        <w:r w:rsidR="004358F4">
          <w:fldChar w:fldCharType="end"/>
        </w:r>
      </w:ins>
      <w:r w:rsidR="00287B11" w:rsidRPr="00BE40FA">
        <w:rPr>
          <w:bCs/>
          <w:color w:val="000000" w:themeColor="text1"/>
        </w:rPr>
        <w:t xml:space="preserve"> </w:t>
      </w:r>
      <w:r w:rsidR="00480136">
        <w:rPr>
          <w:bCs/>
          <w:color w:val="000000" w:themeColor="text1"/>
        </w:rPr>
        <w:t xml:space="preserve">last reported </w:t>
      </w:r>
      <w:r w:rsidR="00EC0844" w:rsidRPr="00BE40FA">
        <w:rPr>
          <w:bCs/>
          <w:color w:val="000000" w:themeColor="text1"/>
        </w:rPr>
        <w:t>place</w:t>
      </w:r>
      <w:r w:rsidR="00287B11" w:rsidRPr="00BE40FA">
        <w:rPr>
          <w:bCs/>
          <w:color w:val="000000" w:themeColor="text1"/>
        </w:rPr>
        <w:t xml:space="preserve"> of residence</w:t>
      </w:r>
      <w:r w:rsidR="00556DF4">
        <w:rPr>
          <w:bCs/>
          <w:color w:val="000000" w:themeColor="text1"/>
        </w:rPr>
        <w:t xml:space="preserve"> from postcode</w:t>
      </w:r>
      <w:r w:rsidR="00287B11" w:rsidRPr="00BE40FA">
        <w:rPr>
          <w:bCs/>
          <w:color w:val="000000" w:themeColor="text1"/>
        </w:rPr>
        <w:t xml:space="preserv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t>big cities of Denmark, rest of Denmark, Greenland)</w:t>
      </w:r>
      <w:ins w:id="124" w:author="Parks, Robbie M" w:date="2022-03-01T10:57:00Z">
        <w:r w:rsidR="00890BE8">
          <w:rPr>
            <w:bCs/>
            <w:color w:val="000000" w:themeColor="text1"/>
          </w:rPr>
          <w:t xml:space="preserve"> to account for various local environmental and behavioral stressors,</w:t>
        </w:r>
        <w:r w:rsidR="00466EF9">
          <w:fldChar w:fldCharType="begin"/>
        </w:r>
      </w:ins>
      <w:r w:rsidR="0079198A">
        <w:instrText xml:space="preserve"> ADDIN ZOTERO_ITEM CSL_CITATION {"citationID":"uchdWmUR","properties":{"formattedCitation":"\\super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ins w:id="125" w:author="Parks, Robbie M" w:date="2022-03-01T10:57:00Z">
        <w:r w:rsidR="00466EF9">
          <w:fldChar w:fldCharType="separate"/>
        </w:r>
      </w:ins>
      <w:r w:rsidR="0079198A" w:rsidRPr="0079198A">
        <w:rPr>
          <w:vertAlign w:val="superscript"/>
        </w:rPr>
        <w:t>7</w:t>
      </w:r>
      <w:ins w:id="126" w:author="Parks, Robbie M" w:date="2022-03-01T10:57:00Z">
        <w:r w:rsidR="00466EF9">
          <w:fldChar w:fldCharType="end"/>
        </w:r>
      </w:ins>
      <w:r w:rsidR="0069654D" w:rsidRPr="00BE40FA">
        <w:rPr>
          <w:bCs/>
          <w:color w:val="000000" w:themeColor="text1"/>
        </w:rPr>
        <w:t xml:space="preserve"> and place of birth (</w:t>
      </w:r>
      <w:r w:rsidR="00474D16" w:rsidRPr="00BE40FA">
        <w:rPr>
          <w:bCs/>
          <w:color w:val="000000" w:themeColor="text1"/>
        </w:rPr>
        <w:t xml:space="preserve">Greater Copenhagen, big cities 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w:t>
      </w:r>
      <w:r w:rsidR="00FD2758" w:rsidRPr="00BE40FA">
        <w:rPr>
          <w:bCs/>
          <w:color w:val="000000" w:themeColor="text1"/>
        </w:rPr>
        <w:t xml:space="preserve">potential </w:t>
      </w:r>
      <w:r w:rsidR="00811FCE" w:rsidRPr="00BE40FA">
        <w:rPr>
          <w:bCs/>
          <w:color w:val="000000" w:themeColor="text1"/>
        </w:rPr>
        <w:t>family-</w:t>
      </w:r>
      <w:r w:rsidR="00811FCE" w:rsidRPr="00BE40FA">
        <w:rPr>
          <w:bCs/>
          <w:color w:val="000000" w:themeColor="text1"/>
        </w:rPr>
        <w:lastRenderedPageBreak/>
        <w:t xml:space="preserve">specific, </w:t>
      </w:r>
      <w:r w:rsidR="00287B11" w:rsidRPr="00BE40FA">
        <w:rPr>
          <w:bCs/>
          <w:color w:val="000000" w:themeColor="text1"/>
        </w:rPr>
        <w:t>location-specific</w:t>
      </w:r>
      <w:r w:rsidR="008E6889">
        <w:rPr>
          <w:bCs/>
          <w:color w:val="000000" w:themeColor="text1"/>
        </w:rPr>
        <w:t>,</w:t>
      </w:r>
      <w:r w:rsidR="004A41F5" w:rsidRPr="00BE40FA">
        <w:rPr>
          <w:bCs/>
          <w:color w:val="000000" w:themeColor="text1"/>
        </w:rPr>
        <w:t xml:space="preserve"> and</w:t>
      </w:r>
      <w:r w:rsidR="00287B11" w:rsidRPr="00BE40FA">
        <w:rPr>
          <w:bCs/>
          <w:color w:val="000000" w:themeColor="text1"/>
        </w:rPr>
        <w:t xml:space="preserve"> early-life confounders</w:t>
      </w:r>
      <w:ins w:id="127" w:author="Parks, Robbie M" w:date="2022-03-01T11:00:00Z">
        <w:r w:rsidR="002F0591">
          <w:rPr>
            <w:bCs/>
            <w:color w:val="000000" w:themeColor="text1"/>
          </w:rPr>
          <w:t>, which may have an impact on the probability of developing ALS</w:t>
        </w:r>
      </w:ins>
      <w:r w:rsidR="00287B11" w:rsidRPr="00BE40FA">
        <w:rPr>
          <w:bCs/>
          <w:color w:val="000000" w:themeColor="text1"/>
        </w:rPr>
        <w:t>.</w:t>
      </w:r>
      <w:ins w:id="128" w:author="Parks, Robbie M" w:date="2022-03-01T11:01:00Z">
        <w:r w:rsidR="00C96375">
          <w:fldChar w:fldCharType="begin"/>
        </w:r>
      </w:ins>
      <w:r w:rsidR="00A72CAA">
        <w:instrText xml:space="preserve"> ADDIN ZOTERO_ITEM CSL_CITATION {"citationID":"hwGYI0M2","properties":{"formattedCitation":"\\super 64\\nosupersub{}","plainCitation":"64","noteIndex":0},"citationItems":[{"id":1275,"uris":["http://zotero.org/users/6925055/items/9G2VEN6P"],"uri":["http://zotero.org/users/6925055/items/9G2VEN6P"],"itemData":{"id":1275,"type":"article-journal","container-title":"Reviews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ins w:id="129" w:author="Parks, Robbie M" w:date="2022-03-01T11:01:00Z">
        <w:r w:rsidR="00C96375">
          <w:fldChar w:fldCharType="separate"/>
        </w:r>
      </w:ins>
      <w:r w:rsidR="00A72CAA" w:rsidRPr="00A72CAA">
        <w:rPr>
          <w:vertAlign w:val="superscript"/>
        </w:rPr>
        <w:t>64</w:t>
      </w:r>
      <w:ins w:id="130" w:author="Parks, Robbie M" w:date="2022-03-01T11:01:00Z">
        <w:r w:rsidR="00C96375">
          <w:fldChar w:fldCharType="end"/>
        </w:r>
      </w:ins>
      <w:r w:rsidR="00287B11" w:rsidRPr="00BE40FA">
        <w:rPr>
          <w:bCs/>
          <w:color w:val="000000" w:themeColor="text1"/>
        </w:rPr>
        <w:t xml:space="preserve"> </w:t>
      </w:r>
      <w:ins w:id="131" w:author="Parks, Robbie M" w:date="2022-03-01T11:02:00Z">
        <w:r w:rsidR="001A54EF">
          <w:rPr>
            <w:bCs/>
            <w:color w:val="000000" w:themeColor="text1"/>
          </w:rPr>
          <w:t>Ultimately</w:t>
        </w:r>
      </w:ins>
      <w:ins w:id="132" w:author="Parks, Robbie M" w:date="2022-03-01T11:03:00Z">
        <w:r w:rsidR="001A54EF">
          <w:rPr>
            <w:bCs/>
            <w:color w:val="000000" w:themeColor="text1"/>
          </w:rPr>
          <w:t>, we were limited by what was available in the Danish Civil Registration System.</w:t>
        </w:r>
      </w:ins>
      <w:ins w:id="133" w:author="Parks, Robbie M" w:date="2022-03-01T11:02:00Z">
        <w:r w:rsidR="001A54EF">
          <w:rPr>
            <w:bCs/>
            <w:color w:val="000000" w:themeColor="text1"/>
          </w:rPr>
          <w:t xml:space="preserve"> </w:t>
        </w:r>
      </w:ins>
      <w:r w:rsidR="00FD2758">
        <w:rPr>
          <w:bCs/>
          <w:color w:val="000000" w:themeColor="text1"/>
        </w:rPr>
        <w:t>A</w:t>
      </w:r>
      <w:r w:rsidR="00723119" w:rsidRPr="00BE40FA">
        <w:rPr>
          <w:bCs/>
          <w:color w:val="000000" w:themeColor="text1"/>
        </w:rPr>
        <w:t xml:space="preserve">s part of </w:t>
      </w:r>
      <w:r w:rsidR="00FD2758">
        <w:rPr>
          <w:bCs/>
          <w:color w:val="000000" w:themeColor="text1"/>
        </w:rPr>
        <w:t>a</w:t>
      </w:r>
      <w:r w:rsidR="00FD2758" w:rsidRPr="00BE40FA">
        <w:rPr>
          <w:bCs/>
          <w:color w:val="000000" w:themeColor="text1"/>
        </w:rPr>
        <w:t xml:space="preserve"> </w:t>
      </w:r>
      <w:r w:rsidR="00723119" w:rsidRPr="00BE40FA">
        <w:rPr>
          <w:bCs/>
          <w:color w:val="000000" w:themeColor="text1"/>
        </w:rPr>
        <w:t>sensitivity analysis, we also included parish-level SES</w:t>
      </w:r>
      <w:r w:rsidR="007162A9">
        <w:rPr>
          <w:bCs/>
          <w:color w:val="000000" w:themeColor="text1"/>
        </w:rPr>
        <w:t xml:space="preserve">, </w:t>
      </w:r>
      <w:r w:rsidR="00874F4D">
        <w:rPr>
          <w:bCs/>
          <w:color w:val="000000" w:themeColor="text1"/>
        </w:rPr>
        <w:t xml:space="preserve">measured by percentage of residents with </w:t>
      </w:r>
      <w:r w:rsidR="00F25D37">
        <w:rPr>
          <w:bCs/>
          <w:color w:val="000000" w:themeColor="text1"/>
        </w:rPr>
        <w:t>greater than high-school education</w:t>
      </w:r>
      <w:r w:rsidR="00874F4D">
        <w:rPr>
          <w:bCs/>
          <w:color w:val="000000" w:themeColor="text1"/>
        </w:rPr>
        <w:t>,</w:t>
      </w:r>
      <w:r w:rsidR="00723119" w:rsidRPr="00BE40FA">
        <w:rPr>
          <w:bCs/>
          <w:color w:val="000000" w:themeColor="text1"/>
        </w:rPr>
        <w:t xml:space="preserve"> in the model</w:t>
      </w:r>
      <w:r w:rsidR="00D740FD">
        <w:rPr>
          <w:bCs/>
          <w:color w:val="000000" w:themeColor="text1"/>
        </w:rPr>
        <w:t>.</w:t>
      </w:r>
      <w:r w:rsidR="00FD2758">
        <w:rPr>
          <w:bCs/>
          <w:color w:val="000000" w:themeColor="text1"/>
        </w:rPr>
        <w:t xml:space="preserve"> I</w:t>
      </w:r>
      <w:r w:rsidR="00FD2758" w:rsidRPr="00856F6E">
        <w:rPr>
          <w:bCs/>
          <w:color w:val="000000" w:themeColor="text1"/>
        </w:rPr>
        <w:t>n Denmark, parishes are administrative units with an average population of ~2,500 residents</w:t>
      </w:r>
      <w:r w:rsidR="0064383E">
        <w:rPr>
          <w:bCs/>
          <w:color w:val="000000" w:themeColor="text1"/>
        </w:rPr>
        <w:t>.</w:t>
      </w:r>
    </w:p>
    <w:p w14:paraId="749B27FF" w14:textId="77777777" w:rsidR="00287B11" w:rsidRPr="009F4800" w:rsidRDefault="00287B11" w:rsidP="003D3846">
      <w:pPr>
        <w:rPr>
          <w:bCs/>
          <w:color w:val="000000" w:themeColor="text1"/>
        </w:rPr>
      </w:pPr>
    </w:p>
    <w:p w14:paraId="125B93A0" w14:textId="64498C60" w:rsidR="004B5359" w:rsidRPr="00BE40FA" w:rsidRDefault="00F255A6" w:rsidP="003D3846">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4765A993" w:rsidR="002504DF" w:rsidRPr="00BE40FA" w:rsidRDefault="00C07538" w:rsidP="003D3846">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 xml:space="preserve">(binary)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4D0F79">
        <w:rPr>
          <w:color w:val="000000" w:themeColor="text1"/>
        </w:rPr>
        <w:t xml:space="preserve"> (</w:t>
      </w:r>
      <w:r w:rsidR="004D0F79">
        <w:rPr>
          <w:bCs/>
          <w:color w:val="000000" w:themeColor="text1"/>
          <w:lang w:val="en-GB"/>
        </w:rPr>
        <w:t>EC, NO</w:t>
      </w:r>
      <w:r w:rsidR="004D0F79" w:rsidRPr="0093563E">
        <w:rPr>
          <w:bCs/>
          <w:color w:val="000000" w:themeColor="text1"/>
          <w:vertAlign w:val="subscript"/>
          <w:lang w:val="en-GB"/>
        </w:rPr>
        <w:t>x</w:t>
      </w:r>
      <w:r w:rsidR="004D0F79">
        <w:rPr>
          <w:bCs/>
          <w:color w:val="000000" w:themeColor="text1"/>
          <w:lang w:val="en-GB"/>
        </w:rPr>
        <w:t>, CO)</w:t>
      </w:r>
      <w:r w:rsidR="005A4920" w:rsidRPr="00BE40FA">
        <w:rPr>
          <w:color w:val="000000" w:themeColor="text1"/>
        </w:rPr>
        <w:t>.</w:t>
      </w:r>
      <w:r w:rsidR="00042AAC" w:rsidRPr="00BE40FA">
        <w:rPr>
          <w:color w:val="000000" w:themeColor="text1"/>
        </w:rPr>
        <w:fldChar w:fldCharType="begin"/>
      </w:r>
      <w:r w:rsidR="00A72CAA">
        <w:rPr>
          <w:color w:val="000000" w:themeColor="text1"/>
        </w:rPr>
        <w:instrText xml:space="preserve"> ADDIN ZOTERO_ITEM CSL_CITATION {"citationID":"kqgQbve6","properties":{"formattedCitation":"\\super 65,66\\nosupersub{}","plainCitation":"65,66","noteIndex":0},"citationItems":[{"id":1125,"uris":["http://zotero.org/users/6925055/items/HLP5IPBA"],"uri":["http://zotero.org/users/6925055/items/HLP5IPBA"],"itemData":{"id":1125,"type":"book","publisher":"Wolters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A72CAA" w:rsidRPr="00A72CAA">
        <w:rPr>
          <w:color w:val="000000"/>
          <w:vertAlign w:val="superscript"/>
        </w:rPr>
        <w:t>65,66</w:t>
      </w:r>
      <w:r w:rsidR="00042AAC" w:rsidRPr="00BE40FA">
        <w:rPr>
          <w:color w:val="000000" w:themeColor="text1"/>
        </w:rPr>
        <w:fldChar w:fldCharType="end"/>
      </w:r>
      <w:r w:rsidR="005A4920" w:rsidRPr="00BE40FA">
        <w:rPr>
          <w:color w:val="000000" w:themeColor="text1"/>
        </w:rPr>
        <w:t xml:space="preserve"> </w:t>
      </w:r>
      <w:r w:rsidR="00907FA3" w:rsidRPr="00BE40FA">
        <w:rPr>
          <w:color w:val="000000" w:themeColor="text1"/>
        </w:rPr>
        <w:t xml:space="preserve">The conditional approach </w:t>
      </w:r>
      <w:ins w:id="134" w:author="Parks, Robbie M" w:date="2022-03-03T15:30:00Z">
        <w:r w:rsidR="009936DD" w:rsidRPr="009936DD">
          <w:rPr>
            <w:color w:val="000000" w:themeColor="text1"/>
          </w:rPr>
          <w:t>examines contrasts within matched strata</w:t>
        </w:r>
        <w:r w:rsidR="005F0AEE">
          <w:rPr>
            <w:color w:val="000000" w:themeColor="text1"/>
          </w:rPr>
          <w:t>,</w:t>
        </w:r>
        <w:r w:rsidR="005F0AEE" w:rsidRPr="005F0AEE">
          <w:rPr>
            <w:color w:val="000000" w:themeColor="text1"/>
          </w:rPr>
          <w:t xml:space="preserve"> </w:t>
        </w:r>
        <w:r w:rsidR="005F0AEE">
          <w:rPr>
            <w:color w:val="000000" w:themeColor="text1"/>
          </w:rPr>
          <w:t>i.e.,</w:t>
        </w:r>
        <w:r w:rsidR="005F0AEE" w:rsidRPr="00BE40FA">
          <w:rPr>
            <w:color w:val="000000" w:themeColor="text1"/>
          </w:rPr>
          <w:t xml:space="preserve"> groupings of case and matched controls</w:t>
        </w:r>
      </w:ins>
      <w:ins w:id="135" w:author="Parks, Robbie M" w:date="2022-03-03T15:31:00Z">
        <w:r w:rsidR="005F0AEE">
          <w:rPr>
            <w:color w:val="000000" w:themeColor="text1"/>
          </w:rPr>
          <w:t>,</w:t>
        </w:r>
        <w:r w:rsidR="00804620">
          <w:rPr>
            <w:color w:val="000000" w:themeColor="text1"/>
          </w:rPr>
          <w:t xml:space="preserve"> implicitly adjusting</w:t>
        </w:r>
      </w:ins>
      <w:ins w:id="136" w:author="Parks, Robbie M" w:date="2022-03-03T15:30:00Z">
        <w:r w:rsidR="005F0AEE" w:rsidRPr="00BE40FA" w:rsidDel="009936DD">
          <w:rPr>
            <w:color w:val="000000" w:themeColor="text1"/>
          </w:rPr>
          <w:t xml:space="preserve"> </w:t>
        </w:r>
      </w:ins>
      <w:del w:id="137" w:author="Parks, Robbie M" w:date="2022-03-03T15:30:00Z">
        <w:r w:rsidR="002C4316" w:rsidRPr="00BE40FA" w:rsidDel="009936DD">
          <w:rPr>
            <w:color w:val="000000" w:themeColor="text1"/>
          </w:rPr>
          <w:delText xml:space="preserve">automatically accounts </w:delText>
        </w:r>
      </w:del>
      <w:r w:rsidR="002C4316" w:rsidRPr="00BE40FA">
        <w:rPr>
          <w:color w:val="000000" w:themeColor="text1"/>
        </w:rPr>
        <w:t xml:space="preserve">for matching factors </w:t>
      </w:r>
      <w:r w:rsidR="00114E41" w:rsidRPr="00BE40FA">
        <w:rPr>
          <w:color w:val="000000" w:themeColor="text1"/>
        </w:rPr>
        <w:t>(</w:t>
      </w:r>
      <w:r w:rsidR="00B90716">
        <w:rPr>
          <w:color w:val="000000" w:themeColor="text1"/>
        </w:rPr>
        <w:t xml:space="preserve">age, </w:t>
      </w:r>
      <w:r w:rsidR="00AC7CC0" w:rsidRPr="00BE40FA">
        <w:rPr>
          <w:bCs/>
          <w:color w:val="000000" w:themeColor="text1"/>
        </w:rPr>
        <w:t>sex</w:t>
      </w:r>
      <w:r w:rsidR="008E500B">
        <w:rPr>
          <w:bCs/>
          <w:color w:val="000000" w:themeColor="text1"/>
        </w:rPr>
        <w:t>,</w:t>
      </w:r>
      <w:r w:rsidR="00AC7CC0" w:rsidRPr="00BE40FA">
        <w:rPr>
          <w:bCs/>
          <w:color w:val="000000" w:themeColor="text1"/>
        </w:rPr>
        <w:t xml:space="preserve"> </w:t>
      </w:r>
      <w:r w:rsidR="003F6817">
        <w:rPr>
          <w:bCs/>
          <w:color w:val="000000" w:themeColor="text1"/>
        </w:rPr>
        <w:t xml:space="preserve">year </w:t>
      </w:r>
      <w:r w:rsidR="00AC7CC0" w:rsidRPr="00BE40FA">
        <w:rPr>
          <w:bCs/>
          <w:color w:val="000000" w:themeColor="text1"/>
        </w:rPr>
        <w:t>of birth</w:t>
      </w:r>
      <w:r w:rsidR="008E500B">
        <w:rPr>
          <w:bCs/>
          <w:color w:val="000000" w:themeColor="text1"/>
        </w:rPr>
        <w:t>, vital status</w:t>
      </w:r>
      <w:r w:rsidR="00114E41" w:rsidRPr="00BE40FA">
        <w:rPr>
          <w:color w:val="000000" w:themeColor="text1"/>
        </w:rPr>
        <w:t xml:space="preserve">) </w:t>
      </w:r>
      <w:del w:id="138" w:author="Parks, Robbie M" w:date="2022-03-03T15:31:00Z">
        <w:r w:rsidR="002C4316" w:rsidRPr="00BE40FA" w:rsidDel="00804620">
          <w:rPr>
            <w:color w:val="000000" w:themeColor="text1"/>
          </w:rPr>
          <w:delText>between cases and controls</w:delText>
        </w:r>
        <w:r w:rsidR="00771161" w:rsidRPr="00BE40FA" w:rsidDel="00804620">
          <w:rPr>
            <w:color w:val="000000" w:themeColor="text1"/>
          </w:rPr>
          <w:delText xml:space="preserve"> </w:delText>
        </w:r>
      </w:del>
      <w:r w:rsidR="00771161" w:rsidRPr="00BE40FA">
        <w:rPr>
          <w:color w:val="000000" w:themeColor="text1"/>
        </w:rPr>
        <w:t>within</w:t>
      </w:r>
      <w:r w:rsidR="009A2118">
        <w:rPr>
          <w:color w:val="000000" w:themeColor="text1"/>
        </w:rPr>
        <w:t xml:space="preserve"> each</w:t>
      </w:r>
      <w:r w:rsidR="00771161" w:rsidRPr="00BE40FA">
        <w:rPr>
          <w:color w:val="000000" w:themeColor="text1"/>
        </w:rPr>
        <w:t xml:space="preserve"> </w:t>
      </w:r>
      <w:r w:rsidR="009A2118">
        <w:rPr>
          <w:color w:val="000000" w:themeColor="text1"/>
        </w:rPr>
        <w:t>matched</w:t>
      </w:r>
      <w:r w:rsidR="009A2118" w:rsidRPr="00BE40FA">
        <w:rPr>
          <w:color w:val="000000" w:themeColor="text1"/>
        </w:rPr>
        <w:t xml:space="preserve"> strat</w:t>
      </w:r>
      <w:r w:rsidR="009A2118">
        <w:rPr>
          <w:color w:val="000000" w:themeColor="text1"/>
        </w:rPr>
        <w:t>um</w:t>
      </w:r>
      <w:del w:id="139" w:author="Parks, Robbie M" w:date="2022-03-03T15:31:00Z">
        <w:r w:rsidR="00771161" w:rsidRPr="00BE40FA" w:rsidDel="00804620">
          <w:rPr>
            <w:color w:val="000000" w:themeColor="text1"/>
          </w:rPr>
          <w:delText>,</w:delText>
        </w:r>
      </w:del>
      <w:del w:id="140" w:author="Parks, Robbie M" w:date="2022-03-03T15:30:00Z">
        <w:r w:rsidR="00C41B8F" w:rsidRPr="00BE40FA" w:rsidDel="005F0AEE">
          <w:rPr>
            <w:color w:val="000000" w:themeColor="text1"/>
          </w:rPr>
          <w:delText xml:space="preserve"> </w:delText>
        </w:r>
        <w:r w:rsidR="009A2118" w:rsidDel="005F0AEE">
          <w:rPr>
            <w:color w:val="000000" w:themeColor="text1"/>
          </w:rPr>
          <w:delText>i.e.,</w:delText>
        </w:r>
        <w:r w:rsidR="00C41B8F" w:rsidRPr="00BE40FA" w:rsidDel="005F0AEE">
          <w:rPr>
            <w:color w:val="000000" w:themeColor="text1"/>
          </w:rPr>
          <w:delText xml:space="preserve"> groupings of case and matched controls</w:delText>
        </w:r>
      </w:del>
      <w:r w:rsidR="00472BA5" w:rsidRPr="00BE40FA">
        <w:rPr>
          <w:color w:val="000000" w:themeColor="text1"/>
        </w:rPr>
        <w:t>.</w:t>
      </w:r>
      <w:r w:rsidR="00454782" w:rsidRPr="00BE40FA">
        <w:rPr>
          <w:color w:val="000000" w:themeColor="text1"/>
        </w:rPr>
        <w:fldChar w:fldCharType="begin"/>
      </w:r>
      <w:r w:rsidR="00A72CAA">
        <w:rPr>
          <w:color w:val="000000" w:themeColor="text1"/>
        </w:rPr>
        <w:instrText xml:space="preserve"> ADDIN ZOTERO_ITEM CSL_CITATION {"citationID":"QvLzmqjN","properties":{"formattedCitation":"\\super 65\\nosupersub{}","plainCitation":"65","noteIndex":0},"citationItems":[{"id":1125,"uris":["http://zotero.org/users/6925055/items/HLP5IPBA"],"uri":["http://zotero.org/users/6925055/items/HLP5IPBA"],"itemData":{"id":1125,"type":"book","publisher":"Wolters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A72CAA" w:rsidRPr="00A72CAA">
        <w:rPr>
          <w:color w:val="000000"/>
          <w:vertAlign w:val="superscript"/>
        </w:rPr>
        <w:t>65</w:t>
      </w:r>
      <w:r w:rsidR="00454782" w:rsidRPr="00BE40FA">
        <w:rPr>
          <w:color w:val="000000" w:themeColor="text1"/>
        </w:rPr>
        <w:fldChar w:fldCharType="end"/>
      </w:r>
      <w:r w:rsidR="00C52F64" w:rsidRPr="00BE40FA">
        <w:rPr>
          <w:color w:val="000000" w:themeColor="text1"/>
        </w:rPr>
        <w:t xml:space="preserve"> </w:t>
      </w:r>
      <w:ins w:id="141" w:author="Parks, Robbie M" w:date="2022-03-01T15:09:00Z">
        <w:r w:rsidR="00F328B5">
          <w:rPr>
            <w:color w:val="000000" w:themeColor="text1"/>
          </w:rPr>
          <w:t xml:space="preserve">Matching by finer scale than year of birth was not possible. </w:t>
        </w:r>
      </w:ins>
      <w:r w:rsidR="002F746C" w:rsidRPr="00BE40FA">
        <w:rPr>
          <w:color w:val="000000" w:themeColor="text1"/>
        </w:rPr>
        <w:t>Bayesian inference allows for full distributional estimation of parameters of interest</w:t>
      </w:r>
      <w:r w:rsidR="00774AC3" w:rsidRPr="00BE40FA">
        <w:rPr>
          <w:color w:val="000000" w:themeColor="text1"/>
        </w:rPr>
        <w:t>.</w:t>
      </w:r>
      <w:r w:rsidR="003B7934" w:rsidRPr="00BE40FA">
        <w:rPr>
          <w:color w:val="000000" w:themeColor="text1"/>
        </w:rPr>
        <w:fldChar w:fldCharType="begin"/>
      </w:r>
      <w:r w:rsidR="00A72CAA">
        <w:rPr>
          <w:color w:val="000000" w:themeColor="text1"/>
        </w:rPr>
        <w:instrText xml:space="preserve"> ADDIN ZOTERO_ITEM CSL_CITATION {"citationID":"uaLYdCi5","properties":{"formattedCitation":"\\super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A72CAA" w:rsidRPr="00A72CAA">
        <w:rPr>
          <w:color w:val="000000"/>
          <w:vertAlign w:val="superscript"/>
        </w:rPr>
        <w:t>66</w:t>
      </w:r>
      <w:r w:rsidR="003B7934" w:rsidRPr="00BE40FA">
        <w:rPr>
          <w:color w:val="000000" w:themeColor="text1"/>
        </w:rPr>
        <w:fldChar w:fldCharType="end"/>
      </w:r>
      <w:r w:rsidR="00033D50" w:rsidRPr="00BE40FA">
        <w:rPr>
          <w:color w:val="000000" w:themeColor="text1"/>
        </w:rPr>
        <w:t xml:space="preserve"> </w:t>
      </w:r>
      <w:r w:rsidR="000D49A8">
        <w:rPr>
          <w:color w:val="000000" w:themeColor="text1"/>
        </w:rPr>
        <w:t>We employ</w:t>
      </w:r>
      <w:r w:rsidR="00237E86">
        <w:rPr>
          <w:color w:val="000000" w:themeColor="text1"/>
        </w:rPr>
        <w:t>ed</w:t>
      </w:r>
      <w:r w:rsidR="000D49A8">
        <w:rPr>
          <w:color w:val="000000" w:themeColor="text1"/>
        </w:rPr>
        <w:t xml:space="preserve"> a</w:t>
      </w:r>
      <w:r w:rsidR="000D49A8" w:rsidRPr="00BE40FA">
        <w:rPr>
          <w:color w:val="000000" w:themeColor="text1"/>
        </w:rPr>
        <w:t xml:space="preserve"> </w:t>
      </w:r>
      <w:r w:rsidR="001C0D15" w:rsidRPr="00BE40FA">
        <w:rPr>
          <w:color w:val="000000" w:themeColor="text1"/>
        </w:rPr>
        <w:t>Bayesian hierarchical</w:t>
      </w:r>
      <w:r w:rsidR="002504DF" w:rsidRPr="00BE40FA">
        <w:rPr>
          <w:color w:val="000000" w:themeColor="text1"/>
        </w:rPr>
        <w:t xml:space="preserve"> formulation </w:t>
      </w:r>
      <w:r w:rsidR="000D49A8">
        <w:rPr>
          <w:color w:val="000000" w:themeColor="text1"/>
        </w:rPr>
        <w:t>because it</w:t>
      </w:r>
      <w:r w:rsidR="001B79D7" w:rsidRPr="00BE40FA">
        <w:rPr>
          <w:color w:val="000000" w:themeColor="text1"/>
        </w:rPr>
        <w:t xml:space="preserve"> </w:t>
      </w:r>
      <w:r w:rsidR="00E075DA">
        <w:rPr>
          <w:color w:val="000000" w:themeColor="text1"/>
        </w:rPr>
        <w:t>enables</w:t>
      </w:r>
      <w:r w:rsidR="000D49A8">
        <w:rPr>
          <w:color w:val="000000" w:themeColor="text1"/>
        </w:rPr>
        <w:t xml:space="preserve"> estimate</w:t>
      </w:r>
      <w:r w:rsidR="00E075DA">
        <w:rPr>
          <w:color w:val="000000" w:themeColor="text1"/>
        </w:rPr>
        <w:t>s of</w:t>
      </w:r>
      <w:r w:rsidR="001B79D7" w:rsidRPr="00BE40FA">
        <w:rPr>
          <w:color w:val="000000" w:themeColor="text1"/>
        </w:rPr>
        <w:t xml:space="preserve"> </w:t>
      </w:r>
      <w:r w:rsidR="000D49A8">
        <w:rPr>
          <w:color w:val="000000" w:themeColor="text1"/>
        </w:rPr>
        <w:t>(a) independent pollutant</w:t>
      </w:r>
      <w:r w:rsidR="00CB0625">
        <w:rPr>
          <w:color w:val="000000" w:themeColor="text1"/>
        </w:rPr>
        <w:t>-outcome</w:t>
      </w:r>
      <w:r w:rsidR="00B25B32" w:rsidRPr="00AC0016">
        <w:rPr>
          <w:color w:val="000000" w:themeColor="text1"/>
        </w:rPr>
        <w:t xml:space="preserve"> </w:t>
      </w:r>
      <w:r w:rsidR="00FE06E0" w:rsidRPr="00AC0016">
        <w:rPr>
          <w:color w:val="000000" w:themeColor="text1"/>
        </w:rPr>
        <w:t>associations</w:t>
      </w:r>
      <w:r w:rsidR="001B79D7" w:rsidRPr="00AC0016">
        <w:rPr>
          <w:color w:val="000000" w:themeColor="text1"/>
        </w:rPr>
        <w:t>,</w:t>
      </w:r>
      <w:r w:rsidR="000D49A8">
        <w:rPr>
          <w:color w:val="000000" w:themeColor="text1"/>
        </w:rPr>
        <w:t xml:space="preserve"> (b) a joint association of the three pollutants</w:t>
      </w:r>
      <w:r w:rsidR="00FF14C7">
        <w:rPr>
          <w:color w:val="000000" w:themeColor="text1"/>
        </w:rPr>
        <w:t xml:space="preserve"> </w:t>
      </w:r>
      <w:r w:rsidR="00FF14C7">
        <w:rPr>
          <w:bCs/>
          <w:color w:val="000000" w:themeColor="text1"/>
          <w:lang w:val="en-GB"/>
        </w:rPr>
        <w:t>(</w:t>
      </w:r>
      <w:r w:rsidR="00423477">
        <w:rPr>
          <w:bCs/>
          <w:color w:val="000000" w:themeColor="text1"/>
          <w:lang w:val="en-GB"/>
        </w:rPr>
        <w:t>i.e.,</w:t>
      </w:r>
      <w:r w:rsidR="00FF14C7">
        <w:rPr>
          <w:bCs/>
          <w:color w:val="000000" w:themeColor="text1"/>
          <w:lang w:val="en-GB"/>
        </w:rPr>
        <w:t xml:space="preserve"> percentage change in odds of ALS diagnosis with increase in each of EC, NO</w:t>
      </w:r>
      <w:r w:rsidR="00FF14C7" w:rsidRPr="0093563E">
        <w:rPr>
          <w:bCs/>
          <w:color w:val="000000" w:themeColor="text1"/>
          <w:vertAlign w:val="subscript"/>
          <w:lang w:val="en-GB"/>
        </w:rPr>
        <w:t>x</w:t>
      </w:r>
      <w:r w:rsidR="00FF14C7">
        <w:rPr>
          <w:bCs/>
          <w:color w:val="000000" w:themeColor="text1"/>
          <w:lang w:val="en-GB"/>
        </w:rPr>
        <w:t>, CO)</w:t>
      </w:r>
      <w:r w:rsidR="000D49A8">
        <w:rPr>
          <w:color w:val="000000" w:themeColor="text1"/>
        </w:rPr>
        <w:t>, and (c) an overall average traffic association</w:t>
      </w:r>
      <w:r w:rsidR="009F4B06">
        <w:rPr>
          <w:color w:val="000000" w:themeColor="text1"/>
        </w:rPr>
        <w:t xml:space="preserve"> </w:t>
      </w:r>
      <w:r w:rsidR="009F4B06">
        <w:rPr>
          <w:bCs/>
          <w:color w:val="000000" w:themeColor="text1"/>
          <w:lang w:val="en-GB"/>
        </w:rPr>
        <w:t>(</w:t>
      </w:r>
      <w:r w:rsidR="00423477">
        <w:rPr>
          <w:bCs/>
          <w:color w:val="000000" w:themeColor="text1"/>
          <w:lang w:val="en-GB"/>
        </w:rPr>
        <w:t>i.e.,</w:t>
      </w:r>
      <w:r w:rsidR="009F4B06">
        <w:rPr>
          <w:bCs/>
          <w:color w:val="000000" w:themeColor="text1"/>
          <w:lang w:val="en-GB"/>
        </w:rPr>
        <w:t xml:space="preserve"> average percentage change in odds of ALS diagnosis from each of</w:t>
      </w:r>
      <w:r w:rsidR="001000C2">
        <w:rPr>
          <w:bCs/>
          <w:color w:val="000000" w:themeColor="text1"/>
          <w:lang w:val="en-GB"/>
        </w:rPr>
        <w:t xml:space="preserve"> EC, NO</w:t>
      </w:r>
      <w:r w:rsidR="001000C2" w:rsidRPr="0093563E">
        <w:rPr>
          <w:bCs/>
          <w:color w:val="000000" w:themeColor="text1"/>
          <w:vertAlign w:val="subscript"/>
          <w:lang w:val="en-GB"/>
        </w:rPr>
        <w:t>x</w:t>
      </w:r>
      <w:r w:rsidR="001000C2">
        <w:rPr>
          <w:bCs/>
          <w:color w:val="000000" w:themeColor="text1"/>
          <w:lang w:val="en-GB"/>
        </w:rPr>
        <w:t>, CO</w:t>
      </w:r>
      <w:r w:rsidR="009F4B06">
        <w:rPr>
          <w:bCs/>
          <w:color w:val="000000" w:themeColor="text1"/>
          <w:lang w:val="en-GB"/>
        </w:rPr>
        <w:t>)</w:t>
      </w:r>
      <w:r w:rsidR="009F4B06">
        <w:rPr>
          <w:color w:val="000000" w:themeColor="text1"/>
        </w:rPr>
        <w:t>,</w:t>
      </w:r>
      <w:r w:rsidR="001B79D7" w:rsidRPr="00AC0016">
        <w:rPr>
          <w:color w:val="000000" w:themeColor="text1"/>
        </w:rPr>
        <w:t xml:space="preserve"> </w:t>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accounting for the 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w:t>
      </w:r>
      <w:r w:rsidR="00A31A86">
        <w:rPr>
          <w:color w:val="000000" w:themeColor="text1"/>
        </w:rPr>
        <w:t>-</w:t>
      </w:r>
      <w:r w:rsidR="000A28DC" w:rsidRPr="00BE40FA">
        <w:rPr>
          <w:color w:val="000000" w:themeColor="text1"/>
        </w:rPr>
        <w:t>correlated exposures</w:t>
      </w:r>
      <w:r w:rsidR="003F4516">
        <w:rPr>
          <w:color w:val="000000" w:themeColor="text1"/>
        </w:rPr>
        <w:t xml:space="preserve"> and their coefficients</w:t>
      </w:r>
      <w:r w:rsidR="000A28DC" w:rsidRPr="00BE40FA">
        <w:rPr>
          <w:color w:val="000000" w:themeColor="text1"/>
        </w:rPr>
        <w:t>.</w:t>
      </w:r>
      <w:r w:rsidR="00335F08" w:rsidRPr="00BE40FA">
        <w:rPr>
          <w:color w:val="000000" w:themeColor="text1"/>
        </w:rPr>
        <w:fldChar w:fldCharType="begin"/>
      </w:r>
      <w:r w:rsidR="00A72CAA">
        <w:rPr>
          <w:color w:val="000000" w:themeColor="text1"/>
        </w:rPr>
        <w:instrText xml:space="preserve"> ADDIN ZOTERO_ITEM CSL_CITATION {"citationID":"O10OmgC0","properties":{"formattedCitation":"\\super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A72CAA" w:rsidRPr="00A72CAA">
        <w:rPr>
          <w:color w:val="000000"/>
          <w:vertAlign w:val="superscript"/>
        </w:rPr>
        <w:t>66</w:t>
      </w:r>
      <w:r w:rsidR="00335F08" w:rsidRPr="00BE40FA">
        <w:rPr>
          <w:color w:val="000000" w:themeColor="text1"/>
        </w:rPr>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5C23BC">
        <w:rPr>
          <w:bCs/>
          <w:color w:val="000000" w:themeColor="text1"/>
        </w:rPr>
        <w:t xml:space="preserve">last reported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3D3846">
      <w:pPr>
        <w:rPr>
          <w:color w:val="000000" w:themeColor="text1"/>
        </w:rPr>
      </w:pPr>
    </w:p>
    <w:p w14:paraId="767E755A" w14:textId="428AF841" w:rsidR="00AE14F3" w:rsidRPr="00BE40FA" w:rsidRDefault="00AE14F3" w:rsidP="003D3846">
      <w:pPr>
        <w:rPr>
          <w:color w:val="000000" w:themeColor="text1"/>
        </w:rPr>
      </w:pPr>
      <w:r w:rsidRPr="00BE40FA">
        <w:rPr>
          <w:color w:val="000000" w:themeColor="text1"/>
        </w:rPr>
        <w:lastRenderedPageBreak/>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41B141DC" w:rsidR="008D48F5" w:rsidRPr="00BE40FA" w:rsidRDefault="008D48F5" w:rsidP="003D3846">
      <w:pPr>
        <w:rPr>
          <w:color w:val="000000" w:themeColor="text1"/>
        </w:rPr>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r>
            <w:rPr>
              <w:rFonts w:ascii="Cambria Math" w:hAnsi="Cambria Math"/>
            </w:rPr>
            <m:t>(</m:t>
          </m:r>
          <m:r>
            <m:rPr>
              <m:nor/>
            </m:rPr>
            <w:rPr>
              <w:rFonts w:ascii="Cambria Math" w:hAnsi="Cambria Math"/>
              <w:iCs/>
            </w:rPr>
            <m:t>non-EC</m:t>
          </m:r>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2B4BB2EB" w14:textId="77777777" w:rsidR="00CB4DDD" w:rsidRDefault="00CB4DDD" w:rsidP="003D3846">
      <w:pPr>
        <w:rPr>
          <w:color w:val="000000"/>
        </w:rPr>
      </w:pPr>
    </w:p>
    <w:p w14:paraId="1F02D0B6" w14:textId="49C3D514" w:rsidR="00AC73E6" w:rsidRDefault="00A45205" w:rsidP="003D3846">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BE605A">
        <w:t xml:space="preserve"> was diagnosed with ALS</w:t>
      </w:r>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-specific intercepts (not estimated in conditional logistic model</w:t>
      </w:r>
      <w:r w:rsidR="002B42A6">
        <w:t>s</w:t>
      </w:r>
      <w:r w:rsidR="005412CB" w:rsidRPr="00BE40FA">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w:t>
      </w:r>
      <w:ins w:id="142" w:author="Parks, Robbie M" w:date="2022-02-10T14:49:00Z">
        <w:r w:rsidR="00B064C8">
          <w:rPr>
            <w:iCs/>
          </w:rPr>
          <w:t xml:space="preserve">(SD) </w:t>
        </w:r>
      </w:ins>
      <w:r w:rsidR="00A5355A" w:rsidRPr="00BE40FA">
        <w:rPr>
          <w:iCs/>
        </w:rPr>
        <w:t>increase</w:t>
      </w:r>
      <w:r w:rsidR="008A1987" w:rsidRPr="00BE40FA">
        <w:rPr>
          <w:iCs/>
        </w:rPr>
        <w:t xml:space="preserve"> in concentration</w:t>
      </w:r>
      <w:r w:rsidR="0049700D" w:rsidRPr="00BE40FA">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r>
          <m:rPr>
            <m:nor/>
          </m:rPr>
          <w:rPr>
            <w:rFonts w:ascii="Cambria Math" w:hAnsi="Cambria Math"/>
          </w:rPr>
          <m:t>non-EC</m:t>
        </m:r>
        <m:r>
          <w:rPr>
            <w:rFonts w:ascii="Cambria Math" w:hAnsi="Cambria Math"/>
          </w:rPr>
          <m:t xml:space="preserve"> </m:t>
        </m:r>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xml:space="preserve">, scaled by their respective </w:t>
      </w:r>
      <w:del w:id="143" w:author="Parks, Robbie M" w:date="2022-02-10T14:49:00Z">
        <w:r w:rsidR="00B3539D" w:rsidRPr="00BE40FA" w:rsidDel="00FD6489">
          <w:delText>standard deviations</w:delText>
        </w:r>
      </w:del>
      <w:ins w:id="144" w:author="Parks, Robbie M" w:date="2022-02-10T14:49:00Z">
        <w:r w:rsidR="00FD6489">
          <w:t>SDs</w:t>
        </w:r>
      </w:ins>
      <w:r w:rsidR="00B3539D" w:rsidRPr="00BE40FA">
        <w:t xml:space="preserve"> and cent</w:t>
      </w:r>
      <w:r w:rsidR="006A0035" w:rsidRPr="00BE40FA">
        <w:t>e</w:t>
      </w:r>
      <w:r w:rsidR="00B3539D" w:rsidRPr="00BE40FA">
        <w:t>red at their means</w:t>
      </w:r>
      <w:ins w:id="145" w:author="Parks, Robbie M" w:date="2022-03-06T14:37:00Z">
        <w:r w:rsidR="00394634">
          <w:t xml:space="preserve">, with each </w:t>
        </w:r>
      </w:ins>
      <m:oMath>
        <m:r>
          <w:ins w:id="146" w:author="Parks, Robbie M" w:date="2022-03-06T14:37:00Z">
            <w:rPr>
              <w:rFonts w:ascii="Cambria Math" w:hAnsi="Cambria Math"/>
            </w:rPr>
            <m:t>β</m:t>
          </w:ins>
        </m:r>
      </m:oMath>
      <w:ins w:id="147" w:author="Parks, Robbie M" w:date="2022-03-06T14:37:00Z">
        <w:r w:rsidR="00394634">
          <w:t xml:space="preserve"> a pollutant-specific association adjusted by </w:t>
        </w:r>
      </w:ins>
      <w:ins w:id="148" w:author="Parks, Robbie M" w:date="2022-03-06T14:38:00Z">
        <w:r w:rsidR="00394634">
          <w:t>other terms in the model</w:t>
        </w:r>
      </w:ins>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covariates</w:t>
      </w:r>
      <w:r w:rsidR="007C5E6E" w:rsidRPr="00BE40FA">
        <w:rPr>
          <w:iCs/>
        </w:rPr>
        <w:t>.</w:t>
      </w:r>
      <w:r w:rsidR="00522BF8">
        <w:rPr>
          <w:iCs/>
        </w:rPr>
        <w:t xml:space="preserve"> </w:t>
      </w:r>
      <w:ins w:id="149" w:author="Parks, Robbie M" w:date="2022-02-10T16:20:00Z">
        <w:r w:rsidR="000C5CF7">
          <w:rPr>
            <w:iCs/>
          </w:rPr>
          <w:t>Interquartile Range (IQR) could equivalently be used to scale poll</w:t>
        </w:r>
      </w:ins>
      <w:ins w:id="150" w:author="Parks, Robbie M" w:date="2022-02-10T16:21:00Z">
        <w:r w:rsidR="000C5CF7">
          <w:rPr>
            <w:iCs/>
          </w:rPr>
          <w:t xml:space="preserve">utant concentrations. </w:t>
        </w:r>
      </w:ins>
      <w:r w:rsidR="00522BF8">
        <w:rPr>
          <w:iCs/>
        </w:rPr>
        <w:t xml:space="preserve">If other sources of air pollution are associated with ALS, then </w:t>
      </w:r>
      <w:r w:rsidR="002E6588">
        <w:rPr>
          <w:iCs/>
        </w:rPr>
        <w:t>including</w:t>
      </w:r>
      <w:r w:rsidR="00522BF8">
        <w:rPr>
          <w:iCs/>
        </w:rPr>
        <w:t xml:space="preserve"> </w:t>
      </w:r>
      <w:r w:rsidR="00730A8E">
        <w:rPr>
          <w:iCs/>
        </w:rPr>
        <w:t xml:space="preserve">non-EC </w:t>
      </w:r>
      <w:r w:rsidR="00522BF8">
        <w:rPr>
          <w:iCs/>
        </w:rPr>
        <w:t>PM</w:t>
      </w:r>
      <w:r w:rsidR="00522BF8" w:rsidRPr="00522BF8">
        <w:rPr>
          <w:iCs/>
          <w:vertAlign w:val="subscript"/>
        </w:rPr>
        <w:t>2.5</w:t>
      </w:r>
      <w:r w:rsidR="00522BF8">
        <w:rPr>
          <w:iCs/>
        </w:rPr>
        <w:t xml:space="preserve"> </w:t>
      </w:r>
      <w:r w:rsidR="002E6588">
        <w:rPr>
          <w:iCs/>
        </w:rPr>
        <w:t xml:space="preserve">adjusts for </w:t>
      </w:r>
      <w:ins w:id="151" w:author="Parks, Robbie M" w:date="2022-02-10T15:55:00Z">
        <w:r w:rsidR="009E5ED5">
          <w:rPr>
            <w:iCs/>
          </w:rPr>
          <w:t>PM</w:t>
        </w:r>
        <w:r w:rsidR="009E5ED5" w:rsidRPr="00522BF8">
          <w:rPr>
            <w:iCs/>
            <w:vertAlign w:val="subscript"/>
          </w:rPr>
          <w:t>2.5</w:t>
        </w:r>
        <w:r w:rsidR="009E5ED5">
          <w:rPr>
            <w:iCs/>
          </w:rPr>
          <w:t xml:space="preserve"> </w:t>
        </w:r>
      </w:ins>
      <w:del w:id="152" w:author="Parks, Robbie M" w:date="2022-02-10T15:55:00Z">
        <w:r w:rsidR="002E6588" w:rsidDel="009E5ED5">
          <w:rPr>
            <w:iCs/>
          </w:rPr>
          <w:delText xml:space="preserve">other air pollutants </w:delText>
        </w:r>
      </w:del>
      <w:r w:rsidR="002E6588">
        <w:rPr>
          <w:iCs/>
        </w:rPr>
        <w:t>from other sources.</w:t>
      </w:r>
      <w:r w:rsidR="009E695D">
        <w:rPr>
          <w:iCs/>
        </w:rPr>
        <w:fldChar w:fldCharType="begin"/>
      </w:r>
      <w:r w:rsidR="00A72CAA">
        <w:rPr>
          <w:iCs/>
        </w:rPr>
        <w:instrText xml:space="preserve"> ADDIN ZOTERO_ITEM CSL_CITATION {"citationID":"xBVeiLoi","properties":{"formattedCitation":"\\super 67\\nosupersub{}","plainCitation":"67","noteIndex":0},"citationItems":[{"id":1166,"uris":["http://zotero.org/users/6925055/items/YDGTBQ7Q"],"uri":["http://zotero.org/users/6925055/items/YDGTBQ7Q"],"itemData":{"id":1166,"type":"article-journal","container-title":"American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9E695D">
        <w:rPr>
          <w:iCs/>
        </w:rPr>
        <w:fldChar w:fldCharType="separate"/>
      </w:r>
      <w:r w:rsidR="00A72CAA" w:rsidRPr="00A72CAA">
        <w:rPr>
          <w:vertAlign w:val="superscript"/>
        </w:rPr>
        <w:t>67</w:t>
      </w:r>
      <w:r w:rsidR="009E695D">
        <w:rPr>
          <w:iCs/>
        </w:rPr>
        <w:fldChar w:fldCharType="end"/>
      </w:r>
      <w:r w:rsidR="009E695D">
        <w:rPr>
          <w:iCs/>
        </w:rPr>
        <w:t xml:space="preserve"> 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3A0326">
        <w:rPr>
          <w:iCs/>
        </w:rPr>
        <w:t>is</w:t>
      </w:r>
      <w:r w:rsidR="009E695D" w:rsidRPr="00237DF6">
        <w:rPr>
          <w:iCs/>
        </w:rPr>
        <w:t xml:space="preserve"> interpreted as the association with air pollutants</w:t>
      </w:r>
      <w:r w:rsidR="00934988">
        <w:rPr>
          <w:iCs/>
        </w:rPr>
        <w:t xml:space="preserve"> not specifically included in our analysis</w:t>
      </w:r>
      <w:r w:rsidR="009E695D" w:rsidRPr="00237DF6">
        <w:rPr>
          <w:iCs/>
        </w:rPr>
        <w:t>.</w:t>
      </w:r>
      <w:r w:rsidR="004E4E25" w:rsidRPr="00BE40FA">
        <w:rPr>
          <w:iCs/>
        </w:rPr>
        <w:t xml:space="preserve"> </w:t>
      </w:r>
      <w:r w:rsidR="004813EE">
        <w:rPr>
          <w:iCs/>
        </w:rPr>
        <w:t xml:space="preserve">In </w:t>
      </w:r>
      <w:r w:rsidR="007547FC">
        <w:rPr>
          <w:iCs/>
        </w:rPr>
        <w:t xml:space="preserve">urban </w:t>
      </w:r>
      <w:r w:rsidR="00B96CF3">
        <w:rPr>
          <w:iCs/>
        </w:rPr>
        <w:t xml:space="preserve">European </w:t>
      </w:r>
      <w:r w:rsidR="007547FC">
        <w:rPr>
          <w:iCs/>
        </w:rPr>
        <w:t>environments</w:t>
      </w:r>
      <w:r w:rsidR="004813EE">
        <w:rPr>
          <w:iCs/>
        </w:rPr>
        <w:t xml:space="preserve">, traffic-related pollutants </w:t>
      </w:r>
      <w:r w:rsidR="004B46C8">
        <w:rPr>
          <w:iCs/>
        </w:rPr>
        <w:t xml:space="preserve">typically </w:t>
      </w:r>
      <w:r w:rsidR="004813EE">
        <w:rPr>
          <w:iCs/>
        </w:rPr>
        <w:t xml:space="preserve">represent </w:t>
      </w:r>
      <w:r w:rsidR="00D51F07">
        <w:rPr>
          <w:iCs/>
        </w:rPr>
        <w:t>on-average 14</w:t>
      </w:r>
      <w:r w:rsidR="004813EE">
        <w:rPr>
          <w:iCs/>
        </w:rPr>
        <w:t>% of PM</w:t>
      </w:r>
      <w:r w:rsidR="00AF5089" w:rsidRPr="00AF5089">
        <w:rPr>
          <w:iCs/>
          <w:vertAlign w:val="subscript"/>
        </w:rPr>
        <w:t>2.5</w:t>
      </w:r>
      <w:r w:rsidR="004813EE">
        <w:rPr>
          <w:iCs/>
        </w:rPr>
        <w:t xml:space="preserve"> concentrations.</w:t>
      </w:r>
      <w:r w:rsidR="00B96CF3">
        <w:rPr>
          <w:iCs/>
        </w:rPr>
        <w:fldChar w:fldCharType="begin"/>
      </w:r>
      <w:r w:rsidR="00A72CAA">
        <w:rPr>
          <w:iCs/>
        </w:rPr>
        <w:instrText xml:space="preserve"> ADDIN ZOTERO_ITEM CSL_CITATION {"citationID":"A10NB0Kj","properties":{"formattedCitation":"\\super 68\\nosupersub{}","plainCitation":"68","noteIndex":0},"citationItems":[{"id":1185,"uris":["http://zotero.org/users/6925055/items/W2RL4NU8"],"uri":["http://zotero.org/users/6925055/items/W2RL4NU8"],"itemData":{"id":1185,"type":"article-journal","container-title":"Atmospheric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instrText>
      </w:r>
      <w:r w:rsidR="00B96CF3">
        <w:rPr>
          <w:iCs/>
        </w:rPr>
        <w:fldChar w:fldCharType="separate"/>
      </w:r>
      <w:r w:rsidR="00A72CAA" w:rsidRPr="00A72CAA">
        <w:rPr>
          <w:vertAlign w:val="superscript"/>
        </w:rPr>
        <w:t>68</w:t>
      </w:r>
      <w:r w:rsidR="00B96CF3">
        <w:rPr>
          <w:iCs/>
        </w:rPr>
        <w:fldChar w:fldCharType="end"/>
      </w:r>
      <w:r w:rsidR="004813EE">
        <w:rPr>
          <w:iCs/>
        </w:rPr>
        <w:t xml:space="preserve"> </w:t>
      </w:r>
      <w:r w:rsidR="004E4E25" w:rsidRPr="00BE40FA">
        <w:rPr>
          <w:iCs/>
        </w:rPr>
        <w:t xml:space="preserve">In </w:t>
      </w:r>
      <w:r w:rsidR="00715457">
        <w:rPr>
          <w:iCs/>
        </w:rPr>
        <w:t xml:space="preserve">a </w:t>
      </w:r>
      <w:r w:rsidR="004E4E25" w:rsidRPr="00BE40FA">
        <w:rPr>
          <w:iCs/>
        </w:rPr>
        <w:t xml:space="preserve">sensitivity </w:t>
      </w:r>
      <w:r w:rsidR="007914CD" w:rsidRPr="00BE40FA">
        <w:rPr>
          <w:iCs/>
        </w:rPr>
        <w:t>analys</w:t>
      </w:r>
      <w:r w:rsidR="00D57C71">
        <w:rPr>
          <w:iCs/>
        </w:rPr>
        <w:t>i</w:t>
      </w:r>
      <w:r w:rsidR="007914CD" w:rsidRPr="00BE40FA">
        <w:rPr>
          <w:iCs/>
        </w:rPr>
        <w:t>s</w:t>
      </w:r>
      <w:r w:rsidR="004E4E25" w:rsidRPr="00BE40FA">
        <w:rPr>
          <w:iCs/>
        </w:rPr>
        <w:t xml:space="preserve">, we 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w:t>
      </w:r>
      <w:r w:rsidR="004241FB">
        <w:t xml:space="preserve">to account for </w:t>
      </w:r>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r w:rsidR="004241FB">
        <w:t xml:space="preserve"> exposure</w:t>
      </w:r>
      <w:r w:rsidR="00BB6F05">
        <w:t>s in the model</w:t>
      </w:r>
      <w:ins w:id="153" w:author="Parks, Robbie M" w:date="2022-03-01T11:09:00Z">
        <w:r w:rsidR="00A25294">
          <w:t>, as ozone concentrations have been associated with many adverse health outcomes</w:t>
        </w:r>
      </w:ins>
      <w:r w:rsidR="001956EF">
        <w:t>,</w:t>
      </w:r>
      <w:ins w:id="154" w:author="Parks, Robbie M" w:date="2022-03-01T11:09:00Z">
        <w:r w:rsidR="005D1FAE">
          <w:fldChar w:fldCharType="begin"/>
        </w:r>
      </w:ins>
      <w:r w:rsidR="00A72CAA">
        <w:instrText xml:space="preserve"> ADDIN ZOTERO_ITEM CSL_CITATION {"citationID":"ix7NFuAq","properties":{"formattedCitation":"\\super 69\\nosupersub{}","plainCitation":"69","noteIndex":0},"citationItems":[{"id":1277,"uris":["http://zotero.org/users/6925055/items/HJLJKV8H"],"uri":["http://zotero.org/users/6925055/items/HJLJKV8H"],"itemData":{"id":1277,"type":"article-journal","container-title":"Environmental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ins w:id="155" w:author="Parks, Robbie M" w:date="2022-03-01T11:09:00Z">
        <w:r w:rsidR="005D1FAE">
          <w:fldChar w:fldCharType="separate"/>
        </w:r>
      </w:ins>
      <w:r w:rsidR="00A72CAA" w:rsidRPr="00A72CAA">
        <w:rPr>
          <w:vertAlign w:val="superscript"/>
        </w:rPr>
        <w:t>69</w:t>
      </w:r>
      <w:ins w:id="156" w:author="Parks, Robbie M" w:date="2022-03-01T11:09:00Z">
        <w:r w:rsidR="005D1FAE">
          <w:fldChar w:fldCharType="end"/>
        </w:r>
      </w:ins>
      <w:r w:rsidR="001956EF">
        <w:t xml:space="preserve"> and </w:t>
      </w:r>
      <w:r w:rsidR="006F7E20">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xml:space="preserve">, </w:t>
      </w:r>
      <w:r w:rsidR="00D856D0">
        <w:rPr>
          <w:iCs/>
        </w:rPr>
        <w:t xml:space="preserve">as </w:t>
      </w:r>
      <w:r w:rsidR="00E61A63">
        <w:rPr>
          <w:iCs/>
        </w:rPr>
        <w:t>a natural spline with three degrees of freedom</w:t>
      </w:r>
      <w:r w:rsidR="002C01E8">
        <w:rPr>
          <w:iCs/>
        </w:rPr>
        <w:t>.</w:t>
      </w:r>
    </w:p>
    <w:p w14:paraId="5256BFDB" w14:textId="77777777" w:rsidR="00AC73E6" w:rsidRDefault="00AC73E6" w:rsidP="003D3846"/>
    <w:p w14:paraId="05976FAD" w14:textId="41A6413D" w:rsidR="00AC73E6" w:rsidRDefault="00AC73E6" w:rsidP="003D3846">
      <w:r>
        <w:lastRenderedPageBreak/>
        <w:t xml:space="preserve">In </w:t>
      </w:r>
      <w:r w:rsidR="00895DD0">
        <w:t>our</w:t>
      </w:r>
      <w:r>
        <w:t xml:space="preserve"> model,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w:t>
      </w:r>
      <w:r w:rsidR="00D351D6">
        <w:t>In the same model</w:t>
      </w:r>
      <w:r>
        <w:t>, we estimated the joint association between these three pollutants and ALS diagnosis as:</w:t>
      </w:r>
    </w:p>
    <w:p w14:paraId="3DFBFB38" w14:textId="4ACDF465" w:rsidR="00AC73E6" w:rsidRPr="00BE40FA" w:rsidRDefault="00686A9B" w:rsidP="003D3846">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5E73A69C" w:rsidR="00C10DCB" w:rsidRPr="004F6E83" w:rsidRDefault="004E7352" w:rsidP="003D3846">
      <w:r>
        <w:t>T</w:t>
      </w:r>
      <w:r w:rsidR="00AC73E6">
        <w:t xml:space="preserve">his sum quantifies the association (log-odds) with ALS of a one-SD increase in </w:t>
      </w:r>
      <w:r w:rsidR="00770FF7">
        <w:t>the</w:t>
      </w:r>
      <w:r w:rsidR="00AC73E6">
        <w:t xml:space="preserve"> three pollutants simultaneously.</w:t>
      </w:r>
    </w:p>
    <w:p w14:paraId="07101A98" w14:textId="60BA75B4" w:rsidR="00B2160E" w:rsidRPr="00BE40FA" w:rsidRDefault="00B2160E" w:rsidP="003D3846">
      <w:pPr>
        <w:rPr>
          <w:iCs/>
        </w:rPr>
      </w:pPr>
    </w:p>
    <w:p w14:paraId="6DF0C60B" w14:textId="56E27978" w:rsidR="008B5ADC" w:rsidRPr="00BE40FA" w:rsidRDefault="00F037F3" w:rsidP="003D3846">
      <w:pPr>
        <w:rPr>
          <w:iCs/>
        </w:rPr>
      </w:pPr>
      <w:r>
        <w:rPr>
          <w:iCs/>
        </w:rPr>
        <w:t>Finally</w:t>
      </w:r>
      <w:r w:rsidR="00B2160E" w:rsidRPr="00BE40FA">
        <w:rPr>
          <w:iCs/>
        </w:rPr>
        <w:t>,</w:t>
      </w:r>
      <w:r w:rsidR="00BF64F6">
        <w:rPr>
          <w:iCs/>
        </w:rPr>
        <w:t xml:space="preserve"> we assumed that the traffic-related pollutant-specific associations arise from a distribution of the overall traffic association with ALS diagnosis. </w:t>
      </w:r>
      <w:r w:rsidR="001A3210">
        <w:rPr>
          <w:iCs/>
        </w:rPr>
        <w:t>W</w:t>
      </w:r>
      <w:r w:rsidR="00231FFF" w:rsidRPr="00BE40FA">
        <w:rPr>
          <w:iCs/>
        </w:rPr>
        <w:t xml:space="preserve">e placed </w:t>
      </w:r>
      <w:r w:rsidR="00B2160E"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ins w:id="157" w:author="Parks, Robbie M" w:date="2022-03-03T14:49:00Z">
        <w:r w:rsidR="00DB5EC2">
          <w:rPr>
            <w:iCs/>
          </w:rPr>
          <w:t xml:space="preserve"> to account for the f</w:t>
        </w:r>
      </w:ins>
      <w:ins w:id="158" w:author="Parks, Robbie M" w:date="2022-03-03T14:50:00Z">
        <w:r w:rsidR="00DB5EC2">
          <w:rPr>
            <w:iCs/>
          </w:rPr>
          <w:t xml:space="preserve">act that the traffic-related pollutants, </w:t>
        </w:r>
        <w:r w:rsidR="00DB5EC2" w:rsidRPr="00DB5EC2">
          <w:rPr>
            <w:bCs/>
            <w:iCs/>
            <w:lang w:val="en-GB"/>
          </w:rPr>
          <w:t>EC, NO</w:t>
        </w:r>
        <w:r w:rsidR="00DB5EC2" w:rsidRPr="00DB5EC2">
          <w:rPr>
            <w:bCs/>
            <w:iCs/>
            <w:vertAlign w:val="subscript"/>
            <w:lang w:val="en-GB"/>
          </w:rPr>
          <w:t>x</w:t>
        </w:r>
        <w:r w:rsidR="00DB5EC2" w:rsidRPr="00DB5EC2">
          <w:rPr>
            <w:bCs/>
            <w:iCs/>
            <w:lang w:val="en-GB"/>
          </w:rPr>
          <w:t>, CO</w:t>
        </w:r>
        <w:r w:rsidR="00DB5EC2">
          <w:rPr>
            <w:bCs/>
            <w:iCs/>
            <w:lang w:val="en-GB"/>
          </w:rPr>
          <w:t xml:space="preserve">, originate from </w:t>
        </w:r>
        <w:r w:rsidR="006C5D53">
          <w:rPr>
            <w:bCs/>
            <w:iCs/>
            <w:lang w:val="en-GB"/>
          </w:rPr>
          <w:t>common sources</w:t>
        </w:r>
      </w:ins>
      <w:r w:rsidR="008B5ADC" w:rsidRPr="00BE40FA">
        <w:rPr>
          <w:iCs/>
        </w:rPr>
        <w:t>:</w:t>
      </w:r>
    </w:p>
    <w:p w14:paraId="2792A352" w14:textId="09FB8AB5" w:rsidR="00C618F9" w:rsidRPr="00BE40FA" w:rsidRDefault="00686A9B" w:rsidP="00DC200E">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6C7D4027" w:rsidR="00AD2B7D" w:rsidRPr="00BE40FA" w:rsidRDefault="00607896" w:rsidP="003D3846">
      <w:r>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w:t>
      </w:r>
      <w:r w:rsidR="00C234DF">
        <w:t xml:space="preserve">overall </w:t>
      </w:r>
      <w:r w:rsidR="003224EC">
        <w:t xml:space="preserve">average </w:t>
      </w:r>
      <w:r w:rsidR="00E339D4">
        <w:t xml:space="preserve">one-SD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A72CAA">
        <w:instrText xml:space="preserve"> ADDIN ZOTERO_ITEM CSL_CITATION {"citationID":"o7wJ5QmD","properties":{"formattedCitation":"\\super 70\\nosupersub{}","plainCitation":"70","noteIndex":0},"citationItems":[{"id":1126,"uris":["http://zotero.org/users/6925055/items/NT93WX48"],"uri":["http://zotero.org/users/6925055/items/NT93WX48"],"itemData":{"id":1126,"type":"article-journal","container-title":"Numerische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A72CAA" w:rsidRPr="00A72CAA">
        <w:rPr>
          <w:vertAlign w:val="superscript"/>
        </w:rPr>
        <w:t>70</w:t>
      </w:r>
      <w:r w:rsidR="0004176A" w:rsidRPr="00BE40FA">
        <w:fldChar w:fldCharType="end"/>
      </w:r>
    </w:p>
    <w:p w14:paraId="0B117AE9" w14:textId="77777777" w:rsidR="00837A0A" w:rsidRPr="00BE40FA" w:rsidRDefault="00837A0A" w:rsidP="003D3846">
      <w:pPr>
        <w:rPr>
          <w:iCs/>
        </w:rPr>
      </w:pPr>
    </w:p>
    <w:p w14:paraId="73623AD5" w14:textId="098BFE3F" w:rsidR="00080B14" w:rsidRPr="00BE40FA" w:rsidRDefault="00080B14" w:rsidP="003D3846">
      <w:pPr>
        <w:rPr>
          <w:iCs/>
        </w:rPr>
      </w:pPr>
      <w:r w:rsidRPr="00BE40FA">
        <w:rPr>
          <w:iCs/>
        </w:rPr>
        <w:t>We used weakly-informative priors so that</w:t>
      </w:r>
      <w:r w:rsidR="00915B18">
        <w:rPr>
          <w:iCs/>
        </w:rPr>
        <w:t xml:space="preserve"> data drove</w:t>
      </w:r>
      <w:r w:rsidRPr="00BE40FA">
        <w:rPr>
          <w:iCs/>
        </w:rPr>
        <w:t xml:space="preserve"> parameter estimation.</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coefficients on</w:t>
      </w:r>
      <w:r w:rsidR="00D856D0">
        <w:rPr>
          <w:iCs/>
        </w:rPr>
        <w:t xml:space="preserve"> non-EC</w:t>
      </w:r>
      <w:r w:rsidR="0049068B" w:rsidRPr="00BE40FA">
        <w:rPr>
          <w:iCs/>
        </w:rPr>
        <w:t xml:space="preserve">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461F2F">
        <w:t xml:space="preserve"> and</w:t>
      </w:r>
      <w:r w:rsidR="00FB787E" w:rsidRPr="00BE40FA">
        <w:t xml:space="preserve"> </w:t>
      </w:r>
      <m:oMath>
        <m:r>
          <m:rPr>
            <m:sty m:val="p"/>
          </m:rPr>
          <w:rPr>
            <w:rFonts w:ascii="Cambria Math" w:hAnsi="Cambria Math"/>
          </w:rPr>
          <m:t>τ</m:t>
        </m:r>
      </m:oMath>
      <w:r w:rsidR="00FB787E" w:rsidRPr="00BE40FA">
        <w:t xml:space="preserve"> </w:t>
      </w:r>
      <w:r w:rsidR="00461F2F">
        <w:t>we used</w:t>
      </w:r>
      <w:r w:rsidR="00FB787E" w:rsidRPr="00BE40FA">
        <w:t xml:space="preserve"> Half-Cauchy(0,10)</w:t>
      </w:r>
      <w:r w:rsidR="00B22074">
        <w:t>, as recommended by Gelman, Polson and Scott</w:t>
      </w:r>
      <w:ins w:id="159" w:author="Parks, Robbie M" w:date="2022-03-01T11:26:00Z">
        <w:r w:rsidR="0049337A">
          <w:t xml:space="preserve"> as a weakly-informative prior</w:t>
        </w:r>
      </w:ins>
      <w:r w:rsidR="00FB787E" w:rsidRPr="00BE40FA">
        <w:t>;</w:t>
      </w:r>
      <w:r w:rsidR="00977DB3">
        <w:fldChar w:fldCharType="begin"/>
      </w:r>
      <w:r w:rsidR="00A72CAA">
        <w:instrText xml:space="preserve"> ADDIN ZOTERO_ITEM CSL_CITATION {"citationID":"yQ8Iq6T4","properties":{"formattedCitation":"\\super 71,72\\nosupersub{}","plainCitation":"71,72","noteIndex":0},"citationItems":[{"id":1175,"uris":["http://zotero.org/users/6925055/items/L95YAVBJ"],"uri":["http://zotero.org/users/6925055/items/L95YAVBJ"],"itemData":{"id":1175,"type":"article-journal","container-title":"Bayesian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00977DB3">
        <w:fldChar w:fldCharType="separate"/>
      </w:r>
      <w:r w:rsidR="00A72CAA" w:rsidRPr="00A72CAA">
        <w:rPr>
          <w:vertAlign w:val="superscript"/>
        </w:rPr>
        <w:t>71,72</w:t>
      </w:r>
      <w:r w:rsidR="00977DB3">
        <w:fldChar w:fldCharType="end"/>
      </w:r>
      <w:r w:rsidR="00FB787E" w:rsidRPr="00BE40FA">
        <w:t xml:space="preserve"> </w:t>
      </w:r>
      <w:del w:id="160" w:author="Parks, Robbie M" w:date="2022-02-03T13:37:00Z">
        <w:r w:rsidR="0078405F" w:rsidRPr="00BE40FA" w:rsidDel="00526DD6">
          <w:lastRenderedPageBreak/>
          <w:delText xml:space="preserve">and </w:delText>
        </w:r>
      </w:del>
      <m:oMath>
        <m:r>
          <m:rPr>
            <m:sty m:val="p"/>
          </m:rPr>
          <w:rPr>
            <w:rFonts w:ascii="Cambria Math" w:hAnsi="Cambria Math"/>
          </w:rPr>
          <m:t>Ω</m:t>
        </m:r>
      </m:oMath>
      <w:r w:rsidR="006663AA" w:rsidRPr="00BE40FA">
        <w:t xml:space="preserve"> was defined by </w:t>
      </w:r>
      <w:ins w:id="161" w:author="Parks, Robbie M" w:date="2022-03-01T11:27:00Z">
        <w:r w:rsidR="0049337A">
          <w:t xml:space="preserve">the weakly-informative prior </w:t>
        </w:r>
      </w:ins>
      <w:proofErr w:type="spellStart"/>
      <w:r w:rsidR="006663AA" w:rsidRPr="00BE40FA">
        <w:t>LKJCorr</w:t>
      </w:r>
      <w:proofErr w:type="spellEnd"/>
      <w:r w:rsidR="006663AA" w:rsidRPr="00BE40FA">
        <w:t>(1)</w:t>
      </w:r>
      <w:r w:rsidR="00427EDB" w:rsidRPr="00BE40FA">
        <w:t>.</w:t>
      </w:r>
      <w:r w:rsidR="009F63CD" w:rsidRPr="00BE40FA">
        <w:fldChar w:fldCharType="begin"/>
      </w:r>
      <w:r w:rsidR="00A72CAA">
        <w:instrText xml:space="preserve"> ADDIN ZOTERO_ITEM CSL_CITATION {"citationID":"PIkmmUS2","properties":{"formattedCitation":"\\super 73\\nosupersub{}","plainCitation":"73","noteIndex":0},"citationItems":[{"id":1127,"uris":["http://zotero.org/users/6925055/items/U2F95C2T"],"uri":["http://zotero.org/users/6925055/items/U2F95C2T"],"itemData":{"id":1127,"type":"article-journal","container-title":"Journal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A72CAA" w:rsidRPr="00A72CAA">
        <w:rPr>
          <w:vertAlign w:val="superscript"/>
        </w:rPr>
        <w:t>73</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the prior </w:t>
      </w:r>
      <w:r w:rsidR="00915B18">
        <w:rPr>
          <w:iCs/>
        </w:rPr>
        <w:t>for</w:t>
      </w:r>
      <w:r w:rsidR="00E5727C" w:rsidRPr="00BE40FA">
        <w:rPr>
          <w:iCs/>
        </w:rPr>
        <w:t xml:space="preserve">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became unrealistically high (approaching infinity</w:t>
      </w:r>
      <w:r w:rsidR="00C3366E">
        <w:t xml:space="preserve"> and not converging with further iterations</w:t>
      </w:r>
      <w:r w:rsidR="00E5710A">
        <w:t xml:space="preserve">) </w:t>
      </w:r>
      <w:r w:rsidR="0009283F" w:rsidRPr="00BE40FA">
        <w:t xml:space="preserve">with a </w:t>
      </w:r>
      <w:ins w:id="162" w:author="Parks, Robbie M" w:date="2022-03-01T11:27:00Z">
        <w:r w:rsidR="0047166F">
          <w:t xml:space="preserve">more </w:t>
        </w:r>
      </w:ins>
      <w:del w:id="163" w:author="Parks, Robbie M" w:date="2022-03-01T11:27:00Z">
        <w:r w:rsidR="0009283F" w:rsidRPr="00BE40FA" w:rsidDel="003B5AA3">
          <w:delText>non</w:delText>
        </w:r>
      </w:del>
      <w:ins w:id="164" w:author="Parks, Robbie M" w:date="2022-03-01T11:27:00Z">
        <w:r w:rsidR="003B5AA3">
          <w:t>weakly</w:t>
        </w:r>
      </w:ins>
      <w:r w:rsidR="0009283F" w:rsidRPr="00BE40FA">
        <w:t>-informative prior</w:t>
      </w:r>
      <w:r w:rsidR="005F07BA">
        <w:t>.</w:t>
      </w:r>
      <w:r w:rsidR="00427EDB" w:rsidRPr="00BE40FA">
        <w:t xml:space="preserve"> </w:t>
      </w:r>
      <w:r w:rsidR="005F07BA">
        <w:t>W</w:t>
      </w:r>
      <w:r w:rsidR="001B2EA9">
        <w:t xml:space="preserve">e </w:t>
      </w:r>
      <w:r w:rsidR="005F07BA">
        <w:t xml:space="preserve">therefore </w:t>
      </w:r>
      <w:r w:rsidR="001B2EA9">
        <w:t>used</w:t>
      </w:r>
      <w:r w:rsidR="00427EDB" w:rsidRPr="00BE40FA">
        <w:t xml:space="preserve"> a prior of 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480FEC" w:rsidRPr="00BE40FA">
        <w:t>.</w:t>
      </w:r>
    </w:p>
    <w:p w14:paraId="690A1663" w14:textId="77777777" w:rsidR="00F56780" w:rsidRPr="00BE40FA" w:rsidRDefault="00F56780" w:rsidP="003D3846">
      <w:pPr>
        <w:rPr>
          <w:iCs/>
        </w:rPr>
      </w:pPr>
    </w:p>
    <w:p w14:paraId="7E04D47F" w14:textId="55DD5F5D" w:rsidR="00303AED" w:rsidRDefault="001840D9" w:rsidP="003D3846">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w:t>
      </w:r>
      <w:del w:id="165" w:author="Parks, Robbie M" w:date="2022-02-10T14:49:00Z">
        <w:r w:rsidRPr="00BE40FA" w:rsidDel="00FD6489">
          <w:rPr>
            <w:color w:val="000000"/>
          </w:rPr>
          <w:delText>standard deviation</w:delText>
        </w:r>
        <w:r w:rsidR="004334D8" w:rsidDel="00FD6489">
          <w:rPr>
            <w:color w:val="000000"/>
          </w:rPr>
          <w:delText xml:space="preserve"> (</w:delText>
        </w:r>
      </w:del>
      <w:r w:rsidR="004334D8">
        <w:rPr>
          <w:color w:val="000000"/>
        </w:rPr>
        <w:t>SD</w:t>
      </w:r>
      <w:del w:id="166" w:author="Parks, Robbie M" w:date="2022-02-10T14:49:00Z">
        <w:r w:rsidR="004334D8" w:rsidDel="00FD6489">
          <w:rPr>
            <w:color w:val="000000"/>
          </w:rPr>
          <w:delText>)</w:delText>
        </w:r>
      </w:del>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r>
          <w:rPr>
            <w:rFonts w:ascii="Cambria Math" w:hAnsi="Cambria Math"/>
            <w:color w:val="000000"/>
          </w:rPr>
          <m:t>-1</m:t>
        </m:r>
      </m:oMath>
      <w:r w:rsidR="00C87607">
        <w:rPr>
          <w:color w:val="000000"/>
        </w:rPr>
        <w:t>,</w:t>
      </w:r>
      <w:r w:rsidR="00A035F1">
        <w:rPr>
          <w:color w:val="000000"/>
        </w:rPr>
        <w:t xml:space="preserve"> etc</w:t>
      </w:r>
      <w:r w:rsidR="00F6273C">
        <w:rPr>
          <w:color w:val="000000"/>
        </w:rPr>
        <w:t>.</w:t>
      </w:r>
      <w:r w:rsidR="00A035F1">
        <w:rPr>
          <w:color w:val="000000"/>
        </w:rPr>
        <w:t xml:space="preserve"> </w:t>
      </w:r>
      <w:r w:rsidR="00D708D1">
        <w:rPr>
          <w:color w:val="000000"/>
        </w:rPr>
        <w:t>obtained in the modelling process)</w:t>
      </w:r>
      <w:r w:rsidRPr="00BE40FA">
        <w:rPr>
          <w:color w:val="000000"/>
        </w:rPr>
        <w:t xml:space="preserve">. </w:t>
      </w:r>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E950F0">
        <w:t>for</w:t>
      </w:r>
      <w:r w:rsidR="004831B0" w:rsidRPr="00BE40FA">
        <w:t xml:space="preserve"> 4,000 total samples. </w:t>
      </w:r>
      <w:r w:rsidR="00E12AD4">
        <w:t>We assessed whether the models converged by check</w:t>
      </w:r>
      <w:r w:rsidR="00616795">
        <w:t>ing that the Gelman-Rubin potential scale reduction statistic</w:t>
      </w:r>
      <w:r w:rsidR="002E2539">
        <w:fldChar w:fldCharType="begin"/>
      </w:r>
      <w:r w:rsidR="00A72CAA">
        <w:instrText xml:space="preserve"> ADDIN ZOTERO_ITEM CSL_CITATION {"citationID":"6T0PVtqH","properties":{"formattedCitation":"\\super 74\\nosupersub{}","plainCitation":"74","noteIndex":0},"citationItems":[{"id":1171,"uris":["http://zotero.org/users/6925055/items/TH8ELTQ2"],"uri":["http://zotero.org/users/6925055/items/TH8ELTQ2"],"itemData":{"id":1171,"type":"article-journal","container-title":"Statistical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A72CAA" w:rsidRPr="00A72CAA">
        <w:rPr>
          <w:vertAlign w:val="superscript"/>
        </w:rPr>
        <w:t>74</w:t>
      </w:r>
      <w:r w:rsidR="002E2539">
        <w:fldChar w:fldCharType="end"/>
      </w:r>
      <w:r w:rsidR="000E537D">
        <w:t xml:space="preserve"> </w:t>
      </w:r>
      <w:r w:rsidR="009C4AA9">
        <w:t>was below 1.1 for all estimated model parameters</w:t>
      </w:r>
      <w:r w:rsidR="00E12AD4">
        <w:t xml:space="preserve">. </w:t>
      </w:r>
      <w:r w:rsidR="00B629C2" w:rsidRPr="00BE40FA">
        <w:t>The reported 95% credible intervals (</w:t>
      </w:r>
      <w:proofErr w:type="spellStart"/>
      <w:r w:rsidR="00B629C2" w:rsidRPr="00BE40FA">
        <w:t>CrI</w:t>
      </w:r>
      <w:proofErr w:type="spellEnd"/>
      <w:r w:rsidR="00B629C2" w:rsidRPr="00BE40FA">
        <w:t>)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we used the 4,000 samples of the posterior and took the proportion of samples which were above </w:t>
      </w:r>
      <w:r w:rsidR="00EB151F">
        <w:t>a null association</w:t>
      </w:r>
      <w:r w:rsidR="00090CF8">
        <w:t>.</w:t>
      </w:r>
      <w:r w:rsidR="008853C0">
        <w:t xml:space="preserve"> </w:t>
      </w:r>
      <w:ins w:id="167" w:author="Parks, Robbie M" w:date="2022-03-01T11:42:00Z">
        <w:r w:rsidR="000C019B">
          <w:t>A 50% probability means that it is as likely as not that the marginal is null</w:t>
        </w:r>
      </w:ins>
      <w:ins w:id="168" w:author="Parks, Robbie M" w:date="2022-03-01T11:43:00Z">
        <w:r w:rsidR="00376974">
          <w:t>, a probability</w:t>
        </w:r>
        <w:r w:rsidR="007D13C7">
          <w:t xml:space="preserve"> closer to 100% </w:t>
        </w:r>
        <w:r w:rsidR="00376974">
          <w:t>indicates</w:t>
        </w:r>
        <w:r w:rsidR="007D13C7">
          <w:t xml:space="preserve"> that the association is </w:t>
        </w:r>
        <w:r w:rsidR="00376974">
          <w:t xml:space="preserve">more likely to be truly positive, with closer to </w:t>
        </w:r>
      </w:ins>
      <w:ins w:id="169" w:author="Parks, Robbie M" w:date="2022-03-01T11:44:00Z">
        <w:r w:rsidR="00376974">
          <w:t>0% indicating more likely to be truly negative.</w:t>
        </w:r>
      </w:ins>
    </w:p>
    <w:p w14:paraId="2ADA0489" w14:textId="77777777" w:rsidR="00303AED" w:rsidRDefault="00303AED" w:rsidP="003D3846"/>
    <w:p w14:paraId="34858EE5" w14:textId="40939F74" w:rsidR="000601A4" w:rsidRPr="00BE40FA" w:rsidRDefault="008853C0" w:rsidP="003D3846">
      <w:r w:rsidRPr="00BE40FA">
        <w:rPr>
          <w:color w:val="000000"/>
        </w:rPr>
        <w:t>We conducted statistical analyses using the R Statistical Software, version 4.1.1</w:t>
      </w:r>
      <w:r w:rsidRPr="00BE40FA">
        <w:rPr>
          <w:color w:val="000000"/>
        </w:rPr>
        <w:fldChar w:fldCharType="begin"/>
      </w:r>
      <w:r w:rsidR="00A72CAA">
        <w:rPr>
          <w:color w:val="000000"/>
        </w:rPr>
        <w:instrText xml:space="preserve"> ADDIN ZOTERO_ITEM CSL_CITATION {"citationID":"HdMkGodZ","properties":{"formattedCitation":"\\super 75\\nosupersub{}","plainCitation":"75","noteIndex":0},"citationItems":[{"id":1031,"uris":["http://zotero.org/users/6925055/items/7HF5ESW8"],"uri":["http://zotero.org/users/6925055/items/7HF5ESW8"],"itemData":{"id":1031,"type":"article-journal","note":"publisher: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Pr="00BE40FA">
        <w:rPr>
          <w:color w:val="000000"/>
        </w:rPr>
        <w:fldChar w:fldCharType="separate"/>
      </w:r>
      <w:r w:rsidR="00A72CAA" w:rsidRPr="00A72CAA">
        <w:rPr>
          <w:color w:val="000000"/>
          <w:vertAlign w:val="superscript"/>
        </w:rPr>
        <w:t>75</w:t>
      </w:r>
      <w:r w:rsidRPr="00BE40FA">
        <w:rPr>
          <w:color w:val="000000"/>
        </w:rPr>
        <w:fldChar w:fldCharType="end"/>
      </w:r>
      <w:r w:rsidRPr="00BE40FA">
        <w:rPr>
          <w:color w:val="000000"/>
        </w:rPr>
        <w:t xml:space="preserve"> and </w:t>
      </w:r>
      <w:r w:rsidRPr="00BE40FA">
        <w:t>R-STAN, version 2.21.2.</w:t>
      </w:r>
      <w:r w:rsidRPr="00BE40FA">
        <w:fldChar w:fldCharType="begin"/>
      </w:r>
      <w:r w:rsidR="00A72CAA">
        <w:instrText xml:space="preserve"> ADDIN ZOTERO_ITEM CSL_CITATION {"citationID":"Jo2wiTpx","properties":{"formattedCitation":"\\super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BE40FA">
        <w:fldChar w:fldCharType="separate"/>
      </w:r>
      <w:r w:rsidR="00A72CAA" w:rsidRPr="00A72CAA">
        <w:rPr>
          <w:vertAlign w:val="superscript"/>
        </w:rPr>
        <w:t>66</w:t>
      </w:r>
      <w:r w:rsidRPr="00BE40FA">
        <w:fldChar w:fldCharType="end"/>
      </w:r>
      <w:r w:rsidRPr="00BE40FA">
        <w:t xml:space="preserve"> </w:t>
      </w:r>
      <w:r w:rsidR="00D92EDB" w:rsidRPr="00BE40FA">
        <w:t>All code for analysis</w:t>
      </w:r>
      <w:r w:rsidR="00E31948">
        <w:t>, results from analysis</w:t>
      </w:r>
      <w:r w:rsidR="00482A19">
        <w:t>,</w:t>
      </w:r>
      <w:r w:rsidR="00D92EDB" w:rsidRPr="00BE40FA">
        <w:t xml:space="preserve"> and visualization presented in this manuscript </w:t>
      </w:r>
      <w:r w:rsidR="00F650C9" w:rsidRPr="00BE40FA">
        <w:t>will be publicly available via GitHub</w:t>
      </w:r>
      <w:r w:rsidR="00B80602">
        <w:t xml:space="preserve"> at </w:t>
      </w:r>
      <w:r w:rsidR="00B80602" w:rsidRPr="00B80602">
        <w:t>https://github.com/rmp15/multipollutants_and_als_code_review</w:t>
      </w:r>
      <w:r w:rsidR="00D92EDB" w:rsidRPr="00BE40FA">
        <w:t>.</w:t>
      </w:r>
    </w:p>
    <w:p w14:paraId="0F0327AB" w14:textId="7143C5FB" w:rsidR="0047230B" w:rsidRPr="00BE40FA" w:rsidRDefault="0047230B" w:rsidP="003D3846"/>
    <w:p w14:paraId="06D77096" w14:textId="50E61D62" w:rsidR="00702698" w:rsidRPr="00BE40FA" w:rsidRDefault="00F414C0" w:rsidP="003D3846">
      <w:r w:rsidRPr="00BE40FA">
        <w:t xml:space="preserve">We assessed the sensitivity of our results to </w:t>
      </w:r>
      <w:r w:rsidR="00FB5760" w:rsidRPr="00BE40FA">
        <w:t>hyper-</w:t>
      </w:r>
      <w:r w:rsidRPr="00BE40FA">
        <w:t xml:space="preserve">prior </w:t>
      </w:r>
      <w:r w:rsidR="00BB7A63">
        <w:t>assignment</w:t>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 xml:space="preserve">single traffic-related pollutant models adjusting for </w:t>
      </w:r>
      <w:r w:rsidR="00B3549C">
        <w:t xml:space="preserve">non-EC </w:t>
      </w:r>
      <w:r w:rsidR="00A070DA">
        <w:t>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r w:rsidR="00FD2822">
        <w:t xml:space="preserve"> </w:t>
      </w:r>
      <w:r w:rsidR="00FD2822">
        <w:rPr>
          <w:bCs/>
          <w:color w:val="000000" w:themeColor="text1"/>
          <w:lang w:val="en-GB"/>
        </w:rPr>
        <w:t>From the parish-level SES sensitivity analysis we excluded those who lived in areas without parish-level SES data, namely: (</w:t>
      </w:r>
      <w:proofErr w:type="spellStart"/>
      <w:r w:rsidR="00FD2822">
        <w:rPr>
          <w:bCs/>
          <w:color w:val="000000" w:themeColor="text1"/>
          <w:lang w:val="en-GB"/>
        </w:rPr>
        <w:t>i</w:t>
      </w:r>
      <w:proofErr w:type="spellEnd"/>
      <w:r w:rsidR="00FD2822">
        <w:rPr>
          <w:bCs/>
          <w:color w:val="000000" w:themeColor="text1"/>
          <w:lang w:val="en-GB"/>
        </w:rPr>
        <w:t xml:space="preserve">) </w:t>
      </w:r>
      <w:r w:rsidR="00FD2822" w:rsidRPr="003038F9">
        <w:rPr>
          <w:bCs/>
          <w:color w:val="000000" w:themeColor="text1"/>
          <w:lang w:val="en-GB"/>
        </w:rPr>
        <w:t xml:space="preserve">819 </w:t>
      </w:r>
      <w:r w:rsidR="00FD2822">
        <w:rPr>
          <w:bCs/>
          <w:color w:val="000000" w:themeColor="text1"/>
          <w:lang w:val="en-GB"/>
        </w:rPr>
        <w:t>participants for 1-year average exposure; (ii) 826 participants for 5-year average exposure; and (iii) 838 participants for 10-year average exposure.</w:t>
      </w:r>
    </w:p>
    <w:p w14:paraId="1BA648B7" w14:textId="77777777" w:rsidR="004B5359" w:rsidRPr="00BE40FA" w:rsidRDefault="004B5359" w:rsidP="003D3846">
      <w:pPr>
        <w:rPr>
          <w:b/>
          <w:bCs/>
          <w:color w:val="000000" w:themeColor="text1"/>
        </w:rPr>
      </w:pPr>
    </w:p>
    <w:p w14:paraId="55405106" w14:textId="77777777" w:rsidR="004B5359" w:rsidRPr="00BE40FA" w:rsidRDefault="00F255A6" w:rsidP="003D3846">
      <w:pPr>
        <w:rPr>
          <w:b/>
          <w:bCs/>
          <w:color w:val="000000" w:themeColor="text1"/>
        </w:rPr>
      </w:pPr>
      <w:r w:rsidRPr="00BE40FA">
        <w:rPr>
          <w:b/>
          <w:bCs/>
          <w:color w:val="000000" w:themeColor="text1"/>
        </w:rPr>
        <w:t>Results</w:t>
      </w:r>
    </w:p>
    <w:p w14:paraId="54921E80" w14:textId="70E05935" w:rsidR="004B5359" w:rsidRPr="00BE40FA" w:rsidRDefault="001067CE" w:rsidP="003D3846">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cases</w:t>
      </w:r>
      <w:r w:rsidR="00A73A03">
        <w:rPr>
          <w:color w:val="000000" w:themeColor="text1"/>
        </w:rPr>
        <w:t>,</w:t>
      </w:r>
      <w:r w:rsidR="005D381F">
        <w:rPr>
          <w:color w:val="000000" w:themeColor="text1"/>
        </w:rPr>
        <w:t xml:space="preserve">19,333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6D14A3" w:rsidRPr="00BE40FA">
        <w:rPr>
          <w:color w:val="000000" w:themeColor="text1"/>
        </w:rPr>
        <w:t>cases</w:t>
      </w:r>
      <w:r w:rsidR="00A73A03">
        <w:rPr>
          <w:color w:val="000000" w:themeColor="text1"/>
        </w:rPr>
        <w:t xml:space="preserve">, </w:t>
      </w:r>
      <w:r w:rsidR="008D03CF">
        <w:rPr>
          <w:color w:val="000000" w:themeColor="text1"/>
        </w:rPr>
        <w:t>19,250</w:t>
      </w:r>
      <w:r w:rsidR="006D14A3" w:rsidRPr="00BE40FA">
        <w:rPr>
          <w:color w:val="000000" w:themeColor="text1"/>
        </w:rPr>
        <w:t xml:space="preserve"> 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Descriptive statistics of included cases and controls</w:t>
      </w:r>
      <w:r w:rsidR="00667BEB">
        <w:rPr>
          <w:bCs/>
          <w:color w:val="000000" w:themeColor="text1"/>
        </w:rPr>
        <w:t xml:space="preserve"> for 5-year average exposure</w:t>
      </w:r>
      <w:r w:rsidR="00546AB1" w:rsidRPr="00BE40FA">
        <w:rPr>
          <w:bCs/>
          <w:color w:val="000000" w:themeColor="text1"/>
        </w:rPr>
        <w:t xml:space="preserve"> can be found in Table </w:t>
      </w:r>
      <w:r w:rsidR="00476C77">
        <w:rPr>
          <w:bCs/>
          <w:color w:val="000000" w:themeColor="text1"/>
        </w:rPr>
        <w:t>1</w:t>
      </w:r>
      <w:r w:rsidR="00883256">
        <w:rPr>
          <w:bCs/>
          <w:color w:val="000000" w:themeColor="text1"/>
        </w:rPr>
        <w:t>.</w:t>
      </w:r>
      <w:r w:rsidR="00115327">
        <w:rPr>
          <w:bCs/>
          <w:color w:val="000000" w:themeColor="text1"/>
        </w:rPr>
        <w:t xml:space="preserve"> For the main results, we present 5-year average exposure associations</w:t>
      </w:r>
      <w:ins w:id="170" w:author="Parks, Robbie M" w:date="2022-03-01T11:30:00Z">
        <w:r w:rsidR="00ED0ED8">
          <w:rPr>
            <w:bCs/>
            <w:color w:val="000000" w:themeColor="text1"/>
          </w:rPr>
          <w:t xml:space="preserve"> as a balance betw</w:t>
        </w:r>
      </w:ins>
      <w:ins w:id="171" w:author="Parks, Robbie M" w:date="2022-03-01T11:31:00Z">
        <w:r w:rsidR="00ED0ED8">
          <w:rPr>
            <w:bCs/>
            <w:color w:val="000000" w:themeColor="text1"/>
          </w:rPr>
          <w:t>een most recent exposure as well as long-term concentration</w:t>
        </w:r>
      </w:ins>
      <w:r w:rsidR="00115327">
        <w:rPr>
          <w:bCs/>
          <w:color w:val="000000" w:themeColor="text1"/>
        </w:rPr>
        <w:t xml:space="preserve">. </w:t>
      </w:r>
    </w:p>
    <w:p w14:paraId="52B2AE23" w14:textId="7A0EB212" w:rsidR="003221F8" w:rsidRPr="00BE40FA" w:rsidRDefault="003221F8" w:rsidP="003D3846">
      <w:pPr>
        <w:rPr>
          <w:bCs/>
          <w:color w:val="000000" w:themeColor="text1"/>
        </w:rPr>
      </w:pPr>
    </w:p>
    <w:p w14:paraId="20D24883" w14:textId="4BBF0A41" w:rsidR="003221F8" w:rsidRPr="00BE40FA" w:rsidRDefault="000326BB" w:rsidP="003D3846">
      <w:pPr>
        <w:rPr>
          <w:bCs/>
          <w:color w:val="000000" w:themeColor="text1"/>
        </w:rPr>
      </w:pPr>
      <w:r>
        <w:rPr>
          <w:bCs/>
          <w:color w:val="000000" w:themeColor="text1"/>
        </w:rPr>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B97C2B">
        <w:rPr>
          <w:bCs/>
          <w:color w:val="000000" w:themeColor="text1"/>
        </w:rPr>
        <w:t xml:space="preserve"> (Table 2)</w:t>
      </w:r>
      <w:r w:rsidR="005E1CF7">
        <w:rPr>
          <w:bCs/>
          <w:color w:val="000000" w:themeColor="text1"/>
        </w:rPr>
        <w:t>.</w:t>
      </w:r>
      <w:r w:rsidR="00EA503F">
        <w:rPr>
          <w:bCs/>
          <w:color w:val="000000" w:themeColor="text1"/>
        </w:rPr>
        <w:t xml:space="preserve"> </w:t>
      </w:r>
      <w:r w:rsidR="002B3534">
        <w:rPr>
          <w:bCs/>
          <w:color w:val="000000" w:themeColor="text1"/>
        </w:rPr>
        <w:t>Figure 1 shows</w:t>
      </w:r>
      <w:r w:rsidR="002B3534" w:rsidRPr="00BE40FA">
        <w:rPr>
          <w:bCs/>
          <w:color w:val="000000" w:themeColor="text1"/>
        </w:rPr>
        <w:t xml:space="preserve"> </w:t>
      </w:r>
      <w:r w:rsidR="00AE1247" w:rsidRPr="00BE40FA">
        <w:rPr>
          <w:bCs/>
          <w:color w:val="000000" w:themeColor="text1"/>
        </w:rPr>
        <w:t>Spearman correlation</w:t>
      </w:r>
      <w:r w:rsidR="002B3534">
        <w:rPr>
          <w:bCs/>
          <w:color w:val="000000" w:themeColor="text1"/>
        </w:rPr>
        <w:t>s</w:t>
      </w:r>
      <w:r w:rsidR="00AE1247" w:rsidRPr="00BE40FA">
        <w:rPr>
          <w:bCs/>
          <w:color w:val="000000" w:themeColor="text1"/>
        </w:rPr>
        <w:t xml:space="preserve"> between pollutants for 5-year average exposure</w:t>
      </w:r>
      <w:r w:rsidR="002B3534">
        <w:rPr>
          <w:bCs/>
          <w:color w:val="000000" w:themeColor="text1"/>
        </w:rPr>
        <w:t>s</w:t>
      </w:r>
      <w:r w:rsidR="009E2E08" w:rsidRPr="00BE40FA">
        <w:rPr>
          <w:bCs/>
          <w:color w:val="000000" w:themeColor="text1"/>
        </w:rPr>
        <w:t xml:space="preserve">. </w:t>
      </w:r>
      <w:r w:rsidR="00352280">
        <w:rPr>
          <w:bCs/>
          <w:color w:val="000000" w:themeColor="text1"/>
        </w:rPr>
        <w:t>T</w:t>
      </w:r>
      <w:r w:rsidR="009E2E08" w:rsidRPr="00BE40FA">
        <w:rPr>
          <w:bCs/>
          <w:color w:val="000000" w:themeColor="text1"/>
        </w:rPr>
        <w: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w:t>
      </w:r>
      <w:r w:rsidR="00352280">
        <w:rPr>
          <w:bCs/>
          <w:color w:val="000000" w:themeColor="text1"/>
        </w:rPr>
        <w:t xml:space="preserve">, </w:t>
      </w:r>
      <w:r w:rsidR="001E4FDC" w:rsidRPr="00BE40FA">
        <w:rPr>
          <w:bCs/>
          <w:color w:val="000000" w:themeColor="text1"/>
        </w:rPr>
        <w:t>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C60492">
        <w:rPr>
          <w:bCs/>
          <w:color w:val="000000" w:themeColor="text1"/>
        </w:rPr>
        <w:t xml:space="preserve">non-EC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B6792A">
        <w:rPr>
          <w:bCs/>
          <w:color w:val="000000" w:themeColor="text1"/>
        </w:rPr>
        <w:t xml:space="preserve">most highly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 xml:space="preserve">CO.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9F3C76">
        <w:rPr>
          <w:bCs/>
          <w:color w:val="000000" w:themeColor="text1"/>
        </w:rPr>
        <w:t xml:space="preserve"> </w:t>
      </w:r>
      <w:r w:rsidR="009F0373" w:rsidRPr="00BE40FA">
        <w:rPr>
          <w:bCs/>
          <w:color w:val="000000" w:themeColor="text1"/>
        </w:rPr>
        <w:t>correlated with other pollutants</w:t>
      </w:r>
      <w:ins w:id="172" w:author="Parks, Robbie M" w:date="2022-03-01T11:39:00Z">
        <w:r w:rsidR="00D74719">
          <w:rPr>
            <w:bCs/>
            <w:color w:val="000000" w:themeColor="text1"/>
          </w:rPr>
          <w:t xml:space="preserve">, </w:t>
        </w:r>
        <w:r w:rsidR="00A95717">
          <w:rPr>
            <w:bCs/>
            <w:color w:val="000000" w:themeColor="text1"/>
          </w:rPr>
          <w:t xml:space="preserve">ranging from </w:t>
        </w:r>
      </w:ins>
      <w:ins w:id="173" w:author="Parks, Robbie M" w:date="2022-03-01T11:40:00Z">
        <w:r w:rsidR="00177283">
          <w:rPr>
            <w:bCs/>
            <w:color w:val="000000" w:themeColor="text1"/>
          </w:rPr>
          <w:t>-</w:t>
        </w:r>
      </w:ins>
      <w:ins w:id="174" w:author="Parks, Robbie M" w:date="2022-03-01T11:39:00Z">
        <w:r w:rsidR="00A95717">
          <w:rPr>
            <w:bCs/>
            <w:color w:val="000000" w:themeColor="text1"/>
          </w:rPr>
          <w:t>0.</w:t>
        </w:r>
      </w:ins>
      <w:ins w:id="175" w:author="Parks, Robbie M" w:date="2022-03-01T11:40:00Z">
        <w:r w:rsidR="00177283">
          <w:rPr>
            <w:bCs/>
            <w:color w:val="000000" w:themeColor="text1"/>
          </w:rPr>
          <w:t>58</w:t>
        </w:r>
      </w:ins>
      <w:ins w:id="176" w:author="Parks, Robbie M" w:date="2022-03-01T11:39:00Z">
        <w:r w:rsidR="00A95717">
          <w:rPr>
            <w:bCs/>
            <w:color w:val="000000" w:themeColor="text1"/>
          </w:rPr>
          <w:t xml:space="preserve"> to </w:t>
        </w:r>
      </w:ins>
      <w:ins w:id="177" w:author="Parks, Robbie M" w:date="2022-03-01T11:40:00Z">
        <w:r w:rsidR="00177283">
          <w:rPr>
            <w:bCs/>
            <w:color w:val="000000" w:themeColor="text1"/>
          </w:rPr>
          <w:t>-</w:t>
        </w:r>
      </w:ins>
      <w:ins w:id="178" w:author="Parks, Robbie M" w:date="2022-03-01T11:39:00Z">
        <w:r w:rsidR="00A95717">
          <w:rPr>
            <w:bCs/>
            <w:color w:val="000000" w:themeColor="text1"/>
          </w:rPr>
          <w:t>0.</w:t>
        </w:r>
      </w:ins>
      <w:ins w:id="179" w:author="Parks, Robbie M" w:date="2022-03-01T11:40:00Z">
        <w:r w:rsidR="00177283">
          <w:rPr>
            <w:bCs/>
            <w:color w:val="000000" w:themeColor="text1"/>
          </w:rPr>
          <w:t>88</w:t>
        </w:r>
      </w:ins>
      <w:r w:rsidR="009F0373" w:rsidRPr="00BE40FA">
        <w:rPr>
          <w:bCs/>
          <w:color w:val="000000" w:themeColor="text1"/>
        </w:rPr>
        <w:t>.</w:t>
      </w:r>
      <w:r w:rsidR="00691449">
        <w:rPr>
          <w:bCs/>
          <w:color w:val="000000" w:themeColor="text1"/>
        </w:rPr>
        <w:t xml:space="preserve"> </w:t>
      </w:r>
    </w:p>
    <w:p w14:paraId="2600D4B3" w14:textId="6976A122" w:rsidR="00D04B83" w:rsidRPr="00BE40FA" w:rsidRDefault="00D04B83" w:rsidP="003D3846">
      <w:pPr>
        <w:rPr>
          <w:bCs/>
          <w:color w:val="000000" w:themeColor="text1"/>
        </w:rPr>
      </w:pPr>
    </w:p>
    <w:p w14:paraId="56552C91" w14:textId="28207283" w:rsidR="00B82C2B" w:rsidRPr="00E65487" w:rsidRDefault="00816179" w:rsidP="003D3846">
      <w:pPr>
        <w:rPr>
          <w:bCs/>
          <w:color w:val="000000" w:themeColor="text1"/>
          <w:lang w:val="en-GB"/>
        </w:rPr>
      </w:pPr>
      <w:r w:rsidRPr="00816179">
        <w:rPr>
          <w:bCs/>
          <w:color w:val="000000" w:themeColor="text1"/>
        </w:rPr>
        <w:t>For 5-year average pollutant concentrations, w</w:t>
      </w:r>
      <w:r w:rsidR="00F35E97">
        <w:rPr>
          <w:bCs/>
          <w:color w:val="000000" w:themeColor="text1"/>
        </w:rPr>
        <w:t>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del w:id="180" w:author="Parks, Robbie M" w:date="2022-02-10T14:50:00Z">
        <w:r w:rsidR="002B777D" w:rsidDel="00FD6489">
          <w:rPr>
            <w:bCs/>
            <w:color w:val="000000" w:themeColor="text1"/>
          </w:rPr>
          <w:delText>standard deviation</w:delText>
        </w:r>
      </w:del>
      <w:ins w:id="181" w:author="Parks, Robbie M" w:date="2022-02-10T14:50:00Z">
        <w:r w:rsidR="00FD6489">
          <w:rPr>
            <w:bCs/>
            <w:color w:val="000000" w:themeColor="text1"/>
          </w:rPr>
          <w:t>SD</w:t>
        </w:r>
      </w:ins>
      <w:r w:rsidR="002B777D">
        <w:rPr>
          <w:bCs/>
          <w:color w:val="000000" w:themeColor="text1"/>
        </w:rPr>
        <w:t xml:space="preserve"> </w:t>
      </w:r>
      <w:r w:rsidR="00A85688">
        <w:rPr>
          <w:bCs/>
          <w:color w:val="000000" w:themeColor="text1"/>
        </w:rPr>
        <w:t xml:space="preserve">increase in </w:t>
      </w:r>
      <w:r w:rsidR="00337478">
        <w:rPr>
          <w:bCs/>
          <w:color w:val="000000" w:themeColor="text1"/>
        </w:rPr>
        <w:t>EC</w:t>
      </w:r>
      <w:r w:rsidR="003A2624" w:rsidRPr="00BE40FA">
        <w:rPr>
          <w:color w:val="000000" w:themeColor="text1"/>
        </w:rPr>
        <w:t xml:space="preserve"> </w:t>
      </w:r>
      <w:r w:rsidR="00B82C2B" w:rsidRPr="00B82C2B">
        <w:rPr>
          <w:bCs/>
          <w:color w:val="000000" w:themeColor="text1"/>
          <w:lang w:val="en-GB"/>
        </w:rPr>
        <w:t>(</w:t>
      </w:r>
      <w:r w:rsidR="00AD6FDB">
        <w:rPr>
          <w:bCs/>
          <w:color w:val="000000" w:themeColor="text1"/>
          <w:lang w:val="en-GB"/>
        </w:rPr>
        <w:t>11.5</w:t>
      </w:r>
      <w:r w:rsidR="00B82C2B" w:rsidRPr="00B82C2B">
        <w:rPr>
          <w:bCs/>
          <w:color w:val="000000" w:themeColor="text1"/>
          <w:lang w:val="en-GB"/>
        </w:rPr>
        <w:t xml:space="preserve">%; 95% </w:t>
      </w:r>
      <w:proofErr w:type="spellStart"/>
      <w:r w:rsidR="00B82C2B" w:rsidRPr="00B82C2B">
        <w:rPr>
          <w:bCs/>
          <w:color w:val="000000" w:themeColor="text1"/>
          <w:lang w:val="en-GB"/>
        </w:rPr>
        <w:t>CrI</w:t>
      </w:r>
      <w:proofErr w:type="spellEnd"/>
      <w:r w:rsidR="00B82C2B" w:rsidRPr="00B82C2B">
        <w:rPr>
          <w:bCs/>
          <w:color w:val="000000" w:themeColor="text1"/>
          <w:lang w:val="en-GB"/>
        </w:rPr>
        <w:t xml:space="preserve">: </w:t>
      </w:r>
      <w:r w:rsidR="00AD6FDB">
        <w:rPr>
          <w:bCs/>
          <w:color w:val="000000" w:themeColor="text1"/>
          <w:lang w:val="en-GB"/>
        </w:rPr>
        <w:t>-1.0</w:t>
      </w:r>
      <w:r w:rsidR="00B82C2B" w:rsidRPr="00B82C2B">
        <w:rPr>
          <w:bCs/>
          <w:color w:val="000000" w:themeColor="text1"/>
          <w:lang w:val="en-GB"/>
        </w:rPr>
        <w:t xml:space="preserve">%, </w:t>
      </w:r>
      <w:r w:rsidR="00AD6FDB">
        <w:rPr>
          <w:bCs/>
          <w:color w:val="000000" w:themeColor="text1"/>
          <w:lang w:val="en-GB"/>
        </w:rPr>
        <w:t>25.6</w:t>
      </w:r>
      <w:r w:rsidR="00B82C2B" w:rsidRPr="00B82C2B">
        <w:rPr>
          <w:bCs/>
          <w:color w:val="000000" w:themeColor="text1"/>
          <w:lang w:val="en-GB"/>
        </w:rPr>
        <w:t>%</w:t>
      </w:r>
      <w:ins w:id="182" w:author="Parks, Robbie M" w:date="2022-03-06T14:28:00Z">
        <w:r w:rsidR="00A918C0">
          <w:rPr>
            <w:bCs/>
            <w:color w:val="000000" w:themeColor="text1"/>
            <w:lang w:val="en-GB"/>
          </w:rPr>
          <w:t xml:space="preserve"> per </w:t>
        </w:r>
        <w:r w:rsidR="00A918C0" w:rsidRPr="00821C4B">
          <w:rPr>
            <w:bCs/>
            <w:color w:val="000000" w:themeColor="text1"/>
          </w:rPr>
          <w:t>0.42</w:t>
        </w:r>
        <w:r w:rsidR="00A918C0" w:rsidRPr="00BE40FA">
          <w:rPr>
            <w:color w:val="000000" w:themeColor="text1"/>
          </w:rPr>
          <w:t xml:space="preserve"> µg/m</w:t>
        </w:r>
        <w:r w:rsidR="00A918C0" w:rsidRPr="00BE40FA">
          <w:rPr>
            <w:color w:val="000000" w:themeColor="text1"/>
            <w:vertAlign w:val="superscript"/>
          </w:rPr>
          <w:t>3</w:t>
        </w:r>
      </w:ins>
      <w:r w:rsidR="00726FE1">
        <w:rPr>
          <w:bCs/>
          <w:color w:val="000000" w:themeColor="text1"/>
          <w:lang w:val="en-GB"/>
        </w:rPr>
        <w:t xml:space="preserve">; </w:t>
      </w:r>
      <w:r w:rsidR="00AD6FDB">
        <w:rPr>
          <w:bCs/>
          <w:color w:val="000000" w:themeColor="text1"/>
          <w:lang w:val="en-GB"/>
        </w:rPr>
        <w:t>96.3</w:t>
      </w:r>
      <w:r w:rsidR="00726FE1">
        <w:rPr>
          <w:bCs/>
          <w:color w:val="000000" w:themeColor="text1"/>
          <w:lang w:val="en-GB"/>
        </w:rPr>
        <w:t>% posterior probability of positive association</w:t>
      </w:r>
      <w:del w:id="183" w:author="Parks, Robbie M" w:date="2022-03-06T14:28:00Z">
        <w:r w:rsidR="00795EE9" w:rsidDel="00A918C0">
          <w:rPr>
            <w:bCs/>
            <w:color w:val="000000" w:themeColor="text1"/>
            <w:lang w:val="en-GB"/>
          </w:rPr>
          <w:delText xml:space="preserve"> per </w:delText>
        </w:r>
        <w:r w:rsidR="00795EE9" w:rsidRPr="00821C4B" w:rsidDel="00A918C0">
          <w:rPr>
            <w:bCs/>
            <w:color w:val="000000" w:themeColor="text1"/>
          </w:rPr>
          <w:delText>0.42</w:delText>
        </w:r>
        <w:r w:rsidR="00795EE9" w:rsidRPr="00BE40FA" w:rsidDel="00A918C0">
          <w:rPr>
            <w:color w:val="000000" w:themeColor="text1"/>
          </w:rPr>
          <w:delText xml:space="preserve"> µg/m</w:delText>
        </w:r>
        <w:r w:rsidR="00795EE9" w:rsidRPr="00BE40FA" w:rsidDel="00A918C0">
          <w:rPr>
            <w:color w:val="000000" w:themeColor="text1"/>
            <w:vertAlign w:val="superscript"/>
          </w:rPr>
          <w:delText>3</w:delText>
        </w:r>
      </w:del>
      <w:r w:rsidR="00B82C2B" w:rsidRPr="00B82C2B">
        <w:rPr>
          <w:bCs/>
          <w:color w:val="000000" w:themeColor="text1"/>
          <w:lang w:val="en-GB"/>
        </w:rPr>
        <w:t>)</w:t>
      </w:r>
      <w:r w:rsidR="009622EF">
        <w:rPr>
          <w:bCs/>
          <w:color w:val="000000" w:themeColor="text1"/>
          <w:lang w:val="en-GB"/>
        </w:rPr>
        <w:t xml:space="preserve"> (Figure 2)</w:t>
      </w:r>
      <w:r w:rsidR="001C7134">
        <w:rPr>
          <w:bCs/>
          <w:color w:val="000000" w:themeColor="text1"/>
          <w:lang w:val="en-GB"/>
        </w:rPr>
        <w:t xml:space="preserve">. </w:t>
      </w:r>
      <w:del w:id="184" w:author="Parks, Robbie M" w:date="2022-02-10T14:50:00Z">
        <w:r w:rsidR="00ED4774" w:rsidDel="00FD6489">
          <w:rPr>
            <w:bCs/>
            <w:color w:val="000000" w:themeColor="text1"/>
            <w:lang w:val="en-GB"/>
          </w:rPr>
          <w:delText>Standard deviation</w:delText>
        </w:r>
      </w:del>
      <w:ins w:id="185" w:author="Parks, Robbie M" w:date="2022-02-10T14:50:00Z">
        <w:r w:rsidR="00FD6489">
          <w:rPr>
            <w:bCs/>
            <w:color w:val="000000" w:themeColor="text1"/>
            <w:lang w:val="en-GB"/>
          </w:rPr>
          <w:t>SD</w:t>
        </w:r>
      </w:ins>
      <w:r w:rsidR="00ED4774">
        <w:rPr>
          <w:bCs/>
          <w:color w:val="000000" w:themeColor="text1"/>
          <w:lang w:val="en-GB"/>
        </w:rPr>
        <w:t xml:space="preserve"> </w:t>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of ALS diagnosis</w:t>
      </w:r>
      <w:r w:rsidR="00B54829">
        <w:rPr>
          <w:bCs/>
          <w:color w:val="000000" w:themeColor="text1"/>
          <w:lang w:val="en-GB"/>
        </w:rPr>
        <w:t xml:space="preserve"> in NO</w:t>
      </w:r>
      <w:r w:rsidR="00B54829" w:rsidRPr="00ED56B1">
        <w:rPr>
          <w:bCs/>
          <w:color w:val="000000" w:themeColor="text1"/>
          <w:vertAlign w:val="subscript"/>
          <w:lang w:val="en-GB"/>
        </w:rPr>
        <w:t>x</w:t>
      </w:r>
      <w:r w:rsidR="00B54829">
        <w:rPr>
          <w:bCs/>
          <w:color w:val="000000" w:themeColor="text1"/>
          <w:lang w:val="en-GB"/>
        </w:rPr>
        <w:t xml:space="preserve"> </w:t>
      </w:r>
      <w:r w:rsidR="00B54829" w:rsidRPr="00B82C2B">
        <w:rPr>
          <w:bCs/>
          <w:color w:val="000000" w:themeColor="text1"/>
          <w:lang w:val="en-GB"/>
        </w:rPr>
        <w:t>(</w:t>
      </w:r>
      <w:r w:rsidR="00974DA9">
        <w:rPr>
          <w:bCs/>
          <w:color w:val="000000" w:themeColor="text1"/>
          <w:lang w:val="en-GB"/>
        </w:rPr>
        <w:t>-4.6</w:t>
      </w:r>
      <w:r w:rsidR="00422A80">
        <w:rPr>
          <w:bCs/>
          <w:color w:val="000000" w:themeColor="text1"/>
          <w:lang w:val="en-GB"/>
        </w:rPr>
        <w:t>%</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974DA9">
        <w:rPr>
          <w:bCs/>
          <w:color w:val="000000" w:themeColor="text1"/>
          <w:lang w:val="en-GB"/>
        </w:rPr>
        <w:t>-18.1</w:t>
      </w:r>
      <w:r w:rsidR="00B54829" w:rsidRPr="00B82C2B">
        <w:rPr>
          <w:bCs/>
          <w:color w:val="000000" w:themeColor="text1"/>
          <w:lang w:val="en-GB"/>
        </w:rPr>
        <w:t xml:space="preserve">%, </w:t>
      </w:r>
      <w:r w:rsidR="00974DA9">
        <w:rPr>
          <w:bCs/>
          <w:color w:val="000000" w:themeColor="text1"/>
          <w:lang w:val="en-GB"/>
        </w:rPr>
        <w:t>8.9</w:t>
      </w:r>
      <w:r w:rsidR="00B54829" w:rsidRPr="00B82C2B">
        <w:rPr>
          <w:bCs/>
          <w:color w:val="000000" w:themeColor="text1"/>
          <w:lang w:val="en-GB"/>
        </w:rPr>
        <w:t>%</w:t>
      </w:r>
      <w:r w:rsidR="00795EE9">
        <w:rPr>
          <w:bCs/>
          <w:color w:val="000000" w:themeColor="text1"/>
          <w:lang w:val="en-GB"/>
        </w:rPr>
        <w:t xml:space="preserve"> per 20 </w:t>
      </w:r>
      <w:r w:rsidR="00795EE9" w:rsidRPr="00BE40FA">
        <w:rPr>
          <w:color w:val="000000" w:themeColor="text1"/>
        </w:rPr>
        <w:t>µg/m</w:t>
      </w:r>
      <w:r w:rsidR="00795EE9" w:rsidRPr="00BE40FA">
        <w:rPr>
          <w:color w:val="000000" w:themeColor="text1"/>
          <w:vertAlign w:val="superscript"/>
        </w:rPr>
        <w:t>3</w:t>
      </w:r>
      <w:ins w:id="186" w:author="Parks, Robbie M" w:date="2022-03-06T14:24:00Z">
        <w:r w:rsidR="00540B5D">
          <w:rPr>
            <w:color w:val="000000" w:themeColor="text1"/>
          </w:rPr>
          <w:t xml:space="preserve">; </w:t>
        </w:r>
      </w:ins>
      <w:ins w:id="187" w:author="Parks, Robbie M" w:date="2022-03-06T14:25:00Z">
        <w:r w:rsidR="00ED5BA8">
          <w:rPr>
            <w:color w:val="000000" w:themeColor="text1"/>
          </w:rPr>
          <w:t>27.8%</w:t>
        </w:r>
      </w:ins>
      <w:ins w:id="188" w:author="Parks, Robbie M" w:date="2022-03-06T14:24:00Z">
        <w:r w:rsidR="00540B5D">
          <w:rPr>
            <w:color w:val="000000" w:themeColor="text1"/>
          </w:rPr>
          <w:t xml:space="preserve"> </w:t>
        </w:r>
        <w:r w:rsidR="00540B5D">
          <w:rPr>
            <w:bCs/>
            <w:color w:val="000000" w:themeColor="text1"/>
            <w:lang w:val="en-GB"/>
          </w:rPr>
          <w:t>posterior probability of positive association</w:t>
        </w:r>
      </w:ins>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w:t>
      </w:r>
      <w:r w:rsidR="00B54829" w:rsidRPr="00B82C2B">
        <w:rPr>
          <w:bCs/>
          <w:color w:val="000000" w:themeColor="text1"/>
          <w:lang w:val="en-GB"/>
        </w:rPr>
        <w:t>(</w:t>
      </w:r>
      <w:r w:rsidR="00B05013">
        <w:rPr>
          <w:bCs/>
          <w:color w:val="000000" w:themeColor="text1"/>
          <w:lang w:val="en-GB"/>
        </w:rPr>
        <w:t>-3.2</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B05013">
        <w:rPr>
          <w:bCs/>
          <w:color w:val="000000" w:themeColor="text1"/>
          <w:lang w:val="en-GB"/>
        </w:rPr>
        <w:t>-14.4</w:t>
      </w:r>
      <w:r w:rsidR="00B54829" w:rsidRPr="00B82C2B">
        <w:rPr>
          <w:bCs/>
          <w:color w:val="000000" w:themeColor="text1"/>
          <w:lang w:val="en-GB"/>
        </w:rPr>
        <w:t xml:space="preserve">%, </w:t>
      </w:r>
      <w:r w:rsidR="00B05013">
        <w:rPr>
          <w:bCs/>
          <w:color w:val="000000" w:themeColor="text1"/>
          <w:lang w:val="en-GB"/>
        </w:rPr>
        <w:t>10.0</w:t>
      </w:r>
      <w:r w:rsidR="00B54829" w:rsidRPr="00B82C2B">
        <w:rPr>
          <w:bCs/>
          <w:color w:val="000000" w:themeColor="text1"/>
          <w:lang w:val="en-GB"/>
        </w:rPr>
        <w:t>%</w:t>
      </w:r>
      <w:r w:rsidR="00795EE9">
        <w:rPr>
          <w:bCs/>
          <w:color w:val="000000" w:themeColor="text1"/>
          <w:lang w:val="en-GB"/>
        </w:rPr>
        <w:t xml:space="preserve"> per 106 </w:t>
      </w:r>
      <w:r w:rsidR="00795EE9" w:rsidRPr="00BE40FA">
        <w:rPr>
          <w:color w:val="000000" w:themeColor="text1"/>
        </w:rPr>
        <w:t>µg/m</w:t>
      </w:r>
      <w:r w:rsidR="00795EE9" w:rsidRPr="00BE40FA">
        <w:rPr>
          <w:color w:val="000000" w:themeColor="text1"/>
          <w:vertAlign w:val="superscript"/>
        </w:rPr>
        <w:t>3</w:t>
      </w:r>
      <w:ins w:id="189" w:author="Parks, Robbie M" w:date="2022-03-06T14:24:00Z">
        <w:r w:rsidR="00884680">
          <w:rPr>
            <w:color w:val="000000" w:themeColor="text1"/>
          </w:rPr>
          <w:t xml:space="preserve">; </w:t>
        </w:r>
      </w:ins>
      <w:ins w:id="190" w:author="Parks, Robbie M" w:date="2022-03-06T14:25:00Z">
        <w:r w:rsidR="0059337D">
          <w:rPr>
            <w:color w:val="000000" w:themeColor="text1"/>
          </w:rPr>
          <w:t>26.7%</w:t>
        </w:r>
      </w:ins>
      <w:ins w:id="191" w:author="Parks, Robbie M" w:date="2022-03-06T14:24:00Z">
        <w:r w:rsidR="00884680">
          <w:rPr>
            <w:color w:val="000000" w:themeColor="text1"/>
          </w:rPr>
          <w:t xml:space="preserve"> </w:t>
        </w:r>
        <w:r w:rsidR="00884680">
          <w:rPr>
            <w:bCs/>
            <w:color w:val="000000" w:themeColor="text1"/>
            <w:lang w:val="en-GB"/>
          </w:rPr>
          <w:t>posterior probability of positive association</w:t>
        </w:r>
      </w:ins>
      <w:r w:rsidR="00B54829" w:rsidRPr="00B82C2B">
        <w:rPr>
          <w:bCs/>
          <w:color w:val="000000" w:themeColor="text1"/>
          <w:lang w:val="en-GB"/>
        </w:rPr>
        <w:t>)</w:t>
      </w:r>
      <w:r w:rsidR="00660195">
        <w:rPr>
          <w:bCs/>
          <w:color w:val="000000" w:themeColor="text1"/>
          <w:lang w:val="en-GB"/>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w:t>
      </w:r>
      <w:ins w:id="192" w:author="Parks, Robbie M" w:date="2022-02-10T16:25:00Z">
        <w:r w:rsidR="00CC7125">
          <w:rPr>
            <w:bCs/>
            <w:color w:val="000000" w:themeColor="text1"/>
            <w:lang w:val="en-GB"/>
          </w:rPr>
          <w:t xml:space="preserve">of traffic-related pollutants </w:t>
        </w:r>
        <w:r w:rsidR="007833F2">
          <w:rPr>
            <w:bCs/>
            <w:color w:val="000000" w:themeColor="text1"/>
            <w:lang w:val="en-GB"/>
          </w:rPr>
          <w:t>(</w:t>
        </w:r>
      </w:ins>
      <w:ins w:id="193" w:author="Parks, Robbie M" w:date="2022-02-10T16:26:00Z">
        <w:r w:rsidR="007833F2">
          <w:rPr>
            <w:bCs/>
            <w:color w:val="000000" w:themeColor="text1"/>
            <w:lang w:val="en-GB"/>
          </w:rPr>
          <w:t>EC, NO</w:t>
        </w:r>
        <w:r w:rsidR="007833F2" w:rsidRPr="0093563E">
          <w:rPr>
            <w:bCs/>
            <w:color w:val="000000" w:themeColor="text1"/>
            <w:vertAlign w:val="subscript"/>
            <w:lang w:val="en-GB"/>
          </w:rPr>
          <w:t>x</w:t>
        </w:r>
        <w:r w:rsidR="007833F2">
          <w:rPr>
            <w:bCs/>
            <w:color w:val="000000" w:themeColor="text1"/>
            <w:lang w:val="en-GB"/>
          </w:rPr>
          <w:t>, CO</w:t>
        </w:r>
      </w:ins>
      <w:ins w:id="194" w:author="Parks, Robbie M" w:date="2022-02-10T16:25:00Z">
        <w:r w:rsidR="007833F2">
          <w:rPr>
            <w:bCs/>
            <w:color w:val="000000" w:themeColor="text1"/>
            <w:lang w:val="en-GB"/>
          </w:rPr>
          <w:t xml:space="preserve">) </w:t>
        </w:r>
      </w:ins>
      <w:r w:rsidR="004952BD">
        <w:rPr>
          <w:bCs/>
          <w:color w:val="000000" w:themeColor="text1"/>
          <w:lang w:val="en-GB"/>
        </w:rPr>
        <w:t xml:space="preserve">was </w:t>
      </w:r>
      <w:r w:rsidR="006C1BDC">
        <w:rPr>
          <w:bCs/>
          <w:color w:val="000000" w:themeColor="text1"/>
          <w:lang w:val="en-GB"/>
        </w:rPr>
        <w:t>2.3</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w:t>
      </w:r>
      <w:proofErr w:type="spellStart"/>
      <w:r w:rsidR="004952BD" w:rsidRPr="00B82C2B">
        <w:rPr>
          <w:bCs/>
          <w:color w:val="000000" w:themeColor="text1"/>
          <w:lang w:val="en-GB"/>
        </w:rPr>
        <w:t>CrI</w:t>
      </w:r>
      <w:proofErr w:type="spellEnd"/>
      <w:r w:rsidR="004952BD" w:rsidRPr="00B82C2B">
        <w:rPr>
          <w:bCs/>
          <w:color w:val="000000" w:themeColor="text1"/>
          <w:lang w:val="en-GB"/>
        </w:rPr>
        <w:t xml:space="preserve">: </w:t>
      </w:r>
      <w:r w:rsidR="006C1BDC">
        <w:rPr>
          <w:bCs/>
          <w:color w:val="000000" w:themeColor="text1"/>
          <w:lang w:val="en-GB"/>
        </w:rPr>
        <w:t>-3.3</w:t>
      </w:r>
      <w:r w:rsidR="004952BD" w:rsidRPr="00B82C2B">
        <w:rPr>
          <w:bCs/>
          <w:color w:val="000000" w:themeColor="text1"/>
          <w:lang w:val="en-GB"/>
        </w:rPr>
        <w:t xml:space="preserve">%, </w:t>
      </w:r>
      <w:r w:rsidR="006C1BDC">
        <w:rPr>
          <w:bCs/>
          <w:color w:val="000000" w:themeColor="text1"/>
          <w:lang w:val="en-GB"/>
        </w:rPr>
        <w:t>7.7</w:t>
      </w:r>
      <w:r w:rsidR="004952BD" w:rsidRPr="00B82C2B">
        <w:rPr>
          <w:bCs/>
          <w:color w:val="000000" w:themeColor="text1"/>
          <w:lang w:val="en-GB"/>
        </w:rPr>
        <w:t>%</w:t>
      </w:r>
      <w:r w:rsidR="004952BD">
        <w:rPr>
          <w:bCs/>
          <w:color w:val="000000" w:themeColor="text1"/>
          <w:lang w:val="en-GB"/>
        </w:rPr>
        <w:t xml:space="preserve">), with an </w:t>
      </w:r>
      <w:r w:rsidR="006C1BDC">
        <w:rPr>
          <w:bCs/>
          <w:color w:val="000000" w:themeColor="text1"/>
          <w:lang w:val="en-GB"/>
        </w:rPr>
        <w:t>77.8</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A34D4D">
        <w:rPr>
          <w:bCs/>
        </w:rPr>
        <w:t>Finally, t</w:t>
      </w:r>
      <w:r w:rsidR="00A34D4D" w:rsidRPr="00140036">
        <w:rPr>
          <w:bCs/>
        </w:rPr>
        <w:t xml:space="preserve">he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was</w:t>
      </w:r>
      <w:r w:rsidR="00A41C82">
        <w:rPr>
          <w:bCs/>
          <w:color w:val="000000" w:themeColor="text1"/>
          <w:lang w:val="en-GB"/>
        </w:rPr>
        <w:t xml:space="preserve"> null</w:t>
      </w:r>
      <w:r w:rsidR="00D056C2">
        <w:rPr>
          <w:bCs/>
          <w:color w:val="000000" w:themeColor="text1"/>
          <w:lang w:val="en-GB"/>
        </w:rPr>
        <w:t xml:space="preserve"> </w:t>
      </w:r>
      <w:r w:rsidR="00A41C82">
        <w:rPr>
          <w:bCs/>
          <w:color w:val="000000" w:themeColor="text1"/>
          <w:lang w:val="en-GB"/>
        </w:rPr>
        <w:t>(</w:t>
      </w:r>
      <w:r w:rsidR="00ED0280">
        <w:rPr>
          <w:bCs/>
          <w:color w:val="000000" w:themeColor="text1"/>
          <w:lang w:val="en-GB"/>
        </w:rPr>
        <w:t>-0.1</w:t>
      </w:r>
      <w:r w:rsidR="00D056C2" w:rsidRPr="00B82C2B">
        <w:rPr>
          <w:bCs/>
          <w:color w:val="000000" w:themeColor="text1"/>
          <w:lang w:val="en-GB"/>
        </w:rPr>
        <w:t xml:space="preserve">%; 95% </w:t>
      </w:r>
      <w:proofErr w:type="spellStart"/>
      <w:r w:rsidR="00D056C2" w:rsidRPr="00B82C2B">
        <w:rPr>
          <w:bCs/>
          <w:color w:val="000000" w:themeColor="text1"/>
          <w:lang w:val="en-GB"/>
        </w:rPr>
        <w:t>CrI</w:t>
      </w:r>
      <w:proofErr w:type="spellEnd"/>
      <w:r w:rsidR="00D056C2" w:rsidRPr="00B82C2B">
        <w:rPr>
          <w:bCs/>
          <w:color w:val="000000" w:themeColor="text1"/>
          <w:lang w:val="en-GB"/>
        </w:rPr>
        <w:t xml:space="preserve">: </w:t>
      </w:r>
      <w:r w:rsidR="00ED0280">
        <w:rPr>
          <w:bCs/>
          <w:color w:val="000000" w:themeColor="text1"/>
          <w:lang w:val="en-GB"/>
        </w:rPr>
        <w:t>-17.4</w:t>
      </w:r>
      <w:r w:rsidR="00D056C2" w:rsidRPr="00B82C2B">
        <w:rPr>
          <w:bCs/>
          <w:color w:val="000000" w:themeColor="text1"/>
          <w:lang w:val="en-GB"/>
        </w:rPr>
        <w:t xml:space="preserve">%, </w:t>
      </w:r>
      <w:r w:rsidR="00ED0280">
        <w:rPr>
          <w:bCs/>
          <w:color w:val="000000" w:themeColor="text1"/>
          <w:lang w:val="en-GB"/>
        </w:rPr>
        <w:t>20.8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F76D8C">
        <w:rPr>
          <w:bCs/>
          <w:color w:val="000000" w:themeColor="text1"/>
          <w:lang w:val="en-GB"/>
        </w:rPr>
        <w:t xml:space="preserve">Non-EC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w</w:t>
      </w:r>
      <w:r w:rsidR="00B66B3A">
        <w:rPr>
          <w:bCs/>
          <w:color w:val="000000" w:themeColor="text1"/>
          <w:lang w:val="en-GB"/>
        </w:rPr>
        <w:t xml:space="preserve">as </w:t>
      </w:r>
      <w:r w:rsidR="00001777">
        <w:rPr>
          <w:bCs/>
          <w:color w:val="000000" w:themeColor="text1"/>
          <w:lang w:val="en-GB"/>
        </w:rPr>
        <w:t xml:space="preserve">not </w:t>
      </w:r>
      <w:r w:rsidR="00B66B3A">
        <w:rPr>
          <w:bCs/>
          <w:color w:val="000000" w:themeColor="text1"/>
          <w:lang w:val="en-GB"/>
        </w:rPr>
        <w:t xml:space="preserve">associated with ALS diagnosis </w:t>
      </w:r>
      <w:r w:rsidR="00B66B3A" w:rsidRPr="00B82C2B">
        <w:rPr>
          <w:bCs/>
          <w:color w:val="000000" w:themeColor="text1"/>
          <w:lang w:val="en-GB"/>
        </w:rPr>
        <w:t>(</w:t>
      </w:r>
      <w:r w:rsidR="0053437F">
        <w:rPr>
          <w:bCs/>
          <w:color w:val="000000" w:themeColor="text1"/>
          <w:lang w:val="en-GB"/>
        </w:rPr>
        <w:t>0.7</w:t>
      </w:r>
      <w:r w:rsidR="00B66B3A" w:rsidRPr="00B82C2B">
        <w:rPr>
          <w:bCs/>
          <w:color w:val="000000" w:themeColor="text1"/>
          <w:lang w:val="en-GB"/>
        </w:rPr>
        <w:t xml:space="preserve">%; 95% </w:t>
      </w:r>
      <w:proofErr w:type="spellStart"/>
      <w:r w:rsidR="00B66B3A" w:rsidRPr="00B82C2B">
        <w:rPr>
          <w:bCs/>
          <w:color w:val="000000" w:themeColor="text1"/>
          <w:lang w:val="en-GB"/>
        </w:rPr>
        <w:t>CrI</w:t>
      </w:r>
      <w:proofErr w:type="spellEnd"/>
      <w:r w:rsidR="00B66B3A" w:rsidRPr="00B82C2B">
        <w:rPr>
          <w:bCs/>
          <w:color w:val="000000" w:themeColor="text1"/>
          <w:lang w:val="en-GB"/>
        </w:rPr>
        <w:t xml:space="preserve">: </w:t>
      </w:r>
      <w:r w:rsidR="0053437F">
        <w:rPr>
          <w:bCs/>
          <w:color w:val="000000" w:themeColor="text1"/>
          <w:lang w:val="en-GB"/>
        </w:rPr>
        <w:t>-9.2</w:t>
      </w:r>
      <w:r w:rsidR="00B66B3A" w:rsidRPr="00B82C2B">
        <w:rPr>
          <w:bCs/>
          <w:color w:val="000000" w:themeColor="text1"/>
          <w:lang w:val="en-GB"/>
        </w:rPr>
        <w:t xml:space="preserve">%, </w:t>
      </w:r>
      <w:r w:rsidR="0053437F">
        <w:rPr>
          <w:bCs/>
          <w:color w:val="000000" w:themeColor="text1"/>
          <w:lang w:val="en-GB"/>
        </w:rPr>
        <w:t>12.4</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 xml:space="preserve">1-year </w:t>
      </w:r>
      <w:r w:rsidR="00F12691">
        <w:rPr>
          <w:bCs/>
          <w:color w:val="000000" w:themeColor="text1"/>
        </w:rPr>
        <w:t xml:space="preserve">EC </w:t>
      </w:r>
      <w:r w:rsidR="00D820B4">
        <w:rPr>
          <w:bCs/>
          <w:color w:val="000000" w:themeColor="text1"/>
        </w:rPr>
        <w:t>average</w:t>
      </w:r>
      <w:r w:rsidR="003C7140">
        <w:rPr>
          <w:bCs/>
          <w:color w:val="000000" w:themeColor="text1"/>
        </w:rPr>
        <w:t xml:space="preserve"> exposure</w:t>
      </w:r>
      <w:r w:rsidR="00F12691">
        <w:rPr>
          <w:bCs/>
          <w:color w:val="000000" w:themeColor="text1"/>
        </w:rPr>
        <w:t xml:space="preserve"> </w:t>
      </w:r>
      <w:r w:rsidR="00D820B4">
        <w:rPr>
          <w:bCs/>
          <w:color w:val="000000" w:themeColor="text1"/>
        </w:rPr>
        <w:t>was associated with a</w:t>
      </w:r>
      <w:ins w:id="195" w:author="Parks, Robbie M" w:date="2022-03-03T15:50:00Z">
        <w:r w:rsidR="005A2B0C">
          <w:rPr>
            <w:bCs/>
            <w:color w:val="000000" w:themeColor="text1"/>
          </w:rPr>
          <w:t xml:space="preserve">n </w:t>
        </w:r>
      </w:ins>
      <w:del w:id="196" w:author="Parks, Robbie M" w:date="2022-03-03T15:50:00Z">
        <w:r w:rsidR="00A81B5D" w:rsidDel="005A2B0C">
          <w:rPr>
            <w:bCs/>
            <w:color w:val="000000" w:themeColor="text1"/>
          </w:rPr>
          <w:delText xml:space="preserve"> significant</w:delText>
        </w:r>
        <w:r w:rsidR="00D820B4" w:rsidDel="005A2B0C">
          <w:rPr>
            <w:bCs/>
            <w:color w:val="000000" w:themeColor="text1"/>
          </w:rPr>
          <w:delText xml:space="preserve"> </w:delText>
        </w:r>
      </w:del>
      <w:r w:rsidR="00D820B4">
        <w:rPr>
          <w:bCs/>
          <w:color w:val="000000" w:themeColor="text1"/>
        </w:rPr>
        <w:t xml:space="preserve">increase in odds of ALS diagnosis </w:t>
      </w:r>
      <w:r w:rsidR="008A7387" w:rsidRPr="00B82C2B">
        <w:rPr>
          <w:bCs/>
          <w:color w:val="000000" w:themeColor="text1"/>
          <w:lang w:val="en-GB"/>
        </w:rPr>
        <w:t>(</w:t>
      </w:r>
      <w:r w:rsidR="007478B8">
        <w:rPr>
          <w:bCs/>
          <w:color w:val="000000" w:themeColor="text1"/>
          <w:lang w:val="en-GB"/>
        </w:rPr>
        <w:t>15.4</w:t>
      </w:r>
      <w:r w:rsidR="008A7387" w:rsidRPr="00B82C2B">
        <w:rPr>
          <w:bCs/>
          <w:color w:val="000000" w:themeColor="text1"/>
          <w:lang w:val="en-GB"/>
        </w:rPr>
        <w:t xml:space="preserve">%; 95% </w:t>
      </w:r>
      <w:proofErr w:type="spellStart"/>
      <w:r w:rsidR="008A7387" w:rsidRPr="00B82C2B">
        <w:rPr>
          <w:bCs/>
          <w:color w:val="000000" w:themeColor="text1"/>
          <w:lang w:val="en-GB"/>
        </w:rPr>
        <w:t>CrI</w:t>
      </w:r>
      <w:proofErr w:type="spellEnd"/>
      <w:r w:rsidR="008A7387" w:rsidRPr="00B82C2B">
        <w:rPr>
          <w:bCs/>
          <w:color w:val="000000" w:themeColor="text1"/>
          <w:lang w:val="en-GB"/>
        </w:rPr>
        <w:t xml:space="preserve">: </w:t>
      </w:r>
      <w:r w:rsidR="007478B8">
        <w:rPr>
          <w:bCs/>
          <w:color w:val="000000" w:themeColor="text1"/>
          <w:lang w:val="en-GB"/>
        </w:rPr>
        <w:t>1.6</w:t>
      </w:r>
      <w:r w:rsidR="008A7387" w:rsidRPr="00B82C2B">
        <w:rPr>
          <w:bCs/>
          <w:color w:val="000000" w:themeColor="text1"/>
          <w:lang w:val="en-GB"/>
        </w:rPr>
        <w:t xml:space="preserve">%, </w:t>
      </w:r>
      <w:r w:rsidR="007478B8">
        <w:rPr>
          <w:bCs/>
          <w:color w:val="000000" w:themeColor="text1"/>
          <w:lang w:val="en-GB"/>
        </w:rPr>
        <w:t>25.6</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1E616C">
        <w:rPr>
          <w:bCs/>
          <w:color w:val="000000" w:themeColor="text1"/>
          <w:lang w:val="en-GB"/>
        </w:rPr>
        <w:t xml:space="preserve">10-year average exposure results were attenuated </w:t>
      </w:r>
      <w:r w:rsidR="00045A20">
        <w:rPr>
          <w:bCs/>
          <w:color w:val="000000" w:themeColor="text1"/>
          <w:lang w:val="en-GB"/>
        </w:rPr>
        <w:t>versions of</w:t>
      </w:r>
      <w:r w:rsidR="001E616C">
        <w:rPr>
          <w:bCs/>
          <w:color w:val="000000" w:themeColor="text1"/>
          <w:lang w:val="en-GB"/>
        </w:rPr>
        <w:t xml:space="preserve"> the 1- and 5-year results</w:t>
      </w:r>
      <w:ins w:id="197" w:author="Parks, Robbie M" w:date="2022-02-10T16:31:00Z">
        <w:r w:rsidR="00CF4A4A">
          <w:rPr>
            <w:bCs/>
            <w:color w:val="000000" w:themeColor="text1"/>
            <w:lang w:val="en-GB"/>
          </w:rPr>
          <w:t xml:space="preserve">, </w:t>
        </w:r>
      </w:ins>
      <w:ins w:id="198" w:author="Parks, Robbie M" w:date="2022-02-10T16:32:00Z">
        <w:r w:rsidR="00CF4A4A">
          <w:rPr>
            <w:bCs/>
            <w:color w:val="000000" w:themeColor="text1"/>
            <w:lang w:val="en-GB"/>
          </w:rPr>
          <w:t>as associations tended further to the null</w:t>
        </w:r>
      </w:ins>
      <w:r w:rsidR="001E616C">
        <w:rPr>
          <w:bCs/>
          <w:color w:val="000000" w:themeColor="text1"/>
          <w:lang w:val="en-GB"/>
        </w:rPr>
        <w:t>.</w:t>
      </w:r>
      <w:r w:rsidR="00176116">
        <w:rPr>
          <w:bCs/>
          <w:color w:val="000000" w:themeColor="text1"/>
          <w:lang w:val="en-GB"/>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B3549C">
        <w:rPr>
          <w:bCs/>
          <w:color w:val="000000" w:themeColor="text1"/>
          <w:lang w:val="en-GB"/>
        </w:rPr>
        <w:t xml:space="preserve">non-EC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w:t>
      </w:r>
      <w:proofErr w:type="spellStart"/>
      <w:r w:rsidR="003034A1">
        <w:rPr>
          <w:bCs/>
          <w:color w:val="000000" w:themeColor="text1"/>
          <w:lang w:val="en-GB"/>
        </w:rPr>
        <w:t>eFigure</w:t>
      </w:r>
      <w:proofErr w:type="spellEnd"/>
      <w:r w:rsidR="003034A1">
        <w:rPr>
          <w:bCs/>
          <w:color w:val="000000" w:themeColor="text1"/>
          <w:lang w:val="en-GB"/>
        </w:rPr>
        <w:t xml:space="preserve"> </w:t>
      </w:r>
      <w:r w:rsidR="000455C7">
        <w:rPr>
          <w:bCs/>
          <w:color w:val="000000" w:themeColor="text1"/>
          <w:lang w:val="en-GB"/>
        </w:rPr>
        <w:t>1</w:t>
      </w:r>
      <w:ins w:id="199" w:author="Parks, Robbie M" w:date="2022-02-08T16:37:00Z">
        <w:r w:rsidR="00601F76">
          <w:rPr>
            <w:bCs/>
            <w:color w:val="000000" w:themeColor="text1"/>
            <w:lang w:val="en-GB"/>
          </w:rPr>
          <w:t xml:space="preserve">; </w:t>
        </w:r>
      </w:ins>
      <w:ins w:id="200" w:author="Parks, Robbie M" w:date="2022-02-08T16:38:00Z">
        <w:r w:rsidR="000C108F">
          <w:rPr>
            <w:bCs/>
            <w:color w:val="000000" w:themeColor="text1"/>
            <w:lang w:val="en-GB"/>
          </w:rPr>
          <w:t xml:space="preserve">single traffic-related pollutant </w:t>
        </w:r>
      </w:ins>
      <w:ins w:id="201" w:author="Parks, Robbie M" w:date="2022-02-08T16:37:00Z">
        <w:r w:rsidR="00601F76">
          <w:rPr>
            <w:bCs/>
            <w:color w:val="000000" w:themeColor="text1"/>
            <w:lang w:val="en-GB"/>
          </w:rPr>
          <w:t xml:space="preserve">models </w:t>
        </w:r>
        <w:r w:rsidR="00BF6DC0">
          <w:rPr>
            <w:bCs/>
            <w:color w:val="000000" w:themeColor="text1"/>
            <w:lang w:val="en-GB"/>
          </w:rPr>
          <w:t>D, E and</w:t>
        </w:r>
        <w:r w:rsidR="00601F76">
          <w:rPr>
            <w:bCs/>
            <w:color w:val="000000" w:themeColor="text1"/>
            <w:lang w:val="en-GB"/>
          </w:rPr>
          <w:t xml:space="preserve"> </w:t>
        </w:r>
        <w:r w:rsidR="00BF6DC0">
          <w:rPr>
            <w:bCs/>
            <w:color w:val="000000" w:themeColor="text1"/>
            <w:lang w:val="en-GB"/>
          </w:rPr>
          <w:t>F</w:t>
        </w:r>
      </w:ins>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w:t>
      </w:r>
      <w:r w:rsidR="00E547F2">
        <w:rPr>
          <w:bCs/>
          <w:color w:val="000000" w:themeColor="text1"/>
          <w:lang w:val="en-GB"/>
        </w:rPr>
        <w:t xml:space="preserve"> non-EC</w:t>
      </w:r>
      <w:r w:rsidR="00E65487">
        <w:rPr>
          <w:bCs/>
          <w:color w:val="000000" w:themeColor="text1"/>
          <w:lang w:val="en-GB"/>
        </w:rPr>
        <w:t xml:space="preserve">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w:t>
      </w:r>
      <w:ins w:id="202" w:author="Parks, Robbie M" w:date="2022-03-04T18:06:00Z">
        <w:r w:rsidR="004973FE">
          <w:rPr>
            <w:bCs/>
            <w:color w:val="000000" w:themeColor="text1"/>
            <w:lang w:val="en-GB"/>
          </w:rPr>
          <w:t xml:space="preserve">The 95% </w:t>
        </w:r>
      </w:ins>
      <w:ins w:id="203" w:author="Parks, Robbie M" w:date="2022-03-04T18:07:00Z">
        <w:r w:rsidR="00A41F0C">
          <w:rPr>
            <w:bCs/>
            <w:color w:val="000000" w:themeColor="text1"/>
            <w:lang w:val="en-GB"/>
          </w:rPr>
          <w:t>c</w:t>
        </w:r>
      </w:ins>
      <w:ins w:id="204" w:author="Parks, Robbie M" w:date="2022-03-04T18:06:00Z">
        <w:r w:rsidR="004973FE">
          <w:rPr>
            <w:bCs/>
            <w:color w:val="000000" w:themeColor="text1"/>
            <w:lang w:val="en-GB"/>
          </w:rPr>
          <w:t xml:space="preserve">redible </w:t>
        </w:r>
      </w:ins>
      <w:ins w:id="205" w:author="Parks, Robbie M" w:date="2022-03-04T18:07:00Z">
        <w:r w:rsidR="00A41F0C">
          <w:rPr>
            <w:bCs/>
            <w:color w:val="000000" w:themeColor="text1"/>
            <w:lang w:val="en-GB"/>
          </w:rPr>
          <w:t>i</w:t>
        </w:r>
      </w:ins>
      <w:ins w:id="206" w:author="Parks, Robbie M" w:date="2022-03-04T18:06:00Z">
        <w:r w:rsidR="004973FE">
          <w:rPr>
            <w:bCs/>
            <w:color w:val="000000" w:themeColor="text1"/>
            <w:lang w:val="en-GB"/>
          </w:rPr>
          <w:t>nterval</w:t>
        </w:r>
        <w:r w:rsidR="00B6138C">
          <w:rPr>
            <w:bCs/>
            <w:color w:val="000000" w:themeColor="text1"/>
            <w:lang w:val="en-GB"/>
          </w:rPr>
          <w:t xml:space="preserve"> for EC in the single-pollutant model (</w:t>
        </w:r>
      </w:ins>
      <w:proofErr w:type="spellStart"/>
      <w:ins w:id="207" w:author="Parks, Robbie M" w:date="2022-03-04T18:07:00Z">
        <w:r w:rsidR="00B6138C">
          <w:rPr>
            <w:bCs/>
            <w:color w:val="000000" w:themeColor="text1"/>
            <w:lang w:val="en-GB"/>
          </w:rPr>
          <w:t>eFigure</w:t>
        </w:r>
        <w:proofErr w:type="spellEnd"/>
        <w:r w:rsidR="00B6138C">
          <w:rPr>
            <w:bCs/>
            <w:color w:val="000000" w:themeColor="text1"/>
            <w:lang w:val="en-GB"/>
          </w:rPr>
          <w:t xml:space="preserve"> 1</w:t>
        </w:r>
      </w:ins>
      <w:ins w:id="208" w:author="Parks, Robbie M" w:date="2022-03-04T18:08:00Z">
        <w:r w:rsidR="00A41F0C">
          <w:rPr>
            <w:bCs/>
            <w:color w:val="000000" w:themeColor="text1"/>
            <w:lang w:val="en-GB"/>
          </w:rPr>
          <w:t>; model D</w:t>
        </w:r>
      </w:ins>
      <w:ins w:id="209" w:author="Parks, Robbie M" w:date="2022-03-04T18:07:00Z">
        <w:r w:rsidR="00B6138C">
          <w:rPr>
            <w:bCs/>
            <w:color w:val="000000" w:themeColor="text1"/>
            <w:lang w:val="en-GB"/>
          </w:rPr>
          <w:t xml:space="preserve">) </w:t>
        </w:r>
        <w:r w:rsidR="00A41F0C">
          <w:rPr>
            <w:bCs/>
            <w:color w:val="000000" w:themeColor="text1"/>
            <w:lang w:val="en-GB"/>
          </w:rPr>
          <w:t>overlap</w:t>
        </w:r>
      </w:ins>
      <w:ins w:id="210" w:author="Parks, Robbie M" w:date="2022-03-06T14:26:00Z">
        <w:r w:rsidR="001C7DF2">
          <w:rPr>
            <w:bCs/>
            <w:color w:val="000000" w:themeColor="text1"/>
            <w:lang w:val="en-GB"/>
          </w:rPr>
          <w:t>ped</w:t>
        </w:r>
      </w:ins>
      <w:ins w:id="211" w:author="Parks, Robbie M" w:date="2022-03-04T18:07:00Z">
        <w:r w:rsidR="00A41F0C">
          <w:rPr>
            <w:bCs/>
            <w:color w:val="000000" w:themeColor="text1"/>
            <w:lang w:val="en-GB"/>
          </w:rPr>
          <w:t xml:space="preserve"> with most of the credible intervals of the EC term in the multi-pollutant models </w:t>
        </w:r>
      </w:ins>
      <w:ins w:id="212" w:author="Parks, Robbie M" w:date="2022-03-04T18:08:00Z">
        <w:r w:rsidR="00A41F0C">
          <w:rPr>
            <w:bCs/>
            <w:color w:val="000000" w:themeColor="text1"/>
            <w:lang w:val="en-GB"/>
          </w:rPr>
          <w:t>(</w:t>
        </w:r>
        <w:proofErr w:type="spellStart"/>
        <w:r w:rsidR="00A41F0C">
          <w:t>eFigure</w:t>
        </w:r>
        <w:proofErr w:type="spellEnd"/>
        <w:r w:rsidR="00A41F0C">
          <w:t xml:space="preserve"> 1; models B, C, G to P)</w:t>
        </w:r>
      </w:ins>
      <w:ins w:id="213" w:author="Parks, Robbie M" w:date="2022-03-04T18:07:00Z">
        <w:r w:rsidR="00A41F0C">
          <w:rPr>
            <w:bCs/>
            <w:color w:val="000000" w:themeColor="text1"/>
            <w:lang w:val="en-GB"/>
          </w:rPr>
          <w:t>.</w:t>
        </w:r>
      </w:ins>
      <w:ins w:id="214" w:author="Parks, Robbie M" w:date="2022-03-04T18:08:00Z">
        <w:r w:rsidR="00A41F0C">
          <w:rPr>
            <w:bCs/>
            <w:color w:val="000000" w:themeColor="text1"/>
            <w:lang w:val="en-GB"/>
          </w:rPr>
          <w:t xml:space="preserve"> </w:t>
        </w:r>
      </w:ins>
      <w:r w:rsidR="00090E64">
        <w:rPr>
          <w:bCs/>
          <w:color w:val="000000" w:themeColor="text1"/>
          <w:lang w:val="en-GB"/>
        </w:rPr>
        <w:t>Results from variations of the main model in the sensitivity analyses were robust to prior choices</w:t>
      </w:r>
      <w:ins w:id="215" w:author="Parks, Robbie M" w:date="2022-03-06T14:45:00Z">
        <w:r w:rsidR="00E774A5">
          <w:rPr>
            <w:bCs/>
            <w:color w:val="000000" w:themeColor="text1"/>
            <w:lang w:val="en-GB"/>
          </w:rPr>
          <w:t>, inclusion of O</w:t>
        </w:r>
        <w:r w:rsidR="00E774A5" w:rsidRPr="00E774A5">
          <w:rPr>
            <w:bCs/>
            <w:color w:val="000000" w:themeColor="text1"/>
            <w:vertAlign w:val="subscript"/>
            <w:lang w:val="en-GB"/>
            <w:rPrChange w:id="216" w:author="Parks, Robbie M" w:date="2022-03-06T14:45:00Z">
              <w:rPr>
                <w:bCs/>
                <w:color w:val="000000" w:themeColor="text1"/>
                <w:lang w:val="en-GB"/>
              </w:rPr>
            </w:rPrChange>
          </w:rPr>
          <w:t>3</w:t>
        </w:r>
        <w:r w:rsidR="00E774A5">
          <w:rPr>
            <w:bCs/>
            <w:color w:val="000000" w:themeColor="text1"/>
            <w:lang w:val="en-GB"/>
          </w:rPr>
          <w:t>,</w:t>
        </w:r>
      </w:ins>
      <w:r w:rsidR="00090E64">
        <w:rPr>
          <w:bCs/>
          <w:color w:val="000000" w:themeColor="text1"/>
          <w:lang w:val="en-GB"/>
        </w:rPr>
        <w:t xml:space="preserve"> </w:t>
      </w:r>
      <w:r w:rsidR="0069187E">
        <w:rPr>
          <w:bCs/>
          <w:color w:val="000000" w:themeColor="text1"/>
          <w:lang w:val="en-GB"/>
        </w:rPr>
        <w:t xml:space="preserve">and inclusion of parish-level SES </w:t>
      </w:r>
      <w:r w:rsidR="00090E64">
        <w:rPr>
          <w:bCs/>
          <w:color w:val="000000" w:themeColor="text1"/>
          <w:lang w:val="en-GB"/>
        </w:rPr>
        <w:t>(</w:t>
      </w:r>
      <w:proofErr w:type="spellStart"/>
      <w:r w:rsidR="00090E64">
        <w:rPr>
          <w:bCs/>
          <w:color w:val="000000" w:themeColor="text1"/>
          <w:lang w:val="en-GB"/>
        </w:rPr>
        <w:t>eFigure</w:t>
      </w:r>
      <w:proofErr w:type="spellEnd"/>
      <w:r w:rsidR="00090E64">
        <w:rPr>
          <w:bCs/>
          <w:color w:val="000000" w:themeColor="text1"/>
          <w:lang w:val="en-GB"/>
        </w:rPr>
        <w:t xml:space="preserve"> </w:t>
      </w:r>
      <w:r w:rsidR="00952ACA">
        <w:rPr>
          <w:bCs/>
          <w:color w:val="000000" w:themeColor="text1"/>
          <w:lang w:val="en-GB"/>
        </w:rPr>
        <w:t>1)</w:t>
      </w:r>
      <w:r w:rsidR="00090E64">
        <w:rPr>
          <w:bCs/>
          <w:color w:val="000000" w:themeColor="text1"/>
          <w:lang w:val="en-GB"/>
        </w:rPr>
        <w:t>.</w:t>
      </w:r>
      <w:ins w:id="217" w:author="Parks, Robbie M" w:date="2022-02-10T16:35:00Z">
        <w:r w:rsidR="00087168">
          <w:rPr>
            <w:bCs/>
            <w:color w:val="000000" w:themeColor="text1"/>
            <w:lang w:val="en-GB"/>
          </w:rPr>
          <w:t xml:space="preserve"> </w:t>
        </w:r>
      </w:ins>
      <w:ins w:id="218" w:author="Parks, Robbie M" w:date="2022-02-10T16:44:00Z">
        <w:r w:rsidR="00BA36B5">
          <w:rPr>
            <w:bCs/>
            <w:color w:val="000000" w:themeColor="text1"/>
            <w:lang w:val="en-GB"/>
          </w:rPr>
          <w:t xml:space="preserve">A map of </w:t>
        </w:r>
        <w:r w:rsidR="00BA36B5">
          <w:rPr>
            <w:bCs/>
          </w:rPr>
          <w:t>a</w:t>
        </w:r>
      </w:ins>
      <w:ins w:id="219" w:author="Parks, Robbie M" w:date="2022-02-10T16:35:00Z">
        <w:r w:rsidR="00087168">
          <w:rPr>
            <w:bCs/>
          </w:rPr>
          <w:t>verage concentration of included pollutants (NO</w:t>
        </w:r>
        <w:r w:rsidR="00087168" w:rsidRPr="004E112C">
          <w:rPr>
            <w:bCs/>
            <w:vertAlign w:val="subscript"/>
          </w:rPr>
          <w:t>x</w:t>
        </w:r>
        <w:r w:rsidR="00087168">
          <w:rPr>
            <w:bCs/>
          </w:rPr>
          <w:t>, EC, PM</w:t>
        </w:r>
        <w:r w:rsidR="00087168" w:rsidRPr="004E112C">
          <w:rPr>
            <w:bCs/>
            <w:vertAlign w:val="subscript"/>
          </w:rPr>
          <w:t>2.5</w:t>
        </w:r>
        <w:r w:rsidR="00087168">
          <w:rPr>
            <w:bCs/>
          </w:rPr>
          <w:t>, CO, O</w:t>
        </w:r>
        <w:r w:rsidR="00087168" w:rsidRPr="004E112C">
          <w:rPr>
            <w:bCs/>
            <w:vertAlign w:val="subscript"/>
          </w:rPr>
          <w:t>3</w:t>
        </w:r>
        <w:r w:rsidR="00087168">
          <w:rPr>
            <w:bCs/>
          </w:rPr>
          <w:t xml:space="preserve">) </w:t>
        </w:r>
      </w:ins>
      <w:ins w:id="220" w:author="Parks, Robbie M" w:date="2022-02-10T16:43:00Z">
        <w:r w:rsidR="00681E25">
          <w:rPr>
            <w:bCs/>
          </w:rPr>
          <w:t xml:space="preserve">across Denmark </w:t>
        </w:r>
      </w:ins>
      <w:ins w:id="221" w:author="Parks, Robbie M" w:date="2022-02-10T16:35:00Z">
        <w:r w:rsidR="00087168">
          <w:rPr>
            <w:bCs/>
          </w:rPr>
          <w:t>for a representative year</w:t>
        </w:r>
      </w:ins>
      <w:ins w:id="222" w:author="Parks, Robbie M" w:date="2022-02-10T16:43:00Z">
        <w:r w:rsidR="00681E25">
          <w:rPr>
            <w:bCs/>
          </w:rPr>
          <w:t xml:space="preserve"> (2000;</w:t>
        </w:r>
        <w:r w:rsidR="00681E25" w:rsidRPr="00681E25">
          <w:rPr>
            <w:bCs/>
          </w:rPr>
          <w:t xml:space="preserve"> </w:t>
        </w:r>
        <w:r w:rsidR="00681E25">
          <w:rPr>
            <w:bCs/>
          </w:rPr>
          <w:t>middle of study period 1989-2013)</w:t>
        </w:r>
      </w:ins>
      <w:ins w:id="223" w:author="Parks, Robbie M" w:date="2022-02-10T16:35:00Z">
        <w:r w:rsidR="00087168">
          <w:rPr>
            <w:bCs/>
          </w:rPr>
          <w:t xml:space="preserve"> is also available in</w:t>
        </w:r>
      </w:ins>
      <w:ins w:id="224" w:author="Parks, Robbie M" w:date="2022-02-10T16:36:00Z">
        <w:r w:rsidR="00087168">
          <w:rPr>
            <w:bCs/>
          </w:rPr>
          <w:t xml:space="preserve"> </w:t>
        </w:r>
        <w:proofErr w:type="spellStart"/>
        <w:r w:rsidR="00087168">
          <w:rPr>
            <w:bCs/>
          </w:rPr>
          <w:t>eFigure</w:t>
        </w:r>
        <w:proofErr w:type="spellEnd"/>
        <w:r w:rsidR="00087168">
          <w:rPr>
            <w:bCs/>
          </w:rPr>
          <w:t xml:space="preserve"> 2.</w:t>
        </w:r>
      </w:ins>
    </w:p>
    <w:p w14:paraId="391423BD" w14:textId="77777777" w:rsidR="00AF0CB0" w:rsidRDefault="00AF0CB0" w:rsidP="003D3846">
      <w:pPr>
        <w:rPr>
          <w:b/>
        </w:rPr>
      </w:pPr>
    </w:p>
    <w:p w14:paraId="60536B33" w14:textId="2158EDFF" w:rsidR="004B5359" w:rsidRPr="00BE40FA" w:rsidRDefault="00F255A6" w:rsidP="003D3846">
      <w:pPr>
        <w:rPr>
          <w:b/>
        </w:rPr>
      </w:pPr>
      <w:r w:rsidRPr="00BE40FA">
        <w:rPr>
          <w:b/>
        </w:rPr>
        <w:lastRenderedPageBreak/>
        <w:t>Discussion</w:t>
      </w:r>
    </w:p>
    <w:p w14:paraId="5DAD1B33" w14:textId="52B9FD8D" w:rsidR="00A45F01" w:rsidRDefault="00590E86" w:rsidP="003D3846">
      <w:pPr>
        <w:rPr>
          <w:color w:val="000000" w:themeColor="text1"/>
        </w:rPr>
      </w:pPr>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to date</w:t>
      </w:r>
      <w:r>
        <w:rPr>
          <w:bCs/>
        </w:rPr>
        <w:t xml:space="preserve">, </w:t>
      </w:r>
      <w:r w:rsidR="00983396">
        <w:rPr>
          <w:bCs/>
        </w:rPr>
        <w:t>w</w:t>
      </w:r>
      <w:r w:rsidR="000E4EB8">
        <w:rPr>
          <w:bCs/>
        </w:rPr>
        <w:t xml:space="preserve">e found that </w:t>
      </w:r>
      <w:r w:rsidR="003111AF">
        <w:rPr>
          <w:bCs/>
        </w:rPr>
        <w:t>a</w:t>
      </w:r>
      <w:ins w:id="225" w:author="Parks, Robbie M" w:date="2022-02-08T16:48:00Z">
        <w:r w:rsidR="00E23823">
          <w:rPr>
            <w:bCs/>
          </w:rPr>
          <w:t xml:space="preserve"> joint </w:t>
        </w:r>
      </w:ins>
      <w:del w:id="226" w:author="Parks, Robbie M" w:date="2022-02-08T16:48:00Z">
        <w:r w:rsidR="00206424" w:rsidDel="00E23823">
          <w:rPr>
            <w:bCs/>
          </w:rPr>
          <w:delText>n</w:delText>
        </w:r>
        <w:r w:rsidR="003111AF" w:rsidDel="00E23823">
          <w:rPr>
            <w:bCs/>
          </w:rPr>
          <w:delText xml:space="preserve"> </w:delText>
        </w:r>
      </w:del>
      <w:r w:rsidR="003111AF">
        <w:rPr>
          <w:bCs/>
        </w:rPr>
        <w:t xml:space="preserve">increase </w:t>
      </w:r>
      <w:r w:rsidR="00B455A9">
        <w:rPr>
          <w:bCs/>
        </w:rPr>
        <w:t>in</w:t>
      </w:r>
      <w:r w:rsidR="003111AF">
        <w:rPr>
          <w:bCs/>
        </w:rPr>
        <w:t xml:space="preserve"> </w:t>
      </w:r>
      <w:r w:rsidR="00B455A9">
        <w:rPr>
          <w:bCs/>
        </w:rPr>
        <w:t xml:space="preserve">average </w:t>
      </w:r>
      <w:r w:rsidR="003111AF">
        <w:rPr>
          <w:bCs/>
        </w:rPr>
        <w:t>concentration</w:t>
      </w:r>
      <w:r w:rsidR="00B455A9">
        <w:rPr>
          <w:bCs/>
        </w:rPr>
        <w:t>s</w:t>
      </w:r>
      <w:r w:rsidR="003111AF">
        <w:rPr>
          <w:bCs/>
        </w:rPr>
        <w:t xml:space="preserve"> of </w:t>
      </w:r>
      <w:r w:rsidR="003111AF" w:rsidRPr="000C02C8">
        <w:rPr>
          <w:bCs/>
        </w:rPr>
        <w:t>traffic-related pollutants</w:t>
      </w:r>
      <w:r w:rsidR="003111AF">
        <w:rPr>
          <w:bCs/>
        </w:rPr>
        <w:t xml:space="preserve"> </w:t>
      </w:r>
      <w:r w:rsidR="00E40E14">
        <w:rPr>
          <w:bCs/>
        </w:rPr>
        <w:t xml:space="preserve">was </w:t>
      </w:r>
      <w:ins w:id="227" w:author="Parks, Robbie M" w:date="2022-03-03T15:48:00Z">
        <w:r w:rsidR="00065323">
          <w:rPr>
            <w:bCs/>
          </w:rPr>
          <w:t xml:space="preserve">potentially </w:t>
        </w:r>
      </w:ins>
      <w:r w:rsidR="00E40E14">
        <w:rPr>
          <w:bCs/>
        </w:rPr>
        <w:t xml:space="preserve">associated with an increase in odds of ALS diagnosis, </w:t>
      </w:r>
      <w:ins w:id="228" w:author="Parks, Robbie M" w:date="2022-03-03T15:49:00Z">
        <w:r w:rsidR="00065323">
          <w:rPr>
            <w:bCs/>
          </w:rPr>
          <w:t xml:space="preserve">with the clearest results for </w:t>
        </w:r>
      </w:ins>
      <w:del w:id="229" w:author="Parks, Robbie M" w:date="2022-03-03T15:49:00Z">
        <w:r w:rsidR="00E40E14" w:rsidDel="00065323">
          <w:rPr>
            <w:bCs/>
          </w:rPr>
          <w:delText xml:space="preserve">though not significant at </w:delText>
        </w:r>
        <w:r w:rsidR="00616ACA" w:rsidDel="00065323">
          <w:rPr>
            <w:bCs/>
          </w:rPr>
          <w:delText xml:space="preserve">the </w:delText>
        </w:r>
        <w:r w:rsidR="00E40E14" w:rsidDel="00065323">
          <w:rPr>
            <w:bCs/>
          </w:rPr>
          <w:delText>95% credible interval level</w:delText>
        </w:r>
        <w:r w:rsidR="004555BF" w:rsidDel="00065323">
          <w:rPr>
            <w:bCs/>
          </w:rPr>
          <w:delText xml:space="preserve">, apart from </w:delText>
        </w:r>
      </w:del>
      <w:r w:rsidR="004555BF">
        <w:rPr>
          <w:bCs/>
        </w:rPr>
        <w:t>EC</w:t>
      </w:r>
      <w:del w:id="230" w:author="Parks, Robbie M" w:date="2022-03-03T15:49:00Z">
        <w:r w:rsidR="004555BF" w:rsidDel="00065323">
          <w:rPr>
            <w:bCs/>
          </w:rPr>
          <w:delText xml:space="preserve"> for 1-year </w:delText>
        </w:r>
        <w:r w:rsidR="007B544F" w:rsidDel="00065323">
          <w:rPr>
            <w:bCs/>
          </w:rPr>
          <w:delText xml:space="preserve">average </w:delText>
        </w:r>
        <w:r w:rsidR="004555BF" w:rsidDel="00065323">
          <w:rPr>
            <w:bCs/>
          </w:rPr>
          <w:delText>SD increase</w:delText>
        </w:r>
      </w:del>
      <w:r w:rsidR="00E40E14">
        <w:rPr>
          <w:bCs/>
        </w:rPr>
        <w:t>.</w:t>
      </w:r>
      <w:r w:rsidR="00101103">
        <w:rPr>
          <w:bCs/>
        </w:rPr>
        <w:t xml:space="preserve"> </w:t>
      </w:r>
      <w:r w:rsidR="00C20D17">
        <w:rPr>
          <w:bCs/>
        </w:rPr>
        <w:t xml:space="preserve">We found </w:t>
      </w:r>
      <w:r w:rsidR="005D052F">
        <w:rPr>
          <w:bCs/>
        </w:rPr>
        <w:t xml:space="preserve">that </w:t>
      </w:r>
      <w:r w:rsidR="00532677">
        <w:rPr>
          <w:bCs/>
        </w:rPr>
        <w:t>EC</w:t>
      </w:r>
      <w:r w:rsidR="005D052F">
        <w:rPr>
          <w:bCs/>
        </w:rPr>
        <w:t xml:space="preserve"> had </w:t>
      </w:r>
      <w:r w:rsidR="00C20D17">
        <w:rPr>
          <w:bCs/>
        </w:rPr>
        <w:t xml:space="preserve">the </w:t>
      </w:r>
      <w:r w:rsidR="00C737B6">
        <w:rPr>
          <w:bCs/>
        </w:rPr>
        <w:t>largest</w:t>
      </w:r>
      <w:r w:rsidR="00D1169A">
        <w:rPr>
          <w:bCs/>
        </w:rPr>
        <w:t>-</w:t>
      </w:r>
      <w:r w:rsidR="00532677">
        <w:rPr>
          <w:bCs/>
        </w:rPr>
        <w:t>in</w:t>
      </w:r>
      <w:r w:rsidR="00D1169A">
        <w:rPr>
          <w:bCs/>
        </w:rPr>
        <w:t>-</w:t>
      </w:r>
      <w:r w:rsidR="00532677">
        <w:rPr>
          <w:bCs/>
        </w:rPr>
        <w:t>magnitude</w:t>
      </w:r>
      <w:r w:rsidR="00C737B6">
        <w:rPr>
          <w:bCs/>
        </w:rPr>
        <w:t xml:space="preserve"> </w:t>
      </w:r>
      <w:r w:rsidR="00532677">
        <w:rPr>
          <w:bCs/>
        </w:rPr>
        <w:t>independent</w:t>
      </w:r>
      <w:r w:rsidR="00E71694">
        <w:rPr>
          <w:bCs/>
        </w:rPr>
        <w:t xml:space="preserve"> </w:t>
      </w:r>
      <w:r w:rsidR="00C737B6">
        <w:rPr>
          <w:bCs/>
        </w:rPr>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t>
      </w:r>
      <w:r w:rsidR="00D1169A">
        <w:rPr>
          <w:color w:val="000000" w:themeColor="text1"/>
        </w:rPr>
        <w:t xml:space="preserve">while </w:t>
      </w:r>
      <w:del w:id="231" w:author="Parks, Robbie M" w:date="2022-03-03T15:49:00Z">
        <w:r w:rsidR="00D1169A" w:rsidDel="00065323">
          <w:rPr>
            <w:color w:val="000000" w:themeColor="text1"/>
          </w:rPr>
          <w:delText xml:space="preserve">the non-significant </w:delText>
        </w:r>
      </w:del>
      <w:r w:rsidR="00D1169A">
        <w:rPr>
          <w:color w:val="000000" w:themeColor="text1"/>
        </w:rPr>
        <w:t>associations with NOx and CO were negative</w:t>
      </w:r>
      <w:ins w:id="232" w:author="Parks, Robbie M" w:date="2022-03-03T15:50:00Z">
        <w:r w:rsidR="00065323">
          <w:rPr>
            <w:color w:val="000000" w:themeColor="text1"/>
          </w:rPr>
          <w:t xml:space="preserve"> with credible intervals overlapping the null, and </w:t>
        </w:r>
      </w:ins>
      <w:del w:id="233" w:author="Parks, Robbie M" w:date="2022-03-03T15:49:00Z">
        <w:r w:rsidR="00D1169A" w:rsidDel="00065323">
          <w:rPr>
            <w:color w:val="000000" w:themeColor="text1"/>
          </w:rPr>
          <w:delText xml:space="preserve"> and </w:delText>
        </w:r>
      </w:del>
      <w:r w:rsidR="00D1169A">
        <w:rPr>
          <w:color w:val="000000" w:themeColor="text1"/>
        </w:rPr>
        <w:t>smaller in magnitude</w:t>
      </w:r>
      <w:r w:rsidR="00944F4B">
        <w:rPr>
          <w:color w:val="000000" w:themeColor="text1"/>
        </w:rPr>
        <w:t>.</w:t>
      </w:r>
      <w:r w:rsidR="00445531">
        <w:rPr>
          <w:color w:val="000000" w:themeColor="text1"/>
        </w:rPr>
        <w:t xml:space="preserve"> </w:t>
      </w:r>
      <w:ins w:id="234" w:author="Parks, Robbie M" w:date="2022-03-06T13:55:00Z">
        <w:r w:rsidR="00445531">
          <w:rPr>
            <w:color w:val="000000" w:themeColor="text1"/>
          </w:rPr>
          <w:t xml:space="preserve">Sensitivity analyses </w:t>
        </w:r>
      </w:ins>
      <w:ins w:id="235" w:author="Parks, Robbie M" w:date="2022-03-06T13:56:00Z">
        <w:r w:rsidR="003819BF">
          <w:rPr>
            <w:color w:val="000000" w:themeColor="text1"/>
          </w:rPr>
          <w:t xml:space="preserve">demonstrated </w:t>
        </w:r>
      </w:ins>
      <w:ins w:id="236" w:author="Parks, Robbie M" w:date="2022-03-06T13:55:00Z">
        <w:r w:rsidR="00CC68A5">
          <w:rPr>
            <w:color w:val="000000" w:themeColor="text1"/>
          </w:rPr>
          <w:t xml:space="preserve">that </w:t>
        </w:r>
        <w:r w:rsidR="003819BF">
          <w:rPr>
            <w:color w:val="000000" w:themeColor="text1"/>
          </w:rPr>
          <w:t xml:space="preserve">for single pollutant models, the association </w:t>
        </w:r>
      </w:ins>
      <w:ins w:id="237" w:author="Parks, Robbie M" w:date="2022-03-06T13:56:00Z">
        <w:r w:rsidR="003819BF">
          <w:rPr>
            <w:color w:val="000000" w:themeColor="text1"/>
          </w:rPr>
          <w:t xml:space="preserve">for EC was smaller than for our main multi-pollutant model. </w:t>
        </w:r>
      </w:ins>
      <w:ins w:id="238" w:author="Parks, Robbie M" w:date="2022-03-06T13:57:00Z">
        <w:r w:rsidR="003819BF">
          <w:rPr>
            <w:color w:val="000000" w:themeColor="text1"/>
          </w:rPr>
          <w:t>The consistency of the sign of the central estimate of EC</w:t>
        </w:r>
      </w:ins>
      <w:ins w:id="239" w:author="Parks, Robbie M" w:date="2022-03-06T13:58:00Z">
        <w:r w:rsidR="003819BF">
          <w:rPr>
            <w:color w:val="000000" w:themeColor="text1"/>
          </w:rPr>
          <w:t xml:space="preserve"> in all models suggests that EC may be a driver of the ALS and traffic-related pollutant association,</w:t>
        </w:r>
      </w:ins>
    </w:p>
    <w:p w14:paraId="52B33D69" w14:textId="77777777" w:rsidR="00D258B8" w:rsidRPr="00101103" w:rsidRDefault="00D258B8" w:rsidP="003D3846">
      <w:pPr>
        <w:rPr>
          <w:color w:val="000000" w:themeColor="text1"/>
        </w:rPr>
      </w:pPr>
    </w:p>
    <w:p w14:paraId="41CC23FF" w14:textId="5D3E9B51" w:rsidR="009A76D9" w:rsidRPr="00AE484B" w:rsidRDefault="003373E8" w:rsidP="003D3846">
      <w:pPr>
        <w:rPr>
          <w:bCs/>
          <w:color w:val="000000" w:themeColor="text1"/>
        </w:rPr>
      </w:pPr>
      <w:r>
        <w:rPr>
          <w:bCs/>
          <w:color w:val="000000" w:themeColor="text1"/>
        </w:rPr>
        <w:t>O</w:t>
      </w:r>
      <w:r w:rsidR="00FC4EDF">
        <w:rPr>
          <w:bCs/>
          <w:color w:val="000000" w:themeColor="text1"/>
        </w:rPr>
        <w:t xml:space="preserve">ur results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Pr>
          <w:bCs/>
          <w:color w:val="000000" w:themeColor="text1"/>
        </w:rPr>
        <w:t>, hazardous in many ways,</w:t>
      </w:r>
      <w:r w:rsidRPr="0001170D">
        <w:rPr>
          <w:bCs/>
          <w:color w:val="000000" w:themeColor="text1"/>
        </w:rPr>
        <w:fldChar w:fldCharType="begin"/>
      </w:r>
      <w:r w:rsidR="00C5214A">
        <w:rPr>
          <w:bCs/>
          <w:color w:val="000000" w:themeColor="text1"/>
        </w:rPr>
        <w:instrText xml:space="preserve"> ADDIN ZOTERO_ITEM CSL_CITATION {"citationID":"l76zGJCq","properties":{"formattedCitation":"\\super 9\\uc0\\u8211{}21,40\\uc0\\u8211{}42\\nosupersub{}","plainCitation":"9–21,40–42","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Pr="0001170D">
        <w:rPr>
          <w:bCs/>
          <w:color w:val="000000" w:themeColor="text1"/>
        </w:rPr>
        <w:fldChar w:fldCharType="separate"/>
      </w:r>
      <w:r w:rsidR="00E52BA5" w:rsidRPr="00E52BA5">
        <w:rPr>
          <w:color w:val="000000"/>
          <w:vertAlign w:val="superscript"/>
        </w:rPr>
        <w:t>9–21,40–42</w:t>
      </w:r>
      <w:r w:rsidRPr="0001170D">
        <w:rPr>
          <w:bCs/>
          <w:color w:val="000000" w:themeColor="text1"/>
        </w:rPr>
        <w:fldChar w:fldCharType="end"/>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CD7BC8">
        <w:rPr>
          <w:bCs/>
          <w:color w:val="000000" w:themeColor="text1"/>
        </w:rPr>
        <w:t>EC</w:t>
      </w:r>
      <w:r w:rsidR="00A13231">
        <w:rPr>
          <w:bCs/>
          <w:color w:val="000000" w:themeColor="text1"/>
        </w:rPr>
        <w:t xml:space="preserve">,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t>ALS diagnosis</w:t>
      </w:r>
      <w:r w:rsidR="006B7543">
        <w:rPr>
          <w:bCs/>
          <w:color w:val="000000" w:themeColor="text1"/>
        </w:rPr>
        <w:t>,</w:t>
      </w:r>
      <w:r w:rsidR="006078C8">
        <w:rPr>
          <w:bCs/>
          <w:color w:val="000000" w:themeColor="text1"/>
        </w:rPr>
        <w:fldChar w:fldCharType="begin"/>
      </w:r>
      <w:r w:rsidR="00C5214A">
        <w:rPr>
          <w:bCs/>
          <w:color w:val="000000" w:themeColor="text1"/>
        </w:rPr>
        <w:instrText xml:space="preserve"> ADDIN ZOTERO_ITEM CSL_CITATION {"citationID":"d9uPjybD","properties":{"formattedCitation":"\\super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6078C8">
        <w:rPr>
          <w:bCs/>
          <w:color w:val="000000" w:themeColor="text1"/>
        </w:rPr>
        <w:fldChar w:fldCharType="separate"/>
      </w:r>
      <w:r w:rsidR="00E52BA5" w:rsidRPr="00E52BA5">
        <w:rPr>
          <w:color w:val="000000"/>
          <w:vertAlign w:val="superscript"/>
        </w:rPr>
        <w:t>38</w:t>
      </w:r>
      <w:r w:rsidR="006078C8">
        <w:rPr>
          <w:bCs/>
          <w:color w:val="000000" w:themeColor="text1"/>
        </w:rPr>
        <w:fldChar w:fldCharType="end"/>
      </w:r>
      <w:r w:rsidR="006B7543">
        <w:rPr>
          <w:bCs/>
          <w:color w:val="000000" w:themeColor="text1"/>
        </w:rPr>
        <w:t xml:space="preserve"> </w:t>
      </w:r>
      <w:r w:rsidR="0059784B">
        <w:rPr>
          <w:bCs/>
          <w:color w:val="000000" w:themeColor="text1"/>
        </w:rPr>
        <w:t>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A72CAA">
        <w:rPr>
          <w:bCs/>
          <w:color w:val="000000" w:themeColor="text1"/>
        </w:rPr>
        <w:instrText xml:space="preserve"> ADDIN ZOTERO_ITEM CSL_CITATION {"citationID":"8JdlJQiU","properties":{"formattedCitation":"\\super 76\\nosupersub{}","plainCitation":"76","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A72CAA" w:rsidRPr="00A72CAA">
        <w:rPr>
          <w:color w:val="000000"/>
          <w:vertAlign w:val="superscript"/>
        </w:rPr>
        <w:t>76</w:t>
      </w:r>
      <w:r w:rsidR="005C773E">
        <w:rPr>
          <w:bCs/>
          <w:color w:val="000000" w:themeColor="text1"/>
        </w:rPr>
        <w:fldChar w:fldCharType="end"/>
      </w:r>
      <w:r w:rsidR="009F2928">
        <w:rPr>
          <w:bCs/>
          <w:color w:val="000000" w:themeColor="text1"/>
        </w:rPr>
        <w:t xml:space="preserve"> Although we did not find an association with </w:t>
      </w:r>
      <w:r w:rsidR="005D2F94">
        <w:rPr>
          <w:bCs/>
          <w:color w:val="000000" w:themeColor="text1"/>
        </w:rPr>
        <w:t xml:space="preserve">non-EC </w:t>
      </w:r>
      <w:r w:rsidR="009F2928">
        <w:rPr>
          <w:bCs/>
          <w:color w:val="000000" w:themeColor="text1"/>
        </w:rPr>
        <w:t>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PM</w:t>
      </w:r>
      <w:r w:rsidR="009F2928" w:rsidRPr="005D504C">
        <w:rPr>
          <w:bCs/>
          <w:color w:val="000000" w:themeColor="text1"/>
          <w:vertAlign w:val="subscript"/>
        </w:rPr>
        <w:t>2.5</w:t>
      </w:r>
      <w:r w:rsidR="009F2928">
        <w:rPr>
          <w:bCs/>
          <w:color w:val="000000" w:themeColor="text1"/>
        </w:rPr>
        <w:t xml:space="preserve"> components</w:t>
      </w:r>
      <w:r w:rsidR="00AC6CDF">
        <w:rPr>
          <w:bCs/>
          <w:color w:val="000000" w:themeColor="text1"/>
        </w:rPr>
        <w:t xml:space="preserve"> </w:t>
      </w:r>
      <w:r w:rsidR="00B3549C">
        <w:rPr>
          <w:bCs/>
          <w:color w:val="000000" w:themeColor="text1"/>
        </w:rPr>
        <w:t>not accounted for by</w:t>
      </w:r>
      <w:r w:rsidR="00AC6CDF">
        <w:rPr>
          <w:bCs/>
          <w:color w:val="000000" w:themeColor="text1"/>
        </w:rPr>
        <w:t xml:space="preserve"> other pollutants in the analysis</w:t>
      </w:r>
      <w:r w:rsidR="009F2928">
        <w:rPr>
          <w:bCs/>
          <w:color w:val="000000" w:themeColor="text1"/>
        </w:rPr>
        <w:t>.</w:t>
      </w:r>
    </w:p>
    <w:p w14:paraId="11B37D76" w14:textId="77777777" w:rsidR="009958AF" w:rsidRDefault="009958AF" w:rsidP="003D3846">
      <w:pPr>
        <w:rPr>
          <w:bCs/>
          <w:color w:val="000000" w:themeColor="text1"/>
        </w:rPr>
      </w:pPr>
    </w:p>
    <w:p w14:paraId="3F471DFB" w14:textId="1FA96EEE" w:rsidR="00CC43CD" w:rsidRDefault="00983FD5" w:rsidP="003D3846">
      <w:pPr>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a large part of which comes from diesel combustion</w:t>
      </w:r>
      <w:r w:rsidR="00592D9C">
        <w:rPr>
          <w:bCs/>
          <w:color w:val="000000" w:themeColor="text1"/>
        </w:rPr>
        <w:t xml:space="preserve"> and small combustion sources (such as wood stoves)</w:t>
      </w:r>
      <w:r w:rsidR="00A26422">
        <w:rPr>
          <w:bCs/>
          <w:color w:val="000000" w:themeColor="text1"/>
        </w:rPr>
        <w:t xml:space="preserve"> in European urban centers, where prevalence of diesel cars is high</w:t>
      </w:r>
      <w:r>
        <w:rPr>
          <w:bCs/>
          <w:color w:val="000000" w:themeColor="text1"/>
        </w:rPr>
        <w:fldChar w:fldCharType="begin"/>
      </w:r>
      <w:r w:rsidR="00A72CAA">
        <w:rPr>
          <w:bCs/>
          <w:color w:val="000000" w:themeColor="text1"/>
        </w:rPr>
        <w:instrText xml:space="preserve"> ADDIN ZOTERO_ITEM CSL_CITATION {"citationID":"VorvH4SR","properties":{"formattedCitation":"\\super 77\\nosupersub{}","plainCitation":"77","noteIndex":0},"citationItems":[{"id":1170,"uris":["http://zotero.org/users/6925055/items/786VXD79"],"uri":["http://zotero.org/users/6925055/items/786VXD79"],"itemData":{"id":1170,"type":"article-journal","note":"publisher: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A72CAA" w:rsidRPr="00A72CAA">
        <w:rPr>
          <w:color w:val="000000"/>
          <w:vertAlign w:val="superscript"/>
        </w:rPr>
        <w:t>77</w:t>
      </w:r>
      <w:r>
        <w:rPr>
          <w:bCs/>
          <w:color w:val="000000" w:themeColor="text1"/>
        </w:rPr>
        <w:fldChar w:fldCharType="end"/>
      </w:r>
      <w:r w:rsidR="00D52636">
        <w:rPr>
          <w:bCs/>
          <w:color w:val="000000" w:themeColor="text1"/>
        </w:rPr>
        <w:t>—</w:t>
      </w:r>
      <w:r>
        <w:rPr>
          <w:bCs/>
          <w:color w:val="000000" w:themeColor="text1"/>
        </w:rPr>
        <w:t xml:space="preserve">has a high probability of a positive association with ALS diagnosis. </w:t>
      </w:r>
      <w:r w:rsidR="000A1E17">
        <w:rPr>
          <w:bCs/>
          <w:color w:val="000000" w:themeColor="text1"/>
        </w:rPr>
        <w:t xml:space="preserve">In our </w:t>
      </w:r>
      <w:r w:rsidR="007210D1">
        <w:rPr>
          <w:bCs/>
          <w:color w:val="000000" w:themeColor="text1"/>
        </w:rPr>
        <w:lastRenderedPageBreak/>
        <w:t>previous study of ALS and occupation</w:t>
      </w:r>
      <w:r w:rsidR="00186B9D">
        <w:rPr>
          <w:bCs/>
          <w:color w:val="000000" w:themeColor="text1"/>
        </w:rPr>
        <w:t>al exposures</w:t>
      </w:r>
      <w:r w:rsidR="007210D1">
        <w:rPr>
          <w:bCs/>
          <w:color w:val="000000" w:themeColor="text1"/>
        </w:rPr>
        <w:t xml:space="preserve"> in Denmark </w:t>
      </w:r>
      <w:r w:rsidR="000A1E17">
        <w:rPr>
          <w:bCs/>
          <w:color w:val="000000" w:themeColor="text1"/>
        </w:rPr>
        <w:t xml:space="preserve">we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xml:space="preserve">, associated with exposure to diesel </w:t>
      </w:r>
      <w:r w:rsidR="002C62CE">
        <w:rPr>
          <w:bCs/>
          <w:color w:val="000000" w:themeColor="text1"/>
        </w:rPr>
        <w:t xml:space="preserve">engine </w:t>
      </w:r>
      <w:r w:rsidR="00E31F8A">
        <w:rPr>
          <w:bCs/>
          <w:color w:val="000000" w:themeColor="text1"/>
        </w:rPr>
        <w:t>exhausts</w:t>
      </w:r>
      <w:r w:rsidR="006A50F5">
        <w:rPr>
          <w:bCs/>
          <w:color w:val="000000" w:themeColor="text1"/>
        </w:rPr>
        <w:t xml:space="preserve">, </w:t>
      </w:r>
      <w:r w:rsidR="007210D1">
        <w:rPr>
          <w:bCs/>
          <w:color w:val="000000" w:themeColor="text1"/>
        </w:rPr>
        <w:t>were at higher relative risk than those in other employment</w:t>
      </w:r>
      <w:r w:rsidR="000A1E17">
        <w:rPr>
          <w:bCs/>
          <w:color w:val="000000" w:themeColor="text1"/>
        </w:rPr>
        <w:t>s</w:t>
      </w:r>
      <w:r w:rsidR="007210D1">
        <w:rPr>
          <w:bCs/>
          <w:color w:val="000000" w:themeColor="text1"/>
        </w:rPr>
        <w:t>.</w:t>
      </w:r>
      <w:r w:rsidR="004829C1">
        <w:rPr>
          <w:bCs/>
          <w:color w:val="000000" w:themeColor="text1"/>
        </w:rPr>
        <w:fldChar w:fldCharType="begin"/>
      </w:r>
      <w:r w:rsidR="00A72CAA">
        <w:rPr>
          <w:bCs/>
          <w:color w:val="000000" w:themeColor="text1"/>
        </w:rPr>
        <w:instrText xml:space="preserve"> ADDIN ZOTERO_ITEM CSL_CITATION {"citationID":"blsb0e5Q","properties":{"formattedCitation":"\\super 61\\nosupersub{}","plainCitation":"61","noteIndex":0},"citationItems":[{"id":1147,"uris":["http://zotero.org/users/6925055/items/2NGLH58G"],"uri":["http://zotero.org/users/6925055/items/2NGLH58G"],"itemData":{"id":1147,"type":"article-journal","abstract":"Objectives\nSeveral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4829C1">
        <w:rPr>
          <w:bCs/>
          <w:color w:val="000000" w:themeColor="text1"/>
        </w:rPr>
        <w:fldChar w:fldCharType="separate"/>
      </w:r>
      <w:r w:rsidR="00A72CAA" w:rsidRPr="00A72CAA">
        <w:rPr>
          <w:color w:val="000000"/>
          <w:vertAlign w:val="superscript"/>
        </w:rPr>
        <w:t>61</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A72CAA">
        <w:rPr>
          <w:bCs/>
          <w:color w:val="000000" w:themeColor="text1"/>
        </w:rPr>
        <w:instrText xml:space="preserve"> ADDIN ZOTERO_ITEM CSL_CITATION {"citationID":"M27ZV3n3","properties":{"formattedCitation":"\\super 78\\nosupersub{}","plainCitation":"78","noteIndex":0},"citationItems":[{"id":1150,"uris":["http://zotero.org/users/6925055/items/BUJIE6PX"],"uri":["http://zotero.org/users/6925055/items/BUJIE6PX"],"itemData":{"id":1150,"type":"article-journal","container-title":"PloS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A72CAA" w:rsidRPr="00A72CAA">
        <w:rPr>
          <w:color w:val="000000"/>
          <w:vertAlign w:val="superscript"/>
        </w:rPr>
        <w:t>78</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BF5447">
        <w:rPr>
          <w:bCs/>
          <w:color w:val="000000" w:themeColor="text1"/>
        </w:rPr>
        <w:t xml:space="preserve">exposure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A72CAA">
        <w:rPr>
          <w:bCs/>
          <w:color w:val="000000" w:themeColor="text1"/>
        </w:rPr>
        <w:instrText xml:space="preserve"> ADDIN ZOTERO_ITEM CSL_CITATION {"citationID":"YyXHctLj","properties":{"formattedCitation":"\\super 79\\nosupersub{}","plainCitation":"79","noteIndex":0},"citationItems":[{"id":1151,"uris":["http://zotero.org/users/6925055/items/ELUJMV5C"],"uri":["http://zotero.org/users/6925055/items/ELUJMV5C"],"itemData":{"id":1151,"type":"article-journal","abstract":"BACKGROUND: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A72CAA" w:rsidRPr="00A72CAA">
        <w:rPr>
          <w:color w:val="000000"/>
          <w:vertAlign w:val="superscript"/>
        </w:rPr>
        <w:t>79</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A72CAA">
        <w:rPr>
          <w:bCs/>
          <w:color w:val="000000" w:themeColor="text1"/>
        </w:rPr>
        <w:instrText xml:space="preserve"> ADDIN ZOTERO_ITEM CSL_CITATION {"citationID":"7IY9GKuj","properties":{"formattedCitation":"\\super 80\\nosupersub{}","plainCitation":"80","noteIndex":0},"citationItems":[{"id":1156,"uris":["http://zotero.org/users/6925055/items/X47HY2LJ"],"uri":["http://zotero.org/users/6925055/items/X47HY2LJ"],"itemData":{"id":1156,"type":"article-journal","abstract":"Black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A72CAA" w:rsidRPr="00A72CAA">
        <w:rPr>
          <w:color w:val="000000"/>
          <w:vertAlign w:val="superscript"/>
        </w:rPr>
        <w:t>80</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A72CAA">
        <w:rPr>
          <w:bCs/>
          <w:color w:val="000000" w:themeColor="text1"/>
        </w:rPr>
        <w:instrText xml:space="preserve"> ADDIN ZOTERO_ITEM CSL_CITATION {"citationID":"G5YVQTgA","properties":{"formattedCitation":"\\super 80,81\\nosupersub{}","plainCitation":"80,81","noteIndex":0},"citationItems":[{"id":1153,"uris":["http://zotero.org/users/6925055/items/7VDV72SC"],"uri":["http://zotero.org/users/6925055/items/7VDV72SC"],"itemData":{"id":1153,"type":"article-journal","abstract":"We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A72CAA" w:rsidRPr="00A72CAA">
        <w:rPr>
          <w:color w:val="000000"/>
          <w:vertAlign w:val="superscript"/>
        </w:rPr>
        <w:t>80,81</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bCs/>
          <w:color w:val="000000" w:themeColor="text1"/>
        </w:rPr>
        <w:t>.</w:t>
      </w:r>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99756B">
        <w:rPr>
          <w:color w:val="000000" w:themeColor="text1"/>
        </w:rPr>
        <w:instrText xml:space="preserve"> ADDIN ZOTERO_ITEM CSL_CITATION {"citationID":"qJbvwbh2","properties":{"formattedCitation":"\\super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E52BA5" w:rsidRPr="00E52BA5">
        <w:rPr>
          <w:color w:val="000000"/>
          <w:vertAlign w:val="superscript"/>
        </w:rPr>
        <w:t>30–34</w:t>
      </w:r>
      <w:r w:rsidR="00356B3E" w:rsidRPr="00BE40FA">
        <w:rPr>
          <w:color w:val="000000" w:themeColor="text1"/>
        </w:rPr>
        <w:fldChar w:fldCharType="end"/>
      </w:r>
      <w:r w:rsidR="00356B3E">
        <w:rPr>
          <w:bCs/>
          <w:color w:val="000000" w:themeColor="text1"/>
        </w:rPr>
        <w:t xml:space="preserve"> </w:t>
      </w:r>
    </w:p>
    <w:p w14:paraId="27196EF0" w14:textId="77777777" w:rsidR="00CC43CD" w:rsidRDefault="00CC43CD" w:rsidP="003D3846">
      <w:pPr>
        <w:rPr>
          <w:bCs/>
          <w:color w:val="000000" w:themeColor="text1"/>
        </w:rPr>
      </w:pPr>
    </w:p>
    <w:p w14:paraId="76B5D94E" w14:textId="6808516F" w:rsidR="007210D1" w:rsidRDefault="004E7AE3" w:rsidP="003D3846">
      <w:pPr>
        <w:rPr>
          <w:bCs/>
          <w:color w:val="000000" w:themeColor="text1"/>
        </w:rPr>
      </w:pPr>
      <w:r>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Pr>
          <w:bCs/>
          <w:color w:val="000000" w:themeColor="text1"/>
        </w:rPr>
        <w:fldChar w:fldCharType="begin"/>
      </w:r>
      <w:r w:rsidR="00C5214A">
        <w:rPr>
          <w:bCs/>
          <w:color w:val="000000" w:themeColor="text1"/>
        </w:rPr>
        <w:instrText xml:space="preserve"> ADDIN ZOTERO_ITEM CSL_CITATION {"citationID":"zs4Sty9Y","properties":{"formattedCitation":"\\super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Pr>
          <w:bCs/>
          <w:color w:val="000000" w:themeColor="text1"/>
        </w:rPr>
        <w:fldChar w:fldCharType="separate"/>
      </w:r>
      <w:r w:rsidR="00E52BA5" w:rsidRPr="00E52BA5">
        <w:rPr>
          <w:color w:val="000000"/>
          <w:vertAlign w:val="superscript"/>
        </w:rPr>
        <w:t>38</w:t>
      </w:r>
      <w:r>
        <w:rPr>
          <w:bCs/>
          <w:color w:val="000000" w:themeColor="text1"/>
        </w:rPr>
        <w:fldChar w:fldCharType="end"/>
      </w:r>
      <w:r>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r w:rsidR="00CC32DA">
        <w:rPr>
          <w:bCs/>
          <w:color w:val="000000" w:themeColor="text1"/>
        </w:rPr>
        <w:t>)</w:t>
      </w:r>
      <w:r w:rsidR="00171156">
        <w:rPr>
          <w:bCs/>
          <w:color w:val="000000" w:themeColor="text1"/>
        </w:rPr>
        <w:t>, which is expected given that they are both combustion products commonly associated with emissions in urban environments</w:t>
      </w:r>
      <w:r w:rsidR="0083222E">
        <w:rPr>
          <w:bCs/>
          <w:color w:val="000000" w:themeColor="text1"/>
        </w:rPr>
        <w:t>.</w:t>
      </w:r>
      <w:r w:rsidR="005665AE">
        <w:rPr>
          <w:bCs/>
          <w:color w:val="000000" w:themeColor="text1"/>
        </w:rPr>
        <w:t xml:space="preserve"> EC exposure was more strongly associated with 1-year than for 5-</w:t>
      </w:r>
      <w:r w:rsidR="00AA3D6D">
        <w:rPr>
          <w:bCs/>
          <w:color w:val="000000" w:themeColor="text1"/>
        </w:rPr>
        <w:t>/</w:t>
      </w:r>
      <w:r w:rsidR="005665AE">
        <w:rPr>
          <w:bCs/>
          <w:color w:val="000000" w:themeColor="text1"/>
        </w:rPr>
        <w:t>10-year average concentration</w:t>
      </w:r>
      <w:r w:rsidR="002E1875">
        <w:rPr>
          <w:bCs/>
          <w:color w:val="000000" w:themeColor="text1"/>
        </w:rPr>
        <w:t>s</w:t>
      </w:r>
      <w:r w:rsidR="005665AE">
        <w:rPr>
          <w:bCs/>
          <w:color w:val="000000" w:themeColor="text1"/>
        </w:rPr>
        <w:t xml:space="preserve">, which may indicate that the previous year </w:t>
      </w:r>
      <w:ins w:id="240" w:author="Parks, Robbie M" w:date="2022-03-01T11:57:00Z">
        <w:r w:rsidR="00A2268A">
          <w:rPr>
            <w:bCs/>
            <w:color w:val="000000" w:themeColor="text1"/>
          </w:rPr>
          <w:t xml:space="preserve">of exposure </w:t>
        </w:r>
      </w:ins>
      <w:r w:rsidR="005665AE">
        <w:rPr>
          <w:bCs/>
          <w:color w:val="000000" w:themeColor="text1"/>
        </w:rPr>
        <w:t>may be the most relevant exposure window</w:t>
      </w:r>
      <w:ins w:id="241" w:author="Parks, Robbie M" w:date="2022-03-01T11:57:00Z">
        <w:r w:rsidR="00A2268A">
          <w:rPr>
            <w:bCs/>
            <w:color w:val="000000" w:themeColor="text1"/>
          </w:rPr>
          <w:t xml:space="preserve"> relevant to traffic-related exposures</w:t>
        </w:r>
      </w:ins>
      <w:ins w:id="242" w:author="Parks, Robbie M" w:date="2022-03-01T11:58:00Z">
        <w:r w:rsidR="00106BA1">
          <w:rPr>
            <w:bCs/>
            <w:color w:val="000000" w:themeColor="text1"/>
          </w:rPr>
          <w:t xml:space="preserve"> and ALS</w:t>
        </w:r>
      </w:ins>
      <w:r w:rsidR="00014AAA">
        <w:rPr>
          <w:bCs/>
          <w:color w:val="000000" w:themeColor="text1"/>
        </w:rPr>
        <w:t xml:space="preserve">. </w:t>
      </w:r>
      <w:r w:rsidR="00A23C64" w:rsidRPr="00A23C64">
        <w:rPr>
          <w:bCs/>
          <w:color w:val="000000" w:themeColor="text1"/>
        </w:rPr>
        <w:t>We do not expect that these results are attributed to reverse causation, as we have lagged these 1-year exposures by one year already prior to diagnosis</w:t>
      </w:r>
      <w:r w:rsidR="00197D47">
        <w:rPr>
          <w:bCs/>
          <w:color w:val="000000" w:themeColor="text1"/>
        </w:rPr>
        <w:t xml:space="preserve">, and there </w:t>
      </w:r>
      <w:r w:rsidR="00D57E90">
        <w:rPr>
          <w:bCs/>
          <w:color w:val="000000" w:themeColor="text1"/>
        </w:rPr>
        <w:t xml:space="preserve">was </w:t>
      </w:r>
      <w:r w:rsidR="00197D47">
        <w:rPr>
          <w:bCs/>
          <w:color w:val="000000" w:themeColor="text1"/>
        </w:rPr>
        <w:t>likely little substantial residential movement in the year before ALS diagnosis</w:t>
      </w:r>
      <w:r w:rsidR="0003176B">
        <w:rPr>
          <w:bCs/>
          <w:color w:val="000000" w:themeColor="text1"/>
        </w:rPr>
        <w:t>.</w:t>
      </w:r>
      <w:r w:rsidR="00197D47">
        <w:rPr>
          <w:bCs/>
          <w:color w:val="000000" w:themeColor="text1"/>
        </w:rPr>
        <w:fldChar w:fldCharType="begin"/>
      </w:r>
      <w:r w:rsidR="0085773E">
        <w:rPr>
          <w:bCs/>
          <w:color w:val="000000" w:themeColor="text1"/>
        </w:rPr>
        <w:instrText xml:space="preserve"> ADDIN ZOTERO_ITEM CSL_CITATION {"citationID":"VyIxp4Qi","properties":{"formattedCitation":"\\super 82\\nosupersub{}","plainCitation":"82","noteIndex":0},"citationItems":[{"id":"INCls3tm/vRVL7JH6","uris":["http://zotero.org/users/6925055/items/FGL45NCG"],"uri":["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97D47">
        <w:rPr>
          <w:bCs/>
          <w:color w:val="000000" w:themeColor="text1"/>
        </w:rPr>
        <w:fldChar w:fldCharType="separate"/>
      </w:r>
      <w:r w:rsidR="00A72CAA" w:rsidRPr="00A72CAA">
        <w:rPr>
          <w:color w:val="000000"/>
          <w:vertAlign w:val="superscript"/>
        </w:rPr>
        <w:t>82</w:t>
      </w:r>
      <w:r w:rsidR="00197D47">
        <w:rPr>
          <w:bCs/>
          <w:color w:val="000000" w:themeColor="text1"/>
        </w:rPr>
        <w:fldChar w:fldCharType="end"/>
      </w:r>
      <w:ins w:id="243" w:author="Parks, Robbie M" w:date="2022-03-01T11:37:00Z">
        <w:r w:rsidR="008C431E">
          <w:rPr>
            <w:bCs/>
            <w:color w:val="000000" w:themeColor="text1"/>
          </w:rPr>
          <w:t xml:space="preserve"> </w:t>
        </w:r>
      </w:ins>
      <w:ins w:id="244" w:author="Parks, Robbie M" w:date="2022-03-06T14:59:00Z">
        <w:r w:rsidR="00536497">
          <w:rPr>
            <w:bCs/>
            <w:color w:val="000000" w:themeColor="text1"/>
          </w:rPr>
          <w:t xml:space="preserve">We do not expect that calendar time was a potential </w:t>
        </w:r>
      </w:ins>
      <w:ins w:id="245" w:author="Parks, Robbie M" w:date="2022-03-06T15:00:00Z">
        <w:r w:rsidR="00536497">
          <w:rPr>
            <w:bCs/>
            <w:color w:val="000000" w:themeColor="text1"/>
          </w:rPr>
          <w:t>source of confounding, as the controls were matched by age and  year of birth</w:t>
        </w:r>
        <w:r w:rsidR="00A3320E">
          <w:rPr>
            <w:bCs/>
            <w:color w:val="000000" w:themeColor="text1"/>
          </w:rPr>
          <w:t xml:space="preserve">, and therefore would have been close in time to the cases. </w:t>
        </w:r>
      </w:ins>
      <w:ins w:id="246" w:author="Parks, Robbie M" w:date="2022-03-01T11:37:00Z">
        <w:r w:rsidR="008C431E">
          <w:rPr>
            <w:bCs/>
            <w:color w:val="000000" w:themeColor="text1"/>
          </w:rPr>
          <w:t>The null joint association</w:t>
        </w:r>
      </w:ins>
      <w:ins w:id="247" w:author="Parks, Robbie M" w:date="2022-03-01T11:41:00Z">
        <w:r w:rsidR="00266AF4">
          <w:rPr>
            <w:bCs/>
            <w:color w:val="000000" w:themeColor="text1"/>
          </w:rPr>
          <w:t xml:space="preserve">, combined with the largest associations </w:t>
        </w:r>
      </w:ins>
      <w:ins w:id="248" w:author="Parks, Robbie M" w:date="2022-03-01T11:42:00Z">
        <w:r w:rsidR="00266AF4">
          <w:rPr>
            <w:bCs/>
            <w:color w:val="000000" w:themeColor="text1"/>
          </w:rPr>
          <w:t xml:space="preserve">from traffic-related pollutant </w:t>
        </w:r>
      </w:ins>
      <w:ins w:id="249" w:author="Parks, Robbie M" w:date="2022-03-01T11:41:00Z">
        <w:r w:rsidR="00266AF4">
          <w:rPr>
            <w:bCs/>
            <w:color w:val="000000" w:themeColor="text1"/>
          </w:rPr>
          <w:t xml:space="preserve">in all </w:t>
        </w:r>
      </w:ins>
      <w:ins w:id="250" w:author="Parks, Robbie M" w:date="2022-03-01T11:42:00Z">
        <w:r w:rsidR="00266AF4">
          <w:rPr>
            <w:bCs/>
            <w:color w:val="000000" w:themeColor="text1"/>
          </w:rPr>
          <w:t>models found with EC</w:t>
        </w:r>
        <w:r w:rsidR="00F14E62">
          <w:rPr>
            <w:bCs/>
            <w:color w:val="000000" w:themeColor="text1"/>
          </w:rPr>
          <w:t xml:space="preserve">, </w:t>
        </w:r>
      </w:ins>
      <w:ins w:id="251" w:author="Parks, Robbie M" w:date="2022-03-01T11:37:00Z">
        <w:r w:rsidR="00F037E1">
          <w:rPr>
            <w:bCs/>
            <w:color w:val="000000" w:themeColor="text1"/>
          </w:rPr>
          <w:t>further indicates that EC may</w:t>
        </w:r>
      </w:ins>
      <w:ins w:id="252" w:author="Parks, Robbie M" w:date="2022-03-01T11:38:00Z">
        <w:r w:rsidR="00F037E1">
          <w:rPr>
            <w:bCs/>
            <w:color w:val="000000" w:themeColor="text1"/>
          </w:rPr>
          <w:t xml:space="preserve"> be driving the association of air pollution with ALS</w:t>
        </w:r>
        <w:r w:rsidR="000536A0">
          <w:rPr>
            <w:bCs/>
            <w:color w:val="000000" w:themeColor="text1"/>
          </w:rPr>
          <w:t>, thought further analysis will be necessary to confirm this</w:t>
        </w:r>
        <w:r w:rsidR="00B703ED">
          <w:rPr>
            <w:bCs/>
            <w:color w:val="000000" w:themeColor="text1"/>
          </w:rPr>
          <w:t>.</w:t>
        </w:r>
      </w:ins>
    </w:p>
    <w:p w14:paraId="039757DA" w14:textId="395E6EC3" w:rsidR="00890B87" w:rsidRPr="00AC757D" w:rsidRDefault="00890B87" w:rsidP="003D3846">
      <w:pPr>
        <w:rPr>
          <w:bCs/>
          <w:color w:val="000000" w:themeColor="text1"/>
        </w:rPr>
      </w:pPr>
    </w:p>
    <w:p w14:paraId="672915A3" w14:textId="18434D62" w:rsidR="004679EB" w:rsidRDefault="00261E5A" w:rsidP="003D3846">
      <w:pPr>
        <w:rPr>
          <w:bCs/>
          <w:color w:val="000000" w:themeColor="text1"/>
        </w:rPr>
      </w:pPr>
      <w:r>
        <w:rPr>
          <w:bCs/>
          <w:color w:val="000000" w:themeColor="text1"/>
        </w:rPr>
        <w:lastRenderedPageBreak/>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w:t>
      </w:r>
      <w:r w:rsidR="000A1E17">
        <w:rPr>
          <w:bCs/>
          <w:color w:val="000000" w:themeColor="text1"/>
        </w:rPr>
        <w:t>patients</w:t>
      </w:r>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r w:rsidR="00AD7ED6">
        <w:rPr>
          <w:bCs/>
          <w:color w:val="000000" w:themeColor="text1"/>
        </w:rPr>
        <w:t xml:space="preserve">strength of our study is that </w:t>
      </w:r>
      <w:r w:rsidR="008A663D">
        <w:rPr>
          <w:bCs/>
          <w:color w:val="000000" w:themeColor="text1"/>
        </w:rPr>
        <w:t xml:space="preserve">we </w:t>
      </w:r>
      <w:r w:rsidR="00084667">
        <w:rPr>
          <w:bCs/>
          <w:color w:val="000000" w:themeColor="text1"/>
        </w:rPr>
        <w:t>leverag</w:t>
      </w:r>
      <w:r w:rsidR="008A663D">
        <w:rPr>
          <w:bCs/>
          <w:color w:val="000000" w:themeColor="text1"/>
        </w:rPr>
        <w:t>ed</w:t>
      </w:r>
      <w:r w:rsidR="00084667">
        <w:rPr>
          <w:bCs/>
          <w:color w:val="000000" w:themeColor="text1"/>
        </w:rPr>
        <w:t xml:space="preserve"> highly correlated traffic pollutants and Bayesian hierarchical modeling </w:t>
      </w:r>
      <w:r w:rsidR="008A663D">
        <w:rPr>
          <w:bCs/>
          <w:color w:val="000000" w:themeColor="text1"/>
        </w:rPr>
        <w:t xml:space="preserve">and </w:t>
      </w:r>
      <w:r w:rsidR="00084667">
        <w:rPr>
          <w:bCs/>
          <w:color w:val="000000" w:themeColor="text1"/>
        </w:rPr>
        <w:t>were able to estimate independent and joint traffic-related pollutant associations, as well as an overall traffic estimat</w:t>
      </w:r>
      <w:r w:rsidR="00DA1AB3">
        <w:rPr>
          <w:bCs/>
          <w:color w:val="000000" w:themeColor="text1"/>
        </w:rPr>
        <w:t>e. A</w:t>
      </w:r>
      <w:r w:rsidR="00F21B2D">
        <w:rPr>
          <w:bCs/>
          <w:color w:val="000000" w:themeColor="text1"/>
        </w:rPr>
        <w:t xml:space="preserve">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29116F">
        <w:rPr>
          <w:bCs/>
          <w:color w:val="000000" w:themeColor="text1"/>
        </w:rPr>
        <w:t>; age, sex, year of birth, vital status</w:t>
      </w:r>
      <w:r w:rsidR="00E50EC1">
        <w:rPr>
          <w:bCs/>
          <w:color w:val="000000" w:themeColor="text1"/>
        </w:rPr>
        <w:t>)</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covariates (SES,</w:t>
      </w:r>
      <w:r w:rsidR="00084102">
        <w:rPr>
          <w:bCs/>
          <w:color w:val="000000" w:themeColor="text1"/>
        </w:rPr>
        <w:t xml:space="preserve"> civil status, </w:t>
      </w:r>
      <w:r w:rsidR="00B90716">
        <w:rPr>
          <w:bCs/>
          <w:color w:val="000000" w:themeColor="text1"/>
        </w:rPr>
        <w:t xml:space="preserve">residence, </w:t>
      </w:r>
      <w:r w:rsidR="00084102">
        <w:rPr>
          <w:bCs/>
          <w:color w:val="000000" w:themeColor="text1"/>
        </w:rPr>
        <w:t>place of birth</w:t>
      </w:r>
      <w:r w:rsidR="00C77F23">
        <w:rPr>
          <w:bCs/>
          <w:color w:val="000000" w:themeColor="text1"/>
        </w:rPr>
        <w:t>), we cannot rule out residual confounding</w:t>
      </w:r>
      <w:ins w:id="253" w:author="Parks, Robbie M" w:date="2022-03-03T14:06:00Z">
        <w:r w:rsidR="00282201">
          <w:rPr>
            <w:bCs/>
            <w:color w:val="000000" w:themeColor="text1"/>
          </w:rPr>
          <w:t xml:space="preserve">; while </w:t>
        </w:r>
      </w:ins>
      <w:ins w:id="254" w:author="Parks, Robbie M" w:date="2022-03-03T14:07:00Z">
        <w:r w:rsidR="009B3A1B">
          <w:rPr>
            <w:bCs/>
            <w:color w:val="000000" w:themeColor="text1"/>
          </w:rPr>
          <w:t>Body Mass Index (</w:t>
        </w:r>
      </w:ins>
      <w:ins w:id="255" w:author="Parks, Robbie M" w:date="2022-03-03T14:06:00Z">
        <w:r w:rsidR="00282201">
          <w:rPr>
            <w:bCs/>
            <w:color w:val="000000" w:themeColor="text1"/>
          </w:rPr>
          <w:t>BMI</w:t>
        </w:r>
      </w:ins>
      <w:ins w:id="256" w:author="Parks, Robbie M" w:date="2022-03-03T14:07:00Z">
        <w:r w:rsidR="009B3A1B">
          <w:rPr>
            <w:bCs/>
            <w:color w:val="000000" w:themeColor="text1"/>
          </w:rPr>
          <w:t xml:space="preserve">) </w:t>
        </w:r>
      </w:ins>
      <w:ins w:id="257" w:author="Parks, Robbie M" w:date="2022-03-03T14:06:00Z">
        <w:r w:rsidR="00282201">
          <w:rPr>
            <w:bCs/>
            <w:color w:val="000000" w:themeColor="text1"/>
          </w:rPr>
          <w:t xml:space="preserve">is not </w:t>
        </w:r>
      </w:ins>
      <w:ins w:id="258" w:author="Parks, Robbie M" w:date="2022-03-03T14:07:00Z">
        <w:r w:rsidR="00282201">
          <w:rPr>
            <w:bCs/>
            <w:color w:val="000000" w:themeColor="text1"/>
          </w:rPr>
          <w:t xml:space="preserve">suspected as </w:t>
        </w:r>
      </w:ins>
      <w:ins w:id="259" w:author="Parks, Robbie M" w:date="2022-03-03T14:06:00Z">
        <w:r w:rsidR="00282201">
          <w:rPr>
            <w:bCs/>
            <w:color w:val="000000" w:themeColor="text1"/>
          </w:rPr>
          <w:t xml:space="preserve">a confounder of the air pollution-ALS association, </w:t>
        </w:r>
      </w:ins>
      <w:ins w:id="260" w:author="Parks, Robbie M" w:date="2022-03-03T14:07:00Z">
        <w:r w:rsidR="00203C80">
          <w:rPr>
            <w:bCs/>
            <w:color w:val="000000" w:themeColor="text1"/>
          </w:rPr>
          <w:t>since</w:t>
        </w:r>
      </w:ins>
      <w:ins w:id="261" w:author="Parks, Robbie M" w:date="2022-03-03T14:06:00Z">
        <w:r w:rsidR="00282201">
          <w:rPr>
            <w:bCs/>
            <w:color w:val="000000" w:themeColor="text1"/>
          </w:rPr>
          <w:t xml:space="preserve"> BMI does not appear to cause variation in air pollution, we could not directly test </w:t>
        </w:r>
      </w:ins>
      <w:ins w:id="262" w:author="Parks, Robbie M" w:date="2022-03-03T14:07:00Z">
        <w:r w:rsidR="004F3EB4">
          <w:rPr>
            <w:bCs/>
            <w:color w:val="000000" w:themeColor="text1"/>
          </w:rPr>
          <w:t xml:space="preserve">this as we did not have BMI data for cases and controls in our study. </w:t>
        </w:r>
      </w:ins>
      <w:del w:id="263" w:author="Parks, Robbie M" w:date="2022-03-03T14:06:00Z">
        <w:r w:rsidR="003A5F3C" w:rsidDel="00282201">
          <w:rPr>
            <w:bCs/>
            <w:color w:val="000000" w:themeColor="text1"/>
          </w:rPr>
          <w:delText xml:space="preserve"> </w:delText>
        </w:r>
      </w:del>
      <w:del w:id="264" w:author="Parks, Robbie M" w:date="2022-03-01T12:05:00Z">
        <w:r w:rsidR="003A5F3C" w:rsidDel="005D461D">
          <w:rPr>
            <w:bCs/>
            <w:color w:val="000000" w:themeColor="text1"/>
          </w:rPr>
          <w:delText>(e.g., from smoking</w:delText>
        </w:r>
        <w:r w:rsidR="00221A0D" w:rsidDel="005D461D">
          <w:rPr>
            <w:bCs/>
            <w:color w:val="000000" w:themeColor="text1"/>
          </w:rPr>
          <w:delText xml:space="preserve"> or body mass index</w:delText>
        </w:r>
        <w:r w:rsidR="00F9559F" w:rsidDel="005D461D">
          <w:rPr>
            <w:bCs/>
            <w:color w:val="000000" w:themeColor="text1"/>
          </w:rPr>
          <w:delText xml:space="preserve"> (</w:delText>
        </w:r>
        <w:r w:rsidR="00221A0D" w:rsidDel="005D461D">
          <w:rPr>
            <w:bCs/>
            <w:color w:val="000000" w:themeColor="text1"/>
          </w:rPr>
          <w:delText>BMI</w:delText>
        </w:r>
        <w:r w:rsidR="00F9559F" w:rsidDel="005D461D">
          <w:rPr>
            <w:bCs/>
            <w:color w:val="000000" w:themeColor="text1"/>
          </w:rPr>
          <w:delText>)</w:delText>
        </w:r>
        <w:r w:rsidR="003A5F3C" w:rsidDel="005D461D">
          <w:rPr>
            <w:bCs/>
            <w:color w:val="000000" w:themeColor="text1"/>
          </w:rPr>
          <w:delText>)</w:delText>
        </w:r>
        <w:r w:rsidR="00F21B2D" w:rsidDel="005D461D">
          <w:rPr>
            <w:bCs/>
            <w:color w:val="000000" w:themeColor="text1"/>
          </w:rPr>
          <w:delText>.</w:delText>
        </w:r>
        <w:r w:rsidR="001F447F" w:rsidDel="005D461D">
          <w:rPr>
            <w:bCs/>
            <w:color w:val="000000" w:themeColor="text1"/>
          </w:rPr>
          <w:delText xml:space="preserve"> </w:delText>
        </w:r>
        <w:r w:rsidR="00F21B2D" w:rsidDel="005D461D">
          <w:rPr>
            <w:bCs/>
            <w:color w:val="000000" w:themeColor="text1"/>
          </w:rPr>
          <w:delText xml:space="preserve">However, </w:delText>
        </w:r>
        <w:r w:rsidR="001F447F" w:rsidDel="005D461D">
          <w:rPr>
            <w:bCs/>
            <w:color w:val="000000" w:themeColor="text1"/>
          </w:rPr>
          <w:delText>to induce confounding</w:delText>
        </w:r>
        <w:r w:rsidR="00F21B2D" w:rsidDel="005D461D">
          <w:rPr>
            <w:bCs/>
            <w:color w:val="000000" w:themeColor="text1"/>
          </w:rPr>
          <w:delText xml:space="preserve"> bias</w:delText>
        </w:r>
        <w:r w:rsidR="001F447F" w:rsidDel="005D461D">
          <w:rPr>
            <w:bCs/>
            <w:color w:val="000000" w:themeColor="text1"/>
          </w:rPr>
          <w:delText>, an</w:delText>
        </w:r>
        <w:r w:rsidR="00F21B2D" w:rsidDel="005D461D">
          <w:rPr>
            <w:bCs/>
            <w:color w:val="000000" w:themeColor="text1"/>
          </w:rPr>
          <w:delText>y</w:delText>
        </w:r>
        <w:r w:rsidR="001F447F" w:rsidDel="005D461D">
          <w:rPr>
            <w:bCs/>
            <w:color w:val="000000" w:themeColor="text1"/>
          </w:rPr>
          <w:delText xml:space="preserve"> unaccounted-for variable would have to</w:delText>
        </w:r>
        <w:r w:rsidR="00D22BC5" w:rsidDel="005D461D">
          <w:rPr>
            <w:bCs/>
            <w:color w:val="000000" w:themeColor="text1"/>
          </w:rPr>
          <w:delText xml:space="preserve"> influence </w:delText>
        </w:r>
        <w:r w:rsidR="001F447F" w:rsidDel="005D461D">
          <w:rPr>
            <w:bCs/>
            <w:color w:val="000000" w:themeColor="text1"/>
          </w:rPr>
          <w:delText>both ALS diagnosis and air pollution</w:delText>
        </w:r>
        <w:r w:rsidR="00C77F23" w:rsidRPr="00A56ADD" w:rsidDel="005D461D">
          <w:rPr>
            <w:bCs/>
            <w:color w:val="000000" w:themeColor="text1"/>
          </w:rPr>
          <w:delText xml:space="preserve">. </w:delText>
        </w:r>
        <w:r w:rsidR="00F754B6" w:rsidRPr="00A56ADD" w:rsidDel="005D461D">
          <w:rPr>
            <w:bCs/>
            <w:color w:val="000000" w:themeColor="text1"/>
          </w:rPr>
          <w:delText>BMI</w:delText>
        </w:r>
        <w:r w:rsidR="00B56C51" w:rsidRPr="00A56ADD" w:rsidDel="005D461D">
          <w:rPr>
            <w:bCs/>
            <w:color w:val="000000" w:themeColor="text1"/>
          </w:rPr>
          <w:delText>,</w:delText>
        </w:r>
        <w:r w:rsidR="00B56C51" w:rsidDel="005D461D">
          <w:rPr>
            <w:bCs/>
            <w:color w:val="000000" w:themeColor="text1"/>
          </w:rPr>
          <w:delText xml:space="preserve"> previously associated with ALS,</w:delText>
        </w:r>
        <w:r w:rsidR="00D942FC" w:rsidDel="005D461D">
          <w:rPr>
            <w:bCs/>
            <w:color w:val="000000" w:themeColor="text1"/>
          </w:rPr>
          <w:fldChar w:fldCharType="begin"/>
        </w:r>
        <w:r w:rsidR="001A1672" w:rsidDel="005D461D">
          <w:rPr>
            <w:bCs/>
            <w:color w:val="000000" w:themeColor="text1"/>
          </w:rPr>
          <w:delInstrText xml:space="preserve"> ADDIN ZOTERO_ITEM CSL_CITATION {"citationID":"Y6fF8rlY","properties":{"formattedCitation":"\\super 81,82\\nosupersub{}","plainCitation":"81,82","noteIndex":0},"citationItems":[{"id":1173,"uris":["http://zotero.org/users/6925055/items/LRW69RAJ"],"uri":["http://zotero.org/users/6925055/items/LRW69RAJ"],"itemData":{"id":1173,"type":"article-journal","container-title":"Neurology","issue":"5","note":"publisher: AAN Enterprises","page":"e424–e432","title":"High BMI is associated with low ALS risk: A population-based study","volume":"93","author":[{"family":"Nakken","given":"Ola"},{"family":"Meyer","given":"Haakon E"},{"family":"Stigum","given":"Hein"},{"family":"Holmøy","given":"Trygve"}],"issued":{"date-parts":[["2019"]]}}},{"id":1174,"uris":["http://zotero.org/users/6925055/items/8EIAIBRQ"],"uri":["http://zotero.org/users/6925055/items/8EIAIBRQ"],"itemData":{"id":1174,"type":"article-journal","container-title":"Amyotrophic Lateral Sclerosis","issue":"6","note":"publisher: Taylor &amp; Francis","page":"542–548","title":"A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K"},{"literal":"others"}],"issued":{"date-parts":[["2010"]]}}}],"schema":"https://github.com/citation-style-language/schema/raw/master/csl-citation.json"} </w:delInstrText>
        </w:r>
        <w:r w:rsidR="00D942FC" w:rsidDel="005D461D">
          <w:rPr>
            <w:bCs/>
            <w:color w:val="000000" w:themeColor="text1"/>
          </w:rPr>
          <w:fldChar w:fldCharType="separate"/>
        </w:r>
        <w:r w:rsidR="001A1672" w:rsidRPr="001A1672" w:rsidDel="005D461D">
          <w:rPr>
            <w:color w:val="000000"/>
            <w:vertAlign w:val="superscript"/>
          </w:rPr>
          <w:delText>81,82</w:delText>
        </w:r>
        <w:r w:rsidR="00D942FC" w:rsidDel="005D461D">
          <w:rPr>
            <w:bCs/>
            <w:color w:val="000000" w:themeColor="text1"/>
          </w:rPr>
          <w:fldChar w:fldCharType="end"/>
        </w:r>
        <w:r w:rsidR="00A45EA1" w:rsidDel="005D461D">
          <w:rPr>
            <w:bCs/>
            <w:color w:val="000000" w:themeColor="text1"/>
          </w:rPr>
          <w:delText xml:space="preserve"> would not </w:delText>
        </w:r>
        <w:r w:rsidR="00D851F2" w:rsidDel="005D461D">
          <w:rPr>
            <w:bCs/>
            <w:color w:val="000000" w:themeColor="text1"/>
          </w:rPr>
          <w:delText>confound</w:delText>
        </w:r>
        <w:r w:rsidR="00A45EA1" w:rsidDel="005D461D">
          <w:rPr>
            <w:bCs/>
            <w:color w:val="000000" w:themeColor="text1"/>
          </w:rPr>
          <w:delText xml:space="preserve"> the association between traffic-related air pollution and ALS</w:delText>
        </w:r>
        <w:r w:rsidR="00C214A3" w:rsidDel="005D461D">
          <w:rPr>
            <w:bCs/>
            <w:color w:val="000000" w:themeColor="text1"/>
          </w:rPr>
          <w:delText>,</w:delText>
        </w:r>
        <w:r w:rsidR="00C214A3" w:rsidDel="005D461D">
          <w:rPr>
            <w:bCs/>
            <w:color w:val="000000" w:themeColor="text1"/>
          </w:rPr>
          <w:fldChar w:fldCharType="begin"/>
        </w:r>
        <w:r w:rsidR="001A1672" w:rsidDel="005D461D">
          <w:rPr>
            <w:bCs/>
            <w:color w:val="000000" w:themeColor="text1"/>
          </w:rPr>
          <w:delInstrText xml:space="preserve"> ADDIN ZOTERO_ITEM CSL_CITATION {"citationID":"L6tJbvaJ","properties":{"formattedCitation":"\\super 80\\nosupersub{}","plainCitation":"80","noteIndex":0},"citationItems":[{"id":"FwLQYoTo/ZV09PrKQ","uris":["http://zotero.org/users/6925055/items/FGL45NCG"],"uri":["http://zotero.org/users/6925055/items/FGL45NCG"],"itemData":{"id":1172,"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delInstrText>
        </w:r>
        <w:r w:rsidR="00C214A3" w:rsidDel="005D461D">
          <w:rPr>
            <w:bCs/>
            <w:color w:val="000000" w:themeColor="text1"/>
          </w:rPr>
          <w:fldChar w:fldCharType="separate"/>
        </w:r>
        <w:r w:rsidR="001A1672" w:rsidRPr="001A1672" w:rsidDel="005D461D">
          <w:rPr>
            <w:color w:val="000000"/>
            <w:vertAlign w:val="superscript"/>
          </w:rPr>
          <w:delText>80</w:delText>
        </w:r>
        <w:r w:rsidR="00C214A3" w:rsidDel="005D461D">
          <w:rPr>
            <w:bCs/>
            <w:color w:val="000000" w:themeColor="text1"/>
          </w:rPr>
          <w:fldChar w:fldCharType="end"/>
        </w:r>
        <w:r w:rsidR="00C214A3" w:rsidDel="005D461D">
          <w:rPr>
            <w:bCs/>
            <w:color w:val="000000" w:themeColor="text1"/>
          </w:rPr>
          <w:delText xml:space="preserve"> as pollutant concentrations are derived independently from BMI distribution</w:delText>
        </w:r>
        <w:r w:rsidR="001D593D" w:rsidDel="005D461D">
          <w:rPr>
            <w:bCs/>
            <w:color w:val="000000" w:themeColor="text1"/>
          </w:rPr>
          <w:delText xml:space="preserve">. </w:delText>
        </w:r>
        <w:r w:rsidR="002E2A4A" w:rsidDel="005D461D">
          <w:rPr>
            <w:bCs/>
            <w:color w:val="000000" w:themeColor="text1"/>
          </w:rPr>
          <w:delText xml:space="preserve">Any </w:delText>
        </w:r>
        <w:r w:rsidR="001D593D" w:rsidDel="005D461D">
          <w:rPr>
            <w:bCs/>
            <w:color w:val="000000" w:themeColor="text1"/>
          </w:rPr>
          <w:delText>BMI</w:delText>
        </w:r>
        <w:r w:rsidR="00163910" w:rsidDel="005D461D">
          <w:rPr>
            <w:bCs/>
            <w:color w:val="000000" w:themeColor="text1"/>
          </w:rPr>
          <w:delText>-</w:delText>
        </w:r>
        <w:r w:rsidR="001D593D" w:rsidDel="005D461D">
          <w:rPr>
            <w:bCs/>
            <w:color w:val="000000" w:themeColor="text1"/>
          </w:rPr>
          <w:delText>air pollution</w:delText>
        </w:r>
        <w:r w:rsidR="002E2A4A" w:rsidDel="005D461D">
          <w:rPr>
            <w:bCs/>
            <w:color w:val="000000" w:themeColor="text1"/>
          </w:rPr>
          <w:delText xml:space="preserve"> association</w:delText>
        </w:r>
        <w:r w:rsidR="001D593D" w:rsidDel="005D461D">
          <w:rPr>
            <w:bCs/>
            <w:color w:val="000000" w:themeColor="text1"/>
          </w:rPr>
          <w:delText xml:space="preserve"> in our study</w:delText>
        </w:r>
        <w:r w:rsidR="002E2A4A" w:rsidDel="005D461D">
          <w:rPr>
            <w:bCs/>
            <w:color w:val="000000" w:themeColor="text1"/>
          </w:rPr>
          <w:delText>, thus,</w:delText>
        </w:r>
        <w:r w:rsidR="001D593D" w:rsidDel="005D461D">
          <w:rPr>
            <w:bCs/>
            <w:color w:val="000000" w:themeColor="text1"/>
          </w:rPr>
          <w:delText xml:space="preserve"> would be via SES, </w:delText>
        </w:r>
        <w:r w:rsidR="00205861" w:rsidDel="005D461D">
          <w:rPr>
            <w:bCs/>
            <w:color w:val="000000" w:themeColor="text1"/>
          </w:rPr>
          <w:delText xml:space="preserve">for </w:delText>
        </w:r>
        <w:r w:rsidR="001D593D" w:rsidDel="005D461D">
          <w:rPr>
            <w:bCs/>
            <w:color w:val="000000" w:themeColor="text1"/>
          </w:rPr>
          <w:delText xml:space="preserve">which </w:delText>
        </w:r>
        <w:r w:rsidR="00EA1C66" w:rsidDel="005D461D">
          <w:rPr>
            <w:bCs/>
            <w:color w:val="000000" w:themeColor="text1"/>
          </w:rPr>
          <w:delText xml:space="preserve">we adjusted </w:delText>
        </w:r>
        <w:r w:rsidR="001D593D" w:rsidDel="005D461D">
          <w:rPr>
            <w:bCs/>
            <w:color w:val="000000" w:themeColor="text1"/>
          </w:rPr>
          <w:delText>at both</w:delText>
        </w:r>
        <w:r w:rsidR="00EA1C66" w:rsidDel="005D461D">
          <w:rPr>
            <w:bCs/>
            <w:color w:val="000000" w:themeColor="text1"/>
          </w:rPr>
          <w:delText xml:space="preserve"> </w:delText>
        </w:r>
        <w:r w:rsidR="001D593D" w:rsidDel="005D461D">
          <w:rPr>
            <w:bCs/>
            <w:color w:val="000000" w:themeColor="text1"/>
          </w:rPr>
          <w:delText xml:space="preserve">the </w:delText>
        </w:r>
        <w:r w:rsidR="00EA1C66" w:rsidDel="005D461D">
          <w:rPr>
            <w:bCs/>
            <w:color w:val="000000" w:themeColor="text1"/>
          </w:rPr>
          <w:delText>individual and parish</w:delText>
        </w:r>
        <w:r w:rsidR="001D593D" w:rsidDel="005D461D">
          <w:rPr>
            <w:bCs/>
            <w:color w:val="000000" w:themeColor="text1"/>
          </w:rPr>
          <w:delText xml:space="preserve"> </w:delText>
        </w:r>
        <w:r w:rsidR="00EA1C66" w:rsidDel="005D461D">
          <w:rPr>
            <w:bCs/>
            <w:color w:val="000000" w:themeColor="text1"/>
          </w:rPr>
          <w:delText>level</w:delText>
        </w:r>
        <w:r w:rsidR="001D593D" w:rsidDel="005D461D">
          <w:rPr>
            <w:bCs/>
            <w:color w:val="000000" w:themeColor="text1"/>
          </w:rPr>
          <w:delText>.</w:delText>
        </w:r>
        <w:r w:rsidR="00B56C51" w:rsidDel="005D461D">
          <w:rPr>
            <w:bCs/>
            <w:color w:val="000000" w:themeColor="text1"/>
          </w:rPr>
          <w:delText xml:space="preserve"> </w:delText>
        </w:r>
      </w:del>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 xml:space="preserve">is </w:t>
      </w:r>
      <w:r w:rsidR="00761009" w:rsidRPr="0064383E">
        <w:rPr>
          <w:bCs/>
          <w:color w:val="000000" w:themeColor="text1"/>
        </w:rPr>
        <w:t>inevitable</w:t>
      </w:r>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 xml:space="preserve">with ALS diagnosis, and therefore </w:t>
      </w:r>
      <w:r w:rsidR="00A57C05">
        <w:rPr>
          <w:bCs/>
          <w:color w:val="000000" w:themeColor="text1"/>
        </w:rPr>
        <w:t xml:space="preserve">any bias </w:t>
      </w:r>
      <w:r w:rsidR="0026685D">
        <w:rPr>
          <w:bCs/>
          <w:color w:val="000000" w:themeColor="text1"/>
        </w:rPr>
        <w:t>woul</w:t>
      </w:r>
      <w:r w:rsidR="00B32D7A">
        <w:rPr>
          <w:bCs/>
          <w:color w:val="000000" w:themeColor="text1"/>
        </w:rPr>
        <w:t>d</w:t>
      </w:r>
      <w:r w:rsidR="0026685D">
        <w:rPr>
          <w:bCs/>
          <w:color w:val="000000" w:themeColor="text1"/>
        </w:rPr>
        <w:t xml:space="preserve"> </w:t>
      </w:r>
      <w:r w:rsidR="00A57C05">
        <w:rPr>
          <w:bCs/>
          <w:color w:val="000000" w:themeColor="text1"/>
        </w:rPr>
        <w:t xml:space="preserve">be </w:t>
      </w:r>
      <w:r w:rsidR="00C35CDE">
        <w:rPr>
          <w:bCs/>
          <w:color w:val="000000" w:themeColor="text1"/>
        </w:rPr>
        <w:t>towards null.</w:t>
      </w:r>
      <w:r w:rsidR="000451FE">
        <w:rPr>
          <w:bCs/>
          <w:color w:val="000000" w:themeColor="text1"/>
        </w:rPr>
        <w:fldChar w:fldCharType="begin"/>
      </w:r>
      <w:r w:rsidR="00A72CAA">
        <w:rPr>
          <w:bCs/>
          <w:color w:val="000000" w:themeColor="text1"/>
        </w:rPr>
        <w:instrText xml:space="preserve"> ADDIN ZOTERO_ITEM CSL_CITATION {"citationID":"JjtmUVu5","properties":{"formattedCitation":"\\super 83\\nosupersub{}","plainCitation":"83","noteIndex":0},"citationItems":[{"id":856,"uris":["http://zotero.org/users/6925055/items/TQV8834Y"],"uri":["http://zotero.org/users/6925055/items/TQV8834Y"],"itemData":{"id":856,"type":"book","publisher":"CRC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A72CAA" w:rsidRPr="00A72CAA">
        <w:rPr>
          <w:color w:val="000000"/>
          <w:vertAlign w:val="superscript"/>
        </w:rPr>
        <w:t>83</w:t>
      </w:r>
      <w:r w:rsidR="000451FE">
        <w:rPr>
          <w:bCs/>
          <w:color w:val="000000" w:themeColor="text1"/>
        </w:rPr>
        <w:fldChar w:fldCharType="end"/>
      </w:r>
      <w:ins w:id="265" w:author="Parks, Robbie M" w:date="2022-03-01T13:29:00Z">
        <w:r w:rsidR="00F84ADA">
          <w:rPr>
            <w:bCs/>
            <w:color w:val="000000" w:themeColor="text1"/>
          </w:rPr>
          <w:t xml:space="preserve"> While a previous stu</w:t>
        </w:r>
      </w:ins>
      <w:ins w:id="266" w:author="Parks, Robbie M" w:date="2022-03-01T13:30:00Z">
        <w:r w:rsidR="00F84ADA">
          <w:rPr>
            <w:bCs/>
            <w:color w:val="000000" w:themeColor="text1"/>
          </w:rPr>
          <w:t>dy found that ALS ascertainment from the Danish National Patient Register was highly reliable,</w:t>
        </w:r>
      </w:ins>
      <w:r w:rsidR="009B532C">
        <w:rPr>
          <w:bCs/>
          <w:color w:val="000000" w:themeColor="text1"/>
        </w:rPr>
        <w:fldChar w:fldCharType="begin"/>
      </w:r>
      <w:r w:rsidR="009B532C">
        <w:rPr>
          <w:bCs/>
          <w:color w:val="000000" w:themeColor="text1"/>
        </w:rPr>
        <w:instrText xml:space="preserve"> ADDIN ZOTERO_ITEM CSL_CITATION {"citationID":"mjqWR64c","properties":{"formattedCitation":"\\super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9B532C">
        <w:rPr>
          <w:bCs/>
          <w:color w:val="000000" w:themeColor="text1"/>
        </w:rPr>
        <w:fldChar w:fldCharType="separate"/>
      </w:r>
      <w:r w:rsidR="009B532C" w:rsidRPr="009B532C">
        <w:rPr>
          <w:color w:val="000000"/>
          <w:vertAlign w:val="superscript"/>
        </w:rPr>
        <w:t>48</w:t>
      </w:r>
      <w:r w:rsidR="009B532C">
        <w:rPr>
          <w:bCs/>
          <w:color w:val="000000" w:themeColor="text1"/>
        </w:rPr>
        <w:fldChar w:fldCharType="end"/>
      </w:r>
      <w:ins w:id="267" w:author="Parks, Robbie M" w:date="2022-03-01T13:30:00Z">
        <w:r w:rsidR="00F84ADA">
          <w:rPr>
            <w:bCs/>
            <w:color w:val="000000" w:themeColor="text1"/>
          </w:rPr>
          <w:t xml:space="preserve"> outcome misclassification cannot be ruled out</w:t>
        </w:r>
      </w:ins>
      <w:ins w:id="268" w:author="Parks, Robbie M" w:date="2022-03-01T13:32:00Z">
        <w:r w:rsidR="009B532C">
          <w:rPr>
            <w:bCs/>
            <w:color w:val="000000" w:themeColor="text1"/>
          </w:rPr>
          <w:t xml:space="preserve">, nor can the possibility that date of diagnosis and symptom onset were </w:t>
        </w:r>
      </w:ins>
      <w:ins w:id="269" w:author="Parks, Robbie M" w:date="2022-03-06T14:49:00Z">
        <w:r w:rsidR="002A09B9">
          <w:rPr>
            <w:bCs/>
            <w:color w:val="000000" w:themeColor="text1"/>
          </w:rPr>
          <w:t>irregularly</w:t>
        </w:r>
      </w:ins>
      <w:ins w:id="270" w:author="Parks, Robbie M" w:date="2022-03-01T13:32:00Z">
        <w:r w:rsidR="005D2FDD">
          <w:rPr>
            <w:bCs/>
            <w:color w:val="000000" w:themeColor="text1"/>
          </w:rPr>
          <w:t xml:space="preserve"> aligned</w:t>
        </w:r>
      </w:ins>
      <w:ins w:id="271" w:author="Parks, Robbie M" w:date="2022-03-01T13:30:00Z">
        <w:r w:rsidR="00F84ADA">
          <w:rPr>
            <w:bCs/>
            <w:color w:val="000000" w:themeColor="text1"/>
          </w:rPr>
          <w:t>.</w:t>
        </w:r>
      </w:ins>
      <w:ins w:id="272" w:author="Parks, Robbie M" w:date="2022-03-01T14:51:00Z">
        <w:r w:rsidR="00AA2845">
          <w:rPr>
            <w:bCs/>
            <w:color w:val="000000" w:themeColor="text1"/>
          </w:rPr>
          <w:t xml:space="preserve"> While our analysis adjusted for SES</w:t>
        </w:r>
      </w:ins>
      <w:ins w:id="273" w:author="Parks, Robbie M" w:date="2022-03-01T14:53:00Z">
        <w:r w:rsidR="006F7E87">
          <w:rPr>
            <w:bCs/>
            <w:color w:val="000000" w:themeColor="text1"/>
          </w:rPr>
          <w:t xml:space="preserve">, which was based on each participant’s household, </w:t>
        </w:r>
      </w:ins>
      <w:ins w:id="274" w:author="Parks, Robbie M" w:date="2022-03-01T14:55:00Z">
        <w:r w:rsidR="0003766A">
          <w:rPr>
            <w:bCs/>
            <w:color w:val="000000" w:themeColor="text1"/>
          </w:rPr>
          <w:t xml:space="preserve">many couples in Denmark cohabitate. This would not be captured by our analysis, and </w:t>
        </w:r>
      </w:ins>
      <w:ins w:id="275" w:author="Parks, Robbie M" w:date="2022-03-01T14:56:00Z">
        <w:r w:rsidR="004F744B">
          <w:rPr>
            <w:bCs/>
            <w:color w:val="000000" w:themeColor="text1"/>
          </w:rPr>
          <w:t xml:space="preserve">ALS diagnosis in relation to cohabitation status </w:t>
        </w:r>
      </w:ins>
      <w:ins w:id="276" w:author="Parks, Robbie M" w:date="2022-03-01T14:55:00Z">
        <w:r w:rsidR="0003766A">
          <w:rPr>
            <w:bCs/>
            <w:color w:val="000000" w:themeColor="text1"/>
          </w:rPr>
          <w:t>should be further investigated.</w:t>
        </w:r>
      </w:ins>
      <w:r w:rsidR="004F744B">
        <w:rPr>
          <w:bCs/>
          <w:color w:val="000000" w:themeColor="text1"/>
        </w:rPr>
        <w:fldChar w:fldCharType="begin"/>
      </w:r>
      <w:r w:rsidR="00A72CAA">
        <w:rPr>
          <w:bCs/>
          <w:color w:val="000000" w:themeColor="text1"/>
        </w:rPr>
        <w:instrText xml:space="preserve"> ADDIN ZOTERO_ITEM CSL_CITATION {"citationID":"KRRaxhFX","properties":{"formattedCitation":"\\super 84\\nosupersub{}","plainCitation":"84","noteIndex":0},"citationItems":[{"id":1279,"uris":["http://zotero.org/users/6925055/items/BLQT24QY"],"uri":["http://zotero.org/users/6925055/items/BLQT24QY"],"itemData":{"id":1279,"type":"article-journal","container-title":"International Journal of Epidemiology","issue":"2","note":"publisher: Oxford University Press","page":"559–578","title":"Marriage, cohabitation and mortality in Denmark: national cohort study of 6.5 million persons followed for up to three decades (1982–2011)","volume":"42","author":[{"family":"Frisch","given":"Morten"},{"family":"Simonsen","given":"Jacob"}],"issued":{"date-parts":[["2013"]]}}}],"schema":"https://github.com/citation-style-language/schema/raw/master/csl-citation.json"} </w:instrText>
      </w:r>
      <w:r w:rsidR="004F744B">
        <w:rPr>
          <w:bCs/>
          <w:color w:val="000000" w:themeColor="text1"/>
        </w:rPr>
        <w:fldChar w:fldCharType="separate"/>
      </w:r>
      <w:r w:rsidR="00A72CAA" w:rsidRPr="00A72CAA">
        <w:rPr>
          <w:color w:val="000000"/>
          <w:vertAlign w:val="superscript"/>
        </w:rPr>
        <w:t>84</w:t>
      </w:r>
      <w:r w:rsidR="004F744B">
        <w:rPr>
          <w:bCs/>
          <w:color w:val="000000" w:themeColor="text1"/>
        </w:rPr>
        <w:fldChar w:fldCharType="end"/>
      </w:r>
    </w:p>
    <w:p w14:paraId="5FFCDC77" w14:textId="77777777" w:rsidR="00CF2FBA" w:rsidRPr="00CF2FBA" w:rsidRDefault="00CF2FBA" w:rsidP="003D3846">
      <w:pPr>
        <w:rPr>
          <w:color w:val="000000" w:themeColor="text1"/>
        </w:rPr>
      </w:pPr>
    </w:p>
    <w:p w14:paraId="098D0599" w14:textId="35FE6770" w:rsidR="00EA34DC" w:rsidRDefault="00A66DD1" w:rsidP="003D3846">
      <w:pPr>
        <w:rPr>
          <w:ins w:id="277" w:author="Parks, Robbie M" w:date="2022-03-01T12:07:00Z"/>
          <w:color w:val="000000" w:themeColor="text1"/>
        </w:rPr>
      </w:pPr>
      <w:r w:rsidRPr="00F86173">
        <w:rPr>
          <w:color w:val="000000" w:themeColor="text1"/>
        </w:rPr>
        <w:t xml:space="preserve">Future research </w:t>
      </w:r>
      <w:r w:rsidR="00E93B65">
        <w:rPr>
          <w:color w:val="000000" w:themeColor="text1"/>
        </w:rPr>
        <w:t>might</w:t>
      </w:r>
      <w:r w:rsidR="00F86173">
        <w:rPr>
          <w:color w:val="000000" w:themeColor="text1"/>
        </w:rPr>
        <w:t xml:space="preserve">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w:t>
      </w:r>
      <w:ins w:id="278" w:author="Parks, Robbie M" w:date="2022-02-08T16:52:00Z">
        <w:r w:rsidR="007344CA">
          <w:rPr>
            <w:color w:val="000000" w:themeColor="text1"/>
          </w:rPr>
          <w:t>Other mixture model methods, such as Bayesian Kern</w:t>
        </w:r>
      </w:ins>
      <w:ins w:id="279" w:author="Parks, Robbie M" w:date="2022-02-08T16:53:00Z">
        <w:r w:rsidR="00E46346">
          <w:rPr>
            <w:color w:val="000000" w:themeColor="text1"/>
          </w:rPr>
          <w:t>e</w:t>
        </w:r>
      </w:ins>
      <w:ins w:id="280" w:author="Parks, Robbie M" w:date="2022-02-08T16:52:00Z">
        <w:r w:rsidR="007344CA">
          <w:rPr>
            <w:color w:val="000000" w:themeColor="text1"/>
          </w:rPr>
          <w:t>l Machine Regression,</w:t>
        </w:r>
      </w:ins>
      <w:r w:rsidR="008723E5">
        <w:rPr>
          <w:color w:val="000000" w:themeColor="text1"/>
        </w:rPr>
        <w:fldChar w:fldCharType="begin"/>
      </w:r>
      <w:r w:rsidR="00A72CAA">
        <w:rPr>
          <w:color w:val="000000" w:themeColor="text1"/>
        </w:rPr>
        <w:instrText xml:space="preserve"> ADDIN ZOTERO_ITEM CSL_CITATION {"citationID":"hDKcZnrg","properties":{"formattedCitation":"\\super 85\\nosupersub{}","plainCitation":"85","noteIndex":0},"citationItems":[{"id":1245,"uris":["http://zotero.org/users/6925055/items/UQBTDNEL"],"uri":["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instrText>
      </w:r>
      <w:r w:rsidR="008723E5">
        <w:rPr>
          <w:color w:val="000000" w:themeColor="text1"/>
        </w:rPr>
        <w:fldChar w:fldCharType="separate"/>
      </w:r>
      <w:r w:rsidR="00A72CAA" w:rsidRPr="00A72CAA">
        <w:rPr>
          <w:color w:val="000000"/>
          <w:vertAlign w:val="superscript"/>
        </w:rPr>
        <w:t>85</w:t>
      </w:r>
      <w:r w:rsidR="008723E5">
        <w:rPr>
          <w:color w:val="000000" w:themeColor="text1"/>
        </w:rPr>
        <w:fldChar w:fldCharType="end"/>
      </w:r>
      <w:ins w:id="281" w:author="Parks, Robbie M" w:date="2022-02-08T16:52:00Z">
        <w:r w:rsidR="007344CA">
          <w:rPr>
            <w:color w:val="000000" w:themeColor="text1"/>
          </w:rPr>
          <w:t xml:space="preserve"> might be useful</w:t>
        </w:r>
        <w:r w:rsidR="00E46346">
          <w:rPr>
            <w:color w:val="000000" w:themeColor="text1"/>
          </w:rPr>
          <w:t xml:space="preserve"> in further exploring the </w:t>
        </w:r>
      </w:ins>
      <w:ins w:id="282" w:author="Parks, Robbie M" w:date="2022-02-08T16:53:00Z">
        <w:r w:rsidR="00E46346">
          <w:rPr>
            <w:color w:val="000000" w:themeColor="text1"/>
          </w:rPr>
          <w:t xml:space="preserve">robustness of </w:t>
        </w:r>
      </w:ins>
      <w:ins w:id="283" w:author="Parks, Robbie M" w:date="2022-02-08T16:52:00Z">
        <w:r w:rsidR="00E46346">
          <w:rPr>
            <w:color w:val="000000" w:themeColor="text1"/>
          </w:rPr>
          <w:t>joint associa</w:t>
        </w:r>
      </w:ins>
      <w:ins w:id="284" w:author="Parks, Robbie M" w:date="2022-02-08T16:53:00Z">
        <w:r w:rsidR="00E46346">
          <w:rPr>
            <w:color w:val="000000" w:themeColor="text1"/>
          </w:rPr>
          <w:t>tions in a different framework</w:t>
        </w:r>
        <w:r w:rsidR="00C96744">
          <w:rPr>
            <w:color w:val="000000" w:themeColor="text1"/>
          </w:rPr>
          <w:t>.</w:t>
        </w:r>
        <w:r w:rsidR="00E46346">
          <w:rPr>
            <w:color w:val="000000" w:themeColor="text1"/>
          </w:rPr>
          <w:t xml:space="preserve"> </w:t>
        </w:r>
      </w:ins>
      <w:r w:rsidR="00C63846">
        <w:rPr>
          <w:color w:val="000000" w:themeColor="text1"/>
        </w:rPr>
        <w:t>The timing of exposure</w:t>
      </w:r>
      <w:r w:rsidR="00810948">
        <w:rPr>
          <w:color w:val="000000" w:themeColor="text1"/>
        </w:rPr>
        <w:t xml:space="preserve"> </w:t>
      </w:r>
      <w:r w:rsidR="00C63846">
        <w:rPr>
          <w:color w:val="000000" w:themeColor="text1"/>
        </w:rPr>
        <w:t xml:space="preserve">will also be an important </w:t>
      </w:r>
      <w:r w:rsidR="00DD0141">
        <w:rPr>
          <w:color w:val="000000" w:themeColor="text1"/>
        </w:rPr>
        <w:t>study route</w:t>
      </w:r>
      <w:r w:rsidR="00C63846">
        <w:rPr>
          <w:color w:val="000000" w:themeColor="text1"/>
        </w:rPr>
        <w:t xml:space="preserve">. </w:t>
      </w:r>
      <w:r w:rsidR="000F7290">
        <w:rPr>
          <w:color w:val="000000" w:themeColor="text1"/>
        </w:rPr>
        <w:t xml:space="preserve">ALS is </w:t>
      </w:r>
      <w:r w:rsidR="000F7290">
        <w:rPr>
          <w:color w:val="000000" w:themeColor="text1"/>
        </w:rPr>
        <w:lastRenderedPageBreak/>
        <w:t>projected to increase in prevalence over the next few decades all over the world</w:t>
      </w:r>
      <w:r w:rsidR="00AA66DE">
        <w:rPr>
          <w:color w:val="000000" w:themeColor="text1"/>
        </w:rPr>
        <w:t>.</w:t>
      </w:r>
      <w:r w:rsidR="00AA66DE" w:rsidRPr="00BE40FA">
        <w:rPr>
          <w:color w:val="000000" w:themeColor="text1"/>
        </w:rPr>
        <w:fldChar w:fldCharType="begin"/>
      </w:r>
      <w:r w:rsidR="00F63D77">
        <w:rPr>
          <w:color w:val="000000" w:themeColor="text1"/>
        </w:rPr>
        <w:instrText xml:space="preserve"> ADDIN ZOTERO_ITEM CSL_CITATION {"citationID":"Nk8XN46w","properties":{"formattedCitation":"\\super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AA66DE" w:rsidRPr="00BE40FA">
        <w:rPr>
          <w:color w:val="000000" w:themeColor="text1"/>
        </w:rPr>
        <w:fldChar w:fldCharType="separate"/>
      </w:r>
      <w:r w:rsidR="00E52BA5" w:rsidRPr="00E52BA5">
        <w:rPr>
          <w:color w:val="000000"/>
          <w:vertAlign w:val="superscript"/>
        </w:rPr>
        <w:t>4</w:t>
      </w:r>
      <w:r w:rsidR="00AA66DE" w:rsidRPr="00BE40FA">
        <w:rPr>
          <w:color w:val="000000" w:themeColor="text1"/>
        </w:rPr>
        <w:fldChar w:fldCharType="end"/>
      </w:r>
      <w:r w:rsidR="000F7290">
        <w:rPr>
          <w:color w:val="000000" w:themeColor="text1"/>
        </w:rPr>
        <w:t xml:space="preserve"> </w:t>
      </w:r>
      <w:r w:rsidR="00AA66DE">
        <w:rPr>
          <w:color w:val="000000" w:themeColor="text1"/>
        </w:rPr>
        <w:t>U</w:t>
      </w:r>
      <w:r w:rsidR="0001625D">
        <w:rPr>
          <w:color w:val="000000" w:themeColor="text1"/>
        </w:rPr>
        <w:t xml:space="preserve">nderstanding </w:t>
      </w:r>
      <w:r w:rsidR="00AA66DE">
        <w:rPr>
          <w:color w:val="000000" w:themeColor="text1"/>
        </w:rPr>
        <w:t>ALS</w:t>
      </w:r>
      <w:r w:rsidR="0001625D">
        <w:rPr>
          <w:color w:val="000000" w:themeColor="text1"/>
        </w:rPr>
        <w:t xml:space="preserve"> pathogenesis </w:t>
      </w:r>
      <w:r w:rsidR="00546D14">
        <w:rPr>
          <w:color w:val="000000" w:themeColor="text1"/>
        </w:rPr>
        <w:t xml:space="preserve">and identifying modifiable risk factors </w:t>
      </w:r>
      <w:r w:rsidR="0001625D">
        <w:rPr>
          <w:color w:val="000000" w:themeColor="text1"/>
        </w:rPr>
        <w:t xml:space="preserve">is critical for preventive </w:t>
      </w:r>
      <w:r w:rsidR="00E700AD">
        <w:rPr>
          <w:color w:val="000000" w:themeColor="text1"/>
        </w:rPr>
        <w:t>action</w:t>
      </w:r>
      <w:r w:rsidR="00464CA7">
        <w:rPr>
          <w:color w:val="000000" w:themeColor="text1"/>
        </w:rPr>
        <w:t xml:space="preserve">. </w:t>
      </w:r>
    </w:p>
    <w:p w14:paraId="7B27D1CC" w14:textId="68471211" w:rsidR="00D06668" w:rsidRPr="00F40E31" w:rsidRDefault="00D06668" w:rsidP="003D3846">
      <w:pPr>
        <w:rPr>
          <w:b/>
        </w:rPr>
      </w:pPr>
      <w:r>
        <w:rPr>
          <w:b/>
          <w:color w:val="000000" w:themeColor="text1"/>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22A077D0" w14:textId="77777777" w:rsidR="0085773E" w:rsidRPr="0085773E" w:rsidRDefault="00EA34DC" w:rsidP="0085773E">
      <w:pPr>
        <w:pStyle w:val="Bibliography"/>
      </w:pPr>
      <w:r>
        <w:t xml:space="preserve"> </w:t>
      </w:r>
      <w:r>
        <w:fldChar w:fldCharType="begin"/>
      </w:r>
      <w:r w:rsidR="0085773E">
        <w:instrText xml:space="preserve"> ADDIN ZOTERO_BIBL {"uncited":[],"omitted":[],"custom":[]} CSL_BIBLIOGRAPHY </w:instrText>
      </w:r>
      <w:r>
        <w:fldChar w:fldCharType="separate"/>
      </w:r>
      <w:r w:rsidR="0085773E" w:rsidRPr="0085773E">
        <w:t xml:space="preserve">1. </w:t>
      </w:r>
      <w:r w:rsidR="0085773E" w:rsidRPr="0085773E">
        <w:tab/>
        <w:t xml:space="preserve">Rowland LP, Shneider NA. Amyotrophic lateral sclerosis. </w:t>
      </w:r>
      <w:r w:rsidR="0085773E" w:rsidRPr="0085773E">
        <w:rPr>
          <w:i/>
          <w:iCs/>
        </w:rPr>
        <w:t>New England Journal of Medicine</w:t>
      </w:r>
      <w:r w:rsidR="0085773E" w:rsidRPr="0085773E">
        <w:t>. 2001;344(22):1688-1700.</w:t>
      </w:r>
    </w:p>
    <w:p w14:paraId="0121352B" w14:textId="77777777" w:rsidR="0085773E" w:rsidRPr="0085773E" w:rsidRDefault="0085773E" w:rsidP="0085773E">
      <w:pPr>
        <w:pStyle w:val="Bibliography"/>
      </w:pPr>
      <w:r w:rsidRPr="0085773E">
        <w:t xml:space="preserve">2. </w:t>
      </w:r>
      <w:r w:rsidRPr="0085773E">
        <w:tab/>
        <w:t xml:space="preserve">Chio A, Logroscino G, Hardiman O, et al. Prognostic factors in ALS: A critical review. </w:t>
      </w:r>
      <w:r w:rsidRPr="0085773E">
        <w:rPr>
          <w:i/>
          <w:iCs/>
        </w:rPr>
        <w:t>Amyotrophic Lateral Sclerosis</w:t>
      </w:r>
      <w:r w:rsidRPr="0085773E">
        <w:t>. 2009;10(5-6):310-323.</w:t>
      </w:r>
    </w:p>
    <w:p w14:paraId="7201547C" w14:textId="77777777" w:rsidR="0085773E" w:rsidRPr="0085773E" w:rsidRDefault="0085773E" w:rsidP="0085773E">
      <w:pPr>
        <w:pStyle w:val="Bibliography"/>
      </w:pPr>
      <w:r w:rsidRPr="0085773E">
        <w:t xml:space="preserve">3. </w:t>
      </w:r>
      <w:r w:rsidRPr="0085773E">
        <w:tab/>
        <w:t xml:space="preserve">Mitchell JD, Borasio GD. Amyotrophic lateral sclerosis. </w:t>
      </w:r>
      <w:r w:rsidRPr="0085773E">
        <w:rPr>
          <w:i/>
          <w:iCs/>
        </w:rPr>
        <w:t>The Lancet</w:t>
      </w:r>
      <w:r w:rsidRPr="0085773E">
        <w:t>. 2007;369(9578):2031-2041.</w:t>
      </w:r>
    </w:p>
    <w:p w14:paraId="38131D26" w14:textId="77777777" w:rsidR="0085773E" w:rsidRPr="0085773E" w:rsidRDefault="0085773E" w:rsidP="0085773E">
      <w:pPr>
        <w:pStyle w:val="Bibliography"/>
      </w:pPr>
      <w:r w:rsidRPr="0085773E">
        <w:t xml:space="preserve">4. </w:t>
      </w:r>
      <w:r w:rsidRPr="0085773E">
        <w:tab/>
        <w:t xml:space="preserve">Arthur KC, Calvo A, Price TR, Geiger JT, Chio A, Traynor BJ. Projected increase in amyotrophic lateral sclerosis from 2015 to 2040. </w:t>
      </w:r>
      <w:r w:rsidRPr="0085773E">
        <w:rPr>
          <w:i/>
          <w:iCs/>
        </w:rPr>
        <w:t>Nature Communications</w:t>
      </w:r>
      <w:r w:rsidRPr="0085773E">
        <w:t>. 2016;7(1):1-6.</w:t>
      </w:r>
    </w:p>
    <w:p w14:paraId="505202CF" w14:textId="77777777" w:rsidR="0085773E" w:rsidRPr="0085773E" w:rsidRDefault="0085773E" w:rsidP="0085773E">
      <w:pPr>
        <w:pStyle w:val="Bibliography"/>
      </w:pPr>
      <w:r w:rsidRPr="0085773E">
        <w:t xml:space="preserve">5. </w:t>
      </w:r>
      <w:r w:rsidRPr="0085773E">
        <w:tab/>
        <w:t xml:space="preserve">Al-Chalabi A, Hardiman O. The epidemiology of ALS: A conspiracy of genes, environment and time. </w:t>
      </w:r>
      <w:r w:rsidRPr="0085773E">
        <w:rPr>
          <w:i/>
          <w:iCs/>
        </w:rPr>
        <w:t>Nature Reviews Neurology</w:t>
      </w:r>
      <w:r w:rsidRPr="0085773E">
        <w:t>. 2013;9(11):617-628.</w:t>
      </w:r>
    </w:p>
    <w:p w14:paraId="7542AE64" w14:textId="77777777" w:rsidR="0085773E" w:rsidRPr="0085773E" w:rsidRDefault="0085773E" w:rsidP="0085773E">
      <w:pPr>
        <w:pStyle w:val="Bibliography"/>
      </w:pPr>
      <w:r w:rsidRPr="0085773E">
        <w:t xml:space="preserve">6. </w:t>
      </w:r>
      <w:r w:rsidRPr="0085773E">
        <w:tab/>
        <w:t xml:space="preserve">Hardiman O, Al-Chalabi A, Chio A, et al. Amyotrophic lateral sclerosis. </w:t>
      </w:r>
      <w:r w:rsidRPr="0085773E">
        <w:rPr>
          <w:i/>
          <w:iCs/>
        </w:rPr>
        <w:t>Nature reviews Disease primers</w:t>
      </w:r>
      <w:r w:rsidRPr="0085773E">
        <w:t>. 2017;3(1):1-19.</w:t>
      </w:r>
    </w:p>
    <w:p w14:paraId="1A292173" w14:textId="77777777" w:rsidR="0085773E" w:rsidRPr="0085773E" w:rsidRDefault="0085773E" w:rsidP="0085773E">
      <w:pPr>
        <w:pStyle w:val="Bibliography"/>
      </w:pPr>
      <w:r w:rsidRPr="0085773E">
        <w:t xml:space="preserve">7. </w:t>
      </w:r>
      <w:r w:rsidRPr="0085773E">
        <w:tab/>
        <w:t xml:space="preserve">Oskarsson B, Horton DK, Mitsumoto H. Potential environmental factors in amyotrophic lateral sclerosis. </w:t>
      </w:r>
      <w:r w:rsidRPr="0085773E">
        <w:rPr>
          <w:i/>
          <w:iCs/>
        </w:rPr>
        <w:t>Neurologic Clinics</w:t>
      </w:r>
      <w:r w:rsidRPr="0085773E">
        <w:t>. 2015;33(4):877-888.</w:t>
      </w:r>
    </w:p>
    <w:p w14:paraId="36F4FAA4" w14:textId="77777777" w:rsidR="0085773E" w:rsidRPr="0085773E" w:rsidRDefault="0085773E" w:rsidP="0085773E">
      <w:pPr>
        <w:pStyle w:val="Bibliography"/>
      </w:pPr>
      <w:r w:rsidRPr="0085773E">
        <w:t xml:space="preserve">8. </w:t>
      </w:r>
      <w:r w:rsidRPr="0085773E">
        <w:tab/>
        <w:t xml:space="preserve">Longinetti E, Fang F. Epidemiology of amyotrophic lateral sclerosis: An update of recent literature. </w:t>
      </w:r>
      <w:r w:rsidRPr="0085773E">
        <w:rPr>
          <w:i/>
          <w:iCs/>
        </w:rPr>
        <w:t>Current Opinion In Neurology</w:t>
      </w:r>
      <w:r w:rsidRPr="0085773E">
        <w:t>. 2019;32(5):771.</w:t>
      </w:r>
    </w:p>
    <w:p w14:paraId="6F403274" w14:textId="77777777" w:rsidR="0085773E" w:rsidRPr="0085773E" w:rsidRDefault="0085773E" w:rsidP="0085773E">
      <w:pPr>
        <w:pStyle w:val="Bibliography"/>
      </w:pPr>
      <w:r w:rsidRPr="0085773E">
        <w:t xml:space="preserve">9. </w:t>
      </w:r>
      <w:r w:rsidRPr="0085773E">
        <w:tab/>
        <w:t xml:space="preserve">Dominici F, Peng RD, Bell ML, et al. Fine particulate air pollution and hospital admission for cardiovascular and respiratory diseases. </w:t>
      </w:r>
      <w:r w:rsidRPr="0085773E">
        <w:rPr>
          <w:i/>
          <w:iCs/>
        </w:rPr>
        <w:t>JAMA</w:t>
      </w:r>
      <w:r w:rsidRPr="0085773E">
        <w:t>. 2006;295(10):1127-1134.</w:t>
      </w:r>
    </w:p>
    <w:p w14:paraId="0CDC73EB" w14:textId="77777777" w:rsidR="0085773E" w:rsidRPr="0085773E" w:rsidRDefault="0085773E" w:rsidP="0085773E">
      <w:pPr>
        <w:pStyle w:val="Bibliography"/>
      </w:pPr>
      <w:r w:rsidRPr="0085773E">
        <w:t xml:space="preserve">10. </w:t>
      </w:r>
      <w:r w:rsidRPr="0085773E">
        <w:tab/>
        <w:t xml:space="preserve">Bennett JE, Tamura-Wicks H, Parks RM, et al. Particulate matter air pollution and national and county life expectancy loss in the USA: A spatiotemporal analysis. </w:t>
      </w:r>
      <w:r w:rsidRPr="0085773E">
        <w:rPr>
          <w:i/>
          <w:iCs/>
        </w:rPr>
        <w:t>PLOS Medicine</w:t>
      </w:r>
      <w:r w:rsidRPr="0085773E">
        <w:t>. 2019;16(7):e1002856. doi:10.1371/journal.pmed.1002856</w:t>
      </w:r>
    </w:p>
    <w:p w14:paraId="0057C7E1" w14:textId="77777777" w:rsidR="0085773E" w:rsidRPr="0085773E" w:rsidRDefault="0085773E" w:rsidP="0085773E">
      <w:pPr>
        <w:pStyle w:val="Bibliography"/>
      </w:pPr>
      <w:r w:rsidRPr="0085773E">
        <w:t xml:space="preserve">11. </w:t>
      </w:r>
      <w:r w:rsidRPr="0085773E">
        <w:tab/>
        <w:t xml:space="preserve">Schwartz J. Particulate air pollution and chronic respiratory disease. </w:t>
      </w:r>
      <w:r w:rsidRPr="0085773E">
        <w:rPr>
          <w:i/>
          <w:iCs/>
        </w:rPr>
        <w:t>Environmental Research</w:t>
      </w:r>
      <w:r w:rsidRPr="0085773E">
        <w:t>. 1993;62(1):7-13.</w:t>
      </w:r>
    </w:p>
    <w:p w14:paraId="429BBD7B" w14:textId="77777777" w:rsidR="0085773E" w:rsidRPr="0085773E" w:rsidRDefault="0085773E" w:rsidP="0085773E">
      <w:pPr>
        <w:pStyle w:val="Bibliography"/>
      </w:pPr>
      <w:r w:rsidRPr="0085773E">
        <w:t xml:space="preserve">12. </w:t>
      </w:r>
      <w:r w:rsidRPr="0085773E">
        <w:tab/>
        <w:t xml:space="preserve">Schwartz J. The distributed lag between air pollution and daily deaths. </w:t>
      </w:r>
      <w:r w:rsidRPr="0085773E">
        <w:rPr>
          <w:i/>
          <w:iCs/>
        </w:rPr>
        <w:t>Epidemiology</w:t>
      </w:r>
      <w:r w:rsidRPr="0085773E">
        <w:t>. 2000;11(3):320-326.</w:t>
      </w:r>
    </w:p>
    <w:p w14:paraId="6BC1011B" w14:textId="77777777" w:rsidR="0085773E" w:rsidRPr="0085773E" w:rsidRDefault="0085773E" w:rsidP="0085773E">
      <w:pPr>
        <w:pStyle w:val="Bibliography"/>
      </w:pPr>
      <w:r w:rsidRPr="0085773E">
        <w:t xml:space="preserve">13. </w:t>
      </w:r>
      <w:r w:rsidRPr="0085773E">
        <w:tab/>
        <w:t xml:space="preserve">Brook RD, Rajagopalan S, Pope III CA, et al. Particulate matter air pollution and cardiovascular disease: An update to the scientific statement from the American Heart Association. </w:t>
      </w:r>
      <w:r w:rsidRPr="0085773E">
        <w:rPr>
          <w:i/>
          <w:iCs/>
        </w:rPr>
        <w:t>Circulation</w:t>
      </w:r>
      <w:r w:rsidRPr="0085773E">
        <w:t>. 2010;121(21):2331-2378.</w:t>
      </w:r>
    </w:p>
    <w:p w14:paraId="665466D6" w14:textId="77777777" w:rsidR="0085773E" w:rsidRPr="0085773E" w:rsidRDefault="0085773E" w:rsidP="0085773E">
      <w:pPr>
        <w:pStyle w:val="Bibliography"/>
      </w:pPr>
      <w:r w:rsidRPr="0085773E">
        <w:t xml:space="preserve">14. </w:t>
      </w:r>
      <w:r w:rsidRPr="0085773E">
        <w:tab/>
        <w:t xml:space="preserve">Dockery DW, Pope CA, Xu X, et al. An association between air pollution and mortality in six U.S. cities. </w:t>
      </w:r>
      <w:r w:rsidRPr="0085773E">
        <w:rPr>
          <w:i/>
          <w:iCs/>
        </w:rPr>
        <w:t>New England Journal of Medicine</w:t>
      </w:r>
      <w:r w:rsidRPr="0085773E">
        <w:t>. 1993;329(24):1753-1759. doi:10.1056/NEJM199312093292401</w:t>
      </w:r>
    </w:p>
    <w:p w14:paraId="4EFA0DA9" w14:textId="77777777" w:rsidR="0085773E" w:rsidRPr="0085773E" w:rsidRDefault="0085773E" w:rsidP="0085773E">
      <w:pPr>
        <w:pStyle w:val="Bibliography"/>
      </w:pPr>
      <w:r w:rsidRPr="0085773E">
        <w:lastRenderedPageBreak/>
        <w:t xml:space="preserve">15. </w:t>
      </w:r>
      <w:r w:rsidRPr="0085773E">
        <w:tab/>
        <w:t xml:space="preserve">Block ML, Elder A, Auten RL, et al. The outdoor air pollution and brain health workshop. </w:t>
      </w:r>
      <w:r w:rsidRPr="0085773E">
        <w:rPr>
          <w:i/>
          <w:iCs/>
        </w:rPr>
        <w:t>Neurotoxicology</w:t>
      </w:r>
      <w:r w:rsidRPr="0085773E">
        <w:t>. 2012;33(5):972-984.</w:t>
      </w:r>
    </w:p>
    <w:p w14:paraId="69EAF824" w14:textId="77777777" w:rsidR="0085773E" w:rsidRPr="0085773E" w:rsidRDefault="0085773E" w:rsidP="0085773E">
      <w:pPr>
        <w:pStyle w:val="Bibliography"/>
      </w:pPr>
      <w:r w:rsidRPr="0085773E">
        <w:t xml:space="preserve">16. </w:t>
      </w:r>
      <w:r w:rsidRPr="0085773E">
        <w:tab/>
        <w:t xml:space="preserve">Zanobetti A, Dominici F, Wang Y, Schwartz JD. A national case-crossover analysis of the short-term effect of PM 2.5 on hospitalizations and mortality in subjects with diabetes and neurological disorders. </w:t>
      </w:r>
      <w:r w:rsidRPr="0085773E">
        <w:rPr>
          <w:i/>
          <w:iCs/>
        </w:rPr>
        <w:t>Environmental Health</w:t>
      </w:r>
      <w:r w:rsidRPr="0085773E">
        <w:t>. 2014;13(1):1-11.</w:t>
      </w:r>
    </w:p>
    <w:p w14:paraId="763E5E8F" w14:textId="77777777" w:rsidR="0085773E" w:rsidRPr="0085773E" w:rsidRDefault="0085773E" w:rsidP="0085773E">
      <w:pPr>
        <w:pStyle w:val="Bibliography"/>
      </w:pPr>
      <w:r w:rsidRPr="0085773E">
        <w:t xml:space="preserve">17. </w:t>
      </w:r>
      <w:r w:rsidRPr="0085773E">
        <w:tab/>
        <w:t xml:space="preserve">Ritz B, Lee PC, Hansen J, et al. Traffic-related air pollution and Parkinson’s disease in Denmark: A case–control study. </w:t>
      </w:r>
      <w:r w:rsidRPr="0085773E">
        <w:rPr>
          <w:i/>
          <w:iCs/>
        </w:rPr>
        <w:t>Environmental Health Perspectives</w:t>
      </w:r>
      <w:r w:rsidRPr="0085773E">
        <w:t>. 2016;124(3):351-356.</w:t>
      </w:r>
    </w:p>
    <w:p w14:paraId="51BE79DA" w14:textId="77777777" w:rsidR="0085773E" w:rsidRPr="0085773E" w:rsidRDefault="0085773E" w:rsidP="0085773E">
      <w:pPr>
        <w:pStyle w:val="Bibliography"/>
      </w:pPr>
      <w:r w:rsidRPr="0085773E">
        <w:t xml:space="preserve">18. </w:t>
      </w:r>
      <w:r w:rsidRPr="0085773E">
        <w:tab/>
        <w:t xml:space="preserve">Kioumourtzoglou MA, Schwartz JD, Weisskopf MG, et al. Long-term PM2.5 exposure and neurological hospital admissions in the northeastern United States. </w:t>
      </w:r>
      <w:r w:rsidRPr="0085773E">
        <w:rPr>
          <w:i/>
          <w:iCs/>
        </w:rPr>
        <w:t>Environmental health perspectives</w:t>
      </w:r>
      <w:r w:rsidRPr="0085773E">
        <w:t>. 2016;124(1):23-29.</w:t>
      </w:r>
    </w:p>
    <w:p w14:paraId="13557B3C" w14:textId="77777777" w:rsidR="0085773E" w:rsidRPr="0085773E" w:rsidRDefault="0085773E" w:rsidP="0085773E">
      <w:pPr>
        <w:pStyle w:val="Bibliography"/>
      </w:pPr>
      <w:r w:rsidRPr="0085773E">
        <w:t xml:space="preserve">19. </w:t>
      </w:r>
      <w:r w:rsidRPr="0085773E">
        <w:tab/>
        <w:t xml:space="preserve">Levesque S, Surace MJ, McDonald J, Block ML. Air pollution &amp; the brain: Subchronic diesel exhaust exposure causes neuroinflammation and elevates early markers of neurodegenerative disease. </w:t>
      </w:r>
      <w:r w:rsidRPr="0085773E">
        <w:rPr>
          <w:i/>
          <w:iCs/>
        </w:rPr>
        <w:t>Journal of Neuroinflammation</w:t>
      </w:r>
      <w:r w:rsidRPr="0085773E">
        <w:t>. 2011;8(1):1-10.</w:t>
      </w:r>
    </w:p>
    <w:p w14:paraId="51657ADF" w14:textId="77777777" w:rsidR="0085773E" w:rsidRPr="0085773E" w:rsidRDefault="0085773E" w:rsidP="0085773E">
      <w:pPr>
        <w:pStyle w:val="Bibliography"/>
      </w:pPr>
      <w:r w:rsidRPr="0085773E">
        <w:t xml:space="preserve">20. </w:t>
      </w:r>
      <w:r w:rsidRPr="0085773E">
        <w:tab/>
        <w:t xml:space="preserve">Heusinkveld HJ, Wahle T, Campbell A, et al. Neurodegenerative and neurological disorders by small inhaled particles. </w:t>
      </w:r>
      <w:r w:rsidRPr="0085773E">
        <w:rPr>
          <w:i/>
          <w:iCs/>
        </w:rPr>
        <w:t>Neurotoxicology</w:t>
      </w:r>
      <w:r w:rsidRPr="0085773E">
        <w:t>. 2016;56:94-106.</w:t>
      </w:r>
    </w:p>
    <w:p w14:paraId="3D27A131" w14:textId="77777777" w:rsidR="0085773E" w:rsidRPr="0085773E" w:rsidRDefault="0085773E" w:rsidP="0085773E">
      <w:pPr>
        <w:pStyle w:val="Bibliography"/>
      </w:pPr>
      <w:r w:rsidRPr="0085773E">
        <w:t xml:space="preserve">21. </w:t>
      </w:r>
      <w:r w:rsidRPr="0085773E">
        <w:tab/>
        <w:t xml:space="preserve">Power MC, Weisskopf MG, Alexeeff SE, Coull BA, Spiro III A, Schwartz J. Traffic-related air pollution and cognitive function in a cohort of older men. </w:t>
      </w:r>
      <w:r w:rsidRPr="0085773E">
        <w:rPr>
          <w:i/>
          <w:iCs/>
        </w:rPr>
        <w:t>Environmental Health Perspectives</w:t>
      </w:r>
      <w:r w:rsidRPr="0085773E">
        <w:t>. 2011;119(5):682-687.</w:t>
      </w:r>
    </w:p>
    <w:p w14:paraId="345FA905" w14:textId="77777777" w:rsidR="0085773E" w:rsidRPr="0085773E" w:rsidRDefault="0085773E" w:rsidP="0085773E">
      <w:pPr>
        <w:pStyle w:val="Bibliography"/>
      </w:pPr>
      <w:r w:rsidRPr="0085773E">
        <w:t xml:space="preserve">22. </w:t>
      </w:r>
      <w:r w:rsidRPr="0085773E">
        <w:tab/>
        <w:t xml:space="preserve">Dubowsky SD, Suh H, Schwartz J, Coull BA, Gold DR. Diabetes, obesity, and hypertension may enhance associations between air pollution and markers of systemic inflammation. </w:t>
      </w:r>
      <w:r w:rsidRPr="0085773E">
        <w:rPr>
          <w:i/>
          <w:iCs/>
        </w:rPr>
        <w:t>Environmental Health Perspectives</w:t>
      </w:r>
      <w:r w:rsidRPr="0085773E">
        <w:t>. 2006;114(7):992-998.</w:t>
      </w:r>
    </w:p>
    <w:p w14:paraId="54E404F3" w14:textId="77777777" w:rsidR="0085773E" w:rsidRPr="0085773E" w:rsidRDefault="0085773E" w:rsidP="0085773E">
      <w:pPr>
        <w:pStyle w:val="Bibliography"/>
      </w:pPr>
      <w:r w:rsidRPr="0085773E">
        <w:t xml:space="preserve">23. </w:t>
      </w:r>
      <w:r w:rsidRPr="0085773E">
        <w:tab/>
        <w:t xml:space="preserve">Ruckerl R, Ibald-Mulli A, Koenig W, et al. Air pollution and markers of inflammation and coagulation in patients with coronary heart disease. </w:t>
      </w:r>
      <w:r w:rsidRPr="0085773E">
        <w:rPr>
          <w:i/>
          <w:iCs/>
        </w:rPr>
        <w:t>American Journal of Respiratory and Critical Care Medicine</w:t>
      </w:r>
      <w:r w:rsidRPr="0085773E">
        <w:t>. 2006;173(4):432-441.</w:t>
      </w:r>
    </w:p>
    <w:p w14:paraId="4A9EB9D7" w14:textId="77777777" w:rsidR="0085773E" w:rsidRPr="0085773E" w:rsidRDefault="0085773E" w:rsidP="0085773E">
      <w:pPr>
        <w:pStyle w:val="Bibliography"/>
      </w:pPr>
      <w:r w:rsidRPr="0085773E">
        <w:t xml:space="preserve">24. </w:t>
      </w:r>
      <w:r w:rsidRPr="0085773E">
        <w:tab/>
        <w:t xml:space="preserve">Hoffmann B, Moebus S, Dragano N, et al. Chronic residential exposure to particulate matter air pollution and systemic inflammatory markers. </w:t>
      </w:r>
      <w:r w:rsidRPr="0085773E">
        <w:rPr>
          <w:i/>
          <w:iCs/>
        </w:rPr>
        <w:t>Environmental Health Perspectives</w:t>
      </w:r>
      <w:r w:rsidRPr="0085773E">
        <w:t>. 2009;117(8):1302-1308.</w:t>
      </w:r>
    </w:p>
    <w:p w14:paraId="464C4599" w14:textId="77777777" w:rsidR="0085773E" w:rsidRPr="0085773E" w:rsidRDefault="0085773E" w:rsidP="0085773E">
      <w:pPr>
        <w:pStyle w:val="Bibliography"/>
      </w:pPr>
      <w:r w:rsidRPr="0085773E">
        <w:t xml:space="preserve">25. </w:t>
      </w:r>
      <w:r w:rsidRPr="0085773E">
        <w:tab/>
        <w:t xml:space="preserve">Kelly FJ. Oxidative stress: Its role in air pollution and adverse health effects. </w:t>
      </w:r>
      <w:r w:rsidRPr="0085773E">
        <w:rPr>
          <w:i/>
          <w:iCs/>
        </w:rPr>
        <w:t>Occupational and Environmental Medicine</w:t>
      </w:r>
      <w:r w:rsidRPr="0085773E">
        <w:t>. 2003;60(8):612-616.</w:t>
      </w:r>
    </w:p>
    <w:p w14:paraId="7716C5E9" w14:textId="77777777" w:rsidR="0085773E" w:rsidRPr="0085773E" w:rsidRDefault="0085773E" w:rsidP="0085773E">
      <w:pPr>
        <w:pStyle w:val="Bibliography"/>
      </w:pPr>
      <w:r w:rsidRPr="0085773E">
        <w:t xml:space="preserve">26. </w:t>
      </w:r>
      <w:r w:rsidRPr="0085773E">
        <w:tab/>
        <w:t xml:space="preserve">Chuang KJ, Chan CC, Su TC, Lee CT, Tang CS. The effect of urban air pollution on inflammation, oxidative stress, coagulation, and autonomic dysfunction in young adults. </w:t>
      </w:r>
      <w:r w:rsidRPr="0085773E">
        <w:rPr>
          <w:i/>
          <w:iCs/>
        </w:rPr>
        <w:t>American journal of respiratory and critical care medicine</w:t>
      </w:r>
      <w:r w:rsidRPr="0085773E">
        <w:t>. 2007;176(4):370-376.</w:t>
      </w:r>
    </w:p>
    <w:p w14:paraId="3FB378DA" w14:textId="77777777" w:rsidR="0085773E" w:rsidRPr="0085773E" w:rsidRDefault="0085773E" w:rsidP="0085773E">
      <w:pPr>
        <w:pStyle w:val="Bibliography"/>
      </w:pPr>
      <w:r w:rsidRPr="0085773E">
        <w:t xml:space="preserve">27. </w:t>
      </w:r>
      <w:r w:rsidRPr="0085773E">
        <w:tab/>
        <w:t xml:space="preserve">Li N, Sioutas C, Cho A, et al. Ultrafine particulate pollutants induce oxidative stress and mitochondrial damage. </w:t>
      </w:r>
      <w:r w:rsidRPr="0085773E">
        <w:rPr>
          <w:i/>
          <w:iCs/>
        </w:rPr>
        <w:t>Environmental Health Perspectives</w:t>
      </w:r>
      <w:r w:rsidRPr="0085773E">
        <w:t>. 2003;111(4):455-460.</w:t>
      </w:r>
    </w:p>
    <w:p w14:paraId="63300AC0" w14:textId="77777777" w:rsidR="0085773E" w:rsidRPr="0085773E" w:rsidRDefault="0085773E" w:rsidP="0085773E">
      <w:pPr>
        <w:pStyle w:val="Bibliography"/>
      </w:pPr>
      <w:r w:rsidRPr="0085773E">
        <w:lastRenderedPageBreak/>
        <w:t xml:space="preserve">28. </w:t>
      </w:r>
      <w:r w:rsidRPr="0085773E">
        <w:tab/>
        <w:t xml:space="preserve">Sørensen M, Daneshvar B, Hansen M, et al. Personal PM2.5 exposure and markers of oxidative stress in blood. </w:t>
      </w:r>
      <w:r w:rsidRPr="0085773E">
        <w:rPr>
          <w:i/>
          <w:iCs/>
        </w:rPr>
        <w:t>Environmental health perspectives</w:t>
      </w:r>
      <w:r w:rsidRPr="0085773E">
        <w:t>. 2003;111(2):161-166.</w:t>
      </w:r>
    </w:p>
    <w:p w14:paraId="4519537F" w14:textId="77777777" w:rsidR="0085773E" w:rsidRPr="0085773E" w:rsidRDefault="0085773E" w:rsidP="0085773E">
      <w:pPr>
        <w:pStyle w:val="Bibliography"/>
      </w:pPr>
      <w:r w:rsidRPr="0085773E">
        <w:t xml:space="preserve">29. </w:t>
      </w:r>
      <w:r w:rsidRPr="0085773E">
        <w:tab/>
        <w:t xml:space="preserve">Block ML, Calderón-Garcidueñas L. Air pollution: Mechanisms of neuroinflammation and CNS disease. </w:t>
      </w:r>
      <w:r w:rsidRPr="0085773E">
        <w:rPr>
          <w:i/>
          <w:iCs/>
        </w:rPr>
        <w:t>Trends in neurosciences</w:t>
      </w:r>
      <w:r w:rsidRPr="0085773E">
        <w:t>. 2009;32(9):506-516.</w:t>
      </w:r>
    </w:p>
    <w:p w14:paraId="77A5109E" w14:textId="77777777" w:rsidR="0085773E" w:rsidRPr="0085773E" w:rsidRDefault="0085773E" w:rsidP="0085773E">
      <w:pPr>
        <w:pStyle w:val="Bibliography"/>
      </w:pPr>
      <w:r w:rsidRPr="0085773E">
        <w:t xml:space="preserve">30. </w:t>
      </w:r>
      <w:r w:rsidRPr="0085773E">
        <w:tab/>
        <w:t xml:space="preserve">Perry VH, Cunningham C, Holmes C. Systemic infections and inflammation affect chronic neurodegeneration. </w:t>
      </w:r>
      <w:r w:rsidRPr="0085773E">
        <w:rPr>
          <w:i/>
          <w:iCs/>
        </w:rPr>
        <w:t>Nature Reviews Immunology</w:t>
      </w:r>
      <w:r w:rsidRPr="0085773E">
        <w:t>. 2007;7(2):161-167.</w:t>
      </w:r>
    </w:p>
    <w:p w14:paraId="127B634E" w14:textId="77777777" w:rsidR="0085773E" w:rsidRPr="0085773E" w:rsidRDefault="0085773E" w:rsidP="0085773E">
      <w:pPr>
        <w:pStyle w:val="Bibliography"/>
      </w:pPr>
      <w:r w:rsidRPr="0085773E">
        <w:t xml:space="preserve">31. </w:t>
      </w:r>
      <w:r w:rsidRPr="0085773E">
        <w:tab/>
        <w:t xml:space="preserve">Bergeron C. Oxidative stress: Its role in the pathogenesis of amyotrophic lateral sclerosis. </w:t>
      </w:r>
      <w:r w:rsidRPr="0085773E">
        <w:rPr>
          <w:i/>
          <w:iCs/>
        </w:rPr>
        <w:t>Journal of the neurological sciences</w:t>
      </w:r>
      <w:r w:rsidRPr="0085773E">
        <w:t>. 1995;129:81-84.</w:t>
      </w:r>
    </w:p>
    <w:p w14:paraId="229D5C03" w14:textId="77777777" w:rsidR="0085773E" w:rsidRPr="0085773E" w:rsidRDefault="0085773E" w:rsidP="0085773E">
      <w:pPr>
        <w:pStyle w:val="Bibliography"/>
      </w:pPr>
      <w:r w:rsidRPr="0085773E">
        <w:t xml:space="preserve">32. </w:t>
      </w:r>
      <w:r w:rsidRPr="0085773E">
        <w:tab/>
        <w:t xml:space="preserve">Mhatre M, Floyd RA, Hensley K. Oxidative stress and neuroinflammation in Alzheimer’s disease and amyotrophic lateral sclerosis: Common links and potential therapeutic targets. </w:t>
      </w:r>
      <w:r w:rsidRPr="0085773E">
        <w:rPr>
          <w:i/>
          <w:iCs/>
        </w:rPr>
        <w:t>Journal of Alzheimer’s disease</w:t>
      </w:r>
      <w:r w:rsidRPr="0085773E">
        <w:t>. 2004;6(2):147-157.</w:t>
      </w:r>
    </w:p>
    <w:p w14:paraId="09DFAD2B" w14:textId="77777777" w:rsidR="0085773E" w:rsidRPr="0085773E" w:rsidRDefault="0085773E" w:rsidP="0085773E">
      <w:pPr>
        <w:pStyle w:val="Bibliography"/>
      </w:pPr>
      <w:r w:rsidRPr="0085773E">
        <w:t xml:space="preserve">33. </w:t>
      </w:r>
      <w:r w:rsidRPr="0085773E">
        <w:tab/>
        <w:t xml:space="preserve">D’Amico E, Factor-Litvak P, Santella RM, Mitsumoto H. Clinical perspective on oxidative stress in sporadic amyotrophic lateral sclerosis. </w:t>
      </w:r>
      <w:r w:rsidRPr="0085773E">
        <w:rPr>
          <w:i/>
          <w:iCs/>
        </w:rPr>
        <w:t>Free radical biology and medicine</w:t>
      </w:r>
      <w:r w:rsidRPr="0085773E">
        <w:t>. 2013;65:509-527.</w:t>
      </w:r>
    </w:p>
    <w:p w14:paraId="6503086F" w14:textId="77777777" w:rsidR="0085773E" w:rsidRPr="0085773E" w:rsidRDefault="0085773E" w:rsidP="0085773E">
      <w:pPr>
        <w:pStyle w:val="Bibliography"/>
      </w:pPr>
      <w:r w:rsidRPr="0085773E">
        <w:t xml:space="preserve">34. </w:t>
      </w:r>
      <w:r w:rsidRPr="0085773E">
        <w:tab/>
        <w:t xml:space="preserve">Perry VH, Nicoll JA, Holmes C. Microglia in neurodegenerative disease. </w:t>
      </w:r>
      <w:r w:rsidRPr="0085773E">
        <w:rPr>
          <w:i/>
          <w:iCs/>
        </w:rPr>
        <w:t>Nature Reviews Neurology</w:t>
      </w:r>
      <w:r w:rsidRPr="0085773E">
        <w:t>. 2010;6(4):193-201.</w:t>
      </w:r>
    </w:p>
    <w:p w14:paraId="406784E8" w14:textId="77777777" w:rsidR="0085773E" w:rsidRPr="0085773E" w:rsidRDefault="0085773E" w:rsidP="0085773E">
      <w:pPr>
        <w:pStyle w:val="Bibliography"/>
      </w:pPr>
      <w:r w:rsidRPr="0085773E">
        <w:t xml:space="preserve">35. </w:t>
      </w:r>
      <w:r w:rsidRPr="0085773E">
        <w:tab/>
        <w:t xml:space="preserve">Nunez Y, Boehme AK, Weisskopf MG, et al. Fine particle exposure and clinical aggravation in neurodegenerative diseases in New York State. </w:t>
      </w:r>
      <w:r w:rsidRPr="0085773E">
        <w:rPr>
          <w:i/>
          <w:iCs/>
        </w:rPr>
        <w:t>Environmental Health Perspectives</w:t>
      </w:r>
      <w:r w:rsidRPr="0085773E">
        <w:t>. 2021;129(2):027003.</w:t>
      </w:r>
    </w:p>
    <w:p w14:paraId="5E62986A" w14:textId="77777777" w:rsidR="0085773E" w:rsidRPr="0085773E" w:rsidRDefault="0085773E" w:rsidP="0085773E">
      <w:pPr>
        <w:pStyle w:val="Bibliography"/>
      </w:pPr>
      <w:r w:rsidRPr="0085773E">
        <w:t xml:space="preserve">36. </w:t>
      </w:r>
      <w:r w:rsidRPr="0085773E">
        <w:tab/>
        <w:t xml:space="preserve">Nunez Y, Boehme AK, Li M, et al. Parkinson’s disease aggravation in association with fine particle components in New York State. </w:t>
      </w:r>
      <w:r w:rsidRPr="0085773E">
        <w:rPr>
          <w:i/>
          <w:iCs/>
        </w:rPr>
        <w:t>Environmental Research</w:t>
      </w:r>
      <w:r w:rsidRPr="0085773E">
        <w:t>. 2021;201:111554.</w:t>
      </w:r>
    </w:p>
    <w:p w14:paraId="077DF613" w14:textId="77777777" w:rsidR="0085773E" w:rsidRPr="0085773E" w:rsidRDefault="0085773E" w:rsidP="0085773E">
      <w:pPr>
        <w:pStyle w:val="Bibliography"/>
      </w:pPr>
      <w:r w:rsidRPr="0085773E">
        <w:t xml:space="preserve">37. </w:t>
      </w:r>
      <w:r w:rsidRPr="0085773E">
        <w:tab/>
        <w:t xml:space="preserve">Malek AM, Barchowsky A, Bowser R, et al. Exposure to hazardous air pollutants and the risk of amyotrophic lateral sclerosis. </w:t>
      </w:r>
      <w:r w:rsidRPr="0085773E">
        <w:rPr>
          <w:i/>
          <w:iCs/>
        </w:rPr>
        <w:t>Environmental Pollution</w:t>
      </w:r>
      <w:r w:rsidRPr="0085773E">
        <w:t>. 2015;197:181-186.</w:t>
      </w:r>
    </w:p>
    <w:p w14:paraId="0655E909" w14:textId="77777777" w:rsidR="0085773E" w:rsidRPr="0085773E" w:rsidRDefault="0085773E" w:rsidP="0085773E">
      <w:pPr>
        <w:pStyle w:val="Bibliography"/>
      </w:pPr>
      <w:r w:rsidRPr="0085773E">
        <w:t xml:space="preserve">38. </w:t>
      </w:r>
      <w:r w:rsidRPr="0085773E">
        <w:tab/>
        <w:t xml:space="preserve">Yu Z, Peters S, van BL, et al. Long-Term Exposure to Ultrafine Particles and Particulate Matter Constituents and the Risk of Amyotrophic Lateral Sclerosis. </w:t>
      </w:r>
      <w:r w:rsidRPr="0085773E">
        <w:rPr>
          <w:i/>
          <w:iCs/>
        </w:rPr>
        <w:t>Environmental Health Perspectives</w:t>
      </w:r>
      <w:r w:rsidRPr="0085773E">
        <w:t>. 2021;129(9):097702. doi:10.1289/EHP9131</w:t>
      </w:r>
    </w:p>
    <w:p w14:paraId="28D99F3D" w14:textId="77777777" w:rsidR="0085773E" w:rsidRPr="0085773E" w:rsidRDefault="0085773E" w:rsidP="0085773E">
      <w:pPr>
        <w:pStyle w:val="Bibliography"/>
      </w:pPr>
      <w:r w:rsidRPr="0085773E">
        <w:t xml:space="preserve">39. </w:t>
      </w:r>
      <w:r w:rsidRPr="0085773E">
        <w:tab/>
        <w:t xml:space="preserve">Seelen M, Toro CRA, Veldink JH, et al. Long-term air pollution exposure and amyotrophic lateral sclerosis in Netherlands: A population-based case–control study. </w:t>
      </w:r>
      <w:r w:rsidRPr="0085773E">
        <w:rPr>
          <w:i/>
          <w:iCs/>
        </w:rPr>
        <w:t>Environmental Health Perspectives</w:t>
      </w:r>
      <w:r w:rsidRPr="0085773E">
        <w:t>. 2017;125(9):097023. doi:10.1289/EHP1115</w:t>
      </w:r>
    </w:p>
    <w:p w14:paraId="3FBEBE01" w14:textId="77777777" w:rsidR="0085773E" w:rsidRPr="0085773E" w:rsidRDefault="0085773E" w:rsidP="0085773E">
      <w:pPr>
        <w:pStyle w:val="Bibliography"/>
      </w:pPr>
      <w:r w:rsidRPr="0085773E">
        <w:t xml:space="preserve">40. </w:t>
      </w:r>
      <w:r w:rsidRPr="0085773E">
        <w:tab/>
        <w:t xml:space="preserve">Strak M, Weinmayr G, Rodopoulou S, et al. Long term exposure to low level air pollution and mortality in eight European cohorts within the ELAPSE project: Pooled analysis. </w:t>
      </w:r>
      <w:r w:rsidRPr="0085773E">
        <w:rPr>
          <w:i/>
          <w:iCs/>
        </w:rPr>
        <w:t>BMJ</w:t>
      </w:r>
      <w:r w:rsidRPr="0085773E">
        <w:t>. 2021;374:n1904. doi:10.1136/bmj.n1904</w:t>
      </w:r>
    </w:p>
    <w:p w14:paraId="138BF3D9" w14:textId="77777777" w:rsidR="0085773E" w:rsidRPr="0085773E" w:rsidRDefault="0085773E" w:rsidP="0085773E">
      <w:pPr>
        <w:pStyle w:val="Bibliography"/>
      </w:pPr>
      <w:r w:rsidRPr="0085773E">
        <w:t xml:space="preserve">41. </w:t>
      </w:r>
      <w:r w:rsidRPr="0085773E">
        <w:tab/>
        <w:t xml:space="preserve">Hamra GB, Laden F, Cohen AJ, Raaschou-Nielsen O, Brauer M, Loomis D. Lung cancer and exposure to nitrogen dioxide and traffic: A systematic review and meta-analysis. </w:t>
      </w:r>
      <w:r w:rsidRPr="0085773E">
        <w:rPr>
          <w:i/>
          <w:iCs/>
        </w:rPr>
        <w:t>Environmental Health Perspectives</w:t>
      </w:r>
      <w:r w:rsidRPr="0085773E">
        <w:t>. 2015;123(11):1107-1112.</w:t>
      </w:r>
    </w:p>
    <w:p w14:paraId="7B168A3E" w14:textId="77777777" w:rsidR="0085773E" w:rsidRPr="0085773E" w:rsidRDefault="0085773E" w:rsidP="0085773E">
      <w:pPr>
        <w:pStyle w:val="Bibliography"/>
      </w:pPr>
      <w:r w:rsidRPr="0085773E">
        <w:lastRenderedPageBreak/>
        <w:t xml:space="preserve">42. </w:t>
      </w:r>
      <w:r w:rsidRPr="0085773E">
        <w:tab/>
        <w:t xml:space="preserve">Chen H, Kwong JC, Copes R, et al. Living near major roads and the incidence of dementia, Parkinson’s disease, and multiple sclerosis: A population-based cohort study. </w:t>
      </w:r>
      <w:r w:rsidRPr="0085773E">
        <w:rPr>
          <w:i/>
          <w:iCs/>
        </w:rPr>
        <w:t>The Lancet</w:t>
      </w:r>
      <w:r w:rsidRPr="0085773E">
        <w:t>. 2017;389(10070):718-726.</w:t>
      </w:r>
    </w:p>
    <w:p w14:paraId="2AC2787E" w14:textId="77777777" w:rsidR="0085773E" w:rsidRPr="0085773E" w:rsidRDefault="0085773E" w:rsidP="0085773E">
      <w:pPr>
        <w:pStyle w:val="Bibliography"/>
      </w:pPr>
      <w:r w:rsidRPr="0085773E">
        <w:t xml:space="preserve">43. </w:t>
      </w:r>
      <w:r w:rsidRPr="0085773E">
        <w:tab/>
        <w:t xml:space="preserve">Gibson EA, Nunez Y, Abuawad A, et al. An overview of methods to address distinct research questions on environmental mixtures: An application to persistent organic pollutants and leukocyte telomere length. </w:t>
      </w:r>
      <w:r w:rsidRPr="0085773E">
        <w:rPr>
          <w:i/>
          <w:iCs/>
        </w:rPr>
        <w:t>Environmental Health</w:t>
      </w:r>
      <w:r w:rsidRPr="0085773E">
        <w:t>. 2019;18(1):1-16.</w:t>
      </w:r>
    </w:p>
    <w:p w14:paraId="019538F1" w14:textId="77777777" w:rsidR="0085773E" w:rsidRPr="0085773E" w:rsidRDefault="0085773E" w:rsidP="0085773E">
      <w:pPr>
        <w:pStyle w:val="Bibliography"/>
      </w:pPr>
      <w:r w:rsidRPr="0085773E">
        <w:t xml:space="preserve">44. </w:t>
      </w:r>
      <w:r w:rsidRPr="0085773E">
        <w:tab/>
        <w:t xml:space="preserve">Frank L. When an entire country is a cohort. </w:t>
      </w:r>
      <w:r w:rsidRPr="0085773E">
        <w:rPr>
          <w:i/>
          <w:iCs/>
        </w:rPr>
        <w:t>Science</w:t>
      </w:r>
      <w:r w:rsidRPr="0085773E">
        <w:t>. 2000;287(5462):2398-2399.</w:t>
      </w:r>
    </w:p>
    <w:p w14:paraId="54B62DBF" w14:textId="77777777" w:rsidR="0085773E" w:rsidRPr="0085773E" w:rsidRDefault="0085773E" w:rsidP="0085773E">
      <w:pPr>
        <w:pStyle w:val="Bibliography"/>
      </w:pPr>
      <w:r w:rsidRPr="0085773E">
        <w:t xml:space="preserve">45. </w:t>
      </w:r>
      <w:r w:rsidRPr="0085773E">
        <w:tab/>
        <w:t xml:space="preserve">Schmidt M, Schmidt SAJ, Sandegaard JL, Ehrenstein V, Pedersen L, Sørensen HT. The Danish National Patient Registry: A review of content, data quality, and research potential. </w:t>
      </w:r>
      <w:r w:rsidRPr="0085773E">
        <w:rPr>
          <w:i/>
          <w:iCs/>
        </w:rPr>
        <w:t>Clinical epidemiology</w:t>
      </w:r>
      <w:r w:rsidRPr="0085773E">
        <w:t>. 2015;7:449.</w:t>
      </w:r>
    </w:p>
    <w:p w14:paraId="6C05DB11" w14:textId="77777777" w:rsidR="0085773E" w:rsidRPr="0085773E" w:rsidRDefault="0085773E" w:rsidP="0085773E">
      <w:pPr>
        <w:pStyle w:val="Bibliography"/>
      </w:pPr>
      <w:r w:rsidRPr="0085773E">
        <w:t xml:space="preserve">46. </w:t>
      </w:r>
      <w:r w:rsidRPr="0085773E">
        <w:tab/>
        <w:t xml:space="preserve">Trabjerg BB, Garton FC, van Rheenen W, et al. ALS in Danish registries: heritability and links to psychiatric and cardiovascular disorders. </w:t>
      </w:r>
      <w:r w:rsidRPr="0085773E">
        <w:rPr>
          <w:i/>
          <w:iCs/>
        </w:rPr>
        <w:t>Neurology Genetics</w:t>
      </w:r>
      <w:r w:rsidRPr="0085773E">
        <w:t>. 2020;6(2).</w:t>
      </w:r>
    </w:p>
    <w:p w14:paraId="37B208F2" w14:textId="77777777" w:rsidR="0085773E" w:rsidRPr="0085773E" w:rsidRDefault="0085773E" w:rsidP="0085773E">
      <w:pPr>
        <w:pStyle w:val="Bibliography"/>
      </w:pPr>
      <w:r w:rsidRPr="0085773E">
        <w:t xml:space="preserve">47. </w:t>
      </w:r>
      <w:r w:rsidRPr="0085773E">
        <w:tab/>
        <w:t xml:space="preserve">Mathis S, Goizet C, Soulages A, Vallat JM, Le Masson G. Genetics of amyotrophic lateral sclerosis: A review. </w:t>
      </w:r>
      <w:r w:rsidRPr="0085773E">
        <w:rPr>
          <w:i/>
          <w:iCs/>
        </w:rPr>
        <w:t>Journal of the Neurological Sciences</w:t>
      </w:r>
      <w:r w:rsidRPr="0085773E">
        <w:t>. 2019;399:217-226.</w:t>
      </w:r>
    </w:p>
    <w:p w14:paraId="440E09CD" w14:textId="77777777" w:rsidR="0085773E" w:rsidRPr="0085773E" w:rsidRDefault="0085773E" w:rsidP="0085773E">
      <w:pPr>
        <w:pStyle w:val="Bibliography"/>
      </w:pPr>
      <w:r w:rsidRPr="0085773E">
        <w:t xml:space="preserve">48. </w:t>
      </w:r>
      <w:r w:rsidRPr="0085773E">
        <w:tab/>
        <w:t xml:space="preserve">Kioumourtzoglou MA, Seals RM, Himmerslev L, Gredal O, Hansen J, Weisskopf MG. Comparison of diagnoses of amyotrophic lateral sclerosis by use of death certificates and hospital discharge data in the Danish population. </w:t>
      </w:r>
      <w:r w:rsidRPr="0085773E">
        <w:rPr>
          <w:i/>
          <w:iCs/>
        </w:rPr>
        <w:t>Amyotrophic Lateral Sclerosis and Frontotemporal Degeneration</w:t>
      </w:r>
      <w:r w:rsidRPr="0085773E">
        <w:t>. 2015;16(3-4):224-229.</w:t>
      </w:r>
    </w:p>
    <w:p w14:paraId="699AC7CD" w14:textId="77777777" w:rsidR="0085773E" w:rsidRPr="0085773E" w:rsidRDefault="0085773E" w:rsidP="0085773E">
      <w:pPr>
        <w:pStyle w:val="Bibliography"/>
      </w:pPr>
      <w:r w:rsidRPr="0085773E">
        <w:t xml:space="preserve">49. </w:t>
      </w:r>
      <w:r w:rsidRPr="0085773E">
        <w:tab/>
        <w:t xml:space="preserve">Pedersen CB. The Danish civil registration system. </w:t>
      </w:r>
      <w:r w:rsidRPr="0085773E">
        <w:rPr>
          <w:i/>
          <w:iCs/>
        </w:rPr>
        <w:t>Scandinavian journal of public health</w:t>
      </w:r>
      <w:r w:rsidRPr="0085773E">
        <w:t>. 2011;39(7_suppl):22-25.</w:t>
      </w:r>
    </w:p>
    <w:p w14:paraId="71EFE481" w14:textId="77777777" w:rsidR="0085773E" w:rsidRPr="0085773E" w:rsidRDefault="0085773E" w:rsidP="0085773E">
      <w:pPr>
        <w:pStyle w:val="Bibliography"/>
      </w:pPr>
      <w:r w:rsidRPr="0085773E">
        <w:t xml:space="preserve">50. </w:t>
      </w:r>
      <w:r w:rsidRPr="0085773E">
        <w:tab/>
        <w:t xml:space="preserve">Langholz B, Goldstein L. Risk set sampling in epidemiologic cohort studies. </w:t>
      </w:r>
      <w:r w:rsidRPr="0085773E">
        <w:rPr>
          <w:i/>
          <w:iCs/>
        </w:rPr>
        <w:t>Statistical Science</w:t>
      </w:r>
      <w:r w:rsidRPr="0085773E">
        <w:t>. Published online 1996:35-53.</w:t>
      </w:r>
    </w:p>
    <w:p w14:paraId="1B1E0B52" w14:textId="77777777" w:rsidR="0085773E" w:rsidRPr="0085773E" w:rsidRDefault="0085773E" w:rsidP="0085773E">
      <w:pPr>
        <w:pStyle w:val="Bibliography"/>
      </w:pPr>
      <w:r w:rsidRPr="0085773E">
        <w:t xml:space="preserve">51. </w:t>
      </w:r>
      <w:r w:rsidRPr="0085773E">
        <w:tab/>
        <w:t xml:space="preserve">Sillman S. The relation between ozone, NOx and hydrocarbons in urban and polluted rural environments. </w:t>
      </w:r>
      <w:r w:rsidRPr="0085773E">
        <w:rPr>
          <w:i/>
          <w:iCs/>
        </w:rPr>
        <w:t>Atmospheric Environment</w:t>
      </w:r>
      <w:r w:rsidRPr="0085773E">
        <w:t>. 1999;33(12):1821-1845.</w:t>
      </w:r>
    </w:p>
    <w:p w14:paraId="6AA51656" w14:textId="77777777" w:rsidR="0085773E" w:rsidRPr="0085773E" w:rsidRDefault="0085773E" w:rsidP="0085773E">
      <w:pPr>
        <w:pStyle w:val="Bibliography"/>
      </w:pPr>
      <w:r w:rsidRPr="0085773E">
        <w:t xml:space="preserve">52. </w:t>
      </w:r>
      <w:r w:rsidRPr="0085773E">
        <w:tab/>
        <w:t xml:space="preserve">Khan J, Kakosimos K, Raaschou-Nielsen O, et al. Development and performance evaluation of new AirGIS–a GIS based air pollution and human exposure modelling system. </w:t>
      </w:r>
      <w:r w:rsidRPr="0085773E">
        <w:rPr>
          <w:i/>
          <w:iCs/>
        </w:rPr>
        <w:t>Atmospheric environment</w:t>
      </w:r>
      <w:r w:rsidRPr="0085773E">
        <w:t>. 2019;198:102-121.</w:t>
      </w:r>
    </w:p>
    <w:p w14:paraId="5A56E15E" w14:textId="77777777" w:rsidR="0085773E" w:rsidRPr="0085773E" w:rsidRDefault="0085773E" w:rsidP="0085773E">
      <w:pPr>
        <w:pStyle w:val="Bibliography"/>
      </w:pPr>
      <w:r w:rsidRPr="0085773E">
        <w:t xml:space="preserve">53. </w:t>
      </w:r>
      <w:r w:rsidRPr="0085773E">
        <w:tab/>
        <w:t xml:space="preserve">Brandt J, Christensen JH, Frohn LM, Palmgren F, Berkowicz R, Zlatev Z. Operational air pollution forecasts from European to local scale. </w:t>
      </w:r>
      <w:r w:rsidRPr="0085773E">
        <w:rPr>
          <w:i/>
          <w:iCs/>
        </w:rPr>
        <w:t>Atmospheric Environment</w:t>
      </w:r>
      <w:r w:rsidRPr="0085773E">
        <w:t>. 2001;35:S91-S98.</w:t>
      </w:r>
    </w:p>
    <w:p w14:paraId="5210C437" w14:textId="77777777" w:rsidR="0085773E" w:rsidRPr="0085773E" w:rsidRDefault="0085773E" w:rsidP="0085773E">
      <w:pPr>
        <w:pStyle w:val="Bibliography"/>
      </w:pPr>
      <w:r w:rsidRPr="0085773E">
        <w:t xml:space="preserve">54. </w:t>
      </w:r>
      <w:r w:rsidRPr="0085773E">
        <w:tab/>
        <w:t xml:space="preserve">Brandt J, Christensen J, Frohn L, Berkowicz R. Air pollution forecasting from regional to urban street scale—-implementation and validation for two cities in Denmark. </w:t>
      </w:r>
      <w:r w:rsidRPr="0085773E">
        <w:rPr>
          <w:i/>
          <w:iCs/>
        </w:rPr>
        <w:t>Physics and Chemistry of the Earth, Parts A/B/C</w:t>
      </w:r>
      <w:r w:rsidRPr="0085773E">
        <w:t>. 2003;28(8):335-344.</w:t>
      </w:r>
    </w:p>
    <w:p w14:paraId="68444F7D" w14:textId="77777777" w:rsidR="0085773E" w:rsidRPr="0085773E" w:rsidRDefault="0085773E" w:rsidP="0085773E">
      <w:pPr>
        <w:pStyle w:val="Bibliography"/>
      </w:pPr>
      <w:r w:rsidRPr="0085773E">
        <w:lastRenderedPageBreak/>
        <w:t xml:space="preserve">55. </w:t>
      </w:r>
      <w:r w:rsidRPr="0085773E">
        <w:tab/>
        <w:t xml:space="preserve">Frohn LM, Ketzel M, Christensen JH, et al. Modelling ultrafine particle number concentrations at address resolution in Denmark from 1979-2018–Part 1: Regional and urban scale modelling and evaluation. </w:t>
      </w:r>
      <w:r w:rsidRPr="0085773E">
        <w:rPr>
          <w:i/>
          <w:iCs/>
        </w:rPr>
        <w:t>Atmospheric Environment</w:t>
      </w:r>
      <w:r w:rsidRPr="0085773E">
        <w:t>. 2021;264:118631.</w:t>
      </w:r>
    </w:p>
    <w:p w14:paraId="1FAA62A0" w14:textId="77777777" w:rsidR="0085773E" w:rsidRPr="0085773E" w:rsidRDefault="0085773E" w:rsidP="0085773E">
      <w:pPr>
        <w:pStyle w:val="Bibliography"/>
      </w:pPr>
      <w:r w:rsidRPr="0085773E">
        <w:t xml:space="preserve">56. </w:t>
      </w:r>
      <w:r w:rsidRPr="0085773E">
        <w:tab/>
        <w:t xml:space="preserve">Raaschou-Nielsen O, Andersen ZJ, Hvidberg M, et al. Lung cancer incidence and long-term exposure to air pollution from traffic. </w:t>
      </w:r>
      <w:r w:rsidRPr="0085773E">
        <w:rPr>
          <w:i/>
          <w:iCs/>
        </w:rPr>
        <w:t>Environmental health perspectives</w:t>
      </w:r>
      <w:r w:rsidRPr="0085773E">
        <w:t>. 2011;119(6):860-865.</w:t>
      </w:r>
    </w:p>
    <w:p w14:paraId="66966366" w14:textId="77777777" w:rsidR="0085773E" w:rsidRPr="0085773E" w:rsidRDefault="0085773E" w:rsidP="0085773E">
      <w:pPr>
        <w:pStyle w:val="Bibliography"/>
      </w:pPr>
      <w:r w:rsidRPr="0085773E">
        <w:t xml:space="preserve">57. </w:t>
      </w:r>
      <w:r w:rsidRPr="0085773E">
        <w:tab/>
        <w:t xml:space="preserve">Raaschou-Nielsen O, Sørensen M, Ketzel M, et al. Long-term exposure to traffic-related air pollution and diabetes-associated mortality: A cohort study. </w:t>
      </w:r>
      <w:r w:rsidRPr="0085773E">
        <w:rPr>
          <w:i/>
          <w:iCs/>
        </w:rPr>
        <w:t>Diabetologia</w:t>
      </w:r>
      <w:r w:rsidRPr="0085773E">
        <w:t>. 2013;56(1):36-46.</w:t>
      </w:r>
    </w:p>
    <w:p w14:paraId="327020A3" w14:textId="77777777" w:rsidR="0085773E" w:rsidRPr="0085773E" w:rsidRDefault="0085773E" w:rsidP="0085773E">
      <w:pPr>
        <w:pStyle w:val="Bibliography"/>
      </w:pPr>
      <w:r w:rsidRPr="0085773E">
        <w:t xml:space="preserve">58. </w:t>
      </w:r>
      <w:r w:rsidRPr="0085773E">
        <w:tab/>
        <w:t xml:space="preserve">Sørensen M, Hoffmann B, Hvidberg M, et al. Long-term exposure to traffic-related air pollution associated with blood pressure and self-reported hypertension in a Danish cohort. </w:t>
      </w:r>
      <w:r w:rsidRPr="0085773E">
        <w:rPr>
          <w:i/>
          <w:iCs/>
        </w:rPr>
        <w:t>Environmental health perspectives</w:t>
      </w:r>
      <w:r w:rsidRPr="0085773E">
        <w:t>. 2012;120(3):418-424.</w:t>
      </w:r>
    </w:p>
    <w:p w14:paraId="12A0EC3A" w14:textId="77777777" w:rsidR="0085773E" w:rsidRPr="0085773E" w:rsidRDefault="0085773E" w:rsidP="0085773E">
      <w:pPr>
        <w:pStyle w:val="Bibliography"/>
      </w:pPr>
      <w:r w:rsidRPr="0085773E">
        <w:t xml:space="preserve">59. </w:t>
      </w:r>
      <w:r w:rsidRPr="0085773E">
        <w:tab/>
        <w:t xml:space="preserve">Seinfeld J, Pandis S. Atmospheric chemistry and physics. 1997. </w:t>
      </w:r>
      <w:r w:rsidRPr="0085773E">
        <w:rPr>
          <w:i/>
          <w:iCs/>
        </w:rPr>
        <w:t>New York</w:t>
      </w:r>
      <w:r w:rsidRPr="0085773E">
        <w:t>. Published online 2008.</w:t>
      </w:r>
    </w:p>
    <w:p w14:paraId="42932CD6" w14:textId="77777777" w:rsidR="0085773E" w:rsidRPr="0085773E" w:rsidRDefault="0085773E" w:rsidP="0085773E">
      <w:pPr>
        <w:pStyle w:val="Bibliography"/>
      </w:pPr>
      <w:r w:rsidRPr="0085773E">
        <w:t xml:space="preserve">60. </w:t>
      </w:r>
      <w:r w:rsidRPr="0085773E">
        <w:tab/>
        <w:t xml:space="preserve">Galvin M, Gaffney R, Corr B, Mays I, Hardiman O. From first symptoms to diagnosis of amyotrophic lateral sclerosis: Perspectives of an Irish informal caregiver cohort—a thematic analysis. </w:t>
      </w:r>
      <w:r w:rsidRPr="0085773E">
        <w:rPr>
          <w:i/>
          <w:iCs/>
        </w:rPr>
        <w:t>BMJ Open</w:t>
      </w:r>
      <w:r w:rsidRPr="0085773E">
        <w:t>. 2017;7(3). doi:10.1136/bmjopen-2016-014985</w:t>
      </w:r>
    </w:p>
    <w:p w14:paraId="232BD753" w14:textId="77777777" w:rsidR="0085773E" w:rsidRPr="0085773E" w:rsidRDefault="0085773E" w:rsidP="0085773E">
      <w:pPr>
        <w:pStyle w:val="Bibliography"/>
      </w:pPr>
      <w:r w:rsidRPr="0085773E">
        <w:t xml:space="preserve">61. </w:t>
      </w:r>
      <w:r w:rsidRPr="0085773E">
        <w:tab/>
        <w:t xml:space="preserve">Dickerson AS, Hansen J, Kioumourtzoglou MA, Specht AJ, Gredal O, Weisskopf MG. Study of occupation and amyotrophic lateral sclerosis in a Danish cohort. </w:t>
      </w:r>
      <w:r w:rsidRPr="0085773E">
        <w:rPr>
          <w:i/>
          <w:iCs/>
        </w:rPr>
        <w:t>Occup Environ Med</w:t>
      </w:r>
      <w:r w:rsidRPr="0085773E">
        <w:t>. 2018;75(9):630-638. doi:10.1136/oemed-2018-105110</w:t>
      </w:r>
    </w:p>
    <w:p w14:paraId="63F04CDD" w14:textId="77777777" w:rsidR="0085773E" w:rsidRPr="0085773E" w:rsidRDefault="0085773E" w:rsidP="0085773E">
      <w:pPr>
        <w:pStyle w:val="Bibliography"/>
      </w:pPr>
      <w:r w:rsidRPr="0085773E">
        <w:t xml:space="preserve">62. </w:t>
      </w:r>
      <w:r w:rsidRPr="0085773E">
        <w:tab/>
        <w:t xml:space="preserve">Roberts AL, Johnson NJ, Chen JT, Cudkowicz ME, Weisskopf MG. Race/ethnicity, socioeconomic status, and ALS mortality in the United States. </w:t>
      </w:r>
      <w:r w:rsidRPr="0085773E">
        <w:rPr>
          <w:i/>
          <w:iCs/>
        </w:rPr>
        <w:t>Neurology</w:t>
      </w:r>
      <w:r w:rsidRPr="0085773E">
        <w:t>. 2016;87(22):2300-2308.</w:t>
      </w:r>
    </w:p>
    <w:p w14:paraId="14C19F97" w14:textId="77777777" w:rsidR="0085773E" w:rsidRPr="0085773E" w:rsidRDefault="0085773E" w:rsidP="0085773E">
      <w:pPr>
        <w:pStyle w:val="Bibliography"/>
      </w:pPr>
      <w:r w:rsidRPr="0085773E">
        <w:t xml:space="preserve">63. </w:t>
      </w:r>
      <w:r w:rsidRPr="0085773E">
        <w:tab/>
        <w:t xml:space="preserve">Bucher BT, Shi J, Pettit RJ, Ferraro J, Chapman WW, Gundlapalli A. Determination of marital status of patients from structured and unstructured electronic healthcare data. In: </w:t>
      </w:r>
      <w:r w:rsidRPr="0085773E">
        <w:rPr>
          <w:i/>
          <w:iCs/>
        </w:rPr>
        <w:t>AMIA Annual Symposium Proceedings</w:t>
      </w:r>
      <w:r w:rsidRPr="0085773E">
        <w:t>. Vol 2019. American Medical Informatics Association; 2019:267.</w:t>
      </w:r>
    </w:p>
    <w:p w14:paraId="63142D82" w14:textId="77777777" w:rsidR="0085773E" w:rsidRPr="0085773E" w:rsidRDefault="0085773E" w:rsidP="0085773E">
      <w:pPr>
        <w:pStyle w:val="Bibliography"/>
      </w:pPr>
      <w:r w:rsidRPr="0085773E">
        <w:t xml:space="preserve">64. </w:t>
      </w:r>
      <w:r w:rsidRPr="0085773E">
        <w:tab/>
        <w:t xml:space="preserve">Norman RE, Carpenter DO, Scott J, Brune MN, Sly PD. Environmental exposures: an underrecognized contribution to noncommunicable diseases. </w:t>
      </w:r>
      <w:r w:rsidRPr="0085773E">
        <w:rPr>
          <w:i/>
          <w:iCs/>
        </w:rPr>
        <w:t>Reviews on environmental health</w:t>
      </w:r>
      <w:r w:rsidRPr="0085773E">
        <w:t>. 2013;28(1):59-65.</w:t>
      </w:r>
    </w:p>
    <w:p w14:paraId="1822C346" w14:textId="77777777" w:rsidR="0085773E" w:rsidRPr="0085773E" w:rsidRDefault="0085773E" w:rsidP="0085773E">
      <w:pPr>
        <w:pStyle w:val="Bibliography"/>
      </w:pPr>
      <w:r w:rsidRPr="0085773E">
        <w:t xml:space="preserve">65. </w:t>
      </w:r>
      <w:r w:rsidRPr="0085773E">
        <w:tab/>
        <w:t xml:space="preserve">Rothman KJ, Greenland S, Lash TL, others. </w:t>
      </w:r>
      <w:r w:rsidRPr="0085773E">
        <w:rPr>
          <w:i/>
          <w:iCs/>
        </w:rPr>
        <w:t>Modern Epidemiology</w:t>
      </w:r>
      <w:r w:rsidRPr="0085773E">
        <w:t>. Vol 3. Wolters Kluwer Health/Lippincott Williams &amp; Wilkins Philadelphia; 2008.</w:t>
      </w:r>
    </w:p>
    <w:p w14:paraId="08AA0F41" w14:textId="77777777" w:rsidR="0085773E" w:rsidRPr="0085773E" w:rsidRDefault="0085773E" w:rsidP="0085773E">
      <w:pPr>
        <w:pStyle w:val="Bibliography"/>
      </w:pPr>
      <w:r w:rsidRPr="0085773E">
        <w:t xml:space="preserve">66. </w:t>
      </w:r>
      <w:r w:rsidRPr="0085773E">
        <w:tab/>
        <w:t xml:space="preserve">Gelman A, Carlin JB, Stern HS, Dunson DB, Vehtari A, Rubin DB. </w:t>
      </w:r>
      <w:r w:rsidRPr="0085773E">
        <w:rPr>
          <w:i/>
          <w:iCs/>
        </w:rPr>
        <w:t>Bayesian Data Analysis, Third Edition</w:t>
      </w:r>
      <w:r w:rsidRPr="0085773E">
        <w:t>. CRC Press; 2013.</w:t>
      </w:r>
    </w:p>
    <w:p w14:paraId="7F17D447" w14:textId="77777777" w:rsidR="0085773E" w:rsidRPr="0085773E" w:rsidRDefault="0085773E" w:rsidP="0085773E">
      <w:pPr>
        <w:pStyle w:val="Bibliography"/>
      </w:pPr>
      <w:r w:rsidRPr="0085773E">
        <w:lastRenderedPageBreak/>
        <w:t xml:space="preserve">67. </w:t>
      </w:r>
      <w:r w:rsidRPr="0085773E">
        <w:tab/>
        <w:t xml:space="preserve">Mostofsky E, Schwartz J, Coull BA, et al. Modeling the association between particle constituents of air pollution and health outcomes. </w:t>
      </w:r>
      <w:r w:rsidRPr="0085773E">
        <w:rPr>
          <w:i/>
          <w:iCs/>
        </w:rPr>
        <w:t>American journal of epidemiology</w:t>
      </w:r>
      <w:r w:rsidRPr="0085773E">
        <w:t>. 2012;176(4):317-326.</w:t>
      </w:r>
    </w:p>
    <w:p w14:paraId="50379350" w14:textId="77777777" w:rsidR="0085773E" w:rsidRPr="0085773E" w:rsidRDefault="0085773E" w:rsidP="0085773E">
      <w:pPr>
        <w:pStyle w:val="Bibliography"/>
      </w:pPr>
      <w:r w:rsidRPr="0085773E">
        <w:t xml:space="preserve">68. </w:t>
      </w:r>
      <w:r w:rsidRPr="0085773E">
        <w:tab/>
        <w:t xml:space="preserve">Thunis P, Degraeuwe B, Pisoni E, et al. PM2.5 source allocation in European cities: A SHERPA modelling study. </w:t>
      </w:r>
      <w:r w:rsidRPr="0085773E">
        <w:rPr>
          <w:i/>
          <w:iCs/>
        </w:rPr>
        <w:t>Atmospheric Environment</w:t>
      </w:r>
      <w:r w:rsidRPr="0085773E">
        <w:t>. 2018;187:93-106.</w:t>
      </w:r>
    </w:p>
    <w:p w14:paraId="7F1B5713" w14:textId="77777777" w:rsidR="0085773E" w:rsidRPr="0085773E" w:rsidRDefault="0085773E" w:rsidP="0085773E">
      <w:pPr>
        <w:pStyle w:val="Bibliography"/>
      </w:pPr>
      <w:r w:rsidRPr="0085773E">
        <w:t xml:space="preserve">69. </w:t>
      </w:r>
      <w:r w:rsidRPr="0085773E">
        <w:tab/>
        <w:t xml:space="preserve">Nuvolone D, Petri D, Voller F. The effects of ozone on human health. </w:t>
      </w:r>
      <w:r w:rsidRPr="0085773E">
        <w:rPr>
          <w:i/>
          <w:iCs/>
        </w:rPr>
        <w:t>Environmental Science and Pollution Research</w:t>
      </w:r>
      <w:r w:rsidRPr="0085773E">
        <w:t>. 2018;25(9):8074-8088.</w:t>
      </w:r>
    </w:p>
    <w:p w14:paraId="56E86D23" w14:textId="77777777" w:rsidR="0085773E" w:rsidRPr="0085773E" w:rsidRDefault="0085773E" w:rsidP="0085773E">
      <w:pPr>
        <w:pStyle w:val="Bibliography"/>
      </w:pPr>
      <w:r w:rsidRPr="0085773E">
        <w:t xml:space="preserve">70. </w:t>
      </w:r>
      <w:r w:rsidRPr="0085773E">
        <w:tab/>
        <w:t xml:space="preserve">Martin R, Peters G, Wilkinson J. Symmetric decomposition of a positive definite matrix. </w:t>
      </w:r>
      <w:r w:rsidRPr="0085773E">
        <w:rPr>
          <w:i/>
          <w:iCs/>
        </w:rPr>
        <w:t>Numerische Mathematik</w:t>
      </w:r>
      <w:r w:rsidRPr="0085773E">
        <w:t>. 1965;7(5):362-383.</w:t>
      </w:r>
    </w:p>
    <w:p w14:paraId="2DAFADA9" w14:textId="77777777" w:rsidR="0085773E" w:rsidRPr="0085773E" w:rsidRDefault="0085773E" w:rsidP="0085773E">
      <w:pPr>
        <w:pStyle w:val="Bibliography"/>
      </w:pPr>
      <w:r w:rsidRPr="0085773E">
        <w:t xml:space="preserve">71. </w:t>
      </w:r>
      <w:r w:rsidRPr="0085773E">
        <w:tab/>
        <w:t xml:space="preserve">Polson NG, Scott JG. On the half-Cauchy prior for a global scale parameter. </w:t>
      </w:r>
      <w:r w:rsidRPr="0085773E">
        <w:rPr>
          <w:i/>
          <w:iCs/>
        </w:rPr>
        <w:t>Bayesian Analysis</w:t>
      </w:r>
      <w:r w:rsidRPr="0085773E">
        <w:t>. 2012;7(4):887-902.</w:t>
      </w:r>
    </w:p>
    <w:p w14:paraId="47A5ECFC" w14:textId="77777777" w:rsidR="0085773E" w:rsidRPr="0085773E" w:rsidRDefault="0085773E" w:rsidP="0085773E">
      <w:pPr>
        <w:pStyle w:val="Bibliography"/>
      </w:pPr>
      <w:r w:rsidRPr="0085773E">
        <w:t xml:space="preserve">72. </w:t>
      </w:r>
      <w:r w:rsidRPr="0085773E">
        <w:tab/>
        <w:t xml:space="preserve">Gelman A. Prior distributions for variance parameters in hierarchical models (comment on article by Browne and Draper). </w:t>
      </w:r>
      <w:r w:rsidRPr="0085773E">
        <w:rPr>
          <w:i/>
          <w:iCs/>
        </w:rPr>
        <w:t>Bayesian Anal</w:t>
      </w:r>
      <w:r w:rsidRPr="0085773E">
        <w:t>. 2006;1(3):515-534. doi:10.1214/06-BA117A</w:t>
      </w:r>
    </w:p>
    <w:p w14:paraId="4381490D" w14:textId="77777777" w:rsidR="0085773E" w:rsidRPr="0085773E" w:rsidRDefault="0085773E" w:rsidP="0085773E">
      <w:pPr>
        <w:pStyle w:val="Bibliography"/>
      </w:pPr>
      <w:r w:rsidRPr="0085773E">
        <w:t xml:space="preserve">73. </w:t>
      </w:r>
      <w:r w:rsidRPr="0085773E">
        <w:tab/>
        <w:t xml:space="preserve">Lewandowski D, Kurowicka D, Joe H. Generating random correlation matrices based on vines and extended onion method. </w:t>
      </w:r>
      <w:r w:rsidRPr="0085773E">
        <w:rPr>
          <w:i/>
          <w:iCs/>
        </w:rPr>
        <w:t>Journal of multivariate analysis</w:t>
      </w:r>
      <w:r w:rsidRPr="0085773E">
        <w:t>. 2009;100(9):1989-2001.</w:t>
      </w:r>
    </w:p>
    <w:p w14:paraId="51DC58D4" w14:textId="77777777" w:rsidR="0085773E" w:rsidRPr="0085773E" w:rsidRDefault="0085773E" w:rsidP="0085773E">
      <w:pPr>
        <w:pStyle w:val="Bibliography"/>
      </w:pPr>
      <w:r w:rsidRPr="0085773E">
        <w:t xml:space="preserve">74. </w:t>
      </w:r>
      <w:r w:rsidRPr="0085773E">
        <w:tab/>
        <w:t xml:space="preserve">Gelman A, Rubin DB. Inference from iterative simulation using multiple sequences. </w:t>
      </w:r>
      <w:r w:rsidRPr="0085773E">
        <w:rPr>
          <w:i/>
          <w:iCs/>
        </w:rPr>
        <w:t>Statistical science</w:t>
      </w:r>
      <w:r w:rsidRPr="0085773E">
        <w:t>. 1992;7(4):457-472.</w:t>
      </w:r>
    </w:p>
    <w:p w14:paraId="0D48A671" w14:textId="77777777" w:rsidR="0085773E" w:rsidRPr="0085773E" w:rsidRDefault="0085773E" w:rsidP="0085773E">
      <w:pPr>
        <w:pStyle w:val="Bibliography"/>
      </w:pPr>
      <w:r w:rsidRPr="0085773E">
        <w:t xml:space="preserve">75. </w:t>
      </w:r>
      <w:r w:rsidRPr="0085773E">
        <w:tab/>
        <w:t>R Core Team. R: A language and environment for statistical computing. Published online 2013.</w:t>
      </w:r>
    </w:p>
    <w:p w14:paraId="37260655" w14:textId="77777777" w:rsidR="0085773E" w:rsidRPr="0085773E" w:rsidRDefault="0085773E" w:rsidP="0085773E">
      <w:pPr>
        <w:pStyle w:val="Bibliography"/>
      </w:pPr>
      <w:r w:rsidRPr="0085773E">
        <w:t xml:space="preserve">76. </w:t>
      </w:r>
      <w:r w:rsidRPr="0085773E">
        <w:tab/>
        <w:t xml:space="preserve">Povedano M, Saez M, Martinez-Matos JA, Barceló MA. Spatial assessment of the association between long-term exposure to environmental factors and the occurrence of amyotrophic lateral sclerosis in Catalonia, Spain: A population-based nested case-control study. </w:t>
      </w:r>
      <w:r w:rsidRPr="0085773E">
        <w:rPr>
          <w:i/>
          <w:iCs/>
        </w:rPr>
        <w:t>Neuroepidemiology</w:t>
      </w:r>
      <w:r w:rsidRPr="0085773E">
        <w:t>. 2018;51(1-2):33-49.</w:t>
      </w:r>
    </w:p>
    <w:p w14:paraId="48CDB715" w14:textId="77777777" w:rsidR="0085773E" w:rsidRPr="0085773E" w:rsidRDefault="0085773E" w:rsidP="0085773E">
      <w:pPr>
        <w:pStyle w:val="Bibliography"/>
      </w:pPr>
      <w:r w:rsidRPr="0085773E">
        <w:t xml:space="preserve">77. </w:t>
      </w:r>
      <w:r w:rsidRPr="0085773E">
        <w:tab/>
        <w:t>von Schneidemesser E, Mar KA, Saar D. Black carbon in Europe: Targeting an air Pollutant and climate forcer. Published online 2017.</w:t>
      </w:r>
    </w:p>
    <w:p w14:paraId="16F5700E" w14:textId="77777777" w:rsidR="0085773E" w:rsidRPr="0085773E" w:rsidRDefault="0085773E" w:rsidP="0085773E">
      <w:pPr>
        <w:pStyle w:val="Bibliography"/>
      </w:pPr>
      <w:r w:rsidRPr="0085773E">
        <w:t xml:space="preserve">78. </w:t>
      </w:r>
      <w:r w:rsidRPr="0085773E">
        <w:tab/>
        <w:t xml:space="preserve">Pamphlett R, Rikard-Bell A. Different occupations associated with amyotrophic lateral sclerosis: Is diesel exhaust the link? </w:t>
      </w:r>
      <w:r w:rsidRPr="0085773E">
        <w:rPr>
          <w:i/>
          <w:iCs/>
        </w:rPr>
        <w:t>PloS One</w:t>
      </w:r>
      <w:r w:rsidRPr="0085773E">
        <w:t>. 2013;8(11):e80993.</w:t>
      </w:r>
    </w:p>
    <w:p w14:paraId="60D8913D" w14:textId="77777777" w:rsidR="0085773E" w:rsidRPr="0085773E" w:rsidRDefault="0085773E" w:rsidP="0085773E">
      <w:pPr>
        <w:pStyle w:val="Bibliography"/>
      </w:pPr>
      <w:r w:rsidRPr="0085773E">
        <w:t xml:space="preserve">79. </w:t>
      </w:r>
      <w:r w:rsidRPr="0085773E">
        <w:tab/>
        <w:t xml:space="preserve">Zhang R, Dai Y, Zhang X, et al. Reduced pulmonary function and increased pro-inflammatory cytokines in nanoscale carbon black-exposed workers. </w:t>
      </w:r>
      <w:r w:rsidRPr="0085773E">
        <w:rPr>
          <w:i/>
          <w:iCs/>
        </w:rPr>
        <w:t>Part Fibre Toxicol</w:t>
      </w:r>
      <w:r w:rsidRPr="0085773E">
        <w:t>. 2014;11:73. doi:10.1186/s12989-014-0073-1</w:t>
      </w:r>
    </w:p>
    <w:p w14:paraId="6F48CE4A" w14:textId="77777777" w:rsidR="0085773E" w:rsidRPr="0085773E" w:rsidRDefault="0085773E" w:rsidP="0085773E">
      <w:pPr>
        <w:pStyle w:val="Bibliography"/>
      </w:pPr>
      <w:r w:rsidRPr="0085773E">
        <w:t xml:space="preserve">80. </w:t>
      </w:r>
      <w:r w:rsidRPr="0085773E">
        <w:tab/>
        <w:t xml:space="preserve">Gao X, Xu H, Shang J, et al. Ozonized carbon black induces mitochondrial dysfunction and DNA damage. </w:t>
      </w:r>
      <w:r w:rsidRPr="0085773E">
        <w:rPr>
          <w:i/>
          <w:iCs/>
        </w:rPr>
        <w:t>Environ Toxicol</w:t>
      </w:r>
      <w:r w:rsidRPr="0085773E">
        <w:t>. 2017;32(3):944-955. doi:10.1002/tox.22295</w:t>
      </w:r>
    </w:p>
    <w:p w14:paraId="571ED3C2" w14:textId="77777777" w:rsidR="0085773E" w:rsidRPr="0085773E" w:rsidRDefault="0085773E" w:rsidP="0085773E">
      <w:pPr>
        <w:pStyle w:val="Bibliography"/>
      </w:pPr>
      <w:r w:rsidRPr="0085773E">
        <w:lastRenderedPageBreak/>
        <w:t xml:space="preserve">81. </w:t>
      </w:r>
      <w:r w:rsidRPr="0085773E">
        <w:tab/>
        <w:t xml:space="preserve">Kyjovska ZO, Jacobsen NR, Saber AT, et al. DNA damage following pulmonary exposure by instillation to low doses of carbon black (Printex 90) nanoparticles in mice. </w:t>
      </w:r>
      <w:r w:rsidRPr="0085773E">
        <w:rPr>
          <w:i/>
          <w:iCs/>
        </w:rPr>
        <w:t>Environ Mol Mutagen</w:t>
      </w:r>
      <w:r w:rsidRPr="0085773E">
        <w:t>. 2015;56(1):41-49. doi:10.1002/em.21888</w:t>
      </w:r>
    </w:p>
    <w:p w14:paraId="54AEA273" w14:textId="77777777" w:rsidR="0085773E" w:rsidRPr="0085773E" w:rsidRDefault="0085773E" w:rsidP="0085773E">
      <w:pPr>
        <w:pStyle w:val="Bibliography"/>
      </w:pPr>
      <w:r w:rsidRPr="0085773E">
        <w:t xml:space="preserve">82. </w:t>
      </w:r>
      <w:r w:rsidRPr="0085773E">
        <w:tab/>
        <w:t xml:space="preserve">Weisskopf MG, Webster TF. Trade-offs of personal vs. more proxy exposure measures in environmental epidemiology. </w:t>
      </w:r>
      <w:r w:rsidRPr="0085773E">
        <w:rPr>
          <w:i/>
          <w:iCs/>
        </w:rPr>
        <w:t>Epidemiology (Cambridge, Mass)</w:t>
      </w:r>
      <w:r w:rsidRPr="0085773E">
        <w:t>. 2017;28(5):635.</w:t>
      </w:r>
    </w:p>
    <w:p w14:paraId="4A9B01F9" w14:textId="77777777" w:rsidR="0085773E" w:rsidRPr="0085773E" w:rsidRDefault="0085773E" w:rsidP="0085773E">
      <w:pPr>
        <w:pStyle w:val="Bibliography"/>
      </w:pPr>
      <w:r w:rsidRPr="0085773E">
        <w:t xml:space="preserve">83. </w:t>
      </w:r>
      <w:r w:rsidRPr="0085773E">
        <w:tab/>
        <w:t xml:space="preserve">Carroll RJ, Ruppert D, Stefanski LA, Crainiceanu CM. </w:t>
      </w:r>
      <w:r w:rsidRPr="0085773E">
        <w:rPr>
          <w:i/>
          <w:iCs/>
        </w:rPr>
        <w:t>Measurement Error in Nonlinear Models: A Modern Perspective</w:t>
      </w:r>
      <w:r w:rsidRPr="0085773E">
        <w:t>. CRC press; 2006.</w:t>
      </w:r>
    </w:p>
    <w:p w14:paraId="37A79263" w14:textId="77777777" w:rsidR="0085773E" w:rsidRPr="0085773E" w:rsidRDefault="0085773E" w:rsidP="0085773E">
      <w:pPr>
        <w:pStyle w:val="Bibliography"/>
      </w:pPr>
      <w:r w:rsidRPr="0085773E">
        <w:t xml:space="preserve">84. </w:t>
      </w:r>
      <w:r w:rsidRPr="0085773E">
        <w:tab/>
        <w:t xml:space="preserve">Frisch M, Simonsen J. Marriage, cohabitation and mortality in Denmark: national cohort study of 6.5 million persons followed for up to three decades (1982–2011). </w:t>
      </w:r>
      <w:r w:rsidRPr="0085773E">
        <w:rPr>
          <w:i/>
          <w:iCs/>
        </w:rPr>
        <w:t>International Journal of Epidemiology</w:t>
      </w:r>
      <w:r w:rsidRPr="0085773E">
        <w:t>. 2013;42(2):559-578.</w:t>
      </w:r>
    </w:p>
    <w:p w14:paraId="32A7AD24" w14:textId="77777777" w:rsidR="0085773E" w:rsidRPr="0085773E" w:rsidRDefault="0085773E" w:rsidP="0085773E">
      <w:pPr>
        <w:pStyle w:val="Bibliography"/>
      </w:pPr>
      <w:r w:rsidRPr="0085773E">
        <w:t xml:space="preserve">85. </w:t>
      </w:r>
      <w:r w:rsidRPr="0085773E">
        <w:tab/>
        <w:t xml:space="preserve">Bobb JF, Valeri L, Claus Henn B, et al. Bayesian kernel machine regression for estimating the health effects of multi-pollutant mixtures. </w:t>
      </w:r>
      <w:r w:rsidRPr="0085773E">
        <w:rPr>
          <w:i/>
          <w:iCs/>
        </w:rPr>
        <w:t>Biostatistics</w:t>
      </w:r>
      <w:r w:rsidRPr="0085773E">
        <w:t>. 2015;16(3):493-508.</w:t>
      </w:r>
    </w:p>
    <w:p w14:paraId="3891A205" w14:textId="54847300" w:rsidR="0046514C" w:rsidRDefault="00EA34DC" w:rsidP="0046514C">
      <w:pPr>
        <w:rPr>
          <w:b/>
        </w:rPr>
      </w:pPr>
      <w:r>
        <w:fldChar w:fldCharType="end"/>
      </w:r>
      <w:r w:rsidR="0046514C">
        <w:rPr>
          <w:b/>
        </w:rPr>
        <w:br w:type="page"/>
      </w:r>
    </w:p>
    <w:p w14:paraId="6EE2D1C0" w14:textId="447E0447" w:rsidR="005572A9" w:rsidRDefault="005572A9" w:rsidP="005572A9">
      <w:pPr>
        <w:rPr>
          <w:bCs/>
          <w:color w:val="000000" w:themeColor="text1"/>
          <w:lang w:val="en-GB"/>
        </w:rPr>
      </w:pPr>
      <w:r w:rsidRPr="00EC68B0">
        <w:rPr>
          <w:b/>
          <w:color w:val="000000" w:themeColor="text1"/>
        </w:rPr>
        <w:lastRenderedPageBreak/>
        <w:t>Table 1.</w:t>
      </w:r>
      <w:r w:rsidRPr="00EC68B0">
        <w:rPr>
          <w:bCs/>
          <w:color w:val="000000" w:themeColor="text1"/>
          <w:lang w:val="en-GB"/>
        </w:rPr>
        <w:t xml:space="preserve"> </w:t>
      </w:r>
      <w:r>
        <w:rPr>
          <w:bCs/>
          <w:color w:val="000000" w:themeColor="text1"/>
          <w:lang w:val="en-GB"/>
        </w:rPr>
        <w:t>Demographic</w:t>
      </w:r>
      <w:r w:rsidRPr="00EC68B0">
        <w:rPr>
          <w:bCs/>
          <w:color w:val="000000" w:themeColor="text1"/>
          <w:lang w:val="en-GB"/>
        </w:rPr>
        <w:t xml:space="preserve"> characteristics of cases and controls</w:t>
      </w:r>
      <w:r w:rsidR="00C53AC9">
        <w:rPr>
          <w:bCs/>
          <w:color w:val="000000" w:themeColor="text1"/>
          <w:lang w:val="en-GB"/>
        </w:rPr>
        <w:t xml:space="preserve"> for 5-year average </w:t>
      </w:r>
      <w:r w:rsidR="00515144">
        <w:rPr>
          <w:bCs/>
          <w:color w:val="000000" w:themeColor="text1"/>
          <w:lang w:val="en-GB"/>
        </w:rPr>
        <w:t>exposure group</w:t>
      </w:r>
      <w:r w:rsidRPr="00EC68B0">
        <w:rPr>
          <w:bCs/>
          <w:color w:val="000000" w:themeColor="text1"/>
          <w:lang w:val="en-GB"/>
        </w:rPr>
        <w:t>.</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A40263" w14:paraId="3D4E71C5" w14:textId="77777777" w:rsidTr="00BB783C">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6E60E3" w:rsidRDefault="005572A9" w:rsidP="00BB783C">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Overall, N = 23,232</w:t>
            </w:r>
            <w:r w:rsidR="00B37D8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Case, N = 3,934</w:t>
            </w:r>
            <w:r w:rsidR="00B37D8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Control, N = 19,298</w:t>
            </w:r>
            <w:r w:rsidR="00B37D81">
              <w:rPr>
                <w:rFonts w:eastAsia="Arial"/>
                <w:color w:val="000000"/>
                <w:sz w:val="18"/>
                <w:szCs w:val="18"/>
                <w:vertAlign w:val="superscript"/>
              </w:rPr>
              <w:t>a</w:t>
            </w:r>
          </w:p>
        </w:tc>
      </w:tr>
      <w:tr w:rsidR="005572A9" w:rsidRPr="00A40263" w14:paraId="49A31C85" w14:textId="77777777" w:rsidTr="00BB783C">
        <w:trPr>
          <w:cantSplit/>
          <w:jc w:val="center"/>
        </w:trPr>
        <w:tc>
          <w:tcPr>
            <w:tcW w:w="2915" w:type="dxa"/>
            <w:shd w:val="clear" w:color="auto" w:fill="FFFFFF"/>
            <w:tcMar>
              <w:top w:w="0" w:type="dxa"/>
              <w:left w:w="0" w:type="dxa"/>
              <w:bottom w:w="0" w:type="dxa"/>
              <w:right w:w="0" w:type="dxa"/>
            </w:tcMar>
          </w:tcPr>
          <w:p w14:paraId="056F5ABA"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r>
      <w:tr w:rsidR="005572A9" w:rsidRPr="00A40263" w14:paraId="0DBB8343" w14:textId="77777777" w:rsidTr="00BB783C">
        <w:trPr>
          <w:cantSplit/>
          <w:jc w:val="center"/>
        </w:trPr>
        <w:tc>
          <w:tcPr>
            <w:tcW w:w="2915" w:type="dxa"/>
            <w:shd w:val="clear" w:color="auto" w:fill="FFFFFF"/>
            <w:tcMar>
              <w:top w:w="0" w:type="dxa"/>
              <w:left w:w="0" w:type="dxa"/>
              <w:bottom w:w="0" w:type="dxa"/>
              <w:right w:w="0" w:type="dxa"/>
            </w:tcMar>
          </w:tcPr>
          <w:p w14:paraId="118A035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A7570B8" w14:textId="77777777" w:rsidTr="00BB783C">
        <w:trPr>
          <w:cantSplit/>
          <w:jc w:val="center"/>
        </w:trPr>
        <w:tc>
          <w:tcPr>
            <w:tcW w:w="2915" w:type="dxa"/>
            <w:shd w:val="clear" w:color="auto" w:fill="FFFFFF"/>
            <w:tcMar>
              <w:top w:w="0" w:type="dxa"/>
              <w:left w:w="0" w:type="dxa"/>
              <w:bottom w:w="0" w:type="dxa"/>
              <w:right w:w="0" w:type="dxa"/>
            </w:tcMar>
          </w:tcPr>
          <w:p w14:paraId="6DA76C0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9,119 (47%)</w:t>
            </w:r>
          </w:p>
        </w:tc>
      </w:tr>
      <w:tr w:rsidR="005572A9" w:rsidRPr="00A40263" w14:paraId="4A1931D8" w14:textId="77777777" w:rsidTr="00BB783C">
        <w:trPr>
          <w:cantSplit/>
          <w:jc w:val="center"/>
        </w:trPr>
        <w:tc>
          <w:tcPr>
            <w:tcW w:w="2915" w:type="dxa"/>
            <w:shd w:val="clear" w:color="auto" w:fill="FFFFFF"/>
            <w:tcMar>
              <w:top w:w="0" w:type="dxa"/>
              <w:left w:w="0" w:type="dxa"/>
              <w:bottom w:w="0" w:type="dxa"/>
              <w:right w:w="0" w:type="dxa"/>
            </w:tcMar>
          </w:tcPr>
          <w:p w14:paraId="2671FB7E"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10,179 (53%)</w:t>
            </w:r>
          </w:p>
        </w:tc>
      </w:tr>
      <w:tr w:rsidR="005572A9" w:rsidRPr="00A40263" w14:paraId="5371E7D4" w14:textId="77777777" w:rsidTr="00BB783C">
        <w:trPr>
          <w:cantSplit/>
          <w:jc w:val="center"/>
        </w:trPr>
        <w:tc>
          <w:tcPr>
            <w:tcW w:w="2915" w:type="dxa"/>
            <w:shd w:val="clear" w:color="auto" w:fill="FFFFFF"/>
            <w:tcMar>
              <w:top w:w="0" w:type="dxa"/>
              <w:left w:w="0" w:type="dxa"/>
              <w:bottom w:w="0" w:type="dxa"/>
              <w:right w:w="0" w:type="dxa"/>
            </w:tcMar>
          </w:tcPr>
          <w:p w14:paraId="439A133F" w14:textId="467604EA" w:rsidR="005572A9" w:rsidRPr="006E60E3" w:rsidRDefault="005B5B51" w:rsidP="00BB783C">
            <w:pPr>
              <w:spacing w:before="100" w:after="100" w:line="240" w:lineRule="auto"/>
              <w:ind w:left="100" w:right="100"/>
              <w:rPr>
                <w:sz w:val="18"/>
                <w:szCs w:val="18"/>
              </w:rPr>
            </w:pPr>
            <w:r>
              <w:rPr>
                <w:rFonts w:eastAsia="Arial"/>
                <w:b/>
                <w:color w:val="000000"/>
                <w:sz w:val="18"/>
                <w:szCs w:val="18"/>
              </w:rPr>
              <w:t>Socioeconomic status (SES)</w:t>
            </w:r>
          </w:p>
        </w:tc>
        <w:tc>
          <w:tcPr>
            <w:tcW w:w="2312" w:type="dxa"/>
            <w:shd w:val="clear" w:color="auto" w:fill="FFFFFF"/>
            <w:tcMar>
              <w:top w:w="0" w:type="dxa"/>
              <w:left w:w="0" w:type="dxa"/>
              <w:bottom w:w="0" w:type="dxa"/>
              <w:right w:w="0" w:type="dxa"/>
            </w:tcMar>
            <w:vAlign w:val="center"/>
          </w:tcPr>
          <w:p w14:paraId="08E1215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4723C0D" w14:textId="77777777" w:rsidTr="00BB783C">
        <w:trPr>
          <w:cantSplit/>
          <w:jc w:val="center"/>
        </w:trPr>
        <w:tc>
          <w:tcPr>
            <w:tcW w:w="2915" w:type="dxa"/>
            <w:shd w:val="clear" w:color="auto" w:fill="FFFFFF"/>
            <w:tcMar>
              <w:top w:w="0" w:type="dxa"/>
              <w:left w:w="0" w:type="dxa"/>
              <w:bottom w:w="0" w:type="dxa"/>
              <w:right w:w="0" w:type="dxa"/>
            </w:tcMar>
          </w:tcPr>
          <w:p w14:paraId="53D77FD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1,886 (9.8%)</w:t>
            </w:r>
          </w:p>
        </w:tc>
      </w:tr>
      <w:tr w:rsidR="005572A9" w:rsidRPr="00A40263" w14:paraId="66D2A4FA" w14:textId="77777777" w:rsidTr="00BB783C">
        <w:trPr>
          <w:cantSplit/>
          <w:jc w:val="center"/>
        </w:trPr>
        <w:tc>
          <w:tcPr>
            <w:tcW w:w="2915" w:type="dxa"/>
            <w:shd w:val="clear" w:color="auto" w:fill="FFFFFF"/>
            <w:tcMar>
              <w:top w:w="0" w:type="dxa"/>
              <w:left w:w="0" w:type="dxa"/>
              <w:bottom w:w="0" w:type="dxa"/>
              <w:right w:w="0" w:type="dxa"/>
            </w:tcMar>
          </w:tcPr>
          <w:p w14:paraId="2D76634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2,340 (12%)</w:t>
            </w:r>
          </w:p>
        </w:tc>
      </w:tr>
      <w:tr w:rsidR="005572A9" w:rsidRPr="00A40263" w14:paraId="06BDAFE2" w14:textId="77777777" w:rsidTr="00BB783C">
        <w:trPr>
          <w:cantSplit/>
          <w:jc w:val="center"/>
        </w:trPr>
        <w:tc>
          <w:tcPr>
            <w:tcW w:w="2915" w:type="dxa"/>
            <w:shd w:val="clear" w:color="auto" w:fill="FFFFFF"/>
            <w:tcMar>
              <w:top w:w="0" w:type="dxa"/>
              <w:left w:w="0" w:type="dxa"/>
              <w:bottom w:w="0" w:type="dxa"/>
              <w:right w:w="0" w:type="dxa"/>
            </w:tcMar>
          </w:tcPr>
          <w:p w14:paraId="3A0FFFB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3,575 (19%)</w:t>
            </w:r>
          </w:p>
        </w:tc>
      </w:tr>
      <w:tr w:rsidR="005572A9" w:rsidRPr="00A40263" w14:paraId="7B9BAAD1" w14:textId="77777777" w:rsidTr="00BB783C">
        <w:trPr>
          <w:cantSplit/>
          <w:jc w:val="center"/>
        </w:trPr>
        <w:tc>
          <w:tcPr>
            <w:tcW w:w="2915" w:type="dxa"/>
            <w:shd w:val="clear" w:color="auto" w:fill="FFFFFF"/>
            <w:tcMar>
              <w:top w:w="0" w:type="dxa"/>
              <w:left w:w="0" w:type="dxa"/>
              <w:bottom w:w="0" w:type="dxa"/>
              <w:right w:w="0" w:type="dxa"/>
            </w:tcMar>
          </w:tcPr>
          <w:p w14:paraId="36111AB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5,522 (29%)</w:t>
            </w:r>
          </w:p>
        </w:tc>
      </w:tr>
      <w:tr w:rsidR="005572A9" w:rsidRPr="00A40263" w14:paraId="40D44298" w14:textId="77777777" w:rsidTr="00BB783C">
        <w:trPr>
          <w:cantSplit/>
          <w:jc w:val="center"/>
        </w:trPr>
        <w:tc>
          <w:tcPr>
            <w:tcW w:w="2915" w:type="dxa"/>
            <w:shd w:val="clear" w:color="auto" w:fill="FFFFFF"/>
            <w:tcMar>
              <w:top w:w="0" w:type="dxa"/>
              <w:left w:w="0" w:type="dxa"/>
              <w:bottom w:w="0" w:type="dxa"/>
              <w:right w:w="0" w:type="dxa"/>
            </w:tcMar>
          </w:tcPr>
          <w:p w14:paraId="1DF5025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3,702 (19%)</w:t>
            </w:r>
          </w:p>
        </w:tc>
      </w:tr>
      <w:tr w:rsidR="005572A9" w:rsidRPr="00A40263" w14:paraId="20253FB7" w14:textId="77777777" w:rsidTr="00BB783C">
        <w:trPr>
          <w:cantSplit/>
          <w:jc w:val="center"/>
        </w:trPr>
        <w:tc>
          <w:tcPr>
            <w:tcW w:w="2915" w:type="dxa"/>
            <w:shd w:val="clear" w:color="auto" w:fill="FFFFFF"/>
            <w:tcMar>
              <w:top w:w="0" w:type="dxa"/>
              <w:left w:w="0" w:type="dxa"/>
              <w:bottom w:w="0" w:type="dxa"/>
              <w:right w:w="0" w:type="dxa"/>
            </w:tcMar>
          </w:tcPr>
          <w:p w14:paraId="2A0B9178" w14:textId="2C218300"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9 (</w:t>
            </w:r>
            <w:r w:rsidR="00963910">
              <w:rPr>
                <w:rFonts w:eastAsia="Arial"/>
                <w:color w:val="000000"/>
                <w:sz w:val="18"/>
                <w:szCs w:val="18"/>
              </w:rPr>
              <w:t>Unknown</w:t>
            </w:r>
            <w:r w:rsidRPr="006E60E3">
              <w:rPr>
                <w:rFonts w:eastAsia="Arial"/>
                <w:color w:val="000000"/>
                <w:sz w:val="18"/>
                <w:szCs w:val="18"/>
              </w:rPr>
              <w:t>)</w:t>
            </w:r>
          </w:p>
        </w:tc>
        <w:tc>
          <w:tcPr>
            <w:tcW w:w="2312" w:type="dxa"/>
            <w:shd w:val="clear" w:color="auto" w:fill="FFFFFF"/>
            <w:tcMar>
              <w:top w:w="0" w:type="dxa"/>
              <w:left w:w="0" w:type="dxa"/>
              <w:bottom w:w="0" w:type="dxa"/>
              <w:right w:w="0" w:type="dxa"/>
            </w:tcMar>
            <w:vAlign w:val="center"/>
          </w:tcPr>
          <w:p w14:paraId="18D870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2,273 (12%)</w:t>
            </w:r>
          </w:p>
        </w:tc>
      </w:tr>
      <w:tr w:rsidR="005572A9" w:rsidRPr="00A40263" w14:paraId="77D8B625" w14:textId="77777777" w:rsidTr="00BB783C">
        <w:trPr>
          <w:cantSplit/>
          <w:jc w:val="center"/>
        </w:trPr>
        <w:tc>
          <w:tcPr>
            <w:tcW w:w="2915" w:type="dxa"/>
            <w:shd w:val="clear" w:color="auto" w:fill="FFFFFF"/>
            <w:tcMar>
              <w:top w:w="0" w:type="dxa"/>
              <w:left w:w="0" w:type="dxa"/>
              <w:bottom w:w="0" w:type="dxa"/>
              <w:right w:w="0" w:type="dxa"/>
            </w:tcMar>
          </w:tcPr>
          <w:p w14:paraId="500A11D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7D32811C" w14:textId="77777777" w:rsidTr="00BB783C">
        <w:trPr>
          <w:cantSplit/>
          <w:jc w:val="center"/>
        </w:trPr>
        <w:tc>
          <w:tcPr>
            <w:tcW w:w="2915" w:type="dxa"/>
            <w:shd w:val="clear" w:color="auto" w:fill="FFFFFF"/>
            <w:tcMar>
              <w:top w:w="0" w:type="dxa"/>
              <w:left w:w="0" w:type="dxa"/>
              <w:bottom w:w="0" w:type="dxa"/>
              <w:right w:w="0" w:type="dxa"/>
            </w:tcMar>
          </w:tcPr>
          <w:p w14:paraId="4FD0A034"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4,027 (21%)</w:t>
            </w:r>
          </w:p>
        </w:tc>
      </w:tr>
      <w:tr w:rsidR="005572A9" w:rsidRPr="00A40263" w14:paraId="440CB457" w14:textId="77777777" w:rsidTr="00BB783C">
        <w:trPr>
          <w:cantSplit/>
          <w:jc w:val="center"/>
        </w:trPr>
        <w:tc>
          <w:tcPr>
            <w:tcW w:w="2915" w:type="dxa"/>
            <w:shd w:val="clear" w:color="auto" w:fill="FFFFFF"/>
            <w:tcMar>
              <w:top w:w="0" w:type="dxa"/>
              <w:left w:w="0" w:type="dxa"/>
              <w:bottom w:w="0" w:type="dxa"/>
              <w:right w:w="0" w:type="dxa"/>
            </w:tcMar>
          </w:tcPr>
          <w:p w14:paraId="159017EB"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6,566 (34%)</w:t>
            </w:r>
          </w:p>
        </w:tc>
      </w:tr>
      <w:tr w:rsidR="005572A9" w:rsidRPr="00A40263" w14:paraId="5FF4CA8B" w14:textId="77777777" w:rsidTr="00BB783C">
        <w:trPr>
          <w:cantSplit/>
          <w:jc w:val="center"/>
        </w:trPr>
        <w:tc>
          <w:tcPr>
            <w:tcW w:w="2915" w:type="dxa"/>
            <w:shd w:val="clear" w:color="auto" w:fill="FFFFFF"/>
            <w:tcMar>
              <w:top w:w="0" w:type="dxa"/>
              <w:left w:w="0" w:type="dxa"/>
              <w:bottom w:w="0" w:type="dxa"/>
              <w:right w:w="0" w:type="dxa"/>
            </w:tcMar>
          </w:tcPr>
          <w:p w14:paraId="366F539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7,461 (39%)</w:t>
            </w:r>
          </w:p>
        </w:tc>
      </w:tr>
      <w:tr w:rsidR="005572A9" w:rsidRPr="00A40263" w14:paraId="0F5D4C5C" w14:textId="77777777" w:rsidTr="00BB783C">
        <w:trPr>
          <w:cantSplit/>
          <w:jc w:val="center"/>
        </w:trPr>
        <w:tc>
          <w:tcPr>
            <w:tcW w:w="2915" w:type="dxa"/>
            <w:shd w:val="clear" w:color="auto" w:fill="FFFFFF"/>
            <w:tcMar>
              <w:top w:w="0" w:type="dxa"/>
              <w:left w:w="0" w:type="dxa"/>
              <w:bottom w:w="0" w:type="dxa"/>
              <w:right w:w="0" w:type="dxa"/>
            </w:tcMar>
          </w:tcPr>
          <w:p w14:paraId="4D0B2863"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190 (1.0%)</w:t>
            </w:r>
          </w:p>
        </w:tc>
      </w:tr>
      <w:tr w:rsidR="005572A9" w:rsidRPr="00A40263" w14:paraId="6F05C346" w14:textId="77777777" w:rsidTr="00BB783C">
        <w:trPr>
          <w:cantSplit/>
          <w:jc w:val="center"/>
        </w:trPr>
        <w:tc>
          <w:tcPr>
            <w:tcW w:w="2915" w:type="dxa"/>
            <w:shd w:val="clear" w:color="auto" w:fill="FFFFFF"/>
            <w:tcMar>
              <w:top w:w="0" w:type="dxa"/>
              <w:left w:w="0" w:type="dxa"/>
              <w:bottom w:w="0" w:type="dxa"/>
              <w:right w:w="0" w:type="dxa"/>
            </w:tcMar>
          </w:tcPr>
          <w:p w14:paraId="0947219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943 (4.9%)</w:t>
            </w:r>
          </w:p>
        </w:tc>
      </w:tr>
      <w:tr w:rsidR="005572A9" w:rsidRPr="00A40263" w14:paraId="27315489" w14:textId="77777777" w:rsidTr="00BB783C">
        <w:trPr>
          <w:cantSplit/>
          <w:jc w:val="center"/>
        </w:trPr>
        <w:tc>
          <w:tcPr>
            <w:tcW w:w="2915" w:type="dxa"/>
            <w:shd w:val="clear" w:color="auto" w:fill="FFFFFF"/>
            <w:tcMar>
              <w:top w:w="0" w:type="dxa"/>
              <w:left w:w="0" w:type="dxa"/>
              <w:bottom w:w="0" w:type="dxa"/>
              <w:right w:w="0" w:type="dxa"/>
            </w:tcMar>
          </w:tcPr>
          <w:p w14:paraId="4B213B1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111 (0.6%)</w:t>
            </w:r>
          </w:p>
        </w:tc>
      </w:tr>
      <w:tr w:rsidR="005572A9" w:rsidRPr="00A40263" w14:paraId="430D4542" w14:textId="77777777" w:rsidTr="00BB783C">
        <w:trPr>
          <w:cantSplit/>
          <w:jc w:val="center"/>
        </w:trPr>
        <w:tc>
          <w:tcPr>
            <w:tcW w:w="2915" w:type="dxa"/>
            <w:shd w:val="clear" w:color="auto" w:fill="FFFFFF"/>
            <w:tcMar>
              <w:top w:w="0" w:type="dxa"/>
              <w:left w:w="0" w:type="dxa"/>
              <w:bottom w:w="0" w:type="dxa"/>
              <w:right w:w="0" w:type="dxa"/>
            </w:tcMar>
          </w:tcPr>
          <w:p w14:paraId="2A84D6A0"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780FE12" w14:textId="77777777" w:rsidTr="00BB783C">
        <w:trPr>
          <w:cantSplit/>
          <w:jc w:val="center"/>
        </w:trPr>
        <w:tc>
          <w:tcPr>
            <w:tcW w:w="2915" w:type="dxa"/>
            <w:shd w:val="clear" w:color="auto" w:fill="FFFFFF"/>
            <w:tcMar>
              <w:top w:w="0" w:type="dxa"/>
              <w:left w:w="0" w:type="dxa"/>
              <w:bottom w:w="0" w:type="dxa"/>
              <w:right w:w="0" w:type="dxa"/>
            </w:tcMar>
          </w:tcPr>
          <w:p w14:paraId="6F26D13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11,747 (61%)</w:t>
            </w:r>
          </w:p>
        </w:tc>
      </w:tr>
      <w:tr w:rsidR="005572A9" w:rsidRPr="00A40263" w14:paraId="0D2B82C1" w14:textId="77777777" w:rsidTr="00BB783C">
        <w:trPr>
          <w:cantSplit/>
          <w:jc w:val="center"/>
        </w:trPr>
        <w:tc>
          <w:tcPr>
            <w:tcW w:w="2915" w:type="dxa"/>
            <w:shd w:val="clear" w:color="auto" w:fill="FFFFFF"/>
            <w:tcMar>
              <w:top w:w="0" w:type="dxa"/>
              <w:left w:w="0" w:type="dxa"/>
              <w:bottom w:w="0" w:type="dxa"/>
              <w:right w:w="0" w:type="dxa"/>
            </w:tcMar>
          </w:tcPr>
          <w:p w14:paraId="7A9FA5B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2,270 (12%)</w:t>
            </w:r>
          </w:p>
        </w:tc>
      </w:tr>
      <w:tr w:rsidR="005572A9" w:rsidRPr="00A40263" w14:paraId="7963F48A" w14:textId="77777777" w:rsidTr="00BB783C">
        <w:trPr>
          <w:cantSplit/>
          <w:jc w:val="center"/>
        </w:trPr>
        <w:tc>
          <w:tcPr>
            <w:tcW w:w="2915" w:type="dxa"/>
            <w:shd w:val="clear" w:color="auto" w:fill="FFFFFF"/>
            <w:tcMar>
              <w:top w:w="0" w:type="dxa"/>
              <w:left w:w="0" w:type="dxa"/>
              <w:bottom w:w="0" w:type="dxa"/>
              <w:right w:w="0" w:type="dxa"/>
            </w:tcMar>
          </w:tcPr>
          <w:p w14:paraId="5943D0F9" w14:textId="57E80C19" w:rsidR="005572A9" w:rsidRPr="006E60E3" w:rsidRDefault="006D7459" w:rsidP="00BB783C">
            <w:pPr>
              <w:spacing w:before="100" w:after="100" w:line="240" w:lineRule="auto"/>
              <w:ind w:left="300" w:right="100"/>
              <w:rPr>
                <w:sz w:val="18"/>
                <w:szCs w:val="18"/>
              </w:rPr>
            </w:pPr>
            <w:r>
              <w:rPr>
                <w:rFonts w:eastAsia="Arial"/>
                <w:color w:val="000000"/>
                <w:sz w:val="18"/>
                <w:szCs w:val="18"/>
              </w:rPr>
              <w:t>Widowed</w:t>
            </w:r>
          </w:p>
        </w:tc>
        <w:tc>
          <w:tcPr>
            <w:tcW w:w="2312" w:type="dxa"/>
            <w:shd w:val="clear" w:color="auto" w:fill="FFFFFF"/>
            <w:tcMar>
              <w:top w:w="0" w:type="dxa"/>
              <w:left w:w="0" w:type="dxa"/>
              <w:bottom w:w="0" w:type="dxa"/>
              <w:right w:w="0" w:type="dxa"/>
            </w:tcMar>
            <w:vAlign w:val="center"/>
          </w:tcPr>
          <w:p w14:paraId="19B4B6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3,498 (18%)</w:t>
            </w:r>
          </w:p>
        </w:tc>
      </w:tr>
      <w:tr w:rsidR="005572A9" w:rsidRPr="00A40263" w14:paraId="1EBDB0F0" w14:textId="77777777" w:rsidTr="00BB783C">
        <w:trPr>
          <w:cantSplit/>
          <w:jc w:val="center"/>
        </w:trPr>
        <w:tc>
          <w:tcPr>
            <w:tcW w:w="2915" w:type="dxa"/>
            <w:shd w:val="clear" w:color="auto" w:fill="FFFFFF"/>
            <w:tcMar>
              <w:top w:w="0" w:type="dxa"/>
              <w:left w:w="0" w:type="dxa"/>
              <w:bottom w:w="0" w:type="dxa"/>
              <w:right w:w="0" w:type="dxa"/>
            </w:tcMar>
          </w:tcPr>
          <w:p w14:paraId="0AA93B8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1,783 (9.2%)</w:t>
            </w:r>
          </w:p>
        </w:tc>
      </w:tr>
      <w:tr w:rsidR="005572A9" w:rsidRPr="00A40263" w14:paraId="3BC781B9" w14:textId="77777777" w:rsidTr="00BB783C">
        <w:trPr>
          <w:cantSplit/>
          <w:jc w:val="center"/>
        </w:trPr>
        <w:tc>
          <w:tcPr>
            <w:tcW w:w="2915" w:type="dxa"/>
            <w:shd w:val="clear" w:color="auto" w:fill="FFFFFF"/>
            <w:tcMar>
              <w:top w:w="0" w:type="dxa"/>
              <w:left w:w="0" w:type="dxa"/>
              <w:bottom w:w="0" w:type="dxa"/>
              <w:right w:w="0" w:type="dxa"/>
            </w:tcMar>
          </w:tcPr>
          <w:p w14:paraId="6E39BA6E" w14:textId="2EA083FF" w:rsidR="005572A9" w:rsidRPr="006E60E3" w:rsidRDefault="007C564A" w:rsidP="00BB783C">
            <w:pPr>
              <w:spacing w:before="100" w:after="100" w:line="240" w:lineRule="auto"/>
              <w:ind w:left="100" w:right="100"/>
              <w:rPr>
                <w:sz w:val="18"/>
                <w:szCs w:val="18"/>
              </w:rPr>
            </w:pPr>
            <w:r>
              <w:rPr>
                <w:rFonts w:eastAsia="Arial"/>
                <w:b/>
                <w:color w:val="000000"/>
                <w:sz w:val="18"/>
                <w:szCs w:val="18"/>
              </w:rPr>
              <w:t>Last reported p</w:t>
            </w:r>
            <w:r w:rsidR="005572A9" w:rsidRPr="006E60E3">
              <w:rPr>
                <w:rFonts w:eastAsia="Arial"/>
                <w:b/>
                <w:color w:val="000000"/>
                <w:sz w:val="18"/>
                <w:szCs w:val="18"/>
              </w:rPr>
              <w:t>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B5516DE" w14:textId="77777777" w:rsidTr="00BB783C">
        <w:trPr>
          <w:cantSplit/>
          <w:jc w:val="center"/>
        </w:trPr>
        <w:tc>
          <w:tcPr>
            <w:tcW w:w="2915" w:type="dxa"/>
            <w:shd w:val="clear" w:color="auto" w:fill="FFFFFF"/>
            <w:tcMar>
              <w:top w:w="0" w:type="dxa"/>
              <w:left w:w="0" w:type="dxa"/>
              <w:bottom w:w="0" w:type="dxa"/>
              <w:right w:w="0" w:type="dxa"/>
            </w:tcMar>
          </w:tcPr>
          <w:p w14:paraId="6FC86D1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1,552 (8.0%)</w:t>
            </w:r>
          </w:p>
        </w:tc>
      </w:tr>
      <w:tr w:rsidR="005572A9" w:rsidRPr="00A40263" w14:paraId="1AB07C93" w14:textId="77777777" w:rsidTr="00BB783C">
        <w:trPr>
          <w:cantSplit/>
          <w:jc w:val="center"/>
        </w:trPr>
        <w:tc>
          <w:tcPr>
            <w:tcW w:w="2915" w:type="dxa"/>
            <w:shd w:val="clear" w:color="auto" w:fill="FFFFFF"/>
            <w:tcMar>
              <w:top w:w="0" w:type="dxa"/>
              <w:left w:w="0" w:type="dxa"/>
              <w:bottom w:w="0" w:type="dxa"/>
              <w:right w:w="0" w:type="dxa"/>
            </w:tcMar>
          </w:tcPr>
          <w:p w14:paraId="2A5B08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7,795 (40%)</w:t>
            </w:r>
          </w:p>
        </w:tc>
      </w:tr>
      <w:tr w:rsidR="005572A9" w:rsidRPr="00A40263" w14:paraId="099924DF" w14:textId="77777777" w:rsidTr="00BB783C">
        <w:trPr>
          <w:cantSplit/>
          <w:jc w:val="center"/>
        </w:trPr>
        <w:tc>
          <w:tcPr>
            <w:tcW w:w="2915" w:type="dxa"/>
            <w:shd w:val="clear" w:color="auto" w:fill="FFFFFF"/>
            <w:tcMar>
              <w:top w:w="0" w:type="dxa"/>
              <w:left w:w="0" w:type="dxa"/>
              <w:bottom w:w="0" w:type="dxa"/>
              <w:right w:w="0" w:type="dxa"/>
            </w:tcMar>
          </w:tcPr>
          <w:p w14:paraId="7FA7E36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9,946 (52%)</w:t>
            </w:r>
          </w:p>
        </w:tc>
      </w:tr>
      <w:tr w:rsidR="005572A9" w:rsidRPr="00A40263" w14:paraId="17BA0699" w14:textId="77777777" w:rsidTr="00BB783C">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 (&lt;0.1%)</w:t>
            </w:r>
          </w:p>
        </w:tc>
      </w:tr>
      <w:tr w:rsidR="005572A9" w:rsidRPr="00A40263" w14:paraId="321E473A" w14:textId="77777777" w:rsidTr="00BB783C">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6E60E3" w:rsidRDefault="0032512E" w:rsidP="00BB783C">
            <w:pPr>
              <w:spacing w:before="100" w:after="100" w:line="240" w:lineRule="auto"/>
              <w:ind w:left="100" w:right="100"/>
              <w:rPr>
                <w:sz w:val="18"/>
                <w:szCs w:val="18"/>
              </w:rPr>
            </w:pPr>
            <w:proofErr w:type="spellStart"/>
            <w:r>
              <w:rPr>
                <w:rFonts w:eastAsia="Arial"/>
                <w:color w:val="000000"/>
                <w:sz w:val="18"/>
                <w:szCs w:val="18"/>
                <w:vertAlign w:val="superscript"/>
              </w:rPr>
              <w:t>a</w:t>
            </w:r>
            <w:r w:rsidR="005572A9" w:rsidRPr="006E60E3">
              <w:rPr>
                <w:rFonts w:eastAsia="Arial"/>
                <w:color w:val="000000"/>
                <w:sz w:val="18"/>
                <w:szCs w:val="18"/>
              </w:rPr>
              <w:t>Mean</w:t>
            </w:r>
            <w:proofErr w:type="spellEnd"/>
            <w:r w:rsidR="005572A9" w:rsidRPr="006E60E3">
              <w:rPr>
                <w:rFonts w:eastAsia="Arial"/>
                <w:color w:val="000000"/>
                <w:sz w:val="18"/>
                <w:szCs w:val="18"/>
              </w:rPr>
              <w:t xml:space="preserve"> (SD); n (%)</w:t>
            </w:r>
          </w:p>
        </w:tc>
      </w:tr>
    </w:tbl>
    <w:p w14:paraId="4E9F4546" w14:textId="41FF202F" w:rsidR="005572A9" w:rsidRDefault="005572A9" w:rsidP="005572A9">
      <w:pPr>
        <w:rPr>
          <w:color w:val="000000" w:themeColor="text1"/>
        </w:rPr>
      </w:pPr>
      <w:r w:rsidRPr="00BE40FA">
        <w:rPr>
          <w:b/>
          <w:color w:val="000000" w:themeColor="text1"/>
        </w:rPr>
        <w:lastRenderedPageBreak/>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9C4CB7" w14:paraId="6EA5947B" w14:textId="77777777" w:rsidTr="00BB783C">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9C4CB7" w:rsidRDefault="005572A9" w:rsidP="00BB783C">
            <w:pPr>
              <w:spacing w:before="40" w:after="40" w:line="240" w:lineRule="auto"/>
              <w:ind w:left="100" w:right="100"/>
              <w:rPr>
                <w:sz w:val="18"/>
                <w:szCs w:val="18"/>
              </w:rPr>
            </w:pPr>
            <w:r w:rsidRPr="009C4CB7">
              <w:rPr>
                <w:rFonts w:eastAsia="Arial"/>
                <w:color w:val="000000"/>
                <w:sz w:val="18"/>
                <w:szCs w:val="18"/>
              </w:rPr>
              <w:t>Pollutant</w:t>
            </w:r>
            <w:r>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895539E"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Overall, N = 23,232</w:t>
            </w:r>
            <w:r w:rsidR="00100853">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39CF54C"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Case, N = 3,934</w:t>
            </w:r>
            <w:r w:rsidR="00100853">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62F7D008"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Control, N = 19,298</w:t>
            </w:r>
            <w:r w:rsidR="00100853">
              <w:rPr>
                <w:rFonts w:eastAsia="Arial"/>
                <w:color w:val="000000"/>
                <w:sz w:val="18"/>
                <w:szCs w:val="18"/>
                <w:vertAlign w:val="superscript"/>
              </w:rPr>
              <w:t>a</w:t>
            </w:r>
          </w:p>
        </w:tc>
      </w:tr>
      <w:tr w:rsidR="005572A9" w:rsidRPr="009C4CB7" w14:paraId="70A6D33D" w14:textId="77777777" w:rsidTr="00BB783C">
        <w:trPr>
          <w:cantSplit/>
          <w:jc w:val="center"/>
        </w:trPr>
        <w:tc>
          <w:tcPr>
            <w:tcW w:w="1267" w:type="dxa"/>
            <w:shd w:val="clear" w:color="auto" w:fill="FFFFFF"/>
            <w:tcMar>
              <w:top w:w="0" w:type="dxa"/>
              <w:left w:w="0" w:type="dxa"/>
              <w:bottom w:w="0" w:type="dxa"/>
              <w:right w:w="0" w:type="dxa"/>
            </w:tcMar>
          </w:tcPr>
          <w:p w14:paraId="613E19B5"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266D2B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30FCB6"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035BB7C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r>
      <w:tr w:rsidR="005572A9" w:rsidRPr="009C4CB7" w14:paraId="07E1CBC8" w14:textId="77777777" w:rsidTr="00BB783C">
        <w:trPr>
          <w:cantSplit/>
          <w:jc w:val="center"/>
        </w:trPr>
        <w:tc>
          <w:tcPr>
            <w:tcW w:w="1267" w:type="dxa"/>
            <w:shd w:val="clear" w:color="auto" w:fill="FFFFFF"/>
            <w:tcMar>
              <w:top w:w="0" w:type="dxa"/>
              <w:left w:w="0" w:type="dxa"/>
              <w:bottom w:w="0" w:type="dxa"/>
              <w:right w:w="0" w:type="dxa"/>
            </w:tcMar>
          </w:tcPr>
          <w:p w14:paraId="4B02CBF6"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45577F7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C310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7E6BC7E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237 (105)</w:t>
            </w:r>
          </w:p>
        </w:tc>
      </w:tr>
      <w:tr w:rsidR="005572A9" w:rsidRPr="009C4CB7" w14:paraId="02C1F679" w14:textId="77777777" w:rsidTr="00BB783C">
        <w:trPr>
          <w:cantSplit/>
          <w:jc w:val="center"/>
        </w:trPr>
        <w:tc>
          <w:tcPr>
            <w:tcW w:w="1267" w:type="dxa"/>
            <w:shd w:val="clear" w:color="auto" w:fill="FFFFFF"/>
            <w:tcMar>
              <w:top w:w="0" w:type="dxa"/>
              <w:left w:w="0" w:type="dxa"/>
              <w:bottom w:w="0" w:type="dxa"/>
              <w:right w:w="0" w:type="dxa"/>
            </w:tcMar>
          </w:tcPr>
          <w:p w14:paraId="7C5374B8"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8B1B87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44FEB6B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7AB4BCF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r>
      <w:tr w:rsidR="003C2E88" w:rsidRPr="009C4CB7" w14:paraId="3988FE85" w14:textId="77777777" w:rsidTr="00BB783C">
        <w:trPr>
          <w:cantSplit/>
          <w:jc w:val="center"/>
        </w:trPr>
        <w:tc>
          <w:tcPr>
            <w:tcW w:w="1267" w:type="dxa"/>
            <w:shd w:val="clear" w:color="auto" w:fill="FFFFFF"/>
            <w:tcMar>
              <w:top w:w="0" w:type="dxa"/>
              <w:left w:w="0" w:type="dxa"/>
              <w:bottom w:w="0" w:type="dxa"/>
              <w:right w:w="0" w:type="dxa"/>
            </w:tcMar>
          </w:tcPr>
          <w:p w14:paraId="66192FFC" w14:textId="0F7173CF" w:rsidR="003C2E88" w:rsidRPr="00B25C43" w:rsidRDefault="003C2E88" w:rsidP="003C2E88">
            <w:pPr>
              <w:spacing w:before="100" w:after="100" w:line="240" w:lineRule="auto"/>
              <w:ind w:left="100" w:right="100"/>
              <w:rPr>
                <w:sz w:val="18"/>
                <w:szCs w:val="18"/>
              </w:rPr>
            </w:pPr>
            <w:r w:rsidRPr="00B25C43">
              <w:rPr>
                <w:rFonts w:eastAsia="Arial"/>
                <w:b/>
                <w:color w:val="000000"/>
                <w:sz w:val="18"/>
                <w:szCs w:val="18"/>
              </w:rPr>
              <w:t>non-EC PM2</w:t>
            </w:r>
            <w:r w:rsidRPr="003A344D">
              <w:rPr>
                <w:rFonts w:eastAsia="Arial"/>
                <w:b/>
                <w:color w:val="000000"/>
                <w:sz w:val="16"/>
                <w:szCs w:val="16"/>
              </w:rPr>
              <w:t>.5</w:t>
            </w:r>
          </w:p>
        </w:tc>
        <w:tc>
          <w:tcPr>
            <w:tcW w:w="2312" w:type="dxa"/>
            <w:shd w:val="clear" w:color="auto" w:fill="FFFFFF"/>
            <w:tcMar>
              <w:top w:w="0" w:type="dxa"/>
              <w:left w:w="0" w:type="dxa"/>
              <w:bottom w:w="0" w:type="dxa"/>
              <w:right w:w="0" w:type="dxa"/>
            </w:tcMar>
            <w:vAlign w:val="center"/>
          </w:tcPr>
          <w:p w14:paraId="6F52C0F2" w14:textId="28DC844B"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c>
          <w:tcPr>
            <w:tcW w:w="2007" w:type="dxa"/>
            <w:shd w:val="clear" w:color="auto" w:fill="FFFFFF"/>
            <w:tcMar>
              <w:top w:w="0" w:type="dxa"/>
              <w:left w:w="0" w:type="dxa"/>
              <w:bottom w:w="0" w:type="dxa"/>
              <w:right w:w="0" w:type="dxa"/>
            </w:tcMar>
            <w:vAlign w:val="center"/>
          </w:tcPr>
          <w:p w14:paraId="54C0F20F" w14:textId="6328AFCD"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11.78 (2.41)</w:t>
            </w:r>
          </w:p>
        </w:tc>
        <w:tc>
          <w:tcPr>
            <w:tcW w:w="2325" w:type="dxa"/>
            <w:shd w:val="clear" w:color="auto" w:fill="FFFFFF"/>
            <w:tcMar>
              <w:top w:w="0" w:type="dxa"/>
              <w:left w:w="0" w:type="dxa"/>
              <w:bottom w:w="0" w:type="dxa"/>
              <w:right w:w="0" w:type="dxa"/>
            </w:tcMar>
            <w:vAlign w:val="center"/>
          </w:tcPr>
          <w:p w14:paraId="091303E4" w14:textId="6BD64505"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r>
      <w:tr w:rsidR="005572A9" w:rsidRPr="009C4CB7" w14:paraId="07727BB6" w14:textId="77777777" w:rsidTr="00BB783C">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7991319"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67E9D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62737F10"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03DE6FC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52.0 (6.0)</w:t>
            </w:r>
          </w:p>
        </w:tc>
      </w:tr>
      <w:tr w:rsidR="005572A9" w:rsidRPr="009C4CB7" w14:paraId="0B677459" w14:textId="77777777" w:rsidTr="00BB783C">
        <w:trPr>
          <w:cantSplit/>
          <w:jc w:val="center"/>
        </w:trPr>
        <w:tc>
          <w:tcPr>
            <w:tcW w:w="7911" w:type="dxa"/>
            <w:gridSpan w:val="4"/>
            <w:shd w:val="clear" w:color="auto" w:fill="FFFFFF"/>
            <w:tcMar>
              <w:top w:w="0" w:type="dxa"/>
              <w:left w:w="0" w:type="dxa"/>
              <w:bottom w:w="0" w:type="dxa"/>
              <w:right w:w="0" w:type="dxa"/>
            </w:tcMar>
            <w:vAlign w:val="center"/>
          </w:tcPr>
          <w:p w14:paraId="4E00AFDC" w14:textId="384CFA62" w:rsidR="005572A9" w:rsidRPr="009C4CB7" w:rsidRDefault="00100853" w:rsidP="00BB783C">
            <w:pPr>
              <w:spacing w:before="100" w:after="100" w:line="240" w:lineRule="auto"/>
              <w:ind w:left="100" w:right="100"/>
              <w:rPr>
                <w:sz w:val="18"/>
                <w:szCs w:val="18"/>
              </w:rPr>
            </w:pPr>
            <w:proofErr w:type="spellStart"/>
            <w:r>
              <w:rPr>
                <w:rFonts w:eastAsia="Arial"/>
                <w:color w:val="000000"/>
                <w:sz w:val="18"/>
                <w:szCs w:val="18"/>
                <w:vertAlign w:val="superscript"/>
              </w:rPr>
              <w:t>a</w:t>
            </w:r>
            <w:r w:rsidR="005572A9" w:rsidRPr="009C4CB7">
              <w:rPr>
                <w:rFonts w:eastAsia="Arial"/>
                <w:color w:val="000000"/>
                <w:sz w:val="18"/>
                <w:szCs w:val="18"/>
              </w:rPr>
              <w:t>Mean</w:t>
            </w:r>
            <w:proofErr w:type="spellEnd"/>
            <w:r w:rsidR="005572A9" w:rsidRPr="009C4CB7">
              <w:rPr>
                <w:rFonts w:eastAsia="Arial"/>
                <w:color w:val="000000"/>
                <w:sz w:val="18"/>
                <w:szCs w:val="18"/>
              </w:rPr>
              <w:t xml:space="preserve"> (SD)</w:t>
            </w:r>
          </w:p>
        </w:tc>
      </w:tr>
    </w:tbl>
    <w:p w14:paraId="068015F0" w14:textId="77777777" w:rsidR="00A4070E" w:rsidRDefault="00A4070E" w:rsidP="005572A9">
      <w:pPr>
        <w:rPr>
          <w:b/>
          <w:bCs/>
          <w:color w:val="000000" w:themeColor="text1"/>
        </w:rPr>
        <w:sectPr w:rsidR="00A4070E" w:rsidSect="003D3846">
          <w:footerReference w:type="default" r:id="rId12"/>
          <w:pgSz w:w="12240" w:h="15840"/>
          <w:pgMar w:top="1440" w:right="1440" w:bottom="1440" w:left="1440" w:header="0" w:footer="720" w:gutter="0"/>
          <w:cols w:space="720"/>
          <w:formProt w:val="0"/>
          <w:docGrid w:linePitch="360"/>
        </w:sectPr>
      </w:pPr>
    </w:p>
    <w:p w14:paraId="1D4B80D8" w14:textId="35484709" w:rsidR="00984243" w:rsidRPr="00984243" w:rsidRDefault="00984243" w:rsidP="003D3846">
      <w:pPr>
        <w:rPr>
          <w:b/>
          <w:bCs/>
          <w:color w:val="000000" w:themeColor="text1"/>
        </w:rPr>
      </w:pPr>
      <w:r>
        <w:rPr>
          <w:b/>
          <w:bCs/>
          <w:color w:val="000000" w:themeColor="text1"/>
        </w:rPr>
        <w:lastRenderedPageBreak/>
        <w:t>Figure Captions</w:t>
      </w:r>
    </w:p>
    <w:p w14:paraId="4EF5D41E" w14:textId="77777777" w:rsidR="00984243" w:rsidRDefault="00984243" w:rsidP="003D3846">
      <w:pPr>
        <w:rPr>
          <w:b/>
          <w:bCs/>
          <w:color w:val="000000" w:themeColor="text1"/>
        </w:rPr>
      </w:pPr>
    </w:p>
    <w:p w14:paraId="53753560" w14:textId="3B83EBB2" w:rsidR="00465B62" w:rsidRDefault="005572A9" w:rsidP="003D3846">
      <w:pPr>
        <w:rPr>
          <w:b/>
          <w:bCs/>
          <w:color w:val="000000" w:themeColor="text1"/>
        </w:rPr>
      </w:pPr>
      <w:r w:rsidRPr="00BE40FA">
        <w:rPr>
          <w:b/>
          <w:bCs/>
          <w:color w:val="000000" w:themeColor="text1"/>
        </w:rPr>
        <w:t>Figure 1</w:t>
      </w:r>
      <w:r w:rsidRPr="00BE40FA">
        <w:rPr>
          <w:color w:val="000000" w:themeColor="text1"/>
        </w:rPr>
        <w:t>.</w:t>
      </w:r>
      <w:r>
        <w:rPr>
          <w:color w:val="000000" w:themeColor="text1"/>
        </w:rPr>
        <w:t xml:space="preserve"> Spearman</w:t>
      </w:r>
      <w:r w:rsidRPr="00BE40FA">
        <w:rPr>
          <w:b/>
          <w:bCs/>
          <w:color w:val="000000" w:themeColor="text1"/>
        </w:rPr>
        <w:t xml:space="preserve"> </w:t>
      </w:r>
      <w:r>
        <w:rPr>
          <w:bCs/>
        </w:rPr>
        <w:t>c</w:t>
      </w:r>
      <w:r w:rsidRPr="00BE40FA">
        <w:rPr>
          <w:bCs/>
        </w:rPr>
        <w:t xml:space="preserve">orrelation </w:t>
      </w:r>
      <w:r>
        <w:rPr>
          <w:bCs/>
        </w:rPr>
        <w:t>of 5-year average pollutant concentrations</w:t>
      </w:r>
      <w:r w:rsidRPr="00BE40FA">
        <w:rPr>
          <w:bCs/>
        </w:rPr>
        <w:t>.</w:t>
      </w:r>
    </w:p>
    <w:p w14:paraId="414EFA1C" w14:textId="77777777" w:rsidR="00465B62" w:rsidRDefault="00465B62" w:rsidP="003D3846">
      <w:pPr>
        <w:rPr>
          <w:b/>
          <w:bCs/>
          <w:color w:val="000000" w:themeColor="text1"/>
        </w:rPr>
      </w:pPr>
    </w:p>
    <w:p w14:paraId="2CB3CE13" w14:textId="31913B46" w:rsidR="005572A9" w:rsidRPr="00EE472E" w:rsidRDefault="005572A9" w:rsidP="003D3846">
      <w:pPr>
        <w:rPr>
          <w:bCs/>
        </w:rPr>
      </w:pPr>
      <w:r w:rsidRPr="00BE40FA">
        <w:rPr>
          <w:b/>
          <w:bCs/>
          <w:color w:val="000000" w:themeColor="text1"/>
        </w:rPr>
        <w:t>Figure 2</w:t>
      </w:r>
      <w:r w:rsidRPr="00BE40FA">
        <w:rPr>
          <w:color w:val="000000" w:themeColor="text1"/>
        </w:rPr>
        <w:t xml:space="preserve">. </w:t>
      </w:r>
      <w:r>
        <w:rPr>
          <w:bCs/>
        </w:rPr>
        <w:t xml:space="preserve">Percentage change in odds of ALS diagnosis per 1-, 5- and 10-year average standard deviation </w:t>
      </w:r>
      <w:ins w:id="285" w:author="Parks, Robbie M" w:date="2022-02-10T14:50:00Z">
        <w:r w:rsidR="00FD6489">
          <w:rPr>
            <w:bCs/>
          </w:rPr>
          <w:t xml:space="preserve">(SD) </w:t>
        </w:r>
      </w:ins>
      <w:r>
        <w:rPr>
          <w:bCs/>
        </w:rPr>
        <w:t>increase for each pollutant</w:t>
      </w:r>
      <w:r w:rsidR="003E1E3E">
        <w:rPr>
          <w:bCs/>
        </w:rPr>
        <w:t>. Results are from the Bayesian hierarchical model including each of EC, NO</w:t>
      </w:r>
      <w:r w:rsidR="003E1E3E" w:rsidRPr="003E1E3E">
        <w:rPr>
          <w:bCs/>
          <w:vertAlign w:val="subscript"/>
        </w:rPr>
        <w:t>x</w:t>
      </w:r>
      <w:r w:rsidR="003E1E3E">
        <w:rPr>
          <w:bCs/>
        </w:rPr>
        <w:t xml:space="preserve">, CO, and </w:t>
      </w:r>
      <w:r w:rsidR="00E821E9">
        <w:rPr>
          <w:bCs/>
        </w:rPr>
        <w:t xml:space="preserve">non-EC </w:t>
      </w:r>
      <w:r w:rsidR="003E1E3E">
        <w:rPr>
          <w:bCs/>
        </w:rPr>
        <w:t>PM</w:t>
      </w:r>
      <w:r w:rsidR="003E1E3E" w:rsidRPr="003E1E3E">
        <w:rPr>
          <w:bCs/>
          <w:vertAlign w:val="subscript"/>
        </w:rPr>
        <w:t>2.5</w:t>
      </w:r>
      <w:r w:rsidR="00E821E9">
        <w:rPr>
          <w:bCs/>
        </w:rPr>
        <w:t xml:space="preserve"> together,</w:t>
      </w:r>
      <w:r w:rsidR="00825EEE">
        <w:rPr>
          <w:bCs/>
        </w:rPr>
        <w:t xml:space="preserve"> and were</w:t>
      </w:r>
      <w:r w:rsidR="00470D7F">
        <w:rPr>
          <w:bCs/>
        </w:rPr>
        <w:t xml:space="preserve"> additionally</w:t>
      </w:r>
      <w:r w:rsidR="00825EEE">
        <w:rPr>
          <w:bCs/>
        </w:rPr>
        <w:t xml:space="preserve"> adjusted by </w:t>
      </w:r>
      <w:r w:rsidR="00A74998" w:rsidRPr="00A74998">
        <w:rPr>
          <w:bCs/>
        </w:rPr>
        <w:t>age, sex, year of birth, vital status</w:t>
      </w:r>
      <w:r w:rsidR="00A74998">
        <w:rPr>
          <w:bCs/>
        </w:rPr>
        <w:t>,</w:t>
      </w:r>
      <w:r w:rsidR="00A74998" w:rsidRPr="00A74998">
        <w:rPr>
          <w:bCs/>
        </w:rPr>
        <w:t xml:space="preserve"> </w:t>
      </w:r>
      <w:r w:rsidR="0084377A">
        <w:rPr>
          <w:bCs/>
        </w:rPr>
        <w:t>socioeconomic status</w:t>
      </w:r>
      <w:r w:rsidR="00825EEE" w:rsidRPr="00825EEE">
        <w:rPr>
          <w:bCs/>
        </w:rPr>
        <w:t xml:space="preserve">, civil status, </w:t>
      </w:r>
      <w:r w:rsidR="008145A9" w:rsidRPr="008145A9">
        <w:rPr>
          <w:bCs/>
        </w:rPr>
        <w:t xml:space="preserve">last reported place of </w:t>
      </w:r>
      <w:r w:rsidR="00AC2BD0">
        <w:rPr>
          <w:bCs/>
        </w:rPr>
        <w:t xml:space="preserve">residence, and </w:t>
      </w:r>
      <w:r w:rsidR="00825EEE" w:rsidRPr="00825EEE">
        <w:rPr>
          <w:bCs/>
        </w:rPr>
        <w:t>place of birth</w:t>
      </w:r>
      <w:r w:rsidR="00825EEE">
        <w:rPr>
          <w:bCs/>
        </w:rPr>
        <w:t>.</w:t>
      </w:r>
    </w:p>
    <w:sectPr w:rsidR="005572A9" w:rsidRPr="00EE472E" w:rsidSect="00465B62">
      <w:pgSz w:w="12240" w:h="15840"/>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2-03-03T15:55:00Z" w:initials="PRM">
    <w:p w14:paraId="0668D33E" w14:textId="313B4D2E" w:rsidR="008A0CF2" w:rsidRDefault="008A0CF2">
      <w:pPr>
        <w:pStyle w:val="CommentText"/>
      </w:pPr>
      <w:r>
        <w:rPr>
          <w:rStyle w:val="CommentReference"/>
        </w:rPr>
        <w:annotationRef/>
      </w:r>
      <w:r>
        <w:t>250 words limit</w:t>
      </w:r>
    </w:p>
  </w:comment>
  <w:comment w:id="12" w:author="Parks, Robbie M" w:date="2022-03-03T15:55:00Z" w:initials="PRM">
    <w:p w14:paraId="328E2F3E" w14:textId="6C3B666F" w:rsidR="000626C6" w:rsidRDefault="000626C6">
      <w:pPr>
        <w:pStyle w:val="CommentText"/>
      </w:pPr>
      <w:r>
        <w:rPr>
          <w:rStyle w:val="CommentReference"/>
        </w:rPr>
        <w:annotationRef/>
      </w:r>
      <w:r>
        <w:t>4000 word limit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68D33E" w15:done="0"/>
  <w15:commentEx w15:paraId="328E2F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B6366" w16cex:dateUtc="2022-03-03T20:55:00Z"/>
  <w16cex:commentExtensible w16cex:durableId="25CB6381" w16cex:dateUtc="2022-03-03T2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68D33E" w16cid:durableId="25CB6366"/>
  <w16cid:commentId w16cid:paraId="328E2F3E" w16cid:durableId="25CB63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7E930" w14:textId="77777777" w:rsidR="00686A9B" w:rsidRDefault="00686A9B">
      <w:pPr>
        <w:spacing w:line="240" w:lineRule="auto"/>
      </w:pPr>
      <w:r>
        <w:separator/>
      </w:r>
    </w:p>
  </w:endnote>
  <w:endnote w:type="continuationSeparator" w:id="0">
    <w:p w14:paraId="32634353" w14:textId="77777777" w:rsidR="00686A9B" w:rsidRDefault="00686A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C87A1" w14:textId="77777777" w:rsidR="00686A9B" w:rsidRDefault="00686A9B">
      <w:pPr>
        <w:spacing w:line="240" w:lineRule="auto"/>
      </w:pPr>
      <w:r>
        <w:separator/>
      </w:r>
    </w:p>
  </w:footnote>
  <w:footnote w:type="continuationSeparator" w:id="0">
    <w:p w14:paraId="0FA0EA56" w14:textId="77777777" w:rsidR="00686A9B" w:rsidRDefault="00686A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4"/>
  </w:num>
  <w:num w:numId="6">
    <w:abstractNumId w:val="2"/>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31F9"/>
    <w:rsid w:val="000032BA"/>
    <w:rsid w:val="00003D1A"/>
    <w:rsid w:val="00003D3D"/>
    <w:rsid w:val="00004213"/>
    <w:rsid w:val="00005306"/>
    <w:rsid w:val="000059A2"/>
    <w:rsid w:val="00005E5B"/>
    <w:rsid w:val="00006DA8"/>
    <w:rsid w:val="00006F7E"/>
    <w:rsid w:val="0000756F"/>
    <w:rsid w:val="00007A90"/>
    <w:rsid w:val="00010EAA"/>
    <w:rsid w:val="0001170D"/>
    <w:rsid w:val="000131CB"/>
    <w:rsid w:val="000135D6"/>
    <w:rsid w:val="00013BEE"/>
    <w:rsid w:val="00014297"/>
    <w:rsid w:val="00014AAA"/>
    <w:rsid w:val="00014EC0"/>
    <w:rsid w:val="00015062"/>
    <w:rsid w:val="00015EDC"/>
    <w:rsid w:val="0001625D"/>
    <w:rsid w:val="0001650A"/>
    <w:rsid w:val="0001675D"/>
    <w:rsid w:val="00016EBF"/>
    <w:rsid w:val="000170EC"/>
    <w:rsid w:val="00017835"/>
    <w:rsid w:val="000201C0"/>
    <w:rsid w:val="000214F0"/>
    <w:rsid w:val="000217BC"/>
    <w:rsid w:val="00022CB4"/>
    <w:rsid w:val="00022EA9"/>
    <w:rsid w:val="000245AC"/>
    <w:rsid w:val="00024CEC"/>
    <w:rsid w:val="00025293"/>
    <w:rsid w:val="000260A5"/>
    <w:rsid w:val="00026354"/>
    <w:rsid w:val="000267C7"/>
    <w:rsid w:val="000269D1"/>
    <w:rsid w:val="00030A0B"/>
    <w:rsid w:val="00030ADD"/>
    <w:rsid w:val="000310B5"/>
    <w:rsid w:val="0003149C"/>
    <w:rsid w:val="0003176B"/>
    <w:rsid w:val="00031982"/>
    <w:rsid w:val="00031E92"/>
    <w:rsid w:val="00032453"/>
    <w:rsid w:val="000326BB"/>
    <w:rsid w:val="00033568"/>
    <w:rsid w:val="000337A8"/>
    <w:rsid w:val="0003380A"/>
    <w:rsid w:val="000338D9"/>
    <w:rsid w:val="00033C18"/>
    <w:rsid w:val="00033D44"/>
    <w:rsid w:val="00033D50"/>
    <w:rsid w:val="0003400D"/>
    <w:rsid w:val="000340BA"/>
    <w:rsid w:val="0003603F"/>
    <w:rsid w:val="0003696D"/>
    <w:rsid w:val="0003702D"/>
    <w:rsid w:val="0003766A"/>
    <w:rsid w:val="00040944"/>
    <w:rsid w:val="00040B6F"/>
    <w:rsid w:val="00041487"/>
    <w:rsid w:val="0004176A"/>
    <w:rsid w:val="000419D1"/>
    <w:rsid w:val="00041A07"/>
    <w:rsid w:val="00041CB4"/>
    <w:rsid w:val="000420A8"/>
    <w:rsid w:val="00042158"/>
    <w:rsid w:val="00042AAC"/>
    <w:rsid w:val="00042AB5"/>
    <w:rsid w:val="00042BA4"/>
    <w:rsid w:val="00042EDE"/>
    <w:rsid w:val="00044AC9"/>
    <w:rsid w:val="00044D2F"/>
    <w:rsid w:val="000451FE"/>
    <w:rsid w:val="000455C7"/>
    <w:rsid w:val="000458B6"/>
    <w:rsid w:val="00045A20"/>
    <w:rsid w:val="00045F6E"/>
    <w:rsid w:val="00046091"/>
    <w:rsid w:val="000463DB"/>
    <w:rsid w:val="000471BE"/>
    <w:rsid w:val="000508FD"/>
    <w:rsid w:val="00051214"/>
    <w:rsid w:val="00051467"/>
    <w:rsid w:val="000514AF"/>
    <w:rsid w:val="00051723"/>
    <w:rsid w:val="00052B19"/>
    <w:rsid w:val="000534AA"/>
    <w:rsid w:val="000536A0"/>
    <w:rsid w:val="0005398A"/>
    <w:rsid w:val="00053BDD"/>
    <w:rsid w:val="000548EE"/>
    <w:rsid w:val="0005569B"/>
    <w:rsid w:val="0005624F"/>
    <w:rsid w:val="000565F7"/>
    <w:rsid w:val="00056A7C"/>
    <w:rsid w:val="000573A6"/>
    <w:rsid w:val="0005760C"/>
    <w:rsid w:val="000601A4"/>
    <w:rsid w:val="000609D2"/>
    <w:rsid w:val="00061263"/>
    <w:rsid w:val="00061464"/>
    <w:rsid w:val="00062249"/>
    <w:rsid w:val="000626C6"/>
    <w:rsid w:val="000629A1"/>
    <w:rsid w:val="00062E9D"/>
    <w:rsid w:val="00064675"/>
    <w:rsid w:val="000646A8"/>
    <w:rsid w:val="000652D7"/>
    <w:rsid w:val="00065323"/>
    <w:rsid w:val="000672E8"/>
    <w:rsid w:val="0006758A"/>
    <w:rsid w:val="0006794D"/>
    <w:rsid w:val="0006799E"/>
    <w:rsid w:val="00067E35"/>
    <w:rsid w:val="00067E37"/>
    <w:rsid w:val="00070DFC"/>
    <w:rsid w:val="00071342"/>
    <w:rsid w:val="0007163D"/>
    <w:rsid w:val="00071C90"/>
    <w:rsid w:val="00071EFC"/>
    <w:rsid w:val="00073F53"/>
    <w:rsid w:val="00074A34"/>
    <w:rsid w:val="00074FED"/>
    <w:rsid w:val="00075A9F"/>
    <w:rsid w:val="00075E65"/>
    <w:rsid w:val="00075FFD"/>
    <w:rsid w:val="00076361"/>
    <w:rsid w:val="00077BA9"/>
    <w:rsid w:val="00077C61"/>
    <w:rsid w:val="00080369"/>
    <w:rsid w:val="00080B14"/>
    <w:rsid w:val="00080C33"/>
    <w:rsid w:val="0008142B"/>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168"/>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45EC"/>
    <w:rsid w:val="00095D04"/>
    <w:rsid w:val="0009717F"/>
    <w:rsid w:val="000972A1"/>
    <w:rsid w:val="00097DF4"/>
    <w:rsid w:val="000A048D"/>
    <w:rsid w:val="000A132B"/>
    <w:rsid w:val="000A1738"/>
    <w:rsid w:val="000A19C6"/>
    <w:rsid w:val="000A1C72"/>
    <w:rsid w:val="000A1DA3"/>
    <w:rsid w:val="000A1E17"/>
    <w:rsid w:val="000A28DC"/>
    <w:rsid w:val="000A3595"/>
    <w:rsid w:val="000A3A50"/>
    <w:rsid w:val="000A4323"/>
    <w:rsid w:val="000A4924"/>
    <w:rsid w:val="000A4F02"/>
    <w:rsid w:val="000A567A"/>
    <w:rsid w:val="000A5BD4"/>
    <w:rsid w:val="000A65B1"/>
    <w:rsid w:val="000A7887"/>
    <w:rsid w:val="000B0590"/>
    <w:rsid w:val="000B1123"/>
    <w:rsid w:val="000B1144"/>
    <w:rsid w:val="000B17B9"/>
    <w:rsid w:val="000B1C7C"/>
    <w:rsid w:val="000B31DC"/>
    <w:rsid w:val="000B372B"/>
    <w:rsid w:val="000B3D30"/>
    <w:rsid w:val="000B3EA7"/>
    <w:rsid w:val="000B5A8D"/>
    <w:rsid w:val="000B5E17"/>
    <w:rsid w:val="000B6C8B"/>
    <w:rsid w:val="000B73E5"/>
    <w:rsid w:val="000B749E"/>
    <w:rsid w:val="000B7645"/>
    <w:rsid w:val="000B7747"/>
    <w:rsid w:val="000B7815"/>
    <w:rsid w:val="000C019B"/>
    <w:rsid w:val="000C02C8"/>
    <w:rsid w:val="000C054F"/>
    <w:rsid w:val="000C108F"/>
    <w:rsid w:val="000C1090"/>
    <w:rsid w:val="000C1AF4"/>
    <w:rsid w:val="000C241A"/>
    <w:rsid w:val="000C3CB9"/>
    <w:rsid w:val="000C3E67"/>
    <w:rsid w:val="000C4245"/>
    <w:rsid w:val="000C4311"/>
    <w:rsid w:val="000C4E17"/>
    <w:rsid w:val="000C4F9C"/>
    <w:rsid w:val="000C5B4F"/>
    <w:rsid w:val="000C5BCA"/>
    <w:rsid w:val="000C5CF7"/>
    <w:rsid w:val="000C5D12"/>
    <w:rsid w:val="000C62BD"/>
    <w:rsid w:val="000C6488"/>
    <w:rsid w:val="000C672B"/>
    <w:rsid w:val="000C76AC"/>
    <w:rsid w:val="000C7700"/>
    <w:rsid w:val="000D1020"/>
    <w:rsid w:val="000D1362"/>
    <w:rsid w:val="000D1B0A"/>
    <w:rsid w:val="000D26DA"/>
    <w:rsid w:val="000D3EBA"/>
    <w:rsid w:val="000D4668"/>
    <w:rsid w:val="000D49A8"/>
    <w:rsid w:val="000D70ED"/>
    <w:rsid w:val="000D7567"/>
    <w:rsid w:val="000D77BF"/>
    <w:rsid w:val="000E0585"/>
    <w:rsid w:val="000E0904"/>
    <w:rsid w:val="000E0928"/>
    <w:rsid w:val="000E1831"/>
    <w:rsid w:val="000E1E6F"/>
    <w:rsid w:val="000E1F5D"/>
    <w:rsid w:val="000E2361"/>
    <w:rsid w:val="000E2815"/>
    <w:rsid w:val="000E2BE8"/>
    <w:rsid w:val="000E340F"/>
    <w:rsid w:val="000E3880"/>
    <w:rsid w:val="000E39F0"/>
    <w:rsid w:val="000E4699"/>
    <w:rsid w:val="000E47F4"/>
    <w:rsid w:val="000E4EB8"/>
    <w:rsid w:val="000E537D"/>
    <w:rsid w:val="000E5914"/>
    <w:rsid w:val="000E6B9D"/>
    <w:rsid w:val="000E6F44"/>
    <w:rsid w:val="000E76E4"/>
    <w:rsid w:val="000E7F3E"/>
    <w:rsid w:val="000F0428"/>
    <w:rsid w:val="000F0E1A"/>
    <w:rsid w:val="000F0FF4"/>
    <w:rsid w:val="000F1962"/>
    <w:rsid w:val="000F1ECC"/>
    <w:rsid w:val="000F2E79"/>
    <w:rsid w:val="000F3246"/>
    <w:rsid w:val="000F4C6A"/>
    <w:rsid w:val="000F5045"/>
    <w:rsid w:val="000F661E"/>
    <w:rsid w:val="000F7290"/>
    <w:rsid w:val="001000C2"/>
    <w:rsid w:val="001001ED"/>
    <w:rsid w:val="00100853"/>
    <w:rsid w:val="00101103"/>
    <w:rsid w:val="00101DB6"/>
    <w:rsid w:val="001031DC"/>
    <w:rsid w:val="00104864"/>
    <w:rsid w:val="00104F65"/>
    <w:rsid w:val="001067CE"/>
    <w:rsid w:val="00106BA1"/>
    <w:rsid w:val="001071FB"/>
    <w:rsid w:val="001076FE"/>
    <w:rsid w:val="0011019D"/>
    <w:rsid w:val="00110354"/>
    <w:rsid w:val="00110884"/>
    <w:rsid w:val="00110FFA"/>
    <w:rsid w:val="00111690"/>
    <w:rsid w:val="00111DD3"/>
    <w:rsid w:val="00112150"/>
    <w:rsid w:val="00112AB9"/>
    <w:rsid w:val="00113743"/>
    <w:rsid w:val="00114E41"/>
    <w:rsid w:val="00114F64"/>
    <w:rsid w:val="00115133"/>
    <w:rsid w:val="00115327"/>
    <w:rsid w:val="0011575B"/>
    <w:rsid w:val="00115B7D"/>
    <w:rsid w:val="00117056"/>
    <w:rsid w:val="0011784E"/>
    <w:rsid w:val="00117EB8"/>
    <w:rsid w:val="001207C6"/>
    <w:rsid w:val="0012213D"/>
    <w:rsid w:val="0012214B"/>
    <w:rsid w:val="00122698"/>
    <w:rsid w:val="00122F59"/>
    <w:rsid w:val="00123E42"/>
    <w:rsid w:val="001247E3"/>
    <w:rsid w:val="00124B8B"/>
    <w:rsid w:val="001252B7"/>
    <w:rsid w:val="0012534F"/>
    <w:rsid w:val="001253AF"/>
    <w:rsid w:val="0012593D"/>
    <w:rsid w:val="00126068"/>
    <w:rsid w:val="00127221"/>
    <w:rsid w:val="0012747E"/>
    <w:rsid w:val="001278DB"/>
    <w:rsid w:val="00127B8A"/>
    <w:rsid w:val="00127EAC"/>
    <w:rsid w:val="00130121"/>
    <w:rsid w:val="0013043C"/>
    <w:rsid w:val="001308F6"/>
    <w:rsid w:val="00130973"/>
    <w:rsid w:val="00130D2B"/>
    <w:rsid w:val="00130D50"/>
    <w:rsid w:val="00130E56"/>
    <w:rsid w:val="001319A3"/>
    <w:rsid w:val="00131F56"/>
    <w:rsid w:val="0013245A"/>
    <w:rsid w:val="00132808"/>
    <w:rsid w:val="001338A5"/>
    <w:rsid w:val="001338E0"/>
    <w:rsid w:val="00133F07"/>
    <w:rsid w:val="00134A9E"/>
    <w:rsid w:val="00136297"/>
    <w:rsid w:val="001369BC"/>
    <w:rsid w:val="00136AF9"/>
    <w:rsid w:val="00136C5D"/>
    <w:rsid w:val="001379FB"/>
    <w:rsid w:val="00140036"/>
    <w:rsid w:val="00140A4F"/>
    <w:rsid w:val="00140DDE"/>
    <w:rsid w:val="00141AEB"/>
    <w:rsid w:val="00141DC3"/>
    <w:rsid w:val="00141EEE"/>
    <w:rsid w:val="001434F3"/>
    <w:rsid w:val="00143D2E"/>
    <w:rsid w:val="0014558D"/>
    <w:rsid w:val="00145FF4"/>
    <w:rsid w:val="00146C41"/>
    <w:rsid w:val="001473CF"/>
    <w:rsid w:val="00147462"/>
    <w:rsid w:val="00147D3C"/>
    <w:rsid w:val="00150A5C"/>
    <w:rsid w:val="001510ED"/>
    <w:rsid w:val="001515FF"/>
    <w:rsid w:val="00152280"/>
    <w:rsid w:val="00152605"/>
    <w:rsid w:val="001527CA"/>
    <w:rsid w:val="001549D6"/>
    <w:rsid w:val="00154AAE"/>
    <w:rsid w:val="00154EEB"/>
    <w:rsid w:val="00156132"/>
    <w:rsid w:val="00156C4B"/>
    <w:rsid w:val="00160052"/>
    <w:rsid w:val="001623E3"/>
    <w:rsid w:val="00162663"/>
    <w:rsid w:val="00162F30"/>
    <w:rsid w:val="00163910"/>
    <w:rsid w:val="00163ED0"/>
    <w:rsid w:val="0016488C"/>
    <w:rsid w:val="00165265"/>
    <w:rsid w:val="0016677B"/>
    <w:rsid w:val="00166A28"/>
    <w:rsid w:val="001670EA"/>
    <w:rsid w:val="001675B7"/>
    <w:rsid w:val="001677C9"/>
    <w:rsid w:val="00170DD6"/>
    <w:rsid w:val="00171156"/>
    <w:rsid w:val="00171263"/>
    <w:rsid w:val="001717D7"/>
    <w:rsid w:val="00171A7B"/>
    <w:rsid w:val="00172E13"/>
    <w:rsid w:val="001730CE"/>
    <w:rsid w:val="00174123"/>
    <w:rsid w:val="001750AE"/>
    <w:rsid w:val="001751DE"/>
    <w:rsid w:val="00176116"/>
    <w:rsid w:val="00176134"/>
    <w:rsid w:val="001762FE"/>
    <w:rsid w:val="00177283"/>
    <w:rsid w:val="00177537"/>
    <w:rsid w:val="001801B2"/>
    <w:rsid w:val="001808E4"/>
    <w:rsid w:val="0018094F"/>
    <w:rsid w:val="00180ED9"/>
    <w:rsid w:val="00181C84"/>
    <w:rsid w:val="001820D2"/>
    <w:rsid w:val="001825B5"/>
    <w:rsid w:val="00182C2F"/>
    <w:rsid w:val="00182E7C"/>
    <w:rsid w:val="00183173"/>
    <w:rsid w:val="00183F88"/>
    <w:rsid w:val="001840D9"/>
    <w:rsid w:val="00184607"/>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6ED"/>
    <w:rsid w:val="001956EF"/>
    <w:rsid w:val="00196C2D"/>
    <w:rsid w:val="00196F50"/>
    <w:rsid w:val="00197659"/>
    <w:rsid w:val="00197BF0"/>
    <w:rsid w:val="00197C39"/>
    <w:rsid w:val="00197C48"/>
    <w:rsid w:val="00197D47"/>
    <w:rsid w:val="00197D86"/>
    <w:rsid w:val="001A11DD"/>
    <w:rsid w:val="001A1672"/>
    <w:rsid w:val="001A1AA5"/>
    <w:rsid w:val="001A1BAA"/>
    <w:rsid w:val="001A2532"/>
    <w:rsid w:val="001A2CFD"/>
    <w:rsid w:val="001A2E4F"/>
    <w:rsid w:val="001A3210"/>
    <w:rsid w:val="001A387D"/>
    <w:rsid w:val="001A3BA7"/>
    <w:rsid w:val="001A4B53"/>
    <w:rsid w:val="001A54EF"/>
    <w:rsid w:val="001A5589"/>
    <w:rsid w:val="001A596B"/>
    <w:rsid w:val="001A717C"/>
    <w:rsid w:val="001A72EB"/>
    <w:rsid w:val="001A73C3"/>
    <w:rsid w:val="001A752C"/>
    <w:rsid w:val="001A7F0D"/>
    <w:rsid w:val="001B0333"/>
    <w:rsid w:val="001B1188"/>
    <w:rsid w:val="001B155A"/>
    <w:rsid w:val="001B18C0"/>
    <w:rsid w:val="001B1DA3"/>
    <w:rsid w:val="001B22DC"/>
    <w:rsid w:val="001B2EA9"/>
    <w:rsid w:val="001B33C3"/>
    <w:rsid w:val="001B3B78"/>
    <w:rsid w:val="001B42F5"/>
    <w:rsid w:val="001B43CB"/>
    <w:rsid w:val="001B45D3"/>
    <w:rsid w:val="001B4720"/>
    <w:rsid w:val="001B4B83"/>
    <w:rsid w:val="001B504A"/>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2B"/>
    <w:rsid w:val="001C3B38"/>
    <w:rsid w:val="001C4BBA"/>
    <w:rsid w:val="001C507A"/>
    <w:rsid w:val="001C5260"/>
    <w:rsid w:val="001C6413"/>
    <w:rsid w:val="001C683F"/>
    <w:rsid w:val="001C6CD7"/>
    <w:rsid w:val="001C6EFA"/>
    <w:rsid w:val="001C7134"/>
    <w:rsid w:val="001C7BB8"/>
    <w:rsid w:val="001C7DF2"/>
    <w:rsid w:val="001D2BAC"/>
    <w:rsid w:val="001D3048"/>
    <w:rsid w:val="001D366E"/>
    <w:rsid w:val="001D403B"/>
    <w:rsid w:val="001D4FB9"/>
    <w:rsid w:val="001D5408"/>
    <w:rsid w:val="001D5639"/>
    <w:rsid w:val="001D593D"/>
    <w:rsid w:val="001D6230"/>
    <w:rsid w:val="001D7766"/>
    <w:rsid w:val="001D7B23"/>
    <w:rsid w:val="001E12F0"/>
    <w:rsid w:val="001E16BF"/>
    <w:rsid w:val="001E1F20"/>
    <w:rsid w:val="001E2CDB"/>
    <w:rsid w:val="001E35A1"/>
    <w:rsid w:val="001E3750"/>
    <w:rsid w:val="001E3A27"/>
    <w:rsid w:val="001E4323"/>
    <w:rsid w:val="001E45B5"/>
    <w:rsid w:val="001E4FCA"/>
    <w:rsid w:val="001E4FDC"/>
    <w:rsid w:val="001E578A"/>
    <w:rsid w:val="001E579A"/>
    <w:rsid w:val="001E59BE"/>
    <w:rsid w:val="001E616C"/>
    <w:rsid w:val="001E61B7"/>
    <w:rsid w:val="001E67FA"/>
    <w:rsid w:val="001E68A2"/>
    <w:rsid w:val="001E6EC1"/>
    <w:rsid w:val="001E7AF4"/>
    <w:rsid w:val="001E7EC5"/>
    <w:rsid w:val="001F0FFA"/>
    <w:rsid w:val="001F1570"/>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B8D"/>
    <w:rsid w:val="00201F7B"/>
    <w:rsid w:val="002022FE"/>
    <w:rsid w:val="00203A0D"/>
    <w:rsid w:val="00203A94"/>
    <w:rsid w:val="00203C80"/>
    <w:rsid w:val="00204A8C"/>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44D3"/>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340C"/>
    <w:rsid w:val="00224283"/>
    <w:rsid w:val="002242EA"/>
    <w:rsid w:val="0022516D"/>
    <w:rsid w:val="00225B06"/>
    <w:rsid w:val="00225EA5"/>
    <w:rsid w:val="00226496"/>
    <w:rsid w:val="002264EC"/>
    <w:rsid w:val="002265B9"/>
    <w:rsid w:val="0023013C"/>
    <w:rsid w:val="0023021B"/>
    <w:rsid w:val="002303E1"/>
    <w:rsid w:val="00230452"/>
    <w:rsid w:val="00231FFF"/>
    <w:rsid w:val="00232352"/>
    <w:rsid w:val="00233D9C"/>
    <w:rsid w:val="002341A7"/>
    <w:rsid w:val="0023446C"/>
    <w:rsid w:val="00234622"/>
    <w:rsid w:val="002347CA"/>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4041"/>
    <w:rsid w:val="002457AE"/>
    <w:rsid w:val="0024692D"/>
    <w:rsid w:val="00246B2B"/>
    <w:rsid w:val="00246C02"/>
    <w:rsid w:val="0024740A"/>
    <w:rsid w:val="00247B8F"/>
    <w:rsid w:val="00250434"/>
    <w:rsid w:val="002504DF"/>
    <w:rsid w:val="00250E90"/>
    <w:rsid w:val="0025214A"/>
    <w:rsid w:val="002523AB"/>
    <w:rsid w:val="00252830"/>
    <w:rsid w:val="0025286D"/>
    <w:rsid w:val="0025287B"/>
    <w:rsid w:val="002529CA"/>
    <w:rsid w:val="00252AC0"/>
    <w:rsid w:val="00253220"/>
    <w:rsid w:val="00253392"/>
    <w:rsid w:val="00253525"/>
    <w:rsid w:val="002537AE"/>
    <w:rsid w:val="00253964"/>
    <w:rsid w:val="00253A2B"/>
    <w:rsid w:val="0025481B"/>
    <w:rsid w:val="002555EF"/>
    <w:rsid w:val="00256B7E"/>
    <w:rsid w:val="0025701B"/>
    <w:rsid w:val="00257C08"/>
    <w:rsid w:val="00257D3C"/>
    <w:rsid w:val="002611C2"/>
    <w:rsid w:val="00261253"/>
    <w:rsid w:val="0026148B"/>
    <w:rsid w:val="00261E5A"/>
    <w:rsid w:val="00262702"/>
    <w:rsid w:val="00262DF1"/>
    <w:rsid w:val="0026318B"/>
    <w:rsid w:val="0026379F"/>
    <w:rsid w:val="00264E94"/>
    <w:rsid w:val="0026512E"/>
    <w:rsid w:val="0026584D"/>
    <w:rsid w:val="002665B7"/>
    <w:rsid w:val="0026685D"/>
    <w:rsid w:val="00266AF4"/>
    <w:rsid w:val="00266C1B"/>
    <w:rsid w:val="00266C60"/>
    <w:rsid w:val="002671CD"/>
    <w:rsid w:val="00267211"/>
    <w:rsid w:val="0026748B"/>
    <w:rsid w:val="0027095D"/>
    <w:rsid w:val="00270A0B"/>
    <w:rsid w:val="00270AAB"/>
    <w:rsid w:val="00270B3B"/>
    <w:rsid w:val="00271F4D"/>
    <w:rsid w:val="002722C0"/>
    <w:rsid w:val="00272CD1"/>
    <w:rsid w:val="00272F77"/>
    <w:rsid w:val="00274458"/>
    <w:rsid w:val="0027445E"/>
    <w:rsid w:val="00274B71"/>
    <w:rsid w:val="00275019"/>
    <w:rsid w:val="00275810"/>
    <w:rsid w:val="00275AC3"/>
    <w:rsid w:val="00275BE4"/>
    <w:rsid w:val="00275D54"/>
    <w:rsid w:val="00276671"/>
    <w:rsid w:val="00276F87"/>
    <w:rsid w:val="00277C94"/>
    <w:rsid w:val="00277FB9"/>
    <w:rsid w:val="0028013C"/>
    <w:rsid w:val="00280680"/>
    <w:rsid w:val="00280CDE"/>
    <w:rsid w:val="00280DD4"/>
    <w:rsid w:val="0028161C"/>
    <w:rsid w:val="00281A82"/>
    <w:rsid w:val="00282201"/>
    <w:rsid w:val="0028314B"/>
    <w:rsid w:val="0028314F"/>
    <w:rsid w:val="00283161"/>
    <w:rsid w:val="00283204"/>
    <w:rsid w:val="00283289"/>
    <w:rsid w:val="002842F5"/>
    <w:rsid w:val="00285212"/>
    <w:rsid w:val="00287024"/>
    <w:rsid w:val="00287B11"/>
    <w:rsid w:val="0029116F"/>
    <w:rsid w:val="002912F9"/>
    <w:rsid w:val="0029185B"/>
    <w:rsid w:val="00292121"/>
    <w:rsid w:val="002923F4"/>
    <w:rsid w:val="002933F0"/>
    <w:rsid w:val="00293917"/>
    <w:rsid w:val="00293F6D"/>
    <w:rsid w:val="00294729"/>
    <w:rsid w:val="00294CA8"/>
    <w:rsid w:val="00295029"/>
    <w:rsid w:val="00295F1F"/>
    <w:rsid w:val="002967C3"/>
    <w:rsid w:val="00296A24"/>
    <w:rsid w:val="00296DEA"/>
    <w:rsid w:val="00297B5C"/>
    <w:rsid w:val="002A009B"/>
    <w:rsid w:val="002A07D3"/>
    <w:rsid w:val="002A09B9"/>
    <w:rsid w:val="002A16C1"/>
    <w:rsid w:val="002A23CC"/>
    <w:rsid w:val="002A2BC0"/>
    <w:rsid w:val="002A2F5C"/>
    <w:rsid w:val="002A3065"/>
    <w:rsid w:val="002A3B15"/>
    <w:rsid w:val="002A3E03"/>
    <w:rsid w:val="002A4AA5"/>
    <w:rsid w:val="002A5A5D"/>
    <w:rsid w:val="002A7C90"/>
    <w:rsid w:val="002B00AD"/>
    <w:rsid w:val="002B052D"/>
    <w:rsid w:val="002B05A9"/>
    <w:rsid w:val="002B0A0E"/>
    <w:rsid w:val="002B1150"/>
    <w:rsid w:val="002B126E"/>
    <w:rsid w:val="002B14CF"/>
    <w:rsid w:val="002B161D"/>
    <w:rsid w:val="002B1E2E"/>
    <w:rsid w:val="002B259A"/>
    <w:rsid w:val="002B2C16"/>
    <w:rsid w:val="002B3368"/>
    <w:rsid w:val="002B3534"/>
    <w:rsid w:val="002B4079"/>
    <w:rsid w:val="002B42A6"/>
    <w:rsid w:val="002B5179"/>
    <w:rsid w:val="002B56CD"/>
    <w:rsid w:val="002B6CC8"/>
    <w:rsid w:val="002B777D"/>
    <w:rsid w:val="002B7E9A"/>
    <w:rsid w:val="002C01E8"/>
    <w:rsid w:val="002C1131"/>
    <w:rsid w:val="002C13DA"/>
    <w:rsid w:val="002C1626"/>
    <w:rsid w:val="002C16C8"/>
    <w:rsid w:val="002C207F"/>
    <w:rsid w:val="002C221A"/>
    <w:rsid w:val="002C2D8C"/>
    <w:rsid w:val="002C2FC0"/>
    <w:rsid w:val="002C30D6"/>
    <w:rsid w:val="002C321D"/>
    <w:rsid w:val="002C32C6"/>
    <w:rsid w:val="002C4316"/>
    <w:rsid w:val="002C49A4"/>
    <w:rsid w:val="002C515A"/>
    <w:rsid w:val="002C5443"/>
    <w:rsid w:val="002C5453"/>
    <w:rsid w:val="002C57B7"/>
    <w:rsid w:val="002C62CE"/>
    <w:rsid w:val="002C679C"/>
    <w:rsid w:val="002C76C8"/>
    <w:rsid w:val="002C7FA0"/>
    <w:rsid w:val="002D0616"/>
    <w:rsid w:val="002D09F5"/>
    <w:rsid w:val="002D0C5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5B66"/>
    <w:rsid w:val="002E609A"/>
    <w:rsid w:val="002E6171"/>
    <w:rsid w:val="002E6588"/>
    <w:rsid w:val="002E6631"/>
    <w:rsid w:val="002E6BB7"/>
    <w:rsid w:val="002E7576"/>
    <w:rsid w:val="002E7909"/>
    <w:rsid w:val="002E79B5"/>
    <w:rsid w:val="002E7EB6"/>
    <w:rsid w:val="002F0591"/>
    <w:rsid w:val="002F0CBA"/>
    <w:rsid w:val="002F0EB2"/>
    <w:rsid w:val="002F17AE"/>
    <w:rsid w:val="002F23C1"/>
    <w:rsid w:val="002F2E4E"/>
    <w:rsid w:val="002F306B"/>
    <w:rsid w:val="002F3215"/>
    <w:rsid w:val="002F3545"/>
    <w:rsid w:val="002F3574"/>
    <w:rsid w:val="002F4741"/>
    <w:rsid w:val="002F5FE4"/>
    <w:rsid w:val="002F742A"/>
    <w:rsid w:val="002F746C"/>
    <w:rsid w:val="00300962"/>
    <w:rsid w:val="003012E7"/>
    <w:rsid w:val="00301A4D"/>
    <w:rsid w:val="00301AD8"/>
    <w:rsid w:val="00302149"/>
    <w:rsid w:val="00302D1C"/>
    <w:rsid w:val="00302E58"/>
    <w:rsid w:val="00302F26"/>
    <w:rsid w:val="003034A1"/>
    <w:rsid w:val="003038F9"/>
    <w:rsid w:val="00303AED"/>
    <w:rsid w:val="00303EA1"/>
    <w:rsid w:val="00304FF2"/>
    <w:rsid w:val="0030607A"/>
    <w:rsid w:val="0030688D"/>
    <w:rsid w:val="003073D3"/>
    <w:rsid w:val="00310510"/>
    <w:rsid w:val="003105D1"/>
    <w:rsid w:val="0031074E"/>
    <w:rsid w:val="00310984"/>
    <w:rsid w:val="00310E41"/>
    <w:rsid w:val="003111AF"/>
    <w:rsid w:val="00311DF2"/>
    <w:rsid w:val="0031217D"/>
    <w:rsid w:val="0031381A"/>
    <w:rsid w:val="00313AF4"/>
    <w:rsid w:val="0031428F"/>
    <w:rsid w:val="00314B1D"/>
    <w:rsid w:val="00315970"/>
    <w:rsid w:val="0031605F"/>
    <w:rsid w:val="003170F9"/>
    <w:rsid w:val="003174B2"/>
    <w:rsid w:val="00317B52"/>
    <w:rsid w:val="003200B9"/>
    <w:rsid w:val="00320DA1"/>
    <w:rsid w:val="003210B7"/>
    <w:rsid w:val="00321BDB"/>
    <w:rsid w:val="00321F85"/>
    <w:rsid w:val="003221F8"/>
    <w:rsid w:val="003224EC"/>
    <w:rsid w:val="00322F56"/>
    <w:rsid w:val="003235EC"/>
    <w:rsid w:val="0032512E"/>
    <w:rsid w:val="003256F4"/>
    <w:rsid w:val="0032598C"/>
    <w:rsid w:val="00325D9B"/>
    <w:rsid w:val="00326343"/>
    <w:rsid w:val="0032692E"/>
    <w:rsid w:val="003269B2"/>
    <w:rsid w:val="003277C9"/>
    <w:rsid w:val="0033016E"/>
    <w:rsid w:val="003303E1"/>
    <w:rsid w:val="00330680"/>
    <w:rsid w:val="00330C65"/>
    <w:rsid w:val="0033198B"/>
    <w:rsid w:val="00331A1E"/>
    <w:rsid w:val="00331D83"/>
    <w:rsid w:val="00332F21"/>
    <w:rsid w:val="00333C86"/>
    <w:rsid w:val="00334683"/>
    <w:rsid w:val="00334801"/>
    <w:rsid w:val="00335DE3"/>
    <w:rsid w:val="00335F08"/>
    <w:rsid w:val="0033629F"/>
    <w:rsid w:val="00336B11"/>
    <w:rsid w:val="00336BBA"/>
    <w:rsid w:val="00336FCC"/>
    <w:rsid w:val="00337047"/>
    <w:rsid w:val="003373E8"/>
    <w:rsid w:val="00337478"/>
    <w:rsid w:val="00337682"/>
    <w:rsid w:val="00337994"/>
    <w:rsid w:val="00337E5B"/>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2280"/>
    <w:rsid w:val="00352CBF"/>
    <w:rsid w:val="00352F7C"/>
    <w:rsid w:val="00353B78"/>
    <w:rsid w:val="003543A8"/>
    <w:rsid w:val="00354561"/>
    <w:rsid w:val="00354C3F"/>
    <w:rsid w:val="00354F50"/>
    <w:rsid w:val="0035511C"/>
    <w:rsid w:val="00356B3E"/>
    <w:rsid w:val="00356B8F"/>
    <w:rsid w:val="00356EAB"/>
    <w:rsid w:val="003578B3"/>
    <w:rsid w:val="00357ACE"/>
    <w:rsid w:val="00357DCD"/>
    <w:rsid w:val="00357E12"/>
    <w:rsid w:val="00362082"/>
    <w:rsid w:val="003625A6"/>
    <w:rsid w:val="00362747"/>
    <w:rsid w:val="00363470"/>
    <w:rsid w:val="00365094"/>
    <w:rsid w:val="0036510B"/>
    <w:rsid w:val="003651D2"/>
    <w:rsid w:val="00365C7C"/>
    <w:rsid w:val="0036676F"/>
    <w:rsid w:val="00366957"/>
    <w:rsid w:val="00366E75"/>
    <w:rsid w:val="00367D8A"/>
    <w:rsid w:val="00370E6A"/>
    <w:rsid w:val="0037130C"/>
    <w:rsid w:val="0037154E"/>
    <w:rsid w:val="0037168B"/>
    <w:rsid w:val="00371EC8"/>
    <w:rsid w:val="003725FD"/>
    <w:rsid w:val="0037330B"/>
    <w:rsid w:val="003733AD"/>
    <w:rsid w:val="00373AC7"/>
    <w:rsid w:val="00373AE7"/>
    <w:rsid w:val="00374302"/>
    <w:rsid w:val="003743EB"/>
    <w:rsid w:val="00374D5A"/>
    <w:rsid w:val="00374F58"/>
    <w:rsid w:val="003757EC"/>
    <w:rsid w:val="00375B6D"/>
    <w:rsid w:val="00375C51"/>
    <w:rsid w:val="00376974"/>
    <w:rsid w:val="00377274"/>
    <w:rsid w:val="00377EB3"/>
    <w:rsid w:val="003801D9"/>
    <w:rsid w:val="003819BF"/>
    <w:rsid w:val="00381AB9"/>
    <w:rsid w:val="00381B9B"/>
    <w:rsid w:val="00382783"/>
    <w:rsid w:val="00382880"/>
    <w:rsid w:val="00382CE7"/>
    <w:rsid w:val="00384B81"/>
    <w:rsid w:val="00384B87"/>
    <w:rsid w:val="00384F77"/>
    <w:rsid w:val="00386272"/>
    <w:rsid w:val="003865B6"/>
    <w:rsid w:val="003866BA"/>
    <w:rsid w:val="00386B94"/>
    <w:rsid w:val="00387C2D"/>
    <w:rsid w:val="00390756"/>
    <w:rsid w:val="003911C7"/>
    <w:rsid w:val="00391725"/>
    <w:rsid w:val="00391A33"/>
    <w:rsid w:val="00391AFF"/>
    <w:rsid w:val="003929DB"/>
    <w:rsid w:val="00392B85"/>
    <w:rsid w:val="00392F23"/>
    <w:rsid w:val="00393039"/>
    <w:rsid w:val="0039442C"/>
    <w:rsid w:val="00394634"/>
    <w:rsid w:val="00394D91"/>
    <w:rsid w:val="00395882"/>
    <w:rsid w:val="00395B05"/>
    <w:rsid w:val="00397410"/>
    <w:rsid w:val="00397EB5"/>
    <w:rsid w:val="003A0326"/>
    <w:rsid w:val="003A0A6B"/>
    <w:rsid w:val="003A12EA"/>
    <w:rsid w:val="003A16A7"/>
    <w:rsid w:val="003A1749"/>
    <w:rsid w:val="003A17AB"/>
    <w:rsid w:val="003A1E06"/>
    <w:rsid w:val="003A2624"/>
    <w:rsid w:val="003A2D13"/>
    <w:rsid w:val="003A344D"/>
    <w:rsid w:val="003A3A41"/>
    <w:rsid w:val="003A3C27"/>
    <w:rsid w:val="003A3F7F"/>
    <w:rsid w:val="003A4932"/>
    <w:rsid w:val="003A56A3"/>
    <w:rsid w:val="003A5D95"/>
    <w:rsid w:val="003A5F3C"/>
    <w:rsid w:val="003A6402"/>
    <w:rsid w:val="003A7C55"/>
    <w:rsid w:val="003A7CAB"/>
    <w:rsid w:val="003B0F07"/>
    <w:rsid w:val="003B1916"/>
    <w:rsid w:val="003B1DC3"/>
    <w:rsid w:val="003B21B9"/>
    <w:rsid w:val="003B260F"/>
    <w:rsid w:val="003B266B"/>
    <w:rsid w:val="003B3246"/>
    <w:rsid w:val="003B368E"/>
    <w:rsid w:val="003B3C65"/>
    <w:rsid w:val="003B4BA2"/>
    <w:rsid w:val="003B4C99"/>
    <w:rsid w:val="003B56BF"/>
    <w:rsid w:val="003B5AA3"/>
    <w:rsid w:val="003B5CE9"/>
    <w:rsid w:val="003B5DD4"/>
    <w:rsid w:val="003B65E3"/>
    <w:rsid w:val="003B6953"/>
    <w:rsid w:val="003B6A75"/>
    <w:rsid w:val="003B7934"/>
    <w:rsid w:val="003B7C22"/>
    <w:rsid w:val="003C040D"/>
    <w:rsid w:val="003C0417"/>
    <w:rsid w:val="003C07CE"/>
    <w:rsid w:val="003C0AD0"/>
    <w:rsid w:val="003C0DB1"/>
    <w:rsid w:val="003C0DB9"/>
    <w:rsid w:val="003C119A"/>
    <w:rsid w:val="003C266C"/>
    <w:rsid w:val="003C2CDC"/>
    <w:rsid w:val="003C2E88"/>
    <w:rsid w:val="003C333A"/>
    <w:rsid w:val="003C3EE4"/>
    <w:rsid w:val="003C451D"/>
    <w:rsid w:val="003C674E"/>
    <w:rsid w:val="003C6CCE"/>
    <w:rsid w:val="003C7140"/>
    <w:rsid w:val="003C73AD"/>
    <w:rsid w:val="003C7507"/>
    <w:rsid w:val="003C7605"/>
    <w:rsid w:val="003C77FA"/>
    <w:rsid w:val="003D039B"/>
    <w:rsid w:val="003D09AA"/>
    <w:rsid w:val="003D2AAB"/>
    <w:rsid w:val="003D30E3"/>
    <w:rsid w:val="003D35D7"/>
    <w:rsid w:val="003D3846"/>
    <w:rsid w:val="003D5AE6"/>
    <w:rsid w:val="003D5EB0"/>
    <w:rsid w:val="003D6261"/>
    <w:rsid w:val="003D6C4B"/>
    <w:rsid w:val="003D6F10"/>
    <w:rsid w:val="003D7931"/>
    <w:rsid w:val="003E0158"/>
    <w:rsid w:val="003E052B"/>
    <w:rsid w:val="003E0740"/>
    <w:rsid w:val="003E0F82"/>
    <w:rsid w:val="003E1E3E"/>
    <w:rsid w:val="003E2F36"/>
    <w:rsid w:val="003E3950"/>
    <w:rsid w:val="003E40AA"/>
    <w:rsid w:val="003E4102"/>
    <w:rsid w:val="003E6332"/>
    <w:rsid w:val="003E6519"/>
    <w:rsid w:val="003E6652"/>
    <w:rsid w:val="003E6CB2"/>
    <w:rsid w:val="003E7DC2"/>
    <w:rsid w:val="003F0737"/>
    <w:rsid w:val="003F0DCA"/>
    <w:rsid w:val="003F0E61"/>
    <w:rsid w:val="003F0FDB"/>
    <w:rsid w:val="003F113D"/>
    <w:rsid w:val="003F1958"/>
    <w:rsid w:val="003F1D56"/>
    <w:rsid w:val="003F2196"/>
    <w:rsid w:val="003F2636"/>
    <w:rsid w:val="003F2C4E"/>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1F1E"/>
    <w:rsid w:val="00402C7F"/>
    <w:rsid w:val="004038FF"/>
    <w:rsid w:val="004040F6"/>
    <w:rsid w:val="00404237"/>
    <w:rsid w:val="00404561"/>
    <w:rsid w:val="00404A61"/>
    <w:rsid w:val="00404AB8"/>
    <w:rsid w:val="00404CC8"/>
    <w:rsid w:val="00404D6A"/>
    <w:rsid w:val="00404E89"/>
    <w:rsid w:val="00404FF9"/>
    <w:rsid w:val="004052E4"/>
    <w:rsid w:val="00405A67"/>
    <w:rsid w:val="00405E86"/>
    <w:rsid w:val="004068F1"/>
    <w:rsid w:val="00406D96"/>
    <w:rsid w:val="0040705D"/>
    <w:rsid w:val="0040739C"/>
    <w:rsid w:val="004074DA"/>
    <w:rsid w:val="00410CC8"/>
    <w:rsid w:val="00411320"/>
    <w:rsid w:val="004114FE"/>
    <w:rsid w:val="00411B65"/>
    <w:rsid w:val="00411B7E"/>
    <w:rsid w:val="0041265D"/>
    <w:rsid w:val="00412D4D"/>
    <w:rsid w:val="004134AF"/>
    <w:rsid w:val="0041393C"/>
    <w:rsid w:val="00413CC2"/>
    <w:rsid w:val="00413FCE"/>
    <w:rsid w:val="00414CF7"/>
    <w:rsid w:val="00415103"/>
    <w:rsid w:val="004173B9"/>
    <w:rsid w:val="00417457"/>
    <w:rsid w:val="00417F55"/>
    <w:rsid w:val="00420082"/>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603"/>
    <w:rsid w:val="00427EDB"/>
    <w:rsid w:val="00431150"/>
    <w:rsid w:val="004318EE"/>
    <w:rsid w:val="004324F6"/>
    <w:rsid w:val="004334D8"/>
    <w:rsid w:val="0043358A"/>
    <w:rsid w:val="00433B3B"/>
    <w:rsid w:val="00433B44"/>
    <w:rsid w:val="00434C8B"/>
    <w:rsid w:val="00434DBF"/>
    <w:rsid w:val="00434F94"/>
    <w:rsid w:val="00435886"/>
    <w:rsid w:val="004358F4"/>
    <w:rsid w:val="00436660"/>
    <w:rsid w:val="004367DB"/>
    <w:rsid w:val="00437C7B"/>
    <w:rsid w:val="004406A7"/>
    <w:rsid w:val="004406A8"/>
    <w:rsid w:val="00440DC1"/>
    <w:rsid w:val="00441011"/>
    <w:rsid w:val="00441DFA"/>
    <w:rsid w:val="00442631"/>
    <w:rsid w:val="00442EF8"/>
    <w:rsid w:val="00443330"/>
    <w:rsid w:val="004433E9"/>
    <w:rsid w:val="00443A68"/>
    <w:rsid w:val="00443EFC"/>
    <w:rsid w:val="00444318"/>
    <w:rsid w:val="0044440B"/>
    <w:rsid w:val="00444A27"/>
    <w:rsid w:val="00444A31"/>
    <w:rsid w:val="004453C6"/>
    <w:rsid w:val="00445531"/>
    <w:rsid w:val="00445865"/>
    <w:rsid w:val="00446A7B"/>
    <w:rsid w:val="00446B84"/>
    <w:rsid w:val="00446D8B"/>
    <w:rsid w:val="00446EB1"/>
    <w:rsid w:val="004472DC"/>
    <w:rsid w:val="004479D5"/>
    <w:rsid w:val="004511C1"/>
    <w:rsid w:val="00451E3C"/>
    <w:rsid w:val="00452B91"/>
    <w:rsid w:val="00452BB8"/>
    <w:rsid w:val="00452EEB"/>
    <w:rsid w:val="00453B57"/>
    <w:rsid w:val="00454159"/>
    <w:rsid w:val="00454203"/>
    <w:rsid w:val="00454782"/>
    <w:rsid w:val="00454A52"/>
    <w:rsid w:val="004555BF"/>
    <w:rsid w:val="004557A9"/>
    <w:rsid w:val="0045599D"/>
    <w:rsid w:val="00456045"/>
    <w:rsid w:val="0045660C"/>
    <w:rsid w:val="00456C5E"/>
    <w:rsid w:val="00456D0E"/>
    <w:rsid w:val="00456F75"/>
    <w:rsid w:val="0045726A"/>
    <w:rsid w:val="00457742"/>
    <w:rsid w:val="00460E56"/>
    <w:rsid w:val="00461013"/>
    <w:rsid w:val="00461F2F"/>
    <w:rsid w:val="00461F33"/>
    <w:rsid w:val="00464CA7"/>
    <w:rsid w:val="0046514C"/>
    <w:rsid w:val="00465773"/>
    <w:rsid w:val="00465B62"/>
    <w:rsid w:val="00465F0B"/>
    <w:rsid w:val="00466BC7"/>
    <w:rsid w:val="00466EF9"/>
    <w:rsid w:val="004679EB"/>
    <w:rsid w:val="00470401"/>
    <w:rsid w:val="004704AA"/>
    <w:rsid w:val="00470916"/>
    <w:rsid w:val="00470D7F"/>
    <w:rsid w:val="00470E0A"/>
    <w:rsid w:val="0047166F"/>
    <w:rsid w:val="00471DA7"/>
    <w:rsid w:val="00471ED9"/>
    <w:rsid w:val="0047230B"/>
    <w:rsid w:val="004726F0"/>
    <w:rsid w:val="00472BA5"/>
    <w:rsid w:val="00473BC2"/>
    <w:rsid w:val="0047439C"/>
    <w:rsid w:val="00474D16"/>
    <w:rsid w:val="00474E23"/>
    <w:rsid w:val="00476A9D"/>
    <w:rsid w:val="00476C77"/>
    <w:rsid w:val="00476E58"/>
    <w:rsid w:val="00477602"/>
    <w:rsid w:val="00477A7B"/>
    <w:rsid w:val="00480136"/>
    <w:rsid w:val="00480FEC"/>
    <w:rsid w:val="004813CD"/>
    <w:rsid w:val="004813EE"/>
    <w:rsid w:val="004829C1"/>
    <w:rsid w:val="00482A19"/>
    <w:rsid w:val="00483015"/>
    <w:rsid w:val="004831B0"/>
    <w:rsid w:val="00483D61"/>
    <w:rsid w:val="00483E5F"/>
    <w:rsid w:val="0048402A"/>
    <w:rsid w:val="00484053"/>
    <w:rsid w:val="00484A3A"/>
    <w:rsid w:val="0048588A"/>
    <w:rsid w:val="00487ECF"/>
    <w:rsid w:val="00487FA3"/>
    <w:rsid w:val="0049052D"/>
    <w:rsid w:val="0049068B"/>
    <w:rsid w:val="004906F4"/>
    <w:rsid w:val="00490CEF"/>
    <w:rsid w:val="00490E7F"/>
    <w:rsid w:val="0049135B"/>
    <w:rsid w:val="00492AF6"/>
    <w:rsid w:val="00492F12"/>
    <w:rsid w:val="0049337A"/>
    <w:rsid w:val="0049389D"/>
    <w:rsid w:val="004939DF"/>
    <w:rsid w:val="00494D70"/>
    <w:rsid w:val="004950B6"/>
    <w:rsid w:val="004952BD"/>
    <w:rsid w:val="0049588A"/>
    <w:rsid w:val="004958F0"/>
    <w:rsid w:val="0049700D"/>
    <w:rsid w:val="004973FE"/>
    <w:rsid w:val="00497D79"/>
    <w:rsid w:val="004A01ED"/>
    <w:rsid w:val="004A161E"/>
    <w:rsid w:val="004A364D"/>
    <w:rsid w:val="004A3A1A"/>
    <w:rsid w:val="004A3CA5"/>
    <w:rsid w:val="004A41F5"/>
    <w:rsid w:val="004A47FE"/>
    <w:rsid w:val="004A4A51"/>
    <w:rsid w:val="004A6071"/>
    <w:rsid w:val="004A6BA8"/>
    <w:rsid w:val="004A6C83"/>
    <w:rsid w:val="004A74FF"/>
    <w:rsid w:val="004A78DC"/>
    <w:rsid w:val="004A7C44"/>
    <w:rsid w:val="004B0016"/>
    <w:rsid w:val="004B1368"/>
    <w:rsid w:val="004B1626"/>
    <w:rsid w:val="004B25CA"/>
    <w:rsid w:val="004B3465"/>
    <w:rsid w:val="004B3DBD"/>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0C65"/>
    <w:rsid w:val="004C0C7B"/>
    <w:rsid w:val="004C182A"/>
    <w:rsid w:val="004C1CD3"/>
    <w:rsid w:val="004C233F"/>
    <w:rsid w:val="004C5072"/>
    <w:rsid w:val="004C51D5"/>
    <w:rsid w:val="004C523D"/>
    <w:rsid w:val="004C5408"/>
    <w:rsid w:val="004C5DD5"/>
    <w:rsid w:val="004C6619"/>
    <w:rsid w:val="004C6D14"/>
    <w:rsid w:val="004C6D30"/>
    <w:rsid w:val="004C78E5"/>
    <w:rsid w:val="004D02C1"/>
    <w:rsid w:val="004D035A"/>
    <w:rsid w:val="004D0C3E"/>
    <w:rsid w:val="004D0F79"/>
    <w:rsid w:val="004D0F8C"/>
    <w:rsid w:val="004D10AC"/>
    <w:rsid w:val="004D112C"/>
    <w:rsid w:val="004D1708"/>
    <w:rsid w:val="004D17EC"/>
    <w:rsid w:val="004D1EB4"/>
    <w:rsid w:val="004D2F3F"/>
    <w:rsid w:val="004D420B"/>
    <w:rsid w:val="004D574E"/>
    <w:rsid w:val="004D6226"/>
    <w:rsid w:val="004D6967"/>
    <w:rsid w:val="004D6B16"/>
    <w:rsid w:val="004D7716"/>
    <w:rsid w:val="004D7E7D"/>
    <w:rsid w:val="004E02EE"/>
    <w:rsid w:val="004E045E"/>
    <w:rsid w:val="004E046D"/>
    <w:rsid w:val="004E0A65"/>
    <w:rsid w:val="004E0AAD"/>
    <w:rsid w:val="004E0E5C"/>
    <w:rsid w:val="004E1DB6"/>
    <w:rsid w:val="004E1FBF"/>
    <w:rsid w:val="004E2416"/>
    <w:rsid w:val="004E2A6C"/>
    <w:rsid w:val="004E2DE7"/>
    <w:rsid w:val="004E30C5"/>
    <w:rsid w:val="004E3DF0"/>
    <w:rsid w:val="004E41B8"/>
    <w:rsid w:val="004E4859"/>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2138"/>
    <w:rsid w:val="004F2194"/>
    <w:rsid w:val="004F23F2"/>
    <w:rsid w:val="004F2579"/>
    <w:rsid w:val="004F3369"/>
    <w:rsid w:val="004F336F"/>
    <w:rsid w:val="004F33A5"/>
    <w:rsid w:val="004F3EB4"/>
    <w:rsid w:val="004F4138"/>
    <w:rsid w:val="004F414E"/>
    <w:rsid w:val="004F4532"/>
    <w:rsid w:val="004F5A21"/>
    <w:rsid w:val="004F5FE5"/>
    <w:rsid w:val="004F6B6E"/>
    <w:rsid w:val="004F6D30"/>
    <w:rsid w:val="004F6D76"/>
    <w:rsid w:val="004F6E83"/>
    <w:rsid w:val="004F744B"/>
    <w:rsid w:val="004F7609"/>
    <w:rsid w:val="0050085B"/>
    <w:rsid w:val="00500B07"/>
    <w:rsid w:val="0050116F"/>
    <w:rsid w:val="00501220"/>
    <w:rsid w:val="0050163B"/>
    <w:rsid w:val="00502EDA"/>
    <w:rsid w:val="00503A98"/>
    <w:rsid w:val="00505243"/>
    <w:rsid w:val="0050529A"/>
    <w:rsid w:val="005055CC"/>
    <w:rsid w:val="0050615D"/>
    <w:rsid w:val="00506780"/>
    <w:rsid w:val="00506B54"/>
    <w:rsid w:val="0050765A"/>
    <w:rsid w:val="00507819"/>
    <w:rsid w:val="005078E9"/>
    <w:rsid w:val="00507D7D"/>
    <w:rsid w:val="00510014"/>
    <w:rsid w:val="005100DB"/>
    <w:rsid w:val="0051021A"/>
    <w:rsid w:val="00511522"/>
    <w:rsid w:val="00511A63"/>
    <w:rsid w:val="00511EA5"/>
    <w:rsid w:val="005122CF"/>
    <w:rsid w:val="00512F53"/>
    <w:rsid w:val="005130D6"/>
    <w:rsid w:val="00514264"/>
    <w:rsid w:val="0051474F"/>
    <w:rsid w:val="00514E3F"/>
    <w:rsid w:val="00515144"/>
    <w:rsid w:val="005155D3"/>
    <w:rsid w:val="005155DD"/>
    <w:rsid w:val="00515DBE"/>
    <w:rsid w:val="005162B1"/>
    <w:rsid w:val="00516631"/>
    <w:rsid w:val="00517807"/>
    <w:rsid w:val="00517F4A"/>
    <w:rsid w:val="00520EA3"/>
    <w:rsid w:val="0052176F"/>
    <w:rsid w:val="005217C6"/>
    <w:rsid w:val="00521B62"/>
    <w:rsid w:val="00522BF8"/>
    <w:rsid w:val="00524390"/>
    <w:rsid w:val="005245A6"/>
    <w:rsid w:val="00524AD5"/>
    <w:rsid w:val="005258DF"/>
    <w:rsid w:val="005259E7"/>
    <w:rsid w:val="005267E5"/>
    <w:rsid w:val="00526DD6"/>
    <w:rsid w:val="00526FB9"/>
    <w:rsid w:val="00527188"/>
    <w:rsid w:val="00527828"/>
    <w:rsid w:val="00527B95"/>
    <w:rsid w:val="00527FE3"/>
    <w:rsid w:val="00530708"/>
    <w:rsid w:val="00530FDE"/>
    <w:rsid w:val="00532677"/>
    <w:rsid w:val="005327E7"/>
    <w:rsid w:val="0053288C"/>
    <w:rsid w:val="00532BD5"/>
    <w:rsid w:val="00532D38"/>
    <w:rsid w:val="00532D59"/>
    <w:rsid w:val="005333E6"/>
    <w:rsid w:val="005337F1"/>
    <w:rsid w:val="0053437F"/>
    <w:rsid w:val="00534A4F"/>
    <w:rsid w:val="005356B6"/>
    <w:rsid w:val="00535952"/>
    <w:rsid w:val="00536497"/>
    <w:rsid w:val="005375CA"/>
    <w:rsid w:val="00537B54"/>
    <w:rsid w:val="00540B5D"/>
    <w:rsid w:val="005412CB"/>
    <w:rsid w:val="005414B2"/>
    <w:rsid w:val="00541B78"/>
    <w:rsid w:val="00542A12"/>
    <w:rsid w:val="00543AAA"/>
    <w:rsid w:val="00543B45"/>
    <w:rsid w:val="00544AEA"/>
    <w:rsid w:val="005456AC"/>
    <w:rsid w:val="005459A6"/>
    <w:rsid w:val="005467D2"/>
    <w:rsid w:val="00546AB1"/>
    <w:rsid w:val="00546D14"/>
    <w:rsid w:val="00546D5F"/>
    <w:rsid w:val="005475B9"/>
    <w:rsid w:val="00547F7C"/>
    <w:rsid w:val="00550202"/>
    <w:rsid w:val="005506F3"/>
    <w:rsid w:val="005512E4"/>
    <w:rsid w:val="00551834"/>
    <w:rsid w:val="00551A6C"/>
    <w:rsid w:val="00553856"/>
    <w:rsid w:val="00553A49"/>
    <w:rsid w:val="00553F53"/>
    <w:rsid w:val="00554085"/>
    <w:rsid w:val="00554E7C"/>
    <w:rsid w:val="00555C64"/>
    <w:rsid w:val="00555F56"/>
    <w:rsid w:val="00556DF4"/>
    <w:rsid w:val="0055721A"/>
    <w:rsid w:val="005572A9"/>
    <w:rsid w:val="00560AF9"/>
    <w:rsid w:val="00561259"/>
    <w:rsid w:val="00561E8B"/>
    <w:rsid w:val="00563C37"/>
    <w:rsid w:val="00564399"/>
    <w:rsid w:val="005643A4"/>
    <w:rsid w:val="00564576"/>
    <w:rsid w:val="0056480F"/>
    <w:rsid w:val="0056613D"/>
    <w:rsid w:val="00566536"/>
    <w:rsid w:val="005665AE"/>
    <w:rsid w:val="0056713E"/>
    <w:rsid w:val="00567680"/>
    <w:rsid w:val="005701DC"/>
    <w:rsid w:val="00570326"/>
    <w:rsid w:val="00570BF8"/>
    <w:rsid w:val="00570D54"/>
    <w:rsid w:val="005712BE"/>
    <w:rsid w:val="00571ABC"/>
    <w:rsid w:val="00571FD1"/>
    <w:rsid w:val="00572C7A"/>
    <w:rsid w:val="005739D3"/>
    <w:rsid w:val="005741C7"/>
    <w:rsid w:val="0057429E"/>
    <w:rsid w:val="005745E0"/>
    <w:rsid w:val="005762F2"/>
    <w:rsid w:val="0057633D"/>
    <w:rsid w:val="005772B8"/>
    <w:rsid w:val="0057733C"/>
    <w:rsid w:val="00577E24"/>
    <w:rsid w:val="00581598"/>
    <w:rsid w:val="00581B50"/>
    <w:rsid w:val="00581FBE"/>
    <w:rsid w:val="00582623"/>
    <w:rsid w:val="00582B7F"/>
    <w:rsid w:val="00583097"/>
    <w:rsid w:val="00584CCD"/>
    <w:rsid w:val="00584EBD"/>
    <w:rsid w:val="005850B1"/>
    <w:rsid w:val="00585704"/>
    <w:rsid w:val="00585CF8"/>
    <w:rsid w:val="00586C3A"/>
    <w:rsid w:val="00586D36"/>
    <w:rsid w:val="00587AB5"/>
    <w:rsid w:val="00587B8C"/>
    <w:rsid w:val="00590158"/>
    <w:rsid w:val="005908F7"/>
    <w:rsid w:val="00590ADB"/>
    <w:rsid w:val="00590E86"/>
    <w:rsid w:val="005910A3"/>
    <w:rsid w:val="00591403"/>
    <w:rsid w:val="00591DE5"/>
    <w:rsid w:val="00591FBB"/>
    <w:rsid w:val="005921DD"/>
    <w:rsid w:val="00592D9C"/>
    <w:rsid w:val="0059337D"/>
    <w:rsid w:val="00593D29"/>
    <w:rsid w:val="00594217"/>
    <w:rsid w:val="00594CE8"/>
    <w:rsid w:val="00594F63"/>
    <w:rsid w:val="00596A63"/>
    <w:rsid w:val="00596BC8"/>
    <w:rsid w:val="00597607"/>
    <w:rsid w:val="0059784B"/>
    <w:rsid w:val="0059784F"/>
    <w:rsid w:val="005A0827"/>
    <w:rsid w:val="005A0A44"/>
    <w:rsid w:val="005A0E54"/>
    <w:rsid w:val="005A1CC0"/>
    <w:rsid w:val="005A2148"/>
    <w:rsid w:val="005A26C7"/>
    <w:rsid w:val="005A288F"/>
    <w:rsid w:val="005A2A39"/>
    <w:rsid w:val="005A2B0C"/>
    <w:rsid w:val="005A2D9F"/>
    <w:rsid w:val="005A2FF1"/>
    <w:rsid w:val="005A3575"/>
    <w:rsid w:val="005A3D1C"/>
    <w:rsid w:val="005A41FD"/>
    <w:rsid w:val="005A4809"/>
    <w:rsid w:val="005A4920"/>
    <w:rsid w:val="005A496F"/>
    <w:rsid w:val="005A637C"/>
    <w:rsid w:val="005A642D"/>
    <w:rsid w:val="005A7286"/>
    <w:rsid w:val="005B0713"/>
    <w:rsid w:val="005B0A83"/>
    <w:rsid w:val="005B0AA3"/>
    <w:rsid w:val="005B0AC3"/>
    <w:rsid w:val="005B0EB8"/>
    <w:rsid w:val="005B1B73"/>
    <w:rsid w:val="005B1E2A"/>
    <w:rsid w:val="005B2051"/>
    <w:rsid w:val="005B21F2"/>
    <w:rsid w:val="005B25BA"/>
    <w:rsid w:val="005B2850"/>
    <w:rsid w:val="005B299A"/>
    <w:rsid w:val="005B2AA9"/>
    <w:rsid w:val="005B2FD6"/>
    <w:rsid w:val="005B32E4"/>
    <w:rsid w:val="005B4007"/>
    <w:rsid w:val="005B549A"/>
    <w:rsid w:val="005B549B"/>
    <w:rsid w:val="005B5B51"/>
    <w:rsid w:val="005B5CF4"/>
    <w:rsid w:val="005B6B96"/>
    <w:rsid w:val="005B6BF1"/>
    <w:rsid w:val="005B6F8A"/>
    <w:rsid w:val="005C0858"/>
    <w:rsid w:val="005C167D"/>
    <w:rsid w:val="005C16F6"/>
    <w:rsid w:val="005C1906"/>
    <w:rsid w:val="005C23BC"/>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1FAE"/>
    <w:rsid w:val="005D228A"/>
    <w:rsid w:val="005D2468"/>
    <w:rsid w:val="005D2F94"/>
    <w:rsid w:val="005D2FDD"/>
    <w:rsid w:val="005D381F"/>
    <w:rsid w:val="005D3D66"/>
    <w:rsid w:val="005D461D"/>
    <w:rsid w:val="005D486C"/>
    <w:rsid w:val="005D4AE9"/>
    <w:rsid w:val="005D504C"/>
    <w:rsid w:val="005D5C56"/>
    <w:rsid w:val="005D67DF"/>
    <w:rsid w:val="005D6B99"/>
    <w:rsid w:val="005D6FFD"/>
    <w:rsid w:val="005D7343"/>
    <w:rsid w:val="005D76AB"/>
    <w:rsid w:val="005D7C23"/>
    <w:rsid w:val="005D7FB5"/>
    <w:rsid w:val="005E02D1"/>
    <w:rsid w:val="005E092B"/>
    <w:rsid w:val="005E0D58"/>
    <w:rsid w:val="005E0F73"/>
    <w:rsid w:val="005E172B"/>
    <w:rsid w:val="005E1CF7"/>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0AEE"/>
    <w:rsid w:val="005F16A8"/>
    <w:rsid w:val="005F1FE5"/>
    <w:rsid w:val="005F2940"/>
    <w:rsid w:val="005F3EB4"/>
    <w:rsid w:val="005F4C1F"/>
    <w:rsid w:val="005F4D37"/>
    <w:rsid w:val="005F5146"/>
    <w:rsid w:val="005F6944"/>
    <w:rsid w:val="005F6D0C"/>
    <w:rsid w:val="005F7088"/>
    <w:rsid w:val="005F74C1"/>
    <w:rsid w:val="005F7759"/>
    <w:rsid w:val="00600977"/>
    <w:rsid w:val="00601423"/>
    <w:rsid w:val="00601F76"/>
    <w:rsid w:val="00602AA9"/>
    <w:rsid w:val="00602FAF"/>
    <w:rsid w:val="00605354"/>
    <w:rsid w:val="0060538E"/>
    <w:rsid w:val="00605476"/>
    <w:rsid w:val="00605AB4"/>
    <w:rsid w:val="00606907"/>
    <w:rsid w:val="00606A83"/>
    <w:rsid w:val="0060731A"/>
    <w:rsid w:val="00607896"/>
    <w:rsid w:val="006078C8"/>
    <w:rsid w:val="00607900"/>
    <w:rsid w:val="00610B83"/>
    <w:rsid w:val="00611A99"/>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6E48"/>
    <w:rsid w:val="00627DB2"/>
    <w:rsid w:val="0063002B"/>
    <w:rsid w:val="006309C3"/>
    <w:rsid w:val="00630B43"/>
    <w:rsid w:val="00630E45"/>
    <w:rsid w:val="00631AA4"/>
    <w:rsid w:val="00632287"/>
    <w:rsid w:val="006323DE"/>
    <w:rsid w:val="00632911"/>
    <w:rsid w:val="00633949"/>
    <w:rsid w:val="00633A5F"/>
    <w:rsid w:val="00633F29"/>
    <w:rsid w:val="006341E8"/>
    <w:rsid w:val="00634599"/>
    <w:rsid w:val="00635231"/>
    <w:rsid w:val="00635827"/>
    <w:rsid w:val="006371CE"/>
    <w:rsid w:val="00637E6C"/>
    <w:rsid w:val="006401AD"/>
    <w:rsid w:val="00641EAF"/>
    <w:rsid w:val="006424C1"/>
    <w:rsid w:val="00642697"/>
    <w:rsid w:val="006426A9"/>
    <w:rsid w:val="00642C7F"/>
    <w:rsid w:val="00643397"/>
    <w:rsid w:val="00643616"/>
    <w:rsid w:val="0064383E"/>
    <w:rsid w:val="00644126"/>
    <w:rsid w:val="0064478F"/>
    <w:rsid w:val="006453EA"/>
    <w:rsid w:val="006457C8"/>
    <w:rsid w:val="006464AF"/>
    <w:rsid w:val="006470A9"/>
    <w:rsid w:val="006471DD"/>
    <w:rsid w:val="006477BC"/>
    <w:rsid w:val="0065037A"/>
    <w:rsid w:val="00651489"/>
    <w:rsid w:val="00651777"/>
    <w:rsid w:val="00651A4E"/>
    <w:rsid w:val="00652AA8"/>
    <w:rsid w:val="006552AC"/>
    <w:rsid w:val="00655727"/>
    <w:rsid w:val="00655FD7"/>
    <w:rsid w:val="0065651E"/>
    <w:rsid w:val="00660050"/>
    <w:rsid w:val="00660195"/>
    <w:rsid w:val="006604EE"/>
    <w:rsid w:val="00660FBD"/>
    <w:rsid w:val="006610FC"/>
    <w:rsid w:val="00661147"/>
    <w:rsid w:val="00661595"/>
    <w:rsid w:val="00661B81"/>
    <w:rsid w:val="006625F5"/>
    <w:rsid w:val="00662A4B"/>
    <w:rsid w:val="00662A85"/>
    <w:rsid w:val="0066304F"/>
    <w:rsid w:val="00663317"/>
    <w:rsid w:val="00663E3C"/>
    <w:rsid w:val="006648EC"/>
    <w:rsid w:val="00664BB4"/>
    <w:rsid w:val="006652A8"/>
    <w:rsid w:val="006654B5"/>
    <w:rsid w:val="0066567A"/>
    <w:rsid w:val="00665690"/>
    <w:rsid w:val="00665945"/>
    <w:rsid w:val="00665EDD"/>
    <w:rsid w:val="006663AA"/>
    <w:rsid w:val="00666546"/>
    <w:rsid w:val="0066680E"/>
    <w:rsid w:val="00667BEB"/>
    <w:rsid w:val="00670073"/>
    <w:rsid w:val="00670CC9"/>
    <w:rsid w:val="006715DF"/>
    <w:rsid w:val="00671D92"/>
    <w:rsid w:val="006722E4"/>
    <w:rsid w:val="00672A62"/>
    <w:rsid w:val="006736B6"/>
    <w:rsid w:val="00674035"/>
    <w:rsid w:val="006748E7"/>
    <w:rsid w:val="00676CCD"/>
    <w:rsid w:val="006776C1"/>
    <w:rsid w:val="00677773"/>
    <w:rsid w:val="00677C15"/>
    <w:rsid w:val="00680E12"/>
    <w:rsid w:val="0068171D"/>
    <w:rsid w:val="00681787"/>
    <w:rsid w:val="00681E25"/>
    <w:rsid w:val="00682858"/>
    <w:rsid w:val="0068398E"/>
    <w:rsid w:val="00684C48"/>
    <w:rsid w:val="00685607"/>
    <w:rsid w:val="00686040"/>
    <w:rsid w:val="006862FE"/>
    <w:rsid w:val="0068644C"/>
    <w:rsid w:val="0068672E"/>
    <w:rsid w:val="00686A9B"/>
    <w:rsid w:val="00686CB7"/>
    <w:rsid w:val="00686D2D"/>
    <w:rsid w:val="00687450"/>
    <w:rsid w:val="00687D99"/>
    <w:rsid w:val="00690CB1"/>
    <w:rsid w:val="00690D66"/>
    <w:rsid w:val="00691449"/>
    <w:rsid w:val="0069187E"/>
    <w:rsid w:val="00691A95"/>
    <w:rsid w:val="00691C06"/>
    <w:rsid w:val="00691DCE"/>
    <w:rsid w:val="00692838"/>
    <w:rsid w:val="00692F5B"/>
    <w:rsid w:val="006943C2"/>
    <w:rsid w:val="006948A5"/>
    <w:rsid w:val="00695163"/>
    <w:rsid w:val="00695C83"/>
    <w:rsid w:val="00695CD0"/>
    <w:rsid w:val="0069654D"/>
    <w:rsid w:val="00697402"/>
    <w:rsid w:val="006A0035"/>
    <w:rsid w:val="006A040F"/>
    <w:rsid w:val="006A19F9"/>
    <w:rsid w:val="006A20D7"/>
    <w:rsid w:val="006A216F"/>
    <w:rsid w:val="006A2409"/>
    <w:rsid w:val="006A39EE"/>
    <w:rsid w:val="006A477B"/>
    <w:rsid w:val="006A4E3D"/>
    <w:rsid w:val="006A50F5"/>
    <w:rsid w:val="006A5C0C"/>
    <w:rsid w:val="006A6BB2"/>
    <w:rsid w:val="006A7248"/>
    <w:rsid w:val="006A7360"/>
    <w:rsid w:val="006A7AB9"/>
    <w:rsid w:val="006A7E20"/>
    <w:rsid w:val="006B032E"/>
    <w:rsid w:val="006B04A2"/>
    <w:rsid w:val="006B0892"/>
    <w:rsid w:val="006B1879"/>
    <w:rsid w:val="006B19CA"/>
    <w:rsid w:val="006B1B28"/>
    <w:rsid w:val="006B1B36"/>
    <w:rsid w:val="006B2297"/>
    <w:rsid w:val="006B32EE"/>
    <w:rsid w:val="006B3A23"/>
    <w:rsid w:val="006B3AD6"/>
    <w:rsid w:val="006B3B57"/>
    <w:rsid w:val="006B3FF5"/>
    <w:rsid w:val="006B406B"/>
    <w:rsid w:val="006B454B"/>
    <w:rsid w:val="006B4CEC"/>
    <w:rsid w:val="006B56F7"/>
    <w:rsid w:val="006B5C5B"/>
    <w:rsid w:val="006B7543"/>
    <w:rsid w:val="006C01B7"/>
    <w:rsid w:val="006C0702"/>
    <w:rsid w:val="006C1BDC"/>
    <w:rsid w:val="006C1BE5"/>
    <w:rsid w:val="006C2060"/>
    <w:rsid w:val="006C33B4"/>
    <w:rsid w:val="006C3B75"/>
    <w:rsid w:val="006C48B7"/>
    <w:rsid w:val="006C552F"/>
    <w:rsid w:val="006C5D53"/>
    <w:rsid w:val="006C620C"/>
    <w:rsid w:val="006C65F4"/>
    <w:rsid w:val="006C7188"/>
    <w:rsid w:val="006D07C0"/>
    <w:rsid w:val="006D0CB4"/>
    <w:rsid w:val="006D0DDB"/>
    <w:rsid w:val="006D0EE9"/>
    <w:rsid w:val="006D14A3"/>
    <w:rsid w:val="006D206F"/>
    <w:rsid w:val="006D23CF"/>
    <w:rsid w:val="006D256A"/>
    <w:rsid w:val="006D2643"/>
    <w:rsid w:val="006D3E69"/>
    <w:rsid w:val="006D4538"/>
    <w:rsid w:val="006D4DE5"/>
    <w:rsid w:val="006D50BC"/>
    <w:rsid w:val="006D5673"/>
    <w:rsid w:val="006D5806"/>
    <w:rsid w:val="006D5E30"/>
    <w:rsid w:val="006D6369"/>
    <w:rsid w:val="006D6FB6"/>
    <w:rsid w:val="006D7459"/>
    <w:rsid w:val="006E0EEB"/>
    <w:rsid w:val="006E14EC"/>
    <w:rsid w:val="006E16D6"/>
    <w:rsid w:val="006E1B4C"/>
    <w:rsid w:val="006E3264"/>
    <w:rsid w:val="006E4276"/>
    <w:rsid w:val="006E5275"/>
    <w:rsid w:val="006E60E3"/>
    <w:rsid w:val="006E6A12"/>
    <w:rsid w:val="006E6BEE"/>
    <w:rsid w:val="006E6CD3"/>
    <w:rsid w:val="006E78E0"/>
    <w:rsid w:val="006F176C"/>
    <w:rsid w:val="006F20E2"/>
    <w:rsid w:val="006F317E"/>
    <w:rsid w:val="006F49BC"/>
    <w:rsid w:val="006F6491"/>
    <w:rsid w:val="006F718C"/>
    <w:rsid w:val="006F71F0"/>
    <w:rsid w:val="006F7E20"/>
    <w:rsid w:val="006F7E87"/>
    <w:rsid w:val="0070032F"/>
    <w:rsid w:val="0070052A"/>
    <w:rsid w:val="007015C2"/>
    <w:rsid w:val="00701B15"/>
    <w:rsid w:val="00701D86"/>
    <w:rsid w:val="0070258C"/>
    <w:rsid w:val="00702698"/>
    <w:rsid w:val="00702C09"/>
    <w:rsid w:val="00703998"/>
    <w:rsid w:val="00707692"/>
    <w:rsid w:val="00710165"/>
    <w:rsid w:val="00710BE1"/>
    <w:rsid w:val="00711047"/>
    <w:rsid w:val="007113FE"/>
    <w:rsid w:val="0071253B"/>
    <w:rsid w:val="00712E34"/>
    <w:rsid w:val="00714616"/>
    <w:rsid w:val="007148D0"/>
    <w:rsid w:val="00714971"/>
    <w:rsid w:val="00715457"/>
    <w:rsid w:val="007155F9"/>
    <w:rsid w:val="0071579A"/>
    <w:rsid w:val="0071583E"/>
    <w:rsid w:val="007162A9"/>
    <w:rsid w:val="007163E6"/>
    <w:rsid w:val="00716494"/>
    <w:rsid w:val="00716AEA"/>
    <w:rsid w:val="007179D8"/>
    <w:rsid w:val="00720B38"/>
    <w:rsid w:val="007210D1"/>
    <w:rsid w:val="007212BA"/>
    <w:rsid w:val="00721627"/>
    <w:rsid w:val="00721B91"/>
    <w:rsid w:val="007221EE"/>
    <w:rsid w:val="00722B28"/>
    <w:rsid w:val="00723119"/>
    <w:rsid w:val="00724E9F"/>
    <w:rsid w:val="00725988"/>
    <w:rsid w:val="00725E1B"/>
    <w:rsid w:val="00725EA0"/>
    <w:rsid w:val="007262F8"/>
    <w:rsid w:val="00726BA0"/>
    <w:rsid w:val="00726FE1"/>
    <w:rsid w:val="00730A8E"/>
    <w:rsid w:val="00730B9D"/>
    <w:rsid w:val="00731418"/>
    <w:rsid w:val="00731A7E"/>
    <w:rsid w:val="007323CD"/>
    <w:rsid w:val="007328BC"/>
    <w:rsid w:val="00732D52"/>
    <w:rsid w:val="00732E7C"/>
    <w:rsid w:val="00733C7D"/>
    <w:rsid w:val="007344CA"/>
    <w:rsid w:val="00734A10"/>
    <w:rsid w:val="0073559A"/>
    <w:rsid w:val="00735CB7"/>
    <w:rsid w:val="00736198"/>
    <w:rsid w:val="0073630B"/>
    <w:rsid w:val="007364DD"/>
    <w:rsid w:val="007367E8"/>
    <w:rsid w:val="007369B8"/>
    <w:rsid w:val="00736BD3"/>
    <w:rsid w:val="0073740C"/>
    <w:rsid w:val="00737815"/>
    <w:rsid w:val="00740295"/>
    <w:rsid w:val="00740A95"/>
    <w:rsid w:val="00742CE9"/>
    <w:rsid w:val="00742D68"/>
    <w:rsid w:val="00742E36"/>
    <w:rsid w:val="007442EB"/>
    <w:rsid w:val="00744924"/>
    <w:rsid w:val="00744DFF"/>
    <w:rsid w:val="0074523C"/>
    <w:rsid w:val="0074590C"/>
    <w:rsid w:val="007467D8"/>
    <w:rsid w:val="0074695B"/>
    <w:rsid w:val="0074725D"/>
    <w:rsid w:val="007478B8"/>
    <w:rsid w:val="00747931"/>
    <w:rsid w:val="00747A1B"/>
    <w:rsid w:val="00747A66"/>
    <w:rsid w:val="00747D93"/>
    <w:rsid w:val="00747E90"/>
    <w:rsid w:val="0075074E"/>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669"/>
    <w:rsid w:val="00761009"/>
    <w:rsid w:val="0076113C"/>
    <w:rsid w:val="00761A1F"/>
    <w:rsid w:val="00762167"/>
    <w:rsid w:val="00763302"/>
    <w:rsid w:val="00763319"/>
    <w:rsid w:val="00763AED"/>
    <w:rsid w:val="00763FDF"/>
    <w:rsid w:val="0076412D"/>
    <w:rsid w:val="007642F0"/>
    <w:rsid w:val="007647DB"/>
    <w:rsid w:val="0076488F"/>
    <w:rsid w:val="00764B40"/>
    <w:rsid w:val="00765114"/>
    <w:rsid w:val="007658F3"/>
    <w:rsid w:val="00765AB8"/>
    <w:rsid w:val="00765E3B"/>
    <w:rsid w:val="007664AE"/>
    <w:rsid w:val="007669EC"/>
    <w:rsid w:val="00767B7C"/>
    <w:rsid w:val="00770677"/>
    <w:rsid w:val="00770813"/>
    <w:rsid w:val="00770FF7"/>
    <w:rsid w:val="00771161"/>
    <w:rsid w:val="0077155D"/>
    <w:rsid w:val="007717B9"/>
    <w:rsid w:val="00773B0D"/>
    <w:rsid w:val="00773C3F"/>
    <w:rsid w:val="007741A0"/>
    <w:rsid w:val="00774AC3"/>
    <w:rsid w:val="00774C97"/>
    <w:rsid w:val="007750F7"/>
    <w:rsid w:val="0077667E"/>
    <w:rsid w:val="00776E79"/>
    <w:rsid w:val="00777BF0"/>
    <w:rsid w:val="00777C7C"/>
    <w:rsid w:val="007809FF"/>
    <w:rsid w:val="00781B0A"/>
    <w:rsid w:val="00781CCE"/>
    <w:rsid w:val="00781D11"/>
    <w:rsid w:val="0078208B"/>
    <w:rsid w:val="0078279A"/>
    <w:rsid w:val="00783065"/>
    <w:rsid w:val="00783097"/>
    <w:rsid w:val="007833F2"/>
    <w:rsid w:val="007834A1"/>
    <w:rsid w:val="00783637"/>
    <w:rsid w:val="00783F65"/>
    <w:rsid w:val="0078405F"/>
    <w:rsid w:val="007848A7"/>
    <w:rsid w:val="007865DB"/>
    <w:rsid w:val="007869B4"/>
    <w:rsid w:val="007879C3"/>
    <w:rsid w:val="00787AFC"/>
    <w:rsid w:val="007903FE"/>
    <w:rsid w:val="007904CC"/>
    <w:rsid w:val="0079096F"/>
    <w:rsid w:val="007914CD"/>
    <w:rsid w:val="0079198A"/>
    <w:rsid w:val="007931C3"/>
    <w:rsid w:val="00793BC7"/>
    <w:rsid w:val="00793C05"/>
    <w:rsid w:val="00793F91"/>
    <w:rsid w:val="00794A16"/>
    <w:rsid w:val="00794B1D"/>
    <w:rsid w:val="00795C85"/>
    <w:rsid w:val="00795EE9"/>
    <w:rsid w:val="007966DE"/>
    <w:rsid w:val="00796768"/>
    <w:rsid w:val="00797388"/>
    <w:rsid w:val="00797CF6"/>
    <w:rsid w:val="007A0781"/>
    <w:rsid w:val="007A151A"/>
    <w:rsid w:val="007A2986"/>
    <w:rsid w:val="007A34F7"/>
    <w:rsid w:val="007A4AB1"/>
    <w:rsid w:val="007A4DB2"/>
    <w:rsid w:val="007A5008"/>
    <w:rsid w:val="007A513B"/>
    <w:rsid w:val="007A5737"/>
    <w:rsid w:val="007A6383"/>
    <w:rsid w:val="007A6AD9"/>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0178"/>
    <w:rsid w:val="007C1371"/>
    <w:rsid w:val="007C1B91"/>
    <w:rsid w:val="007C1C7B"/>
    <w:rsid w:val="007C23FA"/>
    <w:rsid w:val="007C32B3"/>
    <w:rsid w:val="007C4F9A"/>
    <w:rsid w:val="007C5151"/>
    <w:rsid w:val="007C53E5"/>
    <w:rsid w:val="007C564A"/>
    <w:rsid w:val="007C5CFC"/>
    <w:rsid w:val="007C5E6E"/>
    <w:rsid w:val="007C6E81"/>
    <w:rsid w:val="007C7AA3"/>
    <w:rsid w:val="007C7D19"/>
    <w:rsid w:val="007D0273"/>
    <w:rsid w:val="007D0B6D"/>
    <w:rsid w:val="007D13C7"/>
    <w:rsid w:val="007D171D"/>
    <w:rsid w:val="007D1F7C"/>
    <w:rsid w:val="007D24F8"/>
    <w:rsid w:val="007D3248"/>
    <w:rsid w:val="007D3489"/>
    <w:rsid w:val="007D3565"/>
    <w:rsid w:val="007D3DDD"/>
    <w:rsid w:val="007D4544"/>
    <w:rsid w:val="007D49A0"/>
    <w:rsid w:val="007D684F"/>
    <w:rsid w:val="007D6BBF"/>
    <w:rsid w:val="007D711B"/>
    <w:rsid w:val="007E091D"/>
    <w:rsid w:val="007E133D"/>
    <w:rsid w:val="007E21BB"/>
    <w:rsid w:val="007E2FB4"/>
    <w:rsid w:val="007E3750"/>
    <w:rsid w:val="007E40FA"/>
    <w:rsid w:val="007E6FF5"/>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4620"/>
    <w:rsid w:val="00805940"/>
    <w:rsid w:val="008062E3"/>
    <w:rsid w:val="00806829"/>
    <w:rsid w:val="00807B80"/>
    <w:rsid w:val="00810432"/>
    <w:rsid w:val="00810948"/>
    <w:rsid w:val="00810C08"/>
    <w:rsid w:val="00811F54"/>
    <w:rsid w:val="00811FCE"/>
    <w:rsid w:val="0081245D"/>
    <w:rsid w:val="0081259C"/>
    <w:rsid w:val="008142CE"/>
    <w:rsid w:val="008145A9"/>
    <w:rsid w:val="00814690"/>
    <w:rsid w:val="00816179"/>
    <w:rsid w:val="00817411"/>
    <w:rsid w:val="008174E1"/>
    <w:rsid w:val="00817AE9"/>
    <w:rsid w:val="00820471"/>
    <w:rsid w:val="00820488"/>
    <w:rsid w:val="00821C4B"/>
    <w:rsid w:val="00821D8C"/>
    <w:rsid w:val="00822BFE"/>
    <w:rsid w:val="00823B3E"/>
    <w:rsid w:val="008240B0"/>
    <w:rsid w:val="00825EEE"/>
    <w:rsid w:val="00825FAA"/>
    <w:rsid w:val="0082696A"/>
    <w:rsid w:val="00826B34"/>
    <w:rsid w:val="00826EBC"/>
    <w:rsid w:val="00827F16"/>
    <w:rsid w:val="00830C30"/>
    <w:rsid w:val="00830C5A"/>
    <w:rsid w:val="008310BF"/>
    <w:rsid w:val="00831B57"/>
    <w:rsid w:val="008320D5"/>
    <w:rsid w:val="0083220A"/>
    <w:rsid w:val="0083222E"/>
    <w:rsid w:val="00832335"/>
    <w:rsid w:val="008326AC"/>
    <w:rsid w:val="008327D0"/>
    <w:rsid w:val="00832AED"/>
    <w:rsid w:val="00832BCB"/>
    <w:rsid w:val="00835F07"/>
    <w:rsid w:val="0083661D"/>
    <w:rsid w:val="00836AF5"/>
    <w:rsid w:val="00837213"/>
    <w:rsid w:val="00837A0A"/>
    <w:rsid w:val="00840226"/>
    <w:rsid w:val="00841831"/>
    <w:rsid w:val="00842B13"/>
    <w:rsid w:val="00842D5F"/>
    <w:rsid w:val="0084377A"/>
    <w:rsid w:val="00843967"/>
    <w:rsid w:val="008462C3"/>
    <w:rsid w:val="008464AE"/>
    <w:rsid w:val="00846E6E"/>
    <w:rsid w:val="008474B5"/>
    <w:rsid w:val="00847A4A"/>
    <w:rsid w:val="00850375"/>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3E"/>
    <w:rsid w:val="008577DF"/>
    <w:rsid w:val="0086078E"/>
    <w:rsid w:val="0086165E"/>
    <w:rsid w:val="00862DFA"/>
    <w:rsid w:val="00862E24"/>
    <w:rsid w:val="0086470A"/>
    <w:rsid w:val="00864CB0"/>
    <w:rsid w:val="00865326"/>
    <w:rsid w:val="008655AD"/>
    <w:rsid w:val="00865BFE"/>
    <w:rsid w:val="008671CC"/>
    <w:rsid w:val="00867B70"/>
    <w:rsid w:val="00867E60"/>
    <w:rsid w:val="008702AE"/>
    <w:rsid w:val="00870944"/>
    <w:rsid w:val="00870B85"/>
    <w:rsid w:val="00871712"/>
    <w:rsid w:val="0087234F"/>
    <w:rsid w:val="008723E5"/>
    <w:rsid w:val="00872742"/>
    <w:rsid w:val="00872DCF"/>
    <w:rsid w:val="0087392B"/>
    <w:rsid w:val="00873997"/>
    <w:rsid w:val="00873D42"/>
    <w:rsid w:val="00873DB7"/>
    <w:rsid w:val="00874063"/>
    <w:rsid w:val="00874F4D"/>
    <w:rsid w:val="00875FFD"/>
    <w:rsid w:val="008761D0"/>
    <w:rsid w:val="00876B1C"/>
    <w:rsid w:val="00876D0C"/>
    <w:rsid w:val="0087711F"/>
    <w:rsid w:val="00877C62"/>
    <w:rsid w:val="00880428"/>
    <w:rsid w:val="008805DF"/>
    <w:rsid w:val="0088179C"/>
    <w:rsid w:val="0088196F"/>
    <w:rsid w:val="00881EF0"/>
    <w:rsid w:val="00883256"/>
    <w:rsid w:val="00883A2E"/>
    <w:rsid w:val="0088425D"/>
    <w:rsid w:val="00884680"/>
    <w:rsid w:val="008848E0"/>
    <w:rsid w:val="00884C4C"/>
    <w:rsid w:val="00885240"/>
    <w:rsid w:val="008853C0"/>
    <w:rsid w:val="00885CBB"/>
    <w:rsid w:val="00887101"/>
    <w:rsid w:val="00887451"/>
    <w:rsid w:val="00887A87"/>
    <w:rsid w:val="0089018E"/>
    <w:rsid w:val="0089056B"/>
    <w:rsid w:val="00890B87"/>
    <w:rsid w:val="00890BE8"/>
    <w:rsid w:val="00891713"/>
    <w:rsid w:val="00891BE5"/>
    <w:rsid w:val="008920C5"/>
    <w:rsid w:val="008922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0CF2"/>
    <w:rsid w:val="008A1190"/>
    <w:rsid w:val="008A11F8"/>
    <w:rsid w:val="008A1987"/>
    <w:rsid w:val="008A1A7A"/>
    <w:rsid w:val="008A1D39"/>
    <w:rsid w:val="008A264E"/>
    <w:rsid w:val="008A27AF"/>
    <w:rsid w:val="008A2D8E"/>
    <w:rsid w:val="008A2F01"/>
    <w:rsid w:val="008A3269"/>
    <w:rsid w:val="008A3283"/>
    <w:rsid w:val="008A3E8D"/>
    <w:rsid w:val="008A47F4"/>
    <w:rsid w:val="008A5157"/>
    <w:rsid w:val="008A5CE7"/>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282"/>
    <w:rsid w:val="008B69B0"/>
    <w:rsid w:val="008B6C95"/>
    <w:rsid w:val="008B714A"/>
    <w:rsid w:val="008B7588"/>
    <w:rsid w:val="008B75B2"/>
    <w:rsid w:val="008B7C80"/>
    <w:rsid w:val="008C01DE"/>
    <w:rsid w:val="008C0318"/>
    <w:rsid w:val="008C0607"/>
    <w:rsid w:val="008C1120"/>
    <w:rsid w:val="008C14E2"/>
    <w:rsid w:val="008C1DEC"/>
    <w:rsid w:val="008C236A"/>
    <w:rsid w:val="008C28EE"/>
    <w:rsid w:val="008C2912"/>
    <w:rsid w:val="008C398C"/>
    <w:rsid w:val="008C3F10"/>
    <w:rsid w:val="008C431E"/>
    <w:rsid w:val="008C522A"/>
    <w:rsid w:val="008C5B2A"/>
    <w:rsid w:val="008C73CC"/>
    <w:rsid w:val="008C75BC"/>
    <w:rsid w:val="008C79F3"/>
    <w:rsid w:val="008C7D68"/>
    <w:rsid w:val="008C7E19"/>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D6B"/>
    <w:rsid w:val="008E135F"/>
    <w:rsid w:val="008E16A8"/>
    <w:rsid w:val="008E194C"/>
    <w:rsid w:val="008E19DE"/>
    <w:rsid w:val="008E1E1F"/>
    <w:rsid w:val="008E39EE"/>
    <w:rsid w:val="008E500B"/>
    <w:rsid w:val="008E520F"/>
    <w:rsid w:val="008E590F"/>
    <w:rsid w:val="008E5DF2"/>
    <w:rsid w:val="008E6457"/>
    <w:rsid w:val="008E665A"/>
    <w:rsid w:val="008E6889"/>
    <w:rsid w:val="008E6942"/>
    <w:rsid w:val="008E75B3"/>
    <w:rsid w:val="008F039E"/>
    <w:rsid w:val="008F0DB3"/>
    <w:rsid w:val="008F17DF"/>
    <w:rsid w:val="008F2336"/>
    <w:rsid w:val="008F295B"/>
    <w:rsid w:val="008F3429"/>
    <w:rsid w:val="008F3479"/>
    <w:rsid w:val="008F3D72"/>
    <w:rsid w:val="008F433C"/>
    <w:rsid w:val="008F641D"/>
    <w:rsid w:val="008F6C0A"/>
    <w:rsid w:val="008F750E"/>
    <w:rsid w:val="008F7C1F"/>
    <w:rsid w:val="0090054B"/>
    <w:rsid w:val="00900C65"/>
    <w:rsid w:val="00901A6E"/>
    <w:rsid w:val="009025DE"/>
    <w:rsid w:val="0090299F"/>
    <w:rsid w:val="009031EB"/>
    <w:rsid w:val="00904410"/>
    <w:rsid w:val="0090550E"/>
    <w:rsid w:val="009057B8"/>
    <w:rsid w:val="00905A2E"/>
    <w:rsid w:val="009063A1"/>
    <w:rsid w:val="009065CC"/>
    <w:rsid w:val="00906856"/>
    <w:rsid w:val="00907D7D"/>
    <w:rsid w:val="00907F2A"/>
    <w:rsid w:val="00907FA3"/>
    <w:rsid w:val="0091045A"/>
    <w:rsid w:val="00911BE2"/>
    <w:rsid w:val="00911D82"/>
    <w:rsid w:val="0091291A"/>
    <w:rsid w:val="00912B23"/>
    <w:rsid w:val="00912D16"/>
    <w:rsid w:val="00913E9B"/>
    <w:rsid w:val="00913F29"/>
    <w:rsid w:val="00915B18"/>
    <w:rsid w:val="00915C1A"/>
    <w:rsid w:val="00916670"/>
    <w:rsid w:val="00916F98"/>
    <w:rsid w:val="00917543"/>
    <w:rsid w:val="00920D8D"/>
    <w:rsid w:val="00920EF2"/>
    <w:rsid w:val="00921306"/>
    <w:rsid w:val="0092209F"/>
    <w:rsid w:val="009234F0"/>
    <w:rsid w:val="00923BBD"/>
    <w:rsid w:val="00924D1C"/>
    <w:rsid w:val="00925122"/>
    <w:rsid w:val="009255CE"/>
    <w:rsid w:val="0092570E"/>
    <w:rsid w:val="00925CA1"/>
    <w:rsid w:val="009268E4"/>
    <w:rsid w:val="00926AFB"/>
    <w:rsid w:val="00927F0E"/>
    <w:rsid w:val="0093016D"/>
    <w:rsid w:val="00930F68"/>
    <w:rsid w:val="00931638"/>
    <w:rsid w:val="00932318"/>
    <w:rsid w:val="00932CB3"/>
    <w:rsid w:val="00932DAD"/>
    <w:rsid w:val="009331FD"/>
    <w:rsid w:val="009336C1"/>
    <w:rsid w:val="00933812"/>
    <w:rsid w:val="009338EF"/>
    <w:rsid w:val="00933BF8"/>
    <w:rsid w:val="00934272"/>
    <w:rsid w:val="00934537"/>
    <w:rsid w:val="00934941"/>
    <w:rsid w:val="00934988"/>
    <w:rsid w:val="00934C40"/>
    <w:rsid w:val="00934EBF"/>
    <w:rsid w:val="0093563E"/>
    <w:rsid w:val="00940460"/>
    <w:rsid w:val="009406F2"/>
    <w:rsid w:val="00940774"/>
    <w:rsid w:val="00940A35"/>
    <w:rsid w:val="009416B4"/>
    <w:rsid w:val="009423B5"/>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D3A"/>
    <w:rsid w:val="00960E5F"/>
    <w:rsid w:val="0096126F"/>
    <w:rsid w:val="009613DC"/>
    <w:rsid w:val="00961B39"/>
    <w:rsid w:val="009622EF"/>
    <w:rsid w:val="009628F5"/>
    <w:rsid w:val="00963910"/>
    <w:rsid w:val="00963A68"/>
    <w:rsid w:val="009648AC"/>
    <w:rsid w:val="00966392"/>
    <w:rsid w:val="0096690E"/>
    <w:rsid w:val="00967214"/>
    <w:rsid w:val="00967655"/>
    <w:rsid w:val="00970001"/>
    <w:rsid w:val="00970F79"/>
    <w:rsid w:val="00971925"/>
    <w:rsid w:val="009726B3"/>
    <w:rsid w:val="00972A3E"/>
    <w:rsid w:val="00972F2C"/>
    <w:rsid w:val="00973AE1"/>
    <w:rsid w:val="0097446F"/>
    <w:rsid w:val="00974DA9"/>
    <w:rsid w:val="00975040"/>
    <w:rsid w:val="009757B6"/>
    <w:rsid w:val="009759DE"/>
    <w:rsid w:val="00975BEA"/>
    <w:rsid w:val="00975C50"/>
    <w:rsid w:val="009763BA"/>
    <w:rsid w:val="00977DB3"/>
    <w:rsid w:val="00977F8D"/>
    <w:rsid w:val="00980A0C"/>
    <w:rsid w:val="00980CBE"/>
    <w:rsid w:val="00981118"/>
    <w:rsid w:val="00981CA9"/>
    <w:rsid w:val="00982691"/>
    <w:rsid w:val="009826D8"/>
    <w:rsid w:val="00982AED"/>
    <w:rsid w:val="00983396"/>
    <w:rsid w:val="00983788"/>
    <w:rsid w:val="0098379C"/>
    <w:rsid w:val="00983FD5"/>
    <w:rsid w:val="00984243"/>
    <w:rsid w:val="009842C4"/>
    <w:rsid w:val="00984358"/>
    <w:rsid w:val="00984632"/>
    <w:rsid w:val="009862F4"/>
    <w:rsid w:val="00986CAD"/>
    <w:rsid w:val="00986F36"/>
    <w:rsid w:val="00987FBE"/>
    <w:rsid w:val="0099029B"/>
    <w:rsid w:val="0099153C"/>
    <w:rsid w:val="00991ADB"/>
    <w:rsid w:val="00991D19"/>
    <w:rsid w:val="009926D1"/>
    <w:rsid w:val="0099271D"/>
    <w:rsid w:val="009936D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ACE"/>
    <w:rsid w:val="009B2B54"/>
    <w:rsid w:val="009B2EC5"/>
    <w:rsid w:val="009B38DF"/>
    <w:rsid w:val="009B3A1B"/>
    <w:rsid w:val="009B3FDB"/>
    <w:rsid w:val="009B532C"/>
    <w:rsid w:val="009B543D"/>
    <w:rsid w:val="009B588D"/>
    <w:rsid w:val="009B64F2"/>
    <w:rsid w:val="009B6A5E"/>
    <w:rsid w:val="009B7AF2"/>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4661"/>
    <w:rsid w:val="009D4B71"/>
    <w:rsid w:val="009D57AE"/>
    <w:rsid w:val="009D57FC"/>
    <w:rsid w:val="009D5CB4"/>
    <w:rsid w:val="009D68E0"/>
    <w:rsid w:val="009D754A"/>
    <w:rsid w:val="009D7C46"/>
    <w:rsid w:val="009E0D99"/>
    <w:rsid w:val="009E0E07"/>
    <w:rsid w:val="009E11FE"/>
    <w:rsid w:val="009E15CB"/>
    <w:rsid w:val="009E2641"/>
    <w:rsid w:val="009E2655"/>
    <w:rsid w:val="009E2E08"/>
    <w:rsid w:val="009E2F3B"/>
    <w:rsid w:val="009E4351"/>
    <w:rsid w:val="009E4546"/>
    <w:rsid w:val="009E5ED5"/>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6054"/>
    <w:rsid w:val="00A06240"/>
    <w:rsid w:val="00A06388"/>
    <w:rsid w:val="00A063EE"/>
    <w:rsid w:val="00A06A0A"/>
    <w:rsid w:val="00A06A90"/>
    <w:rsid w:val="00A070DA"/>
    <w:rsid w:val="00A07114"/>
    <w:rsid w:val="00A078E2"/>
    <w:rsid w:val="00A07C15"/>
    <w:rsid w:val="00A07D27"/>
    <w:rsid w:val="00A1016C"/>
    <w:rsid w:val="00A10540"/>
    <w:rsid w:val="00A10930"/>
    <w:rsid w:val="00A11685"/>
    <w:rsid w:val="00A117D2"/>
    <w:rsid w:val="00A11B38"/>
    <w:rsid w:val="00A12973"/>
    <w:rsid w:val="00A12AB5"/>
    <w:rsid w:val="00A13231"/>
    <w:rsid w:val="00A13CA0"/>
    <w:rsid w:val="00A13E95"/>
    <w:rsid w:val="00A13F77"/>
    <w:rsid w:val="00A142FB"/>
    <w:rsid w:val="00A1479C"/>
    <w:rsid w:val="00A15115"/>
    <w:rsid w:val="00A16576"/>
    <w:rsid w:val="00A1761D"/>
    <w:rsid w:val="00A20485"/>
    <w:rsid w:val="00A20945"/>
    <w:rsid w:val="00A20A56"/>
    <w:rsid w:val="00A21826"/>
    <w:rsid w:val="00A22136"/>
    <w:rsid w:val="00A2268A"/>
    <w:rsid w:val="00A22C64"/>
    <w:rsid w:val="00A236A8"/>
    <w:rsid w:val="00A23BD3"/>
    <w:rsid w:val="00A23C64"/>
    <w:rsid w:val="00A25294"/>
    <w:rsid w:val="00A254BC"/>
    <w:rsid w:val="00A2588B"/>
    <w:rsid w:val="00A25DC6"/>
    <w:rsid w:val="00A26213"/>
    <w:rsid w:val="00A263A9"/>
    <w:rsid w:val="00A26422"/>
    <w:rsid w:val="00A27DD6"/>
    <w:rsid w:val="00A27ED4"/>
    <w:rsid w:val="00A30B82"/>
    <w:rsid w:val="00A31A86"/>
    <w:rsid w:val="00A31AB1"/>
    <w:rsid w:val="00A31C4E"/>
    <w:rsid w:val="00A31D47"/>
    <w:rsid w:val="00A320B2"/>
    <w:rsid w:val="00A32C12"/>
    <w:rsid w:val="00A331B8"/>
    <w:rsid w:val="00A3320E"/>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1F0C"/>
    <w:rsid w:val="00A421A9"/>
    <w:rsid w:val="00A4227D"/>
    <w:rsid w:val="00A43B61"/>
    <w:rsid w:val="00A4410F"/>
    <w:rsid w:val="00A4423B"/>
    <w:rsid w:val="00A447A9"/>
    <w:rsid w:val="00A45205"/>
    <w:rsid w:val="00A45878"/>
    <w:rsid w:val="00A45EA1"/>
    <w:rsid w:val="00A45ECA"/>
    <w:rsid w:val="00A45F01"/>
    <w:rsid w:val="00A468E8"/>
    <w:rsid w:val="00A47F7B"/>
    <w:rsid w:val="00A5101A"/>
    <w:rsid w:val="00A51557"/>
    <w:rsid w:val="00A5174F"/>
    <w:rsid w:val="00A51F33"/>
    <w:rsid w:val="00A52C11"/>
    <w:rsid w:val="00A52D56"/>
    <w:rsid w:val="00A52F77"/>
    <w:rsid w:val="00A530A4"/>
    <w:rsid w:val="00A53427"/>
    <w:rsid w:val="00A534C0"/>
    <w:rsid w:val="00A5355A"/>
    <w:rsid w:val="00A53AFB"/>
    <w:rsid w:val="00A53FC5"/>
    <w:rsid w:val="00A542DE"/>
    <w:rsid w:val="00A55A5D"/>
    <w:rsid w:val="00A56ADD"/>
    <w:rsid w:val="00A56D80"/>
    <w:rsid w:val="00A572E0"/>
    <w:rsid w:val="00A576DD"/>
    <w:rsid w:val="00A57C05"/>
    <w:rsid w:val="00A57CD7"/>
    <w:rsid w:val="00A57F04"/>
    <w:rsid w:val="00A60270"/>
    <w:rsid w:val="00A617A9"/>
    <w:rsid w:val="00A61D92"/>
    <w:rsid w:val="00A62419"/>
    <w:rsid w:val="00A6244C"/>
    <w:rsid w:val="00A62529"/>
    <w:rsid w:val="00A63561"/>
    <w:rsid w:val="00A6368E"/>
    <w:rsid w:val="00A655A8"/>
    <w:rsid w:val="00A65D5A"/>
    <w:rsid w:val="00A66296"/>
    <w:rsid w:val="00A663A1"/>
    <w:rsid w:val="00A66DD1"/>
    <w:rsid w:val="00A70F53"/>
    <w:rsid w:val="00A71B3D"/>
    <w:rsid w:val="00A72CAA"/>
    <w:rsid w:val="00A72ECB"/>
    <w:rsid w:val="00A732CC"/>
    <w:rsid w:val="00A73A03"/>
    <w:rsid w:val="00A74998"/>
    <w:rsid w:val="00A75425"/>
    <w:rsid w:val="00A756DC"/>
    <w:rsid w:val="00A7593E"/>
    <w:rsid w:val="00A759D0"/>
    <w:rsid w:val="00A76154"/>
    <w:rsid w:val="00A776B7"/>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4FE9"/>
    <w:rsid w:val="00A85688"/>
    <w:rsid w:val="00A85EC4"/>
    <w:rsid w:val="00A8661F"/>
    <w:rsid w:val="00A87938"/>
    <w:rsid w:val="00A9074D"/>
    <w:rsid w:val="00A911EE"/>
    <w:rsid w:val="00A917B3"/>
    <w:rsid w:val="00A918C0"/>
    <w:rsid w:val="00A920F6"/>
    <w:rsid w:val="00A92943"/>
    <w:rsid w:val="00A92F48"/>
    <w:rsid w:val="00A93B32"/>
    <w:rsid w:val="00A93C3C"/>
    <w:rsid w:val="00A94472"/>
    <w:rsid w:val="00A947F2"/>
    <w:rsid w:val="00A95556"/>
    <w:rsid w:val="00A95717"/>
    <w:rsid w:val="00A957D5"/>
    <w:rsid w:val="00A95AB8"/>
    <w:rsid w:val="00A95DD5"/>
    <w:rsid w:val="00A964CD"/>
    <w:rsid w:val="00A9660F"/>
    <w:rsid w:val="00A979D9"/>
    <w:rsid w:val="00AA02C4"/>
    <w:rsid w:val="00AA08C9"/>
    <w:rsid w:val="00AA197B"/>
    <w:rsid w:val="00AA20CE"/>
    <w:rsid w:val="00AA2318"/>
    <w:rsid w:val="00AA2845"/>
    <w:rsid w:val="00AA2867"/>
    <w:rsid w:val="00AA3D6D"/>
    <w:rsid w:val="00AA401F"/>
    <w:rsid w:val="00AA520C"/>
    <w:rsid w:val="00AA5306"/>
    <w:rsid w:val="00AA626C"/>
    <w:rsid w:val="00AA65C8"/>
    <w:rsid w:val="00AA66DE"/>
    <w:rsid w:val="00AA7151"/>
    <w:rsid w:val="00AA730B"/>
    <w:rsid w:val="00AA7320"/>
    <w:rsid w:val="00AA7AD8"/>
    <w:rsid w:val="00AA7BCE"/>
    <w:rsid w:val="00AB0156"/>
    <w:rsid w:val="00AB089C"/>
    <w:rsid w:val="00AB0C50"/>
    <w:rsid w:val="00AB0E61"/>
    <w:rsid w:val="00AB1446"/>
    <w:rsid w:val="00AB177C"/>
    <w:rsid w:val="00AB1817"/>
    <w:rsid w:val="00AB18E8"/>
    <w:rsid w:val="00AB2811"/>
    <w:rsid w:val="00AB2BBF"/>
    <w:rsid w:val="00AB2C3F"/>
    <w:rsid w:val="00AB30A1"/>
    <w:rsid w:val="00AB32AA"/>
    <w:rsid w:val="00AB32B5"/>
    <w:rsid w:val="00AB3B45"/>
    <w:rsid w:val="00AB54F7"/>
    <w:rsid w:val="00AB600D"/>
    <w:rsid w:val="00AB7236"/>
    <w:rsid w:val="00AB7BE1"/>
    <w:rsid w:val="00AB7E2B"/>
    <w:rsid w:val="00AC0016"/>
    <w:rsid w:val="00AC03E8"/>
    <w:rsid w:val="00AC1297"/>
    <w:rsid w:val="00AC148D"/>
    <w:rsid w:val="00AC1769"/>
    <w:rsid w:val="00AC17CE"/>
    <w:rsid w:val="00AC1AB9"/>
    <w:rsid w:val="00AC1EEA"/>
    <w:rsid w:val="00AC2BD0"/>
    <w:rsid w:val="00AC2D6C"/>
    <w:rsid w:val="00AC3608"/>
    <w:rsid w:val="00AC3D75"/>
    <w:rsid w:val="00AC569E"/>
    <w:rsid w:val="00AC6378"/>
    <w:rsid w:val="00AC6CDF"/>
    <w:rsid w:val="00AC6F97"/>
    <w:rsid w:val="00AC73E6"/>
    <w:rsid w:val="00AC757D"/>
    <w:rsid w:val="00AC772E"/>
    <w:rsid w:val="00AC78D3"/>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4D1"/>
    <w:rsid w:val="00AD6931"/>
    <w:rsid w:val="00AD69D5"/>
    <w:rsid w:val="00AD6C19"/>
    <w:rsid w:val="00AD6D44"/>
    <w:rsid w:val="00AD6E02"/>
    <w:rsid w:val="00AD6EA4"/>
    <w:rsid w:val="00AD6FDB"/>
    <w:rsid w:val="00AD79A3"/>
    <w:rsid w:val="00AD7ED6"/>
    <w:rsid w:val="00AE00B7"/>
    <w:rsid w:val="00AE0B44"/>
    <w:rsid w:val="00AE1247"/>
    <w:rsid w:val="00AE14F3"/>
    <w:rsid w:val="00AE1B55"/>
    <w:rsid w:val="00AE2B8F"/>
    <w:rsid w:val="00AE2BC6"/>
    <w:rsid w:val="00AE3697"/>
    <w:rsid w:val="00AE484B"/>
    <w:rsid w:val="00AE56F8"/>
    <w:rsid w:val="00AE5E71"/>
    <w:rsid w:val="00AE5FD9"/>
    <w:rsid w:val="00AE6FFD"/>
    <w:rsid w:val="00AE755A"/>
    <w:rsid w:val="00AE7912"/>
    <w:rsid w:val="00AF02F6"/>
    <w:rsid w:val="00AF0CB0"/>
    <w:rsid w:val="00AF0EAF"/>
    <w:rsid w:val="00AF14D4"/>
    <w:rsid w:val="00AF1C52"/>
    <w:rsid w:val="00AF32DF"/>
    <w:rsid w:val="00AF33BD"/>
    <w:rsid w:val="00AF3D89"/>
    <w:rsid w:val="00AF42D9"/>
    <w:rsid w:val="00AF4C12"/>
    <w:rsid w:val="00AF5089"/>
    <w:rsid w:val="00AF5194"/>
    <w:rsid w:val="00AF56D7"/>
    <w:rsid w:val="00AF6261"/>
    <w:rsid w:val="00AF68FE"/>
    <w:rsid w:val="00AF7528"/>
    <w:rsid w:val="00B000F1"/>
    <w:rsid w:val="00B006B1"/>
    <w:rsid w:val="00B00C8C"/>
    <w:rsid w:val="00B00CEF"/>
    <w:rsid w:val="00B01324"/>
    <w:rsid w:val="00B01459"/>
    <w:rsid w:val="00B015EB"/>
    <w:rsid w:val="00B01F43"/>
    <w:rsid w:val="00B032BC"/>
    <w:rsid w:val="00B03776"/>
    <w:rsid w:val="00B038E5"/>
    <w:rsid w:val="00B03F9B"/>
    <w:rsid w:val="00B046AA"/>
    <w:rsid w:val="00B05013"/>
    <w:rsid w:val="00B0539C"/>
    <w:rsid w:val="00B056D0"/>
    <w:rsid w:val="00B05E64"/>
    <w:rsid w:val="00B064C8"/>
    <w:rsid w:val="00B06CCE"/>
    <w:rsid w:val="00B071FD"/>
    <w:rsid w:val="00B07304"/>
    <w:rsid w:val="00B07E72"/>
    <w:rsid w:val="00B07F5D"/>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60E"/>
    <w:rsid w:val="00B2203C"/>
    <w:rsid w:val="00B22074"/>
    <w:rsid w:val="00B222AF"/>
    <w:rsid w:val="00B22996"/>
    <w:rsid w:val="00B22A69"/>
    <w:rsid w:val="00B23436"/>
    <w:rsid w:val="00B240C1"/>
    <w:rsid w:val="00B2436B"/>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79BE"/>
    <w:rsid w:val="00B37D81"/>
    <w:rsid w:val="00B37EF1"/>
    <w:rsid w:val="00B4062B"/>
    <w:rsid w:val="00B408E0"/>
    <w:rsid w:val="00B40FC5"/>
    <w:rsid w:val="00B41C01"/>
    <w:rsid w:val="00B42CD2"/>
    <w:rsid w:val="00B43351"/>
    <w:rsid w:val="00B43D72"/>
    <w:rsid w:val="00B4444D"/>
    <w:rsid w:val="00B446A3"/>
    <w:rsid w:val="00B455A9"/>
    <w:rsid w:val="00B4676E"/>
    <w:rsid w:val="00B47DA3"/>
    <w:rsid w:val="00B47F52"/>
    <w:rsid w:val="00B50A16"/>
    <w:rsid w:val="00B51674"/>
    <w:rsid w:val="00B51F0D"/>
    <w:rsid w:val="00B520E4"/>
    <w:rsid w:val="00B521B7"/>
    <w:rsid w:val="00B5286D"/>
    <w:rsid w:val="00B52EB7"/>
    <w:rsid w:val="00B54829"/>
    <w:rsid w:val="00B54922"/>
    <w:rsid w:val="00B54E3A"/>
    <w:rsid w:val="00B5622F"/>
    <w:rsid w:val="00B56C51"/>
    <w:rsid w:val="00B57F97"/>
    <w:rsid w:val="00B6056A"/>
    <w:rsid w:val="00B60CC0"/>
    <w:rsid w:val="00B61024"/>
    <w:rsid w:val="00B6138C"/>
    <w:rsid w:val="00B61A21"/>
    <w:rsid w:val="00B61B59"/>
    <w:rsid w:val="00B629C2"/>
    <w:rsid w:val="00B63780"/>
    <w:rsid w:val="00B64022"/>
    <w:rsid w:val="00B647CC"/>
    <w:rsid w:val="00B647FC"/>
    <w:rsid w:val="00B64D9B"/>
    <w:rsid w:val="00B663F9"/>
    <w:rsid w:val="00B669D2"/>
    <w:rsid w:val="00B66B3A"/>
    <w:rsid w:val="00B66B65"/>
    <w:rsid w:val="00B66BF5"/>
    <w:rsid w:val="00B6792A"/>
    <w:rsid w:val="00B67B35"/>
    <w:rsid w:val="00B67D54"/>
    <w:rsid w:val="00B703ED"/>
    <w:rsid w:val="00B705C3"/>
    <w:rsid w:val="00B705E9"/>
    <w:rsid w:val="00B70942"/>
    <w:rsid w:val="00B70F06"/>
    <w:rsid w:val="00B71F8A"/>
    <w:rsid w:val="00B7200C"/>
    <w:rsid w:val="00B72426"/>
    <w:rsid w:val="00B72CC8"/>
    <w:rsid w:val="00B73EBE"/>
    <w:rsid w:val="00B75126"/>
    <w:rsid w:val="00B75613"/>
    <w:rsid w:val="00B75A9C"/>
    <w:rsid w:val="00B76A7A"/>
    <w:rsid w:val="00B77292"/>
    <w:rsid w:val="00B776B8"/>
    <w:rsid w:val="00B77B6A"/>
    <w:rsid w:val="00B80001"/>
    <w:rsid w:val="00B8043A"/>
    <w:rsid w:val="00B80476"/>
    <w:rsid w:val="00B8050C"/>
    <w:rsid w:val="00B80602"/>
    <w:rsid w:val="00B82322"/>
    <w:rsid w:val="00B82C2B"/>
    <w:rsid w:val="00B83084"/>
    <w:rsid w:val="00B831EC"/>
    <w:rsid w:val="00B83C37"/>
    <w:rsid w:val="00B84F2E"/>
    <w:rsid w:val="00B8502F"/>
    <w:rsid w:val="00B853B3"/>
    <w:rsid w:val="00B85AB6"/>
    <w:rsid w:val="00B85C5A"/>
    <w:rsid w:val="00B869F9"/>
    <w:rsid w:val="00B86B82"/>
    <w:rsid w:val="00B87431"/>
    <w:rsid w:val="00B8791A"/>
    <w:rsid w:val="00B87A9D"/>
    <w:rsid w:val="00B90716"/>
    <w:rsid w:val="00B90ABF"/>
    <w:rsid w:val="00B91BF5"/>
    <w:rsid w:val="00B927CE"/>
    <w:rsid w:val="00B943FB"/>
    <w:rsid w:val="00B944CA"/>
    <w:rsid w:val="00B949ED"/>
    <w:rsid w:val="00B961EC"/>
    <w:rsid w:val="00B96CF3"/>
    <w:rsid w:val="00B97C2B"/>
    <w:rsid w:val="00BA05B2"/>
    <w:rsid w:val="00BA077C"/>
    <w:rsid w:val="00BA114B"/>
    <w:rsid w:val="00BA29EB"/>
    <w:rsid w:val="00BA2A49"/>
    <w:rsid w:val="00BA36B5"/>
    <w:rsid w:val="00BA3A99"/>
    <w:rsid w:val="00BA3D08"/>
    <w:rsid w:val="00BA3EF7"/>
    <w:rsid w:val="00BA462E"/>
    <w:rsid w:val="00BA5136"/>
    <w:rsid w:val="00BA546D"/>
    <w:rsid w:val="00BA5A67"/>
    <w:rsid w:val="00BA63C4"/>
    <w:rsid w:val="00BA656C"/>
    <w:rsid w:val="00BA73E2"/>
    <w:rsid w:val="00BA79A8"/>
    <w:rsid w:val="00BA7B95"/>
    <w:rsid w:val="00BB0B08"/>
    <w:rsid w:val="00BB0C98"/>
    <w:rsid w:val="00BB0E82"/>
    <w:rsid w:val="00BB1271"/>
    <w:rsid w:val="00BB13C1"/>
    <w:rsid w:val="00BB2133"/>
    <w:rsid w:val="00BB2AF7"/>
    <w:rsid w:val="00BB335B"/>
    <w:rsid w:val="00BB3C4B"/>
    <w:rsid w:val="00BB4836"/>
    <w:rsid w:val="00BB5911"/>
    <w:rsid w:val="00BB5959"/>
    <w:rsid w:val="00BB67E8"/>
    <w:rsid w:val="00BB6861"/>
    <w:rsid w:val="00BB6939"/>
    <w:rsid w:val="00BB6F05"/>
    <w:rsid w:val="00BB783C"/>
    <w:rsid w:val="00BB7A63"/>
    <w:rsid w:val="00BC1ACA"/>
    <w:rsid w:val="00BC2593"/>
    <w:rsid w:val="00BC273B"/>
    <w:rsid w:val="00BC3F05"/>
    <w:rsid w:val="00BC4092"/>
    <w:rsid w:val="00BC472A"/>
    <w:rsid w:val="00BC49C6"/>
    <w:rsid w:val="00BC49EA"/>
    <w:rsid w:val="00BC526C"/>
    <w:rsid w:val="00BC5B1A"/>
    <w:rsid w:val="00BC6E8D"/>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6A3"/>
    <w:rsid w:val="00BD7814"/>
    <w:rsid w:val="00BD79F1"/>
    <w:rsid w:val="00BE050E"/>
    <w:rsid w:val="00BE0745"/>
    <w:rsid w:val="00BE38DD"/>
    <w:rsid w:val="00BE40FA"/>
    <w:rsid w:val="00BE43AC"/>
    <w:rsid w:val="00BE47DB"/>
    <w:rsid w:val="00BE4B57"/>
    <w:rsid w:val="00BE4E72"/>
    <w:rsid w:val="00BE5A27"/>
    <w:rsid w:val="00BE5D5B"/>
    <w:rsid w:val="00BE5F22"/>
    <w:rsid w:val="00BE605A"/>
    <w:rsid w:val="00BE61D2"/>
    <w:rsid w:val="00BE6258"/>
    <w:rsid w:val="00BE7DAD"/>
    <w:rsid w:val="00BE7E4E"/>
    <w:rsid w:val="00BF06AE"/>
    <w:rsid w:val="00BF177E"/>
    <w:rsid w:val="00BF2184"/>
    <w:rsid w:val="00BF2D05"/>
    <w:rsid w:val="00BF3168"/>
    <w:rsid w:val="00BF3E25"/>
    <w:rsid w:val="00BF40CF"/>
    <w:rsid w:val="00BF4240"/>
    <w:rsid w:val="00BF4DD2"/>
    <w:rsid w:val="00BF529A"/>
    <w:rsid w:val="00BF5447"/>
    <w:rsid w:val="00BF5C18"/>
    <w:rsid w:val="00BF5C6C"/>
    <w:rsid w:val="00BF5DF2"/>
    <w:rsid w:val="00BF60B9"/>
    <w:rsid w:val="00BF6204"/>
    <w:rsid w:val="00BF64F6"/>
    <w:rsid w:val="00BF6899"/>
    <w:rsid w:val="00BF6DC0"/>
    <w:rsid w:val="00BF7661"/>
    <w:rsid w:val="00BF7853"/>
    <w:rsid w:val="00BF7BA9"/>
    <w:rsid w:val="00BF7DE1"/>
    <w:rsid w:val="00C00170"/>
    <w:rsid w:val="00C00CDB"/>
    <w:rsid w:val="00C01363"/>
    <w:rsid w:val="00C013F5"/>
    <w:rsid w:val="00C02079"/>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5A1"/>
    <w:rsid w:val="00C11B78"/>
    <w:rsid w:val="00C11CF4"/>
    <w:rsid w:val="00C12466"/>
    <w:rsid w:val="00C126AD"/>
    <w:rsid w:val="00C12FAC"/>
    <w:rsid w:val="00C13006"/>
    <w:rsid w:val="00C13220"/>
    <w:rsid w:val="00C132D4"/>
    <w:rsid w:val="00C1573C"/>
    <w:rsid w:val="00C15C18"/>
    <w:rsid w:val="00C15D1F"/>
    <w:rsid w:val="00C1728B"/>
    <w:rsid w:val="00C17860"/>
    <w:rsid w:val="00C2013E"/>
    <w:rsid w:val="00C202EF"/>
    <w:rsid w:val="00C2045C"/>
    <w:rsid w:val="00C20A9E"/>
    <w:rsid w:val="00C20D17"/>
    <w:rsid w:val="00C214A3"/>
    <w:rsid w:val="00C21607"/>
    <w:rsid w:val="00C221D6"/>
    <w:rsid w:val="00C2252F"/>
    <w:rsid w:val="00C234AF"/>
    <w:rsid w:val="00C234DF"/>
    <w:rsid w:val="00C2379A"/>
    <w:rsid w:val="00C23CF8"/>
    <w:rsid w:val="00C24640"/>
    <w:rsid w:val="00C24742"/>
    <w:rsid w:val="00C247F4"/>
    <w:rsid w:val="00C24B3C"/>
    <w:rsid w:val="00C24C5B"/>
    <w:rsid w:val="00C256FC"/>
    <w:rsid w:val="00C26388"/>
    <w:rsid w:val="00C268AB"/>
    <w:rsid w:val="00C26C40"/>
    <w:rsid w:val="00C2708C"/>
    <w:rsid w:val="00C274F4"/>
    <w:rsid w:val="00C275AE"/>
    <w:rsid w:val="00C301FB"/>
    <w:rsid w:val="00C304EE"/>
    <w:rsid w:val="00C31081"/>
    <w:rsid w:val="00C31383"/>
    <w:rsid w:val="00C31B61"/>
    <w:rsid w:val="00C31E3E"/>
    <w:rsid w:val="00C322DF"/>
    <w:rsid w:val="00C323DD"/>
    <w:rsid w:val="00C3243E"/>
    <w:rsid w:val="00C32FF1"/>
    <w:rsid w:val="00C332EF"/>
    <w:rsid w:val="00C3366E"/>
    <w:rsid w:val="00C33EBA"/>
    <w:rsid w:val="00C34321"/>
    <w:rsid w:val="00C3528E"/>
    <w:rsid w:val="00C35BE6"/>
    <w:rsid w:val="00C35CDE"/>
    <w:rsid w:val="00C36799"/>
    <w:rsid w:val="00C37420"/>
    <w:rsid w:val="00C37892"/>
    <w:rsid w:val="00C37F7D"/>
    <w:rsid w:val="00C4010E"/>
    <w:rsid w:val="00C4018C"/>
    <w:rsid w:val="00C402BC"/>
    <w:rsid w:val="00C40B19"/>
    <w:rsid w:val="00C4101C"/>
    <w:rsid w:val="00C4149D"/>
    <w:rsid w:val="00C41B8F"/>
    <w:rsid w:val="00C41E0C"/>
    <w:rsid w:val="00C435A2"/>
    <w:rsid w:val="00C436B9"/>
    <w:rsid w:val="00C43F1D"/>
    <w:rsid w:val="00C44525"/>
    <w:rsid w:val="00C44878"/>
    <w:rsid w:val="00C45A34"/>
    <w:rsid w:val="00C46104"/>
    <w:rsid w:val="00C4666A"/>
    <w:rsid w:val="00C47767"/>
    <w:rsid w:val="00C47A58"/>
    <w:rsid w:val="00C50859"/>
    <w:rsid w:val="00C50BDD"/>
    <w:rsid w:val="00C50EA4"/>
    <w:rsid w:val="00C515F9"/>
    <w:rsid w:val="00C519B7"/>
    <w:rsid w:val="00C51C34"/>
    <w:rsid w:val="00C51DB6"/>
    <w:rsid w:val="00C51E04"/>
    <w:rsid w:val="00C51E0B"/>
    <w:rsid w:val="00C5214A"/>
    <w:rsid w:val="00C52F64"/>
    <w:rsid w:val="00C53591"/>
    <w:rsid w:val="00C5397A"/>
    <w:rsid w:val="00C53A06"/>
    <w:rsid w:val="00C53AC9"/>
    <w:rsid w:val="00C55149"/>
    <w:rsid w:val="00C5639B"/>
    <w:rsid w:val="00C577CE"/>
    <w:rsid w:val="00C57A60"/>
    <w:rsid w:val="00C57C7A"/>
    <w:rsid w:val="00C57D22"/>
    <w:rsid w:val="00C57F6D"/>
    <w:rsid w:val="00C60492"/>
    <w:rsid w:val="00C6090D"/>
    <w:rsid w:val="00C6134A"/>
    <w:rsid w:val="00C61893"/>
    <w:rsid w:val="00C618F9"/>
    <w:rsid w:val="00C61A82"/>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E13"/>
    <w:rsid w:val="00C71C4C"/>
    <w:rsid w:val="00C735B5"/>
    <w:rsid w:val="00C737B6"/>
    <w:rsid w:val="00C7479E"/>
    <w:rsid w:val="00C75C41"/>
    <w:rsid w:val="00C75F43"/>
    <w:rsid w:val="00C768EE"/>
    <w:rsid w:val="00C76A61"/>
    <w:rsid w:val="00C77331"/>
    <w:rsid w:val="00C7759D"/>
    <w:rsid w:val="00C7762D"/>
    <w:rsid w:val="00C776F7"/>
    <w:rsid w:val="00C777B2"/>
    <w:rsid w:val="00C777D7"/>
    <w:rsid w:val="00C778F2"/>
    <w:rsid w:val="00C77F23"/>
    <w:rsid w:val="00C8027A"/>
    <w:rsid w:val="00C806F2"/>
    <w:rsid w:val="00C8078D"/>
    <w:rsid w:val="00C810AA"/>
    <w:rsid w:val="00C814F3"/>
    <w:rsid w:val="00C82524"/>
    <w:rsid w:val="00C835CD"/>
    <w:rsid w:val="00C83688"/>
    <w:rsid w:val="00C83C68"/>
    <w:rsid w:val="00C84FD4"/>
    <w:rsid w:val="00C86326"/>
    <w:rsid w:val="00C86376"/>
    <w:rsid w:val="00C86CE7"/>
    <w:rsid w:val="00C86D4B"/>
    <w:rsid w:val="00C86D9C"/>
    <w:rsid w:val="00C86DA3"/>
    <w:rsid w:val="00C86DC6"/>
    <w:rsid w:val="00C86EFB"/>
    <w:rsid w:val="00C87607"/>
    <w:rsid w:val="00C87633"/>
    <w:rsid w:val="00C901A0"/>
    <w:rsid w:val="00C90580"/>
    <w:rsid w:val="00C90837"/>
    <w:rsid w:val="00C91569"/>
    <w:rsid w:val="00C9283C"/>
    <w:rsid w:val="00C92995"/>
    <w:rsid w:val="00C92C1B"/>
    <w:rsid w:val="00C933B4"/>
    <w:rsid w:val="00C933DC"/>
    <w:rsid w:val="00C9374E"/>
    <w:rsid w:val="00C93D46"/>
    <w:rsid w:val="00C94272"/>
    <w:rsid w:val="00C94A63"/>
    <w:rsid w:val="00C94F00"/>
    <w:rsid w:val="00C954A8"/>
    <w:rsid w:val="00C959D6"/>
    <w:rsid w:val="00C96375"/>
    <w:rsid w:val="00C96744"/>
    <w:rsid w:val="00C96DE5"/>
    <w:rsid w:val="00C96E44"/>
    <w:rsid w:val="00CA018D"/>
    <w:rsid w:val="00CA06E3"/>
    <w:rsid w:val="00CA24D5"/>
    <w:rsid w:val="00CA2A3E"/>
    <w:rsid w:val="00CA2F5E"/>
    <w:rsid w:val="00CA4200"/>
    <w:rsid w:val="00CA455C"/>
    <w:rsid w:val="00CA4A56"/>
    <w:rsid w:val="00CA5D81"/>
    <w:rsid w:val="00CA6E15"/>
    <w:rsid w:val="00CA700F"/>
    <w:rsid w:val="00CA7606"/>
    <w:rsid w:val="00CB0456"/>
    <w:rsid w:val="00CB0625"/>
    <w:rsid w:val="00CB2D63"/>
    <w:rsid w:val="00CB2F25"/>
    <w:rsid w:val="00CB3868"/>
    <w:rsid w:val="00CB4C3A"/>
    <w:rsid w:val="00CB4CB1"/>
    <w:rsid w:val="00CB4DDD"/>
    <w:rsid w:val="00CB5843"/>
    <w:rsid w:val="00CB5D5A"/>
    <w:rsid w:val="00CB63F7"/>
    <w:rsid w:val="00CB6639"/>
    <w:rsid w:val="00CB7705"/>
    <w:rsid w:val="00CC0096"/>
    <w:rsid w:val="00CC0E1E"/>
    <w:rsid w:val="00CC0EC2"/>
    <w:rsid w:val="00CC1129"/>
    <w:rsid w:val="00CC1CA8"/>
    <w:rsid w:val="00CC1CE6"/>
    <w:rsid w:val="00CC1D95"/>
    <w:rsid w:val="00CC2272"/>
    <w:rsid w:val="00CC228B"/>
    <w:rsid w:val="00CC22A6"/>
    <w:rsid w:val="00CC23E8"/>
    <w:rsid w:val="00CC32DA"/>
    <w:rsid w:val="00CC3DF2"/>
    <w:rsid w:val="00CC4000"/>
    <w:rsid w:val="00CC43CD"/>
    <w:rsid w:val="00CC48FB"/>
    <w:rsid w:val="00CC49A6"/>
    <w:rsid w:val="00CC50E8"/>
    <w:rsid w:val="00CC5280"/>
    <w:rsid w:val="00CC5513"/>
    <w:rsid w:val="00CC5694"/>
    <w:rsid w:val="00CC625E"/>
    <w:rsid w:val="00CC65C5"/>
    <w:rsid w:val="00CC68A5"/>
    <w:rsid w:val="00CC6D5D"/>
    <w:rsid w:val="00CC6F66"/>
    <w:rsid w:val="00CC7125"/>
    <w:rsid w:val="00CC7587"/>
    <w:rsid w:val="00CC78D6"/>
    <w:rsid w:val="00CD1D99"/>
    <w:rsid w:val="00CD2316"/>
    <w:rsid w:val="00CD340C"/>
    <w:rsid w:val="00CD363D"/>
    <w:rsid w:val="00CD4A10"/>
    <w:rsid w:val="00CD4BBE"/>
    <w:rsid w:val="00CD55EE"/>
    <w:rsid w:val="00CD5B32"/>
    <w:rsid w:val="00CD7377"/>
    <w:rsid w:val="00CD7BC8"/>
    <w:rsid w:val="00CE0830"/>
    <w:rsid w:val="00CE0A56"/>
    <w:rsid w:val="00CE0DD5"/>
    <w:rsid w:val="00CE13EF"/>
    <w:rsid w:val="00CE1D2E"/>
    <w:rsid w:val="00CE1DB1"/>
    <w:rsid w:val="00CE26C1"/>
    <w:rsid w:val="00CE2F47"/>
    <w:rsid w:val="00CE307E"/>
    <w:rsid w:val="00CE3618"/>
    <w:rsid w:val="00CE42AE"/>
    <w:rsid w:val="00CE4AC6"/>
    <w:rsid w:val="00CE5238"/>
    <w:rsid w:val="00CE5547"/>
    <w:rsid w:val="00CE5B2A"/>
    <w:rsid w:val="00CE5D25"/>
    <w:rsid w:val="00CE60AA"/>
    <w:rsid w:val="00CF07F4"/>
    <w:rsid w:val="00CF1278"/>
    <w:rsid w:val="00CF2CCB"/>
    <w:rsid w:val="00CF2FBA"/>
    <w:rsid w:val="00CF37A2"/>
    <w:rsid w:val="00CF3CC1"/>
    <w:rsid w:val="00CF3DB8"/>
    <w:rsid w:val="00CF4A4A"/>
    <w:rsid w:val="00CF4D4C"/>
    <w:rsid w:val="00CF5A8B"/>
    <w:rsid w:val="00CF613A"/>
    <w:rsid w:val="00CF753A"/>
    <w:rsid w:val="00D00A24"/>
    <w:rsid w:val="00D00D51"/>
    <w:rsid w:val="00D01000"/>
    <w:rsid w:val="00D0235A"/>
    <w:rsid w:val="00D02372"/>
    <w:rsid w:val="00D023C4"/>
    <w:rsid w:val="00D0360E"/>
    <w:rsid w:val="00D0397F"/>
    <w:rsid w:val="00D04B83"/>
    <w:rsid w:val="00D056C2"/>
    <w:rsid w:val="00D05A6F"/>
    <w:rsid w:val="00D064F4"/>
    <w:rsid w:val="00D06668"/>
    <w:rsid w:val="00D0703D"/>
    <w:rsid w:val="00D107D4"/>
    <w:rsid w:val="00D10879"/>
    <w:rsid w:val="00D115BF"/>
    <w:rsid w:val="00D1169A"/>
    <w:rsid w:val="00D11A64"/>
    <w:rsid w:val="00D11F01"/>
    <w:rsid w:val="00D12D22"/>
    <w:rsid w:val="00D12DB1"/>
    <w:rsid w:val="00D1330D"/>
    <w:rsid w:val="00D13D10"/>
    <w:rsid w:val="00D1402C"/>
    <w:rsid w:val="00D1431F"/>
    <w:rsid w:val="00D14EC1"/>
    <w:rsid w:val="00D1621A"/>
    <w:rsid w:val="00D16EC2"/>
    <w:rsid w:val="00D177A9"/>
    <w:rsid w:val="00D17BF0"/>
    <w:rsid w:val="00D17CC9"/>
    <w:rsid w:val="00D218DB"/>
    <w:rsid w:val="00D22BC5"/>
    <w:rsid w:val="00D23188"/>
    <w:rsid w:val="00D23A50"/>
    <w:rsid w:val="00D24604"/>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283"/>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1F07"/>
    <w:rsid w:val="00D522C5"/>
    <w:rsid w:val="00D523C1"/>
    <w:rsid w:val="00D52636"/>
    <w:rsid w:val="00D52C05"/>
    <w:rsid w:val="00D5341B"/>
    <w:rsid w:val="00D540E0"/>
    <w:rsid w:val="00D546C6"/>
    <w:rsid w:val="00D548EC"/>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3193"/>
    <w:rsid w:val="00D73DF0"/>
    <w:rsid w:val="00D740FD"/>
    <w:rsid w:val="00D74719"/>
    <w:rsid w:val="00D7547C"/>
    <w:rsid w:val="00D76268"/>
    <w:rsid w:val="00D76D16"/>
    <w:rsid w:val="00D77563"/>
    <w:rsid w:val="00D775F4"/>
    <w:rsid w:val="00D8034D"/>
    <w:rsid w:val="00D80434"/>
    <w:rsid w:val="00D811CD"/>
    <w:rsid w:val="00D813E3"/>
    <w:rsid w:val="00D81733"/>
    <w:rsid w:val="00D81E2D"/>
    <w:rsid w:val="00D820B4"/>
    <w:rsid w:val="00D82413"/>
    <w:rsid w:val="00D82A87"/>
    <w:rsid w:val="00D82A9E"/>
    <w:rsid w:val="00D83E73"/>
    <w:rsid w:val="00D847A5"/>
    <w:rsid w:val="00D84E91"/>
    <w:rsid w:val="00D85076"/>
    <w:rsid w:val="00D851F2"/>
    <w:rsid w:val="00D85492"/>
    <w:rsid w:val="00D856D0"/>
    <w:rsid w:val="00D85C2D"/>
    <w:rsid w:val="00D85CA8"/>
    <w:rsid w:val="00D86073"/>
    <w:rsid w:val="00D86D92"/>
    <w:rsid w:val="00D90C14"/>
    <w:rsid w:val="00D92145"/>
    <w:rsid w:val="00D92C89"/>
    <w:rsid w:val="00D92EDB"/>
    <w:rsid w:val="00D9364C"/>
    <w:rsid w:val="00D942FC"/>
    <w:rsid w:val="00D9475A"/>
    <w:rsid w:val="00D95856"/>
    <w:rsid w:val="00D96604"/>
    <w:rsid w:val="00D97440"/>
    <w:rsid w:val="00DA02A6"/>
    <w:rsid w:val="00DA0A32"/>
    <w:rsid w:val="00DA0F40"/>
    <w:rsid w:val="00DA16D4"/>
    <w:rsid w:val="00DA18C4"/>
    <w:rsid w:val="00DA1AB3"/>
    <w:rsid w:val="00DA21A6"/>
    <w:rsid w:val="00DA26BC"/>
    <w:rsid w:val="00DA4FA7"/>
    <w:rsid w:val="00DA733F"/>
    <w:rsid w:val="00DA7649"/>
    <w:rsid w:val="00DA7D99"/>
    <w:rsid w:val="00DB0C55"/>
    <w:rsid w:val="00DB0CDB"/>
    <w:rsid w:val="00DB0F17"/>
    <w:rsid w:val="00DB1073"/>
    <w:rsid w:val="00DB11A6"/>
    <w:rsid w:val="00DB1412"/>
    <w:rsid w:val="00DB18B1"/>
    <w:rsid w:val="00DB2ADA"/>
    <w:rsid w:val="00DB2D7B"/>
    <w:rsid w:val="00DB3470"/>
    <w:rsid w:val="00DB3601"/>
    <w:rsid w:val="00DB3DF7"/>
    <w:rsid w:val="00DB48DA"/>
    <w:rsid w:val="00DB5EC2"/>
    <w:rsid w:val="00DB6A6F"/>
    <w:rsid w:val="00DB6B7D"/>
    <w:rsid w:val="00DB7C5C"/>
    <w:rsid w:val="00DB7D95"/>
    <w:rsid w:val="00DB7E8F"/>
    <w:rsid w:val="00DC08BC"/>
    <w:rsid w:val="00DC0BD3"/>
    <w:rsid w:val="00DC1820"/>
    <w:rsid w:val="00DC1852"/>
    <w:rsid w:val="00DC200E"/>
    <w:rsid w:val="00DC2413"/>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3DD5"/>
    <w:rsid w:val="00DD400E"/>
    <w:rsid w:val="00DD5D86"/>
    <w:rsid w:val="00DD6409"/>
    <w:rsid w:val="00DD68F6"/>
    <w:rsid w:val="00DD6C83"/>
    <w:rsid w:val="00DD7CF7"/>
    <w:rsid w:val="00DE04C9"/>
    <w:rsid w:val="00DE0C97"/>
    <w:rsid w:val="00DE1620"/>
    <w:rsid w:val="00DE163B"/>
    <w:rsid w:val="00DE1875"/>
    <w:rsid w:val="00DE2255"/>
    <w:rsid w:val="00DE253D"/>
    <w:rsid w:val="00DE2AB3"/>
    <w:rsid w:val="00DE4843"/>
    <w:rsid w:val="00DE4FA3"/>
    <w:rsid w:val="00DE5E5E"/>
    <w:rsid w:val="00DE6022"/>
    <w:rsid w:val="00DE603F"/>
    <w:rsid w:val="00DE6143"/>
    <w:rsid w:val="00DE6529"/>
    <w:rsid w:val="00DE6534"/>
    <w:rsid w:val="00DE6B43"/>
    <w:rsid w:val="00DE6C2C"/>
    <w:rsid w:val="00DE7A25"/>
    <w:rsid w:val="00DF0E18"/>
    <w:rsid w:val="00DF0E74"/>
    <w:rsid w:val="00DF104C"/>
    <w:rsid w:val="00DF1919"/>
    <w:rsid w:val="00DF2190"/>
    <w:rsid w:val="00DF22AE"/>
    <w:rsid w:val="00DF28D6"/>
    <w:rsid w:val="00DF2B9C"/>
    <w:rsid w:val="00DF3662"/>
    <w:rsid w:val="00DF3CF3"/>
    <w:rsid w:val="00DF4436"/>
    <w:rsid w:val="00DF4D5C"/>
    <w:rsid w:val="00DF4EB4"/>
    <w:rsid w:val="00DF5693"/>
    <w:rsid w:val="00DF6547"/>
    <w:rsid w:val="00DF7B5B"/>
    <w:rsid w:val="00E002D3"/>
    <w:rsid w:val="00E00C55"/>
    <w:rsid w:val="00E019D5"/>
    <w:rsid w:val="00E01E51"/>
    <w:rsid w:val="00E03111"/>
    <w:rsid w:val="00E03607"/>
    <w:rsid w:val="00E065C0"/>
    <w:rsid w:val="00E075DA"/>
    <w:rsid w:val="00E07720"/>
    <w:rsid w:val="00E078D6"/>
    <w:rsid w:val="00E07A6F"/>
    <w:rsid w:val="00E07D82"/>
    <w:rsid w:val="00E10B3C"/>
    <w:rsid w:val="00E113ED"/>
    <w:rsid w:val="00E115DF"/>
    <w:rsid w:val="00E11AAC"/>
    <w:rsid w:val="00E129B3"/>
    <w:rsid w:val="00E12AD4"/>
    <w:rsid w:val="00E12B0F"/>
    <w:rsid w:val="00E136B3"/>
    <w:rsid w:val="00E138D0"/>
    <w:rsid w:val="00E1470B"/>
    <w:rsid w:val="00E149C1"/>
    <w:rsid w:val="00E149E2"/>
    <w:rsid w:val="00E14C26"/>
    <w:rsid w:val="00E15171"/>
    <w:rsid w:val="00E17A04"/>
    <w:rsid w:val="00E20F2C"/>
    <w:rsid w:val="00E21017"/>
    <w:rsid w:val="00E210FF"/>
    <w:rsid w:val="00E2182C"/>
    <w:rsid w:val="00E21C38"/>
    <w:rsid w:val="00E21D67"/>
    <w:rsid w:val="00E226EE"/>
    <w:rsid w:val="00E23823"/>
    <w:rsid w:val="00E24207"/>
    <w:rsid w:val="00E249D8"/>
    <w:rsid w:val="00E25AD4"/>
    <w:rsid w:val="00E25AF5"/>
    <w:rsid w:val="00E26469"/>
    <w:rsid w:val="00E2654F"/>
    <w:rsid w:val="00E26898"/>
    <w:rsid w:val="00E27205"/>
    <w:rsid w:val="00E27567"/>
    <w:rsid w:val="00E27EAE"/>
    <w:rsid w:val="00E3032B"/>
    <w:rsid w:val="00E303E9"/>
    <w:rsid w:val="00E30672"/>
    <w:rsid w:val="00E31103"/>
    <w:rsid w:val="00E31948"/>
    <w:rsid w:val="00E31A30"/>
    <w:rsid w:val="00E31F8A"/>
    <w:rsid w:val="00E32FE1"/>
    <w:rsid w:val="00E33578"/>
    <w:rsid w:val="00E339D4"/>
    <w:rsid w:val="00E340CA"/>
    <w:rsid w:val="00E34637"/>
    <w:rsid w:val="00E35A0F"/>
    <w:rsid w:val="00E35AE0"/>
    <w:rsid w:val="00E36F00"/>
    <w:rsid w:val="00E37262"/>
    <w:rsid w:val="00E37F29"/>
    <w:rsid w:val="00E4086B"/>
    <w:rsid w:val="00E409C5"/>
    <w:rsid w:val="00E40E14"/>
    <w:rsid w:val="00E40E73"/>
    <w:rsid w:val="00E41227"/>
    <w:rsid w:val="00E41A4C"/>
    <w:rsid w:val="00E4263F"/>
    <w:rsid w:val="00E4270A"/>
    <w:rsid w:val="00E42C58"/>
    <w:rsid w:val="00E44D9D"/>
    <w:rsid w:val="00E4546C"/>
    <w:rsid w:val="00E459A0"/>
    <w:rsid w:val="00E4603A"/>
    <w:rsid w:val="00E462C0"/>
    <w:rsid w:val="00E46346"/>
    <w:rsid w:val="00E46622"/>
    <w:rsid w:val="00E47A44"/>
    <w:rsid w:val="00E47F67"/>
    <w:rsid w:val="00E504A4"/>
    <w:rsid w:val="00E50B87"/>
    <w:rsid w:val="00E50EC1"/>
    <w:rsid w:val="00E50FE3"/>
    <w:rsid w:val="00E51B48"/>
    <w:rsid w:val="00E52635"/>
    <w:rsid w:val="00E528CE"/>
    <w:rsid w:val="00E52ADC"/>
    <w:rsid w:val="00E52BA5"/>
    <w:rsid w:val="00E53780"/>
    <w:rsid w:val="00E53A69"/>
    <w:rsid w:val="00E54595"/>
    <w:rsid w:val="00E545B2"/>
    <w:rsid w:val="00E547F2"/>
    <w:rsid w:val="00E54BC9"/>
    <w:rsid w:val="00E54DDA"/>
    <w:rsid w:val="00E553B5"/>
    <w:rsid w:val="00E56C54"/>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03A"/>
    <w:rsid w:val="00E63147"/>
    <w:rsid w:val="00E6336F"/>
    <w:rsid w:val="00E6383D"/>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C62"/>
    <w:rsid w:val="00E7502B"/>
    <w:rsid w:val="00E75734"/>
    <w:rsid w:val="00E75F66"/>
    <w:rsid w:val="00E76F7F"/>
    <w:rsid w:val="00E774A5"/>
    <w:rsid w:val="00E77735"/>
    <w:rsid w:val="00E8020A"/>
    <w:rsid w:val="00E80D30"/>
    <w:rsid w:val="00E80F80"/>
    <w:rsid w:val="00E815C7"/>
    <w:rsid w:val="00E821E9"/>
    <w:rsid w:val="00E82657"/>
    <w:rsid w:val="00E83358"/>
    <w:rsid w:val="00E83A35"/>
    <w:rsid w:val="00E84084"/>
    <w:rsid w:val="00E841BA"/>
    <w:rsid w:val="00E844A4"/>
    <w:rsid w:val="00E85808"/>
    <w:rsid w:val="00E85ADB"/>
    <w:rsid w:val="00E85BB4"/>
    <w:rsid w:val="00E861C5"/>
    <w:rsid w:val="00E86D5F"/>
    <w:rsid w:val="00E871CA"/>
    <w:rsid w:val="00E872D2"/>
    <w:rsid w:val="00E87793"/>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4DC"/>
    <w:rsid w:val="00EA37E4"/>
    <w:rsid w:val="00EA3BE1"/>
    <w:rsid w:val="00EA3F17"/>
    <w:rsid w:val="00EA46BB"/>
    <w:rsid w:val="00EA503F"/>
    <w:rsid w:val="00EA5A11"/>
    <w:rsid w:val="00EA5B78"/>
    <w:rsid w:val="00EA603E"/>
    <w:rsid w:val="00EA699C"/>
    <w:rsid w:val="00EA768F"/>
    <w:rsid w:val="00EA7BAF"/>
    <w:rsid w:val="00EB0BE1"/>
    <w:rsid w:val="00EB151F"/>
    <w:rsid w:val="00EB159B"/>
    <w:rsid w:val="00EB22CC"/>
    <w:rsid w:val="00EB2355"/>
    <w:rsid w:val="00EB23A6"/>
    <w:rsid w:val="00EB280F"/>
    <w:rsid w:val="00EB30B9"/>
    <w:rsid w:val="00EB3850"/>
    <w:rsid w:val="00EB4610"/>
    <w:rsid w:val="00EB4D1E"/>
    <w:rsid w:val="00EB4EEB"/>
    <w:rsid w:val="00EB514F"/>
    <w:rsid w:val="00EB5159"/>
    <w:rsid w:val="00EB5280"/>
    <w:rsid w:val="00EB6038"/>
    <w:rsid w:val="00EB64B8"/>
    <w:rsid w:val="00EB684D"/>
    <w:rsid w:val="00EB7563"/>
    <w:rsid w:val="00EB7844"/>
    <w:rsid w:val="00EB7DDF"/>
    <w:rsid w:val="00EC0432"/>
    <w:rsid w:val="00EC0844"/>
    <w:rsid w:val="00EC0F91"/>
    <w:rsid w:val="00EC10DE"/>
    <w:rsid w:val="00EC1408"/>
    <w:rsid w:val="00EC2ABE"/>
    <w:rsid w:val="00EC2C65"/>
    <w:rsid w:val="00EC2F9A"/>
    <w:rsid w:val="00EC33C5"/>
    <w:rsid w:val="00EC3A61"/>
    <w:rsid w:val="00EC4009"/>
    <w:rsid w:val="00EC46AC"/>
    <w:rsid w:val="00EC68B0"/>
    <w:rsid w:val="00EC6B06"/>
    <w:rsid w:val="00EC6F8C"/>
    <w:rsid w:val="00EC7D03"/>
    <w:rsid w:val="00ED0280"/>
    <w:rsid w:val="00ED0B21"/>
    <w:rsid w:val="00ED0BF2"/>
    <w:rsid w:val="00ED0CE4"/>
    <w:rsid w:val="00ED0E94"/>
    <w:rsid w:val="00ED0ED8"/>
    <w:rsid w:val="00ED1571"/>
    <w:rsid w:val="00ED1A2A"/>
    <w:rsid w:val="00ED2076"/>
    <w:rsid w:val="00ED4036"/>
    <w:rsid w:val="00ED45F8"/>
    <w:rsid w:val="00ED4774"/>
    <w:rsid w:val="00ED5288"/>
    <w:rsid w:val="00ED542C"/>
    <w:rsid w:val="00ED56B1"/>
    <w:rsid w:val="00ED5BA8"/>
    <w:rsid w:val="00ED66C7"/>
    <w:rsid w:val="00ED6AE7"/>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F0B08"/>
    <w:rsid w:val="00EF0CB5"/>
    <w:rsid w:val="00EF1226"/>
    <w:rsid w:val="00EF1551"/>
    <w:rsid w:val="00EF275A"/>
    <w:rsid w:val="00EF380D"/>
    <w:rsid w:val="00EF3DB1"/>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E1"/>
    <w:rsid w:val="00F037F3"/>
    <w:rsid w:val="00F054FD"/>
    <w:rsid w:val="00F05AE6"/>
    <w:rsid w:val="00F05B3C"/>
    <w:rsid w:val="00F05BFF"/>
    <w:rsid w:val="00F06BE0"/>
    <w:rsid w:val="00F072F7"/>
    <w:rsid w:val="00F075E3"/>
    <w:rsid w:val="00F07955"/>
    <w:rsid w:val="00F07E84"/>
    <w:rsid w:val="00F10480"/>
    <w:rsid w:val="00F10519"/>
    <w:rsid w:val="00F109B3"/>
    <w:rsid w:val="00F10C32"/>
    <w:rsid w:val="00F1116E"/>
    <w:rsid w:val="00F11D31"/>
    <w:rsid w:val="00F1209B"/>
    <w:rsid w:val="00F12691"/>
    <w:rsid w:val="00F12A6E"/>
    <w:rsid w:val="00F1373C"/>
    <w:rsid w:val="00F139FB"/>
    <w:rsid w:val="00F146C1"/>
    <w:rsid w:val="00F1472B"/>
    <w:rsid w:val="00F14A5F"/>
    <w:rsid w:val="00F14E62"/>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FCD"/>
    <w:rsid w:val="00F310F8"/>
    <w:rsid w:val="00F311D9"/>
    <w:rsid w:val="00F314FB"/>
    <w:rsid w:val="00F31B01"/>
    <w:rsid w:val="00F328B5"/>
    <w:rsid w:val="00F33393"/>
    <w:rsid w:val="00F33EE4"/>
    <w:rsid w:val="00F34065"/>
    <w:rsid w:val="00F3435D"/>
    <w:rsid w:val="00F3438F"/>
    <w:rsid w:val="00F351B3"/>
    <w:rsid w:val="00F35E1C"/>
    <w:rsid w:val="00F35E97"/>
    <w:rsid w:val="00F36F9C"/>
    <w:rsid w:val="00F3769D"/>
    <w:rsid w:val="00F37AE5"/>
    <w:rsid w:val="00F40559"/>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D77"/>
    <w:rsid w:val="00F63F0F"/>
    <w:rsid w:val="00F64110"/>
    <w:rsid w:val="00F64387"/>
    <w:rsid w:val="00F64C1A"/>
    <w:rsid w:val="00F64C80"/>
    <w:rsid w:val="00F64D5C"/>
    <w:rsid w:val="00F650C9"/>
    <w:rsid w:val="00F6521B"/>
    <w:rsid w:val="00F66212"/>
    <w:rsid w:val="00F66DAF"/>
    <w:rsid w:val="00F674A5"/>
    <w:rsid w:val="00F67990"/>
    <w:rsid w:val="00F71348"/>
    <w:rsid w:val="00F72013"/>
    <w:rsid w:val="00F7230B"/>
    <w:rsid w:val="00F72373"/>
    <w:rsid w:val="00F72C5D"/>
    <w:rsid w:val="00F73134"/>
    <w:rsid w:val="00F73809"/>
    <w:rsid w:val="00F73919"/>
    <w:rsid w:val="00F74E19"/>
    <w:rsid w:val="00F754B6"/>
    <w:rsid w:val="00F75672"/>
    <w:rsid w:val="00F75755"/>
    <w:rsid w:val="00F76B52"/>
    <w:rsid w:val="00F76D8C"/>
    <w:rsid w:val="00F7731A"/>
    <w:rsid w:val="00F77F95"/>
    <w:rsid w:val="00F8018E"/>
    <w:rsid w:val="00F80D36"/>
    <w:rsid w:val="00F81667"/>
    <w:rsid w:val="00F81776"/>
    <w:rsid w:val="00F81A0D"/>
    <w:rsid w:val="00F81BC5"/>
    <w:rsid w:val="00F829A7"/>
    <w:rsid w:val="00F837D5"/>
    <w:rsid w:val="00F84303"/>
    <w:rsid w:val="00F84ADA"/>
    <w:rsid w:val="00F8567F"/>
    <w:rsid w:val="00F85ED7"/>
    <w:rsid w:val="00F86173"/>
    <w:rsid w:val="00F86AFF"/>
    <w:rsid w:val="00F873A1"/>
    <w:rsid w:val="00F90497"/>
    <w:rsid w:val="00F906B9"/>
    <w:rsid w:val="00F90A70"/>
    <w:rsid w:val="00F90FEE"/>
    <w:rsid w:val="00F91DD6"/>
    <w:rsid w:val="00F9217A"/>
    <w:rsid w:val="00F928AC"/>
    <w:rsid w:val="00F93234"/>
    <w:rsid w:val="00F93722"/>
    <w:rsid w:val="00F94748"/>
    <w:rsid w:val="00F94821"/>
    <w:rsid w:val="00F94F5C"/>
    <w:rsid w:val="00F9539E"/>
    <w:rsid w:val="00F9559F"/>
    <w:rsid w:val="00F9599F"/>
    <w:rsid w:val="00F969F1"/>
    <w:rsid w:val="00F96F71"/>
    <w:rsid w:val="00F97E90"/>
    <w:rsid w:val="00FA08E7"/>
    <w:rsid w:val="00FA0CD1"/>
    <w:rsid w:val="00FA0E5E"/>
    <w:rsid w:val="00FA147F"/>
    <w:rsid w:val="00FA1C06"/>
    <w:rsid w:val="00FA2814"/>
    <w:rsid w:val="00FA2909"/>
    <w:rsid w:val="00FA2B19"/>
    <w:rsid w:val="00FA33A8"/>
    <w:rsid w:val="00FA34C7"/>
    <w:rsid w:val="00FA39EF"/>
    <w:rsid w:val="00FA42D3"/>
    <w:rsid w:val="00FA46E1"/>
    <w:rsid w:val="00FA4BAB"/>
    <w:rsid w:val="00FA51B2"/>
    <w:rsid w:val="00FA58C9"/>
    <w:rsid w:val="00FA5F91"/>
    <w:rsid w:val="00FA6215"/>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87E"/>
    <w:rsid w:val="00FB7DD7"/>
    <w:rsid w:val="00FC222D"/>
    <w:rsid w:val="00FC271A"/>
    <w:rsid w:val="00FC39ED"/>
    <w:rsid w:val="00FC3B06"/>
    <w:rsid w:val="00FC3DEC"/>
    <w:rsid w:val="00FC4EDF"/>
    <w:rsid w:val="00FC6076"/>
    <w:rsid w:val="00FC6221"/>
    <w:rsid w:val="00FC685F"/>
    <w:rsid w:val="00FC6E69"/>
    <w:rsid w:val="00FC6F4C"/>
    <w:rsid w:val="00FC75C3"/>
    <w:rsid w:val="00FC7612"/>
    <w:rsid w:val="00FC7AB2"/>
    <w:rsid w:val="00FD05AD"/>
    <w:rsid w:val="00FD0B8E"/>
    <w:rsid w:val="00FD19BF"/>
    <w:rsid w:val="00FD2758"/>
    <w:rsid w:val="00FD2822"/>
    <w:rsid w:val="00FD346C"/>
    <w:rsid w:val="00FD38D2"/>
    <w:rsid w:val="00FD46F1"/>
    <w:rsid w:val="00FD4708"/>
    <w:rsid w:val="00FD4E15"/>
    <w:rsid w:val="00FD5115"/>
    <w:rsid w:val="00FD6489"/>
    <w:rsid w:val="00FD6741"/>
    <w:rsid w:val="00FE06E0"/>
    <w:rsid w:val="00FE1117"/>
    <w:rsid w:val="00FE2517"/>
    <w:rsid w:val="00FE2655"/>
    <w:rsid w:val="00FE2A8E"/>
    <w:rsid w:val="00FE3689"/>
    <w:rsid w:val="00FE3D7D"/>
    <w:rsid w:val="00FE6678"/>
    <w:rsid w:val="00FE6995"/>
    <w:rsid w:val="00FE767D"/>
    <w:rsid w:val="00FF03BD"/>
    <w:rsid w:val="00FF0E6D"/>
    <w:rsid w:val="00FF0EC8"/>
    <w:rsid w:val="00FF14BE"/>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504" w:hanging="50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31604</Words>
  <Characters>180144</Characters>
  <Application>Microsoft Office Word</Application>
  <DocSecurity>0</DocSecurity>
  <Lines>1501</Lines>
  <Paragraphs>422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3</cp:revision>
  <cp:lastPrinted>2021-10-26T23:59:00Z</cp:lastPrinted>
  <dcterms:created xsi:type="dcterms:W3CDTF">2022-03-07T19:02:00Z</dcterms:created>
  <dcterms:modified xsi:type="dcterms:W3CDTF">2022-03-07T20:16:00Z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zotero-version="5.0.96.4"&gt;&lt;session id="INCls3tm"/&gt;&lt;style id="http://www.zotero.org/styles/epidemiology" hasBibliography="1" bibliographyStyleHasBeenSet="1"/&gt;&lt;prefs&gt;&lt;pref name="fieldType" value="Field"/&gt;&lt;pref name="dontAskDelayCitati</vt:lpwstr>
  </property>
  <property fmtid="{D5CDD505-2E9C-101B-9397-08002B2CF9AE}" pid="32" name="ZOTERO_PREF_2">
    <vt:lpwstr>onUpdates" value="true"/&gt;&lt;/prefs&gt;&lt;/data&gt;</vt:lpwstr>
  </property>
</Properties>
</file>