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228F6B7A"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13T22:2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13T22:27:00Z">
        <w:r w:rsidR="00301AD8" w:rsidRPr="00BE40FA">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del w:id="3" w:author="Parks, Robbie M" w:date="2022-03-13T22:27:00Z">
        <w:r w:rsidR="00301AD8" w:rsidRPr="00BE40FA">
          <w:rPr>
            <w:color w:val="000000" w:themeColor="text1"/>
          </w:rPr>
          <w:delText>]</w:delText>
        </w:r>
        <w:r w:rsidR="00A37346" w:rsidRPr="00BE40FA">
          <w:rPr>
            <w:color w:val="000000" w:themeColor="text1"/>
          </w:rPr>
          <w:delText xml:space="preserve">: </w:delText>
        </w:r>
        <w:r w:rsidR="00FC7612">
          <w:rPr>
            <w:color w:val="000000" w:themeColor="text1"/>
          </w:rPr>
          <w:delText>-</w:delText>
        </w:r>
      </w:del>
      <w:ins w:id="4" w:author="Parks, Robbie M" w:date="2022-03-13T22:27:00Z">
        <w:r w:rsidR="00301AD8" w:rsidRPr="00BE40FA">
          <w:rPr>
            <w:color w:val="000000" w:themeColor="text1"/>
          </w:rPr>
          <w:t>]</w:t>
        </w:r>
        <w:r w:rsidR="00A37346" w:rsidRPr="00BE40FA">
          <w:rPr>
            <w:color w:val="000000" w:themeColor="text1"/>
          </w:rPr>
          <w:t>:</w:t>
        </w:r>
        <w:r w:rsidR="00FC7612">
          <w:rPr>
            <w:color w:val="000000" w:themeColor="text1"/>
          </w:rPr>
          <w:t>-</w:t>
        </w:r>
      </w:ins>
      <w:r w:rsidR="00FC7612">
        <w:rPr>
          <w:color w:val="000000" w:themeColor="text1"/>
        </w:rPr>
        <w:t>1.0</w:t>
      </w:r>
      <w:r w:rsidR="00A37346" w:rsidRPr="00BE40FA">
        <w:rPr>
          <w:color w:val="000000" w:themeColor="text1"/>
        </w:rPr>
        <w:t>%,</w:t>
      </w:r>
      <w:del w:id="5" w:author="Parks, Robbie M" w:date="2022-03-13T22:27:00Z">
        <w:r w:rsidR="00A37346" w:rsidRPr="00BE40FA">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6" w:author="Parks, Robbie M" w:date="2022-03-13T22:27:00Z">
        <w:r w:rsidR="007A4DB2">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7" w:author="Parks, Robbie M" w:date="2022-03-13T22:27:00Z">
        <w:r w:rsidR="00301AD8" w:rsidRPr="00BE40FA">
          <w:rPr>
            <w:color w:val="000000" w:themeColor="text1"/>
          </w:rPr>
          <w:delText xml:space="preserve"> </w:delText>
        </w:r>
      </w:del>
      <w:r w:rsidR="00301AD8" w:rsidRPr="00BE40FA">
        <w:rPr>
          <w:color w:val="000000" w:themeColor="text1"/>
        </w:rPr>
        <w:t>95%CrI</w:t>
      </w:r>
      <w:del w:id="8" w:author="Parks, Robbie M" w:date="2022-03-13T22:27:00Z">
        <w:r w:rsidR="00301AD8">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9" w:author="Parks, Robbie M" w:date="2022-03-13T22:27:00Z">
        <w:r w:rsidR="00301AD8" w:rsidRPr="00BE40FA">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10" w:author="Parks, Robbie M" w:date="2022-03-13T22:27:00Z">
        <w:r w:rsidR="00CE13EF">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w:t>
      </w:r>
      <w:ins w:id="11" w:author="Parks, Robbie M" w:date="2022-03-13T22:27:00Z">
        <w:r w:rsidR="004F2138">
          <w:rPr>
            <w:bCs/>
          </w:rPr>
          <w:t xml:space="preserve"> </w:t>
        </w:r>
        <w:r w:rsidR="00B67D54">
          <w:rPr>
            <w:bCs/>
          </w:rPr>
          <w:t>clear</w:t>
        </w:r>
      </w:ins>
      <w:r w:rsidR="00B67D54">
        <w:rPr>
          <w:bCs/>
        </w:rPr>
        <w:t xml:space="preserve">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31AFD43"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del w:id="12" w:author="Parks, Robbie M" w:date="2022-03-13T22:27:00Z">
        <w:r w:rsidR="005D4AE9" w:rsidRPr="00BE40FA">
          <w:delText>.</w:delText>
        </w:r>
      </w:del>
      <w:ins w:id="13" w:author="Parks, Robbie M" w:date="2022-03-13T22:27:00Z">
        <w:r w:rsidR="00ED0BF2">
          <w:t>, though results are inconclusive</w:t>
        </w:r>
        <w:r w:rsidR="005D4AE9" w:rsidRPr="00BE40FA">
          <w:t>.</w:t>
        </w:r>
      </w:ins>
      <w:r w:rsidR="005D4AE9" w:rsidRPr="00BE40FA">
        <w:t xml:space="preserve">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ins w:id="14" w:author="Parks, Robbie M" w:date="2022-03-13T22:27:00Z">
        <w:r w:rsidR="00C16D47">
          <w:rPr>
            <w:b/>
          </w:rPr>
          <w:tab/>
        </w:r>
      </w:ins>
      <w:r w:rsidR="00A12AB5" w:rsidRPr="00BE40FA">
        <w:t>Amyotrophic lateral sclerosis</w:t>
      </w:r>
    </w:p>
    <w:p w14:paraId="4D44A5A2" w14:textId="27CAD034" w:rsidR="00A213BA" w:rsidRDefault="00A213BA" w:rsidP="003D3846">
      <w:pPr>
        <w:rPr>
          <w:ins w:id="15" w:author="Parks, Robbie M" w:date="2022-03-13T22:27:00Z"/>
          <w:bCs/>
        </w:rPr>
      </w:pPr>
      <w:ins w:id="16" w:author="Parks, Robbie M" w:date="2022-03-13T22:27:00Z">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ins>
    </w:p>
    <w:p w14:paraId="58E99EF9" w14:textId="20A99F5F"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ins w:id="17" w:author="Parks, Robbie M" w:date="2022-03-13T22:27:00Z">
        <w:r w:rsidR="00C16D47">
          <w:rPr>
            <w:bCs/>
            <w:color w:val="000000" w:themeColor="text1"/>
          </w:rPr>
          <w:tab/>
        </w:r>
      </w:ins>
      <w:r w:rsidR="007D0273">
        <w:rPr>
          <w:bCs/>
          <w:color w:val="000000" w:themeColor="text1"/>
        </w:rPr>
        <w:t>Body mass index</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ins w:id="18" w:author="Parks, Robbie M" w:date="2022-03-13T22:27:00Z">
        <w:r w:rsidR="00C16D47">
          <w:rPr>
            <w:b/>
          </w:rPr>
          <w:tab/>
        </w:r>
      </w:ins>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ins w:id="19" w:author="Parks, Robbie M" w:date="2022-03-13T22:27:00Z">
        <w:r w:rsidR="00C16D47">
          <w:rPr>
            <w:bCs/>
          </w:rPr>
          <w:tab/>
        </w:r>
      </w:ins>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ins w:id="20" w:author="Parks, Robbie M" w:date="2022-03-13T22:27:00Z"/>
          <w:bCs/>
        </w:rPr>
      </w:pPr>
      <w:ins w:id="21" w:author="Parks, Robbie M" w:date="2022-03-13T22:27:00Z">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ins>
    </w:p>
    <w:p w14:paraId="1EB2C85E" w14:textId="78445339" w:rsidR="00387C2D" w:rsidRDefault="00387C2D" w:rsidP="003D3846">
      <w:pPr>
        <w:rPr>
          <w:bCs/>
        </w:rPr>
      </w:pPr>
      <w:r>
        <w:rPr>
          <w:bCs/>
        </w:rPr>
        <w:t>EC</w:t>
      </w:r>
      <w:r>
        <w:rPr>
          <w:bCs/>
        </w:rPr>
        <w:tab/>
      </w:r>
      <w:r>
        <w:rPr>
          <w:bCs/>
        </w:rPr>
        <w:tab/>
      </w:r>
      <w:r w:rsidR="004E045E">
        <w:rPr>
          <w:bCs/>
        </w:rPr>
        <w:tab/>
      </w:r>
      <w:ins w:id="22" w:author="Parks, Robbie M" w:date="2022-03-13T22:27:00Z">
        <w:r w:rsidR="00C16D47">
          <w:rPr>
            <w:bCs/>
          </w:rPr>
          <w:tab/>
        </w:r>
      </w:ins>
      <w:r w:rsidR="0023021B">
        <w:rPr>
          <w:bCs/>
        </w:rPr>
        <w:t>E</w:t>
      </w:r>
      <w:r w:rsidR="0023021B" w:rsidRPr="00BE40FA">
        <w:rPr>
          <w:bCs/>
        </w:rPr>
        <w:t>lemental carbon</w:t>
      </w:r>
    </w:p>
    <w:p w14:paraId="0D19B281" w14:textId="22D36D36" w:rsidR="00387C2D" w:rsidRDefault="00387C2D" w:rsidP="003D3846">
      <w:pPr>
        <w:rPr>
          <w:color w:val="000000" w:themeColor="text1"/>
          <w:rPrChange w:id="23" w:author="Parks, Robbie M" w:date="2022-03-13T22:27:00Z">
            <w:rPr/>
          </w:rPrChange>
        </w:rPr>
      </w:pPr>
      <w:r>
        <w:rPr>
          <w:bCs/>
        </w:rPr>
        <w:t>ICD</w:t>
      </w:r>
      <w:r>
        <w:rPr>
          <w:bCs/>
        </w:rPr>
        <w:tab/>
      </w:r>
      <w:r>
        <w:rPr>
          <w:bCs/>
        </w:rPr>
        <w:tab/>
      </w:r>
      <w:r w:rsidR="004E045E">
        <w:rPr>
          <w:bCs/>
        </w:rPr>
        <w:tab/>
      </w:r>
      <w:ins w:id="24" w:author="Parks, Robbie M" w:date="2022-03-13T22:27:00Z">
        <w:r w:rsidR="00C16D47">
          <w:rPr>
            <w:bCs/>
          </w:rPr>
          <w:tab/>
        </w:r>
      </w:ins>
      <w:r w:rsidR="001B504A" w:rsidRPr="00BE40FA">
        <w:rPr>
          <w:bCs/>
          <w:color w:val="000000" w:themeColor="text1"/>
        </w:rPr>
        <w:t>International Classification of Diseases</w:t>
      </w:r>
    </w:p>
    <w:p w14:paraId="24117541" w14:textId="316A9825" w:rsidR="00530C4E" w:rsidRDefault="00530C4E" w:rsidP="003D3846">
      <w:pPr>
        <w:rPr>
          <w:ins w:id="25" w:author="Parks, Robbie M" w:date="2022-03-13T22:27:00Z"/>
          <w:iCs/>
        </w:rPr>
      </w:pPr>
      <w:ins w:id="26" w:author="Parks, Robbie M" w:date="2022-03-13T22:27:00Z">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ins>
    </w:p>
    <w:p w14:paraId="3A671B80" w14:textId="5FB74024" w:rsidR="004D441C" w:rsidRPr="00387C2D" w:rsidRDefault="004D441C" w:rsidP="003D3846">
      <w:pPr>
        <w:rPr>
          <w:ins w:id="27" w:author="Parks, Robbie M" w:date="2022-03-13T22:27:00Z"/>
          <w:bCs/>
        </w:rPr>
      </w:pPr>
      <w:ins w:id="28" w:author="Parks, Robbie M" w:date="2022-03-13T22:27:00Z">
        <w:r>
          <w:rPr>
            <w:iCs/>
          </w:rPr>
          <w:t>IR</w:t>
        </w:r>
        <w:r>
          <w:rPr>
            <w:iCs/>
          </w:rPr>
          <w:tab/>
        </w:r>
        <w:r>
          <w:rPr>
            <w:iCs/>
          </w:rPr>
          <w:tab/>
        </w:r>
        <w:r>
          <w:rPr>
            <w:iCs/>
          </w:rPr>
          <w:tab/>
        </w:r>
        <w:r>
          <w:rPr>
            <w:iCs/>
          </w:rPr>
          <w:tab/>
        </w:r>
        <w:r>
          <w:rPr>
            <w:color w:val="000000"/>
          </w:rPr>
          <w:t>Incidence ratio</w:t>
        </w:r>
      </w:ins>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ins w:id="29" w:author="Parks, Robbie M" w:date="2022-03-13T22:27:00Z">
        <w:r w:rsidR="00C16D47">
          <w:rPr>
            <w:color w:val="000000" w:themeColor="text1"/>
            <w:vertAlign w:val="subscript"/>
          </w:rPr>
          <w:tab/>
        </w:r>
      </w:ins>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ins w:id="30" w:author="Parks, Robbie M" w:date="2022-03-13T22:27:00Z">
        <w:r w:rsidR="00C16D47">
          <w:rPr>
            <w:b/>
          </w:rPr>
          <w:tab/>
        </w:r>
      </w:ins>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ins w:id="31" w:author="Parks, Robbie M" w:date="2022-03-13T22:27:00Z">
        <w:r w:rsidR="00C16D47">
          <w:rPr>
            <w:bCs/>
            <w:vertAlign w:val="subscript"/>
          </w:rPr>
          <w:tab/>
        </w:r>
      </w:ins>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ins w:id="32" w:author="Parks, Robbie M" w:date="2022-03-13T22:27:00Z">
        <w:r w:rsidR="00C16D47">
          <w:rPr>
            <w:color w:val="000000" w:themeColor="text1"/>
            <w:vertAlign w:val="subscript"/>
          </w:rPr>
          <w:tab/>
        </w:r>
      </w:ins>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ins w:id="33" w:author="Parks, Robbie M" w:date="2022-03-13T22:27:00Z">
        <w:r w:rsidR="00C16D47">
          <w:rPr>
            <w:color w:val="000000" w:themeColor="text1"/>
          </w:rPr>
          <w:tab/>
        </w:r>
      </w:ins>
      <w:r w:rsidR="005512E4">
        <w:rPr>
          <w:color w:val="000000" w:themeColor="text1"/>
        </w:rPr>
        <w:t>S</w:t>
      </w:r>
      <w:r w:rsidR="005512E4" w:rsidRPr="00BE40FA">
        <w:rPr>
          <w:color w:val="000000" w:themeColor="text1"/>
        </w:rPr>
        <w:t>tandard deviation</w:t>
      </w:r>
    </w:p>
    <w:p w14:paraId="2E70BBD1" w14:textId="77777777" w:rsidR="002F3B03" w:rsidRDefault="00C735B5" w:rsidP="003D3846">
      <w:pPr>
        <w:rPr>
          <w:ins w:id="34" w:author="Parks, Robbie M" w:date="2022-03-13T22:27:00Z"/>
          <w:bCs/>
          <w:color w:val="000000" w:themeColor="text1"/>
        </w:rPr>
      </w:pPr>
      <w:r>
        <w:rPr>
          <w:color w:val="000000" w:themeColor="text1"/>
        </w:rPr>
        <w:t>SES</w:t>
      </w:r>
      <w:r>
        <w:rPr>
          <w:color w:val="000000" w:themeColor="text1"/>
        </w:rPr>
        <w:tab/>
      </w:r>
      <w:r>
        <w:rPr>
          <w:color w:val="000000" w:themeColor="text1"/>
        </w:rPr>
        <w:tab/>
      </w:r>
      <w:r>
        <w:rPr>
          <w:color w:val="000000" w:themeColor="text1"/>
        </w:rPr>
        <w:tab/>
      </w:r>
      <w:ins w:id="35" w:author="Parks, Robbie M" w:date="2022-03-13T22:27:00Z">
        <w:r w:rsidR="00C16D47">
          <w:rPr>
            <w:color w:val="000000" w:themeColor="text1"/>
          </w:rPr>
          <w:tab/>
        </w:r>
      </w:ins>
      <w:r w:rsidR="005643A4">
        <w:rPr>
          <w:bCs/>
          <w:color w:val="000000" w:themeColor="text1"/>
        </w:rPr>
        <w:t>S</w:t>
      </w:r>
      <w:r w:rsidR="00E6303A" w:rsidRPr="00BE40FA">
        <w:rPr>
          <w:bCs/>
          <w:color w:val="000000" w:themeColor="text1"/>
        </w:rPr>
        <w:t xml:space="preserve">ocioeconomic status </w:t>
      </w:r>
    </w:p>
    <w:p w14:paraId="7462D3AF" w14:textId="60E88106" w:rsidR="00893A34" w:rsidRPr="00252AC0" w:rsidRDefault="002F3B03" w:rsidP="003D3846">
      <w:pPr>
        <w:rPr>
          <w:b/>
        </w:rPr>
      </w:pPr>
      <w:ins w:id="36" w:author="Parks, Robbie M" w:date="2022-03-13T22:27:00Z">
        <w:r>
          <w:rPr>
            <w:bCs/>
            <w:color w:val="000000" w:themeColor="text1"/>
          </w:rPr>
          <w:t>WQS</w:t>
        </w:r>
        <w:r w:rsidR="00D5498F">
          <w:rPr>
            <w:bCs/>
            <w:color w:val="000000" w:themeColor="text1"/>
          </w:rPr>
          <w:tab/>
        </w:r>
        <w:r w:rsidR="00D5498F">
          <w:rPr>
            <w:bCs/>
            <w:color w:val="000000" w:themeColor="text1"/>
          </w:rPr>
          <w:tab/>
        </w:r>
        <w:r w:rsidR="00D5498F">
          <w:rPr>
            <w:bCs/>
            <w:color w:val="000000" w:themeColor="text1"/>
          </w:rPr>
          <w:tab/>
        </w:r>
        <w:r w:rsidR="00D5498F">
          <w:rPr>
            <w:bCs/>
            <w:color w:val="000000" w:themeColor="text1"/>
          </w:rPr>
          <w:tab/>
          <w:t>We</w:t>
        </w:r>
        <w:r w:rsidR="00D5498F">
          <w:rPr>
            <w:color w:val="000000" w:themeColor="text1"/>
          </w:rPr>
          <w:t xml:space="preserve">ighted </w:t>
        </w:r>
        <w:r w:rsidR="004E4BBF">
          <w:rPr>
            <w:color w:val="000000" w:themeColor="text1"/>
          </w:rPr>
          <w:t>q</w:t>
        </w:r>
        <w:r w:rsidR="00D5498F">
          <w:rPr>
            <w:color w:val="000000" w:themeColor="text1"/>
          </w:rPr>
          <w:t xml:space="preserve">uantile </w:t>
        </w:r>
        <w:r w:rsidR="004E4BBF">
          <w:rPr>
            <w:color w:val="000000" w:themeColor="text1"/>
          </w:rPr>
          <w:t>s</w:t>
        </w:r>
        <w:r w:rsidR="00D5498F">
          <w:rPr>
            <w:color w:val="000000" w:themeColor="text1"/>
          </w:rPr>
          <w:t xml:space="preserve">um </w:t>
        </w:r>
        <w:r w:rsidR="004E4BBF">
          <w:rPr>
            <w:color w:val="000000" w:themeColor="text1"/>
          </w:rPr>
          <w:t>r</w:t>
        </w:r>
        <w:r w:rsidR="00D5498F">
          <w:rPr>
            <w:color w:val="000000" w:themeColor="text1"/>
          </w:rPr>
          <w:t>egression</w:t>
        </w:r>
      </w:ins>
      <w:r w:rsidR="00893A34" w:rsidRPr="00BE40FA">
        <w:rPr>
          <w:b/>
        </w:rPr>
        <w:br w:type="page"/>
      </w:r>
    </w:p>
    <w:p w14:paraId="4C852A22" w14:textId="398413DA" w:rsidR="00FA7035" w:rsidRPr="003A1749" w:rsidRDefault="00F255A6" w:rsidP="003A1749">
      <w:pPr>
        <w:rPr>
          <w:b/>
        </w:rPr>
      </w:pPr>
      <w:commentRangeStart w:id="37"/>
      <w:r w:rsidRPr="00BE40FA">
        <w:rPr>
          <w:b/>
        </w:rPr>
        <w:lastRenderedPageBreak/>
        <w:t>Introduction</w:t>
      </w:r>
      <w:commentRangeEnd w:id="37"/>
      <w:r w:rsidR="000626C6">
        <w:rPr>
          <w:rStyle w:val="CommentReference"/>
          <w:rFonts w:asciiTheme="minorHAnsi" w:eastAsiaTheme="minorHAnsi" w:hAnsiTheme="minorHAnsi" w:cstheme="minorBidi"/>
          <w:lang w:val="en-GB"/>
        </w:rPr>
        <w:commentReference w:id="37"/>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del w:id="38" w:author="Parks, Robbie M" w:date="2022-03-13T22:27:00Z">
        <w:r w:rsidR="00635231">
          <w:rPr>
            <w:color w:val="000000" w:themeColor="text1"/>
          </w:rPr>
          <w:delText>,</w:delText>
        </w:r>
        <w:r w:rsidR="001E68A2">
          <w:rPr>
            <w:color w:val="000000" w:themeColor="text1"/>
          </w:rPr>
          <w:fldChar w:fldCharType="begin"/>
        </w:r>
        <w:r w:rsidR="0099756B">
          <w:rPr>
            <w:color w:val="000000" w:themeColor="text1"/>
          </w:rPr>
          <w:del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delInstrText>
        </w:r>
        <w:r w:rsidR="001E68A2">
          <w:rPr>
            <w:color w:val="000000" w:themeColor="text1"/>
          </w:rPr>
          <w:fldChar w:fldCharType="separate"/>
        </w:r>
        <w:r w:rsidR="00E52BA5" w:rsidRPr="00E52BA5">
          <w:rPr>
            <w:color w:val="000000"/>
            <w:vertAlign w:val="superscript"/>
          </w:rPr>
          <w:delText>9–14</w:delText>
        </w:r>
        <w:r w:rsidR="001E68A2">
          <w:rPr>
            <w:color w:val="000000" w:themeColor="text1"/>
          </w:rPr>
          <w:fldChar w:fldCharType="end"/>
        </w:r>
      </w:del>
      <w:ins w:id="39" w:author="Parks, Robbie M" w:date="2022-03-13T22:27:00Z">
        <w:r w:rsidR="00635231">
          <w:rPr>
            <w:color w:val="000000" w:themeColor="text1"/>
          </w:rPr>
          <w:t>,</w:t>
        </w:r>
        <w:r w:rsidR="00DD400E">
          <w:rPr>
            <w:color w:val="000000" w:themeColor="text1"/>
          </w:rPr>
          <w:t xml:space="preserve"> e.g., </w:t>
        </w:r>
        <w:r w:rsidR="00267211">
          <w:rPr>
            <w:color w:val="000000" w:themeColor="text1"/>
          </w:rPr>
          <w:t xml:space="preserve">refs. </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del w:id="40" w:author="Parks, Robbie M" w:date="2022-03-13T22:27:00Z">
        <w:r w:rsidR="00AB3B45" w:rsidRPr="00BE40FA">
          <w:rPr>
            <w:color w:val="000000" w:themeColor="text1"/>
          </w:rPr>
          <w:delText>.</w:delText>
        </w:r>
      </w:del>
      <w:ins w:id="41" w:author="Parks, Robbie M" w:date="2022-03-13T22:27:00Z">
        <w:r w:rsidR="00825FAA">
          <w:rPr>
            <w:color w:val="000000" w:themeColor="text1"/>
          </w:rPr>
          <w:t>,</w:t>
        </w:r>
        <w:r w:rsidR="00825FAA" w:rsidRPr="00825FAA">
          <w:rPr>
            <w:color w:val="000000" w:themeColor="text1"/>
          </w:rPr>
          <w:t xml:space="preserve"> </w:t>
        </w:r>
        <w:r w:rsidR="00825FAA">
          <w:rPr>
            <w:color w:val="000000" w:themeColor="text1"/>
          </w:rPr>
          <w:t xml:space="preserve">e.g., </w:t>
        </w:r>
      </w:ins>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42" w:author="Parks, Robbie M" w:date="2022-03-13T22:27: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del w:id="43" w:author="Parks, Robbie M" w:date="2022-03-13T22:27:00Z">
        <w:r w:rsidR="00AB3B45" w:rsidRPr="00BE40FA">
          <w:rPr>
            <w:color w:val="000000" w:themeColor="text1"/>
          </w:rPr>
          <w:delText>,</w:delText>
        </w:r>
      </w:del>
      <w:ins w:id="44" w:author="Parks, Robbie M" w:date="2022-03-13T22:27:00Z">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267211">
          <w:rPr>
            <w:color w:val="000000" w:themeColor="text1"/>
          </w:rPr>
          <w:t xml:space="preserve">refs. </w:t>
        </w:r>
      </w:ins>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45" w:author="Parks, Robbie M" w:date="2022-03-13T22:27: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del w:id="46" w:author="Parks, Robbie M" w:date="2022-03-13T22:27:00Z">
        <w:r w:rsidR="00AB3B45" w:rsidRPr="00BE40FA">
          <w:rPr>
            <w:color w:val="000000" w:themeColor="text1"/>
          </w:rPr>
          <w:delText>.</w:delText>
        </w:r>
      </w:del>
      <w:ins w:id="47" w:author="Parks, Robbie M" w:date="2022-03-13T22:27:00Z">
        <w:r w:rsidR="00960D3A">
          <w:rPr>
            <w:color w:val="000000" w:themeColor="text1"/>
          </w:rPr>
          <w:t>,</w:t>
        </w:r>
        <w:r w:rsidR="00960D3A" w:rsidRPr="00825FAA">
          <w:rPr>
            <w:color w:val="000000" w:themeColor="text1"/>
          </w:rPr>
          <w:t xml:space="preserve"> </w:t>
        </w:r>
        <w:r w:rsidR="00960D3A">
          <w:rPr>
            <w:color w:val="000000" w:themeColor="text1"/>
          </w:rPr>
          <w:t>e.g.,</w:t>
        </w:r>
        <w:r w:rsidR="00267211">
          <w:rPr>
            <w:color w:val="000000" w:themeColor="text1"/>
          </w:rPr>
          <w:t xml:space="preserve"> refs.</w:t>
        </w:r>
        <w:r w:rsidR="008E5DF2">
          <w:rPr>
            <w:color w:val="000000" w:themeColor="text1"/>
          </w:rPr>
          <w:t xml:space="preserve"> </w:t>
        </w:r>
      </w:ins>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48" w:author="Parks, Robbie M" w:date="2022-03-13T22:27: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del w:id="49" w:author="Parks, Robbie M" w:date="2022-03-13T22:27:00Z">
        <w:r w:rsidR="00087633" w:rsidRPr="00BE40FA">
          <w:rPr>
            <w:color w:val="000000" w:themeColor="text1"/>
          </w:rPr>
          <w:fldChar w:fldCharType="begin"/>
        </w:r>
        <w:r w:rsidR="00515144">
          <w:rPr>
            <w:color w:val="000000" w:themeColor="text1"/>
          </w:rPr>
          <w:del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087633" w:rsidRPr="00BE40FA">
          <w:rPr>
            <w:color w:val="000000" w:themeColor="text1"/>
          </w:rPr>
          <w:fldChar w:fldCharType="separate"/>
        </w:r>
        <w:r w:rsidR="00E52BA5" w:rsidRPr="00E52BA5">
          <w:rPr>
            <w:color w:val="000000"/>
            <w:vertAlign w:val="superscript"/>
          </w:rPr>
          <w:delText>35,37–39</w:delText>
        </w:r>
        <w:r w:rsidR="00087633" w:rsidRPr="00BE40FA">
          <w:rPr>
            <w:color w:val="000000" w:themeColor="text1"/>
          </w:rPr>
          <w:fldChar w:fldCharType="end"/>
        </w:r>
      </w:del>
      <w:ins w:id="50" w:author="Parks, Robbie M" w:date="2022-03-13T22:27:00Z">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ins>
      <w:r w:rsidR="00D4167C">
        <w:rPr>
          <w:color w:val="000000" w:themeColor="text1"/>
        </w:rPr>
        <w:t xml:space="preserve"> A </w:t>
      </w:r>
      <w:del w:id="51" w:author="Parks, Robbie M" w:date="2022-03-13T22:27:00Z">
        <w:r w:rsidR="00D4167C">
          <w:rPr>
            <w:color w:val="000000" w:themeColor="text1"/>
          </w:rPr>
          <w:delText xml:space="preserve">recent </w:delText>
        </w:r>
      </w:del>
      <w:r w:rsidR="00D4167C">
        <w:rPr>
          <w:color w:val="000000" w:themeColor="text1"/>
        </w:rPr>
        <w:t>study</w:t>
      </w:r>
      <w:ins w:id="52" w:author="Parks, Robbie M" w:date="2022-03-13T22:27:00Z">
        <w:r w:rsidR="002204D7">
          <w:rPr>
            <w:color w:val="000000" w:themeColor="text1"/>
          </w:rPr>
          <w:t xml:space="preserve"> </w:t>
        </w:r>
        <w:r w:rsidR="00FA37A7">
          <w:rPr>
            <w:color w:val="000000" w:themeColor="text1"/>
          </w:rPr>
          <w:t xml:space="preserve">in </w:t>
        </w:r>
        <w:r w:rsidR="00BE3D05">
          <w:rPr>
            <w:color w:val="000000" w:themeColor="text1"/>
          </w:rPr>
          <w:t>2021</w:t>
        </w:r>
      </w:ins>
      <w:r w:rsidR="00BE3D05">
        <w:rPr>
          <w:color w:val="000000" w:themeColor="text1"/>
        </w:rPr>
        <w:t xml:space="preserve"> </w:t>
      </w:r>
      <w:r w:rsidR="00D4167C">
        <w:rPr>
          <w:color w:val="000000" w:themeColor="text1"/>
        </w:rPr>
        <w:t>found that traffic-related air pollutants may be driving observed associations.</w:t>
      </w:r>
      <w:del w:id="53" w:author="Parks, Robbie M" w:date="2022-03-13T22:27:00Z">
        <w:r w:rsidR="001D3048">
          <w:rPr>
            <w:color w:val="000000" w:themeColor="text1"/>
          </w:rPr>
          <w:fldChar w:fldCharType="begin"/>
        </w:r>
        <w:r w:rsidR="001D3048">
          <w:rPr>
            <w:color w:val="000000" w:themeColor="text1"/>
          </w:rPr>
          <w:del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1D3048">
          <w:rPr>
            <w:color w:val="000000" w:themeColor="text1"/>
          </w:rPr>
          <w:fldChar w:fldCharType="separate"/>
        </w:r>
        <w:r w:rsidR="00E52BA5" w:rsidRPr="00E52BA5">
          <w:rPr>
            <w:color w:val="000000"/>
            <w:vertAlign w:val="superscript"/>
          </w:rPr>
          <w:delText>38</w:delText>
        </w:r>
        <w:r w:rsidR="001D3048">
          <w:rPr>
            <w:color w:val="000000" w:themeColor="text1"/>
          </w:rPr>
          <w:fldChar w:fldCharType="end"/>
        </w:r>
      </w:del>
      <w:ins w:id="54" w:author="Parks, Robbie M" w:date="2022-03-13T22:27:00Z">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ins>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del w:id="55" w:author="Parks, Robbie M" w:date="2022-03-13T22:27:00Z">
        <w:r w:rsidR="00294729" w:rsidRPr="00BE40FA">
          <w:rPr>
            <w:color w:val="000000" w:themeColor="text1"/>
          </w:rPr>
          <w:fldChar w:fldCharType="begin"/>
        </w:r>
        <w:r w:rsidR="0099756B">
          <w:rPr>
            <w:color w:val="000000" w:themeColor="text1"/>
          </w:rPr>
          <w:del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del>
      <w:ins w:id="56" w:author="Parks, Robbie M" w:date="2022-03-13T22:27:00Z">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ins>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del w:id="57" w:author="Parks, Robbie M" w:date="2022-03-13T22:27:00Z">
        <w:r w:rsidR="006A5C0C" w:rsidRPr="00BE40FA">
          <w:rPr>
            <w:color w:val="000000" w:themeColor="text1"/>
          </w:rPr>
          <w:fldChar w:fldCharType="begin"/>
        </w:r>
        <w:r w:rsidR="00515144">
          <w:rPr>
            <w:color w:val="000000" w:themeColor="text1"/>
          </w:rPr>
          <w:del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del>
      <w:ins w:id="58" w:author="Parks, Robbie M" w:date="2022-03-13T22:27:00Z">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ins>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59" w:author="Parks, Robbie M" w:date="2022-03-13T22:27:00Z">
        <w:r w:rsidR="003A7CAB">
          <w:rPr>
            <w:color w:val="000000" w:themeColor="text1"/>
          </w:rPr>
          <w:delText xml:space="preserve">as well as </w:delText>
        </w:r>
        <w:r w:rsidR="0056613D">
          <w:rPr>
            <w:color w:val="000000" w:themeColor="text1"/>
          </w:rPr>
          <w:delText xml:space="preserve">fine </w:delText>
        </w:r>
        <w:r w:rsidR="00A84BA6">
          <w:rPr>
            <w:color w:val="000000" w:themeColor="text1"/>
          </w:rPr>
          <w:delText>particles</w:delText>
        </w:r>
        <w:r w:rsidR="003A7CAB">
          <w:rPr>
            <w:color w:val="000000" w:themeColor="text1"/>
          </w:rPr>
          <w:delText xml:space="preserve"> </w:delText>
        </w:r>
        <w:r w:rsidR="0056613D">
          <w:rPr>
            <w:color w:val="000000" w:themeColor="text1"/>
          </w:rPr>
          <w:delText>(</w:delText>
        </w:r>
        <w:r w:rsidR="003A7CAB">
          <w:rPr>
            <w:color w:val="000000" w:themeColor="text1"/>
          </w:rPr>
          <w:delText>PM</w:delText>
        </w:r>
        <w:r w:rsidR="003A7CAB" w:rsidRPr="003A7CAB">
          <w:rPr>
            <w:color w:val="000000" w:themeColor="text1"/>
            <w:vertAlign w:val="subscript"/>
          </w:rPr>
          <w:delText>2.5</w:delText>
        </w:r>
        <w:r w:rsidR="0056613D">
          <w:rPr>
            <w:color w:val="000000" w:themeColor="text1"/>
          </w:rPr>
          <w:delText>)</w:delText>
        </w:r>
        <w:r w:rsidR="00F00440">
          <w:rPr>
            <w:color w:val="000000" w:themeColor="text1"/>
          </w:rPr>
          <w:delText xml:space="preserve"> </w:delText>
        </w:r>
        <w:r w:rsidR="003A7CAB">
          <w:rPr>
            <w:color w:val="000000" w:themeColor="text1"/>
          </w:rPr>
          <w:delText>and ozone (O</w:delText>
        </w:r>
        <w:r w:rsidR="003A7CAB" w:rsidRPr="003A7CAB">
          <w:rPr>
            <w:color w:val="000000" w:themeColor="text1"/>
            <w:vertAlign w:val="subscript"/>
          </w:rPr>
          <w:delText>3</w:delText>
        </w:r>
        <w:r w:rsidR="003A7CAB">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AFA7388"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r w:rsidR="001434F3">
        <w:rPr>
          <w:bCs/>
          <w:color w:val="000000" w:themeColor="text1"/>
        </w:rPr>
        <w:t xml:space="preserve"> </w:t>
      </w:r>
      <w:del w:id="60" w:author="Parks, Robbie M" w:date="2022-03-13T22:27:00Z">
        <w:r w:rsidR="00E42C58" w:rsidRPr="00BE40FA">
          <w:rPr>
            <w:bCs/>
            <w:color w:val="000000" w:themeColor="text1"/>
          </w:rPr>
          <w:delText>We only include</w:delText>
        </w:r>
        <w:r w:rsidR="00F43F00" w:rsidRPr="00BE40FA">
          <w:rPr>
            <w:bCs/>
            <w:color w:val="000000" w:themeColor="text1"/>
          </w:rPr>
          <w:delText>d</w:delText>
        </w:r>
        <w:r w:rsidR="00E42C58" w:rsidRPr="00BE40FA">
          <w:rPr>
            <w:bCs/>
            <w:color w:val="000000" w:themeColor="text1"/>
          </w:rPr>
          <w:delText xml:space="preserve"> patients who were at least 20 years old when diagnosed</w:delText>
        </w:r>
        <w:r w:rsidR="00832AED" w:rsidRPr="00BE40FA">
          <w:rPr>
            <w:bCs/>
            <w:color w:val="000000" w:themeColor="text1"/>
          </w:rPr>
          <w:delText>.</w:delText>
        </w:r>
        <w:r w:rsidR="00A11685" w:rsidRPr="00BE40FA">
          <w:rPr>
            <w:bCs/>
            <w:color w:val="000000" w:themeColor="text1"/>
          </w:rPr>
          <w:delText xml:space="preserve"> </w:delText>
        </w:r>
        <w:r w:rsidR="000F0428" w:rsidRPr="00BE40FA">
          <w:rPr>
            <w:bCs/>
            <w:color w:val="000000" w:themeColor="text1"/>
          </w:rPr>
          <w:delText xml:space="preserve">In </w:delText>
        </w:r>
        <w:r w:rsidR="00BA3A99">
          <w:rPr>
            <w:bCs/>
            <w:color w:val="000000" w:themeColor="text1"/>
          </w:rPr>
          <w:delText>our</w:delText>
        </w:r>
        <w:r w:rsidR="000F0428" w:rsidRPr="00BE40FA">
          <w:rPr>
            <w:bCs/>
            <w:color w:val="000000" w:themeColor="text1"/>
          </w:rPr>
          <w:delText xml:space="preserve"> validation study, </w:delText>
        </w:r>
        <w:r w:rsidR="00D12D22">
          <w:rPr>
            <w:bCs/>
            <w:color w:val="000000" w:themeColor="text1"/>
          </w:rPr>
          <w:delText>Register</w:delText>
        </w:r>
        <w:r w:rsidR="000F0428" w:rsidRPr="00BE40FA">
          <w:rPr>
            <w:bCs/>
            <w:color w:val="000000" w:themeColor="text1"/>
          </w:rPr>
          <w:delText xml:space="preserve"> data for ALS ascertainment </w:delText>
        </w:r>
        <w:r w:rsidR="000F0428">
          <w:rPr>
            <w:bCs/>
            <w:color w:val="000000" w:themeColor="text1"/>
          </w:rPr>
          <w:delText xml:space="preserve">were </w:delText>
        </w:r>
        <w:r w:rsidR="000F0428" w:rsidRPr="00BE40FA">
          <w:rPr>
            <w:bCs/>
            <w:color w:val="000000" w:themeColor="text1"/>
          </w:rPr>
          <w:delText>highly reliable.</w:delText>
        </w:r>
        <w:r w:rsidR="000F0428" w:rsidRPr="00BE40FA">
          <w:rPr>
            <w:bCs/>
            <w:color w:val="000000" w:themeColor="text1"/>
          </w:rPr>
          <w:fldChar w:fldCharType="begin"/>
        </w:r>
        <w:r w:rsidR="00E37F29">
          <w:rPr>
            <w:bCs/>
            <w:color w:val="000000" w:themeColor="text1"/>
          </w:rPr>
          <w:del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0F0428" w:rsidRPr="00BE40FA">
          <w:rPr>
            <w:bCs/>
            <w:color w:val="000000" w:themeColor="text1"/>
          </w:rPr>
          <w:fldChar w:fldCharType="separate"/>
        </w:r>
        <w:r w:rsidR="00E52BA5" w:rsidRPr="00E52BA5">
          <w:rPr>
            <w:color w:val="000000"/>
            <w:vertAlign w:val="superscript"/>
          </w:rPr>
          <w:delText>46</w:delText>
        </w:r>
        <w:r w:rsidR="000F0428" w:rsidRPr="00BE40FA">
          <w:rPr>
            <w:bCs/>
            <w:color w:val="000000" w:themeColor="text1"/>
          </w:rPr>
          <w:fldChar w:fldCharType="end"/>
        </w:r>
      </w:del>
      <w:ins w:id="61" w:author="Parks, Robbie M" w:date="2022-03-13T22:27:00Z">
        <w:r w:rsidR="001434F3">
          <w:rPr>
            <w:bCs/>
            <w:color w:val="000000" w:themeColor="text1"/>
          </w:rPr>
          <w:t>This was the index dat</w:t>
        </w:r>
        <w:r w:rsidR="00C402BC">
          <w:rPr>
            <w:bCs/>
            <w:color w:val="000000" w:themeColor="text1"/>
          </w:rPr>
          <w:t>e</w:t>
        </w:r>
        <w:r w:rsidR="001F0FFA">
          <w:rPr>
            <w:bCs/>
            <w:color w:val="000000" w:themeColor="text1"/>
          </w:rPr>
          <w:t>.</w:t>
        </w:r>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C37420">
          <w:rPr>
            <w:bCs/>
            <w:color w:val="000000" w:themeColor="text1"/>
          </w:rPr>
          <w:t xml:space="preserve"> because</w:t>
        </w:r>
        <w:r w:rsidR="00B2436B">
          <w:rPr>
            <w:bCs/>
            <w:color w:val="000000" w:themeColor="text1"/>
          </w:rPr>
          <w:t xml:space="preserve"> </w:t>
        </w:r>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r w:rsidR="004114FE">
          <w:rPr>
            <w:bCs/>
            <w:color w:val="000000" w:themeColor="text1"/>
          </w:rPr>
          <w:fldChar w:fldCharType="begin"/>
        </w:r>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and </w:t>
        </w:r>
        <w:r w:rsidR="00B2436B">
          <w:rPr>
            <w:bCs/>
            <w:color w:val="000000" w:themeColor="text1"/>
          </w:rPr>
          <w:t>(</w:t>
        </w:r>
        <w:r w:rsidR="00B64022">
          <w:rPr>
            <w:bCs/>
            <w:color w:val="000000" w:themeColor="text1"/>
          </w:rPr>
          <w:t>i</w:t>
        </w:r>
        <w:r w:rsidR="00B2436B">
          <w:rPr>
            <w:bCs/>
            <w:color w:val="000000" w:themeColor="text1"/>
          </w:rPr>
          <w:t>i)</w:t>
        </w:r>
        <w:r w:rsidR="00C37420">
          <w:rPr>
            <w:bCs/>
            <w:color w:val="000000" w:themeColor="text1"/>
          </w:rPr>
          <w:t xml:space="preserve"> </w:t>
        </w:r>
        <w:r w:rsidR="00141EEE">
          <w:rPr>
            <w:bCs/>
            <w:color w:val="000000" w:themeColor="text1"/>
          </w:rPr>
          <w:t xml:space="preserve">juvenile ALS cases </w:t>
        </w:r>
        <w:r w:rsidR="00B015EB">
          <w:rPr>
            <w:bCs/>
            <w:color w:val="000000" w:themeColor="text1"/>
          </w:rPr>
          <w:t>have been</w:t>
        </w:r>
        <w:r w:rsidR="00141EEE">
          <w:rPr>
            <w:bCs/>
            <w:color w:val="000000" w:themeColor="text1"/>
          </w:rPr>
          <w:t xml:space="preserve"> explained 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r w:rsidR="000945EC">
          <w:rPr>
            <w:bCs/>
            <w:color w:val="000000" w:themeColor="text1"/>
          </w:rPr>
          <w:t xml:space="preserve"> (~40</w:t>
        </w:r>
        <w:r w:rsidR="00444318">
          <w:rPr>
            <w:bCs/>
            <w:color w:val="000000" w:themeColor="text1"/>
          </w:rPr>
          <w:t>%</w:t>
        </w:r>
        <w:r w:rsidR="000945EC">
          <w:rPr>
            <w:bCs/>
            <w:color w:val="000000" w:themeColor="text1"/>
          </w:rPr>
          <w:t>)</w:t>
        </w:r>
        <w:r w:rsidR="0085773E">
          <w:rPr>
            <w:bCs/>
            <w:color w:val="000000" w:themeColor="text1"/>
          </w:rPr>
          <w:t>.</w:t>
        </w:r>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C53591">
          <w:rPr>
            <w:bCs/>
            <w:color w:val="000000" w:themeColor="text1"/>
          </w:rPr>
          <w:t xml:space="preserve">; working with a specialist ALS </w:t>
        </w:r>
        <w:r w:rsidR="00C53591">
          <w:rPr>
            <w:bCs/>
            <w:color w:val="000000" w:themeColor="text1"/>
          </w:rPr>
          <w:lastRenderedPageBreak/>
          <w:t xml:space="preserve">neurologist to review medical records and comparing to death certificates and hospital discharges, the Danish National Patient Register was found to have an overall predictive value </w:t>
        </w:r>
        <w:r w:rsidR="00E46622">
          <w:rPr>
            <w:bCs/>
            <w:color w:val="000000" w:themeColor="text1"/>
          </w:rPr>
          <w:t xml:space="preserve">for ALS </w:t>
        </w:r>
        <w:r w:rsidR="00C53591">
          <w:rPr>
            <w:bCs/>
            <w:color w:val="000000" w:themeColor="text1"/>
          </w:rPr>
          <w:t>of 82%</w:t>
        </w:r>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ins>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152EDA03"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del w:id="62" w:author="Parks, Robbie M" w:date="2022-03-13T22:27:00Z">
        <w:r w:rsidR="004C062C" w:rsidRPr="00BE40FA">
          <w:rPr>
            <w:bCs/>
            <w:color w:val="000000" w:themeColor="text1"/>
          </w:rPr>
          <w:fldChar w:fldCharType="begin"/>
        </w:r>
        <w:r w:rsidR="00E37F29">
          <w:rPr>
            <w:bCs/>
            <w:color w:val="000000" w:themeColor="text1"/>
          </w:rPr>
          <w:del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E52BA5" w:rsidRPr="00E52BA5">
          <w:rPr>
            <w:color w:val="000000"/>
            <w:vertAlign w:val="superscript"/>
          </w:rPr>
          <w:delText>47</w:delText>
        </w:r>
        <w:r w:rsidR="004C062C" w:rsidRPr="00BE40FA">
          <w:rPr>
            <w:bCs/>
            <w:color w:val="000000" w:themeColor="text1"/>
          </w:rPr>
          <w:fldChar w:fldCharType="end"/>
        </w:r>
      </w:del>
      <w:ins w:id="63" w:author="Parks, Robbie M" w:date="2022-03-13T22:27:00Z">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ins>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4" w:author="Parks, Robbie M" w:date="2022-03-13T22:27:00Z">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ins>
    </w:p>
    <w:p w14:paraId="76CE7804" w14:textId="05A08E00" w:rsidR="00110354" w:rsidRPr="00BE40FA" w:rsidRDefault="00110354" w:rsidP="003D3846">
      <w:pPr>
        <w:rPr>
          <w:bCs/>
          <w:color w:val="000000" w:themeColor="text1"/>
        </w:rPr>
      </w:pPr>
    </w:p>
    <w:p w14:paraId="7B744401" w14:textId="416E6202"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del w:id="65" w:author="Parks, Robbie M" w:date="2022-03-13T22:27:00Z">
        <w:r w:rsidR="00AE5FD9" w:rsidRPr="00BE40FA">
          <w:rPr>
            <w:bCs/>
            <w:color w:val="000000" w:themeColor="text1"/>
          </w:rPr>
          <w:fldChar w:fldCharType="begin"/>
        </w:r>
        <w:r w:rsidR="00E37F29">
          <w:rPr>
            <w:bCs/>
            <w:color w:val="000000" w:themeColor="text1"/>
          </w:rPr>
          <w:del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E52BA5" w:rsidRPr="00E52BA5">
          <w:rPr>
            <w:color w:val="000000"/>
            <w:vertAlign w:val="superscript"/>
          </w:rPr>
          <w:delText>47</w:delText>
        </w:r>
        <w:r w:rsidR="00AE5FD9" w:rsidRPr="00BE40FA">
          <w:rPr>
            <w:bCs/>
            <w:color w:val="000000" w:themeColor="text1"/>
          </w:rPr>
          <w:fldChar w:fldCharType="end"/>
        </w:r>
        <w:r w:rsidRPr="00BE40FA">
          <w:rPr>
            <w:bCs/>
            <w:color w:val="000000" w:themeColor="text1"/>
          </w:rPr>
          <w:delText xml:space="preserve"> including the dates of moving to and from each address, prior to the </w:delText>
        </w:r>
        <w:r w:rsidR="008A264E">
          <w:rPr>
            <w:bCs/>
            <w:color w:val="000000" w:themeColor="text1"/>
          </w:rPr>
          <w:delText>index</w:delText>
        </w:r>
        <w:r w:rsidRPr="00BE40FA">
          <w:rPr>
            <w:bCs/>
            <w:color w:val="000000" w:themeColor="text1"/>
          </w:rPr>
          <w:delText xml:space="preserve"> date.</w:delText>
        </w:r>
      </w:del>
      <w:ins w:id="66" w:author="Parks, Robbie M" w:date="2022-03-13T22:27:00Z">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w:t>
        </w:r>
      </w:ins>
      <w:r w:rsidRPr="00BE40FA">
        <w:rPr>
          <w:bCs/>
          <w:color w:val="000000" w:themeColor="text1"/>
        </w:rPr>
        <w:t xml:space="preserv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42B2B40D" w14:textId="77777777" w:rsidR="009B1F3C" w:rsidRPr="00BE40FA" w:rsidRDefault="00FA5F91" w:rsidP="003D3846">
      <w:pPr>
        <w:rPr>
          <w:del w:id="67" w:author="Parks, Robbie M" w:date="2022-03-13T22:27:00Z"/>
          <w:bCs/>
          <w:color w:val="000000" w:themeColor="text1"/>
        </w:rPr>
      </w:pPr>
      <w:del w:id="68" w:author="Parks, Robbie M" w:date="2022-03-13T22:27:00Z">
        <w:r w:rsidRPr="00BE40FA">
          <w:rPr>
            <w:bCs/>
            <w:color w:val="000000" w:themeColor="text1"/>
          </w:rPr>
          <w:lastRenderedPageBreak/>
          <w:delText xml:space="preserve">We </w:delText>
        </w:r>
        <w:r w:rsidR="004A01ED" w:rsidRPr="00BE40FA">
          <w:rPr>
            <w:bCs/>
            <w:color w:val="000000" w:themeColor="text1"/>
          </w:rPr>
          <w:delText>obtained</w:delText>
        </w:r>
        <w:r w:rsidRPr="00BE40FA">
          <w:rPr>
            <w:bCs/>
            <w:color w:val="000000" w:themeColor="text1"/>
          </w:rPr>
          <w:delText xml:space="preserve"> predictions</w:delText>
        </w:r>
        <w:r w:rsidR="004A01ED" w:rsidRPr="00BE40FA">
          <w:rPr>
            <w:bCs/>
            <w:color w:val="000000" w:themeColor="text1"/>
          </w:rPr>
          <w:delText xml:space="preserve"> on </w:delText>
        </w:r>
        <w:r w:rsidR="00412D4D" w:rsidRPr="00BE40FA">
          <w:rPr>
            <w:bCs/>
            <w:color w:val="000000" w:themeColor="text1"/>
          </w:rPr>
          <w:delText xml:space="preserve">monthly </w:delText>
        </w:r>
        <w:r w:rsidR="00E601D6" w:rsidRPr="00BE40FA">
          <w:rPr>
            <w:bCs/>
            <w:color w:val="000000" w:themeColor="text1"/>
          </w:rPr>
          <w:delText xml:space="preserve">concentrations of </w:delText>
        </w:r>
        <w:r w:rsidR="00412D4D" w:rsidRPr="00BE40FA">
          <w:rPr>
            <w:bCs/>
            <w:color w:val="000000" w:themeColor="text1"/>
          </w:rPr>
          <w:delText>nitrogen oxides (NO</w:delText>
        </w:r>
        <w:r w:rsidR="00412D4D" w:rsidRPr="00BE40FA">
          <w:rPr>
            <w:bCs/>
            <w:color w:val="000000" w:themeColor="text1"/>
            <w:vertAlign w:val="subscript"/>
          </w:rPr>
          <w:delText>x</w:delText>
        </w:r>
        <w:r w:rsidR="00412D4D" w:rsidRPr="00BE40FA">
          <w:rPr>
            <w:bCs/>
            <w:color w:val="000000" w:themeColor="text1"/>
          </w:rPr>
          <w:delText>), carbon monoxide (CO), elemental carbon (EC)</w:delText>
        </w:r>
        <w:r w:rsidR="009E2641">
          <w:rPr>
            <w:bCs/>
            <w:color w:val="000000" w:themeColor="text1"/>
          </w:rPr>
          <w:delText xml:space="preserve">, </w:delText>
        </w:r>
        <w:r w:rsidR="00C6557B">
          <w:rPr>
            <w:bCs/>
            <w:color w:val="000000" w:themeColor="text1"/>
          </w:rPr>
          <w:delText xml:space="preserve">and </w:delText>
        </w:r>
        <w:r w:rsidR="00412D4D" w:rsidRPr="00BE40FA">
          <w:rPr>
            <w:bCs/>
            <w:color w:val="000000" w:themeColor="text1"/>
          </w:rPr>
          <w:delText>fine particles (PM</w:delText>
        </w:r>
        <w:r w:rsidR="00412D4D" w:rsidRPr="00BE40FA">
          <w:rPr>
            <w:bCs/>
            <w:color w:val="000000" w:themeColor="text1"/>
            <w:vertAlign w:val="subscript"/>
          </w:rPr>
          <w:delText>2</w:delText>
        </w:r>
        <w:r w:rsidR="00412D4D" w:rsidRPr="00BE40FA">
          <w:rPr>
            <w:bCs/>
            <w:i/>
            <w:color w:val="000000" w:themeColor="text1"/>
            <w:vertAlign w:val="subscript"/>
          </w:rPr>
          <w:delText>.</w:delText>
        </w:r>
        <w:r w:rsidR="00412D4D" w:rsidRPr="00BE40FA">
          <w:rPr>
            <w:bCs/>
            <w:color w:val="000000" w:themeColor="text1"/>
            <w:vertAlign w:val="subscript"/>
          </w:rPr>
          <w:delText>5</w:delText>
        </w:r>
        <w:r w:rsidR="00783097">
          <w:rPr>
            <w:bCs/>
            <w:color w:val="000000" w:themeColor="text1"/>
          </w:rPr>
          <w:delText>) (</w:delText>
        </w:r>
        <w:r w:rsidR="00885CBB">
          <w:rPr>
            <w:bCs/>
            <w:color w:val="000000" w:themeColor="text1"/>
          </w:rPr>
          <w:delText>as well as</w:delText>
        </w:r>
        <w:r w:rsidR="00690CB1">
          <w:rPr>
            <w:bCs/>
            <w:color w:val="000000" w:themeColor="text1"/>
          </w:rPr>
          <w:delText xml:space="preserve"> ozone (O</w:delText>
        </w:r>
        <w:r w:rsidR="00690CB1" w:rsidRPr="0095721D">
          <w:rPr>
            <w:bCs/>
            <w:color w:val="000000" w:themeColor="text1"/>
            <w:vertAlign w:val="subscript"/>
          </w:rPr>
          <w:delText>3</w:delText>
        </w:r>
        <w:r w:rsidR="00690CB1">
          <w:rPr>
            <w:bCs/>
            <w:color w:val="000000" w:themeColor="text1"/>
          </w:rPr>
          <w:delText xml:space="preserve">) </w:delText>
        </w:r>
        <w:r w:rsidR="00885CBB">
          <w:rPr>
            <w:bCs/>
            <w:color w:val="000000" w:themeColor="text1"/>
          </w:rPr>
          <w:delText>for a sensitivity analysis</w:delText>
        </w:r>
        <w:r w:rsidR="00CC2272">
          <w:rPr>
            <w:bCs/>
            <w:color w:val="000000" w:themeColor="text1"/>
          </w:rPr>
          <w:delText>,</w:delText>
        </w:r>
        <w:r w:rsidR="00CC2272" w:rsidRPr="00CC2272">
          <w:rPr>
            <w:bCs/>
            <w:color w:val="000000" w:themeColor="text1"/>
          </w:rPr>
          <w:delText xml:space="preserve"> </w:delText>
        </w:r>
        <w:r w:rsidR="009B15B9">
          <w:rPr>
            <w:bCs/>
            <w:color w:val="000000" w:themeColor="text1"/>
          </w:rPr>
          <w:delText>usually</w:delText>
        </w:r>
        <w:r w:rsidR="003C0DB1">
          <w:rPr>
            <w:bCs/>
            <w:color w:val="000000" w:themeColor="text1"/>
          </w:rPr>
          <w:delText xml:space="preserve"> </w:delText>
        </w:r>
        <w:r w:rsidR="00CC2272">
          <w:rPr>
            <w:bCs/>
            <w:color w:val="000000" w:themeColor="text1"/>
          </w:rPr>
          <w:delText xml:space="preserve">negatively correlated with other pollutants due to </w:delText>
        </w:r>
        <w:r w:rsidR="009C33E7">
          <w:rPr>
            <w:bCs/>
            <w:color w:val="000000" w:themeColor="text1"/>
          </w:rPr>
          <w:delText xml:space="preserve">its </w:delText>
        </w:r>
        <w:r w:rsidR="00CC2272">
          <w:rPr>
            <w:bCs/>
            <w:color w:val="000000" w:themeColor="text1"/>
          </w:rPr>
          <w:delText>chemistry</w:delText>
        </w:r>
        <w:r w:rsidR="00CC2272">
          <w:rPr>
            <w:bCs/>
            <w:color w:val="000000" w:themeColor="text1"/>
          </w:rPr>
          <w:fldChar w:fldCharType="begin"/>
        </w:r>
        <w:r w:rsidR="00515144">
          <w:rPr>
            <w:bCs/>
            <w:color w:val="000000" w:themeColor="text1"/>
          </w:rPr>
          <w:del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00CC2272">
          <w:rPr>
            <w:bCs/>
            <w:color w:val="000000" w:themeColor="text1"/>
          </w:rPr>
          <w:fldChar w:fldCharType="separate"/>
        </w:r>
        <w:r w:rsidR="00E52BA5" w:rsidRPr="00E52BA5">
          <w:rPr>
            <w:color w:val="000000"/>
            <w:vertAlign w:val="superscript"/>
          </w:rPr>
          <w:delText>48</w:delText>
        </w:r>
        <w:r w:rsidR="00CC2272">
          <w:rPr>
            <w:bCs/>
            <w:color w:val="000000" w:themeColor="text1"/>
          </w:rPr>
          <w:fldChar w:fldCharType="end"/>
        </w:r>
        <w:r w:rsidR="00783097">
          <w:rPr>
            <w:bCs/>
            <w:color w:val="000000" w:themeColor="text1"/>
          </w:rPr>
          <w:delText>)</w:delText>
        </w:r>
        <w:r w:rsidR="00885CBB">
          <w:rPr>
            <w:bCs/>
            <w:color w:val="000000" w:themeColor="text1"/>
          </w:rPr>
          <w:delText xml:space="preserve">, </w:delText>
        </w:r>
        <w:r w:rsidR="00412D4D" w:rsidRPr="00BE40FA">
          <w:rPr>
            <w:bCs/>
            <w:color w:val="000000" w:themeColor="text1"/>
          </w:rPr>
          <w:delText>at residential addresses of study participants</w:delText>
        </w:r>
        <w:r w:rsidRPr="00BE40FA">
          <w:rPr>
            <w:bCs/>
            <w:color w:val="000000" w:themeColor="text1"/>
          </w:rPr>
          <w:delText xml:space="preserve"> from </w:delText>
        </w:r>
        <w:r w:rsidR="00783637">
          <w:rPr>
            <w:bCs/>
            <w:color w:val="000000" w:themeColor="text1"/>
          </w:rPr>
          <w:delText xml:space="preserve">the </w:delText>
        </w:r>
        <w:r w:rsidRPr="00BE40FA">
          <w:rPr>
            <w:bCs/>
            <w:color w:val="000000" w:themeColor="text1"/>
          </w:rPr>
          <w:delText xml:space="preserve">validated spatio-temporal </w:delText>
        </w:r>
        <w:r w:rsidR="00783637">
          <w:rPr>
            <w:bCs/>
            <w:color w:val="000000" w:themeColor="text1"/>
          </w:rPr>
          <w:delText xml:space="preserve">air pollution </w:delText>
        </w:r>
        <w:r w:rsidR="007B7815">
          <w:rPr>
            <w:bCs/>
            <w:color w:val="000000" w:themeColor="text1"/>
          </w:rPr>
          <w:delText>modelling system (DEHM-UBM-AirGIS)</w:delText>
        </w:r>
        <w:r w:rsidR="007B7815" w:rsidRPr="00BE40FA">
          <w:rPr>
            <w:bCs/>
            <w:color w:val="000000" w:themeColor="text1"/>
          </w:rPr>
          <w:delText xml:space="preserve"> </w:delText>
        </w:r>
        <w:r w:rsidR="0012534F" w:rsidRPr="00BE40FA">
          <w:rPr>
            <w:bCs/>
            <w:color w:val="000000" w:themeColor="text1"/>
          </w:rPr>
          <w:delText>with full space and time coverage over our study period, described in detail elsewhere</w:delText>
        </w:r>
        <w:r w:rsidR="007B05F7" w:rsidRPr="00BE40FA">
          <w:rPr>
            <w:bCs/>
            <w:color w:val="000000" w:themeColor="text1"/>
          </w:rPr>
          <w:delText>.</w:delText>
        </w:r>
        <w:r w:rsidR="000573A6" w:rsidRPr="00BE40FA">
          <w:rPr>
            <w:bCs/>
            <w:color w:val="000000" w:themeColor="text1"/>
          </w:rPr>
          <w:fldChar w:fldCharType="begin"/>
        </w:r>
        <w:r w:rsidR="00515144">
          <w:rPr>
            <w:bCs/>
            <w:color w:val="000000" w:themeColor="text1"/>
          </w:rPr>
          <w:del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0573A6" w:rsidRPr="00BE40FA">
          <w:rPr>
            <w:bCs/>
            <w:color w:val="000000" w:themeColor="text1"/>
          </w:rPr>
          <w:fldChar w:fldCharType="separate"/>
        </w:r>
        <w:r w:rsidR="00E52BA5" w:rsidRPr="00E52BA5">
          <w:rPr>
            <w:color w:val="000000"/>
            <w:vertAlign w:val="superscript"/>
          </w:rPr>
          <w:delText>49–52</w:delText>
        </w:r>
        <w:r w:rsidR="000573A6" w:rsidRPr="00BE40FA">
          <w:rPr>
            <w:bCs/>
            <w:color w:val="000000" w:themeColor="text1"/>
          </w:rPr>
          <w:fldChar w:fldCharType="end"/>
        </w:r>
        <w:r w:rsidR="007B05F7" w:rsidRPr="00BE40FA">
          <w:rPr>
            <w:b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515144">
          <w:rPr>
            <w:bCs/>
            <w:color w:val="000000" w:themeColor="text1"/>
          </w:rPr>
          <w:del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E52BA5" w:rsidRPr="00E52BA5">
          <w:rPr>
            <w:color w:val="000000"/>
            <w:vertAlign w:val="superscript"/>
          </w:rPr>
          <w:delText>17,53–55</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515144">
          <w:rPr>
            <w:bCs/>
            <w:color w:val="000000" w:themeColor="text1"/>
          </w:rPr>
          <w:del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E52BA5" w:rsidRPr="00E52BA5">
          <w:rPr>
            <w:color w:val="000000"/>
            <w:vertAlign w:val="superscript"/>
          </w:rPr>
          <w:delText>49,52</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CD7377">
          <w:rPr>
            <w:bCs/>
            <w:color w:val="000000" w:themeColor="text1"/>
          </w:rPr>
          <w:del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E52BA5" w:rsidRPr="00E52BA5">
          <w:rPr>
            <w:color w:val="000000"/>
            <w:vertAlign w:val="superscript"/>
          </w:rPr>
          <w:delText>56</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 to avoid overadjustment when including both in the models simultaneously.</w:delText>
        </w:r>
      </w:del>
    </w:p>
    <w:p w14:paraId="242AE868" w14:textId="6BC05858" w:rsidR="009B1F3C" w:rsidRPr="00BE40FA" w:rsidRDefault="00FA5F91" w:rsidP="003D3846">
      <w:pPr>
        <w:rPr>
          <w:ins w:id="69" w:author="Parks, Robbie M" w:date="2022-03-13T22:27:00Z"/>
          <w:bCs/>
          <w:color w:val="000000" w:themeColor="text1"/>
        </w:rPr>
      </w:pPr>
      <w:ins w:id="70" w:author="Parks, Robbie M" w:date="2022-03-13T22:27:00Z">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r w:rsidR="00AC1769">
          <w:rPr>
            <w:bCs/>
            <w:color w:val="000000" w:themeColor="text1"/>
          </w:rPr>
          <w:t xml:space="preserve">In brief,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r w:rsidR="00AC1769">
          <w:rPr>
            <w:bCs/>
            <w:color w:val="000000" w:themeColor="text1"/>
          </w:rPr>
          <w:t>.</w:t>
        </w:r>
        <w:r w:rsidR="00CD4BBE">
          <w:rPr>
            <w:bCs/>
            <w:color w:val="000000" w:themeColor="text1"/>
          </w:rPr>
          <w:t xml:space="preserve"> </w:t>
        </w:r>
        <w:r w:rsidR="006943C2">
          <w:rPr>
            <w:bCs/>
            <w:color w:val="000000" w:themeColor="text1"/>
          </w:rPr>
          <w:t>The modelling system is able to generate street configuration and traffic data based on digital maps and national databases, which enables estimation of air quality levels at a large number of addresses in an automatic and effective way.</w:t>
        </w:r>
        <w:r w:rsidR="00AC1769">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ins>
    </w:p>
    <w:p w14:paraId="61E424A2" w14:textId="77777777" w:rsidR="009B1F3C" w:rsidRDefault="009B1F3C" w:rsidP="003D3846">
      <w:pPr>
        <w:rPr>
          <w:bCs/>
          <w:color w:val="000000" w:themeColor="text1"/>
        </w:rPr>
      </w:pPr>
    </w:p>
    <w:p w14:paraId="4AB86CD1" w14:textId="5CB241F2"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del w:id="71" w:author="Parks, Robbie M" w:date="2022-03-13T22:27:00Z">
        <w:r w:rsidR="009A10B0" w:rsidRPr="00BE40FA">
          <w:rPr>
            <w:bCs/>
            <w:color w:val="000000" w:themeColor="text1"/>
          </w:rPr>
          <w:fldChar w:fldCharType="begin"/>
        </w:r>
        <w:r w:rsidR="0099756B">
          <w:rPr>
            <w:bCs/>
            <w:color w:val="000000" w:themeColor="text1"/>
          </w:rPr>
          <w:del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009A10B0" w:rsidRPr="00BE40FA">
          <w:rPr>
            <w:bCs/>
            <w:color w:val="000000" w:themeColor="text1"/>
          </w:rPr>
          <w:fldChar w:fldCharType="separate"/>
        </w:r>
        <w:r w:rsidR="00E52BA5" w:rsidRPr="00E52BA5">
          <w:rPr>
            <w:color w:val="000000"/>
            <w:vertAlign w:val="superscript"/>
          </w:rPr>
          <w:delText>57</w:delText>
        </w:r>
        <w:r w:rsidR="009A10B0" w:rsidRPr="00BE40FA">
          <w:rPr>
            <w:bCs/>
            <w:color w:val="000000" w:themeColor="text1"/>
          </w:rPr>
          <w:fldChar w:fldCharType="end"/>
        </w:r>
      </w:del>
      <w:ins w:id="72" w:author="Parks, Robbie M" w:date="2022-03-13T22:27:00Z">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r w:rsidR="00C8027A">
          <w:rPr>
            <w:bCs/>
            <w:color w:val="000000" w:themeColor="text1"/>
          </w:rPr>
          <w:t>Specifically, e</w:t>
        </w:r>
        <w:r w:rsidR="004C0C65">
          <w:rPr>
            <w:bCs/>
            <w:color w:val="000000" w:themeColor="text1"/>
          </w:rPr>
          <w:t xml:space="preserve">ach </w:t>
        </w:r>
        <w:r w:rsidR="00872742">
          <w:rPr>
            <w:bCs/>
            <w:color w:val="000000" w:themeColor="text1"/>
          </w:rPr>
          <w:t xml:space="preserve">case or control </w:t>
        </w:r>
        <w:r w:rsidR="004C0C65">
          <w:rPr>
            <w:bCs/>
            <w:color w:val="000000" w:themeColor="text1"/>
          </w:rPr>
          <w:t xml:space="preserve">average </w:t>
        </w:r>
        <w:r w:rsidR="00DB2ADA">
          <w:rPr>
            <w:bCs/>
            <w:color w:val="000000" w:themeColor="text1"/>
          </w:rPr>
          <w:t xml:space="preserve">value </w:t>
        </w:r>
        <w:r w:rsidR="004C0C65">
          <w:rPr>
            <w:bCs/>
            <w:color w:val="000000" w:themeColor="text1"/>
          </w:rPr>
          <w:t>(1-, 5- or 1</w:t>
        </w:r>
        <w:r w:rsidR="001E7EC5">
          <w:rPr>
            <w:bCs/>
            <w:color w:val="000000" w:themeColor="text1"/>
          </w:rPr>
          <w:t>0</w:t>
        </w:r>
        <w:r w:rsidR="004C0C65">
          <w:rPr>
            <w:bCs/>
            <w:color w:val="000000" w:themeColor="text1"/>
          </w:rPr>
          <w:t>-year) was calculated</w:t>
        </w:r>
        <w:r w:rsidR="003B65E3">
          <w:rPr>
            <w:bCs/>
            <w:color w:val="000000" w:themeColor="text1"/>
          </w:rPr>
          <w:t xml:space="preserve"> as the mean of</w:t>
        </w:r>
        <w:r w:rsidR="0096690E">
          <w:rPr>
            <w:bCs/>
            <w:color w:val="000000" w:themeColor="text1"/>
          </w:rPr>
          <w:t xml:space="preserve"> all</w:t>
        </w:r>
        <w:r w:rsidR="003B65E3">
          <w:rPr>
            <w:bCs/>
            <w:color w:val="000000" w:themeColor="text1"/>
          </w:rPr>
          <w:t xml:space="preserve"> c</w:t>
        </w:r>
        <w:r w:rsidR="00061464">
          <w:rPr>
            <w:bCs/>
            <w:color w:val="000000" w:themeColor="text1"/>
          </w:rPr>
          <w:t xml:space="preserve">oncentrations </w:t>
        </w:r>
        <w:r w:rsidR="00776E79">
          <w:rPr>
            <w:bCs/>
            <w:color w:val="000000" w:themeColor="text1"/>
          </w:rPr>
          <w:t xml:space="preserve">recorded across time </w:t>
        </w:r>
        <w:r w:rsidR="009B2ACE">
          <w:rPr>
            <w:bCs/>
            <w:color w:val="000000" w:themeColor="text1"/>
          </w:rPr>
          <w:t>at the</w:t>
        </w:r>
        <w:r w:rsidR="00061464">
          <w:rPr>
            <w:bCs/>
            <w:color w:val="000000" w:themeColor="text1"/>
          </w:rPr>
          <w:t xml:space="preserve"> </w:t>
        </w:r>
        <w:r w:rsidR="009B2ACE">
          <w:rPr>
            <w:bCs/>
            <w:color w:val="000000" w:themeColor="text1"/>
          </w:rPr>
          <w:t xml:space="preserve">recorded </w:t>
        </w:r>
        <w:r w:rsidR="00061464">
          <w:rPr>
            <w:bCs/>
            <w:color w:val="000000" w:themeColor="text1"/>
          </w:rPr>
          <w:t>address</w:t>
        </w:r>
        <w:r w:rsidR="009B2ACE">
          <w:rPr>
            <w:bCs/>
            <w:color w:val="000000" w:themeColor="text1"/>
          </w:rPr>
          <w:t>es</w:t>
        </w:r>
        <w:r w:rsidR="00061464">
          <w:rPr>
            <w:bCs/>
            <w:color w:val="000000" w:themeColor="text1"/>
          </w:rPr>
          <w:t xml:space="preserve"> </w:t>
        </w:r>
        <w:r w:rsidR="00776E79">
          <w:rPr>
            <w:bCs/>
            <w:color w:val="000000" w:themeColor="text1"/>
          </w:rPr>
          <w:t xml:space="preserve">within </w:t>
        </w:r>
        <w:r w:rsidR="009423B5">
          <w:rPr>
            <w:bCs/>
            <w:color w:val="000000" w:themeColor="text1"/>
          </w:rPr>
          <w:t xml:space="preserve">each </w:t>
        </w:r>
        <w:r w:rsidR="00776E79">
          <w:rPr>
            <w:bCs/>
            <w:color w:val="000000" w:themeColor="text1"/>
          </w:rPr>
          <w:t>time window</w:t>
        </w:r>
        <w:r w:rsidR="001E59BE">
          <w:rPr>
            <w:bCs/>
            <w:color w:val="000000" w:themeColor="text1"/>
          </w:rPr>
          <w:t>.</w:t>
        </w:r>
      </w:ins>
      <w:r w:rsidR="004C0C65">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D98B7FB" w14:textId="77777777" w:rsidR="00287B11" w:rsidRPr="00BE40FA" w:rsidRDefault="00D73193" w:rsidP="003D3846">
      <w:pPr>
        <w:rPr>
          <w:del w:id="73" w:author="Parks, Robbie M" w:date="2022-03-13T22:27:00Z"/>
          <w:bCs/>
          <w:color w:val="000000" w:themeColor="text1"/>
        </w:rPr>
      </w:pPr>
      <w:del w:id="74" w:author="Parks, Robbie M" w:date="2022-03-13T22:27:00Z">
        <w:r w:rsidRPr="00BE40FA">
          <w:rPr>
            <w:bCs/>
            <w:color w:val="000000" w:themeColor="text1"/>
          </w:rPr>
          <w:delText xml:space="preserve">We </w:delText>
        </w:r>
        <w:r w:rsidR="00042BA4" w:rsidRPr="00BE40FA">
          <w:rPr>
            <w:bCs/>
            <w:color w:val="000000" w:themeColor="text1"/>
          </w:rPr>
          <w:delText>included</w:delText>
        </w:r>
        <w:r w:rsidRPr="00BE40FA">
          <w:rPr>
            <w:bCs/>
            <w:color w:val="000000" w:themeColor="text1"/>
          </w:rPr>
          <w:delText xml:space="preserve"> </w:delText>
        </w:r>
        <w:r w:rsidR="009336C1" w:rsidRPr="00BE40FA">
          <w:rPr>
            <w:bCs/>
            <w:color w:val="000000" w:themeColor="text1"/>
          </w:rPr>
          <w:delText>a</w:delText>
        </w:r>
        <w:r w:rsidRPr="00BE40FA">
          <w:rPr>
            <w:bCs/>
            <w:color w:val="000000" w:themeColor="text1"/>
          </w:rPr>
          <w:delText xml:space="preserve"> set of </w:delText>
        </w:r>
        <w:r w:rsidR="00262DF1" w:rsidRPr="00BE40FA">
          <w:rPr>
            <w:bCs/>
            <w:color w:val="000000" w:themeColor="text1"/>
          </w:rPr>
          <w:delText>covariate</w:delText>
        </w:r>
        <w:r w:rsidR="00172E13" w:rsidRPr="00BE40FA">
          <w:rPr>
            <w:bCs/>
            <w:color w:val="000000" w:themeColor="text1"/>
          </w:rPr>
          <w:delText>s</w:delText>
        </w:r>
        <w:r w:rsidR="00262DF1" w:rsidRPr="00BE40FA">
          <w:rPr>
            <w:bCs/>
            <w:color w:val="000000" w:themeColor="text1"/>
          </w:rPr>
          <w:delText xml:space="preserve"> to account for potential </w:delText>
        </w:r>
        <w:r w:rsidR="009B2B54">
          <w:rPr>
            <w:bCs/>
            <w:color w:val="000000" w:themeColor="text1"/>
          </w:rPr>
          <w:delText>confounding bias</w:delText>
        </w:r>
        <w:r w:rsidR="00925122" w:rsidRPr="00BE40FA">
          <w:rPr>
            <w:bCs/>
            <w:color w:val="000000" w:themeColor="text1"/>
          </w:rPr>
          <w:delText>.</w:delText>
        </w:r>
        <w:r w:rsidRPr="00BE40FA">
          <w:rPr>
            <w:bCs/>
            <w:color w:val="000000" w:themeColor="text1"/>
          </w:rPr>
          <w:delText xml:space="preserve"> </w:delText>
        </w:r>
        <w:r w:rsidR="00287B11" w:rsidRPr="00BE40FA">
          <w:rPr>
            <w:bCs/>
            <w:color w:val="000000" w:themeColor="text1"/>
          </w:rPr>
          <w:delText>We use</w:delText>
        </w:r>
        <w:r w:rsidR="00104F65" w:rsidRPr="00BE40FA">
          <w:rPr>
            <w:bCs/>
            <w:color w:val="000000" w:themeColor="text1"/>
          </w:rPr>
          <w:delText>d</w:delText>
        </w:r>
        <w:r w:rsidR="00287B11" w:rsidRPr="00BE40FA">
          <w:rPr>
            <w:bCs/>
            <w:color w:val="000000" w:themeColor="text1"/>
          </w:rPr>
          <w:delText xml:space="preserve"> </w:delText>
        </w:r>
        <w:r w:rsidR="00A804EF">
          <w:rPr>
            <w:bCs/>
            <w:color w:val="000000" w:themeColor="text1"/>
          </w:rPr>
          <w:delText>a</w:delText>
        </w:r>
        <w:r w:rsidR="00287B11" w:rsidRPr="00BE40FA">
          <w:rPr>
            <w:bCs/>
            <w:color w:val="000000" w:themeColor="text1"/>
          </w:rPr>
          <w:delText xml:space="preserve"> five-category</w:delText>
        </w:r>
        <w:r w:rsidR="00503A98">
          <w:rPr>
            <w:bCs/>
            <w:color w:val="000000" w:themeColor="text1"/>
          </w:rPr>
          <w:delText xml:space="preserve"> individual-level</w:delText>
        </w:r>
        <w:r w:rsidR="00287B11" w:rsidRPr="00BE40FA">
          <w:rPr>
            <w:bCs/>
            <w:color w:val="000000" w:themeColor="text1"/>
          </w:rPr>
          <w:delText xml:space="preserve"> socioeconomic status (SES) definition developed by the Danish Institute of Social Sciences, based on job titles</w:delText>
        </w:r>
        <w:r w:rsidR="00A804EF">
          <w:rPr>
            <w:bCs/>
            <w:color w:val="000000" w:themeColor="text1"/>
          </w:rPr>
          <w:delText xml:space="preserve"> from </w:delText>
        </w:r>
        <w:r w:rsidR="00A804EF" w:rsidRPr="00BE40FA">
          <w:rPr>
            <w:bCs/>
            <w:color w:val="000000" w:themeColor="text1"/>
          </w:rPr>
          <w:delText>income tax forms</w:delText>
        </w:r>
        <w:r w:rsidR="00726BA0">
          <w:rPr>
            <w:bCs/>
            <w:color w:val="000000" w:themeColor="text1"/>
          </w:rPr>
          <w:delText xml:space="preserve">, which </w:delText>
        </w:r>
        <w:r w:rsidR="00A804EF">
          <w:rPr>
            <w:bCs/>
            <w:color w:val="000000" w:themeColor="text1"/>
          </w:rPr>
          <w:delText xml:space="preserve">we </w:delText>
        </w:r>
        <w:r w:rsidR="00726BA0">
          <w:rPr>
            <w:bCs/>
            <w:color w:val="000000" w:themeColor="text1"/>
          </w:rPr>
          <w:delText>have shown as having an association with ALS diagnosis in Denmark,</w:delText>
        </w:r>
        <w:r w:rsidR="000C4F9C">
          <w:rPr>
            <w:bCs/>
            <w:color w:val="000000" w:themeColor="text1"/>
          </w:rPr>
          <w:fldChar w:fldCharType="begin"/>
        </w:r>
        <w:r w:rsidR="00CD7377">
          <w:rPr>
            <w:bCs/>
            <w:color w:val="000000" w:themeColor="text1"/>
          </w:rPr>
          <w:del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0C4F9C">
          <w:rPr>
            <w:bCs/>
            <w:color w:val="000000" w:themeColor="text1"/>
          </w:rPr>
          <w:fldChar w:fldCharType="separate"/>
        </w:r>
        <w:r w:rsidR="00E52BA5" w:rsidRPr="00E52BA5">
          <w:rPr>
            <w:color w:val="000000"/>
            <w:vertAlign w:val="superscript"/>
          </w:rPr>
          <w:delText>58</w:delText>
        </w:r>
        <w:r w:rsidR="000C4F9C">
          <w:rPr>
            <w:bCs/>
            <w:color w:val="000000" w:themeColor="text1"/>
          </w:rPr>
          <w:fldChar w:fldCharType="end"/>
        </w:r>
        <w:r w:rsidR="00287B11" w:rsidRPr="00BE40FA">
          <w:rPr>
            <w:bCs/>
            <w:color w:val="000000" w:themeColor="text1"/>
          </w:rPr>
          <w:delText xml:space="preserve">. </w:delText>
        </w:r>
        <w:r w:rsidR="00C2708C" w:rsidRPr="00BE40FA">
          <w:rPr>
            <w:bCs/>
            <w:color w:val="000000" w:themeColor="text1"/>
          </w:rPr>
          <w:delText>G</w:delText>
        </w:r>
        <w:r w:rsidR="00287B11" w:rsidRPr="00BE40FA">
          <w:rPr>
            <w:bCs/>
            <w:color w:val="000000" w:themeColor="text1"/>
          </w:rPr>
          <w:delText xml:space="preserve">roup </w:delText>
        </w:r>
        <w:r w:rsidR="00C2708C" w:rsidRPr="00BE40FA">
          <w:rPr>
            <w:bCs/>
            <w:color w:val="000000" w:themeColor="text1"/>
          </w:rPr>
          <w:delText xml:space="preserve">1 </w:delText>
        </w:r>
        <w:r w:rsidR="000A4924">
          <w:rPr>
            <w:bCs/>
            <w:color w:val="000000" w:themeColor="text1"/>
          </w:rPr>
          <w:delText>(</w:delText>
        </w:r>
        <w:r w:rsidR="00287B11" w:rsidRPr="00BE40FA">
          <w:rPr>
            <w:bCs/>
            <w:color w:val="000000" w:themeColor="text1"/>
          </w:rPr>
          <w:delText>highest status</w:delText>
        </w:r>
        <w:r w:rsidR="000A4924">
          <w:rPr>
            <w:bCs/>
            <w:color w:val="000000" w:themeColor="text1"/>
          </w:rPr>
          <w:delText>)</w:delText>
        </w:r>
        <w:r w:rsidR="00287B11" w:rsidRPr="00BE40FA">
          <w:rPr>
            <w:bCs/>
            <w:color w:val="000000" w:themeColor="text1"/>
          </w:rPr>
          <w:delText xml:space="preserve"> includes corporate managers and academics; group 2</w:delText>
        </w:r>
        <w:r w:rsidR="00423088">
          <w:rPr>
            <w:bCs/>
            <w:color w:val="000000" w:themeColor="text1"/>
          </w:rPr>
          <w:delText>:</w:delText>
        </w:r>
        <w:r w:rsidR="00287B11" w:rsidRPr="00BE40FA">
          <w:rPr>
            <w:bCs/>
            <w:color w:val="000000" w:themeColor="text1"/>
          </w:rPr>
          <w:delText xml:space="preserve"> proprietors, managers of small businesses and teachers; group 3</w:delText>
        </w:r>
        <w:r w:rsidR="00423088">
          <w:rPr>
            <w:bCs/>
            <w:color w:val="000000" w:themeColor="text1"/>
          </w:rPr>
          <w:delText>:</w:delText>
        </w:r>
        <w:r w:rsidR="00287B11" w:rsidRPr="00BE40FA">
          <w:rPr>
            <w:bCs/>
            <w:color w:val="000000" w:themeColor="text1"/>
          </w:rPr>
          <w:delText xml:space="preserve"> technicians and nurses; group 4</w:delText>
        </w:r>
        <w:r w:rsidR="00423088">
          <w:rPr>
            <w:bCs/>
            <w:color w:val="000000" w:themeColor="text1"/>
          </w:rPr>
          <w:delText>:</w:delText>
        </w:r>
        <w:r w:rsidR="00287B11" w:rsidRPr="00BE40FA">
          <w:rPr>
            <w:bCs/>
            <w:color w:val="000000" w:themeColor="text1"/>
          </w:rPr>
          <w:delText xml:space="preserve"> skilled workers; and group 5</w:delText>
        </w:r>
        <w:r w:rsidR="00423088">
          <w:rPr>
            <w:bCs/>
            <w:color w:val="000000" w:themeColor="text1"/>
          </w:rPr>
          <w:delText>:</w:delText>
        </w:r>
        <w:r w:rsidR="00287B11" w:rsidRPr="00BE40FA">
          <w:rPr>
            <w:bCs/>
            <w:color w:val="000000" w:themeColor="text1"/>
          </w:rPr>
          <w:delText xml:space="preserve"> unskilled workers. We include</w:delText>
        </w:r>
        <w:r w:rsidR="000337A8" w:rsidRPr="00BE40FA">
          <w:rPr>
            <w:bCs/>
            <w:color w:val="000000" w:themeColor="text1"/>
          </w:rPr>
          <w:delText>d</w:delText>
        </w:r>
        <w:r w:rsidR="00287B11" w:rsidRPr="00BE40FA">
          <w:rPr>
            <w:bCs/>
            <w:color w:val="000000" w:themeColor="text1"/>
          </w:rPr>
          <w:delText xml:space="preserve"> a group for </w:delText>
        </w:r>
        <w:r w:rsidR="006654B5" w:rsidRPr="00BE40FA">
          <w:rPr>
            <w:bCs/>
            <w:color w:val="000000" w:themeColor="text1"/>
          </w:rPr>
          <w:delText>participants</w:delText>
        </w:r>
        <w:r w:rsidR="00A804EF">
          <w:rPr>
            <w:bCs/>
            <w:color w:val="000000" w:themeColor="text1"/>
          </w:rPr>
          <w:delText xml:space="preserve"> </w:delText>
        </w:r>
        <w:r w:rsidR="00423088">
          <w:rPr>
            <w:bCs/>
            <w:color w:val="000000" w:themeColor="text1"/>
          </w:rPr>
          <w:delText>who were unemployed</w:delText>
        </w:r>
        <w:r w:rsidR="00C03A39">
          <w:rPr>
            <w:bCs/>
            <w:color w:val="000000" w:themeColor="text1"/>
          </w:rPr>
          <w:delText xml:space="preserve"> or unclassified</w:delText>
        </w:r>
        <w:r w:rsidR="00404CC8" w:rsidRPr="00BE40FA">
          <w:rPr>
            <w:bCs/>
            <w:color w:val="000000" w:themeColor="text1"/>
          </w:rPr>
          <w:delText xml:space="preserve"> (group 9)</w:delText>
        </w:r>
        <w:r w:rsidR="006654B5" w:rsidRPr="00BE40FA">
          <w:rPr>
            <w:bCs/>
            <w:color w:val="000000" w:themeColor="text1"/>
          </w:rPr>
          <w:delText>.</w:delText>
        </w:r>
        <w:r w:rsidR="00287B11" w:rsidRPr="00BE40FA">
          <w:rPr>
            <w:bCs/>
            <w:color w:val="000000" w:themeColor="text1"/>
          </w:rPr>
          <w:delText xml:space="preserve"> </w:delText>
        </w:r>
        <w:r w:rsidR="008A5CE7">
          <w:rPr>
            <w:bCs/>
            <w:color w:val="000000" w:themeColor="text1"/>
          </w:rPr>
          <w:delText>For each married participant,</w:delText>
        </w:r>
        <w:r w:rsidR="00287B11" w:rsidRPr="00BE40FA">
          <w:rPr>
            <w:bCs/>
            <w:color w:val="000000" w:themeColor="text1"/>
          </w:rPr>
          <w:delText xml:space="preserve"> we use</w:delText>
        </w:r>
        <w:r w:rsidR="001B52B6" w:rsidRPr="00BE40FA">
          <w:rPr>
            <w:bCs/>
            <w:color w:val="000000" w:themeColor="text1"/>
          </w:rPr>
          <w:delText>d</w:delText>
        </w:r>
        <w:r w:rsidR="00287B11" w:rsidRPr="00BE40FA">
          <w:rPr>
            <w:bCs/>
            <w:color w:val="000000" w:themeColor="text1"/>
          </w:rPr>
          <w:delText xml:space="preserve"> the higher of </w:delText>
        </w:r>
        <w:r w:rsidR="008A5CE7">
          <w:rPr>
            <w:bCs/>
            <w:color w:val="000000" w:themeColor="text1"/>
          </w:rPr>
          <w:delText>the</w:delText>
        </w:r>
        <w:r w:rsidR="00287B11" w:rsidRPr="00BE40FA">
          <w:rPr>
            <w:bCs/>
            <w:color w:val="000000" w:themeColor="text1"/>
          </w:rPr>
          <w:delText xml:space="preserve"> </w:delText>
        </w:r>
        <w:r w:rsidR="008A5CE7">
          <w:rPr>
            <w:bCs/>
            <w:color w:val="000000" w:themeColor="text1"/>
          </w:rPr>
          <w:delText>c</w:delText>
        </w:r>
        <w:r w:rsidR="00287B11" w:rsidRPr="00BE40FA">
          <w:rPr>
            <w:bCs/>
            <w:color w:val="000000" w:themeColor="text1"/>
          </w:rPr>
          <w:delText xml:space="preserve">ouple’s individual SES </w:delText>
        </w:r>
        <w:r w:rsidR="002152BA">
          <w:rPr>
            <w:bCs/>
            <w:color w:val="000000" w:themeColor="text1"/>
          </w:rPr>
          <w:delText>categories</w:delText>
        </w:r>
        <w:r w:rsidR="008A5CE7">
          <w:rPr>
            <w:bCs/>
            <w:color w:val="000000" w:themeColor="text1"/>
          </w:rPr>
          <w:delText xml:space="preserve">, </w:delText>
        </w:r>
        <w:r w:rsidR="002529CA">
          <w:rPr>
            <w:bCs/>
            <w:color w:val="000000" w:themeColor="text1"/>
          </w:rPr>
          <w:delText>where</w:delText>
        </w:r>
        <w:r w:rsidR="008A5CE7">
          <w:rPr>
            <w:bCs/>
            <w:color w:val="000000" w:themeColor="text1"/>
          </w:rPr>
          <w:delText xml:space="preserve"> available</w:delText>
        </w:r>
        <w:r w:rsidR="00287B11" w:rsidRPr="00BE40FA">
          <w:rPr>
            <w:bCs/>
            <w:color w:val="000000" w:themeColor="text1"/>
          </w:rPr>
          <w:delText xml:space="preserve">. </w:delText>
        </w:r>
        <w:r w:rsidR="004F4138" w:rsidRPr="00BE40FA">
          <w:rPr>
            <w:bCs/>
            <w:color w:val="000000" w:themeColor="text1"/>
          </w:rPr>
          <w:delText>W</w:delText>
        </w:r>
        <w:r w:rsidR="00287B11" w:rsidRPr="00BE40FA">
          <w:rPr>
            <w:bCs/>
            <w:color w:val="000000" w:themeColor="text1"/>
          </w:rPr>
          <w:delText>e</w:delText>
        </w:r>
        <w:r w:rsidR="00452B91" w:rsidRPr="00BE40FA">
          <w:rPr>
            <w:bCs/>
            <w:color w:val="000000" w:themeColor="text1"/>
          </w:rPr>
          <w:delText xml:space="preserve"> </w:delText>
        </w:r>
        <w:r w:rsidR="00212B16">
          <w:rPr>
            <w:bCs/>
            <w:color w:val="000000" w:themeColor="text1"/>
          </w:rPr>
          <w:delText xml:space="preserve">also </w:delText>
        </w:r>
        <w:r w:rsidR="000A1DA3" w:rsidRPr="00BE40FA">
          <w:rPr>
            <w:bCs/>
            <w:color w:val="000000" w:themeColor="text1"/>
          </w:rPr>
          <w:delText>used</w:delText>
        </w:r>
        <w:r w:rsidR="00287B11" w:rsidRPr="00BE40FA">
          <w:rPr>
            <w:bCs/>
            <w:color w:val="000000" w:themeColor="text1"/>
          </w:rPr>
          <w:delText xml:space="preserve"> information on </w:delText>
        </w:r>
        <w:r w:rsidR="000420A8" w:rsidRPr="00BE40FA">
          <w:rPr>
            <w:bCs/>
            <w:color w:val="000000" w:themeColor="text1"/>
          </w:rPr>
          <w:delText>civil</w:delText>
        </w:r>
        <w:r w:rsidR="00287B11" w:rsidRPr="00BE40FA">
          <w:rPr>
            <w:bCs/>
            <w:color w:val="000000" w:themeColor="text1"/>
          </w:rPr>
          <w:delText xml:space="preserve"> status (</w:delText>
        </w:r>
        <w:r w:rsidR="00104864" w:rsidRPr="00BE40FA">
          <w:rPr>
            <w:bCs/>
            <w:color w:val="000000" w:themeColor="text1"/>
          </w:rPr>
          <w:delText>never</w:delText>
        </w:r>
        <w:r w:rsidR="000B7815" w:rsidRPr="00BE40FA">
          <w:rPr>
            <w:bCs/>
            <w:color w:val="000000" w:themeColor="text1"/>
          </w:rPr>
          <w:delText xml:space="preserve"> </w:delText>
        </w:r>
        <w:r w:rsidR="00287B11" w:rsidRPr="00BE40FA">
          <w:rPr>
            <w:bCs/>
            <w:color w:val="000000" w:themeColor="text1"/>
          </w:rPr>
          <w:delText>married, married, divorced</w:delText>
        </w:r>
        <w:r w:rsidR="006648EC">
          <w:rPr>
            <w:bCs/>
            <w:color w:val="000000" w:themeColor="text1"/>
          </w:rPr>
          <w:delText xml:space="preserve">, </w:delText>
        </w:r>
        <w:r w:rsidR="00287B11" w:rsidRPr="00BE40FA">
          <w:rPr>
            <w:bCs/>
            <w:color w:val="000000" w:themeColor="text1"/>
          </w:rPr>
          <w:delText xml:space="preserve">widowed), </w:delText>
        </w:r>
        <w:r w:rsidR="00480136">
          <w:rPr>
            <w:bCs/>
            <w:color w:val="000000" w:themeColor="text1"/>
          </w:rPr>
          <w:delText xml:space="preserve">last reported </w:delText>
        </w:r>
        <w:r w:rsidR="00EC0844" w:rsidRPr="00BE40FA">
          <w:rPr>
            <w:bCs/>
            <w:color w:val="000000" w:themeColor="text1"/>
          </w:rPr>
          <w:delText>place</w:delText>
        </w:r>
        <w:r w:rsidR="00287B11" w:rsidRPr="00BE40FA">
          <w:rPr>
            <w:bCs/>
            <w:color w:val="000000" w:themeColor="text1"/>
          </w:rPr>
          <w:delText xml:space="preserve"> of residence</w:delText>
        </w:r>
        <w:r w:rsidR="00556DF4">
          <w:rPr>
            <w:bCs/>
            <w:color w:val="000000" w:themeColor="text1"/>
          </w:rPr>
          <w:delText xml:space="preserve"> from postcode</w:delText>
        </w:r>
        <w:r w:rsidR="00287B11" w:rsidRPr="00BE40FA">
          <w:rPr>
            <w:bCs/>
            <w:color w:val="000000" w:themeColor="text1"/>
          </w:rPr>
          <w:delText xml:space="preserve"> (</w:delText>
        </w:r>
        <w:r w:rsidR="00246B2B" w:rsidRPr="00BE40FA">
          <w:rPr>
            <w:bCs/>
            <w:color w:val="000000" w:themeColor="text1"/>
          </w:rPr>
          <w:delText xml:space="preserve">Greater </w:delText>
        </w:r>
        <w:r w:rsidR="00287B11" w:rsidRPr="00BE40FA">
          <w:rPr>
            <w:bCs/>
            <w:color w:val="000000" w:themeColor="text1"/>
          </w:rPr>
          <w:delText xml:space="preserve">Copenhagen, </w:delText>
        </w:r>
        <w:r w:rsidR="00A62419" w:rsidRPr="00BE40FA">
          <w:rPr>
            <w:bCs/>
            <w:color w:val="000000" w:themeColor="text1"/>
          </w:rPr>
          <w:delText>big cities of Denmark, rest of Denmark, Greenland)</w:delText>
        </w:r>
        <w:r w:rsidR="0069654D" w:rsidRPr="00BE40FA">
          <w:rPr>
            <w:bCs/>
            <w:color w:val="000000" w:themeColor="text1"/>
          </w:rPr>
          <w:delText xml:space="preserve"> and place of birth (</w:delText>
        </w:r>
        <w:r w:rsidR="00474D16" w:rsidRPr="00BE40FA">
          <w:rPr>
            <w:bCs/>
            <w:color w:val="000000" w:themeColor="text1"/>
          </w:rPr>
          <w:delText xml:space="preserve">Greater Copenhagen, big cities of Denmark, rest of Denmark, Greenland, </w:delText>
        </w:r>
        <w:r w:rsidR="004958F0" w:rsidRPr="00BE40FA">
          <w:rPr>
            <w:bCs/>
            <w:color w:val="000000" w:themeColor="text1"/>
          </w:rPr>
          <w:delText>f</w:delText>
        </w:r>
        <w:r w:rsidR="00F03191" w:rsidRPr="00BE40FA">
          <w:rPr>
            <w:bCs/>
            <w:color w:val="000000" w:themeColor="text1"/>
          </w:rPr>
          <w:delText xml:space="preserve">oreign, </w:delText>
        </w:r>
        <w:r w:rsidR="004958F0" w:rsidRPr="00BE40FA">
          <w:rPr>
            <w:bCs/>
            <w:color w:val="000000" w:themeColor="text1"/>
          </w:rPr>
          <w:delText>u</w:delText>
        </w:r>
        <w:r w:rsidR="00474D16" w:rsidRPr="00BE40FA">
          <w:rPr>
            <w:bCs/>
            <w:color w:val="000000" w:themeColor="text1"/>
          </w:rPr>
          <w:delText>nknown</w:delText>
        </w:r>
        <w:r w:rsidR="0069654D" w:rsidRPr="00BE40FA">
          <w:rPr>
            <w:bCs/>
            <w:color w:val="000000" w:themeColor="text1"/>
          </w:rPr>
          <w:delText>)</w:delText>
        </w:r>
        <w:r w:rsidR="00287B11" w:rsidRPr="00BE40FA">
          <w:rPr>
            <w:bCs/>
            <w:color w:val="000000" w:themeColor="text1"/>
          </w:rPr>
          <w:delText xml:space="preserve"> to adjust for other</w:delText>
        </w:r>
        <w:r w:rsidR="00811FCE" w:rsidRPr="00BE40FA">
          <w:rPr>
            <w:bCs/>
            <w:color w:val="000000" w:themeColor="text1"/>
          </w:rPr>
          <w:delText xml:space="preserve"> </w:delText>
        </w:r>
        <w:r w:rsidR="00FD2758" w:rsidRPr="00BE40FA">
          <w:rPr>
            <w:bCs/>
            <w:color w:val="000000" w:themeColor="text1"/>
          </w:rPr>
          <w:delText xml:space="preserve">potential </w:delText>
        </w:r>
        <w:r w:rsidR="00811FCE" w:rsidRPr="00BE40FA">
          <w:rPr>
            <w:bCs/>
            <w:color w:val="000000" w:themeColor="text1"/>
          </w:rPr>
          <w:delText xml:space="preserve">family-specific, </w:delText>
        </w:r>
        <w:r w:rsidR="00287B11" w:rsidRPr="00BE40FA">
          <w:rPr>
            <w:bCs/>
            <w:color w:val="000000" w:themeColor="text1"/>
          </w:rPr>
          <w:delText>location-specific</w:delText>
        </w:r>
        <w:r w:rsidR="008E6889">
          <w:rPr>
            <w:bCs/>
            <w:color w:val="000000" w:themeColor="text1"/>
          </w:rPr>
          <w:delText>,</w:delText>
        </w:r>
        <w:r w:rsidR="004A41F5" w:rsidRPr="00BE40FA">
          <w:rPr>
            <w:bCs/>
            <w:color w:val="000000" w:themeColor="text1"/>
          </w:rPr>
          <w:delText xml:space="preserve"> and</w:delText>
        </w:r>
        <w:r w:rsidR="00287B11" w:rsidRPr="00BE40FA">
          <w:rPr>
            <w:bCs/>
            <w:color w:val="000000" w:themeColor="text1"/>
          </w:rPr>
          <w:delText xml:space="preserve"> early-life confounders. </w:delText>
        </w:r>
        <w:r w:rsidR="00FD2758">
          <w:rPr>
            <w:bCs/>
            <w:color w:val="000000" w:themeColor="text1"/>
          </w:rPr>
          <w:delText>A</w:delText>
        </w:r>
        <w:r w:rsidR="00723119" w:rsidRPr="00BE40FA">
          <w:rPr>
            <w:bCs/>
            <w:color w:val="000000" w:themeColor="text1"/>
          </w:rPr>
          <w:delText xml:space="preserve">s part of </w:delText>
        </w:r>
        <w:r w:rsidR="00FD2758">
          <w:rPr>
            <w:bCs/>
            <w:color w:val="000000" w:themeColor="text1"/>
          </w:rPr>
          <w:delText>a</w:delText>
        </w:r>
        <w:r w:rsidR="00FD2758" w:rsidRPr="00BE40FA">
          <w:rPr>
            <w:bCs/>
            <w:color w:val="000000" w:themeColor="text1"/>
          </w:rPr>
          <w:delText xml:space="preserve"> </w:delText>
        </w:r>
        <w:r w:rsidR="00723119" w:rsidRPr="00BE40FA">
          <w:rPr>
            <w:bCs/>
            <w:color w:val="000000" w:themeColor="text1"/>
          </w:rPr>
          <w:delText>sensitivity analysis, we also included parish-level SES</w:delText>
        </w:r>
        <w:r w:rsidR="007162A9">
          <w:rPr>
            <w:bCs/>
            <w:color w:val="000000" w:themeColor="text1"/>
          </w:rPr>
          <w:delText xml:space="preserve">, </w:delText>
        </w:r>
        <w:r w:rsidR="00874F4D">
          <w:rPr>
            <w:bCs/>
            <w:color w:val="000000" w:themeColor="text1"/>
          </w:rPr>
          <w:delText xml:space="preserve">measured by percentage of residents with </w:delText>
        </w:r>
        <w:r w:rsidR="00F25D37">
          <w:rPr>
            <w:bCs/>
            <w:color w:val="000000" w:themeColor="text1"/>
          </w:rPr>
          <w:delText>greater than high-school education</w:delText>
        </w:r>
        <w:r w:rsidR="00874F4D">
          <w:rPr>
            <w:bCs/>
            <w:color w:val="000000" w:themeColor="text1"/>
          </w:rPr>
          <w:delText>,</w:delText>
        </w:r>
        <w:r w:rsidR="00723119" w:rsidRPr="00BE40FA">
          <w:rPr>
            <w:bCs/>
            <w:color w:val="000000" w:themeColor="text1"/>
          </w:rPr>
          <w:delText xml:space="preserve"> in the model</w:delText>
        </w:r>
        <w:r w:rsidR="00D740FD">
          <w:rPr>
            <w:bCs/>
            <w:color w:val="000000" w:themeColor="text1"/>
          </w:rPr>
          <w:delText>.</w:delText>
        </w:r>
        <w:r w:rsidR="00FD2758">
          <w:rPr>
            <w:bCs/>
            <w:color w:val="000000" w:themeColor="text1"/>
          </w:rPr>
          <w:delText xml:space="preserve"> I</w:delText>
        </w:r>
        <w:r w:rsidR="00FD2758" w:rsidRPr="00856F6E">
          <w:rPr>
            <w:bCs/>
            <w:color w:val="000000" w:themeColor="text1"/>
          </w:rPr>
          <w:delText>n Denmark, parishes are administrative units with an average population of ~2,500 residents</w:delText>
        </w:r>
        <w:r w:rsidR="0064383E">
          <w:rPr>
            <w:bCs/>
            <w:color w:val="000000" w:themeColor="text1"/>
          </w:rPr>
          <w:delText>.</w:delText>
        </w:r>
      </w:del>
    </w:p>
    <w:p w14:paraId="26D6F492" w14:textId="77777777" w:rsidR="00287B11" w:rsidRPr="009F4800" w:rsidRDefault="00287B11" w:rsidP="003D3846">
      <w:pPr>
        <w:rPr>
          <w:del w:id="75" w:author="Parks, Robbie M" w:date="2022-03-13T22:27:00Z"/>
          <w:bCs/>
          <w:color w:val="000000" w:themeColor="text1"/>
        </w:rPr>
      </w:pPr>
    </w:p>
    <w:p w14:paraId="1F715D75" w14:textId="77777777" w:rsidR="004B5359" w:rsidRPr="00BE40FA" w:rsidRDefault="00F255A6" w:rsidP="003D3846">
      <w:pPr>
        <w:rPr>
          <w:del w:id="76" w:author="Parks, Robbie M" w:date="2022-03-13T22:27:00Z"/>
          <w:bCs/>
          <w:i/>
          <w:iCs/>
          <w:color w:val="000000" w:themeColor="text1"/>
        </w:rPr>
      </w:pPr>
      <w:del w:id="77" w:author="Parks, Robbie M" w:date="2022-03-13T22:27:00Z">
        <w:r w:rsidRPr="00BE40FA">
          <w:rPr>
            <w:bCs/>
            <w:i/>
            <w:iCs/>
            <w:color w:val="000000" w:themeColor="text1"/>
          </w:rPr>
          <w:delText xml:space="preserve">Statistical </w:delText>
        </w:r>
        <w:r w:rsidR="00FC6F4C" w:rsidRPr="00BE40FA">
          <w:rPr>
            <w:bCs/>
            <w:i/>
            <w:iCs/>
            <w:color w:val="000000" w:themeColor="text1"/>
          </w:rPr>
          <w:delText>analysis</w:delText>
        </w:r>
      </w:del>
    </w:p>
    <w:p w14:paraId="5B1B11DE" w14:textId="77777777" w:rsidR="002504DF" w:rsidRPr="00BE40FA" w:rsidRDefault="00C07538" w:rsidP="003D3846">
      <w:pPr>
        <w:rPr>
          <w:del w:id="78" w:author="Parks, Robbie M" w:date="2022-03-13T22:27:00Z"/>
          <w:bCs/>
          <w:color w:val="000000" w:themeColor="text1"/>
        </w:rPr>
      </w:pPr>
      <w:del w:id="79" w:author="Parks, Robbie M" w:date="2022-03-13T22:27: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BE40FA">
          <w:rPr>
            <w:color w:val="000000" w:themeColor="text1"/>
          </w:rPr>
          <w:fldChar w:fldCharType="begin"/>
        </w:r>
        <w:r w:rsidR="00CD7377">
          <w:rPr>
            <w:color w:val="000000" w:themeColor="text1"/>
          </w:rPr>
          <w:del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BE40FA">
          <w:rPr>
            <w:color w:val="000000" w:themeColor="text1"/>
          </w:rPr>
          <w:fldChar w:fldCharType="separate"/>
        </w:r>
        <w:r w:rsidR="00E52BA5" w:rsidRPr="00E52BA5">
          <w:rPr>
            <w:color w:val="000000"/>
            <w:vertAlign w:val="superscript"/>
          </w:rPr>
          <w:delText>59,60</w:delText>
        </w:r>
        <w:r w:rsidR="00042AAC" w:rsidRPr="00BE40FA">
          <w:rPr>
            <w:color w:val="000000" w:themeColor="text1"/>
          </w:rPr>
          <w:fldChar w:fldCharType="end"/>
        </w:r>
        <w:r w:rsidR="005A4920" w:rsidRPr="00BE40FA">
          <w:rPr>
            <w:color w:val="000000" w:themeColor="text1"/>
          </w:rPr>
          <w:delText xml:space="preserve"> </w:delText>
        </w:r>
        <w:r w:rsidR="00907FA3" w:rsidRPr="00BE40FA">
          <w:rPr>
            <w:color w:val="000000" w:themeColor="text1"/>
          </w:rPr>
          <w:delText xml:space="preserve">The conditional approach </w:delText>
        </w:r>
        <w:r w:rsidR="002C4316" w:rsidRPr="00BE40FA">
          <w:rPr>
            <w:color w:val="000000" w:themeColor="text1"/>
          </w:rPr>
          <w:delText xml:space="preserve">automatically accounts for matching factors </w:delText>
        </w:r>
        <w:r w:rsidR="00114E41" w:rsidRPr="00BE40FA">
          <w:rPr>
            <w:color w:val="000000" w:themeColor="text1"/>
          </w:rPr>
          <w:delText>(</w:delText>
        </w:r>
        <w:r w:rsidR="00B90716">
          <w:rPr>
            <w:color w:val="000000" w:themeColor="text1"/>
          </w:rPr>
          <w:delText xml:space="preserve">age, </w:delText>
        </w:r>
        <w:r w:rsidR="00AC7CC0" w:rsidRPr="00BE40FA">
          <w:rPr>
            <w:bCs/>
            <w:color w:val="000000" w:themeColor="text1"/>
          </w:rPr>
          <w:delText>sex</w:delText>
        </w:r>
        <w:r w:rsidR="008E500B">
          <w:rPr>
            <w:bCs/>
            <w:color w:val="000000" w:themeColor="text1"/>
          </w:rPr>
          <w:delText>,</w:delText>
        </w:r>
        <w:r w:rsidR="00AC7CC0" w:rsidRPr="00BE40FA">
          <w:rPr>
            <w:bCs/>
            <w:color w:val="000000" w:themeColor="text1"/>
          </w:rPr>
          <w:delText xml:space="preserve"> </w:delText>
        </w:r>
        <w:r w:rsidR="003F6817">
          <w:rPr>
            <w:bCs/>
            <w:color w:val="000000" w:themeColor="text1"/>
          </w:rPr>
          <w:delText xml:space="preserve">year </w:delText>
        </w:r>
        <w:r w:rsidR="00AC7CC0" w:rsidRPr="00BE40FA">
          <w:rPr>
            <w:bCs/>
            <w:color w:val="000000" w:themeColor="text1"/>
          </w:rPr>
          <w:delText>of birth</w:delText>
        </w:r>
        <w:r w:rsidR="008E500B">
          <w:rPr>
            <w:bCs/>
            <w:color w:val="000000" w:themeColor="text1"/>
          </w:rPr>
          <w:delText>, vital status</w:delText>
        </w:r>
        <w:r w:rsidR="00114E41" w:rsidRPr="00BE40FA">
          <w:rPr>
            <w:color w:val="000000" w:themeColor="text1"/>
          </w:rPr>
          <w:delText xml:space="preserve">) </w:delText>
        </w:r>
        <w:r w:rsidR="002C4316" w:rsidRPr="00BE40FA">
          <w:rPr>
            <w:color w:val="000000" w:themeColor="text1"/>
          </w:rPr>
          <w:delText>between cases and controls</w:delText>
        </w:r>
        <w:r w:rsidR="00771161" w:rsidRPr="00BE40FA">
          <w:rPr>
            <w:color w:val="000000" w:themeColor="text1"/>
          </w:rPr>
          <w:delText xml:space="preserve"> within</w:delText>
        </w:r>
        <w:r w:rsidR="009A2118">
          <w:rPr>
            <w:color w:val="000000" w:themeColor="text1"/>
          </w:rPr>
          <w:delText xml:space="preserve"> each</w:delText>
        </w:r>
        <w:r w:rsidR="00771161" w:rsidRPr="00BE40FA">
          <w:rPr>
            <w:color w:val="000000" w:themeColor="text1"/>
          </w:rPr>
          <w:delText xml:space="preserve"> </w:delText>
        </w:r>
        <w:r w:rsidR="009A2118">
          <w:rPr>
            <w:color w:val="000000" w:themeColor="text1"/>
          </w:rPr>
          <w:delText>matched</w:delText>
        </w:r>
        <w:r w:rsidR="009A2118" w:rsidRPr="00BE40FA">
          <w:rPr>
            <w:color w:val="000000" w:themeColor="text1"/>
          </w:rPr>
          <w:delText xml:space="preserve"> strat</w:delText>
        </w:r>
        <w:r w:rsidR="009A2118">
          <w:rPr>
            <w:color w:val="000000" w:themeColor="text1"/>
          </w:rPr>
          <w:delText>um</w:delText>
        </w:r>
        <w:r w:rsidR="00771161" w:rsidRPr="00BE40FA">
          <w:rPr>
            <w:color w:val="000000" w:themeColor="text1"/>
          </w:rPr>
          <w:delText>,</w:delText>
        </w:r>
        <w:r w:rsidR="00C41B8F" w:rsidRPr="00BE40FA">
          <w:rPr>
            <w:color w:val="000000" w:themeColor="text1"/>
          </w:rPr>
          <w:delText xml:space="preserve"> </w:delText>
        </w:r>
        <w:r w:rsidR="009A2118">
          <w:rPr>
            <w:color w:val="000000" w:themeColor="text1"/>
          </w:rPr>
          <w:delText>i.e.,</w:delText>
        </w:r>
        <w:r w:rsidR="00C41B8F" w:rsidRPr="00BE40FA">
          <w:rPr>
            <w:color w:val="000000" w:themeColor="text1"/>
          </w:rPr>
          <w:delText xml:space="preserve"> groupings of case and matched controls</w:delText>
        </w:r>
        <w:r w:rsidR="00472BA5" w:rsidRPr="00BE40FA">
          <w:rPr>
            <w:color w:val="000000" w:themeColor="text1"/>
          </w:rPr>
          <w:delText>.</w:delText>
        </w:r>
        <w:r w:rsidR="00454782" w:rsidRPr="00BE40FA">
          <w:rPr>
            <w:color w:val="000000" w:themeColor="text1"/>
          </w:rPr>
          <w:fldChar w:fldCharType="begin"/>
        </w:r>
        <w:r w:rsidR="00CD7377">
          <w:rPr>
            <w:color w:val="000000" w:themeColor="text1"/>
          </w:rPr>
          <w:del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Pr>
            <w:color w:val="000000" w:themeColor="text1"/>
          </w:rPr>
          <w:fldChar w:fldCharType="separate"/>
        </w:r>
        <w:r w:rsidR="00E52BA5" w:rsidRPr="00E52BA5">
          <w:rPr>
            <w:color w:val="000000"/>
            <w:vertAlign w:val="superscript"/>
          </w:rPr>
          <w:delText>59</w:delText>
        </w:r>
        <w:r w:rsidR="00454782" w:rsidRPr="00BE40FA">
          <w:rPr>
            <w:color w:val="000000" w:themeColor="text1"/>
          </w:rPr>
          <w:fldChar w:fldCharType="end"/>
        </w:r>
        <w:r w:rsidR="00C52F64" w:rsidRPr="00BE40FA">
          <w:rPr>
            <w:color w:val="000000" w:themeColor="text1"/>
          </w:rPr>
          <w:delText xml:space="preserve"> </w:delText>
        </w:r>
        <w:r w:rsidR="002F746C" w:rsidRPr="00BE40FA">
          <w:rPr>
            <w:color w:val="000000" w:themeColor="text1"/>
          </w:rPr>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CD7377">
          <w:rPr>
            <w:color w:val="000000" w:themeColor="text1"/>
          </w:rPr>
          <w:del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E52BA5" w:rsidRPr="00E52BA5">
          <w:rPr>
            <w:color w:val="000000"/>
            <w:vertAlign w:val="superscript"/>
          </w:rPr>
          <w:delText>60</w:delText>
        </w:r>
        <w:r w:rsidR="003B7934" w:rsidRPr="00BE40FA">
          <w:rPr>
            <w:color w:val="000000" w:themeColor="text1"/>
          </w:rPr>
          <w:fldChar w:fldCharType="end"/>
        </w:r>
        <w:r w:rsidR="00033D50" w:rsidRPr="00BE40FA">
          <w:rPr>
            <w:color w:val="000000" w:themeColor="text1"/>
          </w:rPr>
          <w:delText xml:space="preserve"> </w:delText>
        </w:r>
        <w:r w:rsidR="000D49A8">
          <w:rPr>
            <w:color w:val="000000" w:themeColor="text1"/>
          </w:rPr>
          <w:delText>We employ</w:delText>
        </w:r>
        <w:r w:rsidR="00237E86">
          <w:rPr>
            <w:color w:val="000000" w:themeColor="text1"/>
          </w:rPr>
          <w:delText>ed</w:delText>
        </w:r>
        <w:r w:rsidR="000D49A8">
          <w:rPr>
            <w:color w:val="000000" w:themeColor="text1"/>
          </w:rPr>
          <w:delText xml:space="preserve"> a</w:delText>
        </w:r>
        <w:r w:rsidR="000D49A8" w:rsidRPr="00BE40FA">
          <w:rPr>
            <w:color w:val="000000" w:themeColor="text1"/>
          </w:rPr>
          <w:delText xml:space="preserve"> </w:delText>
        </w:r>
        <w:r w:rsidR="001C0D15" w:rsidRPr="00BE40FA">
          <w:rPr>
            <w:color w:val="000000" w:themeColor="text1"/>
          </w:rPr>
          <w:delText>Bayesian hierarchical</w:delText>
        </w:r>
        <w:r w:rsidR="002504DF" w:rsidRPr="00BE40FA">
          <w:rPr>
            <w:color w:val="000000" w:themeColor="text1"/>
          </w:rPr>
          <w:delText xml:space="preserve"> formulation </w:delText>
        </w:r>
        <w:r w:rsidR="000D49A8">
          <w:rPr>
            <w:color w:val="000000" w:themeColor="text1"/>
          </w:rPr>
          <w:delText>because it</w:delText>
        </w:r>
        <w:r w:rsidR="001B79D7" w:rsidRPr="00BE40FA">
          <w:rPr>
            <w:color w:val="000000" w:themeColor="text1"/>
          </w:rPr>
          <w:delText xml:space="preserve"> </w:delText>
        </w:r>
        <w:r w:rsidR="00E075DA">
          <w:rPr>
            <w:color w:val="000000" w:themeColor="text1"/>
          </w:rPr>
          <w:delText>enables</w:delText>
        </w:r>
        <w:r w:rsidR="000D49A8">
          <w:rPr>
            <w:color w:val="000000" w:themeColor="text1"/>
          </w:rPr>
          <w:delText xml:space="preserve"> estimate</w:delText>
        </w:r>
        <w:r w:rsidR="00E075DA">
          <w:rPr>
            <w:color w:val="000000" w:themeColor="text1"/>
          </w:rPr>
          <w:delText>s of</w:delText>
        </w:r>
        <w:r w:rsidR="001B79D7" w:rsidRPr="00BE40FA">
          <w:rPr>
            <w:color w:val="000000" w:themeColor="text1"/>
          </w:rPr>
          <w:delText xml:space="preserve"> </w:delText>
        </w:r>
        <w:r w:rsidR="000D49A8">
          <w:rPr>
            <w:color w:val="000000" w:themeColor="text1"/>
          </w:rPr>
          <w:delText>(a) independent pollutant</w:delText>
        </w:r>
        <w:r w:rsidR="00CB0625">
          <w:rPr>
            <w:color w:val="000000" w:themeColor="text1"/>
          </w:rPr>
          <w:delText>-outcome</w:delText>
        </w:r>
        <w:r w:rsidR="00B25B32" w:rsidRPr="00AC0016">
          <w:rPr>
            <w:color w:val="000000" w:themeColor="text1"/>
          </w:rPr>
          <w:delText xml:space="preserve"> </w:delText>
        </w:r>
        <w:r w:rsidR="00FE06E0" w:rsidRPr="00AC0016">
          <w:rPr>
            <w:color w:val="000000" w:themeColor="text1"/>
          </w:rPr>
          <w:delText>associations</w:delText>
        </w:r>
        <w:r w:rsidR="001B79D7" w:rsidRPr="00AC0016">
          <w:rPr>
            <w:color w:val="000000" w:themeColor="text1"/>
          </w:rPr>
          <w:delText>,</w:delText>
        </w:r>
        <w:r w:rsidR="000D49A8">
          <w:rPr>
            <w:color w:val="000000" w:themeColor="text1"/>
          </w:rPr>
          <w:delText xml:space="preserve"> (b) a joint association of the three pollutants</w:delText>
        </w:r>
        <w:r w:rsidR="00FF14C7">
          <w:rPr>
            <w:color w:val="000000" w:themeColor="text1"/>
          </w:rPr>
          <w:delText xml:space="preserve"> </w:delText>
        </w:r>
        <w:r w:rsidR="00FF14C7">
          <w:rPr>
            <w:bCs/>
            <w:color w:val="000000" w:themeColor="text1"/>
            <w:lang w:val="en-GB"/>
          </w:rPr>
          <w:delText>(</w:delText>
        </w:r>
        <w:r w:rsidR="00423477">
          <w:rPr>
            <w:bCs/>
            <w:color w:val="000000" w:themeColor="text1"/>
            <w:lang w:val="en-GB"/>
          </w:rPr>
          <w:delText>i.e.,</w:delText>
        </w:r>
        <w:r w:rsidR="00FF14C7">
          <w:rPr>
            <w:bCs/>
            <w:color w:val="000000" w:themeColor="text1"/>
            <w:lang w:val="en-GB"/>
          </w:rPr>
          <w:delText xml:space="preserve"> percentage change in odds of ALS diagnosis with increase in each of EC, NO</w:delText>
        </w:r>
        <w:r w:rsidR="00FF14C7" w:rsidRPr="0093563E">
          <w:rPr>
            <w:bCs/>
            <w:color w:val="000000" w:themeColor="text1"/>
            <w:vertAlign w:val="subscript"/>
            <w:lang w:val="en-GB"/>
          </w:rPr>
          <w:delText>x</w:delText>
        </w:r>
        <w:r w:rsidR="00FF14C7">
          <w:rPr>
            <w:bCs/>
            <w:color w:val="000000" w:themeColor="text1"/>
            <w:lang w:val="en-GB"/>
          </w:rPr>
          <w:delText>, CO)</w:delText>
        </w:r>
        <w:r w:rsidR="000D49A8">
          <w:rPr>
            <w:color w:val="000000" w:themeColor="text1"/>
          </w:rPr>
          <w:delText>, and (c) an overall average traffic association</w:delText>
        </w:r>
        <w:r w:rsidR="009F4B06">
          <w:rPr>
            <w:color w:val="000000" w:themeColor="text1"/>
          </w:rPr>
          <w:delText xml:space="preserve"> </w:delText>
        </w:r>
        <w:r w:rsidR="009F4B06">
          <w:rPr>
            <w:bCs/>
            <w:color w:val="000000" w:themeColor="text1"/>
            <w:lang w:val="en-GB"/>
          </w:rPr>
          <w:delText>(</w:delText>
        </w:r>
        <w:r w:rsidR="00423477">
          <w:rPr>
            <w:bCs/>
            <w:color w:val="000000" w:themeColor="text1"/>
            <w:lang w:val="en-GB"/>
          </w:rPr>
          <w:delText>i.e.,</w:delText>
        </w:r>
        <w:r w:rsidR="009F4B06">
          <w:rPr>
            <w:bCs/>
            <w:color w:val="000000" w:themeColor="text1"/>
            <w:lang w:val="en-GB"/>
          </w:rPr>
          <w:delText xml:space="preserve"> average percentage change in odds of ALS diagnosis from each of</w:delText>
        </w:r>
        <w:r w:rsidR="001000C2">
          <w:rPr>
            <w:bCs/>
            <w:color w:val="000000" w:themeColor="text1"/>
            <w:lang w:val="en-GB"/>
          </w:rPr>
          <w:delText xml:space="preserve"> EC, NO</w:delText>
        </w:r>
        <w:r w:rsidR="001000C2" w:rsidRPr="0093563E">
          <w:rPr>
            <w:bCs/>
            <w:color w:val="000000" w:themeColor="text1"/>
            <w:vertAlign w:val="subscript"/>
            <w:lang w:val="en-GB"/>
          </w:rPr>
          <w:delText>x</w:delText>
        </w:r>
        <w:r w:rsidR="001000C2">
          <w:rPr>
            <w:bCs/>
            <w:color w:val="000000" w:themeColor="text1"/>
            <w:lang w:val="en-GB"/>
          </w:rPr>
          <w:delText>, CO</w:delText>
        </w:r>
        <w:r w:rsidR="009F4B06">
          <w:rPr>
            <w:bCs/>
            <w:color w:val="000000" w:themeColor="text1"/>
            <w:lang w:val="en-GB"/>
          </w:rPr>
          <w:delText>)</w:delText>
        </w:r>
        <w:r w:rsidR="009F4B06">
          <w:rPr>
            <w:color w:val="000000" w:themeColor="text1"/>
          </w:rPr>
          <w:delText>,</w:delText>
        </w:r>
        <w:r w:rsidR="001B79D7" w:rsidRPr="00AC0016">
          <w:rPr>
            <w:color w:val="000000" w:themeColor="text1"/>
          </w:rPr>
          <w:delText xml:space="preserve"> </w:delText>
        </w:r>
        <w:r w:rsidR="00D6666F" w:rsidRPr="00AC0016">
          <w:rPr>
            <w:color w:val="000000" w:themeColor="text1"/>
          </w:rPr>
          <w:delText>whi</w:delText>
        </w:r>
        <w:r w:rsidR="000458B6" w:rsidRPr="00AC0016">
          <w:rPr>
            <w:color w:val="000000" w:themeColor="text1"/>
          </w:rPr>
          <w:delText xml:space="preserve">le </w:delText>
        </w:r>
        <w:r w:rsidR="001B79D7" w:rsidRPr="00AC0016">
          <w:rPr>
            <w:color w:val="000000" w:themeColor="text1"/>
          </w:rPr>
          <w:delText>accounting for the variance-</w:delText>
        </w:r>
        <w:r w:rsidR="001B79D7" w:rsidRPr="00BE40FA">
          <w:rPr>
            <w:color w:val="000000" w:themeColor="text1"/>
          </w:rPr>
          <w:delText>covar</w:delText>
        </w:r>
        <w:r w:rsidR="000B17B9" w:rsidRPr="00BE40FA">
          <w:rPr>
            <w:color w:val="000000" w:themeColor="text1"/>
          </w:rPr>
          <w:delText>ia</w:delText>
        </w:r>
        <w:r w:rsidR="001B79D7" w:rsidRPr="00BE40FA">
          <w:rPr>
            <w:color w:val="000000" w:themeColor="text1"/>
          </w:rPr>
          <w:delText xml:space="preserve">nce structure between </w:delText>
        </w:r>
        <w:r w:rsidR="000A28DC" w:rsidRPr="00BE40FA">
          <w:rPr>
            <w:color w:val="000000" w:themeColor="text1"/>
          </w:rPr>
          <w:delText>the highly</w:delText>
        </w:r>
        <w:r w:rsidR="00A31A86">
          <w:rPr>
            <w:color w:val="000000" w:themeColor="text1"/>
          </w:rPr>
          <w:delText>-</w:delText>
        </w:r>
        <w:r w:rsidR="000A28DC" w:rsidRPr="00BE40FA">
          <w:rPr>
            <w:color w:val="000000" w:themeColor="text1"/>
          </w:rPr>
          <w:delText>correlated exposures</w:delText>
        </w:r>
        <w:r w:rsidR="003F4516">
          <w:rPr>
            <w:color w:val="000000" w:themeColor="text1"/>
          </w:rPr>
          <w:delText xml:space="preserve"> and their coefficients</w:delText>
        </w:r>
        <w:r w:rsidR="000A28DC" w:rsidRPr="00BE40FA">
          <w:rPr>
            <w:color w:val="000000" w:themeColor="text1"/>
          </w:rPr>
          <w:delText>.</w:delText>
        </w:r>
        <w:r w:rsidR="00335F08" w:rsidRPr="00BE40FA">
          <w:rPr>
            <w:color w:val="000000" w:themeColor="text1"/>
          </w:rPr>
          <w:fldChar w:fldCharType="begin"/>
        </w:r>
        <w:r w:rsidR="00CD7377">
          <w:rPr>
            <w:color w:val="000000" w:themeColor="text1"/>
          </w:rPr>
          <w:del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35F08" w:rsidRPr="00BE40FA">
          <w:rPr>
            <w:color w:val="000000" w:themeColor="text1"/>
          </w:rPr>
          <w:fldChar w:fldCharType="separate"/>
        </w:r>
        <w:r w:rsidR="00E52BA5" w:rsidRPr="00E52BA5">
          <w:rPr>
            <w:color w:val="000000"/>
            <w:vertAlign w:val="superscript"/>
          </w:rPr>
          <w:delText>60</w:delText>
        </w:r>
        <w:r w:rsidR="00335F08" w:rsidRPr="00BE40FA">
          <w:rPr>
            <w:color w:val="000000" w:themeColor="text1"/>
          </w:rPr>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3A5DA3BD" w14:textId="61C0A145" w:rsidR="00287B11" w:rsidRPr="00BE40FA" w:rsidRDefault="00D73193" w:rsidP="003D3846">
      <w:pPr>
        <w:rPr>
          <w:ins w:id="80" w:author="Parks, Robbie M" w:date="2022-03-13T22:27:00Z"/>
          <w:bCs/>
          <w:color w:val="000000" w:themeColor="text1"/>
        </w:rPr>
      </w:pPr>
      <w:ins w:id="81" w:author="Parks, Robbie M" w:date="2022-03-13T22:27:00Z">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r w:rsidR="00FB7669">
          <w:rPr>
            <w:bCs/>
            <w:color w:val="000000" w:themeColor="text1"/>
          </w:rPr>
          <w:t xml:space="preserve">based on </w:t>
        </w:r>
        <w:r w:rsidR="00511EF7">
          <w:rPr>
            <w:bCs/>
            <w:color w:val="000000" w:themeColor="text1"/>
          </w:rPr>
          <w:t>as close as possible to</w:t>
        </w:r>
        <w:r w:rsidR="00041487">
          <w:rPr>
            <w:bCs/>
            <w:color w:val="000000" w:themeColor="text1"/>
          </w:rPr>
          <w:t xml:space="preserve"> index date </w:t>
        </w:r>
        <w:r w:rsidR="00262DF1" w:rsidRPr="00BE40FA">
          <w:rPr>
            <w:bCs/>
            <w:color w:val="000000" w:themeColor="text1"/>
          </w:rPr>
          <w:t xml:space="preserve">to account for potential </w:t>
        </w:r>
        <w:r w:rsidR="009B2B54">
          <w:rPr>
            <w:bCs/>
            <w:color w:val="000000" w:themeColor="text1"/>
          </w:rPr>
          <w:t>confounding bias</w:t>
        </w:r>
        <w:r w:rsidR="00662A4B">
          <w:rPr>
            <w:bCs/>
            <w:color w:val="000000" w:themeColor="text1"/>
          </w:rPr>
          <w:t xml:space="preserve">, including </w:t>
        </w:r>
        <w:r w:rsidR="001C6CD7">
          <w:rPr>
            <w:bCs/>
            <w:color w:val="000000" w:themeColor="text1"/>
          </w:rPr>
          <w:t xml:space="preserve">household </w:t>
        </w:r>
        <w:r w:rsidR="00662A4B">
          <w:rPr>
            <w:bCs/>
            <w:color w:val="000000" w:themeColor="text1"/>
          </w:rPr>
          <w:t>socioeconomic status (SES)</w:t>
        </w:r>
        <w:r w:rsidR="0096449F">
          <w:rPr>
            <w:bCs/>
            <w:color w:val="000000" w:themeColor="text1"/>
          </w:rPr>
          <w:t xml:space="preserve"> based on last-reported job title</w:t>
        </w:r>
        <w:r w:rsidR="000E7952">
          <w:rPr>
            <w:bCs/>
            <w:color w:val="000000" w:themeColor="text1"/>
          </w:rPr>
          <w:t xml:space="preserve"> at index date</w:t>
        </w:r>
        <w:r w:rsidR="0096449F">
          <w:rPr>
            <w:bCs/>
            <w:color w:val="000000" w:themeColor="text1"/>
          </w:rPr>
          <w:t>;</w:t>
        </w:r>
        <w:r w:rsidR="00662A4B">
          <w:rPr>
            <w:bCs/>
            <w:color w:val="000000" w:themeColor="text1"/>
          </w:rPr>
          <w:t xml:space="preserve"> civil status</w:t>
        </w:r>
        <w:r w:rsidR="000E7952">
          <w:rPr>
            <w:bCs/>
            <w:color w:val="000000" w:themeColor="text1"/>
          </w:rPr>
          <w:t xml:space="preserve"> at index date</w:t>
        </w:r>
        <w:r w:rsidR="00662A4B">
          <w:rPr>
            <w:bCs/>
            <w:color w:val="000000" w:themeColor="text1"/>
          </w:rPr>
          <w:t xml:space="preserve">, </w:t>
        </w:r>
        <w:r w:rsidR="00492AF6">
          <w:rPr>
            <w:bCs/>
            <w:color w:val="000000" w:themeColor="text1"/>
          </w:rPr>
          <w:t>last report</w:t>
        </w:r>
        <w:r w:rsidR="00C13006">
          <w:rPr>
            <w:bCs/>
            <w:color w:val="000000" w:themeColor="text1"/>
          </w:rPr>
          <w:t>ed</w:t>
        </w:r>
        <w:r w:rsidR="00492AF6">
          <w:rPr>
            <w:bCs/>
            <w:color w:val="000000" w:themeColor="text1"/>
          </w:rPr>
          <w:t xml:space="preserve"> place of residence</w:t>
        </w:r>
        <w:r w:rsidR="000E7952">
          <w:rPr>
            <w:bCs/>
            <w:color w:val="000000" w:themeColor="text1"/>
          </w:rPr>
          <w:t xml:space="preserve"> at index date</w:t>
        </w:r>
        <w:r w:rsidR="00C13006">
          <w:rPr>
            <w:bCs/>
            <w:color w:val="000000" w:themeColor="text1"/>
          </w:rPr>
          <w:t>,</w:t>
        </w:r>
        <w:r w:rsidR="00492AF6">
          <w:rPr>
            <w:bCs/>
            <w:color w:val="000000" w:themeColor="text1"/>
          </w:rPr>
          <w:t xml:space="preserve"> and place of birth</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E00C55">
          <w:rPr>
            <w:bCs/>
            <w:color w:val="000000" w:themeColor="text1"/>
          </w:rPr>
          <w:t xml:space="preserve">has been shown as </w:t>
        </w:r>
        <w:r w:rsidR="00FA0E5E">
          <w:rPr>
            <w:bCs/>
            <w:color w:val="000000" w:themeColor="text1"/>
          </w:rPr>
          <w:t>ha</w:t>
        </w:r>
        <w:r w:rsidR="00E00C55">
          <w:rPr>
            <w:bCs/>
            <w:color w:val="000000" w:themeColor="text1"/>
          </w:rPr>
          <w:t>ving</w:t>
        </w:r>
        <w:r w:rsidR="00726BA0">
          <w:rPr>
            <w:bCs/>
            <w:color w:val="000000" w:themeColor="text1"/>
          </w:rPr>
          <w:t xml:space="preserve"> an association with ALS diagnosis in Denmark</w:t>
        </w:r>
        <w:r w:rsidR="00A92F48">
          <w:rPr>
            <w:bCs/>
            <w:color w:val="000000" w:themeColor="text1"/>
          </w:rPr>
          <w:t>,</w:t>
        </w:r>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r w:rsidR="00A92F48">
          <w:rPr>
            <w:bCs/>
            <w:color w:val="000000" w:themeColor="text1"/>
          </w:rPr>
          <w:t xml:space="preserve"> as well as how quickly one is identified as having ALS in the Danish Civil Registration System.</w:t>
        </w:r>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r w:rsidR="00E15171">
          <w:rPr>
            <w:bCs/>
            <w:color w:val="000000" w:themeColor="text1"/>
          </w:rPr>
          <w:t>unspeciali</w:t>
        </w:r>
        <w:r w:rsidR="002B4116">
          <w:rPr>
            <w:bCs/>
            <w:color w:val="000000" w:themeColor="text1"/>
          </w:rPr>
          <w:t>z</w:t>
        </w:r>
        <w:r w:rsidR="00E15171">
          <w:rPr>
            <w:bCs/>
            <w:color w:val="000000" w:themeColor="text1"/>
          </w:rPr>
          <w:t>ed</w:t>
        </w:r>
        <w:r w:rsidR="00287B11" w:rsidRPr="00BE40FA">
          <w:rPr>
            <w:bCs/>
            <w:color w:val="000000" w:themeColor="text1"/>
          </w:rPr>
          <w:t xml:space="preserve"> workers</w:t>
        </w:r>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r w:rsidR="00177537">
          <w:rPr>
            <w:bCs/>
            <w:color w:val="000000" w:themeColor="text1"/>
          </w:rPr>
          <w:t>unknown</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r w:rsidR="00C17860">
          <w:rPr>
            <w:bCs/>
            <w:color w:val="000000" w:themeColor="text1"/>
          </w:rPr>
          <w:t xml:space="preserve"> due to the influence that a spouse has on visiting a family physician</w:t>
        </w:r>
        <w:r w:rsidR="00287B11" w:rsidRPr="00BE40FA">
          <w:rPr>
            <w:bCs/>
            <w:color w:val="000000" w:themeColor="text1"/>
          </w:rPr>
          <w:t>,</w:t>
        </w:r>
        <w:r w:rsidR="004358F4">
          <w:fldChar w:fldCharType="begin"/>
        </w:r>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4358F4">
          <w:fldChar w:fldCharType="separate"/>
        </w:r>
        <w:r w:rsidR="00A72CAA" w:rsidRPr="00A72CAA">
          <w:rPr>
            <w:vertAlign w:val="superscript"/>
          </w:rPr>
          <w:t>63</w:t>
        </w:r>
        <w:r w:rsidR="004358F4">
          <w:fldChar w:fldCharType="end"/>
        </w:r>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890BE8">
          <w:rPr>
            <w:bCs/>
            <w:color w:val="000000" w:themeColor="text1"/>
          </w:rPr>
          <w:t xml:space="preserve"> to account for various local environmental and behavioral stressors,</w:t>
        </w:r>
        <w:r w:rsidR="00466EF9">
          <w:fldChar w:fldCharType="begin"/>
        </w:r>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466EF9">
          <w:fldChar w:fldCharType="separate"/>
        </w:r>
        <w:r w:rsidR="0079198A" w:rsidRPr="0079198A">
          <w:rPr>
            <w:vertAlign w:val="superscript"/>
          </w:rPr>
          <w:t>7</w:t>
        </w:r>
        <w:r w:rsidR="00466EF9">
          <w:fldChar w:fldCharType="end"/>
        </w:r>
        <w:r w:rsidR="0069654D" w:rsidRPr="00BE40FA">
          <w:rPr>
            <w:bCs/>
            <w:color w:val="000000" w:themeColor="text1"/>
          </w:rPr>
          <w:t xml:space="preserve"> 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r w:rsidR="002F0591">
          <w:rPr>
            <w:bCs/>
            <w:color w:val="000000" w:themeColor="text1"/>
          </w:rPr>
          <w:t>, which may have an impact on the probability of developing ALS</w:t>
        </w:r>
        <w:r w:rsidR="00287B11" w:rsidRPr="00BE40FA">
          <w:rPr>
            <w:bCs/>
            <w:color w:val="000000" w:themeColor="text1"/>
          </w:rPr>
          <w:t>.</w:t>
        </w:r>
        <w:r w:rsidR="00C96375">
          <w:fldChar w:fldCharType="begin"/>
        </w:r>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96375">
          <w:fldChar w:fldCharType="separate"/>
        </w:r>
        <w:r w:rsidR="00A72CAA" w:rsidRPr="00A72CAA">
          <w:rPr>
            <w:vertAlign w:val="superscript"/>
          </w:rPr>
          <w:t>64</w:t>
        </w:r>
        <w:r w:rsidR="00C96375">
          <w:fldChar w:fldCharType="end"/>
        </w:r>
        <w:r w:rsidR="00287B11" w:rsidRPr="00BE40FA">
          <w:rPr>
            <w:bCs/>
            <w:color w:val="000000" w:themeColor="text1"/>
          </w:rPr>
          <w:t xml:space="preserve"> </w:t>
        </w:r>
        <w:r w:rsidR="001A54EF">
          <w:rPr>
            <w:bCs/>
            <w:color w:val="000000" w:themeColor="text1"/>
          </w:rPr>
          <w:t>Ultimately, we were limited by what was available in the Danish Civil Registration System.</w:t>
        </w:r>
        <w:r w:rsidR="0079628E">
          <w:rPr>
            <w:bCs/>
            <w:color w:val="000000" w:themeColor="text1"/>
          </w:rPr>
          <w:fldChar w:fldCharType="begin"/>
        </w:r>
        <w:r w:rsidR="0079628E">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79628E">
          <w:rPr>
            <w:bCs/>
            <w:color w:val="000000" w:themeColor="text1"/>
          </w:rPr>
          <w:fldChar w:fldCharType="separate"/>
        </w:r>
        <w:r w:rsidR="0079628E" w:rsidRPr="00A72CAA">
          <w:rPr>
            <w:color w:val="000000"/>
            <w:vertAlign w:val="superscript"/>
          </w:rPr>
          <w:t>62</w:t>
        </w:r>
        <w:r w:rsidR="0079628E">
          <w:rPr>
            <w:bCs/>
            <w:color w:val="000000" w:themeColor="text1"/>
          </w:rPr>
          <w:fldChar w:fldCharType="end"/>
        </w:r>
        <w:r w:rsidR="001A54EF">
          <w:rPr>
            <w:bCs/>
            <w:color w:val="000000" w:themeColor="text1"/>
          </w:rPr>
          <w:t xml:space="preserve">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ins>
    </w:p>
    <w:p w14:paraId="749B27FF" w14:textId="77777777" w:rsidR="00287B11" w:rsidRPr="009F4800" w:rsidRDefault="00287B11" w:rsidP="003D3846">
      <w:pPr>
        <w:rPr>
          <w:ins w:id="82" w:author="Parks, Robbie M" w:date="2022-03-13T22:27:00Z"/>
          <w:bCs/>
          <w:color w:val="000000" w:themeColor="text1"/>
        </w:rPr>
      </w:pPr>
    </w:p>
    <w:p w14:paraId="125B93A0" w14:textId="64498C60" w:rsidR="004B5359" w:rsidRPr="00BE40FA" w:rsidRDefault="00F255A6" w:rsidP="003D3846">
      <w:pPr>
        <w:rPr>
          <w:ins w:id="83" w:author="Parks, Robbie M" w:date="2022-03-13T22:27:00Z"/>
          <w:bCs/>
          <w:i/>
          <w:iCs/>
          <w:color w:val="000000" w:themeColor="text1"/>
        </w:rPr>
      </w:pPr>
      <w:ins w:id="84" w:author="Parks, Robbie M" w:date="2022-03-13T22:27:00Z">
        <w:r w:rsidRPr="00BE40FA">
          <w:rPr>
            <w:bCs/>
            <w:i/>
            <w:iCs/>
            <w:color w:val="000000" w:themeColor="text1"/>
          </w:rPr>
          <w:t xml:space="preserve">Statistical </w:t>
        </w:r>
        <w:r w:rsidR="00FC6F4C" w:rsidRPr="00BE40FA">
          <w:rPr>
            <w:bCs/>
            <w:i/>
            <w:iCs/>
            <w:color w:val="000000" w:themeColor="text1"/>
          </w:rPr>
          <w:t>analysis</w:t>
        </w:r>
      </w:ins>
    </w:p>
    <w:p w14:paraId="17B1E4C8" w14:textId="522CEF8C" w:rsidR="002504DF" w:rsidRPr="00BE40FA" w:rsidRDefault="00C07538" w:rsidP="003D3846">
      <w:pPr>
        <w:rPr>
          <w:ins w:id="85" w:author="Parks, Robbie M" w:date="2022-03-13T22:27:00Z"/>
          <w:bCs/>
          <w:color w:val="000000" w:themeColor="text1"/>
        </w:rPr>
      </w:pPr>
      <w:ins w:id="86" w:author="Parks, Robbie M" w:date="2022-03-13T22:27:00Z">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r w:rsidR="005F0AEE">
          <w:rPr>
            <w:color w:val="000000" w:themeColor="text1"/>
          </w:rPr>
          <w:t>,</w:t>
        </w:r>
        <w:r w:rsidR="00804620">
          <w:rPr>
            <w:color w:val="000000" w:themeColor="text1"/>
          </w:rPr>
          <w:t xml:space="preserve"> implicitly adjusting</w:t>
        </w:r>
        <w:r w:rsidR="005F0AEE" w:rsidRPr="00BE40FA" w:rsidDel="009936DD">
          <w:rPr>
            <w:color w:val="000000" w:themeColor="text1"/>
          </w:rPr>
          <w:t xml:space="preserve"> </w:t>
        </w:r>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w:t>
        </w:r>
        <w:r w:rsidR="00DF22AE" w:rsidRPr="00BE40FA">
          <w:rPr>
            <w:color w:val="000000" w:themeColor="text1"/>
          </w:rPr>
          <w:lastRenderedPageBreak/>
          <w:t xml:space="preserve">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ins>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795510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87" w:author="Parks, Robbie M" w:date="2022-03-13T22:27: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88" w:author="Parks, Robbie M" w:date="2022-03-13T22:27:00Z">
        <w:r w:rsidR="00B3539D" w:rsidRPr="00BE40FA">
          <w:delText>standard deviations</w:delText>
        </w:r>
      </w:del>
      <w:ins w:id="89" w:author="Parks, Robbie M" w:date="2022-03-13T22:27:00Z">
        <w:r w:rsidR="00FD6489">
          <w:t>SDs</w:t>
        </w:r>
      </w:ins>
      <w:r w:rsidR="00B3539D" w:rsidRPr="00BE40FA">
        <w:t xml:space="preserve"> and cent</w:t>
      </w:r>
      <w:r w:rsidR="006A0035" w:rsidRPr="00BE40FA">
        <w:t>e</w:t>
      </w:r>
      <w:r w:rsidR="00B3539D" w:rsidRPr="00BE40FA">
        <w:t>red at their means</w:t>
      </w:r>
      <w:ins w:id="90" w:author="Parks, Robbie M" w:date="2022-03-13T22:27:00Z">
        <w:r w:rsidR="00394634">
          <w:t xml:space="preserve">, with each </w:t>
        </w:r>
      </w:ins>
      <m:oMath>
        <m:r>
          <w:ins w:id="91" w:author="Parks, Robbie M" w:date="2022-03-13T22:27:00Z">
            <w:rPr>
              <w:rFonts w:ascii="Cambria Math" w:hAnsi="Cambria Math"/>
            </w:rPr>
            <m:t>β</m:t>
          </w:ins>
        </m:r>
      </m:oMath>
      <w:ins w:id="92" w:author="Parks, Robbie M" w:date="2022-03-13T22:27:00Z">
        <w:r w:rsidR="00394634">
          <w:t xml:space="preserve"> a pollutant-specific association adjusted by 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ins w:id="93" w:author="Parks, Robbie M" w:date="2022-03-13T22:27:00Z">
        <w:r w:rsidR="00522BF8">
          <w:rPr>
            <w:iCs/>
          </w:rPr>
          <w:t xml:space="preserve"> </w:t>
        </w:r>
        <w:r w:rsidR="000C5CF7">
          <w:rPr>
            <w:iCs/>
          </w:rPr>
          <w:t>Interquartile Range (IQR) could equivalently be used to scale pollutant concentrations.</w:t>
        </w:r>
      </w:ins>
      <w:r w:rsidR="000C5CF7">
        <w:rPr>
          <w:iCs/>
        </w:rPr>
        <w:t xml:space="preserve"> </w:t>
      </w:r>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del w:id="94" w:author="Parks, Robbie M" w:date="2022-03-13T22:27:00Z">
        <w:r w:rsidR="002E6588">
          <w:rPr>
            <w:iCs/>
          </w:rPr>
          <w:delText>other air pollutants</w:delText>
        </w:r>
      </w:del>
      <w:ins w:id="95" w:author="Parks, Robbie M" w:date="2022-03-13T22:27:00Z">
        <w:r w:rsidR="009E5ED5">
          <w:rPr>
            <w:iCs/>
          </w:rPr>
          <w:t>PM</w:t>
        </w:r>
        <w:r w:rsidR="009E5ED5" w:rsidRPr="00522BF8">
          <w:rPr>
            <w:iCs/>
            <w:vertAlign w:val="subscript"/>
          </w:rPr>
          <w:t>2.5</w:t>
        </w:r>
      </w:ins>
      <w:r w:rsidR="009E5ED5">
        <w:rPr>
          <w:iCs/>
        </w:rPr>
        <w:t xml:space="preserve"> </w:t>
      </w:r>
      <w:r w:rsidR="002E6588">
        <w:rPr>
          <w:iCs/>
        </w:rPr>
        <w:t>from other sources.</w:t>
      </w:r>
      <w:del w:id="96" w:author="Parks, Robbie M" w:date="2022-03-13T22:27:00Z">
        <w:r w:rsidR="009E695D">
          <w:rPr>
            <w:iCs/>
          </w:rPr>
          <w:fldChar w:fldCharType="begin"/>
        </w:r>
        <w:r w:rsidR="00CD7377">
          <w:rPr>
            <w:iCs/>
          </w:rPr>
          <w:del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9E695D">
          <w:rPr>
            <w:iCs/>
          </w:rPr>
          <w:fldChar w:fldCharType="separate"/>
        </w:r>
        <w:r w:rsidR="00E52BA5" w:rsidRPr="00E52BA5">
          <w:rPr>
            <w:vertAlign w:val="superscript"/>
          </w:rPr>
          <w:delText>61</w:delText>
        </w:r>
        <w:r w:rsidR="009E695D">
          <w:rPr>
            <w:iCs/>
          </w:rPr>
          <w:fldChar w:fldCharType="end"/>
        </w:r>
      </w:del>
      <w:ins w:id="97" w:author="Parks, Robbie M" w:date="2022-03-13T22:27:00Z">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ins>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del w:id="98" w:author="Parks, Robbie M" w:date="2022-03-13T22:27:00Z">
        <w:r w:rsidR="00B96CF3">
          <w:rPr>
            <w:iCs/>
          </w:rPr>
          <w:fldChar w:fldCharType="begin"/>
        </w:r>
        <w:r w:rsidR="00CD7377">
          <w:rPr>
            <w:iCs/>
          </w:rPr>
          <w:del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E52BA5" w:rsidRPr="00E52BA5">
          <w:rPr>
            <w:vertAlign w:val="superscript"/>
          </w:rPr>
          <w:delText>62</w:delText>
        </w:r>
        <w:r w:rsidR="00B96CF3">
          <w:rPr>
            <w:iCs/>
          </w:rPr>
          <w:fldChar w:fldCharType="end"/>
        </w:r>
        <w:r w:rsidR="004813EE">
          <w:rPr>
            <w:iCs/>
          </w:rPr>
          <w:delText xml:space="preserve"> </w:delText>
        </w:r>
        <w:r w:rsidR="004E4E25" w:rsidRPr="00BE40FA">
          <w:rPr>
            <w:iCs/>
          </w:rPr>
          <w:delText xml:space="preserve">In </w:delText>
        </w:r>
        <w:r w:rsidR="00715457">
          <w:rPr>
            <w:iCs/>
          </w:rPr>
          <w:delText xml:space="preserve">a </w:delText>
        </w:r>
        <w:r w:rsidR="004E4E25" w:rsidRPr="00BE40FA">
          <w:rPr>
            <w:iCs/>
          </w:rPr>
          <w:delText xml:space="preserve">sensitivity </w:delText>
        </w:r>
        <w:r w:rsidR="007914CD" w:rsidRPr="00BE40FA">
          <w:rPr>
            <w:iCs/>
          </w:rPr>
          <w:delText>analys</w:delText>
        </w:r>
        <w:r w:rsidR="00D57C71">
          <w:rPr>
            <w:iCs/>
          </w:rPr>
          <w:delText>i</w:delText>
        </w:r>
        <w:r w:rsidR="007914CD" w:rsidRPr="00BE40FA">
          <w:rPr>
            <w:iCs/>
          </w:rPr>
          <w:delText>s</w:delText>
        </w:r>
        <w:r w:rsidR="004E4E25" w:rsidRPr="00BE40FA">
          <w:rPr>
            <w:iCs/>
          </w:rPr>
          <w:delText xml:space="preserve">, we included </w:delText>
        </w:r>
      </w:del>
      <m:oMath>
        <m:sSub>
          <m:sSubPr>
            <m:ctrlPr>
              <w:del w:id="99" w:author="Parks, Robbie M" w:date="2022-03-13T22:27:00Z">
                <w:rPr>
                  <w:rFonts w:ascii="Cambria Math" w:hAnsi="Cambria Math"/>
                  <w:i/>
                </w:rPr>
              </w:del>
            </m:ctrlPr>
          </m:sSubPr>
          <m:e>
            <m:r>
              <w:del w:id="100" w:author="Parks, Robbie M" w:date="2022-03-13T22:27:00Z">
                <w:rPr>
                  <w:rFonts w:ascii="Cambria Math" w:hAnsi="Cambria Math"/>
                </w:rPr>
                <m:t>β</m:t>
              </w:del>
            </m:r>
          </m:e>
          <m:sub>
            <m:sSub>
              <m:sSubPr>
                <m:ctrlPr>
                  <w:del w:id="101" w:author="Parks, Robbie M" w:date="2022-03-13T22:27:00Z">
                    <w:rPr>
                      <w:rFonts w:ascii="Cambria Math" w:hAnsi="Cambria Math"/>
                    </w:rPr>
                  </w:del>
                </m:ctrlPr>
              </m:sSubPr>
              <m:e>
                <m:r>
                  <w:del w:id="102" w:author="Parks, Robbie M" w:date="2022-03-13T22:27:00Z">
                    <m:rPr>
                      <m:sty m:val="p"/>
                    </m:rPr>
                    <w:rPr>
                      <w:rFonts w:ascii="Cambria Math" w:hAnsi="Cambria Math"/>
                    </w:rPr>
                    <m:t>O</m:t>
                  </w:del>
                </m:r>
              </m:e>
              <m:sub>
                <m:r>
                  <w:del w:id="103" w:author="Parks, Robbie M" w:date="2022-03-13T22:27:00Z">
                    <w:rPr>
                      <w:rFonts w:ascii="Cambria Math" w:hAnsi="Cambria Math"/>
                    </w:rPr>
                    <m:t>3</m:t>
                  </w:del>
                </m:r>
              </m:sub>
            </m:sSub>
          </m:sub>
        </m:sSub>
      </m:oMath>
      <w:del w:id="104" w:author="Parks, Robbie M" w:date="2022-03-13T22:27:00Z">
        <w:r w:rsidR="004E4E25" w:rsidRPr="00BE40FA">
          <w:delText xml:space="preserve"> </w:delText>
        </w:r>
        <w:r w:rsidR="004241FB">
          <w:delText xml:space="preserve">to account for </w:delText>
        </w:r>
      </w:del>
      <m:oMath>
        <m:sSub>
          <m:sSubPr>
            <m:ctrlPr>
              <w:del w:id="105" w:author="Parks, Robbie M" w:date="2022-03-13T22:27:00Z">
                <w:rPr>
                  <w:rFonts w:ascii="Cambria Math" w:hAnsi="Cambria Math"/>
                </w:rPr>
              </w:del>
            </m:ctrlPr>
          </m:sSubPr>
          <m:e>
            <m:r>
              <w:del w:id="106" w:author="Parks, Robbie M" w:date="2022-03-13T22:27:00Z">
                <m:rPr>
                  <m:sty m:val="p"/>
                </m:rPr>
                <w:rPr>
                  <w:rFonts w:ascii="Cambria Math" w:hAnsi="Cambria Math"/>
                </w:rPr>
                <m:t>O</m:t>
              </w:del>
            </m:r>
          </m:e>
          <m:sub>
            <m:r>
              <w:del w:id="107" w:author="Parks, Robbie M" w:date="2022-03-13T22:27:00Z">
                <w:rPr>
                  <w:rFonts w:ascii="Cambria Math" w:hAnsi="Cambria Math"/>
                </w:rPr>
                <m:t>3</m:t>
              </w:del>
            </m:r>
          </m:sub>
        </m:sSub>
      </m:oMath>
      <w:del w:id="108" w:author="Parks, Robbie M" w:date="2022-03-13T22:27:00Z">
        <w:r w:rsidR="004241FB">
          <w:delText xml:space="preserve"> exposure</w:delText>
        </w:r>
        <w:r w:rsidR="00BB6F05">
          <w:delText>s in the model</w:delText>
        </w:r>
        <w:r w:rsidR="001956EF">
          <w:delText>,</w:delText>
        </w:r>
      </w:del>
      <w:ins w:id="109" w:author="Parks, Robbie M" w:date="2022-03-13T22:27:00Z">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w:ins>
      <m:oMath>
        <m:sSub>
          <m:sSubPr>
            <m:ctrlPr>
              <w:ins w:id="110" w:author="Parks, Robbie M" w:date="2022-03-13T22:27:00Z">
                <w:rPr>
                  <w:rFonts w:ascii="Cambria Math" w:hAnsi="Cambria Math"/>
                  <w:i/>
                </w:rPr>
              </w:ins>
            </m:ctrlPr>
          </m:sSubPr>
          <m:e>
            <m:r>
              <w:ins w:id="111" w:author="Parks, Robbie M" w:date="2022-03-13T22:27:00Z">
                <w:rPr>
                  <w:rFonts w:ascii="Cambria Math" w:hAnsi="Cambria Math"/>
                </w:rPr>
                <m:t>β</m:t>
              </w:ins>
            </m:r>
          </m:e>
          <m:sub>
            <m:sSub>
              <m:sSubPr>
                <m:ctrlPr>
                  <w:ins w:id="112" w:author="Parks, Robbie M" w:date="2022-03-13T22:27:00Z">
                    <w:rPr>
                      <w:rFonts w:ascii="Cambria Math" w:hAnsi="Cambria Math"/>
                    </w:rPr>
                  </w:ins>
                </m:ctrlPr>
              </m:sSubPr>
              <m:e>
                <m:r>
                  <w:ins w:id="113" w:author="Parks, Robbie M" w:date="2022-03-13T22:27:00Z">
                    <m:rPr>
                      <m:sty m:val="p"/>
                    </m:rPr>
                    <w:rPr>
                      <w:rFonts w:ascii="Cambria Math" w:hAnsi="Cambria Math"/>
                    </w:rPr>
                    <m:t>O</m:t>
                  </w:ins>
                </m:r>
              </m:e>
              <m:sub>
                <m:r>
                  <w:ins w:id="114" w:author="Parks, Robbie M" w:date="2022-03-13T22:27:00Z">
                    <w:rPr>
                      <w:rFonts w:ascii="Cambria Math" w:hAnsi="Cambria Math"/>
                    </w:rPr>
                    <m:t>3</m:t>
                  </w:ins>
                </m:r>
              </m:sub>
            </m:sSub>
          </m:sub>
        </m:sSub>
      </m:oMath>
      <w:ins w:id="115" w:author="Parks, Robbie M" w:date="2022-03-13T22:27:00Z">
        <w:r w:rsidR="004E4E25" w:rsidRPr="00BE40FA">
          <w:t xml:space="preserve"> </w:t>
        </w:r>
        <w:r w:rsidR="004241FB">
          <w:t xml:space="preserve">to account for </w:t>
        </w:r>
      </w:ins>
      <m:oMath>
        <m:sSub>
          <m:sSubPr>
            <m:ctrlPr>
              <w:ins w:id="116" w:author="Parks, Robbie M" w:date="2022-03-13T22:27:00Z">
                <w:rPr>
                  <w:rFonts w:ascii="Cambria Math" w:hAnsi="Cambria Math"/>
                </w:rPr>
              </w:ins>
            </m:ctrlPr>
          </m:sSubPr>
          <m:e>
            <m:r>
              <w:ins w:id="117" w:author="Parks, Robbie M" w:date="2022-03-13T22:27:00Z">
                <m:rPr>
                  <m:sty m:val="p"/>
                </m:rPr>
                <w:rPr>
                  <w:rFonts w:ascii="Cambria Math" w:hAnsi="Cambria Math"/>
                </w:rPr>
                <m:t>O</m:t>
              </w:ins>
            </m:r>
          </m:e>
          <m:sub>
            <m:r>
              <w:ins w:id="118" w:author="Parks, Robbie M" w:date="2022-03-13T22:27:00Z">
                <w:rPr>
                  <w:rFonts w:ascii="Cambria Math" w:hAnsi="Cambria Math"/>
                </w:rPr>
                <m:t>3</m:t>
              </w:ins>
            </m:r>
          </m:sub>
        </m:sSub>
      </m:oMath>
      <w:ins w:id="119" w:author="Parks, Robbie M" w:date="2022-03-13T22:27:00Z">
        <w:r w:rsidR="004241FB">
          <w:t xml:space="preserve"> exposure</w:t>
        </w:r>
        <w:r w:rsidR="00BB6F05">
          <w:t>s in the model</w:t>
        </w:r>
        <w:r w:rsidR="00A25294">
          <w:t>, as ozone concentrations have been associated with many adverse health outcomes</w:t>
        </w:r>
        <w:r w:rsidR="001956EF">
          <w:t>,</w:t>
        </w:r>
        <w:r w:rsidR="005D1FAE">
          <w:fldChar w:fldCharType="begin"/>
        </w:r>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5D1FAE">
          <w:fldChar w:fldCharType="separate"/>
        </w:r>
        <w:r w:rsidR="00A72CAA" w:rsidRPr="00A72CAA">
          <w:rPr>
            <w:vertAlign w:val="superscript"/>
          </w:rPr>
          <w:t>69</w:t>
        </w:r>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B72B24"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20" w:author="Parks, Robbie M" w:date="2022-03-13T22:27:00Z">
        <w:r w:rsidR="00DB5EC2">
          <w:rPr>
            <w:iCs/>
          </w:rPr>
          <w:t xml:space="preserve"> to account for the fact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B72B24"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48BEF983"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w:instrText>
      </w:r>
      <w:del w:id="121" w:author="Parks, Robbie M" w:date="2022-03-13T22:27:00Z">
        <w:r w:rsidR="00CD7377">
          <w:delInstrText>63</w:delInstrText>
        </w:r>
      </w:del>
      <w:ins w:id="122" w:author="Parks, Robbie M" w:date="2022-03-13T22:27:00Z">
        <w:r w:rsidR="00A72CAA">
          <w:instrText>70</w:instrText>
        </w:r>
      </w:ins>
      <w:r w:rsidR="00A72CAA">
        <w:instrText>\\nosupersub{}","plainCitation":"</w:instrText>
      </w:r>
      <w:del w:id="123" w:author="Parks, Robbie M" w:date="2022-03-13T22:27:00Z">
        <w:r w:rsidR="00CD7377">
          <w:delInstrText>63</w:delInstrText>
        </w:r>
      </w:del>
      <w:ins w:id="124" w:author="Parks, Robbie M" w:date="2022-03-13T22:27:00Z">
        <w:r w:rsidR="00A72CAA">
          <w:instrText>70</w:instrText>
        </w:r>
      </w:ins>
      <w:r w:rsidR="00A72CAA">
        <w:instrText xml:space="preserve">","noteIndex":0},"citationItems":[{"id":1126,"uris":["http://zotero.org/users/6925055/items/NT93WX48"],"uri":["http://zotero.org/users/6925055/items/NT93WX48"],"itemData":{"id":1126,"type":"article-journal","container-title":"Numerische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del w:id="125" w:author="Parks, Robbie M" w:date="2022-03-13T22:27:00Z">
        <w:r w:rsidR="00E52BA5" w:rsidRPr="00E52BA5">
          <w:rPr>
            <w:vertAlign w:val="superscript"/>
          </w:rPr>
          <w:delText>63</w:delText>
        </w:r>
      </w:del>
      <w:ins w:id="126" w:author="Parks, Robbie M" w:date="2022-03-13T22:27:00Z">
        <w:r w:rsidR="00A72CAA" w:rsidRPr="00A72CAA">
          <w:rPr>
            <w:vertAlign w:val="superscript"/>
          </w:rPr>
          <w:t>70</w:t>
        </w:r>
      </w:ins>
      <w:r w:rsidR="0004176A" w:rsidRPr="00BE40FA">
        <w:fldChar w:fldCharType="end"/>
      </w:r>
    </w:p>
    <w:p w14:paraId="0B117AE9" w14:textId="77777777" w:rsidR="00837A0A" w:rsidRPr="00BE40FA" w:rsidRDefault="00837A0A" w:rsidP="003D3846">
      <w:pPr>
        <w:rPr>
          <w:iCs/>
        </w:rPr>
      </w:pPr>
    </w:p>
    <w:p w14:paraId="73623AD5" w14:textId="263C1295"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w:t>
      </w:r>
      <w:r w:rsidR="00FB787E" w:rsidRPr="00BE40FA">
        <w:lastRenderedPageBreak/>
        <w:t>Cauchy(0,10)</w:t>
      </w:r>
      <w:r w:rsidR="00B22074">
        <w:t>, as recommended by Gelman, Polson and Scott</w:t>
      </w:r>
      <w:ins w:id="127" w:author="Parks, Robbie M" w:date="2022-03-13T22:27:00Z">
        <w:r w:rsidR="0049337A">
          <w:t xml:space="preserve"> as a weakly-informative prior</w:t>
        </w:r>
      </w:ins>
      <w:r w:rsidR="00FB787E" w:rsidRPr="00BE40FA">
        <w:t>;</w:t>
      </w:r>
      <w:del w:id="128" w:author="Parks, Robbie M" w:date="2022-03-13T22:27:00Z">
        <w:r w:rsidR="00977DB3">
          <w:fldChar w:fldCharType="begin"/>
        </w:r>
        <w:r w:rsidR="00CD7377">
          <w:del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delInstrText>
        </w:r>
        <w:r w:rsidR="00977DB3">
          <w:fldChar w:fldCharType="separate"/>
        </w:r>
        <w:r w:rsidR="00E52BA5" w:rsidRPr="00E52BA5">
          <w:rPr>
            <w:vertAlign w:val="superscript"/>
          </w:rPr>
          <w:delText>64,65</w:delText>
        </w:r>
        <w:r w:rsidR="00977DB3">
          <w:fldChar w:fldCharType="end"/>
        </w:r>
        <w:r w:rsidR="00FB787E" w:rsidRPr="00BE40FA">
          <w:delText xml:space="preserve"> </w:delText>
        </w:r>
        <w:r w:rsidR="0078405F" w:rsidRPr="00BE40FA">
          <w:delText xml:space="preserve">and </w:delText>
        </w:r>
      </w:del>
      <m:oMath>
        <m:r>
          <w:del w:id="129" w:author="Parks, Robbie M" w:date="2022-03-13T22:27:00Z">
            <m:rPr>
              <m:sty m:val="p"/>
            </m:rPr>
            <w:rPr>
              <w:rFonts w:ascii="Cambria Math" w:hAnsi="Cambria Math"/>
            </w:rPr>
            <m:t>Ω</m:t>
          </w:del>
        </m:r>
      </m:oMath>
      <w:del w:id="130" w:author="Parks, Robbie M" w:date="2022-03-13T22:27:00Z">
        <w:r w:rsidR="006663AA" w:rsidRPr="00BE40FA">
          <w:delText xml:space="preserve"> was defined by</w:delText>
        </w:r>
      </w:del>
      <w:ins w:id="131" w:author="Parks, Robbie M" w:date="2022-03-13T22:27:00Z">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ins>
      <m:oMath>
        <m:r>
          <w:ins w:id="132" w:author="Parks, Robbie M" w:date="2022-03-13T22:27:00Z">
            <m:rPr>
              <m:sty m:val="p"/>
            </m:rPr>
            <w:rPr>
              <w:rFonts w:ascii="Cambria Math" w:hAnsi="Cambria Math"/>
            </w:rPr>
            <m:t>Ω</m:t>
          </w:ins>
        </m:r>
      </m:oMath>
      <w:ins w:id="133" w:author="Parks, Robbie M" w:date="2022-03-13T22:27:00Z">
        <w:r w:rsidR="006663AA" w:rsidRPr="00BE40FA">
          <w:t xml:space="preserve"> was defined by </w:t>
        </w:r>
        <w:r w:rsidR="0049337A">
          <w:t>the weakly-informative prior</w:t>
        </w:r>
      </w:ins>
      <w:r w:rsidR="0049337A">
        <w:t xml:space="preserve"> </w:t>
      </w:r>
      <w:proofErr w:type="spellStart"/>
      <w:r w:rsidR="006663AA" w:rsidRPr="00BE40FA">
        <w:t>LKJCorr</w:t>
      </w:r>
      <w:proofErr w:type="spellEnd"/>
      <w:r w:rsidR="006663AA" w:rsidRPr="00BE40FA">
        <w:t>(1)</w:t>
      </w:r>
      <w:r w:rsidR="00427EDB" w:rsidRPr="00BE40FA">
        <w:t>.</w:t>
      </w:r>
      <w:del w:id="134" w:author="Parks, Robbie M" w:date="2022-03-13T22:27:00Z">
        <w:r w:rsidR="009F63CD" w:rsidRPr="00BE40FA">
          <w:fldChar w:fldCharType="begin"/>
        </w:r>
        <w:r w:rsidR="00CD7377">
          <w:del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009F63CD" w:rsidRPr="00BE40FA">
          <w:fldChar w:fldCharType="separate"/>
        </w:r>
        <w:r w:rsidR="00E52BA5" w:rsidRPr="00E52BA5">
          <w:rPr>
            <w:vertAlign w:val="superscript"/>
          </w:rPr>
          <w:delText>66</w:delText>
        </w:r>
        <w:r w:rsidR="009F63CD" w:rsidRPr="00BE40FA">
          <w:fldChar w:fldCharType="end"/>
        </w:r>
      </w:del>
      <w:ins w:id="135" w:author="Parks, Robbie M" w:date="2022-03-13T22:27:00Z">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ins>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del w:id="136" w:author="Parks, Robbie M" w:date="2022-03-13T22:27:00Z">
        <w:r w:rsidR="0009283F" w:rsidRPr="00BE40FA">
          <w:delText>non</w:delText>
        </w:r>
      </w:del>
      <w:ins w:id="137" w:author="Parks, Robbie M" w:date="2022-03-13T22:27:00Z">
        <w:r w:rsidR="0047166F">
          <w:t xml:space="preserve">more </w:t>
        </w:r>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7944377B"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38" w:author="Parks, Robbie M" w:date="2022-03-13T22:27:00Z">
        <w:r w:rsidRPr="00BE40FA">
          <w:rPr>
            <w:color w:val="000000"/>
          </w:rPr>
          <w:delText>standard deviation</w:delText>
        </w:r>
        <w:r w:rsidR="004334D8">
          <w:rPr>
            <w:color w:val="000000"/>
          </w:rPr>
          <w:delText xml:space="preserve"> (SD)</w:delText>
        </w:r>
      </w:del>
      <w:ins w:id="139" w:author="Parks, Robbie M" w:date="2022-03-13T22:27:00Z">
        <w:r w:rsidR="004334D8">
          <w:rPr>
            <w:color w:val="000000"/>
          </w:rPr>
          <w:t>SD</w:t>
        </w:r>
      </w:ins>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40" w:author="Parks, Robbie M" w:date="2022-03-13T22:27:00Z">
        <w:r w:rsidR="000D3F88">
          <w:rPr>
            <w:color w:val="000000"/>
          </w:rPr>
          <w:t xml:space="preserve">Due to the risk-set matching pattern of our case-control study, </w:t>
        </w:r>
        <w:r w:rsidR="00690869">
          <w:rPr>
            <w:color w:val="000000"/>
          </w:rPr>
          <w:t xml:space="preserve">odds ratios are also equivalently incidence ratios (IRs).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del w:id="141" w:author="Parks, Robbie M" w:date="2022-03-13T22:27:00Z">
        <w:r w:rsidR="002E2539">
          <w:fldChar w:fldCharType="begin"/>
        </w:r>
        <w:r w:rsidR="00CD7377">
          <w:del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E52BA5" w:rsidRPr="00E52BA5">
          <w:rPr>
            <w:vertAlign w:val="superscript"/>
          </w:rPr>
          <w:delText>67</w:delText>
        </w:r>
        <w:r w:rsidR="002E2539">
          <w:fldChar w:fldCharType="end"/>
        </w:r>
      </w:del>
      <w:ins w:id="142" w:author="Parks, Robbie M" w:date="2022-03-13T22:27:00Z">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ins>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43" w:author="Parks, Robbie M" w:date="2022-03-13T22:27:00Z">
        <w:r w:rsidR="000C019B">
          <w:t>A 50% probability means that it is as likely as not that the marginal is null</w:t>
        </w:r>
        <w:r w:rsidR="00376974">
          <w:t>, a probability</w:t>
        </w:r>
        <w:r w:rsidR="007D13C7">
          <w:t xml:space="preserve"> closer to 100% </w:t>
        </w:r>
        <w:r w:rsidR="00376974">
          <w:t>indicates</w:t>
        </w:r>
        <w:r w:rsidR="007D13C7">
          <w:t xml:space="preserve"> that the association is </w:t>
        </w:r>
        <w:r w:rsidR="00376974">
          <w:t>more likely to be truly positive, with closer to 0% indicating more likely to be truly negative.</w:t>
        </w:r>
      </w:ins>
    </w:p>
    <w:p w14:paraId="2ADA0489" w14:textId="77777777" w:rsidR="00303AED" w:rsidRDefault="00303AED" w:rsidP="003D3846"/>
    <w:p w14:paraId="49117041" w14:textId="77777777" w:rsidR="000601A4" w:rsidRPr="00BE40FA" w:rsidRDefault="008853C0" w:rsidP="003D3846">
      <w:pPr>
        <w:rPr>
          <w:del w:id="144" w:author="Parks, Robbie M" w:date="2022-03-13T22:27:00Z"/>
        </w:rPr>
      </w:pPr>
      <w:del w:id="145" w:author="Parks, Robbie M" w:date="2022-03-13T22:27:00Z">
        <w:r w:rsidRPr="00BE40FA">
          <w:rPr>
            <w:color w:val="000000"/>
          </w:rPr>
          <w:lastRenderedPageBreak/>
          <w:delText>We conducted statistical analyses using the R Statistical Software, version 4.1.1</w:delText>
        </w:r>
        <w:r w:rsidRPr="00BE40FA">
          <w:rPr>
            <w:color w:val="000000"/>
          </w:rPr>
          <w:fldChar w:fldCharType="begin"/>
        </w:r>
        <w:r w:rsidR="00CD7377">
          <w:rPr>
            <w:color w:val="000000"/>
          </w:rPr>
          <w:del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E52BA5" w:rsidRPr="00E52BA5">
          <w:rPr>
            <w:color w:val="000000"/>
            <w:vertAlign w:val="superscript"/>
          </w:rPr>
          <w:delText>68</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CD7377">
          <w:del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E52BA5" w:rsidRPr="00E52BA5">
          <w:rPr>
            <w:vertAlign w:val="superscript"/>
          </w:rPr>
          <w:delText>60</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F650C9" w:rsidRPr="00BE40FA">
          <w:delText>will be publicly available via GitHub</w:delText>
        </w:r>
        <w:r w:rsidR="00B80602">
          <w:delText xml:space="preserve"> at </w:delText>
        </w:r>
        <w:r w:rsidR="00B80602" w:rsidRPr="00B80602">
          <w:delText>https://github.com/rmp15/multipollutants_and_als_code_review</w:delText>
        </w:r>
        <w:r w:rsidR="00D92EDB" w:rsidRPr="00BE40FA">
          <w:delText>.</w:delText>
        </w:r>
      </w:del>
    </w:p>
    <w:p w14:paraId="34858EE5" w14:textId="40939F74" w:rsidR="000601A4" w:rsidRPr="00BE40FA" w:rsidRDefault="008853C0" w:rsidP="003D3846">
      <w:pPr>
        <w:rPr>
          <w:ins w:id="146" w:author="Parks, Robbie M" w:date="2022-03-13T22:27:00Z"/>
        </w:rPr>
      </w:pPr>
      <w:ins w:id="147" w:author="Parks, Robbie M" w:date="2022-03-13T22:27:00Z">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ins>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0D6068DC"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ins w:id="148" w:author="Parks, Robbie M" w:date="2022-03-13T22:27:00Z">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ins>
      <w:r w:rsidR="00115327">
        <w:rPr>
          <w:bCs/>
          <w:color w:val="000000" w:themeColor="text1"/>
        </w:rPr>
        <w:t>For the main results, we present 5-year average exposure associations</w:t>
      </w:r>
      <w:ins w:id="149" w:author="Parks, Robbie M" w:date="2022-03-13T22:27:00Z">
        <w:r w:rsidR="00ED0ED8">
          <w:rPr>
            <w:bCs/>
            <w:color w:val="000000" w:themeColor="text1"/>
          </w:rPr>
          <w:t xml:space="preserve"> as a </w:t>
        </w:r>
        <w:r w:rsidR="002A38DF">
          <w:rPr>
            <w:bCs/>
            <w:color w:val="000000" w:themeColor="text1"/>
          </w:rPr>
          <w:t>parsimonious representation of</w:t>
        </w:r>
        <w:r w:rsidR="00ED0ED8">
          <w:rPr>
            <w:bCs/>
            <w:color w:val="000000" w:themeColor="text1"/>
          </w:rPr>
          <w:t xml:space="preserve">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3D0C5025" w:rsidR="003221F8" w:rsidRPr="00BE40FA" w:rsidRDefault="000326BB" w:rsidP="003D3846">
      <w:pPr>
        <w:rPr>
          <w:bCs/>
          <w:color w:val="000000" w:themeColor="text1"/>
        </w:rPr>
      </w:pPr>
      <w:r>
        <w:rPr>
          <w:bCs/>
          <w:color w:val="000000" w:themeColor="text1"/>
        </w:rPr>
        <w:lastRenderedPageBreak/>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ins w:id="150" w:author="Parks, Robbie M" w:date="2022-03-13T22:27:00Z">
        <w:r w:rsidR="00CC1C3C">
          <w:rPr>
            <w:bCs/>
            <w:color w:val="000000" w:themeColor="text1"/>
          </w:rPr>
          <w:t xml:space="preserve">1-, </w:t>
        </w:r>
      </w:ins>
      <w:r w:rsidR="00AE1247" w:rsidRPr="00BE40FA">
        <w:rPr>
          <w:bCs/>
          <w:color w:val="000000" w:themeColor="text1"/>
        </w:rPr>
        <w:t>5</w:t>
      </w:r>
      <w:ins w:id="151" w:author="Parks, Robbie M" w:date="2022-03-13T22:27:00Z">
        <w:r w:rsidR="00AE1247" w:rsidRPr="00BE40FA">
          <w:rPr>
            <w:bCs/>
            <w:color w:val="000000" w:themeColor="text1"/>
          </w:rPr>
          <w:t>-</w:t>
        </w:r>
        <w:r w:rsidR="00CC1C3C">
          <w:rPr>
            <w:bCs/>
            <w:color w:val="000000" w:themeColor="text1"/>
          </w:rPr>
          <w:t>, and 10</w:t>
        </w:r>
      </w:ins>
      <w:r w:rsidR="00CC1C3C">
        <w:rPr>
          <w:bCs/>
          <w:color w:val="000000" w:themeColor="text1"/>
        </w:rPr>
        <w:t>-</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del w:id="152" w:author="Parks, Robbie M" w:date="2022-03-13T22:27:00Z">
        <w:r w:rsidR="002C32C6" w:rsidRPr="00BE40FA">
          <w:rPr>
            <w:bCs/>
            <w:color w:val="000000" w:themeColor="text1"/>
          </w:rPr>
          <w:delText>.</w:delText>
        </w:r>
      </w:del>
      <w:ins w:id="153" w:author="Parks, Robbie M" w:date="2022-03-13T22:27:00Z">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w:t>
        </w:r>
      </w:ins>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54" w:author="Parks, Robbie M" w:date="2022-03-13T22:27:00Z">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0E0C6F2C"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55" w:author="Parks, Robbie M" w:date="2022-03-13T22:27:00Z">
        <w:r w:rsidR="002B777D">
          <w:rPr>
            <w:bCs/>
            <w:color w:val="000000" w:themeColor="text1"/>
          </w:rPr>
          <w:delText>standard deviation</w:delText>
        </w:r>
      </w:del>
      <w:ins w:id="156" w:author="Parks, Robbie M" w:date="2022-03-13T22:27: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del w:id="157" w:author="Parks, Robbie M" w:date="2022-03-13T22:27:00Z">
        <w:r w:rsidR="00B82C2B" w:rsidRPr="00B82C2B">
          <w:rPr>
            <w:bCs/>
            <w:color w:val="000000" w:themeColor="text1"/>
            <w:lang w:val="en-GB"/>
          </w:rPr>
          <w:delText>%</w:delText>
        </w:r>
        <w:r w:rsidR="00726FE1">
          <w:rPr>
            <w:bCs/>
            <w:color w:val="000000" w:themeColor="text1"/>
            <w:lang w:val="en-GB"/>
          </w:rPr>
          <w:delText>;</w:delText>
        </w:r>
      </w:del>
      <w:ins w:id="158" w:author="Parks, Robbie M" w:date="2022-03-13T22:27:00Z">
        <w:r w:rsidR="00B82C2B" w:rsidRPr="00B82C2B">
          <w:rPr>
            <w:bCs/>
            <w:color w:val="000000" w:themeColor="text1"/>
            <w:lang w:val="en-GB"/>
          </w:rPr>
          <w:t>%</w:t>
        </w:r>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r w:rsidR="00726FE1">
          <w:rPr>
            <w:bCs/>
            <w:color w:val="000000" w:themeColor="text1"/>
            <w:lang w:val="en-GB"/>
          </w:rPr>
          <w:t>;</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59" w:author="Parks, Robbie M" w:date="2022-03-13T22:27:00Z">
        <w:r w:rsidR="00795EE9">
          <w:rPr>
            <w:bCs/>
            <w:color w:val="000000" w:themeColor="text1"/>
            <w:lang w:val="en-GB"/>
          </w:rPr>
          <w:delText xml:space="preserve"> per </w:delText>
        </w:r>
        <w:r w:rsidR="00795EE9" w:rsidRPr="00821C4B">
          <w:rPr>
            <w:bCs/>
            <w:color w:val="000000" w:themeColor="text1"/>
          </w:rPr>
          <w:delText>0.42</w:delText>
        </w:r>
        <w:r w:rsidR="00795EE9" w:rsidRPr="00BE40FA">
          <w:rPr>
            <w:color w:val="000000" w:themeColor="text1"/>
          </w:rPr>
          <w:delText xml:space="preserve"> µg/m</w:delText>
        </w:r>
        <w:r w:rsidR="00795EE9" w:rsidRPr="00BE40FA">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60" w:author="Parks, Robbie M" w:date="2022-03-13T22:27:00Z">
        <w:r w:rsidR="00ED4774">
          <w:rPr>
            <w:bCs/>
            <w:color w:val="000000" w:themeColor="text1"/>
            <w:lang w:val="en-GB"/>
          </w:rPr>
          <w:delText>Standard deviation</w:delText>
        </w:r>
      </w:del>
      <w:ins w:id="161" w:author="Parks, Robbie M" w:date="2022-03-13T22:27: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62" w:author="Parks, Robbie M" w:date="2022-03-13T22:27:00Z">
        <w:r w:rsidR="00540B5D">
          <w:rPr>
            <w:color w:val="000000" w:themeColor="text1"/>
          </w:rPr>
          <w:t xml:space="preserve">; </w:t>
        </w:r>
        <w:r w:rsidR="00ED5BA8">
          <w:rPr>
            <w:color w:val="000000" w:themeColor="text1"/>
          </w:rPr>
          <w:t>27.8%</w:t>
        </w:r>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del w:id="163" w:author="Parks, Robbie M" w:date="2022-03-13T22:27:00Z">
        <w:r w:rsidR="00B54829" w:rsidRPr="00B82C2B">
          <w:rPr>
            <w:bCs/>
            <w:color w:val="000000" w:themeColor="text1"/>
            <w:lang w:val="en-GB"/>
          </w:rPr>
          <w:delText>)</w:delText>
        </w:r>
        <w:r w:rsidR="00660195">
          <w:rPr>
            <w:bCs/>
            <w:color w:val="000000" w:themeColor="text1"/>
            <w:lang w:val="en-GB"/>
          </w:rPr>
          <w:delText>.</w:delText>
        </w:r>
      </w:del>
      <w:ins w:id="164" w:author="Parks, Robbie M" w:date="2022-03-13T22:27:00Z">
        <w:r w:rsidR="00884680">
          <w:rPr>
            <w:color w:val="000000" w:themeColor="text1"/>
          </w:rPr>
          <w:t xml:space="preserve">; </w:t>
        </w:r>
        <w:r w:rsidR="0059337D">
          <w:rPr>
            <w:color w:val="000000" w:themeColor="text1"/>
          </w:rPr>
          <w:t>26.7%</w:t>
        </w:r>
        <w:r w:rsidR="00884680">
          <w:rPr>
            <w:color w:val="000000" w:themeColor="text1"/>
          </w:rPr>
          <w:t xml:space="preserve"> </w:t>
        </w:r>
        <w:r w:rsidR="00884680">
          <w:rPr>
            <w:bCs/>
            <w:color w:val="000000" w:themeColor="text1"/>
            <w:lang w:val="en-GB"/>
          </w:rPr>
          <w:t>posterior probability of positive association</w:t>
        </w:r>
        <w:r w:rsidR="00B54829" w:rsidRPr="00B82C2B">
          <w:rPr>
            <w:bCs/>
            <w:color w:val="000000" w:themeColor="text1"/>
            <w:lang w:val="en-GB"/>
          </w:rPr>
          <w:t>)</w:t>
        </w:r>
        <w:r w:rsidR="00660195">
          <w:rPr>
            <w:bCs/>
            <w:color w:val="000000" w:themeColor="text1"/>
            <w:lang w:val="en-GB"/>
          </w:rPr>
          <w:t>.</w:t>
        </w:r>
      </w:ins>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65" w:author="Parks, Robbie M" w:date="2022-03-13T22:27:00Z">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del w:id="166" w:author="Parks, Robbie M" w:date="2022-03-13T22:27:00Z">
        <w:r w:rsidR="00A34D4D">
          <w:rPr>
            <w:bCs/>
          </w:rPr>
          <w:delText>Finally, t</w:delText>
        </w:r>
        <w:r w:rsidR="00A34D4D" w:rsidRPr="00140036">
          <w:rPr>
            <w:bCs/>
          </w:rPr>
          <w:delText>he</w:delText>
        </w:r>
      </w:del>
      <w:ins w:id="167" w:author="Parks, Robbie M" w:date="2022-03-13T22:27:00Z">
        <w:r w:rsidR="0040727F">
          <w:rPr>
            <w:bCs/>
          </w:rPr>
          <w:t>T</w:t>
        </w:r>
        <w:r w:rsidR="00A34D4D" w:rsidRPr="00140036">
          <w:rPr>
            <w:bCs/>
          </w:rPr>
          <w:t>he</w:t>
        </w:r>
      </w:ins>
      <w:r w:rsidR="00A34D4D" w:rsidRPr="00140036">
        <w:rPr>
          <w:bCs/>
        </w:rPr>
        <w:t xml:space="preserv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 xml:space="preserve">was associated with </w:t>
      </w:r>
      <w:del w:id="168" w:author="Parks, Robbie M" w:date="2022-03-13T22:27:00Z">
        <w:r w:rsidR="00D820B4">
          <w:rPr>
            <w:bCs/>
            <w:color w:val="000000" w:themeColor="text1"/>
          </w:rPr>
          <w:delText>a</w:delText>
        </w:r>
        <w:r w:rsidR="00A81B5D">
          <w:rPr>
            <w:bCs/>
            <w:color w:val="000000" w:themeColor="text1"/>
          </w:rPr>
          <w:delText xml:space="preserve"> significant</w:delText>
        </w:r>
      </w:del>
      <w:ins w:id="169" w:author="Parks, Robbie M" w:date="2022-03-13T22:27:00Z">
        <w:r w:rsidR="00D820B4">
          <w:rPr>
            <w:bCs/>
            <w:color w:val="000000" w:themeColor="text1"/>
          </w:rPr>
          <w:t>a</w:t>
        </w:r>
        <w:r w:rsidR="005A2B0C">
          <w:rPr>
            <w:bCs/>
            <w:color w:val="000000" w:themeColor="text1"/>
          </w:rPr>
          <w:t>n</w:t>
        </w:r>
      </w:ins>
      <w:r w:rsidR="005A2B0C">
        <w:rPr>
          <w:bCs/>
          <w:color w:val="000000" w:themeColor="text1"/>
        </w:rPr>
        <w:t xml:space="preserve">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del w:id="170" w:author="Parks, Robbie M" w:date="2022-03-13T22:27:00Z">
        <w:r w:rsidR="001E616C">
          <w:rPr>
            <w:bCs/>
            <w:color w:val="000000" w:themeColor="text1"/>
            <w:lang w:val="en-GB"/>
          </w:rPr>
          <w:delText>.</w:delText>
        </w:r>
      </w:del>
      <w:ins w:id="171" w:author="Parks, Robbie M" w:date="2022-03-13T22:27:00Z">
        <w:r w:rsidR="00CF4A4A">
          <w:rPr>
            <w:bCs/>
            <w:color w:val="000000" w:themeColor="text1"/>
            <w:lang w:val="en-GB"/>
          </w:rPr>
          <w:t>, as associations tended further to the null</w:t>
        </w:r>
        <w:r w:rsidR="001E616C">
          <w:rPr>
            <w:bCs/>
            <w:color w:val="000000" w:themeColor="text1"/>
            <w:lang w:val="en-GB"/>
          </w:rPr>
          <w:t>.</w:t>
        </w:r>
      </w:ins>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72" w:author="Parks, Robbie M" w:date="2022-03-13T22:27:00Z">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173" w:author="Parks, Robbie M" w:date="2022-03-13T22:27:00Z">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lastRenderedPageBreak/>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174" w:author="Parks, Robbie M" w:date="2022-03-13T22:27:00Z">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175" w:author="Parks, Robbie M" w:date="2022-03-13T22:27:00Z">
        <w:r w:rsidR="00087168">
          <w:rPr>
            <w:bCs/>
            <w:color w:val="000000" w:themeColor="text1"/>
            <w:lang w:val="en-GB"/>
          </w:rPr>
          <w:t xml:space="preserve"> </w:t>
        </w:r>
        <w:r w:rsidR="00BA36B5">
          <w:rPr>
            <w:bCs/>
            <w:color w:val="000000" w:themeColor="text1"/>
            <w:lang w:val="en-GB"/>
          </w:rPr>
          <w:t xml:space="preserve">A map of </w:t>
        </w:r>
        <w:r w:rsidR="00BA36B5">
          <w:rPr>
            <w:bCs/>
          </w:rPr>
          <w:t>a</w:t>
        </w:r>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r w:rsidR="00681E25">
          <w:rPr>
            <w:bCs/>
          </w:rPr>
          <w:t xml:space="preserve">across Denmark </w:t>
        </w:r>
        <w:r w:rsidR="00087168">
          <w:rPr>
            <w:bCs/>
          </w:rPr>
          <w:t>for a representative year</w:t>
        </w:r>
        <w:r w:rsidR="00681E25">
          <w:rPr>
            <w:bCs/>
          </w:rPr>
          <w:t xml:space="preserve"> (2000;</w:t>
        </w:r>
        <w:r w:rsidR="00681E25" w:rsidRPr="00681E25">
          <w:rPr>
            <w:bCs/>
          </w:rPr>
          <w:t xml:space="preserve"> </w:t>
        </w:r>
        <w:r w:rsidR="00681E25">
          <w:rPr>
            <w:bCs/>
          </w:rPr>
          <w:t>middle of study period 1989-2013)</w:t>
        </w:r>
        <w:r w:rsidR="00087168">
          <w:rPr>
            <w:bCs/>
          </w:rPr>
          <w:t xml:space="preserve"> is also available in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2CF588FE"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del w:id="176" w:author="Parks, Robbie M" w:date="2022-03-13T22:27:00Z">
        <w:r w:rsidR="003111AF">
          <w:rPr>
            <w:bCs/>
          </w:rPr>
          <w:delText>a</w:delText>
        </w:r>
        <w:r w:rsidR="00206424">
          <w:rPr>
            <w:bCs/>
          </w:rPr>
          <w:delText>n</w:delText>
        </w:r>
      </w:del>
      <w:ins w:id="177" w:author="Parks, Robbie M" w:date="2022-03-13T22:27:00Z">
        <w:r w:rsidR="003111AF">
          <w:rPr>
            <w:bCs/>
          </w:rPr>
          <w:t>a</w:t>
        </w:r>
        <w:r w:rsidR="00E23823">
          <w:rPr>
            <w:bCs/>
          </w:rPr>
          <w:t xml:space="preserve"> joint</w:t>
        </w:r>
      </w:ins>
      <w:r w:rsidR="00E23823">
        <w:rPr>
          <w:bCs/>
        </w:rPr>
        <w:t xml:space="preserve"> </w:t>
      </w:r>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178" w:author="Parks, Robbie M" w:date="2022-03-13T22:27:00Z">
        <w:r w:rsidR="00065323">
          <w:rPr>
            <w:bCs/>
          </w:rPr>
          <w:t xml:space="preserve">potentially </w:t>
        </w:r>
      </w:ins>
      <w:r w:rsidR="00E40E14">
        <w:rPr>
          <w:bCs/>
        </w:rPr>
        <w:t xml:space="preserve">associated with an increase in odds of ALS diagnosis, </w:t>
      </w:r>
      <w:del w:id="179" w:author="Parks, Robbie M" w:date="2022-03-13T22:27:00Z">
        <w:r w:rsidR="00E40E14">
          <w:rPr>
            <w:bCs/>
          </w:rPr>
          <w:delText xml:space="preserve">though not significant at </w:delText>
        </w:r>
      </w:del>
      <w:ins w:id="180" w:author="Parks, Robbie M" w:date="2022-03-13T22:27:00Z">
        <w:r w:rsidR="00065323">
          <w:rPr>
            <w:bCs/>
          </w:rPr>
          <w:t xml:space="preserve">with </w:t>
        </w:r>
      </w:ins>
      <w:r w:rsidR="00065323">
        <w:rPr>
          <w:bCs/>
        </w:rPr>
        <w:t xml:space="preserve">the </w:t>
      </w:r>
      <w:del w:id="181" w:author="Parks, Robbie M" w:date="2022-03-13T22:27:00Z">
        <w:r w:rsidR="00E40E14">
          <w:rPr>
            <w:bCs/>
          </w:rPr>
          <w:delText>95% credible interval level</w:delText>
        </w:r>
        <w:r w:rsidR="004555BF">
          <w:rPr>
            <w:bCs/>
          </w:rPr>
          <w:delText xml:space="preserve">, apart from EC </w:delText>
        </w:r>
      </w:del>
      <w:ins w:id="182" w:author="Parks, Robbie M" w:date="2022-03-13T22:27:00Z">
        <w:r w:rsidR="00065323">
          <w:rPr>
            <w:bCs/>
          </w:rPr>
          <w:t xml:space="preserve">clearest results </w:t>
        </w:r>
      </w:ins>
      <w:r w:rsidR="00065323">
        <w:rPr>
          <w:bCs/>
        </w:rPr>
        <w:t xml:space="preserve">for </w:t>
      </w:r>
      <w:del w:id="183" w:author="Parks, Robbie M" w:date="2022-03-13T22:27:00Z">
        <w:r w:rsidR="004555BF">
          <w:rPr>
            <w:bCs/>
          </w:rPr>
          <w:delText xml:space="preserve">1-year </w:delText>
        </w:r>
        <w:r w:rsidR="007B544F">
          <w:rPr>
            <w:bCs/>
          </w:rPr>
          <w:delText xml:space="preserve">average </w:delText>
        </w:r>
        <w:r w:rsidR="004555BF">
          <w:rPr>
            <w:bCs/>
          </w:rPr>
          <w:delText>SD increase</w:delText>
        </w:r>
        <w:r w:rsidR="00E40E14">
          <w:rPr>
            <w:bCs/>
          </w:rPr>
          <w:delText>.</w:delText>
        </w:r>
      </w:del>
      <w:ins w:id="184" w:author="Parks, Robbie M" w:date="2022-03-13T22:27:00Z">
        <w:r w:rsidR="004555BF">
          <w:rPr>
            <w:bCs/>
          </w:rPr>
          <w:t>EC</w:t>
        </w:r>
        <w:r w:rsidR="00E40E14">
          <w:rPr>
            <w:bCs/>
          </w:rPr>
          <w:t>.</w:t>
        </w:r>
      </w:ins>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185" w:author="Parks, Robbie M" w:date="2022-03-13T22:27:00Z">
        <w:r w:rsidR="00D1169A">
          <w:rPr>
            <w:color w:val="000000" w:themeColor="text1"/>
          </w:rPr>
          <w:delText xml:space="preserve">the non-significant </w:delText>
        </w:r>
      </w:del>
      <w:r w:rsidR="00D1169A">
        <w:rPr>
          <w:color w:val="000000" w:themeColor="text1"/>
        </w:rPr>
        <w:t>associations with NOx and CO were negative</w:t>
      </w:r>
      <w:r w:rsidR="00065323">
        <w:rPr>
          <w:color w:val="000000" w:themeColor="text1"/>
        </w:rPr>
        <w:t xml:space="preserve"> </w:t>
      </w:r>
      <w:ins w:id="186" w:author="Parks, Robbie M" w:date="2022-03-13T22:27:00Z">
        <w:r w:rsidR="00065323">
          <w:rPr>
            <w:color w:val="000000" w:themeColor="text1"/>
          </w:rPr>
          <w:t xml:space="preserve">with credible intervals overlapping the null, </w:t>
        </w:r>
      </w:ins>
      <w:r w:rsidR="00065323">
        <w:rPr>
          <w:color w:val="000000" w:themeColor="text1"/>
        </w:rPr>
        <w:t xml:space="preserve">and </w:t>
      </w:r>
      <w:r w:rsidR="00D1169A">
        <w:rPr>
          <w:color w:val="000000" w:themeColor="text1"/>
        </w:rPr>
        <w:t>smaller in magnitude</w:t>
      </w:r>
      <w:r w:rsidR="00944F4B">
        <w:rPr>
          <w:color w:val="000000" w:themeColor="text1"/>
        </w:rPr>
        <w:t>.</w:t>
      </w:r>
      <w:r w:rsidR="00445531">
        <w:rPr>
          <w:color w:val="000000" w:themeColor="text1"/>
        </w:rPr>
        <w:t xml:space="preserve"> </w:t>
      </w:r>
      <w:ins w:id="187" w:author="Parks, Robbie M" w:date="2022-03-13T22:27:00Z">
        <w:r w:rsidR="00445531">
          <w:rPr>
            <w:color w:val="000000" w:themeColor="text1"/>
          </w:rPr>
          <w:t xml:space="preserve">Sensitivity analyses </w:t>
        </w:r>
        <w:r w:rsidR="003819BF">
          <w:rPr>
            <w:color w:val="000000" w:themeColor="text1"/>
          </w:rPr>
          <w:t xml:space="preserve">demonstrated </w:t>
        </w:r>
        <w:r w:rsidR="00CC68A5">
          <w:rPr>
            <w:color w:val="000000" w:themeColor="text1"/>
          </w:rPr>
          <w:t xml:space="preserve">that </w:t>
        </w:r>
        <w:r w:rsidR="003819BF">
          <w:rPr>
            <w:color w:val="000000" w:themeColor="text1"/>
          </w:rPr>
          <w:t>for single pollutant models, the association for EC was smaller</w:t>
        </w:r>
        <w:r w:rsidR="00297D2B">
          <w:rPr>
            <w:color w:val="000000" w:themeColor="text1"/>
          </w:rPr>
          <w:t xml:space="preserve"> </w:t>
        </w:r>
        <w:r w:rsidR="003819BF">
          <w:rPr>
            <w:color w:val="000000" w:themeColor="text1"/>
          </w:rPr>
          <w:t>than for our main multi-pollutant model</w:t>
        </w:r>
        <w:r w:rsidR="0021335E">
          <w:rPr>
            <w:color w:val="000000" w:themeColor="text1"/>
          </w:rPr>
          <w:t>, which took into account the variance-covariance structure</w:t>
        </w:r>
        <w:r w:rsidR="006E737F">
          <w:rPr>
            <w:color w:val="000000" w:themeColor="text1"/>
          </w:rPr>
          <w:t xml:space="preserve"> of traffic-related pollutants</w:t>
        </w:r>
        <w:r w:rsidR="003819BF">
          <w:rPr>
            <w:color w:val="000000" w:themeColor="text1"/>
          </w:rPr>
          <w:t>.</w:t>
        </w:r>
        <w:r w:rsidR="0083084F">
          <w:rPr>
            <w:color w:val="000000" w:themeColor="text1"/>
          </w:rPr>
          <w:t xml:space="preserve"> Overall conclusions for the association between EC and ALS diagnosis would have been similar from the single- or multi-pollutant models. </w:t>
        </w:r>
        <w:r w:rsidR="00EB0FC9">
          <w:rPr>
            <w:color w:val="000000" w:themeColor="text1"/>
          </w:rPr>
          <w:t xml:space="preserve">The inconsistent association for NOx and CO 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r w:rsidR="00046E27">
          <w:rPr>
            <w:color w:val="000000" w:themeColor="text1"/>
          </w:rPr>
          <w:t>identifying each single-pollutant</w:t>
        </w:r>
        <w:r w:rsidR="00C9577C">
          <w:rPr>
            <w:color w:val="000000" w:themeColor="text1"/>
          </w:rPr>
          <w:t>’s association with ALS diagnosis</w:t>
        </w:r>
        <w:r w:rsidR="00605EAA">
          <w:rPr>
            <w:color w:val="000000" w:themeColor="text1"/>
          </w:rPr>
          <w:t xml:space="preserve"> due to the high level of co-linearity of traffic-related pollutants</w:t>
        </w:r>
        <w:r w:rsidR="00D0727E">
          <w:rPr>
            <w:color w:val="000000" w:themeColor="text1"/>
          </w:rPr>
          <w:t xml:space="preserve">. </w:t>
        </w:r>
        <w:r w:rsidR="00682653">
          <w:rPr>
            <w:color w:val="000000" w:themeColor="text1"/>
          </w:rPr>
          <w:t>Nevertheless</w:t>
        </w:r>
        <w:r w:rsidR="00D0727E">
          <w:rPr>
            <w:color w:val="000000" w:themeColor="text1"/>
          </w:rPr>
          <w:t>, t</w:t>
        </w:r>
        <w:r w:rsidR="003819BF">
          <w:rPr>
            <w:color w:val="000000" w:themeColor="text1"/>
          </w:rPr>
          <w:t>he consistency of the sign of the central estimate of EC in all models suggests that EC may be a driver of the ALS and traffic-related pollutant association</w:t>
        </w:r>
        <w:r w:rsidR="008E10E2">
          <w:rPr>
            <w:color w:val="000000" w:themeColor="text1"/>
          </w:rPr>
          <w:t>, though further analysis is required</w:t>
        </w:r>
        <w:r w:rsidR="003819BF">
          <w:rPr>
            <w:color w:val="000000" w:themeColor="text1"/>
          </w:rPr>
          <w:t>,</w:t>
        </w:r>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62955303" w:rsidR="009A76D9" w:rsidRPr="00AE484B" w:rsidRDefault="003373E8" w:rsidP="003D3846">
      <w:pPr>
        <w:rPr>
          <w:bCs/>
          <w:color w:val="000000" w:themeColor="text1"/>
        </w:rPr>
      </w:pPr>
      <w:r>
        <w:rPr>
          <w:bCs/>
          <w:color w:val="000000" w:themeColor="text1"/>
        </w:rPr>
        <w:lastRenderedPageBreak/>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del w:id="188" w:author="Parks, Robbie M" w:date="2022-03-13T22:27:00Z">
        <w:r w:rsidRPr="0001170D">
          <w:rPr>
            <w:bCs/>
            <w:color w:val="000000" w:themeColor="text1"/>
          </w:rPr>
          <w:fldChar w:fldCharType="begin"/>
        </w:r>
        <w:r w:rsidR="0099756B">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Pr="0001170D">
          <w:rPr>
            <w:bCs/>
            <w:color w:val="000000" w:themeColor="text1"/>
          </w:rPr>
          <w:fldChar w:fldCharType="separate"/>
        </w:r>
        <w:r w:rsidR="00E52BA5" w:rsidRPr="00E52BA5">
          <w:rPr>
            <w:color w:val="000000"/>
            <w:vertAlign w:val="superscript"/>
          </w:rPr>
          <w:delText>9–21,40–42</w:delText>
        </w:r>
        <w:r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r w:rsidR="006078C8">
          <w:rPr>
            <w:bCs/>
            <w:color w:val="000000" w:themeColor="text1"/>
          </w:rPr>
          <w:fldChar w:fldCharType="begin"/>
        </w:r>
        <w:r w:rsidR="00DE2255">
          <w:rPr>
            <w:bCs/>
            <w:color w:val="000000" w:themeColor="text1"/>
          </w:rPr>
          <w:del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6078C8">
          <w:rPr>
            <w:bCs/>
            <w:color w:val="000000" w:themeColor="text1"/>
          </w:rPr>
          <w:fldChar w:fldCharType="separate"/>
        </w:r>
        <w:r w:rsidR="00E52BA5" w:rsidRPr="00E52BA5">
          <w:rPr>
            <w:color w:val="000000"/>
            <w:vertAlign w:val="superscript"/>
          </w:rPr>
          <w:delText>38</w:delText>
        </w:r>
        <w:r w:rsidR="006078C8">
          <w:rPr>
            <w:bCs/>
            <w:color w:val="000000" w:themeColor="text1"/>
          </w:rPr>
          <w:fldChar w:fldCharType="end"/>
        </w:r>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CD7377">
          <w:rPr>
            <w:bCs/>
            <w:color w:val="000000" w:themeColor="text1"/>
          </w:rPr>
          <w:del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E52BA5" w:rsidRPr="00E52BA5">
          <w:rPr>
            <w:color w:val="000000"/>
            <w:vertAlign w:val="superscript"/>
          </w:rPr>
          <w:delText>69</w:delText>
        </w:r>
        <w:r w:rsidR="005C773E">
          <w:rPr>
            <w:bCs/>
            <w:color w:val="000000" w:themeColor="text1"/>
          </w:rPr>
          <w:fldChar w:fldCharType="end"/>
        </w:r>
      </w:del>
      <w:ins w:id="189" w:author="Parks, Robbie M" w:date="2022-03-13T22:27:00Z">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ins>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29299EEF"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del w:id="190" w:author="Parks, Robbie M" w:date="2022-03-13T22:27:00Z">
        <w:r>
          <w:rPr>
            <w:bCs/>
            <w:color w:val="000000" w:themeColor="text1"/>
          </w:rPr>
          <w:fldChar w:fldCharType="begin"/>
        </w:r>
        <w:r w:rsidR="00CD7377">
          <w:rPr>
            <w:bCs/>
            <w:color w:val="000000" w:themeColor="text1"/>
          </w:rPr>
          <w:del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E52BA5" w:rsidRPr="00E52BA5">
          <w:rPr>
            <w:color w:val="000000"/>
            <w:vertAlign w:val="superscript"/>
          </w:rPr>
          <w:delText>70</w:delText>
        </w:r>
        <w:r>
          <w:rPr>
            <w:bCs/>
            <w:color w:val="000000" w:themeColor="text1"/>
          </w:rPr>
          <w:fldChar w:fldCharType="end"/>
        </w:r>
        <w:r w:rsidR="00D52636">
          <w:rPr>
            <w:bCs/>
            <w:color w:val="000000" w:themeColor="text1"/>
          </w:rPr>
          <w:delText>—</w:delText>
        </w:r>
        <w:r>
          <w:rPr>
            <w:bCs/>
            <w:color w:val="000000" w:themeColor="text1"/>
          </w:rPr>
          <w:delText>has a high probability of a positive association with ALS diagnosis.</w:delText>
        </w:r>
      </w:del>
      <w:ins w:id="191" w:author="Parks, Robbie M" w:date="2022-03-13T22:27:00Z">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has a high probability of a positive association with ALS diagnosis.</w:t>
        </w:r>
      </w:ins>
      <w:r>
        <w:rPr>
          <w:bCs/>
          <w:color w:val="000000" w:themeColor="text1"/>
        </w:rPr>
        <w:t xml:space="preserve">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del w:id="192" w:author="Parks, Robbie M" w:date="2022-03-13T22:27:00Z">
        <w:r w:rsidR="004829C1">
          <w:rPr>
            <w:bCs/>
            <w:color w:val="000000" w:themeColor="text1"/>
          </w:rPr>
          <w:fldChar w:fldCharType="begin"/>
        </w:r>
        <w:r w:rsidR="00CD7377">
          <w:rPr>
            <w:bCs/>
            <w:color w:val="000000" w:themeColor="text1"/>
          </w:rPr>
          <w:del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4829C1">
          <w:rPr>
            <w:bCs/>
            <w:color w:val="000000" w:themeColor="text1"/>
          </w:rPr>
          <w:fldChar w:fldCharType="separate"/>
        </w:r>
        <w:r w:rsidR="00E52BA5" w:rsidRPr="00E52BA5">
          <w:rPr>
            <w:color w:val="000000"/>
            <w:vertAlign w:val="superscript"/>
          </w:rPr>
          <w:delText>58</w:delText>
        </w:r>
        <w:r w:rsidR="004829C1">
          <w:rPr>
            <w:bCs/>
            <w:color w:val="000000" w:themeColor="text1"/>
          </w:rPr>
          <w:fldChar w:fldCharType="end"/>
        </w:r>
      </w:del>
      <w:ins w:id="193" w:author="Parks, Robbie M" w:date="2022-03-13T22:27:00Z">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ins>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del w:id="194" w:author="Parks, Robbie M" w:date="2022-03-13T22:27:00Z">
        <w:r w:rsidR="003A3F7F">
          <w:rPr>
            <w:bCs/>
            <w:color w:val="000000" w:themeColor="text1"/>
          </w:rPr>
          <w:fldChar w:fldCharType="begin"/>
        </w:r>
        <w:r w:rsidR="00CD7377">
          <w:rPr>
            <w:bCs/>
            <w:color w:val="000000" w:themeColor="text1"/>
          </w:rPr>
          <w:del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E52BA5" w:rsidRPr="00E52BA5">
          <w:rPr>
            <w:color w:val="000000"/>
            <w:vertAlign w:val="superscript"/>
          </w:rPr>
          <w:delText>71</w:delText>
        </w:r>
        <w:r w:rsidR="003A3F7F">
          <w:rPr>
            <w:bCs/>
            <w:color w:val="000000" w:themeColor="text1"/>
          </w:rPr>
          <w:fldChar w:fldCharType="end"/>
        </w:r>
      </w:del>
      <w:ins w:id="195" w:author="Parks, Robbie M" w:date="2022-03-13T22:27:00Z">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ins>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del w:id="196" w:author="Parks, Robbie M" w:date="2022-03-13T22:27:00Z">
        <w:r w:rsidR="007442EB">
          <w:rPr>
            <w:bCs/>
            <w:color w:val="000000" w:themeColor="text1"/>
          </w:rPr>
          <w:fldChar w:fldCharType="begin"/>
        </w:r>
        <w:r w:rsidR="00CD7377">
          <w:rPr>
            <w:bCs/>
            <w:color w:val="000000" w:themeColor="text1"/>
          </w:rPr>
          <w:del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E52BA5" w:rsidRPr="00E52BA5">
          <w:rPr>
            <w:color w:val="000000"/>
            <w:vertAlign w:val="superscript"/>
          </w:rPr>
          <w:delText>72</w:delText>
        </w:r>
        <w:r w:rsidR="007442EB">
          <w:rPr>
            <w:bCs/>
            <w:color w:val="000000" w:themeColor="text1"/>
          </w:rPr>
          <w:fldChar w:fldCharType="end"/>
        </w:r>
      </w:del>
      <w:ins w:id="197" w:author="Parks, Robbie M" w:date="2022-03-13T22:27:00Z">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ins>
      <w:r w:rsidR="004052E4">
        <w:rPr>
          <w:bCs/>
          <w:color w:val="000000" w:themeColor="text1"/>
        </w:rPr>
        <w:t xml:space="preserve"> mitochondrial dysfunction</w:t>
      </w:r>
      <w:del w:id="198" w:author="Parks, Robbie M" w:date="2022-03-13T22:27:00Z">
        <w:r w:rsidR="00660050">
          <w:rPr>
            <w:bCs/>
            <w:color w:val="000000" w:themeColor="text1"/>
          </w:rPr>
          <w:fldChar w:fldCharType="begin"/>
        </w:r>
        <w:r w:rsidR="00CD7377">
          <w:rPr>
            <w:bCs/>
            <w:color w:val="000000" w:themeColor="text1"/>
          </w:rPr>
          <w:del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E52BA5" w:rsidRPr="00E52BA5">
          <w:rPr>
            <w:color w:val="000000"/>
            <w:vertAlign w:val="superscript"/>
          </w:rPr>
          <w:delText>73</w:delText>
        </w:r>
        <w:r w:rsidR="00660050">
          <w:rPr>
            <w:bCs/>
            <w:color w:val="000000" w:themeColor="text1"/>
          </w:rPr>
          <w:fldChar w:fldCharType="end"/>
        </w:r>
      </w:del>
      <w:ins w:id="199" w:author="Parks, Robbie M" w:date="2022-03-13T22:27:00Z">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ins>
      <w:r w:rsidR="004052E4">
        <w:rPr>
          <w:bCs/>
          <w:color w:val="000000" w:themeColor="text1"/>
        </w:rPr>
        <w:t xml:space="preserve"> and DNA damage,</w:t>
      </w:r>
      <w:del w:id="200" w:author="Parks, Robbie M" w:date="2022-03-13T22:27:00Z">
        <w:r w:rsidR="00920D8D">
          <w:rPr>
            <w:bCs/>
            <w:color w:val="000000" w:themeColor="text1"/>
          </w:rPr>
          <w:fldChar w:fldCharType="begin"/>
        </w:r>
        <w:r w:rsidR="00CD7377">
          <w:rPr>
            <w:bCs/>
            <w:color w:val="000000" w:themeColor="text1"/>
          </w:rPr>
          <w:del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E52BA5" w:rsidRPr="00E52BA5">
          <w:rPr>
            <w:color w:val="000000"/>
            <w:vertAlign w:val="superscript"/>
          </w:rPr>
          <w:delText>73,74</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del>
      <w:ins w:id="201" w:author="Parks, Robbie M" w:date="2022-03-13T22:27:00Z">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ins>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3CC2F7DD"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del w:id="202" w:author="Parks, Robbie M" w:date="2022-03-13T22:27:00Z">
        <w:r>
          <w:rPr>
            <w:bCs/>
            <w:color w:val="000000" w:themeColor="text1"/>
          </w:rPr>
          <w:fldChar w:fldCharType="begin"/>
        </w:r>
        <w:r w:rsidR="00DE2255">
          <w:rPr>
            <w:bCs/>
            <w:color w:val="000000" w:themeColor="text1"/>
          </w:rPr>
          <w:del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Pr>
            <w:bCs/>
            <w:color w:val="000000" w:themeColor="text1"/>
          </w:rPr>
          <w:fldChar w:fldCharType="separate"/>
        </w:r>
        <w:r w:rsidR="00E52BA5" w:rsidRPr="00E52BA5">
          <w:rPr>
            <w:color w:val="000000"/>
            <w:vertAlign w:val="superscript"/>
          </w:rPr>
          <w:delText>38</w:delText>
        </w:r>
        <w:r>
          <w:rPr>
            <w:bCs/>
            <w:color w:val="000000" w:themeColor="text1"/>
          </w:rPr>
          <w:fldChar w:fldCharType="end"/>
        </w:r>
        <w:r>
          <w:rPr>
            <w:bCs/>
            <w:color w:val="000000" w:themeColor="text1"/>
          </w:rPr>
          <w:delText xml:space="preserve"> </w:delText>
        </w:r>
        <w:r w:rsidR="00AE484B">
          <w:rPr>
            <w:bCs/>
            <w:color w:val="000000" w:themeColor="text1"/>
          </w:rPr>
          <w:delText>NO</w:delText>
        </w:r>
        <w:r w:rsidR="00AE484B" w:rsidRPr="00AE484B">
          <w:rPr>
            <w:bCs/>
            <w:color w:val="000000" w:themeColor="text1"/>
            <w:vertAlign w:val="subscript"/>
          </w:rPr>
          <w:delText>x</w:delText>
        </w:r>
        <w:r w:rsidR="00AE484B">
          <w:rPr>
            <w:bCs/>
            <w:color w:val="000000" w:themeColor="text1"/>
          </w:rPr>
          <w:delText xml:space="preserve"> is </w:delText>
        </w:r>
        <w:r w:rsidR="008A3E8D">
          <w:rPr>
            <w:bCs/>
            <w:color w:val="000000" w:themeColor="text1"/>
          </w:rPr>
          <w:delText xml:space="preserve">also </w:delText>
        </w:r>
        <w:r w:rsidR="00AE484B">
          <w:rPr>
            <w:bCs/>
            <w:color w:val="000000" w:themeColor="text1"/>
          </w:rPr>
          <w:delText xml:space="preserve">highly correlated with </w:delText>
        </w:r>
        <w:r w:rsidR="00171156">
          <w:rPr>
            <w:bCs/>
            <w:color w:val="000000" w:themeColor="text1"/>
          </w:rPr>
          <w:delText>EC</w:delText>
        </w:r>
        <w:r w:rsidR="00CC32DA">
          <w:rPr>
            <w:bCs/>
            <w:color w:val="000000" w:themeColor="text1"/>
          </w:rPr>
          <w:delText xml:space="preserve"> (</w:delText>
        </w:r>
        <w:r w:rsidR="002F0EB2">
          <w:rPr>
            <w:bCs/>
            <w:color w:val="000000" w:themeColor="text1"/>
          </w:rPr>
          <w:delText>0.95</w:delText>
        </w:r>
        <w:r w:rsidR="00CC32DA">
          <w:rPr>
            <w:bCs/>
            <w:color w:val="000000" w:themeColor="text1"/>
          </w:rPr>
          <w:delText xml:space="preserve"> to </w:delText>
        </w:r>
        <w:r w:rsidR="002F0EB2">
          <w:rPr>
            <w:bCs/>
            <w:color w:val="000000" w:themeColor="text1"/>
          </w:rPr>
          <w:delText>0.96</w:delText>
        </w:r>
        <w:r w:rsidR="00CC32DA">
          <w:rPr>
            <w:bCs/>
            <w:color w:val="000000" w:themeColor="text1"/>
          </w:rPr>
          <w:delText xml:space="preserve"> in our </w:delText>
        </w:r>
        <w:r w:rsidR="00BB2AF7">
          <w:rPr>
            <w:bCs/>
            <w:color w:val="000000" w:themeColor="text1"/>
          </w:rPr>
          <w:delText>study</w:delText>
        </w:r>
        <w:r w:rsidR="00CC32DA">
          <w:rPr>
            <w:bCs/>
            <w:color w:val="000000" w:themeColor="text1"/>
          </w:rPr>
          <w:delText>)</w:delText>
        </w:r>
        <w:r w:rsidR="00171156">
          <w:rPr>
            <w:bCs/>
            <w:color w:val="000000" w:themeColor="text1"/>
          </w:rPr>
          <w:delText>, which is expected given that they are both combustion products commonly associated with emissions in urban environments</w:delText>
        </w:r>
        <w:r w:rsidR="0083222E">
          <w:rPr>
            <w:bCs/>
            <w:color w:val="000000" w:themeColor="text1"/>
          </w:rPr>
          <w:delText>.</w:delText>
        </w:r>
        <w:r w:rsidR="005665AE">
          <w:rPr>
            <w:bCs/>
            <w:color w:val="000000" w:themeColor="text1"/>
          </w:rPr>
          <w:delText xml:space="preserve"> EC exposure was more strongly associated with 1-year than for 5-</w:delText>
        </w:r>
        <w:r w:rsidR="00AA3D6D">
          <w:rPr>
            <w:bCs/>
            <w:color w:val="000000" w:themeColor="text1"/>
          </w:rPr>
          <w:delText>/</w:delText>
        </w:r>
        <w:r w:rsidR="005665AE">
          <w:rPr>
            <w:bCs/>
            <w:color w:val="000000" w:themeColor="text1"/>
          </w:rPr>
          <w:delText>10-year average concentration</w:delText>
        </w:r>
        <w:r w:rsidR="002E1875">
          <w:rPr>
            <w:bCs/>
            <w:color w:val="000000" w:themeColor="text1"/>
          </w:rPr>
          <w:delText>s</w:delText>
        </w:r>
        <w:r w:rsidR="005665AE">
          <w:rPr>
            <w:bCs/>
            <w:color w:val="000000" w:themeColor="text1"/>
          </w:rPr>
          <w:delText>, which may indicate that the previous year may be the most relevant exposure window</w:delText>
        </w:r>
        <w:r w:rsidR="00014AAA">
          <w:rPr>
            <w:bCs/>
            <w:color w:val="000000" w:themeColor="text1"/>
          </w:rPr>
          <w:delText xml:space="preserve">. </w:delText>
        </w:r>
        <w:r w:rsidR="00A23C64" w:rsidRPr="00A23C64">
          <w:rPr>
            <w:bCs/>
            <w:color w:val="000000" w:themeColor="text1"/>
          </w:rPr>
          <w:delText>We do not expect that these results are attributed to reverse causation, as we have lagged these 1-year exposures by one year already prior to diagnosis</w:delText>
        </w:r>
        <w:r w:rsidR="00197D47">
          <w:rPr>
            <w:bCs/>
            <w:color w:val="000000" w:themeColor="text1"/>
          </w:rPr>
          <w:delText xml:space="preserve">, and there </w:delText>
        </w:r>
        <w:r w:rsidR="00D57E90">
          <w:rPr>
            <w:bCs/>
            <w:color w:val="000000" w:themeColor="text1"/>
          </w:rPr>
          <w:delText xml:space="preserve">was </w:delText>
        </w:r>
        <w:r w:rsidR="00197D47">
          <w:rPr>
            <w:bCs/>
            <w:color w:val="000000" w:themeColor="text1"/>
          </w:rPr>
          <w:delText>likely little substantial residential movement in the year before ALS diagnosis</w:delText>
        </w:r>
        <w:r w:rsidR="0003176B">
          <w:rPr>
            <w:bCs/>
            <w:color w:val="000000" w:themeColor="text1"/>
          </w:rPr>
          <w:delText>.</w:delText>
        </w:r>
        <w:r w:rsidR="00197D47">
          <w:rPr>
            <w:bCs/>
            <w:color w:val="000000" w:themeColor="text1"/>
          </w:rPr>
          <w:fldChar w:fldCharType="begin"/>
        </w:r>
        <w:r w:rsidR="00E07D82">
          <w:rPr>
            <w:bCs/>
            <w:color w:val="000000" w:themeColor="text1"/>
          </w:rPr>
          <w:del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E52BA5" w:rsidRPr="00E52BA5">
          <w:rPr>
            <w:color w:val="000000"/>
            <w:vertAlign w:val="superscript"/>
          </w:rPr>
          <w:delText>75</w:delText>
        </w:r>
        <w:r w:rsidR="00197D47">
          <w:rPr>
            <w:bCs/>
            <w:color w:val="000000" w:themeColor="text1"/>
          </w:rPr>
          <w:fldChar w:fldCharType="end"/>
        </w:r>
      </w:del>
      <w:ins w:id="203" w:author="Parks, Robbie M" w:date="2022-03-13T22:27:00Z">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r w:rsidR="00A2268A">
          <w:rPr>
            <w:bCs/>
            <w:color w:val="000000" w:themeColor="text1"/>
          </w:rPr>
          <w:t xml:space="preserve">of exposure </w:t>
        </w:r>
        <w:r w:rsidR="005665AE">
          <w:rPr>
            <w:bCs/>
            <w:color w:val="000000" w:themeColor="text1"/>
          </w:rPr>
          <w:t>may be the most relevant exposure window</w:t>
        </w:r>
        <w:r w:rsidR="00A2268A">
          <w:rPr>
            <w:bCs/>
            <w:color w:val="000000" w:themeColor="text1"/>
          </w:rPr>
          <w:t xml:space="preserve"> relevant to traffic-related exposures</w:t>
        </w:r>
        <w:r w:rsidR="00106BA1">
          <w:rPr>
            <w:bCs/>
            <w:color w:val="000000" w:themeColor="text1"/>
          </w:rPr>
          <w:t xml:space="preserve"> and ALS</w:t>
        </w:r>
        <w:r w:rsidR="00685AF8">
          <w:rPr>
            <w:bCs/>
            <w:color w:val="000000" w:themeColor="text1"/>
          </w:rPr>
          <w:t xml:space="preserve">; this is </w:t>
        </w:r>
        <w:r w:rsidR="003607FE">
          <w:rPr>
            <w:bCs/>
            <w:color w:val="000000" w:themeColor="text1"/>
          </w:rPr>
          <w:t>biologically plausible</w:t>
        </w:r>
        <w:r w:rsidR="00685AF8">
          <w:rPr>
            <w:bCs/>
            <w:color w:val="000000" w:themeColor="text1"/>
          </w:rPr>
          <w:t>, as this critical</w:t>
        </w:r>
        <w:r w:rsidR="00BA0957">
          <w:rPr>
            <w:bCs/>
            <w:color w:val="000000" w:themeColor="text1"/>
          </w:rPr>
          <w:t xml:space="preserve"> exp</w:t>
        </w:r>
        <w:r w:rsidR="0081437C">
          <w:rPr>
            <w:bCs/>
            <w:color w:val="000000" w:themeColor="text1"/>
          </w:rPr>
          <w:t>o</w:t>
        </w:r>
        <w:r w:rsidR="00BA0957">
          <w:rPr>
            <w:bCs/>
            <w:color w:val="000000" w:themeColor="text1"/>
          </w:rPr>
          <w:t>sure</w:t>
        </w:r>
        <w:r w:rsidR="00685AF8">
          <w:rPr>
            <w:bCs/>
            <w:color w:val="000000" w:themeColor="text1"/>
          </w:rPr>
          <w:t xml:space="preserve"> window </w:t>
        </w:r>
        <w:r w:rsidR="005131D8">
          <w:rPr>
            <w:bCs/>
            <w:color w:val="000000" w:themeColor="text1"/>
          </w:rPr>
          <w:t xml:space="preserve">would </w:t>
        </w:r>
        <w:r w:rsidR="0081437C">
          <w:rPr>
            <w:bCs/>
            <w:color w:val="000000" w:themeColor="text1"/>
          </w:rPr>
          <w:t>be at the</w:t>
        </w:r>
        <w:r w:rsidR="003C54A3">
          <w:rPr>
            <w:bCs/>
            <w:color w:val="000000" w:themeColor="text1"/>
          </w:rPr>
          <w:t xml:space="preserve"> pre-symptomatic stage of underlying ALS progression, </w:t>
        </w:r>
        <w:r w:rsidR="00A52BE3">
          <w:rPr>
            <w:bCs/>
            <w:color w:val="000000" w:themeColor="text1"/>
          </w:rPr>
          <w:t>where</w:t>
        </w:r>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r w:rsidR="00310923">
          <w:rPr>
            <w:bCs/>
            <w:color w:val="000000" w:themeColor="text1"/>
          </w:rPr>
          <w:t xml:space="preserve">body can no longer compensate and </w:t>
        </w:r>
        <w:r w:rsidR="002143F1">
          <w:rPr>
            <w:bCs/>
            <w:color w:val="000000" w:themeColor="text1"/>
          </w:rPr>
          <w:t>subsequently enters the clinical phase</w:t>
        </w:r>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536497">
          <w:rPr>
            <w:bCs/>
            <w:color w:val="000000" w:themeColor="text1"/>
          </w:rPr>
          <w:t>We do not expect that calendar time was a potential source of confounding, as the controls were matched by age and year of birth</w:t>
        </w:r>
        <w:r w:rsidR="00A3320E">
          <w:rPr>
            <w:bCs/>
            <w:color w:val="000000" w:themeColor="text1"/>
          </w:rPr>
          <w:t xml:space="preserve">, and therefore would have been close in time to the cases.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3A153A8B"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del w:id="204" w:author="Parks, Robbie M" w:date="2022-03-13T22:27:00Z">
        <w:r w:rsidR="003A5F3C">
          <w:rPr>
            <w:bCs/>
            <w:color w:val="000000" w:themeColor="text1"/>
          </w:rPr>
          <w:delText xml:space="preserve"> (e.g., from smoking</w:delText>
        </w:r>
        <w:r w:rsidR="00221A0D">
          <w:rPr>
            <w:bCs/>
            <w:color w:val="000000" w:themeColor="text1"/>
          </w:rPr>
          <w:delText xml:space="preserve"> or body mass index</w:delText>
        </w:r>
        <w:r w:rsidR="00F9559F">
          <w:rPr>
            <w:bCs/>
            <w:color w:val="000000" w:themeColor="text1"/>
          </w:rPr>
          <w:delText xml:space="preserve"> (</w:delText>
        </w:r>
        <w:r w:rsidR="00221A0D">
          <w:rPr>
            <w:bCs/>
            <w:color w:val="000000" w:themeColor="text1"/>
          </w:rPr>
          <w:delText>BMI</w:delText>
        </w:r>
        <w:r w:rsidR="00F9559F">
          <w:rPr>
            <w:bCs/>
            <w:color w:val="000000" w:themeColor="text1"/>
          </w:rPr>
          <w:delText>)</w:delText>
        </w:r>
        <w:r w:rsidR="003A5F3C">
          <w:rPr>
            <w:bCs/>
            <w:color w:val="000000" w:themeColor="text1"/>
          </w:rPr>
          <w:delText>)</w:delText>
        </w:r>
        <w:r w:rsidR="00F21B2D">
          <w:rPr>
            <w:bCs/>
            <w:color w:val="000000" w:themeColor="text1"/>
          </w:rPr>
          <w:delText>.</w:delText>
        </w:r>
        <w:r w:rsidR="001F447F">
          <w:rPr>
            <w:bCs/>
            <w:color w:val="000000" w:themeColor="text1"/>
          </w:rPr>
          <w:delText xml:space="preserve"> </w:delText>
        </w:r>
        <w:r w:rsidR="00F21B2D">
          <w:rPr>
            <w:bCs/>
            <w:color w:val="000000" w:themeColor="text1"/>
          </w:rPr>
          <w:delText xml:space="preserve">However, </w:delText>
        </w:r>
        <w:r w:rsidR="001F447F">
          <w:rPr>
            <w:bCs/>
            <w:color w:val="000000" w:themeColor="text1"/>
          </w:rPr>
          <w:delText>to induce confounding</w:delText>
        </w:r>
        <w:r w:rsidR="00F21B2D">
          <w:rPr>
            <w:bCs/>
            <w:color w:val="000000" w:themeColor="text1"/>
          </w:rPr>
          <w:delText xml:space="preserve"> bias</w:delText>
        </w:r>
        <w:r w:rsidR="001F447F">
          <w:rPr>
            <w:bCs/>
            <w:color w:val="000000" w:themeColor="text1"/>
          </w:rPr>
          <w:delText>, an</w:delText>
        </w:r>
        <w:r w:rsidR="00F21B2D">
          <w:rPr>
            <w:bCs/>
            <w:color w:val="000000" w:themeColor="text1"/>
          </w:rPr>
          <w:delText>y</w:delText>
        </w:r>
        <w:r w:rsidR="001F447F">
          <w:rPr>
            <w:bCs/>
            <w:color w:val="000000" w:themeColor="text1"/>
          </w:rPr>
          <w:delText xml:space="preserve"> unaccounted-for variable would have to</w:delText>
        </w:r>
        <w:r w:rsidR="00D22BC5">
          <w:rPr>
            <w:bCs/>
            <w:color w:val="000000" w:themeColor="text1"/>
          </w:rPr>
          <w:delText xml:space="preserve"> influence </w:delText>
        </w:r>
        <w:r w:rsidR="001F447F">
          <w:rPr>
            <w:bCs/>
            <w:color w:val="000000" w:themeColor="text1"/>
          </w:rPr>
          <w:delText>both ALS diagnosis and air pollution</w:delText>
        </w:r>
        <w:r w:rsidR="00C77F23" w:rsidRPr="00A56ADD">
          <w:rPr>
            <w:bCs/>
            <w:color w:val="000000" w:themeColor="text1"/>
          </w:rPr>
          <w:delText xml:space="preserve">. </w:delText>
        </w:r>
        <w:r w:rsidR="00F754B6" w:rsidRPr="00A56ADD">
          <w:rPr>
            <w:bCs/>
            <w:color w:val="000000" w:themeColor="text1"/>
          </w:rPr>
          <w:delText>BMI</w:delText>
        </w:r>
        <w:r w:rsidR="00B56C51" w:rsidRPr="00A56ADD">
          <w:rPr>
            <w:bCs/>
            <w:color w:val="000000" w:themeColor="text1"/>
          </w:rPr>
          <w:delText>,</w:delText>
        </w:r>
        <w:r w:rsidR="00B56C51">
          <w:rPr>
            <w:bCs/>
            <w:color w:val="000000" w:themeColor="text1"/>
          </w:rPr>
          <w:delText xml:space="preserve"> previously associated with ALS,</w:delText>
        </w:r>
        <w:r w:rsidR="00D942FC">
          <w:rPr>
            <w:bCs/>
            <w:color w:val="000000" w:themeColor="text1"/>
          </w:rPr>
          <w:fldChar w:fldCharType="begin"/>
        </w:r>
        <w:r w:rsidR="00CD7377">
          <w:rPr>
            <w:bCs/>
            <w:color w:val="000000" w:themeColor="text1"/>
          </w:rPr>
          <w:del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Pr>
            <w:bCs/>
            <w:color w:val="000000" w:themeColor="text1"/>
          </w:rPr>
          <w:fldChar w:fldCharType="separate"/>
        </w:r>
        <w:r w:rsidR="00E52BA5" w:rsidRPr="00E52BA5">
          <w:rPr>
            <w:color w:val="000000"/>
            <w:vertAlign w:val="superscript"/>
          </w:rPr>
          <w:delText>76,77</w:delText>
        </w:r>
        <w:r w:rsidR="00D942FC">
          <w:rPr>
            <w:bCs/>
            <w:color w:val="000000" w:themeColor="text1"/>
          </w:rPr>
          <w:fldChar w:fldCharType="end"/>
        </w:r>
        <w:r w:rsidR="00A45EA1">
          <w:rPr>
            <w:bCs/>
            <w:color w:val="000000" w:themeColor="text1"/>
          </w:rPr>
          <w:delText xml:space="preserve"> would not </w:delText>
        </w:r>
        <w:r w:rsidR="00D851F2">
          <w:rPr>
            <w:bCs/>
            <w:color w:val="000000" w:themeColor="text1"/>
          </w:rPr>
          <w:delText>confound</w:delText>
        </w:r>
        <w:r w:rsidR="00A45EA1">
          <w:rPr>
            <w:bCs/>
            <w:color w:val="000000" w:themeColor="text1"/>
          </w:rPr>
          <w:delText xml:space="preserve"> the association between traffic-related air pollution and ALS</w:delText>
        </w:r>
        <w:r w:rsidR="00C214A3">
          <w:rPr>
            <w:bCs/>
            <w:color w:val="000000" w:themeColor="text1"/>
          </w:rPr>
          <w:delText>,</w:delText>
        </w:r>
        <w:r w:rsidR="00C214A3">
          <w:rPr>
            <w:bCs/>
            <w:color w:val="000000" w:themeColor="text1"/>
          </w:rPr>
          <w:fldChar w:fldCharType="begin"/>
        </w:r>
        <w:r w:rsidR="00E07D82">
          <w:rPr>
            <w:bCs/>
            <w:color w:val="000000" w:themeColor="text1"/>
          </w:rPr>
          <w:del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Pr>
            <w:bCs/>
            <w:color w:val="000000" w:themeColor="text1"/>
          </w:rPr>
          <w:fldChar w:fldCharType="separate"/>
        </w:r>
        <w:r w:rsidR="00E52BA5" w:rsidRPr="00E52BA5">
          <w:rPr>
            <w:color w:val="000000"/>
            <w:vertAlign w:val="superscript"/>
          </w:rPr>
          <w:delText>75</w:delText>
        </w:r>
        <w:r w:rsidR="00C214A3">
          <w:rPr>
            <w:bCs/>
            <w:color w:val="000000" w:themeColor="text1"/>
          </w:rPr>
          <w:fldChar w:fldCharType="end"/>
        </w:r>
        <w:r w:rsidR="00C214A3">
          <w:rPr>
            <w:bCs/>
            <w:color w:val="000000" w:themeColor="text1"/>
          </w:rPr>
          <w:delText xml:space="preserve"> as pollutant concentrations are derived independently from BMI distribution</w:delText>
        </w:r>
        <w:r w:rsidR="001D593D">
          <w:rPr>
            <w:bCs/>
            <w:color w:val="000000" w:themeColor="text1"/>
          </w:rPr>
          <w:delText xml:space="preserve">. </w:delText>
        </w:r>
        <w:r w:rsidR="002E2A4A">
          <w:rPr>
            <w:bCs/>
            <w:color w:val="000000" w:themeColor="text1"/>
          </w:rPr>
          <w:delText xml:space="preserve">Any </w:delText>
        </w:r>
        <w:r w:rsidR="001D593D">
          <w:rPr>
            <w:bCs/>
            <w:color w:val="000000" w:themeColor="text1"/>
          </w:rPr>
          <w:delText>BMI</w:delText>
        </w:r>
        <w:r w:rsidR="00163910">
          <w:rPr>
            <w:bCs/>
            <w:color w:val="000000" w:themeColor="text1"/>
          </w:rPr>
          <w:delText>-</w:delText>
        </w:r>
        <w:r w:rsidR="001D593D">
          <w:rPr>
            <w:bCs/>
            <w:color w:val="000000" w:themeColor="text1"/>
          </w:rPr>
          <w:delText>air pollution</w:delText>
        </w:r>
        <w:r w:rsidR="002E2A4A">
          <w:rPr>
            <w:bCs/>
            <w:color w:val="000000" w:themeColor="text1"/>
          </w:rPr>
          <w:delText xml:space="preserve"> association</w:delText>
        </w:r>
        <w:r w:rsidR="001D593D">
          <w:rPr>
            <w:bCs/>
            <w:color w:val="000000" w:themeColor="text1"/>
          </w:rPr>
          <w:delText xml:space="preserve"> in our study</w:delText>
        </w:r>
        <w:r w:rsidR="002E2A4A">
          <w:rPr>
            <w:bCs/>
            <w:color w:val="000000" w:themeColor="text1"/>
          </w:rPr>
          <w:delText>, thus,</w:delText>
        </w:r>
        <w:r w:rsidR="001D593D">
          <w:rPr>
            <w:bCs/>
            <w:color w:val="000000" w:themeColor="text1"/>
          </w:rPr>
          <w:delText xml:space="preserve"> would be via SES, </w:delText>
        </w:r>
        <w:r w:rsidR="00205861">
          <w:rPr>
            <w:bCs/>
            <w:color w:val="000000" w:themeColor="text1"/>
          </w:rPr>
          <w:delText xml:space="preserve">for </w:delText>
        </w:r>
        <w:r w:rsidR="001D593D">
          <w:rPr>
            <w:bCs/>
            <w:color w:val="000000" w:themeColor="text1"/>
          </w:rPr>
          <w:delText xml:space="preserve">which </w:delText>
        </w:r>
        <w:r w:rsidR="00EA1C66">
          <w:rPr>
            <w:bCs/>
            <w:color w:val="000000" w:themeColor="text1"/>
          </w:rPr>
          <w:delText xml:space="preserve">we adjusted </w:delText>
        </w:r>
        <w:r w:rsidR="001D593D">
          <w:rPr>
            <w:bCs/>
            <w:color w:val="000000" w:themeColor="text1"/>
          </w:rPr>
          <w:delText>at both</w:delText>
        </w:r>
        <w:r w:rsidR="00EA1C66">
          <w:rPr>
            <w:bCs/>
            <w:color w:val="000000" w:themeColor="text1"/>
          </w:rPr>
          <w:delText xml:space="preserve"> </w:delText>
        </w:r>
        <w:r w:rsidR="001D593D">
          <w:rPr>
            <w:bCs/>
            <w:color w:val="000000" w:themeColor="text1"/>
          </w:rPr>
          <w:delText xml:space="preserve">the </w:delText>
        </w:r>
        <w:r w:rsidR="00EA1C66">
          <w:rPr>
            <w:bCs/>
            <w:color w:val="000000" w:themeColor="text1"/>
          </w:rPr>
          <w:delText>individual and parish</w:delText>
        </w:r>
        <w:r w:rsidR="001D593D">
          <w:rPr>
            <w:bCs/>
            <w:color w:val="000000" w:themeColor="text1"/>
          </w:rPr>
          <w:delText xml:space="preserve"> </w:delText>
        </w:r>
        <w:r w:rsidR="00EA1C66">
          <w:rPr>
            <w:bCs/>
            <w:color w:val="000000" w:themeColor="text1"/>
          </w:rPr>
          <w:delText>level</w:delText>
        </w:r>
        <w:r w:rsidR="001D593D">
          <w:rPr>
            <w:bCs/>
            <w:color w:val="000000" w:themeColor="text1"/>
          </w:rPr>
          <w:delText>.</w:delText>
        </w:r>
      </w:del>
      <w:ins w:id="205" w:author="Parks, Robbie M" w:date="2022-03-13T22:27:00Z">
        <w:r w:rsidR="00282201">
          <w:rPr>
            <w:bCs/>
            <w:color w:val="000000" w:themeColor="text1"/>
          </w:rPr>
          <w:t xml:space="preserve">; while </w:t>
        </w:r>
        <w:r w:rsidR="009B3A1B">
          <w:rPr>
            <w:bCs/>
            <w:color w:val="000000" w:themeColor="text1"/>
          </w:rPr>
          <w:t>Body Mass Index (</w:t>
        </w:r>
        <w:r w:rsidR="00282201">
          <w:rPr>
            <w:bCs/>
            <w:color w:val="000000" w:themeColor="text1"/>
          </w:rPr>
          <w:t>BMI</w:t>
        </w:r>
        <w:r w:rsidR="009B3A1B">
          <w:rPr>
            <w:bCs/>
            <w:color w:val="000000" w:themeColor="text1"/>
          </w:rPr>
          <w:t xml:space="preserve">) </w:t>
        </w:r>
        <w:r w:rsidR="00282201">
          <w:rPr>
            <w:bCs/>
            <w:color w:val="000000" w:themeColor="text1"/>
          </w:rPr>
          <w:t xml:space="preserve">is not suspected as a confounder of the air pollution-ALS </w:t>
        </w:r>
        <w:r w:rsidR="00282201">
          <w:rPr>
            <w:bCs/>
            <w:color w:val="000000" w:themeColor="text1"/>
          </w:rPr>
          <w:lastRenderedPageBreak/>
          <w:t xml:space="preserve">association, </w:t>
        </w:r>
        <w:r w:rsidR="00203C80">
          <w:rPr>
            <w:bCs/>
            <w:color w:val="000000" w:themeColor="text1"/>
          </w:rPr>
          <w:t>since</w:t>
        </w:r>
        <w:r w:rsidR="00282201">
          <w:rPr>
            <w:bCs/>
            <w:color w:val="000000" w:themeColor="text1"/>
          </w:rPr>
          <w:t xml:space="preserve"> BMI does not appear to cause variation in air pollution, we could not directly test </w:t>
        </w:r>
        <w:r w:rsidR="004F3EB4">
          <w:rPr>
            <w:bCs/>
            <w:color w:val="000000" w:themeColor="text1"/>
          </w:rPr>
          <w:t>this as we did not have BMI data for cases and controls in our study.</w:t>
        </w:r>
      </w:ins>
      <w:r w:rsidR="004F3EB4">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del w:id="206" w:author="Parks, Robbie M" w:date="2022-03-13T22:27:00Z">
        <w:r w:rsidR="000451FE">
          <w:rPr>
            <w:bCs/>
            <w:color w:val="000000" w:themeColor="text1"/>
          </w:rPr>
          <w:fldChar w:fldCharType="begin"/>
        </w:r>
        <w:r w:rsidR="00CD7377">
          <w:rPr>
            <w:bCs/>
            <w:color w:val="000000" w:themeColor="text1"/>
          </w:rPr>
          <w:del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E52BA5" w:rsidRPr="00E52BA5">
          <w:rPr>
            <w:color w:val="000000"/>
            <w:vertAlign w:val="superscript"/>
          </w:rPr>
          <w:delText>78</w:delText>
        </w:r>
        <w:r w:rsidR="000451FE">
          <w:rPr>
            <w:bCs/>
            <w:color w:val="000000" w:themeColor="text1"/>
          </w:rPr>
          <w:fldChar w:fldCharType="end"/>
        </w:r>
      </w:del>
      <w:ins w:id="207" w:author="Parks, Robbie M" w:date="2022-03-13T22:27:00Z">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While a previous study found that ALS ascertainment from the Danish National Patient Register was highly reliable,</w:t>
        </w:r>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r w:rsidR="00F84ADA">
          <w:rPr>
            <w:bCs/>
            <w:color w:val="000000" w:themeColor="text1"/>
          </w:rPr>
          <w:t xml:space="preserve"> outcome misclassification cannot be ruled out</w:t>
        </w:r>
        <w:r w:rsidR="009B532C">
          <w:rPr>
            <w:bCs/>
            <w:color w:val="000000" w:themeColor="text1"/>
          </w:rPr>
          <w:t xml:space="preserve">, 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While our analysis adjusted for SES</w:t>
        </w:r>
        <w:r w:rsidR="006F7E87">
          <w:rPr>
            <w:bCs/>
            <w:color w:val="000000" w:themeColor="text1"/>
          </w:rPr>
          <w:t xml:space="preserve">, which was based on each participant’s household, </w:t>
        </w:r>
        <w:r w:rsidR="0003766A">
          <w:rPr>
            <w:bCs/>
            <w:color w:val="000000" w:themeColor="text1"/>
          </w:rPr>
          <w:t xml:space="preserve">many couples in Denmark cohabitate. This would not be captured by our analysis, and </w:t>
        </w:r>
        <w:r w:rsidR="004F744B">
          <w:rPr>
            <w:bCs/>
            <w:color w:val="000000" w:themeColor="text1"/>
          </w:rPr>
          <w:t xml:space="preserve">ALS diagnosis in relation to cohabitation status </w:t>
        </w:r>
        <w:r w:rsidR="0003766A">
          <w:rPr>
            <w:bCs/>
            <w:color w:val="000000" w:themeColor="text1"/>
          </w:rPr>
          <w:t>should be further investigated.</w:t>
        </w:r>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ins>
    </w:p>
    <w:p w14:paraId="5FFCDC77" w14:textId="77777777" w:rsidR="00CF2FBA" w:rsidRPr="00CF2FBA" w:rsidRDefault="00CF2FBA" w:rsidP="003D3846">
      <w:pPr>
        <w:rPr>
          <w:color w:val="000000" w:themeColor="text1"/>
        </w:rPr>
      </w:pPr>
    </w:p>
    <w:p w14:paraId="098D0599" w14:textId="5B73ABCE" w:rsidR="00EA34DC" w:rsidRPr="00E31758" w:rsidRDefault="00A66DD1" w:rsidP="003D3846">
      <w:pPr>
        <w:rPr>
          <w:color w:val="000000" w:themeColor="text1"/>
          <w:rPrChange w:id="208" w:author="Parks, Robbie M" w:date="2022-03-13T22:27:00Z">
            <w:rPr>
              <w:b/>
            </w:rPr>
          </w:rPrChange>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09" w:author="Parks, Robbie M" w:date="2022-03-13T22:27:00Z">
        <w:r w:rsidR="007344CA">
          <w:rPr>
            <w:color w:val="000000" w:themeColor="text1"/>
          </w:rPr>
          <w:t>Other mixture model methods, such as Bayesian Kern</w:t>
        </w:r>
        <w:r w:rsidR="00E46346">
          <w:rPr>
            <w:color w:val="000000" w:themeColor="text1"/>
          </w:rPr>
          <w:t>e</w:t>
        </w:r>
        <w:r w:rsidR="007344CA">
          <w:rPr>
            <w:color w:val="000000" w:themeColor="text1"/>
          </w:rPr>
          <w:t>l Machine Regression</w:t>
        </w:r>
        <w:r w:rsidR="00E32F8D">
          <w:rPr>
            <w:color w:val="000000" w:themeColor="text1"/>
          </w:rPr>
          <w:t xml:space="preserve"> (BKMR)</w:t>
        </w:r>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r w:rsidR="00541D56">
          <w:rPr>
            <w:color w:val="000000" w:themeColor="text1"/>
          </w:rPr>
          <w:t xml:space="preserve"> or Weighted Quantile </w:t>
        </w:r>
        <w:r w:rsidR="00BA6B0B">
          <w:rPr>
            <w:color w:val="000000" w:themeColor="text1"/>
          </w:rPr>
          <w:t xml:space="preserve">Sum </w:t>
        </w:r>
        <w:r w:rsidR="00043A28">
          <w:rPr>
            <w:color w:val="000000" w:themeColor="text1"/>
          </w:rPr>
          <w:t xml:space="preserve">(WQS) </w:t>
        </w:r>
        <w:r w:rsidR="0092319E">
          <w:rPr>
            <w:color w:val="000000" w:themeColor="text1"/>
          </w:rPr>
          <w:t>R</w:t>
        </w:r>
        <w:r w:rsidR="00541D56">
          <w:rPr>
            <w:color w:val="000000" w:themeColor="text1"/>
          </w:rPr>
          <w:t>egression,</w:t>
        </w:r>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r w:rsidR="007344CA">
          <w:rPr>
            <w:color w:val="000000" w:themeColor="text1"/>
          </w:rPr>
          <w:t xml:space="preserve"> might be useful</w:t>
        </w:r>
        <w:r w:rsidR="00E46346">
          <w:rPr>
            <w:color w:val="000000" w:themeColor="text1"/>
          </w:rPr>
          <w:t xml:space="preserve"> in further exploring the robustness of joint associations in a different framework</w:t>
        </w:r>
        <w:r w:rsidR="00A85648">
          <w:rPr>
            <w:color w:val="000000" w:themeColor="text1"/>
          </w:rPr>
          <w:t xml:space="preserve">, though neither were appropriate for particular research question, as </w:t>
        </w:r>
        <w:r w:rsidR="00475269">
          <w:rPr>
            <w:color w:val="000000" w:themeColor="text1"/>
          </w:rPr>
          <w:t>BKMR</w:t>
        </w:r>
        <w:r w:rsidR="003C6FC6">
          <w:rPr>
            <w:color w:val="000000" w:themeColor="text1"/>
          </w:rPr>
          <w:t xml:space="preserve"> </w:t>
        </w:r>
        <w:r w:rsidR="00EF4065">
          <w:rPr>
            <w:color w:val="000000" w:themeColor="text1"/>
          </w:rPr>
          <w:t>is</w:t>
        </w:r>
        <w:r w:rsidR="003C6FC6">
          <w:rPr>
            <w:color w:val="000000" w:themeColor="text1"/>
          </w:rPr>
          <w:t xml:space="preserve"> not appropriate for case-control</w:t>
        </w:r>
        <w:r w:rsidR="00475269">
          <w:rPr>
            <w:color w:val="000000" w:themeColor="text1"/>
          </w:rPr>
          <w:t xml:space="preserve"> </w:t>
        </w:r>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del w:id="210" w:author="Parks, Robbie M" w:date="2022-03-13T22:27:00Z">
        <w:r w:rsidR="00D06668">
          <w:rPr>
            <w:b/>
            <w:color w:val="000000" w:themeColor="text1"/>
          </w:rPr>
          <w:br w:type="page"/>
        </w:r>
      </w:del>
    </w:p>
    <w:p w14:paraId="7B27D1CC" w14:textId="68471211" w:rsidR="00D06668" w:rsidRPr="00F40E31" w:rsidRDefault="00D06668" w:rsidP="003D3846">
      <w:pPr>
        <w:rPr>
          <w:ins w:id="211" w:author="Parks, Robbie M" w:date="2022-03-13T22:27:00Z"/>
          <w:b/>
        </w:rPr>
      </w:pPr>
      <w:ins w:id="212" w:author="Parks, Robbie M" w:date="2022-03-13T22:27:00Z">
        <w:r>
          <w:rPr>
            <w:b/>
            <w:color w:val="000000" w:themeColor="text1"/>
          </w:rPr>
          <w:br w:type="page"/>
        </w:r>
      </w:ins>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ins w:id="213" w:author="Parks, Robbie M" w:date="2022-03-13T22:27:00Z">
        <w:r>
          <w:t xml:space="preserve"> </w:t>
        </w:r>
      </w:ins>
      <w:r w:rsidRPr="00E31758">
        <w:rPr>
          <w:rPrChange w:id="214" w:author="Parks, Robbie M" w:date="2022-03-13T22:27:00Z">
            <w:rPr>
              <w:b/>
            </w:rPr>
          </w:rPrChange>
        </w:rPr>
        <w:fldChar w:fldCharType="begin"/>
      </w:r>
      <w:r w:rsidR="0085773E">
        <w:instrText xml:space="preserve"> ADDIN ZOTERO_BIBL {"uncited":[],"omitted":[],"custom":[]} CSL_BIBLIOGRAPHY </w:instrText>
      </w:r>
      <w:r w:rsidRPr="00E31758">
        <w:rPr>
          <w:rPrChange w:id="215" w:author="Parks, Robbie M" w:date="2022-03-13T22:27:00Z">
            <w:rPr>
              <w:b/>
            </w:rPr>
          </w:rPrChange>
        </w:rP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F92D859" w:rsidR="003C6FC6" w:rsidRPr="003C6FC6" w:rsidRDefault="00591DE5" w:rsidP="003C6FC6">
      <w:pPr>
        <w:pStyle w:val="Bibliography"/>
        <w:rPr>
          <w:ins w:id="216" w:author="Parks, Robbie M" w:date="2022-03-13T22:27:00Z"/>
        </w:rPr>
      </w:pPr>
      <w:del w:id="217" w:author="Parks, Robbie M" w:date="2022-03-13T22:27:00Z">
        <w:r w:rsidRPr="00591DE5">
          <w:delText>46</w:delText>
        </w:r>
      </w:del>
      <w:ins w:id="218" w:author="Parks, Robbie M" w:date="2022-03-13T22:27:00Z">
        <w:r w:rsidR="003C6FC6" w:rsidRPr="003C6FC6">
          <w:t xml:space="preserve">46. </w:t>
        </w:r>
        <w:r w:rsidR="003C6FC6" w:rsidRPr="003C6FC6">
          <w:tab/>
          <w:t xml:space="preserve">Trabjerg BB, Garton FC, van Rheenen W, et al. ALS in Danish registries: heritability and links to psychiatric and cardiovascular disorders. </w:t>
        </w:r>
        <w:r w:rsidR="003C6FC6" w:rsidRPr="003C6FC6">
          <w:rPr>
            <w:i/>
            <w:iCs/>
          </w:rPr>
          <w:t>Neurology Genetics</w:t>
        </w:r>
        <w:r w:rsidR="003C6FC6" w:rsidRPr="003C6FC6">
          <w:t>. 2020;6(2).</w:t>
        </w:r>
      </w:ins>
    </w:p>
    <w:p w14:paraId="14440827" w14:textId="77777777" w:rsidR="003C6FC6" w:rsidRPr="003C6FC6" w:rsidRDefault="003C6FC6" w:rsidP="003C6FC6">
      <w:pPr>
        <w:pStyle w:val="Bibliography"/>
        <w:rPr>
          <w:ins w:id="219" w:author="Parks, Robbie M" w:date="2022-03-13T22:27:00Z"/>
        </w:rPr>
      </w:pPr>
      <w:ins w:id="220" w:author="Parks, Robbie M" w:date="2022-03-13T22:27:00Z">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ins>
    </w:p>
    <w:p w14:paraId="10F987CD" w14:textId="77777777" w:rsidR="003C6FC6" w:rsidRPr="003C6FC6" w:rsidRDefault="003C6FC6" w:rsidP="003C6FC6">
      <w:pPr>
        <w:pStyle w:val="Bibliography"/>
      </w:pPr>
      <w:ins w:id="221" w:author="Parks, Robbie M" w:date="2022-03-13T22:27:00Z">
        <w:r w:rsidRPr="003C6FC6">
          <w:t>48</w:t>
        </w:r>
      </w:ins>
      <w:r w:rsidRPr="003C6FC6">
        <w:t xml:space="preserve">.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3F82B85B" w:rsidR="003C6FC6" w:rsidRPr="003C6FC6" w:rsidRDefault="00591DE5" w:rsidP="003C6FC6">
      <w:pPr>
        <w:pStyle w:val="Bibliography"/>
      </w:pPr>
      <w:del w:id="222" w:author="Parks, Robbie M" w:date="2022-03-13T22:27:00Z">
        <w:r w:rsidRPr="00591DE5">
          <w:delText>47</w:delText>
        </w:r>
      </w:del>
      <w:ins w:id="223" w:author="Parks, Robbie M" w:date="2022-03-13T22:27:00Z">
        <w:r w:rsidR="003C6FC6" w:rsidRPr="003C6FC6">
          <w:t>49</w:t>
        </w:r>
      </w:ins>
      <w:r w:rsidR="003C6FC6" w:rsidRPr="003C6FC6">
        <w:t xml:space="preserve">. </w:t>
      </w:r>
      <w:r w:rsidR="003C6FC6" w:rsidRPr="003C6FC6">
        <w:tab/>
        <w:t xml:space="preserve">Pedersen CB. The Danish civil registration system. </w:t>
      </w:r>
      <w:r w:rsidR="003C6FC6" w:rsidRPr="003C6FC6">
        <w:rPr>
          <w:i/>
          <w:iCs/>
        </w:rPr>
        <w:t>Scandinavian journal of public health</w:t>
      </w:r>
      <w:r w:rsidR="003C6FC6" w:rsidRPr="003C6FC6">
        <w:t>. 2011;39(7_suppl):22-25.</w:t>
      </w:r>
    </w:p>
    <w:p w14:paraId="35296F04" w14:textId="14E755CD" w:rsidR="003C6FC6" w:rsidRPr="003C6FC6" w:rsidRDefault="00591DE5" w:rsidP="003C6FC6">
      <w:pPr>
        <w:pStyle w:val="Bibliography"/>
        <w:rPr>
          <w:ins w:id="224" w:author="Parks, Robbie M" w:date="2022-03-13T22:27:00Z"/>
        </w:rPr>
      </w:pPr>
      <w:del w:id="225" w:author="Parks, Robbie M" w:date="2022-03-13T22:27:00Z">
        <w:r w:rsidRPr="00591DE5">
          <w:delText>48</w:delText>
        </w:r>
      </w:del>
      <w:ins w:id="226" w:author="Parks, Robbie M" w:date="2022-03-13T22:27:00Z">
        <w:r w:rsidR="003C6FC6" w:rsidRPr="003C6FC6">
          <w:t xml:space="preserve">50. </w:t>
        </w:r>
        <w:r w:rsidR="003C6FC6" w:rsidRPr="003C6FC6">
          <w:tab/>
          <w:t xml:space="preserve">Langholz B, Goldstein L. Risk set sampling in epidemiologic cohort studies. </w:t>
        </w:r>
        <w:r w:rsidR="003C6FC6" w:rsidRPr="003C6FC6">
          <w:rPr>
            <w:i/>
            <w:iCs/>
          </w:rPr>
          <w:t>Statistical Science</w:t>
        </w:r>
        <w:r w:rsidR="003C6FC6" w:rsidRPr="003C6FC6">
          <w:t>. Published online 1996:35-53.</w:t>
        </w:r>
      </w:ins>
    </w:p>
    <w:p w14:paraId="1194AC5F" w14:textId="77777777" w:rsidR="003C6FC6" w:rsidRPr="003C6FC6" w:rsidRDefault="003C6FC6" w:rsidP="003C6FC6">
      <w:pPr>
        <w:pStyle w:val="Bibliography"/>
      </w:pPr>
      <w:ins w:id="227" w:author="Parks, Robbie M" w:date="2022-03-13T22:27:00Z">
        <w:r w:rsidRPr="003C6FC6">
          <w:t>51</w:t>
        </w:r>
      </w:ins>
      <w:r w:rsidRPr="003C6FC6">
        <w:t xml:space="preserve">.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09D34BAE" w:rsidR="003C6FC6" w:rsidRPr="003C6FC6" w:rsidRDefault="00591DE5" w:rsidP="003C6FC6">
      <w:pPr>
        <w:pStyle w:val="Bibliography"/>
      </w:pPr>
      <w:del w:id="228" w:author="Parks, Robbie M" w:date="2022-03-13T22:27:00Z">
        <w:r w:rsidRPr="00591DE5">
          <w:delText>49</w:delText>
        </w:r>
      </w:del>
      <w:ins w:id="229" w:author="Parks, Robbie M" w:date="2022-03-13T22:27:00Z">
        <w:r w:rsidR="003C6FC6" w:rsidRPr="003C6FC6">
          <w:t>52</w:t>
        </w:r>
      </w:ins>
      <w:r w:rsidR="003C6FC6" w:rsidRPr="003C6FC6">
        <w:t xml:space="preserve">. </w:t>
      </w:r>
      <w:r w:rsidR="003C6FC6" w:rsidRPr="003C6FC6">
        <w:tab/>
        <w:t xml:space="preserve">Khan J, Kakosimos K, Raaschou-Nielsen O, et al. Development and performance evaluation of new AirGIS–a GIS based air pollution and human exposure modelling system. </w:t>
      </w:r>
      <w:r w:rsidR="003C6FC6" w:rsidRPr="003C6FC6">
        <w:rPr>
          <w:i/>
          <w:iCs/>
        </w:rPr>
        <w:t>Atmospheric environment</w:t>
      </w:r>
      <w:r w:rsidR="003C6FC6" w:rsidRPr="003C6FC6">
        <w:t>. 2019;198:102-121.</w:t>
      </w:r>
    </w:p>
    <w:p w14:paraId="57D37E97" w14:textId="0A0AFA27" w:rsidR="003C6FC6" w:rsidRPr="003C6FC6" w:rsidRDefault="00591DE5" w:rsidP="003C6FC6">
      <w:pPr>
        <w:pStyle w:val="Bibliography"/>
      </w:pPr>
      <w:del w:id="230" w:author="Parks, Robbie M" w:date="2022-03-13T22:27:00Z">
        <w:r w:rsidRPr="00591DE5">
          <w:delText>50</w:delText>
        </w:r>
      </w:del>
      <w:ins w:id="231" w:author="Parks, Robbie M" w:date="2022-03-13T22:27:00Z">
        <w:r w:rsidR="003C6FC6" w:rsidRPr="003C6FC6">
          <w:t>53</w:t>
        </w:r>
      </w:ins>
      <w:r w:rsidR="003C6FC6" w:rsidRPr="003C6FC6">
        <w:t xml:space="preserve">. </w:t>
      </w:r>
      <w:r w:rsidR="003C6FC6" w:rsidRPr="003C6FC6">
        <w:tab/>
        <w:t xml:space="preserve">Brandt J, Christensen JH, Frohn LM, Palmgren F, Berkowicz R, Zlatev Z. Operational air pollution forecasts from European to local scale. </w:t>
      </w:r>
      <w:r w:rsidR="003C6FC6" w:rsidRPr="003C6FC6">
        <w:rPr>
          <w:i/>
          <w:iCs/>
        </w:rPr>
        <w:t>Atmospheric Environment</w:t>
      </w:r>
      <w:r w:rsidR="003C6FC6" w:rsidRPr="003C6FC6">
        <w:t>. 2001;35:S91-S98.</w:t>
      </w:r>
    </w:p>
    <w:p w14:paraId="67AC4CE8" w14:textId="622B5686" w:rsidR="003C6FC6" w:rsidRPr="003C6FC6" w:rsidRDefault="00591DE5" w:rsidP="003C6FC6">
      <w:pPr>
        <w:pStyle w:val="Bibliography"/>
      </w:pPr>
      <w:del w:id="232" w:author="Parks, Robbie M" w:date="2022-03-13T22:27:00Z">
        <w:r w:rsidRPr="00591DE5">
          <w:delText>51</w:delText>
        </w:r>
      </w:del>
      <w:ins w:id="233" w:author="Parks, Robbie M" w:date="2022-03-13T22:27:00Z">
        <w:r w:rsidR="003C6FC6" w:rsidRPr="003C6FC6">
          <w:t>54</w:t>
        </w:r>
      </w:ins>
      <w:r w:rsidR="003C6FC6" w:rsidRPr="003C6FC6">
        <w:t xml:space="preserve">. </w:t>
      </w:r>
      <w:r w:rsidR="003C6FC6" w:rsidRPr="003C6FC6">
        <w:tab/>
        <w:t xml:space="preserve">Brandt J, Christensen J, Frohn L, Berkowicz R. Air pollution forecasting from regional to urban street scale—-implementation and validation for two cities in Denmark. </w:t>
      </w:r>
      <w:r w:rsidR="003C6FC6" w:rsidRPr="003C6FC6">
        <w:rPr>
          <w:i/>
          <w:iCs/>
        </w:rPr>
        <w:t>Physics and Chemistry of the Earth, Parts A/B/C</w:t>
      </w:r>
      <w:r w:rsidR="003C6FC6" w:rsidRPr="003C6FC6">
        <w:t>. 2003;28(8):335-344.</w:t>
      </w:r>
    </w:p>
    <w:p w14:paraId="580F4941" w14:textId="33A340E6" w:rsidR="003C6FC6" w:rsidRPr="003C6FC6" w:rsidRDefault="00591DE5" w:rsidP="003C6FC6">
      <w:pPr>
        <w:pStyle w:val="Bibliography"/>
      </w:pPr>
      <w:del w:id="234" w:author="Parks, Robbie M" w:date="2022-03-13T22:27:00Z">
        <w:r w:rsidRPr="00591DE5">
          <w:lastRenderedPageBreak/>
          <w:delText>52</w:delText>
        </w:r>
      </w:del>
      <w:ins w:id="235" w:author="Parks, Robbie M" w:date="2022-03-13T22:27:00Z">
        <w:r w:rsidR="003C6FC6" w:rsidRPr="003C6FC6">
          <w:t>55</w:t>
        </w:r>
      </w:ins>
      <w:r w:rsidR="003C6FC6" w:rsidRPr="003C6FC6">
        <w:t xml:space="preserve">. </w:t>
      </w:r>
      <w:r w:rsidR="003C6FC6" w:rsidRPr="003C6FC6">
        <w:tab/>
        <w:t xml:space="preserve">Frohn LM, Ketzel M, Christensen JH, et al. Modelling ultrafine particle number concentrations at address resolution in Denmark from 1979-2018–Part 1: Regional and urban scale modelling and evaluation. </w:t>
      </w:r>
      <w:r w:rsidR="003C6FC6" w:rsidRPr="003C6FC6">
        <w:rPr>
          <w:i/>
          <w:iCs/>
        </w:rPr>
        <w:t>Atmospheric Environment</w:t>
      </w:r>
      <w:r w:rsidR="003C6FC6" w:rsidRPr="003C6FC6">
        <w:t>. 2021;264:118631.</w:t>
      </w:r>
    </w:p>
    <w:p w14:paraId="5D7A2ECF" w14:textId="18FD98D0" w:rsidR="003C6FC6" w:rsidRPr="003C6FC6" w:rsidRDefault="00591DE5" w:rsidP="003C6FC6">
      <w:pPr>
        <w:pStyle w:val="Bibliography"/>
      </w:pPr>
      <w:del w:id="236" w:author="Parks, Robbie M" w:date="2022-03-13T22:27:00Z">
        <w:r w:rsidRPr="00591DE5">
          <w:delText>53</w:delText>
        </w:r>
      </w:del>
      <w:ins w:id="237" w:author="Parks, Robbie M" w:date="2022-03-13T22:27:00Z">
        <w:r w:rsidR="003C6FC6" w:rsidRPr="003C6FC6">
          <w:t>56</w:t>
        </w:r>
      </w:ins>
      <w:r w:rsidR="003C6FC6" w:rsidRPr="003C6FC6">
        <w:t xml:space="preserve">. </w:t>
      </w:r>
      <w:r w:rsidR="003C6FC6" w:rsidRPr="003C6FC6">
        <w:tab/>
        <w:t xml:space="preserve">Raaschou-Nielsen O, Andersen ZJ, Hvidberg M, et al. Lung cancer incidence and long-term exposure to air pollution from traffic. </w:t>
      </w:r>
      <w:r w:rsidR="003C6FC6" w:rsidRPr="003C6FC6">
        <w:rPr>
          <w:i/>
          <w:iCs/>
        </w:rPr>
        <w:t>Environmental health perspectives</w:t>
      </w:r>
      <w:r w:rsidR="003C6FC6" w:rsidRPr="003C6FC6">
        <w:t>. 2011;119(6):860-865.</w:t>
      </w:r>
    </w:p>
    <w:p w14:paraId="3362A021" w14:textId="53DC348F" w:rsidR="003C6FC6" w:rsidRPr="003C6FC6" w:rsidRDefault="00591DE5" w:rsidP="003C6FC6">
      <w:pPr>
        <w:pStyle w:val="Bibliography"/>
      </w:pPr>
      <w:del w:id="238" w:author="Parks, Robbie M" w:date="2022-03-13T22:27:00Z">
        <w:r w:rsidRPr="00591DE5">
          <w:delText>54</w:delText>
        </w:r>
      </w:del>
      <w:ins w:id="239" w:author="Parks, Robbie M" w:date="2022-03-13T22:27:00Z">
        <w:r w:rsidR="003C6FC6" w:rsidRPr="003C6FC6">
          <w:t>57</w:t>
        </w:r>
      </w:ins>
      <w:r w:rsidR="003C6FC6" w:rsidRPr="003C6FC6">
        <w:t xml:space="preserve">. </w:t>
      </w:r>
      <w:r w:rsidR="003C6FC6" w:rsidRPr="003C6FC6">
        <w:tab/>
        <w:t xml:space="preserve">Raaschou-Nielsen O, Sørensen M, Ketzel M, et al. Long-term exposure to traffic-related air pollution and diabetes-associated mortality: A cohort study. </w:t>
      </w:r>
      <w:r w:rsidR="003C6FC6" w:rsidRPr="003C6FC6">
        <w:rPr>
          <w:i/>
          <w:iCs/>
        </w:rPr>
        <w:t>Diabetologia</w:t>
      </w:r>
      <w:r w:rsidR="003C6FC6" w:rsidRPr="003C6FC6">
        <w:t>. 2013;56(1):36-46.</w:t>
      </w:r>
    </w:p>
    <w:p w14:paraId="69A5DF2A" w14:textId="41D9395A" w:rsidR="003C6FC6" w:rsidRPr="003C6FC6" w:rsidRDefault="00591DE5" w:rsidP="003C6FC6">
      <w:pPr>
        <w:pStyle w:val="Bibliography"/>
      </w:pPr>
      <w:del w:id="240" w:author="Parks, Robbie M" w:date="2022-03-13T22:27:00Z">
        <w:r w:rsidRPr="00591DE5">
          <w:delText>55</w:delText>
        </w:r>
      </w:del>
      <w:ins w:id="241" w:author="Parks, Robbie M" w:date="2022-03-13T22:27:00Z">
        <w:r w:rsidR="003C6FC6" w:rsidRPr="003C6FC6">
          <w:t>58</w:t>
        </w:r>
      </w:ins>
      <w:r w:rsidR="003C6FC6" w:rsidRPr="003C6FC6">
        <w:t xml:space="preserve">. </w:t>
      </w:r>
      <w:r w:rsidR="003C6FC6" w:rsidRPr="003C6FC6">
        <w:tab/>
        <w:t xml:space="preserve">Sørensen M, Hoffmann B, Hvidberg M, et al. Long-term exposure to traffic-related air pollution associated with blood pressure and self-reported hypertension in a Danish cohort. </w:t>
      </w:r>
      <w:r w:rsidR="003C6FC6" w:rsidRPr="003C6FC6">
        <w:rPr>
          <w:i/>
          <w:iCs/>
        </w:rPr>
        <w:t>Environmental health perspectives</w:t>
      </w:r>
      <w:r w:rsidR="003C6FC6" w:rsidRPr="003C6FC6">
        <w:t>. 2012;120(3):418-424.</w:t>
      </w:r>
    </w:p>
    <w:p w14:paraId="1B6F2B8C" w14:textId="4579FEA6" w:rsidR="003C6FC6" w:rsidRPr="003C6FC6" w:rsidRDefault="00591DE5" w:rsidP="003C6FC6">
      <w:pPr>
        <w:pStyle w:val="Bibliography"/>
      </w:pPr>
      <w:del w:id="242" w:author="Parks, Robbie M" w:date="2022-03-13T22:27:00Z">
        <w:r w:rsidRPr="00591DE5">
          <w:delText>56</w:delText>
        </w:r>
      </w:del>
      <w:ins w:id="243" w:author="Parks, Robbie M" w:date="2022-03-13T22:27:00Z">
        <w:r w:rsidR="003C6FC6" w:rsidRPr="003C6FC6">
          <w:t>59</w:t>
        </w:r>
      </w:ins>
      <w:r w:rsidR="003C6FC6" w:rsidRPr="003C6FC6">
        <w:t xml:space="preserve">. </w:t>
      </w:r>
      <w:r w:rsidR="003C6FC6" w:rsidRPr="003C6FC6">
        <w:tab/>
        <w:t xml:space="preserve">Seinfeld J, Pandis S. Atmospheric chemistry and physics. 1997. </w:t>
      </w:r>
      <w:r w:rsidR="003C6FC6" w:rsidRPr="003C6FC6">
        <w:rPr>
          <w:i/>
          <w:iCs/>
        </w:rPr>
        <w:t>New York</w:t>
      </w:r>
      <w:r w:rsidR="003C6FC6" w:rsidRPr="003C6FC6">
        <w:t>. Published online 2008.</w:t>
      </w:r>
    </w:p>
    <w:p w14:paraId="12E652CF" w14:textId="742AEEAF" w:rsidR="003C6FC6" w:rsidRPr="003C6FC6" w:rsidRDefault="00591DE5" w:rsidP="003C6FC6">
      <w:pPr>
        <w:pStyle w:val="Bibliography"/>
      </w:pPr>
      <w:del w:id="244" w:author="Parks, Robbie M" w:date="2022-03-13T22:27:00Z">
        <w:r w:rsidRPr="00591DE5">
          <w:delText>57</w:delText>
        </w:r>
      </w:del>
      <w:ins w:id="245" w:author="Parks, Robbie M" w:date="2022-03-13T22:27:00Z">
        <w:r w:rsidR="003C6FC6" w:rsidRPr="003C6FC6">
          <w:t>60</w:t>
        </w:r>
      </w:ins>
      <w:r w:rsidR="003C6FC6" w:rsidRPr="003C6FC6">
        <w:t xml:space="preserve">. </w:t>
      </w:r>
      <w:r w:rsidR="003C6FC6" w:rsidRPr="003C6FC6">
        <w:tab/>
        <w:t xml:space="preserve">Galvin M, Gaffney R, Corr B, Mays I, Hardiman O. From first symptoms to diagnosis of amyotrophic lateral sclerosis: Perspectives of an Irish informal caregiver cohort—a thematic analysis. </w:t>
      </w:r>
      <w:r w:rsidR="003C6FC6" w:rsidRPr="003C6FC6">
        <w:rPr>
          <w:i/>
          <w:iCs/>
        </w:rPr>
        <w:t>BMJ Open</w:t>
      </w:r>
      <w:r w:rsidR="003C6FC6" w:rsidRPr="003C6FC6">
        <w:t>. 2017;7(3). doi:10.1136/bmjopen-2016-014985</w:t>
      </w:r>
    </w:p>
    <w:p w14:paraId="2903847A" w14:textId="2E139B3F" w:rsidR="003C6FC6" w:rsidRPr="003C6FC6" w:rsidRDefault="00591DE5" w:rsidP="003C6FC6">
      <w:pPr>
        <w:pStyle w:val="Bibliography"/>
      </w:pPr>
      <w:del w:id="246" w:author="Parks, Robbie M" w:date="2022-03-13T22:27:00Z">
        <w:r w:rsidRPr="00591DE5">
          <w:delText>58</w:delText>
        </w:r>
      </w:del>
      <w:ins w:id="247" w:author="Parks, Robbie M" w:date="2022-03-13T22:27:00Z">
        <w:r w:rsidR="003C6FC6" w:rsidRPr="003C6FC6">
          <w:t>61</w:t>
        </w:r>
      </w:ins>
      <w:r w:rsidR="003C6FC6" w:rsidRPr="003C6FC6">
        <w:t xml:space="preserve">. </w:t>
      </w:r>
      <w:r w:rsidR="003C6FC6" w:rsidRPr="003C6FC6">
        <w:tab/>
        <w:t xml:space="preserve">Dickerson AS, Hansen J, Kioumourtzoglou MA, Specht AJ, Gredal O, Weisskopf MG. Study of occupation and amyotrophic lateral sclerosis in a Danish cohort. </w:t>
      </w:r>
      <w:r w:rsidR="003C6FC6" w:rsidRPr="003C6FC6">
        <w:rPr>
          <w:i/>
          <w:iCs/>
        </w:rPr>
        <w:t>Occup Environ Med</w:t>
      </w:r>
      <w:r w:rsidR="003C6FC6" w:rsidRPr="003C6FC6">
        <w:t>. 2018;75(9):630-638. doi:10.1136/oemed-2018-105110</w:t>
      </w:r>
    </w:p>
    <w:p w14:paraId="06FDF56B" w14:textId="41379A7A" w:rsidR="003C6FC6" w:rsidRPr="003C6FC6" w:rsidRDefault="00591DE5" w:rsidP="003C6FC6">
      <w:pPr>
        <w:pStyle w:val="Bibliography"/>
        <w:rPr>
          <w:ins w:id="248" w:author="Parks, Robbie M" w:date="2022-03-13T22:27:00Z"/>
        </w:rPr>
      </w:pPr>
      <w:del w:id="249" w:author="Parks, Robbie M" w:date="2022-03-13T22:27:00Z">
        <w:r w:rsidRPr="00591DE5">
          <w:delText>59</w:delText>
        </w:r>
      </w:del>
      <w:ins w:id="250" w:author="Parks, Robbie M" w:date="2022-03-13T22:27:00Z">
        <w:r w:rsidR="003C6FC6" w:rsidRPr="003C6FC6">
          <w:t xml:space="preserve">62. </w:t>
        </w:r>
        <w:r w:rsidR="003C6FC6" w:rsidRPr="003C6FC6">
          <w:tab/>
          <w:t xml:space="preserve">Roberts AL, Johnson NJ, Chen JT, Cudkowicz ME, Weisskopf MG. Race/ethnicity, socioeconomic status, and ALS mortality in the United States. </w:t>
        </w:r>
        <w:r w:rsidR="003C6FC6" w:rsidRPr="003C6FC6">
          <w:rPr>
            <w:i/>
            <w:iCs/>
          </w:rPr>
          <w:t>Neurology</w:t>
        </w:r>
        <w:r w:rsidR="003C6FC6" w:rsidRPr="003C6FC6">
          <w:t>. 2016;87(22):2300-2308.</w:t>
        </w:r>
      </w:ins>
    </w:p>
    <w:p w14:paraId="57BCCD15" w14:textId="77777777" w:rsidR="003C6FC6" w:rsidRPr="003C6FC6" w:rsidRDefault="003C6FC6" w:rsidP="003C6FC6">
      <w:pPr>
        <w:pStyle w:val="Bibliography"/>
        <w:rPr>
          <w:ins w:id="251" w:author="Parks, Robbie M" w:date="2022-03-13T22:27:00Z"/>
        </w:rPr>
      </w:pPr>
      <w:ins w:id="252" w:author="Parks, Robbie M" w:date="2022-03-13T22:27:00Z">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ins>
    </w:p>
    <w:p w14:paraId="011475D9" w14:textId="77777777" w:rsidR="003C6FC6" w:rsidRPr="003C6FC6" w:rsidRDefault="003C6FC6" w:rsidP="003C6FC6">
      <w:pPr>
        <w:pStyle w:val="Bibliography"/>
        <w:rPr>
          <w:ins w:id="253" w:author="Parks, Robbie M" w:date="2022-03-13T22:27:00Z"/>
        </w:rPr>
      </w:pPr>
      <w:ins w:id="254" w:author="Parks, Robbie M" w:date="2022-03-13T22:27:00Z">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ins>
    </w:p>
    <w:p w14:paraId="08F9C9CC" w14:textId="77777777" w:rsidR="003C6FC6" w:rsidRPr="003C6FC6" w:rsidRDefault="003C6FC6" w:rsidP="003C6FC6">
      <w:pPr>
        <w:pStyle w:val="Bibliography"/>
      </w:pPr>
      <w:ins w:id="255" w:author="Parks, Robbie M" w:date="2022-03-13T22:27:00Z">
        <w:r w:rsidRPr="003C6FC6">
          <w:t>65</w:t>
        </w:r>
      </w:ins>
      <w:r w:rsidRPr="003C6FC6">
        <w:t xml:space="preserve">.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0D2E04F4" w:rsidR="003C6FC6" w:rsidRPr="003C6FC6" w:rsidRDefault="00591DE5" w:rsidP="003C6FC6">
      <w:pPr>
        <w:pStyle w:val="Bibliography"/>
      </w:pPr>
      <w:del w:id="256" w:author="Parks, Robbie M" w:date="2022-03-13T22:27:00Z">
        <w:r w:rsidRPr="00591DE5">
          <w:delText>60</w:delText>
        </w:r>
      </w:del>
      <w:ins w:id="257" w:author="Parks, Robbie M" w:date="2022-03-13T22:27:00Z">
        <w:r w:rsidR="003C6FC6" w:rsidRPr="003C6FC6">
          <w:t>66</w:t>
        </w:r>
      </w:ins>
      <w:r w:rsidR="003C6FC6" w:rsidRPr="003C6FC6">
        <w:t xml:space="preserve">. </w:t>
      </w:r>
      <w:r w:rsidR="003C6FC6" w:rsidRPr="003C6FC6">
        <w:tab/>
        <w:t xml:space="preserve">Gelman A, Carlin JB, Stern HS, Dunson DB, Vehtari A, Rubin DB. </w:t>
      </w:r>
      <w:r w:rsidR="003C6FC6" w:rsidRPr="003C6FC6">
        <w:rPr>
          <w:i/>
          <w:iCs/>
        </w:rPr>
        <w:t>Bayesian Data Analysis, Third Edition</w:t>
      </w:r>
      <w:r w:rsidR="003C6FC6" w:rsidRPr="003C6FC6">
        <w:t>. CRC Press; 2013.</w:t>
      </w:r>
    </w:p>
    <w:p w14:paraId="512A6A59" w14:textId="3980B4D2" w:rsidR="003C6FC6" w:rsidRPr="003C6FC6" w:rsidRDefault="00591DE5" w:rsidP="003C6FC6">
      <w:pPr>
        <w:pStyle w:val="Bibliography"/>
      </w:pPr>
      <w:del w:id="258" w:author="Parks, Robbie M" w:date="2022-03-13T22:27:00Z">
        <w:r w:rsidRPr="00591DE5">
          <w:lastRenderedPageBreak/>
          <w:delText>61</w:delText>
        </w:r>
      </w:del>
      <w:ins w:id="259" w:author="Parks, Robbie M" w:date="2022-03-13T22:27:00Z">
        <w:r w:rsidR="003C6FC6" w:rsidRPr="003C6FC6">
          <w:t>67</w:t>
        </w:r>
      </w:ins>
      <w:r w:rsidR="003C6FC6" w:rsidRPr="003C6FC6">
        <w:t xml:space="preserve">. </w:t>
      </w:r>
      <w:r w:rsidR="003C6FC6" w:rsidRPr="003C6FC6">
        <w:tab/>
        <w:t xml:space="preserve">Mostofsky E, Schwartz J, Coull BA, et al. Modeling the association between particle constituents of air pollution and health outcomes. </w:t>
      </w:r>
      <w:r w:rsidR="003C6FC6" w:rsidRPr="003C6FC6">
        <w:rPr>
          <w:i/>
          <w:iCs/>
        </w:rPr>
        <w:t>American journal of epidemiology</w:t>
      </w:r>
      <w:r w:rsidR="003C6FC6" w:rsidRPr="003C6FC6">
        <w:t>. 2012;176(4):317-326.</w:t>
      </w:r>
    </w:p>
    <w:p w14:paraId="633EBB03" w14:textId="19A5AE43" w:rsidR="003C6FC6" w:rsidRPr="003C6FC6" w:rsidRDefault="00591DE5" w:rsidP="003C6FC6">
      <w:pPr>
        <w:pStyle w:val="Bibliography"/>
      </w:pPr>
      <w:del w:id="260" w:author="Parks, Robbie M" w:date="2022-03-13T22:27:00Z">
        <w:r w:rsidRPr="00591DE5">
          <w:delText>62</w:delText>
        </w:r>
      </w:del>
      <w:ins w:id="261" w:author="Parks, Robbie M" w:date="2022-03-13T22:27:00Z">
        <w:r w:rsidR="003C6FC6" w:rsidRPr="003C6FC6">
          <w:t>68</w:t>
        </w:r>
      </w:ins>
      <w:r w:rsidR="003C6FC6" w:rsidRPr="003C6FC6">
        <w:t xml:space="preserve">. </w:t>
      </w:r>
      <w:r w:rsidR="003C6FC6" w:rsidRPr="003C6FC6">
        <w:tab/>
        <w:t xml:space="preserve">Thunis P, Degraeuwe B, Pisoni E, et al. PM2.5 source allocation in European cities: A SHERPA modelling study. </w:t>
      </w:r>
      <w:r w:rsidR="003C6FC6" w:rsidRPr="003C6FC6">
        <w:rPr>
          <w:i/>
          <w:iCs/>
        </w:rPr>
        <w:t>Atmospheric Environment</w:t>
      </w:r>
      <w:r w:rsidR="003C6FC6" w:rsidRPr="003C6FC6">
        <w:t>. 2018;187:93-106.</w:t>
      </w:r>
    </w:p>
    <w:p w14:paraId="78994465" w14:textId="041B0F3E" w:rsidR="003C6FC6" w:rsidRPr="003C6FC6" w:rsidRDefault="00591DE5" w:rsidP="003C6FC6">
      <w:pPr>
        <w:pStyle w:val="Bibliography"/>
        <w:rPr>
          <w:ins w:id="262" w:author="Parks, Robbie M" w:date="2022-03-13T22:27:00Z"/>
        </w:rPr>
      </w:pPr>
      <w:del w:id="263" w:author="Parks, Robbie M" w:date="2022-03-13T22:27:00Z">
        <w:r w:rsidRPr="00591DE5">
          <w:delText>63</w:delText>
        </w:r>
      </w:del>
      <w:ins w:id="264" w:author="Parks, Robbie M" w:date="2022-03-13T22:27:00Z">
        <w:r w:rsidR="003C6FC6" w:rsidRPr="003C6FC6">
          <w:t xml:space="preserve">69. </w:t>
        </w:r>
        <w:r w:rsidR="003C6FC6" w:rsidRPr="003C6FC6">
          <w:tab/>
          <w:t xml:space="preserve">Nuvolone D, Petri D, Voller F. The effects of ozone on human health. </w:t>
        </w:r>
        <w:r w:rsidR="003C6FC6" w:rsidRPr="003C6FC6">
          <w:rPr>
            <w:i/>
            <w:iCs/>
          </w:rPr>
          <w:t>Environmental Science and Pollution Research</w:t>
        </w:r>
        <w:r w:rsidR="003C6FC6" w:rsidRPr="003C6FC6">
          <w:t>. 2018;25(9):8074-8088.</w:t>
        </w:r>
      </w:ins>
    </w:p>
    <w:p w14:paraId="2AE1BC85" w14:textId="77777777" w:rsidR="003C6FC6" w:rsidRPr="003C6FC6" w:rsidRDefault="003C6FC6" w:rsidP="003C6FC6">
      <w:pPr>
        <w:pStyle w:val="Bibliography"/>
      </w:pPr>
      <w:ins w:id="265" w:author="Parks, Robbie M" w:date="2022-03-13T22:27:00Z">
        <w:r w:rsidRPr="003C6FC6">
          <w:t>70</w:t>
        </w:r>
      </w:ins>
      <w:r w:rsidRPr="003C6FC6">
        <w:t xml:space="preserve">.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1D247B44" w:rsidR="003C6FC6" w:rsidRPr="003C6FC6" w:rsidRDefault="00591DE5" w:rsidP="003C6FC6">
      <w:pPr>
        <w:pStyle w:val="Bibliography"/>
      </w:pPr>
      <w:del w:id="266" w:author="Parks, Robbie M" w:date="2022-03-13T22:27:00Z">
        <w:r w:rsidRPr="00591DE5">
          <w:delText>64</w:delText>
        </w:r>
      </w:del>
      <w:ins w:id="267" w:author="Parks, Robbie M" w:date="2022-03-13T22:27:00Z">
        <w:r w:rsidR="003C6FC6" w:rsidRPr="003C6FC6">
          <w:t>71</w:t>
        </w:r>
      </w:ins>
      <w:r w:rsidR="003C6FC6" w:rsidRPr="003C6FC6">
        <w:t xml:space="preserve">. </w:t>
      </w:r>
      <w:r w:rsidR="003C6FC6" w:rsidRPr="003C6FC6">
        <w:tab/>
        <w:t xml:space="preserve">Polson NG, Scott JG. On the half-Cauchy prior for a global scale parameter. </w:t>
      </w:r>
      <w:r w:rsidR="003C6FC6" w:rsidRPr="003C6FC6">
        <w:rPr>
          <w:i/>
          <w:iCs/>
        </w:rPr>
        <w:t>Bayesian Analysis</w:t>
      </w:r>
      <w:r w:rsidR="003C6FC6" w:rsidRPr="003C6FC6">
        <w:t>. 2012;7(4):887-902.</w:t>
      </w:r>
    </w:p>
    <w:p w14:paraId="69D99E08" w14:textId="1B99ACF5" w:rsidR="003C6FC6" w:rsidRPr="003C6FC6" w:rsidRDefault="00591DE5" w:rsidP="003C6FC6">
      <w:pPr>
        <w:pStyle w:val="Bibliography"/>
      </w:pPr>
      <w:del w:id="268" w:author="Parks, Robbie M" w:date="2022-03-13T22:27:00Z">
        <w:r w:rsidRPr="00591DE5">
          <w:delText>65</w:delText>
        </w:r>
      </w:del>
      <w:ins w:id="269" w:author="Parks, Robbie M" w:date="2022-03-13T22:27:00Z">
        <w:r w:rsidR="003C6FC6" w:rsidRPr="003C6FC6">
          <w:t>72</w:t>
        </w:r>
      </w:ins>
      <w:r w:rsidR="003C6FC6" w:rsidRPr="003C6FC6">
        <w:t xml:space="preserve">. </w:t>
      </w:r>
      <w:r w:rsidR="003C6FC6" w:rsidRPr="003C6FC6">
        <w:tab/>
        <w:t xml:space="preserve">Gelman A. Prior distributions for variance parameters in hierarchical models (comment on article by Browne and Draper). </w:t>
      </w:r>
      <w:r w:rsidR="003C6FC6" w:rsidRPr="003C6FC6">
        <w:rPr>
          <w:i/>
          <w:iCs/>
        </w:rPr>
        <w:t>Bayesian Anal</w:t>
      </w:r>
      <w:r w:rsidR="003C6FC6" w:rsidRPr="003C6FC6">
        <w:t>. 2006;1(3):515-534. doi:10.1214/06-BA117A</w:t>
      </w:r>
    </w:p>
    <w:p w14:paraId="5C907897" w14:textId="718CF0E4" w:rsidR="003C6FC6" w:rsidRPr="003C6FC6" w:rsidRDefault="00591DE5" w:rsidP="003C6FC6">
      <w:pPr>
        <w:pStyle w:val="Bibliography"/>
      </w:pPr>
      <w:del w:id="270" w:author="Parks, Robbie M" w:date="2022-03-13T22:27:00Z">
        <w:r w:rsidRPr="00591DE5">
          <w:delText>66</w:delText>
        </w:r>
      </w:del>
      <w:ins w:id="271" w:author="Parks, Robbie M" w:date="2022-03-13T22:27:00Z">
        <w:r w:rsidR="003C6FC6" w:rsidRPr="003C6FC6">
          <w:t>73</w:t>
        </w:r>
      </w:ins>
      <w:r w:rsidR="003C6FC6" w:rsidRPr="003C6FC6">
        <w:t xml:space="preserve">. </w:t>
      </w:r>
      <w:r w:rsidR="003C6FC6" w:rsidRPr="003C6FC6">
        <w:tab/>
        <w:t xml:space="preserve">Lewandowski D, Kurowicka D, Joe H. Generating random correlation matrices based on vines and extended onion method. </w:t>
      </w:r>
      <w:r w:rsidR="003C6FC6" w:rsidRPr="003C6FC6">
        <w:rPr>
          <w:i/>
          <w:iCs/>
        </w:rPr>
        <w:t>Journal of multivariate analysis</w:t>
      </w:r>
      <w:r w:rsidR="003C6FC6" w:rsidRPr="003C6FC6">
        <w:t>. 2009;100(9):1989-2001.</w:t>
      </w:r>
    </w:p>
    <w:p w14:paraId="2D6F10F9" w14:textId="47025C61" w:rsidR="003C6FC6" w:rsidRPr="003C6FC6" w:rsidRDefault="00591DE5" w:rsidP="003C6FC6">
      <w:pPr>
        <w:pStyle w:val="Bibliography"/>
      </w:pPr>
      <w:del w:id="272" w:author="Parks, Robbie M" w:date="2022-03-13T22:27:00Z">
        <w:r w:rsidRPr="00591DE5">
          <w:delText>67</w:delText>
        </w:r>
      </w:del>
      <w:ins w:id="273" w:author="Parks, Robbie M" w:date="2022-03-13T22:27:00Z">
        <w:r w:rsidR="003C6FC6" w:rsidRPr="003C6FC6">
          <w:t>74</w:t>
        </w:r>
      </w:ins>
      <w:r w:rsidR="003C6FC6" w:rsidRPr="003C6FC6">
        <w:t xml:space="preserve">. </w:t>
      </w:r>
      <w:r w:rsidR="003C6FC6" w:rsidRPr="003C6FC6">
        <w:tab/>
        <w:t xml:space="preserve">Gelman A, Rubin DB. Inference from iterative simulation using multiple sequences. </w:t>
      </w:r>
      <w:r w:rsidR="003C6FC6" w:rsidRPr="003C6FC6">
        <w:rPr>
          <w:i/>
          <w:iCs/>
        </w:rPr>
        <w:t>Statistical science</w:t>
      </w:r>
      <w:r w:rsidR="003C6FC6" w:rsidRPr="003C6FC6">
        <w:t>. 1992;7(4):457-472.</w:t>
      </w:r>
    </w:p>
    <w:p w14:paraId="18EAEB50" w14:textId="409ED153" w:rsidR="003C6FC6" w:rsidRPr="003C6FC6" w:rsidRDefault="00591DE5" w:rsidP="003C6FC6">
      <w:pPr>
        <w:pStyle w:val="Bibliography"/>
      </w:pPr>
      <w:del w:id="274" w:author="Parks, Robbie M" w:date="2022-03-13T22:27:00Z">
        <w:r w:rsidRPr="00591DE5">
          <w:delText>68</w:delText>
        </w:r>
      </w:del>
      <w:ins w:id="275" w:author="Parks, Robbie M" w:date="2022-03-13T22:27:00Z">
        <w:r w:rsidR="003C6FC6" w:rsidRPr="003C6FC6">
          <w:t>75</w:t>
        </w:r>
      </w:ins>
      <w:r w:rsidR="003C6FC6" w:rsidRPr="003C6FC6">
        <w:t xml:space="preserve">. </w:t>
      </w:r>
      <w:r w:rsidR="003C6FC6" w:rsidRPr="003C6FC6">
        <w:tab/>
        <w:t>R Core Team. R: A language and environment for statistical computing. Published online 2013.</w:t>
      </w:r>
    </w:p>
    <w:p w14:paraId="07522126" w14:textId="27D1400F" w:rsidR="003C6FC6" w:rsidRPr="003C6FC6" w:rsidRDefault="00591DE5" w:rsidP="003C6FC6">
      <w:pPr>
        <w:pStyle w:val="Bibliography"/>
      </w:pPr>
      <w:del w:id="276" w:author="Parks, Robbie M" w:date="2022-03-13T22:27:00Z">
        <w:r w:rsidRPr="00591DE5">
          <w:delText>69</w:delText>
        </w:r>
      </w:del>
      <w:ins w:id="277" w:author="Parks, Robbie M" w:date="2022-03-13T22:27:00Z">
        <w:r w:rsidR="003C6FC6" w:rsidRPr="003C6FC6">
          <w:t>76</w:t>
        </w:r>
      </w:ins>
      <w:r w:rsidR="003C6FC6" w:rsidRPr="003C6FC6">
        <w:t xml:space="preserve">. </w:t>
      </w:r>
      <w:r w:rsidR="003C6FC6"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003C6FC6" w:rsidRPr="003C6FC6">
        <w:rPr>
          <w:i/>
          <w:iCs/>
        </w:rPr>
        <w:t>Neuroepidemiology</w:t>
      </w:r>
      <w:r w:rsidR="003C6FC6" w:rsidRPr="003C6FC6">
        <w:t>. 2018;51(1-2):33-49.</w:t>
      </w:r>
    </w:p>
    <w:p w14:paraId="74CE7469" w14:textId="2193504D" w:rsidR="003C6FC6" w:rsidRPr="003C6FC6" w:rsidRDefault="00591DE5" w:rsidP="003C6FC6">
      <w:pPr>
        <w:pStyle w:val="Bibliography"/>
      </w:pPr>
      <w:del w:id="278" w:author="Parks, Robbie M" w:date="2022-03-13T22:27:00Z">
        <w:r w:rsidRPr="00591DE5">
          <w:delText>70</w:delText>
        </w:r>
      </w:del>
      <w:ins w:id="279" w:author="Parks, Robbie M" w:date="2022-03-13T22:27:00Z">
        <w:r w:rsidR="003C6FC6" w:rsidRPr="003C6FC6">
          <w:t>77</w:t>
        </w:r>
      </w:ins>
      <w:r w:rsidR="003C6FC6" w:rsidRPr="003C6FC6">
        <w:t xml:space="preserve">. </w:t>
      </w:r>
      <w:r w:rsidR="003C6FC6" w:rsidRPr="003C6FC6">
        <w:tab/>
        <w:t>von Schneidemesser E, Mar KA, Saar D. Black carbon in Europe: Targeting an air Pollutant and climate forcer. Published online 2017.</w:t>
      </w:r>
    </w:p>
    <w:p w14:paraId="2F54D688" w14:textId="2B7C4D13" w:rsidR="003C6FC6" w:rsidRPr="003C6FC6" w:rsidRDefault="00591DE5" w:rsidP="003C6FC6">
      <w:pPr>
        <w:pStyle w:val="Bibliography"/>
      </w:pPr>
      <w:del w:id="280" w:author="Parks, Robbie M" w:date="2022-03-13T22:27:00Z">
        <w:r w:rsidRPr="00591DE5">
          <w:delText>71</w:delText>
        </w:r>
      </w:del>
      <w:ins w:id="281" w:author="Parks, Robbie M" w:date="2022-03-13T22:27:00Z">
        <w:r w:rsidR="003C6FC6" w:rsidRPr="003C6FC6">
          <w:t>78</w:t>
        </w:r>
      </w:ins>
      <w:r w:rsidR="003C6FC6" w:rsidRPr="003C6FC6">
        <w:t xml:space="preserve">. </w:t>
      </w:r>
      <w:r w:rsidR="003C6FC6" w:rsidRPr="003C6FC6">
        <w:tab/>
        <w:t xml:space="preserve">Pamphlett R, Rikard-Bell A. Different occupations associated with amyotrophic lateral sclerosis: Is diesel exhaust the link? </w:t>
      </w:r>
      <w:r w:rsidR="003C6FC6" w:rsidRPr="003C6FC6">
        <w:rPr>
          <w:i/>
          <w:iCs/>
        </w:rPr>
        <w:t>PloS One</w:t>
      </w:r>
      <w:r w:rsidR="003C6FC6" w:rsidRPr="003C6FC6">
        <w:t>. 2013;8(11):e80993.</w:t>
      </w:r>
    </w:p>
    <w:p w14:paraId="64B6F8F2" w14:textId="5AA5A718" w:rsidR="003C6FC6" w:rsidRPr="003C6FC6" w:rsidRDefault="00591DE5" w:rsidP="003C6FC6">
      <w:pPr>
        <w:pStyle w:val="Bibliography"/>
      </w:pPr>
      <w:del w:id="282" w:author="Parks, Robbie M" w:date="2022-03-13T22:27:00Z">
        <w:r w:rsidRPr="00591DE5">
          <w:delText>72</w:delText>
        </w:r>
      </w:del>
      <w:ins w:id="283" w:author="Parks, Robbie M" w:date="2022-03-13T22:27:00Z">
        <w:r w:rsidR="003C6FC6" w:rsidRPr="003C6FC6">
          <w:t>79</w:t>
        </w:r>
      </w:ins>
      <w:r w:rsidR="003C6FC6" w:rsidRPr="003C6FC6">
        <w:t xml:space="preserve">. </w:t>
      </w:r>
      <w:r w:rsidR="003C6FC6" w:rsidRPr="003C6FC6">
        <w:tab/>
        <w:t xml:space="preserve">Zhang R, Dai Y, Zhang X, et al. Reduced pulmonary function and increased pro-inflammatory cytokines in nanoscale carbon black-exposed workers. </w:t>
      </w:r>
      <w:r w:rsidR="003C6FC6" w:rsidRPr="003C6FC6">
        <w:rPr>
          <w:i/>
          <w:iCs/>
        </w:rPr>
        <w:t>Part Fibre Toxicol</w:t>
      </w:r>
      <w:r w:rsidR="003C6FC6" w:rsidRPr="003C6FC6">
        <w:t>. 2014;11:73. doi:10.1186/s12989-014-0073-1</w:t>
      </w:r>
    </w:p>
    <w:p w14:paraId="5A793813" w14:textId="200831B7" w:rsidR="003C6FC6" w:rsidRPr="003C6FC6" w:rsidRDefault="00591DE5" w:rsidP="003C6FC6">
      <w:pPr>
        <w:pStyle w:val="Bibliography"/>
      </w:pPr>
      <w:del w:id="284" w:author="Parks, Robbie M" w:date="2022-03-13T22:27:00Z">
        <w:r w:rsidRPr="00591DE5">
          <w:delText>73</w:delText>
        </w:r>
      </w:del>
      <w:ins w:id="285" w:author="Parks, Robbie M" w:date="2022-03-13T22:27:00Z">
        <w:r w:rsidR="003C6FC6" w:rsidRPr="003C6FC6">
          <w:t>80</w:t>
        </w:r>
      </w:ins>
      <w:r w:rsidR="003C6FC6" w:rsidRPr="003C6FC6">
        <w:t xml:space="preserve">. </w:t>
      </w:r>
      <w:r w:rsidR="003C6FC6" w:rsidRPr="003C6FC6">
        <w:tab/>
        <w:t xml:space="preserve">Gao X, Xu H, Shang J, et al. Ozonized carbon black induces mitochondrial dysfunction and DNA damage. </w:t>
      </w:r>
      <w:r w:rsidR="003C6FC6" w:rsidRPr="003C6FC6">
        <w:rPr>
          <w:i/>
          <w:iCs/>
        </w:rPr>
        <w:t>Environ Toxicol</w:t>
      </w:r>
      <w:r w:rsidR="003C6FC6" w:rsidRPr="003C6FC6">
        <w:t>. 2017;32(3):944-955. doi:10.1002/tox.22295</w:t>
      </w:r>
    </w:p>
    <w:p w14:paraId="77691AC6" w14:textId="756805D4" w:rsidR="003C6FC6" w:rsidRPr="003C6FC6" w:rsidRDefault="00591DE5" w:rsidP="003C6FC6">
      <w:pPr>
        <w:pStyle w:val="Bibliography"/>
      </w:pPr>
      <w:del w:id="286" w:author="Parks, Robbie M" w:date="2022-03-13T22:27:00Z">
        <w:r w:rsidRPr="00591DE5">
          <w:lastRenderedPageBreak/>
          <w:delText>74</w:delText>
        </w:r>
      </w:del>
      <w:ins w:id="287" w:author="Parks, Robbie M" w:date="2022-03-13T22:27:00Z">
        <w:r w:rsidR="003C6FC6" w:rsidRPr="003C6FC6">
          <w:t>81</w:t>
        </w:r>
      </w:ins>
      <w:r w:rsidR="003C6FC6" w:rsidRPr="003C6FC6">
        <w:t xml:space="preserve">. </w:t>
      </w:r>
      <w:r w:rsidR="003C6FC6" w:rsidRPr="003C6FC6">
        <w:tab/>
        <w:t xml:space="preserve">Kyjovska ZO, Jacobsen NR, Saber AT, et al. DNA damage following pulmonary exposure by instillation to low doses of carbon black (Printex 90) nanoparticles in mice. </w:t>
      </w:r>
      <w:r w:rsidR="003C6FC6" w:rsidRPr="003C6FC6">
        <w:rPr>
          <w:i/>
          <w:iCs/>
        </w:rPr>
        <w:t>Environ Mol Mutagen</w:t>
      </w:r>
      <w:r w:rsidR="003C6FC6" w:rsidRPr="003C6FC6">
        <w:t>. 2015;56(1):41-49. doi:10.1002/em.21888</w:t>
      </w:r>
    </w:p>
    <w:p w14:paraId="16351106" w14:textId="32B499BE" w:rsidR="003C6FC6" w:rsidRPr="003C6FC6" w:rsidRDefault="00591DE5" w:rsidP="003C6FC6">
      <w:pPr>
        <w:pStyle w:val="Bibliography"/>
        <w:rPr>
          <w:ins w:id="288" w:author="Parks, Robbie M" w:date="2022-03-13T22:27:00Z"/>
        </w:rPr>
      </w:pPr>
      <w:del w:id="289" w:author="Parks, Robbie M" w:date="2022-03-13T22:27:00Z">
        <w:r w:rsidRPr="00591DE5">
          <w:delText>75</w:delText>
        </w:r>
      </w:del>
      <w:ins w:id="290" w:author="Parks, Robbie M" w:date="2022-03-13T22:27:00Z">
        <w:r w:rsidR="003C6FC6" w:rsidRPr="003C6FC6">
          <w:t xml:space="preserve">82. </w:t>
        </w:r>
        <w:r w:rsidR="003C6FC6" w:rsidRPr="003C6FC6">
          <w:tab/>
          <w:t xml:space="preserve">Benatar M, Turner MR, Wuu J. Defining pre-symptomatic amyotrophic lateral sclerosis. </w:t>
        </w:r>
        <w:r w:rsidR="003C6FC6" w:rsidRPr="003C6FC6">
          <w:rPr>
            <w:i/>
            <w:iCs/>
          </w:rPr>
          <w:t>Amyotrophic Lateral Sclerosis and Frontotemporal Degeneration</w:t>
        </w:r>
        <w:r w:rsidR="003C6FC6" w:rsidRPr="003C6FC6">
          <w:t>. 2019;20(5-6):303-309.</w:t>
        </w:r>
      </w:ins>
    </w:p>
    <w:p w14:paraId="0CDAC6A9" w14:textId="77777777" w:rsidR="003C6FC6" w:rsidRPr="003C6FC6" w:rsidRDefault="003C6FC6" w:rsidP="003C6FC6">
      <w:pPr>
        <w:pStyle w:val="Bibliography"/>
        <w:rPr>
          <w:ins w:id="291" w:author="Parks, Robbie M" w:date="2022-03-13T22:27:00Z"/>
        </w:rPr>
      </w:pPr>
      <w:ins w:id="292" w:author="Parks, Robbie M" w:date="2022-03-13T22:27:00Z">
        <w:r w:rsidRPr="003C6FC6">
          <w:t xml:space="preserve">83. </w:t>
        </w:r>
        <w:r w:rsidRPr="003C6FC6">
          <w:tab/>
          <w:t>Benatar M, Wuu J, McHutchison C, et al. Preventing amyotrophic lateral sclerosis: insights from pre-symptomatic neurodegenerative diseases. Published online 2021.</w:t>
        </w:r>
      </w:ins>
    </w:p>
    <w:p w14:paraId="4003ECB4" w14:textId="77777777" w:rsidR="003C6FC6" w:rsidRPr="003C6FC6" w:rsidRDefault="003C6FC6" w:rsidP="003C6FC6">
      <w:pPr>
        <w:pStyle w:val="Bibliography"/>
        <w:rPr>
          <w:ins w:id="293" w:author="Parks, Robbie M" w:date="2022-03-13T22:27:00Z"/>
        </w:rPr>
      </w:pPr>
      <w:ins w:id="294" w:author="Parks, Robbie M" w:date="2022-03-13T22:27:00Z">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ins>
    </w:p>
    <w:p w14:paraId="719C8EC7" w14:textId="77777777" w:rsidR="003C6FC6" w:rsidRPr="003C6FC6" w:rsidRDefault="003C6FC6" w:rsidP="003C6FC6">
      <w:pPr>
        <w:pStyle w:val="Bibliography"/>
      </w:pPr>
      <w:ins w:id="295" w:author="Parks, Robbie M" w:date="2022-03-13T22:27:00Z">
        <w:r w:rsidRPr="003C6FC6">
          <w:t>85</w:t>
        </w:r>
      </w:ins>
      <w:r w:rsidRPr="003C6FC6">
        <w:t xml:space="preserve">.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557ACE16" w14:textId="77777777" w:rsidR="00591DE5" w:rsidRPr="00591DE5" w:rsidRDefault="00591DE5" w:rsidP="00591DE5">
      <w:pPr>
        <w:pStyle w:val="Bibliography"/>
        <w:rPr>
          <w:del w:id="296" w:author="Parks, Robbie M" w:date="2022-03-13T22:27:00Z"/>
        </w:rPr>
      </w:pPr>
      <w:del w:id="297" w:author="Parks, Robbie M" w:date="2022-03-13T22:27:00Z">
        <w:r w:rsidRPr="00591DE5">
          <w:delText xml:space="preserve">76. </w:delText>
        </w:r>
        <w:r w:rsidRPr="00591DE5">
          <w:tab/>
          <w:delText xml:space="preserve">Nakken O, Meyer HE, Stigum H, Holmøy T. High BMI is associated with low ALS risk: A population-based study. </w:delText>
        </w:r>
        <w:r w:rsidRPr="00591DE5">
          <w:rPr>
            <w:i/>
            <w:iCs/>
          </w:rPr>
          <w:delText>Neurology</w:delText>
        </w:r>
        <w:r w:rsidRPr="00591DE5">
          <w:delText>. 2019;93(5):e424-e432.</w:delText>
        </w:r>
      </w:del>
    </w:p>
    <w:p w14:paraId="63410771" w14:textId="77777777" w:rsidR="00591DE5" w:rsidRPr="00591DE5" w:rsidRDefault="00591DE5" w:rsidP="00591DE5">
      <w:pPr>
        <w:pStyle w:val="Bibliography"/>
        <w:rPr>
          <w:del w:id="298" w:author="Parks, Robbie M" w:date="2022-03-13T22:27:00Z"/>
        </w:rPr>
      </w:pPr>
      <w:del w:id="299" w:author="Parks, Robbie M" w:date="2022-03-13T22:27:00Z">
        <w:r w:rsidRPr="00591DE5">
          <w:delText xml:space="preserve">77. </w:delText>
        </w:r>
        <w:r w:rsidRPr="00591DE5">
          <w:tab/>
          <w:delText xml:space="preserve">Jawaid A, Murthy SB, Wilson AM, et al. A decrease in body mass index is associated with faster progression of motor symptoms and shorter survival in ALS. </w:delText>
        </w:r>
        <w:r w:rsidRPr="00591DE5">
          <w:rPr>
            <w:i/>
            <w:iCs/>
          </w:rPr>
          <w:delText>Amyotrophic Lateral Sclerosis</w:delText>
        </w:r>
        <w:r w:rsidRPr="00591DE5">
          <w:delText>. 2010;11(6):542-548.</w:delText>
        </w:r>
      </w:del>
    </w:p>
    <w:p w14:paraId="1E1E5CE2" w14:textId="50C77801" w:rsidR="003C6FC6" w:rsidRPr="003C6FC6" w:rsidRDefault="00591DE5" w:rsidP="003C6FC6">
      <w:pPr>
        <w:pStyle w:val="Bibliography"/>
      </w:pPr>
      <w:del w:id="300" w:author="Parks, Robbie M" w:date="2022-03-13T22:27:00Z">
        <w:r w:rsidRPr="00591DE5">
          <w:delText>78</w:delText>
        </w:r>
      </w:del>
      <w:ins w:id="301" w:author="Parks, Robbie M" w:date="2022-03-13T22:27:00Z">
        <w:r w:rsidR="003C6FC6" w:rsidRPr="003C6FC6">
          <w:t>86</w:t>
        </w:r>
      </w:ins>
      <w:r w:rsidR="003C6FC6" w:rsidRPr="003C6FC6">
        <w:t xml:space="preserve">. </w:t>
      </w:r>
      <w:r w:rsidR="003C6FC6" w:rsidRPr="003C6FC6">
        <w:tab/>
        <w:t xml:space="preserve">Carroll RJ, Ruppert D, Stefanski LA, Crainiceanu CM. </w:t>
      </w:r>
      <w:r w:rsidR="003C6FC6" w:rsidRPr="003C6FC6">
        <w:rPr>
          <w:i/>
          <w:iCs/>
        </w:rPr>
        <w:t>Measurement Error in Nonlinear Models: A Modern Perspective</w:t>
      </w:r>
      <w:r w:rsidR="003C6FC6" w:rsidRPr="003C6FC6">
        <w:t>. CRC press; 2006.</w:t>
      </w:r>
    </w:p>
    <w:p w14:paraId="0DDE15DC" w14:textId="77777777" w:rsidR="003C6FC6" w:rsidRPr="003C6FC6" w:rsidRDefault="003C6FC6" w:rsidP="003C6FC6">
      <w:pPr>
        <w:pStyle w:val="Bibliography"/>
        <w:rPr>
          <w:ins w:id="302" w:author="Parks, Robbie M" w:date="2022-03-13T22:27:00Z"/>
        </w:rPr>
      </w:pPr>
      <w:ins w:id="303" w:author="Parks, Robbie M" w:date="2022-03-13T22:27:00Z">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ins>
    </w:p>
    <w:p w14:paraId="1BF93E8A" w14:textId="77777777" w:rsidR="003C6FC6" w:rsidRPr="003C6FC6" w:rsidRDefault="003C6FC6" w:rsidP="003C6FC6">
      <w:pPr>
        <w:pStyle w:val="Bibliography"/>
        <w:rPr>
          <w:ins w:id="304" w:author="Parks, Robbie M" w:date="2022-03-13T22:27:00Z"/>
        </w:rPr>
      </w:pPr>
      <w:ins w:id="305" w:author="Parks, Robbie M" w:date="2022-03-13T22:27:00Z">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ins>
    </w:p>
    <w:p w14:paraId="43E0EEA7" w14:textId="77777777" w:rsidR="003C6FC6" w:rsidRPr="003C6FC6" w:rsidRDefault="003C6FC6" w:rsidP="003C6FC6">
      <w:pPr>
        <w:pStyle w:val="Bibliography"/>
        <w:rPr>
          <w:ins w:id="306" w:author="Parks, Robbie M" w:date="2022-03-13T22:27:00Z"/>
        </w:rPr>
      </w:pPr>
      <w:ins w:id="307" w:author="Parks, Robbie M" w:date="2022-03-13T22:27:00Z">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ins>
    </w:p>
    <w:p w14:paraId="3891A205" w14:textId="5EA2F4FF" w:rsidR="0046514C" w:rsidRDefault="00EA34DC" w:rsidP="0046514C">
      <w:pPr>
        <w:rPr>
          <w:b/>
        </w:rPr>
      </w:pPr>
      <w:r w:rsidRPr="00E31758">
        <w:rPr>
          <w:rPrChange w:id="308" w:author="Parks, Robbie M" w:date="2022-03-13T22:27:00Z">
            <w:rPr>
              <w:b/>
            </w:rPr>
          </w:rPrChange>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0F53A52B"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del w:id="309" w:author="Parks, Robbie M" w:date="2022-03-13T22:27:00Z">
              <w:r w:rsidRPr="006E60E3">
                <w:rPr>
                  <w:rFonts w:eastAsia="Arial"/>
                  <w:color w:val="000000"/>
                  <w:sz w:val="18"/>
                  <w:szCs w:val="18"/>
                </w:rPr>
                <w:delText>Unemployed</w:delText>
              </w:r>
              <w:r w:rsidR="00933812">
                <w:rPr>
                  <w:rFonts w:eastAsia="Arial"/>
                  <w:color w:val="000000"/>
                  <w:sz w:val="18"/>
                  <w:szCs w:val="18"/>
                </w:rPr>
                <w:delText xml:space="preserve"> or unclassified</w:delText>
              </w:r>
            </w:del>
            <w:ins w:id="310" w:author="Parks, Robbie M" w:date="2022-03-13T22:27:00Z">
              <w:r w:rsidR="00963910">
                <w:rPr>
                  <w:rFonts w:eastAsia="Arial"/>
                  <w:color w:val="000000"/>
                  <w:sz w:val="18"/>
                  <w:szCs w:val="18"/>
                </w:rPr>
                <w:t>Unknown</w:t>
              </w:r>
            </w:ins>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B40456">
          <w:headerReference w:type="default" r:id="rId12"/>
          <w:footerReference w:type="default" r:id="rId13"/>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16F41E31"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del w:id="311" w:author="Parks, Robbie M" w:date="2022-03-13T22:27:00Z">
        <w:r>
          <w:rPr>
            <w:bCs/>
          </w:rPr>
          <w:delText>5</w:delText>
        </w:r>
      </w:del>
      <w:ins w:id="312" w:author="Parks, Robbie M" w:date="2022-03-13T22:27:00Z">
        <w:r w:rsidR="00557887">
          <w:rPr>
            <w:bCs/>
          </w:rPr>
          <w:t xml:space="preserve">1,- </w:t>
        </w:r>
        <w:r>
          <w:rPr>
            <w:bCs/>
          </w:rPr>
          <w:t>5-</w:t>
        </w:r>
        <w:r w:rsidR="00557887">
          <w:rPr>
            <w:bCs/>
          </w:rPr>
          <w:t>, and 10</w:t>
        </w:r>
      </w:ins>
      <w:r w:rsidR="00557887">
        <w:rPr>
          <w:bCs/>
        </w:rPr>
        <w:t>-</w:t>
      </w:r>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13" w:author="Parks, Robbie M" w:date="2022-03-13T22:27: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37"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D49B" w14:textId="77777777" w:rsidR="00B72B24" w:rsidRDefault="00B72B24">
      <w:pPr>
        <w:spacing w:line="240" w:lineRule="auto"/>
      </w:pPr>
      <w:r>
        <w:separator/>
      </w:r>
    </w:p>
  </w:endnote>
  <w:endnote w:type="continuationSeparator" w:id="0">
    <w:p w14:paraId="555120A7" w14:textId="77777777" w:rsidR="00B72B24" w:rsidRDefault="00B72B24">
      <w:pPr>
        <w:spacing w:line="240" w:lineRule="auto"/>
      </w:pPr>
      <w:r>
        <w:continuationSeparator/>
      </w:r>
    </w:p>
  </w:endnote>
  <w:endnote w:type="continuationNotice" w:id="1">
    <w:p w14:paraId="5774F868" w14:textId="77777777" w:rsidR="00B72B24" w:rsidRDefault="00B72B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631A" w14:textId="77777777" w:rsidR="00B72B24" w:rsidRDefault="00B72B24">
      <w:pPr>
        <w:spacing w:line="240" w:lineRule="auto"/>
      </w:pPr>
      <w:r>
        <w:separator/>
      </w:r>
    </w:p>
  </w:footnote>
  <w:footnote w:type="continuationSeparator" w:id="0">
    <w:p w14:paraId="06C511EA" w14:textId="77777777" w:rsidR="00B72B24" w:rsidRDefault="00B72B24">
      <w:pPr>
        <w:spacing w:line="240" w:lineRule="auto"/>
      </w:pPr>
      <w:r>
        <w:continuationSeparator/>
      </w:r>
    </w:p>
  </w:footnote>
  <w:footnote w:type="continuationNotice" w:id="1">
    <w:p w14:paraId="0E29C71F" w14:textId="77777777" w:rsidR="00B72B24" w:rsidRDefault="00B72B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369"/>
    <w:rsid w:val="000808CA"/>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941"/>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3B03"/>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550"/>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3BA"/>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89B"/>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456"/>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B24"/>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2E29"/>
    <w:rsid w:val="00BE38DD"/>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0906"/>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6C5"/>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2E2"/>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2BEA"/>
    <w:rsid w:val="00F837D5"/>
    <w:rsid w:val="00F84303"/>
    <w:rsid w:val="00F84ADA"/>
    <w:rsid w:val="00F8567F"/>
    <w:rsid w:val="00F85ED7"/>
    <w:rsid w:val="00F86173"/>
    <w:rsid w:val="00F86AFF"/>
    <w:rsid w:val="00F873A1"/>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49244</Words>
  <Characters>280691</Characters>
  <Application>Microsoft Office Word</Application>
  <DocSecurity>0</DocSecurity>
  <Lines>2339</Lines>
  <Paragraphs>658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cp:revision>
  <cp:lastPrinted>2021-10-26T23:59:00Z</cp:lastPrinted>
  <dcterms:created xsi:type="dcterms:W3CDTF">2022-03-14T02:26:00Z</dcterms:created>
  <dcterms:modified xsi:type="dcterms:W3CDTF">2022-03-14T02:32:00Z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