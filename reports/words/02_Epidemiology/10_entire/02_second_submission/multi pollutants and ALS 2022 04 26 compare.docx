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1A4A" w14:textId="1C7C1BC0" w:rsidR="00E27205" w:rsidRPr="00934941" w:rsidRDefault="00E27205" w:rsidP="00334B76">
      <w:pPr>
        <w:jc w:val="both"/>
        <w:rPr>
          <w:b/>
        </w:rPr>
        <w:pPrChange w:id="0" w:author="Parks, Robbie M" w:date="2022-04-26T11:45:00Z">
          <w:pPr/>
        </w:pPrChange>
      </w:pPr>
      <w:r w:rsidRPr="00BE40FA">
        <w:rPr>
          <w:b/>
        </w:rPr>
        <w:t>Abstract</w:t>
      </w:r>
      <w:r w:rsidR="00666546">
        <w:rPr>
          <w:b/>
        </w:rPr>
        <w:br/>
      </w:r>
      <w:r w:rsidR="00C768EE">
        <w:rPr>
          <w:b/>
        </w:rPr>
        <w:t>Background</w:t>
      </w:r>
      <w:r w:rsidRPr="00BE40FA">
        <w:rPr>
          <w:b/>
        </w:rPr>
        <w:t xml:space="preserve">: </w:t>
      </w:r>
      <w:r w:rsidR="00F9217A" w:rsidRPr="00BE40FA">
        <w:t>Amyotrophic lateral sclerosis (ALS) is a fatal neurodegenerative disease</w:t>
      </w:r>
      <w:r w:rsidR="00F03089" w:rsidRPr="00BE40FA">
        <w:t xml:space="preserve">. </w:t>
      </w:r>
      <w:r w:rsidR="004C5DD5">
        <w:t>L</w:t>
      </w:r>
      <w:r w:rsidR="00F9217A" w:rsidRPr="00BE40FA">
        <w:t>imited evidence suggest</w:t>
      </w:r>
      <w:r w:rsidR="004C5DD5">
        <w:t xml:space="preserve">s </w:t>
      </w:r>
      <w:del w:id="1" w:author="Parks, Robbie M" w:date="2022-04-26T11:45:00Z">
        <w:r w:rsidR="004C5DD5">
          <w:delText>that</w:delText>
        </w:r>
        <w:r w:rsidR="00F9217A" w:rsidRPr="00BE40FA">
          <w:delText xml:space="preserve"> </w:delText>
        </w:r>
      </w:del>
      <w:r w:rsidR="00F9217A" w:rsidRPr="00BE40FA">
        <w:t xml:space="preserve">ALS </w:t>
      </w:r>
      <w:del w:id="2" w:author="Parks, Robbie M" w:date="2022-04-26T11:45:00Z">
        <w:r w:rsidR="00206201">
          <w:delText xml:space="preserve">symptoms </w:delText>
        </w:r>
        <w:r w:rsidR="00F9217A" w:rsidRPr="00BE40FA">
          <w:delText>onset is</w:delText>
        </w:r>
      </w:del>
      <w:ins w:id="3" w:author="Parks, Robbie M" w:date="2022-04-26T11:45:00Z">
        <w:r w:rsidR="009B7241" w:rsidRPr="00BE40FA">
          <w:t xml:space="preserve">diagnosis </w:t>
        </w:r>
        <w:r w:rsidR="006F44D8">
          <w:t>may be</w:t>
        </w:r>
      </w:ins>
      <w:r w:rsidR="00F9217A" w:rsidRPr="00BE40FA">
        <w:t xml:space="preserve"> associated with air pollution</w:t>
      </w:r>
      <w:r w:rsidR="0027095D">
        <w:t xml:space="preserve"> exposure</w:t>
      </w:r>
      <w:r w:rsidR="00F9217A" w:rsidRPr="00BE40FA">
        <w:t xml:space="preserve"> and specifically</w:t>
      </w:r>
      <w:del w:id="4" w:author="Parks, Robbie M" w:date="2022-04-26T11:45:00Z">
        <w:r w:rsidR="00F9217A" w:rsidRPr="00BE40FA">
          <w:delText xml:space="preserve"> to</w:delText>
        </w:r>
      </w:del>
      <w:r w:rsidR="00F9217A" w:rsidRPr="00BE40FA">
        <w:t xml:space="preserve"> traffic-related </w:t>
      </w:r>
      <w:r w:rsidR="00E6169B">
        <w:t>pollutants</w:t>
      </w:r>
      <w:r w:rsidR="00F9217A" w:rsidRPr="00BE40FA">
        <w:t>.</w:t>
      </w:r>
    </w:p>
    <w:p w14:paraId="5DFA7626" w14:textId="77777777" w:rsidR="00666546" w:rsidRPr="00BE40FA" w:rsidRDefault="00666546" w:rsidP="00334B76">
      <w:pPr>
        <w:jc w:val="both"/>
        <w:pPrChange w:id="5" w:author="Parks, Robbie M" w:date="2022-04-26T11:45:00Z">
          <w:pPr/>
        </w:pPrChange>
      </w:pPr>
    </w:p>
    <w:p w14:paraId="1D16C3EE" w14:textId="72DA3470" w:rsidR="00F07E84" w:rsidRDefault="00C768EE" w:rsidP="00334B76">
      <w:pPr>
        <w:jc w:val="both"/>
        <w:rPr>
          <w:bCs/>
        </w:rPr>
        <w:pPrChange w:id="6" w:author="Parks, Robbie M" w:date="2022-04-26T11:45:00Z">
          <w:pPr/>
        </w:pPrChange>
      </w:pPr>
      <w:r>
        <w:rPr>
          <w:b/>
        </w:rPr>
        <w:t>Methods:</w:t>
      </w:r>
      <w:r w:rsidR="00E27205" w:rsidRPr="00BE40FA">
        <w:rPr>
          <w:b/>
        </w:rPr>
        <w:t xml:space="preserve"> </w:t>
      </w:r>
      <w:r w:rsidR="00537B54" w:rsidRPr="00747E90">
        <w:rPr>
          <w:bCs/>
        </w:rPr>
        <w:t>I</w:t>
      </w:r>
      <w:r w:rsidR="00537B54" w:rsidRPr="00BE40FA">
        <w:rPr>
          <w:bCs/>
        </w:rPr>
        <w:t xml:space="preserve">n this </w:t>
      </w:r>
      <w:r w:rsidR="00537B54">
        <w:rPr>
          <w:bCs/>
        </w:rPr>
        <w:t xml:space="preserve">population-based </w:t>
      </w:r>
      <w:r w:rsidR="00537B54" w:rsidRPr="00BE40FA">
        <w:rPr>
          <w:bCs/>
        </w:rPr>
        <w:t xml:space="preserve">case-control study, </w:t>
      </w:r>
      <w:r w:rsidR="00537B54">
        <w:rPr>
          <w:bCs/>
        </w:rPr>
        <w:t>w</w:t>
      </w:r>
      <w:r w:rsidR="00F07E84" w:rsidRPr="00BE40FA">
        <w:rPr>
          <w:bCs/>
        </w:rPr>
        <w:t xml:space="preserve">e used </w:t>
      </w:r>
      <w:del w:id="7" w:author="Parks, Robbie M" w:date="2022-04-26T11:45:00Z">
        <w:r w:rsidR="00F07E84" w:rsidRPr="00BE40FA">
          <w:rPr>
            <w:bCs/>
          </w:rPr>
          <w:delText xml:space="preserve">data </w:delText>
        </w:r>
        <w:r w:rsidR="00C45A34">
          <w:rPr>
            <w:bCs/>
          </w:rPr>
          <w:delText xml:space="preserve">on </w:delText>
        </w:r>
      </w:del>
      <w:r w:rsidR="00C45A34">
        <w:rPr>
          <w:color w:val="000000" w:themeColor="text1"/>
        </w:rPr>
        <w:t xml:space="preserve">3,939 </w:t>
      </w:r>
      <w:r w:rsidR="00C45A34" w:rsidRPr="00BE40FA">
        <w:rPr>
          <w:bCs/>
        </w:rPr>
        <w:t xml:space="preserve">ALS cases </w:t>
      </w:r>
      <w:r w:rsidR="00F07E84" w:rsidRPr="00BE40FA">
        <w:rPr>
          <w:bCs/>
        </w:rPr>
        <w:t xml:space="preserve">from the </w:t>
      </w:r>
      <w:r w:rsidR="00EA699C" w:rsidRPr="00EA699C">
        <w:rPr>
          <w:bCs/>
        </w:rPr>
        <w:t xml:space="preserve">Danish National Patient Register </w:t>
      </w:r>
      <w:r w:rsidR="00F07E84" w:rsidRPr="00BE40FA">
        <w:rPr>
          <w:bCs/>
        </w:rPr>
        <w:t xml:space="preserve">diagnosed </w:t>
      </w:r>
      <w:del w:id="8" w:author="Parks, Robbie M" w:date="2022-04-26T11:45:00Z">
        <w:r w:rsidR="00F07E84" w:rsidRPr="00BE40FA">
          <w:rPr>
            <w:bCs/>
          </w:rPr>
          <w:delText>between</w:delText>
        </w:r>
      </w:del>
      <w:ins w:id="9" w:author="Parks, Robbie M" w:date="2022-04-26T11:45:00Z">
        <w:r w:rsidR="001B2BEE">
          <w:rPr>
            <w:bCs/>
          </w:rPr>
          <w:t>during</w:t>
        </w:r>
      </w:ins>
      <w:r w:rsidR="00F07E84" w:rsidRPr="00BE40FA">
        <w:rPr>
          <w:bCs/>
        </w:rPr>
        <w:t xml:space="preserve"> 1989</w:t>
      </w:r>
      <w:del w:id="10" w:author="Parks, Robbie M" w:date="2022-04-26T11:45:00Z">
        <w:r w:rsidR="00F07E84" w:rsidRPr="00BE40FA">
          <w:rPr>
            <w:bCs/>
          </w:rPr>
          <w:delText xml:space="preserve"> – </w:delText>
        </w:r>
      </w:del>
      <w:ins w:id="11" w:author="Parks, Robbie M" w:date="2022-04-26T11:45:00Z">
        <w:r w:rsidR="00F07E84" w:rsidRPr="00BE40FA">
          <w:rPr>
            <w:bCs/>
          </w:rPr>
          <w:t>–</w:t>
        </w:r>
      </w:ins>
      <w:r w:rsidR="00F07E84" w:rsidRPr="00BE40FA">
        <w:rPr>
          <w:bCs/>
        </w:rPr>
        <w:t>2013 and matched on</w:t>
      </w:r>
      <w:r w:rsidR="00B90716">
        <w:rPr>
          <w:bCs/>
        </w:rPr>
        <w:t xml:space="preserve"> age</w:t>
      </w:r>
      <w:r w:rsidR="00F07E84" w:rsidRPr="00BE40FA">
        <w:rPr>
          <w:bCs/>
        </w:rPr>
        <w:t xml:space="preserve">, sex, </w:t>
      </w:r>
      <w:r w:rsidR="00C86326">
        <w:rPr>
          <w:bCs/>
        </w:rPr>
        <w:t xml:space="preserve">year </w:t>
      </w:r>
      <w:r w:rsidR="00280CDE">
        <w:rPr>
          <w:bCs/>
        </w:rPr>
        <w:t>of birth</w:t>
      </w:r>
      <w:r w:rsidR="0012214B">
        <w:rPr>
          <w:bCs/>
        </w:rPr>
        <w:t xml:space="preserve"> </w:t>
      </w:r>
      <w:r w:rsidR="00F07E84" w:rsidRPr="00BE40FA">
        <w:rPr>
          <w:bCs/>
        </w:rPr>
        <w:t>and vital status to</w:t>
      </w:r>
      <w:r w:rsidR="00CC78D6">
        <w:rPr>
          <w:bCs/>
        </w:rPr>
        <w:t xml:space="preserve"> </w:t>
      </w:r>
      <w:r w:rsidR="00CC78D6">
        <w:rPr>
          <w:color w:val="000000" w:themeColor="text1"/>
        </w:rPr>
        <w:t>19,298</w:t>
      </w:r>
      <w:r w:rsidR="00F07E84" w:rsidRPr="00BE40FA">
        <w:rPr>
          <w:bCs/>
        </w:rPr>
        <w:t xml:space="preserve"> </w:t>
      </w:r>
      <w:r w:rsidR="00130D2B">
        <w:rPr>
          <w:bCs/>
        </w:rPr>
        <w:t>population-based</w:t>
      </w:r>
      <w:r w:rsidR="00C86326">
        <w:rPr>
          <w:bCs/>
        </w:rPr>
        <w:t xml:space="preserve"> </w:t>
      </w:r>
      <w:r w:rsidR="00F07E84" w:rsidRPr="00BE40FA">
        <w:rPr>
          <w:bCs/>
        </w:rPr>
        <w:t>controls</w:t>
      </w:r>
      <w:r w:rsidR="003651D2">
        <w:rPr>
          <w:bCs/>
        </w:rPr>
        <w:t xml:space="preserve"> free of ALS at index date</w:t>
      </w:r>
      <w:r w:rsidR="00F07E84" w:rsidRPr="00BE40FA">
        <w:rPr>
          <w:bCs/>
        </w:rPr>
        <w:t>. We used</w:t>
      </w:r>
      <w:ins w:id="12" w:author="Parks, Robbie M" w:date="2022-04-26T11:45:00Z">
        <w:r w:rsidR="00F07E84" w:rsidRPr="00BE40FA">
          <w:rPr>
            <w:bCs/>
          </w:rPr>
          <w:t xml:space="preserve"> </w:t>
        </w:r>
        <w:r w:rsidR="00327122">
          <w:rPr>
            <w:bCs/>
          </w:rPr>
          <w:t>validated</w:t>
        </w:r>
      </w:ins>
      <w:r w:rsidR="00327122">
        <w:rPr>
          <w:bCs/>
        </w:rPr>
        <w:t xml:space="preserve"> </w:t>
      </w:r>
      <w:r w:rsidR="00F07E84" w:rsidRPr="00BE40FA">
        <w:rPr>
          <w:bCs/>
        </w:rPr>
        <w:t xml:space="preserve">predictions </w:t>
      </w:r>
      <w:r w:rsidR="00946AAC">
        <w:rPr>
          <w:bCs/>
        </w:rPr>
        <w:t>of</w:t>
      </w:r>
      <w:r w:rsidR="00C70E13">
        <w:rPr>
          <w:bCs/>
        </w:rPr>
        <w:t xml:space="preserve"> </w:t>
      </w:r>
      <w:r w:rsidR="008F295B" w:rsidRPr="00BE40FA">
        <w:rPr>
          <w:bCs/>
        </w:rPr>
        <w:t>nitrogen oxides (NO</w:t>
      </w:r>
      <w:r w:rsidR="008F295B" w:rsidRPr="00BE40FA">
        <w:rPr>
          <w:bCs/>
          <w:vertAlign w:val="subscript"/>
        </w:rPr>
        <w:t>x</w:t>
      </w:r>
      <w:r w:rsidR="008F295B" w:rsidRPr="00BE40FA">
        <w:rPr>
          <w:bCs/>
        </w:rPr>
        <w:t>), carbon monoxide (CO), elemental carbon (EC), and fine particles (PM</w:t>
      </w:r>
      <w:r w:rsidR="008F295B" w:rsidRPr="00BE40FA">
        <w:rPr>
          <w:bCs/>
          <w:vertAlign w:val="subscript"/>
        </w:rPr>
        <w:t>2</w:t>
      </w:r>
      <w:r w:rsidR="008F295B" w:rsidRPr="00BE40FA">
        <w:rPr>
          <w:bCs/>
          <w:i/>
          <w:vertAlign w:val="subscript"/>
        </w:rPr>
        <w:t>.</w:t>
      </w:r>
      <w:r w:rsidR="008F295B" w:rsidRPr="00BE40FA">
        <w:rPr>
          <w:bCs/>
          <w:vertAlign w:val="subscript"/>
        </w:rPr>
        <w:t>5</w:t>
      </w:r>
      <w:r w:rsidR="008F295B" w:rsidRPr="00BE40FA">
        <w:rPr>
          <w:bCs/>
        </w:rPr>
        <w:t>)</w:t>
      </w:r>
      <w:r w:rsidR="008F295B">
        <w:rPr>
          <w:bCs/>
        </w:rPr>
        <w:t xml:space="preserve"> </w:t>
      </w:r>
      <w:del w:id="13" w:author="Parks, Robbie M" w:date="2022-04-26T11:45:00Z">
        <w:r w:rsidR="008F295B">
          <w:rPr>
            <w:bCs/>
          </w:rPr>
          <w:delText xml:space="preserve">from </w:delText>
        </w:r>
        <w:r w:rsidR="00F07E84" w:rsidRPr="00BE40FA">
          <w:rPr>
            <w:bCs/>
          </w:rPr>
          <w:delText>validated spatio-temporal model</w:delText>
        </w:r>
        <w:r w:rsidR="00594CE8">
          <w:rPr>
            <w:bCs/>
          </w:rPr>
          <w:delText>s</w:delText>
        </w:r>
        <w:r w:rsidR="00F07E84" w:rsidRPr="00BE40FA">
          <w:rPr>
            <w:bCs/>
          </w:rPr>
          <w:delText xml:space="preserve"> </w:delText>
        </w:r>
      </w:del>
      <w:r w:rsidR="00F07E84" w:rsidRPr="00BE40FA">
        <w:rPr>
          <w:bCs/>
        </w:rPr>
        <w:t xml:space="preserve">to assign </w:t>
      </w:r>
      <w:r w:rsidR="008A762B">
        <w:rPr>
          <w:bCs/>
        </w:rPr>
        <w:t xml:space="preserve">1-, </w:t>
      </w:r>
      <w:r w:rsidR="00F07E84" w:rsidRPr="00BE40FA">
        <w:rPr>
          <w:bCs/>
        </w:rPr>
        <w:t>5-</w:t>
      </w:r>
      <w:r w:rsidR="008A762B">
        <w:rPr>
          <w:bCs/>
        </w:rPr>
        <w:t>, and 10-</w:t>
      </w:r>
      <w:r w:rsidR="00F07E84" w:rsidRPr="00BE40FA">
        <w:rPr>
          <w:bCs/>
        </w:rPr>
        <w:t xml:space="preserve">year average exposures </w:t>
      </w:r>
      <w:r w:rsidR="004A6BA8">
        <w:rPr>
          <w:bCs/>
        </w:rPr>
        <w:t>pre-</w:t>
      </w:r>
      <w:r w:rsidR="008D2F11">
        <w:rPr>
          <w:bCs/>
        </w:rPr>
        <w:t>ALS diagnosis</w:t>
      </w:r>
      <w:r w:rsidR="00F07E84" w:rsidRPr="00BE40FA">
        <w:rPr>
          <w:bCs/>
        </w:rPr>
        <w:t xml:space="preserve"> </w:t>
      </w:r>
      <w:r w:rsidR="00322F56" w:rsidRPr="00BE40FA">
        <w:rPr>
          <w:bCs/>
        </w:rPr>
        <w:t>at</w:t>
      </w:r>
      <w:r w:rsidR="00E127B6">
        <w:rPr>
          <w:bCs/>
        </w:rPr>
        <w:t xml:space="preserve"> </w:t>
      </w:r>
      <w:ins w:id="14" w:author="Parks, Robbie M" w:date="2022-04-26T11:45:00Z">
        <w:r w:rsidR="00E127B6" w:rsidRPr="00BE40FA">
          <w:rPr>
            <w:bCs/>
          </w:rPr>
          <w:t>study participants</w:t>
        </w:r>
        <w:r w:rsidR="00E127B6">
          <w:rPr>
            <w:bCs/>
          </w:rPr>
          <w:t>’</w:t>
        </w:r>
        <w:r w:rsidR="00322F56" w:rsidRPr="00BE40FA">
          <w:rPr>
            <w:bCs/>
          </w:rPr>
          <w:t xml:space="preserve"> </w:t>
        </w:r>
      </w:ins>
      <w:r w:rsidR="004A74FF">
        <w:rPr>
          <w:bCs/>
        </w:rPr>
        <w:t xml:space="preserve">present and historical </w:t>
      </w:r>
      <w:r w:rsidR="00322F56" w:rsidRPr="00BE40FA">
        <w:rPr>
          <w:bCs/>
        </w:rPr>
        <w:t>residential addresses</w:t>
      </w:r>
      <w:del w:id="15" w:author="Parks, Robbie M" w:date="2022-04-26T11:45:00Z">
        <w:r w:rsidR="00322F56" w:rsidRPr="00BE40FA">
          <w:rPr>
            <w:bCs/>
          </w:rPr>
          <w:delText xml:space="preserve"> of study participants</w:delText>
        </w:r>
        <w:r w:rsidR="00F07E84" w:rsidRPr="00BE40FA">
          <w:rPr>
            <w:bCs/>
          </w:rPr>
          <w:delText>.</w:delText>
        </w:r>
      </w:del>
      <w:ins w:id="16" w:author="Parks, Robbie M" w:date="2022-04-26T11:45:00Z">
        <w:r w:rsidR="00F07E84" w:rsidRPr="00BE40FA">
          <w:rPr>
            <w:bCs/>
          </w:rPr>
          <w:t>.</w:t>
        </w:r>
      </w:ins>
      <w:r w:rsidR="00F07E84" w:rsidRPr="00BE40FA">
        <w:rPr>
          <w:bCs/>
        </w:rPr>
        <w:t xml:space="preserve"> </w:t>
      </w:r>
      <w:r w:rsidR="00EB7DDF">
        <w:rPr>
          <w:bCs/>
        </w:rPr>
        <w:t>W</w:t>
      </w:r>
      <w:r w:rsidR="00130D2B" w:rsidRPr="00BE40FA">
        <w:rPr>
          <w:bCs/>
        </w:rPr>
        <w:t xml:space="preserve">e used </w:t>
      </w:r>
      <w:r w:rsidR="00130D2B">
        <w:rPr>
          <w:bCs/>
        </w:rPr>
        <w:t xml:space="preserve">a </w:t>
      </w:r>
      <w:r w:rsidR="00130D2B" w:rsidRPr="00BE40FA">
        <w:rPr>
          <w:bCs/>
        </w:rPr>
        <w:t>Bayesian hierarchical conditional logistic model</w:t>
      </w:r>
      <w:del w:id="17" w:author="Parks, Robbie M" w:date="2022-04-26T11:45:00Z">
        <w:r w:rsidR="00594CE8">
          <w:rPr>
            <w:bCs/>
          </w:rPr>
          <w:delText xml:space="preserve"> and adjusted</w:delText>
        </w:r>
      </w:del>
      <w:ins w:id="18" w:author="Parks, Robbie M" w:date="2022-04-26T11:45:00Z">
        <w:r w:rsidR="00307E2A">
          <w:rPr>
            <w:bCs/>
          </w:rPr>
          <w:t xml:space="preserve">, </w:t>
        </w:r>
        <w:r w:rsidR="00594CE8">
          <w:rPr>
            <w:bCs/>
          </w:rPr>
          <w:t>adjust</w:t>
        </w:r>
        <w:r w:rsidR="00307E2A">
          <w:rPr>
            <w:bCs/>
          </w:rPr>
          <w:t>ing</w:t>
        </w:r>
      </w:ins>
      <w:r w:rsidR="00594CE8">
        <w:rPr>
          <w:bCs/>
        </w:rPr>
        <w:t xml:space="preserve"> for potential confounders</w:t>
      </w:r>
      <w:ins w:id="19" w:author="Parks, Robbie M" w:date="2022-04-26T11:45:00Z">
        <w:r w:rsidR="00307E2A">
          <w:rPr>
            <w:bCs/>
          </w:rPr>
          <w:t>,</w:t>
        </w:r>
      </w:ins>
      <w:r w:rsidR="00307E2A">
        <w:rPr>
          <w:bCs/>
        </w:rPr>
        <w:t xml:space="preserve"> </w:t>
      </w:r>
      <w:r w:rsidR="00594CE8">
        <w:rPr>
          <w:bCs/>
        </w:rPr>
        <w:t xml:space="preserve">to estimate </w:t>
      </w:r>
      <w:del w:id="20" w:author="Parks, Robbie M" w:date="2022-04-26T11:45:00Z">
        <w:r w:rsidR="00594CE8">
          <w:rPr>
            <w:bCs/>
          </w:rPr>
          <w:delText xml:space="preserve">the </w:delText>
        </w:r>
      </w:del>
      <w:r w:rsidR="00594CE8">
        <w:rPr>
          <w:bCs/>
        </w:rPr>
        <w:t xml:space="preserve">overall </w:t>
      </w:r>
      <w:r w:rsidR="00FC7612">
        <w:rPr>
          <w:bCs/>
        </w:rPr>
        <w:t>and joint</w:t>
      </w:r>
      <w:r w:rsidR="00594CE8">
        <w:rPr>
          <w:bCs/>
        </w:rPr>
        <w:t xml:space="preserve"> </w:t>
      </w:r>
      <w:del w:id="21" w:author="Parks, Robbie M" w:date="2022-04-26T11:45:00Z">
        <w:r w:rsidR="00594CE8">
          <w:rPr>
            <w:bCs/>
          </w:rPr>
          <w:delText>association</w:delText>
        </w:r>
      </w:del>
      <w:ins w:id="22" w:author="Parks, Robbie M" w:date="2022-04-26T11:45:00Z">
        <w:r w:rsidR="00594CE8">
          <w:rPr>
            <w:bCs/>
          </w:rPr>
          <w:t>association</w:t>
        </w:r>
        <w:r w:rsidR="00A166F9">
          <w:rPr>
            <w:bCs/>
          </w:rPr>
          <w:t>s</w:t>
        </w:r>
      </w:ins>
      <w:r w:rsidR="00594CE8">
        <w:rPr>
          <w:bCs/>
        </w:rPr>
        <w:t xml:space="preserve"> </w:t>
      </w:r>
      <w:r w:rsidR="007E091D">
        <w:rPr>
          <w:bCs/>
        </w:rPr>
        <w:t>for</w:t>
      </w:r>
      <w:r w:rsidR="00594CE8">
        <w:rPr>
          <w:bCs/>
        </w:rPr>
        <w:t xml:space="preserve"> the </w:t>
      </w:r>
      <w:del w:id="23" w:author="Parks, Robbie M" w:date="2022-04-26T11:45:00Z">
        <w:r w:rsidR="004E73DE">
          <w:rPr>
            <w:bCs/>
          </w:rPr>
          <w:delText>three</w:delText>
        </w:r>
        <w:r w:rsidR="00594CE8">
          <w:rPr>
            <w:bCs/>
          </w:rPr>
          <w:delText xml:space="preserve"> </w:delText>
        </w:r>
      </w:del>
      <w:r w:rsidR="00B76A7A">
        <w:rPr>
          <w:bCs/>
        </w:rPr>
        <w:t xml:space="preserve">traffic-related </w:t>
      </w:r>
      <w:r w:rsidR="00594CE8">
        <w:rPr>
          <w:bCs/>
        </w:rPr>
        <w:t>pollutants (NO</w:t>
      </w:r>
      <w:r w:rsidR="00594CE8" w:rsidRPr="00B032BC">
        <w:rPr>
          <w:bCs/>
          <w:vertAlign w:val="subscript"/>
        </w:rPr>
        <w:t>x</w:t>
      </w:r>
      <w:r w:rsidR="00594CE8">
        <w:rPr>
          <w:bCs/>
        </w:rPr>
        <w:t>, CO,</w:t>
      </w:r>
      <w:r w:rsidR="000B35A2">
        <w:rPr>
          <w:bCs/>
        </w:rPr>
        <w:t xml:space="preserve"> </w:t>
      </w:r>
      <w:del w:id="24" w:author="Parks, Robbie M" w:date="2022-04-26T11:45:00Z">
        <w:r w:rsidR="00594CE8">
          <w:rPr>
            <w:bCs/>
          </w:rPr>
          <w:delText xml:space="preserve">and </w:delText>
        </w:r>
      </w:del>
      <w:r w:rsidR="00594CE8">
        <w:rPr>
          <w:bCs/>
        </w:rPr>
        <w:t xml:space="preserve">EC), </w:t>
      </w:r>
      <w:del w:id="25" w:author="Parks, Robbie M" w:date="2022-04-26T11:45:00Z">
        <w:r w:rsidR="00594CE8">
          <w:rPr>
            <w:bCs/>
          </w:rPr>
          <w:delText>as well as</w:delText>
        </w:r>
      </w:del>
      <w:ins w:id="26" w:author="Parks, Robbie M" w:date="2022-04-26T11:45:00Z">
        <w:r w:rsidR="000B35A2">
          <w:rPr>
            <w:bCs/>
          </w:rPr>
          <w:t>and</w:t>
        </w:r>
      </w:ins>
      <w:r w:rsidR="00594CE8">
        <w:rPr>
          <w:bCs/>
        </w:rPr>
        <w:t xml:space="preserve"> pollutant-specific associations</w:t>
      </w:r>
      <w:r w:rsidR="00130D2B" w:rsidRPr="00BE40FA">
        <w:rPr>
          <w:bCs/>
        </w:rPr>
        <w:t>.</w:t>
      </w:r>
    </w:p>
    <w:p w14:paraId="2F25FF1F" w14:textId="77777777" w:rsidR="00666546" w:rsidRPr="00BE40FA" w:rsidRDefault="00666546" w:rsidP="00334B76">
      <w:pPr>
        <w:jc w:val="both"/>
        <w:rPr>
          <w:bCs/>
        </w:rPr>
        <w:pPrChange w:id="27" w:author="Parks, Robbie M" w:date="2022-04-26T11:45:00Z">
          <w:pPr/>
        </w:pPrChange>
      </w:pPr>
    </w:p>
    <w:p w14:paraId="4029EEA4" w14:textId="02F5138C" w:rsidR="00E27205" w:rsidRDefault="00E27205" w:rsidP="00334B76">
      <w:pPr>
        <w:jc w:val="both"/>
        <w:rPr>
          <w:color w:val="000000" w:themeColor="text1"/>
        </w:rPr>
        <w:pPrChange w:id="28" w:author="Parks, Robbie M" w:date="2022-04-26T11:45:00Z">
          <w:pPr/>
        </w:pPrChange>
      </w:pPr>
      <w:r w:rsidRPr="00BE40FA">
        <w:rPr>
          <w:b/>
        </w:rPr>
        <w:t xml:space="preserve">Results: </w:t>
      </w:r>
      <w:r w:rsidR="00663E3C">
        <w:rPr>
          <w:color w:val="000000" w:themeColor="text1"/>
        </w:rPr>
        <w:t>Fo</w:t>
      </w:r>
      <w:r w:rsidR="005D4AE9" w:rsidRPr="00BE40FA">
        <w:rPr>
          <w:color w:val="000000" w:themeColor="text1"/>
        </w:rPr>
        <w:t xml:space="preserve">r a standard deviation (SD) increase in 5-year average concentrations, </w:t>
      </w:r>
      <w:r w:rsidR="00A37346">
        <w:rPr>
          <w:color w:val="000000" w:themeColor="text1"/>
        </w:rPr>
        <w:t xml:space="preserve">EC </w:t>
      </w:r>
      <w:del w:id="29" w:author="Parks, Robbie M" w:date="2022-04-26T11:45:00Z">
        <w:r w:rsidR="00A37346">
          <w:rPr>
            <w:color w:val="000000" w:themeColor="text1"/>
          </w:rPr>
          <w:delText>was</w:delText>
        </w:r>
      </w:del>
      <w:ins w:id="30" w:author="Parks, Robbie M" w:date="2022-04-26T11:45:00Z">
        <w:r w:rsidR="00511947">
          <w:rPr>
            <w:color w:val="000000" w:themeColor="text1"/>
          </w:rPr>
          <w:t>(SD=</w:t>
        </w:r>
        <w:r w:rsidR="00511947" w:rsidRPr="00821C4B">
          <w:rPr>
            <w:bCs/>
            <w:color w:val="000000" w:themeColor="text1"/>
          </w:rPr>
          <w:t>0.42</w:t>
        </w:r>
        <w:r w:rsidR="00511947" w:rsidRPr="00BE40FA">
          <w:rPr>
            <w:color w:val="000000" w:themeColor="text1"/>
          </w:rPr>
          <w:t>µg/m</w:t>
        </w:r>
        <w:r w:rsidR="00511947" w:rsidRPr="00BE40FA">
          <w:rPr>
            <w:color w:val="000000" w:themeColor="text1"/>
            <w:vertAlign w:val="superscript"/>
          </w:rPr>
          <w:t>3</w:t>
        </w:r>
        <w:r w:rsidR="00511947">
          <w:rPr>
            <w:color w:val="000000" w:themeColor="text1"/>
          </w:rPr>
          <w:t>)</w:t>
        </w:r>
        <w:r w:rsidR="00DB54CC">
          <w:rPr>
            <w:color w:val="000000" w:themeColor="text1"/>
          </w:rPr>
          <w:t xml:space="preserve"> </w:t>
        </w:r>
        <w:r w:rsidR="00A37346">
          <w:rPr>
            <w:color w:val="000000" w:themeColor="text1"/>
          </w:rPr>
          <w:t xml:space="preserve">was </w:t>
        </w:r>
        <w:r w:rsidR="00880428">
          <w:rPr>
            <w:color w:val="000000" w:themeColor="text1"/>
          </w:rPr>
          <w:t>potentially</w:t>
        </w:r>
      </w:ins>
      <w:r w:rsidR="00880428">
        <w:rPr>
          <w:color w:val="000000" w:themeColor="text1"/>
        </w:rPr>
        <w:t xml:space="preserve"> </w:t>
      </w:r>
      <w:r w:rsidR="00A37346">
        <w:rPr>
          <w:color w:val="000000" w:themeColor="text1"/>
        </w:rPr>
        <w:t xml:space="preserve">individually associated with </w:t>
      </w:r>
      <w:r w:rsidR="00A37346" w:rsidRPr="00BE40FA">
        <w:rPr>
          <w:color w:val="000000" w:themeColor="text1"/>
        </w:rPr>
        <w:t>an increase in odds (</w:t>
      </w:r>
      <w:r w:rsidR="00FC7612">
        <w:rPr>
          <w:bCs/>
          <w:color w:val="000000" w:themeColor="text1"/>
          <w:lang w:val="en-GB"/>
        </w:rPr>
        <w:t>11.5</w:t>
      </w:r>
      <w:r w:rsidR="00A37346" w:rsidRPr="00BE40FA">
        <w:rPr>
          <w:color w:val="000000" w:themeColor="text1"/>
        </w:rPr>
        <w:t xml:space="preserve">%; </w:t>
      </w:r>
      <w:r w:rsidR="00301AD8" w:rsidRPr="00BE40FA">
        <w:rPr>
          <w:color w:val="000000" w:themeColor="text1"/>
        </w:rPr>
        <w:t>95% credible interval</w:t>
      </w:r>
      <w:del w:id="31" w:author="Parks, Robbie M" w:date="2022-04-26T11:45:00Z">
        <w:r w:rsidR="00301AD8" w:rsidRPr="00BE40FA">
          <w:rPr>
            <w:color w:val="000000" w:themeColor="text1"/>
          </w:rPr>
          <w:delText xml:space="preserve"> </w:delText>
        </w:r>
      </w:del>
      <w:r w:rsidR="00301AD8" w:rsidRPr="00BE40FA">
        <w:rPr>
          <w:color w:val="000000" w:themeColor="text1"/>
        </w:rPr>
        <w:t>[</w:t>
      </w:r>
      <w:proofErr w:type="spellStart"/>
      <w:r w:rsidR="00301AD8" w:rsidRPr="00BE40FA">
        <w:rPr>
          <w:color w:val="000000" w:themeColor="text1"/>
        </w:rPr>
        <w:t>CrI</w:t>
      </w:r>
      <w:proofErr w:type="spellEnd"/>
      <w:del w:id="32" w:author="Parks, Robbie M" w:date="2022-04-26T11:45:00Z">
        <w:r w:rsidR="00301AD8" w:rsidRPr="00BE40FA">
          <w:rPr>
            <w:color w:val="000000" w:themeColor="text1"/>
          </w:rPr>
          <w:delText>]</w:delText>
        </w:r>
        <w:r w:rsidR="00A37346" w:rsidRPr="00BE40FA">
          <w:rPr>
            <w:color w:val="000000" w:themeColor="text1"/>
          </w:rPr>
          <w:delText xml:space="preserve">: </w:delText>
        </w:r>
        <w:r w:rsidR="00FC7612">
          <w:rPr>
            <w:color w:val="000000" w:themeColor="text1"/>
          </w:rPr>
          <w:delText>-</w:delText>
        </w:r>
      </w:del>
      <w:ins w:id="33" w:author="Parks, Robbie M" w:date="2022-04-26T11:45:00Z">
        <w:r w:rsidR="00301AD8" w:rsidRPr="00BE40FA">
          <w:rPr>
            <w:color w:val="000000" w:themeColor="text1"/>
          </w:rPr>
          <w:t>]</w:t>
        </w:r>
        <w:r w:rsidR="00A37346" w:rsidRPr="00BE40FA">
          <w:rPr>
            <w:color w:val="000000" w:themeColor="text1"/>
          </w:rPr>
          <w:t>:</w:t>
        </w:r>
        <w:r w:rsidR="00FC7612">
          <w:rPr>
            <w:color w:val="000000" w:themeColor="text1"/>
          </w:rPr>
          <w:t>-</w:t>
        </w:r>
      </w:ins>
      <w:r w:rsidR="00FC7612">
        <w:rPr>
          <w:color w:val="000000" w:themeColor="text1"/>
        </w:rPr>
        <w:t>1.0</w:t>
      </w:r>
      <w:r w:rsidR="00A37346" w:rsidRPr="00BE40FA">
        <w:rPr>
          <w:color w:val="000000" w:themeColor="text1"/>
        </w:rPr>
        <w:t>%,</w:t>
      </w:r>
      <w:del w:id="34" w:author="Parks, Robbie M" w:date="2022-04-26T11:45:00Z">
        <w:r w:rsidR="00A37346" w:rsidRPr="00BE40FA">
          <w:rPr>
            <w:color w:val="000000" w:themeColor="text1"/>
          </w:rPr>
          <w:delText xml:space="preserve"> </w:delText>
        </w:r>
      </w:del>
      <w:r w:rsidR="00FC7612">
        <w:rPr>
          <w:bCs/>
          <w:color w:val="000000" w:themeColor="text1"/>
          <w:lang w:val="en-GB"/>
        </w:rPr>
        <w:t>25.6</w:t>
      </w:r>
      <w:r w:rsidR="00A37346" w:rsidRPr="00BE40FA">
        <w:rPr>
          <w:color w:val="000000" w:themeColor="text1"/>
        </w:rPr>
        <w:t xml:space="preserve">%), </w:t>
      </w:r>
      <w:r w:rsidR="0030607A">
        <w:rPr>
          <w:color w:val="000000" w:themeColor="text1"/>
        </w:rPr>
        <w:t xml:space="preserve">with </w:t>
      </w:r>
      <w:r w:rsidR="00393039">
        <w:rPr>
          <w:color w:val="000000" w:themeColor="text1"/>
        </w:rPr>
        <w:t>decreases</w:t>
      </w:r>
      <w:r w:rsidR="00FD4E15" w:rsidRPr="00BE40FA">
        <w:rPr>
          <w:color w:val="000000" w:themeColor="text1"/>
        </w:rPr>
        <w:t xml:space="preserve"> </w:t>
      </w:r>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w:t>
      </w:r>
      <w:ins w:id="35" w:author="Parks, Robbie M" w:date="2022-04-26T11:45:00Z">
        <w:r w:rsidR="008A5E7B">
          <w:rPr>
            <w:color w:val="000000" w:themeColor="text1"/>
          </w:rPr>
          <w:t>(SD=</w:t>
        </w:r>
        <w:r w:rsidR="008A5E7B">
          <w:rPr>
            <w:bCs/>
            <w:color w:val="000000" w:themeColor="text1"/>
            <w:lang w:val="en-GB"/>
          </w:rPr>
          <w:t>20</w:t>
        </w:r>
        <w:r w:rsidR="008A5E7B" w:rsidRPr="00BE40FA">
          <w:rPr>
            <w:color w:val="000000" w:themeColor="text1"/>
          </w:rPr>
          <w:t>µg/m</w:t>
        </w:r>
        <w:r w:rsidR="008A5E7B" w:rsidRPr="00BE40FA">
          <w:rPr>
            <w:color w:val="000000" w:themeColor="text1"/>
            <w:vertAlign w:val="superscript"/>
          </w:rPr>
          <w:t>3</w:t>
        </w:r>
        <w:r w:rsidR="008A5E7B">
          <w:rPr>
            <w:color w:val="000000" w:themeColor="text1"/>
          </w:rPr>
          <w:t xml:space="preserve">) </w:t>
        </w:r>
      </w:ins>
      <w:r w:rsidR="00301AD8">
        <w:rPr>
          <w:color w:val="000000" w:themeColor="text1"/>
        </w:rPr>
        <w:t>(</w:t>
      </w:r>
      <w:r w:rsidR="00301AD8">
        <w:rPr>
          <w:bCs/>
          <w:color w:val="000000" w:themeColor="text1"/>
          <w:lang w:val="en-GB"/>
        </w:rPr>
        <w:t>-4.6</w:t>
      </w:r>
      <w:r w:rsidR="00301AD8" w:rsidRPr="00BE40FA">
        <w:rPr>
          <w:color w:val="000000" w:themeColor="text1"/>
        </w:rPr>
        <w:t>%;95%CrI</w:t>
      </w:r>
      <w:del w:id="36" w:author="Parks, Robbie M" w:date="2022-04-26T11:45:00Z">
        <w:r w:rsidR="007A4DB2">
          <w:rPr>
            <w:color w:val="000000" w:themeColor="text1"/>
          </w:rPr>
          <w:delText xml:space="preserve"> </w:delText>
        </w:r>
      </w:del>
      <w:r w:rsidR="00301AD8">
        <w:rPr>
          <w:bCs/>
          <w:color w:val="000000" w:themeColor="text1"/>
          <w:lang w:val="en-GB"/>
        </w:rPr>
        <w:t>-18.1%</w:t>
      </w:r>
      <w:r w:rsidR="00301AD8" w:rsidRPr="00BE40FA">
        <w:rPr>
          <w:color w:val="000000" w:themeColor="text1"/>
        </w:rPr>
        <w:t>,</w:t>
      </w:r>
      <w:r w:rsidR="00301AD8">
        <w:rPr>
          <w:color w:val="000000" w:themeColor="text1"/>
        </w:rPr>
        <w:t>8.9</w:t>
      </w:r>
      <w:r w:rsidR="00301AD8" w:rsidRPr="00BE40FA">
        <w:rPr>
          <w:color w:val="000000" w:themeColor="text1"/>
        </w:rPr>
        <w:t>%</w:t>
      </w:r>
      <w:r w:rsidR="00301AD8">
        <w:rPr>
          <w:color w:val="000000" w:themeColor="text1"/>
        </w:rPr>
        <w:t>)</w:t>
      </w:r>
      <w:r w:rsidR="00A572E0">
        <w:rPr>
          <w:color w:val="000000" w:themeColor="text1"/>
        </w:rPr>
        <w:t xml:space="preserve"> and</w:t>
      </w:r>
      <w:r w:rsidR="00CE13EF">
        <w:rPr>
          <w:color w:val="000000" w:themeColor="text1"/>
        </w:rPr>
        <w:t xml:space="preserve"> </w:t>
      </w:r>
      <w:r w:rsidR="00FD4E15" w:rsidRPr="00BE40FA">
        <w:rPr>
          <w:color w:val="000000" w:themeColor="text1"/>
        </w:rPr>
        <w:t>CO</w:t>
      </w:r>
      <w:r w:rsidR="005B1552">
        <w:rPr>
          <w:color w:val="000000" w:themeColor="text1"/>
        </w:rPr>
        <w:t xml:space="preserve"> </w:t>
      </w:r>
      <w:ins w:id="37" w:author="Parks, Robbie M" w:date="2022-04-26T11:45:00Z">
        <w:r w:rsidR="005B1552">
          <w:rPr>
            <w:color w:val="000000" w:themeColor="text1"/>
          </w:rPr>
          <w:t>(SD=</w:t>
        </w:r>
        <w:r w:rsidR="005B1552">
          <w:rPr>
            <w:bCs/>
            <w:color w:val="000000" w:themeColor="text1"/>
            <w:lang w:val="en-GB"/>
          </w:rPr>
          <w:t>106</w:t>
        </w:r>
        <w:r w:rsidR="005B1552" w:rsidRPr="00BE40FA">
          <w:rPr>
            <w:color w:val="000000" w:themeColor="text1"/>
          </w:rPr>
          <w:t>µg/m</w:t>
        </w:r>
        <w:r w:rsidR="005B1552" w:rsidRPr="00BE40FA">
          <w:rPr>
            <w:color w:val="000000" w:themeColor="text1"/>
            <w:vertAlign w:val="superscript"/>
          </w:rPr>
          <w:t>3</w:t>
        </w:r>
        <w:r w:rsidR="005B1552">
          <w:rPr>
            <w:color w:val="000000" w:themeColor="text1"/>
          </w:rPr>
          <w:t>)</w:t>
        </w:r>
        <w:r w:rsidR="00301AD8">
          <w:rPr>
            <w:color w:val="000000" w:themeColor="text1"/>
          </w:rPr>
          <w:t xml:space="preserve"> </w:t>
        </w:r>
      </w:ins>
      <w:r w:rsidR="00301AD8">
        <w:rPr>
          <w:color w:val="000000" w:themeColor="text1"/>
        </w:rPr>
        <w:t>(</w:t>
      </w:r>
      <w:r w:rsidR="007A4DB2">
        <w:rPr>
          <w:bCs/>
          <w:color w:val="000000" w:themeColor="text1"/>
          <w:lang w:val="en-GB"/>
        </w:rPr>
        <w:t>-3.2</w:t>
      </w:r>
      <w:r w:rsidR="00301AD8" w:rsidRPr="00BE40FA">
        <w:rPr>
          <w:color w:val="000000" w:themeColor="text1"/>
        </w:rPr>
        <w:t>%;</w:t>
      </w:r>
      <w:del w:id="38" w:author="Parks, Robbie M" w:date="2022-04-26T11:45:00Z">
        <w:r w:rsidR="00301AD8" w:rsidRPr="00BE40FA">
          <w:rPr>
            <w:color w:val="000000" w:themeColor="text1"/>
          </w:rPr>
          <w:delText xml:space="preserve"> </w:delText>
        </w:r>
      </w:del>
      <w:r w:rsidR="00301AD8" w:rsidRPr="00BE40FA">
        <w:rPr>
          <w:color w:val="000000" w:themeColor="text1"/>
        </w:rPr>
        <w:t>95%CrI</w:t>
      </w:r>
      <w:del w:id="39" w:author="Parks, Robbie M" w:date="2022-04-26T11:45:00Z">
        <w:r w:rsidR="00301AD8">
          <w:rPr>
            <w:bCs/>
            <w:color w:val="000000" w:themeColor="text1"/>
            <w:lang w:val="en-GB"/>
          </w:rPr>
          <w:delText xml:space="preserve"> </w:delText>
        </w:r>
      </w:del>
      <w:r w:rsidR="00B80476">
        <w:rPr>
          <w:bCs/>
          <w:color w:val="000000" w:themeColor="text1"/>
          <w:lang w:val="en-GB"/>
        </w:rPr>
        <w:t>-14.4</w:t>
      </w:r>
      <w:r w:rsidR="00301AD8">
        <w:rPr>
          <w:bCs/>
          <w:color w:val="000000" w:themeColor="text1"/>
          <w:lang w:val="en-GB"/>
        </w:rPr>
        <w:t>%</w:t>
      </w:r>
      <w:r w:rsidR="00301AD8" w:rsidRPr="00BE40FA">
        <w:rPr>
          <w:color w:val="000000" w:themeColor="text1"/>
        </w:rPr>
        <w:t>,</w:t>
      </w:r>
      <w:del w:id="40" w:author="Parks, Robbie M" w:date="2022-04-26T11:45:00Z">
        <w:r w:rsidR="00301AD8" w:rsidRPr="00BE40FA">
          <w:rPr>
            <w:color w:val="000000" w:themeColor="text1"/>
          </w:rPr>
          <w:delText xml:space="preserve"> </w:delText>
        </w:r>
      </w:del>
      <w:r w:rsidR="00B80476">
        <w:rPr>
          <w:color w:val="000000" w:themeColor="text1"/>
        </w:rPr>
        <w:t>10.0</w:t>
      </w:r>
      <w:r w:rsidR="00301AD8" w:rsidRPr="00BE40FA">
        <w:rPr>
          <w:color w:val="000000" w:themeColor="text1"/>
        </w:rPr>
        <w:t>%</w:t>
      </w:r>
      <w:r w:rsidR="007A4DB2">
        <w:rPr>
          <w:color w:val="000000" w:themeColor="text1"/>
        </w:rPr>
        <w:t>)</w:t>
      </w:r>
      <w:r w:rsidR="00CE13EF">
        <w:rPr>
          <w:color w:val="000000" w:themeColor="text1"/>
        </w:rPr>
        <w:t xml:space="preserve"> and a null </w:t>
      </w:r>
      <w:del w:id="41" w:author="Parks, Robbie M" w:date="2022-04-26T11:45:00Z">
        <w:r w:rsidR="00CE13EF">
          <w:rPr>
            <w:color w:val="000000" w:themeColor="text1"/>
          </w:rPr>
          <w:delText>effect</w:delText>
        </w:r>
      </w:del>
      <w:ins w:id="42" w:author="Parks, Robbie M" w:date="2022-04-26T11:45:00Z">
        <w:r w:rsidR="00DB54CC">
          <w:rPr>
            <w:color w:val="000000" w:themeColor="text1"/>
          </w:rPr>
          <w:t>association</w:t>
        </w:r>
      </w:ins>
      <w:r w:rsidR="00CE13EF">
        <w:rPr>
          <w:color w:val="000000" w:themeColor="text1"/>
        </w:rPr>
        <w:t xml:space="preserve"> of non-EC </w:t>
      </w:r>
      <w:r w:rsidR="00CE13EF" w:rsidRPr="00BE40FA">
        <w:rPr>
          <w:bCs/>
        </w:rPr>
        <w:t>PM</w:t>
      </w:r>
      <w:r w:rsidR="00CE13EF" w:rsidRPr="00BE40FA">
        <w:rPr>
          <w:bCs/>
          <w:vertAlign w:val="subscript"/>
        </w:rPr>
        <w:t>2</w:t>
      </w:r>
      <w:r w:rsidR="00CE13EF" w:rsidRPr="00BE40FA">
        <w:rPr>
          <w:bCs/>
          <w:i/>
          <w:vertAlign w:val="subscript"/>
        </w:rPr>
        <w:t>.</w:t>
      </w:r>
      <w:r w:rsidR="00CE13EF" w:rsidRPr="00BE40FA">
        <w:rPr>
          <w:bCs/>
          <w:vertAlign w:val="subscript"/>
        </w:rPr>
        <w:t>5</w:t>
      </w:r>
      <w:r w:rsidR="00CE13EF" w:rsidRPr="007F59FC">
        <w:rPr>
          <w:bCs/>
        </w:rPr>
        <w:t xml:space="preserve"> </w:t>
      </w:r>
      <w:r w:rsidR="003A45FE">
        <w:rPr>
          <w:rPrChange w:id="43" w:author="Parks, Robbie M" w:date="2022-04-26T11:45:00Z">
            <w:rPr>
              <w:color w:val="000000" w:themeColor="text1"/>
            </w:rPr>
          </w:rPrChange>
        </w:rPr>
        <w:t>(</w:t>
      </w:r>
      <w:ins w:id="44" w:author="Parks, Robbie M" w:date="2022-04-26T11:45:00Z">
        <w:r w:rsidR="003A45FE">
          <w:rPr>
            <w:bCs/>
          </w:rPr>
          <w:t>SD=</w:t>
        </w:r>
        <w:r w:rsidR="003A45FE" w:rsidRPr="003A45FE">
          <w:rPr>
            <w:bCs/>
          </w:rPr>
          <w:t>2.37</w:t>
        </w:r>
        <w:r w:rsidR="003A45FE" w:rsidRPr="00BE40FA">
          <w:rPr>
            <w:color w:val="000000" w:themeColor="text1"/>
          </w:rPr>
          <w:t>µg/m</w:t>
        </w:r>
        <w:r w:rsidR="003A45FE" w:rsidRPr="00BE40FA">
          <w:rPr>
            <w:color w:val="000000" w:themeColor="text1"/>
            <w:vertAlign w:val="superscript"/>
          </w:rPr>
          <w:t>3</w:t>
        </w:r>
        <w:r w:rsidR="003A45FE">
          <w:rPr>
            <w:bCs/>
          </w:rPr>
          <w:t xml:space="preserve">) </w:t>
        </w:r>
        <w:r w:rsidR="00CE13EF">
          <w:rPr>
            <w:color w:val="000000" w:themeColor="text1"/>
          </w:rPr>
          <w:t>(</w:t>
        </w:r>
      </w:ins>
      <w:r w:rsidR="00CE13EF">
        <w:rPr>
          <w:bCs/>
          <w:color w:val="000000" w:themeColor="text1"/>
          <w:lang w:val="en-GB"/>
        </w:rPr>
        <w:t>0.7</w:t>
      </w:r>
      <w:r w:rsidR="00CE13EF" w:rsidRPr="00BE40FA">
        <w:rPr>
          <w:color w:val="000000" w:themeColor="text1"/>
        </w:rPr>
        <w:t>%;95%CrI</w:t>
      </w:r>
      <w:del w:id="45" w:author="Parks, Robbie M" w:date="2022-04-26T11:45:00Z">
        <w:r w:rsidR="00CE13EF">
          <w:rPr>
            <w:color w:val="000000" w:themeColor="text1"/>
          </w:rPr>
          <w:delText xml:space="preserve"> </w:delText>
        </w:r>
      </w:del>
      <w:r w:rsidR="00CE13EF">
        <w:rPr>
          <w:bCs/>
          <w:color w:val="000000" w:themeColor="text1"/>
          <w:lang w:val="en-GB"/>
        </w:rPr>
        <w:t>-9.2%</w:t>
      </w:r>
      <w:r w:rsidR="00CE13EF" w:rsidRPr="00BE40FA">
        <w:rPr>
          <w:color w:val="000000" w:themeColor="text1"/>
        </w:rPr>
        <w:t>,</w:t>
      </w:r>
      <w:r w:rsidR="00CE13EF">
        <w:rPr>
          <w:color w:val="000000" w:themeColor="text1"/>
        </w:rPr>
        <w:t>12.4</w:t>
      </w:r>
      <w:r w:rsidR="00CE13EF" w:rsidRPr="00BE40FA">
        <w:rPr>
          <w:color w:val="000000" w:themeColor="text1"/>
        </w:rPr>
        <w:t>%</w:t>
      </w:r>
      <w:r w:rsidR="00CE13EF">
        <w:rPr>
          <w:color w:val="000000" w:themeColor="text1"/>
        </w:rPr>
        <w:t>)</w:t>
      </w:r>
      <w:r w:rsidR="007A4DB2">
        <w:rPr>
          <w:color w:val="000000" w:themeColor="text1"/>
        </w:rPr>
        <w:t>.</w:t>
      </w:r>
      <w:r w:rsidR="00075A9F">
        <w:rPr>
          <w:bCs/>
        </w:rPr>
        <w:t xml:space="preserve"> </w:t>
      </w:r>
      <w:r w:rsidR="004F2138">
        <w:rPr>
          <w:bCs/>
        </w:rPr>
        <w:t>We found no</w:t>
      </w:r>
      <w:ins w:id="46" w:author="Parks, Robbie M" w:date="2022-04-26T11:45:00Z">
        <w:r w:rsidR="004F2138">
          <w:rPr>
            <w:bCs/>
          </w:rPr>
          <w:t xml:space="preserve"> </w:t>
        </w:r>
        <w:r w:rsidR="00B67D54">
          <w:rPr>
            <w:bCs/>
          </w:rPr>
          <w:t>clear</w:t>
        </w:r>
      </w:ins>
      <w:r w:rsidR="00B67D54">
        <w:rPr>
          <w:bCs/>
        </w:rPr>
        <w:t xml:space="preserve"> </w:t>
      </w:r>
      <w:r w:rsidR="004F2138">
        <w:rPr>
          <w:bCs/>
        </w:rPr>
        <w:t>association for joint or overall traffic pollution.</w:t>
      </w:r>
      <w:r w:rsidR="00075A9F">
        <w:rPr>
          <w:color w:val="000000" w:themeColor="text1"/>
        </w:rPr>
        <w:t xml:space="preserve"> T</w:t>
      </w:r>
      <w:r w:rsidR="005D4AE9" w:rsidRPr="00BE40FA">
        <w:rPr>
          <w:color w:val="000000" w:themeColor="text1"/>
        </w:rPr>
        <w:t xml:space="preserve">here was a </w:t>
      </w:r>
      <w:r w:rsidR="00FB51F2">
        <w:rPr>
          <w:bCs/>
          <w:color w:val="000000" w:themeColor="text1"/>
          <w:lang w:val="en-GB"/>
        </w:rPr>
        <w:t>77.8</w:t>
      </w:r>
      <w:r w:rsidR="00206E74" w:rsidRPr="00BE40FA">
        <w:rPr>
          <w:bCs/>
        </w:rPr>
        <w:t xml:space="preserve">% </w:t>
      </w:r>
      <w:r w:rsidR="005D4AE9" w:rsidRPr="00BE40FA">
        <w:rPr>
          <w:color w:val="000000" w:themeColor="text1"/>
        </w:rPr>
        <w:t xml:space="preserve">posterior probability of a </w:t>
      </w:r>
      <w:r w:rsidR="005D4AE9" w:rsidRPr="00BE40FA">
        <w:rPr>
          <w:color w:val="000000" w:themeColor="text1"/>
        </w:rPr>
        <w:lastRenderedPageBreak/>
        <w:t xml:space="preserve">positive association between the </w:t>
      </w:r>
      <w:r w:rsidR="00BF4240">
        <w:rPr>
          <w:color w:val="000000" w:themeColor="text1"/>
        </w:rPr>
        <w:t>joint</w:t>
      </w:r>
      <w:r w:rsidR="00BF4240" w:rsidRPr="00BE40FA">
        <w:rPr>
          <w:color w:val="000000" w:themeColor="text1"/>
        </w:rPr>
        <w:t xml:space="preserve"> </w:t>
      </w:r>
      <w:r w:rsidR="005D4AE9" w:rsidRPr="00BE40FA">
        <w:rPr>
          <w:color w:val="000000" w:themeColor="text1"/>
        </w:rPr>
        <w:t>effect of pollutants and ALS diagnosis</w:t>
      </w:r>
      <w:r w:rsidR="00B86B82">
        <w:rPr>
          <w:color w:val="000000" w:themeColor="text1"/>
        </w:rPr>
        <w:t>,</w:t>
      </w:r>
      <w:r w:rsidR="001F585A">
        <w:rPr>
          <w:color w:val="000000" w:themeColor="text1"/>
        </w:rPr>
        <w:t xml:space="preserve"> </w:t>
      </w:r>
      <w:r w:rsidR="00FB51F2">
        <w:rPr>
          <w:bCs/>
          <w:color w:val="000000" w:themeColor="text1"/>
          <w:lang w:val="en-GB"/>
        </w:rPr>
        <w:t>96.3</w:t>
      </w:r>
      <w:r w:rsidR="00B86B82">
        <w:rPr>
          <w:bCs/>
          <w:color w:val="000000" w:themeColor="text1"/>
          <w:lang w:val="en-GB"/>
        </w:rPr>
        <w:t xml:space="preserve">% for </w:t>
      </w:r>
      <w:r w:rsidR="004F5A21">
        <w:rPr>
          <w:bCs/>
          <w:color w:val="000000" w:themeColor="text1"/>
          <w:lang w:val="en-GB"/>
        </w:rPr>
        <w:t xml:space="preserve">EC, </w:t>
      </w:r>
      <w:r w:rsidR="00FB51F2">
        <w:rPr>
          <w:bCs/>
          <w:color w:val="000000" w:themeColor="text1"/>
          <w:lang w:val="en-GB"/>
        </w:rPr>
        <w:t>27.8</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FB51F2">
        <w:rPr>
          <w:bCs/>
          <w:color w:val="000000" w:themeColor="text1"/>
          <w:lang w:val="en-GB"/>
        </w:rPr>
        <w:t>26.7</w:t>
      </w:r>
      <w:r w:rsidR="004F5A21">
        <w:rPr>
          <w:bCs/>
          <w:color w:val="000000" w:themeColor="text1"/>
          <w:lang w:val="en-GB"/>
        </w:rPr>
        <w:t>% for CO</w:t>
      </w:r>
      <w:r w:rsidR="005D4AE9" w:rsidRPr="00BE40FA">
        <w:rPr>
          <w:color w:val="000000" w:themeColor="text1"/>
        </w:rPr>
        <w:t>.</w:t>
      </w:r>
    </w:p>
    <w:p w14:paraId="68D840FB" w14:textId="77777777" w:rsidR="00666546" w:rsidRPr="00BE40FA" w:rsidRDefault="00666546" w:rsidP="00334B76">
      <w:pPr>
        <w:jc w:val="both"/>
        <w:rPr>
          <w:color w:val="000000" w:themeColor="text1"/>
        </w:rPr>
        <w:pPrChange w:id="47" w:author="Parks, Robbie M" w:date="2022-04-26T11:45:00Z">
          <w:pPr/>
        </w:pPrChange>
      </w:pPr>
    </w:p>
    <w:p w14:paraId="694E7838" w14:textId="1F3F788A" w:rsidR="00BB2133" w:rsidRDefault="00E27205" w:rsidP="00334B76">
      <w:pPr>
        <w:jc w:val="both"/>
        <w:pPrChange w:id="48" w:author="Parks, Robbie M" w:date="2022-04-26T11:45:00Z">
          <w:pPr/>
        </w:pPrChange>
      </w:pPr>
      <w:r w:rsidRPr="00BE40FA">
        <w:rPr>
          <w:b/>
        </w:rPr>
        <w:t>Conclusion</w:t>
      </w:r>
      <w:r w:rsidR="00C768EE">
        <w:rPr>
          <w:b/>
        </w:rPr>
        <w:t>s:</w:t>
      </w:r>
      <w:r w:rsidRPr="00BE40FA">
        <w:rPr>
          <w:bCs/>
        </w:rPr>
        <w:t xml:space="preserve"> </w:t>
      </w:r>
      <w:del w:id="49" w:author="Parks, Robbie M" w:date="2022-04-26T11:45:00Z">
        <w:r w:rsidR="005D4AE9" w:rsidRPr="00BE40FA">
          <w:delText>Our results indicate a</w:delText>
        </w:r>
      </w:del>
      <w:ins w:id="50" w:author="Parks, Robbie M" w:date="2022-04-26T11:45:00Z">
        <w:r w:rsidR="00472A55">
          <w:t>A</w:t>
        </w:r>
      </w:ins>
      <w:r w:rsidR="005D4AE9" w:rsidRPr="00BE40FA">
        <w:t xml:space="preserve"> potential positive association between ALS diagnosis and </w:t>
      </w:r>
      <w:r w:rsidR="002264EC">
        <w:t>pollutants</w:t>
      </w:r>
      <w:r w:rsidR="001F41E8">
        <w:t xml:space="preserve">, particularly for </w:t>
      </w:r>
      <w:r w:rsidR="00D83E73">
        <w:t>EC</w:t>
      </w:r>
      <w:del w:id="51" w:author="Parks, Robbie M" w:date="2022-04-26T11:45:00Z">
        <w:r w:rsidR="005D4AE9" w:rsidRPr="00BE40FA">
          <w:delText>.</w:delText>
        </w:r>
      </w:del>
      <w:ins w:id="52" w:author="Parks, Robbie M" w:date="2022-04-26T11:45:00Z">
        <w:r w:rsidR="00ED0BF2">
          <w:t>, though results are inconclusive</w:t>
        </w:r>
        <w:r w:rsidR="005D4AE9" w:rsidRPr="00BE40FA">
          <w:t>.</w:t>
        </w:r>
      </w:ins>
      <w:r w:rsidR="005D4AE9" w:rsidRPr="00BE40FA">
        <w:t xml:space="preserve"> Further work is needed to understand the role of </w:t>
      </w:r>
      <w:ins w:id="53" w:author="Parks, Robbie M" w:date="2022-04-26T11:45:00Z">
        <w:r w:rsidR="001E6A35">
          <w:t xml:space="preserve">traffic-related </w:t>
        </w:r>
      </w:ins>
      <w:r w:rsidR="005D4AE9" w:rsidRPr="00BE40FA">
        <w:t>air pollution on ALS pathogenesis</w:t>
      </w:r>
      <w:del w:id="54" w:author="Parks, Robbie M" w:date="2022-04-26T11:45:00Z">
        <w:r w:rsidR="005D4AE9" w:rsidRPr="00BE40FA">
          <w:delText xml:space="preserve"> and timing of onset</w:delText>
        </w:r>
      </w:del>
      <w:r w:rsidR="005D4AE9" w:rsidRPr="00BE40FA">
        <w:t>.</w:t>
      </w:r>
    </w:p>
    <w:p w14:paraId="281E0A2B" w14:textId="77777777" w:rsidR="00BB2133" w:rsidRDefault="00BB2133" w:rsidP="003D3846"/>
    <w:p w14:paraId="6DCDC675" w14:textId="69F81CA8" w:rsidR="00BB2133" w:rsidRDefault="00BB2133" w:rsidP="003D3846">
      <w:pPr>
        <w:rPr>
          <w:b/>
          <w:bCs/>
        </w:rPr>
      </w:pPr>
      <w:r>
        <w:rPr>
          <w:b/>
          <w:bCs/>
        </w:rPr>
        <w:t>Abbreviations:</w:t>
      </w:r>
    </w:p>
    <w:p w14:paraId="57CC732C" w14:textId="67A8AEBE" w:rsidR="00FD19BF" w:rsidRDefault="00252AC0" w:rsidP="003D3846">
      <w:r>
        <w:rPr>
          <w:color w:val="000000" w:themeColor="text1"/>
        </w:rPr>
        <w:t>ALS</w:t>
      </w:r>
      <w:r>
        <w:rPr>
          <w:b/>
        </w:rPr>
        <w:tab/>
      </w:r>
      <w:r w:rsidR="00FD19BF">
        <w:rPr>
          <w:b/>
        </w:rPr>
        <w:tab/>
      </w:r>
      <w:r w:rsidR="004E045E">
        <w:rPr>
          <w:b/>
        </w:rPr>
        <w:tab/>
      </w:r>
      <w:ins w:id="55" w:author="Parks, Robbie M" w:date="2022-04-26T11:45:00Z">
        <w:r w:rsidR="00C16D47">
          <w:rPr>
            <w:b/>
          </w:rPr>
          <w:tab/>
        </w:r>
      </w:ins>
      <w:r w:rsidR="00A12AB5" w:rsidRPr="00BE40FA">
        <w:t>Amyotrophic lateral sclerosis</w:t>
      </w:r>
    </w:p>
    <w:p w14:paraId="61000811" w14:textId="77777777" w:rsidR="00AB32B5" w:rsidRDefault="00AB32B5" w:rsidP="003D3846">
      <w:pPr>
        <w:rPr>
          <w:del w:id="56" w:author="Parks, Robbie M" w:date="2022-04-26T11:45:00Z"/>
          <w:bCs/>
        </w:rPr>
      </w:pPr>
      <w:del w:id="57" w:author="Parks, Robbie M" w:date="2022-04-26T11:45:00Z">
        <w:r>
          <w:rPr>
            <w:bCs/>
            <w:color w:val="000000" w:themeColor="text1"/>
          </w:rPr>
          <w:delText>BMI</w:delText>
        </w:r>
        <w:r>
          <w:rPr>
            <w:bCs/>
            <w:color w:val="000000" w:themeColor="text1"/>
          </w:rPr>
          <w:tab/>
        </w:r>
        <w:r>
          <w:rPr>
            <w:bCs/>
            <w:color w:val="000000" w:themeColor="text1"/>
          </w:rPr>
          <w:tab/>
        </w:r>
        <w:r>
          <w:rPr>
            <w:bCs/>
            <w:color w:val="000000" w:themeColor="text1"/>
          </w:rPr>
          <w:tab/>
        </w:r>
        <w:r w:rsidR="007D0273">
          <w:rPr>
            <w:bCs/>
            <w:color w:val="000000" w:themeColor="text1"/>
          </w:rPr>
          <w:delText>Body mass index</w:delText>
        </w:r>
      </w:del>
    </w:p>
    <w:p w14:paraId="4D44A5A2" w14:textId="27CAD034" w:rsidR="00A213BA" w:rsidRDefault="00A213BA" w:rsidP="003D3846">
      <w:pPr>
        <w:rPr>
          <w:ins w:id="58" w:author="Parks, Robbie M" w:date="2022-04-26T11:45:00Z"/>
          <w:bCs/>
        </w:rPr>
      </w:pPr>
      <w:ins w:id="59" w:author="Parks, Robbie M" w:date="2022-04-26T11:45:00Z">
        <w:r>
          <w:t>BKMR</w:t>
        </w:r>
        <w:r>
          <w:tab/>
        </w:r>
        <w:r>
          <w:tab/>
        </w:r>
        <w:r>
          <w:tab/>
        </w:r>
        <w:r>
          <w:tab/>
        </w:r>
        <w:r>
          <w:rPr>
            <w:color w:val="000000" w:themeColor="text1"/>
          </w:rPr>
          <w:t xml:space="preserve">Bayesian </w:t>
        </w:r>
        <w:r w:rsidR="00574633">
          <w:rPr>
            <w:color w:val="000000" w:themeColor="text1"/>
          </w:rPr>
          <w:t>k</w:t>
        </w:r>
        <w:r>
          <w:rPr>
            <w:color w:val="000000" w:themeColor="text1"/>
          </w:rPr>
          <w:t xml:space="preserve">ernel </w:t>
        </w:r>
        <w:r w:rsidR="00574633">
          <w:rPr>
            <w:color w:val="000000" w:themeColor="text1"/>
          </w:rPr>
          <w:t>m</w:t>
        </w:r>
        <w:r>
          <w:rPr>
            <w:color w:val="000000" w:themeColor="text1"/>
          </w:rPr>
          <w:t xml:space="preserve">achine </w:t>
        </w:r>
        <w:r w:rsidR="00574633">
          <w:rPr>
            <w:color w:val="000000" w:themeColor="text1"/>
          </w:rPr>
          <w:t>r</w:t>
        </w:r>
        <w:r>
          <w:rPr>
            <w:color w:val="000000" w:themeColor="text1"/>
          </w:rPr>
          <w:t>egression</w:t>
        </w:r>
      </w:ins>
    </w:p>
    <w:p w14:paraId="2BE76AA7" w14:textId="2653CAE4" w:rsidR="00387C2D" w:rsidRDefault="00387C2D" w:rsidP="003D3846">
      <w:pPr>
        <w:rPr>
          <w:bCs/>
        </w:rPr>
      </w:pPr>
      <w:r>
        <w:rPr>
          <w:color w:val="000000" w:themeColor="text1"/>
        </w:rPr>
        <w:t>CO</w:t>
      </w:r>
      <w:r w:rsidRPr="00BE40FA">
        <w:rPr>
          <w:b/>
        </w:rPr>
        <w:t xml:space="preserve"> </w:t>
      </w:r>
      <w:r>
        <w:rPr>
          <w:b/>
        </w:rPr>
        <w:tab/>
      </w:r>
      <w:r>
        <w:rPr>
          <w:b/>
        </w:rPr>
        <w:tab/>
      </w:r>
      <w:r w:rsidR="004E045E">
        <w:rPr>
          <w:b/>
        </w:rPr>
        <w:tab/>
      </w:r>
      <w:ins w:id="60" w:author="Parks, Robbie M" w:date="2022-04-26T11:45:00Z">
        <w:r w:rsidR="00C16D47">
          <w:rPr>
            <w:b/>
          </w:rPr>
          <w:tab/>
        </w:r>
      </w:ins>
      <w:r w:rsidR="001A1AA5">
        <w:rPr>
          <w:bCs/>
        </w:rPr>
        <w:t>C</w:t>
      </w:r>
      <w:r w:rsidR="001A1AA5" w:rsidRPr="00BE40FA">
        <w:rPr>
          <w:bCs/>
        </w:rPr>
        <w:t>arbon monoxide</w:t>
      </w:r>
    </w:p>
    <w:p w14:paraId="519C9A8A" w14:textId="779B5C53" w:rsidR="00DB18B1" w:rsidRPr="00387C2D" w:rsidRDefault="00DB18B1" w:rsidP="003D3846">
      <w:pPr>
        <w:rPr>
          <w:bCs/>
        </w:rPr>
      </w:pPr>
      <w:proofErr w:type="spellStart"/>
      <w:r>
        <w:rPr>
          <w:bCs/>
        </w:rPr>
        <w:t>CrI</w:t>
      </w:r>
      <w:proofErr w:type="spellEnd"/>
      <w:r>
        <w:rPr>
          <w:bCs/>
        </w:rPr>
        <w:tab/>
      </w:r>
      <w:r>
        <w:rPr>
          <w:bCs/>
        </w:rPr>
        <w:tab/>
      </w:r>
      <w:r w:rsidR="004E045E">
        <w:rPr>
          <w:bCs/>
        </w:rPr>
        <w:tab/>
      </w:r>
      <w:ins w:id="61" w:author="Parks, Robbie M" w:date="2022-04-26T11:45:00Z">
        <w:r w:rsidR="00C16D47">
          <w:rPr>
            <w:bCs/>
          </w:rPr>
          <w:tab/>
        </w:r>
      </w:ins>
      <w:r w:rsidR="00A84FE9">
        <w:rPr>
          <w:color w:val="000000" w:themeColor="text1"/>
        </w:rPr>
        <w:t>C</w:t>
      </w:r>
      <w:r w:rsidR="00A84FE9" w:rsidRPr="00BE40FA">
        <w:rPr>
          <w:color w:val="000000" w:themeColor="text1"/>
        </w:rPr>
        <w:t>redible interval</w:t>
      </w:r>
    </w:p>
    <w:p w14:paraId="0D5D1456" w14:textId="6B48460C" w:rsidR="00C16D47" w:rsidRDefault="00C16D47" w:rsidP="003D3846">
      <w:pPr>
        <w:rPr>
          <w:ins w:id="62" w:author="Parks, Robbie M" w:date="2022-04-26T11:45:00Z"/>
          <w:bCs/>
        </w:rPr>
      </w:pPr>
      <w:ins w:id="63" w:author="Parks, Robbie M" w:date="2022-04-26T11:45:00Z">
        <w:r>
          <w:rPr>
            <w:bCs/>
            <w:color w:val="000000" w:themeColor="text1"/>
          </w:rPr>
          <w:t>DEHM-UBM-</w:t>
        </w:r>
        <w:proofErr w:type="spellStart"/>
        <w:r>
          <w:rPr>
            <w:bCs/>
            <w:color w:val="000000" w:themeColor="text1"/>
          </w:rPr>
          <w:t>AirGIS</w:t>
        </w:r>
        <w:proofErr w:type="spellEnd"/>
        <w:r>
          <w:rPr>
            <w:bCs/>
            <w:color w:val="000000" w:themeColor="text1"/>
          </w:rPr>
          <w:tab/>
        </w:r>
        <w:r>
          <w:rPr>
            <w:bCs/>
            <w:color w:val="000000" w:themeColor="text1"/>
          </w:rPr>
          <w:tab/>
          <w:t>Spatio-temporal air pollution modelling system used in study</w:t>
        </w:r>
      </w:ins>
    </w:p>
    <w:p w14:paraId="1EB2C85E" w14:textId="78445339" w:rsidR="00387C2D" w:rsidRDefault="00387C2D" w:rsidP="003D3846">
      <w:pPr>
        <w:rPr>
          <w:bCs/>
        </w:rPr>
      </w:pPr>
      <w:r>
        <w:rPr>
          <w:bCs/>
        </w:rPr>
        <w:t>EC</w:t>
      </w:r>
      <w:r>
        <w:rPr>
          <w:bCs/>
        </w:rPr>
        <w:tab/>
      </w:r>
      <w:r>
        <w:rPr>
          <w:bCs/>
        </w:rPr>
        <w:tab/>
      </w:r>
      <w:r w:rsidR="004E045E">
        <w:rPr>
          <w:bCs/>
        </w:rPr>
        <w:tab/>
      </w:r>
      <w:ins w:id="64" w:author="Parks, Robbie M" w:date="2022-04-26T11:45:00Z">
        <w:r w:rsidR="00C16D47">
          <w:rPr>
            <w:bCs/>
          </w:rPr>
          <w:tab/>
        </w:r>
      </w:ins>
      <w:r w:rsidR="0023021B">
        <w:rPr>
          <w:bCs/>
        </w:rPr>
        <w:t>E</w:t>
      </w:r>
      <w:r w:rsidR="0023021B" w:rsidRPr="00BE40FA">
        <w:rPr>
          <w:bCs/>
        </w:rPr>
        <w:t>lemental carbon</w:t>
      </w:r>
    </w:p>
    <w:p w14:paraId="0D19B281" w14:textId="22D36D36" w:rsidR="00387C2D" w:rsidRDefault="00387C2D" w:rsidP="003D3846">
      <w:pPr>
        <w:rPr>
          <w:color w:val="000000" w:themeColor="text1"/>
          <w:rPrChange w:id="65" w:author="Parks, Robbie M" w:date="2022-04-26T11:45:00Z">
            <w:rPr/>
          </w:rPrChange>
        </w:rPr>
      </w:pPr>
      <w:r>
        <w:rPr>
          <w:bCs/>
        </w:rPr>
        <w:t>ICD</w:t>
      </w:r>
      <w:r>
        <w:rPr>
          <w:bCs/>
        </w:rPr>
        <w:tab/>
      </w:r>
      <w:r>
        <w:rPr>
          <w:bCs/>
        </w:rPr>
        <w:tab/>
      </w:r>
      <w:r w:rsidR="004E045E">
        <w:rPr>
          <w:bCs/>
        </w:rPr>
        <w:tab/>
      </w:r>
      <w:ins w:id="66" w:author="Parks, Robbie M" w:date="2022-04-26T11:45:00Z">
        <w:r w:rsidR="00C16D47">
          <w:rPr>
            <w:bCs/>
          </w:rPr>
          <w:tab/>
        </w:r>
      </w:ins>
      <w:r w:rsidR="001B504A" w:rsidRPr="00BE40FA">
        <w:rPr>
          <w:bCs/>
          <w:color w:val="000000" w:themeColor="text1"/>
        </w:rPr>
        <w:t>International Classification of Diseases</w:t>
      </w:r>
    </w:p>
    <w:p w14:paraId="24117541" w14:textId="316A9825" w:rsidR="00530C4E" w:rsidRDefault="00530C4E" w:rsidP="003D3846">
      <w:pPr>
        <w:rPr>
          <w:ins w:id="67" w:author="Parks, Robbie M" w:date="2022-04-26T11:45:00Z"/>
          <w:iCs/>
        </w:rPr>
      </w:pPr>
      <w:ins w:id="68" w:author="Parks, Robbie M" w:date="2022-04-26T11:45:00Z">
        <w:r>
          <w:rPr>
            <w:bCs/>
          </w:rPr>
          <w:t>IQR</w:t>
        </w:r>
        <w:r>
          <w:rPr>
            <w:bCs/>
          </w:rPr>
          <w:tab/>
        </w:r>
        <w:r>
          <w:rPr>
            <w:bCs/>
          </w:rPr>
          <w:tab/>
        </w:r>
        <w:r>
          <w:rPr>
            <w:bCs/>
          </w:rPr>
          <w:tab/>
        </w:r>
        <w:r>
          <w:rPr>
            <w:bCs/>
          </w:rPr>
          <w:tab/>
        </w:r>
        <w:r w:rsidR="00CD465A">
          <w:rPr>
            <w:iCs/>
          </w:rPr>
          <w:t xml:space="preserve">Interquartile </w:t>
        </w:r>
        <w:r w:rsidR="004D441C">
          <w:rPr>
            <w:iCs/>
          </w:rPr>
          <w:t>r</w:t>
        </w:r>
        <w:r w:rsidR="00CD465A">
          <w:rPr>
            <w:iCs/>
          </w:rPr>
          <w:t>ange</w:t>
        </w:r>
      </w:ins>
    </w:p>
    <w:p w14:paraId="3A671B80" w14:textId="5FB74024" w:rsidR="004D441C" w:rsidRPr="00387C2D" w:rsidRDefault="004D441C" w:rsidP="003D3846">
      <w:pPr>
        <w:rPr>
          <w:ins w:id="69" w:author="Parks, Robbie M" w:date="2022-04-26T11:45:00Z"/>
          <w:bCs/>
        </w:rPr>
      </w:pPr>
      <w:ins w:id="70" w:author="Parks, Robbie M" w:date="2022-04-26T11:45:00Z">
        <w:r>
          <w:rPr>
            <w:iCs/>
          </w:rPr>
          <w:t>IR</w:t>
        </w:r>
        <w:r>
          <w:rPr>
            <w:iCs/>
          </w:rPr>
          <w:tab/>
        </w:r>
        <w:r>
          <w:rPr>
            <w:iCs/>
          </w:rPr>
          <w:tab/>
        </w:r>
        <w:r>
          <w:rPr>
            <w:iCs/>
          </w:rPr>
          <w:tab/>
        </w:r>
        <w:r>
          <w:rPr>
            <w:iCs/>
          </w:rPr>
          <w:tab/>
        </w:r>
        <w:r>
          <w:rPr>
            <w:color w:val="000000"/>
          </w:rPr>
          <w:t>Incidence ratio</w:t>
        </w:r>
      </w:ins>
    </w:p>
    <w:p w14:paraId="7AFF587F" w14:textId="6CADD488" w:rsidR="008B714A" w:rsidRDefault="008B714A" w:rsidP="003D3846">
      <w:pPr>
        <w:rPr>
          <w:color w:val="000000" w:themeColor="text1"/>
        </w:rPr>
      </w:pPr>
      <w:r>
        <w:rPr>
          <w:color w:val="000000" w:themeColor="text1"/>
        </w:rPr>
        <w:t>Non-EC PM</w:t>
      </w:r>
      <w:r w:rsidRPr="003A7CAB">
        <w:rPr>
          <w:color w:val="000000" w:themeColor="text1"/>
          <w:vertAlign w:val="subscript"/>
        </w:rPr>
        <w:t>2.5</w:t>
      </w:r>
      <w:r>
        <w:rPr>
          <w:color w:val="000000" w:themeColor="text1"/>
          <w:vertAlign w:val="subscript"/>
        </w:rPr>
        <w:tab/>
      </w:r>
      <w:r w:rsidR="004E045E">
        <w:rPr>
          <w:color w:val="000000" w:themeColor="text1"/>
          <w:vertAlign w:val="subscript"/>
        </w:rPr>
        <w:tab/>
      </w:r>
      <w:ins w:id="71" w:author="Parks, Robbie M" w:date="2022-04-26T11:45:00Z">
        <w:r w:rsidR="00C16D47">
          <w:rPr>
            <w:color w:val="000000" w:themeColor="text1"/>
            <w:vertAlign w:val="subscript"/>
          </w:rPr>
          <w:tab/>
        </w:r>
      </w:ins>
      <w:r w:rsidR="00C33EBA">
        <w:rPr>
          <w:color w:val="000000" w:themeColor="text1"/>
        </w:rPr>
        <w:t>Non-</w:t>
      </w:r>
      <w:r w:rsidR="00C33EBA">
        <w:rPr>
          <w:bCs/>
        </w:rPr>
        <w:t>e</w:t>
      </w:r>
      <w:r w:rsidR="00C33EBA" w:rsidRPr="00BE40FA">
        <w:rPr>
          <w:bCs/>
        </w:rPr>
        <w:t>lemental carbon</w:t>
      </w:r>
      <w:r w:rsidR="00C33EBA">
        <w:rPr>
          <w:bCs/>
        </w:rPr>
        <w:t xml:space="preserve"> fine </w:t>
      </w:r>
      <w:r w:rsidR="002A16C1">
        <w:rPr>
          <w:bCs/>
        </w:rPr>
        <w:t>particles</w:t>
      </w:r>
    </w:p>
    <w:p w14:paraId="5FF1CB15" w14:textId="63BF440A" w:rsidR="00FD19BF" w:rsidRDefault="00FD19BF" w:rsidP="003D3846">
      <w:pPr>
        <w:rPr>
          <w:bCs/>
        </w:rPr>
      </w:pPr>
      <w:r>
        <w:rPr>
          <w:color w:val="000000" w:themeColor="text1"/>
        </w:rPr>
        <w:t>NO</w:t>
      </w:r>
      <w:r w:rsidRPr="008922C5">
        <w:rPr>
          <w:color w:val="000000" w:themeColor="text1"/>
          <w:vertAlign w:val="subscript"/>
        </w:rPr>
        <w:t>x</w:t>
      </w:r>
      <w:r w:rsidRPr="00BE40FA">
        <w:rPr>
          <w:b/>
        </w:rPr>
        <w:t xml:space="preserve"> </w:t>
      </w:r>
      <w:r>
        <w:rPr>
          <w:b/>
        </w:rPr>
        <w:tab/>
      </w:r>
      <w:r>
        <w:rPr>
          <w:b/>
        </w:rPr>
        <w:tab/>
      </w:r>
      <w:r w:rsidR="004E045E">
        <w:rPr>
          <w:b/>
        </w:rPr>
        <w:tab/>
      </w:r>
      <w:ins w:id="72" w:author="Parks, Robbie M" w:date="2022-04-26T11:45:00Z">
        <w:r w:rsidR="00C16D47">
          <w:rPr>
            <w:b/>
          </w:rPr>
          <w:tab/>
        </w:r>
      </w:ins>
      <w:r w:rsidR="00C26C40">
        <w:rPr>
          <w:bCs/>
        </w:rPr>
        <w:t>N</w:t>
      </w:r>
      <w:r w:rsidR="00C26C40" w:rsidRPr="00BE40FA">
        <w:rPr>
          <w:bCs/>
        </w:rPr>
        <w:t>itrogen oxides</w:t>
      </w:r>
    </w:p>
    <w:p w14:paraId="18221A76" w14:textId="3BA21D5B" w:rsidR="00975040" w:rsidRPr="00975040" w:rsidRDefault="00975040" w:rsidP="003D3846">
      <w:pPr>
        <w:rPr>
          <w:b/>
        </w:rPr>
      </w:pPr>
      <w:r>
        <w:rPr>
          <w:bCs/>
        </w:rPr>
        <w:t>O</w:t>
      </w:r>
      <w:r w:rsidRPr="00975040">
        <w:rPr>
          <w:bCs/>
          <w:vertAlign w:val="subscript"/>
        </w:rPr>
        <w:t>3</w:t>
      </w:r>
      <w:r>
        <w:rPr>
          <w:bCs/>
          <w:vertAlign w:val="subscript"/>
        </w:rPr>
        <w:tab/>
      </w:r>
      <w:r>
        <w:rPr>
          <w:bCs/>
          <w:vertAlign w:val="subscript"/>
        </w:rPr>
        <w:tab/>
      </w:r>
      <w:r>
        <w:rPr>
          <w:bCs/>
          <w:vertAlign w:val="subscript"/>
        </w:rPr>
        <w:tab/>
      </w:r>
      <w:ins w:id="73" w:author="Parks, Robbie M" w:date="2022-04-26T11:45:00Z">
        <w:r w:rsidR="00C16D47">
          <w:rPr>
            <w:bCs/>
            <w:vertAlign w:val="subscript"/>
          </w:rPr>
          <w:tab/>
        </w:r>
      </w:ins>
      <w:r w:rsidR="0071579A">
        <w:rPr>
          <w:bCs/>
        </w:rPr>
        <w:t>Ozone</w:t>
      </w:r>
    </w:p>
    <w:p w14:paraId="7F7BDCC0" w14:textId="554D1136" w:rsidR="00FD05AD" w:rsidRDefault="00FD19BF" w:rsidP="003D3846">
      <w:pPr>
        <w:rPr>
          <w:color w:val="000000" w:themeColor="text1"/>
        </w:rPr>
      </w:pPr>
      <w:r>
        <w:rPr>
          <w:color w:val="000000" w:themeColor="text1"/>
        </w:rPr>
        <w:t>PM</w:t>
      </w:r>
      <w:r w:rsidRPr="003A7CAB">
        <w:rPr>
          <w:color w:val="000000" w:themeColor="text1"/>
          <w:vertAlign w:val="subscript"/>
        </w:rPr>
        <w:t>2.5</w:t>
      </w:r>
      <w:r>
        <w:rPr>
          <w:color w:val="000000" w:themeColor="text1"/>
          <w:vertAlign w:val="subscript"/>
        </w:rPr>
        <w:tab/>
      </w:r>
      <w:r>
        <w:rPr>
          <w:color w:val="000000" w:themeColor="text1"/>
          <w:vertAlign w:val="subscript"/>
        </w:rPr>
        <w:tab/>
      </w:r>
      <w:r w:rsidR="004E045E">
        <w:rPr>
          <w:color w:val="000000" w:themeColor="text1"/>
          <w:vertAlign w:val="subscript"/>
        </w:rPr>
        <w:tab/>
      </w:r>
      <w:ins w:id="74" w:author="Parks, Robbie M" w:date="2022-04-26T11:45:00Z">
        <w:r w:rsidR="00C16D47">
          <w:rPr>
            <w:color w:val="000000" w:themeColor="text1"/>
            <w:vertAlign w:val="subscript"/>
          </w:rPr>
          <w:tab/>
        </w:r>
      </w:ins>
      <w:r w:rsidR="007C23FA">
        <w:rPr>
          <w:color w:val="000000" w:themeColor="text1"/>
        </w:rPr>
        <w:t>Fine particles</w:t>
      </w:r>
    </w:p>
    <w:p w14:paraId="6796CB07" w14:textId="089A26B4" w:rsidR="00C735B5" w:rsidRDefault="00FD05AD" w:rsidP="003D3846">
      <w:pPr>
        <w:rPr>
          <w:color w:val="000000" w:themeColor="text1"/>
        </w:rPr>
      </w:pPr>
      <w:r>
        <w:rPr>
          <w:color w:val="000000" w:themeColor="text1"/>
        </w:rPr>
        <w:t>SD</w:t>
      </w:r>
      <w:r>
        <w:rPr>
          <w:color w:val="000000" w:themeColor="text1"/>
        </w:rPr>
        <w:tab/>
      </w:r>
      <w:r>
        <w:rPr>
          <w:color w:val="000000" w:themeColor="text1"/>
        </w:rPr>
        <w:tab/>
      </w:r>
      <w:r w:rsidR="004E045E">
        <w:rPr>
          <w:color w:val="000000" w:themeColor="text1"/>
        </w:rPr>
        <w:tab/>
      </w:r>
      <w:ins w:id="75" w:author="Parks, Robbie M" w:date="2022-04-26T11:45:00Z">
        <w:r w:rsidR="00C16D47">
          <w:rPr>
            <w:color w:val="000000" w:themeColor="text1"/>
          </w:rPr>
          <w:tab/>
        </w:r>
      </w:ins>
      <w:r w:rsidR="005512E4">
        <w:rPr>
          <w:color w:val="000000" w:themeColor="text1"/>
        </w:rPr>
        <w:t>S</w:t>
      </w:r>
      <w:r w:rsidR="005512E4" w:rsidRPr="00BE40FA">
        <w:rPr>
          <w:color w:val="000000" w:themeColor="text1"/>
        </w:rPr>
        <w:t>tandard deviation</w:t>
      </w:r>
    </w:p>
    <w:p w14:paraId="7462D3AF" w14:textId="7BB9E61B" w:rsidR="00893A34" w:rsidRPr="00675C4A" w:rsidRDefault="00C735B5" w:rsidP="003D3846">
      <w:pPr>
        <w:rPr>
          <w:color w:val="000000" w:themeColor="text1"/>
          <w:rPrChange w:id="76" w:author="Parks, Robbie M" w:date="2022-04-26T11:45:00Z">
            <w:rPr>
              <w:b/>
            </w:rPr>
          </w:rPrChange>
        </w:rPr>
      </w:pPr>
      <w:r>
        <w:rPr>
          <w:color w:val="000000" w:themeColor="text1"/>
        </w:rPr>
        <w:lastRenderedPageBreak/>
        <w:t>SES</w:t>
      </w:r>
      <w:ins w:id="77" w:author="Parks, Robbie M" w:date="2022-04-26T11:45:00Z">
        <w:r>
          <w:rPr>
            <w:color w:val="000000" w:themeColor="text1"/>
          </w:rPr>
          <w:tab/>
        </w:r>
      </w:ins>
      <w:r>
        <w:rPr>
          <w:color w:val="000000" w:themeColor="text1"/>
        </w:rPr>
        <w:tab/>
      </w:r>
      <w:r>
        <w:rPr>
          <w:color w:val="000000" w:themeColor="text1"/>
        </w:rPr>
        <w:tab/>
      </w:r>
      <w:r w:rsidR="00C16D47">
        <w:rPr>
          <w:color w:val="000000" w:themeColor="text1"/>
        </w:rPr>
        <w:tab/>
      </w:r>
      <w:r w:rsidR="005643A4">
        <w:rPr>
          <w:bCs/>
          <w:color w:val="000000" w:themeColor="text1"/>
        </w:rPr>
        <w:t>S</w:t>
      </w:r>
      <w:r w:rsidR="00E6303A" w:rsidRPr="00BE40FA">
        <w:rPr>
          <w:bCs/>
          <w:color w:val="000000" w:themeColor="text1"/>
        </w:rPr>
        <w:t xml:space="preserve">ocioeconomic status </w:t>
      </w:r>
      <w:r w:rsidR="00893A34" w:rsidRPr="00BE40FA">
        <w:rPr>
          <w:b/>
        </w:rPr>
        <w:br w:type="page"/>
      </w:r>
    </w:p>
    <w:p w14:paraId="58739CEF" w14:textId="59426E62" w:rsidR="00835173" w:rsidRPr="005D3672" w:rsidRDefault="00F255A6" w:rsidP="004115DF">
      <w:pPr>
        <w:jc w:val="both"/>
        <w:rPr>
          <w:i/>
          <w:rPrChange w:id="78" w:author="Parks, Robbie M" w:date="2022-04-26T11:45:00Z">
            <w:rPr>
              <w:b/>
            </w:rPr>
          </w:rPrChange>
        </w:rPr>
        <w:pPrChange w:id="79" w:author="Parks, Robbie M" w:date="2022-04-26T11:45:00Z">
          <w:pPr/>
        </w:pPrChange>
      </w:pPr>
      <w:r w:rsidRPr="00BE40FA">
        <w:rPr>
          <w:b/>
        </w:rPr>
        <w:lastRenderedPageBreak/>
        <w:t>Introduction</w:t>
      </w:r>
      <w:r w:rsidR="003A1749">
        <w:rPr>
          <w:b/>
        </w:rPr>
        <w:br/>
      </w:r>
      <w:r w:rsidR="00AB3B45" w:rsidRPr="00BE40FA">
        <w:rPr>
          <w:color w:val="000000" w:themeColor="text1"/>
        </w:rPr>
        <w:t>Amyotrophic lateral sclerosis (ALS) is a devastating and fatal neurodegenerative disease,</w:t>
      </w:r>
      <w:del w:id="80" w:author="Parks, Robbie M" w:date="2022-04-26T11:45:00Z">
        <w:r w:rsidR="00ED0B21" w:rsidRPr="00BE40FA">
          <w:rPr>
            <w:color w:val="000000" w:themeColor="text1"/>
          </w:rPr>
          <w:fldChar w:fldCharType="begin"/>
        </w:r>
        <w:r w:rsidR="00ED0B21" w:rsidRPr="00BE40FA">
          <w:rPr>
            <w:color w:val="000000" w:themeColor="text1"/>
          </w:rPr>
          <w:del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delInstrText>
        </w:r>
        <w:r w:rsidR="00ED0B21" w:rsidRPr="00BE40FA">
          <w:rPr>
            <w:color w:val="000000" w:themeColor="text1"/>
          </w:rPr>
          <w:fldChar w:fldCharType="separate"/>
        </w:r>
        <w:r w:rsidR="00E52BA5" w:rsidRPr="00E52BA5">
          <w:rPr>
            <w:color w:val="000000"/>
            <w:vertAlign w:val="superscript"/>
          </w:rPr>
          <w:delText>1</w:delText>
        </w:r>
        <w:r w:rsidR="00ED0B21" w:rsidRPr="00BE40FA">
          <w:rPr>
            <w:color w:val="000000" w:themeColor="text1"/>
          </w:rPr>
          <w:fldChar w:fldCharType="end"/>
        </w:r>
        <w:r w:rsidR="00AB3B45" w:rsidRPr="00BE40FA">
          <w:rPr>
            <w:color w:val="000000" w:themeColor="text1"/>
          </w:rPr>
          <w:delText xml:space="preserve"> </w:delText>
        </w:r>
        <w:r w:rsidR="008310BF">
          <w:rPr>
            <w:color w:val="000000" w:themeColor="text1"/>
          </w:rPr>
          <w:delText>currently without a cure</w:delText>
        </w:r>
        <w:r w:rsidR="00A06240">
          <w:rPr>
            <w:color w:val="000000" w:themeColor="text1"/>
          </w:rPr>
          <w:delText>.</w:delText>
        </w:r>
        <w:r w:rsidR="008310BF" w:rsidRPr="00BE40FA">
          <w:rPr>
            <w:color w:val="000000" w:themeColor="text1"/>
          </w:rPr>
          <w:fldChar w:fldCharType="begin"/>
        </w:r>
        <w:r w:rsidR="00003D3D">
          <w:rPr>
            <w:color w:val="000000" w:themeColor="text1"/>
          </w:rPr>
          <w:delInstrText xml:space="preserve"> ADDIN ZOTERO_ITEM CSL_CITATION {"citationID":"vQiNgZY7","properties":{"formattedCitation":"\\super 2\\nosupersub{}","plainCitation":"2","noteIndex":0},"citationItems":[{"id":1095,"uris":["http://zotero.org/users/6925055/items/RIHDXV6H"],"uri":["http://zotero.org/users/6925055/items/RIHDXV6H"],"itemData":{"id":1095,"type":"article-journal","container-title":"Amyotrophic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delInstrText>
        </w:r>
        <w:r w:rsidR="008310BF" w:rsidRPr="00BE40FA">
          <w:rPr>
            <w:color w:val="000000" w:themeColor="text1"/>
          </w:rPr>
          <w:fldChar w:fldCharType="separate"/>
        </w:r>
        <w:r w:rsidR="00E52BA5" w:rsidRPr="00E52BA5">
          <w:rPr>
            <w:color w:val="000000"/>
            <w:vertAlign w:val="superscript"/>
          </w:rPr>
          <w:delText>2</w:delText>
        </w:r>
        <w:r w:rsidR="008310BF" w:rsidRPr="00BE40FA">
          <w:rPr>
            <w:color w:val="000000" w:themeColor="text1"/>
          </w:rPr>
          <w:fldChar w:fldCharType="end"/>
        </w:r>
        <w:r w:rsidR="008310BF">
          <w:rPr>
            <w:color w:val="000000" w:themeColor="text1"/>
          </w:rPr>
          <w:delText xml:space="preserve"> </w:delText>
        </w:r>
        <w:r w:rsidR="00A06240">
          <w:rPr>
            <w:color w:val="000000" w:themeColor="text1"/>
          </w:rPr>
          <w:delText>A</w:delText>
        </w:r>
        <w:r w:rsidR="00AB3B45" w:rsidRPr="00BE40FA">
          <w:rPr>
            <w:color w:val="000000" w:themeColor="text1"/>
          </w:rPr>
          <w:delText>pproximately half</w:delText>
        </w:r>
        <w:r w:rsidR="005D76AB" w:rsidRPr="00BE40FA">
          <w:rPr>
            <w:color w:val="000000" w:themeColor="text1"/>
          </w:rPr>
          <w:delText xml:space="preserve"> </w:delText>
        </w:r>
        <w:r w:rsidR="00AB3B45" w:rsidRPr="00BE40FA">
          <w:rPr>
            <w:color w:val="000000" w:themeColor="text1"/>
          </w:rPr>
          <w:delText>of</w:delText>
        </w:r>
        <w:r w:rsidR="005D76AB" w:rsidRPr="00BE40FA">
          <w:rPr>
            <w:color w:val="000000" w:themeColor="text1"/>
          </w:rPr>
          <w:delText xml:space="preserve"> </w:delText>
        </w:r>
        <w:r w:rsidR="00B91BF5">
          <w:rPr>
            <w:color w:val="000000" w:themeColor="text1"/>
          </w:rPr>
          <w:delText>patients</w:delText>
        </w:r>
        <w:r w:rsidR="005D76AB" w:rsidRPr="00BE40FA">
          <w:rPr>
            <w:color w:val="000000" w:themeColor="text1"/>
          </w:rPr>
          <w:delText xml:space="preserve"> </w:delText>
        </w:r>
        <w:r w:rsidR="00A06240">
          <w:rPr>
            <w:color w:val="000000" w:themeColor="text1"/>
          </w:rPr>
          <w:delText>die</w:delText>
        </w:r>
        <w:r w:rsidR="005D76AB" w:rsidRPr="00BE40FA">
          <w:rPr>
            <w:color w:val="000000" w:themeColor="text1"/>
          </w:rPr>
          <w:delText xml:space="preserve"> </w:delText>
        </w:r>
        <w:r w:rsidR="00AB3B45" w:rsidRPr="00BE40FA">
          <w:rPr>
            <w:color w:val="000000" w:themeColor="text1"/>
          </w:rPr>
          <w:delText>within</w:delText>
        </w:r>
        <w:r w:rsidR="005D76AB" w:rsidRPr="00BE40FA">
          <w:rPr>
            <w:color w:val="000000" w:themeColor="text1"/>
          </w:rPr>
          <w:delText xml:space="preserve"> </w:delText>
        </w:r>
        <w:r w:rsidR="00AB3B45" w:rsidRPr="00BE40FA">
          <w:rPr>
            <w:color w:val="000000" w:themeColor="text1"/>
          </w:rPr>
          <w:delText>three</w:delText>
        </w:r>
        <w:r w:rsidR="005D76AB" w:rsidRPr="00BE40FA">
          <w:rPr>
            <w:color w:val="000000" w:themeColor="text1"/>
          </w:rPr>
          <w:delText xml:space="preserve"> </w:delText>
        </w:r>
        <w:r w:rsidR="00AB3B45" w:rsidRPr="00BE40FA">
          <w:rPr>
            <w:color w:val="000000" w:themeColor="text1"/>
          </w:rPr>
          <w:delText>years</w:delText>
        </w:r>
        <w:r w:rsidR="005D76AB" w:rsidRPr="00BE40FA">
          <w:rPr>
            <w:color w:val="000000" w:themeColor="text1"/>
          </w:rPr>
          <w:delText xml:space="preserve"> </w:delText>
        </w:r>
        <w:r w:rsidR="00AB3B45" w:rsidRPr="00BE40FA">
          <w:rPr>
            <w:color w:val="000000" w:themeColor="text1"/>
          </w:rPr>
          <w:delText>of</w:delText>
        </w:r>
        <w:r w:rsidR="005D76AB" w:rsidRPr="00BE40FA">
          <w:rPr>
            <w:color w:val="000000" w:themeColor="text1"/>
          </w:rPr>
          <w:delText xml:space="preserve"> </w:delText>
        </w:r>
        <w:r w:rsidR="00AB3B45" w:rsidRPr="00BE40FA">
          <w:rPr>
            <w:color w:val="000000" w:themeColor="text1"/>
          </w:rPr>
          <w:delText>symptom</w:delText>
        </w:r>
        <w:r w:rsidR="005D76AB" w:rsidRPr="00BE40FA">
          <w:rPr>
            <w:color w:val="000000" w:themeColor="text1"/>
          </w:rPr>
          <w:delText xml:space="preserve"> </w:delText>
        </w:r>
        <w:r w:rsidR="00AB3B45" w:rsidRPr="00BE40FA">
          <w:rPr>
            <w:color w:val="000000" w:themeColor="text1"/>
          </w:rPr>
          <w:delText>onset.</w:delText>
        </w:r>
        <w:r w:rsidR="00ED0B21" w:rsidRPr="00BE40FA">
          <w:rPr>
            <w:color w:val="000000" w:themeColor="text1"/>
          </w:rPr>
          <w:fldChar w:fldCharType="begin"/>
        </w:r>
        <w:r w:rsidR="00003D3D">
          <w:rPr>
            <w:color w:val="000000" w:themeColor="text1"/>
          </w:rPr>
          <w:delInstrText xml:space="preserve"> ADDIN ZOTERO_ITEM CSL_CITATION {"citationID":"2GgeukO8","properties":{"formattedCitation":"\\super 3\\nosupersub{}","plainCitation":"3","noteIndex":0},"citationItems":[{"id":1094,"uris":["http://zotero.org/users/6925055/items/WP3NXSZM"],"uri":["http://zotero.org/users/6925055/items/WP3NXSZM"],"itemData":{"id":1094,"type":"article-journal","container-title":"The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delInstrText>
        </w:r>
        <w:r w:rsidR="00ED0B21" w:rsidRPr="00BE40FA">
          <w:rPr>
            <w:color w:val="000000" w:themeColor="text1"/>
          </w:rPr>
          <w:fldChar w:fldCharType="separate"/>
        </w:r>
        <w:r w:rsidR="00E52BA5" w:rsidRPr="00E52BA5">
          <w:rPr>
            <w:color w:val="000000"/>
            <w:vertAlign w:val="superscript"/>
          </w:rPr>
          <w:delText>3</w:delText>
        </w:r>
        <w:r w:rsidR="00ED0B21" w:rsidRPr="00BE40FA">
          <w:rPr>
            <w:color w:val="000000" w:themeColor="text1"/>
          </w:rPr>
          <w:fldChar w:fldCharType="end"/>
        </w:r>
        <w:r w:rsidR="00AB3B45" w:rsidRPr="00BE40FA">
          <w:rPr>
            <w:color w:val="000000" w:themeColor="text1"/>
          </w:rPr>
          <w:delText xml:space="preserve"> </w:delText>
        </w:r>
        <w:r w:rsidR="001C38AF" w:rsidRPr="00BE40FA">
          <w:rPr>
            <w:color w:val="000000" w:themeColor="text1"/>
          </w:rPr>
          <w:delText>Annually, t</w:delText>
        </w:r>
        <w:r w:rsidR="0048402A" w:rsidRPr="00BE40FA">
          <w:rPr>
            <w:color w:val="000000" w:themeColor="text1"/>
          </w:rPr>
          <w:delText>here are nearly 30,000 cases of ALS in Europe and over 200,000 worldwide</w:delText>
        </w:r>
        <w:r w:rsidR="00AB7E2B" w:rsidRPr="00BE40FA">
          <w:rPr>
            <w:color w:val="000000" w:themeColor="text1"/>
          </w:rPr>
          <w:delText>.</w:delText>
        </w:r>
        <w:r w:rsidR="000E1831" w:rsidRPr="00BE40FA">
          <w:rPr>
            <w:color w:val="000000" w:themeColor="text1"/>
          </w:rPr>
          <w:fldChar w:fldCharType="begin"/>
        </w:r>
        <w:r w:rsidR="000E1831" w:rsidRPr="00BE40FA">
          <w:rPr>
            <w:color w:val="000000" w:themeColor="text1"/>
          </w:rPr>
          <w:del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delInstrText>
        </w:r>
        <w:r w:rsidR="000E1831" w:rsidRPr="00BE40FA">
          <w:rPr>
            <w:color w:val="000000" w:themeColor="text1"/>
          </w:rPr>
          <w:fldChar w:fldCharType="separate"/>
        </w:r>
        <w:r w:rsidR="00E52BA5" w:rsidRPr="00E52BA5">
          <w:rPr>
            <w:color w:val="000000"/>
            <w:vertAlign w:val="superscript"/>
          </w:rPr>
          <w:delText>4</w:delText>
        </w:r>
        <w:r w:rsidR="000E1831" w:rsidRPr="00BE40FA">
          <w:rPr>
            <w:color w:val="000000" w:themeColor="text1"/>
          </w:rPr>
          <w:fldChar w:fldCharType="end"/>
        </w:r>
        <w:r w:rsidR="0048402A" w:rsidRPr="00BE40FA">
          <w:rPr>
            <w:color w:val="000000" w:themeColor="text1"/>
          </w:rPr>
          <w:delText xml:space="preserve"> </w:delText>
        </w:r>
        <w:r w:rsidR="008174E1">
          <w:rPr>
            <w:color w:val="000000" w:themeColor="text1"/>
          </w:rPr>
          <w:delText>K</w:delText>
        </w:r>
        <w:r w:rsidR="00AB3B45" w:rsidRPr="00BE40FA">
          <w:rPr>
            <w:color w:val="000000" w:themeColor="text1"/>
          </w:rPr>
          <w:delText xml:space="preserve">nown inherited </w:delText>
        </w:r>
        <w:r w:rsidR="00F8567F">
          <w:rPr>
            <w:color w:val="000000" w:themeColor="text1"/>
          </w:rPr>
          <w:delText xml:space="preserve">genetic variants </w:delText>
        </w:r>
        <w:r w:rsidR="00AB3B45" w:rsidRPr="00BE40FA">
          <w:rPr>
            <w:color w:val="000000" w:themeColor="text1"/>
          </w:rPr>
          <w:delText xml:space="preserve">only account for 5–10% of </w:delText>
        </w:r>
        <w:r w:rsidR="00F109B3" w:rsidRPr="00BE40FA">
          <w:rPr>
            <w:color w:val="000000" w:themeColor="text1"/>
          </w:rPr>
          <w:delText>ALS</w:delText>
        </w:r>
        <w:r w:rsidR="00AB3B45" w:rsidRPr="00BE40FA">
          <w:rPr>
            <w:color w:val="000000" w:themeColor="text1"/>
          </w:rPr>
          <w:delText xml:space="preserve"> cases.</w:delText>
        </w:r>
        <w:r w:rsidR="00632911" w:rsidRPr="00BE40FA">
          <w:rPr>
            <w:color w:val="000000" w:themeColor="text1"/>
          </w:rPr>
          <w:fldChar w:fldCharType="begin"/>
        </w:r>
        <w:r w:rsidR="0099756B">
          <w:rPr>
            <w:color w:val="000000" w:themeColor="text1"/>
          </w:rPr>
          <w:del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delInstrText>
        </w:r>
        <w:r w:rsidR="00632911" w:rsidRPr="00BE40FA">
          <w:rPr>
            <w:color w:val="000000" w:themeColor="text1"/>
          </w:rPr>
          <w:fldChar w:fldCharType="separate"/>
        </w:r>
        <w:r w:rsidR="00E52BA5" w:rsidRPr="00E52BA5">
          <w:rPr>
            <w:color w:val="000000"/>
            <w:vertAlign w:val="superscript"/>
          </w:rPr>
          <w:delText>5,6</w:delText>
        </w:r>
        <w:r w:rsidR="00632911" w:rsidRPr="00BE40FA">
          <w:rPr>
            <w:color w:val="000000" w:themeColor="text1"/>
          </w:rPr>
          <w:fldChar w:fldCharType="end"/>
        </w:r>
        <w:r w:rsidR="00AB3B45" w:rsidRPr="00BE40FA">
          <w:rPr>
            <w:color w:val="000000" w:themeColor="text1"/>
          </w:rPr>
          <w:delText xml:space="preserve"> Environmental </w:delText>
        </w:r>
        <w:r w:rsidR="00470916" w:rsidRPr="00BE40FA">
          <w:rPr>
            <w:color w:val="000000" w:themeColor="text1"/>
          </w:rPr>
          <w:delText>factors</w:delText>
        </w:r>
        <w:r w:rsidR="00FE6678">
          <w:rPr>
            <w:color w:val="000000" w:themeColor="text1"/>
          </w:rPr>
          <w:delText>,</w:delText>
        </w:r>
        <w:r w:rsidR="00470916" w:rsidRPr="00BE40FA">
          <w:rPr>
            <w:color w:val="000000" w:themeColor="text1"/>
          </w:rPr>
          <w:delText xml:space="preserve"> therefore</w:delText>
        </w:r>
        <w:r w:rsidR="00FE6678">
          <w:rPr>
            <w:color w:val="000000" w:themeColor="text1"/>
          </w:rPr>
          <w:delText>,</w:delText>
        </w:r>
        <w:r w:rsidR="005D6B99" w:rsidRPr="00BE40FA">
          <w:rPr>
            <w:color w:val="000000" w:themeColor="text1"/>
          </w:rPr>
          <w:delText xml:space="preserve"> </w:delText>
        </w:r>
        <w:r w:rsidR="007F15C4">
          <w:rPr>
            <w:color w:val="000000" w:themeColor="text1"/>
          </w:rPr>
          <w:delText xml:space="preserve">are likely important </w:delText>
        </w:r>
        <w:r w:rsidR="00AB3B45" w:rsidRPr="00BE40FA">
          <w:rPr>
            <w:color w:val="000000" w:themeColor="text1"/>
          </w:rPr>
          <w:delText>in ALS pathogenesis.</w:delText>
        </w:r>
        <w:r w:rsidR="00F54DB1" w:rsidRPr="00BE40FA">
          <w:rPr>
            <w:color w:val="000000" w:themeColor="text1"/>
          </w:rPr>
          <w:fldChar w:fldCharType="begin"/>
        </w:r>
        <w:r w:rsidR="00F54DB1" w:rsidRPr="00BE40FA">
          <w:rPr>
            <w:color w:val="000000" w:themeColor="text1"/>
          </w:rPr>
          <w:del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delInstrText>
        </w:r>
        <w:r w:rsidR="00F54DB1" w:rsidRPr="00BE40FA">
          <w:rPr>
            <w:color w:val="000000" w:themeColor="text1"/>
          </w:rPr>
          <w:fldChar w:fldCharType="separate"/>
        </w:r>
        <w:r w:rsidR="00E52BA5" w:rsidRPr="00E52BA5">
          <w:rPr>
            <w:color w:val="000000"/>
            <w:vertAlign w:val="superscript"/>
          </w:rPr>
          <w:delText>7</w:delText>
        </w:r>
        <w:r w:rsidR="00F54DB1" w:rsidRPr="00BE40FA">
          <w:rPr>
            <w:color w:val="000000" w:themeColor="text1"/>
          </w:rPr>
          <w:fldChar w:fldCharType="end"/>
        </w:r>
        <w:r w:rsidR="00AB3B45" w:rsidRPr="00BE40FA">
          <w:rPr>
            <w:color w:val="000000" w:themeColor="text1"/>
          </w:rPr>
          <w:delText xml:space="preserve"> However, because the disease is relatively rare, it is </w:delText>
        </w:r>
        <w:r w:rsidR="00180ED9">
          <w:rPr>
            <w:color w:val="000000" w:themeColor="text1"/>
          </w:rPr>
          <w:delText>challenging</w:delText>
        </w:r>
        <w:r w:rsidR="00AB3B45" w:rsidRPr="00BE40FA">
          <w:rPr>
            <w:color w:val="000000" w:themeColor="text1"/>
          </w:rPr>
          <w:delText xml:space="preserve"> to conduct large-scale prospective studies</w:delText>
        </w:r>
        <w:r w:rsidR="00B85C5A" w:rsidRPr="00BE40FA">
          <w:rPr>
            <w:color w:val="000000" w:themeColor="text1"/>
          </w:rPr>
          <w:delText xml:space="preserve">. </w:delText>
        </w:r>
        <w:r w:rsidR="00AB3B45" w:rsidRPr="00BE40FA">
          <w:rPr>
            <w:color w:val="000000" w:themeColor="text1"/>
          </w:rPr>
          <w:delText>The</w:delText>
        </w:r>
        <w:r w:rsidR="00524AD5">
          <w:rPr>
            <w:color w:val="000000" w:themeColor="text1"/>
          </w:rPr>
          <w:delText>re is a</w:delText>
        </w:r>
        <w:r w:rsidR="00AB3B45" w:rsidRPr="00BE40FA">
          <w:rPr>
            <w:color w:val="000000" w:themeColor="text1"/>
          </w:rPr>
          <w:delText xml:space="preserve"> </w:delText>
        </w:r>
        <w:r w:rsidR="00524AD5">
          <w:rPr>
            <w:color w:val="000000" w:themeColor="text1"/>
          </w:rPr>
          <w:delText xml:space="preserve">recognized </w:delText>
        </w:r>
        <w:r w:rsidR="00AB3B45" w:rsidRPr="00BE40FA">
          <w:rPr>
            <w:color w:val="000000" w:themeColor="text1"/>
          </w:rPr>
          <w:delText xml:space="preserve">need for more </w:delText>
        </w:r>
        <w:r w:rsidR="00283204">
          <w:rPr>
            <w:color w:val="000000" w:themeColor="text1"/>
          </w:rPr>
          <w:delText>evidence</w:delText>
        </w:r>
        <w:r w:rsidR="00EB7844">
          <w:rPr>
            <w:color w:val="000000" w:themeColor="text1"/>
          </w:rPr>
          <w:delText xml:space="preserve"> of </w:delText>
        </w:r>
        <w:r w:rsidR="008C79F3">
          <w:rPr>
            <w:color w:val="000000" w:themeColor="text1"/>
          </w:rPr>
          <w:delText xml:space="preserve">the </w:delText>
        </w:r>
        <w:r w:rsidR="00F8567F" w:rsidRPr="00F8567F">
          <w:rPr>
            <w:color w:val="000000" w:themeColor="text1"/>
          </w:rPr>
          <w:delText xml:space="preserve">environmental contributors </w:delText>
        </w:r>
        <w:r w:rsidR="008C79F3">
          <w:rPr>
            <w:color w:val="000000" w:themeColor="text1"/>
          </w:rPr>
          <w:delText xml:space="preserve">of </w:delText>
        </w:r>
        <w:r w:rsidR="00EB7844">
          <w:rPr>
            <w:color w:val="000000" w:themeColor="text1"/>
          </w:rPr>
          <w:delText>ALS</w:delText>
        </w:r>
        <w:r w:rsidR="00AB3B45" w:rsidRPr="00BE40FA">
          <w:rPr>
            <w:color w:val="000000" w:themeColor="text1"/>
          </w:rPr>
          <w:delText>.</w:delText>
        </w:r>
        <w:r w:rsidR="00F54DB1" w:rsidRPr="00BE40FA">
          <w:rPr>
            <w:color w:val="000000" w:themeColor="text1"/>
          </w:rPr>
          <w:fldChar w:fldCharType="begin"/>
        </w:r>
        <w:r w:rsidR="0099756B">
          <w:rPr>
            <w:color w:val="000000" w:themeColor="text1"/>
          </w:rPr>
          <w:del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delInstrText>
        </w:r>
        <w:r w:rsidR="00F54DB1" w:rsidRPr="00BE40FA">
          <w:rPr>
            <w:color w:val="000000" w:themeColor="text1"/>
          </w:rPr>
          <w:fldChar w:fldCharType="separate"/>
        </w:r>
        <w:r w:rsidR="00E52BA5" w:rsidRPr="00E52BA5">
          <w:rPr>
            <w:color w:val="000000"/>
            <w:vertAlign w:val="superscript"/>
          </w:rPr>
          <w:delText>5,8</w:delText>
        </w:r>
        <w:r w:rsidR="00F54DB1" w:rsidRPr="00BE40FA">
          <w:rPr>
            <w:color w:val="000000" w:themeColor="text1"/>
          </w:rPr>
          <w:fldChar w:fldCharType="end"/>
        </w:r>
        <w:r w:rsidR="00AB3B45" w:rsidRPr="00BE40FA">
          <w:rPr>
            <w:color w:val="000000" w:themeColor="text1"/>
          </w:rPr>
          <w:delText xml:space="preserve"> </w:delText>
        </w:r>
        <w:r w:rsidR="00C83C68">
          <w:rPr>
            <w:color w:val="000000" w:themeColor="text1"/>
          </w:rPr>
          <w:br/>
        </w:r>
        <w:r w:rsidR="00C83C68">
          <w:rPr>
            <w:color w:val="000000" w:themeColor="text1"/>
          </w:rPr>
          <w:br/>
        </w:r>
        <w:r w:rsidR="00635231">
          <w:rPr>
            <w:color w:val="000000" w:themeColor="text1"/>
          </w:rPr>
          <w:delText>Although a</w:delText>
        </w:r>
        <w:r w:rsidR="00635231" w:rsidRPr="00BE40FA">
          <w:rPr>
            <w:color w:val="000000" w:themeColor="text1"/>
          </w:rPr>
          <w:delText xml:space="preserve">ir </w:delText>
        </w:r>
        <w:r w:rsidR="00AB3B45" w:rsidRPr="00BE40FA">
          <w:rPr>
            <w:color w:val="000000" w:themeColor="text1"/>
          </w:rPr>
          <w:delText>pollution is commonly studied in association with respiratory- and cardiovascular-related</w:delText>
        </w:r>
        <w:r w:rsidR="00C50EA4" w:rsidRPr="00BE40FA">
          <w:rPr>
            <w:color w:val="000000" w:themeColor="text1"/>
          </w:rPr>
          <w:delText xml:space="preserve"> </w:delText>
        </w:r>
        <w:r w:rsidR="00AB3B45" w:rsidRPr="00BE40FA">
          <w:rPr>
            <w:color w:val="000000" w:themeColor="text1"/>
          </w:rPr>
          <w:delText>outcome</w:delText>
        </w:r>
        <w:r w:rsidR="00A93B32" w:rsidRPr="00BE40FA">
          <w:rPr>
            <w:color w:val="000000" w:themeColor="text1"/>
          </w:rPr>
          <w:delText>s</w:delText>
        </w:r>
        <w:r w:rsidR="00635231">
          <w:rPr>
            <w:color w:val="000000" w:themeColor="text1"/>
          </w:rPr>
          <w:delText>,</w:delText>
        </w:r>
        <w:r w:rsidR="001E68A2">
          <w:rPr>
            <w:color w:val="000000" w:themeColor="text1"/>
          </w:rPr>
          <w:fldChar w:fldCharType="begin"/>
        </w:r>
        <w:r w:rsidR="0099756B">
          <w:rPr>
            <w:color w:val="000000" w:themeColor="text1"/>
          </w:rPr>
          <w:del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E."}],"issued":{"date-parts":[["1993",12,9]]}}}],"schema":"https://github.com/citation-style-language/schema/raw/master/csl-citation.json"} </w:delInstrText>
        </w:r>
        <w:r w:rsidR="001E68A2">
          <w:rPr>
            <w:color w:val="000000" w:themeColor="text1"/>
          </w:rPr>
          <w:fldChar w:fldCharType="separate"/>
        </w:r>
        <w:r w:rsidR="00E52BA5" w:rsidRPr="00E52BA5">
          <w:rPr>
            <w:color w:val="000000"/>
            <w:vertAlign w:val="superscript"/>
          </w:rPr>
          <w:delText>9–14</w:delText>
        </w:r>
        <w:r w:rsidR="001E68A2">
          <w:rPr>
            <w:color w:val="000000" w:themeColor="text1"/>
          </w:rPr>
          <w:fldChar w:fldCharType="end"/>
        </w:r>
        <w:r w:rsidR="00B12AE3" w:rsidRPr="00BE40FA">
          <w:rPr>
            <w:color w:val="000000" w:themeColor="text1"/>
          </w:rPr>
          <w:delText xml:space="preserve"> </w:delText>
        </w:r>
        <w:r w:rsidR="00635231">
          <w:rPr>
            <w:color w:val="000000" w:themeColor="text1"/>
          </w:rPr>
          <w:delText>e</w:delText>
        </w:r>
        <w:r w:rsidR="00973AE1">
          <w:rPr>
            <w:color w:val="000000" w:themeColor="text1"/>
          </w:rPr>
          <w:delText>pidemiologic and t</w:delText>
        </w:r>
        <w:r w:rsidR="00973AE1" w:rsidRPr="00BE40FA">
          <w:rPr>
            <w:color w:val="000000" w:themeColor="text1"/>
          </w:rPr>
          <w:delText xml:space="preserve">oxicological </w:delText>
        </w:r>
        <w:r w:rsidR="00AB3B45" w:rsidRPr="00BE40FA">
          <w:rPr>
            <w:color w:val="000000" w:themeColor="text1"/>
          </w:rPr>
          <w:delText>studies</w:delText>
        </w:r>
        <w:r w:rsidR="0057733C" w:rsidRPr="00BE40FA">
          <w:rPr>
            <w:color w:val="000000" w:themeColor="text1"/>
          </w:rPr>
          <w:delText xml:space="preserve"> </w:delText>
        </w:r>
        <w:r w:rsidR="00AB3B45" w:rsidRPr="00BE40FA">
          <w:rPr>
            <w:color w:val="000000" w:themeColor="text1"/>
          </w:rPr>
          <w:delText>support</w:delText>
        </w:r>
        <w:r w:rsidR="0057733C" w:rsidRPr="00BE40FA">
          <w:rPr>
            <w:color w:val="000000" w:themeColor="text1"/>
          </w:rPr>
          <w:delText xml:space="preserve"> </w:delText>
        </w:r>
        <w:r w:rsidR="00AB3B45" w:rsidRPr="00BE40FA">
          <w:rPr>
            <w:color w:val="000000" w:themeColor="text1"/>
          </w:rPr>
          <w:delText>several</w:delText>
        </w:r>
        <w:r w:rsidR="0057733C" w:rsidRPr="00BE40FA">
          <w:rPr>
            <w:color w:val="000000" w:themeColor="text1"/>
          </w:rPr>
          <w:delText xml:space="preserve"> </w:delText>
        </w:r>
        <w:r w:rsidR="00AB3B45" w:rsidRPr="00BE40FA">
          <w:rPr>
            <w:color w:val="000000" w:themeColor="text1"/>
          </w:rPr>
          <w:delText>plausible</w:delText>
        </w:r>
        <w:r w:rsidR="0057733C" w:rsidRPr="00BE40FA">
          <w:rPr>
            <w:color w:val="000000" w:themeColor="text1"/>
          </w:rPr>
          <w:delText xml:space="preserve"> </w:delText>
        </w:r>
        <w:r w:rsidR="00AB3B45" w:rsidRPr="00BE40FA">
          <w:rPr>
            <w:color w:val="000000" w:themeColor="text1"/>
          </w:rPr>
          <w:delText>biological</w:delText>
        </w:r>
        <w:r w:rsidR="0057733C" w:rsidRPr="00BE40FA">
          <w:rPr>
            <w:color w:val="000000" w:themeColor="text1"/>
          </w:rPr>
          <w:delText xml:space="preserve"> </w:delText>
        </w:r>
        <w:r w:rsidR="00AB3B45" w:rsidRPr="00BE40FA">
          <w:rPr>
            <w:color w:val="000000" w:themeColor="text1"/>
          </w:rPr>
          <w:delText>mechanisms</w:delText>
        </w:r>
        <w:r w:rsidR="00517F4A" w:rsidRPr="00BE40FA">
          <w:rPr>
            <w:color w:val="000000" w:themeColor="text1"/>
          </w:rPr>
          <w:delText xml:space="preserve"> in association </w:delText>
        </w:r>
        <w:r w:rsidR="00FE6678">
          <w:rPr>
            <w:color w:val="000000" w:themeColor="text1"/>
          </w:rPr>
          <w:delText>with</w:delText>
        </w:r>
        <w:r w:rsidR="00FE6678" w:rsidRPr="00BE40FA">
          <w:rPr>
            <w:color w:val="000000" w:themeColor="text1"/>
          </w:rPr>
          <w:delText xml:space="preserve"> </w:delText>
        </w:r>
        <w:r w:rsidR="00517F4A" w:rsidRPr="00BE40FA">
          <w:rPr>
            <w:color w:val="000000" w:themeColor="text1"/>
          </w:rPr>
          <w:delText>the nervous system and neurodegeneration</w:delText>
        </w:r>
        <w:r w:rsidR="00AB3B45" w:rsidRPr="00BE40FA">
          <w:rPr>
            <w:color w:val="000000" w:themeColor="text1"/>
          </w:rPr>
          <w:delText>.</w:delText>
        </w:r>
        <w:r w:rsidR="006862FE" w:rsidRPr="00BE40FA">
          <w:rPr>
            <w:color w:val="000000" w:themeColor="text1"/>
          </w:rPr>
          <w:fldChar w:fldCharType="begin"/>
        </w:r>
        <w:r w:rsidR="0099756B">
          <w:rPr>
            <w:color w:val="000000" w:themeColor="text1"/>
          </w:rPr>
          <w:del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delInstrText>
        </w:r>
        <w:r w:rsidR="006862FE" w:rsidRPr="00BE40FA">
          <w:rPr>
            <w:color w:val="000000" w:themeColor="text1"/>
          </w:rPr>
          <w:fldChar w:fldCharType="separate"/>
        </w:r>
        <w:r w:rsidR="00E52BA5" w:rsidRPr="00E52BA5">
          <w:rPr>
            <w:color w:val="000000"/>
            <w:vertAlign w:val="superscript"/>
          </w:rPr>
          <w:delText>15–34</w:delText>
        </w:r>
        <w:r w:rsidR="006862FE" w:rsidRPr="00BE40FA">
          <w:rPr>
            <w:color w:val="000000" w:themeColor="text1"/>
          </w:rPr>
          <w:fldChar w:fldCharType="end"/>
        </w:r>
        <w:r w:rsidR="00AB3B45" w:rsidRPr="00BE40FA">
          <w:rPr>
            <w:color w:val="000000" w:themeColor="text1"/>
          </w:rPr>
          <w:delText xml:space="preserve"> Ambient</w:delText>
        </w:r>
        <w:r w:rsidR="000918C8" w:rsidRPr="00BE40FA">
          <w:rPr>
            <w:color w:val="000000" w:themeColor="text1"/>
          </w:rPr>
          <w:delText xml:space="preserve"> </w:delText>
        </w:r>
        <w:r w:rsidR="00AB3B45" w:rsidRPr="00BE40FA">
          <w:rPr>
            <w:color w:val="000000" w:themeColor="text1"/>
          </w:rPr>
          <w:delText>air pollution, especially urban air pollution, is a ubiquitous exposure that has been associated with several other neurodegenerative disorders,</w:delText>
        </w:r>
        <w:r w:rsidR="00F02F77" w:rsidRPr="00BE40FA">
          <w:rPr>
            <w:color w:val="000000" w:themeColor="text1"/>
          </w:rPr>
          <w:fldChar w:fldCharType="begin"/>
        </w:r>
        <w:r w:rsidR="00515144">
          <w:rPr>
            <w:color w:val="000000" w:themeColor="text1"/>
          </w:rPr>
          <w:delInstrText xml:space="preserve"> ADDIN ZOTERO_ITEM CSL_CITATION {"citationID":"4fos3CXe","properties":{"formattedCitation":"\\super 16\\uc0\\u8211{}21,35,36\\nosupersub{}","plainCitation":"16–21,35,36","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uri":["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delInstrText>
        </w:r>
        <w:r w:rsidR="00F02F77" w:rsidRPr="00BE40FA">
          <w:rPr>
            <w:color w:val="000000" w:themeColor="text1"/>
          </w:rPr>
          <w:fldChar w:fldCharType="separate"/>
        </w:r>
        <w:r w:rsidR="00E52BA5" w:rsidRPr="00E52BA5">
          <w:rPr>
            <w:color w:val="000000"/>
            <w:vertAlign w:val="superscript"/>
          </w:rPr>
          <w:delText>16–21,35,36</w:delText>
        </w:r>
        <w:r w:rsidR="00F02F77" w:rsidRPr="00BE40FA">
          <w:rPr>
            <w:color w:val="000000" w:themeColor="text1"/>
          </w:rPr>
          <w:fldChar w:fldCharType="end"/>
        </w:r>
        <w:r w:rsidR="00AB3B45" w:rsidRPr="00BE40FA">
          <w:rPr>
            <w:color w:val="000000" w:themeColor="text1"/>
          </w:rPr>
          <w:delText xml:space="preserve"> and </w:delText>
        </w:r>
        <w:r w:rsidR="000842CD">
          <w:rPr>
            <w:color w:val="000000" w:themeColor="text1"/>
          </w:rPr>
          <w:delText xml:space="preserve">is </w:delText>
        </w:r>
        <w:r w:rsidR="00AB3B45" w:rsidRPr="00BE40FA">
          <w:rPr>
            <w:color w:val="000000" w:themeColor="text1"/>
          </w:rPr>
          <w:delText>consistently linked to systemic inflammation,</w:delText>
        </w:r>
        <w:r w:rsidR="002C49A4" w:rsidRPr="00BE40FA">
          <w:rPr>
            <w:color w:val="000000" w:themeColor="text1"/>
          </w:rPr>
          <w:fldChar w:fldCharType="begin"/>
        </w:r>
        <w:r w:rsidR="001E68A2">
          <w:rPr>
            <w:color w:val="000000" w:themeColor="text1"/>
          </w:rPr>
          <w:del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delInstrText>
        </w:r>
        <w:r w:rsidR="002C49A4" w:rsidRPr="00BE40FA">
          <w:rPr>
            <w:color w:val="000000" w:themeColor="text1"/>
          </w:rPr>
          <w:fldChar w:fldCharType="separate"/>
        </w:r>
        <w:r w:rsidR="00E52BA5" w:rsidRPr="00E52BA5">
          <w:rPr>
            <w:color w:val="000000"/>
            <w:vertAlign w:val="superscript"/>
          </w:rPr>
          <w:delText>22–24</w:delText>
        </w:r>
        <w:r w:rsidR="002C49A4" w:rsidRPr="00BE40FA">
          <w:rPr>
            <w:color w:val="000000" w:themeColor="text1"/>
          </w:rPr>
          <w:fldChar w:fldCharType="end"/>
        </w:r>
        <w:r w:rsidR="00AB3B45" w:rsidRPr="00BE40FA">
          <w:rPr>
            <w:color w:val="000000" w:themeColor="text1"/>
          </w:rPr>
          <w:delText xml:space="preserve"> oxidative stress,</w:delText>
        </w:r>
        <w:r w:rsidR="00EB64B8" w:rsidRPr="00BE40FA">
          <w:rPr>
            <w:color w:val="000000" w:themeColor="text1"/>
          </w:rPr>
          <w:fldChar w:fldCharType="begin"/>
        </w:r>
        <w:r w:rsidR="00515144">
          <w:rPr>
            <w:color w:val="000000" w:themeColor="text1"/>
          </w:rPr>
          <w:del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delInstrText>
        </w:r>
        <w:r w:rsidR="00EB64B8" w:rsidRPr="00BE40FA">
          <w:rPr>
            <w:color w:val="000000" w:themeColor="text1"/>
          </w:rPr>
          <w:fldChar w:fldCharType="separate"/>
        </w:r>
        <w:r w:rsidR="00E52BA5" w:rsidRPr="00E52BA5">
          <w:rPr>
            <w:color w:val="000000"/>
            <w:vertAlign w:val="superscript"/>
          </w:rPr>
          <w:delText>25–28</w:delText>
        </w:r>
        <w:r w:rsidR="00EB64B8" w:rsidRPr="00BE40FA">
          <w:rPr>
            <w:color w:val="000000" w:themeColor="text1"/>
          </w:rPr>
          <w:fldChar w:fldCharType="end"/>
        </w:r>
        <w:r w:rsidR="00AB3B45" w:rsidRPr="00BE40FA">
          <w:rPr>
            <w:color w:val="000000" w:themeColor="text1"/>
          </w:rPr>
          <w:delText xml:space="preserve"> and neuroinflammation,</w:delText>
        </w:r>
        <w:r w:rsidR="00582623" w:rsidRPr="00BE40FA">
          <w:rPr>
            <w:color w:val="000000" w:themeColor="text1"/>
          </w:rPr>
          <w:fldChar w:fldCharType="begin"/>
        </w:r>
        <w:r w:rsidR="0099756B">
          <w:rPr>
            <w:color w:val="000000" w:themeColor="text1"/>
          </w:rPr>
          <w:del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delInstrText>
        </w:r>
        <w:r w:rsidR="00582623" w:rsidRPr="00BE40FA">
          <w:rPr>
            <w:color w:val="000000" w:themeColor="text1"/>
          </w:rPr>
          <w:fldChar w:fldCharType="separate"/>
        </w:r>
        <w:r w:rsidR="00E52BA5" w:rsidRPr="00E52BA5">
          <w:rPr>
            <w:color w:val="000000"/>
            <w:vertAlign w:val="superscript"/>
          </w:rPr>
          <w:delText>15,29</w:delText>
        </w:r>
        <w:r w:rsidR="00582623" w:rsidRPr="00BE40FA">
          <w:rPr>
            <w:color w:val="000000" w:themeColor="text1"/>
          </w:rPr>
          <w:fldChar w:fldCharType="end"/>
        </w:r>
        <w:r w:rsidR="00AB3B45" w:rsidRPr="00BE40FA">
          <w:rPr>
            <w:color w:val="000000" w:themeColor="text1"/>
          </w:rPr>
          <w:delText xml:space="preserve"> all of which, in turn, have been reported as key pathways to ALS pathogenesis.</w:delText>
        </w:r>
        <w:r w:rsidR="00A421A9" w:rsidRPr="00BE40FA">
          <w:rPr>
            <w:color w:val="000000" w:themeColor="text1"/>
          </w:rPr>
          <w:fldChar w:fldCharType="begin"/>
        </w:r>
        <w:r w:rsidR="0099756B">
          <w:rPr>
            <w:color w:val="000000" w:themeColor="text1"/>
          </w:rPr>
          <w:del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delInstrText>
        </w:r>
        <w:r w:rsidR="00A421A9" w:rsidRPr="00BE40FA">
          <w:rPr>
            <w:color w:val="000000" w:themeColor="text1"/>
          </w:rPr>
          <w:fldChar w:fldCharType="separate"/>
        </w:r>
        <w:r w:rsidR="00E52BA5" w:rsidRPr="00E52BA5">
          <w:rPr>
            <w:color w:val="000000"/>
            <w:vertAlign w:val="superscript"/>
          </w:rPr>
          <w:delText>30–34</w:delText>
        </w:r>
        <w:r w:rsidR="00A421A9" w:rsidRPr="00BE40FA">
          <w:rPr>
            <w:color w:val="000000" w:themeColor="text1"/>
          </w:rPr>
          <w:fldChar w:fldCharType="end"/>
        </w:r>
        <w:r w:rsidR="00C83C68">
          <w:rPr>
            <w:color w:val="000000" w:themeColor="text1"/>
          </w:rPr>
          <w:br/>
        </w:r>
        <w:r w:rsidR="00C83C68">
          <w:rPr>
            <w:color w:val="000000" w:themeColor="text1"/>
          </w:rPr>
          <w:br/>
        </w:r>
        <w:r w:rsidR="00AB3B45" w:rsidRPr="00BE40FA">
          <w:rPr>
            <w:color w:val="000000" w:themeColor="text1"/>
          </w:rPr>
          <w:delText xml:space="preserve">Despite the compelling plausibility, </w:delText>
        </w:r>
        <w:r w:rsidR="00651777" w:rsidRPr="00BE40FA">
          <w:rPr>
            <w:color w:val="000000" w:themeColor="text1"/>
          </w:rPr>
          <w:delText>few studies to date</w:delText>
        </w:r>
        <w:r w:rsidR="00AB3B45" w:rsidRPr="00BE40FA">
          <w:rPr>
            <w:i/>
            <w:iCs/>
            <w:color w:val="000000" w:themeColor="text1"/>
          </w:rPr>
          <w:delText xml:space="preserve"> </w:delText>
        </w:r>
        <w:r w:rsidR="00AB3B45" w:rsidRPr="00BE40FA">
          <w:rPr>
            <w:color w:val="000000" w:themeColor="text1"/>
          </w:rPr>
          <w:delText>ha</w:delText>
        </w:r>
        <w:r w:rsidR="00651777" w:rsidRPr="00BE40FA">
          <w:rPr>
            <w:color w:val="000000" w:themeColor="text1"/>
          </w:rPr>
          <w:delText>ve</w:delText>
        </w:r>
        <w:r w:rsidR="00AB3B45" w:rsidRPr="00BE40FA">
          <w:rPr>
            <w:color w:val="000000" w:themeColor="text1"/>
          </w:rPr>
          <w:delText xml:space="preserve"> evaluated the association between air </w:delText>
        </w:r>
        <w:r w:rsidR="00194127">
          <w:rPr>
            <w:color w:val="000000" w:themeColor="text1"/>
          </w:rPr>
          <w:delText>pollut</w:delText>
        </w:r>
        <w:r w:rsidR="00D4167C">
          <w:rPr>
            <w:color w:val="000000" w:themeColor="text1"/>
          </w:rPr>
          <w:delText>ion</w:delText>
        </w:r>
        <w:r w:rsidR="001E1F20">
          <w:rPr>
            <w:color w:val="000000" w:themeColor="text1"/>
          </w:rPr>
          <w:delText xml:space="preserve"> </w:delText>
        </w:r>
        <w:r w:rsidR="00AB3B45" w:rsidRPr="00BE40FA">
          <w:rPr>
            <w:color w:val="000000" w:themeColor="text1"/>
          </w:rPr>
          <w:delText>and ALS</w:delText>
        </w:r>
        <w:r w:rsidR="00D4167C">
          <w:rPr>
            <w:color w:val="000000" w:themeColor="text1"/>
          </w:rPr>
          <w:delText>.</w:delText>
        </w:r>
        <w:r w:rsidR="00087633" w:rsidRPr="00BE40FA">
          <w:rPr>
            <w:color w:val="000000" w:themeColor="text1"/>
          </w:rPr>
          <w:fldChar w:fldCharType="begin"/>
        </w:r>
        <w:r w:rsidR="00515144">
          <w:rPr>
            <w:color w:val="000000" w:themeColor="text1"/>
          </w:rPr>
          <w:delInstrText xml:space="preserve"> ADDIN ZOTERO_ITEM CSL_CITATION {"citationID":"UIpHlRNg","properties":{"formattedCitation":"\\super 35,37\\uc0\\u8211{}39\\nosupersub{}","plainCitation":"35,37–39","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delInstrText>
        </w:r>
        <w:r w:rsidR="00087633" w:rsidRPr="00BE40FA">
          <w:rPr>
            <w:color w:val="000000" w:themeColor="text1"/>
          </w:rPr>
          <w:fldChar w:fldCharType="separate"/>
        </w:r>
        <w:r w:rsidR="00E52BA5" w:rsidRPr="00E52BA5">
          <w:rPr>
            <w:color w:val="000000"/>
            <w:vertAlign w:val="superscript"/>
          </w:rPr>
          <w:delText>35,37–39</w:delText>
        </w:r>
        <w:r w:rsidR="00087633" w:rsidRPr="00BE40FA">
          <w:rPr>
            <w:color w:val="000000" w:themeColor="text1"/>
          </w:rPr>
          <w:fldChar w:fldCharType="end"/>
        </w:r>
        <w:r w:rsidR="00D4167C">
          <w:rPr>
            <w:color w:val="000000" w:themeColor="text1"/>
          </w:rPr>
          <w:delText xml:space="preserve"> A recent study</w:delText>
        </w:r>
        <w:r w:rsidR="002204D7">
          <w:rPr>
            <w:color w:val="000000" w:themeColor="text1"/>
          </w:rPr>
          <w:delText xml:space="preserve"> </w:delText>
        </w:r>
        <w:r w:rsidR="00D4167C">
          <w:rPr>
            <w:color w:val="000000" w:themeColor="text1"/>
          </w:rPr>
          <w:delText>found that traffic-related air pollutants may be driving observed associations.</w:delText>
        </w:r>
        <w:r w:rsidR="001D3048">
          <w:rPr>
            <w:color w:val="000000" w:themeColor="text1"/>
          </w:rPr>
          <w:fldChar w:fldCharType="begin"/>
        </w:r>
        <w:r w:rsidR="001D3048">
          <w:rPr>
            <w:color w:val="000000" w:themeColor="text1"/>
          </w:rPr>
          <w:delInstrText xml:space="preserve"> ADDIN ZOTERO_ITEM CSL_CITATION {"citationID":"MUiDABqT","properties":{"formattedCitation":"\\super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delInstrText>
        </w:r>
        <w:r w:rsidR="001D3048">
          <w:rPr>
            <w:color w:val="000000" w:themeColor="text1"/>
          </w:rPr>
          <w:fldChar w:fldCharType="separate"/>
        </w:r>
        <w:r w:rsidR="00E52BA5" w:rsidRPr="00E52BA5">
          <w:rPr>
            <w:color w:val="000000"/>
            <w:vertAlign w:val="superscript"/>
          </w:rPr>
          <w:delText>38</w:delText>
        </w:r>
        <w:r w:rsidR="001D3048">
          <w:rPr>
            <w:color w:val="000000" w:themeColor="text1"/>
          </w:rPr>
          <w:fldChar w:fldCharType="end"/>
        </w:r>
        <w:r w:rsidR="003A3A41">
          <w:rPr>
            <w:color w:val="000000" w:themeColor="text1"/>
          </w:rPr>
          <w:delText xml:space="preserve"> </w:delText>
        </w:r>
        <w:r w:rsidR="00862E24">
          <w:rPr>
            <w:color w:val="000000" w:themeColor="text1"/>
          </w:rPr>
          <w:delText>N</w:delText>
        </w:r>
        <w:r w:rsidR="008C01DE">
          <w:rPr>
            <w:color w:val="000000" w:themeColor="text1"/>
          </w:rPr>
          <w:delText xml:space="preserve">o study </w:delText>
        </w:r>
        <w:r w:rsidR="003A3A41">
          <w:rPr>
            <w:color w:val="000000" w:themeColor="text1"/>
          </w:rPr>
          <w:delText xml:space="preserve">has </w:delText>
        </w:r>
        <w:r w:rsidR="00744924">
          <w:rPr>
            <w:color w:val="000000" w:themeColor="text1"/>
          </w:rPr>
          <w:delText xml:space="preserve">hitherto </w:delText>
        </w:r>
        <w:r w:rsidR="003A3A41">
          <w:rPr>
            <w:color w:val="000000" w:themeColor="text1"/>
          </w:rPr>
          <w:delText>attempted to</w:delText>
        </w:r>
        <w:r w:rsidR="009F00B2" w:rsidRPr="00BE40FA">
          <w:rPr>
            <w:color w:val="000000" w:themeColor="text1"/>
          </w:rPr>
          <w:delText xml:space="preserve"> </w:delText>
        </w:r>
        <w:r w:rsidR="003A3A41" w:rsidRPr="00BD4D5D">
          <w:rPr>
            <w:color w:val="000000" w:themeColor="text1"/>
          </w:rPr>
          <w:delText xml:space="preserve">understand the </w:delText>
        </w:r>
        <w:r w:rsidR="00BD4D5D" w:rsidRPr="00BD4D5D">
          <w:rPr>
            <w:color w:val="000000" w:themeColor="text1"/>
          </w:rPr>
          <w:delText>combined</w:delText>
        </w:r>
        <w:r w:rsidR="003A3A41" w:rsidRPr="00BD4D5D">
          <w:rPr>
            <w:color w:val="000000" w:themeColor="text1"/>
          </w:rPr>
          <w:delText xml:space="preserve"> and </w:delText>
        </w:r>
        <w:r w:rsidR="00B63780" w:rsidRPr="00BD4D5D">
          <w:rPr>
            <w:iCs/>
          </w:rPr>
          <w:delText>individual</w:delText>
        </w:r>
        <w:r w:rsidR="00BA2A49" w:rsidRPr="00BD4D5D">
          <w:rPr>
            <w:iCs/>
          </w:rPr>
          <w:delText xml:space="preserve"> </w:delText>
        </w:r>
        <w:r w:rsidR="00B61A21" w:rsidRPr="00BD4D5D">
          <w:rPr>
            <w:color w:val="000000" w:themeColor="text1"/>
          </w:rPr>
          <w:delText>association</w:delText>
        </w:r>
        <w:r w:rsidR="00BF177E">
          <w:rPr>
            <w:color w:val="000000" w:themeColor="text1"/>
          </w:rPr>
          <w:delText>s</w:delText>
        </w:r>
        <w:r w:rsidR="003A3A41" w:rsidRPr="00BD4D5D">
          <w:rPr>
            <w:color w:val="000000" w:themeColor="text1"/>
          </w:rPr>
          <w:delText xml:space="preserve"> of</w:delText>
        </w:r>
        <w:r w:rsidR="001247E3" w:rsidRPr="00BD4D5D">
          <w:rPr>
            <w:color w:val="000000" w:themeColor="text1"/>
          </w:rPr>
          <w:delText xml:space="preserve"> </w:delText>
        </w:r>
        <w:r w:rsidR="00783637">
          <w:rPr>
            <w:color w:val="000000" w:themeColor="text1"/>
          </w:rPr>
          <w:delText xml:space="preserve">the </w:delText>
        </w:r>
        <w:r w:rsidR="003A3A41" w:rsidRPr="00BD4D5D">
          <w:rPr>
            <w:color w:val="000000" w:themeColor="text1"/>
          </w:rPr>
          <w:delText xml:space="preserve">pollutants in </w:delText>
        </w:r>
        <w:r w:rsidR="00AF68FE" w:rsidRPr="00BD4D5D">
          <w:rPr>
            <w:color w:val="000000" w:themeColor="text1"/>
          </w:rPr>
          <w:delText>a single</w:delText>
        </w:r>
        <w:r w:rsidR="003A3A41" w:rsidRPr="00BD4D5D">
          <w:rPr>
            <w:color w:val="000000" w:themeColor="text1"/>
          </w:rPr>
          <w:delText xml:space="preserve"> model. </w:delText>
        </w:r>
        <w:r w:rsidR="00783637">
          <w:rPr>
            <w:color w:val="000000" w:themeColor="text1"/>
          </w:rPr>
          <w:delText xml:space="preserve">Air </w:delText>
        </w:r>
        <w:r w:rsidR="009F00B2" w:rsidRPr="00BE40FA">
          <w:rPr>
            <w:color w:val="000000" w:themeColor="text1"/>
          </w:rPr>
          <w:delText>pollutants</w:delText>
        </w:r>
        <w:r w:rsidR="006C3B75">
          <w:rPr>
            <w:color w:val="000000" w:themeColor="text1"/>
          </w:rPr>
          <w:delText xml:space="preserve"> have been consistently</w:delText>
        </w:r>
        <w:r w:rsidR="006748E7" w:rsidRPr="00BE40FA">
          <w:rPr>
            <w:color w:val="000000" w:themeColor="text1"/>
          </w:rPr>
          <w:delText xml:space="preserve"> associated with adverse health</w:delText>
        </w:r>
        <w:r w:rsidR="006C3B75">
          <w:rPr>
            <w:color w:val="000000" w:themeColor="text1"/>
          </w:rPr>
          <w:delText>, primarily in single pollutant analyses.</w:delText>
        </w:r>
        <w:r w:rsidR="00294729" w:rsidRPr="00BE40FA">
          <w:rPr>
            <w:color w:val="000000" w:themeColor="text1"/>
          </w:rPr>
          <w:fldChar w:fldCharType="begin"/>
        </w:r>
        <w:r w:rsidR="0099756B">
          <w:rPr>
            <w:color w:val="000000" w:themeColor="text1"/>
          </w:rPr>
          <w:delInstrText xml:space="preserve"> ADDIN ZOTERO_ITEM CSL_CITATION {"citationID":"8Gaj5BKF","properties":{"formattedCitation":"\\super 13,17,40\\uc0\\u8211{}42\\nosupersub{}","plainCitation":"13,17,40–42","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delInstrText>
        </w:r>
        <w:r w:rsidR="00294729" w:rsidRPr="00BE40FA">
          <w:rPr>
            <w:color w:val="000000" w:themeColor="text1"/>
          </w:rPr>
          <w:fldChar w:fldCharType="separate"/>
        </w:r>
        <w:r w:rsidR="00E52BA5" w:rsidRPr="00E52BA5">
          <w:rPr>
            <w:color w:val="000000"/>
            <w:vertAlign w:val="superscript"/>
          </w:rPr>
          <w:delText>13,17,40–42</w:delText>
        </w:r>
        <w:r w:rsidR="00294729" w:rsidRPr="00BE40FA">
          <w:rPr>
            <w:color w:val="000000" w:themeColor="text1"/>
          </w:rPr>
          <w:fldChar w:fldCharType="end"/>
        </w:r>
        <w:r w:rsidR="00C9283C" w:rsidRPr="00BE40FA">
          <w:rPr>
            <w:color w:val="000000" w:themeColor="text1"/>
          </w:rPr>
          <w:delText xml:space="preserve"> </w:delText>
        </w:r>
        <w:r w:rsidR="006C3B75">
          <w:rPr>
            <w:color w:val="000000" w:themeColor="text1"/>
          </w:rPr>
          <w:delText xml:space="preserve">However, they </w:delText>
        </w:r>
        <w:r w:rsidR="006D0CB4" w:rsidRPr="00BE40FA">
          <w:rPr>
            <w:color w:val="000000" w:themeColor="text1"/>
          </w:rPr>
          <w:delText>are</w:delText>
        </w:r>
        <w:r w:rsidR="009F00B2" w:rsidRPr="00BE40FA">
          <w:rPr>
            <w:color w:val="000000" w:themeColor="text1"/>
          </w:rPr>
          <w:delText xml:space="preserve"> highly correlated</w:delText>
        </w:r>
        <w:r w:rsidR="006D0CB4" w:rsidRPr="00BE40FA">
          <w:rPr>
            <w:color w:val="000000" w:themeColor="text1"/>
          </w:rPr>
          <w:delText xml:space="preserve"> with one another</w:delText>
        </w:r>
        <w:r w:rsidR="00E37F29">
          <w:rPr>
            <w:color w:val="000000" w:themeColor="text1"/>
          </w:rPr>
          <w:delText>.</w:delText>
        </w:r>
        <w:r w:rsidR="006A5C0C" w:rsidRPr="00BE40FA">
          <w:rPr>
            <w:color w:val="000000" w:themeColor="text1"/>
          </w:rPr>
          <w:fldChar w:fldCharType="begin"/>
        </w:r>
        <w:r w:rsidR="00515144">
          <w:rPr>
            <w:color w:val="000000" w:themeColor="text1"/>
          </w:rPr>
          <w:delInstrText xml:space="preserve"> ADDIN ZOTERO_ITEM CSL_CITATION {"citationID":"NmZqvWRG","properties":{"formattedCitation":"\\super 40\\nosupersub{}","plainCitation":"40","noteIndex":0},"citationItems":[{"id":1133,"uris":["http://zotero.org/users/6925055/items/7Y5XZJLG"],"uri":["http://zotero.org/users/6925055/items/7Y5XZJLG"],"itemData":{"id":1133,"type":"article-journal","abstract":"Objective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schema":"https://github.com/citation-style-language/schema/raw/master/csl-citation.json"} </w:delInstrText>
        </w:r>
        <w:r w:rsidR="006A5C0C" w:rsidRPr="00BE40FA">
          <w:rPr>
            <w:color w:val="000000" w:themeColor="text1"/>
          </w:rPr>
          <w:fldChar w:fldCharType="separate"/>
        </w:r>
        <w:r w:rsidR="00E52BA5" w:rsidRPr="00E52BA5">
          <w:rPr>
            <w:color w:val="000000"/>
            <w:vertAlign w:val="superscript"/>
          </w:rPr>
          <w:delText>40</w:delText>
        </w:r>
        <w:r w:rsidR="006A5C0C" w:rsidRPr="00BE40FA">
          <w:rPr>
            <w:color w:val="000000" w:themeColor="text1"/>
          </w:rPr>
          <w:fldChar w:fldCharType="end"/>
        </w:r>
        <w:r w:rsidR="00192D2B" w:rsidRPr="00BE40FA">
          <w:rPr>
            <w:color w:val="000000" w:themeColor="text1"/>
          </w:rPr>
          <w:delText xml:space="preserve"> I</w:delText>
        </w:r>
        <w:r w:rsidR="009F00B2" w:rsidRPr="00BE40FA">
          <w:rPr>
            <w:color w:val="000000" w:themeColor="text1"/>
          </w:rPr>
          <w:delText xml:space="preserve">t is </w:delText>
        </w:r>
        <w:r w:rsidR="00192D2B" w:rsidRPr="00BE40FA">
          <w:rPr>
            <w:color w:val="000000" w:themeColor="text1"/>
          </w:rPr>
          <w:delText>therefore a</w:delText>
        </w:r>
        <w:r w:rsidR="009F00B2" w:rsidRPr="00BE40FA">
          <w:rPr>
            <w:color w:val="000000" w:themeColor="text1"/>
          </w:rPr>
          <w:delText xml:space="preserve"> mixture modelling challenge</w:delText>
        </w:r>
        <w:r w:rsidR="00AB3B45" w:rsidRPr="00BE40FA">
          <w:rPr>
            <w:color w:val="000000" w:themeColor="text1"/>
          </w:rPr>
          <w:delText xml:space="preserve"> to </w:delText>
        </w:r>
        <w:r w:rsidR="00192D2B" w:rsidRPr="00BE40FA">
          <w:rPr>
            <w:color w:val="000000" w:themeColor="text1"/>
          </w:rPr>
          <w:delText xml:space="preserve">infer the </w:delText>
        </w:r>
        <w:r w:rsidR="00D452E0">
          <w:rPr>
            <w:color w:val="000000" w:themeColor="text1"/>
          </w:rPr>
          <w:lastRenderedPageBreak/>
          <w:delText>association</w:delText>
        </w:r>
        <w:r w:rsidR="00192D2B" w:rsidRPr="00BE40FA">
          <w:rPr>
            <w:color w:val="000000" w:themeColor="text1"/>
          </w:rPr>
          <w:delText xml:space="preserve"> </w:delText>
        </w:r>
        <w:r w:rsidR="007573A4">
          <w:rPr>
            <w:color w:val="000000" w:themeColor="text1"/>
          </w:rPr>
          <w:delText>of</w:delText>
        </w:r>
        <w:r w:rsidR="00192D2B" w:rsidRPr="00BE40FA">
          <w:rPr>
            <w:color w:val="000000" w:themeColor="text1"/>
          </w:rPr>
          <w:delText xml:space="preserve"> </w:delText>
        </w:r>
        <w:r w:rsidR="00571FD1">
          <w:rPr>
            <w:color w:val="000000" w:themeColor="text1"/>
          </w:rPr>
          <w:delText xml:space="preserve">multiple </w:delText>
        </w:r>
        <w:r w:rsidR="00783637">
          <w:rPr>
            <w:color w:val="000000" w:themeColor="text1"/>
          </w:rPr>
          <w:delText xml:space="preserve">air </w:delText>
        </w:r>
        <w:r w:rsidR="00192D2B" w:rsidRPr="00BE40FA">
          <w:rPr>
            <w:color w:val="000000" w:themeColor="text1"/>
          </w:rPr>
          <w:delText>pollutants</w:delText>
        </w:r>
        <w:r w:rsidR="007573A4">
          <w:rPr>
            <w:color w:val="000000" w:themeColor="text1"/>
          </w:rPr>
          <w:delText xml:space="preserve"> and health outcomes.</w:delText>
        </w:r>
        <w:r w:rsidR="006A5C0C" w:rsidRPr="00BE40FA">
          <w:rPr>
            <w:color w:val="000000" w:themeColor="text1"/>
          </w:rPr>
          <w:fldChar w:fldCharType="begin"/>
        </w:r>
        <w:r w:rsidR="0099756B">
          <w:rPr>
            <w:color w:val="000000" w:themeColor="text1"/>
          </w:rPr>
          <w:delInstrText xml:space="preserve"> ADDIN ZOTERO_ITEM CSL_CITATION {"citationID":"dGdJRRPY","properties":{"formattedCitation":"\\super 43\\nosupersub{}","plainCitation":"43","noteIndex":0},"citationItems":[{"id":1139,"uris":["http://zotero.org/users/6925055/items/T83NXLCW"],"uri":["http://zotero.org/users/6925055/items/T83NXLCW"],"itemData":{"id":1139,"type":"article-journal","container-title":"Environmental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delInstrText>
        </w:r>
        <w:r w:rsidR="006A5C0C" w:rsidRPr="00BE40FA">
          <w:rPr>
            <w:color w:val="000000" w:themeColor="text1"/>
          </w:rPr>
          <w:fldChar w:fldCharType="separate"/>
        </w:r>
        <w:r w:rsidR="00E52BA5" w:rsidRPr="00E52BA5">
          <w:rPr>
            <w:color w:val="000000"/>
            <w:vertAlign w:val="superscript"/>
          </w:rPr>
          <w:delText>43</w:delText>
        </w:r>
        <w:r w:rsidR="006A5C0C" w:rsidRPr="00BE40FA">
          <w:rPr>
            <w:color w:val="000000" w:themeColor="text1"/>
          </w:rPr>
          <w:fldChar w:fldCharType="end"/>
        </w:r>
        <w:r w:rsidR="003B56BF" w:rsidRPr="00BF7BA9">
          <w:rPr>
            <w:color w:val="000000" w:themeColor="text1"/>
          </w:rPr>
          <w:delText xml:space="preserve"> </w:delText>
        </w:r>
        <w:r w:rsidR="007573A4">
          <w:rPr>
            <w:color w:val="000000" w:themeColor="text1"/>
          </w:rPr>
          <w:delText>Using three air pollutants commonly used in health studies as traffic-related emissions tracers</w:delText>
        </w:r>
        <w:r w:rsidR="000D26DA">
          <w:rPr>
            <w:color w:val="000000" w:themeColor="text1"/>
          </w:rPr>
          <w:delText>—</w:delText>
        </w:r>
        <w:r w:rsidR="007573A4">
          <w:rPr>
            <w:color w:val="000000" w:themeColor="text1"/>
          </w:rPr>
          <w:delText>nitrogen oxides (NO</w:delText>
        </w:r>
        <w:r w:rsidR="007573A4" w:rsidRPr="008922C5">
          <w:rPr>
            <w:color w:val="000000" w:themeColor="text1"/>
            <w:vertAlign w:val="subscript"/>
          </w:rPr>
          <w:delText>x</w:delText>
        </w:r>
        <w:r w:rsidR="007573A4">
          <w:rPr>
            <w:color w:val="000000" w:themeColor="text1"/>
          </w:rPr>
          <w:delText>), carbon monoxide (CO), and elemental carbon (EC</w:delText>
        </w:r>
        <w:r w:rsidR="000D26DA">
          <w:rPr>
            <w:color w:val="000000" w:themeColor="text1"/>
          </w:rPr>
          <w:delText>)—</w:delText>
        </w:r>
        <w:r w:rsidR="003A7CAB">
          <w:rPr>
            <w:color w:val="000000" w:themeColor="text1"/>
          </w:rPr>
          <w:delText xml:space="preserve"> as well as </w:delText>
        </w:r>
        <w:r w:rsidR="0056613D">
          <w:rPr>
            <w:color w:val="000000" w:themeColor="text1"/>
          </w:rPr>
          <w:delText xml:space="preserve">fine </w:delText>
        </w:r>
        <w:r w:rsidR="00A84BA6">
          <w:rPr>
            <w:color w:val="000000" w:themeColor="text1"/>
          </w:rPr>
          <w:delText>particles</w:delText>
        </w:r>
        <w:r w:rsidR="003A7CAB">
          <w:rPr>
            <w:color w:val="000000" w:themeColor="text1"/>
          </w:rPr>
          <w:delText xml:space="preserve"> </w:delText>
        </w:r>
        <w:r w:rsidR="0056613D">
          <w:rPr>
            <w:color w:val="000000" w:themeColor="text1"/>
          </w:rPr>
          <w:delText>(</w:delText>
        </w:r>
        <w:r w:rsidR="003A7CAB">
          <w:rPr>
            <w:color w:val="000000" w:themeColor="text1"/>
          </w:rPr>
          <w:delText>PM</w:delText>
        </w:r>
        <w:r w:rsidR="003A7CAB" w:rsidRPr="003A7CAB">
          <w:rPr>
            <w:color w:val="000000" w:themeColor="text1"/>
            <w:vertAlign w:val="subscript"/>
          </w:rPr>
          <w:delText>2.5</w:delText>
        </w:r>
        <w:r w:rsidR="0056613D">
          <w:rPr>
            <w:color w:val="000000" w:themeColor="text1"/>
          </w:rPr>
          <w:delText>)</w:delText>
        </w:r>
        <w:r w:rsidR="00F00440">
          <w:rPr>
            <w:color w:val="000000" w:themeColor="text1"/>
          </w:rPr>
          <w:delText xml:space="preserve"> </w:delText>
        </w:r>
        <w:r w:rsidR="003A7CAB">
          <w:rPr>
            <w:color w:val="000000" w:themeColor="text1"/>
          </w:rPr>
          <w:delText>and ozone (O</w:delText>
        </w:r>
        <w:r w:rsidR="003A7CAB" w:rsidRPr="003A7CAB">
          <w:rPr>
            <w:color w:val="000000" w:themeColor="text1"/>
            <w:vertAlign w:val="subscript"/>
          </w:rPr>
          <w:delText>3</w:delText>
        </w:r>
        <w:r w:rsidR="003A7CAB">
          <w:rPr>
            <w:color w:val="000000" w:themeColor="text1"/>
          </w:rPr>
          <w:delText xml:space="preserve">), </w:delText>
        </w:r>
        <w:r w:rsidR="007573A4">
          <w:rPr>
            <w:color w:val="000000" w:themeColor="text1"/>
          </w:rPr>
          <w:delText>we aimed</w:delText>
        </w:r>
        <w:r w:rsidR="00C24C5B" w:rsidRPr="00BF7BA9">
          <w:rPr>
            <w:color w:val="000000" w:themeColor="text1"/>
          </w:rPr>
          <w:delText xml:space="preserve"> </w:delText>
        </w:r>
        <w:r w:rsidR="00D5727D" w:rsidRPr="00BF7BA9">
          <w:rPr>
            <w:color w:val="000000" w:themeColor="text1"/>
          </w:rPr>
          <w:delText xml:space="preserve">to </w:delText>
        </w:r>
        <w:r w:rsidR="003B368E" w:rsidRPr="00BF7BA9">
          <w:rPr>
            <w:color w:val="000000" w:themeColor="text1"/>
          </w:rPr>
          <w:delText xml:space="preserve">assess whether exposure to </w:delText>
        </w:r>
        <w:r w:rsidR="00BF2184">
          <w:rPr>
            <w:color w:val="000000" w:themeColor="text1"/>
          </w:rPr>
          <w:delText xml:space="preserve">(a) </w:delText>
        </w:r>
        <w:r w:rsidR="00394D91" w:rsidRPr="00BF7BA9">
          <w:rPr>
            <w:color w:val="000000" w:themeColor="text1"/>
          </w:rPr>
          <w:delText>eac</w:delText>
        </w:r>
        <w:r w:rsidR="00C61893" w:rsidRPr="00BF7BA9">
          <w:rPr>
            <w:color w:val="000000" w:themeColor="text1"/>
          </w:rPr>
          <w:delText xml:space="preserve">h </w:delText>
        </w:r>
        <w:r w:rsidR="001B43CB" w:rsidRPr="00BF7BA9">
          <w:rPr>
            <w:color w:val="000000" w:themeColor="text1"/>
          </w:rPr>
          <w:delText>individual</w:delText>
        </w:r>
        <w:r w:rsidR="00E249D8">
          <w:rPr>
            <w:color w:val="000000" w:themeColor="text1"/>
          </w:rPr>
          <w:delText xml:space="preserve"> </w:delText>
        </w:r>
        <w:r w:rsidR="00783637">
          <w:rPr>
            <w:color w:val="000000" w:themeColor="text1"/>
          </w:rPr>
          <w:delText xml:space="preserve">air </w:delText>
        </w:r>
        <w:r w:rsidR="003B368E" w:rsidRPr="00BE40FA">
          <w:rPr>
            <w:color w:val="000000" w:themeColor="text1"/>
          </w:rPr>
          <w:delText>pollutant is</w:delText>
        </w:r>
        <w:r w:rsidR="007573A4">
          <w:rPr>
            <w:color w:val="000000" w:themeColor="text1"/>
          </w:rPr>
          <w:delText xml:space="preserve"> independently</w:delText>
        </w:r>
        <w:r w:rsidR="003B368E" w:rsidRPr="00BE40FA">
          <w:rPr>
            <w:color w:val="000000" w:themeColor="text1"/>
          </w:rPr>
          <w:delText xml:space="preserve"> associated with ALS diagnosis,</w:delText>
        </w:r>
        <w:r w:rsidR="007573A4">
          <w:rPr>
            <w:color w:val="000000" w:themeColor="text1"/>
          </w:rPr>
          <w:delText xml:space="preserve"> </w:delText>
        </w:r>
        <w:r w:rsidR="00670CC9">
          <w:rPr>
            <w:color w:val="000000" w:themeColor="text1"/>
          </w:rPr>
          <w:delText>and</w:delText>
        </w:r>
        <w:r w:rsidR="008E75B3" w:rsidRPr="00BE40FA">
          <w:rPr>
            <w:color w:val="000000" w:themeColor="text1"/>
          </w:rPr>
          <w:delText xml:space="preserve"> </w:delText>
        </w:r>
        <w:r w:rsidR="00670CC9">
          <w:rPr>
            <w:color w:val="000000" w:themeColor="text1"/>
          </w:rPr>
          <w:delText xml:space="preserve">estimate </w:delText>
        </w:r>
        <w:r w:rsidR="007573A4">
          <w:rPr>
            <w:color w:val="000000" w:themeColor="text1"/>
          </w:rPr>
          <w:delText>the</w:delText>
        </w:r>
        <w:r w:rsidR="00670CC9">
          <w:rPr>
            <w:color w:val="000000" w:themeColor="text1"/>
          </w:rPr>
          <w:delText>ir</w:delText>
        </w:r>
        <w:r w:rsidR="007573A4">
          <w:rPr>
            <w:color w:val="000000" w:themeColor="text1"/>
          </w:rPr>
          <w:delText xml:space="preserve"> </w:delText>
        </w:r>
        <w:r w:rsidR="00BF2184">
          <w:rPr>
            <w:color w:val="000000" w:themeColor="text1"/>
          </w:rPr>
          <w:delText xml:space="preserve">(b) </w:delText>
        </w:r>
        <w:r w:rsidR="007573A4">
          <w:rPr>
            <w:color w:val="000000" w:themeColor="text1"/>
          </w:rPr>
          <w:delText xml:space="preserve">joint </w:delText>
        </w:r>
        <w:r w:rsidR="00670CC9">
          <w:rPr>
            <w:color w:val="000000" w:themeColor="text1"/>
          </w:rPr>
          <w:delText xml:space="preserve">and </w:delText>
        </w:r>
        <w:r w:rsidR="00BF2184">
          <w:rPr>
            <w:color w:val="000000" w:themeColor="text1"/>
          </w:rPr>
          <w:delText xml:space="preserve">(c) </w:delText>
        </w:r>
        <w:r w:rsidR="00670CC9">
          <w:rPr>
            <w:color w:val="000000" w:themeColor="text1"/>
          </w:rPr>
          <w:delText>overall traffic</w:delText>
        </w:r>
        <w:r w:rsidR="0083661D">
          <w:rPr>
            <w:color w:val="000000" w:themeColor="text1"/>
          </w:rPr>
          <w:delText>-related</w:delText>
        </w:r>
        <w:r w:rsidR="00670CC9">
          <w:rPr>
            <w:color w:val="000000" w:themeColor="text1"/>
          </w:rPr>
          <w:delText xml:space="preserve"> emissions associations</w:delText>
        </w:r>
        <w:r w:rsidR="008E75B3" w:rsidRPr="00BE40FA">
          <w:rPr>
            <w:color w:val="000000" w:themeColor="text1"/>
          </w:rPr>
          <w:delText>.</w:delText>
        </w:r>
      </w:del>
      <w:ins w:id="81" w:author="Parks, Robbie M" w:date="2022-04-26T11:45:00Z">
        <w:r w:rsidR="00ED0B21" w:rsidRPr="00BE40FA">
          <w:rPr>
            <w:color w:val="000000" w:themeColor="text1"/>
          </w:rPr>
          <w:fldChar w:fldCharType="begin"/>
        </w:r>
        <w:r w:rsidR="004B132D">
          <w:rPr>
            <w:color w:val="000000" w:themeColor="text1"/>
          </w:rPr>
          <w:instrText xml:space="preserve"> ADDIN ZOTERO_ITEM CSL_CITATION {"citationID":"TbTbIsjI","properties":{"formattedCitation":"\\super 1\\nosupersub{}","plainCitation":"1","noteIndex":0},"citationItems":[{"id":1093,"uris":["http://zotero.org/users/6925055/items/RGQMSCR4"],"itemData":{"id":1093,"type":"article-journal","container-title":"New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rPr>
          <w:fldChar w:fldCharType="separate"/>
        </w:r>
        <w:r w:rsidR="00E52BA5" w:rsidRPr="00E52BA5">
          <w:rPr>
            <w:color w:val="000000"/>
            <w:vertAlign w:val="superscript"/>
          </w:rPr>
          <w:t>1</w:t>
        </w:r>
        <w:r w:rsidR="00ED0B21" w:rsidRPr="00BE40FA">
          <w:rPr>
            <w:color w:val="000000" w:themeColor="text1"/>
          </w:rPr>
          <w:fldChar w:fldCharType="end"/>
        </w:r>
        <w:r w:rsidR="00AB3B45" w:rsidRPr="00BE40FA">
          <w:rPr>
            <w:color w:val="000000" w:themeColor="text1"/>
          </w:rPr>
          <w:t xml:space="preserve"> </w:t>
        </w:r>
        <w:r w:rsidR="008310BF">
          <w:rPr>
            <w:color w:val="000000" w:themeColor="text1"/>
          </w:rPr>
          <w:t>currently without a cure</w:t>
        </w:r>
        <w:r w:rsidR="00A06240">
          <w:rPr>
            <w:color w:val="000000" w:themeColor="text1"/>
          </w:rPr>
          <w:t>.</w:t>
        </w:r>
        <w:r w:rsidR="008310BF" w:rsidRPr="00BE40FA">
          <w:rPr>
            <w:color w:val="000000" w:themeColor="text1"/>
          </w:rPr>
          <w:fldChar w:fldCharType="begin"/>
        </w:r>
        <w:r w:rsidR="004B132D">
          <w:rPr>
            <w:color w:val="000000" w:themeColor="text1"/>
          </w:rPr>
          <w:instrText xml:space="preserve"> ADDIN ZOTERO_ITEM CSL_CITATION {"citationID":"vQiNgZY7","properties":{"formattedCitation":"\\super 2\\nosupersub{}","plainCitation":"2","noteIndex":0},"citationItems":[{"id":1095,"uris":["http://zotero.org/users/6925055/items/RIHDXV6H"],"itemData":{"id":1095,"type":"article-journal","container-title":"Amyotrophic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BE40FA">
          <w:rPr>
            <w:color w:val="000000" w:themeColor="text1"/>
          </w:rPr>
          <w:fldChar w:fldCharType="separate"/>
        </w:r>
        <w:r w:rsidR="00E52BA5" w:rsidRPr="00E52BA5">
          <w:rPr>
            <w:color w:val="000000"/>
            <w:vertAlign w:val="superscript"/>
          </w:rPr>
          <w:t>2</w:t>
        </w:r>
        <w:r w:rsidR="008310BF" w:rsidRPr="00BE40FA">
          <w:rPr>
            <w:color w:val="000000" w:themeColor="text1"/>
          </w:rPr>
          <w:fldChar w:fldCharType="end"/>
        </w:r>
        <w:r w:rsidR="008310BF">
          <w:rPr>
            <w:color w:val="000000" w:themeColor="text1"/>
          </w:rPr>
          <w:t xml:space="preserve"> </w:t>
        </w:r>
        <w:r w:rsidR="00A06240">
          <w:rPr>
            <w:color w:val="000000" w:themeColor="text1"/>
          </w:rPr>
          <w:t>A</w:t>
        </w:r>
        <w:r w:rsidR="00AB3B45" w:rsidRPr="00BE40FA">
          <w:rPr>
            <w:color w:val="000000" w:themeColor="text1"/>
          </w:rPr>
          <w:t>pproximately half</w:t>
        </w:r>
        <w:r w:rsidR="005D76AB" w:rsidRPr="00BE40FA">
          <w:rPr>
            <w:color w:val="000000" w:themeColor="text1"/>
          </w:rPr>
          <w:t xml:space="preserve"> </w:t>
        </w:r>
        <w:r w:rsidR="00AB3B45" w:rsidRPr="00BE40FA">
          <w:rPr>
            <w:color w:val="000000" w:themeColor="text1"/>
          </w:rPr>
          <w:t>of</w:t>
        </w:r>
        <w:r w:rsidR="005D76AB" w:rsidRPr="00BE40FA">
          <w:rPr>
            <w:color w:val="000000" w:themeColor="text1"/>
          </w:rPr>
          <w:t xml:space="preserve"> </w:t>
        </w:r>
        <w:r w:rsidR="00B91BF5">
          <w:rPr>
            <w:color w:val="000000" w:themeColor="text1"/>
          </w:rPr>
          <w:t>patients</w:t>
        </w:r>
        <w:r w:rsidR="005D76AB" w:rsidRPr="00BE40FA">
          <w:rPr>
            <w:color w:val="000000" w:themeColor="text1"/>
          </w:rPr>
          <w:t xml:space="preserve"> </w:t>
        </w:r>
        <w:r w:rsidR="00A06240">
          <w:rPr>
            <w:color w:val="000000" w:themeColor="text1"/>
          </w:rPr>
          <w:t>die</w:t>
        </w:r>
        <w:r w:rsidR="005D76AB" w:rsidRPr="00BE40FA">
          <w:rPr>
            <w:color w:val="000000" w:themeColor="text1"/>
          </w:rPr>
          <w:t xml:space="preserve"> </w:t>
        </w:r>
        <w:r w:rsidR="00AB3B45" w:rsidRPr="00BE40FA">
          <w:rPr>
            <w:color w:val="000000" w:themeColor="text1"/>
          </w:rPr>
          <w:t>within</w:t>
        </w:r>
        <w:r w:rsidR="005D76AB" w:rsidRPr="00BE40FA">
          <w:rPr>
            <w:color w:val="000000" w:themeColor="text1"/>
          </w:rPr>
          <w:t xml:space="preserve"> </w:t>
        </w:r>
        <w:r w:rsidR="00AB3B45" w:rsidRPr="00BE40FA">
          <w:rPr>
            <w:color w:val="000000" w:themeColor="text1"/>
          </w:rPr>
          <w:t>three</w:t>
        </w:r>
        <w:r w:rsidR="005D76AB" w:rsidRPr="00BE40FA">
          <w:rPr>
            <w:color w:val="000000" w:themeColor="text1"/>
          </w:rPr>
          <w:t xml:space="preserve"> </w:t>
        </w:r>
        <w:r w:rsidR="00AB3B45" w:rsidRPr="00BE40FA">
          <w:rPr>
            <w:color w:val="000000" w:themeColor="text1"/>
          </w:rPr>
          <w:t>years</w:t>
        </w:r>
        <w:r w:rsidR="005D76AB" w:rsidRPr="00BE40FA">
          <w:rPr>
            <w:color w:val="000000" w:themeColor="text1"/>
          </w:rPr>
          <w:t xml:space="preserve"> </w:t>
        </w:r>
        <w:r w:rsidR="00AB3B45" w:rsidRPr="00BE40FA">
          <w:rPr>
            <w:color w:val="000000" w:themeColor="text1"/>
          </w:rPr>
          <w:t>of</w:t>
        </w:r>
        <w:r w:rsidR="005D76AB" w:rsidRPr="00BE40FA">
          <w:rPr>
            <w:color w:val="000000" w:themeColor="text1"/>
          </w:rPr>
          <w:t xml:space="preserve"> </w:t>
        </w:r>
        <w:r w:rsidR="00AB3B45" w:rsidRPr="00BE40FA">
          <w:rPr>
            <w:color w:val="000000" w:themeColor="text1"/>
          </w:rPr>
          <w:t>symptom</w:t>
        </w:r>
        <w:r w:rsidR="005D76AB" w:rsidRPr="00BE40FA">
          <w:rPr>
            <w:color w:val="000000" w:themeColor="text1"/>
          </w:rPr>
          <w:t xml:space="preserve"> </w:t>
        </w:r>
        <w:r w:rsidR="00AB3B45" w:rsidRPr="00BE40FA">
          <w:rPr>
            <w:color w:val="000000" w:themeColor="text1"/>
          </w:rPr>
          <w:t>onset.</w:t>
        </w:r>
        <w:r w:rsidR="00ED0B21" w:rsidRPr="00BE40FA">
          <w:rPr>
            <w:color w:val="000000" w:themeColor="text1"/>
          </w:rPr>
          <w:fldChar w:fldCharType="begin"/>
        </w:r>
        <w:r w:rsidR="004B132D">
          <w:rPr>
            <w:color w:val="000000" w:themeColor="text1"/>
          </w:rPr>
          <w:instrText xml:space="preserve"> ADDIN ZOTERO_ITEM CSL_CITATION {"citationID":"2GgeukO8","properties":{"formattedCitation":"\\super 3\\nosupersub{}","plainCitation":"3","noteIndex":0},"citationItems":[{"id":1094,"uris":["http://zotero.org/users/6925055/items/WP3NXSZM"],"itemData":{"id":1094,"type":"article-journal","container-title":"The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rPr>
          <w:fldChar w:fldCharType="separate"/>
        </w:r>
        <w:r w:rsidR="00E52BA5" w:rsidRPr="00E52BA5">
          <w:rPr>
            <w:color w:val="000000"/>
            <w:vertAlign w:val="superscript"/>
          </w:rPr>
          <w:t>3</w:t>
        </w:r>
        <w:r w:rsidR="00ED0B21" w:rsidRPr="00BE40FA">
          <w:rPr>
            <w:color w:val="000000" w:themeColor="text1"/>
          </w:rPr>
          <w:fldChar w:fldCharType="end"/>
        </w:r>
        <w:r w:rsidR="00AB3B45" w:rsidRPr="00BE40FA">
          <w:rPr>
            <w:color w:val="000000" w:themeColor="text1"/>
          </w:rPr>
          <w:t xml:space="preserve"> </w:t>
        </w:r>
        <w:r w:rsidR="001C38AF" w:rsidRPr="00BE40FA">
          <w:rPr>
            <w:color w:val="000000" w:themeColor="text1"/>
          </w:rPr>
          <w:t>Annually, t</w:t>
        </w:r>
        <w:r w:rsidR="0048402A" w:rsidRPr="00BE40FA">
          <w:rPr>
            <w:color w:val="000000" w:themeColor="text1"/>
          </w:rPr>
          <w:t>here are nearly 30,000 cases of ALS in Europe and over 200,000 worldwide</w:t>
        </w:r>
        <w:r w:rsidR="00AB7E2B" w:rsidRPr="00BE40FA">
          <w:rPr>
            <w:color w:val="000000" w:themeColor="text1"/>
          </w:rPr>
          <w:t>.</w:t>
        </w:r>
        <w:r w:rsidR="000E1831" w:rsidRPr="00BE40FA">
          <w:rPr>
            <w:color w:val="000000" w:themeColor="text1"/>
          </w:rPr>
          <w:fldChar w:fldCharType="begin"/>
        </w:r>
        <w:r w:rsidR="004B132D">
          <w:rPr>
            <w:color w:val="000000" w:themeColor="text1"/>
          </w:rPr>
          <w:instrText xml:space="preserve"> ADDIN ZOTERO_ITEM CSL_CITATION {"citationID":"ofef5UND","properties":{"formattedCitation":"\\super 4\\nosupersub{}","plainCitation":"4","noteIndex":0},"citationItems":[{"id":1098,"uris":["http://zotero.org/users/6925055/items/MQ2D5PGA"],"itemData":{"id":1098,"type":"article-journal","container-title":"Nature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rPr>
          <w:fldChar w:fldCharType="separate"/>
        </w:r>
        <w:r w:rsidR="00E52BA5" w:rsidRPr="00E52BA5">
          <w:rPr>
            <w:color w:val="000000"/>
            <w:vertAlign w:val="superscript"/>
          </w:rPr>
          <w:t>4</w:t>
        </w:r>
        <w:r w:rsidR="000E1831" w:rsidRPr="00BE40FA">
          <w:rPr>
            <w:color w:val="000000" w:themeColor="text1"/>
          </w:rPr>
          <w:fldChar w:fldCharType="end"/>
        </w:r>
        <w:r w:rsidR="0048402A" w:rsidRPr="00BE40FA">
          <w:rPr>
            <w:color w:val="000000" w:themeColor="text1"/>
          </w:rPr>
          <w:t xml:space="preserve"> </w:t>
        </w:r>
        <w:r w:rsidR="008174E1">
          <w:rPr>
            <w:color w:val="000000" w:themeColor="text1"/>
          </w:rPr>
          <w:t>K</w:t>
        </w:r>
        <w:r w:rsidR="00AB3B45" w:rsidRPr="00BE40FA">
          <w:rPr>
            <w:color w:val="000000" w:themeColor="text1"/>
          </w:rPr>
          <w:t xml:space="preserve">nown inherited </w:t>
        </w:r>
        <w:r w:rsidR="00F8567F">
          <w:rPr>
            <w:color w:val="000000" w:themeColor="text1"/>
          </w:rPr>
          <w:t xml:space="preserve">genetic variants </w:t>
        </w:r>
        <w:r w:rsidR="00AB3B45" w:rsidRPr="00BE40FA">
          <w:rPr>
            <w:color w:val="000000" w:themeColor="text1"/>
          </w:rPr>
          <w:t xml:space="preserve">only account for 5–10% of </w:t>
        </w:r>
        <w:r w:rsidR="00F109B3" w:rsidRPr="00BE40FA">
          <w:rPr>
            <w:color w:val="000000" w:themeColor="text1"/>
          </w:rPr>
          <w:t>ALS</w:t>
        </w:r>
        <w:r w:rsidR="00AB3B45" w:rsidRPr="00BE40FA">
          <w:rPr>
            <w:color w:val="000000" w:themeColor="text1"/>
          </w:rPr>
          <w:t xml:space="preserve"> cases.</w:t>
        </w:r>
        <w:r w:rsidR="00632911" w:rsidRPr="00BE40FA">
          <w:rPr>
            <w:color w:val="000000" w:themeColor="text1"/>
          </w:rPr>
          <w:fldChar w:fldCharType="begin"/>
        </w:r>
        <w:r w:rsidR="004B132D">
          <w:rPr>
            <w:color w:val="000000" w:themeColor="text1"/>
          </w:rPr>
          <w:instrText xml:space="preserve"> ADDIN ZOTERO_ITEM CSL_CITATION {"citationID":"YcPGpwSI","properties":{"formattedCitation":"\\super 5,6\\nosupersub{}","plainCitation":"5,6","noteIndex":0},"citationItems":[{"id":1100,"uris":["http://zotero.org/users/6925055/items/N35WINSS"],"itemData":{"id":1100,"type":"article-journal","container-title":"Nature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rPr>
          <w:fldChar w:fldCharType="separate"/>
        </w:r>
        <w:r w:rsidR="00E52BA5" w:rsidRPr="00E52BA5">
          <w:rPr>
            <w:color w:val="000000"/>
            <w:vertAlign w:val="superscript"/>
          </w:rPr>
          <w:t>5,6</w:t>
        </w:r>
        <w:r w:rsidR="00632911" w:rsidRPr="00BE40FA">
          <w:rPr>
            <w:color w:val="000000" w:themeColor="text1"/>
          </w:rPr>
          <w:fldChar w:fldCharType="end"/>
        </w:r>
        <w:r w:rsidR="00AB3B45" w:rsidRPr="00BE40FA">
          <w:rPr>
            <w:color w:val="000000" w:themeColor="text1"/>
          </w:rPr>
          <w:t xml:space="preserve"> Environmental </w:t>
        </w:r>
        <w:r w:rsidR="00470916" w:rsidRPr="00BE40FA">
          <w:rPr>
            <w:color w:val="000000" w:themeColor="text1"/>
          </w:rPr>
          <w:t>factors</w:t>
        </w:r>
        <w:r w:rsidR="00FE6678">
          <w:rPr>
            <w:color w:val="000000" w:themeColor="text1"/>
          </w:rPr>
          <w:t>,</w:t>
        </w:r>
        <w:r w:rsidR="00470916" w:rsidRPr="00BE40FA">
          <w:rPr>
            <w:color w:val="000000" w:themeColor="text1"/>
          </w:rPr>
          <w:t xml:space="preserve"> therefore</w:t>
        </w:r>
        <w:r w:rsidR="00FE6678">
          <w:rPr>
            <w:color w:val="000000" w:themeColor="text1"/>
          </w:rPr>
          <w:t>,</w:t>
        </w:r>
        <w:r w:rsidR="005D6B99" w:rsidRPr="00BE40FA">
          <w:rPr>
            <w:color w:val="000000" w:themeColor="text1"/>
          </w:rPr>
          <w:t xml:space="preserve"> </w:t>
        </w:r>
        <w:r w:rsidR="007F15C4">
          <w:rPr>
            <w:color w:val="000000" w:themeColor="text1"/>
          </w:rPr>
          <w:t xml:space="preserve">are likely important </w:t>
        </w:r>
        <w:r w:rsidR="00AB3B45" w:rsidRPr="00BE40FA">
          <w:rPr>
            <w:color w:val="000000" w:themeColor="text1"/>
          </w:rPr>
          <w:t>in ALS pathogenesis.</w:t>
        </w:r>
        <w:r w:rsidR="00F54DB1" w:rsidRPr="00BE40FA">
          <w:rPr>
            <w:color w:val="000000" w:themeColor="text1"/>
          </w:rPr>
          <w:fldChar w:fldCharType="begin"/>
        </w:r>
        <w:r w:rsidR="004B132D">
          <w:rPr>
            <w:color w:val="000000" w:themeColor="text1"/>
          </w:rPr>
          <w:instrText xml:space="preserve"> ADDIN ZOTERO_ITEM CSL_CITATION {"citationID":"seWSxQDg","properties":{"formattedCitation":"\\super 7\\nosupersub{}","plainCitation":"7","noteIndex":0},"citationItems":[{"id":1101,"uris":["http://zotero.org/users/6925055/items/CZ3SQC99"],"itemData":{"id":1101,"type":"article-journal","container-title":"Neurologic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rPr>
          <w:fldChar w:fldCharType="separate"/>
        </w:r>
        <w:r w:rsidR="00E52BA5" w:rsidRPr="00E52BA5">
          <w:rPr>
            <w:color w:val="000000"/>
            <w:vertAlign w:val="superscript"/>
          </w:rPr>
          <w:t>7</w:t>
        </w:r>
        <w:r w:rsidR="00F54DB1" w:rsidRPr="00BE40FA">
          <w:rPr>
            <w:color w:val="000000" w:themeColor="text1"/>
          </w:rPr>
          <w:fldChar w:fldCharType="end"/>
        </w:r>
        <w:r w:rsidR="00AB3B45" w:rsidRPr="00BE40FA">
          <w:rPr>
            <w:color w:val="000000" w:themeColor="text1"/>
          </w:rPr>
          <w:t xml:space="preserve"> However, because the disease is relatively rare, it is </w:t>
        </w:r>
        <w:r w:rsidR="00180ED9">
          <w:rPr>
            <w:color w:val="000000" w:themeColor="text1"/>
          </w:rPr>
          <w:t>challenging</w:t>
        </w:r>
        <w:r w:rsidR="00AB3B45" w:rsidRPr="00BE40FA">
          <w:rPr>
            <w:color w:val="000000" w:themeColor="text1"/>
          </w:rPr>
          <w:t xml:space="preserve"> to conduct large-scale prospective studies</w:t>
        </w:r>
        <w:r w:rsidR="00B85C5A" w:rsidRPr="00BE40FA">
          <w:rPr>
            <w:color w:val="000000" w:themeColor="text1"/>
          </w:rPr>
          <w:t xml:space="preserve">. </w:t>
        </w:r>
        <w:r w:rsidR="00AB3B45" w:rsidRPr="00BE40FA">
          <w:rPr>
            <w:color w:val="000000" w:themeColor="text1"/>
          </w:rPr>
          <w:t>The</w:t>
        </w:r>
        <w:r w:rsidR="00524AD5">
          <w:rPr>
            <w:color w:val="000000" w:themeColor="text1"/>
          </w:rPr>
          <w:t>re is a</w:t>
        </w:r>
        <w:r w:rsidR="00AB3B45" w:rsidRPr="00BE40FA">
          <w:rPr>
            <w:color w:val="000000" w:themeColor="text1"/>
          </w:rPr>
          <w:t xml:space="preserve"> </w:t>
        </w:r>
        <w:r w:rsidR="00524AD5">
          <w:rPr>
            <w:color w:val="000000" w:themeColor="text1"/>
          </w:rPr>
          <w:t xml:space="preserve">recognized </w:t>
        </w:r>
        <w:r w:rsidR="00AB3B45" w:rsidRPr="00BE40FA">
          <w:rPr>
            <w:color w:val="000000" w:themeColor="text1"/>
          </w:rPr>
          <w:t xml:space="preserve">need for more </w:t>
        </w:r>
        <w:r w:rsidR="00283204">
          <w:rPr>
            <w:color w:val="000000" w:themeColor="text1"/>
          </w:rPr>
          <w:t>evidence</w:t>
        </w:r>
        <w:r w:rsidR="00EB7844">
          <w:rPr>
            <w:color w:val="000000" w:themeColor="text1"/>
          </w:rPr>
          <w:t xml:space="preserve"> of </w:t>
        </w:r>
        <w:r w:rsidR="008C79F3">
          <w:rPr>
            <w:color w:val="000000" w:themeColor="text1"/>
          </w:rPr>
          <w:t xml:space="preserve">the </w:t>
        </w:r>
        <w:r w:rsidR="00F8567F" w:rsidRPr="00F8567F">
          <w:rPr>
            <w:color w:val="000000" w:themeColor="text1"/>
          </w:rPr>
          <w:t xml:space="preserve">environmental contributors </w:t>
        </w:r>
        <w:r w:rsidR="008C79F3">
          <w:rPr>
            <w:color w:val="000000" w:themeColor="text1"/>
          </w:rPr>
          <w:t xml:space="preserve">of </w:t>
        </w:r>
        <w:r w:rsidR="00EB7844">
          <w:rPr>
            <w:color w:val="000000" w:themeColor="text1"/>
          </w:rPr>
          <w:t>ALS</w:t>
        </w:r>
        <w:r w:rsidR="00AB3B45" w:rsidRPr="00BE40FA">
          <w:rPr>
            <w:color w:val="000000" w:themeColor="text1"/>
          </w:rPr>
          <w:t>.</w:t>
        </w:r>
        <w:r w:rsidR="00F54DB1" w:rsidRPr="00BE40FA">
          <w:rPr>
            <w:color w:val="000000" w:themeColor="text1"/>
          </w:rPr>
          <w:fldChar w:fldCharType="begin"/>
        </w:r>
        <w:r w:rsidR="004B132D">
          <w:rPr>
            <w:color w:val="000000" w:themeColor="text1"/>
          </w:rPr>
          <w:instrText xml:space="preserve"> ADDIN ZOTERO_ITEM CSL_CITATION {"citationID":"52pWTxxE","properties":{"formattedCitation":"\\super 5,8\\nosupersub{}","plainCitation":"5,8","noteIndex":0},"citationItems":[{"id":1100,"uris":["http://zotero.org/users/6925055/items/N35WINSS"],"itemData":{"id":1100,"type":"article-journal","container-title":"Nature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rPr>
          <w:fldChar w:fldCharType="separate"/>
        </w:r>
        <w:r w:rsidR="00E52BA5" w:rsidRPr="00E52BA5">
          <w:rPr>
            <w:color w:val="000000"/>
            <w:vertAlign w:val="superscript"/>
          </w:rPr>
          <w:t>5,8</w:t>
        </w:r>
        <w:r w:rsidR="00F54DB1" w:rsidRPr="00BE40FA">
          <w:rPr>
            <w:color w:val="000000" w:themeColor="text1"/>
          </w:rPr>
          <w:fldChar w:fldCharType="end"/>
        </w:r>
        <w:r w:rsidR="00AB3B45" w:rsidRPr="00BE40FA">
          <w:rPr>
            <w:color w:val="000000" w:themeColor="text1"/>
          </w:rPr>
          <w:t xml:space="preserve"> </w:t>
        </w:r>
        <w:r w:rsidR="00C83C68">
          <w:rPr>
            <w:color w:val="000000" w:themeColor="text1"/>
          </w:rPr>
          <w:br/>
        </w:r>
        <w:r w:rsidR="00C83C68">
          <w:rPr>
            <w:color w:val="000000" w:themeColor="text1"/>
          </w:rPr>
          <w:br/>
        </w:r>
        <w:r w:rsidR="00835173" w:rsidRPr="00835173">
          <w:t xml:space="preserve">Although air pollution is commonly studied in association with respiratory- and cardiovascular-related outcomes, e.g., references </w:t>
        </w:r>
        <w:r w:rsidR="00835173" w:rsidRPr="00835173">
          <w:fldChar w:fldCharType="begin"/>
        </w:r>
        <w:r w:rsidR="00CA4500">
          <w:instrText xml:space="preserve"> ADDIN ZOTERO_ITEM CSL_CITATION {"citationID":"G9wieEWo","properties":{"formattedCitation":"\\super 9\\uc0\\u8211{}14\\nosupersub{}","plainCitation":"9–14","noteIndex":0},"citationItems":[{"id":1103,"uris":["http://zotero.org/users/6925055/items/4T5KXP5F"],"itemData":{"id":1103,"type":"article-journal","container-title":"JAMA","issue":"10","note":"publisher: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E."}],"accessed":{"date-parts":[["2020",9,24]]},"issued":{"date-parts":[["1993",12,9]]}}}],"schema":"https://github.com/citation-style-language/schema/raw/master/csl-citation.json"} </w:instrText>
        </w:r>
        <w:r w:rsidR="00835173" w:rsidRPr="00835173">
          <w:fldChar w:fldCharType="separate"/>
        </w:r>
        <w:r w:rsidR="00835173" w:rsidRPr="00835173">
          <w:rPr>
            <w:vertAlign w:val="superscript"/>
          </w:rPr>
          <w:t>9–14</w:t>
        </w:r>
        <w:r w:rsidR="00835173" w:rsidRPr="00835173">
          <w:fldChar w:fldCharType="end"/>
        </w:r>
        <w:r w:rsidR="00835173" w:rsidRPr="00835173">
          <w:t xml:space="preserve">, epidemiologic and toxicological studies </w:t>
        </w:r>
        <w:r w:rsidR="002C4121">
          <w:t xml:space="preserve">also </w:t>
        </w:r>
        <w:r w:rsidR="00835173" w:rsidRPr="00835173">
          <w:t xml:space="preserve">support several plausible biological mechanisms in association with the nervous system and neurodegeneration, e.g., </w:t>
        </w:r>
        <w:r w:rsidR="00060E96">
          <w:t xml:space="preserve">references </w:t>
        </w:r>
        <w:r w:rsidR="00835173" w:rsidRPr="00835173">
          <w:fldChar w:fldCharType="begin"/>
        </w:r>
        <w:r w:rsidR="00CA4500">
          <w:instrText xml:space="preserve"> ADDIN ZOTERO_ITEM CSL_CITATION {"citationID":"UyhuRl9M","properties":{"formattedCitation":"\\super 15\\uc0\\u8211{}34\\nosupersub{}","plainCitation":"15–34","noteIndex":0},"citationItems":[{"id":1105,"uris":["http://zotero.org/users/6925055/items/JT3L8XU5"],"itemData":{"id":1105,"type":"article-journal","container-title":"Neurotoxicology","issue":"5","note":"publisher: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835173" w:rsidRPr="00835173">
          <w:fldChar w:fldCharType="separate"/>
        </w:r>
        <w:r w:rsidR="00835173" w:rsidRPr="00835173">
          <w:rPr>
            <w:vertAlign w:val="superscript"/>
          </w:rPr>
          <w:t>15–34</w:t>
        </w:r>
        <w:r w:rsidR="00835173" w:rsidRPr="00835173">
          <w:fldChar w:fldCharType="end"/>
        </w:r>
        <w:r w:rsidR="00835173" w:rsidRPr="00835173">
          <w:t>. Ambient air pollution, especially urban air pollution, is a ubiquitous exposure that has been associated with several other neurodegenerative disorders, e.g.,</w:t>
        </w:r>
        <w:r w:rsidR="00E24EB8">
          <w:t xml:space="preserve"> </w:t>
        </w:r>
        <w:r w:rsidR="00E24EB8" w:rsidRPr="00835173">
          <w:t>references</w:t>
        </w:r>
        <w:r w:rsidR="00835173" w:rsidRPr="00835173">
          <w:t xml:space="preserve"> </w:t>
        </w:r>
        <w:r w:rsidR="00835173" w:rsidRPr="00835173">
          <w:fldChar w:fldCharType="begin"/>
        </w:r>
        <w:r w:rsidR="00CA4500">
          <w:instrText xml:space="preserve"> ADDIN ZOTERO_ITEM CSL_CITATION {"citationID":"4fos3CXe","properties":{"formattedCitation":"\\super 16\\uc0\\u8211{}21,35,36\\nosupersub{}","plainCitation":"16–21,35,36","noteIndex":0},"citationItems":[{"id":1107,"uris":["http://zotero.org/users/6925055/items/HWIB72CT"],"itemData":{"id":1107,"type":"article-journal","container-title":"Environmental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835173" w:rsidRPr="00835173">
          <w:fldChar w:fldCharType="separate"/>
        </w:r>
        <w:r w:rsidR="00835173" w:rsidRPr="00835173">
          <w:rPr>
            <w:vertAlign w:val="superscript"/>
          </w:rPr>
          <w:t>16–21,35,36</w:t>
        </w:r>
        <w:r w:rsidR="00835173" w:rsidRPr="00835173">
          <w:fldChar w:fldCharType="end"/>
        </w:r>
        <w:r w:rsidR="00835173" w:rsidRPr="00835173">
          <w:t>. and is consistently linked to systemic inflammation,</w:t>
        </w:r>
        <w:r w:rsidR="00835173" w:rsidRPr="00835173">
          <w:fldChar w:fldCharType="begin"/>
        </w:r>
        <w:r w:rsidR="00CA4500">
          <w:instrText xml:space="preserve"> ADDIN ZOTERO_ITEM CSL_CITATION {"citationID":"4MuT0qED","properties":{"formattedCitation":"\\super 22\\uc0\\u8211{}24\\nosupersub{}","plainCitation":"22–24","noteIndex":0},"citationItems":[{"id":1113,"uris":["http://zotero.org/users/6925055/items/7E97GAMJ"],"itemData":{"id":1113,"type":"article-journal","container-title":"Environmental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835173" w:rsidRPr="00835173">
          <w:fldChar w:fldCharType="separate"/>
        </w:r>
        <w:r w:rsidR="00835173" w:rsidRPr="00835173">
          <w:rPr>
            <w:vertAlign w:val="superscript"/>
          </w:rPr>
          <w:t>22–24</w:t>
        </w:r>
        <w:r w:rsidR="00835173" w:rsidRPr="00835173">
          <w:fldChar w:fldCharType="end"/>
        </w:r>
        <w:r w:rsidR="00835173" w:rsidRPr="00835173">
          <w:t xml:space="preserve"> oxidative stress,</w:t>
        </w:r>
        <w:r w:rsidR="00835173" w:rsidRPr="00835173">
          <w:fldChar w:fldCharType="begin"/>
        </w:r>
        <w:r w:rsidR="00CA4500">
          <w:instrText xml:space="preserve"> ADDIN ZOTERO_ITEM CSL_CITATION {"citationID":"Q11v0lce","properties":{"formattedCitation":"\\super 25\\uc0\\u8211{}28\\nosupersub{}","plainCitation":"25–28","noteIndex":0},"citationItems":[{"id":1116,"uris":["http://zotero.org/users/6925055/items/R29TXHR8"],"itemData":{"id":1116,"type":"article-journal","container-title":"Occupational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835173" w:rsidRPr="00835173">
          <w:fldChar w:fldCharType="separate"/>
        </w:r>
        <w:r w:rsidR="00835173" w:rsidRPr="00835173">
          <w:rPr>
            <w:vertAlign w:val="superscript"/>
          </w:rPr>
          <w:t>25–28</w:t>
        </w:r>
        <w:r w:rsidR="00835173" w:rsidRPr="00835173">
          <w:fldChar w:fldCharType="end"/>
        </w:r>
        <w:r w:rsidR="00835173" w:rsidRPr="00835173">
          <w:t xml:space="preserve"> and neuroinflammation,</w:t>
        </w:r>
        <w:r w:rsidR="00835173" w:rsidRPr="00835173">
          <w:fldChar w:fldCharType="begin"/>
        </w:r>
        <w:r w:rsidR="00CA4500">
          <w:instrText xml:space="preserve"> ADDIN ZOTERO_ITEM CSL_CITATION {"citationID":"Ls5crpNd","properties":{"formattedCitation":"\\super 15,29\\nosupersub{}","plainCitation":"15,29","noteIndex":0},"citationItems":[{"id":1105,"uris":["http://zotero.org/users/6925055/items/JT3L8XU5"],"itemData":{"id":1105,"type":"article-journal","container-title":"Neurotoxicology","issue":"5","note":"publisher: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835173" w:rsidRPr="00835173">
          <w:fldChar w:fldCharType="separate"/>
        </w:r>
        <w:r w:rsidR="00835173" w:rsidRPr="00835173">
          <w:rPr>
            <w:vertAlign w:val="superscript"/>
          </w:rPr>
          <w:t>15,29</w:t>
        </w:r>
        <w:r w:rsidR="00835173" w:rsidRPr="00835173">
          <w:fldChar w:fldCharType="end"/>
        </w:r>
        <w:r w:rsidR="00835173" w:rsidRPr="00835173">
          <w:t xml:space="preserve"> all of which, in turn, have been reported as key pathways to ALS pathogenesis, e.g., references </w:t>
        </w:r>
        <w:r w:rsidR="00835173" w:rsidRPr="00835173">
          <w:fldChar w:fldCharType="begin"/>
        </w:r>
        <w:r w:rsidR="00CA4500">
          <w:instrText xml:space="preserve"> ADDIN ZOTERO_ITEM CSL_CITATION {"citationID":"X6exKeLC","properties":{"formattedCitation":"\\super 30\\uc0\\u8211{}34\\nosupersub{}","plainCitation":"30–34","noteIndex":0},"citationItems":[{"id":1121,"uris":["http://zotero.org/users/6925055/items/2F54LUEW"],"itemData":{"id":1121,"type":"article-journal","container-title":"Nature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835173" w:rsidRPr="00835173">
          <w:fldChar w:fldCharType="separate"/>
        </w:r>
        <w:r w:rsidR="00835173" w:rsidRPr="00835173">
          <w:rPr>
            <w:vertAlign w:val="superscript"/>
          </w:rPr>
          <w:t>30–34</w:t>
        </w:r>
        <w:r w:rsidR="00835173" w:rsidRPr="00835173">
          <w:fldChar w:fldCharType="end"/>
        </w:r>
        <w:r w:rsidR="00835173" w:rsidRPr="00835173">
          <w:t>.</w:t>
        </w:r>
      </w:ins>
    </w:p>
    <w:p w14:paraId="4C852A22" w14:textId="26FC0354" w:rsidR="00FA7035" w:rsidRPr="00EC342B" w:rsidRDefault="00C83C68" w:rsidP="004115DF">
      <w:pPr>
        <w:jc w:val="both"/>
        <w:rPr>
          <w:ins w:id="82" w:author="Parks, Robbie M" w:date="2022-04-26T11:45:00Z"/>
          <w:b/>
          <w:i/>
          <w:iCs/>
        </w:rPr>
      </w:pPr>
      <w:ins w:id="83" w:author="Parks, Robbie M" w:date="2022-04-26T11:45:00Z">
        <w:r>
          <w:rPr>
            <w:color w:val="000000" w:themeColor="text1"/>
          </w:rPr>
          <w:br/>
        </w:r>
        <w:r w:rsidR="00AB3B45" w:rsidRPr="00BE40FA">
          <w:rPr>
            <w:color w:val="000000" w:themeColor="text1"/>
          </w:rPr>
          <w:t xml:space="preserve">Despite the compelling plausibility, </w:t>
        </w:r>
        <w:r w:rsidR="00651777" w:rsidRPr="00BE40FA">
          <w:rPr>
            <w:color w:val="000000" w:themeColor="text1"/>
          </w:rPr>
          <w:t>few studies to date</w:t>
        </w:r>
        <w:r w:rsidR="00AB3B45" w:rsidRPr="00BE40FA">
          <w:rPr>
            <w:i/>
            <w:iCs/>
            <w:color w:val="000000" w:themeColor="text1"/>
          </w:rPr>
          <w:t xml:space="preserve"> </w:t>
        </w:r>
        <w:r w:rsidR="00AB3B45" w:rsidRPr="00BE40FA">
          <w:rPr>
            <w:color w:val="000000" w:themeColor="text1"/>
          </w:rPr>
          <w:t>ha</w:t>
        </w:r>
        <w:r w:rsidR="00651777" w:rsidRPr="00BE40FA">
          <w:rPr>
            <w:color w:val="000000" w:themeColor="text1"/>
          </w:rPr>
          <w:t>ve</w:t>
        </w:r>
        <w:r w:rsidR="00AB3B45" w:rsidRPr="00BE40FA">
          <w:rPr>
            <w:color w:val="000000" w:themeColor="text1"/>
          </w:rPr>
          <w:t xml:space="preserve"> evaluated the association between air </w:t>
        </w:r>
        <w:r w:rsidR="00194127">
          <w:rPr>
            <w:color w:val="000000" w:themeColor="text1"/>
          </w:rPr>
          <w:t>pollut</w:t>
        </w:r>
        <w:r w:rsidR="00D4167C">
          <w:rPr>
            <w:color w:val="000000" w:themeColor="text1"/>
          </w:rPr>
          <w:t>ion</w:t>
        </w:r>
        <w:r w:rsidR="001E1F20">
          <w:rPr>
            <w:color w:val="000000" w:themeColor="text1"/>
          </w:rPr>
          <w:t xml:space="preserve"> </w:t>
        </w:r>
        <w:r w:rsidR="00AB3B45" w:rsidRPr="00BE40FA">
          <w:rPr>
            <w:color w:val="000000" w:themeColor="text1"/>
          </w:rPr>
          <w:t>and ALS</w:t>
        </w:r>
        <w:r w:rsidR="00D4167C">
          <w:rPr>
            <w:color w:val="000000" w:themeColor="text1"/>
          </w:rPr>
          <w:t>.</w:t>
        </w:r>
        <w:r w:rsidR="00087633" w:rsidRPr="00BE40FA">
          <w:rPr>
            <w:color w:val="000000" w:themeColor="text1"/>
          </w:rPr>
          <w:fldChar w:fldCharType="begin"/>
        </w:r>
        <w:r w:rsidR="004B132D">
          <w:rPr>
            <w:color w:val="000000" w:themeColor="text1"/>
          </w:rPr>
          <w:instrText xml:space="preserve"> ADDIN ZOTERO_ITEM CSL_CITATION {"citationID":"UIpHlRNg","properties":{"formattedCitation":"\\super 35,37\\uc0\\u8211{}39\\nosupersub{}","plainCitation":"35,37–39","noteIndex":0},"citationItems":[{"id":1106,"uris":["http://zotero.org/users/6925055/items/8CKCBBEH"],"itemData":{"id":1106,"type":"article-journal","container-title":"Environmental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H."}],"accessed":{"date-parts":[["2021",9,13]]},"issued":{"date-parts":[["2021"]]}}},{"id":1142,"uris":["http://zotero.org/users/6925055/items/3MW2DSN7"],"itemData":{"id":1142,"type":"article-journal","abstract":"Background:\n\nRecently,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Netherlands","URL":"https://ehp.niehs.nih.gov/doi/full/10.1289/EHP1115","volume":"125","author":[{"family":"Seelen","given":"Meinie"},{"family":"Toro","given":"Campos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H."}],"accessed":{"date-parts":[["2021",9,13]]},"issued":{"date-parts":[["2017"]]}}},{"id":1144,"uris":["http://zotero.org/users/6925055/items/QIEFY8RX"],"itemData":{"id":1144,"type":"article-journal","container-title":"Environmental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rPr>
          <w:fldChar w:fldCharType="separate"/>
        </w:r>
        <w:r w:rsidR="00E52BA5" w:rsidRPr="00E52BA5">
          <w:rPr>
            <w:color w:val="000000"/>
            <w:vertAlign w:val="superscript"/>
          </w:rPr>
          <w:t>35,37–39</w:t>
        </w:r>
        <w:r w:rsidR="00087633" w:rsidRPr="00BE40FA">
          <w:rPr>
            <w:color w:val="000000" w:themeColor="text1"/>
          </w:rPr>
          <w:fldChar w:fldCharType="end"/>
        </w:r>
        <w:r w:rsidR="00D4167C">
          <w:rPr>
            <w:color w:val="000000" w:themeColor="text1"/>
          </w:rPr>
          <w:t xml:space="preserve"> A study</w:t>
        </w:r>
        <w:r w:rsidR="002204D7">
          <w:rPr>
            <w:color w:val="000000" w:themeColor="text1"/>
          </w:rPr>
          <w:t xml:space="preserve"> </w:t>
        </w:r>
        <w:r w:rsidR="00FA37A7">
          <w:rPr>
            <w:color w:val="000000" w:themeColor="text1"/>
          </w:rPr>
          <w:t xml:space="preserve">in </w:t>
        </w:r>
        <w:r w:rsidR="00BE3D05">
          <w:rPr>
            <w:color w:val="000000" w:themeColor="text1"/>
          </w:rPr>
          <w:t xml:space="preserve">2021 </w:t>
        </w:r>
        <w:r w:rsidR="00D4167C">
          <w:rPr>
            <w:color w:val="000000" w:themeColor="text1"/>
          </w:rPr>
          <w:t xml:space="preserve">found that traffic-related air pollutants may be driving </w:t>
        </w:r>
        <w:r w:rsidR="00D4167C">
          <w:rPr>
            <w:color w:val="000000" w:themeColor="text1"/>
          </w:rPr>
          <w:lastRenderedPageBreak/>
          <w:t>observed associations.</w:t>
        </w:r>
        <w:r w:rsidR="001D3048">
          <w:rPr>
            <w:color w:val="000000" w:themeColor="text1"/>
          </w:rPr>
          <w:fldChar w:fldCharType="begin"/>
        </w:r>
        <w:r w:rsidR="004B132D">
          <w:rPr>
            <w:color w:val="000000" w:themeColor="text1"/>
          </w:rPr>
          <w:instrText xml:space="preserve"> ADDIN ZOTERO_ITEM CSL_CITATION {"citationID":"MUiDABqT","properties":{"formattedCitation":"\\super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1D3048">
          <w:rPr>
            <w:color w:val="000000" w:themeColor="text1"/>
          </w:rPr>
          <w:fldChar w:fldCharType="separate"/>
        </w:r>
        <w:r w:rsidR="00E52BA5" w:rsidRPr="00E52BA5">
          <w:rPr>
            <w:color w:val="000000"/>
            <w:vertAlign w:val="superscript"/>
          </w:rPr>
          <w:t>38</w:t>
        </w:r>
        <w:r w:rsidR="001D3048">
          <w:rPr>
            <w:color w:val="000000" w:themeColor="text1"/>
          </w:rPr>
          <w:fldChar w:fldCharType="end"/>
        </w:r>
        <w:r w:rsidR="003A3A41">
          <w:rPr>
            <w:color w:val="000000" w:themeColor="text1"/>
          </w:rPr>
          <w:t xml:space="preserve"> </w:t>
        </w:r>
        <w:r w:rsidR="00862E24">
          <w:rPr>
            <w:color w:val="000000" w:themeColor="text1"/>
          </w:rPr>
          <w:t>N</w:t>
        </w:r>
        <w:r w:rsidR="008C01DE">
          <w:rPr>
            <w:color w:val="000000" w:themeColor="text1"/>
          </w:rPr>
          <w:t xml:space="preserve">o study </w:t>
        </w:r>
        <w:r w:rsidR="003A3A41">
          <w:rPr>
            <w:color w:val="000000" w:themeColor="text1"/>
          </w:rPr>
          <w:t xml:space="preserve">has </w:t>
        </w:r>
        <w:r w:rsidR="00744924">
          <w:rPr>
            <w:color w:val="000000" w:themeColor="text1"/>
          </w:rPr>
          <w:t xml:space="preserve">hitherto </w:t>
        </w:r>
        <w:r w:rsidR="003A3A41">
          <w:rPr>
            <w:color w:val="000000" w:themeColor="text1"/>
          </w:rPr>
          <w:t>attempted to</w:t>
        </w:r>
        <w:r w:rsidR="009F00B2" w:rsidRPr="00BE40FA">
          <w:rPr>
            <w:color w:val="000000" w:themeColor="text1"/>
          </w:rPr>
          <w:t xml:space="preserve"> </w:t>
        </w:r>
        <w:r w:rsidR="003A3A41" w:rsidRPr="00BD4D5D">
          <w:rPr>
            <w:color w:val="000000" w:themeColor="text1"/>
          </w:rPr>
          <w:t xml:space="preserve">understand the </w:t>
        </w:r>
        <w:r w:rsidR="00BD4D5D" w:rsidRPr="00BD4D5D">
          <w:rPr>
            <w:color w:val="000000" w:themeColor="text1"/>
          </w:rPr>
          <w:t>combined</w:t>
        </w:r>
        <w:r w:rsidR="003A3A41" w:rsidRPr="00BD4D5D">
          <w:rPr>
            <w:color w:val="000000" w:themeColor="text1"/>
          </w:rPr>
          <w:t xml:space="preserve"> and </w:t>
        </w:r>
        <w:r w:rsidR="00B63780" w:rsidRPr="00BD4D5D">
          <w:rPr>
            <w:iCs/>
          </w:rPr>
          <w:t>individual</w:t>
        </w:r>
        <w:r w:rsidR="00BA2A49" w:rsidRPr="00BD4D5D">
          <w:rPr>
            <w:iCs/>
          </w:rPr>
          <w:t xml:space="preserve"> </w:t>
        </w:r>
        <w:r w:rsidR="00B61A21" w:rsidRPr="00BD4D5D">
          <w:rPr>
            <w:color w:val="000000" w:themeColor="text1"/>
          </w:rPr>
          <w:t>association</w:t>
        </w:r>
        <w:r w:rsidR="00BF177E">
          <w:rPr>
            <w:color w:val="000000" w:themeColor="text1"/>
          </w:rPr>
          <w:t>s</w:t>
        </w:r>
        <w:r w:rsidR="003A3A41" w:rsidRPr="00BD4D5D">
          <w:rPr>
            <w:color w:val="000000" w:themeColor="text1"/>
          </w:rPr>
          <w:t xml:space="preserve"> of</w:t>
        </w:r>
        <w:r w:rsidR="001247E3" w:rsidRPr="00BD4D5D">
          <w:rPr>
            <w:color w:val="000000" w:themeColor="text1"/>
          </w:rPr>
          <w:t xml:space="preserve"> </w:t>
        </w:r>
        <w:r w:rsidR="00783637">
          <w:rPr>
            <w:color w:val="000000" w:themeColor="text1"/>
          </w:rPr>
          <w:t xml:space="preserve">the </w:t>
        </w:r>
        <w:r w:rsidR="003A3A41" w:rsidRPr="00BD4D5D">
          <w:rPr>
            <w:color w:val="000000" w:themeColor="text1"/>
          </w:rPr>
          <w:t xml:space="preserve">pollutants in </w:t>
        </w:r>
        <w:r w:rsidR="00AF68FE" w:rsidRPr="00BD4D5D">
          <w:rPr>
            <w:color w:val="000000" w:themeColor="text1"/>
          </w:rPr>
          <w:t>a single</w:t>
        </w:r>
        <w:r w:rsidR="003A3A41" w:rsidRPr="00BD4D5D">
          <w:rPr>
            <w:color w:val="000000" w:themeColor="text1"/>
          </w:rPr>
          <w:t xml:space="preserve"> model. </w:t>
        </w:r>
        <w:r w:rsidR="00783637">
          <w:rPr>
            <w:color w:val="000000" w:themeColor="text1"/>
          </w:rPr>
          <w:t xml:space="preserve">Air </w:t>
        </w:r>
        <w:r w:rsidR="009F00B2" w:rsidRPr="00BE40FA">
          <w:rPr>
            <w:color w:val="000000" w:themeColor="text1"/>
          </w:rPr>
          <w:t>pollutants</w:t>
        </w:r>
        <w:r w:rsidR="006C3B75">
          <w:rPr>
            <w:color w:val="000000" w:themeColor="text1"/>
          </w:rPr>
          <w:t xml:space="preserve"> have been consistently</w:t>
        </w:r>
        <w:r w:rsidR="006748E7" w:rsidRPr="00BE40FA">
          <w:rPr>
            <w:color w:val="000000" w:themeColor="text1"/>
          </w:rPr>
          <w:t xml:space="preserve"> associated with adverse health</w:t>
        </w:r>
        <w:r w:rsidR="006C3B75">
          <w:rPr>
            <w:color w:val="000000" w:themeColor="text1"/>
          </w:rPr>
          <w:t>, primarily in single pollutant analyses.</w:t>
        </w:r>
        <w:r w:rsidR="00294729" w:rsidRPr="00BE40FA">
          <w:rPr>
            <w:color w:val="000000" w:themeColor="text1"/>
          </w:rPr>
          <w:fldChar w:fldCharType="begin"/>
        </w:r>
        <w:r w:rsidR="004B132D">
          <w:rPr>
            <w:color w:val="000000" w:themeColor="text1"/>
          </w:rPr>
          <w:instrText xml:space="preserve"> ADDIN ZOTERO_ITEM CSL_CITATION {"citationID":"8Gaj5BKF","properties":{"formattedCitation":"\\super 13,17,40\\uc0\\u8211{}42\\nosupersub{}","plainCitation":"13,17,40–42","noteIndex":0},"citationItems":[{"id":1087,"uris":["http://zotero.org/users/6925055/items/S3QKJWU8"],"itemData":{"id":1087,"type":"article-journal","container-title":"Environmental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rPr>
          <w:fldChar w:fldCharType="separate"/>
        </w:r>
        <w:r w:rsidR="00E52BA5" w:rsidRPr="00E52BA5">
          <w:rPr>
            <w:color w:val="000000"/>
            <w:vertAlign w:val="superscript"/>
          </w:rPr>
          <w:t>13,17,40–42</w:t>
        </w:r>
        <w:r w:rsidR="00294729" w:rsidRPr="00BE40FA">
          <w:rPr>
            <w:color w:val="000000" w:themeColor="text1"/>
          </w:rPr>
          <w:fldChar w:fldCharType="end"/>
        </w:r>
        <w:r w:rsidR="00C9283C" w:rsidRPr="00BE40FA">
          <w:rPr>
            <w:color w:val="000000" w:themeColor="text1"/>
          </w:rPr>
          <w:t xml:space="preserve"> </w:t>
        </w:r>
        <w:r w:rsidR="006C3B75">
          <w:rPr>
            <w:color w:val="000000" w:themeColor="text1"/>
          </w:rPr>
          <w:t xml:space="preserve">However, they </w:t>
        </w:r>
        <w:r w:rsidR="006D0CB4" w:rsidRPr="00BE40FA">
          <w:rPr>
            <w:color w:val="000000" w:themeColor="text1"/>
          </w:rPr>
          <w:t>are</w:t>
        </w:r>
        <w:r w:rsidR="009F00B2" w:rsidRPr="00BE40FA">
          <w:rPr>
            <w:color w:val="000000" w:themeColor="text1"/>
          </w:rPr>
          <w:t xml:space="preserve"> highly correlated</w:t>
        </w:r>
        <w:r w:rsidR="006D0CB4" w:rsidRPr="00BE40FA">
          <w:rPr>
            <w:color w:val="000000" w:themeColor="text1"/>
          </w:rPr>
          <w:t xml:space="preserve"> with one another</w:t>
        </w:r>
        <w:r w:rsidR="00E37F29">
          <w:rPr>
            <w:color w:val="000000" w:themeColor="text1"/>
          </w:rPr>
          <w:t>.</w:t>
        </w:r>
        <w:r w:rsidR="006A5C0C" w:rsidRPr="00BE40FA">
          <w:rPr>
            <w:color w:val="000000" w:themeColor="text1"/>
          </w:rPr>
          <w:fldChar w:fldCharType="begin"/>
        </w:r>
        <w:r w:rsidR="004B132D">
          <w:rPr>
            <w:color w:val="000000" w:themeColor="text1"/>
          </w:rPr>
          <w:instrText xml:space="preserve"> ADDIN ZOTERO_ITEM CSL_CITATION {"citationID":"NmZqvWRG","properties":{"formattedCitation":"\\super 40\\nosupersub{}","plainCitation":"40","noteIndex":0},"citationItems":[{"id":1133,"uris":["http://zotero.org/users/6925055/items/7Y5XZJLG"],"itemData":{"id":1133,"type":"article-journal","abstract":"Objective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schema":"https://github.com/citation-style-language/schema/raw/master/csl-citation.json"} </w:instrText>
        </w:r>
        <w:r w:rsidR="006A5C0C" w:rsidRPr="00BE40FA">
          <w:rPr>
            <w:color w:val="000000" w:themeColor="text1"/>
          </w:rPr>
          <w:fldChar w:fldCharType="separate"/>
        </w:r>
        <w:r w:rsidR="00E52BA5" w:rsidRPr="00E52BA5">
          <w:rPr>
            <w:color w:val="000000"/>
            <w:vertAlign w:val="superscript"/>
          </w:rPr>
          <w:t>40</w:t>
        </w:r>
        <w:r w:rsidR="006A5C0C" w:rsidRPr="00BE40FA">
          <w:rPr>
            <w:color w:val="000000" w:themeColor="text1"/>
          </w:rPr>
          <w:fldChar w:fldCharType="end"/>
        </w:r>
        <w:r w:rsidR="00192D2B" w:rsidRPr="00BE40FA">
          <w:rPr>
            <w:color w:val="000000" w:themeColor="text1"/>
          </w:rPr>
          <w:t xml:space="preserve"> I</w:t>
        </w:r>
        <w:r w:rsidR="009F00B2" w:rsidRPr="00BE40FA">
          <w:rPr>
            <w:color w:val="000000" w:themeColor="text1"/>
          </w:rPr>
          <w:t xml:space="preserve">t is </w:t>
        </w:r>
        <w:r w:rsidR="00192D2B" w:rsidRPr="00BE40FA">
          <w:rPr>
            <w:color w:val="000000" w:themeColor="text1"/>
          </w:rPr>
          <w:t>therefore a</w:t>
        </w:r>
        <w:r w:rsidR="009F00B2" w:rsidRPr="00BE40FA">
          <w:rPr>
            <w:color w:val="000000" w:themeColor="text1"/>
          </w:rPr>
          <w:t xml:space="preserve"> mixture modelling challenge</w:t>
        </w:r>
        <w:r w:rsidR="00AB3B45" w:rsidRPr="00BE40FA">
          <w:rPr>
            <w:color w:val="000000" w:themeColor="text1"/>
          </w:rPr>
          <w:t xml:space="preserve"> to </w:t>
        </w:r>
        <w:r w:rsidR="00192D2B" w:rsidRPr="00BE40FA">
          <w:rPr>
            <w:color w:val="000000" w:themeColor="text1"/>
          </w:rPr>
          <w:t xml:space="preserve">infer the </w:t>
        </w:r>
        <w:r w:rsidR="00D452E0">
          <w:rPr>
            <w:color w:val="000000" w:themeColor="text1"/>
          </w:rPr>
          <w:t>association</w:t>
        </w:r>
        <w:r w:rsidR="00192D2B" w:rsidRPr="00BE40FA">
          <w:rPr>
            <w:color w:val="000000" w:themeColor="text1"/>
          </w:rPr>
          <w:t xml:space="preserve"> </w:t>
        </w:r>
        <w:r w:rsidR="007573A4">
          <w:rPr>
            <w:color w:val="000000" w:themeColor="text1"/>
          </w:rPr>
          <w:t>of</w:t>
        </w:r>
        <w:r w:rsidR="00192D2B" w:rsidRPr="00BE40FA">
          <w:rPr>
            <w:color w:val="000000" w:themeColor="text1"/>
          </w:rPr>
          <w:t xml:space="preserve"> </w:t>
        </w:r>
        <w:r w:rsidR="00571FD1">
          <w:rPr>
            <w:color w:val="000000" w:themeColor="text1"/>
          </w:rPr>
          <w:t xml:space="preserve">multiple </w:t>
        </w:r>
        <w:r w:rsidR="00783637">
          <w:rPr>
            <w:color w:val="000000" w:themeColor="text1"/>
          </w:rPr>
          <w:t xml:space="preserve">air </w:t>
        </w:r>
        <w:r w:rsidR="00192D2B" w:rsidRPr="00BE40FA">
          <w:rPr>
            <w:color w:val="000000" w:themeColor="text1"/>
          </w:rPr>
          <w:t>pollutants</w:t>
        </w:r>
        <w:r w:rsidR="007573A4">
          <w:rPr>
            <w:color w:val="000000" w:themeColor="text1"/>
          </w:rPr>
          <w:t xml:space="preserve"> and health outcomes.</w:t>
        </w:r>
        <w:r w:rsidR="006A5C0C" w:rsidRPr="00BE40FA">
          <w:rPr>
            <w:color w:val="000000" w:themeColor="text1"/>
          </w:rPr>
          <w:fldChar w:fldCharType="begin"/>
        </w:r>
        <w:r w:rsidR="004B132D">
          <w:rPr>
            <w:color w:val="000000" w:themeColor="text1"/>
          </w:rPr>
          <w:instrText xml:space="preserve"> ADDIN ZOTERO_ITEM CSL_CITATION {"citationID":"dGdJRRPY","properties":{"formattedCitation":"\\super 43\\nosupersub{}","plainCitation":"43","noteIndex":0},"citationItems":[{"id":1139,"uris":["http://zotero.org/users/6925055/items/T83NXLCW"],"itemData":{"id":1139,"type":"article-journal","container-title":"Environmental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rPr>
          <w:fldChar w:fldCharType="separate"/>
        </w:r>
        <w:r w:rsidR="00E52BA5" w:rsidRPr="00E52BA5">
          <w:rPr>
            <w:color w:val="000000"/>
            <w:vertAlign w:val="superscript"/>
          </w:rPr>
          <w:t>43</w:t>
        </w:r>
        <w:r w:rsidR="006A5C0C" w:rsidRPr="00BE40FA">
          <w:rPr>
            <w:color w:val="000000" w:themeColor="text1"/>
          </w:rPr>
          <w:fldChar w:fldCharType="end"/>
        </w:r>
        <w:r w:rsidR="003B56BF" w:rsidRPr="00BF7BA9">
          <w:rPr>
            <w:color w:val="000000" w:themeColor="text1"/>
          </w:rPr>
          <w:t xml:space="preserve"> </w:t>
        </w:r>
        <w:r w:rsidR="00AA5536" w:rsidRPr="00AA5536">
          <w:t>Using three air pollutants commonly used in health studies as traffic-related emissions tracers—nitrogen oxides (NO</w:t>
        </w:r>
        <w:r w:rsidR="00AA5536" w:rsidRPr="00AA5536">
          <w:rPr>
            <w:vertAlign w:val="subscript"/>
          </w:rPr>
          <w:t>x</w:t>
        </w:r>
        <w:r w:rsidR="00AA5536" w:rsidRPr="00AA5536">
          <w:t>), carbon monoxide (CO), and elemental carbon (EC)— we aimed to assess whether exposure to (a) each individual air pollutant is independently associated with ALS diagnosis, and estimate their (b) joint and (c) overall traffic-related emissions associations.</w:t>
        </w:r>
      </w:ins>
    </w:p>
    <w:p w14:paraId="6085CB7A" w14:textId="77777777" w:rsidR="003D3846" w:rsidRDefault="003D3846" w:rsidP="004115DF">
      <w:pPr>
        <w:jc w:val="both"/>
        <w:rPr>
          <w:b/>
          <w:color w:val="000000" w:themeColor="text1"/>
        </w:rPr>
        <w:pPrChange w:id="84" w:author="Parks, Robbie M" w:date="2022-04-26T11:45:00Z">
          <w:pPr/>
        </w:pPrChange>
      </w:pPr>
    </w:p>
    <w:p w14:paraId="7D7532CA" w14:textId="61F3C97E" w:rsidR="004B5359" w:rsidRPr="00BE40FA" w:rsidRDefault="00F255A6" w:rsidP="004115DF">
      <w:pPr>
        <w:jc w:val="both"/>
        <w:rPr>
          <w:b/>
          <w:color w:val="000000" w:themeColor="text1"/>
        </w:rPr>
        <w:pPrChange w:id="85" w:author="Parks, Robbie M" w:date="2022-04-26T11:45:00Z">
          <w:pPr/>
        </w:pPrChange>
      </w:pPr>
      <w:r w:rsidRPr="00BE40FA">
        <w:rPr>
          <w:b/>
          <w:color w:val="000000" w:themeColor="text1"/>
        </w:rPr>
        <w:t>Methods</w:t>
      </w:r>
    </w:p>
    <w:p w14:paraId="4A393F56" w14:textId="459B023A" w:rsidR="00EF380D" w:rsidRPr="00BE40FA" w:rsidRDefault="00EF380D" w:rsidP="004115DF">
      <w:pPr>
        <w:jc w:val="both"/>
        <w:rPr>
          <w:i/>
          <w:iCs/>
          <w:color w:val="000000" w:themeColor="text1"/>
        </w:rPr>
        <w:pPrChange w:id="86" w:author="Parks, Robbie M" w:date="2022-04-26T11:45:00Z">
          <w:pPr/>
        </w:pPrChange>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3E4B72C8" w:rsidR="00B22996" w:rsidRPr="00BE40FA" w:rsidRDefault="00B90ABF" w:rsidP="004115DF">
      <w:pPr>
        <w:jc w:val="both"/>
        <w:rPr>
          <w:bCs/>
          <w:color w:val="000000" w:themeColor="text1"/>
        </w:rPr>
        <w:pPrChange w:id="87" w:author="Parks, Robbie M" w:date="2022-04-26T11:45:00Z">
          <w:pPr/>
        </w:pPrChange>
      </w:pPr>
      <w:r w:rsidRPr="00BE40FA">
        <w:rPr>
          <w:bCs/>
          <w:color w:val="000000" w:themeColor="text1"/>
        </w:rPr>
        <w:t xml:space="preserve">We used data </w:t>
      </w:r>
      <w:r w:rsidR="00B22A69" w:rsidRPr="00BE40FA">
        <w:rPr>
          <w:bCs/>
          <w:color w:val="000000" w:themeColor="text1"/>
        </w:rPr>
        <w:t xml:space="preserve">from the Danish National </w:t>
      </w:r>
      <w:r w:rsidR="00230452">
        <w:rPr>
          <w:bCs/>
          <w:color w:val="000000" w:themeColor="text1"/>
        </w:rPr>
        <w:t xml:space="preserve">Patient </w:t>
      </w:r>
      <w:r w:rsidR="00B22A69" w:rsidRPr="00BE40FA">
        <w:rPr>
          <w:bCs/>
          <w:color w:val="000000" w:themeColor="text1"/>
        </w:rPr>
        <w:t>Register</w:t>
      </w:r>
      <w:r w:rsidR="00230452">
        <w:rPr>
          <w:bCs/>
          <w:color w:val="000000" w:themeColor="text1"/>
        </w:rPr>
        <w:t xml:space="preserve"> </w:t>
      </w:r>
      <w:r w:rsidR="00F1472B" w:rsidRPr="00BE40FA">
        <w:rPr>
          <w:bCs/>
          <w:color w:val="000000" w:themeColor="text1"/>
        </w:rPr>
        <w:t xml:space="preserve">during </w:t>
      </w:r>
      <w:r w:rsidR="00F1472B" w:rsidRPr="00BE40FA">
        <w:rPr>
          <w:bCs/>
        </w:rPr>
        <w:t>1989</w:t>
      </w:r>
      <w:r w:rsidR="004F7609">
        <w:rPr>
          <w:bCs/>
        </w:rPr>
        <w:t>-</w:t>
      </w:r>
      <w:r w:rsidR="00F1472B" w:rsidRPr="00BE40FA">
        <w:rPr>
          <w:bCs/>
        </w:rPr>
        <w:t>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unique personal identifier.</w:t>
      </w:r>
      <w:del w:id="88" w:author="Parks, Robbie M" w:date="2022-04-26T11:45:00Z">
        <w:r w:rsidR="002A7C90" w:rsidRPr="00BE40FA">
          <w:rPr>
            <w:bCs/>
            <w:color w:val="000000" w:themeColor="text1"/>
          </w:rPr>
          <w:fldChar w:fldCharType="begin"/>
        </w:r>
        <w:r w:rsidR="00DE2255">
          <w:rPr>
            <w:bCs/>
            <w:color w:val="000000" w:themeColor="text1"/>
          </w:rPr>
          <w:delInstrText xml:space="preserve"> ADDIN ZOTERO_ITEM CSL_CITATION {"citationID":"yla8wiMZ","properties":{"formattedCitation":"\\super 44\\nosupersub{}","plainCitation":"44","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delInstrText>
        </w:r>
        <w:r w:rsidR="002A7C90" w:rsidRPr="00BE40FA">
          <w:rPr>
            <w:bCs/>
            <w:color w:val="000000" w:themeColor="text1"/>
          </w:rPr>
          <w:fldChar w:fldCharType="separate"/>
        </w:r>
        <w:r w:rsidR="00E52BA5" w:rsidRPr="00E52BA5">
          <w:rPr>
            <w:color w:val="000000"/>
            <w:vertAlign w:val="superscript"/>
          </w:rPr>
          <w:delText>44</w:delText>
        </w:r>
        <w:r w:rsidR="002A7C90" w:rsidRPr="00BE40FA">
          <w:rPr>
            <w:bCs/>
            <w:color w:val="000000" w:themeColor="text1"/>
          </w:rPr>
          <w:fldChar w:fldCharType="end"/>
        </w:r>
      </w:del>
      <w:ins w:id="89" w:author="Parks, Robbie M" w:date="2022-04-26T11:45:00Z">
        <w:r w:rsidR="002A7C90" w:rsidRPr="00BE40FA">
          <w:rPr>
            <w:bCs/>
            <w:color w:val="000000" w:themeColor="text1"/>
          </w:rPr>
          <w:fldChar w:fldCharType="begin"/>
        </w:r>
        <w:r w:rsidR="004B132D">
          <w:rPr>
            <w:bCs/>
            <w:color w:val="000000" w:themeColor="text1"/>
          </w:rPr>
          <w:instrText xml:space="preserve"> ADDIN ZOTERO_ITEM CSL_CITATION {"citationID":"yla8wiMZ","properties":{"formattedCitation":"\\super 44\\nosupersub{}","plainCitation":"44","noteIndex":0},"citationItems":[{"id":1084,"uris":["http://zotero.org/users/6925055/items/MLQMEWFC"],"itemData":{"id":1084,"type":"article-journal","container-title":"Science","issue":"5462","note":"publisher: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E52BA5" w:rsidRPr="00E52BA5">
          <w:rPr>
            <w:color w:val="000000"/>
            <w:vertAlign w:val="superscript"/>
          </w:rPr>
          <w:t>44</w:t>
        </w:r>
        <w:r w:rsidR="002A7C90" w:rsidRPr="00BE40FA">
          <w:rPr>
            <w:bCs/>
            <w:color w:val="000000" w:themeColor="text1"/>
          </w:rPr>
          <w:fldChar w:fldCharType="end"/>
        </w:r>
      </w:ins>
      <w:r w:rsidR="00B22996" w:rsidRPr="00BE40FA">
        <w:rPr>
          <w:bCs/>
          <w:color w:val="000000" w:themeColor="text1"/>
        </w:rPr>
        <w:t xml:space="preserve"> The </w:t>
      </w:r>
      <w:r w:rsidR="00115B7D">
        <w:rPr>
          <w:bCs/>
          <w:color w:val="000000" w:themeColor="text1"/>
        </w:rPr>
        <w:t>Register</w:t>
      </w:r>
      <w:r w:rsidR="00115B7D" w:rsidRPr="00BE40FA" w:rsidDel="00BA3A99">
        <w:rPr>
          <w:bCs/>
          <w:color w:val="000000" w:themeColor="text1"/>
        </w:rPr>
        <w:t xml:space="preserve"> </w:t>
      </w:r>
      <w:r w:rsidR="00B22996" w:rsidRPr="00BE40FA">
        <w:rPr>
          <w:bCs/>
          <w:color w:val="000000" w:themeColor="text1"/>
        </w:rPr>
        <w:t>was established in 1977 and is comprehensive, including nationwide clinical and administrative records for all inpatient data</w:t>
      </w:r>
      <w:r w:rsidR="00051723">
        <w:rPr>
          <w:bCs/>
          <w:color w:val="000000" w:themeColor="text1"/>
        </w:rPr>
        <w:t>, with</w:t>
      </w:r>
      <w:r w:rsidR="00B22996" w:rsidRPr="00BE40FA">
        <w:rPr>
          <w:bCs/>
          <w:color w:val="000000" w:themeColor="text1"/>
        </w:rPr>
        <w:t xml:space="preserve"> </w:t>
      </w:r>
      <w:r w:rsidR="00051723">
        <w:rPr>
          <w:bCs/>
          <w:color w:val="000000" w:themeColor="text1"/>
        </w:rPr>
        <w:t>o</w:t>
      </w:r>
      <w:r w:rsidR="00B22996" w:rsidRPr="00BE40FA">
        <w:rPr>
          <w:bCs/>
          <w:color w:val="000000" w:themeColor="text1"/>
        </w:rPr>
        <w:t xml:space="preserve">utpatient data </w:t>
      </w:r>
      <w:r w:rsidR="0070258C">
        <w:rPr>
          <w:bCs/>
          <w:color w:val="000000" w:themeColor="text1"/>
        </w:rPr>
        <w:t xml:space="preserve">available </w:t>
      </w:r>
      <w:r w:rsidR="00B22996" w:rsidRPr="00BE40FA">
        <w:rPr>
          <w:bCs/>
          <w:color w:val="000000" w:themeColor="text1"/>
        </w:rPr>
        <w:t>since 1995</w:t>
      </w:r>
      <w:r w:rsidR="00E37F29">
        <w:rPr>
          <w:bCs/>
          <w:color w:val="000000" w:themeColor="text1"/>
        </w:rPr>
        <w:t>.</w:t>
      </w:r>
      <w:del w:id="90" w:author="Parks, Robbie M" w:date="2022-04-26T11:45:00Z">
        <w:r w:rsidR="00E37F29">
          <w:rPr>
            <w:bCs/>
            <w:color w:val="000000" w:themeColor="text1"/>
          </w:rPr>
          <w:fldChar w:fldCharType="begin"/>
        </w:r>
        <w:r w:rsidR="0099756B">
          <w:rPr>
            <w:bCs/>
            <w:color w:val="000000" w:themeColor="text1"/>
          </w:rPr>
          <w:delInstrText xml:space="preserve"> ADDIN ZOTERO_ITEM CSL_CITATION {"citationID":"lNC2mqp5","properties":{"formattedCitation":"\\super 45\\nosupersub{}","plainCitation":"45","noteIndex":0},"citationItems":[{"id":1178,"uris":["http://zotero.org/users/6925055/items/X568NXJ4"],"uri":["http://zotero.org/users/6925055/items/X568NXJ4"],"itemData":{"id":1178,"type":"article-journal","container-title":"Clinical epidemiology","note":"publisher: Dove Press","page":"449","title":"The Danish National Patient Registry: A review of content, data quality, and research potential","volume":"7","author":[{"family":"Schmidt","given":"Morten"},{"family":"Schmidt","given":"Sigrun Alba Johannesdottir"},{"family":"Sandegaard","given":"Jakob Lynge"},{"family":"Ehrenstein","given":"Vera"},{"family":"Pedersen","given":"Lars"},{"family":"Sørensen","given":"Henrik Toft"}],"issued":{"date-parts":[["2015"]]}}}],"schema":"https://github.com/citation-style-language/schema/raw/master/csl-citation.json"} </w:delInstrText>
        </w:r>
        <w:r w:rsidR="00E37F29">
          <w:rPr>
            <w:bCs/>
            <w:color w:val="000000" w:themeColor="text1"/>
          </w:rPr>
          <w:fldChar w:fldCharType="separate"/>
        </w:r>
        <w:r w:rsidR="00E52BA5" w:rsidRPr="00E52BA5">
          <w:rPr>
            <w:color w:val="000000"/>
            <w:vertAlign w:val="superscript"/>
          </w:rPr>
          <w:delText>45</w:delText>
        </w:r>
        <w:r w:rsidR="00E37F29">
          <w:rPr>
            <w:bCs/>
            <w:color w:val="000000" w:themeColor="text1"/>
          </w:rPr>
          <w:fldChar w:fldCharType="end"/>
        </w:r>
      </w:del>
      <w:ins w:id="91" w:author="Parks, Robbie M" w:date="2022-04-26T11:45:00Z">
        <w:r w:rsidR="00E37F29">
          <w:rPr>
            <w:bCs/>
            <w:color w:val="000000" w:themeColor="text1"/>
          </w:rPr>
          <w:fldChar w:fldCharType="begin"/>
        </w:r>
        <w:r w:rsidR="004B132D">
          <w:rPr>
            <w:bCs/>
            <w:color w:val="000000" w:themeColor="text1"/>
          </w:rPr>
          <w:instrText xml:space="preserve"> ADDIN ZOTERO_ITEM CSL_CITATION {"citationID":"lNC2mqp5","properties":{"formattedCitation":"\\super 45\\nosupersub{}","plainCitation":"45","noteIndex":0},"citationItems":[{"id":1178,"uris":["http://zotero.org/users/6925055/items/X568NXJ4"],"itemData":{"id":1178,"type":"article-journal","container-title":"Clinical epidemiology","note":"publisher: Dove Press","page":"449","title":"The Danish National Patient Registry: A review of content, data quality, and research potential","volume":"7","author":[{"family":"Schmidt","given":"Morten"},{"family":"Schmidt","given":"Sigrun Alba Johannesdottir"},{"family":"Sandegaard","given":"Jakob Lynge"},{"family":"Ehrenstein","given":"Vera"},{"family":"Pedersen","given":"Lars"},{"family":"Sørensen","given":"Henrik Toft"}],"issued":{"date-parts":[["2015"]]}}}],"schema":"https://github.com/citation-style-language/schema/raw/master/csl-citation.json"} </w:instrText>
        </w:r>
        <w:r w:rsidR="00E37F29">
          <w:rPr>
            <w:bCs/>
            <w:color w:val="000000" w:themeColor="text1"/>
          </w:rPr>
          <w:fldChar w:fldCharType="separate"/>
        </w:r>
        <w:r w:rsidR="00E52BA5" w:rsidRPr="00E52BA5">
          <w:rPr>
            <w:color w:val="000000"/>
            <w:vertAlign w:val="superscript"/>
          </w:rPr>
          <w:t>45</w:t>
        </w:r>
        <w:r w:rsidR="00E37F29">
          <w:rPr>
            <w:bCs/>
            <w:color w:val="000000" w:themeColor="text1"/>
          </w:rPr>
          <w:fldChar w:fldCharType="end"/>
        </w:r>
      </w:ins>
      <w:r w:rsidR="00BA3A99">
        <w:rPr>
          <w:bCs/>
          <w:color w:val="000000" w:themeColor="text1"/>
        </w:rPr>
        <w:t xml:space="preserve"> </w:t>
      </w:r>
    </w:p>
    <w:p w14:paraId="755C1A30" w14:textId="752E21BC" w:rsidR="00B11B89" w:rsidRPr="00BE40FA" w:rsidRDefault="00B11B89" w:rsidP="004115DF">
      <w:pPr>
        <w:jc w:val="both"/>
        <w:rPr>
          <w:bCs/>
          <w:color w:val="000000" w:themeColor="text1"/>
        </w:rPr>
        <w:pPrChange w:id="92" w:author="Parks, Robbie M" w:date="2022-04-26T11:45:00Z">
          <w:pPr/>
        </w:pPrChange>
      </w:pPr>
    </w:p>
    <w:p w14:paraId="53BC8752" w14:textId="6F7F3945" w:rsidR="0049389D" w:rsidRPr="00B04CA0" w:rsidRDefault="00B11B89" w:rsidP="004115DF">
      <w:pPr>
        <w:jc w:val="both"/>
        <w:rPr>
          <w:i/>
          <w:rPrChange w:id="93" w:author="Parks, Robbie M" w:date="2022-04-26T11:45:00Z">
            <w:rPr>
              <w:color w:val="000000" w:themeColor="text1"/>
            </w:rPr>
          </w:rPrChange>
        </w:rPr>
        <w:pPrChange w:id="94" w:author="Parks, Robbie M" w:date="2022-04-26T11:45:00Z">
          <w:pPr/>
        </w:pPrChange>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w:t>
      </w:r>
      <w:r w:rsidR="00864CB0" w:rsidRPr="00D770EE">
        <w:rPr>
          <w:bCs/>
          <w:color w:val="000000" w:themeColor="text1"/>
        </w:rPr>
        <w:t>hereafter</w:t>
      </w:r>
      <w:r w:rsidR="00E42C58" w:rsidRPr="00D770EE">
        <w:rPr>
          <w:bCs/>
          <w:color w:val="000000" w:themeColor="text1"/>
        </w:rPr>
        <w:t>, us</w:t>
      </w:r>
      <w:r w:rsidR="00357E12" w:rsidRPr="00D770EE">
        <w:rPr>
          <w:bCs/>
          <w:color w:val="000000" w:themeColor="text1"/>
        </w:rPr>
        <w:t>ing</w:t>
      </w:r>
      <w:r w:rsidR="00E42C58" w:rsidRPr="00D770EE">
        <w:rPr>
          <w:bCs/>
          <w:color w:val="000000" w:themeColor="text1"/>
        </w:rPr>
        <w:t xml:space="preserve"> the date of the first relevant code</w:t>
      </w:r>
      <w:r w:rsidR="00357E12" w:rsidRPr="00D770EE">
        <w:rPr>
          <w:bCs/>
          <w:color w:val="000000" w:themeColor="text1"/>
        </w:rPr>
        <w:t xml:space="preserve"> as the diagnosis date</w:t>
      </w:r>
      <w:r w:rsidR="00E42C58" w:rsidRPr="00D770EE">
        <w:rPr>
          <w:bCs/>
          <w:color w:val="000000" w:themeColor="text1"/>
        </w:rPr>
        <w:t>.</w:t>
      </w:r>
      <w:r w:rsidR="001434F3" w:rsidRPr="00D770EE">
        <w:rPr>
          <w:bCs/>
          <w:color w:val="000000" w:themeColor="text1"/>
        </w:rPr>
        <w:t xml:space="preserve"> </w:t>
      </w:r>
      <w:del w:id="95" w:author="Parks, Robbie M" w:date="2022-04-26T11:45:00Z">
        <w:r w:rsidR="00E42C58" w:rsidRPr="00BE40FA">
          <w:rPr>
            <w:bCs/>
            <w:color w:val="000000" w:themeColor="text1"/>
          </w:rPr>
          <w:delText>We only include</w:delText>
        </w:r>
        <w:r w:rsidR="00F43F00" w:rsidRPr="00BE40FA">
          <w:rPr>
            <w:bCs/>
            <w:color w:val="000000" w:themeColor="text1"/>
          </w:rPr>
          <w:delText>d</w:delText>
        </w:r>
        <w:r w:rsidR="00E42C58" w:rsidRPr="00BE40FA">
          <w:rPr>
            <w:bCs/>
            <w:color w:val="000000" w:themeColor="text1"/>
          </w:rPr>
          <w:delText xml:space="preserve"> patients who were at least 20 years old when diagnosed</w:delText>
        </w:r>
        <w:r w:rsidR="00832AED" w:rsidRPr="00BE40FA">
          <w:rPr>
            <w:bCs/>
            <w:color w:val="000000" w:themeColor="text1"/>
          </w:rPr>
          <w:delText>.</w:delText>
        </w:r>
        <w:r w:rsidR="00A11685" w:rsidRPr="00BE40FA">
          <w:rPr>
            <w:bCs/>
            <w:color w:val="000000" w:themeColor="text1"/>
          </w:rPr>
          <w:delText xml:space="preserve"> </w:delText>
        </w:r>
        <w:r w:rsidR="000F0428" w:rsidRPr="00BE40FA">
          <w:rPr>
            <w:bCs/>
            <w:color w:val="000000" w:themeColor="text1"/>
          </w:rPr>
          <w:delText xml:space="preserve">In </w:delText>
        </w:r>
        <w:r w:rsidR="00BA3A99">
          <w:rPr>
            <w:bCs/>
            <w:color w:val="000000" w:themeColor="text1"/>
          </w:rPr>
          <w:delText>our</w:delText>
        </w:r>
        <w:r w:rsidR="000F0428" w:rsidRPr="00BE40FA">
          <w:rPr>
            <w:bCs/>
            <w:color w:val="000000" w:themeColor="text1"/>
          </w:rPr>
          <w:delText xml:space="preserve"> validation study, </w:delText>
        </w:r>
        <w:r w:rsidR="00D12D22">
          <w:rPr>
            <w:bCs/>
            <w:color w:val="000000" w:themeColor="text1"/>
          </w:rPr>
          <w:delText>Register</w:delText>
        </w:r>
        <w:r w:rsidR="000F0428" w:rsidRPr="00BE40FA">
          <w:rPr>
            <w:bCs/>
            <w:color w:val="000000" w:themeColor="text1"/>
          </w:rPr>
          <w:delText xml:space="preserve"> data for ALS ascertainment </w:delText>
        </w:r>
        <w:r w:rsidR="000F0428">
          <w:rPr>
            <w:bCs/>
            <w:color w:val="000000" w:themeColor="text1"/>
          </w:rPr>
          <w:delText xml:space="preserve">were </w:delText>
        </w:r>
        <w:r w:rsidR="000F0428" w:rsidRPr="00BE40FA">
          <w:rPr>
            <w:bCs/>
            <w:color w:val="000000" w:themeColor="text1"/>
          </w:rPr>
          <w:delText>highly reliable.</w:delText>
        </w:r>
        <w:r w:rsidR="000F0428" w:rsidRPr="00BE40FA">
          <w:rPr>
            <w:bCs/>
            <w:color w:val="000000" w:themeColor="text1"/>
          </w:rPr>
          <w:fldChar w:fldCharType="begin"/>
        </w:r>
        <w:r w:rsidR="00E37F29">
          <w:rPr>
            <w:bCs/>
            <w:color w:val="000000" w:themeColor="text1"/>
          </w:rPr>
          <w:delInstrText xml:space="preserve"> ADDIN ZOTERO_ITEM CSL_CITATION {"citationID":"7JmKBYMR","properties":{"formattedCitation":"\\super 46\\nosupersub{}","plainCitation":"46","noteIndex":0},"citationItems":[{"id":1085,"uris":["http://zotero.org/users/6925055/items/8PHMXV8T"],"uri":["http://zotero.org/users/6925055/items/8PHMXV8T"],"itemData":{"id":1085,"type":"article-journal","container-title":"Amyotrophic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delInstrText>
        </w:r>
        <w:r w:rsidR="000F0428" w:rsidRPr="00BE40FA">
          <w:rPr>
            <w:bCs/>
            <w:color w:val="000000" w:themeColor="text1"/>
          </w:rPr>
          <w:fldChar w:fldCharType="separate"/>
        </w:r>
        <w:r w:rsidR="00E52BA5" w:rsidRPr="00E52BA5">
          <w:rPr>
            <w:color w:val="000000"/>
            <w:vertAlign w:val="superscript"/>
          </w:rPr>
          <w:delText>46</w:delText>
        </w:r>
        <w:r w:rsidR="000F0428" w:rsidRPr="00BE40FA">
          <w:rPr>
            <w:bCs/>
            <w:color w:val="000000" w:themeColor="text1"/>
          </w:rPr>
          <w:fldChar w:fldCharType="end"/>
        </w:r>
      </w:del>
      <w:ins w:id="96" w:author="Parks, Robbie M" w:date="2022-04-26T11:45:00Z">
        <w:r w:rsidR="001434F3" w:rsidRPr="00D770EE">
          <w:rPr>
            <w:bCs/>
            <w:color w:val="000000" w:themeColor="text1"/>
          </w:rPr>
          <w:t>This was the index dat</w:t>
        </w:r>
        <w:r w:rsidR="00C402BC" w:rsidRPr="00D770EE">
          <w:rPr>
            <w:bCs/>
            <w:color w:val="000000" w:themeColor="text1"/>
          </w:rPr>
          <w:t>e</w:t>
        </w:r>
        <w:r w:rsidR="001F0FFA" w:rsidRPr="00D770EE">
          <w:rPr>
            <w:bCs/>
            <w:color w:val="000000" w:themeColor="text1"/>
          </w:rPr>
          <w:t>.</w:t>
        </w:r>
        <w:r w:rsidR="00E42C58" w:rsidRPr="00D770EE">
          <w:rPr>
            <w:bCs/>
            <w:color w:val="000000" w:themeColor="text1"/>
          </w:rPr>
          <w:t xml:space="preserve"> </w:t>
        </w:r>
        <w:r w:rsidR="00D770EE" w:rsidRPr="00D770EE">
          <w:rPr>
            <w:bCs/>
            <w:color w:val="000000" w:themeColor="text1"/>
          </w:rPr>
          <w:t xml:space="preserve">We only included patients who were </w:t>
        </w:r>
        <w:r w:rsidR="00D770EE" w:rsidRPr="00D770EE">
          <w:rPr>
            <w:bCs/>
            <w:color w:val="000000" w:themeColor="text1"/>
          </w:rPr>
          <w:lastRenderedPageBreak/>
          <w:t>at least 20 years old when diagnosed because (</w:t>
        </w:r>
        <w:proofErr w:type="spellStart"/>
        <w:r w:rsidR="00D770EE" w:rsidRPr="00D770EE">
          <w:rPr>
            <w:bCs/>
            <w:color w:val="000000" w:themeColor="text1"/>
          </w:rPr>
          <w:t>i</w:t>
        </w:r>
        <w:proofErr w:type="spellEnd"/>
        <w:r w:rsidR="00D770EE" w:rsidRPr="00D770EE">
          <w:rPr>
            <w:bCs/>
            <w:color w:val="000000" w:themeColor="text1"/>
          </w:rPr>
          <w:t>) cases younger than 20 years old were at a greater chance of misclassification, since ALS has been predominantly diagnosed in older adults,</w:t>
        </w:r>
        <w:r w:rsidR="004114FE">
          <w:rPr>
            <w:bCs/>
            <w:color w:val="000000" w:themeColor="text1"/>
          </w:rPr>
          <w:fldChar w:fldCharType="begin"/>
        </w:r>
        <w:r w:rsidR="004B132D">
          <w:rPr>
            <w:bCs/>
            <w:color w:val="000000" w:themeColor="text1"/>
          </w:rPr>
          <w:instrText xml:space="preserve"> ADDIN ZOTERO_ITEM CSL_CITATION {"citationID":"EfjxxYgl","properties":{"formattedCitation":"\\super 46\\nosupersub{}","plainCitation":"46","noteIndex":0},"citationItems":[{"id":1244,"uris":["http://zotero.org/users/6925055/items/ZUFV8X6D"],"itemData":{"id":1244,"type":"article-journal","container-title":"Neurology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004114FE">
          <w:rPr>
            <w:bCs/>
            <w:color w:val="000000" w:themeColor="text1"/>
          </w:rPr>
          <w:fldChar w:fldCharType="separate"/>
        </w:r>
        <w:r w:rsidR="0085773E" w:rsidRPr="0085773E">
          <w:rPr>
            <w:color w:val="000000"/>
            <w:vertAlign w:val="superscript"/>
          </w:rPr>
          <w:t>46</w:t>
        </w:r>
        <w:r w:rsidR="004114FE">
          <w:rPr>
            <w:bCs/>
            <w:color w:val="000000" w:themeColor="text1"/>
          </w:rPr>
          <w:fldChar w:fldCharType="end"/>
        </w:r>
        <w:r w:rsidR="00B64022">
          <w:rPr>
            <w:bCs/>
            <w:color w:val="000000" w:themeColor="text1"/>
          </w:rPr>
          <w:t xml:space="preserve"> </w:t>
        </w:r>
        <w:r w:rsidR="00D770EE" w:rsidRPr="00D770EE">
          <w:rPr>
            <w:bCs/>
            <w:color w:val="000000" w:themeColor="text1"/>
          </w:rPr>
          <w:t>and (ii) the very few juvenile ALS cases have been explained to a much larger degree by genetic mutations (~40%).</w:t>
        </w:r>
        <w:r w:rsidR="00C5214A">
          <w:rPr>
            <w:bCs/>
            <w:color w:val="000000" w:themeColor="text1"/>
          </w:rPr>
          <w:fldChar w:fldCharType="begin"/>
        </w:r>
        <w:r w:rsidR="004B132D">
          <w:rPr>
            <w:bCs/>
            <w:color w:val="000000" w:themeColor="text1"/>
          </w:rPr>
          <w:instrText xml:space="preserve"> ADDIN ZOTERO_ITEM CSL_CITATION {"citationID":"uu62aUTX","properties":{"formattedCitation":"\\super 47\\nosupersub{}","plainCitation":"47","noteIndex":0},"citationItems":[{"id":1243,"uris":["http://zotero.org/users/6925055/items/CX642DW4"],"itemData":{"id":1243,"type":"article-journal","container-title":"Journal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00C5214A">
          <w:rPr>
            <w:bCs/>
            <w:color w:val="000000" w:themeColor="text1"/>
          </w:rPr>
          <w:fldChar w:fldCharType="separate"/>
        </w:r>
        <w:r w:rsidR="0085773E" w:rsidRPr="0085773E">
          <w:rPr>
            <w:color w:val="000000"/>
            <w:vertAlign w:val="superscript"/>
          </w:rPr>
          <w:t>47</w:t>
        </w:r>
        <w:r w:rsidR="00C5214A">
          <w:rPr>
            <w:bCs/>
            <w:color w:val="000000" w:themeColor="text1"/>
          </w:rPr>
          <w:fldChar w:fldCharType="end"/>
        </w:r>
        <w:r w:rsidR="00A11685" w:rsidRPr="00BE40FA">
          <w:rPr>
            <w:bCs/>
            <w:color w:val="000000" w:themeColor="text1"/>
          </w:rPr>
          <w:t xml:space="preserve"> </w:t>
        </w:r>
        <w:r w:rsidR="00B04CA0" w:rsidRPr="00B04CA0">
          <w:rPr>
            <w:bCs/>
          </w:rPr>
          <w:t>In our validation study, Register data for ALS ascertainment were highly reliable; working with a specialist ALS neurologist to review medical records and comparing to death certificates and hospital discharges, the Danish National Patient Register was found to have an overall predictive value for ALS of 82%.</w:t>
        </w:r>
        <w:r w:rsidR="00B04CA0" w:rsidRPr="00B04CA0">
          <w:rPr>
            <w:bCs/>
          </w:rPr>
          <w:fldChar w:fldCharType="begin"/>
        </w:r>
        <w:r w:rsidR="00CA4500">
          <w:rPr>
            <w:bCs/>
          </w:rPr>
          <w:instrText xml:space="preserve"> ADDIN ZOTERO_ITEM CSL_CITATION {"citationID":"7JmKBYMR","properties":{"formattedCitation":"\\super 48\\nosupersub{}","plainCitation":"48","noteIndex":0},"citationItems":[{"id":1085,"uris":["http://zotero.org/users/6925055/items/8PHMXV8T"],"itemData":{"id":1085,"type":"article-journal","container-title":"Amyotrophic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B04CA0" w:rsidRPr="00B04CA0">
          <w:rPr>
            <w:bCs/>
          </w:rPr>
          <w:fldChar w:fldCharType="separate"/>
        </w:r>
        <w:r w:rsidR="00B04CA0" w:rsidRPr="00B04CA0">
          <w:rPr>
            <w:bCs/>
            <w:vertAlign w:val="superscript"/>
          </w:rPr>
          <w:t>48</w:t>
        </w:r>
        <w:r w:rsidR="00B04CA0" w:rsidRPr="00B04CA0">
          <w:rPr>
            <w:bCs/>
          </w:rPr>
          <w:fldChar w:fldCharType="end"/>
        </w:r>
      </w:ins>
      <w:r w:rsidR="00B04CA0" w:rsidRPr="00B04CA0">
        <w:rPr>
          <w:rPrChange w:id="97" w:author="Parks, Robbie M" w:date="2022-04-26T11:45:00Z">
            <w:rPr>
              <w:color w:val="000000" w:themeColor="text1"/>
            </w:rPr>
          </w:rPrChange>
        </w:rPr>
        <w:t xml:space="preserve"> </w:t>
      </w:r>
    </w:p>
    <w:p w14:paraId="53A67C02" w14:textId="77777777" w:rsidR="0049389D" w:rsidRDefault="0049389D" w:rsidP="004115DF">
      <w:pPr>
        <w:jc w:val="both"/>
        <w:rPr>
          <w:bCs/>
          <w:color w:val="000000" w:themeColor="text1"/>
        </w:rPr>
        <w:pPrChange w:id="98" w:author="Parks, Robbie M" w:date="2022-04-26T11:45:00Z">
          <w:pPr/>
        </w:pPrChange>
      </w:pPr>
    </w:p>
    <w:p w14:paraId="3DC988C2" w14:textId="7EC50B5E" w:rsidR="00410CC8" w:rsidRPr="00BE40FA" w:rsidRDefault="00A11685" w:rsidP="004115DF">
      <w:pPr>
        <w:jc w:val="both"/>
        <w:rPr>
          <w:bCs/>
          <w:color w:val="000000" w:themeColor="text1"/>
        </w:rPr>
        <w:pPrChange w:id="99" w:author="Parks, Robbie M" w:date="2022-04-26T11:45:00Z">
          <w:pPr/>
        </w:pPrChange>
      </w:pPr>
      <w:r w:rsidRPr="00BE40FA">
        <w:rPr>
          <w:bCs/>
          <w:color w:val="000000" w:themeColor="text1"/>
        </w:rPr>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ontrols through the Danish Civil Registration System, established in 1968</w:t>
      </w:r>
      <w:r w:rsidR="00FA58C9">
        <w:rPr>
          <w:bCs/>
          <w:color w:val="000000" w:themeColor="text1"/>
        </w:rPr>
        <w:t xml:space="preserve"> and updated </w:t>
      </w:r>
      <w:r w:rsidR="000F3246">
        <w:rPr>
          <w:bCs/>
          <w:color w:val="000000" w:themeColor="text1"/>
        </w:rPr>
        <w:t>daily</w:t>
      </w:r>
      <w:r w:rsidR="00BC526C">
        <w:rPr>
          <w:bCs/>
          <w:color w:val="000000" w:themeColor="text1"/>
        </w:rPr>
        <w:t>,</w:t>
      </w:r>
      <w:r w:rsidR="00E62978" w:rsidRPr="00BE40FA">
        <w:rPr>
          <w:bCs/>
          <w:color w:val="000000" w:themeColor="text1"/>
        </w:rPr>
        <w:t xml:space="preserve"> </w:t>
      </w:r>
      <w:r w:rsidR="00BC526C">
        <w:rPr>
          <w:bCs/>
          <w:color w:val="000000" w:themeColor="text1"/>
        </w:rPr>
        <w:t>which</w:t>
      </w:r>
      <w:r w:rsidR="00BC526C" w:rsidRPr="00BE40FA">
        <w:rPr>
          <w:bCs/>
          <w:color w:val="000000" w:themeColor="text1"/>
        </w:rPr>
        <w:t xml:space="preserve"> </w:t>
      </w:r>
      <w:r w:rsidR="00E62978" w:rsidRPr="00BE40FA">
        <w:rPr>
          <w:bCs/>
          <w:color w:val="000000" w:themeColor="text1"/>
        </w:rPr>
        <w:t xml:space="preserve">includes administrative records (e.g., date and place of birth, </w:t>
      </w:r>
      <w:r w:rsidR="00BA3A99">
        <w:rPr>
          <w:bCs/>
          <w:color w:val="000000" w:themeColor="text1"/>
        </w:rPr>
        <w:t xml:space="preserve">sex, </w:t>
      </w:r>
      <w:r w:rsidR="00E62978" w:rsidRPr="00BE40FA">
        <w:rPr>
          <w:bCs/>
          <w:color w:val="000000" w:themeColor="text1"/>
        </w:rPr>
        <w:t>vital status, and history of civil status and addresses</w:t>
      </w:r>
      <w:r w:rsidR="00BA3A99">
        <w:rPr>
          <w:bCs/>
          <w:color w:val="000000" w:themeColor="text1"/>
        </w:rPr>
        <w:t xml:space="preserve"> since 1971</w:t>
      </w:r>
      <w:r w:rsidR="00E62978" w:rsidRPr="00BE40FA">
        <w:rPr>
          <w:bCs/>
          <w:color w:val="000000" w:themeColor="text1"/>
        </w:rPr>
        <w:t>)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del w:id="100" w:author="Parks, Robbie M" w:date="2022-04-26T11:45:00Z">
        <w:r w:rsidR="004C062C" w:rsidRPr="00BE40FA">
          <w:rPr>
            <w:bCs/>
            <w:color w:val="000000" w:themeColor="text1"/>
          </w:rPr>
          <w:fldChar w:fldCharType="begin"/>
        </w:r>
        <w:r w:rsidR="00E37F29">
          <w:rPr>
            <w:bCs/>
            <w:color w:val="000000" w:themeColor="text1"/>
          </w:rPr>
          <w:delInstrText xml:space="preserve"> ADDIN ZOTERO_ITEM CSL_CITATION {"citationID":"vJssc8s5","properties":{"formattedCitation":"\\super 47\\nosupersub{}","plainCitation":"47","noteIndex":0},"citationItems":[{"id":1086,"uris":["http://zotero.org/users/6925055/items/GLIJ35NE"],"uri":["http://zotero.org/users/6925055/items/GLIJ35NE"],"itemData":{"id":1086,"type":"article-journal","container-title":"Scandinavian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delInstrText>
        </w:r>
        <w:r w:rsidR="004C062C" w:rsidRPr="00BE40FA">
          <w:rPr>
            <w:bCs/>
            <w:color w:val="000000" w:themeColor="text1"/>
          </w:rPr>
          <w:fldChar w:fldCharType="separate"/>
        </w:r>
        <w:r w:rsidR="00E52BA5" w:rsidRPr="00E52BA5">
          <w:rPr>
            <w:color w:val="000000"/>
            <w:vertAlign w:val="superscript"/>
          </w:rPr>
          <w:delText>47</w:delText>
        </w:r>
        <w:r w:rsidR="004C062C" w:rsidRPr="00BE40FA">
          <w:rPr>
            <w:bCs/>
            <w:color w:val="000000" w:themeColor="text1"/>
          </w:rPr>
          <w:fldChar w:fldCharType="end"/>
        </w:r>
      </w:del>
      <w:ins w:id="101" w:author="Parks, Robbie M" w:date="2022-04-26T11:45:00Z">
        <w:r w:rsidR="004C062C" w:rsidRPr="00BE40FA">
          <w:rPr>
            <w:bCs/>
            <w:color w:val="000000" w:themeColor="text1"/>
          </w:rPr>
          <w:fldChar w:fldCharType="begin"/>
        </w:r>
        <w:r w:rsidR="004B132D">
          <w:rPr>
            <w:bCs/>
            <w:color w:val="000000" w:themeColor="text1"/>
          </w:rPr>
          <w:instrText xml:space="preserve"> ADDIN ZOTERO_ITEM CSL_CITATION {"citationID":"vJssc8s5","properties":{"formattedCitation":"\\super 49\\nosupersub{}","plainCitation":"49","noteIndex":0},"citationItems":[{"id":1086,"uris":["http://zotero.org/users/6925055/items/GLIJ35NE"],"itemData":{"id":1086,"type":"article-journal","container-title":"Scandinavian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0214F0" w:rsidRPr="000214F0">
          <w:rPr>
            <w:color w:val="000000"/>
            <w:vertAlign w:val="superscript"/>
          </w:rPr>
          <w:t>49</w:t>
        </w:r>
        <w:r w:rsidR="004C062C" w:rsidRPr="00BE40FA">
          <w:rPr>
            <w:bCs/>
            <w:color w:val="000000" w:themeColor="text1"/>
          </w:rPr>
          <w:fldChar w:fldCharType="end"/>
        </w:r>
      </w:ins>
      <w:r w:rsidR="00E62978" w:rsidRPr="00BE40FA">
        <w:rPr>
          <w:bCs/>
          <w:color w:val="000000" w:themeColor="text1"/>
        </w:rPr>
        <w:t xml:space="preserve"> </w:t>
      </w:r>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 </w:t>
      </w:r>
      <w:r w:rsidR="00B90716">
        <w:rPr>
          <w:bCs/>
          <w:color w:val="000000" w:themeColor="text1"/>
        </w:rPr>
        <w:t xml:space="preserve">age, </w:t>
      </w:r>
      <w:r w:rsidR="00AD6EA4" w:rsidRPr="00BE40FA">
        <w:rPr>
          <w:bCs/>
          <w:color w:val="000000" w:themeColor="text1"/>
        </w:rPr>
        <w:t>sex</w:t>
      </w:r>
      <w:r w:rsidR="00524390">
        <w:rPr>
          <w:bCs/>
          <w:color w:val="000000" w:themeColor="text1"/>
        </w:rPr>
        <w:t xml:space="preserve">, </w:t>
      </w:r>
      <w:r w:rsidR="00A804EF">
        <w:rPr>
          <w:bCs/>
          <w:color w:val="000000" w:themeColor="text1"/>
        </w:rPr>
        <w:t>year</w:t>
      </w:r>
      <w:r w:rsidR="00AD6EA4" w:rsidRPr="00BE40FA">
        <w:rPr>
          <w:bCs/>
          <w:color w:val="000000" w:themeColor="text1"/>
        </w:rPr>
        <w:t xml:space="preserve"> of birth</w:t>
      </w:r>
      <w:r w:rsidR="00A117D2">
        <w:rPr>
          <w:bCs/>
          <w:color w:val="000000" w:themeColor="text1"/>
        </w:rPr>
        <w:t>,</w:t>
      </w:r>
      <w:r w:rsidR="00524390">
        <w:rPr>
          <w:bCs/>
          <w:color w:val="000000" w:themeColor="text1"/>
        </w:rPr>
        <w:t xml:space="preserve"> and vital status</w:t>
      </w:r>
      <w:r w:rsidR="00C901A0" w:rsidRPr="00BE40FA">
        <w:rPr>
          <w:bCs/>
          <w:color w:val="000000" w:themeColor="text1"/>
        </w:rPr>
        <w:t>.</w:t>
      </w:r>
      <w:r w:rsidR="00A804EF">
        <w:rPr>
          <w:bCs/>
          <w:color w:val="000000" w:themeColor="text1"/>
        </w:rPr>
        <w:t xml:space="preserve"> </w:t>
      </w:r>
      <w:r w:rsidR="00C042E8">
        <w:rPr>
          <w:bCs/>
          <w:color w:val="000000" w:themeColor="text1"/>
        </w:rPr>
        <w:t>C</w:t>
      </w:r>
      <w:r w:rsidR="00C901A0" w:rsidRPr="00BE40FA">
        <w:rPr>
          <w:bCs/>
          <w:color w:val="000000" w:themeColor="text1"/>
        </w:rPr>
        <w:t xml:space="preserve">ontrols </w:t>
      </w:r>
      <w:r w:rsidR="005B6BF1" w:rsidRPr="00BE40FA">
        <w:rPr>
          <w:bCs/>
          <w:color w:val="000000" w:themeColor="text1"/>
        </w:rPr>
        <w:t>were</w:t>
      </w:r>
      <w:r w:rsidR="00C901A0" w:rsidRPr="00BE40FA">
        <w:rPr>
          <w:bCs/>
          <w:color w:val="000000" w:themeColor="text1"/>
        </w:rPr>
        <w:t xml:space="preserve"> alive </w:t>
      </w:r>
      <w:r w:rsidR="00A804EF">
        <w:rPr>
          <w:bCs/>
          <w:color w:val="000000" w:themeColor="text1"/>
        </w:rPr>
        <w:t xml:space="preserve">and free of diagnosed ALS </w:t>
      </w:r>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ins w:id="102" w:author="Parks, Robbie M" w:date="2022-04-26T11:45:00Z">
        <w:r w:rsidR="00AC78D3">
          <w:rPr>
            <w:bCs/>
            <w:color w:val="000000" w:themeColor="text1"/>
          </w:rPr>
          <w:t xml:space="preserve"> </w:t>
        </w:r>
        <w:r w:rsidR="00247B8F">
          <w:rPr>
            <w:bCs/>
            <w:color w:val="000000" w:themeColor="text1"/>
          </w:rPr>
          <w:t>The control-sampling scheme followed a risk-set matching pattern, so cases could have served as controls before diagnosis of ALS.</w:t>
        </w:r>
        <w:r w:rsidR="00A72CAA">
          <w:rPr>
            <w:bCs/>
            <w:color w:val="000000" w:themeColor="text1"/>
          </w:rPr>
          <w:fldChar w:fldCharType="begin"/>
        </w:r>
        <w:r w:rsidR="004B132D">
          <w:rPr>
            <w:bCs/>
            <w:color w:val="000000" w:themeColor="text1"/>
          </w:rPr>
          <w:instrText xml:space="preserve"> ADDIN ZOTERO_ITEM CSL_CITATION {"citationID":"tGqUqM3g","properties":{"formattedCitation":"\\super 50\\nosupersub{}","plainCitation":"50","noteIndex":0},"citationItems":[{"id":1280,"uris":["http://zotero.org/users/6925055/items/59QXBX5M"],"itemData":{"id":1280,"type":"article-journal","container-title":"Statistical Science","note":"publisher: JSTOR","page":"35–53","title":"Risk set sampling in epidemiologic cohort studies","author":[{"family":"Langholz","given":"Bryan"},{"family":"Goldstein","given":"Larry"}],"issued":{"date-parts":[["1996"]]}}}],"schema":"https://github.com/citation-style-language/schema/raw/master/csl-citation.json"} </w:instrText>
        </w:r>
        <w:r w:rsidR="00A72CAA">
          <w:rPr>
            <w:bCs/>
            <w:color w:val="000000" w:themeColor="text1"/>
          </w:rPr>
          <w:fldChar w:fldCharType="separate"/>
        </w:r>
        <w:r w:rsidR="00A72CAA" w:rsidRPr="00A72CAA">
          <w:rPr>
            <w:color w:val="000000"/>
            <w:vertAlign w:val="superscript"/>
          </w:rPr>
          <w:t>50</w:t>
        </w:r>
        <w:r w:rsidR="00A72CAA">
          <w:rPr>
            <w:bCs/>
            <w:color w:val="000000" w:themeColor="text1"/>
          </w:rPr>
          <w:fldChar w:fldCharType="end"/>
        </w:r>
      </w:ins>
    </w:p>
    <w:p w14:paraId="76CE7804" w14:textId="05A08E00" w:rsidR="00110354" w:rsidRPr="00BE40FA" w:rsidRDefault="00110354" w:rsidP="004115DF">
      <w:pPr>
        <w:jc w:val="both"/>
        <w:rPr>
          <w:bCs/>
          <w:color w:val="000000" w:themeColor="text1"/>
        </w:rPr>
        <w:pPrChange w:id="103" w:author="Parks, Robbie M" w:date="2022-04-26T11:45:00Z">
          <w:pPr/>
        </w:pPrChange>
      </w:pPr>
    </w:p>
    <w:p w14:paraId="7B744401" w14:textId="2DCB094F" w:rsidR="00110354" w:rsidRPr="00BE40FA" w:rsidRDefault="00110354" w:rsidP="004115DF">
      <w:pPr>
        <w:jc w:val="both"/>
        <w:rPr>
          <w:bCs/>
          <w:color w:val="000000" w:themeColor="text1"/>
        </w:rPr>
        <w:pPrChange w:id="104" w:author="Parks, Robbie M" w:date="2022-04-26T11:45:00Z">
          <w:pPr/>
        </w:pPrChange>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del w:id="105" w:author="Parks, Robbie M" w:date="2022-04-26T11:45:00Z">
        <w:r w:rsidR="00AE5FD9" w:rsidRPr="00BE40FA">
          <w:rPr>
            <w:bCs/>
            <w:color w:val="000000" w:themeColor="text1"/>
          </w:rPr>
          <w:fldChar w:fldCharType="begin"/>
        </w:r>
        <w:r w:rsidR="00E37F29">
          <w:rPr>
            <w:bCs/>
            <w:color w:val="000000" w:themeColor="text1"/>
          </w:rPr>
          <w:delInstrText xml:space="preserve"> ADDIN ZOTERO_ITEM CSL_CITATION {"citationID":"nLuk7CM0","properties":{"formattedCitation":"\\super 47\\nosupersub{}","plainCitation":"47","noteIndex":0},"citationItems":[{"id":1086,"uris":["http://zotero.org/users/6925055/items/GLIJ35NE"],"uri":["http://zotero.org/users/6925055/items/GLIJ35NE"],"itemData":{"id":1086,"type":"article-journal","container-title":"Scandinavian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delInstrText>
        </w:r>
        <w:r w:rsidR="00AE5FD9" w:rsidRPr="00BE40FA">
          <w:rPr>
            <w:bCs/>
            <w:color w:val="000000" w:themeColor="text1"/>
          </w:rPr>
          <w:fldChar w:fldCharType="separate"/>
        </w:r>
        <w:r w:rsidR="00E52BA5" w:rsidRPr="00E52BA5">
          <w:rPr>
            <w:color w:val="000000"/>
            <w:vertAlign w:val="superscript"/>
          </w:rPr>
          <w:delText>47</w:delText>
        </w:r>
        <w:r w:rsidR="00AE5FD9" w:rsidRPr="00BE40FA">
          <w:rPr>
            <w:bCs/>
            <w:color w:val="000000" w:themeColor="text1"/>
          </w:rPr>
          <w:fldChar w:fldCharType="end"/>
        </w:r>
        <w:r w:rsidRPr="00BE40FA">
          <w:rPr>
            <w:bCs/>
            <w:color w:val="000000" w:themeColor="text1"/>
          </w:rPr>
          <w:delText xml:space="preserve"> including the dates of moving to and from each address, prior to the </w:delText>
        </w:r>
        <w:r w:rsidR="008A264E">
          <w:rPr>
            <w:bCs/>
            <w:color w:val="000000" w:themeColor="text1"/>
          </w:rPr>
          <w:delText>index</w:delText>
        </w:r>
        <w:r w:rsidRPr="00BE40FA">
          <w:rPr>
            <w:bCs/>
            <w:color w:val="000000" w:themeColor="text1"/>
          </w:rPr>
          <w:delText xml:space="preserve"> date.</w:delText>
        </w:r>
      </w:del>
      <w:ins w:id="106" w:author="Parks, Robbie M" w:date="2022-04-26T11:45:00Z">
        <w:r w:rsidR="00AE5FD9" w:rsidRPr="00BE40FA">
          <w:rPr>
            <w:bCs/>
            <w:color w:val="000000" w:themeColor="text1"/>
          </w:rPr>
          <w:fldChar w:fldCharType="begin"/>
        </w:r>
        <w:r w:rsidR="004B132D">
          <w:rPr>
            <w:bCs/>
            <w:color w:val="000000" w:themeColor="text1"/>
          </w:rPr>
          <w:instrText xml:space="preserve"> ADDIN ZOTERO_ITEM CSL_CITATION {"citationID":"nLuk7CM0","properties":{"formattedCitation":"\\super 49\\nosupersub{}","plainCitation":"49","noteIndex":0},"citationItems":[{"id":1086,"uris":["http://zotero.org/users/6925055/items/GLIJ35NE"],"itemData":{"id":1086,"type":"article-journal","container-title":"Scandinavian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0214F0" w:rsidRPr="000214F0">
          <w:rPr>
            <w:color w:val="000000"/>
            <w:vertAlign w:val="superscript"/>
          </w:rPr>
          <w:t>49</w:t>
        </w:r>
        <w:r w:rsidR="00AE5FD9" w:rsidRPr="00BE40FA">
          <w:rPr>
            <w:bCs/>
            <w:color w:val="000000" w:themeColor="text1"/>
          </w:rPr>
          <w:fldChar w:fldCharType="end"/>
        </w:r>
        <w:r w:rsidRPr="00BE40FA">
          <w:rPr>
            <w:bCs/>
            <w:color w:val="000000" w:themeColor="text1"/>
          </w:rPr>
          <w:t xml:space="preserve"> including the dates of moving to and from each address, </w:t>
        </w:r>
        <w:r w:rsidR="00437C7B">
          <w:rPr>
            <w:bCs/>
            <w:color w:val="000000" w:themeColor="text1"/>
          </w:rPr>
          <w:t>before</w:t>
        </w:r>
        <w:r w:rsidRPr="00BE40FA">
          <w:rPr>
            <w:bCs/>
            <w:color w:val="000000" w:themeColor="text1"/>
          </w:rPr>
          <w:t xml:space="preserve"> the </w:t>
        </w:r>
        <w:r w:rsidR="008A264E">
          <w:rPr>
            <w:bCs/>
            <w:color w:val="000000" w:themeColor="text1"/>
          </w:rPr>
          <w:t>index</w:t>
        </w:r>
        <w:r w:rsidRPr="00BE40FA">
          <w:rPr>
            <w:bCs/>
            <w:color w:val="000000" w:themeColor="text1"/>
          </w:rPr>
          <w:t xml:space="preserve"> date.</w:t>
        </w:r>
      </w:ins>
      <w:r w:rsidRPr="00BE40FA">
        <w:rPr>
          <w:bCs/>
          <w:color w:val="000000" w:themeColor="text1"/>
        </w:rPr>
        <w:t xml:space="preserv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del w:id="107" w:author="Parks, Robbie M" w:date="2022-04-26T11:45:00Z">
        <w:r w:rsidRPr="00BE40FA">
          <w:rPr>
            <w:bCs/>
            <w:color w:val="000000" w:themeColor="text1"/>
          </w:rPr>
          <w:fldChar w:fldCharType="begin"/>
        </w:r>
        <w:r w:rsidR="00515144">
          <w:rPr>
            <w:bCs/>
            <w:color w:val="000000" w:themeColor="text1"/>
          </w:rPr>
          <w:del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delInstrText>
        </w:r>
        <w:r w:rsidRPr="00BE40FA">
          <w:rPr>
            <w:bCs/>
            <w:color w:val="000000" w:themeColor="text1"/>
          </w:rPr>
          <w:fldChar w:fldCharType="separate"/>
        </w:r>
        <w:r w:rsidR="00E52BA5" w:rsidRPr="00E52BA5">
          <w:rPr>
            <w:color w:val="000000"/>
            <w:vertAlign w:val="superscript"/>
          </w:rPr>
          <w:delText>17</w:delText>
        </w:r>
        <w:r w:rsidRPr="00BE40FA">
          <w:rPr>
            <w:bCs/>
            <w:color w:val="000000" w:themeColor="text1"/>
          </w:rPr>
          <w:fldChar w:fldCharType="end"/>
        </w:r>
      </w:del>
      <w:ins w:id="108" w:author="Parks, Robbie M" w:date="2022-04-26T11:45:00Z">
        <w:r w:rsidRPr="00BE40FA">
          <w:rPr>
            <w:bCs/>
            <w:color w:val="000000" w:themeColor="text1"/>
          </w:rPr>
          <w:fldChar w:fldCharType="begin"/>
        </w:r>
        <w:r w:rsidR="004B132D">
          <w:rPr>
            <w:bCs/>
            <w:color w:val="000000" w:themeColor="text1"/>
          </w:rPr>
          <w:instrText xml:space="preserve"> ADDIN ZOTERO_ITEM CSL_CITATION {"citationID":"cctpHIgN","properties":{"formattedCitation":"\\super 17\\nosupersub{}","plainCitation":"17","noteIndex":0},"citationItems":[{"id":1087,"uris":["http://zotero.org/users/6925055/items/S3QKJWU8"],"itemData":{"id":1087,"type":"article-journal","container-title":"Environmental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E52BA5" w:rsidRPr="00E52BA5">
          <w:rPr>
            <w:color w:val="000000"/>
            <w:vertAlign w:val="superscript"/>
          </w:rPr>
          <w:t>17</w:t>
        </w:r>
        <w:r w:rsidRPr="00BE40FA">
          <w:rPr>
            <w:bCs/>
            <w:color w:val="000000" w:themeColor="text1"/>
          </w:rPr>
          <w:fldChar w:fldCharType="end"/>
        </w:r>
      </w:ins>
    </w:p>
    <w:p w14:paraId="319EA69B" w14:textId="63F3CDA5" w:rsidR="00643616" w:rsidRPr="00BE40FA" w:rsidRDefault="00643616" w:rsidP="004115DF">
      <w:pPr>
        <w:jc w:val="both"/>
        <w:rPr>
          <w:bCs/>
          <w:color w:val="000000" w:themeColor="text1"/>
        </w:rPr>
        <w:pPrChange w:id="109" w:author="Parks, Robbie M" w:date="2022-04-26T11:45:00Z">
          <w:pPr/>
        </w:pPrChange>
      </w:pPr>
    </w:p>
    <w:p w14:paraId="1B2514CD" w14:textId="78C6DEE2" w:rsidR="00643616" w:rsidRPr="00BE40FA" w:rsidRDefault="00643616" w:rsidP="004115DF">
      <w:pPr>
        <w:jc w:val="both"/>
        <w:rPr>
          <w:bCs/>
          <w:color w:val="000000" w:themeColor="text1"/>
        </w:rPr>
        <w:pPrChange w:id="110" w:author="Parks, Robbie M" w:date="2022-04-26T11:45:00Z">
          <w:pPr/>
        </w:pPrChange>
      </w:pPr>
      <w:r w:rsidRPr="00BE40FA">
        <w:rPr>
          <w:bCs/>
          <w:color w:val="000000" w:themeColor="text1"/>
        </w:rPr>
        <w:lastRenderedPageBreak/>
        <w:t xml:space="preserve">This study was approved by the Institutional Review Board </w:t>
      </w:r>
      <w:r w:rsidR="004C6D30">
        <w:rPr>
          <w:bCs/>
          <w:color w:val="000000" w:themeColor="text1"/>
        </w:rPr>
        <w:t xml:space="preserve">Committee </w:t>
      </w:r>
      <w:r w:rsidRPr="00BE40FA">
        <w:rPr>
          <w:bCs/>
          <w:color w:val="000000" w:themeColor="text1"/>
        </w:rPr>
        <w:t xml:space="preserve">at the </w:t>
      </w:r>
      <w:r w:rsidR="00E53A69" w:rsidRPr="00BE40FA">
        <w:rPr>
          <w:bCs/>
          <w:color w:val="000000" w:themeColor="text1"/>
        </w:rPr>
        <w:t>Columbia University</w:t>
      </w:r>
      <w:r w:rsidR="00A804EF">
        <w:rPr>
          <w:bCs/>
          <w:color w:val="000000" w:themeColor="text1"/>
        </w:rPr>
        <w:t xml:space="preserve"> and the Danish Data Protection Agency</w:t>
      </w:r>
      <w:r w:rsidRPr="00BE40FA">
        <w:rPr>
          <w:bCs/>
          <w:color w:val="000000" w:themeColor="text1"/>
        </w:rPr>
        <w:t>.</w:t>
      </w:r>
    </w:p>
    <w:p w14:paraId="3E285C75" w14:textId="2194EF9A" w:rsidR="004B5359" w:rsidRPr="00BE40FA" w:rsidRDefault="004B5359" w:rsidP="004115DF">
      <w:pPr>
        <w:jc w:val="both"/>
        <w:rPr>
          <w:bCs/>
          <w:color w:val="000000" w:themeColor="text1"/>
        </w:rPr>
        <w:pPrChange w:id="111" w:author="Parks, Robbie M" w:date="2022-04-26T11:45:00Z">
          <w:pPr/>
        </w:pPrChange>
      </w:pPr>
    </w:p>
    <w:p w14:paraId="30C04844" w14:textId="77777777" w:rsidR="00EF380D" w:rsidRPr="00BE40FA" w:rsidRDefault="00EF380D" w:rsidP="004115DF">
      <w:pPr>
        <w:jc w:val="both"/>
        <w:rPr>
          <w:i/>
          <w:iCs/>
          <w:color w:val="000000" w:themeColor="text1"/>
        </w:rPr>
        <w:pPrChange w:id="112" w:author="Parks, Robbie M" w:date="2022-04-26T11:45:00Z">
          <w:pPr/>
        </w:pPrChange>
      </w:pPr>
      <w:r w:rsidRPr="00BE40FA">
        <w:rPr>
          <w:i/>
          <w:iCs/>
          <w:color w:val="000000" w:themeColor="text1"/>
        </w:rPr>
        <w:t>Exposure data</w:t>
      </w:r>
    </w:p>
    <w:p w14:paraId="6130E846" w14:textId="77777777" w:rsidR="009B1F3C" w:rsidRPr="00BE40FA" w:rsidRDefault="00FA5F91" w:rsidP="003D3846">
      <w:pPr>
        <w:rPr>
          <w:del w:id="113" w:author="Parks, Robbie M" w:date="2022-04-26T11:45:00Z"/>
          <w:bCs/>
          <w:color w:val="000000" w:themeColor="text1"/>
        </w:rPr>
      </w:pPr>
      <w:del w:id="114" w:author="Parks, Robbie M" w:date="2022-04-26T11:45:00Z">
        <w:r w:rsidRPr="00BE40FA">
          <w:rPr>
            <w:bCs/>
            <w:color w:val="000000" w:themeColor="text1"/>
          </w:rPr>
          <w:delText xml:space="preserve">We </w:delText>
        </w:r>
        <w:r w:rsidR="004A01ED" w:rsidRPr="00BE40FA">
          <w:rPr>
            <w:bCs/>
            <w:color w:val="000000" w:themeColor="text1"/>
          </w:rPr>
          <w:delText>obtained</w:delText>
        </w:r>
        <w:r w:rsidRPr="00BE40FA">
          <w:rPr>
            <w:bCs/>
            <w:color w:val="000000" w:themeColor="text1"/>
          </w:rPr>
          <w:delText xml:space="preserve"> predictions</w:delText>
        </w:r>
        <w:r w:rsidR="004A01ED" w:rsidRPr="00BE40FA">
          <w:rPr>
            <w:bCs/>
            <w:color w:val="000000" w:themeColor="text1"/>
          </w:rPr>
          <w:delText xml:space="preserve"> on </w:delText>
        </w:r>
        <w:r w:rsidR="00412D4D" w:rsidRPr="00BE40FA">
          <w:rPr>
            <w:bCs/>
            <w:color w:val="000000" w:themeColor="text1"/>
          </w:rPr>
          <w:delText xml:space="preserve">monthly </w:delText>
        </w:r>
        <w:r w:rsidR="00E601D6" w:rsidRPr="00BE40FA">
          <w:rPr>
            <w:bCs/>
            <w:color w:val="000000" w:themeColor="text1"/>
          </w:rPr>
          <w:delText xml:space="preserve">concentrations of </w:delText>
        </w:r>
        <w:r w:rsidR="00412D4D" w:rsidRPr="00BE40FA">
          <w:rPr>
            <w:bCs/>
            <w:color w:val="000000" w:themeColor="text1"/>
          </w:rPr>
          <w:delText>nitrogen oxides (NO</w:delText>
        </w:r>
        <w:r w:rsidR="00412D4D" w:rsidRPr="00BE40FA">
          <w:rPr>
            <w:bCs/>
            <w:color w:val="000000" w:themeColor="text1"/>
            <w:vertAlign w:val="subscript"/>
          </w:rPr>
          <w:delText>x</w:delText>
        </w:r>
        <w:r w:rsidR="00412D4D" w:rsidRPr="00BE40FA">
          <w:rPr>
            <w:bCs/>
            <w:color w:val="000000" w:themeColor="text1"/>
          </w:rPr>
          <w:delText>), carbon monoxide (CO), elemental carbon (EC)</w:delText>
        </w:r>
        <w:r w:rsidR="009E2641">
          <w:rPr>
            <w:bCs/>
            <w:color w:val="000000" w:themeColor="text1"/>
          </w:rPr>
          <w:delText xml:space="preserve">, </w:delText>
        </w:r>
        <w:r w:rsidR="00C6557B">
          <w:rPr>
            <w:bCs/>
            <w:color w:val="000000" w:themeColor="text1"/>
          </w:rPr>
          <w:delText xml:space="preserve">and </w:delText>
        </w:r>
        <w:r w:rsidR="00412D4D" w:rsidRPr="00BE40FA">
          <w:rPr>
            <w:bCs/>
            <w:color w:val="000000" w:themeColor="text1"/>
          </w:rPr>
          <w:delText>fine particles (PM</w:delText>
        </w:r>
        <w:r w:rsidR="00412D4D" w:rsidRPr="00BE40FA">
          <w:rPr>
            <w:bCs/>
            <w:color w:val="000000" w:themeColor="text1"/>
            <w:vertAlign w:val="subscript"/>
          </w:rPr>
          <w:delText>2</w:delText>
        </w:r>
        <w:r w:rsidR="00412D4D" w:rsidRPr="00BE40FA">
          <w:rPr>
            <w:bCs/>
            <w:i/>
            <w:color w:val="000000" w:themeColor="text1"/>
            <w:vertAlign w:val="subscript"/>
          </w:rPr>
          <w:delText>.</w:delText>
        </w:r>
        <w:r w:rsidR="00412D4D" w:rsidRPr="00BE40FA">
          <w:rPr>
            <w:bCs/>
            <w:color w:val="000000" w:themeColor="text1"/>
            <w:vertAlign w:val="subscript"/>
          </w:rPr>
          <w:delText>5</w:delText>
        </w:r>
        <w:r w:rsidR="00783097">
          <w:rPr>
            <w:bCs/>
            <w:color w:val="000000" w:themeColor="text1"/>
          </w:rPr>
          <w:delText>) (</w:delText>
        </w:r>
        <w:r w:rsidR="00885CBB">
          <w:rPr>
            <w:bCs/>
            <w:color w:val="000000" w:themeColor="text1"/>
          </w:rPr>
          <w:delText>as well as</w:delText>
        </w:r>
        <w:r w:rsidR="00690CB1">
          <w:rPr>
            <w:bCs/>
            <w:color w:val="000000" w:themeColor="text1"/>
          </w:rPr>
          <w:delText xml:space="preserve"> ozone (O</w:delText>
        </w:r>
        <w:r w:rsidR="00690CB1" w:rsidRPr="0095721D">
          <w:rPr>
            <w:bCs/>
            <w:color w:val="000000" w:themeColor="text1"/>
            <w:vertAlign w:val="subscript"/>
          </w:rPr>
          <w:delText>3</w:delText>
        </w:r>
        <w:r w:rsidR="00690CB1">
          <w:rPr>
            <w:bCs/>
            <w:color w:val="000000" w:themeColor="text1"/>
          </w:rPr>
          <w:delText xml:space="preserve">) </w:delText>
        </w:r>
        <w:r w:rsidR="00885CBB">
          <w:rPr>
            <w:bCs/>
            <w:color w:val="000000" w:themeColor="text1"/>
          </w:rPr>
          <w:delText>for a sensitivity analysis</w:delText>
        </w:r>
        <w:r w:rsidR="00CC2272">
          <w:rPr>
            <w:bCs/>
            <w:color w:val="000000" w:themeColor="text1"/>
          </w:rPr>
          <w:delText>,</w:delText>
        </w:r>
        <w:r w:rsidR="00CC2272" w:rsidRPr="00CC2272">
          <w:rPr>
            <w:bCs/>
            <w:color w:val="000000" w:themeColor="text1"/>
          </w:rPr>
          <w:delText xml:space="preserve"> </w:delText>
        </w:r>
        <w:r w:rsidR="009B15B9">
          <w:rPr>
            <w:bCs/>
            <w:color w:val="000000" w:themeColor="text1"/>
          </w:rPr>
          <w:delText>usually</w:delText>
        </w:r>
        <w:r w:rsidR="003C0DB1">
          <w:rPr>
            <w:bCs/>
            <w:color w:val="000000" w:themeColor="text1"/>
          </w:rPr>
          <w:delText xml:space="preserve"> </w:delText>
        </w:r>
        <w:r w:rsidR="00CC2272">
          <w:rPr>
            <w:bCs/>
            <w:color w:val="000000" w:themeColor="text1"/>
          </w:rPr>
          <w:delText xml:space="preserve">negatively correlated with other pollutants due to </w:delText>
        </w:r>
        <w:r w:rsidR="009C33E7">
          <w:rPr>
            <w:bCs/>
            <w:color w:val="000000" w:themeColor="text1"/>
          </w:rPr>
          <w:delText xml:space="preserve">its </w:delText>
        </w:r>
        <w:r w:rsidR="00CC2272">
          <w:rPr>
            <w:bCs/>
            <w:color w:val="000000" w:themeColor="text1"/>
          </w:rPr>
          <w:delText>chemistry</w:delText>
        </w:r>
        <w:r w:rsidR="00CC2272">
          <w:rPr>
            <w:bCs/>
            <w:color w:val="000000" w:themeColor="text1"/>
          </w:rPr>
          <w:fldChar w:fldCharType="begin"/>
        </w:r>
        <w:r w:rsidR="00515144">
          <w:rPr>
            <w:bCs/>
            <w:color w:val="000000" w:themeColor="text1"/>
          </w:rPr>
          <w:delInstrText xml:space="preserve"> ADDIN ZOTERO_ITEM CSL_CITATION {"citationID":"IlWHg8xF","properties":{"formattedCitation":"\\super 48\\nosupersub{}","plainCitation":"48","noteIndex":0},"citationItems":[{"id":1179,"uris":["http://zotero.org/users/6925055/items/ET38ZT67"],"uri":["http://zotero.org/users/6925055/items/ET38ZT67"],"itemData":{"id":1179,"type":"article-journal","container-title":"Atmospheric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delInstrText>
        </w:r>
        <w:r w:rsidR="00CC2272">
          <w:rPr>
            <w:bCs/>
            <w:color w:val="000000" w:themeColor="text1"/>
          </w:rPr>
          <w:fldChar w:fldCharType="separate"/>
        </w:r>
        <w:r w:rsidR="00E52BA5" w:rsidRPr="00E52BA5">
          <w:rPr>
            <w:color w:val="000000"/>
            <w:vertAlign w:val="superscript"/>
          </w:rPr>
          <w:delText>48</w:delText>
        </w:r>
        <w:r w:rsidR="00CC2272">
          <w:rPr>
            <w:bCs/>
            <w:color w:val="000000" w:themeColor="text1"/>
          </w:rPr>
          <w:fldChar w:fldCharType="end"/>
        </w:r>
        <w:r w:rsidR="00783097">
          <w:rPr>
            <w:bCs/>
            <w:color w:val="000000" w:themeColor="text1"/>
          </w:rPr>
          <w:delText>)</w:delText>
        </w:r>
        <w:r w:rsidR="00885CBB">
          <w:rPr>
            <w:bCs/>
            <w:color w:val="000000" w:themeColor="text1"/>
          </w:rPr>
          <w:delText xml:space="preserve">, </w:delText>
        </w:r>
        <w:r w:rsidR="00412D4D" w:rsidRPr="00BE40FA">
          <w:rPr>
            <w:bCs/>
            <w:color w:val="000000" w:themeColor="text1"/>
          </w:rPr>
          <w:delText>at residential addresses of study participants</w:delText>
        </w:r>
        <w:r w:rsidRPr="00BE40FA">
          <w:rPr>
            <w:bCs/>
            <w:color w:val="000000" w:themeColor="text1"/>
          </w:rPr>
          <w:delText xml:space="preserve"> from </w:delText>
        </w:r>
        <w:r w:rsidR="00783637">
          <w:rPr>
            <w:bCs/>
            <w:color w:val="000000" w:themeColor="text1"/>
          </w:rPr>
          <w:delText xml:space="preserve">the </w:delText>
        </w:r>
        <w:r w:rsidRPr="00BE40FA">
          <w:rPr>
            <w:bCs/>
            <w:color w:val="000000" w:themeColor="text1"/>
          </w:rPr>
          <w:delText xml:space="preserve">validated spatio-temporal </w:delText>
        </w:r>
        <w:r w:rsidR="00783637">
          <w:rPr>
            <w:bCs/>
            <w:color w:val="000000" w:themeColor="text1"/>
          </w:rPr>
          <w:delText xml:space="preserve">air pollution </w:delText>
        </w:r>
        <w:r w:rsidR="007B7815">
          <w:rPr>
            <w:bCs/>
            <w:color w:val="000000" w:themeColor="text1"/>
          </w:rPr>
          <w:delText>modelling system (DEHM-UBM-AirGIS)</w:delText>
        </w:r>
        <w:r w:rsidR="007B7815" w:rsidRPr="00BE40FA">
          <w:rPr>
            <w:bCs/>
            <w:color w:val="000000" w:themeColor="text1"/>
          </w:rPr>
          <w:delText xml:space="preserve"> </w:delText>
        </w:r>
        <w:r w:rsidR="0012534F" w:rsidRPr="00BE40FA">
          <w:rPr>
            <w:bCs/>
            <w:color w:val="000000" w:themeColor="text1"/>
          </w:rPr>
          <w:delText>with full space and time coverage over our study period, described in detail elsewhere</w:delText>
        </w:r>
        <w:r w:rsidR="007B05F7" w:rsidRPr="00BE40FA">
          <w:rPr>
            <w:bCs/>
            <w:color w:val="000000" w:themeColor="text1"/>
          </w:rPr>
          <w:delText>.</w:delText>
        </w:r>
        <w:r w:rsidR="000573A6" w:rsidRPr="00BE40FA">
          <w:rPr>
            <w:bCs/>
            <w:color w:val="000000" w:themeColor="text1"/>
          </w:rPr>
          <w:fldChar w:fldCharType="begin"/>
        </w:r>
        <w:r w:rsidR="00515144">
          <w:rPr>
            <w:bCs/>
            <w:color w:val="000000" w:themeColor="text1"/>
          </w:rPr>
          <w:delInstrText xml:space="preserve"> ADDIN ZOTERO_ITEM CSL_CITATION {"citationID":"V3mZUeCo","properties":{"formattedCitation":"\\super 49\\uc0\\u8211{}52\\nosupersub{}","plainCitation":"49–52","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delInstrText>
        </w:r>
        <w:r w:rsidR="000573A6" w:rsidRPr="00BE40FA">
          <w:rPr>
            <w:bCs/>
            <w:color w:val="000000" w:themeColor="text1"/>
          </w:rPr>
          <w:fldChar w:fldCharType="separate"/>
        </w:r>
        <w:r w:rsidR="00E52BA5" w:rsidRPr="00E52BA5">
          <w:rPr>
            <w:color w:val="000000"/>
            <w:vertAlign w:val="superscript"/>
          </w:rPr>
          <w:delText>49–52</w:delText>
        </w:r>
        <w:r w:rsidR="000573A6" w:rsidRPr="00BE40FA">
          <w:rPr>
            <w:bCs/>
            <w:color w:val="000000" w:themeColor="text1"/>
          </w:rPr>
          <w:fldChar w:fldCharType="end"/>
        </w:r>
        <w:r w:rsidR="007B05F7" w:rsidRPr="00BE40FA">
          <w:rPr>
            <w:bCs/>
            <w:color w:val="000000" w:themeColor="text1"/>
          </w:rPr>
          <w:delText xml:space="preserve"> </w:delText>
        </w:r>
        <w:r w:rsidR="005772B8" w:rsidRPr="00BE40FA">
          <w:rPr>
            <w:bCs/>
            <w:color w:val="000000" w:themeColor="text1"/>
          </w:rPr>
          <w:delText>The</w:delText>
        </w:r>
        <w:r w:rsidR="009268E4">
          <w:rPr>
            <w:bCs/>
            <w:color w:val="000000" w:themeColor="text1"/>
          </w:rPr>
          <w:delText>se</w:delText>
        </w:r>
        <w:r w:rsidR="005772B8" w:rsidRPr="00BE40FA">
          <w:rPr>
            <w:bCs/>
            <w:color w:val="000000" w:themeColor="text1"/>
          </w:rPr>
          <w:delText xml:space="preserve"> predict</w:delText>
        </w:r>
        <w:r w:rsidR="009268E4">
          <w:rPr>
            <w:bCs/>
            <w:color w:val="000000" w:themeColor="text1"/>
          </w:rPr>
          <w:delText xml:space="preserve">ed </w:delText>
        </w:r>
        <w:r w:rsidRPr="00BE40FA">
          <w:rPr>
            <w:bCs/>
            <w:color w:val="000000" w:themeColor="text1"/>
          </w:rPr>
          <w:delText xml:space="preserve">pollutant concentrations </w:delText>
        </w:r>
        <w:r w:rsidR="00633949" w:rsidRPr="00BE40FA">
          <w:rPr>
            <w:bCs/>
            <w:color w:val="000000" w:themeColor="text1"/>
          </w:rPr>
          <w:delText xml:space="preserve">have </w:delText>
        </w:r>
        <w:r w:rsidR="00520EA3" w:rsidRPr="00BE40FA">
          <w:rPr>
            <w:bCs/>
            <w:color w:val="000000" w:themeColor="text1"/>
          </w:rPr>
          <w:delText>been extensively used in previous air pollution epidemiologic studies in Denmark</w:delText>
        </w:r>
        <w:r w:rsidR="00A1016C" w:rsidRPr="00BE40FA">
          <w:rPr>
            <w:bCs/>
            <w:color w:val="000000" w:themeColor="text1"/>
          </w:rPr>
          <w:delText>.</w:delText>
        </w:r>
        <w:r w:rsidR="001808E4" w:rsidRPr="00BE40FA">
          <w:rPr>
            <w:bCs/>
            <w:color w:val="000000" w:themeColor="text1"/>
          </w:rPr>
          <w:fldChar w:fldCharType="begin"/>
        </w:r>
        <w:r w:rsidR="00515144">
          <w:rPr>
            <w:bCs/>
            <w:color w:val="000000" w:themeColor="text1"/>
          </w:rPr>
          <w:delInstrText xml:space="preserve"> ADDIN ZOTERO_ITEM CSL_CITATION {"citationID":"Liqz6nw7","properties":{"formattedCitation":"\\super 17,53\\uc0\\u8211{}55\\nosupersub{}","plainCitation":"17,53–55","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delInstrText>
        </w:r>
        <w:r w:rsidR="001808E4" w:rsidRPr="00BE40FA">
          <w:rPr>
            <w:bCs/>
            <w:color w:val="000000" w:themeColor="text1"/>
          </w:rPr>
          <w:fldChar w:fldCharType="separate"/>
        </w:r>
        <w:r w:rsidR="00E52BA5" w:rsidRPr="00E52BA5">
          <w:rPr>
            <w:color w:val="000000"/>
            <w:vertAlign w:val="superscript"/>
          </w:rPr>
          <w:delText>17,53–55</w:delText>
        </w:r>
        <w:r w:rsidR="001808E4" w:rsidRPr="00BE40FA">
          <w:rPr>
            <w:bCs/>
            <w:color w:val="000000" w:themeColor="text1"/>
          </w:rPr>
          <w:fldChar w:fldCharType="end"/>
        </w:r>
        <w:r w:rsidR="0099029B" w:rsidRPr="00BE40FA">
          <w:rPr>
            <w:bCs/>
            <w:color w:val="000000" w:themeColor="text1"/>
          </w:rPr>
          <w:delText xml:space="preserve"> </w:delText>
        </w:r>
        <w:r w:rsidR="00840226">
          <w:rPr>
            <w:bCs/>
            <w:color w:val="000000" w:themeColor="text1"/>
          </w:rPr>
          <w:delText xml:space="preserve">The models have good </w:delText>
        </w:r>
        <w:r w:rsidR="009D0AAF">
          <w:rPr>
            <w:bCs/>
            <w:color w:val="000000" w:themeColor="text1"/>
          </w:rPr>
          <w:delText xml:space="preserve">predictive </w:delText>
        </w:r>
        <w:r w:rsidR="00840226">
          <w:rPr>
            <w:bCs/>
            <w:color w:val="000000" w:themeColor="text1"/>
          </w:rPr>
          <w:delText>accuracy</w:delText>
        </w:r>
        <w:r w:rsidR="006424C1">
          <w:rPr>
            <w:bCs/>
            <w:color w:val="000000" w:themeColor="text1"/>
          </w:rPr>
          <w:delText xml:space="preserve">, </w:delText>
        </w:r>
        <w:r w:rsidR="00840226">
          <w:rPr>
            <w:bCs/>
            <w:color w:val="000000" w:themeColor="text1"/>
          </w:rPr>
          <w:delText xml:space="preserve">with </w:delText>
        </w:r>
        <w:r w:rsidR="00986CAD">
          <w:rPr>
            <w:bCs/>
            <w:color w:val="000000" w:themeColor="text1"/>
          </w:rPr>
          <w:delText xml:space="preserve">average </w:delText>
        </w:r>
        <w:r w:rsidR="00BC49EA">
          <w:rPr>
            <w:bCs/>
            <w:color w:val="000000" w:themeColor="text1"/>
          </w:rPr>
          <w:delText>monthly</w:delText>
        </w:r>
        <w:r w:rsidR="00986CAD">
          <w:rPr>
            <w:bCs/>
            <w:color w:val="000000" w:themeColor="text1"/>
          </w:rPr>
          <w:delText xml:space="preserve"> correlations between measured and modelled results </w:delText>
        </w:r>
        <w:r w:rsidR="00840226">
          <w:rPr>
            <w:bCs/>
            <w:color w:val="000000" w:themeColor="text1"/>
          </w:rPr>
          <w:delText xml:space="preserve">of </w:delText>
        </w:r>
        <w:r w:rsidR="00C05AA3">
          <w:rPr>
            <w:bCs/>
            <w:color w:val="000000" w:themeColor="text1"/>
          </w:rPr>
          <w:delText>0.8</w:delText>
        </w:r>
        <w:r w:rsidR="001D5639">
          <w:rPr>
            <w:bCs/>
            <w:color w:val="000000" w:themeColor="text1"/>
          </w:rPr>
          <w:delText>5</w:delText>
        </w:r>
        <w:r w:rsidR="00BC49EA">
          <w:rPr>
            <w:bCs/>
            <w:color w:val="000000" w:themeColor="text1"/>
          </w:rPr>
          <w:delText xml:space="preserve"> for NO</w:delText>
        </w:r>
        <w:r w:rsidR="00BC49EA" w:rsidRPr="003C2CDC">
          <w:rPr>
            <w:bCs/>
            <w:color w:val="000000" w:themeColor="text1"/>
            <w:vertAlign w:val="subscript"/>
          </w:rPr>
          <w:delText>x</w:delText>
        </w:r>
        <w:r w:rsidR="00BC49EA">
          <w:rPr>
            <w:bCs/>
            <w:color w:val="000000" w:themeColor="text1"/>
          </w:rPr>
          <w:delText xml:space="preserve">, </w:delText>
        </w:r>
        <w:r w:rsidR="00A45878">
          <w:rPr>
            <w:bCs/>
            <w:color w:val="000000" w:themeColor="text1"/>
          </w:rPr>
          <w:delText>0.</w:delText>
        </w:r>
        <w:r w:rsidR="001D5639">
          <w:rPr>
            <w:bCs/>
            <w:color w:val="000000" w:themeColor="text1"/>
          </w:rPr>
          <w:delText>91</w:delText>
        </w:r>
        <w:r w:rsidR="00BC49EA">
          <w:rPr>
            <w:bCs/>
            <w:color w:val="000000" w:themeColor="text1"/>
          </w:rPr>
          <w:delText xml:space="preserve"> for CO, </w:delText>
        </w:r>
        <w:r w:rsidR="001D5639">
          <w:rPr>
            <w:bCs/>
            <w:color w:val="000000" w:themeColor="text1"/>
          </w:rPr>
          <w:delText>0.92</w:delText>
        </w:r>
        <w:r w:rsidR="00E52635">
          <w:rPr>
            <w:bCs/>
            <w:color w:val="000000" w:themeColor="text1"/>
          </w:rPr>
          <w:delText xml:space="preserve"> for O</w:delText>
        </w:r>
        <w:r w:rsidR="00E52635" w:rsidRPr="006B56F7">
          <w:rPr>
            <w:bCs/>
            <w:color w:val="000000" w:themeColor="text1"/>
            <w:vertAlign w:val="subscript"/>
          </w:rPr>
          <w:delText>3</w:delText>
        </w:r>
        <w:r w:rsidR="00E52635">
          <w:rPr>
            <w:bCs/>
            <w:color w:val="000000" w:themeColor="text1"/>
          </w:rPr>
          <w:delText xml:space="preserve">, </w:delText>
        </w:r>
        <w:r w:rsidR="001D5639">
          <w:rPr>
            <w:bCs/>
            <w:color w:val="000000" w:themeColor="text1"/>
          </w:rPr>
          <w:delText>0.79</w:delText>
        </w:r>
        <w:r w:rsidR="00BC49EA">
          <w:rPr>
            <w:bCs/>
            <w:color w:val="000000" w:themeColor="text1"/>
          </w:rPr>
          <w:delText xml:space="preserve"> for EC</w:delText>
        </w:r>
        <w:r w:rsidR="006B56F7">
          <w:rPr>
            <w:bCs/>
            <w:color w:val="000000" w:themeColor="text1"/>
          </w:rPr>
          <w:delText xml:space="preserve">, </w:delText>
        </w:r>
        <w:r w:rsidR="00840226">
          <w:rPr>
            <w:bCs/>
            <w:color w:val="000000" w:themeColor="text1"/>
          </w:rPr>
          <w:delText>and</w:delText>
        </w:r>
        <w:r w:rsidR="004F33A5">
          <w:rPr>
            <w:bCs/>
            <w:color w:val="000000" w:themeColor="text1"/>
          </w:rPr>
          <w:delText xml:space="preserve"> </w:delText>
        </w:r>
        <w:r w:rsidR="006E78E0">
          <w:rPr>
            <w:bCs/>
            <w:color w:val="000000" w:themeColor="text1"/>
          </w:rPr>
          <w:delText>0.83</w:delText>
        </w:r>
        <w:r w:rsidR="006B56F7">
          <w:rPr>
            <w:bCs/>
            <w:color w:val="000000" w:themeColor="text1"/>
          </w:rPr>
          <w:delText xml:space="preserve"> for</w:delText>
        </w:r>
        <w:r w:rsidR="003A56A3">
          <w:rPr>
            <w:bCs/>
            <w:color w:val="000000" w:themeColor="text1"/>
          </w:rPr>
          <w:delText xml:space="preserve"> annual concentrations of</w:delText>
        </w:r>
        <w:r w:rsidR="006B56F7">
          <w:rPr>
            <w:bCs/>
            <w:color w:val="000000" w:themeColor="text1"/>
          </w:rPr>
          <w:delText xml:space="preserve"> PM</w:delText>
        </w:r>
        <w:r w:rsidR="006B56F7" w:rsidRPr="006B56F7">
          <w:rPr>
            <w:bCs/>
            <w:color w:val="000000" w:themeColor="text1"/>
            <w:vertAlign w:val="subscript"/>
          </w:rPr>
          <w:delText>2.5</w:delText>
        </w:r>
        <w:r w:rsidR="00970001">
          <w:rPr>
            <w:bCs/>
            <w:color w:val="000000" w:themeColor="text1"/>
          </w:rPr>
          <w:delText>.</w:delText>
        </w:r>
        <w:r w:rsidR="001E45B5">
          <w:rPr>
            <w:bCs/>
            <w:color w:val="000000" w:themeColor="text1"/>
          </w:rPr>
          <w:fldChar w:fldCharType="begin"/>
        </w:r>
        <w:r w:rsidR="00515144">
          <w:rPr>
            <w:bCs/>
            <w:color w:val="000000" w:themeColor="text1"/>
          </w:rPr>
          <w:delInstrText xml:space="preserve"> ADDIN ZOTERO_ITEM CSL_CITATION {"citationID":"KMi8NyQa","properties":{"formattedCitation":"\\super 49,52\\nosupersub{}","plainCitation":"49,52","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delInstrText>
        </w:r>
        <w:r w:rsidR="001E45B5">
          <w:rPr>
            <w:bCs/>
            <w:color w:val="000000" w:themeColor="text1"/>
          </w:rPr>
          <w:fldChar w:fldCharType="separate"/>
        </w:r>
        <w:r w:rsidR="00E52BA5" w:rsidRPr="00E52BA5">
          <w:rPr>
            <w:color w:val="000000"/>
            <w:vertAlign w:val="superscript"/>
          </w:rPr>
          <w:delText>49,52</w:delText>
        </w:r>
        <w:r w:rsidR="001E45B5">
          <w:rPr>
            <w:bCs/>
            <w:color w:val="000000" w:themeColor="text1"/>
          </w:rPr>
          <w:fldChar w:fldCharType="end"/>
        </w:r>
        <w:r w:rsidR="006424C1">
          <w:rPr>
            <w:bCs/>
            <w:color w:val="000000" w:themeColor="text1"/>
          </w:rPr>
          <w:delText xml:space="preserve"> </w:delText>
        </w:r>
        <w:r w:rsidR="009B1F3C">
          <w:rPr>
            <w:bCs/>
            <w:color w:val="000000" w:themeColor="text1"/>
          </w:rPr>
          <w:delText>Because traffic is a major source of PM</w:delText>
        </w:r>
        <w:r w:rsidR="009B1F3C" w:rsidRPr="00417F55">
          <w:rPr>
            <w:bCs/>
            <w:color w:val="000000" w:themeColor="text1"/>
            <w:vertAlign w:val="subscript"/>
          </w:rPr>
          <w:delText>2.5</w:delText>
        </w:r>
        <w:r w:rsidR="009B1F3C">
          <w:rPr>
            <w:bCs/>
            <w:color w:val="000000" w:themeColor="text1"/>
          </w:rPr>
          <w:delText xml:space="preserve"> and EC one of the main PM</w:delText>
        </w:r>
        <w:r w:rsidR="009B1F3C" w:rsidRPr="00417F55">
          <w:rPr>
            <w:bCs/>
            <w:color w:val="000000" w:themeColor="text1"/>
            <w:vertAlign w:val="subscript"/>
          </w:rPr>
          <w:delText>2.5</w:delText>
        </w:r>
        <w:r w:rsidR="009B1F3C">
          <w:rPr>
            <w:bCs/>
            <w:color w:val="000000" w:themeColor="text1"/>
          </w:rPr>
          <w:delText xml:space="preserve"> components</w:delText>
        </w:r>
        <w:r w:rsidR="009B1F3C" w:rsidRPr="009B1F3C">
          <w:rPr>
            <w:bCs/>
            <w:color w:val="000000" w:themeColor="text1"/>
          </w:rPr>
          <w:delText xml:space="preserve"> </w:delText>
        </w:r>
        <w:r w:rsidR="009B1F3C">
          <w:rPr>
            <w:bCs/>
            <w:color w:val="000000" w:themeColor="text1"/>
          </w:rPr>
          <w:delText>in urban environments,</w:delText>
        </w:r>
        <w:r w:rsidR="00CD7377">
          <w:rPr>
            <w:bCs/>
            <w:color w:val="000000" w:themeColor="text1"/>
          </w:rPr>
          <w:fldChar w:fldCharType="begin"/>
        </w:r>
        <w:r w:rsidR="00CD7377">
          <w:rPr>
            <w:bCs/>
            <w:color w:val="000000" w:themeColor="text1"/>
          </w:rPr>
          <w:delInstrText xml:space="preserve"> ADDIN ZOTERO_ITEM CSL_CITATION {"citationID":"slTWVnkE","properties":{"formattedCitation":"\\super 56\\nosupersub{}","plainCitation":"56","noteIndex":0},"citationItems":[{"id":1193,"uris":["http://zotero.org/users/6925055/items/RST7MJ5D"],"uri":["http://zotero.org/users/6925055/items/RST7MJ5D"],"itemData":{"id":1193,"type":"article-journal","container-title":"New York","title":"Atmospheric chemistry and physics. 1997","author":[{"family":"Seinfeld","given":"John"},{"family":"Pandis","given":"Spyros"}],"issued":{"date-parts":[["2008"]]}}}],"schema":"https://github.com/citation-style-language/schema/raw/master/csl-citation.json"} </w:delInstrText>
        </w:r>
        <w:r w:rsidR="00CD7377">
          <w:rPr>
            <w:bCs/>
            <w:color w:val="000000" w:themeColor="text1"/>
          </w:rPr>
          <w:fldChar w:fldCharType="separate"/>
        </w:r>
        <w:r w:rsidR="00E52BA5" w:rsidRPr="00E52BA5">
          <w:rPr>
            <w:color w:val="000000"/>
            <w:vertAlign w:val="superscript"/>
          </w:rPr>
          <w:delText>56</w:delText>
        </w:r>
        <w:r w:rsidR="00CD7377">
          <w:rPr>
            <w:bCs/>
            <w:color w:val="000000" w:themeColor="text1"/>
          </w:rPr>
          <w:fldChar w:fldCharType="end"/>
        </w:r>
        <w:r w:rsidR="009B1F3C">
          <w:rPr>
            <w:bCs/>
            <w:color w:val="000000" w:themeColor="text1"/>
          </w:rPr>
          <w:delText xml:space="preserve"> we </w:delText>
        </w:r>
        <w:r w:rsidR="0068672E">
          <w:rPr>
            <w:bCs/>
            <w:color w:val="000000" w:themeColor="text1"/>
          </w:rPr>
          <w:delText>removed</w:delText>
        </w:r>
        <w:r w:rsidR="009B1F3C">
          <w:rPr>
            <w:bCs/>
            <w:color w:val="000000" w:themeColor="text1"/>
          </w:rPr>
          <w:delText xml:space="preserve"> the EC concentration from the total PM</w:delText>
        </w:r>
        <w:r w:rsidR="009B1F3C" w:rsidRPr="00417F55">
          <w:rPr>
            <w:bCs/>
            <w:color w:val="000000" w:themeColor="text1"/>
            <w:vertAlign w:val="subscript"/>
          </w:rPr>
          <w:delText>2.5</w:delText>
        </w:r>
        <w:r w:rsidR="009B1F3C">
          <w:rPr>
            <w:bCs/>
            <w:color w:val="000000" w:themeColor="text1"/>
          </w:rPr>
          <w:delText xml:space="preserve"> mass concentration (non-EC PM</w:delText>
        </w:r>
        <w:r w:rsidR="009B1F3C" w:rsidRPr="00417F55">
          <w:rPr>
            <w:bCs/>
            <w:color w:val="000000" w:themeColor="text1"/>
            <w:vertAlign w:val="subscript"/>
          </w:rPr>
          <w:delText>2.5</w:delText>
        </w:r>
        <w:r w:rsidR="009B1F3C">
          <w:rPr>
            <w:bCs/>
            <w:color w:val="000000" w:themeColor="text1"/>
          </w:rPr>
          <w:delText>), to avoid overadjustment when including both in the models simultaneously.</w:delText>
        </w:r>
      </w:del>
    </w:p>
    <w:p w14:paraId="242AE868" w14:textId="020E2CB8" w:rsidR="009B1F3C" w:rsidRPr="008F0905" w:rsidRDefault="008F0905" w:rsidP="004115DF">
      <w:pPr>
        <w:jc w:val="both"/>
        <w:rPr>
          <w:ins w:id="115" w:author="Parks, Robbie M" w:date="2022-04-26T11:45:00Z"/>
          <w:bCs/>
          <w:i/>
          <w:iCs/>
          <w:color w:val="000000" w:themeColor="text1"/>
        </w:rPr>
      </w:pPr>
      <w:ins w:id="116" w:author="Parks, Robbie M" w:date="2022-04-26T11:45:00Z">
        <w:r w:rsidRPr="008F0905">
          <w:rPr>
            <w:bCs/>
            <w:color w:val="000000" w:themeColor="text1"/>
          </w:rPr>
          <w:t>We obtained predictions on monthly concentrations of nitrogen oxides (NO</w:t>
        </w:r>
        <w:r w:rsidRPr="008F0905">
          <w:rPr>
            <w:bCs/>
            <w:color w:val="000000" w:themeColor="text1"/>
            <w:vertAlign w:val="subscript"/>
          </w:rPr>
          <w:t>x</w:t>
        </w:r>
        <w:r w:rsidRPr="008F0905">
          <w:rPr>
            <w:bCs/>
            <w:color w:val="000000" w:themeColor="text1"/>
          </w:rPr>
          <w:t>), carbon monoxide (CO), elemental carbon (EC), and fine particles (PM</w:t>
        </w:r>
        <w:r w:rsidRPr="008F0905">
          <w:rPr>
            <w:bCs/>
            <w:color w:val="000000" w:themeColor="text1"/>
            <w:vertAlign w:val="subscript"/>
          </w:rPr>
          <w:t>2.5</w:t>
        </w:r>
        <w:r w:rsidRPr="008F0905">
          <w:rPr>
            <w:bCs/>
            <w:color w:val="000000" w:themeColor="text1"/>
          </w:rPr>
          <w:t>) (as well as ozone, O</w:t>
        </w:r>
        <w:r w:rsidRPr="008F0905">
          <w:rPr>
            <w:bCs/>
            <w:color w:val="000000" w:themeColor="text1"/>
            <w:vertAlign w:val="subscript"/>
          </w:rPr>
          <w:t>3</w:t>
        </w:r>
        <w:r w:rsidRPr="008F0905">
          <w:rPr>
            <w:bCs/>
            <w:color w:val="000000" w:themeColor="text1"/>
          </w:rPr>
          <w:t>, for a sensitivity analysis, usually negatively correlated with other pollutants due to its chemistry</w:t>
        </w:r>
        <w:r w:rsidRPr="008F0905">
          <w:rPr>
            <w:bCs/>
            <w:color w:val="000000" w:themeColor="text1"/>
          </w:rPr>
          <w:fldChar w:fldCharType="begin"/>
        </w:r>
        <w:r w:rsidR="00724D23">
          <w:rPr>
            <w:bCs/>
            <w:color w:val="000000" w:themeColor="text1"/>
          </w:rPr>
          <w:instrText xml:space="preserve"> ADDIN ZOTERO_ITEM CSL_CITATION {"citationID":"IlWHg8xF","properties":{"formattedCitation":"\\super 51\\nosupersub{}","plainCitation":"51","noteIndex":0},"citationItems":[{"id":1179,"uris":["http://zotero.org/users/6925055/items/ET38ZT67"],"itemData":{"id":1179,"type":"article-journal","container-title":"Atmospheric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Pr="008F0905">
          <w:rPr>
            <w:bCs/>
            <w:color w:val="000000" w:themeColor="text1"/>
          </w:rPr>
          <w:fldChar w:fldCharType="separate"/>
        </w:r>
        <w:r w:rsidRPr="008F0905">
          <w:rPr>
            <w:bCs/>
            <w:color w:val="000000" w:themeColor="text1"/>
            <w:vertAlign w:val="superscript"/>
          </w:rPr>
          <w:t>51</w:t>
        </w:r>
        <w:r w:rsidRPr="008F0905">
          <w:rPr>
            <w:bCs/>
            <w:color w:val="000000" w:themeColor="text1"/>
          </w:rPr>
          <w:fldChar w:fldCharType="end"/>
        </w:r>
        <w:r w:rsidRPr="008F0905">
          <w:rPr>
            <w:bCs/>
            <w:color w:val="000000" w:themeColor="text1"/>
          </w:rPr>
          <w:t>), at residential addresses of study participants from the validated spatio-temporal air pollution modelling system DEHM-UBM-</w:t>
        </w:r>
        <w:proofErr w:type="spellStart"/>
        <w:r w:rsidRPr="008F0905">
          <w:rPr>
            <w:bCs/>
            <w:color w:val="000000" w:themeColor="text1"/>
          </w:rPr>
          <w:t>AirGIS</w:t>
        </w:r>
        <w:proofErr w:type="spellEnd"/>
        <w:r w:rsidRPr="008F0905">
          <w:rPr>
            <w:bCs/>
            <w:color w:val="000000" w:themeColor="text1"/>
          </w:rPr>
          <w:t xml:space="preserve"> that provides full space and time coverage over the study period, described in detail elsewhere.</w:t>
        </w:r>
        <w:r w:rsidRPr="008F0905">
          <w:rPr>
            <w:bCs/>
            <w:color w:val="000000" w:themeColor="text1"/>
          </w:rPr>
          <w:fldChar w:fldCharType="begin"/>
        </w:r>
        <w:r w:rsidR="00724D23">
          <w:rPr>
            <w:bCs/>
            <w:color w:val="000000" w:themeColor="text1"/>
          </w:rPr>
          <w:instrText xml:space="preserve"> ADDIN ZOTERO_ITEM CSL_CITATION {"citationID":"V3mZUeCo","properties":{"formattedCitation":"\\super 52\\uc0\\u8211{}55\\nosupersub{}","plainCitation":"52–55","noteIndex":0},"citationItems":[{"id":1141,"uris":["http://zotero.org/users/6925055/items/GAPVDTWE"],"itemData":{"id":1141,"type":"article-journal","container-title":"Atmospheric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Pr="008F0905">
          <w:rPr>
            <w:bCs/>
            <w:color w:val="000000" w:themeColor="text1"/>
          </w:rPr>
          <w:fldChar w:fldCharType="separate"/>
        </w:r>
        <w:r w:rsidRPr="008F0905">
          <w:rPr>
            <w:bCs/>
            <w:color w:val="000000" w:themeColor="text1"/>
            <w:vertAlign w:val="superscript"/>
          </w:rPr>
          <w:t>52–55</w:t>
        </w:r>
        <w:r w:rsidRPr="008F0905">
          <w:rPr>
            <w:bCs/>
            <w:color w:val="000000" w:themeColor="text1"/>
          </w:rPr>
          <w:fldChar w:fldCharType="end"/>
        </w:r>
        <w:r w:rsidRPr="008F0905">
          <w:rPr>
            <w:bCs/>
            <w:color w:val="000000" w:themeColor="text1"/>
          </w:rPr>
          <w:t xml:space="preserve"> In brief, DEHM-UBM-</w:t>
        </w:r>
        <w:proofErr w:type="spellStart"/>
        <w:r w:rsidRPr="008F0905">
          <w:rPr>
            <w:bCs/>
            <w:color w:val="000000" w:themeColor="text1"/>
          </w:rPr>
          <w:t>AirGIS</w:t>
        </w:r>
        <w:proofErr w:type="spellEnd"/>
        <w:r w:rsidRPr="008F0905">
          <w:rPr>
            <w:bCs/>
            <w:color w:val="000000" w:themeColor="text1"/>
          </w:rPr>
          <w:t xml:space="preserve"> is a human exposure modelling system for traffic pollution, developed for application in Danish air pollution epidemiological studies. The </w:t>
        </w:r>
        <w:r w:rsidRPr="008F0905">
          <w:rPr>
            <w:bCs/>
            <w:color w:val="000000" w:themeColor="text1"/>
          </w:rPr>
          <w:lastRenderedPageBreak/>
          <w:t>modelling system is able to generate street configuration and traffic data based on digital maps and national databases, which enables estimation of air quality levels at a large number of addresses in an automatic and effective way.</w:t>
        </w:r>
        <w:r>
          <w:rPr>
            <w:bCs/>
            <w:i/>
            <w:iCs/>
            <w:color w:val="000000" w:themeColor="text1"/>
          </w:rPr>
          <w:t xml:space="preserve"> </w:t>
        </w:r>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00FA5F91"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been extensively used in previous air pollution epidemiologic studies in Denmark</w:t>
        </w:r>
        <w:r w:rsidR="00A1016C" w:rsidRPr="00BE40FA">
          <w:rPr>
            <w:bCs/>
            <w:color w:val="000000" w:themeColor="text1"/>
          </w:rPr>
          <w:t>.</w:t>
        </w:r>
        <w:r w:rsidR="001808E4" w:rsidRPr="00BE40FA">
          <w:rPr>
            <w:bCs/>
            <w:color w:val="000000" w:themeColor="text1"/>
          </w:rPr>
          <w:fldChar w:fldCharType="begin"/>
        </w:r>
        <w:r w:rsidR="004B132D">
          <w:rPr>
            <w:bCs/>
            <w:color w:val="000000" w:themeColor="text1"/>
          </w:rPr>
          <w:instrText xml:space="preserve"> ADDIN ZOTERO_ITEM CSL_CITATION {"citationID":"Liqz6nw7","properties":{"formattedCitation":"\\super 17,56\\uc0\\u8211{}58\\nosupersub{}","plainCitation":"17,56–58","noteIndex":0},"citationItems":[{"id":1087,"uris":["http://zotero.org/users/6925055/items/S3QKJWU8"],"itemData":{"id":1087,"type":"article-journal","container-title":"Environmental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A72CAA" w:rsidRPr="00A72CAA">
          <w:rPr>
            <w:color w:val="000000"/>
            <w:vertAlign w:val="superscript"/>
          </w:rPr>
          <w:t>17,56–58</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 xml:space="preserve">The models have good </w:t>
        </w:r>
        <w:r w:rsidR="009D0AAF">
          <w:rPr>
            <w:bCs/>
            <w:color w:val="000000" w:themeColor="text1"/>
          </w:rPr>
          <w:t xml:space="preserve">predictive </w:t>
        </w:r>
        <w:r w:rsidR="00840226">
          <w:rPr>
            <w:bCs/>
            <w:color w:val="000000" w:themeColor="text1"/>
          </w:rPr>
          <w:t>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840226">
          <w:rPr>
            <w:bCs/>
            <w:color w:val="000000" w:themeColor="text1"/>
          </w:rPr>
          <w:t xml:space="preserve">of </w:t>
        </w:r>
        <w:r w:rsidR="00C05AA3">
          <w:rPr>
            <w:bCs/>
            <w:color w:val="000000" w:themeColor="text1"/>
          </w:rPr>
          <w:t>0.8</w:t>
        </w:r>
        <w:r w:rsidR="001D5639">
          <w:rPr>
            <w:bCs/>
            <w:color w:val="000000" w:themeColor="text1"/>
          </w:rPr>
          <w:t>5</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 xml:space="preserve">, </w:t>
        </w:r>
        <w:r w:rsidR="00A45878">
          <w:rPr>
            <w:bCs/>
            <w:color w:val="000000" w:themeColor="text1"/>
          </w:rPr>
          <w:t>0.</w:t>
        </w:r>
        <w:r w:rsidR="001D5639">
          <w:rPr>
            <w:bCs/>
            <w:color w:val="000000" w:themeColor="text1"/>
          </w:rPr>
          <w:t>91</w:t>
        </w:r>
        <w:r w:rsidR="00BC49EA">
          <w:rPr>
            <w:bCs/>
            <w:color w:val="000000" w:themeColor="text1"/>
          </w:rPr>
          <w:t xml:space="preserve"> for CO, </w:t>
        </w:r>
        <w:r w:rsidR="001D5639">
          <w:rPr>
            <w:bCs/>
            <w:color w:val="000000" w:themeColor="text1"/>
          </w:rPr>
          <w:t>0.92</w:t>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 xml:space="preserve">, </w:t>
        </w:r>
        <w:r w:rsidR="001D5639">
          <w:rPr>
            <w:bCs/>
            <w:color w:val="000000" w:themeColor="text1"/>
          </w:rPr>
          <w:t>0.79</w:t>
        </w:r>
        <w:r w:rsidR="00BC49EA">
          <w:rPr>
            <w:bCs/>
            <w:color w:val="000000" w:themeColor="text1"/>
          </w:rPr>
          <w:t xml:space="preserve"> for EC</w:t>
        </w:r>
        <w:r w:rsidR="006B56F7">
          <w:rPr>
            <w:bCs/>
            <w:color w:val="000000" w:themeColor="text1"/>
          </w:rPr>
          <w:t xml:space="preserve">, </w:t>
        </w:r>
        <w:r w:rsidR="00840226">
          <w:rPr>
            <w:bCs/>
            <w:color w:val="000000" w:themeColor="text1"/>
          </w:rPr>
          <w:t>and</w:t>
        </w:r>
        <w:r w:rsidR="004F33A5">
          <w:rPr>
            <w:bCs/>
            <w:color w:val="000000" w:themeColor="text1"/>
          </w:rPr>
          <w:t xml:space="preserve"> </w:t>
        </w:r>
        <w:r w:rsidR="006E78E0">
          <w:rPr>
            <w:bCs/>
            <w:color w:val="000000" w:themeColor="text1"/>
          </w:rPr>
          <w:t>0.83</w:t>
        </w:r>
        <w:r w:rsidR="006B56F7">
          <w:rPr>
            <w:bCs/>
            <w:color w:val="000000" w:themeColor="text1"/>
          </w:rPr>
          <w:t xml:space="preserve">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970001">
          <w:rPr>
            <w:bCs/>
            <w:color w:val="000000" w:themeColor="text1"/>
          </w:rPr>
          <w:t>.</w:t>
        </w:r>
        <w:r w:rsidR="001E45B5">
          <w:rPr>
            <w:bCs/>
            <w:color w:val="000000" w:themeColor="text1"/>
          </w:rPr>
          <w:fldChar w:fldCharType="begin"/>
        </w:r>
        <w:r w:rsidR="004B132D">
          <w:rPr>
            <w:bCs/>
            <w:color w:val="000000" w:themeColor="text1"/>
          </w:rPr>
          <w:instrText xml:space="preserve"> ADDIN ZOTERO_ITEM CSL_CITATION {"citationID":"KMi8NyQa","properties":{"formattedCitation":"\\super 52,55\\nosupersub{}","plainCitation":"52,55","noteIndex":0},"citationItems":[{"id":1141,"uris":["http://zotero.org/users/6925055/items/GAPVDTWE"],"itemData":{"id":1141,"type":"article-journal","container-title":"Atmospheric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1E45B5">
          <w:rPr>
            <w:bCs/>
            <w:color w:val="000000" w:themeColor="text1"/>
          </w:rPr>
          <w:fldChar w:fldCharType="separate"/>
        </w:r>
        <w:r w:rsidR="00A72CAA" w:rsidRPr="00A72CAA">
          <w:rPr>
            <w:color w:val="000000"/>
            <w:vertAlign w:val="superscript"/>
          </w:rPr>
          <w:t>52,55</w:t>
        </w:r>
        <w:r w:rsidR="001E45B5">
          <w:rPr>
            <w:bCs/>
            <w:color w:val="000000" w:themeColor="text1"/>
          </w:rPr>
          <w:fldChar w:fldCharType="end"/>
        </w:r>
        <w:r w:rsidR="006424C1">
          <w:rPr>
            <w:bCs/>
            <w:color w:val="000000" w:themeColor="text1"/>
          </w:rPr>
          <w:t xml:space="preserve"> </w:t>
        </w:r>
        <w:r w:rsidR="009B1F3C">
          <w:rPr>
            <w:bCs/>
            <w:color w:val="000000" w:themeColor="text1"/>
          </w:rPr>
          <w:t>Because traffic is a major source of PM</w:t>
        </w:r>
        <w:r w:rsidR="009B1F3C" w:rsidRPr="00417F55">
          <w:rPr>
            <w:bCs/>
            <w:color w:val="000000" w:themeColor="text1"/>
            <w:vertAlign w:val="subscript"/>
          </w:rPr>
          <w:t>2.5</w:t>
        </w:r>
        <w:r w:rsidR="009B1F3C">
          <w:rPr>
            <w:bCs/>
            <w:color w:val="000000" w:themeColor="text1"/>
          </w:rPr>
          <w:t xml:space="preserve"> and EC one of the main PM</w:t>
        </w:r>
        <w:r w:rsidR="009B1F3C" w:rsidRPr="00417F55">
          <w:rPr>
            <w:bCs/>
            <w:color w:val="000000" w:themeColor="text1"/>
            <w:vertAlign w:val="subscript"/>
          </w:rPr>
          <w:t>2.5</w:t>
        </w:r>
        <w:r w:rsidR="009B1F3C">
          <w:rPr>
            <w:bCs/>
            <w:color w:val="000000" w:themeColor="text1"/>
          </w:rPr>
          <w:t xml:space="preserve"> components</w:t>
        </w:r>
        <w:r w:rsidR="009B1F3C" w:rsidRPr="009B1F3C">
          <w:rPr>
            <w:bCs/>
            <w:color w:val="000000" w:themeColor="text1"/>
          </w:rPr>
          <w:t xml:space="preserve"> </w:t>
        </w:r>
        <w:r w:rsidR="009B1F3C">
          <w:rPr>
            <w:bCs/>
            <w:color w:val="000000" w:themeColor="text1"/>
          </w:rPr>
          <w:t>in urban environments,</w:t>
        </w:r>
        <w:r w:rsidR="00CD7377">
          <w:rPr>
            <w:bCs/>
            <w:color w:val="000000" w:themeColor="text1"/>
          </w:rPr>
          <w:fldChar w:fldCharType="begin"/>
        </w:r>
        <w:r w:rsidR="004B132D">
          <w:rPr>
            <w:bCs/>
            <w:color w:val="000000" w:themeColor="text1"/>
          </w:rPr>
          <w:instrText xml:space="preserve"> ADDIN ZOTERO_ITEM CSL_CITATION {"citationID":"slTWVnkE","properties":{"formattedCitation":"\\super 59\\nosupersub{}","plainCitation":"59","noteIndex":0},"citationItems":[{"id":1193,"uris":["http://zotero.org/users/6925055/items/RST7MJ5D"],"itemData":{"id":1193,"type":"article-journal","container-title":"New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00CD7377">
          <w:rPr>
            <w:bCs/>
            <w:color w:val="000000" w:themeColor="text1"/>
          </w:rPr>
          <w:fldChar w:fldCharType="separate"/>
        </w:r>
        <w:r w:rsidR="00A72CAA" w:rsidRPr="00A72CAA">
          <w:rPr>
            <w:color w:val="000000"/>
            <w:vertAlign w:val="superscript"/>
          </w:rPr>
          <w:t>59</w:t>
        </w:r>
        <w:r w:rsidR="00CD7377">
          <w:rPr>
            <w:bCs/>
            <w:color w:val="000000" w:themeColor="text1"/>
          </w:rPr>
          <w:fldChar w:fldCharType="end"/>
        </w:r>
        <w:r w:rsidR="009B1F3C">
          <w:rPr>
            <w:bCs/>
            <w:color w:val="000000" w:themeColor="text1"/>
          </w:rPr>
          <w:t xml:space="preserve"> we </w:t>
        </w:r>
        <w:r w:rsidR="0068672E">
          <w:rPr>
            <w:bCs/>
            <w:color w:val="000000" w:themeColor="text1"/>
          </w:rPr>
          <w:t>removed</w:t>
        </w:r>
        <w:r w:rsidR="009B1F3C">
          <w:rPr>
            <w:bCs/>
            <w:color w:val="000000" w:themeColor="text1"/>
          </w:rPr>
          <w:t xml:space="preserve"> the EC concentration from the total PM</w:t>
        </w:r>
        <w:r w:rsidR="009B1F3C" w:rsidRPr="00417F55">
          <w:rPr>
            <w:bCs/>
            <w:color w:val="000000" w:themeColor="text1"/>
            <w:vertAlign w:val="subscript"/>
          </w:rPr>
          <w:t>2.5</w:t>
        </w:r>
        <w:r w:rsidR="009B1F3C">
          <w:rPr>
            <w:bCs/>
            <w:color w:val="000000" w:themeColor="text1"/>
          </w:rPr>
          <w:t xml:space="preserve"> mass concentration (non-EC PM</w:t>
        </w:r>
        <w:r w:rsidR="009B1F3C" w:rsidRPr="00417F55">
          <w:rPr>
            <w:bCs/>
            <w:color w:val="000000" w:themeColor="text1"/>
            <w:vertAlign w:val="subscript"/>
          </w:rPr>
          <w:t>2.5</w:t>
        </w:r>
        <w:r w:rsidR="009B1F3C">
          <w:rPr>
            <w:bCs/>
            <w:color w:val="000000" w:themeColor="text1"/>
          </w:rPr>
          <w:t>)</w:t>
        </w:r>
        <w:r w:rsidR="00FC7AB2">
          <w:rPr>
            <w:bCs/>
            <w:color w:val="000000" w:themeColor="text1"/>
          </w:rPr>
          <w:t xml:space="preserve"> by subtraction</w:t>
        </w:r>
        <w:r w:rsidR="009B1F3C">
          <w:rPr>
            <w:bCs/>
            <w:color w:val="000000" w:themeColor="text1"/>
          </w:rPr>
          <w:t>, to avoid overadjustment when including both in the models simultaneously.</w:t>
        </w:r>
      </w:ins>
    </w:p>
    <w:p w14:paraId="61E424A2" w14:textId="77777777" w:rsidR="009B1F3C" w:rsidRPr="0066473E" w:rsidRDefault="009B1F3C" w:rsidP="004115DF">
      <w:pPr>
        <w:jc w:val="both"/>
        <w:rPr>
          <w:bCs/>
          <w:color w:val="000000" w:themeColor="text1"/>
        </w:rPr>
        <w:pPrChange w:id="117" w:author="Parks, Robbie M" w:date="2022-04-26T11:45:00Z">
          <w:pPr/>
        </w:pPrChange>
      </w:pPr>
    </w:p>
    <w:p w14:paraId="4AB86CD1" w14:textId="2C4BB7B2" w:rsidR="006715DF" w:rsidRPr="0066473E" w:rsidRDefault="00BB5933" w:rsidP="004115DF">
      <w:pPr>
        <w:jc w:val="both"/>
        <w:rPr>
          <w:i/>
          <w:rPrChange w:id="118" w:author="Parks, Robbie M" w:date="2022-04-26T11:45:00Z">
            <w:rPr>
              <w:color w:val="000000" w:themeColor="text1"/>
            </w:rPr>
          </w:rPrChange>
        </w:rPr>
        <w:pPrChange w:id="119" w:author="Parks, Robbie M" w:date="2022-04-26T11:45:00Z">
          <w:pPr/>
        </w:pPrChange>
      </w:pPr>
      <w:r w:rsidRPr="00BB5933">
        <w:rPr>
          <w:rPrChange w:id="120" w:author="Parks, Robbie M" w:date="2022-04-26T11:45:00Z">
            <w:rPr>
              <w:color w:val="000000" w:themeColor="text1"/>
            </w:rPr>
          </w:rPrChange>
        </w:rPr>
        <w:t>Based on the residential history of each case or control, we calculated 1-, 5-, and 10-year average exposure to each pollutant ending at one year before the index date, as diagnosis has been shown previously to occur at a median of 12 months after symptoms onset.</w:t>
      </w:r>
      <w:del w:id="121" w:author="Parks, Robbie M" w:date="2022-04-26T11:45:00Z">
        <w:r w:rsidR="009A10B0" w:rsidRPr="00BE40FA">
          <w:rPr>
            <w:bCs/>
            <w:color w:val="000000" w:themeColor="text1"/>
          </w:rPr>
          <w:fldChar w:fldCharType="begin"/>
        </w:r>
        <w:r w:rsidR="0099756B">
          <w:rPr>
            <w:bCs/>
            <w:color w:val="000000" w:themeColor="text1"/>
          </w:rPr>
          <w:delInstrText xml:space="preserve"> ADDIN ZOTERO_ITEM CSL_CITATION {"citationID":"E2fWH0n3","properties":{"formattedCitation":"\\super 57\\nosupersub{}","plainCitation":"57","noteIndex":0},"citationItems":[{"id":1124,"uris":["http://zotero.org/users/6925055/items/2NJYSJCZ"],"uri":["http://zotero.org/users/6925055/items/2NJYSJCZ"],"itemData":{"id":1124,"type":"article-journal","abstract":"Objectives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delInstrText>
        </w:r>
        <w:r w:rsidR="009A10B0" w:rsidRPr="00BE40FA">
          <w:rPr>
            <w:bCs/>
            <w:color w:val="000000" w:themeColor="text1"/>
          </w:rPr>
          <w:fldChar w:fldCharType="separate"/>
        </w:r>
        <w:r w:rsidR="00E52BA5" w:rsidRPr="00E52BA5">
          <w:rPr>
            <w:color w:val="000000"/>
            <w:vertAlign w:val="superscript"/>
          </w:rPr>
          <w:delText>57</w:delText>
        </w:r>
        <w:r w:rsidR="009A10B0" w:rsidRPr="00BE40FA">
          <w:rPr>
            <w:bCs/>
            <w:color w:val="000000" w:themeColor="text1"/>
          </w:rPr>
          <w:fldChar w:fldCharType="end"/>
        </w:r>
      </w:del>
      <w:ins w:id="122" w:author="Parks, Robbie M" w:date="2022-04-26T11:45:00Z">
        <w:r w:rsidRPr="00BB5933">
          <w:rPr>
            <w:bCs/>
          </w:rPr>
          <w:fldChar w:fldCharType="begin"/>
        </w:r>
        <w:r w:rsidR="00CA4500">
          <w:rPr>
            <w:bCs/>
          </w:rPr>
          <w:instrText xml:space="preserve"> ADDIN ZOTERO_ITEM CSL_CITATION {"citationID":"E2fWH0n3","properties":{"formattedCitation":"\\super 60\\nosupersub{}","plainCitation":"60","noteIndex":0},"citationItems":[{"id":1124,"uris":["http://zotero.org/users/6925055/items/2NJYSJCZ"],"itemData":{"id":1124,"type":"article-journal","abstract":"Objectives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Pr="00BB5933">
          <w:rPr>
            <w:bCs/>
          </w:rPr>
          <w:fldChar w:fldCharType="separate"/>
        </w:r>
        <w:r w:rsidRPr="00BB5933">
          <w:rPr>
            <w:bCs/>
            <w:vertAlign w:val="superscript"/>
          </w:rPr>
          <w:t>60</w:t>
        </w:r>
        <w:r w:rsidRPr="00BB5933">
          <w:rPr>
            <w:bCs/>
          </w:rPr>
          <w:fldChar w:fldCharType="end"/>
        </w:r>
        <w:r w:rsidR="0066473E" w:rsidRPr="0066473E">
          <w:rPr>
            <w:bCs/>
          </w:rPr>
          <w:t xml:space="preserve"> Specifically, each case or control average value (1-, 5- or 10-year) was calculated as the mean of all concentrations recorded across time at the recorded addresses within each time window</w:t>
        </w:r>
        <w:r w:rsidR="0066473E" w:rsidRPr="005D3672">
          <w:rPr>
            <w:bCs/>
            <w:i/>
            <w:iCs/>
          </w:rPr>
          <w:t>.</w:t>
        </w:r>
      </w:ins>
      <w:r w:rsidR="0066473E" w:rsidRPr="001A44A6">
        <w:rPr>
          <w:rPrChange w:id="123" w:author="Parks, Robbie M" w:date="2022-04-26T11:45:00Z">
            <w:rPr>
              <w:color w:val="000000" w:themeColor="text1"/>
            </w:rPr>
          </w:rPrChange>
        </w:rPr>
        <w:t xml:space="preserve"> </w:t>
      </w:r>
      <w:r w:rsidR="00181C84" w:rsidRPr="00BE40FA">
        <w:rPr>
          <w:bCs/>
          <w:color w:val="000000" w:themeColor="text1"/>
        </w:rPr>
        <w:t>A small number of</w:t>
      </w:r>
      <w:r w:rsidR="00F0122A">
        <w:rPr>
          <w:bCs/>
          <w:color w:val="000000" w:themeColor="text1"/>
        </w:rPr>
        <w:t xml:space="preserve"> </w:t>
      </w:r>
      <w:r w:rsidR="000F1ECC">
        <w:rPr>
          <w:bCs/>
          <w:color w:val="000000" w:themeColor="text1"/>
        </w:rPr>
        <w:t xml:space="preserve">Danish residents </w:t>
      </w:r>
      <w:r w:rsidR="00181C84" w:rsidRPr="00BE40FA">
        <w:rPr>
          <w:bCs/>
          <w:color w:val="000000" w:themeColor="text1"/>
        </w:rPr>
        <w:t>lack a complete address history</w:t>
      </w:r>
      <w:r w:rsidR="0078279A" w:rsidRPr="00BE40FA">
        <w:rPr>
          <w:bCs/>
          <w:color w:val="000000" w:themeColor="text1"/>
        </w:rPr>
        <w:t xml:space="preserve"> (</w:t>
      </w:r>
      <w:r w:rsidR="0021561F">
        <w:rPr>
          <w:bCs/>
          <w:color w:val="000000" w:themeColor="text1"/>
        </w:rPr>
        <w:t>1.</w:t>
      </w:r>
      <w:r w:rsidR="004B5469">
        <w:rPr>
          <w:bCs/>
          <w:color w:val="000000" w:themeColor="text1"/>
        </w:rPr>
        <w:t>7</w:t>
      </w:r>
      <w:r w:rsidR="0021561F">
        <w:rPr>
          <w:bCs/>
          <w:color w:val="000000" w:themeColor="text1"/>
        </w:rPr>
        <w:t>%</w:t>
      </w:r>
      <w:r w:rsidR="00870944">
        <w:rPr>
          <w:bCs/>
          <w:color w:val="000000" w:themeColor="text1"/>
        </w:rPr>
        <w:t xml:space="preserve">;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w:t>
      </w:r>
      <w:r w:rsidR="009D7C46">
        <w:rPr>
          <w:bCs/>
          <w:color w:val="000000" w:themeColor="text1"/>
        </w:rPr>
        <w:t xml:space="preserve">minimum </w:t>
      </w:r>
      <w:r w:rsidR="004D112C" w:rsidRPr="00BE40FA">
        <w:rPr>
          <w:bCs/>
          <w:color w:val="000000" w:themeColor="text1"/>
        </w:rPr>
        <w:t xml:space="preserve">criteria for </w:t>
      </w:r>
      <w:r w:rsidR="009D7C46">
        <w:rPr>
          <w:bCs/>
          <w:color w:val="000000" w:themeColor="text1"/>
        </w:rPr>
        <w:t xml:space="preserve">number of complete exposure record months to </w:t>
      </w:r>
      <w:r w:rsidR="004D112C" w:rsidRPr="00BE40FA">
        <w:rPr>
          <w:bCs/>
          <w:color w:val="000000" w:themeColor="text1"/>
        </w:rPr>
        <w:t>includ</w:t>
      </w:r>
      <w:r w:rsidR="009D7C46">
        <w:rPr>
          <w:bCs/>
          <w:color w:val="000000" w:themeColor="text1"/>
        </w:rPr>
        <w:t>e</w:t>
      </w:r>
      <w:r w:rsidR="004D112C" w:rsidRPr="00BE40FA">
        <w:rPr>
          <w:bCs/>
          <w:color w:val="000000" w:themeColor="text1"/>
        </w:rPr>
        <w:t xml:space="preserve"> </w:t>
      </w:r>
      <w:r w:rsidR="00C3243E" w:rsidRPr="00BE40FA">
        <w:rPr>
          <w:bCs/>
          <w:color w:val="000000" w:themeColor="text1"/>
        </w:rPr>
        <w:t>cases and controls</w:t>
      </w:r>
      <w:r w:rsidR="00F3435D" w:rsidRPr="00BE40FA">
        <w:rPr>
          <w:bCs/>
          <w:color w:val="000000" w:themeColor="text1"/>
        </w:rPr>
        <w:t xml:space="preserve">: </w:t>
      </w:r>
      <w:r w:rsidR="00B67B35" w:rsidRPr="00BE40FA">
        <w:rPr>
          <w:bCs/>
          <w:color w:val="000000" w:themeColor="text1"/>
        </w:rPr>
        <w:t>(</w:t>
      </w:r>
      <w:proofErr w:type="spellStart"/>
      <w:r w:rsidR="00B67B35" w:rsidRPr="00BE40FA">
        <w:rPr>
          <w:bCs/>
          <w:color w:val="000000" w:themeColor="text1"/>
        </w:rPr>
        <w:t>i</w:t>
      </w:r>
      <w:proofErr w:type="spellEnd"/>
      <w:r w:rsidR="00B67B35" w:rsidRPr="00BE40FA">
        <w:rPr>
          <w:bCs/>
          <w:color w:val="000000" w:themeColor="text1"/>
        </w:rPr>
        <w:t xml:space="preserve">) </w:t>
      </w:r>
      <w:r w:rsidR="00665690" w:rsidRPr="00BE40FA">
        <w:rPr>
          <w:bCs/>
          <w:color w:val="000000" w:themeColor="text1"/>
        </w:rPr>
        <w:t>1-year averages: 9 of 12 months,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30 of 60 months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60 of 120 months.</w:t>
      </w:r>
    </w:p>
    <w:p w14:paraId="763DFD3A" w14:textId="22E1461E" w:rsidR="00FA5F91" w:rsidRPr="00BE40FA" w:rsidRDefault="00FA5F91" w:rsidP="004115DF">
      <w:pPr>
        <w:jc w:val="both"/>
        <w:rPr>
          <w:bCs/>
          <w:color w:val="000000" w:themeColor="text1"/>
        </w:rPr>
        <w:pPrChange w:id="124" w:author="Parks, Robbie M" w:date="2022-04-26T11:45:00Z">
          <w:pPr/>
        </w:pPrChange>
      </w:pPr>
    </w:p>
    <w:p w14:paraId="7713DAF2" w14:textId="0DB63522" w:rsidR="007C5151" w:rsidRPr="00BE40FA" w:rsidRDefault="007C5151" w:rsidP="004115DF">
      <w:pPr>
        <w:jc w:val="both"/>
        <w:rPr>
          <w:i/>
          <w:iCs/>
          <w:color w:val="000000" w:themeColor="text1"/>
        </w:rPr>
        <w:pPrChange w:id="125" w:author="Parks, Robbie M" w:date="2022-04-26T11:45:00Z">
          <w:pPr/>
        </w:pPrChange>
      </w:pPr>
      <w:r w:rsidRPr="00BE40FA">
        <w:rPr>
          <w:i/>
          <w:iCs/>
          <w:color w:val="000000" w:themeColor="text1"/>
        </w:rPr>
        <w:t>Covariate data</w:t>
      </w:r>
    </w:p>
    <w:p w14:paraId="6FD30193" w14:textId="77777777" w:rsidR="00287B11" w:rsidRPr="00BE40FA" w:rsidRDefault="00D73193" w:rsidP="003D3846">
      <w:pPr>
        <w:rPr>
          <w:del w:id="126" w:author="Parks, Robbie M" w:date="2022-04-26T11:45:00Z"/>
          <w:bCs/>
          <w:color w:val="000000" w:themeColor="text1"/>
        </w:rPr>
      </w:pPr>
      <w:del w:id="127" w:author="Parks, Robbie M" w:date="2022-04-26T11:45:00Z">
        <w:r w:rsidRPr="00BE40FA">
          <w:rPr>
            <w:bCs/>
            <w:color w:val="000000" w:themeColor="text1"/>
          </w:rPr>
          <w:lastRenderedPageBreak/>
          <w:delText xml:space="preserve">We </w:delText>
        </w:r>
        <w:r w:rsidR="00042BA4" w:rsidRPr="00BE40FA">
          <w:rPr>
            <w:bCs/>
            <w:color w:val="000000" w:themeColor="text1"/>
          </w:rPr>
          <w:delText>included</w:delText>
        </w:r>
        <w:r w:rsidRPr="00BE40FA">
          <w:rPr>
            <w:bCs/>
            <w:color w:val="000000" w:themeColor="text1"/>
          </w:rPr>
          <w:delText xml:space="preserve"> </w:delText>
        </w:r>
        <w:r w:rsidR="009336C1" w:rsidRPr="00BE40FA">
          <w:rPr>
            <w:bCs/>
            <w:color w:val="000000" w:themeColor="text1"/>
          </w:rPr>
          <w:delText>a</w:delText>
        </w:r>
        <w:r w:rsidRPr="00BE40FA">
          <w:rPr>
            <w:bCs/>
            <w:color w:val="000000" w:themeColor="text1"/>
          </w:rPr>
          <w:delText xml:space="preserve"> set of </w:delText>
        </w:r>
        <w:r w:rsidR="00262DF1" w:rsidRPr="00BE40FA">
          <w:rPr>
            <w:bCs/>
            <w:color w:val="000000" w:themeColor="text1"/>
          </w:rPr>
          <w:delText>covariate</w:delText>
        </w:r>
        <w:r w:rsidR="00172E13" w:rsidRPr="00BE40FA">
          <w:rPr>
            <w:bCs/>
            <w:color w:val="000000" w:themeColor="text1"/>
          </w:rPr>
          <w:delText>s</w:delText>
        </w:r>
        <w:r w:rsidR="00262DF1" w:rsidRPr="00BE40FA">
          <w:rPr>
            <w:bCs/>
            <w:color w:val="000000" w:themeColor="text1"/>
          </w:rPr>
          <w:delText xml:space="preserve"> to account for potential </w:delText>
        </w:r>
        <w:r w:rsidR="009B2B54">
          <w:rPr>
            <w:bCs/>
            <w:color w:val="000000" w:themeColor="text1"/>
          </w:rPr>
          <w:delText>confounding bias</w:delText>
        </w:r>
        <w:r w:rsidR="00925122" w:rsidRPr="00BE40FA">
          <w:rPr>
            <w:bCs/>
            <w:color w:val="000000" w:themeColor="text1"/>
          </w:rPr>
          <w:delText>.</w:delText>
        </w:r>
        <w:r w:rsidRPr="00BE40FA">
          <w:rPr>
            <w:bCs/>
            <w:color w:val="000000" w:themeColor="text1"/>
          </w:rPr>
          <w:delText xml:space="preserve"> </w:delText>
        </w:r>
        <w:r w:rsidR="00287B11" w:rsidRPr="00BE40FA">
          <w:rPr>
            <w:bCs/>
            <w:color w:val="000000" w:themeColor="text1"/>
          </w:rPr>
          <w:delText>We use</w:delText>
        </w:r>
        <w:r w:rsidR="00104F65" w:rsidRPr="00BE40FA">
          <w:rPr>
            <w:bCs/>
            <w:color w:val="000000" w:themeColor="text1"/>
          </w:rPr>
          <w:delText>d</w:delText>
        </w:r>
        <w:r w:rsidR="00287B11" w:rsidRPr="00BE40FA">
          <w:rPr>
            <w:bCs/>
            <w:color w:val="000000" w:themeColor="text1"/>
          </w:rPr>
          <w:delText xml:space="preserve"> </w:delText>
        </w:r>
        <w:r w:rsidR="00A804EF">
          <w:rPr>
            <w:bCs/>
            <w:color w:val="000000" w:themeColor="text1"/>
          </w:rPr>
          <w:delText>a</w:delText>
        </w:r>
        <w:r w:rsidR="00287B11" w:rsidRPr="00BE40FA">
          <w:rPr>
            <w:bCs/>
            <w:color w:val="000000" w:themeColor="text1"/>
          </w:rPr>
          <w:delText xml:space="preserve"> five-category</w:delText>
        </w:r>
        <w:r w:rsidR="00503A98">
          <w:rPr>
            <w:bCs/>
            <w:color w:val="000000" w:themeColor="text1"/>
          </w:rPr>
          <w:delText xml:space="preserve"> individual-level</w:delText>
        </w:r>
        <w:r w:rsidR="00287B11" w:rsidRPr="00BE40FA">
          <w:rPr>
            <w:bCs/>
            <w:color w:val="000000" w:themeColor="text1"/>
          </w:rPr>
          <w:delText xml:space="preserve"> socioeconomic status (SES) definition developed by the Danish Institute of Social Sciences, based on job titles</w:delText>
        </w:r>
        <w:r w:rsidR="00A804EF">
          <w:rPr>
            <w:bCs/>
            <w:color w:val="000000" w:themeColor="text1"/>
          </w:rPr>
          <w:delText xml:space="preserve"> from </w:delText>
        </w:r>
        <w:r w:rsidR="00A804EF" w:rsidRPr="00BE40FA">
          <w:rPr>
            <w:bCs/>
            <w:color w:val="000000" w:themeColor="text1"/>
          </w:rPr>
          <w:delText>income tax forms</w:delText>
        </w:r>
        <w:r w:rsidR="00726BA0">
          <w:rPr>
            <w:bCs/>
            <w:color w:val="000000" w:themeColor="text1"/>
          </w:rPr>
          <w:delText xml:space="preserve">, which </w:delText>
        </w:r>
        <w:r w:rsidR="00A804EF">
          <w:rPr>
            <w:bCs/>
            <w:color w:val="000000" w:themeColor="text1"/>
          </w:rPr>
          <w:delText xml:space="preserve">we </w:delText>
        </w:r>
        <w:r w:rsidR="00726BA0">
          <w:rPr>
            <w:bCs/>
            <w:color w:val="000000" w:themeColor="text1"/>
          </w:rPr>
          <w:delText>have shown as having an association with ALS diagnosis in Denmark,</w:delText>
        </w:r>
        <w:r w:rsidR="000C4F9C">
          <w:rPr>
            <w:bCs/>
            <w:color w:val="000000" w:themeColor="text1"/>
          </w:rPr>
          <w:fldChar w:fldCharType="begin"/>
        </w:r>
        <w:r w:rsidR="00CD7377">
          <w:rPr>
            <w:bCs/>
            <w:color w:val="000000" w:themeColor="text1"/>
          </w:rPr>
          <w:delInstrText xml:space="preserve"> ADDIN ZOTERO_ITEM CSL_CITATION {"citationID":"0eulvPwB","properties":{"formattedCitation":"\\super 58\\nosupersub{}","plainCitation":"58","noteIndex":0},"citationItems":[{"id":1147,"uris":["http://zotero.org/users/6925055/items/2NGLH58G"],"uri":["http://zotero.org/users/6925055/items/2NGLH58G"],"itemData":{"id":1147,"type":"article-journal","abstract":"Objectives\nSeveral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delInstrText>
        </w:r>
        <w:r w:rsidR="000C4F9C">
          <w:rPr>
            <w:bCs/>
            <w:color w:val="000000" w:themeColor="text1"/>
          </w:rPr>
          <w:fldChar w:fldCharType="separate"/>
        </w:r>
        <w:r w:rsidR="00E52BA5" w:rsidRPr="00E52BA5">
          <w:rPr>
            <w:color w:val="000000"/>
            <w:vertAlign w:val="superscript"/>
          </w:rPr>
          <w:delText>58</w:delText>
        </w:r>
        <w:r w:rsidR="000C4F9C">
          <w:rPr>
            <w:bCs/>
            <w:color w:val="000000" w:themeColor="text1"/>
          </w:rPr>
          <w:fldChar w:fldCharType="end"/>
        </w:r>
        <w:r w:rsidR="00287B11" w:rsidRPr="00BE40FA">
          <w:rPr>
            <w:bCs/>
            <w:color w:val="000000" w:themeColor="text1"/>
          </w:rPr>
          <w:delText xml:space="preserve">. </w:delText>
        </w:r>
        <w:r w:rsidR="00C2708C" w:rsidRPr="00BE40FA">
          <w:rPr>
            <w:bCs/>
            <w:color w:val="000000" w:themeColor="text1"/>
          </w:rPr>
          <w:delText>G</w:delText>
        </w:r>
        <w:r w:rsidR="00287B11" w:rsidRPr="00BE40FA">
          <w:rPr>
            <w:bCs/>
            <w:color w:val="000000" w:themeColor="text1"/>
          </w:rPr>
          <w:delText xml:space="preserve">roup </w:delText>
        </w:r>
        <w:r w:rsidR="00C2708C" w:rsidRPr="00BE40FA">
          <w:rPr>
            <w:bCs/>
            <w:color w:val="000000" w:themeColor="text1"/>
          </w:rPr>
          <w:delText xml:space="preserve">1 </w:delText>
        </w:r>
        <w:r w:rsidR="000A4924">
          <w:rPr>
            <w:bCs/>
            <w:color w:val="000000" w:themeColor="text1"/>
          </w:rPr>
          <w:delText>(</w:delText>
        </w:r>
        <w:r w:rsidR="00287B11" w:rsidRPr="00BE40FA">
          <w:rPr>
            <w:bCs/>
            <w:color w:val="000000" w:themeColor="text1"/>
          </w:rPr>
          <w:delText>highest status</w:delText>
        </w:r>
        <w:r w:rsidR="000A4924">
          <w:rPr>
            <w:bCs/>
            <w:color w:val="000000" w:themeColor="text1"/>
          </w:rPr>
          <w:delText>)</w:delText>
        </w:r>
        <w:r w:rsidR="00287B11" w:rsidRPr="00BE40FA">
          <w:rPr>
            <w:bCs/>
            <w:color w:val="000000" w:themeColor="text1"/>
          </w:rPr>
          <w:delText xml:space="preserve"> includes corporate managers and academics; group 2</w:delText>
        </w:r>
        <w:r w:rsidR="00423088">
          <w:rPr>
            <w:bCs/>
            <w:color w:val="000000" w:themeColor="text1"/>
          </w:rPr>
          <w:delText>:</w:delText>
        </w:r>
        <w:r w:rsidR="00287B11" w:rsidRPr="00BE40FA">
          <w:rPr>
            <w:bCs/>
            <w:color w:val="000000" w:themeColor="text1"/>
          </w:rPr>
          <w:delText xml:space="preserve"> proprietors, managers of small businesses and teachers; group 3</w:delText>
        </w:r>
        <w:r w:rsidR="00423088">
          <w:rPr>
            <w:bCs/>
            <w:color w:val="000000" w:themeColor="text1"/>
          </w:rPr>
          <w:delText>:</w:delText>
        </w:r>
        <w:r w:rsidR="00287B11" w:rsidRPr="00BE40FA">
          <w:rPr>
            <w:bCs/>
            <w:color w:val="000000" w:themeColor="text1"/>
          </w:rPr>
          <w:delText xml:space="preserve"> technicians and nurses; group 4</w:delText>
        </w:r>
        <w:r w:rsidR="00423088">
          <w:rPr>
            <w:bCs/>
            <w:color w:val="000000" w:themeColor="text1"/>
          </w:rPr>
          <w:delText>:</w:delText>
        </w:r>
        <w:r w:rsidR="00287B11" w:rsidRPr="00BE40FA">
          <w:rPr>
            <w:bCs/>
            <w:color w:val="000000" w:themeColor="text1"/>
          </w:rPr>
          <w:delText xml:space="preserve"> skilled workers; and group 5</w:delText>
        </w:r>
        <w:r w:rsidR="00423088">
          <w:rPr>
            <w:bCs/>
            <w:color w:val="000000" w:themeColor="text1"/>
          </w:rPr>
          <w:delText>:</w:delText>
        </w:r>
        <w:r w:rsidR="00287B11" w:rsidRPr="00BE40FA">
          <w:rPr>
            <w:bCs/>
            <w:color w:val="000000" w:themeColor="text1"/>
          </w:rPr>
          <w:delText xml:space="preserve"> unskilled workers. We include</w:delText>
        </w:r>
        <w:r w:rsidR="000337A8" w:rsidRPr="00BE40FA">
          <w:rPr>
            <w:bCs/>
            <w:color w:val="000000" w:themeColor="text1"/>
          </w:rPr>
          <w:delText>d</w:delText>
        </w:r>
        <w:r w:rsidR="00287B11" w:rsidRPr="00BE40FA">
          <w:rPr>
            <w:bCs/>
            <w:color w:val="000000" w:themeColor="text1"/>
          </w:rPr>
          <w:delText xml:space="preserve"> a group for </w:delText>
        </w:r>
        <w:r w:rsidR="006654B5" w:rsidRPr="00BE40FA">
          <w:rPr>
            <w:bCs/>
            <w:color w:val="000000" w:themeColor="text1"/>
          </w:rPr>
          <w:delText>participants</w:delText>
        </w:r>
        <w:r w:rsidR="00A804EF">
          <w:rPr>
            <w:bCs/>
            <w:color w:val="000000" w:themeColor="text1"/>
          </w:rPr>
          <w:delText xml:space="preserve"> </w:delText>
        </w:r>
        <w:r w:rsidR="00423088">
          <w:rPr>
            <w:bCs/>
            <w:color w:val="000000" w:themeColor="text1"/>
          </w:rPr>
          <w:delText>who were unemployed</w:delText>
        </w:r>
        <w:r w:rsidR="00C03A39">
          <w:rPr>
            <w:bCs/>
            <w:color w:val="000000" w:themeColor="text1"/>
          </w:rPr>
          <w:delText xml:space="preserve"> or unclassified</w:delText>
        </w:r>
        <w:r w:rsidR="00404CC8" w:rsidRPr="00BE40FA">
          <w:rPr>
            <w:bCs/>
            <w:color w:val="000000" w:themeColor="text1"/>
          </w:rPr>
          <w:delText xml:space="preserve"> (group 9)</w:delText>
        </w:r>
        <w:r w:rsidR="006654B5" w:rsidRPr="00BE40FA">
          <w:rPr>
            <w:bCs/>
            <w:color w:val="000000" w:themeColor="text1"/>
          </w:rPr>
          <w:delText>.</w:delText>
        </w:r>
        <w:r w:rsidR="00287B11" w:rsidRPr="00BE40FA">
          <w:rPr>
            <w:bCs/>
            <w:color w:val="000000" w:themeColor="text1"/>
          </w:rPr>
          <w:delText xml:space="preserve"> </w:delText>
        </w:r>
        <w:r w:rsidR="008A5CE7">
          <w:rPr>
            <w:bCs/>
            <w:color w:val="000000" w:themeColor="text1"/>
          </w:rPr>
          <w:delText>For each married participant,</w:delText>
        </w:r>
        <w:r w:rsidR="00287B11" w:rsidRPr="00BE40FA">
          <w:rPr>
            <w:bCs/>
            <w:color w:val="000000" w:themeColor="text1"/>
          </w:rPr>
          <w:delText xml:space="preserve"> we use</w:delText>
        </w:r>
        <w:r w:rsidR="001B52B6" w:rsidRPr="00BE40FA">
          <w:rPr>
            <w:bCs/>
            <w:color w:val="000000" w:themeColor="text1"/>
          </w:rPr>
          <w:delText>d</w:delText>
        </w:r>
        <w:r w:rsidR="00287B11" w:rsidRPr="00BE40FA">
          <w:rPr>
            <w:bCs/>
            <w:color w:val="000000" w:themeColor="text1"/>
          </w:rPr>
          <w:delText xml:space="preserve"> the higher of </w:delText>
        </w:r>
        <w:r w:rsidR="008A5CE7">
          <w:rPr>
            <w:bCs/>
            <w:color w:val="000000" w:themeColor="text1"/>
          </w:rPr>
          <w:delText>the</w:delText>
        </w:r>
        <w:r w:rsidR="00287B11" w:rsidRPr="00BE40FA">
          <w:rPr>
            <w:bCs/>
            <w:color w:val="000000" w:themeColor="text1"/>
          </w:rPr>
          <w:delText xml:space="preserve"> </w:delText>
        </w:r>
        <w:r w:rsidR="008A5CE7">
          <w:rPr>
            <w:bCs/>
            <w:color w:val="000000" w:themeColor="text1"/>
          </w:rPr>
          <w:delText>c</w:delText>
        </w:r>
        <w:r w:rsidR="00287B11" w:rsidRPr="00BE40FA">
          <w:rPr>
            <w:bCs/>
            <w:color w:val="000000" w:themeColor="text1"/>
          </w:rPr>
          <w:delText xml:space="preserve">ouple’s individual SES </w:delText>
        </w:r>
        <w:r w:rsidR="002152BA">
          <w:rPr>
            <w:bCs/>
            <w:color w:val="000000" w:themeColor="text1"/>
          </w:rPr>
          <w:delText>categories</w:delText>
        </w:r>
        <w:r w:rsidR="008A5CE7">
          <w:rPr>
            <w:bCs/>
            <w:color w:val="000000" w:themeColor="text1"/>
          </w:rPr>
          <w:delText xml:space="preserve">, </w:delText>
        </w:r>
        <w:r w:rsidR="002529CA">
          <w:rPr>
            <w:bCs/>
            <w:color w:val="000000" w:themeColor="text1"/>
          </w:rPr>
          <w:delText>where</w:delText>
        </w:r>
        <w:r w:rsidR="008A5CE7">
          <w:rPr>
            <w:bCs/>
            <w:color w:val="000000" w:themeColor="text1"/>
          </w:rPr>
          <w:delText xml:space="preserve"> available</w:delText>
        </w:r>
        <w:r w:rsidR="00287B11" w:rsidRPr="00BE40FA">
          <w:rPr>
            <w:bCs/>
            <w:color w:val="000000" w:themeColor="text1"/>
          </w:rPr>
          <w:delText xml:space="preserve">. </w:delText>
        </w:r>
        <w:r w:rsidR="004F4138" w:rsidRPr="00BE40FA">
          <w:rPr>
            <w:bCs/>
            <w:color w:val="000000" w:themeColor="text1"/>
          </w:rPr>
          <w:delText>W</w:delText>
        </w:r>
        <w:r w:rsidR="00287B11" w:rsidRPr="00BE40FA">
          <w:rPr>
            <w:bCs/>
            <w:color w:val="000000" w:themeColor="text1"/>
          </w:rPr>
          <w:delText>e</w:delText>
        </w:r>
        <w:r w:rsidR="00452B91" w:rsidRPr="00BE40FA">
          <w:rPr>
            <w:bCs/>
            <w:color w:val="000000" w:themeColor="text1"/>
          </w:rPr>
          <w:delText xml:space="preserve"> </w:delText>
        </w:r>
        <w:r w:rsidR="00212B16">
          <w:rPr>
            <w:bCs/>
            <w:color w:val="000000" w:themeColor="text1"/>
          </w:rPr>
          <w:delText xml:space="preserve">also </w:delText>
        </w:r>
        <w:r w:rsidR="000A1DA3" w:rsidRPr="00BE40FA">
          <w:rPr>
            <w:bCs/>
            <w:color w:val="000000" w:themeColor="text1"/>
          </w:rPr>
          <w:delText>used</w:delText>
        </w:r>
        <w:r w:rsidR="00287B11" w:rsidRPr="00BE40FA">
          <w:rPr>
            <w:bCs/>
            <w:color w:val="000000" w:themeColor="text1"/>
          </w:rPr>
          <w:delText xml:space="preserve"> information on </w:delText>
        </w:r>
        <w:r w:rsidR="000420A8" w:rsidRPr="00BE40FA">
          <w:rPr>
            <w:bCs/>
            <w:color w:val="000000" w:themeColor="text1"/>
          </w:rPr>
          <w:delText>civil</w:delText>
        </w:r>
        <w:r w:rsidR="00287B11" w:rsidRPr="00BE40FA">
          <w:rPr>
            <w:bCs/>
            <w:color w:val="000000" w:themeColor="text1"/>
          </w:rPr>
          <w:delText xml:space="preserve"> status (</w:delText>
        </w:r>
        <w:r w:rsidR="00104864" w:rsidRPr="00BE40FA">
          <w:rPr>
            <w:bCs/>
            <w:color w:val="000000" w:themeColor="text1"/>
          </w:rPr>
          <w:delText>never</w:delText>
        </w:r>
        <w:r w:rsidR="000B7815" w:rsidRPr="00BE40FA">
          <w:rPr>
            <w:bCs/>
            <w:color w:val="000000" w:themeColor="text1"/>
          </w:rPr>
          <w:delText xml:space="preserve"> </w:delText>
        </w:r>
        <w:r w:rsidR="00287B11" w:rsidRPr="00BE40FA">
          <w:rPr>
            <w:bCs/>
            <w:color w:val="000000" w:themeColor="text1"/>
          </w:rPr>
          <w:delText>married, married, divorced</w:delText>
        </w:r>
        <w:r w:rsidR="006648EC">
          <w:rPr>
            <w:bCs/>
            <w:color w:val="000000" w:themeColor="text1"/>
          </w:rPr>
          <w:delText xml:space="preserve">, </w:delText>
        </w:r>
        <w:r w:rsidR="00287B11" w:rsidRPr="00BE40FA">
          <w:rPr>
            <w:bCs/>
            <w:color w:val="000000" w:themeColor="text1"/>
          </w:rPr>
          <w:delText xml:space="preserve">widowed), </w:delText>
        </w:r>
        <w:r w:rsidR="00480136">
          <w:rPr>
            <w:bCs/>
            <w:color w:val="000000" w:themeColor="text1"/>
          </w:rPr>
          <w:delText xml:space="preserve">last reported </w:delText>
        </w:r>
        <w:r w:rsidR="00EC0844" w:rsidRPr="00BE40FA">
          <w:rPr>
            <w:bCs/>
            <w:color w:val="000000" w:themeColor="text1"/>
          </w:rPr>
          <w:delText>place</w:delText>
        </w:r>
        <w:r w:rsidR="00287B11" w:rsidRPr="00BE40FA">
          <w:rPr>
            <w:bCs/>
            <w:color w:val="000000" w:themeColor="text1"/>
          </w:rPr>
          <w:delText xml:space="preserve"> of residence</w:delText>
        </w:r>
        <w:r w:rsidR="00556DF4">
          <w:rPr>
            <w:bCs/>
            <w:color w:val="000000" w:themeColor="text1"/>
          </w:rPr>
          <w:delText xml:space="preserve"> from postcode</w:delText>
        </w:r>
        <w:r w:rsidR="00287B11" w:rsidRPr="00BE40FA">
          <w:rPr>
            <w:bCs/>
            <w:color w:val="000000" w:themeColor="text1"/>
          </w:rPr>
          <w:delText xml:space="preserve"> (</w:delText>
        </w:r>
        <w:r w:rsidR="00246B2B" w:rsidRPr="00BE40FA">
          <w:rPr>
            <w:bCs/>
            <w:color w:val="000000" w:themeColor="text1"/>
          </w:rPr>
          <w:delText xml:space="preserve">Greater </w:delText>
        </w:r>
        <w:r w:rsidR="00287B11" w:rsidRPr="00BE40FA">
          <w:rPr>
            <w:bCs/>
            <w:color w:val="000000" w:themeColor="text1"/>
          </w:rPr>
          <w:delText xml:space="preserve">Copenhagen, </w:delText>
        </w:r>
        <w:r w:rsidR="00A62419" w:rsidRPr="00BE40FA">
          <w:rPr>
            <w:bCs/>
            <w:color w:val="000000" w:themeColor="text1"/>
          </w:rPr>
          <w:delText>big cities of Denmark, rest of Denmark, Greenland)</w:delText>
        </w:r>
        <w:r w:rsidR="0069654D" w:rsidRPr="00BE40FA">
          <w:rPr>
            <w:bCs/>
            <w:color w:val="000000" w:themeColor="text1"/>
          </w:rPr>
          <w:delText xml:space="preserve"> and place of birth (</w:delText>
        </w:r>
        <w:r w:rsidR="00474D16" w:rsidRPr="00BE40FA">
          <w:rPr>
            <w:bCs/>
            <w:color w:val="000000" w:themeColor="text1"/>
          </w:rPr>
          <w:delText xml:space="preserve">Greater Copenhagen, big cities of Denmark, rest of Denmark, Greenland, </w:delText>
        </w:r>
        <w:r w:rsidR="004958F0" w:rsidRPr="00BE40FA">
          <w:rPr>
            <w:bCs/>
            <w:color w:val="000000" w:themeColor="text1"/>
          </w:rPr>
          <w:delText>f</w:delText>
        </w:r>
        <w:r w:rsidR="00F03191" w:rsidRPr="00BE40FA">
          <w:rPr>
            <w:bCs/>
            <w:color w:val="000000" w:themeColor="text1"/>
          </w:rPr>
          <w:delText xml:space="preserve">oreign, </w:delText>
        </w:r>
        <w:r w:rsidR="004958F0" w:rsidRPr="00BE40FA">
          <w:rPr>
            <w:bCs/>
            <w:color w:val="000000" w:themeColor="text1"/>
          </w:rPr>
          <w:delText>u</w:delText>
        </w:r>
        <w:r w:rsidR="00474D16" w:rsidRPr="00BE40FA">
          <w:rPr>
            <w:bCs/>
            <w:color w:val="000000" w:themeColor="text1"/>
          </w:rPr>
          <w:delText>nknown</w:delText>
        </w:r>
        <w:r w:rsidR="0069654D" w:rsidRPr="00BE40FA">
          <w:rPr>
            <w:bCs/>
            <w:color w:val="000000" w:themeColor="text1"/>
          </w:rPr>
          <w:delText>)</w:delText>
        </w:r>
        <w:r w:rsidR="00287B11" w:rsidRPr="00BE40FA">
          <w:rPr>
            <w:bCs/>
            <w:color w:val="000000" w:themeColor="text1"/>
          </w:rPr>
          <w:delText xml:space="preserve"> to adjust for other</w:delText>
        </w:r>
        <w:r w:rsidR="00811FCE" w:rsidRPr="00BE40FA">
          <w:rPr>
            <w:bCs/>
            <w:color w:val="000000" w:themeColor="text1"/>
          </w:rPr>
          <w:delText xml:space="preserve"> </w:delText>
        </w:r>
        <w:r w:rsidR="00FD2758" w:rsidRPr="00BE40FA">
          <w:rPr>
            <w:bCs/>
            <w:color w:val="000000" w:themeColor="text1"/>
          </w:rPr>
          <w:delText xml:space="preserve">potential </w:delText>
        </w:r>
        <w:r w:rsidR="00811FCE" w:rsidRPr="00BE40FA">
          <w:rPr>
            <w:bCs/>
            <w:color w:val="000000" w:themeColor="text1"/>
          </w:rPr>
          <w:delText xml:space="preserve">family-specific, </w:delText>
        </w:r>
        <w:r w:rsidR="00287B11" w:rsidRPr="00BE40FA">
          <w:rPr>
            <w:bCs/>
            <w:color w:val="000000" w:themeColor="text1"/>
          </w:rPr>
          <w:delText>location-specific</w:delText>
        </w:r>
        <w:r w:rsidR="008E6889">
          <w:rPr>
            <w:bCs/>
            <w:color w:val="000000" w:themeColor="text1"/>
          </w:rPr>
          <w:delText>,</w:delText>
        </w:r>
        <w:r w:rsidR="004A41F5" w:rsidRPr="00BE40FA">
          <w:rPr>
            <w:bCs/>
            <w:color w:val="000000" w:themeColor="text1"/>
          </w:rPr>
          <w:delText xml:space="preserve"> and</w:delText>
        </w:r>
        <w:r w:rsidR="00287B11" w:rsidRPr="00BE40FA">
          <w:rPr>
            <w:bCs/>
            <w:color w:val="000000" w:themeColor="text1"/>
          </w:rPr>
          <w:delText xml:space="preserve"> early-life confounders. </w:delText>
        </w:r>
        <w:r w:rsidR="00FD2758">
          <w:rPr>
            <w:bCs/>
            <w:color w:val="000000" w:themeColor="text1"/>
          </w:rPr>
          <w:delText>A</w:delText>
        </w:r>
        <w:r w:rsidR="00723119" w:rsidRPr="00BE40FA">
          <w:rPr>
            <w:bCs/>
            <w:color w:val="000000" w:themeColor="text1"/>
          </w:rPr>
          <w:delText xml:space="preserve">s part of </w:delText>
        </w:r>
        <w:r w:rsidR="00FD2758">
          <w:rPr>
            <w:bCs/>
            <w:color w:val="000000" w:themeColor="text1"/>
          </w:rPr>
          <w:delText>a</w:delText>
        </w:r>
        <w:r w:rsidR="00FD2758" w:rsidRPr="00BE40FA">
          <w:rPr>
            <w:bCs/>
            <w:color w:val="000000" w:themeColor="text1"/>
          </w:rPr>
          <w:delText xml:space="preserve"> </w:delText>
        </w:r>
        <w:r w:rsidR="00723119" w:rsidRPr="00BE40FA">
          <w:rPr>
            <w:bCs/>
            <w:color w:val="000000" w:themeColor="text1"/>
          </w:rPr>
          <w:delText>sensitivity analysis, we also included parish-level SES</w:delText>
        </w:r>
        <w:r w:rsidR="007162A9">
          <w:rPr>
            <w:bCs/>
            <w:color w:val="000000" w:themeColor="text1"/>
          </w:rPr>
          <w:delText xml:space="preserve">, </w:delText>
        </w:r>
        <w:r w:rsidR="00874F4D">
          <w:rPr>
            <w:bCs/>
            <w:color w:val="000000" w:themeColor="text1"/>
          </w:rPr>
          <w:delText xml:space="preserve">measured by percentage of residents with </w:delText>
        </w:r>
        <w:r w:rsidR="00F25D37">
          <w:rPr>
            <w:bCs/>
            <w:color w:val="000000" w:themeColor="text1"/>
          </w:rPr>
          <w:delText>greater than high-school education</w:delText>
        </w:r>
        <w:r w:rsidR="00874F4D">
          <w:rPr>
            <w:bCs/>
            <w:color w:val="000000" w:themeColor="text1"/>
          </w:rPr>
          <w:delText>,</w:delText>
        </w:r>
        <w:r w:rsidR="00723119" w:rsidRPr="00BE40FA">
          <w:rPr>
            <w:bCs/>
            <w:color w:val="000000" w:themeColor="text1"/>
          </w:rPr>
          <w:delText xml:space="preserve"> in the model</w:delText>
        </w:r>
        <w:r w:rsidR="00D740FD">
          <w:rPr>
            <w:bCs/>
            <w:color w:val="000000" w:themeColor="text1"/>
          </w:rPr>
          <w:delText>.</w:delText>
        </w:r>
        <w:r w:rsidR="00FD2758">
          <w:rPr>
            <w:bCs/>
            <w:color w:val="000000" w:themeColor="text1"/>
          </w:rPr>
          <w:delText xml:space="preserve"> I</w:delText>
        </w:r>
        <w:r w:rsidR="00FD2758" w:rsidRPr="00856F6E">
          <w:rPr>
            <w:bCs/>
            <w:color w:val="000000" w:themeColor="text1"/>
          </w:rPr>
          <w:delText>n Denmark, parishes are administrative units with an average population of ~2,500 residents</w:delText>
        </w:r>
        <w:r w:rsidR="0064383E">
          <w:rPr>
            <w:bCs/>
            <w:color w:val="000000" w:themeColor="text1"/>
          </w:rPr>
          <w:delText>.</w:delText>
        </w:r>
      </w:del>
    </w:p>
    <w:p w14:paraId="0CF06369" w14:textId="77777777" w:rsidR="00287B11" w:rsidRPr="009F4800" w:rsidRDefault="00287B11" w:rsidP="003D3846">
      <w:pPr>
        <w:rPr>
          <w:del w:id="128" w:author="Parks, Robbie M" w:date="2022-04-26T11:45:00Z"/>
          <w:bCs/>
          <w:color w:val="000000" w:themeColor="text1"/>
        </w:rPr>
      </w:pPr>
    </w:p>
    <w:p w14:paraId="7D22621F" w14:textId="77777777" w:rsidR="004B5359" w:rsidRPr="00BE40FA" w:rsidRDefault="00F255A6" w:rsidP="003D3846">
      <w:pPr>
        <w:rPr>
          <w:del w:id="129" w:author="Parks, Robbie M" w:date="2022-04-26T11:45:00Z"/>
          <w:bCs/>
          <w:i/>
          <w:iCs/>
          <w:color w:val="000000" w:themeColor="text1"/>
        </w:rPr>
      </w:pPr>
      <w:del w:id="130" w:author="Parks, Robbie M" w:date="2022-04-26T11:45:00Z">
        <w:r w:rsidRPr="00BE40FA">
          <w:rPr>
            <w:bCs/>
            <w:i/>
            <w:iCs/>
            <w:color w:val="000000" w:themeColor="text1"/>
          </w:rPr>
          <w:delText xml:space="preserve">Statistical </w:delText>
        </w:r>
        <w:r w:rsidR="00FC6F4C" w:rsidRPr="00BE40FA">
          <w:rPr>
            <w:bCs/>
            <w:i/>
            <w:iCs/>
            <w:color w:val="000000" w:themeColor="text1"/>
          </w:rPr>
          <w:delText>analysis</w:delText>
        </w:r>
      </w:del>
    </w:p>
    <w:p w14:paraId="2B1B3B32" w14:textId="77777777" w:rsidR="002504DF" w:rsidRPr="00BE40FA" w:rsidRDefault="00C07538" w:rsidP="003D3846">
      <w:pPr>
        <w:rPr>
          <w:del w:id="131" w:author="Parks, Robbie M" w:date="2022-04-26T11:45:00Z"/>
          <w:bCs/>
          <w:color w:val="000000" w:themeColor="text1"/>
        </w:rPr>
      </w:pPr>
      <w:del w:id="132" w:author="Parks, Robbie M" w:date="2022-04-26T11:45:00Z">
        <w:r w:rsidRPr="00BE40FA">
          <w:rPr>
            <w:color w:val="000000" w:themeColor="text1"/>
          </w:rPr>
          <w:delText xml:space="preserve">We analyzed the association between ALS diagnosis </w:delText>
        </w:r>
        <w:r w:rsidR="00C90580" w:rsidRPr="00BE40FA">
          <w:rPr>
            <w:color w:val="000000" w:themeColor="text1"/>
          </w:rPr>
          <w:delText xml:space="preserve">(binary) </w:delText>
        </w:r>
        <w:r w:rsidRPr="00BE40FA">
          <w:rPr>
            <w:color w:val="000000" w:themeColor="text1"/>
          </w:rPr>
          <w:delText xml:space="preserve">and exposure to traffic-related pollutants </w:delText>
        </w:r>
        <w:r w:rsidR="00423FF4" w:rsidRPr="00BE40FA">
          <w:rPr>
            <w:color w:val="000000" w:themeColor="text1"/>
          </w:rPr>
          <w:delText xml:space="preserve">by applying a Bayesian </w:delText>
        </w:r>
        <w:r w:rsidR="005A4920" w:rsidRPr="00BE40FA">
          <w:rPr>
            <w:color w:val="000000" w:themeColor="text1"/>
          </w:rPr>
          <w:delText>formulation of the conditional logistic model</w:delText>
        </w:r>
        <w:r w:rsidR="0028314F" w:rsidRPr="00BE40FA">
          <w:rPr>
            <w:color w:val="000000" w:themeColor="text1"/>
          </w:rPr>
          <w:delText>,</w:delText>
        </w:r>
        <w:r w:rsidR="00614202" w:rsidRPr="00BE40FA">
          <w:rPr>
            <w:color w:val="000000" w:themeColor="text1"/>
          </w:rPr>
          <w:delText xml:space="preserve"> </w:delText>
        </w:r>
        <w:r w:rsidR="005A4920" w:rsidRPr="00BE40FA">
          <w:rPr>
            <w:color w:val="000000" w:themeColor="text1"/>
          </w:rPr>
          <w:delText xml:space="preserve">with Bayesian </w:delText>
        </w:r>
        <w:r w:rsidR="0008299F" w:rsidRPr="00BE40FA">
          <w:rPr>
            <w:color w:val="000000" w:themeColor="text1"/>
          </w:rPr>
          <w:delText>hierarchy</w:delText>
        </w:r>
        <w:r w:rsidR="001C0D15" w:rsidRPr="00BE40FA">
          <w:rPr>
            <w:color w:val="000000" w:themeColor="text1"/>
          </w:rPr>
          <w:delText xml:space="preserve"> </w:delText>
        </w:r>
        <w:r w:rsidR="005A4920" w:rsidRPr="00BE40FA">
          <w:rPr>
            <w:color w:val="000000" w:themeColor="text1"/>
          </w:rPr>
          <w:delText>on the traffic-related pollutants</w:delText>
        </w:r>
        <w:r w:rsidR="004D0F79">
          <w:rPr>
            <w:color w:val="000000" w:themeColor="text1"/>
          </w:rPr>
          <w:delText xml:space="preserve"> (</w:delText>
        </w:r>
        <w:r w:rsidR="004D0F79">
          <w:rPr>
            <w:bCs/>
            <w:color w:val="000000" w:themeColor="text1"/>
            <w:lang w:val="en-GB"/>
          </w:rPr>
          <w:delText>EC, NO</w:delText>
        </w:r>
        <w:r w:rsidR="004D0F79" w:rsidRPr="0093563E">
          <w:rPr>
            <w:bCs/>
            <w:color w:val="000000" w:themeColor="text1"/>
            <w:vertAlign w:val="subscript"/>
            <w:lang w:val="en-GB"/>
          </w:rPr>
          <w:delText>x</w:delText>
        </w:r>
        <w:r w:rsidR="004D0F79">
          <w:rPr>
            <w:bCs/>
            <w:color w:val="000000" w:themeColor="text1"/>
            <w:lang w:val="en-GB"/>
          </w:rPr>
          <w:delText>, CO)</w:delText>
        </w:r>
        <w:r w:rsidR="005A4920" w:rsidRPr="00BE40FA">
          <w:rPr>
            <w:color w:val="000000" w:themeColor="text1"/>
          </w:rPr>
          <w:delText>.</w:delText>
        </w:r>
        <w:r w:rsidR="00042AAC" w:rsidRPr="00BE40FA">
          <w:rPr>
            <w:color w:val="000000" w:themeColor="text1"/>
          </w:rPr>
          <w:fldChar w:fldCharType="begin"/>
        </w:r>
        <w:r w:rsidR="00CD7377">
          <w:rPr>
            <w:color w:val="000000" w:themeColor="text1"/>
          </w:rPr>
          <w:delInstrText xml:space="preserve"> ADDIN ZOTERO_ITEM CSL_CITATION {"citationID":"kqgQbve6","properties":{"formattedCitation":"\\super 59,60\\nosupersub{}","plainCitation":"59,60","noteIndex":0},"citationItems":[{"id":1125,"uris":["http://zotero.org/users/6925055/items/HLP5IPBA"],"uri":["http://zotero.org/users/6925055/items/HLP5IPBA"],"itemData":{"id":1125,"type":"book","publisher":"Wolters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delInstrText>
        </w:r>
        <w:r w:rsidR="00042AAC" w:rsidRPr="00BE40FA">
          <w:rPr>
            <w:color w:val="000000" w:themeColor="text1"/>
          </w:rPr>
          <w:fldChar w:fldCharType="separate"/>
        </w:r>
        <w:r w:rsidR="00E52BA5" w:rsidRPr="00E52BA5">
          <w:rPr>
            <w:color w:val="000000"/>
            <w:vertAlign w:val="superscript"/>
          </w:rPr>
          <w:delText>59,60</w:delText>
        </w:r>
        <w:r w:rsidR="00042AAC" w:rsidRPr="00BE40FA">
          <w:rPr>
            <w:color w:val="000000" w:themeColor="text1"/>
          </w:rPr>
          <w:fldChar w:fldCharType="end"/>
        </w:r>
        <w:r w:rsidR="005A4920" w:rsidRPr="00BE40FA">
          <w:rPr>
            <w:color w:val="000000" w:themeColor="text1"/>
          </w:rPr>
          <w:delText xml:space="preserve"> </w:delText>
        </w:r>
        <w:r w:rsidR="00907FA3" w:rsidRPr="00BE40FA">
          <w:rPr>
            <w:color w:val="000000" w:themeColor="text1"/>
          </w:rPr>
          <w:delText xml:space="preserve">The conditional approach </w:delText>
        </w:r>
        <w:r w:rsidR="002C4316" w:rsidRPr="00BE40FA">
          <w:rPr>
            <w:color w:val="000000" w:themeColor="text1"/>
          </w:rPr>
          <w:delText xml:space="preserve">automatically accounts for matching factors </w:delText>
        </w:r>
        <w:r w:rsidR="00114E41" w:rsidRPr="00BE40FA">
          <w:rPr>
            <w:color w:val="000000" w:themeColor="text1"/>
          </w:rPr>
          <w:delText>(</w:delText>
        </w:r>
        <w:r w:rsidR="00B90716">
          <w:rPr>
            <w:color w:val="000000" w:themeColor="text1"/>
          </w:rPr>
          <w:delText xml:space="preserve">age, </w:delText>
        </w:r>
        <w:r w:rsidR="00AC7CC0" w:rsidRPr="00BE40FA">
          <w:rPr>
            <w:bCs/>
            <w:color w:val="000000" w:themeColor="text1"/>
          </w:rPr>
          <w:delText>sex</w:delText>
        </w:r>
        <w:r w:rsidR="008E500B">
          <w:rPr>
            <w:bCs/>
            <w:color w:val="000000" w:themeColor="text1"/>
          </w:rPr>
          <w:delText>,</w:delText>
        </w:r>
        <w:r w:rsidR="00AC7CC0" w:rsidRPr="00BE40FA">
          <w:rPr>
            <w:bCs/>
            <w:color w:val="000000" w:themeColor="text1"/>
          </w:rPr>
          <w:delText xml:space="preserve"> </w:delText>
        </w:r>
        <w:r w:rsidR="003F6817">
          <w:rPr>
            <w:bCs/>
            <w:color w:val="000000" w:themeColor="text1"/>
          </w:rPr>
          <w:delText xml:space="preserve">year </w:delText>
        </w:r>
        <w:r w:rsidR="00AC7CC0" w:rsidRPr="00BE40FA">
          <w:rPr>
            <w:bCs/>
            <w:color w:val="000000" w:themeColor="text1"/>
          </w:rPr>
          <w:delText>of birth</w:delText>
        </w:r>
        <w:r w:rsidR="008E500B">
          <w:rPr>
            <w:bCs/>
            <w:color w:val="000000" w:themeColor="text1"/>
          </w:rPr>
          <w:delText>, vital status</w:delText>
        </w:r>
        <w:r w:rsidR="00114E41" w:rsidRPr="00BE40FA">
          <w:rPr>
            <w:color w:val="000000" w:themeColor="text1"/>
          </w:rPr>
          <w:delText xml:space="preserve">) </w:delText>
        </w:r>
        <w:r w:rsidR="002C4316" w:rsidRPr="00BE40FA">
          <w:rPr>
            <w:color w:val="000000" w:themeColor="text1"/>
          </w:rPr>
          <w:delText>between cases and controls</w:delText>
        </w:r>
        <w:r w:rsidR="00771161" w:rsidRPr="00BE40FA">
          <w:rPr>
            <w:color w:val="000000" w:themeColor="text1"/>
          </w:rPr>
          <w:delText xml:space="preserve"> within</w:delText>
        </w:r>
        <w:r w:rsidR="009A2118">
          <w:rPr>
            <w:color w:val="000000" w:themeColor="text1"/>
          </w:rPr>
          <w:delText xml:space="preserve"> each</w:delText>
        </w:r>
        <w:r w:rsidR="00771161" w:rsidRPr="00BE40FA">
          <w:rPr>
            <w:color w:val="000000" w:themeColor="text1"/>
          </w:rPr>
          <w:delText xml:space="preserve"> </w:delText>
        </w:r>
        <w:r w:rsidR="009A2118">
          <w:rPr>
            <w:color w:val="000000" w:themeColor="text1"/>
          </w:rPr>
          <w:delText>matched</w:delText>
        </w:r>
        <w:r w:rsidR="009A2118" w:rsidRPr="00BE40FA">
          <w:rPr>
            <w:color w:val="000000" w:themeColor="text1"/>
          </w:rPr>
          <w:delText xml:space="preserve"> strat</w:delText>
        </w:r>
        <w:r w:rsidR="009A2118">
          <w:rPr>
            <w:color w:val="000000" w:themeColor="text1"/>
          </w:rPr>
          <w:delText>um</w:delText>
        </w:r>
        <w:r w:rsidR="00771161" w:rsidRPr="00BE40FA">
          <w:rPr>
            <w:color w:val="000000" w:themeColor="text1"/>
          </w:rPr>
          <w:delText>,</w:delText>
        </w:r>
        <w:r w:rsidR="00C41B8F" w:rsidRPr="00BE40FA">
          <w:rPr>
            <w:color w:val="000000" w:themeColor="text1"/>
          </w:rPr>
          <w:delText xml:space="preserve"> </w:delText>
        </w:r>
        <w:r w:rsidR="009A2118">
          <w:rPr>
            <w:color w:val="000000" w:themeColor="text1"/>
          </w:rPr>
          <w:delText>i.e.,</w:delText>
        </w:r>
        <w:r w:rsidR="00C41B8F" w:rsidRPr="00BE40FA">
          <w:rPr>
            <w:color w:val="000000" w:themeColor="text1"/>
          </w:rPr>
          <w:delText xml:space="preserve"> groupings of case and matched controls</w:delText>
        </w:r>
        <w:r w:rsidR="00472BA5" w:rsidRPr="00BE40FA">
          <w:rPr>
            <w:color w:val="000000" w:themeColor="text1"/>
          </w:rPr>
          <w:delText>.</w:delText>
        </w:r>
        <w:r w:rsidR="00454782" w:rsidRPr="00BE40FA">
          <w:rPr>
            <w:color w:val="000000" w:themeColor="text1"/>
          </w:rPr>
          <w:fldChar w:fldCharType="begin"/>
        </w:r>
        <w:r w:rsidR="00CD7377">
          <w:rPr>
            <w:color w:val="000000" w:themeColor="text1"/>
          </w:rPr>
          <w:delInstrText xml:space="preserve"> ADDIN ZOTERO_ITEM CSL_CITATION {"citationID":"QvLzmqjN","properties":{"formattedCitation":"\\super 59\\nosupersub{}","plainCitation":"59","noteIndex":0},"citationItems":[{"id":1125,"uris":["http://zotero.org/users/6925055/items/HLP5IPBA"],"uri":["http://zotero.org/users/6925055/items/HLP5IPBA"],"itemData":{"id":1125,"type":"book","publisher":"Wolters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delInstrText>
        </w:r>
        <w:r w:rsidR="00454782" w:rsidRPr="00BE40FA">
          <w:rPr>
            <w:color w:val="000000" w:themeColor="text1"/>
          </w:rPr>
          <w:fldChar w:fldCharType="separate"/>
        </w:r>
        <w:r w:rsidR="00E52BA5" w:rsidRPr="00E52BA5">
          <w:rPr>
            <w:color w:val="000000"/>
            <w:vertAlign w:val="superscript"/>
          </w:rPr>
          <w:delText>59</w:delText>
        </w:r>
        <w:r w:rsidR="00454782" w:rsidRPr="00BE40FA">
          <w:rPr>
            <w:color w:val="000000" w:themeColor="text1"/>
          </w:rPr>
          <w:fldChar w:fldCharType="end"/>
        </w:r>
        <w:r w:rsidR="00C52F64" w:rsidRPr="00BE40FA">
          <w:rPr>
            <w:color w:val="000000" w:themeColor="text1"/>
          </w:rPr>
          <w:delText xml:space="preserve"> </w:delText>
        </w:r>
        <w:r w:rsidR="002F746C" w:rsidRPr="00BE40FA">
          <w:rPr>
            <w:color w:val="000000" w:themeColor="text1"/>
          </w:rPr>
          <w:lastRenderedPageBreak/>
          <w:delText>Bayesian inference allows for full distributional estimation of parameters of interest</w:delText>
        </w:r>
        <w:r w:rsidR="00774AC3" w:rsidRPr="00BE40FA">
          <w:rPr>
            <w:color w:val="000000" w:themeColor="text1"/>
          </w:rPr>
          <w:delText>.</w:delText>
        </w:r>
        <w:r w:rsidR="003B7934" w:rsidRPr="00BE40FA">
          <w:rPr>
            <w:color w:val="000000" w:themeColor="text1"/>
          </w:rPr>
          <w:fldChar w:fldCharType="begin"/>
        </w:r>
        <w:r w:rsidR="00CD7377">
          <w:rPr>
            <w:color w:val="000000" w:themeColor="text1"/>
          </w:rPr>
          <w:delInstrText xml:space="preserve"> ADDIN ZOTERO_ITEM CSL_CITATION {"citationID":"uaLYdCi5","properties":{"formattedCitation":"\\super 60\\nosupersub{}","plainCitation":"60","noteIndex":0},"citationItems":[{"id":777,"uris":["http://zotero.org/users/6925055/items/AG35BX4Z"],"uri":["http://zotero.org/users/6925055/items/AG35BX4Z"],"itemData":{"id":777,"type":"book","abstract":"Now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delInstrText>
        </w:r>
        <w:r w:rsidR="003B7934" w:rsidRPr="00BE40FA">
          <w:rPr>
            <w:color w:val="000000" w:themeColor="text1"/>
          </w:rPr>
          <w:fldChar w:fldCharType="separate"/>
        </w:r>
        <w:r w:rsidR="00E52BA5" w:rsidRPr="00E52BA5">
          <w:rPr>
            <w:color w:val="000000"/>
            <w:vertAlign w:val="superscript"/>
          </w:rPr>
          <w:delText>60</w:delText>
        </w:r>
        <w:r w:rsidR="003B7934" w:rsidRPr="00BE40FA">
          <w:rPr>
            <w:color w:val="000000" w:themeColor="text1"/>
          </w:rPr>
          <w:fldChar w:fldCharType="end"/>
        </w:r>
        <w:r w:rsidR="00033D50" w:rsidRPr="00BE40FA">
          <w:rPr>
            <w:color w:val="000000" w:themeColor="text1"/>
          </w:rPr>
          <w:delText xml:space="preserve"> </w:delText>
        </w:r>
        <w:r w:rsidR="000D49A8">
          <w:rPr>
            <w:color w:val="000000" w:themeColor="text1"/>
          </w:rPr>
          <w:delText>We employ</w:delText>
        </w:r>
        <w:r w:rsidR="00237E86">
          <w:rPr>
            <w:color w:val="000000" w:themeColor="text1"/>
          </w:rPr>
          <w:delText>ed</w:delText>
        </w:r>
        <w:r w:rsidR="000D49A8">
          <w:rPr>
            <w:color w:val="000000" w:themeColor="text1"/>
          </w:rPr>
          <w:delText xml:space="preserve"> a</w:delText>
        </w:r>
        <w:r w:rsidR="000D49A8" w:rsidRPr="00BE40FA">
          <w:rPr>
            <w:color w:val="000000" w:themeColor="text1"/>
          </w:rPr>
          <w:delText xml:space="preserve"> </w:delText>
        </w:r>
        <w:r w:rsidR="001C0D15" w:rsidRPr="00BE40FA">
          <w:rPr>
            <w:color w:val="000000" w:themeColor="text1"/>
          </w:rPr>
          <w:delText>Bayesian hierarchical</w:delText>
        </w:r>
        <w:r w:rsidR="002504DF" w:rsidRPr="00BE40FA">
          <w:rPr>
            <w:color w:val="000000" w:themeColor="text1"/>
          </w:rPr>
          <w:delText xml:space="preserve"> formulation </w:delText>
        </w:r>
        <w:r w:rsidR="000D49A8">
          <w:rPr>
            <w:color w:val="000000" w:themeColor="text1"/>
          </w:rPr>
          <w:delText>because it</w:delText>
        </w:r>
        <w:r w:rsidR="001B79D7" w:rsidRPr="00BE40FA">
          <w:rPr>
            <w:color w:val="000000" w:themeColor="text1"/>
          </w:rPr>
          <w:delText xml:space="preserve"> </w:delText>
        </w:r>
        <w:r w:rsidR="00E075DA">
          <w:rPr>
            <w:color w:val="000000" w:themeColor="text1"/>
          </w:rPr>
          <w:delText>enables</w:delText>
        </w:r>
        <w:r w:rsidR="000D49A8">
          <w:rPr>
            <w:color w:val="000000" w:themeColor="text1"/>
          </w:rPr>
          <w:delText xml:space="preserve"> estimate</w:delText>
        </w:r>
        <w:r w:rsidR="00E075DA">
          <w:rPr>
            <w:color w:val="000000" w:themeColor="text1"/>
          </w:rPr>
          <w:delText>s of</w:delText>
        </w:r>
        <w:r w:rsidR="001B79D7" w:rsidRPr="00BE40FA">
          <w:rPr>
            <w:color w:val="000000" w:themeColor="text1"/>
          </w:rPr>
          <w:delText xml:space="preserve"> </w:delText>
        </w:r>
        <w:r w:rsidR="000D49A8">
          <w:rPr>
            <w:color w:val="000000" w:themeColor="text1"/>
          </w:rPr>
          <w:delText>(a) independent pollutant</w:delText>
        </w:r>
        <w:r w:rsidR="00CB0625">
          <w:rPr>
            <w:color w:val="000000" w:themeColor="text1"/>
          </w:rPr>
          <w:delText>-outcome</w:delText>
        </w:r>
        <w:r w:rsidR="00B25B32" w:rsidRPr="00AC0016">
          <w:rPr>
            <w:color w:val="000000" w:themeColor="text1"/>
          </w:rPr>
          <w:delText xml:space="preserve"> </w:delText>
        </w:r>
        <w:r w:rsidR="00FE06E0" w:rsidRPr="00AC0016">
          <w:rPr>
            <w:color w:val="000000" w:themeColor="text1"/>
          </w:rPr>
          <w:delText>associations</w:delText>
        </w:r>
        <w:r w:rsidR="001B79D7" w:rsidRPr="00AC0016">
          <w:rPr>
            <w:color w:val="000000" w:themeColor="text1"/>
          </w:rPr>
          <w:delText>,</w:delText>
        </w:r>
        <w:r w:rsidR="000D49A8">
          <w:rPr>
            <w:color w:val="000000" w:themeColor="text1"/>
          </w:rPr>
          <w:delText xml:space="preserve"> (b) a joint association of the three pollutants</w:delText>
        </w:r>
        <w:r w:rsidR="00FF14C7">
          <w:rPr>
            <w:color w:val="000000" w:themeColor="text1"/>
          </w:rPr>
          <w:delText xml:space="preserve"> </w:delText>
        </w:r>
        <w:r w:rsidR="00FF14C7">
          <w:rPr>
            <w:bCs/>
            <w:color w:val="000000" w:themeColor="text1"/>
            <w:lang w:val="en-GB"/>
          </w:rPr>
          <w:delText>(</w:delText>
        </w:r>
        <w:r w:rsidR="00423477">
          <w:rPr>
            <w:bCs/>
            <w:color w:val="000000" w:themeColor="text1"/>
            <w:lang w:val="en-GB"/>
          </w:rPr>
          <w:delText>i.e.,</w:delText>
        </w:r>
        <w:r w:rsidR="00FF14C7">
          <w:rPr>
            <w:bCs/>
            <w:color w:val="000000" w:themeColor="text1"/>
            <w:lang w:val="en-GB"/>
          </w:rPr>
          <w:delText xml:space="preserve"> percentage change in odds of ALS diagnosis with increase in each of EC, NO</w:delText>
        </w:r>
        <w:r w:rsidR="00FF14C7" w:rsidRPr="0093563E">
          <w:rPr>
            <w:bCs/>
            <w:color w:val="000000" w:themeColor="text1"/>
            <w:vertAlign w:val="subscript"/>
            <w:lang w:val="en-GB"/>
          </w:rPr>
          <w:delText>x</w:delText>
        </w:r>
        <w:r w:rsidR="00FF14C7">
          <w:rPr>
            <w:bCs/>
            <w:color w:val="000000" w:themeColor="text1"/>
            <w:lang w:val="en-GB"/>
          </w:rPr>
          <w:delText>, CO)</w:delText>
        </w:r>
        <w:r w:rsidR="000D49A8">
          <w:rPr>
            <w:color w:val="000000" w:themeColor="text1"/>
          </w:rPr>
          <w:delText>, and (c) an overall average traffic association</w:delText>
        </w:r>
        <w:r w:rsidR="009F4B06">
          <w:rPr>
            <w:color w:val="000000" w:themeColor="text1"/>
          </w:rPr>
          <w:delText xml:space="preserve"> </w:delText>
        </w:r>
        <w:r w:rsidR="009F4B06">
          <w:rPr>
            <w:bCs/>
            <w:color w:val="000000" w:themeColor="text1"/>
            <w:lang w:val="en-GB"/>
          </w:rPr>
          <w:delText>(</w:delText>
        </w:r>
        <w:r w:rsidR="00423477">
          <w:rPr>
            <w:bCs/>
            <w:color w:val="000000" w:themeColor="text1"/>
            <w:lang w:val="en-GB"/>
          </w:rPr>
          <w:delText>i.e.,</w:delText>
        </w:r>
        <w:r w:rsidR="009F4B06">
          <w:rPr>
            <w:bCs/>
            <w:color w:val="000000" w:themeColor="text1"/>
            <w:lang w:val="en-GB"/>
          </w:rPr>
          <w:delText xml:space="preserve"> average percentage change in odds of ALS diagnosis from each of</w:delText>
        </w:r>
        <w:r w:rsidR="001000C2">
          <w:rPr>
            <w:bCs/>
            <w:color w:val="000000" w:themeColor="text1"/>
            <w:lang w:val="en-GB"/>
          </w:rPr>
          <w:delText xml:space="preserve"> EC, NO</w:delText>
        </w:r>
        <w:r w:rsidR="001000C2" w:rsidRPr="0093563E">
          <w:rPr>
            <w:bCs/>
            <w:color w:val="000000" w:themeColor="text1"/>
            <w:vertAlign w:val="subscript"/>
            <w:lang w:val="en-GB"/>
          </w:rPr>
          <w:delText>x</w:delText>
        </w:r>
        <w:r w:rsidR="001000C2">
          <w:rPr>
            <w:bCs/>
            <w:color w:val="000000" w:themeColor="text1"/>
            <w:lang w:val="en-GB"/>
          </w:rPr>
          <w:delText>, CO</w:delText>
        </w:r>
        <w:r w:rsidR="009F4B06">
          <w:rPr>
            <w:bCs/>
            <w:color w:val="000000" w:themeColor="text1"/>
            <w:lang w:val="en-GB"/>
          </w:rPr>
          <w:delText>)</w:delText>
        </w:r>
        <w:r w:rsidR="009F4B06">
          <w:rPr>
            <w:color w:val="000000" w:themeColor="text1"/>
          </w:rPr>
          <w:delText>,</w:delText>
        </w:r>
        <w:r w:rsidR="001B79D7" w:rsidRPr="00AC0016">
          <w:rPr>
            <w:color w:val="000000" w:themeColor="text1"/>
          </w:rPr>
          <w:delText xml:space="preserve"> </w:delText>
        </w:r>
        <w:r w:rsidR="00D6666F" w:rsidRPr="00AC0016">
          <w:rPr>
            <w:color w:val="000000" w:themeColor="text1"/>
          </w:rPr>
          <w:delText>whi</w:delText>
        </w:r>
        <w:r w:rsidR="000458B6" w:rsidRPr="00AC0016">
          <w:rPr>
            <w:color w:val="000000" w:themeColor="text1"/>
          </w:rPr>
          <w:delText xml:space="preserve">le </w:delText>
        </w:r>
        <w:r w:rsidR="001B79D7" w:rsidRPr="00AC0016">
          <w:rPr>
            <w:color w:val="000000" w:themeColor="text1"/>
          </w:rPr>
          <w:delText>accounting for the variance-</w:delText>
        </w:r>
        <w:r w:rsidR="001B79D7" w:rsidRPr="00BE40FA">
          <w:rPr>
            <w:color w:val="000000" w:themeColor="text1"/>
          </w:rPr>
          <w:delText>covar</w:delText>
        </w:r>
        <w:r w:rsidR="000B17B9" w:rsidRPr="00BE40FA">
          <w:rPr>
            <w:color w:val="000000" w:themeColor="text1"/>
          </w:rPr>
          <w:delText>ia</w:delText>
        </w:r>
        <w:r w:rsidR="001B79D7" w:rsidRPr="00BE40FA">
          <w:rPr>
            <w:color w:val="000000" w:themeColor="text1"/>
          </w:rPr>
          <w:delText xml:space="preserve">nce structure between </w:delText>
        </w:r>
        <w:r w:rsidR="000A28DC" w:rsidRPr="00BE40FA">
          <w:rPr>
            <w:color w:val="000000" w:themeColor="text1"/>
          </w:rPr>
          <w:delText>the highly</w:delText>
        </w:r>
        <w:r w:rsidR="00A31A86">
          <w:rPr>
            <w:color w:val="000000" w:themeColor="text1"/>
          </w:rPr>
          <w:delText>-</w:delText>
        </w:r>
        <w:r w:rsidR="000A28DC" w:rsidRPr="00BE40FA">
          <w:rPr>
            <w:color w:val="000000" w:themeColor="text1"/>
          </w:rPr>
          <w:delText>correlated exposures</w:delText>
        </w:r>
        <w:r w:rsidR="003F4516">
          <w:rPr>
            <w:color w:val="000000" w:themeColor="text1"/>
          </w:rPr>
          <w:delText xml:space="preserve"> and their coefficients</w:delText>
        </w:r>
        <w:r w:rsidR="000A28DC" w:rsidRPr="00BE40FA">
          <w:rPr>
            <w:color w:val="000000" w:themeColor="text1"/>
          </w:rPr>
          <w:delText>.</w:delText>
        </w:r>
        <w:r w:rsidR="00335F08" w:rsidRPr="00BE40FA">
          <w:rPr>
            <w:color w:val="000000" w:themeColor="text1"/>
          </w:rPr>
          <w:fldChar w:fldCharType="begin"/>
        </w:r>
        <w:r w:rsidR="00CD7377">
          <w:rPr>
            <w:color w:val="000000" w:themeColor="text1"/>
          </w:rPr>
          <w:delInstrText xml:space="preserve"> ADDIN ZOTERO_ITEM CSL_CITATION {"citationID":"O10OmgC0","properties":{"formattedCitation":"\\super 60\\nosupersub{}","plainCitation":"60","noteIndex":0},"citationItems":[{"id":777,"uris":["http://zotero.org/users/6925055/items/AG35BX4Z"],"uri":["http://zotero.org/users/6925055/items/AG35BX4Z"],"itemData":{"id":777,"type":"book","abstract":"Now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delInstrText>
        </w:r>
        <w:r w:rsidR="00335F08" w:rsidRPr="00BE40FA">
          <w:rPr>
            <w:color w:val="000000" w:themeColor="text1"/>
          </w:rPr>
          <w:fldChar w:fldCharType="separate"/>
        </w:r>
        <w:r w:rsidR="00E52BA5" w:rsidRPr="00E52BA5">
          <w:rPr>
            <w:color w:val="000000"/>
            <w:vertAlign w:val="superscript"/>
          </w:rPr>
          <w:delText>60</w:delText>
        </w:r>
        <w:r w:rsidR="00335F08" w:rsidRPr="00BE40FA">
          <w:rPr>
            <w:color w:val="000000" w:themeColor="text1"/>
          </w:rPr>
          <w:fldChar w:fldCharType="end"/>
        </w:r>
        <w:r w:rsidR="007D3489">
          <w:rPr>
            <w:color w:val="000000" w:themeColor="text1"/>
          </w:rPr>
          <w:delText xml:space="preserve"> </w:delText>
        </w:r>
        <w:r w:rsidR="000B0590" w:rsidRPr="00BE40FA">
          <w:rPr>
            <w:color w:val="000000" w:themeColor="text1"/>
          </w:rPr>
          <w:delText xml:space="preserve">We included a linear term for each </w:delText>
        </w:r>
        <w:r w:rsidR="00C86D4B" w:rsidRPr="00BE40FA">
          <w:rPr>
            <w:color w:val="000000" w:themeColor="text1"/>
          </w:rPr>
          <w:delText>included pollutant</w:delText>
        </w:r>
        <w:r w:rsidR="00B1397D">
          <w:rPr>
            <w:color w:val="000000" w:themeColor="text1"/>
          </w:rPr>
          <w:delText xml:space="preserve"> and</w:delText>
        </w:r>
        <w:r w:rsidR="00DF22AE" w:rsidRPr="00BE40FA">
          <w:rPr>
            <w:color w:val="000000" w:themeColor="text1"/>
          </w:rPr>
          <w:delText xml:space="preserve"> adjusted </w:delText>
        </w:r>
        <w:r w:rsidR="00B1397D">
          <w:rPr>
            <w:color w:val="000000" w:themeColor="text1"/>
          </w:rPr>
          <w:delText>for individual-</w:delText>
        </w:r>
        <w:r w:rsidR="007F7973">
          <w:rPr>
            <w:color w:val="000000" w:themeColor="text1"/>
          </w:rPr>
          <w:delText xml:space="preserve"> and parish-</w:delText>
        </w:r>
        <w:r w:rsidR="00B1397D">
          <w:rPr>
            <w:color w:val="000000" w:themeColor="text1"/>
          </w:rPr>
          <w:delText>level</w:delText>
        </w:r>
        <w:r w:rsidR="00B1397D" w:rsidRPr="00BE40FA">
          <w:rPr>
            <w:color w:val="000000" w:themeColor="text1"/>
          </w:rPr>
          <w:delText xml:space="preserve"> </w:delText>
        </w:r>
        <w:r w:rsidR="0057429E" w:rsidRPr="00BE40FA">
          <w:rPr>
            <w:color w:val="000000" w:themeColor="text1"/>
          </w:rPr>
          <w:delText xml:space="preserve">SES, </w:delText>
        </w:r>
        <w:r w:rsidR="00346EDC" w:rsidRPr="00BE40FA">
          <w:rPr>
            <w:bCs/>
            <w:color w:val="000000" w:themeColor="text1"/>
          </w:rPr>
          <w:delText xml:space="preserve">civil status, </w:delText>
        </w:r>
        <w:r w:rsidR="005C23BC">
          <w:rPr>
            <w:bCs/>
            <w:color w:val="000000" w:themeColor="text1"/>
          </w:rPr>
          <w:delText xml:space="preserve">last reported </w:delText>
        </w:r>
        <w:r w:rsidR="001675B7" w:rsidRPr="00BE40FA">
          <w:rPr>
            <w:bCs/>
            <w:color w:val="000000" w:themeColor="text1"/>
          </w:rPr>
          <w:delText>place of residence</w:delText>
        </w:r>
        <w:r w:rsidR="00E226EE">
          <w:rPr>
            <w:bCs/>
            <w:color w:val="000000" w:themeColor="text1"/>
          </w:rPr>
          <w:delText>,</w:delText>
        </w:r>
        <w:r w:rsidR="007148D0" w:rsidRPr="00BE40FA">
          <w:rPr>
            <w:bCs/>
            <w:color w:val="000000" w:themeColor="text1"/>
          </w:rPr>
          <w:delText xml:space="preserve"> and </w:delText>
        </w:r>
        <w:r w:rsidR="00642697" w:rsidRPr="00BE40FA">
          <w:rPr>
            <w:bCs/>
            <w:color w:val="000000" w:themeColor="text1"/>
          </w:rPr>
          <w:delText>place of birth</w:delText>
        </w:r>
        <w:r w:rsidR="00AF32DF" w:rsidRPr="00BE40FA">
          <w:rPr>
            <w:bCs/>
            <w:color w:val="000000" w:themeColor="text1"/>
          </w:rPr>
          <w:delText>.</w:delText>
        </w:r>
      </w:del>
    </w:p>
    <w:p w14:paraId="3A5DA3BD" w14:textId="692A45E8" w:rsidR="00287B11" w:rsidRPr="0028409C" w:rsidRDefault="0028409C" w:rsidP="004115DF">
      <w:pPr>
        <w:jc w:val="both"/>
        <w:rPr>
          <w:ins w:id="133" w:author="Parks, Robbie M" w:date="2022-04-26T11:45:00Z"/>
          <w:bCs/>
          <w:i/>
          <w:iCs/>
        </w:rPr>
      </w:pPr>
      <w:ins w:id="134" w:author="Parks, Robbie M" w:date="2022-04-26T11:45:00Z">
        <w:r w:rsidRPr="005A430D">
          <w:rPr>
            <w:bCs/>
          </w:rPr>
          <w:t>We included a set of covariates based on as close as possible to index date to account for potential confounding bias, including household socioeconomic status (SES) based on last-reported job title at index date; civil status at index date, last reported place of residence at index date, and place of birth.</w:t>
        </w:r>
        <w:r>
          <w:rPr>
            <w:bCs/>
            <w:i/>
            <w:iCs/>
          </w:rPr>
          <w:t xml:space="preserve"> </w:t>
        </w:r>
        <w:r w:rsidR="00A76555" w:rsidRPr="00A76555">
          <w:rPr>
            <w:bCs/>
          </w:rPr>
          <w:t>We used a five-category individual-level SES definition developed by the Danish Institute of Social Sciences, based on job titles from income tax forms, which has been associated with ALS diagnosis in Denmark,</w:t>
        </w:r>
        <w:r w:rsidR="00A76555" w:rsidRPr="00A76555">
          <w:rPr>
            <w:bCs/>
          </w:rPr>
          <w:fldChar w:fldCharType="begin"/>
        </w:r>
        <w:r w:rsidR="00CA4500">
          <w:rPr>
            <w:bCs/>
          </w:rPr>
          <w:instrText xml:space="preserve"> ADDIN ZOTERO_ITEM CSL_CITATION {"citationID":"0eulvPwB","properties":{"formattedCitation":"\\super 61\\nosupersub{}","plainCitation":"61","noteIndex":0},"citationItems":[{"id":1147,"uris":["http://zotero.org/users/6925055/items/2NGLH58G"],"itemData":{"id":1147,"type":"article-journal","abstract":"Objectives\nSeveral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A76555" w:rsidRPr="00A76555">
          <w:rPr>
            <w:bCs/>
          </w:rPr>
          <w:fldChar w:fldCharType="separate"/>
        </w:r>
        <w:r w:rsidR="00A76555" w:rsidRPr="00A76555">
          <w:rPr>
            <w:bCs/>
            <w:vertAlign w:val="superscript"/>
          </w:rPr>
          <w:t>61</w:t>
        </w:r>
        <w:r w:rsidR="00A76555" w:rsidRPr="00A76555">
          <w:rPr>
            <w:bCs/>
          </w:rPr>
          <w:fldChar w:fldCharType="end"/>
        </w:r>
        <w:r w:rsidR="00A76555" w:rsidRPr="00A76555">
          <w:rPr>
            <w:bCs/>
          </w:rPr>
          <w:t xml:space="preserve"> as well as how quickly one is identified as having ALS in the Danish Civil Registration System.</w:t>
        </w:r>
        <w:r w:rsidR="00A76555" w:rsidRPr="00A76555">
          <w:rPr>
            <w:bCs/>
          </w:rPr>
          <w:fldChar w:fldCharType="begin"/>
        </w:r>
        <w:r w:rsidR="00CA4500">
          <w:rPr>
            <w:bCs/>
          </w:rPr>
          <w:instrText xml:space="preserve"> ADDIN ZOTERO_ITEM CSL_CITATION {"citationID":"79kZnT3M","properties":{"formattedCitation":"\\super 62\\nosupersub{}","plainCitation":"62","noteIndex":0},"citationItems":[{"id":1278,"uris":["http://zotero.org/users/6925055/items/6F8RUMBT"],"itemData":{"id":1278,"type":"article-journal","container-title":"Neurology","issue":"22","note":"publisher: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76555" w:rsidRPr="00A76555">
          <w:rPr>
            <w:bCs/>
          </w:rPr>
          <w:fldChar w:fldCharType="separate"/>
        </w:r>
        <w:r w:rsidR="00A76555" w:rsidRPr="00A76555">
          <w:rPr>
            <w:bCs/>
            <w:vertAlign w:val="superscript"/>
          </w:rPr>
          <w:t>62</w:t>
        </w:r>
        <w:r w:rsidR="00A76555" w:rsidRPr="00A76555">
          <w:rPr>
            <w:bCs/>
          </w:rPr>
          <w:fldChar w:fldCharType="end"/>
        </w:r>
        <w:r w:rsidR="00A76555" w:rsidRPr="00A76555">
          <w:rPr>
            <w:bCs/>
          </w:rPr>
          <w:t xml:space="preserve"> </w:t>
        </w:r>
        <w:r w:rsidR="00026A26" w:rsidRPr="00026A26">
          <w:rPr>
            <w:bCs/>
          </w:rPr>
          <w:t>Group 1 (highest status) includes corporate managers and academics; group 2: proprietors, managers of small businesses and teachers; group 3: technicians and nurses; group 4: skilled workers; and group 5: unspecialized workers, such as entry-level positions within food and retail environments.</w:t>
        </w:r>
        <w:r w:rsidR="00026A26">
          <w:rPr>
            <w:bCs/>
            <w:i/>
            <w:iCs/>
          </w:rPr>
          <w:t xml:space="preserve"> </w:t>
        </w:r>
        <w:r w:rsidR="00A76555" w:rsidRPr="00A76555">
          <w:rPr>
            <w:bCs/>
          </w:rPr>
          <w:t>We also included a group for participants whose job title was unknown (group 9). For each married participant, we used the higher of the couple’s individual SES categories, when available. We also used information on civil status (never married, married, divorced, widowed) due to the influence that a spouse may have on visiting a family physician,</w:t>
        </w:r>
        <w:r w:rsidR="00A76555" w:rsidRPr="00A76555">
          <w:rPr>
            <w:bCs/>
          </w:rPr>
          <w:fldChar w:fldCharType="begin"/>
        </w:r>
        <w:r w:rsidR="00CA4500">
          <w:rPr>
            <w:bCs/>
          </w:rPr>
          <w:instrText xml:space="preserve"> ADDIN ZOTERO_ITEM CSL_CITATION {"citationID":"UdEJGplY","properties":{"formattedCitation":"\\super 63\\nosupersub{}","plainCitation":"63","noteIndex":0},"citationItems":[{"id":1274,"uris":["http://zotero.org/users/6925055/items/MJLUNCQ2"],"itemData":{"id":1274,"type":"paper-conference","container-title":"AMIA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r w:rsidR="00A76555" w:rsidRPr="00A76555">
          <w:rPr>
            <w:bCs/>
          </w:rPr>
          <w:fldChar w:fldCharType="separate"/>
        </w:r>
        <w:r w:rsidR="00A76555" w:rsidRPr="00A76555">
          <w:rPr>
            <w:bCs/>
            <w:vertAlign w:val="superscript"/>
          </w:rPr>
          <w:t>63</w:t>
        </w:r>
        <w:r w:rsidR="00A76555" w:rsidRPr="00A76555">
          <w:rPr>
            <w:bCs/>
          </w:rPr>
          <w:fldChar w:fldCharType="end"/>
        </w:r>
        <w:r w:rsidR="00A76555" w:rsidRPr="00A76555">
          <w:rPr>
            <w:bCs/>
          </w:rPr>
          <w:t xml:space="preserve"> last reported place of residence from postcode (Greater Copenhagen, big cities of Denmark, rest </w:t>
        </w:r>
        <w:r w:rsidR="00A76555" w:rsidRPr="00A76555">
          <w:rPr>
            <w:bCs/>
          </w:rPr>
          <w:lastRenderedPageBreak/>
          <w:t>of Denmark, Greenland) to account for various local environmental and behavioral stressors,</w:t>
        </w:r>
        <w:r w:rsidR="00A76555" w:rsidRPr="00A76555">
          <w:rPr>
            <w:bCs/>
          </w:rPr>
          <w:fldChar w:fldCharType="begin"/>
        </w:r>
        <w:r w:rsidR="00CA4500">
          <w:rPr>
            <w:bCs/>
          </w:rPr>
          <w:instrText xml:space="preserve"> ADDIN ZOTERO_ITEM CSL_CITATION {"citationID":"uchdWmUR","properties":{"formattedCitation":"\\super 7\\nosupersub{}","plainCitation":"7","noteIndex":0},"citationItems":[{"id":1101,"uris":["http://zotero.org/users/6925055/items/CZ3SQC99"],"itemData":{"id":1101,"type":"article-journal","container-title":"Neurologic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A76555" w:rsidRPr="00A76555">
          <w:rPr>
            <w:bCs/>
          </w:rPr>
          <w:fldChar w:fldCharType="separate"/>
        </w:r>
        <w:r w:rsidR="00A76555" w:rsidRPr="00A76555">
          <w:rPr>
            <w:bCs/>
            <w:vertAlign w:val="superscript"/>
          </w:rPr>
          <w:t>7</w:t>
        </w:r>
        <w:r w:rsidR="00A76555" w:rsidRPr="00A76555">
          <w:rPr>
            <w:bCs/>
          </w:rPr>
          <w:fldChar w:fldCharType="end"/>
        </w:r>
        <w:r w:rsidR="00A76555" w:rsidRPr="00A76555">
          <w:rPr>
            <w:bCs/>
          </w:rPr>
          <w:t xml:space="preserve"> and place of birth (Greater Copenhagen, big cities of Denmark, rest of Denmark, Greenland, foreign, unknown) to adjust for other potential family-specific, location-specific, and early-life confounders, which may have an impact on the probability of developing ALS.</w:t>
        </w:r>
        <w:r w:rsidR="00A76555" w:rsidRPr="00A76555">
          <w:rPr>
            <w:bCs/>
          </w:rPr>
          <w:fldChar w:fldCharType="begin"/>
        </w:r>
        <w:r w:rsidR="00CA4500">
          <w:rPr>
            <w:bCs/>
          </w:rPr>
          <w:instrText xml:space="preserve"> ADDIN ZOTERO_ITEM CSL_CITATION {"citationID":"hwGYI0M2","properties":{"formattedCitation":"\\super 64\\nosupersub{}","plainCitation":"64","noteIndex":0},"citationItems":[{"id":1275,"uris":["http://zotero.org/users/6925055/items/9G2VEN6P"],"itemData":{"id":1275,"type":"article-journal","container-title":"Reviews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r w:rsidR="00A76555" w:rsidRPr="00A76555">
          <w:rPr>
            <w:bCs/>
          </w:rPr>
          <w:fldChar w:fldCharType="separate"/>
        </w:r>
        <w:r w:rsidR="00A76555" w:rsidRPr="00A76555">
          <w:rPr>
            <w:bCs/>
            <w:vertAlign w:val="superscript"/>
          </w:rPr>
          <w:t>64</w:t>
        </w:r>
        <w:r w:rsidR="00A76555" w:rsidRPr="00A76555">
          <w:rPr>
            <w:bCs/>
          </w:rPr>
          <w:fldChar w:fldCharType="end"/>
        </w:r>
        <w:r w:rsidR="00A76555" w:rsidRPr="00A76555">
          <w:rPr>
            <w:bCs/>
          </w:rPr>
          <w:t xml:space="preserve"> Ultimately, we were limited by what was available in the Danish Civil Registration System.</w:t>
        </w:r>
        <w:r w:rsidR="00A76555" w:rsidRPr="00A76555">
          <w:rPr>
            <w:bCs/>
          </w:rPr>
          <w:fldChar w:fldCharType="begin"/>
        </w:r>
        <w:r w:rsidR="00CA4500">
          <w:rPr>
            <w:bCs/>
          </w:rPr>
          <w:instrText xml:space="preserve"> ADDIN ZOTERO_ITEM CSL_CITATION {"citationID":"lhcyd4qI","properties":{"formattedCitation":"\\super 62\\nosupersub{}","plainCitation":"62","noteIndex":0},"citationItems":[{"id":1278,"uris":["http://zotero.org/users/6925055/items/6F8RUMBT"],"itemData":{"id":1278,"type":"article-journal","container-title":"Neurology","issue":"22","note":"publisher: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76555" w:rsidRPr="00A76555">
          <w:rPr>
            <w:bCs/>
          </w:rPr>
          <w:fldChar w:fldCharType="separate"/>
        </w:r>
        <w:r w:rsidR="00A76555" w:rsidRPr="00A76555">
          <w:rPr>
            <w:bCs/>
            <w:vertAlign w:val="superscript"/>
          </w:rPr>
          <w:t>62</w:t>
        </w:r>
        <w:r w:rsidR="00A76555" w:rsidRPr="00A76555">
          <w:rPr>
            <w:bCs/>
          </w:rPr>
          <w:fldChar w:fldCharType="end"/>
        </w:r>
        <w:r w:rsidR="001A54EF" w:rsidRPr="00A76555">
          <w:rPr>
            <w:bCs/>
            <w:color w:val="000000" w:themeColor="text1"/>
          </w:rPr>
          <w:t xml:space="preserve"> </w:t>
        </w:r>
        <w:r w:rsidR="00FD2758" w:rsidRPr="00A76555">
          <w:rPr>
            <w:bCs/>
            <w:color w:val="000000" w:themeColor="text1"/>
          </w:rPr>
          <w:t>A</w:t>
        </w:r>
        <w:r w:rsidR="00723119" w:rsidRPr="00A76555">
          <w:rPr>
            <w:bCs/>
            <w:color w:val="000000" w:themeColor="text1"/>
          </w:rPr>
          <w:t xml:space="preserve">s part of </w:t>
        </w:r>
        <w:r w:rsidR="00FD2758" w:rsidRPr="00A76555">
          <w:rPr>
            <w:bCs/>
            <w:color w:val="000000" w:themeColor="text1"/>
          </w:rPr>
          <w:t xml:space="preserve">a </w:t>
        </w:r>
        <w:r w:rsidR="00723119" w:rsidRPr="00A76555">
          <w:rPr>
            <w:bCs/>
            <w:color w:val="000000" w:themeColor="text1"/>
          </w:rPr>
          <w:t>sensitivity analysis, we also included parish-level SES</w:t>
        </w:r>
        <w:r w:rsidR="007162A9" w:rsidRPr="00A76555">
          <w:rPr>
            <w:bCs/>
            <w:color w:val="000000" w:themeColor="text1"/>
          </w:rPr>
          <w:t xml:space="preserve">, </w:t>
        </w:r>
        <w:r w:rsidR="00874F4D" w:rsidRPr="00A76555">
          <w:rPr>
            <w:bCs/>
            <w:color w:val="000000" w:themeColor="text1"/>
          </w:rPr>
          <w:t xml:space="preserve">measured by percentage of residents with </w:t>
        </w:r>
        <w:r w:rsidR="00F25D37" w:rsidRPr="00A76555">
          <w:rPr>
            <w:bCs/>
            <w:color w:val="000000" w:themeColor="text1"/>
          </w:rPr>
          <w:t>greater than high-school education</w:t>
        </w:r>
        <w:r w:rsidR="00874F4D" w:rsidRPr="00A76555">
          <w:rPr>
            <w:bCs/>
            <w:color w:val="000000" w:themeColor="text1"/>
          </w:rPr>
          <w:t>,</w:t>
        </w:r>
        <w:r w:rsidR="00723119" w:rsidRPr="00A76555">
          <w:rPr>
            <w:bCs/>
            <w:color w:val="000000" w:themeColor="text1"/>
          </w:rPr>
          <w:t xml:space="preserve"> in the model</w:t>
        </w:r>
        <w:r w:rsidR="00D740FD" w:rsidRPr="00A76555">
          <w:rPr>
            <w:bCs/>
            <w:color w:val="000000" w:themeColor="text1"/>
          </w:rPr>
          <w:t>.</w:t>
        </w:r>
        <w:r w:rsidR="00FD2758" w:rsidRPr="00A76555">
          <w:rPr>
            <w:bCs/>
            <w:color w:val="000000" w:themeColor="text1"/>
          </w:rPr>
          <w:t xml:space="preserve"> In Denmark, parishes are administrative units with an average population of ~2,500 residents</w:t>
        </w:r>
        <w:r w:rsidR="0064383E" w:rsidRPr="00A76555">
          <w:rPr>
            <w:bCs/>
            <w:color w:val="000000" w:themeColor="text1"/>
          </w:rPr>
          <w:t>.</w:t>
        </w:r>
      </w:ins>
    </w:p>
    <w:p w14:paraId="749B27FF" w14:textId="77777777" w:rsidR="00287B11" w:rsidRPr="009F4800" w:rsidRDefault="00287B11" w:rsidP="004115DF">
      <w:pPr>
        <w:jc w:val="both"/>
        <w:rPr>
          <w:ins w:id="135" w:author="Parks, Robbie M" w:date="2022-04-26T11:45:00Z"/>
          <w:bCs/>
          <w:color w:val="000000" w:themeColor="text1"/>
        </w:rPr>
      </w:pPr>
    </w:p>
    <w:p w14:paraId="125B93A0" w14:textId="64498C60" w:rsidR="004B5359" w:rsidRPr="00BE40FA" w:rsidRDefault="00F255A6" w:rsidP="004115DF">
      <w:pPr>
        <w:jc w:val="both"/>
        <w:rPr>
          <w:ins w:id="136" w:author="Parks, Robbie M" w:date="2022-04-26T11:45:00Z"/>
          <w:bCs/>
          <w:i/>
          <w:iCs/>
          <w:color w:val="000000" w:themeColor="text1"/>
        </w:rPr>
      </w:pPr>
      <w:ins w:id="137" w:author="Parks, Robbie M" w:date="2022-04-26T11:45:00Z">
        <w:r w:rsidRPr="00BE40FA">
          <w:rPr>
            <w:bCs/>
            <w:i/>
            <w:iCs/>
            <w:color w:val="000000" w:themeColor="text1"/>
          </w:rPr>
          <w:t xml:space="preserve">Statistical </w:t>
        </w:r>
        <w:r w:rsidR="00FC6F4C" w:rsidRPr="00BE40FA">
          <w:rPr>
            <w:bCs/>
            <w:i/>
            <w:iCs/>
            <w:color w:val="000000" w:themeColor="text1"/>
          </w:rPr>
          <w:t>analysis</w:t>
        </w:r>
      </w:ins>
    </w:p>
    <w:p w14:paraId="17B1E4C8" w14:textId="1611FF4F" w:rsidR="002504DF" w:rsidRPr="00931269" w:rsidRDefault="00C07538" w:rsidP="004115DF">
      <w:pPr>
        <w:jc w:val="both"/>
        <w:rPr>
          <w:ins w:id="138" w:author="Parks, Robbie M" w:date="2022-04-26T11:45:00Z"/>
          <w:i/>
          <w:iCs/>
        </w:rPr>
      </w:pPr>
      <w:ins w:id="139" w:author="Parks, Robbie M" w:date="2022-04-26T11:45:00Z">
        <w:r w:rsidRPr="00BE40FA">
          <w:rPr>
            <w:color w:val="000000" w:themeColor="text1"/>
          </w:rPr>
          <w:t xml:space="preserve">We analyzed the association between ALS diagnosis </w:t>
        </w:r>
        <w:r w:rsidR="00C90580" w:rsidRPr="00BE40FA">
          <w:rPr>
            <w:color w:val="000000" w:themeColor="text1"/>
          </w:rPr>
          <w:t xml:space="preserve">(binary)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4D0F79">
          <w:rPr>
            <w:color w:val="000000" w:themeColor="text1"/>
          </w:rPr>
          <w:t xml:space="preserve"> (</w:t>
        </w:r>
        <w:r w:rsidR="004D0F79">
          <w:rPr>
            <w:bCs/>
            <w:color w:val="000000" w:themeColor="text1"/>
            <w:lang w:val="en-GB"/>
          </w:rPr>
          <w:t>EC, NO</w:t>
        </w:r>
        <w:r w:rsidR="004D0F79" w:rsidRPr="0093563E">
          <w:rPr>
            <w:bCs/>
            <w:color w:val="000000" w:themeColor="text1"/>
            <w:vertAlign w:val="subscript"/>
            <w:lang w:val="en-GB"/>
          </w:rPr>
          <w:t>x</w:t>
        </w:r>
        <w:r w:rsidR="004D0F79">
          <w:rPr>
            <w:bCs/>
            <w:color w:val="000000" w:themeColor="text1"/>
            <w:lang w:val="en-GB"/>
          </w:rPr>
          <w:t>, CO)</w:t>
        </w:r>
        <w:r w:rsidR="005A4920" w:rsidRPr="00BE40FA">
          <w:rPr>
            <w:color w:val="000000" w:themeColor="text1"/>
          </w:rPr>
          <w:t>.</w:t>
        </w:r>
        <w:r w:rsidR="00042AAC" w:rsidRPr="00DD5370">
          <w:rPr>
            <w:color w:val="000000" w:themeColor="text1"/>
          </w:rPr>
          <w:fldChar w:fldCharType="begin"/>
        </w:r>
        <w:r w:rsidR="004B132D" w:rsidRPr="00DD5370">
          <w:rPr>
            <w:color w:val="000000" w:themeColor="text1"/>
          </w:rPr>
          <w:instrText xml:space="preserve"> ADDIN ZOTERO_ITEM CSL_CITATION {"citationID":"kqgQbve6","properties":{"formattedCitation":"\\super 65,66\\nosupersub{}","plainCitation":"65,66","noteIndex":0},"citationItems":[{"id":1125,"uris":["http://zotero.org/users/6925055/items/HLP5IPBA"],"itemData":{"id":1125,"type":"book","publisher":"Wolters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DD5370">
          <w:rPr>
            <w:color w:val="000000" w:themeColor="text1"/>
          </w:rPr>
          <w:fldChar w:fldCharType="separate"/>
        </w:r>
        <w:r w:rsidR="00A72CAA" w:rsidRPr="00DD5370">
          <w:rPr>
            <w:color w:val="000000"/>
            <w:vertAlign w:val="superscript"/>
          </w:rPr>
          <w:t>65,66</w:t>
        </w:r>
        <w:r w:rsidR="00042AAC" w:rsidRPr="00DD5370">
          <w:rPr>
            <w:color w:val="000000" w:themeColor="text1"/>
          </w:rPr>
          <w:fldChar w:fldCharType="end"/>
        </w:r>
        <w:r w:rsidR="005A4920" w:rsidRPr="00DD5370">
          <w:rPr>
            <w:color w:val="000000" w:themeColor="text1"/>
          </w:rPr>
          <w:t xml:space="preserve"> </w:t>
        </w:r>
        <w:r w:rsidR="00DD5370" w:rsidRPr="00DD5370">
          <w:t>The conditional approach examines contrasts within matched strata, i.e., groupings of case and matched controls, implicitly adjusting</w:t>
        </w:r>
        <w:r w:rsidR="00DD5370" w:rsidRPr="00DD5370" w:rsidDel="009936DD">
          <w:t xml:space="preserve"> </w:t>
        </w:r>
        <w:r w:rsidR="00DD5370" w:rsidRPr="00DD5370">
          <w:t xml:space="preserve">for matching factors (age, </w:t>
        </w:r>
        <w:r w:rsidR="00DD5370" w:rsidRPr="00DD5370">
          <w:rPr>
            <w:bCs/>
          </w:rPr>
          <w:t>sex, year of birth, vital status</w:t>
        </w:r>
        <w:r w:rsidR="00DD5370" w:rsidRPr="00DD5370">
          <w:t>) within each matched stratum.</w:t>
        </w:r>
        <w:r w:rsidR="00DD5370" w:rsidRPr="00DD5370">
          <w:fldChar w:fldCharType="begin"/>
        </w:r>
        <w:r w:rsidR="00CA4500">
          <w:instrText xml:space="preserve"> ADDIN ZOTERO_ITEM CSL_CITATION {"citationID":"QvLzmqjN","properties":{"formattedCitation":"\\super 65\\nosupersub{}","plainCitation":"65","noteIndex":0},"citationItems":[{"id":1125,"uris":["http://zotero.org/users/6925055/items/HLP5IPBA"],"itemData":{"id":1125,"type":"book","publisher":"Wolters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DD5370" w:rsidRPr="00DD5370">
          <w:fldChar w:fldCharType="separate"/>
        </w:r>
        <w:r w:rsidR="00DD5370" w:rsidRPr="00DD5370">
          <w:rPr>
            <w:vertAlign w:val="superscript"/>
          </w:rPr>
          <w:t>65</w:t>
        </w:r>
        <w:r w:rsidR="00DD5370" w:rsidRPr="00DD5370">
          <w:fldChar w:fldCharType="end"/>
        </w:r>
        <w:r w:rsidR="00DD5370" w:rsidRPr="005D3672">
          <w:rPr>
            <w:i/>
            <w:iCs/>
          </w:rPr>
          <w:t xml:space="preserve"> </w:t>
        </w:r>
        <w:r w:rsidR="00F328B5">
          <w:rPr>
            <w:color w:val="000000" w:themeColor="text1"/>
          </w:rPr>
          <w:t xml:space="preserve">Matching by finer scale than year of birth was not possible. </w:t>
        </w:r>
        <w:r w:rsidR="002F746C" w:rsidRPr="00BE40FA">
          <w:rPr>
            <w:color w:val="000000" w:themeColor="text1"/>
          </w:rPr>
          <w:t>Bayesian inference allows for full distributional estimation of parameters of interest</w:t>
        </w:r>
        <w:r w:rsidR="00774AC3" w:rsidRPr="00BE40FA">
          <w:rPr>
            <w:color w:val="000000" w:themeColor="text1"/>
          </w:rPr>
          <w:t>.</w:t>
        </w:r>
        <w:r w:rsidR="003B7934" w:rsidRPr="00BE40FA">
          <w:rPr>
            <w:color w:val="000000" w:themeColor="text1"/>
          </w:rPr>
          <w:fldChar w:fldCharType="begin"/>
        </w:r>
        <w:r w:rsidR="004B132D">
          <w:rPr>
            <w:color w:val="000000" w:themeColor="text1"/>
          </w:rPr>
          <w:instrText xml:space="preserve"> ADDIN ZOTERO_ITEM CSL_CITATION {"citationID":"uaLYdCi5","properties":{"formattedCitation":"\\super 66\\nosupersub{}","plainCitation":"66","noteIndex":0},"citationItems":[{"id":777,"uris":["http://zotero.org/users/6925055/items/AG35BX4Z"],"itemData":{"id":777,"type":"book","abstract":"Now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A72CAA" w:rsidRPr="00A72CAA">
          <w:rPr>
            <w:color w:val="000000"/>
            <w:vertAlign w:val="superscript"/>
          </w:rPr>
          <w:t>66</w:t>
        </w:r>
        <w:r w:rsidR="003B7934" w:rsidRPr="00BE40FA">
          <w:rPr>
            <w:color w:val="000000" w:themeColor="text1"/>
          </w:rPr>
          <w:fldChar w:fldCharType="end"/>
        </w:r>
        <w:r w:rsidR="00033D50" w:rsidRPr="00BE40FA">
          <w:rPr>
            <w:color w:val="000000" w:themeColor="text1"/>
          </w:rPr>
          <w:t xml:space="preserve"> </w:t>
        </w:r>
        <w:r w:rsidR="00931269" w:rsidRPr="005E23CC">
          <w:t xml:space="preserve">We employed a Bayesian hierarchical formulation because it enables estimates of (a) independent pollutant-outcome associations, (b) a joint association of the three pollutants </w:t>
        </w:r>
        <w:r w:rsidR="00931269" w:rsidRPr="005E23CC">
          <w:rPr>
            <w:bCs/>
          </w:rPr>
          <w:t>(i.e., total percentage change in odds of ALS diagnosis with increase in each of EC, NO</w:t>
        </w:r>
        <w:r w:rsidR="00931269" w:rsidRPr="005E23CC">
          <w:rPr>
            <w:bCs/>
            <w:vertAlign w:val="subscript"/>
          </w:rPr>
          <w:t>x</w:t>
        </w:r>
        <w:r w:rsidR="00931269" w:rsidRPr="005E23CC">
          <w:rPr>
            <w:bCs/>
          </w:rPr>
          <w:t>, CO)</w:t>
        </w:r>
        <w:r w:rsidR="00931269" w:rsidRPr="005E23CC">
          <w:t xml:space="preserve">, and (c) an overall average traffic association </w:t>
        </w:r>
        <w:r w:rsidR="00931269" w:rsidRPr="005E23CC">
          <w:rPr>
            <w:bCs/>
          </w:rPr>
          <w:t>(i.e., average percentage change in odds of ALS diagnosis from each of EC, NO</w:t>
        </w:r>
        <w:r w:rsidR="00931269" w:rsidRPr="005E23CC">
          <w:rPr>
            <w:bCs/>
            <w:vertAlign w:val="subscript"/>
          </w:rPr>
          <w:t>x</w:t>
        </w:r>
        <w:r w:rsidR="00931269" w:rsidRPr="005E23CC">
          <w:rPr>
            <w:bCs/>
          </w:rPr>
          <w:t>, CO)</w:t>
        </w:r>
        <w:r w:rsidR="00931269" w:rsidRPr="005E23CC">
          <w:t>, while accounting for the variance-covariance structure between the highly-correlated exposures and their coefficients.</w:t>
        </w:r>
        <w:r w:rsidR="00931269" w:rsidRPr="005E23CC">
          <w:fldChar w:fldCharType="begin"/>
        </w:r>
        <w:r w:rsidR="00CA4500">
          <w:instrText xml:space="preserve"> ADDIN ZOTERO_ITEM CSL_CITATION {"citationID":"O10OmgC0","properties":{"formattedCitation":"\\super 66\\nosupersub{}","plainCitation":"66","noteIndex":0},"citationItems":[{"id":777,"uris":["http://zotero.org/users/6925055/items/AG35BX4Z"],"itemData":{"id":777,"type":"book","abstract":"Now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931269" w:rsidRPr="005E23CC">
          <w:fldChar w:fldCharType="separate"/>
        </w:r>
        <w:r w:rsidR="00931269" w:rsidRPr="005E23CC">
          <w:rPr>
            <w:vertAlign w:val="superscript"/>
          </w:rPr>
          <w:t>66</w:t>
        </w:r>
        <w:r w:rsidR="00931269" w:rsidRPr="005E23CC">
          <w:fldChar w:fldCharType="end"/>
        </w:r>
        <w:r w:rsidR="007D3489">
          <w:rPr>
            <w:color w:val="000000" w:themeColor="text1"/>
          </w:rPr>
          <w:t xml:space="preserve"> </w:t>
        </w:r>
        <w:r w:rsidR="000B0590" w:rsidRPr="00BE40FA">
          <w:rPr>
            <w:color w:val="000000" w:themeColor="text1"/>
          </w:rPr>
          <w:t xml:space="preserve">We included a linear </w:t>
        </w:r>
        <w:r w:rsidR="000B0590" w:rsidRPr="00BE40FA">
          <w:rPr>
            <w:color w:val="000000" w:themeColor="text1"/>
          </w:rPr>
          <w:lastRenderedPageBreak/>
          <w:t xml:space="preserve">term for each </w:t>
        </w:r>
        <w:r w:rsidR="00C86D4B" w:rsidRPr="00BE40FA">
          <w:rPr>
            <w:color w:val="000000" w:themeColor="text1"/>
          </w:rPr>
          <w:t>included pollutant</w:t>
        </w:r>
        <w:r w:rsidR="00B1397D">
          <w:rPr>
            <w:color w:val="000000" w:themeColor="text1"/>
          </w:rPr>
          <w:t xml:space="preserve"> and</w:t>
        </w:r>
        <w:r w:rsidR="00DF22AE" w:rsidRPr="00BE40FA">
          <w:rPr>
            <w:color w:val="000000" w:themeColor="text1"/>
          </w:rPr>
          <w:t xml:space="preserve"> adjusted </w:t>
        </w:r>
        <w:r w:rsidR="00B1397D">
          <w:rPr>
            <w:color w:val="000000" w:themeColor="text1"/>
          </w:rPr>
          <w:t>for individual-</w:t>
        </w:r>
        <w:r w:rsidR="007F7973">
          <w:rPr>
            <w:color w:val="000000" w:themeColor="text1"/>
          </w:rPr>
          <w:t xml:space="preserve"> and parish-</w:t>
        </w:r>
        <w:r w:rsidR="00B1397D">
          <w:rPr>
            <w:color w:val="000000" w:themeColor="text1"/>
          </w:rPr>
          <w:t>level</w:t>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5C23BC">
          <w:rPr>
            <w:bCs/>
            <w:color w:val="000000" w:themeColor="text1"/>
          </w:rPr>
          <w:t xml:space="preserve">last reported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ins>
    </w:p>
    <w:p w14:paraId="4E8650EB" w14:textId="6511C9FA" w:rsidR="00570BF8" w:rsidRPr="00BE40FA" w:rsidRDefault="00570BF8" w:rsidP="004115DF">
      <w:pPr>
        <w:jc w:val="both"/>
        <w:rPr>
          <w:color w:val="000000" w:themeColor="text1"/>
        </w:rPr>
        <w:pPrChange w:id="140" w:author="Parks, Robbie M" w:date="2022-04-26T11:45:00Z">
          <w:pPr/>
        </w:pPrChange>
      </w:pPr>
    </w:p>
    <w:p w14:paraId="767E755A" w14:textId="428AF841" w:rsidR="00AE14F3" w:rsidRPr="00BE40FA" w:rsidRDefault="00AE14F3" w:rsidP="004115DF">
      <w:pPr>
        <w:jc w:val="both"/>
        <w:rPr>
          <w:color w:val="000000" w:themeColor="text1"/>
        </w:rPr>
        <w:pPrChange w:id="141" w:author="Parks, Robbie M" w:date="2022-04-26T11:45:00Z">
          <w:pPr/>
        </w:pPrChange>
      </w:pPr>
      <w:r w:rsidRPr="00BE40FA">
        <w:rPr>
          <w:color w:val="000000" w:themeColor="text1"/>
        </w:rPr>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41B141DC" w:rsidR="008D48F5" w:rsidRPr="00BE40FA" w:rsidRDefault="008D48F5" w:rsidP="004115DF">
      <w:pPr>
        <w:jc w:val="both"/>
        <w:rPr>
          <w:color w:val="000000" w:themeColor="text1"/>
        </w:rPr>
        <w:pPrChange w:id="142" w:author="Parks, Robbie M" w:date="2022-04-26T11:45:00Z">
          <w:pPr/>
        </w:pPrChange>
      </w:pPr>
      <m:oMathPara>
        <m:oMathParaPr>
          <m:jc m:val="center"/>
        </m:oMathParaPr>
        <m:oMath>
          <m:r>
            <w:rPr>
              <w:rFonts w:ascii="Cambria Math" w:hAnsi="Cambria Math"/>
            </w:rPr>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r>
            <w:rPr>
              <w:rFonts w:ascii="Cambria Math" w:hAnsi="Cambria Math"/>
            </w:rPr>
            <m:t>(</m:t>
          </m:r>
          <m:r>
            <m:rPr>
              <m:nor/>
            </m:rPr>
            <w:rPr>
              <w:rFonts w:ascii="Cambria Math" w:hAnsi="Cambria Math"/>
              <w:iCs/>
            </w:rPr>
            <m:t>non-EC</m:t>
          </m:r>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4EBAB16C" w14:textId="77777777" w:rsidR="00CB4DDD" w:rsidRDefault="00CB4DDD" w:rsidP="003D3846">
      <w:pPr>
        <w:rPr>
          <w:del w:id="143" w:author="Parks, Robbie M" w:date="2022-04-26T11:45:00Z"/>
          <w:color w:val="000000"/>
        </w:rPr>
      </w:pPr>
    </w:p>
    <w:p w14:paraId="1F02D0B6" w14:textId="6956F1A2" w:rsidR="00AC73E6" w:rsidRPr="00B823D7" w:rsidRDefault="00A45205" w:rsidP="004115DF">
      <w:pPr>
        <w:jc w:val="both"/>
        <w:rPr>
          <w:i/>
          <w:rPrChange w:id="144" w:author="Parks, Robbie M" w:date="2022-04-26T11:45:00Z">
            <w:rPr/>
          </w:rPrChange>
        </w:rPr>
        <w:pPrChange w:id="145" w:author="Parks, Robbie M" w:date="2022-04-26T11:45:00Z">
          <w:pPr/>
        </w:pPrChange>
      </w:pPr>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r w:rsidR="00BE605A">
        <w:t xml:space="preserve"> was diagnosed with ALS</w:t>
      </w:r>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-specific intercepts (not estimated in conditional logistic model</w:t>
      </w:r>
      <w:r w:rsidR="002B42A6">
        <w:t>s</w:t>
      </w:r>
      <w:r w:rsidR="005412CB" w:rsidRPr="00BE40FA">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2918C3" w:rsidRPr="002918C3">
        <w:rPr>
          <w:rPrChange w:id="146" w:author="Parks, Robbie M" w:date="2022-04-26T11:45:00Z">
            <w:rPr>
              <w:rFonts w:ascii="Cambria Math" w:hAnsi="Cambria Math"/>
              <w:i/>
            </w:rPr>
          </w:rPrChange>
        </w:rPr>
        <w:t xml:space="preserve"> </w:t>
      </w:r>
      <w:r w:rsidR="002918C3" w:rsidRPr="002918C3">
        <w:rPr>
          <w:iCs/>
        </w:rPr>
        <w:t xml:space="preserve">the pollutant-specific coefficients (log-odds) per standard deviation </w:t>
      </w:r>
      <w:ins w:id="147" w:author="Parks, Robbie M" w:date="2022-04-26T11:45:00Z">
        <w:r w:rsidR="002918C3" w:rsidRPr="002918C3">
          <w:rPr>
            <w:iCs/>
          </w:rPr>
          <w:t xml:space="preserve">(SD) </w:t>
        </w:r>
      </w:ins>
      <w:r w:rsidR="002918C3" w:rsidRPr="002918C3">
        <w:rPr>
          <w:iCs/>
        </w:rPr>
        <w:t xml:space="preserve">increase in concentration of </w:t>
      </w:r>
      <m:oMath>
        <m:sSub>
          <m:sSubPr>
            <m:ctrlPr>
              <w:del w:id="148" w:author="Parks, Robbie M" w:date="2022-04-26T11:45:00Z">
                <w:rPr>
                  <w:rFonts w:ascii="Cambria Math" w:hAnsi="Cambria Math"/>
                </w:rPr>
              </w:del>
            </m:ctrlPr>
          </m:sSubPr>
          <m:e>
            <m:r>
              <w:del w:id="149" w:author="Parks, Robbie M" w:date="2022-04-26T11:45:00Z">
                <m:rPr>
                  <m:sty m:val="p"/>
                </m:rPr>
                <w:rPr>
                  <w:rFonts w:ascii="Cambria Math" w:hAnsi="Cambria Math"/>
                </w:rPr>
                <m:t>NO</m:t>
              </w:del>
            </m:r>
          </m:e>
          <m:sub>
            <m:r>
              <w:del w:id="150" w:author="Parks, Robbie M" w:date="2022-04-26T11:45:00Z">
                <w:rPr>
                  <w:rFonts w:ascii="Cambria Math" w:hAnsi="Cambria Math"/>
                </w:rPr>
                <m:t>x</m:t>
              </w:del>
            </m:r>
          </m:sub>
        </m:sSub>
        <m:sSub>
          <m:sSubPr>
            <m:ctrlPr>
              <w:ins w:id="151" w:author="Parks, Robbie M" w:date="2022-04-26T11:45:00Z">
                <w:rPr>
                  <w:rFonts w:ascii="Cambria Math" w:hAnsi="Cambria Math"/>
                  <w:iCs/>
                </w:rPr>
              </w:ins>
            </m:ctrlPr>
          </m:sSubPr>
          <m:e>
            <m:r>
              <w:ins w:id="152" w:author="Parks, Robbie M" w:date="2022-04-26T11:45:00Z">
                <m:rPr>
                  <m:sty m:val="p"/>
                </m:rPr>
                <w:rPr>
                  <w:rFonts w:ascii="Cambria Math" w:hAnsi="Cambria Math"/>
                </w:rPr>
                <m:t>NO</m:t>
              </w:ins>
            </m:r>
          </m:e>
          <m:sub>
            <m:r>
              <w:ins w:id="153" w:author="Parks, Robbie M" w:date="2022-04-26T11:45:00Z">
                <m:rPr>
                  <m:sty m:val="p"/>
                </m:rPr>
                <w:rPr>
                  <w:rFonts w:ascii="Cambria Math" w:hAnsi="Cambria Math"/>
                </w:rPr>
                <m:t>x</m:t>
              </w:ins>
            </m:r>
          </m:sub>
        </m:sSub>
      </m:oMath>
      <w:r w:rsidR="002918C3" w:rsidRPr="002918C3">
        <w:rPr>
          <w:iCs/>
        </w:rPr>
        <w:t xml:space="preserve">, </w:t>
      </w:r>
      <m:oMath>
        <m:r>
          <m:rPr>
            <m:sty m:val="p"/>
          </m:rPr>
          <w:rPr>
            <w:rFonts w:ascii="Cambria Math" w:hAnsi="Cambria Math"/>
          </w:rPr>
          <m:t>CO</m:t>
        </m:r>
      </m:oMath>
      <w:r w:rsidR="002918C3" w:rsidRPr="002918C3">
        <w:rPr>
          <w:iCs/>
        </w:rPr>
        <w:t xml:space="preserve">, </w:t>
      </w:r>
      <m:oMath>
        <m:r>
          <m:rPr>
            <m:sty m:val="p"/>
          </m:rPr>
          <w:rPr>
            <w:rFonts w:ascii="Cambria Math" w:hAnsi="Cambria Math"/>
          </w:rPr>
          <m:t>EC</m:t>
        </m:r>
      </m:oMath>
      <w:r w:rsidR="002918C3" w:rsidRPr="002918C3">
        <w:rPr>
          <w:iCs/>
        </w:rPr>
        <w:t>,</w:t>
      </w:r>
      <w:r w:rsidR="002918C3" w:rsidRPr="002918C3">
        <w:rPr>
          <w:rPrChange w:id="154" w:author="Parks, Robbie M" w:date="2022-04-26T11:45:00Z">
            <w:rPr>
              <w:rFonts w:ascii="Cambria Math" w:hAnsi="Cambria Math"/>
            </w:rPr>
          </w:rPrChange>
        </w:rPr>
        <w:t xml:space="preserve"> </w:t>
      </w:r>
      <m:oMath>
        <m:r>
          <m:rPr>
            <m:nor/>
          </m:rPr>
          <w:rPr>
            <w:iCs/>
            <w:rPrChange w:id="155" w:author="Parks, Robbie M" w:date="2022-04-26T11:45:00Z">
              <w:rPr>
                <w:rFonts w:ascii="Cambria Math" w:hAnsi="Cambria Math"/>
                <w:iCs/>
              </w:rPr>
            </w:rPrChange>
          </w:rPr>
          <m:t>non-EC</m:t>
        </m:r>
        <m:r>
          <w:rPr>
            <w:rFonts w:ascii="Cambria Math" w:hAnsi="Cambria Math"/>
          </w:rPr>
          <m:t xml:space="preserve"> </m:t>
        </m:r>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2918C3" w:rsidRPr="002918C3">
        <w:rPr>
          <w:iCs/>
        </w:rPr>
        <w:t xml:space="preserve"> respectively, scaled by their respective </w:t>
      </w:r>
      <w:del w:id="156" w:author="Parks, Robbie M" w:date="2022-04-26T11:45:00Z">
        <w:r w:rsidR="00B3539D" w:rsidRPr="00BE40FA">
          <w:delText>standard deviations</w:delText>
        </w:r>
      </w:del>
      <w:ins w:id="157" w:author="Parks, Robbie M" w:date="2022-04-26T11:45:00Z">
        <w:r w:rsidR="002918C3" w:rsidRPr="002918C3">
          <w:rPr>
            <w:iCs/>
          </w:rPr>
          <w:t>SDs</w:t>
        </w:r>
      </w:ins>
      <w:r w:rsidR="002918C3" w:rsidRPr="002918C3">
        <w:rPr>
          <w:iCs/>
        </w:rPr>
        <w:t xml:space="preserve"> and centered at their means</w:t>
      </w:r>
      <w:del w:id="158" w:author="Parks, Robbie M" w:date="2022-04-26T11:45:00Z">
        <w:r w:rsidR="00005306" w:rsidRPr="00BE40FA">
          <w:delText>;</w:delText>
        </w:r>
      </w:del>
      <w:ins w:id="159" w:author="Parks, Robbie M" w:date="2022-04-26T11:45:00Z">
        <w:r w:rsidR="002918C3" w:rsidRPr="002918C3">
          <w:rPr>
            <w:iCs/>
          </w:rPr>
          <w:t xml:space="preserve">, with each </w:t>
        </w:r>
      </w:ins>
      <m:oMath>
        <m:r>
          <w:ins w:id="160" w:author="Parks, Robbie M" w:date="2022-04-26T11:45:00Z">
            <m:rPr>
              <m:sty m:val="p"/>
            </m:rPr>
            <w:rPr>
              <w:rFonts w:ascii="Cambria Math" w:hAnsi="Cambria Math"/>
            </w:rPr>
            <m:t>β</m:t>
          </w:ins>
        </m:r>
      </m:oMath>
      <w:ins w:id="161" w:author="Parks, Robbie M" w:date="2022-04-26T11:45:00Z">
        <w:r w:rsidR="002918C3" w:rsidRPr="002918C3">
          <w:rPr>
            <w:iCs/>
          </w:rPr>
          <w:t xml:space="preserve"> a pollutant-specific association adjusted by other terms in the model</w:t>
        </w:r>
      </w:ins>
      <w:r w:rsidR="002918C3" w:rsidRPr="002918C3">
        <w:rPr>
          <w:iCs/>
        </w:rPr>
        <w:t xml:space="preserve"> and the rest as coefficients for subject-specific covariates.</w:t>
      </w:r>
      <w:ins w:id="162" w:author="Parks, Robbie M" w:date="2022-04-26T11:45:00Z">
        <w:r w:rsidR="002918C3" w:rsidRPr="002918C3">
          <w:rPr>
            <w:iCs/>
          </w:rPr>
          <w:t xml:space="preserve"> Interquartile Range (IQR) could equivalently be used to scale pollutant concentrations</w:t>
        </w:r>
        <w:r w:rsidR="002918C3" w:rsidRPr="00567F9E">
          <w:rPr>
            <w:iCs/>
          </w:rPr>
          <w:t>.</w:t>
        </w:r>
      </w:ins>
      <w:r w:rsidR="002918C3" w:rsidRPr="00567F9E">
        <w:rPr>
          <w:iCs/>
        </w:rPr>
        <w:t xml:space="preserve"> </w:t>
      </w:r>
      <w:r w:rsidR="00567F9E" w:rsidRPr="00567F9E">
        <w:rPr>
          <w:iCs/>
        </w:rPr>
        <w:t>If other sources of air pollution are associated with ALS, then including non-EC PM</w:t>
      </w:r>
      <w:r w:rsidR="00567F9E" w:rsidRPr="00567F9E">
        <w:rPr>
          <w:iCs/>
          <w:vertAlign w:val="subscript"/>
        </w:rPr>
        <w:t>2.5</w:t>
      </w:r>
      <w:r w:rsidR="00567F9E" w:rsidRPr="00567F9E">
        <w:rPr>
          <w:iCs/>
        </w:rPr>
        <w:t xml:space="preserve"> adjusts for </w:t>
      </w:r>
      <w:del w:id="163" w:author="Parks, Robbie M" w:date="2022-04-26T11:45:00Z">
        <w:r w:rsidR="002E6588">
          <w:rPr>
            <w:iCs/>
          </w:rPr>
          <w:delText>other air pollutants from other sources.</w:delText>
        </w:r>
        <w:r w:rsidR="009E695D">
          <w:rPr>
            <w:iCs/>
          </w:rPr>
          <w:fldChar w:fldCharType="begin"/>
        </w:r>
        <w:r w:rsidR="00CD7377">
          <w:rPr>
            <w:iCs/>
          </w:rPr>
          <w:delInstrText xml:space="preserve"> ADDIN ZOTERO_ITEM CSL_CITATION {"citationID":"xBVeiLoi","properties":{"formattedCitation":"\\super 61\\nosupersub{}","plainCitation":"61","noteIndex":0},"citationItems":[{"id":1166,"uris":["http://zotero.org/users/6925055/items/YDGTBQ7Q"],"uri":["http://zotero.org/users/6925055/items/YDGTBQ7Q"],"itemData":{"id":1166,"type":"article-journal","container-title":"American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delInstrText>
        </w:r>
        <w:r w:rsidR="009E695D">
          <w:rPr>
            <w:iCs/>
          </w:rPr>
          <w:fldChar w:fldCharType="separate"/>
        </w:r>
        <w:r w:rsidR="00E52BA5" w:rsidRPr="00E52BA5">
          <w:rPr>
            <w:vertAlign w:val="superscript"/>
          </w:rPr>
          <w:delText>61</w:delText>
        </w:r>
        <w:r w:rsidR="009E695D">
          <w:rPr>
            <w:iCs/>
          </w:rPr>
          <w:fldChar w:fldCharType="end"/>
        </w:r>
      </w:del>
      <w:ins w:id="164" w:author="Parks, Robbie M" w:date="2022-04-26T11:45:00Z">
        <w:r w:rsidR="00567F9E" w:rsidRPr="00567F9E">
          <w:rPr>
            <w:iCs/>
          </w:rPr>
          <w:t>PM</w:t>
        </w:r>
        <w:r w:rsidR="00567F9E" w:rsidRPr="00567F9E">
          <w:rPr>
            <w:iCs/>
            <w:vertAlign w:val="subscript"/>
          </w:rPr>
          <w:t>2.5</w:t>
        </w:r>
        <w:r w:rsidR="00567F9E" w:rsidRPr="00567F9E">
          <w:rPr>
            <w:iCs/>
          </w:rPr>
          <w:t xml:space="preserve"> from other sources,</w:t>
        </w:r>
        <w:r w:rsidR="00567F9E" w:rsidRPr="00567F9E">
          <w:rPr>
            <w:iCs/>
          </w:rPr>
          <w:fldChar w:fldCharType="begin"/>
        </w:r>
        <w:r w:rsidR="00CA4500">
          <w:rPr>
            <w:iCs/>
          </w:rPr>
          <w:instrText xml:space="preserve"> ADDIN ZOTERO_ITEM CSL_CITATION {"citationID":"xBVeiLoi","properties":{"formattedCitation":"\\super 67\\nosupersub{}","plainCitation":"67","noteIndex":0},"citationItems":[{"id":1166,"uris":["http://zotero.org/users/6925055/items/YDGTBQ7Q"],"itemData":{"id":1166,"type":"article-journal","container-title":"American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567F9E" w:rsidRPr="00567F9E">
          <w:rPr>
            <w:iCs/>
          </w:rPr>
          <w:fldChar w:fldCharType="separate"/>
        </w:r>
        <w:r w:rsidR="00567F9E" w:rsidRPr="00567F9E">
          <w:rPr>
            <w:iCs/>
            <w:vertAlign w:val="superscript"/>
          </w:rPr>
          <w:t>67</w:t>
        </w:r>
        <w:r w:rsidR="00567F9E" w:rsidRPr="00567F9E">
          <w:rPr>
            <w:iCs/>
          </w:rPr>
          <w:fldChar w:fldCharType="end"/>
        </w:r>
        <w:r w:rsidR="00567F9E" w:rsidRPr="00567F9E">
          <w:rPr>
            <w:iCs/>
          </w:rPr>
          <w:t xml:space="preserve"> as well as indicating whether pollution from other sources not explicitly quantified might also have associations with ALS.</w:t>
        </w:r>
      </w:ins>
      <w:r w:rsidR="00567F9E" w:rsidRPr="005D3672">
        <w:rPr>
          <w:i/>
          <w:rPrChange w:id="165" w:author="Parks, Robbie M" w:date="2022-04-26T11:45:00Z">
            <w:rPr/>
          </w:rPrChange>
        </w:rPr>
        <w:t xml:space="preserve"> </w:t>
      </w:r>
      <w:r w:rsidR="009E695D">
        <w:rPr>
          <w:iCs/>
        </w:rPr>
        <w:t xml:space="preserve">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E40FA">
        <w:rPr>
          <w:rFonts w:ascii="Cambria Math" w:hAnsi="Cambria Math"/>
          <w:i/>
        </w:rPr>
        <w:t xml:space="preserve"> </w:t>
      </w:r>
      <w:r w:rsidR="003A0326">
        <w:rPr>
          <w:iCs/>
        </w:rPr>
        <w:t>is</w:t>
      </w:r>
      <w:r w:rsidR="009E695D" w:rsidRPr="00237DF6">
        <w:rPr>
          <w:iCs/>
        </w:rPr>
        <w:t xml:space="preserve"> interpreted as the association with air pollutants</w:t>
      </w:r>
      <w:r w:rsidR="00934988">
        <w:rPr>
          <w:iCs/>
        </w:rPr>
        <w:t xml:space="preserve"> not specifically included in our analysis</w:t>
      </w:r>
      <w:r w:rsidR="009E695D" w:rsidRPr="00237DF6">
        <w:rPr>
          <w:iCs/>
        </w:rPr>
        <w:t>.</w:t>
      </w:r>
      <w:r w:rsidR="004E4E25" w:rsidRPr="00BE40FA">
        <w:rPr>
          <w:iCs/>
        </w:rPr>
        <w:t xml:space="preserve"> </w:t>
      </w:r>
      <w:r w:rsidR="004813EE">
        <w:rPr>
          <w:iCs/>
        </w:rPr>
        <w:t xml:space="preserve">In </w:t>
      </w:r>
      <w:r w:rsidR="007547FC">
        <w:rPr>
          <w:iCs/>
        </w:rPr>
        <w:t xml:space="preserve">urban </w:t>
      </w:r>
      <w:r w:rsidR="00B96CF3">
        <w:rPr>
          <w:iCs/>
        </w:rPr>
        <w:t xml:space="preserve">European </w:t>
      </w:r>
      <w:r w:rsidR="007547FC">
        <w:rPr>
          <w:iCs/>
        </w:rPr>
        <w:t>environments</w:t>
      </w:r>
      <w:r w:rsidR="004813EE">
        <w:rPr>
          <w:iCs/>
        </w:rPr>
        <w:t xml:space="preserve">, traffic-related pollutants </w:t>
      </w:r>
      <w:r w:rsidR="004B46C8">
        <w:rPr>
          <w:iCs/>
        </w:rPr>
        <w:t xml:space="preserve">typically </w:t>
      </w:r>
      <w:r w:rsidR="004813EE">
        <w:rPr>
          <w:iCs/>
        </w:rPr>
        <w:t xml:space="preserve">represent </w:t>
      </w:r>
      <w:r w:rsidR="00D51F07">
        <w:rPr>
          <w:iCs/>
        </w:rPr>
        <w:t>on-average 14</w:t>
      </w:r>
      <w:r w:rsidR="004813EE">
        <w:rPr>
          <w:iCs/>
        </w:rPr>
        <w:t>% of PM</w:t>
      </w:r>
      <w:r w:rsidR="00AF5089" w:rsidRPr="00AF5089">
        <w:rPr>
          <w:iCs/>
          <w:vertAlign w:val="subscript"/>
        </w:rPr>
        <w:t>2.5</w:t>
      </w:r>
      <w:r w:rsidR="004813EE">
        <w:rPr>
          <w:iCs/>
        </w:rPr>
        <w:t xml:space="preserve"> concentrations.</w:t>
      </w:r>
      <w:del w:id="166" w:author="Parks, Robbie M" w:date="2022-04-26T11:45:00Z">
        <w:r w:rsidR="00B96CF3">
          <w:rPr>
            <w:iCs/>
          </w:rPr>
          <w:fldChar w:fldCharType="begin"/>
        </w:r>
        <w:r w:rsidR="00CD7377">
          <w:rPr>
            <w:iCs/>
          </w:rPr>
          <w:delInstrText xml:space="preserve"> ADDIN ZOTERO_ITEM CSL_CITATION {"citationID":"A10NB0Kj","properties":{"formattedCitation":"\\super 62\\nosupersub{}","plainCitation":"62","noteIndex":0},"citationItems":[{"id":1185,"uris":["http://zotero.org/users/6925055/items/W2RL4NU8"],"uri":["http://zotero.org/users/6925055/items/W2RL4NU8"],"itemData":{"id":1185,"type":"article-journal","container-title":"Atmospheric Environment","note":"publisher: Elsevier","page":"93–106","title":"PM2.5 source allocation in European cities: A SHERPA modelling study","volume":"187","author":[{"family":"Thunis","given":"Philippe"},{"family":"Degraeuwe","given":"B"},{"family":"Pisoni","given":"Enrico"},{"family":"Trombetti","given":"Marco"},{"family":"Peduzzi","given":"E"},{"family":"Belis","given":"CA"},{"family":"Wilson","given":"J"},{"family":"Clappier","given":"Alain"},{"family":"Vignati","given":"E"}],"issued":{"date-parts":[["2018"]]}}}],"schema":"https://github.com/citation-style-language/schema/raw/master/csl-citation.json"} </w:delInstrText>
        </w:r>
        <w:r w:rsidR="00B96CF3">
          <w:rPr>
            <w:iCs/>
          </w:rPr>
          <w:fldChar w:fldCharType="separate"/>
        </w:r>
        <w:r w:rsidR="00E52BA5" w:rsidRPr="00E52BA5">
          <w:rPr>
            <w:vertAlign w:val="superscript"/>
          </w:rPr>
          <w:delText>62</w:delText>
        </w:r>
        <w:r w:rsidR="00B96CF3">
          <w:rPr>
            <w:iCs/>
          </w:rPr>
          <w:fldChar w:fldCharType="end"/>
        </w:r>
        <w:r w:rsidR="004813EE">
          <w:rPr>
            <w:iCs/>
          </w:rPr>
          <w:delText xml:space="preserve"> </w:delText>
        </w:r>
        <w:r w:rsidR="004E4E25" w:rsidRPr="00BE40FA">
          <w:rPr>
            <w:iCs/>
          </w:rPr>
          <w:delText xml:space="preserve">In </w:delText>
        </w:r>
        <w:r w:rsidR="00715457">
          <w:rPr>
            <w:iCs/>
          </w:rPr>
          <w:delText xml:space="preserve">a </w:delText>
        </w:r>
        <w:r w:rsidR="004E4E25" w:rsidRPr="00BE40FA">
          <w:rPr>
            <w:iCs/>
          </w:rPr>
          <w:delText xml:space="preserve">sensitivity </w:delText>
        </w:r>
        <w:r w:rsidR="007914CD" w:rsidRPr="00BE40FA">
          <w:rPr>
            <w:iCs/>
          </w:rPr>
          <w:delText>analys</w:delText>
        </w:r>
        <w:r w:rsidR="00D57C71">
          <w:rPr>
            <w:iCs/>
          </w:rPr>
          <w:delText>i</w:delText>
        </w:r>
        <w:r w:rsidR="007914CD" w:rsidRPr="00BE40FA">
          <w:rPr>
            <w:iCs/>
          </w:rPr>
          <w:delText>s</w:delText>
        </w:r>
        <w:r w:rsidR="004E4E25" w:rsidRPr="00BE40FA">
          <w:rPr>
            <w:iCs/>
          </w:rPr>
          <w:delText xml:space="preserve">, we included </w:delText>
        </w:r>
      </w:del>
      <m:oMath>
        <m:sSub>
          <m:sSubPr>
            <m:ctrlPr>
              <w:del w:id="167" w:author="Parks, Robbie M" w:date="2022-04-26T11:45:00Z">
                <w:rPr>
                  <w:rFonts w:ascii="Cambria Math" w:hAnsi="Cambria Math"/>
                  <w:i/>
                </w:rPr>
              </w:del>
            </m:ctrlPr>
          </m:sSubPr>
          <m:e>
            <m:r>
              <w:del w:id="168" w:author="Parks, Robbie M" w:date="2022-04-26T11:45:00Z">
                <w:rPr>
                  <w:rFonts w:ascii="Cambria Math" w:hAnsi="Cambria Math"/>
                </w:rPr>
                <m:t>β</m:t>
              </w:del>
            </m:r>
          </m:e>
          <m:sub>
            <m:sSub>
              <m:sSubPr>
                <m:ctrlPr>
                  <w:del w:id="169" w:author="Parks, Robbie M" w:date="2022-04-26T11:45:00Z">
                    <w:rPr>
                      <w:rFonts w:ascii="Cambria Math" w:hAnsi="Cambria Math"/>
                    </w:rPr>
                  </w:del>
                </m:ctrlPr>
              </m:sSubPr>
              <m:e>
                <m:r>
                  <w:del w:id="170" w:author="Parks, Robbie M" w:date="2022-04-26T11:45:00Z">
                    <m:rPr>
                      <m:sty m:val="p"/>
                    </m:rPr>
                    <w:rPr>
                      <w:rFonts w:ascii="Cambria Math" w:hAnsi="Cambria Math"/>
                    </w:rPr>
                    <m:t>O</m:t>
                  </w:del>
                </m:r>
              </m:e>
              <m:sub>
                <m:r>
                  <w:del w:id="171" w:author="Parks, Robbie M" w:date="2022-04-26T11:45:00Z">
                    <w:rPr>
                      <w:rFonts w:ascii="Cambria Math" w:hAnsi="Cambria Math"/>
                    </w:rPr>
                    <m:t>3</m:t>
                  </w:del>
                </m:r>
              </m:sub>
            </m:sSub>
          </m:sub>
        </m:sSub>
      </m:oMath>
      <w:del w:id="172" w:author="Parks, Robbie M" w:date="2022-04-26T11:45:00Z">
        <w:r w:rsidR="004E4E25" w:rsidRPr="00BE40FA">
          <w:delText xml:space="preserve"> </w:delText>
        </w:r>
        <w:r w:rsidR="004241FB">
          <w:delText xml:space="preserve">to account for </w:delText>
        </w:r>
      </w:del>
      <m:oMath>
        <m:sSub>
          <m:sSubPr>
            <m:ctrlPr>
              <w:del w:id="173" w:author="Parks, Robbie M" w:date="2022-04-26T11:45:00Z">
                <w:rPr>
                  <w:rFonts w:ascii="Cambria Math" w:hAnsi="Cambria Math"/>
                </w:rPr>
              </w:del>
            </m:ctrlPr>
          </m:sSubPr>
          <m:e>
            <m:r>
              <w:del w:id="174" w:author="Parks, Robbie M" w:date="2022-04-26T11:45:00Z">
                <m:rPr>
                  <m:sty m:val="p"/>
                </m:rPr>
                <w:rPr>
                  <w:rFonts w:ascii="Cambria Math" w:hAnsi="Cambria Math"/>
                </w:rPr>
                <m:t>O</m:t>
              </w:del>
            </m:r>
          </m:e>
          <m:sub>
            <m:r>
              <w:del w:id="175" w:author="Parks, Robbie M" w:date="2022-04-26T11:45:00Z">
                <w:rPr>
                  <w:rFonts w:ascii="Cambria Math" w:hAnsi="Cambria Math"/>
                </w:rPr>
                <m:t>3</m:t>
              </w:del>
            </m:r>
          </m:sub>
        </m:sSub>
      </m:oMath>
      <w:del w:id="176" w:author="Parks, Robbie M" w:date="2022-04-26T11:45:00Z">
        <w:r w:rsidR="004241FB">
          <w:delText xml:space="preserve"> exposure</w:delText>
        </w:r>
        <w:r w:rsidR="00BB6F05">
          <w:delText>s in the model</w:delText>
        </w:r>
      </w:del>
      <w:ins w:id="177" w:author="Parks, Robbie M" w:date="2022-04-26T11:45:00Z">
        <w:r w:rsidR="00B96CF3">
          <w:rPr>
            <w:iCs/>
          </w:rPr>
          <w:fldChar w:fldCharType="begin"/>
        </w:r>
        <w:r w:rsidR="004B132D">
          <w:rPr>
            <w:iCs/>
          </w:rPr>
          <w:instrText xml:space="preserve"> ADDIN ZOTERO_ITEM CSL_CITATION {"citationID":"A10NB0Kj","properties":{"formattedCitation":"\\super 68\\nosupersub{}","plainCitation":"68","noteIndex":0},"citationItems":[{"id":1185,"uris":["http://zotero.org/users/6925055/items/W2RL4NU8"],"itemData":{"id":1185,"type":"article-journal","container-title":"Atmospheric Environment","note":"publisher: Elsevier","page":"93–106","title":"PM2.5 source allocation in European cities: A SHERPA modelling study","volume":"187","author":[{"family":"Thunis","given":"Philippe"},{"family":"Degraeuwe","given":"B"},{"family":"Pisoni","given":"Enrico"},{"family":"Trombetti","given":"Marco"},{"family":"Peduzzi","given":"E"},{"family":"Belis","given":"CA"},{"family":"Wilson","given":"J"},{"family":"Clappier","given":"Alain"},{"family":"Vignati","given":"E"}],"issued":{"date-parts":[["2018"]]}}}],"schema":"https://github.com/citation-style-language/schema/raw/master/csl-citation.json"} </w:instrText>
        </w:r>
        <w:r w:rsidR="00B96CF3">
          <w:rPr>
            <w:iCs/>
          </w:rPr>
          <w:fldChar w:fldCharType="separate"/>
        </w:r>
        <w:r w:rsidR="00A72CAA" w:rsidRPr="00A72CAA">
          <w:rPr>
            <w:vertAlign w:val="superscript"/>
          </w:rPr>
          <w:t>68</w:t>
        </w:r>
        <w:r w:rsidR="00B96CF3">
          <w:rPr>
            <w:iCs/>
          </w:rPr>
          <w:fldChar w:fldCharType="end"/>
        </w:r>
        <w:r w:rsidR="004813EE">
          <w:rPr>
            <w:iCs/>
          </w:rPr>
          <w:t xml:space="preserve"> </w:t>
        </w:r>
        <w:r w:rsidR="002B3213" w:rsidRPr="002B3213">
          <w:t xml:space="preserve">In a sensitivity analysis, we </w:t>
        </w:r>
        <w:r w:rsidR="002B3213" w:rsidRPr="002B3213">
          <w:lastRenderedPageBreak/>
          <w:t>included O</w:t>
        </w:r>
        <w:r w:rsidR="002B3213" w:rsidRPr="002B3213">
          <w:rPr>
            <w:vertAlign w:val="subscript"/>
          </w:rPr>
          <w:t>3</w:t>
        </w:r>
        <w:r w:rsidR="002B3213" w:rsidRPr="002B3213">
          <w:t xml:space="preserve"> in the model, as O</w:t>
        </w:r>
        <w:r w:rsidR="002B3213" w:rsidRPr="002B3213">
          <w:rPr>
            <w:vertAlign w:val="subscript"/>
          </w:rPr>
          <w:t xml:space="preserve">3 </w:t>
        </w:r>
        <w:r w:rsidR="002B3213" w:rsidRPr="002B3213">
          <w:t>concentrations have been associated with many adverse health outcomes,</w:t>
        </w:r>
        <w:r w:rsidR="002B3213" w:rsidRPr="002B3213">
          <w:fldChar w:fldCharType="begin"/>
        </w:r>
        <w:r w:rsidR="00CA4500">
          <w:instrText xml:space="preserve"> ADDIN ZOTERO_ITEM CSL_CITATION {"citationID":"ix7NFuAq","properties":{"formattedCitation":"\\super 69\\nosupersub{}","plainCitation":"69","noteIndex":0},"citationItems":[{"id":1277,"uris":["http://zotero.org/users/6925055/items/HJLJKV8H"],"itemData":{"id":1277,"type":"article-journal","container-title":"Environmental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r w:rsidR="002B3213" w:rsidRPr="002B3213">
          <w:fldChar w:fldCharType="separate"/>
        </w:r>
        <w:r w:rsidR="002B3213" w:rsidRPr="002B3213">
          <w:rPr>
            <w:vertAlign w:val="superscript"/>
          </w:rPr>
          <w:t>69</w:t>
        </w:r>
        <w:r w:rsidR="002B3213" w:rsidRPr="002B3213">
          <w:fldChar w:fldCharType="end"/>
        </w:r>
        <w:r w:rsidR="002B3213" w:rsidRPr="002B3213">
          <w:t xml:space="preserve"> and were negatively correlated with traffic-related pollutants</w:t>
        </w:r>
      </w:ins>
      <w:r w:rsidR="002B3213">
        <w:rPr>
          <w:i/>
          <w:rPrChange w:id="178" w:author="Parks, Robbie M" w:date="2022-04-26T11:45:00Z">
            <w:rPr/>
          </w:rPrChange>
        </w:rPr>
        <w:t>,</w:t>
      </w:r>
      <w:r w:rsidR="001956EF">
        <w:t xml:space="preserve"> and </w:t>
      </w:r>
      <w:r w:rsidR="006F7E20">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Pr>
          <w:iCs/>
        </w:rPr>
        <w:t xml:space="preserve">, </w:t>
      </w:r>
      <w:r w:rsidR="00D856D0">
        <w:rPr>
          <w:iCs/>
        </w:rPr>
        <w:t xml:space="preserve">as </w:t>
      </w:r>
      <w:r w:rsidR="00E61A63">
        <w:rPr>
          <w:iCs/>
        </w:rPr>
        <w:t>a natural spline with three degrees of freedom</w:t>
      </w:r>
      <w:r w:rsidR="002C01E8">
        <w:rPr>
          <w:iCs/>
        </w:rPr>
        <w:t>.</w:t>
      </w:r>
    </w:p>
    <w:p w14:paraId="5256BFDB" w14:textId="77777777" w:rsidR="00AC73E6" w:rsidRDefault="00AC73E6" w:rsidP="004115DF">
      <w:pPr>
        <w:jc w:val="both"/>
        <w:pPrChange w:id="179" w:author="Parks, Robbie M" w:date="2022-04-26T11:45:00Z">
          <w:pPr/>
        </w:pPrChange>
      </w:pPr>
    </w:p>
    <w:p w14:paraId="05976FAD" w14:textId="41A6413D" w:rsidR="00AC73E6" w:rsidRDefault="00AC73E6" w:rsidP="004115DF">
      <w:pPr>
        <w:jc w:val="both"/>
        <w:pPrChange w:id="180" w:author="Parks, Robbie M" w:date="2022-04-26T11:45:00Z">
          <w:pPr/>
        </w:pPrChange>
      </w:pPr>
      <w:r>
        <w:t xml:space="preserve">In </w:t>
      </w:r>
      <w:r w:rsidR="00895DD0">
        <w:t>our</w:t>
      </w:r>
      <w:r>
        <w:t xml:space="preserve"> model,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pollutant-specific associations with ALS diagnosis.</w:t>
      </w:r>
      <w:r>
        <w:t xml:space="preserve"> </w:t>
      </w:r>
      <w:r w:rsidR="00D351D6">
        <w:t>In the same model</w:t>
      </w:r>
      <w:r>
        <w:t>, we estimated the joint association between these three pollutants and ALS diagnosis as:</w:t>
      </w:r>
    </w:p>
    <w:p w14:paraId="3DFBFB38" w14:textId="4ACDF465" w:rsidR="00AC73E6" w:rsidRPr="00BE40FA" w:rsidRDefault="007D1EA9" w:rsidP="004115DF">
      <w:pPr>
        <w:jc w:val="both"/>
        <w:pPrChange w:id="181" w:author="Parks, Robbie M" w:date="2022-04-26T11:45:00Z">
          <w:pPr/>
        </w:pPrChange>
      </w:pPr>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5E73A69C" w:rsidR="00C10DCB" w:rsidRPr="004F6E83" w:rsidRDefault="004E7352" w:rsidP="004115DF">
      <w:pPr>
        <w:jc w:val="both"/>
        <w:pPrChange w:id="182" w:author="Parks, Robbie M" w:date="2022-04-26T11:45:00Z">
          <w:pPr/>
        </w:pPrChange>
      </w:pPr>
      <w:r>
        <w:t>T</w:t>
      </w:r>
      <w:r w:rsidR="00AC73E6">
        <w:t xml:space="preserve">his sum quantifies the association (log-odds) with ALS of a one-SD increase in </w:t>
      </w:r>
      <w:r w:rsidR="00770FF7">
        <w:t>the</w:t>
      </w:r>
      <w:r w:rsidR="00AC73E6">
        <w:t xml:space="preserve"> three pollutants simultaneously.</w:t>
      </w:r>
    </w:p>
    <w:p w14:paraId="07101A98" w14:textId="60BA75B4" w:rsidR="00B2160E" w:rsidRPr="00BE40FA" w:rsidRDefault="00B2160E" w:rsidP="004115DF">
      <w:pPr>
        <w:jc w:val="both"/>
        <w:rPr>
          <w:iCs/>
        </w:rPr>
        <w:pPrChange w:id="183" w:author="Parks, Robbie M" w:date="2022-04-26T11:45:00Z">
          <w:pPr/>
        </w:pPrChange>
      </w:pPr>
    </w:p>
    <w:p w14:paraId="6DF0C60B" w14:textId="3C695479" w:rsidR="008B5ADC" w:rsidRPr="00CA3D90" w:rsidRDefault="00F037F3" w:rsidP="004115DF">
      <w:pPr>
        <w:jc w:val="both"/>
        <w:rPr>
          <w:i/>
          <w:rPrChange w:id="184" w:author="Parks, Robbie M" w:date="2022-04-26T11:45:00Z">
            <w:rPr/>
          </w:rPrChange>
        </w:rPr>
        <w:pPrChange w:id="185" w:author="Parks, Robbie M" w:date="2022-04-26T11:45:00Z">
          <w:pPr/>
        </w:pPrChange>
      </w:pPr>
      <w:r>
        <w:rPr>
          <w:iCs/>
        </w:rPr>
        <w:t>Finally</w:t>
      </w:r>
      <w:r w:rsidR="00B2160E" w:rsidRPr="00BE40FA">
        <w:rPr>
          <w:iCs/>
        </w:rPr>
        <w:t>,</w:t>
      </w:r>
      <w:r w:rsidR="00BF64F6">
        <w:rPr>
          <w:iCs/>
        </w:rPr>
        <w:t xml:space="preserve"> we assumed that the traffic-related pollutant-specific associations arise from a distribution of the overall traffic association with ALS diagnosis. </w:t>
      </w:r>
      <w:r w:rsidR="00CA3D90" w:rsidRPr="00260445">
        <w:t>We placed a hierarchy on the traffic-specific pollutant terms in the model</w:t>
      </w:r>
      <w:ins w:id="186" w:author="Parks, Robbie M" w:date="2022-04-26T11:45:00Z">
        <w:r w:rsidR="00CA3D90" w:rsidRPr="00260445">
          <w:t xml:space="preserve"> to account for the fact that the traffic-related pollutants, </w:t>
        </w:r>
        <w:r w:rsidR="00CA3D90" w:rsidRPr="00260445">
          <w:rPr>
            <w:bCs/>
          </w:rPr>
          <w:t>EC, NO</w:t>
        </w:r>
        <w:r w:rsidR="00CA3D90" w:rsidRPr="00260445">
          <w:rPr>
            <w:bCs/>
            <w:vertAlign w:val="subscript"/>
          </w:rPr>
          <w:t>x</w:t>
        </w:r>
        <w:r w:rsidR="00CA3D90" w:rsidRPr="00260445">
          <w:rPr>
            <w:bCs/>
          </w:rPr>
          <w:t>, CO, originate from common sources and primarily traffic in urban environments</w:t>
        </w:r>
      </w:ins>
      <w:r w:rsidR="00CA3D90" w:rsidRPr="00260445">
        <w:rPr>
          <w:bCs/>
        </w:rPr>
        <w:t>:</w:t>
      </w:r>
    </w:p>
    <w:p w14:paraId="2792A352" w14:textId="09FB8AB5" w:rsidR="00C618F9" w:rsidRPr="00BE40FA" w:rsidRDefault="007D1EA9" w:rsidP="00F54A87">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787A124E" w:rsidR="00AD2B7D" w:rsidRPr="00BE40FA" w:rsidRDefault="00607896" w:rsidP="004115DF">
      <w:pPr>
        <w:jc w:val="both"/>
        <w:pPrChange w:id="187" w:author="Parks, Robbie M" w:date="2022-04-26T11:45:00Z">
          <w:pPr/>
        </w:pPrChange>
      </w:pPr>
      <w:r>
        <w:t>w</w:t>
      </w:r>
      <w:r w:rsidR="00AD2B7D" w:rsidRPr="00BE40FA">
        <w:t>her</w:t>
      </w:r>
      <w:r w:rsidR="002E7576">
        <w:t>e</w:t>
      </w:r>
      <m:oMath>
        <m:r>
          <w:rPr>
            <w:rFonts w:ascii="Cambria Math" w:hAnsi="Cambria Math"/>
          </w:rPr>
          <m:t xml:space="preserve"> λ</m:t>
        </m:r>
      </m:oMath>
      <w:r w:rsidR="00AD2B7D" w:rsidRPr="00BE40FA">
        <w:t xml:space="preserve"> </w:t>
      </w:r>
      <w:r w:rsidR="00C234DF">
        <w:t xml:space="preserve">denotes </w:t>
      </w:r>
      <w:r w:rsidR="007F0278">
        <w:t xml:space="preserve">the </w:t>
      </w:r>
      <w:r w:rsidR="00C234DF">
        <w:t xml:space="preserve">overall </w:t>
      </w:r>
      <w:r w:rsidR="003224EC">
        <w:t xml:space="preserve">average </w:t>
      </w:r>
      <w:r w:rsidR="00E339D4">
        <w:t xml:space="preserve">one-SD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the estimated variance-covariance matrix among pollutant-specific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4B132D">
        <w:instrText xml:space="preserve"> ADDIN ZOTERO_ITEM CSL_CITATION {"citationID":"o7wJ5QmD","properties":{"formattedCitation":"\\super </w:instrText>
      </w:r>
      <w:del w:id="188" w:author="Parks, Robbie M" w:date="2022-04-26T11:45:00Z">
        <w:r w:rsidR="00CD7377">
          <w:delInstrText>63</w:delInstrText>
        </w:r>
      </w:del>
      <w:ins w:id="189" w:author="Parks, Robbie M" w:date="2022-04-26T11:45:00Z">
        <w:r w:rsidR="004B132D">
          <w:instrText>70</w:instrText>
        </w:r>
      </w:ins>
      <w:r w:rsidR="004B132D">
        <w:instrText>\\nosupersub{}","plainCitation":"</w:instrText>
      </w:r>
      <w:del w:id="190" w:author="Parks, Robbie M" w:date="2022-04-26T11:45:00Z">
        <w:r w:rsidR="00CD7377">
          <w:delInstrText>63</w:delInstrText>
        </w:r>
      </w:del>
      <w:ins w:id="191" w:author="Parks, Robbie M" w:date="2022-04-26T11:45:00Z">
        <w:r w:rsidR="004B132D">
          <w:instrText>70</w:instrText>
        </w:r>
      </w:ins>
      <w:r w:rsidR="004B132D">
        <w:instrText>","noteIndex":0},"citationItems":[{"id":1126,"uris":["http://zotero.org/users/6925055/items/NT93WX48"],"</w:instrText>
      </w:r>
      <w:del w:id="192" w:author="Parks, Robbie M" w:date="2022-04-26T11:45:00Z">
        <w:r w:rsidR="00CD7377">
          <w:delInstrText>uri":["http://zotero.org/users/6925055/items/NT93WX48"],"</w:delInstrText>
        </w:r>
      </w:del>
      <w:r w:rsidR="004B132D">
        <w:instrText xml:space="preserve">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del w:id="193" w:author="Parks, Robbie M" w:date="2022-04-26T11:45:00Z">
        <w:r w:rsidR="00E52BA5" w:rsidRPr="00E52BA5">
          <w:rPr>
            <w:vertAlign w:val="superscript"/>
          </w:rPr>
          <w:delText>63</w:delText>
        </w:r>
      </w:del>
      <w:ins w:id="194" w:author="Parks, Robbie M" w:date="2022-04-26T11:45:00Z">
        <w:r w:rsidR="00A72CAA" w:rsidRPr="00A72CAA">
          <w:rPr>
            <w:vertAlign w:val="superscript"/>
          </w:rPr>
          <w:t>70</w:t>
        </w:r>
      </w:ins>
      <w:r w:rsidR="0004176A" w:rsidRPr="00BE40FA">
        <w:fldChar w:fldCharType="end"/>
      </w:r>
    </w:p>
    <w:p w14:paraId="0B117AE9" w14:textId="77777777" w:rsidR="00837A0A" w:rsidRPr="00BE40FA" w:rsidRDefault="00837A0A" w:rsidP="004115DF">
      <w:pPr>
        <w:jc w:val="both"/>
        <w:rPr>
          <w:iCs/>
        </w:rPr>
        <w:pPrChange w:id="195" w:author="Parks, Robbie M" w:date="2022-04-26T11:45:00Z">
          <w:pPr/>
        </w:pPrChange>
      </w:pPr>
    </w:p>
    <w:p w14:paraId="73623AD5" w14:textId="30F74965" w:rsidR="00080B14" w:rsidRPr="00C870C2" w:rsidRDefault="00C870C2" w:rsidP="004115DF">
      <w:pPr>
        <w:jc w:val="both"/>
        <w:rPr>
          <w:i/>
          <w:rPrChange w:id="196" w:author="Parks, Robbie M" w:date="2022-04-26T11:45:00Z">
            <w:rPr/>
          </w:rPrChange>
        </w:rPr>
        <w:pPrChange w:id="197" w:author="Parks, Robbie M" w:date="2022-04-26T11:45:00Z">
          <w:pPr/>
        </w:pPrChange>
      </w:pPr>
      <w:r w:rsidRPr="00C870C2">
        <w:t xml:space="preserve">We used weakly-informative priors so that data drove parameter estimation. Hyper-priors for coefficients on non-EC </w:t>
      </w:r>
      <m:oMath>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Pr="00C870C2">
        <w:t xml:space="preserve"> and covariates were N(0,10); for </w:t>
      </w:r>
      <m:oMath>
        <m:sSub>
          <m:sSubPr>
            <m:ctrlPr>
              <w:del w:id="198" w:author="Parks, Robbie M" w:date="2022-04-26T11:45:00Z">
                <w:rPr>
                  <w:rFonts w:ascii="Cambria Math" w:hAnsi="Cambria Math"/>
                  <w:i/>
                </w:rPr>
              </w:del>
            </m:ctrlPr>
          </m:sSubPr>
          <m:e>
            <m:r>
              <w:del w:id="199" w:author="Parks, Robbie M" w:date="2022-04-26T11:45:00Z">
                <w:rPr>
                  <w:rFonts w:ascii="Cambria Math" w:hAnsi="Cambria Math"/>
                </w:rPr>
                <m:t>σ</m:t>
              </w:del>
            </m:r>
          </m:e>
          <m:sub>
            <m:r>
              <w:del w:id="200" w:author="Parks, Robbie M" w:date="2022-04-26T11:45:00Z">
                <w:rPr>
                  <w:rFonts w:ascii="Cambria Math" w:hAnsi="Cambria Math"/>
                </w:rPr>
                <m:t>λ</m:t>
              </w:del>
            </m:r>
          </m:sub>
        </m:sSub>
        <m:sSub>
          <m:sSubPr>
            <m:ctrlPr>
              <w:ins w:id="201" w:author="Parks, Robbie M" w:date="2022-04-26T11:45:00Z">
                <w:rPr>
                  <w:rFonts w:ascii="Cambria Math" w:hAnsi="Cambria Math"/>
                </w:rPr>
              </w:ins>
            </m:ctrlPr>
          </m:sSubPr>
          <m:e>
            <m:r>
              <w:ins w:id="202" w:author="Parks, Robbie M" w:date="2022-04-26T11:45:00Z">
                <m:rPr>
                  <m:sty m:val="p"/>
                </m:rPr>
                <w:rPr>
                  <w:rFonts w:ascii="Cambria Math" w:hAnsi="Cambria Math"/>
                </w:rPr>
                <m:t>σ</m:t>
              </w:ins>
            </m:r>
          </m:e>
          <m:sub>
            <m:r>
              <w:ins w:id="203" w:author="Parks, Robbie M" w:date="2022-04-26T11:45:00Z">
                <m:rPr>
                  <m:sty m:val="p"/>
                </m:rPr>
                <w:rPr>
                  <w:rFonts w:ascii="Cambria Math" w:hAnsi="Cambria Math"/>
                </w:rPr>
                <m:t>λ</m:t>
              </w:ins>
            </m:r>
          </m:sub>
        </m:sSub>
      </m:oMath>
      <w:r w:rsidRPr="00C870C2">
        <w:t xml:space="preserve"> and </w:t>
      </w:r>
      <m:oMath>
        <m:r>
          <m:rPr>
            <m:sty m:val="p"/>
          </m:rPr>
          <w:rPr>
            <w:rFonts w:ascii="Cambria Math" w:hAnsi="Cambria Math"/>
          </w:rPr>
          <m:t>τ</m:t>
        </m:r>
      </m:oMath>
      <w:r w:rsidRPr="00C870C2">
        <w:t xml:space="preserve"> we used Half-Cauchy(0,10), as recommended by Gelman, Po</w:t>
      </w:r>
      <w:proofErr w:type="spellStart"/>
      <w:r w:rsidRPr="00C870C2">
        <w:t>lson</w:t>
      </w:r>
      <w:proofErr w:type="spellEnd"/>
      <w:r w:rsidRPr="00C870C2">
        <w:t xml:space="preserve"> and Scott</w:t>
      </w:r>
      <w:ins w:id="204" w:author="Parks, Robbie M" w:date="2022-04-26T11:45:00Z">
        <w:r w:rsidRPr="00C870C2">
          <w:t xml:space="preserve"> as a weakly-informative prior</w:t>
        </w:r>
      </w:ins>
      <w:r w:rsidRPr="00C870C2">
        <w:t>;</w:t>
      </w:r>
      <w:del w:id="205" w:author="Parks, Robbie M" w:date="2022-04-26T11:45:00Z">
        <w:r w:rsidR="00977DB3">
          <w:fldChar w:fldCharType="begin"/>
        </w:r>
        <w:r w:rsidR="00CD7377">
          <w:delInstrText xml:space="preserve"> ADDIN ZOTERO_ITEM CSL_CITATION {"citationID":"yQ8Iq6T4","properties":{"formattedCitation":"\\super 64,65\\nosupersub{}","plainCitation":"64,65","noteIndex":0},"citationItems":[{"id":1175,"uris":["http://zotero.org/users/6925055/items/L95YAVBJ"],"uri":["http://zotero.org/users/6925055/items/L95YAVBJ"],"itemData":{"id":1175,"type":"article-journal","container-title":"Bayesian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Draper)","volume":"1","author":[{"family":"Gelman","given":"Andrew"}],"issued":{"date-parts":[["2006",9]]}}}],"schema":"https://github.com/citation-style-language/schema/raw/master/csl-citation.json"} </w:delInstrText>
        </w:r>
        <w:r w:rsidR="00977DB3">
          <w:fldChar w:fldCharType="separate"/>
        </w:r>
        <w:r w:rsidR="00E52BA5" w:rsidRPr="00E52BA5">
          <w:rPr>
            <w:vertAlign w:val="superscript"/>
          </w:rPr>
          <w:delText>64,65</w:delText>
        </w:r>
        <w:r w:rsidR="00977DB3">
          <w:fldChar w:fldCharType="end"/>
        </w:r>
        <w:r w:rsidR="00FB787E" w:rsidRPr="00BE40FA">
          <w:delText xml:space="preserve"> </w:delText>
        </w:r>
        <w:r w:rsidR="0078405F" w:rsidRPr="00BE40FA">
          <w:delText xml:space="preserve">and </w:delText>
        </w:r>
      </w:del>
      <m:oMath>
        <m:r>
          <w:del w:id="206" w:author="Parks, Robbie M" w:date="2022-04-26T11:45:00Z">
            <m:rPr>
              <m:sty m:val="p"/>
            </m:rPr>
            <w:rPr>
              <w:rFonts w:ascii="Cambria Math" w:hAnsi="Cambria Math"/>
            </w:rPr>
            <m:t>Ω</m:t>
          </w:del>
        </m:r>
      </m:oMath>
      <w:del w:id="207" w:author="Parks, Robbie M" w:date="2022-04-26T11:45:00Z">
        <w:r w:rsidR="006663AA" w:rsidRPr="00BE40FA">
          <w:delText xml:space="preserve"> was defined by</w:delText>
        </w:r>
      </w:del>
      <w:ins w:id="208" w:author="Parks, Robbie M" w:date="2022-04-26T11:45:00Z">
        <w:r w:rsidRPr="00C870C2">
          <w:fldChar w:fldCharType="begin"/>
        </w:r>
        <w:r w:rsidR="00CA4500">
          <w:instrText xml:space="preserve"> ADDIN ZOTERO_ITEM CSL_CITATION {"citationID":"yQ8Iq6T4","properties":{"formattedCitation":"\\super 71,72\\nosupersub{}","plainCitation":"71,72","noteIndex":0},"citationItems":[{"id":1175,"uris":["http://zotero.org/users/6925055/items/L95YAVBJ"],"itemData":{"id":1175,"type":"article-journal","container-title":"Bayesian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URL":"http://projecteuclid.org/euclid.ba/1340371048","volume":"1","author":[{"family":"Gelman","given":"Andrew"}],"accessed":{"date-parts":[["2020",5,6]]},"issued":{"date-parts":[["2006",9]]}}}],"schema":"https://github.com/citation-style-language/schema/raw/master/csl-citation.json"} </w:instrText>
        </w:r>
        <w:r w:rsidRPr="00C870C2">
          <w:fldChar w:fldCharType="separate"/>
        </w:r>
        <w:r w:rsidRPr="00C870C2">
          <w:rPr>
            <w:vertAlign w:val="superscript"/>
          </w:rPr>
          <w:t>71,72</w:t>
        </w:r>
        <w:r w:rsidRPr="00C870C2">
          <w:fldChar w:fldCharType="end"/>
        </w:r>
        <w:r w:rsidRPr="00C870C2">
          <w:t xml:space="preserve"> </w:t>
        </w:r>
      </w:ins>
      <m:oMath>
        <m:r>
          <w:ins w:id="209" w:author="Parks, Robbie M" w:date="2022-04-26T11:45:00Z">
            <m:rPr>
              <m:sty m:val="p"/>
            </m:rPr>
            <w:rPr>
              <w:rFonts w:ascii="Cambria Math" w:hAnsi="Cambria Math"/>
            </w:rPr>
            <m:t>Ω</m:t>
          </w:ins>
        </m:r>
      </m:oMath>
      <w:ins w:id="210" w:author="Parks, Robbie M" w:date="2022-04-26T11:45:00Z">
        <w:r w:rsidRPr="00C870C2">
          <w:t xml:space="preserve"> was defined by the weakly-informative prior</w:t>
        </w:r>
      </w:ins>
      <w:r w:rsidRPr="00C870C2">
        <w:t xml:space="preserve"> </w:t>
      </w:r>
      <w:proofErr w:type="spellStart"/>
      <w:r w:rsidRPr="00C870C2">
        <w:t>LKJCorr</w:t>
      </w:r>
      <w:proofErr w:type="spellEnd"/>
      <w:r w:rsidRPr="00C870C2">
        <w:t>(1).</w:t>
      </w:r>
      <w:del w:id="211" w:author="Parks, Robbie M" w:date="2022-04-26T11:45:00Z">
        <w:r w:rsidR="009F63CD" w:rsidRPr="00BE40FA">
          <w:fldChar w:fldCharType="begin"/>
        </w:r>
        <w:r w:rsidR="00CD7377">
          <w:delInstrText xml:space="preserve"> ADDIN ZOTERO_ITEM CSL_CITATION {"citationID":"PIkmmUS2","properties":{"formattedCitation":"\\super 66\\nosupersub{}","plainCitation":"66","noteIndex":0},"citationItems":[{"id":1127,"uris":["http://zotero.org/users/6925055/items/U2F95C2T"],"uri":["http://zotero.org/users/6925055/items/U2F95C2T"],"itemData":{"id":1127,"type":"article-journal","container-title":"Journal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delInstrText>
        </w:r>
        <w:r w:rsidR="009F63CD" w:rsidRPr="00BE40FA">
          <w:fldChar w:fldCharType="separate"/>
        </w:r>
        <w:r w:rsidR="00E52BA5" w:rsidRPr="00E52BA5">
          <w:rPr>
            <w:vertAlign w:val="superscript"/>
          </w:rPr>
          <w:delText>66</w:delText>
        </w:r>
        <w:r w:rsidR="009F63CD" w:rsidRPr="00BE40FA">
          <w:fldChar w:fldCharType="end"/>
        </w:r>
      </w:del>
      <w:ins w:id="212" w:author="Parks, Robbie M" w:date="2022-04-26T11:45:00Z">
        <w:r w:rsidRPr="00C870C2">
          <w:fldChar w:fldCharType="begin"/>
        </w:r>
        <w:r w:rsidR="00CA4500">
          <w:instrText xml:space="preserve"> ADDIN ZOTERO_ITEM CSL_CITATION {"citationID":"PIkmmUS2","properties":{"formattedCitation":"\\super 73\\nosupersub{}","plainCitation":"73","noteIndex":0},"citationItems":[{"id":1127,"uris":["http://zotero.org/users/6925055/items/U2F95C2T"],"itemData":{"id":1127,"type":"article-journal","container-title":"Journal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Pr="00C870C2">
          <w:fldChar w:fldCharType="separate"/>
        </w:r>
        <w:r w:rsidRPr="00C870C2">
          <w:rPr>
            <w:vertAlign w:val="superscript"/>
          </w:rPr>
          <w:t>73</w:t>
        </w:r>
        <w:r w:rsidRPr="00C870C2">
          <w:fldChar w:fldCharType="end"/>
        </w:r>
      </w:ins>
      <w:r w:rsidR="00763319" w:rsidRPr="00BE40FA">
        <w:rPr>
          <w:rFonts w:ascii="Cambria Math" w:hAnsi="Cambria Math"/>
          <w:i/>
        </w:rPr>
        <w:t xml:space="preserve"> </w:t>
      </w:r>
      <w:r w:rsidR="00E5727C" w:rsidRPr="00BE40FA">
        <w:rPr>
          <w:iCs/>
        </w:rPr>
        <w:t xml:space="preserve">The exception to this was the prior </w:t>
      </w:r>
      <w:r w:rsidR="00915B18">
        <w:rPr>
          <w:iCs/>
        </w:rPr>
        <w:t>for</w:t>
      </w:r>
      <w:r w:rsidR="00E5727C" w:rsidRPr="00BE40FA">
        <w:rPr>
          <w:iCs/>
        </w:rPr>
        <w:t xml:space="preserve"> </w:t>
      </w:r>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r w:rsidR="00E5710A">
        <w:t>became unrealistically high (approaching infinity</w:t>
      </w:r>
      <w:r w:rsidR="00C3366E">
        <w:t xml:space="preserve"> and not converging with further iterations</w:t>
      </w:r>
      <w:r w:rsidR="00E5710A">
        <w:t xml:space="preserve">) </w:t>
      </w:r>
      <w:r w:rsidR="0009283F" w:rsidRPr="00BE40FA">
        <w:t xml:space="preserve">with a </w:t>
      </w:r>
      <w:del w:id="213" w:author="Parks, Robbie M" w:date="2022-04-26T11:45:00Z">
        <w:r w:rsidR="0009283F" w:rsidRPr="00BE40FA">
          <w:delText>non</w:delText>
        </w:r>
      </w:del>
      <w:ins w:id="214" w:author="Parks, Robbie M" w:date="2022-04-26T11:45:00Z">
        <w:r w:rsidR="0047166F">
          <w:t xml:space="preserve">more </w:t>
        </w:r>
        <w:r w:rsidR="003B5AA3">
          <w:t>weakly</w:t>
        </w:r>
      </w:ins>
      <w:r w:rsidR="0009283F" w:rsidRPr="00BE40FA">
        <w:t>-informative prior</w:t>
      </w:r>
      <w:r w:rsidR="005F07BA">
        <w:t>.</w:t>
      </w:r>
      <w:r w:rsidR="00427EDB" w:rsidRPr="00BE40FA">
        <w:t xml:space="preserve"> </w:t>
      </w:r>
      <w:r w:rsidR="005F07BA">
        <w:t>W</w:t>
      </w:r>
      <w:r w:rsidR="001B2EA9">
        <w:t xml:space="preserve">e </w:t>
      </w:r>
      <w:r w:rsidR="005F07BA">
        <w:t xml:space="preserve">therefore </w:t>
      </w:r>
      <w:r w:rsidR="001B2EA9">
        <w:t>used</w:t>
      </w:r>
      <w:r w:rsidR="00427EDB" w:rsidRPr="00BE40FA">
        <w:t xml:space="preserve"> a prior of N(0,0.1)</w:t>
      </w:r>
      <w:r w:rsidR="00C75C41" w:rsidRPr="00BE40FA">
        <w:t>, which did not affect estimates 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r w:rsidR="00480FEC" w:rsidRPr="00BE40FA">
        <w:t>.</w:t>
      </w:r>
    </w:p>
    <w:p w14:paraId="690A1663" w14:textId="77777777" w:rsidR="00F56780" w:rsidRPr="00BE40FA" w:rsidRDefault="00F56780" w:rsidP="004115DF">
      <w:pPr>
        <w:jc w:val="both"/>
        <w:rPr>
          <w:iCs/>
        </w:rPr>
        <w:pPrChange w:id="215" w:author="Parks, Robbie M" w:date="2022-04-26T11:45:00Z">
          <w:pPr/>
        </w:pPrChange>
      </w:pPr>
    </w:p>
    <w:p w14:paraId="2ADA0489" w14:textId="01C816A7" w:rsidR="00303AED" w:rsidRDefault="001840D9" w:rsidP="004115DF">
      <w:pPr>
        <w:jc w:val="both"/>
        <w:pPrChange w:id="216" w:author="Parks, Robbie M" w:date="2022-04-26T11:45:00Z">
          <w:pPr/>
        </w:pPrChange>
      </w:pPr>
      <w:r w:rsidRPr="00BE40FA">
        <w:rPr>
          <w:color w:val="000000"/>
        </w:rPr>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w:t>
      </w:r>
      <w:del w:id="217" w:author="Parks, Robbie M" w:date="2022-04-26T11:45:00Z">
        <w:r w:rsidRPr="00BE40FA">
          <w:rPr>
            <w:color w:val="000000"/>
          </w:rPr>
          <w:delText>standard deviation</w:delText>
        </w:r>
        <w:r w:rsidR="004334D8">
          <w:rPr>
            <w:color w:val="000000"/>
          </w:rPr>
          <w:delText xml:space="preserve"> (SD)</w:delText>
        </w:r>
      </w:del>
      <w:ins w:id="218" w:author="Parks, Robbie M" w:date="2022-04-26T11:45:00Z">
        <w:r w:rsidR="004334D8">
          <w:rPr>
            <w:color w:val="000000"/>
          </w:rPr>
          <w:t>SD</w:t>
        </w:r>
      </w:ins>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r>
          <w:rPr>
            <w:rFonts w:ascii="Cambria Math" w:hAnsi="Cambria Math"/>
            <w:color w:val="000000"/>
          </w:rPr>
          <m:t>-1</m:t>
        </m:r>
      </m:oMath>
      <w:r w:rsidR="00C87607">
        <w:rPr>
          <w:color w:val="000000"/>
        </w:rPr>
        <w:t>,</w:t>
      </w:r>
      <w:r w:rsidR="00A035F1">
        <w:rPr>
          <w:color w:val="000000"/>
        </w:rPr>
        <w:t xml:space="preserve"> etc</w:t>
      </w:r>
      <w:r w:rsidR="00F6273C">
        <w:rPr>
          <w:color w:val="000000"/>
        </w:rPr>
        <w:t>.</w:t>
      </w:r>
      <w:r w:rsidR="00A035F1">
        <w:rPr>
          <w:color w:val="000000"/>
        </w:rPr>
        <w:t xml:space="preserve"> </w:t>
      </w:r>
      <w:r w:rsidR="00D708D1">
        <w:rPr>
          <w:color w:val="000000"/>
        </w:rPr>
        <w:t>obtained in the modelling process)</w:t>
      </w:r>
      <w:r w:rsidRPr="00BE40FA">
        <w:rPr>
          <w:color w:val="000000"/>
        </w:rPr>
        <w:t xml:space="preserve">. </w:t>
      </w:r>
      <w:ins w:id="219" w:author="Parks, Robbie M" w:date="2022-04-26T11:45:00Z">
        <w:r w:rsidR="000D3F88">
          <w:rPr>
            <w:color w:val="000000"/>
          </w:rPr>
          <w:t xml:space="preserve">Due to the risk-set matching pattern of our case-control study, </w:t>
        </w:r>
        <w:r w:rsidR="00690869">
          <w:rPr>
            <w:color w:val="000000"/>
          </w:rPr>
          <w:t>odds ratios are also equivalently incidence ratios (IRs).</w:t>
        </w:r>
        <w:r w:rsidR="00DF41EE" w:rsidRPr="00BE40FA">
          <w:rPr>
            <w:color w:val="000000" w:themeColor="text1"/>
          </w:rPr>
          <w:fldChar w:fldCharType="begin"/>
        </w:r>
        <w:r w:rsidR="004B132D">
          <w:rPr>
            <w:color w:val="000000" w:themeColor="text1"/>
          </w:rPr>
          <w:instrText xml:space="preserve"> ADDIN ZOTERO_ITEM CSL_CITATION {"citationID":"KpokQiko","properties":{"formattedCitation":"\\super 65\\nosupersub{}","plainCitation":"65","noteIndex":0},"citationItems":[{"id":1125,"uris":["http://zotero.org/users/6925055/items/HLP5IPBA"],"itemData":{"id":1125,"type":"book","publisher":"Wolters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DF41EE" w:rsidRPr="00BE40FA">
          <w:rPr>
            <w:color w:val="000000" w:themeColor="text1"/>
          </w:rPr>
          <w:fldChar w:fldCharType="separate"/>
        </w:r>
        <w:r w:rsidR="00DF41EE" w:rsidRPr="00A72CAA">
          <w:rPr>
            <w:color w:val="000000"/>
            <w:vertAlign w:val="superscript"/>
          </w:rPr>
          <w:t>65</w:t>
        </w:r>
        <w:r w:rsidR="00DF41EE" w:rsidRPr="00BE40FA">
          <w:rPr>
            <w:color w:val="000000" w:themeColor="text1"/>
          </w:rPr>
          <w:fldChar w:fldCharType="end"/>
        </w:r>
        <w:r w:rsidR="00690869">
          <w:rPr>
            <w:color w:val="000000"/>
          </w:rPr>
          <w:t xml:space="preserve"> </w:t>
        </w:r>
      </w:ins>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E459A0">
        <w:t>warm-up</w:t>
      </w:r>
      <w:r w:rsidR="00F63F0F" w:rsidRPr="00BE40FA">
        <w:t xml:space="preserve"> of 1,000 samples, </w:t>
      </w:r>
      <w:r w:rsidR="00E950F0">
        <w:t>for</w:t>
      </w:r>
      <w:r w:rsidR="004831B0" w:rsidRPr="00BE40FA">
        <w:t xml:space="preserve"> 4,000 total samples. </w:t>
      </w:r>
      <w:r w:rsidR="00E12AD4">
        <w:t>We assessed whether the models converged by check</w:t>
      </w:r>
      <w:r w:rsidR="00616795">
        <w:t>ing that the Gelman-Rubin potential scale reduction statistic</w:t>
      </w:r>
      <w:del w:id="220" w:author="Parks, Robbie M" w:date="2022-04-26T11:45:00Z">
        <w:r w:rsidR="002E2539">
          <w:fldChar w:fldCharType="begin"/>
        </w:r>
        <w:r w:rsidR="00CD7377">
          <w:delInstrText xml:space="preserve"> ADDIN ZOTERO_ITEM CSL_CITATION {"citationID":"6T0PVtqH","properties":{"formattedCitation":"\\super 67\\nosupersub{}","plainCitation":"67","noteIndex":0},"citationItems":[{"id":1171,"uris":["http://zotero.org/users/6925055/items/TH8ELTQ2"],"uri":["http://zotero.org/users/6925055/items/TH8ELTQ2"],"itemData":{"id":1171,"type":"article-journal","container-title":"Statistical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delInstrText>
        </w:r>
        <w:r w:rsidR="002E2539">
          <w:fldChar w:fldCharType="separate"/>
        </w:r>
        <w:r w:rsidR="00E52BA5" w:rsidRPr="00E52BA5">
          <w:rPr>
            <w:vertAlign w:val="superscript"/>
          </w:rPr>
          <w:delText>67</w:delText>
        </w:r>
        <w:r w:rsidR="002E2539">
          <w:fldChar w:fldCharType="end"/>
        </w:r>
      </w:del>
      <w:ins w:id="221" w:author="Parks, Robbie M" w:date="2022-04-26T11:45:00Z">
        <w:r w:rsidR="002E2539">
          <w:fldChar w:fldCharType="begin"/>
        </w:r>
        <w:r w:rsidR="004B132D">
          <w:instrText xml:space="preserve"> ADDIN ZOTERO_ITEM CSL_CITATION {"citationID":"6T0PVtqH","properties":{"formattedCitation":"\\super 74\\nosupersub{}","plainCitation":"74","noteIndex":0},"citationItems":[{"id":1171,"uris":["http://zotero.org/users/6925055/items/TH8ELTQ2"],"itemData":{"id":1171,"type":"article-journal","container-title":"Statistical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fldChar w:fldCharType="separate"/>
        </w:r>
        <w:r w:rsidR="00A72CAA" w:rsidRPr="00A72CAA">
          <w:rPr>
            <w:vertAlign w:val="superscript"/>
          </w:rPr>
          <w:t>74</w:t>
        </w:r>
        <w:r w:rsidR="002E2539">
          <w:fldChar w:fldCharType="end"/>
        </w:r>
      </w:ins>
      <w:r w:rsidR="000E537D">
        <w:t xml:space="preserve"> </w:t>
      </w:r>
      <w:r w:rsidR="009C4AA9">
        <w:t>was below 1.1 for all estimated model parameters</w:t>
      </w:r>
      <w:r w:rsidR="00E12AD4">
        <w:t xml:space="preserve">. </w:t>
      </w:r>
      <w:r w:rsidR="00B629C2" w:rsidRPr="00BE40FA">
        <w:t>The reported 95% credible intervals (</w:t>
      </w:r>
      <w:proofErr w:type="spellStart"/>
      <w:r w:rsidR="00B629C2" w:rsidRPr="00BE40FA">
        <w:t>CrI</w:t>
      </w:r>
      <w:proofErr w:type="spellEnd"/>
      <w:r w:rsidR="00B629C2" w:rsidRPr="00BE40FA">
        <w:t>)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A31D44" w:rsidRPr="00A31D44">
        <w:t xml:space="preserve">To calculate the probability that an association estimate was greater than null, we used the 4,000 samples of the posterior </w:t>
      </w:r>
      <w:ins w:id="222" w:author="Parks, Robbie M" w:date="2022-04-26T11:45:00Z">
        <w:r w:rsidR="00A31D44" w:rsidRPr="00A31D44">
          <w:t xml:space="preserve">distribution </w:t>
        </w:r>
      </w:ins>
      <w:r w:rsidR="00A31D44" w:rsidRPr="00A31D44">
        <w:t xml:space="preserve">and took the proportion of samples which were above </w:t>
      </w:r>
      <w:del w:id="223" w:author="Parks, Robbie M" w:date="2022-04-26T11:45:00Z">
        <w:r w:rsidR="00EB151F">
          <w:delText>a</w:delText>
        </w:r>
      </w:del>
      <w:ins w:id="224" w:author="Parks, Robbie M" w:date="2022-04-26T11:45:00Z">
        <w:r w:rsidR="00A31D44" w:rsidRPr="00A31D44">
          <w:t>the</w:t>
        </w:r>
      </w:ins>
      <w:r w:rsidR="00A31D44" w:rsidRPr="00A31D44">
        <w:t xml:space="preserve"> null</w:t>
      </w:r>
      <w:ins w:id="225" w:author="Parks, Robbie M" w:date="2022-04-26T11:45:00Z">
        <w:r w:rsidR="00A31D44" w:rsidRPr="00A31D44">
          <w:t xml:space="preserve">. A 50% probability means that it is as likely as not that the marginal estimate is null, a probability closer </w:t>
        </w:r>
        <w:r w:rsidR="00A31D44" w:rsidRPr="00A31D44">
          <w:lastRenderedPageBreak/>
          <w:t>to 100% indicates that the</w:t>
        </w:r>
      </w:ins>
      <w:r w:rsidR="00A31D44" w:rsidRPr="00A31D44">
        <w:t xml:space="preserve"> association</w:t>
      </w:r>
      <w:del w:id="226" w:author="Parks, Robbie M" w:date="2022-04-26T11:45:00Z">
        <w:r w:rsidR="00090CF8">
          <w:delText>.</w:delText>
        </w:r>
        <w:r w:rsidR="008853C0">
          <w:delText xml:space="preserve"> </w:delText>
        </w:r>
      </w:del>
      <w:ins w:id="227" w:author="Parks, Robbie M" w:date="2022-04-26T11:45:00Z">
        <w:r w:rsidR="00A31D44" w:rsidRPr="00A31D44">
          <w:t xml:space="preserve"> is more likely to be truly positive, with closer to 0% indicating more likely to be truly negative.</w:t>
        </w:r>
      </w:ins>
    </w:p>
    <w:p w14:paraId="5D411F20" w14:textId="77777777" w:rsidR="00A31D44" w:rsidRDefault="00A31D44" w:rsidP="004115DF">
      <w:pPr>
        <w:jc w:val="both"/>
        <w:pPrChange w:id="228" w:author="Parks, Robbie M" w:date="2022-04-26T11:45:00Z">
          <w:pPr/>
        </w:pPrChange>
      </w:pPr>
    </w:p>
    <w:p w14:paraId="7419B18C" w14:textId="77777777" w:rsidR="000601A4" w:rsidRPr="00BE40FA" w:rsidRDefault="008853C0" w:rsidP="003D3846">
      <w:pPr>
        <w:rPr>
          <w:del w:id="229" w:author="Parks, Robbie M" w:date="2022-04-26T11:45:00Z"/>
        </w:rPr>
      </w:pPr>
      <w:del w:id="230" w:author="Parks, Robbie M" w:date="2022-04-26T11:45:00Z">
        <w:r w:rsidRPr="00BE40FA">
          <w:rPr>
            <w:color w:val="000000"/>
          </w:rPr>
          <w:delText>We conducted statistical analyses using the R Statistical Software, version 4.1.1</w:delText>
        </w:r>
        <w:r w:rsidRPr="00BE40FA">
          <w:rPr>
            <w:color w:val="000000"/>
          </w:rPr>
          <w:fldChar w:fldCharType="begin"/>
        </w:r>
        <w:r w:rsidR="00CD7377">
          <w:rPr>
            <w:color w:val="000000"/>
          </w:rPr>
          <w:delInstrText xml:space="preserve"> ADDIN ZOTERO_ITEM CSL_CITATION {"citationID":"HdMkGodZ","properties":{"formattedCitation":"\\super 68\\nosupersub{}","plainCitation":"68","noteIndex":0},"citationItems":[{"id":1031,"uris":["http://zotero.org/users/6925055/items/7HF5ESW8"],"uri":["http://zotero.org/users/6925055/items/7HF5ESW8"],"itemData":{"id":1031,"type":"article-journal","note":"publisher: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delInstrText>
        </w:r>
        <w:r w:rsidRPr="00BE40FA">
          <w:rPr>
            <w:color w:val="000000"/>
          </w:rPr>
          <w:fldChar w:fldCharType="separate"/>
        </w:r>
        <w:r w:rsidR="00E52BA5" w:rsidRPr="00E52BA5">
          <w:rPr>
            <w:color w:val="000000"/>
            <w:vertAlign w:val="superscript"/>
          </w:rPr>
          <w:delText>68</w:delText>
        </w:r>
        <w:r w:rsidRPr="00BE40FA">
          <w:rPr>
            <w:color w:val="000000"/>
          </w:rPr>
          <w:fldChar w:fldCharType="end"/>
        </w:r>
        <w:r w:rsidRPr="00BE40FA">
          <w:rPr>
            <w:color w:val="000000"/>
          </w:rPr>
          <w:delText xml:space="preserve"> and </w:delText>
        </w:r>
        <w:r w:rsidRPr="00BE40FA">
          <w:delText>R-STAN, version 2.21.2.</w:delText>
        </w:r>
        <w:r w:rsidRPr="00BE40FA">
          <w:fldChar w:fldCharType="begin"/>
        </w:r>
        <w:r w:rsidR="00CD7377">
          <w:delInstrText xml:space="preserve"> ADDIN ZOTERO_ITEM CSL_CITATION {"citationID":"Jo2wiTpx","properties":{"formattedCitation":"\\super 60\\nosupersub{}","plainCitation":"60","noteIndex":0},"citationItems":[{"id":777,"uris":["http://zotero.org/users/6925055/items/AG35BX4Z"],"uri":["http://zotero.org/users/6925055/items/AG35BX4Z"],"itemData":{"id":777,"type":"book","abstract":"Now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delInstrText>
        </w:r>
        <w:r w:rsidRPr="00BE40FA">
          <w:fldChar w:fldCharType="separate"/>
        </w:r>
        <w:r w:rsidR="00E52BA5" w:rsidRPr="00E52BA5">
          <w:rPr>
            <w:vertAlign w:val="superscript"/>
          </w:rPr>
          <w:delText>60</w:delText>
        </w:r>
        <w:r w:rsidRPr="00BE40FA">
          <w:fldChar w:fldCharType="end"/>
        </w:r>
        <w:r w:rsidRPr="00BE40FA">
          <w:delText xml:space="preserve"> </w:delText>
        </w:r>
        <w:r w:rsidR="00D92EDB" w:rsidRPr="00BE40FA">
          <w:delText>All code for analysis</w:delText>
        </w:r>
        <w:r w:rsidR="00E31948">
          <w:delText>, results from analysis</w:delText>
        </w:r>
        <w:r w:rsidR="00482A19">
          <w:delText>,</w:delText>
        </w:r>
        <w:r w:rsidR="00D92EDB" w:rsidRPr="00BE40FA">
          <w:delText xml:space="preserve"> and visualization presented in this manuscript </w:delText>
        </w:r>
        <w:r w:rsidR="00F650C9" w:rsidRPr="00BE40FA">
          <w:delText>will be publicly available via GitHub</w:delText>
        </w:r>
        <w:r w:rsidR="00B80602">
          <w:delText xml:space="preserve"> at </w:delText>
        </w:r>
        <w:r w:rsidR="00B80602" w:rsidRPr="00B80602">
          <w:delText>https://github.com/rmp15/multipollutants_and_als_code_review</w:delText>
        </w:r>
        <w:r w:rsidR="00D92EDB" w:rsidRPr="00BE40FA">
          <w:delText>.</w:delText>
        </w:r>
      </w:del>
    </w:p>
    <w:p w14:paraId="34858EE5" w14:textId="59655B7E" w:rsidR="000601A4" w:rsidRPr="00BE40FA" w:rsidRDefault="008853C0" w:rsidP="004115DF">
      <w:pPr>
        <w:jc w:val="both"/>
        <w:rPr>
          <w:ins w:id="231" w:author="Parks, Robbie M" w:date="2022-04-26T11:45:00Z"/>
        </w:rPr>
      </w:pPr>
      <w:ins w:id="232" w:author="Parks, Robbie M" w:date="2022-04-26T11:45:00Z">
        <w:r w:rsidRPr="00BE40FA">
          <w:rPr>
            <w:color w:val="000000"/>
          </w:rPr>
          <w:t>We conducted statistical analyses using the R Statistical Software, version 4.1.1</w:t>
        </w:r>
        <w:r w:rsidRPr="00BE40FA">
          <w:rPr>
            <w:color w:val="000000"/>
          </w:rPr>
          <w:fldChar w:fldCharType="begin"/>
        </w:r>
        <w:r w:rsidR="004B132D">
          <w:rPr>
            <w:color w:val="000000"/>
          </w:rPr>
          <w:instrText xml:space="preserve"> ADDIN ZOTERO_ITEM CSL_CITATION {"citationID":"HdMkGodZ","properties":{"formattedCitation":"\\super 75\\nosupersub{}","plainCitation":"75","noteIndex":0},"citationItems":[{"id":1031,"uris":["http://zotero.org/users/6925055/items/7HF5ESW8"],"itemData":{"id":1031,"type":"article-journal","note":"publisher: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Pr="00BE40FA">
          <w:rPr>
            <w:color w:val="000000"/>
          </w:rPr>
          <w:fldChar w:fldCharType="separate"/>
        </w:r>
        <w:r w:rsidR="00A72CAA" w:rsidRPr="00A72CAA">
          <w:rPr>
            <w:color w:val="000000"/>
            <w:vertAlign w:val="superscript"/>
          </w:rPr>
          <w:t>75</w:t>
        </w:r>
        <w:r w:rsidRPr="00BE40FA">
          <w:rPr>
            <w:color w:val="000000"/>
          </w:rPr>
          <w:fldChar w:fldCharType="end"/>
        </w:r>
        <w:r w:rsidRPr="00BE40FA">
          <w:rPr>
            <w:color w:val="000000"/>
          </w:rPr>
          <w:t xml:space="preserve"> and </w:t>
        </w:r>
        <w:r w:rsidRPr="00BE40FA">
          <w:t>R-STAN, version 2.21.2.</w:t>
        </w:r>
        <w:r w:rsidRPr="00BE40FA">
          <w:fldChar w:fldCharType="begin"/>
        </w:r>
        <w:r w:rsidR="004B132D">
          <w:instrText xml:space="preserve"> ADDIN ZOTERO_ITEM CSL_CITATION {"citationID":"Jo2wiTpx","properties":{"formattedCitation":"\\super 66\\nosupersub{}","plainCitation":"66","noteIndex":0},"citationItems":[{"id":777,"uris":["http://zotero.org/users/6925055/items/AG35BX4Z"],"itemData":{"id":777,"type":"book","abstract":"Now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BE40FA">
          <w:fldChar w:fldCharType="separate"/>
        </w:r>
        <w:r w:rsidR="00A72CAA" w:rsidRPr="00A72CAA">
          <w:rPr>
            <w:vertAlign w:val="superscript"/>
          </w:rPr>
          <w:t>66</w:t>
        </w:r>
        <w:r w:rsidRPr="00BE40FA">
          <w:fldChar w:fldCharType="end"/>
        </w:r>
        <w:r w:rsidRPr="00BE40FA">
          <w:t xml:space="preserve"> </w:t>
        </w:r>
        <w:r w:rsidR="00D92EDB" w:rsidRPr="00BE40FA">
          <w:t>All code for analysis</w:t>
        </w:r>
        <w:r w:rsidR="00E31948">
          <w:t>, results from analysis</w:t>
        </w:r>
        <w:r w:rsidR="00482A19">
          <w:t>,</w:t>
        </w:r>
        <w:r w:rsidR="00D92EDB" w:rsidRPr="00BE40FA">
          <w:t xml:space="preserve"> and visualization presented in this manuscript </w:t>
        </w:r>
        <w:r w:rsidR="00BE006A">
          <w:t>is</w:t>
        </w:r>
        <w:r w:rsidR="00F650C9" w:rsidRPr="00BE40FA">
          <w:t xml:space="preserve"> publicly available via GitHub</w:t>
        </w:r>
        <w:r w:rsidR="00B80602">
          <w:t xml:space="preserve"> at </w:t>
        </w:r>
        <w:r w:rsidR="00B80602" w:rsidRPr="00B80602">
          <w:t>https://github.com/rmp15/</w:t>
        </w:r>
        <w:r w:rsidR="00A77739">
          <w:t>traffic_air_pollution_als_denmark_epidemiology</w:t>
        </w:r>
        <w:r w:rsidR="00D92EDB" w:rsidRPr="00BE40FA">
          <w:t>.</w:t>
        </w:r>
      </w:ins>
    </w:p>
    <w:p w14:paraId="0F0327AB" w14:textId="7143C5FB" w:rsidR="0047230B" w:rsidRPr="00BE40FA" w:rsidRDefault="0047230B" w:rsidP="004115DF">
      <w:pPr>
        <w:jc w:val="both"/>
        <w:pPrChange w:id="233" w:author="Parks, Robbie M" w:date="2022-04-26T11:45:00Z">
          <w:pPr/>
        </w:pPrChange>
      </w:pPr>
    </w:p>
    <w:p w14:paraId="06D77096" w14:textId="50E61D62" w:rsidR="00702698" w:rsidRPr="00BE40FA" w:rsidRDefault="00F414C0" w:rsidP="004115DF">
      <w:pPr>
        <w:jc w:val="both"/>
        <w:pPrChange w:id="234" w:author="Parks, Robbie M" w:date="2022-04-26T11:45:00Z">
          <w:pPr/>
        </w:pPrChange>
      </w:pPr>
      <w:r w:rsidRPr="00BE40FA">
        <w:t xml:space="preserve">We assessed the sensitivity of our results to </w:t>
      </w:r>
      <w:r w:rsidR="00FB5760" w:rsidRPr="00BE40FA">
        <w:t>hyper-</w:t>
      </w:r>
      <w:r w:rsidRPr="00BE40FA">
        <w:t xml:space="preserve">prior </w:t>
      </w:r>
      <w:r w:rsidR="00BB7A63">
        <w:t>assignment</w:t>
      </w:r>
      <w:r w:rsidR="00BB4836" w:rsidRPr="00BE40FA">
        <w:t>;</w:t>
      </w:r>
      <w:r w:rsidR="002E3284" w:rsidRPr="00BE40FA">
        <w:t xml:space="preserve"> </w:t>
      </w:r>
      <w:r w:rsidR="00FB0A22">
        <w:t xml:space="preserve">running more iterations and warm-up per chain; </w:t>
      </w:r>
      <w:r w:rsidRPr="00BE40FA">
        <w:t xml:space="preserve">inclusion of </w:t>
      </w:r>
      <w:r w:rsidR="007D171D" w:rsidRPr="00BE40FA">
        <w:t>O</w:t>
      </w:r>
      <w:r w:rsidR="007D171D" w:rsidRPr="00BE40FA">
        <w:rPr>
          <w:vertAlign w:val="subscript"/>
        </w:rPr>
        <w:t>3</w:t>
      </w:r>
      <w:r w:rsidR="00BB4836" w:rsidRPr="00BE40FA">
        <w:t xml:space="preserve">; </w:t>
      </w:r>
      <w:r w:rsidR="00A070DA">
        <w:t xml:space="preserve">single traffic-related pollutant models adjusting for </w:t>
      </w:r>
      <w:r w:rsidR="00B3549C">
        <w:t xml:space="preserve">non-EC </w:t>
      </w:r>
      <w:r w:rsidR="00A070DA">
        <w:t>PM</w:t>
      </w:r>
      <w:r w:rsidR="00A070DA" w:rsidRPr="00A070DA">
        <w:rPr>
          <w:vertAlign w:val="subscript"/>
        </w:rPr>
        <w:t>2.5</w:t>
      </w:r>
      <w:r w:rsidR="00A070DA">
        <w:t xml:space="preserve">; </w:t>
      </w:r>
      <w:r w:rsidR="00BB4836" w:rsidRPr="00BE40FA">
        <w:t xml:space="preserve">as well as </w:t>
      </w:r>
      <w:r w:rsidR="007B1BBC">
        <w:t>adjusting by</w:t>
      </w:r>
      <w:r w:rsidR="00BB4836" w:rsidRPr="00BE40FA">
        <w:t xml:space="preserve"> </w:t>
      </w:r>
      <w:r w:rsidR="00373AC7" w:rsidRPr="00BE40FA">
        <w:t>parish-level SES</w:t>
      </w:r>
      <w:r w:rsidR="007B1BBC">
        <w:t>.</w:t>
      </w:r>
      <w:r w:rsidR="00FD2822">
        <w:t xml:space="preserve"> </w:t>
      </w:r>
      <w:r w:rsidR="00FD2822">
        <w:rPr>
          <w:bCs/>
          <w:color w:val="000000" w:themeColor="text1"/>
          <w:lang w:val="en-GB"/>
        </w:rPr>
        <w:t>From the parish-level SES sensitivity analysis we excluded those who lived in areas without parish-level SES data, namely: (</w:t>
      </w:r>
      <w:proofErr w:type="spellStart"/>
      <w:r w:rsidR="00FD2822">
        <w:rPr>
          <w:bCs/>
          <w:color w:val="000000" w:themeColor="text1"/>
          <w:lang w:val="en-GB"/>
        </w:rPr>
        <w:t>i</w:t>
      </w:r>
      <w:proofErr w:type="spellEnd"/>
      <w:r w:rsidR="00FD2822">
        <w:rPr>
          <w:bCs/>
          <w:color w:val="000000" w:themeColor="text1"/>
          <w:lang w:val="en-GB"/>
        </w:rPr>
        <w:t xml:space="preserve">) </w:t>
      </w:r>
      <w:r w:rsidR="00FD2822" w:rsidRPr="003038F9">
        <w:rPr>
          <w:bCs/>
          <w:color w:val="000000" w:themeColor="text1"/>
          <w:lang w:val="en-GB"/>
        </w:rPr>
        <w:t xml:space="preserve">819 </w:t>
      </w:r>
      <w:r w:rsidR="00FD2822">
        <w:rPr>
          <w:bCs/>
          <w:color w:val="000000" w:themeColor="text1"/>
          <w:lang w:val="en-GB"/>
        </w:rPr>
        <w:t>participants for 1-year average exposure; (ii) 826 participants for 5-year average exposure; and (iii) 838 participants for 10-year average exposure.</w:t>
      </w:r>
    </w:p>
    <w:p w14:paraId="1BA648B7" w14:textId="77777777" w:rsidR="004B5359" w:rsidRPr="00BE40FA" w:rsidRDefault="004B5359" w:rsidP="004115DF">
      <w:pPr>
        <w:jc w:val="both"/>
        <w:rPr>
          <w:b/>
          <w:bCs/>
          <w:color w:val="000000" w:themeColor="text1"/>
        </w:rPr>
        <w:pPrChange w:id="235" w:author="Parks, Robbie M" w:date="2022-04-26T11:45:00Z">
          <w:pPr/>
        </w:pPrChange>
      </w:pPr>
    </w:p>
    <w:p w14:paraId="55405106" w14:textId="77777777" w:rsidR="004B5359" w:rsidRPr="00BE40FA" w:rsidRDefault="00F255A6" w:rsidP="004115DF">
      <w:pPr>
        <w:jc w:val="both"/>
        <w:rPr>
          <w:b/>
          <w:bCs/>
          <w:color w:val="000000" w:themeColor="text1"/>
        </w:rPr>
        <w:pPrChange w:id="236" w:author="Parks, Robbie M" w:date="2022-04-26T11:45:00Z">
          <w:pPr/>
        </w:pPrChange>
      </w:pPr>
      <w:r w:rsidRPr="00BE40FA">
        <w:rPr>
          <w:b/>
          <w:bCs/>
          <w:color w:val="000000" w:themeColor="text1"/>
        </w:rPr>
        <w:t>Results</w:t>
      </w:r>
    </w:p>
    <w:p w14:paraId="54921E80" w14:textId="10328DB9" w:rsidR="004B5359" w:rsidRPr="00C870C2" w:rsidRDefault="001067CE" w:rsidP="004115DF">
      <w:pPr>
        <w:jc w:val="both"/>
        <w:rPr>
          <w:i/>
          <w:rPrChange w:id="237" w:author="Parks, Robbie M" w:date="2022-04-26T11:45:00Z">
            <w:rPr>
              <w:color w:val="000000" w:themeColor="text1"/>
            </w:rPr>
          </w:rPrChange>
        </w:rPr>
        <w:pPrChange w:id="238" w:author="Parks, Robbie M" w:date="2022-04-26T11:45:00Z">
          <w:pPr/>
        </w:pPrChange>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completeness of exposure records, </w:t>
      </w:r>
      <w:r w:rsidR="00797CF6" w:rsidRPr="00BE40FA">
        <w:rPr>
          <w:color w:val="000000" w:themeColor="text1"/>
        </w:rPr>
        <w:t xml:space="preserve">we </w:t>
      </w:r>
      <w:r w:rsidR="003A0A6B">
        <w:rPr>
          <w:color w:val="000000" w:themeColor="text1"/>
        </w:rPr>
        <w:t>used information on</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(98.1%</w:t>
      </w:r>
      <w:r w:rsidR="003E6652">
        <w:rPr>
          <w:color w:val="000000" w:themeColor="text1"/>
        </w:rPr>
        <w:t xml:space="preserve"> of total</w:t>
      </w:r>
      <w:r w:rsidR="00550202">
        <w:rPr>
          <w:color w:val="000000" w:themeColor="text1"/>
        </w:rPr>
        <w:t xml:space="preserve">)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w:t>
      </w:r>
      <w:r w:rsidR="003E6652">
        <w:rPr>
          <w:color w:val="000000" w:themeColor="text1"/>
        </w:rPr>
        <w:t xml:space="preserve"> of total</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cases</w:t>
      </w:r>
      <w:r w:rsidR="00A73A03">
        <w:rPr>
          <w:color w:val="000000" w:themeColor="text1"/>
        </w:rPr>
        <w:t>,</w:t>
      </w:r>
      <w:r w:rsidR="005D381F">
        <w:rPr>
          <w:color w:val="000000" w:themeColor="text1"/>
        </w:rPr>
        <w:t xml:space="preserve">19,333 </w:t>
      </w:r>
      <w:r w:rsidR="005D381F" w:rsidRPr="00BE40FA">
        <w:rPr>
          <w:color w:val="000000" w:themeColor="text1"/>
        </w:rPr>
        <w:t xml:space="preserve">controls for 1-year average exposure </w:t>
      </w:r>
      <w:r w:rsidR="006D14A3" w:rsidRPr="00BE40FA">
        <w:rPr>
          <w:color w:val="000000" w:themeColor="text1"/>
        </w:rPr>
        <w:lastRenderedPageBreak/>
        <w:t xml:space="preserve">and </w:t>
      </w:r>
      <w:r w:rsidR="008A05D9">
        <w:rPr>
          <w:color w:val="000000" w:themeColor="text1"/>
        </w:rPr>
        <w:t>3,939</w:t>
      </w:r>
      <w:r w:rsidR="00C15D1F">
        <w:rPr>
          <w:color w:val="000000" w:themeColor="text1"/>
        </w:rPr>
        <w:t xml:space="preserve"> </w:t>
      </w:r>
      <w:r w:rsidR="006D14A3" w:rsidRPr="00BE40FA">
        <w:rPr>
          <w:color w:val="000000" w:themeColor="text1"/>
        </w:rPr>
        <w:t>cases</w:t>
      </w:r>
      <w:r w:rsidR="00A73A03">
        <w:rPr>
          <w:color w:val="000000" w:themeColor="text1"/>
        </w:rPr>
        <w:t xml:space="preserve">, </w:t>
      </w:r>
      <w:r w:rsidR="008D03CF">
        <w:rPr>
          <w:color w:val="000000" w:themeColor="text1"/>
        </w:rPr>
        <w:t>19,250</w:t>
      </w:r>
      <w:r w:rsidR="006D14A3" w:rsidRPr="00BE40FA">
        <w:rPr>
          <w:color w:val="000000" w:themeColor="text1"/>
        </w:rPr>
        <w:t xml:space="preserve"> 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r w:rsidR="00546AB1" w:rsidRPr="00BE40FA">
        <w:rPr>
          <w:bCs/>
          <w:color w:val="000000" w:themeColor="text1"/>
        </w:rPr>
        <w:t>Descriptive statistics of included cases and controls</w:t>
      </w:r>
      <w:r w:rsidR="00667BEB">
        <w:rPr>
          <w:bCs/>
          <w:color w:val="000000" w:themeColor="text1"/>
        </w:rPr>
        <w:t xml:space="preserve"> for 5-year average exposure</w:t>
      </w:r>
      <w:r w:rsidR="00546AB1" w:rsidRPr="00BE40FA">
        <w:rPr>
          <w:bCs/>
          <w:color w:val="000000" w:themeColor="text1"/>
        </w:rPr>
        <w:t xml:space="preserve"> can be found in Table </w:t>
      </w:r>
      <w:r w:rsidR="00476C77">
        <w:rPr>
          <w:bCs/>
          <w:color w:val="000000" w:themeColor="text1"/>
        </w:rPr>
        <w:t>1</w:t>
      </w:r>
      <w:r w:rsidR="00883256">
        <w:rPr>
          <w:bCs/>
          <w:color w:val="000000" w:themeColor="text1"/>
        </w:rPr>
        <w:t>.</w:t>
      </w:r>
      <w:r w:rsidR="00115327">
        <w:rPr>
          <w:bCs/>
          <w:color w:val="000000" w:themeColor="text1"/>
        </w:rPr>
        <w:t xml:space="preserve"> </w:t>
      </w:r>
      <w:ins w:id="239" w:author="Parks, Robbie M" w:date="2022-04-26T11:45:00Z">
        <w:r w:rsidR="009604F7">
          <w:rPr>
            <w:bCs/>
            <w:color w:val="000000" w:themeColor="text1"/>
          </w:rPr>
          <w:t xml:space="preserve">Descriptive statistics of controls </w:t>
        </w:r>
        <w:r w:rsidR="000715E4">
          <w:rPr>
            <w:bCs/>
            <w:color w:val="000000" w:themeColor="text1"/>
          </w:rPr>
          <w:t xml:space="preserve">for 5-year exposure by socioeconomic status, civil status, residence, and place of birth are found in </w:t>
        </w:r>
        <w:proofErr w:type="spellStart"/>
        <w:r w:rsidR="000715E4">
          <w:rPr>
            <w:bCs/>
            <w:color w:val="000000" w:themeColor="text1"/>
          </w:rPr>
          <w:t>eTables</w:t>
        </w:r>
        <w:proofErr w:type="spellEnd"/>
        <w:r w:rsidR="000715E4">
          <w:rPr>
            <w:bCs/>
            <w:color w:val="000000" w:themeColor="text1"/>
          </w:rPr>
          <w:t xml:space="preserve"> 1-4. </w:t>
        </w:r>
      </w:ins>
      <w:r w:rsidR="00C870C2" w:rsidRPr="00C870C2">
        <w:rPr>
          <w:rPrChange w:id="240" w:author="Parks, Robbie M" w:date="2022-04-26T11:45:00Z">
            <w:rPr>
              <w:color w:val="000000" w:themeColor="text1"/>
            </w:rPr>
          </w:rPrChange>
        </w:rPr>
        <w:t>For the main results, we present 5-year average exposure associations</w:t>
      </w:r>
      <w:ins w:id="241" w:author="Parks, Robbie M" w:date="2022-04-26T11:45:00Z">
        <w:r w:rsidR="00C870C2" w:rsidRPr="00C870C2">
          <w:rPr>
            <w:bCs/>
          </w:rPr>
          <w:t xml:space="preserve"> as a balance between representation of most recent exposure as well as long-term concentration</w:t>
        </w:r>
      </w:ins>
      <w:r w:rsidR="00C870C2" w:rsidRPr="00C870C2">
        <w:rPr>
          <w:rPrChange w:id="242" w:author="Parks, Robbie M" w:date="2022-04-26T11:45:00Z">
            <w:rPr>
              <w:color w:val="000000" w:themeColor="text1"/>
            </w:rPr>
          </w:rPrChange>
        </w:rPr>
        <w:t>.</w:t>
      </w:r>
      <w:r w:rsidR="00C870C2" w:rsidRPr="005D3672">
        <w:rPr>
          <w:i/>
          <w:rPrChange w:id="243" w:author="Parks, Robbie M" w:date="2022-04-26T11:45:00Z">
            <w:rPr>
              <w:color w:val="000000" w:themeColor="text1"/>
            </w:rPr>
          </w:rPrChange>
        </w:rPr>
        <w:t xml:space="preserve"> </w:t>
      </w:r>
    </w:p>
    <w:p w14:paraId="52B2AE23" w14:textId="7A0EB212" w:rsidR="003221F8" w:rsidRPr="00BE40FA" w:rsidRDefault="003221F8" w:rsidP="004115DF">
      <w:pPr>
        <w:jc w:val="both"/>
        <w:rPr>
          <w:bCs/>
          <w:color w:val="000000" w:themeColor="text1"/>
        </w:rPr>
        <w:pPrChange w:id="244" w:author="Parks, Robbie M" w:date="2022-04-26T11:45:00Z">
          <w:pPr/>
        </w:pPrChange>
      </w:pPr>
    </w:p>
    <w:p w14:paraId="20D24883" w14:textId="2F6023A0" w:rsidR="003221F8" w:rsidRPr="00BE40FA" w:rsidRDefault="000326BB" w:rsidP="004115DF">
      <w:pPr>
        <w:jc w:val="both"/>
        <w:rPr>
          <w:bCs/>
          <w:color w:val="000000" w:themeColor="text1"/>
        </w:rPr>
        <w:pPrChange w:id="245" w:author="Parks, Robbie M" w:date="2022-04-26T11:45:00Z">
          <w:pPr/>
        </w:pPrChange>
      </w:pPr>
      <w:r>
        <w:rPr>
          <w:bCs/>
          <w:color w:val="000000" w:themeColor="text1"/>
        </w:rPr>
        <w:t xml:space="preserve">The 5-year average traffic-related pollutant concentrations were </w:t>
      </w:r>
      <w:r w:rsidR="00B30ABB">
        <w:rPr>
          <w:bCs/>
          <w:color w:val="000000" w:themeColor="text1"/>
        </w:rPr>
        <w:t xml:space="preserve">27 </w:t>
      </w:r>
      <w:r w:rsidR="00B30ABB" w:rsidRPr="001B4B83">
        <w:rPr>
          <w:bCs/>
          <w:color w:val="000000" w:themeColor="text1"/>
        </w:rPr>
        <w:t>µg/m</w:t>
      </w:r>
      <w:r w:rsidR="00B30ABB" w:rsidRPr="001B4B83">
        <w:rPr>
          <w:bCs/>
          <w:color w:val="000000" w:themeColor="text1"/>
          <w:vertAlign w:val="superscript"/>
        </w:rPr>
        <w:t>3</w:t>
      </w:r>
      <w:r w:rsidR="00B30ABB">
        <w:rPr>
          <w:bCs/>
          <w:color w:val="000000" w:themeColor="text1"/>
        </w:rPr>
        <w:t xml:space="preserve"> for NO</w:t>
      </w:r>
      <w:r w:rsidR="00B30ABB" w:rsidRPr="003B7C22">
        <w:rPr>
          <w:bCs/>
          <w:color w:val="000000" w:themeColor="text1"/>
          <w:vertAlign w:val="subscript"/>
        </w:rPr>
        <w:t>x</w:t>
      </w:r>
      <w:r w:rsidR="00B30ABB">
        <w:rPr>
          <w:bCs/>
          <w:color w:val="000000" w:themeColor="text1"/>
        </w:rPr>
        <w:t xml:space="preserve"> (SD=</w:t>
      </w:r>
      <w:r w:rsidR="003B7C22">
        <w:rPr>
          <w:bCs/>
          <w:color w:val="000000" w:themeColor="text1"/>
        </w:rPr>
        <w:t xml:space="preserve">20 </w:t>
      </w:r>
      <w:r w:rsidR="003B7C22" w:rsidRPr="001B4B83">
        <w:rPr>
          <w:bCs/>
          <w:color w:val="000000" w:themeColor="text1"/>
        </w:rPr>
        <w:t>µg/m</w:t>
      </w:r>
      <w:r w:rsidR="003B7C22" w:rsidRPr="001B4B83">
        <w:rPr>
          <w:bCs/>
          <w:color w:val="000000" w:themeColor="text1"/>
          <w:vertAlign w:val="superscript"/>
        </w:rPr>
        <w:t>3</w:t>
      </w:r>
      <w:r w:rsidR="00B30ABB">
        <w:rPr>
          <w:bCs/>
          <w:color w:val="000000" w:themeColor="text1"/>
        </w:rPr>
        <w:t xml:space="preserve">), </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40739C">
        <w:rPr>
          <w:bCs/>
          <w:color w:val="000000" w:themeColor="text1"/>
          <w:vertAlign w:val="superscript"/>
        </w:rPr>
        <w:t xml:space="preserve"> </w:t>
      </w:r>
      <w:r w:rsidR="0040739C">
        <w:rPr>
          <w:bCs/>
          <w:color w:val="000000" w:themeColor="text1"/>
        </w:rPr>
        <w:t>for CO (</w:t>
      </w:r>
      <w:r w:rsidR="00D522C5">
        <w:rPr>
          <w:bCs/>
          <w:color w:val="000000" w:themeColor="text1"/>
        </w:rPr>
        <w:t>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0739C">
        <w:rPr>
          <w:bCs/>
          <w:color w:val="000000" w:themeColor="text1"/>
        </w:rPr>
        <w:t xml:space="preserve"> and </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40739C">
        <w:rPr>
          <w:bCs/>
          <w:color w:val="000000" w:themeColor="text1"/>
        </w:rPr>
        <w:t xml:space="preserve"> for EC</w:t>
      </w:r>
      <w:r w:rsidR="00961B39" w:rsidRPr="00961B39">
        <w:rPr>
          <w:bCs/>
          <w:color w:val="000000" w:themeColor="text1"/>
        </w:rPr>
        <w:t xml:space="preserve"> </w:t>
      </w:r>
      <w:r w:rsidR="0040739C">
        <w:rPr>
          <w:bCs/>
          <w:color w:val="000000" w:themeColor="text1"/>
        </w:rPr>
        <w:t>(</w:t>
      </w:r>
      <w:r w:rsidR="00961B39" w:rsidRPr="00961B39">
        <w:rPr>
          <w:bCs/>
          <w:color w:val="000000" w:themeColor="text1"/>
        </w:rPr>
        <w:t>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B97C2B">
        <w:rPr>
          <w:bCs/>
          <w:color w:val="000000" w:themeColor="text1"/>
        </w:rPr>
        <w:t xml:space="preserve"> (Table 2)</w:t>
      </w:r>
      <w:r w:rsidR="005E1CF7">
        <w:rPr>
          <w:bCs/>
          <w:color w:val="000000" w:themeColor="text1"/>
        </w:rPr>
        <w:t>.</w:t>
      </w:r>
      <w:r w:rsidR="00EA503F">
        <w:rPr>
          <w:bCs/>
          <w:color w:val="000000" w:themeColor="text1"/>
        </w:rPr>
        <w:t xml:space="preserve"> </w:t>
      </w:r>
      <w:r w:rsidR="002B3534">
        <w:rPr>
          <w:bCs/>
          <w:color w:val="000000" w:themeColor="text1"/>
        </w:rPr>
        <w:t>Figure 1 shows</w:t>
      </w:r>
      <w:r w:rsidR="002B3534" w:rsidRPr="00BE40FA">
        <w:rPr>
          <w:bCs/>
          <w:color w:val="000000" w:themeColor="text1"/>
        </w:rPr>
        <w:t xml:space="preserve"> </w:t>
      </w:r>
      <w:r w:rsidR="00AE1247" w:rsidRPr="00BE40FA">
        <w:rPr>
          <w:bCs/>
          <w:color w:val="000000" w:themeColor="text1"/>
        </w:rPr>
        <w:t>Spearman correlation</w:t>
      </w:r>
      <w:r w:rsidR="002B3534">
        <w:rPr>
          <w:bCs/>
          <w:color w:val="000000" w:themeColor="text1"/>
        </w:rPr>
        <w:t>s</w:t>
      </w:r>
      <w:r w:rsidR="00AE1247" w:rsidRPr="00BE40FA">
        <w:rPr>
          <w:bCs/>
          <w:color w:val="000000" w:themeColor="text1"/>
        </w:rPr>
        <w:t xml:space="preserve"> between pollutants for </w:t>
      </w:r>
      <w:del w:id="246" w:author="Parks, Robbie M" w:date="2022-04-26T11:45:00Z">
        <w:r w:rsidR="00AE1247" w:rsidRPr="00BE40FA">
          <w:rPr>
            <w:bCs/>
            <w:color w:val="000000" w:themeColor="text1"/>
          </w:rPr>
          <w:delText>5</w:delText>
        </w:r>
      </w:del>
      <w:ins w:id="247" w:author="Parks, Robbie M" w:date="2022-04-26T11:45:00Z">
        <w:r w:rsidR="00CC1C3C">
          <w:rPr>
            <w:bCs/>
            <w:color w:val="000000" w:themeColor="text1"/>
          </w:rPr>
          <w:t xml:space="preserve">1-, </w:t>
        </w:r>
        <w:r w:rsidR="00AE1247" w:rsidRPr="00BE40FA">
          <w:rPr>
            <w:bCs/>
            <w:color w:val="000000" w:themeColor="text1"/>
          </w:rPr>
          <w:t>5-</w:t>
        </w:r>
        <w:r w:rsidR="00CC1C3C">
          <w:rPr>
            <w:bCs/>
            <w:color w:val="000000" w:themeColor="text1"/>
          </w:rPr>
          <w:t>, and 10</w:t>
        </w:r>
      </w:ins>
      <w:r w:rsidR="00CC1C3C">
        <w:rPr>
          <w:bCs/>
          <w:color w:val="000000" w:themeColor="text1"/>
        </w:rPr>
        <w:t>-</w:t>
      </w:r>
      <w:r w:rsidR="00AE1247" w:rsidRPr="00BE40FA">
        <w:rPr>
          <w:bCs/>
          <w:color w:val="000000" w:themeColor="text1"/>
        </w:rPr>
        <w:t>year average exposure</w:t>
      </w:r>
      <w:r w:rsidR="002B3534">
        <w:rPr>
          <w:bCs/>
          <w:color w:val="000000" w:themeColor="text1"/>
        </w:rPr>
        <w:t>s</w:t>
      </w:r>
      <w:r w:rsidR="009E2E08" w:rsidRPr="00BE40FA">
        <w:rPr>
          <w:bCs/>
          <w:color w:val="000000" w:themeColor="text1"/>
        </w:rPr>
        <w:t xml:space="preserve">. </w:t>
      </w:r>
      <w:r w:rsidR="00352280">
        <w:rPr>
          <w:bCs/>
          <w:color w:val="000000" w:themeColor="text1"/>
        </w:rPr>
        <w:t>T</w:t>
      </w:r>
      <w:r w:rsidR="009E2E08" w:rsidRPr="00BE40FA">
        <w:rPr>
          <w:bCs/>
          <w:color w:val="000000" w:themeColor="text1"/>
        </w:rPr>
        <w: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w:t>
      </w:r>
      <w:r w:rsidR="00352280">
        <w:rPr>
          <w:bCs/>
          <w:color w:val="000000" w:themeColor="text1"/>
        </w:rPr>
        <w:t xml:space="preserve">, </w:t>
      </w:r>
      <w:r w:rsidR="001E4FDC" w:rsidRPr="00BE40FA">
        <w:rPr>
          <w:bCs/>
          <w:color w:val="000000" w:themeColor="text1"/>
        </w:rPr>
        <w:t>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C60492">
        <w:rPr>
          <w:bCs/>
          <w:color w:val="000000" w:themeColor="text1"/>
        </w:rPr>
        <w:t xml:space="preserve">non-EC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r w:rsidR="00422726">
        <w:rPr>
          <w:bCs/>
          <w:color w:val="000000" w:themeColor="text1"/>
        </w:rPr>
        <w:t>was</w:t>
      </w:r>
      <w:r w:rsidR="00DA7D99" w:rsidRPr="00BE40FA">
        <w:rPr>
          <w:bCs/>
          <w:color w:val="000000" w:themeColor="text1"/>
        </w:rPr>
        <w:t xml:space="preserve"> </w:t>
      </w:r>
      <w:r w:rsidR="00B6792A">
        <w:rPr>
          <w:bCs/>
          <w:color w:val="000000" w:themeColor="text1"/>
        </w:rPr>
        <w:t xml:space="preserve">most highly </w:t>
      </w:r>
      <w:r w:rsidR="002C32C6" w:rsidRPr="00BE40FA">
        <w:rPr>
          <w:bCs/>
          <w:color w:val="000000" w:themeColor="text1"/>
        </w:rPr>
        <w:t xml:space="preserve">correlated </w:t>
      </w:r>
      <w:r w:rsidR="006B3FF5">
        <w:rPr>
          <w:bCs/>
          <w:color w:val="000000" w:themeColor="text1"/>
        </w:rPr>
        <w:t xml:space="preserve">with </w:t>
      </w:r>
      <w:r w:rsidR="002C32C6" w:rsidRPr="00BE40FA">
        <w:rPr>
          <w:bCs/>
          <w:color w:val="000000" w:themeColor="text1"/>
        </w:rPr>
        <w:t>CO</w:t>
      </w:r>
      <w:del w:id="248" w:author="Parks, Robbie M" w:date="2022-04-26T11:45:00Z">
        <w:r w:rsidR="002C32C6" w:rsidRPr="00BE40FA">
          <w:rPr>
            <w:bCs/>
            <w:color w:val="000000" w:themeColor="text1"/>
          </w:rPr>
          <w:delText>.</w:delText>
        </w:r>
      </w:del>
      <w:ins w:id="249" w:author="Parks, Robbie M" w:date="2022-04-26T11:45:00Z">
        <w:r w:rsidR="009D63E8">
          <w:rPr>
            <w:bCs/>
            <w:color w:val="000000" w:themeColor="text1"/>
          </w:rPr>
          <w:t xml:space="preserve">, ranging from </w:t>
        </w:r>
        <w:r w:rsidR="00111D5D">
          <w:rPr>
            <w:bCs/>
            <w:color w:val="000000" w:themeColor="text1"/>
          </w:rPr>
          <w:t>0.67 to 0.7</w:t>
        </w:r>
        <w:r w:rsidR="002C32C6" w:rsidRPr="00BE40FA">
          <w:rPr>
            <w:bCs/>
            <w:color w:val="000000" w:themeColor="text1"/>
          </w:rPr>
          <w:t>.</w:t>
        </w:r>
      </w:ins>
      <w:r w:rsidR="002C32C6" w:rsidRPr="00BE40FA">
        <w:rPr>
          <w:bCs/>
          <w:color w:val="000000" w:themeColor="text1"/>
        </w:rPr>
        <w:t xml:space="preserve">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negatively</w:t>
      </w:r>
      <w:r w:rsidR="009F3C76">
        <w:rPr>
          <w:bCs/>
          <w:color w:val="000000" w:themeColor="text1"/>
        </w:rPr>
        <w:t xml:space="preserve"> </w:t>
      </w:r>
      <w:r w:rsidR="009F0373" w:rsidRPr="00BE40FA">
        <w:rPr>
          <w:bCs/>
          <w:color w:val="000000" w:themeColor="text1"/>
        </w:rPr>
        <w:t>correlated with other pollutants</w:t>
      </w:r>
      <w:ins w:id="250" w:author="Parks, Robbie M" w:date="2022-04-26T11:45:00Z">
        <w:r w:rsidR="00D74719">
          <w:rPr>
            <w:bCs/>
            <w:color w:val="000000" w:themeColor="text1"/>
          </w:rPr>
          <w:t xml:space="preserve">, </w:t>
        </w:r>
        <w:r w:rsidR="00A95717">
          <w:rPr>
            <w:bCs/>
            <w:color w:val="000000" w:themeColor="text1"/>
          </w:rPr>
          <w:t xml:space="preserve">ranging from </w:t>
        </w:r>
        <w:r w:rsidR="00177283">
          <w:rPr>
            <w:bCs/>
            <w:color w:val="000000" w:themeColor="text1"/>
          </w:rPr>
          <w:t>-</w:t>
        </w:r>
        <w:r w:rsidR="00A95717">
          <w:rPr>
            <w:bCs/>
            <w:color w:val="000000" w:themeColor="text1"/>
          </w:rPr>
          <w:t>0.</w:t>
        </w:r>
        <w:r w:rsidR="00177283">
          <w:rPr>
            <w:bCs/>
            <w:color w:val="000000" w:themeColor="text1"/>
          </w:rPr>
          <w:t>5</w:t>
        </w:r>
        <w:r w:rsidR="004846F6">
          <w:rPr>
            <w:bCs/>
            <w:color w:val="000000" w:themeColor="text1"/>
          </w:rPr>
          <w:t>4</w:t>
        </w:r>
        <w:r w:rsidR="00A95717">
          <w:rPr>
            <w:bCs/>
            <w:color w:val="000000" w:themeColor="text1"/>
          </w:rPr>
          <w:t xml:space="preserve"> to </w:t>
        </w:r>
        <w:r w:rsidR="00177283">
          <w:rPr>
            <w:bCs/>
            <w:color w:val="000000" w:themeColor="text1"/>
          </w:rPr>
          <w:t>-</w:t>
        </w:r>
        <w:r w:rsidR="00A95717">
          <w:rPr>
            <w:bCs/>
            <w:color w:val="000000" w:themeColor="text1"/>
          </w:rPr>
          <w:t>0.</w:t>
        </w:r>
        <w:r w:rsidR="00177283">
          <w:rPr>
            <w:bCs/>
            <w:color w:val="000000" w:themeColor="text1"/>
          </w:rPr>
          <w:t>8</w:t>
        </w:r>
        <w:r w:rsidR="004660DD">
          <w:rPr>
            <w:bCs/>
            <w:color w:val="000000" w:themeColor="text1"/>
          </w:rPr>
          <w:t>9</w:t>
        </w:r>
      </w:ins>
      <w:r w:rsidR="009F0373" w:rsidRPr="00BE40FA">
        <w:rPr>
          <w:bCs/>
          <w:color w:val="000000" w:themeColor="text1"/>
        </w:rPr>
        <w:t>.</w:t>
      </w:r>
      <w:r w:rsidR="00691449">
        <w:rPr>
          <w:bCs/>
          <w:color w:val="000000" w:themeColor="text1"/>
        </w:rPr>
        <w:t xml:space="preserve"> </w:t>
      </w:r>
    </w:p>
    <w:p w14:paraId="2600D4B3" w14:textId="6976A122" w:rsidR="00D04B83" w:rsidRPr="00BE40FA" w:rsidRDefault="00D04B83" w:rsidP="004115DF">
      <w:pPr>
        <w:jc w:val="both"/>
        <w:rPr>
          <w:bCs/>
          <w:color w:val="000000" w:themeColor="text1"/>
        </w:rPr>
        <w:pPrChange w:id="251" w:author="Parks, Robbie M" w:date="2022-04-26T11:45:00Z">
          <w:pPr/>
        </w:pPrChange>
      </w:pPr>
    </w:p>
    <w:p w14:paraId="56552C91" w14:textId="145CEE35" w:rsidR="00B82C2B" w:rsidRPr="00E4458D" w:rsidRDefault="00E4458D" w:rsidP="004115DF">
      <w:pPr>
        <w:jc w:val="both"/>
        <w:rPr>
          <w:i/>
          <w:rPrChange w:id="252" w:author="Parks, Robbie M" w:date="2022-04-26T11:45:00Z">
            <w:rPr>
              <w:color w:val="000000" w:themeColor="text1"/>
              <w:lang w:val="en-GB"/>
            </w:rPr>
          </w:rPrChange>
        </w:rPr>
        <w:pPrChange w:id="253" w:author="Parks, Robbie M" w:date="2022-04-26T11:45:00Z">
          <w:pPr/>
        </w:pPrChange>
      </w:pPr>
      <w:r w:rsidRPr="00E4458D">
        <w:rPr>
          <w:rPrChange w:id="254" w:author="Parks, Robbie M" w:date="2022-04-26T11:45:00Z">
            <w:rPr>
              <w:color w:val="000000" w:themeColor="text1"/>
            </w:rPr>
          </w:rPrChange>
        </w:rPr>
        <w:t xml:space="preserve">For 5-year average pollutant concentrations, we observed the largest overall association for the individual </w:t>
      </w:r>
      <w:del w:id="255" w:author="Parks, Robbie M" w:date="2022-04-26T11:45:00Z">
        <w:r w:rsidR="002B777D">
          <w:rPr>
            <w:bCs/>
            <w:color w:val="000000" w:themeColor="text1"/>
          </w:rPr>
          <w:delText>standard deviation</w:delText>
        </w:r>
      </w:del>
      <w:ins w:id="256" w:author="Parks, Robbie M" w:date="2022-04-26T11:45:00Z">
        <w:r w:rsidRPr="00E4458D">
          <w:rPr>
            <w:bCs/>
          </w:rPr>
          <w:t>SD</w:t>
        </w:r>
      </w:ins>
      <w:r w:rsidRPr="00E4458D">
        <w:rPr>
          <w:rPrChange w:id="257" w:author="Parks, Robbie M" w:date="2022-04-26T11:45:00Z">
            <w:rPr>
              <w:color w:val="000000" w:themeColor="text1"/>
            </w:rPr>
          </w:rPrChange>
        </w:rPr>
        <w:t xml:space="preserve"> increase in EC </w:t>
      </w:r>
      <w:r w:rsidRPr="00E4458D">
        <w:rPr>
          <w:rPrChange w:id="258" w:author="Parks, Robbie M" w:date="2022-04-26T11:45:00Z">
            <w:rPr>
              <w:color w:val="000000" w:themeColor="text1"/>
              <w:lang w:val="en-GB"/>
            </w:rPr>
          </w:rPrChange>
        </w:rPr>
        <w:t xml:space="preserve">(11.5%; 95% </w:t>
      </w:r>
      <w:proofErr w:type="spellStart"/>
      <w:r w:rsidRPr="00E4458D">
        <w:rPr>
          <w:rPrChange w:id="259" w:author="Parks, Robbie M" w:date="2022-04-26T11:45:00Z">
            <w:rPr>
              <w:color w:val="000000" w:themeColor="text1"/>
              <w:lang w:val="en-GB"/>
            </w:rPr>
          </w:rPrChange>
        </w:rPr>
        <w:t>CrI</w:t>
      </w:r>
      <w:proofErr w:type="spellEnd"/>
      <w:r w:rsidRPr="00E4458D">
        <w:rPr>
          <w:rPrChange w:id="260" w:author="Parks, Robbie M" w:date="2022-04-26T11:45:00Z">
            <w:rPr>
              <w:color w:val="000000" w:themeColor="text1"/>
              <w:lang w:val="en-GB"/>
            </w:rPr>
          </w:rPrChange>
        </w:rPr>
        <w:t>: -1.0%, 25.6</w:t>
      </w:r>
      <w:del w:id="261" w:author="Parks, Robbie M" w:date="2022-04-26T11:45:00Z">
        <w:r w:rsidR="00B82C2B" w:rsidRPr="00B82C2B">
          <w:rPr>
            <w:bCs/>
            <w:color w:val="000000" w:themeColor="text1"/>
            <w:lang w:val="en-GB"/>
          </w:rPr>
          <w:delText>%</w:delText>
        </w:r>
        <w:r w:rsidR="00726FE1">
          <w:rPr>
            <w:bCs/>
            <w:color w:val="000000" w:themeColor="text1"/>
            <w:lang w:val="en-GB"/>
          </w:rPr>
          <w:delText>;</w:delText>
        </w:r>
      </w:del>
      <w:ins w:id="262" w:author="Parks, Robbie M" w:date="2022-04-26T11:45:00Z">
        <w:r w:rsidRPr="00E4458D">
          <w:rPr>
            <w:bCs/>
          </w:rPr>
          <w:t>% per 0.42 µg/m</w:t>
        </w:r>
        <w:r w:rsidRPr="00E4458D">
          <w:rPr>
            <w:bCs/>
            <w:vertAlign w:val="superscript"/>
          </w:rPr>
          <w:t>3</w:t>
        </w:r>
        <w:r w:rsidRPr="00E4458D">
          <w:rPr>
            <w:bCs/>
          </w:rPr>
          <w:t>;</w:t>
        </w:r>
      </w:ins>
      <w:r w:rsidRPr="00E4458D">
        <w:rPr>
          <w:rPrChange w:id="263" w:author="Parks, Robbie M" w:date="2022-04-26T11:45:00Z">
            <w:rPr>
              <w:color w:val="000000" w:themeColor="text1"/>
              <w:lang w:val="en-GB"/>
            </w:rPr>
          </w:rPrChange>
        </w:rPr>
        <w:t xml:space="preserve"> 96.3% posterior probability of positive association</w:t>
      </w:r>
      <w:del w:id="264" w:author="Parks, Robbie M" w:date="2022-04-26T11:45:00Z">
        <w:r w:rsidR="00795EE9">
          <w:rPr>
            <w:bCs/>
            <w:color w:val="000000" w:themeColor="text1"/>
            <w:lang w:val="en-GB"/>
          </w:rPr>
          <w:delText xml:space="preserve"> per </w:delText>
        </w:r>
        <w:r w:rsidR="00795EE9" w:rsidRPr="00821C4B">
          <w:rPr>
            <w:bCs/>
            <w:color w:val="000000" w:themeColor="text1"/>
          </w:rPr>
          <w:delText>0.42</w:delText>
        </w:r>
        <w:r w:rsidR="00795EE9" w:rsidRPr="00BE40FA">
          <w:rPr>
            <w:color w:val="000000" w:themeColor="text1"/>
          </w:rPr>
          <w:delText xml:space="preserve"> µg/m</w:delText>
        </w:r>
        <w:r w:rsidR="00795EE9" w:rsidRPr="00BE40FA">
          <w:rPr>
            <w:color w:val="000000" w:themeColor="text1"/>
            <w:vertAlign w:val="superscript"/>
          </w:rPr>
          <w:delText>3</w:delText>
        </w:r>
      </w:del>
      <w:r w:rsidRPr="00E4458D">
        <w:rPr>
          <w:rPrChange w:id="265" w:author="Parks, Robbie M" w:date="2022-04-26T11:45:00Z">
            <w:rPr>
              <w:color w:val="000000" w:themeColor="text1"/>
              <w:lang w:val="en-GB"/>
            </w:rPr>
          </w:rPrChange>
        </w:rPr>
        <w:t>) (Figure 2).</w:t>
      </w:r>
      <w:r>
        <w:rPr>
          <w:i/>
          <w:rPrChange w:id="266" w:author="Parks, Robbie M" w:date="2022-04-26T11:45:00Z">
            <w:rPr>
              <w:color w:val="000000" w:themeColor="text1"/>
              <w:lang w:val="en-GB"/>
            </w:rPr>
          </w:rPrChange>
        </w:rPr>
        <w:t xml:space="preserve"> </w:t>
      </w:r>
      <w:del w:id="267" w:author="Parks, Robbie M" w:date="2022-04-26T11:45:00Z">
        <w:r w:rsidR="00ED4774">
          <w:rPr>
            <w:bCs/>
            <w:color w:val="000000" w:themeColor="text1"/>
            <w:lang w:val="en-GB"/>
          </w:rPr>
          <w:delText>Standard deviation</w:delText>
        </w:r>
      </w:del>
      <w:ins w:id="268" w:author="Parks, Robbie M" w:date="2022-04-26T11:45:00Z">
        <w:r w:rsidR="00C23AD8" w:rsidRPr="00C23AD8">
          <w:rPr>
            <w:bCs/>
            <w:color w:val="000000" w:themeColor="text1"/>
          </w:rPr>
          <w:t>SD</w:t>
        </w:r>
      </w:ins>
      <w:r w:rsidR="00C23AD8" w:rsidRPr="00C23AD8">
        <w:rPr>
          <w:color w:val="000000" w:themeColor="text1"/>
          <w:rPrChange w:id="269" w:author="Parks, Robbie M" w:date="2022-04-26T11:45:00Z">
            <w:rPr>
              <w:color w:val="000000" w:themeColor="text1"/>
              <w:lang w:val="en-GB"/>
            </w:rPr>
          </w:rPrChange>
        </w:rPr>
        <w:t xml:space="preserve"> increases were associated with a decrease in odds of ALS diagnosis in NO</w:t>
      </w:r>
      <w:r w:rsidR="00C23AD8" w:rsidRPr="00824EA2">
        <w:rPr>
          <w:color w:val="000000" w:themeColor="text1"/>
          <w:vertAlign w:val="subscript"/>
          <w:rPrChange w:id="270" w:author="Parks, Robbie M" w:date="2022-04-26T11:45:00Z">
            <w:rPr>
              <w:color w:val="000000" w:themeColor="text1"/>
              <w:vertAlign w:val="subscript"/>
              <w:lang w:val="en-GB"/>
            </w:rPr>
          </w:rPrChange>
        </w:rPr>
        <w:t>x</w:t>
      </w:r>
      <w:r w:rsidR="00C23AD8" w:rsidRPr="00C23AD8">
        <w:rPr>
          <w:color w:val="000000" w:themeColor="text1"/>
          <w:rPrChange w:id="271" w:author="Parks, Robbie M" w:date="2022-04-26T11:45:00Z">
            <w:rPr>
              <w:color w:val="000000" w:themeColor="text1"/>
              <w:lang w:val="en-GB"/>
            </w:rPr>
          </w:rPrChange>
        </w:rPr>
        <w:t xml:space="preserve"> (-4.6%; 95% </w:t>
      </w:r>
      <w:proofErr w:type="spellStart"/>
      <w:r w:rsidR="00C23AD8" w:rsidRPr="00C23AD8">
        <w:rPr>
          <w:color w:val="000000" w:themeColor="text1"/>
          <w:rPrChange w:id="272" w:author="Parks, Robbie M" w:date="2022-04-26T11:45:00Z">
            <w:rPr>
              <w:color w:val="000000" w:themeColor="text1"/>
              <w:lang w:val="en-GB"/>
            </w:rPr>
          </w:rPrChange>
        </w:rPr>
        <w:t>CrI</w:t>
      </w:r>
      <w:proofErr w:type="spellEnd"/>
      <w:r w:rsidR="00C23AD8" w:rsidRPr="00C23AD8">
        <w:rPr>
          <w:color w:val="000000" w:themeColor="text1"/>
          <w:rPrChange w:id="273" w:author="Parks, Robbie M" w:date="2022-04-26T11:45:00Z">
            <w:rPr>
              <w:color w:val="000000" w:themeColor="text1"/>
              <w:lang w:val="en-GB"/>
            </w:rPr>
          </w:rPrChange>
        </w:rPr>
        <w:t xml:space="preserve">: -18.1%, 8.9% per 20 </w:t>
      </w:r>
      <w:r w:rsidR="00C23AD8" w:rsidRPr="00C23AD8">
        <w:rPr>
          <w:bCs/>
          <w:color w:val="000000" w:themeColor="text1"/>
        </w:rPr>
        <w:t>µg/m</w:t>
      </w:r>
      <w:r w:rsidR="00C23AD8" w:rsidRPr="002E62FC">
        <w:rPr>
          <w:bCs/>
          <w:color w:val="000000" w:themeColor="text1"/>
          <w:vertAlign w:val="superscript"/>
        </w:rPr>
        <w:t>3</w:t>
      </w:r>
      <w:ins w:id="274" w:author="Parks, Robbie M" w:date="2022-04-26T11:45:00Z">
        <w:r w:rsidR="00C23AD8" w:rsidRPr="00C23AD8">
          <w:rPr>
            <w:bCs/>
            <w:color w:val="000000" w:themeColor="text1"/>
          </w:rPr>
          <w:t>; 27.8% posterior probability of positive association</w:t>
        </w:r>
      </w:ins>
      <w:r w:rsidR="00C23AD8" w:rsidRPr="00C23AD8">
        <w:rPr>
          <w:color w:val="000000" w:themeColor="text1"/>
          <w:rPrChange w:id="275" w:author="Parks, Robbie M" w:date="2022-04-26T11:45:00Z">
            <w:rPr>
              <w:color w:val="000000" w:themeColor="text1"/>
              <w:lang w:val="en-GB"/>
            </w:rPr>
          </w:rPrChange>
        </w:rPr>
        <w:t xml:space="preserve">) and CO (-3.2%; 95% </w:t>
      </w:r>
      <w:proofErr w:type="spellStart"/>
      <w:r w:rsidR="00C23AD8" w:rsidRPr="00C23AD8">
        <w:rPr>
          <w:color w:val="000000" w:themeColor="text1"/>
          <w:rPrChange w:id="276" w:author="Parks, Robbie M" w:date="2022-04-26T11:45:00Z">
            <w:rPr>
              <w:color w:val="000000" w:themeColor="text1"/>
              <w:lang w:val="en-GB"/>
            </w:rPr>
          </w:rPrChange>
        </w:rPr>
        <w:t>CrI</w:t>
      </w:r>
      <w:proofErr w:type="spellEnd"/>
      <w:r w:rsidR="00C23AD8" w:rsidRPr="00C23AD8">
        <w:rPr>
          <w:color w:val="000000" w:themeColor="text1"/>
          <w:rPrChange w:id="277" w:author="Parks, Robbie M" w:date="2022-04-26T11:45:00Z">
            <w:rPr>
              <w:color w:val="000000" w:themeColor="text1"/>
              <w:lang w:val="en-GB"/>
            </w:rPr>
          </w:rPrChange>
        </w:rPr>
        <w:t xml:space="preserve">: -14.4%, 10.0% per 106 </w:t>
      </w:r>
      <w:r w:rsidR="00C23AD8" w:rsidRPr="00C23AD8">
        <w:rPr>
          <w:bCs/>
          <w:color w:val="000000" w:themeColor="text1"/>
        </w:rPr>
        <w:t>µg/m</w:t>
      </w:r>
      <w:r w:rsidR="00C23AD8" w:rsidRPr="00337E66">
        <w:rPr>
          <w:bCs/>
          <w:color w:val="000000" w:themeColor="text1"/>
          <w:vertAlign w:val="superscript"/>
        </w:rPr>
        <w:t>3</w:t>
      </w:r>
      <w:del w:id="278" w:author="Parks, Robbie M" w:date="2022-04-26T11:45:00Z">
        <w:r w:rsidR="00B54829" w:rsidRPr="00B82C2B">
          <w:rPr>
            <w:bCs/>
            <w:color w:val="000000" w:themeColor="text1"/>
            <w:lang w:val="en-GB"/>
          </w:rPr>
          <w:delText>)</w:delText>
        </w:r>
        <w:r w:rsidR="00660195">
          <w:rPr>
            <w:bCs/>
            <w:color w:val="000000" w:themeColor="text1"/>
            <w:lang w:val="en-GB"/>
          </w:rPr>
          <w:delText>.</w:delText>
        </w:r>
      </w:del>
      <w:ins w:id="279" w:author="Parks, Robbie M" w:date="2022-04-26T11:45:00Z">
        <w:r w:rsidR="00C23AD8" w:rsidRPr="00C23AD8">
          <w:rPr>
            <w:bCs/>
            <w:color w:val="000000" w:themeColor="text1"/>
          </w:rPr>
          <w:t>; 26.7% posterior probability of positive association).</w:t>
        </w:r>
      </w:ins>
      <w:r w:rsidR="00C23AD8">
        <w:rPr>
          <w:color w:val="000000" w:themeColor="text1"/>
          <w:rPrChange w:id="280" w:author="Parks, Robbie M" w:date="2022-04-26T11:45:00Z">
            <w:rPr>
              <w:color w:val="000000" w:themeColor="text1"/>
              <w:lang w:val="en-GB"/>
            </w:rPr>
          </w:rPrChange>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w:t>
      </w:r>
      <w:ins w:id="281" w:author="Parks, Robbie M" w:date="2022-04-26T11:45:00Z">
        <w:r w:rsidR="00CC7125">
          <w:rPr>
            <w:bCs/>
            <w:color w:val="000000" w:themeColor="text1"/>
            <w:lang w:val="en-GB"/>
          </w:rPr>
          <w:t xml:space="preserve">of traffic-related pollutants </w:t>
        </w:r>
        <w:r w:rsidR="007833F2">
          <w:rPr>
            <w:bCs/>
            <w:color w:val="000000" w:themeColor="text1"/>
            <w:lang w:val="en-GB"/>
          </w:rPr>
          <w:t>(EC, NO</w:t>
        </w:r>
        <w:r w:rsidR="007833F2" w:rsidRPr="0093563E">
          <w:rPr>
            <w:bCs/>
            <w:color w:val="000000" w:themeColor="text1"/>
            <w:vertAlign w:val="subscript"/>
            <w:lang w:val="en-GB"/>
          </w:rPr>
          <w:t>x</w:t>
        </w:r>
        <w:r w:rsidR="007833F2">
          <w:rPr>
            <w:bCs/>
            <w:color w:val="000000" w:themeColor="text1"/>
            <w:lang w:val="en-GB"/>
          </w:rPr>
          <w:t xml:space="preserve">, CO) </w:t>
        </w:r>
      </w:ins>
      <w:r w:rsidR="004952BD">
        <w:rPr>
          <w:bCs/>
          <w:color w:val="000000" w:themeColor="text1"/>
          <w:lang w:val="en-GB"/>
        </w:rPr>
        <w:t xml:space="preserve">was </w:t>
      </w:r>
      <w:r w:rsidR="006C1BDC">
        <w:rPr>
          <w:bCs/>
          <w:color w:val="000000" w:themeColor="text1"/>
          <w:lang w:val="en-GB"/>
        </w:rPr>
        <w:t>2.3</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w:t>
      </w:r>
      <w:proofErr w:type="spellStart"/>
      <w:r w:rsidR="004952BD" w:rsidRPr="00B82C2B">
        <w:rPr>
          <w:bCs/>
          <w:color w:val="000000" w:themeColor="text1"/>
          <w:lang w:val="en-GB"/>
        </w:rPr>
        <w:t>CrI</w:t>
      </w:r>
      <w:proofErr w:type="spellEnd"/>
      <w:r w:rsidR="004952BD" w:rsidRPr="00B82C2B">
        <w:rPr>
          <w:bCs/>
          <w:color w:val="000000" w:themeColor="text1"/>
          <w:lang w:val="en-GB"/>
        </w:rPr>
        <w:t xml:space="preserve">: </w:t>
      </w:r>
      <w:r w:rsidR="006C1BDC">
        <w:rPr>
          <w:bCs/>
          <w:color w:val="000000" w:themeColor="text1"/>
          <w:lang w:val="en-GB"/>
        </w:rPr>
        <w:t>-3.3</w:t>
      </w:r>
      <w:r w:rsidR="004952BD" w:rsidRPr="00B82C2B">
        <w:rPr>
          <w:bCs/>
          <w:color w:val="000000" w:themeColor="text1"/>
          <w:lang w:val="en-GB"/>
        </w:rPr>
        <w:t xml:space="preserve">%, </w:t>
      </w:r>
      <w:r w:rsidR="006C1BDC">
        <w:rPr>
          <w:bCs/>
          <w:color w:val="000000" w:themeColor="text1"/>
          <w:lang w:val="en-GB"/>
        </w:rPr>
        <w:t>7.7</w:t>
      </w:r>
      <w:r w:rsidR="004952BD" w:rsidRPr="00B82C2B">
        <w:rPr>
          <w:bCs/>
          <w:color w:val="000000" w:themeColor="text1"/>
          <w:lang w:val="en-GB"/>
        </w:rPr>
        <w:t>%</w:t>
      </w:r>
      <w:r w:rsidR="004952BD">
        <w:rPr>
          <w:bCs/>
          <w:color w:val="000000" w:themeColor="text1"/>
          <w:lang w:val="en-GB"/>
        </w:rPr>
        <w:t xml:space="preserve">), with an </w:t>
      </w:r>
      <w:r w:rsidR="006C1BDC">
        <w:rPr>
          <w:bCs/>
          <w:color w:val="000000" w:themeColor="text1"/>
          <w:lang w:val="en-GB"/>
        </w:rPr>
        <w:t>77.8</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del w:id="282" w:author="Parks, Robbie M" w:date="2022-04-26T11:45:00Z">
        <w:r w:rsidR="00A34D4D">
          <w:rPr>
            <w:bCs/>
          </w:rPr>
          <w:delText>Finally, t</w:delText>
        </w:r>
        <w:r w:rsidR="00A34D4D" w:rsidRPr="00140036">
          <w:rPr>
            <w:bCs/>
          </w:rPr>
          <w:delText>he</w:delText>
        </w:r>
      </w:del>
      <w:ins w:id="283" w:author="Parks, Robbie M" w:date="2022-04-26T11:45:00Z">
        <w:r w:rsidR="0040727F">
          <w:rPr>
            <w:bCs/>
          </w:rPr>
          <w:t>T</w:t>
        </w:r>
        <w:r w:rsidR="00A34D4D" w:rsidRPr="00140036">
          <w:rPr>
            <w:bCs/>
          </w:rPr>
          <w:t>he</w:t>
        </w:r>
      </w:ins>
      <w:r w:rsidR="00A34D4D" w:rsidRPr="00140036">
        <w:rPr>
          <w:bCs/>
        </w:rPr>
        <w:t xml:space="preserve"> </w:t>
      </w:r>
      <w:r w:rsidR="00A37D96" w:rsidRPr="00140036">
        <w:rPr>
          <w:bCs/>
        </w:rPr>
        <w:t xml:space="preserve">average </w:t>
      </w:r>
      <w:r w:rsidR="00A34D4D">
        <w:rPr>
          <w:bCs/>
        </w:rPr>
        <w:t xml:space="preserve">overall </w:t>
      </w:r>
      <w:r w:rsidR="00A37D96" w:rsidRPr="00140036">
        <w:rPr>
          <w:bCs/>
        </w:rPr>
        <w:t xml:space="preserve">traffic </w:t>
      </w:r>
      <w:r w:rsidR="004D0C3E" w:rsidRPr="00140036">
        <w:rPr>
          <w:bCs/>
        </w:rPr>
        <w:t>association</w:t>
      </w:r>
      <w:r w:rsidR="00A37D96">
        <w:rPr>
          <w:bCs/>
        </w:rPr>
        <w:t xml:space="preserve"> </w:t>
      </w:r>
      <w:r w:rsidR="00D056C2">
        <w:rPr>
          <w:bCs/>
          <w:color w:val="000000" w:themeColor="text1"/>
          <w:lang w:val="en-GB"/>
        </w:rPr>
        <w:t>was</w:t>
      </w:r>
      <w:r w:rsidR="00A41C82">
        <w:rPr>
          <w:bCs/>
          <w:color w:val="000000" w:themeColor="text1"/>
          <w:lang w:val="en-GB"/>
        </w:rPr>
        <w:t xml:space="preserve"> null</w:t>
      </w:r>
      <w:r w:rsidR="00D056C2">
        <w:rPr>
          <w:bCs/>
          <w:color w:val="000000" w:themeColor="text1"/>
          <w:lang w:val="en-GB"/>
        </w:rPr>
        <w:t xml:space="preserve"> </w:t>
      </w:r>
      <w:r w:rsidR="00A41C82">
        <w:rPr>
          <w:bCs/>
          <w:color w:val="000000" w:themeColor="text1"/>
          <w:lang w:val="en-GB"/>
        </w:rPr>
        <w:t>(</w:t>
      </w:r>
      <w:r w:rsidR="00ED0280">
        <w:rPr>
          <w:bCs/>
          <w:color w:val="000000" w:themeColor="text1"/>
          <w:lang w:val="en-GB"/>
        </w:rPr>
        <w:t>-0.1</w:t>
      </w:r>
      <w:r w:rsidR="00D056C2" w:rsidRPr="00B82C2B">
        <w:rPr>
          <w:bCs/>
          <w:color w:val="000000" w:themeColor="text1"/>
          <w:lang w:val="en-GB"/>
        </w:rPr>
        <w:t xml:space="preserve">%; 95% </w:t>
      </w:r>
      <w:proofErr w:type="spellStart"/>
      <w:r w:rsidR="00D056C2" w:rsidRPr="00B82C2B">
        <w:rPr>
          <w:bCs/>
          <w:color w:val="000000" w:themeColor="text1"/>
          <w:lang w:val="en-GB"/>
        </w:rPr>
        <w:t>CrI</w:t>
      </w:r>
      <w:proofErr w:type="spellEnd"/>
      <w:r w:rsidR="00D056C2" w:rsidRPr="00B82C2B">
        <w:rPr>
          <w:bCs/>
          <w:color w:val="000000" w:themeColor="text1"/>
          <w:lang w:val="en-GB"/>
        </w:rPr>
        <w:t xml:space="preserve">: </w:t>
      </w:r>
      <w:r w:rsidR="00ED0280">
        <w:rPr>
          <w:bCs/>
          <w:color w:val="000000" w:themeColor="text1"/>
          <w:lang w:val="en-GB"/>
        </w:rPr>
        <w:t>-17.4</w:t>
      </w:r>
      <w:r w:rsidR="00D056C2" w:rsidRPr="00B82C2B">
        <w:rPr>
          <w:bCs/>
          <w:color w:val="000000" w:themeColor="text1"/>
          <w:lang w:val="en-GB"/>
        </w:rPr>
        <w:t xml:space="preserve">%, </w:t>
      </w:r>
      <w:r w:rsidR="00ED0280">
        <w:rPr>
          <w:bCs/>
          <w:color w:val="000000" w:themeColor="text1"/>
          <w:lang w:val="en-GB"/>
        </w:rPr>
        <w:t>20.8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F76D8C">
        <w:rPr>
          <w:bCs/>
          <w:color w:val="000000" w:themeColor="text1"/>
          <w:lang w:val="en-GB"/>
        </w:rPr>
        <w:t xml:space="preserve">Non-EC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621EB8">
        <w:rPr>
          <w:bCs/>
          <w:color w:val="000000" w:themeColor="text1"/>
          <w:lang w:val="en-GB"/>
        </w:rPr>
        <w:t>w</w:t>
      </w:r>
      <w:r w:rsidR="00B66B3A">
        <w:rPr>
          <w:bCs/>
          <w:color w:val="000000" w:themeColor="text1"/>
          <w:lang w:val="en-GB"/>
        </w:rPr>
        <w:t xml:space="preserve">as </w:t>
      </w:r>
      <w:r w:rsidR="00001777">
        <w:rPr>
          <w:bCs/>
          <w:color w:val="000000" w:themeColor="text1"/>
          <w:lang w:val="en-GB"/>
        </w:rPr>
        <w:lastRenderedPageBreak/>
        <w:t xml:space="preserve">not </w:t>
      </w:r>
      <w:r w:rsidR="00B66B3A">
        <w:rPr>
          <w:bCs/>
          <w:color w:val="000000" w:themeColor="text1"/>
          <w:lang w:val="en-GB"/>
        </w:rPr>
        <w:t xml:space="preserve">associated with ALS diagnosis </w:t>
      </w:r>
      <w:r w:rsidR="00B66B3A" w:rsidRPr="00B82C2B">
        <w:rPr>
          <w:bCs/>
          <w:color w:val="000000" w:themeColor="text1"/>
          <w:lang w:val="en-GB"/>
        </w:rPr>
        <w:t>(</w:t>
      </w:r>
      <w:r w:rsidR="0053437F">
        <w:rPr>
          <w:bCs/>
          <w:color w:val="000000" w:themeColor="text1"/>
          <w:lang w:val="en-GB"/>
        </w:rPr>
        <w:t>0.7</w:t>
      </w:r>
      <w:r w:rsidR="00B66B3A" w:rsidRPr="00B82C2B">
        <w:rPr>
          <w:bCs/>
          <w:color w:val="000000" w:themeColor="text1"/>
          <w:lang w:val="en-GB"/>
        </w:rPr>
        <w:t xml:space="preserve">%; 95% </w:t>
      </w:r>
      <w:proofErr w:type="spellStart"/>
      <w:r w:rsidR="00B66B3A" w:rsidRPr="00B82C2B">
        <w:rPr>
          <w:bCs/>
          <w:color w:val="000000" w:themeColor="text1"/>
          <w:lang w:val="en-GB"/>
        </w:rPr>
        <w:t>CrI</w:t>
      </w:r>
      <w:proofErr w:type="spellEnd"/>
      <w:r w:rsidR="00B66B3A" w:rsidRPr="00B82C2B">
        <w:rPr>
          <w:bCs/>
          <w:color w:val="000000" w:themeColor="text1"/>
          <w:lang w:val="en-GB"/>
        </w:rPr>
        <w:t xml:space="preserve">: </w:t>
      </w:r>
      <w:r w:rsidR="0053437F">
        <w:rPr>
          <w:bCs/>
          <w:color w:val="000000" w:themeColor="text1"/>
          <w:lang w:val="en-GB"/>
        </w:rPr>
        <w:t>-9.2</w:t>
      </w:r>
      <w:r w:rsidR="00B66B3A" w:rsidRPr="00B82C2B">
        <w:rPr>
          <w:bCs/>
          <w:color w:val="000000" w:themeColor="text1"/>
          <w:lang w:val="en-GB"/>
        </w:rPr>
        <w:t xml:space="preserve">%, </w:t>
      </w:r>
      <w:r w:rsidR="0053437F">
        <w:rPr>
          <w:bCs/>
          <w:color w:val="000000" w:themeColor="text1"/>
          <w:lang w:val="en-GB"/>
        </w:rPr>
        <w:t>12.4</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r w:rsidR="00D820B4">
        <w:rPr>
          <w:bCs/>
          <w:color w:val="000000" w:themeColor="text1"/>
        </w:rPr>
        <w:t xml:space="preserve">1-year </w:t>
      </w:r>
      <w:r w:rsidR="00F12691">
        <w:rPr>
          <w:bCs/>
          <w:color w:val="000000" w:themeColor="text1"/>
        </w:rPr>
        <w:t xml:space="preserve">EC </w:t>
      </w:r>
      <w:r w:rsidR="00D820B4">
        <w:rPr>
          <w:bCs/>
          <w:color w:val="000000" w:themeColor="text1"/>
        </w:rPr>
        <w:t>average</w:t>
      </w:r>
      <w:r w:rsidR="003C7140">
        <w:rPr>
          <w:bCs/>
          <w:color w:val="000000" w:themeColor="text1"/>
        </w:rPr>
        <w:t xml:space="preserve"> exposure</w:t>
      </w:r>
      <w:r w:rsidR="00F12691">
        <w:rPr>
          <w:bCs/>
          <w:color w:val="000000" w:themeColor="text1"/>
        </w:rPr>
        <w:t xml:space="preserve"> </w:t>
      </w:r>
      <w:r w:rsidR="00D820B4">
        <w:rPr>
          <w:bCs/>
          <w:color w:val="000000" w:themeColor="text1"/>
        </w:rPr>
        <w:t xml:space="preserve">was associated with </w:t>
      </w:r>
      <w:del w:id="284" w:author="Parks, Robbie M" w:date="2022-04-26T11:45:00Z">
        <w:r w:rsidR="00D820B4">
          <w:rPr>
            <w:bCs/>
            <w:color w:val="000000" w:themeColor="text1"/>
          </w:rPr>
          <w:delText>a</w:delText>
        </w:r>
        <w:r w:rsidR="00A81B5D">
          <w:rPr>
            <w:bCs/>
            <w:color w:val="000000" w:themeColor="text1"/>
          </w:rPr>
          <w:delText xml:space="preserve"> significant</w:delText>
        </w:r>
      </w:del>
      <w:ins w:id="285" w:author="Parks, Robbie M" w:date="2022-04-26T11:45:00Z">
        <w:r w:rsidR="00D820B4">
          <w:rPr>
            <w:bCs/>
            <w:color w:val="000000" w:themeColor="text1"/>
          </w:rPr>
          <w:t>a</w:t>
        </w:r>
        <w:r w:rsidR="005A2B0C">
          <w:rPr>
            <w:bCs/>
            <w:color w:val="000000" w:themeColor="text1"/>
          </w:rPr>
          <w:t>n</w:t>
        </w:r>
      </w:ins>
      <w:r w:rsidR="005A2B0C">
        <w:rPr>
          <w:bCs/>
          <w:color w:val="000000" w:themeColor="text1"/>
        </w:rPr>
        <w:t xml:space="preserve"> </w:t>
      </w:r>
      <w:r w:rsidR="00D820B4">
        <w:rPr>
          <w:bCs/>
          <w:color w:val="000000" w:themeColor="text1"/>
        </w:rPr>
        <w:t xml:space="preserve">increase in odds of ALS diagnosis </w:t>
      </w:r>
      <w:r w:rsidR="008A7387" w:rsidRPr="00B82C2B">
        <w:rPr>
          <w:bCs/>
          <w:color w:val="000000" w:themeColor="text1"/>
          <w:lang w:val="en-GB"/>
        </w:rPr>
        <w:t>(</w:t>
      </w:r>
      <w:r w:rsidR="007478B8">
        <w:rPr>
          <w:bCs/>
          <w:color w:val="000000" w:themeColor="text1"/>
          <w:lang w:val="en-GB"/>
        </w:rPr>
        <w:t>15.4</w:t>
      </w:r>
      <w:r w:rsidR="008A7387" w:rsidRPr="00B82C2B">
        <w:rPr>
          <w:bCs/>
          <w:color w:val="000000" w:themeColor="text1"/>
          <w:lang w:val="en-GB"/>
        </w:rPr>
        <w:t xml:space="preserve">%; 95% </w:t>
      </w:r>
      <w:proofErr w:type="spellStart"/>
      <w:r w:rsidR="008A7387" w:rsidRPr="00B82C2B">
        <w:rPr>
          <w:bCs/>
          <w:color w:val="000000" w:themeColor="text1"/>
          <w:lang w:val="en-GB"/>
        </w:rPr>
        <w:t>CrI</w:t>
      </w:r>
      <w:proofErr w:type="spellEnd"/>
      <w:r w:rsidR="008A7387" w:rsidRPr="00B82C2B">
        <w:rPr>
          <w:bCs/>
          <w:color w:val="000000" w:themeColor="text1"/>
          <w:lang w:val="en-GB"/>
        </w:rPr>
        <w:t xml:space="preserve">: </w:t>
      </w:r>
      <w:r w:rsidR="007478B8">
        <w:rPr>
          <w:bCs/>
          <w:color w:val="000000" w:themeColor="text1"/>
          <w:lang w:val="en-GB"/>
        </w:rPr>
        <w:t>1.6</w:t>
      </w:r>
      <w:r w:rsidR="008A7387" w:rsidRPr="00B82C2B">
        <w:rPr>
          <w:bCs/>
          <w:color w:val="000000" w:themeColor="text1"/>
          <w:lang w:val="en-GB"/>
        </w:rPr>
        <w:t xml:space="preserve">%, </w:t>
      </w:r>
      <w:r w:rsidR="007478B8">
        <w:rPr>
          <w:bCs/>
          <w:color w:val="000000" w:themeColor="text1"/>
          <w:lang w:val="en-GB"/>
        </w:rPr>
        <w:t>25.6</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r w:rsidR="00E3032B">
        <w:rPr>
          <w:bCs/>
          <w:color w:val="000000" w:themeColor="text1"/>
          <w:lang w:val="en-GB"/>
        </w:rPr>
        <w:t>2</w:t>
      </w:r>
      <w:r w:rsidR="00F1373C">
        <w:rPr>
          <w:bCs/>
          <w:color w:val="000000" w:themeColor="text1"/>
          <w:lang w:val="en-GB"/>
        </w:rPr>
        <w:t xml:space="preserve">). </w:t>
      </w:r>
      <w:ins w:id="286" w:author="Parks, Robbie M" w:date="2022-04-26T11:45:00Z">
        <w:r w:rsidR="00813E73" w:rsidRPr="00813E73">
          <w:rPr>
            <w:bCs/>
          </w:rPr>
          <w:t xml:space="preserve">Compared to the 1- and 5-year results, the </w:t>
        </w:r>
      </w:ins>
      <w:r w:rsidR="00813E73" w:rsidRPr="00813E73">
        <w:rPr>
          <w:rPrChange w:id="287" w:author="Parks, Robbie M" w:date="2022-04-26T11:45:00Z">
            <w:rPr>
              <w:color w:val="000000" w:themeColor="text1"/>
              <w:lang w:val="en-GB"/>
            </w:rPr>
          </w:rPrChange>
        </w:rPr>
        <w:t>10-year average exposure results were attenuated</w:t>
      </w:r>
      <w:del w:id="288" w:author="Parks, Robbie M" w:date="2022-04-26T11:45:00Z">
        <w:r w:rsidR="001E616C">
          <w:rPr>
            <w:bCs/>
            <w:color w:val="000000" w:themeColor="text1"/>
            <w:lang w:val="en-GB"/>
          </w:rPr>
          <w:delText xml:space="preserve"> </w:delText>
        </w:r>
        <w:r w:rsidR="00045A20">
          <w:rPr>
            <w:bCs/>
            <w:color w:val="000000" w:themeColor="text1"/>
            <w:lang w:val="en-GB"/>
          </w:rPr>
          <w:delText>versions of</w:delText>
        </w:r>
      </w:del>
      <w:ins w:id="289" w:author="Parks, Robbie M" w:date="2022-04-26T11:45:00Z">
        <w:r w:rsidR="00813E73" w:rsidRPr="00813E73">
          <w:rPr>
            <w:bCs/>
          </w:rPr>
          <w:t>, as associations tended further to</w:t>
        </w:r>
      </w:ins>
      <w:r w:rsidR="00813E73" w:rsidRPr="00813E73">
        <w:rPr>
          <w:rPrChange w:id="290" w:author="Parks, Robbie M" w:date="2022-04-26T11:45:00Z">
            <w:rPr>
              <w:color w:val="000000" w:themeColor="text1"/>
              <w:lang w:val="en-GB"/>
            </w:rPr>
          </w:rPrChange>
        </w:rPr>
        <w:t xml:space="preserve"> the </w:t>
      </w:r>
      <w:del w:id="291" w:author="Parks, Robbie M" w:date="2022-04-26T11:45:00Z">
        <w:r w:rsidR="001E616C">
          <w:rPr>
            <w:bCs/>
            <w:color w:val="000000" w:themeColor="text1"/>
            <w:lang w:val="en-GB"/>
          </w:rPr>
          <w:delText>1- and 5-year results</w:delText>
        </w:r>
      </w:del>
      <w:ins w:id="292" w:author="Parks, Robbie M" w:date="2022-04-26T11:45:00Z">
        <w:r w:rsidR="00813E73" w:rsidRPr="00813E73">
          <w:rPr>
            <w:bCs/>
          </w:rPr>
          <w:t>null</w:t>
        </w:r>
      </w:ins>
      <w:r w:rsidR="00813E73" w:rsidRPr="00813E73">
        <w:rPr>
          <w:rPrChange w:id="293" w:author="Parks, Robbie M" w:date="2022-04-26T11:45:00Z">
            <w:rPr>
              <w:color w:val="000000" w:themeColor="text1"/>
              <w:lang w:val="en-GB"/>
            </w:rPr>
          </w:rPrChange>
        </w:rPr>
        <w:t>.</w:t>
      </w:r>
      <w:r w:rsidR="00813E73">
        <w:rPr>
          <w:i/>
          <w:rPrChange w:id="294" w:author="Parks, Robbie M" w:date="2022-04-26T11:45:00Z">
            <w:rPr>
              <w:color w:val="000000" w:themeColor="text1"/>
              <w:lang w:val="en-GB"/>
            </w:rPr>
          </w:rPrChange>
        </w:rPr>
        <w:t xml:space="preserve"> </w:t>
      </w:r>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B3549C">
        <w:rPr>
          <w:bCs/>
          <w:color w:val="000000" w:themeColor="text1"/>
          <w:lang w:val="en-GB"/>
        </w:rPr>
        <w:t xml:space="preserve">non-EC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w:t>
      </w:r>
      <w:proofErr w:type="spellStart"/>
      <w:r w:rsidR="003034A1">
        <w:rPr>
          <w:bCs/>
          <w:color w:val="000000" w:themeColor="text1"/>
          <w:lang w:val="en-GB"/>
        </w:rPr>
        <w:t>eFigure</w:t>
      </w:r>
      <w:proofErr w:type="spellEnd"/>
      <w:r w:rsidR="003034A1">
        <w:rPr>
          <w:bCs/>
          <w:color w:val="000000" w:themeColor="text1"/>
          <w:lang w:val="en-GB"/>
        </w:rPr>
        <w:t xml:space="preserve"> </w:t>
      </w:r>
      <w:r w:rsidR="000455C7">
        <w:rPr>
          <w:bCs/>
          <w:color w:val="000000" w:themeColor="text1"/>
          <w:lang w:val="en-GB"/>
        </w:rPr>
        <w:t>1</w:t>
      </w:r>
      <w:ins w:id="295" w:author="Parks, Robbie M" w:date="2022-04-26T11:45:00Z">
        <w:r w:rsidR="00601F76">
          <w:rPr>
            <w:bCs/>
            <w:color w:val="000000" w:themeColor="text1"/>
            <w:lang w:val="en-GB"/>
          </w:rPr>
          <w:t xml:space="preserve">; </w:t>
        </w:r>
        <w:r w:rsidR="000C108F">
          <w:rPr>
            <w:bCs/>
            <w:color w:val="000000" w:themeColor="text1"/>
            <w:lang w:val="en-GB"/>
          </w:rPr>
          <w:t xml:space="preserve">single traffic-related pollutant </w:t>
        </w:r>
        <w:r w:rsidR="00601F76">
          <w:rPr>
            <w:bCs/>
            <w:color w:val="000000" w:themeColor="text1"/>
            <w:lang w:val="en-GB"/>
          </w:rPr>
          <w:t xml:space="preserve">models </w:t>
        </w:r>
        <w:r w:rsidR="00BF6DC0">
          <w:rPr>
            <w:bCs/>
            <w:color w:val="000000" w:themeColor="text1"/>
            <w:lang w:val="en-GB"/>
          </w:rPr>
          <w:t>D, E and</w:t>
        </w:r>
        <w:r w:rsidR="00601F76">
          <w:rPr>
            <w:bCs/>
            <w:color w:val="000000" w:themeColor="text1"/>
            <w:lang w:val="en-GB"/>
          </w:rPr>
          <w:t xml:space="preserve"> </w:t>
        </w:r>
        <w:r w:rsidR="00BF6DC0">
          <w:rPr>
            <w:bCs/>
            <w:color w:val="000000" w:themeColor="text1"/>
            <w:lang w:val="en-GB"/>
          </w:rPr>
          <w:t>F</w:t>
        </w:r>
      </w:ins>
      <w:r w:rsidR="003034A1">
        <w:rPr>
          <w:bCs/>
          <w:color w:val="000000" w:themeColor="text1"/>
          <w:lang w:val="en-GB"/>
        </w:rPr>
        <w:t xml:space="preserve">)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CO, with positive associations for</w:t>
      </w:r>
      <w:r w:rsidR="00E547F2">
        <w:rPr>
          <w:bCs/>
          <w:color w:val="000000" w:themeColor="text1"/>
          <w:lang w:val="en-GB"/>
        </w:rPr>
        <w:t xml:space="preserve"> non-EC</w:t>
      </w:r>
      <w:r w:rsidR="00E65487">
        <w:rPr>
          <w:bCs/>
          <w:color w:val="000000" w:themeColor="text1"/>
          <w:lang w:val="en-GB"/>
        </w:rPr>
        <w:t xml:space="preserve"> PM</w:t>
      </w:r>
      <w:r w:rsidR="00E65487" w:rsidRPr="00E65487">
        <w:rPr>
          <w:bCs/>
          <w:color w:val="000000" w:themeColor="text1"/>
          <w:vertAlign w:val="subscript"/>
          <w:lang w:val="en-GB"/>
        </w:rPr>
        <w:t>2.5</w:t>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w:t>
      </w:r>
      <w:ins w:id="296" w:author="Parks, Robbie M" w:date="2022-04-26T11:45:00Z">
        <w:r w:rsidR="004973FE">
          <w:rPr>
            <w:bCs/>
            <w:color w:val="000000" w:themeColor="text1"/>
            <w:lang w:val="en-GB"/>
          </w:rPr>
          <w:t xml:space="preserve">The 95% </w:t>
        </w:r>
        <w:r w:rsidR="00A41F0C">
          <w:rPr>
            <w:bCs/>
            <w:color w:val="000000" w:themeColor="text1"/>
            <w:lang w:val="en-GB"/>
          </w:rPr>
          <w:t>c</w:t>
        </w:r>
        <w:r w:rsidR="004973FE">
          <w:rPr>
            <w:bCs/>
            <w:color w:val="000000" w:themeColor="text1"/>
            <w:lang w:val="en-GB"/>
          </w:rPr>
          <w:t xml:space="preserve">redible </w:t>
        </w:r>
        <w:r w:rsidR="00A41F0C">
          <w:rPr>
            <w:bCs/>
            <w:color w:val="000000" w:themeColor="text1"/>
            <w:lang w:val="en-GB"/>
          </w:rPr>
          <w:t>i</w:t>
        </w:r>
        <w:r w:rsidR="004973FE">
          <w:rPr>
            <w:bCs/>
            <w:color w:val="000000" w:themeColor="text1"/>
            <w:lang w:val="en-GB"/>
          </w:rPr>
          <w:t>nterval</w:t>
        </w:r>
        <w:r w:rsidR="00B6138C">
          <w:rPr>
            <w:bCs/>
            <w:color w:val="000000" w:themeColor="text1"/>
            <w:lang w:val="en-GB"/>
          </w:rPr>
          <w:t xml:space="preserve"> for EC in the single-pollutant model (</w:t>
        </w:r>
        <w:proofErr w:type="spellStart"/>
        <w:r w:rsidR="00B6138C">
          <w:rPr>
            <w:bCs/>
            <w:color w:val="000000" w:themeColor="text1"/>
            <w:lang w:val="en-GB"/>
          </w:rPr>
          <w:t>eFigure</w:t>
        </w:r>
        <w:proofErr w:type="spellEnd"/>
        <w:r w:rsidR="00B6138C">
          <w:rPr>
            <w:bCs/>
            <w:color w:val="000000" w:themeColor="text1"/>
            <w:lang w:val="en-GB"/>
          </w:rPr>
          <w:t xml:space="preserve"> 1</w:t>
        </w:r>
        <w:r w:rsidR="00A41F0C">
          <w:rPr>
            <w:bCs/>
            <w:color w:val="000000" w:themeColor="text1"/>
            <w:lang w:val="en-GB"/>
          </w:rPr>
          <w:t>; model D</w:t>
        </w:r>
        <w:r w:rsidR="00B6138C">
          <w:rPr>
            <w:bCs/>
            <w:color w:val="000000" w:themeColor="text1"/>
            <w:lang w:val="en-GB"/>
          </w:rPr>
          <w:t xml:space="preserve">) </w:t>
        </w:r>
        <w:r w:rsidR="00A41F0C">
          <w:rPr>
            <w:bCs/>
            <w:color w:val="000000" w:themeColor="text1"/>
            <w:lang w:val="en-GB"/>
          </w:rPr>
          <w:t>overlap</w:t>
        </w:r>
        <w:r w:rsidR="001C7DF2">
          <w:rPr>
            <w:bCs/>
            <w:color w:val="000000" w:themeColor="text1"/>
            <w:lang w:val="en-GB"/>
          </w:rPr>
          <w:t>ped</w:t>
        </w:r>
        <w:r w:rsidR="00A41F0C">
          <w:rPr>
            <w:bCs/>
            <w:color w:val="000000" w:themeColor="text1"/>
            <w:lang w:val="en-GB"/>
          </w:rPr>
          <w:t xml:space="preserve"> with the credible intervals of the EC term in the multi-pollutant models (</w:t>
        </w:r>
        <w:proofErr w:type="spellStart"/>
        <w:r w:rsidR="00A41F0C">
          <w:t>eFigure</w:t>
        </w:r>
        <w:proofErr w:type="spellEnd"/>
        <w:r w:rsidR="00A41F0C">
          <w:t xml:space="preserve"> 1; models B, C, G to P)</w:t>
        </w:r>
        <w:r w:rsidR="00A41F0C">
          <w:rPr>
            <w:bCs/>
            <w:color w:val="000000" w:themeColor="text1"/>
            <w:lang w:val="en-GB"/>
          </w:rPr>
          <w:t xml:space="preserve">. </w:t>
        </w:r>
      </w:ins>
      <w:r w:rsidR="00090E64">
        <w:rPr>
          <w:bCs/>
          <w:color w:val="000000" w:themeColor="text1"/>
          <w:lang w:val="en-GB"/>
        </w:rPr>
        <w:t>Results from variations of the main model in the sensitivity analyses were robust to prior choices</w:t>
      </w:r>
      <w:ins w:id="297" w:author="Parks, Robbie M" w:date="2022-04-26T11:45:00Z">
        <w:r w:rsidR="00E774A5">
          <w:rPr>
            <w:bCs/>
            <w:color w:val="000000" w:themeColor="text1"/>
            <w:lang w:val="en-GB"/>
          </w:rPr>
          <w:t>, inclusion of O</w:t>
        </w:r>
        <w:r w:rsidR="00E774A5" w:rsidRPr="00251386">
          <w:rPr>
            <w:bCs/>
            <w:color w:val="000000" w:themeColor="text1"/>
            <w:vertAlign w:val="subscript"/>
            <w:lang w:val="en-GB"/>
          </w:rPr>
          <w:t>3</w:t>
        </w:r>
        <w:r w:rsidR="00E774A5">
          <w:rPr>
            <w:bCs/>
            <w:color w:val="000000" w:themeColor="text1"/>
            <w:lang w:val="en-GB"/>
          </w:rPr>
          <w:t>,</w:t>
        </w:r>
      </w:ins>
      <w:r w:rsidR="00090E64">
        <w:rPr>
          <w:bCs/>
          <w:color w:val="000000" w:themeColor="text1"/>
          <w:lang w:val="en-GB"/>
        </w:rPr>
        <w:t xml:space="preserve"> </w:t>
      </w:r>
      <w:r w:rsidR="0069187E">
        <w:rPr>
          <w:bCs/>
          <w:color w:val="000000" w:themeColor="text1"/>
          <w:lang w:val="en-GB"/>
        </w:rPr>
        <w:t xml:space="preserve">and inclusion of parish-level SES </w:t>
      </w:r>
      <w:r w:rsidR="00090E64">
        <w:rPr>
          <w:bCs/>
          <w:color w:val="000000" w:themeColor="text1"/>
          <w:lang w:val="en-GB"/>
        </w:rPr>
        <w:t>(</w:t>
      </w:r>
      <w:proofErr w:type="spellStart"/>
      <w:r w:rsidR="00090E64">
        <w:rPr>
          <w:bCs/>
          <w:color w:val="000000" w:themeColor="text1"/>
          <w:lang w:val="en-GB"/>
        </w:rPr>
        <w:t>eFigure</w:t>
      </w:r>
      <w:proofErr w:type="spellEnd"/>
      <w:r w:rsidR="00090E64">
        <w:rPr>
          <w:bCs/>
          <w:color w:val="000000" w:themeColor="text1"/>
          <w:lang w:val="en-GB"/>
        </w:rPr>
        <w:t xml:space="preserve"> </w:t>
      </w:r>
      <w:r w:rsidR="00952ACA">
        <w:rPr>
          <w:bCs/>
          <w:color w:val="000000" w:themeColor="text1"/>
          <w:lang w:val="en-GB"/>
        </w:rPr>
        <w:t>1)</w:t>
      </w:r>
      <w:r w:rsidR="00090E64">
        <w:rPr>
          <w:bCs/>
          <w:color w:val="000000" w:themeColor="text1"/>
          <w:lang w:val="en-GB"/>
        </w:rPr>
        <w:t>.</w:t>
      </w:r>
      <w:ins w:id="298" w:author="Parks, Robbie M" w:date="2022-04-26T11:45:00Z">
        <w:r w:rsidR="00087168">
          <w:rPr>
            <w:bCs/>
            <w:color w:val="000000" w:themeColor="text1"/>
            <w:lang w:val="en-GB"/>
          </w:rPr>
          <w:t xml:space="preserve"> </w:t>
        </w:r>
        <w:r w:rsidR="00A4552D" w:rsidRPr="00A4552D">
          <w:rPr>
            <w:bCs/>
          </w:rPr>
          <w:t>A map of average concentration of included pollutants (NO</w:t>
        </w:r>
        <w:r w:rsidR="00A4552D" w:rsidRPr="00A4552D">
          <w:rPr>
            <w:bCs/>
            <w:vertAlign w:val="subscript"/>
          </w:rPr>
          <w:t>x</w:t>
        </w:r>
        <w:r w:rsidR="00A4552D" w:rsidRPr="00A4552D">
          <w:rPr>
            <w:bCs/>
          </w:rPr>
          <w:t>, EC, PM</w:t>
        </w:r>
        <w:r w:rsidR="00A4552D" w:rsidRPr="00A4552D">
          <w:rPr>
            <w:bCs/>
            <w:vertAlign w:val="subscript"/>
          </w:rPr>
          <w:t>2.5</w:t>
        </w:r>
        <w:r w:rsidR="00A4552D" w:rsidRPr="00A4552D">
          <w:rPr>
            <w:bCs/>
          </w:rPr>
          <w:t>, CO, O</w:t>
        </w:r>
        <w:r w:rsidR="00A4552D" w:rsidRPr="00A4552D">
          <w:rPr>
            <w:bCs/>
            <w:vertAlign w:val="subscript"/>
          </w:rPr>
          <w:t>3</w:t>
        </w:r>
        <w:r w:rsidR="00A4552D" w:rsidRPr="00A4552D">
          <w:rPr>
            <w:bCs/>
          </w:rPr>
          <w:t xml:space="preserve">) across Denmark for a representative year (2000; middle of study period 1989-2013) is also available in </w:t>
        </w:r>
        <w:proofErr w:type="spellStart"/>
        <w:r w:rsidR="00A4552D" w:rsidRPr="00A4552D">
          <w:rPr>
            <w:bCs/>
          </w:rPr>
          <w:t>eFigure</w:t>
        </w:r>
        <w:proofErr w:type="spellEnd"/>
        <w:r w:rsidR="00A4552D" w:rsidRPr="00A4552D">
          <w:rPr>
            <w:bCs/>
          </w:rPr>
          <w:t xml:space="preserve"> 2.</w:t>
        </w:r>
      </w:ins>
    </w:p>
    <w:p w14:paraId="391423BD" w14:textId="77777777" w:rsidR="00AF0CB0" w:rsidRDefault="00AF0CB0" w:rsidP="004115DF">
      <w:pPr>
        <w:jc w:val="both"/>
        <w:rPr>
          <w:b/>
        </w:rPr>
        <w:pPrChange w:id="299" w:author="Parks, Robbie M" w:date="2022-04-26T11:45:00Z">
          <w:pPr/>
        </w:pPrChange>
      </w:pPr>
    </w:p>
    <w:p w14:paraId="60536B33" w14:textId="2158EDFF" w:rsidR="004B5359" w:rsidRPr="00BE40FA" w:rsidRDefault="00F255A6" w:rsidP="004115DF">
      <w:pPr>
        <w:jc w:val="both"/>
        <w:rPr>
          <w:b/>
        </w:rPr>
        <w:pPrChange w:id="300" w:author="Parks, Robbie M" w:date="2022-04-26T11:45:00Z">
          <w:pPr/>
        </w:pPrChange>
      </w:pPr>
      <w:r w:rsidRPr="00BE40FA">
        <w:rPr>
          <w:b/>
        </w:rPr>
        <w:t>Discussion</w:t>
      </w:r>
    </w:p>
    <w:p w14:paraId="4C2B2E83" w14:textId="77777777" w:rsidR="00A45F01" w:rsidRDefault="00590E86" w:rsidP="003D3846">
      <w:pPr>
        <w:rPr>
          <w:del w:id="301" w:author="Parks, Robbie M" w:date="2022-04-26T11:45:00Z"/>
          <w:color w:val="000000" w:themeColor="text1"/>
        </w:rPr>
      </w:pPr>
      <w:del w:id="302" w:author="Parks, Robbie M" w:date="2022-04-26T11:45:00Z">
        <w:r>
          <w:rPr>
            <w:bCs/>
          </w:rPr>
          <w:delText>In th</w:delText>
        </w:r>
        <w:r w:rsidR="00A13E95">
          <w:rPr>
            <w:bCs/>
          </w:rPr>
          <w:delText xml:space="preserve">e largest </w:delText>
        </w:r>
        <w:r>
          <w:rPr>
            <w:bCs/>
          </w:rPr>
          <w:delText>case-control study</w:delText>
        </w:r>
        <w:r w:rsidR="00A13E95">
          <w:rPr>
            <w:bCs/>
          </w:rPr>
          <w:delText xml:space="preserve"> of ALS</w:delText>
        </w:r>
        <w:r w:rsidR="0013043C">
          <w:rPr>
            <w:bCs/>
          </w:rPr>
          <w:delText xml:space="preserve"> and </w:delText>
        </w:r>
        <w:r w:rsidR="00DE163B">
          <w:rPr>
            <w:bCs/>
          </w:rPr>
          <w:delText>traffic-related</w:delText>
        </w:r>
        <w:r w:rsidR="00077C61">
          <w:rPr>
            <w:bCs/>
          </w:rPr>
          <w:delText xml:space="preserve"> air</w:delText>
        </w:r>
        <w:r w:rsidR="00DE163B">
          <w:rPr>
            <w:bCs/>
          </w:rPr>
          <w:delText xml:space="preserve"> </w:delText>
        </w:r>
        <w:r w:rsidR="0013043C">
          <w:rPr>
            <w:bCs/>
          </w:rPr>
          <w:delText>pollution</w:delText>
        </w:r>
        <w:r w:rsidR="00A13E95">
          <w:rPr>
            <w:bCs/>
          </w:rPr>
          <w:delText xml:space="preserve"> to date</w:delText>
        </w:r>
        <w:r>
          <w:rPr>
            <w:bCs/>
          </w:rPr>
          <w:delText xml:space="preserve">, </w:delText>
        </w:r>
        <w:r w:rsidR="00983396">
          <w:rPr>
            <w:bCs/>
          </w:rPr>
          <w:delText>w</w:delText>
        </w:r>
        <w:r w:rsidR="000E4EB8">
          <w:rPr>
            <w:bCs/>
          </w:rPr>
          <w:delText xml:space="preserve">e found that </w:delText>
        </w:r>
        <w:r w:rsidR="003111AF">
          <w:rPr>
            <w:bCs/>
          </w:rPr>
          <w:delText>a</w:delText>
        </w:r>
        <w:r w:rsidR="00206424">
          <w:rPr>
            <w:bCs/>
          </w:rPr>
          <w:delText>n</w:delText>
        </w:r>
        <w:r w:rsidR="003111AF">
          <w:rPr>
            <w:bCs/>
          </w:rPr>
          <w:delText xml:space="preserve"> increase </w:delText>
        </w:r>
        <w:r w:rsidR="00B455A9">
          <w:rPr>
            <w:bCs/>
          </w:rPr>
          <w:delText>in</w:delText>
        </w:r>
        <w:r w:rsidR="003111AF">
          <w:rPr>
            <w:bCs/>
          </w:rPr>
          <w:delText xml:space="preserve"> </w:delText>
        </w:r>
        <w:r w:rsidR="00B455A9">
          <w:rPr>
            <w:bCs/>
          </w:rPr>
          <w:delText xml:space="preserve">average </w:delText>
        </w:r>
        <w:r w:rsidR="003111AF">
          <w:rPr>
            <w:bCs/>
          </w:rPr>
          <w:delText>concentration</w:delText>
        </w:r>
        <w:r w:rsidR="00B455A9">
          <w:rPr>
            <w:bCs/>
          </w:rPr>
          <w:delText>s</w:delText>
        </w:r>
        <w:r w:rsidR="003111AF">
          <w:rPr>
            <w:bCs/>
          </w:rPr>
          <w:delText xml:space="preserve"> of </w:delText>
        </w:r>
        <w:r w:rsidR="003111AF" w:rsidRPr="000C02C8">
          <w:rPr>
            <w:bCs/>
          </w:rPr>
          <w:delText>traffic-related pollutants</w:delText>
        </w:r>
        <w:r w:rsidR="003111AF">
          <w:rPr>
            <w:bCs/>
          </w:rPr>
          <w:delText xml:space="preserve"> </w:delText>
        </w:r>
        <w:r w:rsidR="00E40E14">
          <w:rPr>
            <w:bCs/>
          </w:rPr>
          <w:delText xml:space="preserve">was associated with an increase in odds of ALS diagnosis, though not significant at </w:delText>
        </w:r>
        <w:r w:rsidR="00616ACA">
          <w:rPr>
            <w:bCs/>
          </w:rPr>
          <w:delText xml:space="preserve">the </w:delText>
        </w:r>
        <w:r w:rsidR="00E40E14">
          <w:rPr>
            <w:bCs/>
          </w:rPr>
          <w:delText>95% credible interval level</w:delText>
        </w:r>
        <w:r w:rsidR="004555BF">
          <w:rPr>
            <w:bCs/>
          </w:rPr>
          <w:delText xml:space="preserve">, apart from EC for 1-year </w:delText>
        </w:r>
        <w:r w:rsidR="007B544F">
          <w:rPr>
            <w:bCs/>
          </w:rPr>
          <w:delText xml:space="preserve">average </w:delText>
        </w:r>
        <w:r w:rsidR="004555BF">
          <w:rPr>
            <w:bCs/>
          </w:rPr>
          <w:delText>SD increase</w:delText>
        </w:r>
        <w:r w:rsidR="00E40E14">
          <w:rPr>
            <w:bCs/>
          </w:rPr>
          <w:delText>.</w:delText>
        </w:r>
        <w:r w:rsidR="00101103">
          <w:rPr>
            <w:bCs/>
          </w:rPr>
          <w:delText xml:space="preserve"> </w:delText>
        </w:r>
        <w:r w:rsidR="00C20D17">
          <w:rPr>
            <w:bCs/>
          </w:rPr>
          <w:delText xml:space="preserve">We found </w:delText>
        </w:r>
        <w:r w:rsidR="005D052F">
          <w:rPr>
            <w:bCs/>
          </w:rPr>
          <w:delText xml:space="preserve">that </w:delText>
        </w:r>
        <w:r w:rsidR="00532677">
          <w:rPr>
            <w:bCs/>
          </w:rPr>
          <w:delText>EC</w:delText>
        </w:r>
        <w:r w:rsidR="005D052F">
          <w:rPr>
            <w:bCs/>
          </w:rPr>
          <w:delText xml:space="preserve"> had </w:delText>
        </w:r>
        <w:r w:rsidR="00C20D17">
          <w:rPr>
            <w:bCs/>
          </w:rPr>
          <w:delText xml:space="preserve">the </w:delText>
        </w:r>
        <w:r w:rsidR="00C737B6">
          <w:rPr>
            <w:bCs/>
          </w:rPr>
          <w:delText>largest</w:delText>
        </w:r>
        <w:r w:rsidR="00D1169A">
          <w:rPr>
            <w:bCs/>
          </w:rPr>
          <w:delText>-</w:delText>
        </w:r>
        <w:r w:rsidR="00532677">
          <w:rPr>
            <w:bCs/>
          </w:rPr>
          <w:delText>in</w:delText>
        </w:r>
        <w:r w:rsidR="00D1169A">
          <w:rPr>
            <w:bCs/>
          </w:rPr>
          <w:delText>-</w:delText>
        </w:r>
        <w:r w:rsidR="00532677">
          <w:rPr>
            <w:bCs/>
          </w:rPr>
          <w:delText>magnitude</w:delText>
        </w:r>
        <w:r w:rsidR="00C737B6">
          <w:rPr>
            <w:bCs/>
          </w:rPr>
          <w:delText xml:space="preserve"> </w:delText>
        </w:r>
        <w:r w:rsidR="00532677">
          <w:rPr>
            <w:bCs/>
          </w:rPr>
          <w:delText>independent</w:delText>
        </w:r>
        <w:r w:rsidR="00E71694">
          <w:rPr>
            <w:bCs/>
          </w:rPr>
          <w:delText xml:space="preserve"> </w:delText>
        </w:r>
        <w:r w:rsidR="00C737B6">
          <w:rPr>
            <w:bCs/>
          </w:rPr>
          <w:delText xml:space="preserve">association </w:delText>
        </w:r>
        <w:r w:rsidR="001A7F0D">
          <w:rPr>
            <w:bCs/>
          </w:rPr>
          <w:delText>with</w:delText>
        </w:r>
        <w:r w:rsidR="00C20D17">
          <w:rPr>
            <w:bCs/>
          </w:rPr>
          <w:delText xml:space="preserve"> </w:delText>
        </w:r>
        <w:r w:rsidR="005D052F">
          <w:rPr>
            <w:color w:val="000000" w:themeColor="text1"/>
          </w:rPr>
          <w:delText>ALS d</w:delText>
        </w:r>
        <w:r w:rsidR="0006758A">
          <w:rPr>
            <w:color w:val="000000" w:themeColor="text1"/>
          </w:rPr>
          <w:delText>i</w:delText>
        </w:r>
        <w:r w:rsidR="005D052F">
          <w:rPr>
            <w:color w:val="000000" w:themeColor="text1"/>
          </w:rPr>
          <w:delText>agnosis</w:delText>
        </w:r>
        <w:r w:rsidR="00944F4B">
          <w:rPr>
            <w:color w:val="000000" w:themeColor="text1"/>
          </w:rPr>
          <w:delText xml:space="preserve">, </w:delText>
        </w:r>
        <w:r w:rsidR="00D1169A">
          <w:rPr>
            <w:color w:val="000000" w:themeColor="text1"/>
          </w:rPr>
          <w:delText>while the non-significant associations with NOx and CO were negative and smaller in magnitude</w:delText>
        </w:r>
        <w:r w:rsidR="00944F4B">
          <w:rPr>
            <w:color w:val="000000" w:themeColor="text1"/>
          </w:rPr>
          <w:delText>.</w:delText>
        </w:r>
        <w:r w:rsidR="00101103">
          <w:rPr>
            <w:color w:val="000000" w:themeColor="text1"/>
          </w:rPr>
          <w:delText xml:space="preserve"> </w:delText>
        </w:r>
      </w:del>
    </w:p>
    <w:p w14:paraId="2FA42777" w14:textId="77777777" w:rsidR="00D258B8" w:rsidRPr="00101103" w:rsidRDefault="00D258B8" w:rsidP="003D3846">
      <w:pPr>
        <w:rPr>
          <w:del w:id="303" w:author="Parks, Robbie M" w:date="2022-04-26T11:45:00Z"/>
          <w:color w:val="000000" w:themeColor="text1"/>
        </w:rPr>
      </w:pPr>
    </w:p>
    <w:p w14:paraId="478ACBD5" w14:textId="77777777" w:rsidR="009A76D9" w:rsidRPr="00AE484B" w:rsidRDefault="003373E8" w:rsidP="003D3846">
      <w:pPr>
        <w:rPr>
          <w:del w:id="304" w:author="Parks, Robbie M" w:date="2022-04-26T11:45:00Z"/>
          <w:bCs/>
          <w:color w:val="000000" w:themeColor="text1"/>
        </w:rPr>
      </w:pPr>
      <w:del w:id="305" w:author="Parks, Robbie M" w:date="2022-04-26T11:45:00Z">
        <w:r>
          <w:rPr>
            <w:bCs/>
            <w:color w:val="000000" w:themeColor="text1"/>
          </w:rPr>
          <w:lastRenderedPageBreak/>
          <w:delText>O</w:delText>
        </w:r>
        <w:r w:rsidR="00FC4EDF">
          <w:rPr>
            <w:bCs/>
            <w:color w:val="000000" w:themeColor="text1"/>
          </w:rPr>
          <w:delText xml:space="preserve">ur results indicate </w:delText>
        </w:r>
        <w:r w:rsidR="00B8043A">
          <w:rPr>
            <w:bCs/>
            <w:color w:val="000000" w:themeColor="text1"/>
          </w:rPr>
          <w:delText>that</w:delText>
        </w:r>
        <w:r w:rsidR="00FC4EDF">
          <w:rPr>
            <w:bCs/>
            <w:color w:val="000000" w:themeColor="text1"/>
          </w:rPr>
          <w:delText xml:space="preserve"> </w:delText>
        </w:r>
        <w:r w:rsidR="009406F2">
          <w:rPr>
            <w:bCs/>
            <w:color w:val="000000" w:themeColor="text1"/>
          </w:rPr>
          <w:delText>traffic-related pollutants</w:delText>
        </w:r>
        <w:r>
          <w:rPr>
            <w:bCs/>
            <w:color w:val="000000" w:themeColor="text1"/>
          </w:rPr>
          <w:delText>, hazardous in many ways,</w:delText>
        </w:r>
        <w:r w:rsidRPr="0001170D">
          <w:rPr>
            <w:bCs/>
            <w:color w:val="000000" w:themeColor="text1"/>
          </w:rPr>
          <w:fldChar w:fldCharType="begin"/>
        </w:r>
        <w:r w:rsidR="0099756B">
          <w:rPr>
            <w:bCs/>
            <w:color w:val="000000" w:themeColor="text1"/>
          </w:rPr>
          <w:delInstrText xml:space="preserve"> ADDIN ZOTERO_ITEM CSL_CITATION {"citationID":"l76zGJCq","properties":{"formattedCitation":"\\super 9\\uc0\\u8211{}21,40\\uc0\\u8211{}42\\nosupersub{}","plainCitation":"9–21,40–42","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delInstrText>
        </w:r>
        <w:r w:rsidRPr="0001170D">
          <w:rPr>
            <w:bCs/>
            <w:color w:val="000000" w:themeColor="text1"/>
          </w:rPr>
          <w:fldChar w:fldCharType="separate"/>
        </w:r>
        <w:r w:rsidR="00E52BA5" w:rsidRPr="00E52BA5">
          <w:rPr>
            <w:color w:val="000000"/>
            <w:vertAlign w:val="superscript"/>
          </w:rPr>
          <w:delText>9–21,40–42</w:delText>
        </w:r>
        <w:r w:rsidRPr="0001170D">
          <w:rPr>
            <w:bCs/>
            <w:color w:val="000000" w:themeColor="text1"/>
          </w:rPr>
          <w:fldChar w:fldCharType="end"/>
        </w:r>
        <w:r w:rsidR="00FC4EDF">
          <w:rPr>
            <w:bCs/>
            <w:color w:val="000000" w:themeColor="text1"/>
          </w:rPr>
          <w:delText xml:space="preserve"> may </w:delText>
        </w:r>
        <w:r w:rsidR="00606907">
          <w:rPr>
            <w:bCs/>
            <w:color w:val="000000" w:themeColor="text1"/>
          </w:rPr>
          <w:delText xml:space="preserve">also </w:delText>
        </w:r>
        <w:r w:rsidR="00FC4EDF">
          <w:rPr>
            <w:bCs/>
            <w:color w:val="000000" w:themeColor="text1"/>
          </w:rPr>
          <w:delText>be associated with ALS diagnosis</w:delText>
        </w:r>
        <w:r w:rsidR="00E84084">
          <w:rPr>
            <w:bCs/>
            <w:color w:val="000000" w:themeColor="text1"/>
          </w:rPr>
          <w:delText>.</w:delText>
        </w:r>
        <w:r w:rsidR="009826D8">
          <w:rPr>
            <w:bCs/>
            <w:color w:val="000000" w:themeColor="text1"/>
          </w:rPr>
          <w:delText xml:space="preserve"> </w:delText>
        </w:r>
        <w:r w:rsidR="0075355D">
          <w:rPr>
            <w:bCs/>
            <w:color w:val="000000" w:themeColor="text1"/>
          </w:rPr>
          <w:delText xml:space="preserve">Our finding—that </w:delText>
        </w:r>
        <w:r w:rsidR="00711047">
          <w:rPr>
            <w:bCs/>
            <w:color w:val="000000" w:themeColor="text1"/>
          </w:rPr>
          <w:delText>increases in</w:delText>
        </w:r>
        <w:r w:rsidR="00140DDE">
          <w:rPr>
            <w:bCs/>
            <w:color w:val="000000" w:themeColor="text1"/>
          </w:rPr>
          <w:delText xml:space="preserve"> </w:delText>
        </w:r>
        <w:r w:rsidR="00CD7BC8">
          <w:rPr>
            <w:bCs/>
            <w:color w:val="000000" w:themeColor="text1"/>
          </w:rPr>
          <w:delText>EC</w:delText>
        </w:r>
        <w:r w:rsidR="00A13231">
          <w:rPr>
            <w:bCs/>
            <w:color w:val="000000" w:themeColor="text1"/>
          </w:rPr>
          <w:delText xml:space="preserve">, </w:delText>
        </w:r>
        <w:r w:rsidR="000C7700">
          <w:rPr>
            <w:bCs/>
            <w:color w:val="000000" w:themeColor="text1"/>
          </w:rPr>
          <w:delText xml:space="preserve">are </w:delText>
        </w:r>
        <w:r w:rsidR="00B173B8">
          <w:rPr>
            <w:bCs/>
            <w:color w:val="000000" w:themeColor="text1"/>
          </w:rPr>
          <w:delText xml:space="preserve">potentially positively </w:delText>
        </w:r>
        <w:r w:rsidR="00404237">
          <w:rPr>
            <w:bCs/>
            <w:color w:val="000000" w:themeColor="text1"/>
          </w:rPr>
          <w:delText xml:space="preserve">associated with ALS </w:delText>
        </w:r>
        <w:r w:rsidR="0075355D">
          <w:rPr>
            <w:bCs/>
            <w:color w:val="000000" w:themeColor="text1"/>
          </w:rPr>
          <w:delText>diagnosis—i</w:delText>
        </w:r>
        <w:r w:rsidR="00404237">
          <w:rPr>
            <w:bCs/>
            <w:color w:val="000000" w:themeColor="text1"/>
          </w:rPr>
          <w:delText>s plausible.</w:delText>
        </w:r>
        <w:r w:rsidR="00B173B8">
          <w:rPr>
            <w:bCs/>
            <w:color w:val="000000" w:themeColor="text1"/>
          </w:rPr>
          <w:delText xml:space="preserve"> </w:delText>
        </w:r>
        <w:r w:rsidR="0022516D">
          <w:rPr>
            <w:bCs/>
            <w:color w:val="000000" w:themeColor="text1"/>
          </w:rPr>
          <w:delText xml:space="preserve">A recent </w:delText>
        </w:r>
        <w:r w:rsidR="00336BBA">
          <w:rPr>
            <w:bCs/>
            <w:color w:val="000000" w:themeColor="text1"/>
          </w:rPr>
          <w:delText xml:space="preserve">case-control </w:delText>
        </w:r>
        <w:r w:rsidR="0022516D">
          <w:rPr>
            <w:bCs/>
            <w:color w:val="000000" w:themeColor="text1"/>
          </w:rPr>
          <w:delText>study</w:delText>
        </w:r>
        <w:r w:rsidR="00454203">
          <w:rPr>
            <w:bCs/>
            <w:color w:val="000000" w:themeColor="text1"/>
          </w:rPr>
          <w:delText xml:space="preserve"> in </w:delText>
        </w:r>
        <w:r w:rsidR="00A23BD3">
          <w:rPr>
            <w:bCs/>
            <w:color w:val="000000" w:themeColor="text1"/>
          </w:rPr>
          <w:delText>the Netherland</w:delText>
        </w:r>
        <w:r w:rsidR="003E6519">
          <w:rPr>
            <w:bCs/>
            <w:color w:val="000000" w:themeColor="text1"/>
          </w:rPr>
          <w:delText>s</w:delText>
        </w:r>
        <w:r w:rsidR="000245AC">
          <w:rPr>
            <w:bCs/>
            <w:color w:val="000000" w:themeColor="text1"/>
          </w:rPr>
          <w:delText xml:space="preserve"> reported</w:delText>
        </w:r>
        <w:r w:rsidR="00A23BD3">
          <w:rPr>
            <w:bCs/>
            <w:color w:val="000000" w:themeColor="text1"/>
          </w:rPr>
          <w:delText xml:space="preserve"> that </w:delText>
        </w:r>
        <w:r w:rsidR="00A00C0F">
          <w:rPr>
            <w:bCs/>
            <w:color w:val="000000" w:themeColor="text1"/>
          </w:rPr>
          <w:delText xml:space="preserve">ultrafine </w:delText>
        </w:r>
        <w:r w:rsidR="00296A24">
          <w:rPr>
            <w:bCs/>
            <w:color w:val="000000" w:themeColor="text1"/>
          </w:rPr>
          <w:delText xml:space="preserve">particles, another traffic emissions-related surrogate, </w:delText>
        </w:r>
        <w:r w:rsidR="00A00C0F">
          <w:rPr>
            <w:bCs/>
            <w:color w:val="000000" w:themeColor="text1"/>
          </w:rPr>
          <w:delText>were associated with</w:delText>
        </w:r>
        <w:r w:rsidR="00A23BD3">
          <w:rPr>
            <w:bCs/>
            <w:color w:val="000000" w:themeColor="text1"/>
          </w:rPr>
          <w:delText xml:space="preserve"> </w:delText>
        </w:r>
        <w:r w:rsidR="00F94F5C">
          <w:rPr>
            <w:bCs/>
            <w:color w:val="000000" w:themeColor="text1"/>
          </w:rPr>
          <w:delText>ALS diagnosis</w:delText>
        </w:r>
        <w:r w:rsidR="006B7543">
          <w:rPr>
            <w:bCs/>
            <w:color w:val="000000" w:themeColor="text1"/>
          </w:rPr>
          <w:delText>,</w:delText>
        </w:r>
        <w:r w:rsidR="006078C8">
          <w:rPr>
            <w:bCs/>
            <w:color w:val="000000" w:themeColor="text1"/>
          </w:rPr>
          <w:fldChar w:fldCharType="begin"/>
        </w:r>
        <w:r w:rsidR="00DE2255">
          <w:rPr>
            <w:bCs/>
            <w:color w:val="000000" w:themeColor="text1"/>
          </w:rPr>
          <w:delInstrText xml:space="preserve"> ADDIN ZOTERO_ITEM CSL_CITATION {"citationID":"d9uPjybD","properties":{"formattedCitation":"\\super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delInstrText>
        </w:r>
        <w:r w:rsidR="006078C8">
          <w:rPr>
            <w:bCs/>
            <w:color w:val="000000" w:themeColor="text1"/>
          </w:rPr>
          <w:fldChar w:fldCharType="separate"/>
        </w:r>
        <w:r w:rsidR="00E52BA5" w:rsidRPr="00E52BA5">
          <w:rPr>
            <w:color w:val="000000"/>
            <w:vertAlign w:val="superscript"/>
          </w:rPr>
          <w:delText>38</w:delText>
        </w:r>
        <w:r w:rsidR="006078C8">
          <w:rPr>
            <w:bCs/>
            <w:color w:val="000000" w:themeColor="text1"/>
          </w:rPr>
          <w:fldChar w:fldCharType="end"/>
        </w:r>
        <w:r w:rsidR="006B7543">
          <w:rPr>
            <w:bCs/>
            <w:color w:val="000000" w:themeColor="text1"/>
          </w:rPr>
          <w:delText xml:space="preserve"> </w:delText>
        </w:r>
        <w:r w:rsidR="0059784B">
          <w:rPr>
            <w:bCs/>
            <w:color w:val="000000" w:themeColor="text1"/>
          </w:rPr>
          <w:delText>while another based</w:delText>
        </w:r>
        <w:r w:rsidR="00E553B5">
          <w:rPr>
            <w:bCs/>
            <w:color w:val="000000" w:themeColor="text1"/>
          </w:rPr>
          <w:delText xml:space="preserve"> in Catalonia, Spain</w:delText>
        </w:r>
        <w:r w:rsidR="00C94A63">
          <w:rPr>
            <w:bCs/>
            <w:color w:val="000000" w:themeColor="text1"/>
          </w:rPr>
          <w:delText xml:space="preserve"> found ALS cases clustered around key road infrastructure.</w:delText>
        </w:r>
        <w:r w:rsidR="005C773E">
          <w:rPr>
            <w:bCs/>
            <w:color w:val="000000" w:themeColor="text1"/>
          </w:rPr>
          <w:fldChar w:fldCharType="begin"/>
        </w:r>
        <w:r w:rsidR="00CD7377">
          <w:rPr>
            <w:bCs/>
            <w:color w:val="000000" w:themeColor="text1"/>
          </w:rPr>
          <w:delInstrText xml:space="preserve"> ADDIN ZOTERO_ITEM CSL_CITATION {"citationID":"8JdlJQiU","properties":{"formattedCitation":"\\super 69\\nosupersub{}","plainCitation":"69","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delInstrText>
        </w:r>
        <w:r w:rsidR="005C773E">
          <w:rPr>
            <w:bCs/>
            <w:color w:val="000000" w:themeColor="text1"/>
          </w:rPr>
          <w:fldChar w:fldCharType="separate"/>
        </w:r>
        <w:r w:rsidR="00E52BA5" w:rsidRPr="00E52BA5">
          <w:rPr>
            <w:color w:val="000000"/>
            <w:vertAlign w:val="superscript"/>
          </w:rPr>
          <w:delText>69</w:delText>
        </w:r>
        <w:r w:rsidR="005C773E">
          <w:rPr>
            <w:bCs/>
            <w:color w:val="000000" w:themeColor="text1"/>
          </w:rPr>
          <w:fldChar w:fldCharType="end"/>
        </w:r>
        <w:r w:rsidR="009F2928">
          <w:rPr>
            <w:bCs/>
            <w:color w:val="000000" w:themeColor="text1"/>
          </w:rPr>
          <w:delText xml:space="preserve"> Although we did not find an association with </w:delText>
        </w:r>
        <w:r w:rsidR="005D2F94">
          <w:rPr>
            <w:bCs/>
            <w:color w:val="000000" w:themeColor="text1"/>
          </w:rPr>
          <w:delText xml:space="preserve">non-EC </w:delText>
        </w:r>
        <w:r w:rsidR="009F2928">
          <w:rPr>
            <w:bCs/>
            <w:color w:val="000000" w:themeColor="text1"/>
          </w:rPr>
          <w:delText>PM</w:delText>
        </w:r>
        <w:r w:rsidR="009F2928" w:rsidRPr="005D504C">
          <w:rPr>
            <w:bCs/>
            <w:color w:val="000000" w:themeColor="text1"/>
            <w:vertAlign w:val="subscript"/>
          </w:rPr>
          <w:delText>2.5</w:delText>
        </w:r>
        <w:r w:rsidR="009F2928">
          <w:rPr>
            <w:bCs/>
            <w:color w:val="000000" w:themeColor="text1"/>
          </w:rPr>
          <w:delText xml:space="preserve"> in our study, our results are not directly comparable to those of the other studies, as our PM</w:delText>
        </w:r>
        <w:r w:rsidR="009F2928" w:rsidRPr="005D504C">
          <w:rPr>
            <w:bCs/>
            <w:color w:val="000000" w:themeColor="text1"/>
            <w:vertAlign w:val="subscript"/>
          </w:rPr>
          <w:delText>2.5</w:delText>
        </w:r>
        <w:r w:rsidR="009F2928">
          <w:rPr>
            <w:bCs/>
            <w:color w:val="000000" w:themeColor="text1"/>
          </w:rPr>
          <w:delText xml:space="preserve"> effect estimates capture the PM</w:delText>
        </w:r>
        <w:r w:rsidR="009F2928" w:rsidRPr="005D504C">
          <w:rPr>
            <w:bCs/>
            <w:color w:val="000000" w:themeColor="text1"/>
            <w:vertAlign w:val="subscript"/>
          </w:rPr>
          <w:delText>2.5</w:delText>
        </w:r>
        <w:r w:rsidR="009F2928">
          <w:rPr>
            <w:bCs/>
            <w:color w:val="000000" w:themeColor="text1"/>
          </w:rPr>
          <w:delText xml:space="preserve"> components</w:delText>
        </w:r>
        <w:r w:rsidR="00AC6CDF">
          <w:rPr>
            <w:bCs/>
            <w:color w:val="000000" w:themeColor="text1"/>
          </w:rPr>
          <w:delText xml:space="preserve"> </w:delText>
        </w:r>
        <w:r w:rsidR="00B3549C">
          <w:rPr>
            <w:bCs/>
            <w:color w:val="000000" w:themeColor="text1"/>
          </w:rPr>
          <w:delText>not accounted for by</w:delText>
        </w:r>
        <w:r w:rsidR="00AC6CDF">
          <w:rPr>
            <w:bCs/>
            <w:color w:val="000000" w:themeColor="text1"/>
          </w:rPr>
          <w:delText xml:space="preserve"> other pollutants in the analysis</w:delText>
        </w:r>
        <w:r w:rsidR="009F2928">
          <w:rPr>
            <w:bCs/>
            <w:color w:val="000000" w:themeColor="text1"/>
          </w:rPr>
          <w:delText>.</w:delText>
        </w:r>
      </w:del>
    </w:p>
    <w:p w14:paraId="32BA8EC9" w14:textId="77777777" w:rsidR="009958AF" w:rsidRDefault="009958AF" w:rsidP="003D3846">
      <w:pPr>
        <w:rPr>
          <w:del w:id="306" w:author="Parks, Robbie M" w:date="2022-04-26T11:45:00Z"/>
          <w:bCs/>
          <w:color w:val="000000" w:themeColor="text1"/>
        </w:rPr>
      </w:pPr>
    </w:p>
    <w:p w14:paraId="3A0477C8" w14:textId="77777777" w:rsidR="00CC43CD" w:rsidRDefault="00983FD5" w:rsidP="003D3846">
      <w:pPr>
        <w:rPr>
          <w:del w:id="307" w:author="Parks, Robbie M" w:date="2022-04-26T11:45:00Z"/>
          <w:bCs/>
          <w:color w:val="000000" w:themeColor="text1"/>
        </w:rPr>
      </w:pPr>
      <w:del w:id="308" w:author="Parks, Robbie M" w:date="2022-04-26T11:45:00Z">
        <w:r>
          <w:rPr>
            <w:bCs/>
            <w:color w:val="000000" w:themeColor="text1"/>
          </w:rPr>
          <w:delText xml:space="preserve">Our results indicate that </w:delText>
        </w:r>
        <w:r w:rsidR="00774C97">
          <w:rPr>
            <w:bCs/>
            <w:color w:val="000000" w:themeColor="text1"/>
          </w:rPr>
          <w:delText>EC</w:delText>
        </w:r>
        <w:r>
          <w:rPr>
            <w:bCs/>
            <w:color w:val="000000" w:themeColor="text1"/>
          </w:rPr>
          <w:delText xml:space="preserve"> </w:delText>
        </w:r>
        <w:r w:rsidR="00774C97">
          <w:rPr>
            <w:bCs/>
            <w:color w:val="000000" w:themeColor="text1"/>
          </w:rPr>
          <w:delText>exposure</w:delText>
        </w:r>
        <w:r w:rsidR="00D52636">
          <w:rPr>
            <w:bCs/>
            <w:color w:val="000000" w:themeColor="text1"/>
          </w:rPr>
          <w:delText>—</w:delText>
        </w:r>
        <w:r>
          <w:rPr>
            <w:bCs/>
            <w:color w:val="000000" w:themeColor="text1"/>
          </w:rPr>
          <w:delText>a large part of which comes from diesel combustion</w:delText>
        </w:r>
        <w:r w:rsidR="00592D9C">
          <w:rPr>
            <w:bCs/>
            <w:color w:val="000000" w:themeColor="text1"/>
          </w:rPr>
          <w:delText xml:space="preserve"> and small combustion sources (such as wood stoves)</w:delText>
        </w:r>
        <w:r w:rsidR="00A26422">
          <w:rPr>
            <w:bCs/>
            <w:color w:val="000000" w:themeColor="text1"/>
          </w:rPr>
          <w:delText xml:space="preserve"> in European urban centers, where prevalence of diesel cars is high</w:delText>
        </w:r>
        <w:r>
          <w:rPr>
            <w:bCs/>
            <w:color w:val="000000" w:themeColor="text1"/>
          </w:rPr>
          <w:fldChar w:fldCharType="begin"/>
        </w:r>
        <w:r w:rsidR="00CD7377">
          <w:rPr>
            <w:bCs/>
            <w:color w:val="000000" w:themeColor="text1"/>
          </w:rPr>
          <w:delInstrText xml:space="preserve"> ADDIN ZOTERO_ITEM CSL_CITATION {"citationID":"VorvH4SR","properties":{"formattedCitation":"\\super 70\\nosupersub{}","plainCitation":"70","noteIndex":0},"citationItems":[{"id":1170,"uris":["http://zotero.org/users/6925055/items/786VXD79"],"uri":["http://zotero.org/users/6925055/items/786VXD79"],"itemData":{"id":1170,"type":"article-journal","note":"publisher: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delInstrText>
        </w:r>
        <w:r>
          <w:rPr>
            <w:bCs/>
            <w:color w:val="000000" w:themeColor="text1"/>
          </w:rPr>
          <w:fldChar w:fldCharType="separate"/>
        </w:r>
        <w:r w:rsidR="00E52BA5" w:rsidRPr="00E52BA5">
          <w:rPr>
            <w:color w:val="000000"/>
            <w:vertAlign w:val="superscript"/>
          </w:rPr>
          <w:delText>70</w:delText>
        </w:r>
        <w:r>
          <w:rPr>
            <w:bCs/>
            <w:color w:val="000000" w:themeColor="text1"/>
          </w:rPr>
          <w:fldChar w:fldCharType="end"/>
        </w:r>
        <w:r w:rsidR="00D52636">
          <w:rPr>
            <w:bCs/>
            <w:color w:val="000000" w:themeColor="text1"/>
          </w:rPr>
          <w:delText>—</w:delText>
        </w:r>
        <w:r>
          <w:rPr>
            <w:bCs/>
            <w:color w:val="000000" w:themeColor="text1"/>
          </w:rPr>
          <w:delText xml:space="preserve">has a high probability of a positive association with ALS diagnosis. </w:delText>
        </w:r>
        <w:r w:rsidR="000A1E17">
          <w:rPr>
            <w:bCs/>
            <w:color w:val="000000" w:themeColor="text1"/>
          </w:rPr>
          <w:delText xml:space="preserve">In our </w:delText>
        </w:r>
        <w:r w:rsidR="007210D1">
          <w:rPr>
            <w:bCs/>
            <w:color w:val="000000" w:themeColor="text1"/>
          </w:rPr>
          <w:delText>previous study of ALS and occupation</w:delText>
        </w:r>
        <w:r w:rsidR="00186B9D">
          <w:rPr>
            <w:bCs/>
            <w:color w:val="000000" w:themeColor="text1"/>
          </w:rPr>
          <w:delText>al exposures</w:delText>
        </w:r>
        <w:r w:rsidR="007210D1">
          <w:rPr>
            <w:bCs/>
            <w:color w:val="000000" w:themeColor="text1"/>
          </w:rPr>
          <w:delText xml:space="preserve"> in Denmark </w:delText>
        </w:r>
        <w:r w:rsidR="000A1E17">
          <w:rPr>
            <w:bCs/>
            <w:color w:val="000000" w:themeColor="text1"/>
          </w:rPr>
          <w:delText xml:space="preserve">we </w:delText>
        </w:r>
        <w:r w:rsidR="00443EFC">
          <w:rPr>
            <w:bCs/>
            <w:color w:val="000000" w:themeColor="text1"/>
          </w:rPr>
          <w:delText>found</w:delText>
        </w:r>
        <w:r w:rsidR="007210D1">
          <w:rPr>
            <w:bCs/>
            <w:color w:val="000000" w:themeColor="text1"/>
          </w:rPr>
          <w:delText xml:space="preserve"> that those working in agriculture and construction</w:delText>
        </w:r>
        <w:r w:rsidR="00E31F8A">
          <w:rPr>
            <w:bCs/>
            <w:color w:val="000000" w:themeColor="text1"/>
          </w:rPr>
          <w:delText xml:space="preserve">, associated with exposure to diesel </w:delText>
        </w:r>
        <w:r w:rsidR="002C62CE">
          <w:rPr>
            <w:bCs/>
            <w:color w:val="000000" w:themeColor="text1"/>
          </w:rPr>
          <w:delText xml:space="preserve">engine </w:delText>
        </w:r>
        <w:r w:rsidR="00E31F8A">
          <w:rPr>
            <w:bCs/>
            <w:color w:val="000000" w:themeColor="text1"/>
          </w:rPr>
          <w:delText>exhausts</w:delText>
        </w:r>
        <w:r w:rsidR="006A50F5">
          <w:rPr>
            <w:bCs/>
            <w:color w:val="000000" w:themeColor="text1"/>
          </w:rPr>
          <w:delText xml:space="preserve">, </w:delText>
        </w:r>
        <w:r w:rsidR="007210D1">
          <w:rPr>
            <w:bCs/>
            <w:color w:val="000000" w:themeColor="text1"/>
          </w:rPr>
          <w:delText>were at higher relative risk than those in other employment</w:delText>
        </w:r>
        <w:r w:rsidR="000A1E17">
          <w:rPr>
            <w:bCs/>
            <w:color w:val="000000" w:themeColor="text1"/>
          </w:rPr>
          <w:delText>s</w:delText>
        </w:r>
        <w:r w:rsidR="007210D1">
          <w:rPr>
            <w:bCs/>
            <w:color w:val="000000" w:themeColor="text1"/>
          </w:rPr>
          <w:delText>.</w:delText>
        </w:r>
        <w:r w:rsidR="004829C1">
          <w:rPr>
            <w:bCs/>
            <w:color w:val="000000" w:themeColor="text1"/>
          </w:rPr>
          <w:fldChar w:fldCharType="begin"/>
        </w:r>
        <w:r w:rsidR="00CD7377">
          <w:rPr>
            <w:bCs/>
            <w:color w:val="000000" w:themeColor="text1"/>
          </w:rPr>
          <w:delInstrText xml:space="preserve"> ADDIN ZOTERO_ITEM CSL_CITATION {"citationID":"blsb0e5Q","properties":{"formattedCitation":"\\super 58\\nosupersub{}","plainCitation":"58","noteIndex":0},"citationItems":[{"id":1147,"uris":["http://zotero.org/users/6925055/items/2NGLH58G"],"uri":["http://zotero.org/users/6925055/items/2NGLH58G"],"itemData":{"id":1147,"type":"article-journal","abstract":"Objectives\nSeveral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delInstrText>
        </w:r>
        <w:r w:rsidR="004829C1">
          <w:rPr>
            <w:bCs/>
            <w:color w:val="000000" w:themeColor="text1"/>
          </w:rPr>
          <w:fldChar w:fldCharType="separate"/>
        </w:r>
        <w:r w:rsidR="00E52BA5" w:rsidRPr="00E52BA5">
          <w:rPr>
            <w:color w:val="000000"/>
            <w:vertAlign w:val="superscript"/>
          </w:rPr>
          <w:delText>58</w:delText>
        </w:r>
        <w:r w:rsidR="004829C1">
          <w:rPr>
            <w:bCs/>
            <w:color w:val="000000" w:themeColor="text1"/>
          </w:rPr>
          <w:fldChar w:fldCharType="end"/>
        </w:r>
        <w:r w:rsidR="007210D1">
          <w:rPr>
            <w:bCs/>
            <w:color w:val="000000" w:themeColor="text1"/>
          </w:rPr>
          <w:delText xml:space="preserve"> </w:delText>
        </w:r>
        <w:r w:rsidR="004829C1">
          <w:rPr>
            <w:bCs/>
            <w:color w:val="000000" w:themeColor="text1"/>
          </w:rPr>
          <w:delText>Truck drivers</w:delText>
        </w:r>
        <w:r w:rsidR="00912B23">
          <w:rPr>
            <w:bCs/>
            <w:color w:val="000000" w:themeColor="text1"/>
          </w:rPr>
          <w:delText xml:space="preserve">, for whom diesel exposure is common, </w:delText>
        </w:r>
        <w:r w:rsidR="00401670">
          <w:rPr>
            <w:bCs/>
            <w:color w:val="000000" w:themeColor="text1"/>
          </w:rPr>
          <w:delText xml:space="preserve">are also </w:delText>
        </w:r>
        <w:r w:rsidR="004829C1">
          <w:rPr>
            <w:bCs/>
            <w:color w:val="000000" w:themeColor="text1"/>
          </w:rPr>
          <w:delText>at increased risk of sporadic ALS.</w:delText>
        </w:r>
        <w:r w:rsidR="003A3F7F">
          <w:rPr>
            <w:bCs/>
            <w:color w:val="000000" w:themeColor="text1"/>
          </w:rPr>
          <w:fldChar w:fldCharType="begin"/>
        </w:r>
        <w:r w:rsidR="00CD7377">
          <w:rPr>
            <w:bCs/>
            <w:color w:val="000000" w:themeColor="text1"/>
          </w:rPr>
          <w:delInstrText xml:space="preserve"> ADDIN ZOTERO_ITEM CSL_CITATION {"citationID":"M27ZV3n3","properties":{"formattedCitation":"\\super 71\\nosupersub{}","plainCitation":"71","noteIndex":0},"citationItems":[{"id":1150,"uris":["http://zotero.org/users/6925055/items/BUJIE6PX"],"uri":["http://zotero.org/users/6925055/items/BUJIE6PX"],"itemData":{"id":1150,"type":"article-journal","container-title":"PloS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delInstrText>
        </w:r>
        <w:r w:rsidR="003A3F7F">
          <w:rPr>
            <w:bCs/>
            <w:color w:val="000000" w:themeColor="text1"/>
          </w:rPr>
          <w:fldChar w:fldCharType="separate"/>
        </w:r>
        <w:r w:rsidR="00E52BA5" w:rsidRPr="00E52BA5">
          <w:rPr>
            <w:color w:val="000000"/>
            <w:vertAlign w:val="superscript"/>
          </w:rPr>
          <w:delText>71</w:delText>
        </w:r>
        <w:r w:rsidR="003A3F7F">
          <w:rPr>
            <w:bCs/>
            <w:color w:val="000000" w:themeColor="text1"/>
          </w:rPr>
          <w:fldChar w:fldCharType="end"/>
        </w:r>
        <w:r w:rsidR="00591403">
          <w:rPr>
            <w:bCs/>
            <w:color w:val="000000" w:themeColor="text1"/>
          </w:rPr>
          <w:delText xml:space="preserve"> </w:delText>
        </w:r>
        <w:r w:rsidR="00E4603A">
          <w:rPr>
            <w:bCs/>
            <w:color w:val="000000" w:themeColor="text1"/>
          </w:rPr>
          <w:delText>EC</w:delText>
        </w:r>
        <w:r w:rsidR="006D07C0">
          <w:rPr>
            <w:bCs/>
            <w:color w:val="000000" w:themeColor="text1"/>
          </w:rPr>
          <w:delText xml:space="preserve"> </w:delText>
        </w:r>
        <w:r w:rsidR="00BF5447">
          <w:rPr>
            <w:bCs/>
            <w:color w:val="000000" w:themeColor="text1"/>
          </w:rPr>
          <w:delText xml:space="preserve">exposure </w:delText>
        </w:r>
        <w:r w:rsidR="006C65F4">
          <w:rPr>
            <w:bCs/>
            <w:color w:val="000000" w:themeColor="text1"/>
          </w:rPr>
          <w:delText xml:space="preserve">has been associated with </w:delText>
        </w:r>
        <w:r w:rsidR="00624C9A">
          <w:rPr>
            <w:bCs/>
            <w:color w:val="000000" w:themeColor="text1"/>
          </w:rPr>
          <w:delText>inflammation</w:delText>
        </w:r>
        <w:r w:rsidR="004052E4">
          <w:rPr>
            <w:bCs/>
            <w:color w:val="000000" w:themeColor="text1"/>
          </w:rPr>
          <w:delText>,</w:delText>
        </w:r>
        <w:r w:rsidR="007442EB">
          <w:rPr>
            <w:bCs/>
            <w:color w:val="000000" w:themeColor="text1"/>
          </w:rPr>
          <w:fldChar w:fldCharType="begin"/>
        </w:r>
        <w:r w:rsidR="00CD7377">
          <w:rPr>
            <w:bCs/>
            <w:color w:val="000000" w:themeColor="text1"/>
          </w:rPr>
          <w:delInstrText xml:space="preserve"> ADDIN ZOTERO_ITEM CSL_CITATION {"citationID":"YyXHctLj","properties":{"formattedCitation":"\\super 72\\nosupersub{}","plainCitation":"72","noteIndex":0},"citationItems":[{"id":1151,"uris":["http://zotero.org/users/6925055/items/ELUJMV5C"],"uri":["http://zotero.org/users/6925055/items/ELUJMV5C"],"itemData":{"id":1151,"type":"article-journal","abstract":"BACKGROUND: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delInstrText>
        </w:r>
        <w:r w:rsidR="007442EB">
          <w:rPr>
            <w:bCs/>
            <w:color w:val="000000" w:themeColor="text1"/>
          </w:rPr>
          <w:fldChar w:fldCharType="separate"/>
        </w:r>
        <w:r w:rsidR="00E52BA5" w:rsidRPr="00E52BA5">
          <w:rPr>
            <w:color w:val="000000"/>
            <w:vertAlign w:val="superscript"/>
          </w:rPr>
          <w:delText>72</w:delText>
        </w:r>
        <w:r w:rsidR="007442EB">
          <w:rPr>
            <w:bCs/>
            <w:color w:val="000000" w:themeColor="text1"/>
          </w:rPr>
          <w:fldChar w:fldCharType="end"/>
        </w:r>
        <w:r w:rsidR="004052E4">
          <w:rPr>
            <w:bCs/>
            <w:color w:val="000000" w:themeColor="text1"/>
          </w:rPr>
          <w:delText xml:space="preserve"> mitochondrial dysfunction</w:delText>
        </w:r>
        <w:r w:rsidR="00660050">
          <w:rPr>
            <w:bCs/>
            <w:color w:val="000000" w:themeColor="text1"/>
          </w:rPr>
          <w:fldChar w:fldCharType="begin"/>
        </w:r>
        <w:r w:rsidR="00CD7377">
          <w:rPr>
            <w:bCs/>
            <w:color w:val="000000" w:themeColor="text1"/>
          </w:rPr>
          <w:delInstrText xml:space="preserve"> ADDIN ZOTERO_ITEM CSL_CITATION {"citationID":"7IY9GKuj","properties":{"formattedCitation":"\\super 73\\nosupersub{}","plainCitation":"73","noteIndex":0},"citationItems":[{"id":1156,"uris":["http://zotero.org/users/6925055/items/X47HY2LJ"],"uri":["http://zotero.org/users/6925055/items/X47HY2LJ"],"itemData":{"id":1156,"type":"article-journal","abstract":"Black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delInstrText>
        </w:r>
        <w:r w:rsidR="00660050">
          <w:rPr>
            <w:bCs/>
            <w:color w:val="000000" w:themeColor="text1"/>
          </w:rPr>
          <w:fldChar w:fldCharType="separate"/>
        </w:r>
        <w:r w:rsidR="00E52BA5" w:rsidRPr="00E52BA5">
          <w:rPr>
            <w:color w:val="000000"/>
            <w:vertAlign w:val="superscript"/>
          </w:rPr>
          <w:delText>73</w:delText>
        </w:r>
        <w:r w:rsidR="00660050">
          <w:rPr>
            <w:bCs/>
            <w:color w:val="000000" w:themeColor="text1"/>
          </w:rPr>
          <w:fldChar w:fldCharType="end"/>
        </w:r>
        <w:r w:rsidR="004052E4">
          <w:rPr>
            <w:bCs/>
            <w:color w:val="000000" w:themeColor="text1"/>
          </w:rPr>
          <w:delText xml:space="preserve"> and DNA damage,</w:delText>
        </w:r>
        <w:r w:rsidR="00920D8D">
          <w:rPr>
            <w:bCs/>
            <w:color w:val="000000" w:themeColor="text1"/>
          </w:rPr>
          <w:fldChar w:fldCharType="begin"/>
        </w:r>
        <w:r w:rsidR="00CD7377">
          <w:rPr>
            <w:bCs/>
            <w:color w:val="000000" w:themeColor="text1"/>
          </w:rPr>
          <w:delInstrText xml:space="preserve"> ADDIN ZOTERO_ITEM CSL_CITATION {"citationID":"G5YVQTgA","properties":{"formattedCitation":"\\super 73,74\\nosupersub{}","plainCitation":"73,74","noteIndex":0},"citationItems":[{"id":1153,"uris":["http://zotero.org/users/6925055/items/7VDV72SC"],"uri":["http://zotero.org/users/6925055/items/7VDV72SC"],"itemData":{"id":1153,"type":"article-journal","abstract":"We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delInstrText>
        </w:r>
        <w:r w:rsidR="00920D8D">
          <w:rPr>
            <w:bCs/>
            <w:color w:val="000000" w:themeColor="text1"/>
          </w:rPr>
          <w:fldChar w:fldCharType="separate"/>
        </w:r>
        <w:r w:rsidR="00E52BA5" w:rsidRPr="00E52BA5">
          <w:rPr>
            <w:color w:val="000000"/>
            <w:vertAlign w:val="superscript"/>
          </w:rPr>
          <w:delText>73,74</w:delText>
        </w:r>
        <w:r w:rsidR="00920D8D">
          <w:rPr>
            <w:bCs/>
            <w:color w:val="000000" w:themeColor="text1"/>
          </w:rPr>
          <w:fldChar w:fldCharType="end"/>
        </w:r>
        <w:r w:rsidR="004052E4">
          <w:rPr>
            <w:bCs/>
            <w:color w:val="000000" w:themeColor="text1"/>
          </w:rPr>
          <w:delText xml:space="preserve"> all of which </w:delText>
        </w:r>
        <w:r w:rsidR="008E665A">
          <w:rPr>
            <w:bCs/>
            <w:color w:val="000000" w:themeColor="text1"/>
          </w:rPr>
          <w:delText xml:space="preserve">are plausible pathways of </w:delText>
        </w:r>
        <w:r w:rsidR="008E665A" w:rsidRPr="00BE40FA">
          <w:rPr>
            <w:color w:val="000000" w:themeColor="text1"/>
          </w:rPr>
          <w:delText>neurodegeneration</w:delText>
        </w:r>
        <w:r w:rsidR="00876B1C">
          <w:rPr>
            <w:bCs/>
            <w:color w:val="000000" w:themeColor="text1"/>
          </w:rPr>
          <w:delText>.</w:delText>
        </w:r>
        <w:r w:rsidR="00AE484B">
          <w:rPr>
            <w:bCs/>
            <w:color w:val="000000" w:themeColor="text1"/>
          </w:rPr>
          <w:delText xml:space="preserve"> </w:delText>
        </w:r>
        <w:r w:rsidR="00356B3E">
          <w:rPr>
            <w:bCs/>
            <w:color w:val="000000" w:themeColor="text1"/>
          </w:rPr>
          <w:delText xml:space="preserve">These factors have also previously been identified as </w:delText>
        </w:r>
        <w:r w:rsidR="008F6C0A">
          <w:rPr>
            <w:bCs/>
            <w:color w:val="000000" w:themeColor="text1"/>
          </w:rPr>
          <w:delText xml:space="preserve">particular </w:delText>
        </w:r>
        <w:r w:rsidR="00356B3E">
          <w:rPr>
            <w:bCs/>
            <w:color w:val="000000" w:themeColor="text1"/>
          </w:rPr>
          <w:delText>pathways to pathogenesis of ALS.</w:delText>
        </w:r>
        <w:r w:rsidR="00356B3E" w:rsidRPr="00BE40FA">
          <w:rPr>
            <w:color w:val="000000" w:themeColor="text1"/>
          </w:rPr>
          <w:fldChar w:fldCharType="begin"/>
        </w:r>
        <w:r w:rsidR="0099756B">
          <w:rPr>
            <w:color w:val="000000" w:themeColor="text1"/>
          </w:rPr>
          <w:delInstrText xml:space="preserve"> ADDIN ZOTERO_ITEM CSL_CITATION {"citationID":"qJbvwbh2","properties":{"formattedCitation":"\\super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delInstrText>
        </w:r>
        <w:r w:rsidR="00356B3E" w:rsidRPr="00BE40FA">
          <w:rPr>
            <w:color w:val="000000" w:themeColor="text1"/>
          </w:rPr>
          <w:fldChar w:fldCharType="separate"/>
        </w:r>
        <w:r w:rsidR="00E52BA5" w:rsidRPr="00E52BA5">
          <w:rPr>
            <w:color w:val="000000"/>
            <w:vertAlign w:val="superscript"/>
          </w:rPr>
          <w:delText>30–34</w:delText>
        </w:r>
        <w:r w:rsidR="00356B3E" w:rsidRPr="00BE40FA">
          <w:rPr>
            <w:color w:val="000000" w:themeColor="text1"/>
          </w:rPr>
          <w:fldChar w:fldCharType="end"/>
        </w:r>
        <w:r w:rsidR="00356B3E">
          <w:rPr>
            <w:bCs/>
            <w:color w:val="000000" w:themeColor="text1"/>
          </w:rPr>
          <w:delText xml:space="preserve"> </w:delText>
        </w:r>
      </w:del>
    </w:p>
    <w:p w14:paraId="5874076D" w14:textId="77777777" w:rsidR="00CC43CD" w:rsidRDefault="00CC43CD" w:rsidP="003D3846">
      <w:pPr>
        <w:rPr>
          <w:del w:id="309" w:author="Parks, Robbie M" w:date="2022-04-26T11:45:00Z"/>
          <w:bCs/>
          <w:color w:val="000000" w:themeColor="text1"/>
        </w:rPr>
      </w:pPr>
    </w:p>
    <w:p w14:paraId="764DBD48" w14:textId="77777777" w:rsidR="007210D1" w:rsidRDefault="004E7AE3" w:rsidP="003D3846">
      <w:pPr>
        <w:rPr>
          <w:del w:id="310" w:author="Parks, Robbie M" w:date="2022-04-26T11:45:00Z"/>
          <w:bCs/>
          <w:color w:val="000000" w:themeColor="text1"/>
        </w:rPr>
      </w:pPr>
      <w:del w:id="311" w:author="Parks, Robbie M" w:date="2022-04-26T11:45:00Z">
        <w:r>
          <w:rPr>
            <w:bCs/>
            <w:color w:val="000000" w:themeColor="text1"/>
          </w:rPr>
          <w:delText>We</w:delText>
        </w:r>
        <w:r w:rsidR="00AE484B">
          <w:rPr>
            <w:bCs/>
            <w:color w:val="000000" w:themeColor="text1"/>
          </w:rPr>
          <w:delText xml:space="preserve"> did not find a high probability of a positive association with NO</w:delText>
        </w:r>
        <w:r w:rsidR="00AE484B" w:rsidRPr="001510ED">
          <w:rPr>
            <w:bCs/>
            <w:color w:val="000000" w:themeColor="text1"/>
            <w:vertAlign w:val="subscript"/>
          </w:rPr>
          <w:delText>x</w:delText>
        </w:r>
        <w:r w:rsidR="00AE484B">
          <w:rPr>
            <w:bCs/>
            <w:color w:val="000000" w:themeColor="text1"/>
            <w:vertAlign w:val="subscript"/>
          </w:rPr>
          <w:delText xml:space="preserve"> </w:delText>
        </w:r>
        <w:r w:rsidR="00AE484B" w:rsidRPr="00D76268">
          <w:rPr>
            <w:bCs/>
            <w:color w:val="000000" w:themeColor="text1"/>
          </w:rPr>
          <w:delText>in</w:delText>
        </w:r>
        <w:r w:rsidR="00AE484B">
          <w:rPr>
            <w:bCs/>
            <w:color w:val="000000" w:themeColor="text1"/>
          </w:rPr>
          <w:delText xml:space="preserve"> our analyses, </w:delText>
        </w:r>
        <w:r>
          <w:rPr>
            <w:bCs/>
            <w:color w:val="000000" w:themeColor="text1"/>
          </w:rPr>
          <w:delText>in contrast with a previous study</w:delText>
        </w:r>
        <w:r w:rsidR="005D6FFD">
          <w:rPr>
            <w:bCs/>
            <w:color w:val="000000" w:themeColor="text1"/>
          </w:rPr>
          <w:delText>, though that study</w:delText>
        </w:r>
        <w:r w:rsidR="00677773">
          <w:rPr>
            <w:bCs/>
            <w:color w:val="000000" w:themeColor="text1"/>
          </w:rPr>
          <w:delText xml:space="preserve"> did not include </w:delText>
        </w:r>
        <w:r w:rsidR="00E91B2F">
          <w:rPr>
            <w:bCs/>
            <w:color w:val="000000" w:themeColor="text1"/>
          </w:rPr>
          <w:delText>EC</w:delText>
        </w:r>
        <w:r w:rsidR="00CC32DA">
          <w:rPr>
            <w:bCs/>
            <w:color w:val="000000" w:themeColor="text1"/>
          </w:rPr>
          <w:delText>.</w:delText>
        </w:r>
        <w:r>
          <w:rPr>
            <w:bCs/>
            <w:color w:val="000000" w:themeColor="text1"/>
          </w:rPr>
          <w:fldChar w:fldCharType="begin"/>
        </w:r>
        <w:r w:rsidR="00DE2255">
          <w:rPr>
            <w:bCs/>
            <w:color w:val="000000" w:themeColor="text1"/>
          </w:rPr>
          <w:delInstrText xml:space="preserve"> ADDIN ZOTERO_ITEM CSL_CITATION {"citationID":"zs4Sty9Y","properties":{"formattedCitation":"\\super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delInstrText>
        </w:r>
        <w:r>
          <w:rPr>
            <w:bCs/>
            <w:color w:val="000000" w:themeColor="text1"/>
          </w:rPr>
          <w:fldChar w:fldCharType="separate"/>
        </w:r>
        <w:r w:rsidR="00E52BA5" w:rsidRPr="00E52BA5">
          <w:rPr>
            <w:color w:val="000000"/>
            <w:vertAlign w:val="superscript"/>
          </w:rPr>
          <w:delText>38</w:delText>
        </w:r>
        <w:r>
          <w:rPr>
            <w:bCs/>
            <w:color w:val="000000" w:themeColor="text1"/>
          </w:rPr>
          <w:fldChar w:fldCharType="end"/>
        </w:r>
        <w:r>
          <w:rPr>
            <w:bCs/>
            <w:color w:val="000000" w:themeColor="text1"/>
          </w:rPr>
          <w:delText xml:space="preserve"> </w:delText>
        </w:r>
        <w:r w:rsidR="00AE484B">
          <w:rPr>
            <w:bCs/>
            <w:color w:val="000000" w:themeColor="text1"/>
          </w:rPr>
          <w:delText>NO</w:delText>
        </w:r>
        <w:r w:rsidR="00AE484B" w:rsidRPr="00AE484B">
          <w:rPr>
            <w:bCs/>
            <w:color w:val="000000" w:themeColor="text1"/>
            <w:vertAlign w:val="subscript"/>
          </w:rPr>
          <w:delText>x</w:delText>
        </w:r>
        <w:r w:rsidR="00AE484B">
          <w:rPr>
            <w:bCs/>
            <w:color w:val="000000" w:themeColor="text1"/>
          </w:rPr>
          <w:delText xml:space="preserve"> is </w:delText>
        </w:r>
        <w:r w:rsidR="008A3E8D">
          <w:rPr>
            <w:bCs/>
            <w:color w:val="000000" w:themeColor="text1"/>
          </w:rPr>
          <w:delText xml:space="preserve">also </w:delText>
        </w:r>
        <w:r w:rsidR="00AE484B">
          <w:rPr>
            <w:bCs/>
            <w:color w:val="000000" w:themeColor="text1"/>
          </w:rPr>
          <w:delText xml:space="preserve">highly correlated with </w:delText>
        </w:r>
        <w:r w:rsidR="00171156">
          <w:rPr>
            <w:bCs/>
            <w:color w:val="000000" w:themeColor="text1"/>
          </w:rPr>
          <w:delText>EC</w:delText>
        </w:r>
        <w:r w:rsidR="00CC32DA">
          <w:rPr>
            <w:bCs/>
            <w:color w:val="000000" w:themeColor="text1"/>
          </w:rPr>
          <w:delText xml:space="preserve"> (</w:delText>
        </w:r>
        <w:r w:rsidR="002F0EB2">
          <w:rPr>
            <w:bCs/>
            <w:color w:val="000000" w:themeColor="text1"/>
          </w:rPr>
          <w:delText>0.95</w:delText>
        </w:r>
        <w:r w:rsidR="00CC32DA">
          <w:rPr>
            <w:bCs/>
            <w:color w:val="000000" w:themeColor="text1"/>
          </w:rPr>
          <w:delText xml:space="preserve"> to </w:delText>
        </w:r>
        <w:r w:rsidR="002F0EB2">
          <w:rPr>
            <w:bCs/>
            <w:color w:val="000000" w:themeColor="text1"/>
          </w:rPr>
          <w:delText>0.96</w:delText>
        </w:r>
        <w:r w:rsidR="00CC32DA">
          <w:rPr>
            <w:bCs/>
            <w:color w:val="000000" w:themeColor="text1"/>
          </w:rPr>
          <w:delText xml:space="preserve"> in our </w:delText>
        </w:r>
        <w:r w:rsidR="00BB2AF7">
          <w:rPr>
            <w:bCs/>
            <w:color w:val="000000" w:themeColor="text1"/>
          </w:rPr>
          <w:delText>study</w:delText>
        </w:r>
        <w:r w:rsidR="00CC32DA">
          <w:rPr>
            <w:bCs/>
            <w:color w:val="000000" w:themeColor="text1"/>
          </w:rPr>
          <w:delText>)</w:delText>
        </w:r>
        <w:r w:rsidR="00171156">
          <w:rPr>
            <w:bCs/>
            <w:color w:val="000000" w:themeColor="text1"/>
          </w:rPr>
          <w:delText xml:space="preserve">, which is expected given that they are both combustion products </w:delText>
        </w:r>
        <w:r w:rsidR="00171156">
          <w:rPr>
            <w:bCs/>
            <w:color w:val="000000" w:themeColor="text1"/>
          </w:rPr>
          <w:lastRenderedPageBreak/>
          <w:delText>commonly associated with emissions in urban environments</w:delText>
        </w:r>
        <w:r w:rsidR="0083222E">
          <w:rPr>
            <w:bCs/>
            <w:color w:val="000000" w:themeColor="text1"/>
          </w:rPr>
          <w:delText>.</w:delText>
        </w:r>
        <w:r w:rsidR="005665AE">
          <w:rPr>
            <w:bCs/>
            <w:color w:val="000000" w:themeColor="text1"/>
          </w:rPr>
          <w:delText xml:space="preserve"> EC exposure was more strongly associated with 1-year than for 5-</w:delText>
        </w:r>
        <w:r w:rsidR="00AA3D6D">
          <w:rPr>
            <w:bCs/>
            <w:color w:val="000000" w:themeColor="text1"/>
          </w:rPr>
          <w:delText>/</w:delText>
        </w:r>
        <w:r w:rsidR="005665AE">
          <w:rPr>
            <w:bCs/>
            <w:color w:val="000000" w:themeColor="text1"/>
          </w:rPr>
          <w:delText>10-year average concentration</w:delText>
        </w:r>
        <w:r w:rsidR="002E1875">
          <w:rPr>
            <w:bCs/>
            <w:color w:val="000000" w:themeColor="text1"/>
          </w:rPr>
          <w:delText>s</w:delText>
        </w:r>
        <w:r w:rsidR="005665AE">
          <w:rPr>
            <w:bCs/>
            <w:color w:val="000000" w:themeColor="text1"/>
          </w:rPr>
          <w:delText>, which may indicate that the previous year may be the most relevant exposure window</w:delText>
        </w:r>
        <w:r w:rsidR="00014AAA">
          <w:rPr>
            <w:bCs/>
            <w:color w:val="000000" w:themeColor="text1"/>
          </w:rPr>
          <w:delText xml:space="preserve">. </w:delText>
        </w:r>
        <w:r w:rsidR="00A23C64" w:rsidRPr="00A23C64">
          <w:rPr>
            <w:bCs/>
            <w:color w:val="000000" w:themeColor="text1"/>
          </w:rPr>
          <w:delText>We do not expect that these results are attributed to reverse causation, as we have lagged these 1-year exposures by one year already prior to diagnosis</w:delText>
        </w:r>
        <w:r w:rsidR="00197D47">
          <w:rPr>
            <w:bCs/>
            <w:color w:val="000000" w:themeColor="text1"/>
          </w:rPr>
          <w:delText xml:space="preserve">, and there </w:delText>
        </w:r>
        <w:r w:rsidR="00D57E90">
          <w:rPr>
            <w:bCs/>
            <w:color w:val="000000" w:themeColor="text1"/>
          </w:rPr>
          <w:delText xml:space="preserve">was </w:delText>
        </w:r>
        <w:r w:rsidR="00197D47">
          <w:rPr>
            <w:bCs/>
            <w:color w:val="000000" w:themeColor="text1"/>
          </w:rPr>
          <w:delText>likely little substantial residential movement in the year before ALS diagnosis</w:delText>
        </w:r>
        <w:r w:rsidR="0003176B">
          <w:rPr>
            <w:bCs/>
            <w:color w:val="000000" w:themeColor="text1"/>
          </w:rPr>
          <w:delText>.</w:delText>
        </w:r>
        <w:r w:rsidR="00197D47">
          <w:rPr>
            <w:bCs/>
            <w:color w:val="000000" w:themeColor="text1"/>
          </w:rPr>
          <w:fldChar w:fldCharType="begin"/>
        </w:r>
        <w:r w:rsidR="00E07D82">
          <w:rPr>
            <w:bCs/>
            <w:color w:val="000000" w:themeColor="text1"/>
          </w:rPr>
          <w:delInstrText xml:space="preserve"> ADDIN ZOTERO_ITEM CSL_CITATION {"citationID":"VyIxp4Qi","properties":{"formattedCitation":"\\super 75\\nosupersub{}","plainCitation":"75","noteIndex":0},"citationItems":[{"id":"7kzLWpes/owQc6hW9","uris":["http://zotero.org/users/6925055/items/FGL45NCG"],"uri":["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delInstrText>
        </w:r>
        <w:r w:rsidR="00197D47">
          <w:rPr>
            <w:bCs/>
            <w:color w:val="000000" w:themeColor="text1"/>
          </w:rPr>
          <w:fldChar w:fldCharType="separate"/>
        </w:r>
        <w:r w:rsidR="00E52BA5" w:rsidRPr="00E52BA5">
          <w:rPr>
            <w:color w:val="000000"/>
            <w:vertAlign w:val="superscript"/>
          </w:rPr>
          <w:delText>75</w:delText>
        </w:r>
        <w:r w:rsidR="00197D47">
          <w:rPr>
            <w:bCs/>
            <w:color w:val="000000" w:themeColor="text1"/>
          </w:rPr>
          <w:fldChar w:fldCharType="end"/>
        </w:r>
      </w:del>
    </w:p>
    <w:p w14:paraId="41CC23FF" w14:textId="3D670799" w:rsidR="009A76D9" w:rsidRPr="00030F5C" w:rsidRDefault="004D19C8" w:rsidP="004115DF">
      <w:pPr>
        <w:jc w:val="both"/>
        <w:rPr>
          <w:ins w:id="312" w:author="Parks, Robbie M" w:date="2022-04-26T11:45:00Z"/>
          <w:bCs/>
        </w:rPr>
      </w:pPr>
      <w:ins w:id="313" w:author="Parks, Robbie M" w:date="2022-04-26T11:45:00Z">
        <w:r w:rsidRPr="004D19C8">
          <w:rPr>
            <w:bCs/>
          </w:rPr>
          <w:t>In the largest case-control study of ALS and traffic-related air pollution to date, we found that a joint increase in average concentrations of traffic-related pollutants was potentially associated with an increase in odds of ALS diagnosis, with the clearest results for EC. We found that EC had the largest-in-magnitude independent association with ALS diagnosis, while associations with NO</w:t>
        </w:r>
        <w:r w:rsidRPr="00D9051D">
          <w:rPr>
            <w:bCs/>
            <w:vertAlign w:val="subscript"/>
          </w:rPr>
          <w:t>x</w:t>
        </w:r>
        <w:r w:rsidRPr="004D19C8">
          <w:rPr>
            <w:bCs/>
          </w:rPr>
          <w:t xml:space="preserve"> and CO were negative with credible intervals overlapping the null, and smaller in magnitude.</w:t>
        </w:r>
        <w:r w:rsidR="00030F5C">
          <w:rPr>
            <w:bCs/>
          </w:rPr>
          <w:t xml:space="preserve"> </w:t>
        </w:r>
        <w:r w:rsidR="0084383D" w:rsidRPr="0084383D">
          <w:rPr>
            <w:bCs/>
          </w:rPr>
          <w:t xml:space="preserve">Sensitivity analyses demonstrated that for single pollutant models, the association for EC was smaller than for our main multi-pollutant model, which took into account the variance-covariance structure of traffic-related pollutants. </w:t>
        </w:r>
        <w:r w:rsidR="00843C80" w:rsidRPr="00843C80">
          <w:t xml:space="preserve">Overall conclusions for the association between EC and ALS diagnosis would have been similar from the single- or multi-pollutant models. The inconsistent associations for </w:t>
        </w:r>
        <w:r w:rsidR="00824EA2" w:rsidRPr="00843C80">
          <w:t>NO</w:t>
        </w:r>
        <w:r w:rsidR="00824EA2" w:rsidRPr="00824EA2">
          <w:rPr>
            <w:vertAlign w:val="subscript"/>
          </w:rPr>
          <w:t>x</w:t>
        </w:r>
        <w:r w:rsidR="00824EA2" w:rsidRPr="00843C80">
          <w:t xml:space="preserve"> </w:t>
        </w:r>
        <w:r w:rsidR="00843C80" w:rsidRPr="00843C80">
          <w:t>and CO in the multi- and single-pollutant models suggest that the model may have had limited success identifying each individual pollutant’s association with ALS diagnosis due to the high level of collinearity of traffic-related pollutants. Nevertheless, the consistency of the sign of the central estimate of EC in all models suggests that EC may be a driver of the ALS and traffic-related pollutant association, though further analysis is required.</w:t>
        </w:r>
        <w:r w:rsidR="00843C80">
          <w:rPr>
            <w:i/>
            <w:iCs/>
          </w:rPr>
          <w:t xml:space="preserve"> </w:t>
        </w:r>
        <w:r w:rsidR="003373E8">
          <w:rPr>
            <w:bCs/>
            <w:color w:val="000000" w:themeColor="text1"/>
          </w:rPr>
          <w:t>O</w:t>
        </w:r>
        <w:r w:rsidR="00FC4EDF">
          <w:rPr>
            <w:bCs/>
            <w:color w:val="000000" w:themeColor="text1"/>
          </w:rPr>
          <w:t xml:space="preserve">ur results 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sidR="003373E8">
          <w:rPr>
            <w:bCs/>
            <w:color w:val="000000" w:themeColor="text1"/>
          </w:rPr>
          <w:t>, hazardous in many ways,</w:t>
        </w:r>
        <w:r w:rsidR="003373E8" w:rsidRPr="0001170D">
          <w:rPr>
            <w:bCs/>
            <w:color w:val="000000" w:themeColor="text1"/>
          </w:rPr>
          <w:fldChar w:fldCharType="begin"/>
        </w:r>
        <w:r w:rsidR="004B132D">
          <w:rPr>
            <w:bCs/>
            <w:color w:val="000000" w:themeColor="text1"/>
          </w:rPr>
          <w:instrText xml:space="preserve"> ADDIN ZOTERO_ITEM CSL_CITATION {"citationID":"l76zGJCq","properties":{"formattedCitation":"\\super 9\\uc0\\u8211{}21,40\\uc0\\u8211{}42\\nosupersub{}","plainCitation":"9–21,40–42","noteIndex":0},"citationItems":[{"id":1103,"uris":["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3373E8" w:rsidRPr="0001170D">
          <w:rPr>
            <w:bCs/>
            <w:color w:val="000000" w:themeColor="text1"/>
          </w:rPr>
          <w:fldChar w:fldCharType="separate"/>
        </w:r>
        <w:r w:rsidR="00E52BA5" w:rsidRPr="00E52BA5">
          <w:rPr>
            <w:color w:val="000000"/>
            <w:vertAlign w:val="superscript"/>
          </w:rPr>
          <w:t>9–21,40–42</w:t>
        </w:r>
        <w:r w:rsidR="003373E8" w:rsidRPr="0001170D">
          <w:rPr>
            <w:bCs/>
            <w:color w:val="000000" w:themeColor="text1"/>
          </w:rPr>
          <w:fldChar w:fldCharType="end"/>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r w:rsidR="00CD7BC8">
          <w:rPr>
            <w:bCs/>
            <w:color w:val="000000" w:themeColor="text1"/>
          </w:rPr>
          <w:t>EC</w:t>
        </w:r>
        <w:r w:rsidR="00A13231">
          <w:rPr>
            <w:bCs/>
            <w:color w:val="000000" w:themeColor="text1"/>
          </w:rPr>
          <w:t xml:space="preserve">,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the Netherland</w:t>
        </w:r>
        <w:r w:rsidR="003E6519">
          <w:rPr>
            <w:bCs/>
            <w:color w:val="000000" w:themeColor="text1"/>
          </w:rPr>
          <w:t>s</w:t>
        </w:r>
        <w:r w:rsidR="000245AC">
          <w:rPr>
            <w:bCs/>
            <w:color w:val="000000" w:themeColor="text1"/>
          </w:rPr>
          <w:t xml:space="preserve"> 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lastRenderedPageBreak/>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t>ALS diagnosis</w:t>
        </w:r>
        <w:r w:rsidR="006B7543">
          <w:rPr>
            <w:bCs/>
            <w:color w:val="000000" w:themeColor="text1"/>
          </w:rPr>
          <w:t>,</w:t>
        </w:r>
        <w:r w:rsidR="006078C8">
          <w:rPr>
            <w:bCs/>
            <w:color w:val="000000" w:themeColor="text1"/>
          </w:rPr>
          <w:fldChar w:fldCharType="begin"/>
        </w:r>
        <w:r w:rsidR="004B132D">
          <w:rPr>
            <w:bCs/>
            <w:color w:val="000000" w:themeColor="text1"/>
          </w:rPr>
          <w:instrText xml:space="preserve"> ADDIN ZOTERO_ITEM CSL_CITATION {"citationID":"d9uPjybD","properties":{"formattedCitation":"\\super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6078C8">
          <w:rPr>
            <w:bCs/>
            <w:color w:val="000000" w:themeColor="text1"/>
          </w:rPr>
          <w:fldChar w:fldCharType="separate"/>
        </w:r>
        <w:r w:rsidR="00E52BA5" w:rsidRPr="00E52BA5">
          <w:rPr>
            <w:color w:val="000000"/>
            <w:vertAlign w:val="superscript"/>
          </w:rPr>
          <w:t>38</w:t>
        </w:r>
        <w:r w:rsidR="006078C8">
          <w:rPr>
            <w:bCs/>
            <w:color w:val="000000" w:themeColor="text1"/>
          </w:rPr>
          <w:fldChar w:fldCharType="end"/>
        </w:r>
        <w:r w:rsidR="006B7543">
          <w:rPr>
            <w:bCs/>
            <w:color w:val="000000" w:themeColor="text1"/>
          </w:rPr>
          <w:t xml:space="preserve"> </w:t>
        </w:r>
        <w:r w:rsidR="0059784B">
          <w:rPr>
            <w:bCs/>
            <w:color w:val="000000" w:themeColor="text1"/>
          </w:rPr>
          <w:t>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4B132D">
          <w:rPr>
            <w:bCs/>
            <w:color w:val="000000" w:themeColor="text1"/>
          </w:rPr>
          <w:instrText xml:space="preserve"> ADDIN ZOTERO_ITEM CSL_CITATION {"citationID":"8JdlJQiU","properties":{"formattedCitation":"\\super 76\\nosupersub{}","plainCitation":"76","noteIndex":0},"citationItems":[{"id":1145,"uris":["http://zotero.org/users/6925055/items/83DG4LRF"],"itemData":{"id":1145,"type":"article-journal","container-title":"Neuroepidemiology","issue":"1-2","note":"publisher: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A72CAA" w:rsidRPr="00A72CAA">
          <w:rPr>
            <w:color w:val="000000"/>
            <w:vertAlign w:val="superscript"/>
          </w:rPr>
          <w:t>76</w:t>
        </w:r>
        <w:r w:rsidR="005C773E">
          <w:rPr>
            <w:bCs/>
            <w:color w:val="000000" w:themeColor="text1"/>
          </w:rPr>
          <w:fldChar w:fldCharType="end"/>
        </w:r>
        <w:r w:rsidR="009F2928">
          <w:rPr>
            <w:bCs/>
            <w:color w:val="000000" w:themeColor="text1"/>
          </w:rPr>
          <w:t xml:space="preserve"> Although we did not find an association with </w:t>
        </w:r>
        <w:r w:rsidR="005D2F94">
          <w:rPr>
            <w:bCs/>
            <w:color w:val="000000" w:themeColor="text1"/>
          </w:rPr>
          <w:t xml:space="preserve">non-EC </w:t>
        </w:r>
        <w:r w:rsidR="009F2928">
          <w:rPr>
            <w:bCs/>
            <w:color w:val="000000" w:themeColor="text1"/>
          </w:rPr>
          <w:t>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as our PM</w:t>
        </w:r>
        <w:r w:rsidR="009F2928" w:rsidRPr="005D504C">
          <w:rPr>
            <w:bCs/>
            <w:color w:val="000000" w:themeColor="text1"/>
            <w:vertAlign w:val="subscript"/>
          </w:rPr>
          <w:t>2.5</w:t>
        </w:r>
        <w:r w:rsidR="009F2928">
          <w:rPr>
            <w:bCs/>
            <w:color w:val="000000" w:themeColor="text1"/>
          </w:rPr>
          <w:t xml:space="preserve"> effect estimates capture the PM</w:t>
        </w:r>
        <w:r w:rsidR="009F2928" w:rsidRPr="005D504C">
          <w:rPr>
            <w:bCs/>
            <w:color w:val="000000" w:themeColor="text1"/>
            <w:vertAlign w:val="subscript"/>
          </w:rPr>
          <w:t>2.5</w:t>
        </w:r>
        <w:r w:rsidR="009F2928">
          <w:rPr>
            <w:bCs/>
            <w:color w:val="000000" w:themeColor="text1"/>
          </w:rPr>
          <w:t xml:space="preserve"> components</w:t>
        </w:r>
        <w:r w:rsidR="00AC6CDF">
          <w:rPr>
            <w:bCs/>
            <w:color w:val="000000" w:themeColor="text1"/>
          </w:rPr>
          <w:t xml:space="preserve"> </w:t>
        </w:r>
        <w:r w:rsidR="00B3549C">
          <w:rPr>
            <w:bCs/>
            <w:color w:val="000000" w:themeColor="text1"/>
          </w:rPr>
          <w:t>not accounted for by</w:t>
        </w:r>
        <w:r w:rsidR="00AC6CDF">
          <w:rPr>
            <w:bCs/>
            <w:color w:val="000000" w:themeColor="text1"/>
          </w:rPr>
          <w:t xml:space="preserve"> other pollutants in the analysis</w:t>
        </w:r>
        <w:r w:rsidR="009F2928">
          <w:rPr>
            <w:bCs/>
            <w:color w:val="000000" w:themeColor="text1"/>
          </w:rPr>
          <w:t>.</w:t>
        </w:r>
      </w:ins>
    </w:p>
    <w:p w14:paraId="11B37D76" w14:textId="77777777" w:rsidR="009958AF" w:rsidRDefault="009958AF" w:rsidP="004115DF">
      <w:pPr>
        <w:jc w:val="both"/>
        <w:rPr>
          <w:ins w:id="314" w:author="Parks, Robbie M" w:date="2022-04-26T11:45:00Z"/>
          <w:bCs/>
          <w:color w:val="000000" w:themeColor="text1"/>
        </w:rPr>
      </w:pPr>
    </w:p>
    <w:p w14:paraId="3F471DFB" w14:textId="673BC151" w:rsidR="00CC43CD" w:rsidRDefault="00983FD5" w:rsidP="004115DF">
      <w:pPr>
        <w:jc w:val="both"/>
        <w:rPr>
          <w:ins w:id="315" w:author="Parks, Robbie M" w:date="2022-04-26T11:45:00Z"/>
          <w:bCs/>
          <w:color w:val="000000" w:themeColor="text1"/>
        </w:rPr>
      </w:pPr>
      <w:ins w:id="316" w:author="Parks, Robbie M" w:date="2022-04-26T11:45:00Z">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sidR="00D52636">
          <w:rPr>
            <w:bCs/>
            <w:color w:val="000000" w:themeColor="text1"/>
          </w:rPr>
          <w:t>—</w:t>
        </w:r>
        <w:r>
          <w:rPr>
            <w:bCs/>
            <w:color w:val="000000" w:themeColor="text1"/>
          </w:rPr>
          <w:t>a large part of which comes from diesel combustion</w:t>
        </w:r>
        <w:r w:rsidR="00592D9C">
          <w:rPr>
            <w:bCs/>
            <w:color w:val="000000" w:themeColor="text1"/>
          </w:rPr>
          <w:t xml:space="preserve"> and small combustion sources (such as wood stoves)</w:t>
        </w:r>
        <w:r w:rsidR="00A26422">
          <w:rPr>
            <w:bCs/>
            <w:color w:val="000000" w:themeColor="text1"/>
          </w:rPr>
          <w:t xml:space="preserve"> in European urban centers, where prevalence of diesel cars is high</w:t>
        </w:r>
        <w:r>
          <w:rPr>
            <w:bCs/>
            <w:color w:val="000000" w:themeColor="text1"/>
          </w:rPr>
          <w:fldChar w:fldCharType="begin"/>
        </w:r>
        <w:r w:rsidR="004B132D">
          <w:rPr>
            <w:bCs/>
            <w:color w:val="000000" w:themeColor="text1"/>
          </w:rPr>
          <w:instrText xml:space="preserve"> ADDIN ZOTERO_ITEM CSL_CITATION {"citationID":"VorvH4SR","properties":{"formattedCitation":"\\super 77\\nosupersub{}","plainCitation":"77","noteIndex":0},"citationItems":[{"id":1170,"uris":["http://zotero.org/users/6925055/items/786VXD79"],"itemData":{"id":1170,"type":"article-journal","note":"publisher: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Pr>
            <w:bCs/>
            <w:color w:val="000000" w:themeColor="text1"/>
          </w:rPr>
          <w:fldChar w:fldCharType="separate"/>
        </w:r>
        <w:r w:rsidR="00A72CAA" w:rsidRPr="00A72CAA">
          <w:rPr>
            <w:color w:val="000000"/>
            <w:vertAlign w:val="superscript"/>
          </w:rPr>
          <w:t>77</w:t>
        </w:r>
        <w:r>
          <w:rPr>
            <w:bCs/>
            <w:color w:val="000000" w:themeColor="text1"/>
          </w:rPr>
          <w:fldChar w:fldCharType="end"/>
        </w:r>
        <w:r w:rsidR="00D52636">
          <w:rPr>
            <w:bCs/>
            <w:color w:val="000000" w:themeColor="text1"/>
          </w:rPr>
          <w:t>—</w:t>
        </w:r>
        <w:r>
          <w:rPr>
            <w:bCs/>
            <w:color w:val="000000" w:themeColor="text1"/>
          </w:rPr>
          <w:t xml:space="preserve">has a high probability of a positive association with ALS diagnosis. </w:t>
        </w:r>
        <w:r w:rsidR="000A1E17">
          <w:rPr>
            <w:bCs/>
            <w:color w:val="000000" w:themeColor="text1"/>
          </w:rPr>
          <w:t xml:space="preserve">In our </w:t>
        </w:r>
        <w:r w:rsidR="007210D1">
          <w:rPr>
            <w:bCs/>
            <w:color w:val="000000" w:themeColor="text1"/>
          </w:rPr>
          <w:t>previous study of ALS and occupation</w:t>
        </w:r>
        <w:r w:rsidR="00186B9D">
          <w:rPr>
            <w:bCs/>
            <w:color w:val="000000" w:themeColor="text1"/>
          </w:rPr>
          <w:t>al exposures</w:t>
        </w:r>
        <w:r w:rsidR="007210D1">
          <w:rPr>
            <w:bCs/>
            <w:color w:val="000000" w:themeColor="text1"/>
          </w:rPr>
          <w:t xml:space="preserve"> in Denmark </w:t>
        </w:r>
        <w:r w:rsidR="000A1E17">
          <w:rPr>
            <w:bCs/>
            <w:color w:val="000000" w:themeColor="text1"/>
          </w:rPr>
          <w:t xml:space="preserve">we </w:t>
        </w:r>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xml:space="preserve">, associated with exposure to diesel </w:t>
        </w:r>
        <w:r w:rsidR="002C62CE">
          <w:rPr>
            <w:bCs/>
            <w:color w:val="000000" w:themeColor="text1"/>
          </w:rPr>
          <w:t xml:space="preserve">engine </w:t>
        </w:r>
        <w:r w:rsidR="00E31F8A">
          <w:rPr>
            <w:bCs/>
            <w:color w:val="000000" w:themeColor="text1"/>
          </w:rPr>
          <w:t>exhausts</w:t>
        </w:r>
        <w:r w:rsidR="006A50F5">
          <w:rPr>
            <w:bCs/>
            <w:color w:val="000000" w:themeColor="text1"/>
          </w:rPr>
          <w:t xml:space="preserve">, </w:t>
        </w:r>
        <w:r w:rsidR="007210D1">
          <w:rPr>
            <w:bCs/>
            <w:color w:val="000000" w:themeColor="text1"/>
          </w:rPr>
          <w:t>were at higher relative risk than those in other employment</w:t>
        </w:r>
        <w:r w:rsidR="000A1E17">
          <w:rPr>
            <w:bCs/>
            <w:color w:val="000000" w:themeColor="text1"/>
          </w:rPr>
          <w:t>s</w:t>
        </w:r>
        <w:r w:rsidR="007210D1">
          <w:rPr>
            <w:bCs/>
            <w:color w:val="000000" w:themeColor="text1"/>
          </w:rPr>
          <w:t>.</w:t>
        </w:r>
        <w:r w:rsidR="004829C1">
          <w:rPr>
            <w:bCs/>
            <w:color w:val="000000" w:themeColor="text1"/>
          </w:rPr>
          <w:fldChar w:fldCharType="begin"/>
        </w:r>
        <w:r w:rsidR="004B132D">
          <w:rPr>
            <w:bCs/>
            <w:color w:val="000000" w:themeColor="text1"/>
          </w:rPr>
          <w:instrText xml:space="preserve"> ADDIN ZOTERO_ITEM CSL_CITATION {"citationID":"blsb0e5Q","properties":{"formattedCitation":"\\super 61\\nosupersub{}","plainCitation":"61","noteIndex":0},"citationItems":[{"id":1147,"uris":["http://zotero.org/users/6925055/items/2NGLH58G"],"itemData":{"id":1147,"type":"article-journal","abstract":"Objectives\nSeveral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4829C1">
          <w:rPr>
            <w:bCs/>
            <w:color w:val="000000" w:themeColor="text1"/>
          </w:rPr>
          <w:fldChar w:fldCharType="separate"/>
        </w:r>
        <w:r w:rsidR="00A72CAA" w:rsidRPr="00A72CAA">
          <w:rPr>
            <w:color w:val="000000"/>
            <w:vertAlign w:val="superscript"/>
          </w:rPr>
          <w:t>61</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4B132D">
          <w:rPr>
            <w:bCs/>
            <w:color w:val="000000" w:themeColor="text1"/>
          </w:rPr>
          <w:instrText xml:space="preserve"> ADDIN ZOTERO_ITEM CSL_CITATION {"citationID":"M27ZV3n3","properties":{"formattedCitation":"\\super 78\\nosupersub{}","plainCitation":"78","noteIndex":0},"citationItems":[{"id":1150,"uris":["http://zotero.org/users/6925055/items/BUJIE6PX"],"itemData":{"id":1150,"type":"article-journal","container-title":"PloS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A72CAA" w:rsidRPr="00A72CAA">
          <w:rPr>
            <w:color w:val="000000"/>
            <w:vertAlign w:val="superscript"/>
          </w:rPr>
          <w:t>78</w:t>
        </w:r>
        <w:r w:rsidR="003A3F7F">
          <w:rPr>
            <w:bCs/>
            <w:color w:val="000000" w:themeColor="text1"/>
          </w:rPr>
          <w:fldChar w:fldCharType="end"/>
        </w:r>
        <w:r w:rsidR="00591403">
          <w:rPr>
            <w:bCs/>
            <w:color w:val="000000" w:themeColor="text1"/>
          </w:rPr>
          <w:t xml:space="preserve"> </w:t>
        </w:r>
        <w:r w:rsidR="00E4603A">
          <w:rPr>
            <w:bCs/>
            <w:color w:val="000000" w:themeColor="text1"/>
          </w:rPr>
          <w:t>EC</w:t>
        </w:r>
        <w:r w:rsidR="006D07C0">
          <w:rPr>
            <w:bCs/>
            <w:color w:val="000000" w:themeColor="text1"/>
          </w:rPr>
          <w:t xml:space="preserve"> </w:t>
        </w:r>
        <w:r w:rsidR="00BF5447">
          <w:rPr>
            <w:bCs/>
            <w:color w:val="000000" w:themeColor="text1"/>
          </w:rPr>
          <w:t xml:space="preserve">exposure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4B132D">
          <w:rPr>
            <w:bCs/>
            <w:color w:val="000000" w:themeColor="text1"/>
          </w:rPr>
          <w:instrText xml:space="preserve"> ADDIN ZOTERO_ITEM CSL_CITATION {"citationID":"YyXHctLj","properties":{"formattedCitation":"\\super 79\\nosupersub{}","plainCitation":"79","noteIndex":0},"citationItems":[{"id":1151,"uris":["http://zotero.org/users/6925055/items/ELUJMV5C"],"itemData":{"id":1151,"type":"article-journal","abstract":"BACKGROUND: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A72CAA" w:rsidRPr="00A72CAA">
          <w:rPr>
            <w:color w:val="000000"/>
            <w:vertAlign w:val="superscript"/>
          </w:rPr>
          <w:t>79</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4B132D">
          <w:rPr>
            <w:bCs/>
            <w:color w:val="000000" w:themeColor="text1"/>
          </w:rPr>
          <w:instrText xml:space="preserve"> ADDIN ZOTERO_ITEM CSL_CITATION {"citationID":"7IY9GKuj","properties":{"formattedCitation":"\\super 80\\nosupersub{}","plainCitation":"80","noteIndex":0},"citationItems":[{"id":1156,"uris":["http://zotero.org/users/6925055/items/X47HY2LJ"],"itemData":{"id":1156,"type":"article-journal","abstract":"Black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A72CAA" w:rsidRPr="00A72CAA">
          <w:rPr>
            <w:color w:val="000000"/>
            <w:vertAlign w:val="superscript"/>
          </w:rPr>
          <w:t>80</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4B132D">
          <w:rPr>
            <w:bCs/>
            <w:color w:val="000000" w:themeColor="text1"/>
          </w:rPr>
          <w:instrText xml:space="preserve"> ADDIN ZOTERO_ITEM CSL_CITATION {"citationID":"G5YVQTgA","properties":{"formattedCitation":"\\super 80,81\\nosupersub{}","plainCitation":"80,81","noteIndex":0},"citationItems":[{"id":1153,"uris":["http://zotero.org/users/6925055/items/7VDV72SC"],"itemData":{"id":1153,"type":"article-journal","abstract":"We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A72CAA" w:rsidRPr="00A72CAA">
          <w:rPr>
            <w:color w:val="000000"/>
            <w:vertAlign w:val="superscript"/>
          </w:rPr>
          <w:t>80,81</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bCs/>
            <w:color w:val="000000" w:themeColor="text1"/>
          </w:rPr>
          <w:t>.</w:t>
        </w:r>
        <w:r w:rsidR="00AE484B">
          <w:rPr>
            <w:bCs/>
            <w:color w:val="000000" w:themeColor="text1"/>
          </w:rPr>
          <w:t xml:space="preserve"> </w:t>
        </w:r>
        <w:r w:rsidR="00356B3E">
          <w:rPr>
            <w:bCs/>
            <w:color w:val="000000" w:themeColor="text1"/>
          </w:rPr>
          <w:t xml:space="preserve">These factors have also previously been identified as </w:t>
        </w:r>
        <w:r w:rsidR="008F6C0A">
          <w:rPr>
            <w:bCs/>
            <w:color w:val="000000" w:themeColor="text1"/>
          </w:rPr>
          <w:t xml:space="preserve">particular </w:t>
        </w:r>
        <w:r w:rsidR="00356B3E">
          <w:rPr>
            <w:bCs/>
            <w:color w:val="000000" w:themeColor="text1"/>
          </w:rPr>
          <w:t>pathways to pathogenesis of ALS.</w:t>
        </w:r>
        <w:r w:rsidR="00356B3E" w:rsidRPr="00BE40FA">
          <w:rPr>
            <w:color w:val="000000" w:themeColor="text1"/>
          </w:rPr>
          <w:fldChar w:fldCharType="begin"/>
        </w:r>
        <w:r w:rsidR="004B132D">
          <w:rPr>
            <w:color w:val="000000" w:themeColor="text1"/>
          </w:rPr>
          <w:instrText xml:space="preserve"> ADDIN ZOTERO_ITEM CSL_CITATION {"citationID":"qJbvwbh2","properties":{"formattedCitation":"\\super 30\\uc0\\u8211{}34\\nosupersub{}","plainCitation":"30–34","noteIndex":0},"citationItems":[{"id":1121,"uris":["http://zotero.org/users/6925055/items/2F54LUEW"],"itemData":{"id":1121,"type":"article-journal","container-title":"Nature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E40FA">
          <w:rPr>
            <w:color w:val="000000" w:themeColor="text1"/>
          </w:rPr>
          <w:fldChar w:fldCharType="separate"/>
        </w:r>
        <w:r w:rsidR="00E52BA5" w:rsidRPr="00E52BA5">
          <w:rPr>
            <w:color w:val="000000"/>
            <w:vertAlign w:val="superscript"/>
          </w:rPr>
          <w:t>30–34</w:t>
        </w:r>
        <w:r w:rsidR="00356B3E" w:rsidRPr="00BE40FA">
          <w:rPr>
            <w:color w:val="000000" w:themeColor="text1"/>
          </w:rPr>
          <w:fldChar w:fldCharType="end"/>
        </w:r>
        <w:r w:rsidR="00356B3E">
          <w:rPr>
            <w:bCs/>
            <w:color w:val="000000" w:themeColor="text1"/>
          </w:rPr>
          <w:t xml:space="preserve"> </w:t>
        </w:r>
      </w:ins>
    </w:p>
    <w:p w14:paraId="27196EF0" w14:textId="77777777" w:rsidR="00CC43CD" w:rsidRDefault="00CC43CD" w:rsidP="004115DF">
      <w:pPr>
        <w:jc w:val="both"/>
        <w:rPr>
          <w:ins w:id="317" w:author="Parks, Robbie M" w:date="2022-04-26T11:45:00Z"/>
          <w:bCs/>
          <w:color w:val="000000" w:themeColor="text1"/>
        </w:rPr>
      </w:pPr>
    </w:p>
    <w:p w14:paraId="76B5D94E" w14:textId="4EBB3818" w:rsidR="007210D1" w:rsidRPr="00742BC3" w:rsidRDefault="004E7AE3" w:rsidP="004115DF">
      <w:pPr>
        <w:jc w:val="both"/>
        <w:rPr>
          <w:ins w:id="318" w:author="Parks, Robbie M" w:date="2022-04-26T11:45:00Z"/>
          <w:bCs/>
          <w:i/>
          <w:iCs/>
        </w:rPr>
      </w:pPr>
      <w:ins w:id="319" w:author="Parks, Robbie M" w:date="2022-04-26T11:45:00Z">
        <w:r>
          <w:rPr>
            <w:bCs/>
            <w:color w:val="000000" w:themeColor="text1"/>
          </w:rPr>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r w:rsidR="00E91B2F">
          <w:rPr>
            <w:bCs/>
            <w:color w:val="000000" w:themeColor="text1"/>
          </w:rPr>
          <w:t>EC</w:t>
        </w:r>
        <w:r w:rsidR="00CC32DA">
          <w:rPr>
            <w:bCs/>
            <w:color w:val="000000" w:themeColor="text1"/>
          </w:rPr>
          <w:t>.</w:t>
        </w:r>
        <w:r>
          <w:rPr>
            <w:bCs/>
            <w:color w:val="000000" w:themeColor="text1"/>
          </w:rPr>
          <w:fldChar w:fldCharType="begin"/>
        </w:r>
        <w:r w:rsidR="004B132D">
          <w:rPr>
            <w:bCs/>
            <w:color w:val="000000" w:themeColor="text1"/>
          </w:rPr>
          <w:instrText xml:space="preserve"> ADDIN ZOTERO_ITEM CSL_CITATION {"citationID":"zs4Sty9Y","properties":{"formattedCitation":"\\super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Pr>
            <w:bCs/>
            <w:color w:val="000000" w:themeColor="text1"/>
          </w:rPr>
          <w:fldChar w:fldCharType="separate"/>
        </w:r>
        <w:r w:rsidR="00E52BA5" w:rsidRPr="00E52BA5">
          <w:rPr>
            <w:color w:val="000000"/>
            <w:vertAlign w:val="superscript"/>
          </w:rPr>
          <w:t>38</w:t>
        </w:r>
        <w:r>
          <w:rPr>
            <w:bCs/>
            <w:color w:val="000000" w:themeColor="text1"/>
          </w:rPr>
          <w:fldChar w:fldCharType="end"/>
        </w:r>
        <w:r>
          <w:rPr>
            <w:bCs/>
            <w:color w:val="000000" w:themeColor="text1"/>
          </w:rPr>
          <w:t xml:space="preserve"> </w:t>
        </w:r>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r w:rsidR="00BB2AF7">
          <w:rPr>
            <w:bCs/>
            <w:color w:val="000000" w:themeColor="text1"/>
          </w:rPr>
          <w:t>study</w:t>
        </w:r>
        <w:r w:rsidR="00CC32DA">
          <w:rPr>
            <w:bCs/>
            <w:color w:val="000000" w:themeColor="text1"/>
          </w:rPr>
          <w:t>)</w:t>
        </w:r>
        <w:r w:rsidR="00171156">
          <w:rPr>
            <w:bCs/>
            <w:color w:val="000000" w:themeColor="text1"/>
          </w:rPr>
          <w:t>, which is expected given that they are both combustion products commonly associated with emissions in urban environments</w:t>
        </w:r>
        <w:r w:rsidR="0083222E">
          <w:rPr>
            <w:bCs/>
            <w:color w:val="000000" w:themeColor="text1"/>
          </w:rPr>
          <w:t>.</w:t>
        </w:r>
        <w:r w:rsidR="005665AE">
          <w:rPr>
            <w:bCs/>
            <w:color w:val="000000" w:themeColor="text1"/>
          </w:rPr>
          <w:t xml:space="preserve"> </w:t>
        </w:r>
        <w:r w:rsidR="00742BC3" w:rsidRPr="00742BC3">
          <w:rPr>
            <w:bCs/>
          </w:rPr>
          <w:t xml:space="preserve">EC exposure was more strongly associated with 1-year than for 5-/10-year average concentrations, which may indicate that the previous year of exposure may be the most relevant exposure window relevant to traffic-related </w:t>
        </w:r>
        <w:r w:rsidR="00742BC3" w:rsidRPr="00742BC3">
          <w:rPr>
            <w:bCs/>
          </w:rPr>
          <w:lastRenderedPageBreak/>
          <w:t>exposures and ALS; this is biologically plausible, as this critical exposure window would be at the pre-symptomatic stage of underlying ALS progression, where traffic-related pollution exposure may add to the ongoing cellular or molecular process of the disease, to the point where the body can no longer compensate and subsequently enters the clinical phase.</w:t>
        </w:r>
        <w:r w:rsidR="00742BC3" w:rsidRPr="00742BC3">
          <w:rPr>
            <w:bCs/>
          </w:rPr>
          <w:fldChar w:fldCharType="begin"/>
        </w:r>
        <w:r w:rsidR="00CA4500">
          <w:rPr>
            <w:bCs/>
          </w:rPr>
          <w:instrText xml:space="preserve"> ADDIN ZOTERO_ITEM CSL_CITATION {"citationID":"9M9r1dvK","properties":{"formattedCitation":"\\super 82\\uc0\\u8211{}84\\nosupersub{}","plainCitation":"82–84","noteIndex":0},"citationItems":[{"id":1283,"uris":["http://zotero.org/users/6925055/items/6C2UK3N4"],"itemData":{"id":1283,"type":"article-journal","container-title":"Amyotrophic Lateral Sclerosis and Frontotemporal Degeneration","issue":"5-6","note":"publisher: Taylor &amp; Francis","page":"303–309","title":"Defining pre-symptomatic amyotrophic lateral sclerosis","volume":"20","author":[{"family":"Benatar","given":"Michael"},{"family":"Turner","given":"Martin R"},{"family":"Wuu","given":"Joanne"}],"issued":{"date-parts":[["2019"]]}}},{"id":1281,"uris":["http://zotero.org/users/6925055/items/AVV54FMV"],"itemData":{"id":1281,"type":"article-journal","title":"Preventing amyotrophic lateral sclerosis: insights from pre-symptomatic neurodegenerative diseases","author":[{"family":"Benatar","given":"Michael"},{"family":"Wuu","given":"Joanne"},{"family":"McHutchison","given":"Caroline"},{"family":"Postuma","given":"Ronald B"},{"family":"Boeve","given":"Bradley F"},{"family":"Petersen","given":"Ronald"},{"family":"Ross","given":"Christopher A"},{"family":"Rosen","given":"Howard"},{"family":"Arias","given":"Jalayne J"},{"family":"Fradette","given":"Stephanie"},{"literal":"others"}],"issued":{"date-parts":[["2021"]]}}},{"id":1282,"uris":["http://zotero.org/users/6925055/items/IP3ZE5GY"],"itemData":{"id":1282,"type":"article-journal","container-title":"Journal of Neurology, Neurosurgery &amp; Psychiatry","issue":"11","note":"publisher: BMJ Publishing Group Ltd","page":"1232–1238","title":"Amyotrophic lateral sclerosis: A long preclinical period?","volume":"85","author":[{"family":"Eisen","given":"Andrew"},{"family":"Kiernan","given":"Matthew"},{"family":"Mitsumoto","given":"Hiroshi"},{"family":"Swash","given":"Michael"}],"issued":{"date-parts":[["2014"]]}}}],"schema":"https://github.com/citation-style-language/schema/raw/master/csl-citation.json"} </w:instrText>
        </w:r>
        <w:r w:rsidR="00742BC3" w:rsidRPr="00742BC3">
          <w:rPr>
            <w:bCs/>
          </w:rPr>
          <w:fldChar w:fldCharType="separate"/>
        </w:r>
        <w:r w:rsidR="00742BC3" w:rsidRPr="00742BC3">
          <w:rPr>
            <w:bCs/>
            <w:vertAlign w:val="superscript"/>
          </w:rPr>
          <w:t>82–84</w:t>
        </w:r>
        <w:r w:rsidR="00742BC3" w:rsidRPr="00742BC3">
          <w:rPr>
            <w:bCs/>
          </w:rPr>
          <w:fldChar w:fldCharType="end"/>
        </w:r>
        <w:r w:rsidR="00742BC3">
          <w:rPr>
            <w:bCs/>
            <w:i/>
            <w:iCs/>
          </w:rPr>
          <w:t xml:space="preserve"> </w:t>
        </w:r>
        <w:r w:rsidR="00A23C64" w:rsidRPr="00A23C64">
          <w:rPr>
            <w:bCs/>
            <w:color w:val="000000" w:themeColor="text1"/>
          </w:rPr>
          <w:t>We do not expect that these results are attributed to reverse causation, as we have lagged these 1-year exposures by one year already prior to diagnosis</w:t>
        </w:r>
        <w:r w:rsidR="00197D47">
          <w:rPr>
            <w:bCs/>
            <w:color w:val="000000" w:themeColor="text1"/>
          </w:rPr>
          <w:t xml:space="preserve">, and there </w:t>
        </w:r>
        <w:r w:rsidR="00D57E90">
          <w:rPr>
            <w:bCs/>
            <w:color w:val="000000" w:themeColor="text1"/>
          </w:rPr>
          <w:t xml:space="preserve">was </w:t>
        </w:r>
        <w:r w:rsidR="00197D47">
          <w:rPr>
            <w:bCs/>
            <w:color w:val="000000" w:themeColor="text1"/>
          </w:rPr>
          <w:t>likely little substantial residential movement in the year before ALS diagnosis</w:t>
        </w:r>
        <w:r w:rsidR="0003176B">
          <w:rPr>
            <w:bCs/>
            <w:color w:val="000000" w:themeColor="text1"/>
          </w:rPr>
          <w:t>.</w:t>
        </w:r>
        <w:r w:rsidR="00197D47">
          <w:rPr>
            <w:bCs/>
            <w:color w:val="000000" w:themeColor="text1"/>
          </w:rPr>
          <w:fldChar w:fldCharType="begin"/>
        </w:r>
        <w:r w:rsidR="00DC1374">
          <w:rPr>
            <w:bCs/>
            <w:color w:val="000000" w:themeColor="text1"/>
          </w:rPr>
          <w:instrText xml:space="preserve"> ADDIN ZOTERO_ITEM CSL_CITATION {"citationID":"VyIxp4Qi","properties":{"formattedCitation":"\\super 85\\nosupersub{}","plainCitation":"85","noteIndex":0},"citationItems":[{"id":"xyUJT9L8/MQMFJ20F","uris":["http://zotero.org/users/6925055/items/FGL45NCG"],"itemData":{"id":"Fhqsru0W/sHmB1tff","type":"article-journal","container-title":"Epidemiology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97D47">
          <w:rPr>
            <w:bCs/>
            <w:color w:val="000000" w:themeColor="text1"/>
          </w:rPr>
          <w:fldChar w:fldCharType="separate"/>
        </w:r>
        <w:r w:rsidR="004F60E6" w:rsidRPr="004F60E6">
          <w:rPr>
            <w:color w:val="000000"/>
            <w:vertAlign w:val="superscript"/>
          </w:rPr>
          <w:t>85</w:t>
        </w:r>
        <w:r w:rsidR="00197D47">
          <w:rPr>
            <w:bCs/>
            <w:color w:val="000000" w:themeColor="text1"/>
          </w:rPr>
          <w:fldChar w:fldCharType="end"/>
        </w:r>
        <w:r w:rsidR="008C431E">
          <w:rPr>
            <w:bCs/>
            <w:color w:val="000000" w:themeColor="text1"/>
          </w:rPr>
          <w:t xml:space="preserve"> </w:t>
        </w:r>
        <w:r w:rsidR="007474EF" w:rsidRPr="007474EF">
          <w:rPr>
            <w:bCs/>
          </w:rPr>
          <w:t>We do not expect that calendar time was a potential source of confounding, as the controls were matched on age and year of birth.</w:t>
        </w:r>
        <w:r w:rsidR="007474EF">
          <w:rPr>
            <w:bCs/>
            <w:i/>
            <w:iCs/>
          </w:rPr>
          <w:t xml:space="preserve"> </w:t>
        </w:r>
        <w:r w:rsidR="008C431E">
          <w:rPr>
            <w:bCs/>
            <w:color w:val="000000" w:themeColor="text1"/>
          </w:rPr>
          <w:t>The null joint association</w:t>
        </w:r>
        <w:r w:rsidR="00266AF4">
          <w:rPr>
            <w:bCs/>
            <w:color w:val="000000" w:themeColor="text1"/>
          </w:rPr>
          <w:t>, combined with the largest associations from traffic-related pollutant in all models found with EC</w:t>
        </w:r>
        <w:r w:rsidR="00F14E62">
          <w:rPr>
            <w:bCs/>
            <w:color w:val="000000" w:themeColor="text1"/>
          </w:rPr>
          <w:t xml:space="preserve">, </w:t>
        </w:r>
        <w:r w:rsidR="00F037E1">
          <w:rPr>
            <w:bCs/>
            <w:color w:val="000000" w:themeColor="text1"/>
          </w:rPr>
          <w:t>further indicates that EC may be driving the association of air pollution with ALS</w:t>
        </w:r>
        <w:r w:rsidR="000536A0">
          <w:rPr>
            <w:bCs/>
            <w:color w:val="000000" w:themeColor="text1"/>
          </w:rPr>
          <w:t>, though further analysis will be necessary to confirm this</w:t>
        </w:r>
        <w:r w:rsidR="00B703ED">
          <w:rPr>
            <w:bCs/>
            <w:color w:val="000000" w:themeColor="text1"/>
          </w:rPr>
          <w:t>.</w:t>
        </w:r>
      </w:ins>
    </w:p>
    <w:p w14:paraId="039757DA" w14:textId="395E6EC3" w:rsidR="00890B87" w:rsidRPr="00AC757D" w:rsidRDefault="00890B87" w:rsidP="004115DF">
      <w:pPr>
        <w:jc w:val="both"/>
        <w:rPr>
          <w:bCs/>
          <w:color w:val="000000" w:themeColor="text1"/>
        </w:rPr>
        <w:pPrChange w:id="320" w:author="Parks, Robbie M" w:date="2022-04-26T11:45:00Z">
          <w:pPr/>
        </w:pPrChange>
      </w:pPr>
    </w:p>
    <w:p w14:paraId="672915A3" w14:textId="438456A8" w:rsidR="004679EB" w:rsidRPr="008802EC" w:rsidRDefault="00261E5A" w:rsidP="004115DF">
      <w:pPr>
        <w:jc w:val="both"/>
        <w:rPr>
          <w:i/>
          <w:rPrChange w:id="321" w:author="Parks, Robbie M" w:date="2022-04-26T11:45:00Z">
            <w:rPr>
              <w:color w:val="000000" w:themeColor="text1"/>
            </w:rPr>
          </w:rPrChange>
        </w:rPr>
        <w:pPrChange w:id="322" w:author="Parks, Robbie M" w:date="2022-04-26T11:45:00Z">
          <w:pPr/>
        </w:pPrChange>
      </w:pPr>
      <w:r>
        <w:rPr>
          <w:bCs/>
          <w:color w:val="000000" w:themeColor="text1"/>
        </w:rPr>
        <w:t xml:space="preserve">Our study used one the </w:t>
      </w:r>
      <w:r w:rsidR="00FD5115">
        <w:rPr>
          <w:bCs/>
          <w:color w:val="000000" w:themeColor="text1"/>
        </w:rPr>
        <w:t>larges</w:t>
      </w:r>
      <w:r>
        <w:rPr>
          <w:bCs/>
          <w:color w:val="000000" w:themeColor="text1"/>
        </w:rPr>
        <w:t>t</w:t>
      </w:r>
      <w:r w:rsidR="00FD5115">
        <w:rPr>
          <w:bCs/>
          <w:color w:val="000000" w:themeColor="text1"/>
        </w:rPr>
        <w:t xml:space="preserve"> number of ALS </w:t>
      </w:r>
      <w:r w:rsidR="000A1E17">
        <w:rPr>
          <w:bCs/>
          <w:color w:val="000000" w:themeColor="text1"/>
        </w:rPr>
        <w:t>patients</w:t>
      </w:r>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r w:rsidR="00AD7ED6">
        <w:rPr>
          <w:bCs/>
          <w:color w:val="000000" w:themeColor="text1"/>
        </w:rPr>
        <w:t xml:space="preserve">strength of our study is that </w:t>
      </w:r>
      <w:r w:rsidR="008A663D">
        <w:rPr>
          <w:bCs/>
          <w:color w:val="000000" w:themeColor="text1"/>
        </w:rPr>
        <w:t xml:space="preserve">we </w:t>
      </w:r>
      <w:r w:rsidR="00084667">
        <w:rPr>
          <w:bCs/>
          <w:color w:val="000000" w:themeColor="text1"/>
        </w:rPr>
        <w:t>leverag</w:t>
      </w:r>
      <w:r w:rsidR="008A663D">
        <w:rPr>
          <w:bCs/>
          <w:color w:val="000000" w:themeColor="text1"/>
        </w:rPr>
        <w:t>ed</w:t>
      </w:r>
      <w:r w:rsidR="00084667">
        <w:rPr>
          <w:bCs/>
          <w:color w:val="000000" w:themeColor="text1"/>
        </w:rPr>
        <w:t xml:space="preserve"> highly correlated traffic pollutants and Bayesian hierarchical modeling </w:t>
      </w:r>
      <w:r w:rsidR="008A663D">
        <w:rPr>
          <w:bCs/>
          <w:color w:val="000000" w:themeColor="text1"/>
        </w:rPr>
        <w:t xml:space="preserve">and </w:t>
      </w:r>
      <w:r w:rsidR="00084667">
        <w:rPr>
          <w:bCs/>
          <w:color w:val="000000" w:themeColor="text1"/>
        </w:rPr>
        <w:t>were able to estimate independent and joint traffic-related pollutant associations, as well as an overall traffic estimat</w:t>
      </w:r>
      <w:r w:rsidR="00DA1AB3">
        <w:rPr>
          <w:bCs/>
          <w:color w:val="000000" w:themeColor="text1"/>
        </w:rPr>
        <w:t>e. A</w:t>
      </w:r>
      <w:r w:rsidR="00F21B2D">
        <w:rPr>
          <w:bCs/>
          <w:color w:val="000000" w:themeColor="text1"/>
        </w:rPr>
        <w:t xml:space="preserve">lthough we </w:t>
      </w:r>
      <w:r w:rsidR="008D00BB">
        <w:rPr>
          <w:bCs/>
          <w:color w:val="000000" w:themeColor="text1"/>
        </w:rPr>
        <w:t xml:space="preserve">have adjusted </w:t>
      </w:r>
      <w:r w:rsidR="003625A6">
        <w:rPr>
          <w:bCs/>
          <w:color w:val="000000" w:themeColor="text1"/>
        </w:rPr>
        <w:t>implicitly</w:t>
      </w:r>
      <w:r w:rsidR="00E50EC1">
        <w:rPr>
          <w:bCs/>
          <w:color w:val="000000" w:themeColor="text1"/>
        </w:rPr>
        <w:t xml:space="preserve"> (by matching</w:t>
      </w:r>
      <w:r w:rsidR="0029116F">
        <w:rPr>
          <w:bCs/>
          <w:color w:val="000000" w:themeColor="text1"/>
        </w:rPr>
        <w:t>; age, sex, year of birth, vital status</w:t>
      </w:r>
      <w:r w:rsidR="00E50EC1">
        <w:rPr>
          <w:bCs/>
          <w:color w:val="000000" w:themeColor="text1"/>
        </w:rPr>
        <w:t>)</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common </w:t>
      </w:r>
      <w:r w:rsidR="00A759D0">
        <w:rPr>
          <w:bCs/>
          <w:color w:val="000000" w:themeColor="text1"/>
        </w:rPr>
        <w:t>covariates (SES,</w:t>
      </w:r>
      <w:r w:rsidR="00084102">
        <w:rPr>
          <w:bCs/>
          <w:color w:val="000000" w:themeColor="text1"/>
        </w:rPr>
        <w:t xml:space="preserve"> civil status, </w:t>
      </w:r>
      <w:r w:rsidR="00B90716">
        <w:rPr>
          <w:bCs/>
          <w:color w:val="000000" w:themeColor="text1"/>
        </w:rPr>
        <w:t xml:space="preserve">residence, </w:t>
      </w:r>
      <w:r w:rsidR="00084102">
        <w:rPr>
          <w:bCs/>
          <w:color w:val="000000" w:themeColor="text1"/>
        </w:rPr>
        <w:t>place of birth</w:t>
      </w:r>
      <w:r w:rsidR="00C77F23">
        <w:rPr>
          <w:bCs/>
          <w:color w:val="000000" w:themeColor="text1"/>
        </w:rPr>
        <w:t>), we cannot rule out residual confounding</w:t>
      </w:r>
      <w:del w:id="323" w:author="Parks, Robbie M" w:date="2022-04-26T11:45:00Z">
        <w:r w:rsidR="003A5F3C">
          <w:rPr>
            <w:bCs/>
            <w:color w:val="000000" w:themeColor="text1"/>
          </w:rPr>
          <w:delText xml:space="preserve"> (e.g., from smoking</w:delText>
        </w:r>
        <w:r w:rsidR="00221A0D">
          <w:rPr>
            <w:bCs/>
            <w:color w:val="000000" w:themeColor="text1"/>
          </w:rPr>
          <w:delText xml:space="preserve"> or body mass index</w:delText>
        </w:r>
        <w:r w:rsidR="00F9559F">
          <w:rPr>
            <w:bCs/>
            <w:color w:val="000000" w:themeColor="text1"/>
          </w:rPr>
          <w:delText xml:space="preserve"> (</w:delText>
        </w:r>
        <w:r w:rsidR="00221A0D">
          <w:rPr>
            <w:bCs/>
            <w:color w:val="000000" w:themeColor="text1"/>
          </w:rPr>
          <w:delText>BMI</w:delText>
        </w:r>
        <w:r w:rsidR="00F9559F">
          <w:rPr>
            <w:bCs/>
            <w:color w:val="000000" w:themeColor="text1"/>
          </w:rPr>
          <w:delText>)</w:delText>
        </w:r>
        <w:r w:rsidR="003A5F3C">
          <w:rPr>
            <w:bCs/>
            <w:color w:val="000000" w:themeColor="text1"/>
          </w:rPr>
          <w:delText>)</w:delText>
        </w:r>
        <w:r w:rsidR="00F21B2D">
          <w:rPr>
            <w:bCs/>
            <w:color w:val="000000" w:themeColor="text1"/>
          </w:rPr>
          <w:delText>.</w:delText>
        </w:r>
        <w:r w:rsidR="001F447F">
          <w:rPr>
            <w:bCs/>
            <w:color w:val="000000" w:themeColor="text1"/>
          </w:rPr>
          <w:delText xml:space="preserve"> </w:delText>
        </w:r>
        <w:r w:rsidR="00F21B2D">
          <w:rPr>
            <w:bCs/>
            <w:color w:val="000000" w:themeColor="text1"/>
          </w:rPr>
          <w:delText xml:space="preserve">However, </w:delText>
        </w:r>
        <w:r w:rsidR="001F447F">
          <w:rPr>
            <w:bCs/>
            <w:color w:val="000000" w:themeColor="text1"/>
          </w:rPr>
          <w:delText>to induce confounding</w:delText>
        </w:r>
        <w:r w:rsidR="00F21B2D">
          <w:rPr>
            <w:bCs/>
            <w:color w:val="000000" w:themeColor="text1"/>
          </w:rPr>
          <w:delText xml:space="preserve"> bias</w:delText>
        </w:r>
        <w:r w:rsidR="001F447F">
          <w:rPr>
            <w:bCs/>
            <w:color w:val="000000" w:themeColor="text1"/>
          </w:rPr>
          <w:delText>, an</w:delText>
        </w:r>
        <w:r w:rsidR="00F21B2D">
          <w:rPr>
            <w:bCs/>
            <w:color w:val="000000" w:themeColor="text1"/>
          </w:rPr>
          <w:delText>y</w:delText>
        </w:r>
        <w:r w:rsidR="001F447F">
          <w:rPr>
            <w:bCs/>
            <w:color w:val="000000" w:themeColor="text1"/>
          </w:rPr>
          <w:delText xml:space="preserve"> unaccounted-for variable would have to</w:delText>
        </w:r>
        <w:r w:rsidR="00D22BC5">
          <w:rPr>
            <w:bCs/>
            <w:color w:val="000000" w:themeColor="text1"/>
          </w:rPr>
          <w:delText xml:space="preserve"> influence </w:delText>
        </w:r>
        <w:r w:rsidR="001F447F">
          <w:rPr>
            <w:bCs/>
            <w:color w:val="000000" w:themeColor="text1"/>
          </w:rPr>
          <w:delText>both ALS diagnosis and air pollution</w:delText>
        </w:r>
        <w:r w:rsidR="00C77F23" w:rsidRPr="00A56ADD">
          <w:rPr>
            <w:bCs/>
            <w:color w:val="000000" w:themeColor="text1"/>
          </w:rPr>
          <w:delText xml:space="preserve">. </w:delText>
        </w:r>
        <w:r w:rsidR="00F754B6" w:rsidRPr="00A56ADD">
          <w:rPr>
            <w:bCs/>
            <w:color w:val="000000" w:themeColor="text1"/>
          </w:rPr>
          <w:delText>BMI</w:delText>
        </w:r>
        <w:r w:rsidR="00B56C51" w:rsidRPr="00A56ADD">
          <w:rPr>
            <w:bCs/>
            <w:color w:val="000000" w:themeColor="text1"/>
          </w:rPr>
          <w:delText>,</w:delText>
        </w:r>
        <w:r w:rsidR="00B56C51">
          <w:rPr>
            <w:bCs/>
            <w:color w:val="000000" w:themeColor="text1"/>
          </w:rPr>
          <w:delText xml:space="preserve"> previously associated with ALS,</w:delText>
        </w:r>
        <w:r w:rsidR="00D942FC">
          <w:rPr>
            <w:bCs/>
            <w:color w:val="000000" w:themeColor="text1"/>
          </w:rPr>
          <w:fldChar w:fldCharType="begin"/>
        </w:r>
        <w:r w:rsidR="00CD7377">
          <w:rPr>
            <w:bCs/>
            <w:color w:val="000000" w:themeColor="text1"/>
          </w:rPr>
          <w:delInstrText xml:space="preserve"> ADDIN ZOTERO_ITEM CSL_CITATION {"citationID":"Y6fF8rlY","properties":{"formattedCitation":"\\super 76,77\\nosupersub{}","plainCitation":"76,77","noteIndex":0},"citationItems":[{"id":1173,"uris":["http://zotero.org/users/6925055/items/LRW69RAJ"],"uri":["http://zotero.org/users/6925055/items/LRW69RAJ"],"itemData":{"id":1173,"type":"article-journal","container-title":"Neurology","issue":"5","note":"publisher: AAN Enterprises","page":"e424–e432","title":"High BMI is associated with low ALS risk: A population-based study","volume":"93","author":[{"family":"Nakken","given":"Ola"},{"family":"Meyer","given":"Haakon E"},{"family":"Stigum","given":"Hein"},{"family":"Holmøy","given":"Trygve"}],"issued":{"date-parts":[["2019"]]}}},{"id":1174,"uris":["http://zotero.org/users/6925055/items/8EIAIBRQ"],"uri":["http://zotero.org/users/6925055/items/8EIAIBRQ"],"itemData":{"id":1174,"type":"article-journal","container-title":"Amyotrophic Lateral Sclerosis","issue":"6","note":"publisher: Taylor &amp; Francis","page":"542–548","title":"A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K"},{"literal":"others"}],"issued":{"date-parts":[["2010"]]}}}],"schema":"https://github.com/citation-style-language/schema/raw/master/csl-citation.json"} </w:delInstrText>
        </w:r>
        <w:r w:rsidR="00D942FC">
          <w:rPr>
            <w:bCs/>
            <w:color w:val="000000" w:themeColor="text1"/>
          </w:rPr>
          <w:fldChar w:fldCharType="separate"/>
        </w:r>
        <w:r w:rsidR="00E52BA5" w:rsidRPr="00E52BA5">
          <w:rPr>
            <w:color w:val="000000"/>
            <w:vertAlign w:val="superscript"/>
          </w:rPr>
          <w:delText>76,77</w:delText>
        </w:r>
        <w:r w:rsidR="00D942FC">
          <w:rPr>
            <w:bCs/>
            <w:color w:val="000000" w:themeColor="text1"/>
          </w:rPr>
          <w:fldChar w:fldCharType="end"/>
        </w:r>
        <w:r w:rsidR="00A45EA1">
          <w:rPr>
            <w:bCs/>
            <w:color w:val="000000" w:themeColor="text1"/>
          </w:rPr>
          <w:delText xml:space="preserve"> would not </w:delText>
        </w:r>
        <w:r w:rsidR="00D851F2">
          <w:rPr>
            <w:bCs/>
            <w:color w:val="000000" w:themeColor="text1"/>
          </w:rPr>
          <w:delText>confound</w:delText>
        </w:r>
        <w:r w:rsidR="00A45EA1">
          <w:rPr>
            <w:bCs/>
            <w:color w:val="000000" w:themeColor="text1"/>
          </w:rPr>
          <w:delText xml:space="preserve"> the association between traffic-related air pollution and ALS</w:delText>
        </w:r>
        <w:r w:rsidR="00C214A3">
          <w:rPr>
            <w:bCs/>
            <w:color w:val="000000" w:themeColor="text1"/>
          </w:rPr>
          <w:delText>,</w:delText>
        </w:r>
        <w:r w:rsidR="00C214A3">
          <w:rPr>
            <w:bCs/>
            <w:color w:val="000000" w:themeColor="text1"/>
          </w:rPr>
          <w:fldChar w:fldCharType="begin"/>
        </w:r>
        <w:r w:rsidR="00E07D82">
          <w:rPr>
            <w:bCs/>
            <w:color w:val="000000" w:themeColor="text1"/>
          </w:rPr>
          <w:delInstrText xml:space="preserve"> ADDIN ZOTERO_ITEM CSL_CITATION {"citationID":"L6tJbvaJ","properties":{"formattedCitation":"\\super 75\\nosupersub{}","plainCitation":"75","noteIndex":0},"citationItems":[{"id":"7kzLWpes/owQc6hW9","uris":["http://zotero.org/users/6925055/items/FGL45NCG"],"uri":["http://zotero.org/users/6925055/items/FGL45NCG"],"itemData":{"id":1172,"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delInstrText>
        </w:r>
        <w:r w:rsidR="00C214A3">
          <w:rPr>
            <w:bCs/>
            <w:color w:val="000000" w:themeColor="text1"/>
          </w:rPr>
          <w:fldChar w:fldCharType="separate"/>
        </w:r>
        <w:r w:rsidR="00E52BA5" w:rsidRPr="00E52BA5">
          <w:rPr>
            <w:color w:val="000000"/>
            <w:vertAlign w:val="superscript"/>
          </w:rPr>
          <w:delText>75</w:delText>
        </w:r>
        <w:r w:rsidR="00C214A3">
          <w:rPr>
            <w:bCs/>
            <w:color w:val="000000" w:themeColor="text1"/>
          </w:rPr>
          <w:fldChar w:fldCharType="end"/>
        </w:r>
        <w:r w:rsidR="00C214A3">
          <w:rPr>
            <w:bCs/>
            <w:color w:val="000000" w:themeColor="text1"/>
          </w:rPr>
          <w:delText xml:space="preserve"> as pollutant concentrations are derived independently from BMI distribution</w:delText>
        </w:r>
        <w:r w:rsidR="001D593D">
          <w:rPr>
            <w:bCs/>
            <w:color w:val="000000" w:themeColor="text1"/>
          </w:rPr>
          <w:delText xml:space="preserve">. </w:delText>
        </w:r>
        <w:r w:rsidR="002E2A4A">
          <w:rPr>
            <w:bCs/>
            <w:color w:val="000000" w:themeColor="text1"/>
          </w:rPr>
          <w:delText xml:space="preserve">Any </w:delText>
        </w:r>
        <w:r w:rsidR="001D593D">
          <w:rPr>
            <w:bCs/>
            <w:color w:val="000000" w:themeColor="text1"/>
          </w:rPr>
          <w:delText>BMI</w:delText>
        </w:r>
        <w:r w:rsidR="00163910">
          <w:rPr>
            <w:bCs/>
            <w:color w:val="000000" w:themeColor="text1"/>
          </w:rPr>
          <w:delText>-</w:delText>
        </w:r>
        <w:r w:rsidR="001D593D">
          <w:rPr>
            <w:bCs/>
            <w:color w:val="000000" w:themeColor="text1"/>
          </w:rPr>
          <w:delText>air pollution</w:delText>
        </w:r>
        <w:r w:rsidR="002E2A4A">
          <w:rPr>
            <w:bCs/>
            <w:color w:val="000000" w:themeColor="text1"/>
          </w:rPr>
          <w:delText xml:space="preserve"> association</w:delText>
        </w:r>
        <w:r w:rsidR="001D593D">
          <w:rPr>
            <w:bCs/>
            <w:color w:val="000000" w:themeColor="text1"/>
          </w:rPr>
          <w:delText xml:space="preserve"> in our study</w:delText>
        </w:r>
        <w:r w:rsidR="002E2A4A">
          <w:rPr>
            <w:bCs/>
            <w:color w:val="000000" w:themeColor="text1"/>
          </w:rPr>
          <w:delText>, thus,</w:delText>
        </w:r>
        <w:r w:rsidR="001D593D">
          <w:rPr>
            <w:bCs/>
            <w:color w:val="000000" w:themeColor="text1"/>
          </w:rPr>
          <w:delText xml:space="preserve"> would be via SES, </w:delText>
        </w:r>
        <w:r w:rsidR="00205861">
          <w:rPr>
            <w:bCs/>
            <w:color w:val="000000" w:themeColor="text1"/>
          </w:rPr>
          <w:delText xml:space="preserve">for </w:delText>
        </w:r>
        <w:r w:rsidR="001D593D">
          <w:rPr>
            <w:bCs/>
            <w:color w:val="000000" w:themeColor="text1"/>
          </w:rPr>
          <w:delText xml:space="preserve">which </w:delText>
        </w:r>
        <w:r w:rsidR="00EA1C66">
          <w:rPr>
            <w:bCs/>
            <w:color w:val="000000" w:themeColor="text1"/>
          </w:rPr>
          <w:delText xml:space="preserve">we adjusted </w:delText>
        </w:r>
        <w:r w:rsidR="001D593D">
          <w:rPr>
            <w:bCs/>
            <w:color w:val="000000" w:themeColor="text1"/>
          </w:rPr>
          <w:delText>at both</w:delText>
        </w:r>
        <w:r w:rsidR="00EA1C66">
          <w:rPr>
            <w:bCs/>
            <w:color w:val="000000" w:themeColor="text1"/>
          </w:rPr>
          <w:delText xml:space="preserve"> </w:delText>
        </w:r>
        <w:r w:rsidR="001D593D">
          <w:rPr>
            <w:bCs/>
            <w:color w:val="000000" w:themeColor="text1"/>
          </w:rPr>
          <w:delText xml:space="preserve">the </w:delText>
        </w:r>
        <w:r w:rsidR="00EA1C66">
          <w:rPr>
            <w:bCs/>
            <w:color w:val="000000" w:themeColor="text1"/>
          </w:rPr>
          <w:delText xml:space="preserve">individual and </w:delText>
        </w:r>
        <w:r w:rsidR="00EA1C66">
          <w:rPr>
            <w:bCs/>
            <w:color w:val="000000" w:themeColor="text1"/>
          </w:rPr>
          <w:lastRenderedPageBreak/>
          <w:delText>parish</w:delText>
        </w:r>
        <w:r w:rsidR="001D593D">
          <w:rPr>
            <w:bCs/>
            <w:color w:val="000000" w:themeColor="text1"/>
          </w:rPr>
          <w:delText xml:space="preserve"> </w:delText>
        </w:r>
        <w:r w:rsidR="00EA1C66">
          <w:rPr>
            <w:bCs/>
            <w:color w:val="000000" w:themeColor="text1"/>
          </w:rPr>
          <w:delText>level</w:delText>
        </w:r>
        <w:r w:rsidR="001D593D">
          <w:rPr>
            <w:bCs/>
            <w:color w:val="000000" w:themeColor="text1"/>
          </w:rPr>
          <w:delText>.</w:delText>
        </w:r>
      </w:del>
      <w:ins w:id="324" w:author="Parks, Robbie M" w:date="2022-04-26T11:45:00Z">
        <w:r w:rsidR="002C173D">
          <w:rPr>
            <w:bCs/>
            <w:color w:val="000000" w:themeColor="text1"/>
          </w:rPr>
          <w:t>.</w:t>
        </w:r>
      </w:ins>
      <w:r w:rsidR="002C173D">
        <w:rPr>
          <w:bCs/>
          <w:color w:val="000000" w:themeColor="text1"/>
        </w:rPr>
        <w:t xml:space="preserve"> </w:t>
      </w:r>
      <w:r w:rsidR="00CF2FBA" w:rsidRPr="00BA79A8">
        <w:rPr>
          <w:bCs/>
          <w:color w:val="000000" w:themeColor="text1"/>
        </w:rPr>
        <w:t xml:space="preserve">Exposure </w:t>
      </w:r>
      <w:r w:rsidR="00D24604">
        <w:rPr>
          <w:bCs/>
          <w:color w:val="000000" w:themeColor="text1"/>
        </w:rPr>
        <w:t>measurement error</w:t>
      </w:r>
      <w:r w:rsidR="00D24604" w:rsidRPr="00BA79A8">
        <w:rPr>
          <w:bCs/>
          <w:color w:val="000000" w:themeColor="text1"/>
        </w:rPr>
        <w:t xml:space="preserve"> </w:t>
      </w:r>
      <w:r w:rsidR="00CF2FBA" w:rsidRPr="00BA79A8">
        <w:rPr>
          <w:bCs/>
          <w:color w:val="000000" w:themeColor="text1"/>
        </w:rPr>
        <w:t xml:space="preserve">is </w:t>
      </w:r>
      <w:r w:rsidR="00761009" w:rsidRPr="0064383E">
        <w:rPr>
          <w:bCs/>
          <w:color w:val="000000" w:themeColor="text1"/>
        </w:rPr>
        <w:t>inevitable</w:t>
      </w:r>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t xml:space="preserve">likely correlated </w:t>
      </w:r>
      <w:r w:rsidR="00DA02A6">
        <w:rPr>
          <w:bCs/>
          <w:color w:val="000000" w:themeColor="text1"/>
        </w:rPr>
        <w:t xml:space="preserve">with ALS diagnosis, and therefore </w:t>
      </w:r>
      <w:r w:rsidR="00A57C05">
        <w:rPr>
          <w:bCs/>
          <w:color w:val="000000" w:themeColor="text1"/>
        </w:rPr>
        <w:t xml:space="preserve">any bias </w:t>
      </w:r>
      <w:r w:rsidR="0026685D">
        <w:rPr>
          <w:bCs/>
          <w:color w:val="000000" w:themeColor="text1"/>
        </w:rPr>
        <w:t>woul</w:t>
      </w:r>
      <w:r w:rsidR="00B32D7A">
        <w:rPr>
          <w:bCs/>
          <w:color w:val="000000" w:themeColor="text1"/>
        </w:rPr>
        <w:t>d</w:t>
      </w:r>
      <w:r w:rsidR="0026685D">
        <w:rPr>
          <w:bCs/>
          <w:color w:val="000000" w:themeColor="text1"/>
        </w:rPr>
        <w:t xml:space="preserve"> </w:t>
      </w:r>
      <w:r w:rsidR="00A57C05">
        <w:rPr>
          <w:bCs/>
          <w:color w:val="000000" w:themeColor="text1"/>
        </w:rPr>
        <w:t xml:space="preserve">be </w:t>
      </w:r>
      <w:r w:rsidR="00C35CDE">
        <w:rPr>
          <w:bCs/>
          <w:color w:val="000000" w:themeColor="text1"/>
        </w:rPr>
        <w:t>towards null.</w:t>
      </w:r>
      <w:del w:id="325" w:author="Parks, Robbie M" w:date="2022-04-26T11:45:00Z">
        <w:r w:rsidR="000451FE">
          <w:rPr>
            <w:bCs/>
            <w:color w:val="000000" w:themeColor="text1"/>
          </w:rPr>
          <w:fldChar w:fldCharType="begin"/>
        </w:r>
        <w:r w:rsidR="00CD7377">
          <w:rPr>
            <w:bCs/>
            <w:color w:val="000000" w:themeColor="text1"/>
          </w:rPr>
          <w:delInstrText xml:space="preserve"> ADDIN ZOTERO_ITEM CSL_CITATION {"citationID":"JjtmUVu5","properties":{"formattedCitation":"\\super 78\\nosupersub{}","plainCitation":"78","noteIndex":0},"citationItems":[{"id":856,"uris":["http://zotero.org/users/6925055/items/TQV8834Y"],"uri":["http://zotero.org/users/6925055/items/TQV8834Y"],"itemData":{"id":856,"type":"book","publisher":"CRC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delInstrText>
        </w:r>
        <w:r w:rsidR="000451FE">
          <w:rPr>
            <w:bCs/>
            <w:color w:val="000000" w:themeColor="text1"/>
          </w:rPr>
          <w:fldChar w:fldCharType="separate"/>
        </w:r>
        <w:r w:rsidR="00E52BA5" w:rsidRPr="00E52BA5">
          <w:rPr>
            <w:color w:val="000000"/>
            <w:vertAlign w:val="superscript"/>
          </w:rPr>
          <w:delText>78</w:delText>
        </w:r>
        <w:r w:rsidR="000451FE">
          <w:rPr>
            <w:bCs/>
            <w:color w:val="000000" w:themeColor="text1"/>
          </w:rPr>
          <w:fldChar w:fldCharType="end"/>
        </w:r>
      </w:del>
      <w:ins w:id="326" w:author="Parks, Robbie M" w:date="2022-04-26T11:45:00Z">
        <w:r w:rsidR="000451FE">
          <w:rPr>
            <w:bCs/>
            <w:color w:val="000000" w:themeColor="text1"/>
          </w:rPr>
          <w:fldChar w:fldCharType="begin"/>
        </w:r>
        <w:r w:rsidR="004B132D">
          <w:rPr>
            <w:bCs/>
            <w:color w:val="000000" w:themeColor="text1"/>
          </w:rPr>
          <w:instrText xml:space="preserve"> ADDIN ZOTERO_ITEM CSL_CITATION {"citationID":"JjtmUVu5","properties":{"formattedCitation":"\\super 86\\nosupersub{}","plainCitation":"86","noteIndex":0},"citationItems":[{"id":856,"uris":["http://zotero.org/users/6925055/items/TQV8834Y"],"itemData":{"id":856,"type":"book","publisher":"CRC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4F60E6" w:rsidRPr="004F60E6">
          <w:rPr>
            <w:color w:val="000000"/>
            <w:vertAlign w:val="superscript"/>
          </w:rPr>
          <w:t>86</w:t>
        </w:r>
        <w:r w:rsidR="000451FE">
          <w:rPr>
            <w:bCs/>
            <w:color w:val="000000" w:themeColor="text1"/>
          </w:rPr>
          <w:fldChar w:fldCharType="end"/>
        </w:r>
        <w:r w:rsidR="00F84ADA">
          <w:rPr>
            <w:bCs/>
            <w:color w:val="000000" w:themeColor="text1"/>
          </w:rPr>
          <w:t xml:space="preserve"> </w:t>
        </w:r>
        <w:r w:rsidR="002F531C" w:rsidRPr="002F531C">
          <w:rPr>
            <w:bCs/>
          </w:rPr>
          <w:t>While a previous study found that ALS ascertainment from the Danish National Patient Register was highly reliable,</w:t>
        </w:r>
        <w:r w:rsidR="002F531C" w:rsidRPr="002F531C">
          <w:rPr>
            <w:bCs/>
          </w:rPr>
          <w:fldChar w:fldCharType="begin"/>
        </w:r>
        <w:r w:rsidR="00CA4500">
          <w:rPr>
            <w:bCs/>
          </w:rPr>
          <w:instrText xml:space="preserve"> ADDIN ZOTERO_ITEM CSL_CITATION {"citationID":"mjqWR64c","properties":{"formattedCitation":"\\super 48\\nosupersub{}","plainCitation":"48","noteIndex":0},"citationItems":[{"id":1085,"uris":["http://zotero.org/users/6925055/items/8PHMXV8T"],"itemData":{"id":1085,"type":"article-journal","container-title":"Amyotrophic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2F531C" w:rsidRPr="002F531C">
          <w:rPr>
            <w:bCs/>
          </w:rPr>
          <w:fldChar w:fldCharType="separate"/>
        </w:r>
        <w:r w:rsidR="002F531C" w:rsidRPr="002F531C">
          <w:rPr>
            <w:bCs/>
            <w:vertAlign w:val="superscript"/>
          </w:rPr>
          <w:t>48</w:t>
        </w:r>
        <w:r w:rsidR="002F531C" w:rsidRPr="002F531C">
          <w:rPr>
            <w:bCs/>
          </w:rPr>
          <w:fldChar w:fldCharType="end"/>
        </w:r>
        <w:r w:rsidR="002F531C" w:rsidRPr="002F531C">
          <w:rPr>
            <w:bCs/>
          </w:rPr>
          <w:t xml:space="preserve"> outcome misclassification cannot be ruled out,</w:t>
        </w:r>
        <w:r w:rsidR="002F531C" w:rsidRPr="005D3672">
          <w:rPr>
            <w:bCs/>
            <w:i/>
            <w:iCs/>
          </w:rPr>
          <w:t xml:space="preserve"> </w:t>
        </w:r>
        <w:r w:rsidR="009B532C">
          <w:rPr>
            <w:bCs/>
            <w:color w:val="000000" w:themeColor="text1"/>
          </w:rPr>
          <w:t xml:space="preserve">nor can the possibility that date of diagnosis and symptom onset were </w:t>
        </w:r>
        <w:r w:rsidR="002A09B9">
          <w:rPr>
            <w:bCs/>
            <w:color w:val="000000" w:themeColor="text1"/>
          </w:rPr>
          <w:t>irregularly</w:t>
        </w:r>
        <w:r w:rsidR="005D2FDD">
          <w:rPr>
            <w:bCs/>
            <w:color w:val="000000" w:themeColor="text1"/>
          </w:rPr>
          <w:t xml:space="preserve"> aligned</w:t>
        </w:r>
        <w:r w:rsidR="00F84ADA">
          <w:rPr>
            <w:bCs/>
            <w:color w:val="000000" w:themeColor="text1"/>
          </w:rPr>
          <w:t>.</w:t>
        </w:r>
        <w:r w:rsidR="00AA2845">
          <w:rPr>
            <w:bCs/>
            <w:color w:val="000000" w:themeColor="text1"/>
          </w:rPr>
          <w:t xml:space="preserve"> </w:t>
        </w:r>
        <w:r w:rsidR="008802EC" w:rsidRPr="008802EC">
          <w:rPr>
            <w:bCs/>
          </w:rPr>
          <w:t>While our analysis adjusted for marital status and household SES, many couples in Denmark cohabitate. This would not be captured by our analysis, and ALS diagnosis in relation to cohabitation status should be further investigated.</w:t>
        </w:r>
        <w:r w:rsidR="008802EC" w:rsidRPr="008802EC">
          <w:rPr>
            <w:bCs/>
          </w:rPr>
          <w:fldChar w:fldCharType="begin"/>
        </w:r>
        <w:r w:rsidR="00CA4500">
          <w:rPr>
            <w:bCs/>
          </w:rPr>
          <w:instrText xml:space="preserve"> ADDIN ZOTERO_ITEM CSL_CITATION {"citationID":"KRRaxhFX","properties":{"formattedCitation":"\\super 87\\nosupersub{}","plainCitation":"87","noteIndex":0},"citationItems":[{"id":1279,"uris":["http://zotero.org/users/6925055/items/BLQT24QY"],"itemData":{"id":1279,"type":"article-journal","container-title":"International Journal of Epidemiology","issue":"2","note":"publisher: Oxford University Press","page":"559–578","title":"Marriage, cohabitation and mortality in Denmark: national cohort study of 6.5 million persons followed for up to three decades (1982–2011)","volume":"42","author":[{"family":"Frisch","given":"Morten"},{"family":"Simonsen","given":"Jacob"}],"issued":{"date-parts":[["2013"]]}}}],"schema":"https://github.com/citation-style-language/schema/raw/master/csl-citation.json"} </w:instrText>
        </w:r>
        <w:r w:rsidR="008802EC" w:rsidRPr="008802EC">
          <w:rPr>
            <w:bCs/>
          </w:rPr>
          <w:fldChar w:fldCharType="separate"/>
        </w:r>
        <w:r w:rsidR="008802EC" w:rsidRPr="008802EC">
          <w:rPr>
            <w:bCs/>
            <w:vertAlign w:val="superscript"/>
          </w:rPr>
          <w:t>87</w:t>
        </w:r>
        <w:r w:rsidR="008802EC" w:rsidRPr="008802EC">
          <w:rPr>
            <w:bCs/>
          </w:rPr>
          <w:fldChar w:fldCharType="end"/>
        </w:r>
      </w:ins>
    </w:p>
    <w:p w14:paraId="5FFCDC77" w14:textId="77777777" w:rsidR="00CF2FBA" w:rsidRPr="00CF2FBA" w:rsidRDefault="00CF2FBA" w:rsidP="004115DF">
      <w:pPr>
        <w:jc w:val="both"/>
        <w:rPr>
          <w:color w:val="000000" w:themeColor="text1"/>
        </w:rPr>
        <w:pPrChange w:id="327" w:author="Parks, Robbie M" w:date="2022-04-26T11:45:00Z">
          <w:pPr/>
        </w:pPrChange>
      </w:pPr>
    </w:p>
    <w:p w14:paraId="7B27D1CC" w14:textId="7DAC8C27" w:rsidR="00D06668" w:rsidRPr="00E8619A" w:rsidRDefault="00A66DD1" w:rsidP="004115DF">
      <w:pPr>
        <w:jc w:val="both"/>
        <w:rPr>
          <w:i/>
          <w:rPrChange w:id="328" w:author="Parks, Robbie M" w:date="2022-04-26T11:45:00Z">
            <w:rPr>
              <w:b/>
            </w:rPr>
          </w:rPrChange>
        </w:rPr>
        <w:pPrChange w:id="329" w:author="Parks, Robbie M" w:date="2022-04-26T11:45:00Z">
          <w:pPr/>
        </w:pPrChange>
      </w:pPr>
      <w:r w:rsidRPr="00F86173">
        <w:rPr>
          <w:color w:val="000000" w:themeColor="text1"/>
        </w:rPr>
        <w:t xml:space="preserve">Future research </w:t>
      </w:r>
      <w:r w:rsidR="00E93B65">
        <w:rPr>
          <w:color w:val="000000" w:themeColor="text1"/>
        </w:rPr>
        <w:t>might</w:t>
      </w:r>
      <w:r w:rsidR="00F86173">
        <w:rPr>
          <w:color w:val="000000" w:themeColor="text1"/>
        </w:rPr>
        <w:t xml:space="preserve"> </w:t>
      </w:r>
      <w:r w:rsidR="00C92C1B">
        <w:rPr>
          <w:color w:val="000000" w:themeColor="text1"/>
        </w:rPr>
        <w:t xml:space="preserve">use larger cohort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r w:rsidR="000F7290">
        <w:rPr>
          <w:color w:val="000000" w:themeColor="text1"/>
        </w:rPr>
        <w:t>.</w:t>
      </w:r>
      <w:r w:rsidR="00C63846">
        <w:rPr>
          <w:color w:val="000000" w:themeColor="text1"/>
        </w:rPr>
        <w:t xml:space="preserve"> </w:t>
      </w:r>
      <w:ins w:id="330" w:author="Parks, Robbie M" w:date="2022-04-26T11:45:00Z">
        <w:r w:rsidR="00742BC3" w:rsidRPr="00742BC3">
          <w:t>Other mixture model methods, such as Bayesian Kernel Machine Regression (BKMR)</w:t>
        </w:r>
        <w:r w:rsidR="00742BC3" w:rsidRPr="00742BC3">
          <w:fldChar w:fldCharType="begin"/>
        </w:r>
        <w:r w:rsidR="00CA4500">
          <w:instrText xml:space="preserve"> ADDIN ZOTERO_ITEM CSL_CITATION {"citationID":"hDKcZnrg","properties":{"formattedCitation":"\\super 88\\nosupersub{}","plainCitation":"88","noteIndex":0},"citationItems":[{"id":1245,"uris":["http://zotero.org/users/6925055/items/UQBTDNEL"],"itemData":{"id":1245,"type":"article-journal","container-title":"Biostatistics","issue":"3","note":"publisher: Oxford University Press","page":"493–508","title":"Bayesian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A"}],"issued":{"date-parts":[["2015"]]}}}],"schema":"https://github.com/citation-style-language/schema/raw/master/csl-citation.json"} </w:instrText>
        </w:r>
        <w:r w:rsidR="00742BC3" w:rsidRPr="00742BC3">
          <w:fldChar w:fldCharType="separate"/>
        </w:r>
        <w:r w:rsidR="00742BC3" w:rsidRPr="00742BC3">
          <w:rPr>
            <w:vertAlign w:val="superscript"/>
          </w:rPr>
          <w:t>88</w:t>
        </w:r>
        <w:r w:rsidR="00742BC3" w:rsidRPr="00742BC3">
          <w:fldChar w:fldCharType="end"/>
        </w:r>
        <w:r w:rsidR="00742BC3" w:rsidRPr="00742BC3">
          <w:t xml:space="preserve"> might be useful in further exploring the robustness of joint associations in a different framework, though </w:t>
        </w:r>
        <w:r w:rsidR="00A062C7">
          <w:t>BKMR was not</w:t>
        </w:r>
        <w:r w:rsidR="00742BC3" w:rsidRPr="00742BC3">
          <w:t xml:space="preserve"> appropriate for </w:t>
        </w:r>
        <w:r w:rsidR="00B87335">
          <w:t xml:space="preserve">our </w:t>
        </w:r>
        <w:r w:rsidR="00742BC3" w:rsidRPr="00742BC3">
          <w:t xml:space="preserve">particular research question, </w:t>
        </w:r>
        <w:r w:rsidR="00015CE0">
          <w:t>since</w:t>
        </w:r>
        <w:r w:rsidR="00742BC3" w:rsidRPr="00742BC3">
          <w:t xml:space="preserve"> BKMR is not </w:t>
        </w:r>
        <w:r w:rsidR="00125825">
          <w:t xml:space="preserve">currently </w:t>
        </w:r>
        <w:r w:rsidR="00742BC3" w:rsidRPr="00742BC3">
          <w:t>appropriate for case-control studies.</w:t>
        </w:r>
        <w:r w:rsidR="00742BC3">
          <w:rPr>
            <w:i/>
            <w:iCs/>
          </w:rPr>
          <w:t xml:space="preserve"> </w:t>
        </w:r>
      </w:ins>
      <w:r w:rsidR="00C63846">
        <w:rPr>
          <w:color w:val="000000" w:themeColor="text1"/>
        </w:rPr>
        <w:t>The timing of exposure</w:t>
      </w:r>
      <w:r w:rsidR="00810948">
        <w:rPr>
          <w:color w:val="000000" w:themeColor="text1"/>
        </w:rPr>
        <w:t xml:space="preserve"> </w:t>
      </w:r>
      <w:r w:rsidR="00C63846">
        <w:rPr>
          <w:color w:val="000000" w:themeColor="text1"/>
        </w:rPr>
        <w:t xml:space="preserve">will also be an important </w:t>
      </w:r>
      <w:r w:rsidR="00DD0141">
        <w:rPr>
          <w:color w:val="000000" w:themeColor="text1"/>
        </w:rPr>
        <w:t>study route</w:t>
      </w:r>
      <w:r w:rsidR="00C63846">
        <w:rPr>
          <w:color w:val="000000" w:themeColor="text1"/>
        </w:rPr>
        <w:t xml:space="preserve">. </w:t>
      </w:r>
      <w:r w:rsidR="000F7290">
        <w:rPr>
          <w:color w:val="000000" w:themeColor="text1"/>
        </w:rPr>
        <w:t>ALS is projected to increase in prevalence over the next few decades all over the world</w:t>
      </w:r>
      <w:r w:rsidR="00AA66DE">
        <w:rPr>
          <w:color w:val="000000" w:themeColor="text1"/>
        </w:rPr>
        <w:t>.</w:t>
      </w:r>
      <w:del w:id="331" w:author="Parks, Robbie M" w:date="2022-04-26T11:45:00Z">
        <w:r w:rsidR="00AA66DE" w:rsidRPr="00BE40FA">
          <w:rPr>
            <w:color w:val="000000" w:themeColor="text1"/>
          </w:rPr>
          <w:fldChar w:fldCharType="begin"/>
        </w:r>
        <w:r w:rsidR="00F63D77">
          <w:rPr>
            <w:color w:val="000000" w:themeColor="text1"/>
          </w:rPr>
          <w:delInstrText xml:space="preserve"> ADDIN ZOTERO_ITEM CSL_CITATION {"citationID":"Nk8XN46w","properties":{"formattedCitation":"\\super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delInstrText>
        </w:r>
        <w:r w:rsidR="00AA66DE" w:rsidRPr="00BE40FA">
          <w:rPr>
            <w:color w:val="000000" w:themeColor="text1"/>
          </w:rPr>
          <w:fldChar w:fldCharType="separate"/>
        </w:r>
        <w:r w:rsidR="00E52BA5" w:rsidRPr="00E52BA5">
          <w:rPr>
            <w:color w:val="000000"/>
            <w:vertAlign w:val="superscript"/>
          </w:rPr>
          <w:delText>4</w:delText>
        </w:r>
        <w:r w:rsidR="00AA66DE" w:rsidRPr="00BE40FA">
          <w:rPr>
            <w:color w:val="000000" w:themeColor="text1"/>
          </w:rPr>
          <w:fldChar w:fldCharType="end"/>
        </w:r>
      </w:del>
      <w:ins w:id="332" w:author="Parks, Robbie M" w:date="2022-04-26T11:45:00Z">
        <w:r w:rsidR="00AA66DE" w:rsidRPr="00BE40FA">
          <w:rPr>
            <w:color w:val="000000" w:themeColor="text1"/>
          </w:rPr>
          <w:fldChar w:fldCharType="begin"/>
        </w:r>
        <w:r w:rsidR="004B132D">
          <w:rPr>
            <w:color w:val="000000" w:themeColor="text1"/>
          </w:rPr>
          <w:instrText xml:space="preserve"> ADDIN ZOTERO_ITEM CSL_CITATION {"citationID":"Nk8XN46w","properties":{"formattedCitation":"\\super 4\\nosupersub{}","plainCitation":"4","noteIndex":0},"citationItems":[{"id":1098,"uris":["http://zotero.org/users/6925055/items/MQ2D5PGA"],"itemData":{"id":1098,"type":"article-journal","container-title":"Nature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AA66DE" w:rsidRPr="00BE40FA">
          <w:rPr>
            <w:color w:val="000000" w:themeColor="text1"/>
          </w:rPr>
          <w:fldChar w:fldCharType="separate"/>
        </w:r>
        <w:r w:rsidR="00E52BA5" w:rsidRPr="00E52BA5">
          <w:rPr>
            <w:color w:val="000000"/>
            <w:vertAlign w:val="superscript"/>
          </w:rPr>
          <w:t>4</w:t>
        </w:r>
        <w:r w:rsidR="00AA66DE" w:rsidRPr="00BE40FA">
          <w:rPr>
            <w:color w:val="000000" w:themeColor="text1"/>
          </w:rPr>
          <w:fldChar w:fldCharType="end"/>
        </w:r>
      </w:ins>
      <w:r w:rsidR="000F7290">
        <w:rPr>
          <w:color w:val="000000" w:themeColor="text1"/>
        </w:rPr>
        <w:t xml:space="preserve"> </w:t>
      </w:r>
      <w:r w:rsidR="00AA66DE">
        <w:rPr>
          <w:color w:val="000000" w:themeColor="text1"/>
        </w:rPr>
        <w:t>U</w:t>
      </w:r>
      <w:r w:rsidR="0001625D">
        <w:rPr>
          <w:color w:val="000000" w:themeColor="text1"/>
        </w:rPr>
        <w:t xml:space="preserve">nderstanding </w:t>
      </w:r>
      <w:r w:rsidR="00AA66DE">
        <w:rPr>
          <w:color w:val="000000" w:themeColor="text1"/>
        </w:rPr>
        <w:t>ALS</w:t>
      </w:r>
      <w:r w:rsidR="0001625D">
        <w:rPr>
          <w:color w:val="000000" w:themeColor="text1"/>
        </w:rPr>
        <w:t xml:space="preserve"> pathogenesis </w:t>
      </w:r>
      <w:r w:rsidR="00546D14">
        <w:rPr>
          <w:color w:val="000000" w:themeColor="text1"/>
        </w:rPr>
        <w:t xml:space="preserve">and identifying modifiable risk factors </w:t>
      </w:r>
      <w:r w:rsidR="0001625D">
        <w:rPr>
          <w:color w:val="000000" w:themeColor="text1"/>
        </w:rPr>
        <w:t xml:space="preserve">is critical for preventive </w:t>
      </w:r>
      <w:r w:rsidR="00E700AD">
        <w:rPr>
          <w:color w:val="000000" w:themeColor="text1"/>
        </w:rPr>
        <w:t>action</w:t>
      </w:r>
      <w:r w:rsidR="00464CA7">
        <w:rPr>
          <w:color w:val="000000" w:themeColor="text1"/>
        </w:rPr>
        <w:t>.</w:t>
      </w:r>
      <w:del w:id="333" w:author="Parks, Robbie M" w:date="2022-04-26T11:45:00Z">
        <w:r w:rsidR="00464CA7">
          <w:rPr>
            <w:color w:val="000000" w:themeColor="text1"/>
          </w:rPr>
          <w:delText xml:space="preserve"> </w:delText>
        </w:r>
      </w:del>
      <w:r w:rsidR="00D06668">
        <w:rPr>
          <w:b/>
          <w:color w:val="000000" w:themeColor="text1"/>
        </w:rPr>
        <w:br w:type="page"/>
      </w:r>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0A04D37D" w14:textId="77777777" w:rsidR="00DC1374" w:rsidRPr="00DC1374" w:rsidRDefault="00EA34DC" w:rsidP="00DC1374">
      <w:pPr>
        <w:pStyle w:val="Bibliography"/>
      </w:pPr>
      <w:ins w:id="334" w:author="Parks, Robbie M" w:date="2022-04-26T11:45:00Z">
        <w:r>
          <w:t xml:space="preserve"> </w:t>
        </w:r>
      </w:ins>
      <w:r w:rsidRPr="00E31758">
        <w:rPr>
          <w:rPrChange w:id="335" w:author="Parks, Robbie M" w:date="2022-04-26T11:45:00Z">
            <w:rPr>
              <w:b/>
            </w:rPr>
          </w:rPrChange>
        </w:rPr>
        <w:fldChar w:fldCharType="begin"/>
      </w:r>
      <w:r w:rsidR="00DC1374">
        <w:instrText xml:space="preserve"> ADDIN ZOTERO_BIBL {"uncited":[],"omitted":[],"custom":[]} CSL_BIBLIOGRAPHY </w:instrText>
      </w:r>
      <w:r w:rsidRPr="00E31758">
        <w:rPr>
          <w:rPrChange w:id="336" w:author="Parks, Robbie M" w:date="2022-04-26T11:45:00Z">
            <w:rPr>
              <w:b/>
            </w:rPr>
          </w:rPrChange>
        </w:rPr>
        <w:fldChar w:fldCharType="separate"/>
      </w:r>
      <w:r w:rsidR="00DC1374" w:rsidRPr="00DC1374">
        <w:t xml:space="preserve">1. </w:t>
      </w:r>
      <w:r w:rsidR="00DC1374" w:rsidRPr="00DC1374">
        <w:tab/>
        <w:t xml:space="preserve">Rowland LP, </w:t>
      </w:r>
      <w:proofErr w:type="spellStart"/>
      <w:r w:rsidR="00DC1374" w:rsidRPr="00DC1374">
        <w:t>Shneider</w:t>
      </w:r>
      <w:proofErr w:type="spellEnd"/>
      <w:r w:rsidR="00DC1374" w:rsidRPr="00DC1374">
        <w:t xml:space="preserve"> NA. Amyotrophic lateral sclerosis. </w:t>
      </w:r>
      <w:r w:rsidR="00DC1374" w:rsidRPr="00DC1374">
        <w:rPr>
          <w:i/>
          <w:iCs/>
        </w:rPr>
        <w:t>New England Journal of Medicine</w:t>
      </w:r>
      <w:r w:rsidR="00DC1374" w:rsidRPr="00DC1374">
        <w:t>. 2001;344(22):1688-1700.</w:t>
      </w:r>
    </w:p>
    <w:p w14:paraId="763217D5" w14:textId="77777777" w:rsidR="00DC1374" w:rsidRPr="00DC1374" w:rsidRDefault="00DC1374" w:rsidP="00DC1374">
      <w:pPr>
        <w:pStyle w:val="Bibliography"/>
      </w:pPr>
      <w:r w:rsidRPr="00DC1374">
        <w:t xml:space="preserve">2. </w:t>
      </w:r>
      <w:r w:rsidRPr="00DC1374">
        <w:tab/>
      </w:r>
      <w:proofErr w:type="spellStart"/>
      <w:r w:rsidRPr="00DC1374">
        <w:t>Chio</w:t>
      </w:r>
      <w:proofErr w:type="spellEnd"/>
      <w:r w:rsidRPr="00DC1374">
        <w:t xml:space="preserve"> A, </w:t>
      </w:r>
      <w:proofErr w:type="spellStart"/>
      <w:r w:rsidRPr="00DC1374">
        <w:t>Logroscino</w:t>
      </w:r>
      <w:proofErr w:type="spellEnd"/>
      <w:r w:rsidRPr="00DC1374">
        <w:t xml:space="preserve"> G, Hardiman O, et al. Prognostic factors in ALS: A critical review. </w:t>
      </w:r>
      <w:r w:rsidRPr="00DC1374">
        <w:rPr>
          <w:i/>
          <w:iCs/>
        </w:rPr>
        <w:t>Amyotrophic Lateral Sclerosis</w:t>
      </w:r>
      <w:r w:rsidRPr="00DC1374">
        <w:t>. 2009;10(5-6):310-323.</w:t>
      </w:r>
    </w:p>
    <w:p w14:paraId="7AC933C5" w14:textId="77777777" w:rsidR="00DC1374" w:rsidRPr="00DC1374" w:rsidRDefault="00DC1374" w:rsidP="00DC1374">
      <w:pPr>
        <w:pStyle w:val="Bibliography"/>
      </w:pPr>
      <w:r w:rsidRPr="00DC1374">
        <w:t xml:space="preserve">3. </w:t>
      </w:r>
      <w:r w:rsidRPr="00DC1374">
        <w:tab/>
        <w:t xml:space="preserve">Mitchell JD, </w:t>
      </w:r>
      <w:proofErr w:type="spellStart"/>
      <w:r w:rsidRPr="00DC1374">
        <w:t>Borasio</w:t>
      </w:r>
      <w:proofErr w:type="spellEnd"/>
      <w:r w:rsidRPr="00DC1374">
        <w:t xml:space="preserve"> GD. Amyotrophic lateral sclerosis. </w:t>
      </w:r>
      <w:r w:rsidRPr="00DC1374">
        <w:rPr>
          <w:i/>
          <w:iCs/>
        </w:rPr>
        <w:t>The Lancet</w:t>
      </w:r>
      <w:r w:rsidRPr="00DC1374">
        <w:t>. 2007;369(9578):2031-2041.</w:t>
      </w:r>
    </w:p>
    <w:p w14:paraId="13D41444" w14:textId="77777777" w:rsidR="00DC1374" w:rsidRPr="00DC1374" w:rsidRDefault="00DC1374" w:rsidP="00DC1374">
      <w:pPr>
        <w:pStyle w:val="Bibliography"/>
      </w:pPr>
      <w:r w:rsidRPr="00DC1374">
        <w:t xml:space="preserve">4. </w:t>
      </w:r>
      <w:r w:rsidRPr="00DC1374">
        <w:tab/>
        <w:t xml:space="preserve">Arthur KC, Calvo A, Price TR, Geiger JT, </w:t>
      </w:r>
      <w:proofErr w:type="spellStart"/>
      <w:r w:rsidRPr="00DC1374">
        <w:t>Chio</w:t>
      </w:r>
      <w:proofErr w:type="spellEnd"/>
      <w:r w:rsidRPr="00DC1374">
        <w:t xml:space="preserve"> A, Traynor BJ. Projected increase in amyotrophic lateral sclerosis from 2015 to 2040. </w:t>
      </w:r>
      <w:r w:rsidRPr="00DC1374">
        <w:rPr>
          <w:i/>
          <w:iCs/>
        </w:rPr>
        <w:t>Nature Communications</w:t>
      </w:r>
      <w:r w:rsidRPr="00DC1374">
        <w:t>. 2016;7(1):1-6.</w:t>
      </w:r>
    </w:p>
    <w:p w14:paraId="4A1A2661" w14:textId="77777777" w:rsidR="00DC1374" w:rsidRPr="00DC1374" w:rsidRDefault="00DC1374" w:rsidP="00DC1374">
      <w:pPr>
        <w:pStyle w:val="Bibliography"/>
      </w:pPr>
      <w:r w:rsidRPr="00DC1374">
        <w:t xml:space="preserve">5. </w:t>
      </w:r>
      <w:r w:rsidRPr="00DC1374">
        <w:tab/>
        <w:t xml:space="preserve">Al-Chalabi A, Hardiman O. The epidemiology of ALS: A conspiracy of genes, environment and time. </w:t>
      </w:r>
      <w:r w:rsidRPr="00DC1374">
        <w:rPr>
          <w:i/>
          <w:iCs/>
        </w:rPr>
        <w:t>Nature Reviews Neurology</w:t>
      </w:r>
      <w:r w:rsidRPr="00DC1374">
        <w:t>. 2013;9(11):617-628.</w:t>
      </w:r>
    </w:p>
    <w:p w14:paraId="683F417C" w14:textId="77777777" w:rsidR="00DC1374" w:rsidRPr="00DC1374" w:rsidRDefault="00DC1374" w:rsidP="00DC1374">
      <w:pPr>
        <w:pStyle w:val="Bibliography"/>
      </w:pPr>
      <w:r w:rsidRPr="00DC1374">
        <w:t xml:space="preserve">6. </w:t>
      </w:r>
      <w:r w:rsidRPr="00DC1374">
        <w:tab/>
        <w:t xml:space="preserve">Hardiman O, Al-Chalabi A, </w:t>
      </w:r>
      <w:proofErr w:type="spellStart"/>
      <w:r w:rsidRPr="00DC1374">
        <w:t>Chio</w:t>
      </w:r>
      <w:proofErr w:type="spellEnd"/>
      <w:r w:rsidRPr="00DC1374">
        <w:t xml:space="preserve"> A, et al. Amyotrophic lateral sclerosis. </w:t>
      </w:r>
      <w:r w:rsidRPr="00DC1374">
        <w:rPr>
          <w:i/>
          <w:iCs/>
        </w:rPr>
        <w:t>Nature reviews Disease primers</w:t>
      </w:r>
      <w:r w:rsidRPr="00DC1374">
        <w:t>. 2017;3(1):1-19.</w:t>
      </w:r>
    </w:p>
    <w:p w14:paraId="5DC0219D" w14:textId="77777777" w:rsidR="00DC1374" w:rsidRPr="00DC1374" w:rsidRDefault="00DC1374" w:rsidP="00DC1374">
      <w:pPr>
        <w:pStyle w:val="Bibliography"/>
      </w:pPr>
      <w:r w:rsidRPr="00DC1374">
        <w:t xml:space="preserve">7. </w:t>
      </w:r>
      <w:r w:rsidRPr="00DC1374">
        <w:tab/>
      </w:r>
      <w:proofErr w:type="spellStart"/>
      <w:r w:rsidRPr="00DC1374">
        <w:t>Oskarsson</w:t>
      </w:r>
      <w:proofErr w:type="spellEnd"/>
      <w:r w:rsidRPr="00DC1374">
        <w:t xml:space="preserve"> B, Horton DK, </w:t>
      </w:r>
      <w:proofErr w:type="spellStart"/>
      <w:r w:rsidRPr="00DC1374">
        <w:t>Mitsumoto</w:t>
      </w:r>
      <w:proofErr w:type="spellEnd"/>
      <w:r w:rsidRPr="00DC1374">
        <w:t xml:space="preserve"> H. Potential environmental factors in amyotrophic lateral sclerosis. </w:t>
      </w:r>
      <w:r w:rsidRPr="00DC1374">
        <w:rPr>
          <w:i/>
          <w:iCs/>
        </w:rPr>
        <w:t>Neurologic Clinics</w:t>
      </w:r>
      <w:r w:rsidRPr="00DC1374">
        <w:t>. 2015;33(4):877-888.</w:t>
      </w:r>
    </w:p>
    <w:p w14:paraId="2ED66FA2" w14:textId="77777777" w:rsidR="00DC1374" w:rsidRPr="00DC1374" w:rsidRDefault="00DC1374" w:rsidP="00DC1374">
      <w:pPr>
        <w:pStyle w:val="Bibliography"/>
      </w:pPr>
      <w:r w:rsidRPr="00DC1374">
        <w:t xml:space="preserve">8. </w:t>
      </w:r>
      <w:r w:rsidRPr="00DC1374">
        <w:tab/>
      </w:r>
      <w:proofErr w:type="spellStart"/>
      <w:r w:rsidRPr="00DC1374">
        <w:t>Longinetti</w:t>
      </w:r>
      <w:proofErr w:type="spellEnd"/>
      <w:r w:rsidRPr="00DC1374">
        <w:t xml:space="preserve"> E, Fang F. Epidemiology of amyotrophic lateral sclerosis: An update of recent literature. </w:t>
      </w:r>
      <w:r w:rsidRPr="00DC1374">
        <w:rPr>
          <w:i/>
          <w:iCs/>
        </w:rPr>
        <w:t>Current Opinion In Neurology</w:t>
      </w:r>
      <w:r w:rsidRPr="00DC1374">
        <w:t>. 2019;32(5):771.</w:t>
      </w:r>
    </w:p>
    <w:p w14:paraId="73856D65" w14:textId="77777777" w:rsidR="00DC1374" w:rsidRPr="00DC1374" w:rsidRDefault="00DC1374" w:rsidP="00DC1374">
      <w:pPr>
        <w:pStyle w:val="Bibliography"/>
      </w:pPr>
      <w:r w:rsidRPr="00DC1374">
        <w:t xml:space="preserve">9. </w:t>
      </w:r>
      <w:r w:rsidRPr="00DC1374">
        <w:tab/>
        <w:t xml:space="preserve">Dominici F, Peng RD, Bell ML, et al. Fine particulate air pollution and hospital admission for cardiovascular and respiratory diseases. </w:t>
      </w:r>
      <w:r w:rsidRPr="00DC1374">
        <w:rPr>
          <w:i/>
          <w:iCs/>
        </w:rPr>
        <w:t>JAMA</w:t>
      </w:r>
      <w:r w:rsidRPr="00DC1374">
        <w:t>. 2006;295(10):1127-1134.</w:t>
      </w:r>
    </w:p>
    <w:p w14:paraId="60C2A9D6" w14:textId="77777777" w:rsidR="00DC1374" w:rsidRPr="00DC1374" w:rsidRDefault="00DC1374" w:rsidP="00DC1374">
      <w:pPr>
        <w:pStyle w:val="Bibliography"/>
      </w:pPr>
      <w:r w:rsidRPr="00DC1374">
        <w:t xml:space="preserve">10. </w:t>
      </w:r>
      <w:r w:rsidRPr="00DC1374">
        <w:tab/>
        <w:t xml:space="preserve">Bennett JE, Tamura-Wicks H, Parks RM, et al. Particulate matter air pollution and national and county life expectancy loss in the USA: A spatiotemporal analysis. </w:t>
      </w:r>
      <w:r w:rsidRPr="00DC1374">
        <w:rPr>
          <w:i/>
          <w:iCs/>
        </w:rPr>
        <w:t>PLOS Medicine</w:t>
      </w:r>
      <w:r w:rsidRPr="00DC1374">
        <w:t>. 2019;16(7):e1002856. doi:10.1371/journal.pmed.1002856</w:t>
      </w:r>
    </w:p>
    <w:p w14:paraId="26FA512F" w14:textId="77777777" w:rsidR="00DC1374" w:rsidRPr="00DC1374" w:rsidRDefault="00DC1374" w:rsidP="00DC1374">
      <w:pPr>
        <w:pStyle w:val="Bibliography"/>
      </w:pPr>
      <w:r w:rsidRPr="00DC1374">
        <w:t xml:space="preserve">11. </w:t>
      </w:r>
      <w:r w:rsidRPr="00DC1374">
        <w:tab/>
        <w:t xml:space="preserve">Schwartz J. Particulate air pollution and chronic respiratory disease. </w:t>
      </w:r>
      <w:r w:rsidRPr="00DC1374">
        <w:rPr>
          <w:i/>
          <w:iCs/>
        </w:rPr>
        <w:t>Environmental Research</w:t>
      </w:r>
      <w:r w:rsidRPr="00DC1374">
        <w:t>. 1993;62(1):7-13.</w:t>
      </w:r>
    </w:p>
    <w:p w14:paraId="6C0934C4" w14:textId="77777777" w:rsidR="00DC1374" w:rsidRPr="00DC1374" w:rsidRDefault="00DC1374" w:rsidP="00DC1374">
      <w:pPr>
        <w:pStyle w:val="Bibliography"/>
      </w:pPr>
      <w:r w:rsidRPr="00DC1374">
        <w:t xml:space="preserve">12. </w:t>
      </w:r>
      <w:r w:rsidRPr="00DC1374">
        <w:tab/>
        <w:t xml:space="preserve">Schwartz J. The distributed lag between air pollution and daily deaths. </w:t>
      </w:r>
      <w:r w:rsidRPr="00DC1374">
        <w:rPr>
          <w:i/>
          <w:iCs/>
        </w:rPr>
        <w:t>Epidemiology</w:t>
      </w:r>
      <w:r w:rsidRPr="00DC1374">
        <w:t>. 2000;11(3):320-326.</w:t>
      </w:r>
    </w:p>
    <w:p w14:paraId="383A21FD" w14:textId="77777777" w:rsidR="00DC1374" w:rsidRPr="00DC1374" w:rsidRDefault="00DC1374" w:rsidP="00DC1374">
      <w:pPr>
        <w:pStyle w:val="Bibliography"/>
      </w:pPr>
      <w:r w:rsidRPr="00DC1374">
        <w:t xml:space="preserve">13. </w:t>
      </w:r>
      <w:r w:rsidRPr="00DC1374">
        <w:tab/>
        <w:t xml:space="preserve">Brook RD, Rajagopalan S, Pope III CA, et al. Particulate matter air pollution and cardiovascular disease: An update to the scientific statement from the American Heart Association. </w:t>
      </w:r>
      <w:r w:rsidRPr="00DC1374">
        <w:rPr>
          <w:i/>
          <w:iCs/>
        </w:rPr>
        <w:t>Circulation</w:t>
      </w:r>
      <w:r w:rsidRPr="00DC1374">
        <w:t>. 2010;121(21):2331-2378.</w:t>
      </w:r>
    </w:p>
    <w:p w14:paraId="2936B836" w14:textId="77777777" w:rsidR="00DC1374" w:rsidRPr="00DC1374" w:rsidRDefault="00DC1374" w:rsidP="00DC1374">
      <w:pPr>
        <w:pStyle w:val="Bibliography"/>
      </w:pPr>
      <w:r w:rsidRPr="00DC1374">
        <w:t xml:space="preserve">14. </w:t>
      </w:r>
      <w:r w:rsidRPr="00DC1374">
        <w:tab/>
        <w:t xml:space="preserve">Dockery DW, Pope CA, Xu X, et al. An association between air pollution and mortality in six U.S. cities. </w:t>
      </w:r>
      <w:r w:rsidRPr="00DC1374">
        <w:rPr>
          <w:i/>
          <w:iCs/>
        </w:rPr>
        <w:t>New England Journal of Medicine</w:t>
      </w:r>
      <w:r w:rsidRPr="00DC1374">
        <w:t>. 1993;329(24):1753-1759. doi:10.1056/NEJM199312093292401</w:t>
      </w:r>
    </w:p>
    <w:p w14:paraId="3345A62B" w14:textId="77777777" w:rsidR="00DC1374" w:rsidRPr="00DC1374" w:rsidRDefault="00DC1374" w:rsidP="00DC1374">
      <w:pPr>
        <w:pStyle w:val="Bibliography"/>
      </w:pPr>
      <w:r w:rsidRPr="00DC1374">
        <w:lastRenderedPageBreak/>
        <w:t xml:space="preserve">15. </w:t>
      </w:r>
      <w:r w:rsidRPr="00DC1374">
        <w:tab/>
        <w:t xml:space="preserve">Block ML, Elder A, </w:t>
      </w:r>
      <w:proofErr w:type="spellStart"/>
      <w:r w:rsidRPr="00DC1374">
        <w:t>Auten</w:t>
      </w:r>
      <w:proofErr w:type="spellEnd"/>
      <w:r w:rsidRPr="00DC1374">
        <w:t xml:space="preserve"> RL, et al. The outdoor air pollution and brain health workshop. </w:t>
      </w:r>
      <w:r w:rsidRPr="00DC1374">
        <w:rPr>
          <w:i/>
          <w:iCs/>
        </w:rPr>
        <w:t>Neurotoxicology</w:t>
      </w:r>
      <w:r w:rsidRPr="00DC1374">
        <w:t>. 2012;33(5):972-984.</w:t>
      </w:r>
    </w:p>
    <w:p w14:paraId="12047C17" w14:textId="77777777" w:rsidR="00DC1374" w:rsidRPr="00DC1374" w:rsidRDefault="00DC1374" w:rsidP="00DC1374">
      <w:pPr>
        <w:pStyle w:val="Bibliography"/>
      </w:pPr>
      <w:r w:rsidRPr="00DC1374">
        <w:t xml:space="preserve">16. </w:t>
      </w:r>
      <w:r w:rsidRPr="00DC1374">
        <w:tab/>
      </w:r>
      <w:proofErr w:type="spellStart"/>
      <w:r w:rsidRPr="00DC1374">
        <w:t>Zanobetti</w:t>
      </w:r>
      <w:proofErr w:type="spellEnd"/>
      <w:r w:rsidRPr="00DC1374">
        <w:t xml:space="preserve"> A, Dominici F, Wang Y, Schwartz JD. A national case-crossover analysis of the short-term effect of PM 2.5 on hospitalizations and mortality in subjects with diabetes and neurological disorders. </w:t>
      </w:r>
      <w:r w:rsidRPr="00DC1374">
        <w:rPr>
          <w:i/>
          <w:iCs/>
        </w:rPr>
        <w:t>Environmental Health</w:t>
      </w:r>
      <w:r w:rsidRPr="00DC1374">
        <w:t>. 2014;13(1):1-11.</w:t>
      </w:r>
    </w:p>
    <w:p w14:paraId="5119483C" w14:textId="77777777" w:rsidR="00DC1374" w:rsidRPr="00DC1374" w:rsidRDefault="00DC1374" w:rsidP="00DC1374">
      <w:pPr>
        <w:pStyle w:val="Bibliography"/>
      </w:pPr>
      <w:r w:rsidRPr="00DC1374">
        <w:t xml:space="preserve">17. </w:t>
      </w:r>
      <w:r w:rsidRPr="00DC1374">
        <w:tab/>
        <w:t xml:space="preserve">Ritz B, Lee PC, Hansen J, et al. Traffic-related air pollution and Parkinson’s disease in Denmark: A case–control study. </w:t>
      </w:r>
      <w:r w:rsidRPr="00DC1374">
        <w:rPr>
          <w:i/>
          <w:iCs/>
        </w:rPr>
        <w:t>Environmental Health Perspectives</w:t>
      </w:r>
      <w:r w:rsidRPr="00DC1374">
        <w:t>. 2016;124(3):351-356.</w:t>
      </w:r>
    </w:p>
    <w:p w14:paraId="51F50362" w14:textId="77777777" w:rsidR="00DC1374" w:rsidRPr="00DC1374" w:rsidRDefault="00DC1374" w:rsidP="00DC1374">
      <w:pPr>
        <w:pStyle w:val="Bibliography"/>
      </w:pPr>
      <w:r w:rsidRPr="00DC1374">
        <w:t xml:space="preserve">18. </w:t>
      </w:r>
      <w:r w:rsidRPr="00DC1374">
        <w:tab/>
        <w:t xml:space="preserve">Kioumourtzoglou MA, Schwartz JD, Weisskopf MG, et al. Long-term PM2.5 exposure and neurological hospital admissions in the northeastern United States. </w:t>
      </w:r>
      <w:r w:rsidRPr="00DC1374">
        <w:rPr>
          <w:i/>
          <w:iCs/>
        </w:rPr>
        <w:t>Environmental health perspectives</w:t>
      </w:r>
      <w:r w:rsidRPr="00DC1374">
        <w:t>. 2016;124(1):23-29.</w:t>
      </w:r>
    </w:p>
    <w:p w14:paraId="3F8F9B6C" w14:textId="77777777" w:rsidR="00DC1374" w:rsidRPr="00DC1374" w:rsidRDefault="00DC1374" w:rsidP="00DC1374">
      <w:pPr>
        <w:pStyle w:val="Bibliography"/>
      </w:pPr>
      <w:r w:rsidRPr="00DC1374">
        <w:t xml:space="preserve">19. </w:t>
      </w:r>
      <w:r w:rsidRPr="00DC1374">
        <w:tab/>
        <w:t xml:space="preserve">Levesque S, </w:t>
      </w:r>
      <w:proofErr w:type="spellStart"/>
      <w:r w:rsidRPr="00DC1374">
        <w:t>Surace</w:t>
      </w:r>
      <w:proofErr w:type="spellEnd"/>
      <w:r w:rsidRPr="00DC1374">
        <w:t xml:space="preserve"> MJ, McDonald J, Block ML. Air pollution &amp; the brain: </w:t>
      </w:r>
      <w:proofErr w:type="spellStart"/>
      <w:r w:rsidRPr="00DC1374">
        <w:t>Subchronic</w:t>
      </w:r>
      <w:proofErr w:type="spellEnd"/>
      <w:r w:rsidRPr="00DC1374">
        <w:t xml:space="preserve"> diesel exhaust exposure causes neuroinflammation and elevates early markers of neurodegenerative disease. </w:t>
      </w:r>
      <w:r w:rsidRPr="00DC1374">
        <w:rPr>
          <w:i/>
          <w:iCs/>
        </w:rPr>
        <w:t>Journal of Neuroinflammation</w:t>
      </w:r>
      <w:r w:rsidRPr="00DC1374">
        <w:t>. 2011;8(1):1-10.</w:t>
      </w:r>
    </w:p>
    <w:p w14:paraId="034A4964" w14:textId="77777777" w:rsidR="00DC1374" w:rsidRPr="00DC1374" w:rsidRDefault="00DC1374" w:rsidP="00DC1374">
      <w:pPr>
        <w:pStyle w:val="Bibliography"/>
      </w:pPr>
      <w:r w:rsidRPr="00DC1374">
        <w:t xml:space="preserve">20. </w:t>
      </w:r>
      <w:r w:rsidRPr="00DC1374">
        <w:tab/>
      </w:r>
      <w:proofErr w:type="spellStart"/>
      <w:r w:rsidRPr="00DC1374">
        <w:t>Heusinkveld</w:t>
      </w:r>
      <w:proofErr w:type="spellEnd"/>
      <w:r w:rsidRPr="00DC1374">
        <w:t xml:space="preserve"> HJ, </w:t>
      </w:r>
      <w:proofErr w:type="spellStart"/>
      <w:r w:rsidRPr="00DC1374">
        <w:t>Wahle</w:t>
      </w:r>
      <w:proofErr w:type="spellEnd"/>
      <w:r w:rsidRPr="00DC1374">
        <w:t xml:space="preserve"> T, Campbell A, et al. Neurodegenerative and neurological disorders by small inhaled particles. </w:t>
      </w:r>
      <w:r w:rsidRPr="00DC1374">
        <w:rPr>
          <w:i/>
          <w:iCs/>
        </w:rPr>
        <w:t>Neurotoxicology</w:t>
      </w:r>
      <w:r w:rsidRPr="00DC1374">
        <w:t>. 2016;56:94-106.</w:t>
      </w:r>
    </w:p>
    <w:p w14:paraId="53EE3BEC" w14:textId="77777777" w:rsidR="00DC1374" w:rsidRPr="00DC1374" w:rsidRDefault="00DC1374" w:rsidP="00DC1374">
      <w:pPr>
        <w:pStyle w:val="Bibliography"/>
      </w:pPr>
      <w:r w:rsidRPr="00DC1374">
        <w:t xml:space="preserve">21. </w:t>
      </w:r>
      <w:r w:rsidRPr="00DC1374">
        <w:tab/>
        <w:t xml:space="preserve">Power MC, Weisskopf MG, </w:t>
      </w:r>
      <w:proofErr w:type="spellStart"/>
      <w:r w:rsidRPr="00DC1374">
        <w:t>Alexeeff</w:t>
      </w:r>
      <w:proofErr w:type="spellEnd"/>
      <w:r w:rsidRPr="00DC1374">
        <w:t xml:space="preserve"> SE, Coull BA, Spiro III A, Schwartz J. Traffic-related air pollution and cognitive function in a cohort of older men. </w:t>
      </w:r>
      <w:r w:rsidRPr="00DC1374">
        <w:rPr>
          <w:i/>
          <w:iCs/>
        </w:rPr>
        <w:t>Environmental Health Perspectives</w:t>
      </w:r>
      <w:r w:rsidRPr="00DC1374">
        <w:t>. 2011;119(5):682-687.</w:t>
      </w:r>
    </w:p>
    <w:p w14:paraId="757DA839" w14:textId="77777777" w:rsidR="00DC1374" w:rsidRPr="00DC1374" w:rsidRDefault="00DC1374" w:rsidP="00DC1374">
      <w:pPr>
        <w:pStyle w:val="Bibliography"/>
      </w:pPr>
      <w:r w:rsidRPr="00DC1374">
        <w:t xml:space="preserve">22. </w:t>
      </w:r>
      <w:r w:rsidRPr="00DC1374">
        <w:tab/>
      </w:r>
      <w:proofErr w:type="spellStart"/>
      <w:r w:rsidRPr="00DC1374">
        <w:t>Dubowsky</w:t>
      </w:r>
      <w:proofErr w:type="spellEnd"/>
      <w:r w:rsidRPr="00DC1374">
        <w:t xml:space="preserve"> SD, Suh H, Schwartz J, Coull BA, Gold DR. Diabetes, obesity, and hypertension may enhance associations between air pollution and markers of systemic inflammation. </w:t>
      </w:r>
      <w:r w:rsidRPr="00DC1374">
        <w:rPr>
          <w:i/>
          <w:iCs/>
        </w:rPr>
        <w:t>Environmental Health Perspectives</w:t>
      </w:r>
      <w:r w:rsidRPr="00DC1374">
        <w:t>. 2006;114(7):992-998.</w:t>
      </w:r>
    </w:p>
    <w:p w14:paraId="70AB7B3B" w14:textId="77777777" w:rsidR="00DC1374" w:rsidRPr="00DC1374" w:rsidRDefault="00DC1374" w:rsidP="00DC1374">
      <w:pPr>
        <w:pStyle w:val="Bibliography"/>
      </w:pPr>
      <w:r w:rsidRPr="00DC1374">
        <w:t xml:space="preserve">23. </w:t>
      </w:r>
      <w:r w:rsidRPr="00DC1374">
        <w:tab/>
      </w:r>
      <w:proofErr w:type="spellStart"/>
      <w:r w:rsidRPr="00DC1374">
        <w:t>Ruckerl</w:t>
      </w:r>
      <w:proofErr w:type="spellEnd"/>
      <w:r w:rsidRPr="00DC1374">
        <w:t xml:space="preserve"> R, </w:t>
      </w:r>
      <w:proofErr w:type="spellStart"/>
      <w:r w:rsidRPr="00DC1374">
        <w:t>Ibald</w:t>
      </w:r>
      <w:proofErr w:type="spellEnd"/>
      <w:r w:rsidRPr="00DC1374">
        <w:t xml:space="preserve">-Mulli A, Koenig W, et al. Air pollution and markers of inflammation and coagulation in patients with coronary heart disease. </w:t>
      </w:r>
      <w:r w:rsidRPr="00DC1374">
        <w:rPr>
          <w:i/>
          <w:iCs/>
        </w:rPr>
        <w:t>American Journal of Respiratory and Critical Care Medicine</w:t>
      </w:r>
      <w:r w:rsidRPr="00DC1374">
        <w:t>. 2006;173(4):432-441.</w:t>
      </w:r>
    </w:p>
    <w:p w14:paraId="7DA36F41" w14:textId="77777777" w:rsidR="00DC1374" w:rsidRPr="00DC1374" w:rsidRDefault="00DC1374" w:rsidP="00DC1374">
      <w:pPr>
        <w:pStyle w:val="Bibliography"/>
      </w:pPr>
      <w:r w:rsidRPr="00DC1374">
        <w:t xml:space="preserve">24. </w:t>
      </w:r>
      <w:r w:rsidRPr="00DC1374">
        <w:tab/>
        <w:t xml:space="preserve">Hoffmann B, </w:t>
      </w:r>
      <w:proofErr w:type="spellStart"/>
      <w:r w:rsidRPr="00DC1374">
        <w:t>Moebus</w:t>
      </w:r>
      <w:proofErr w:type="spellEnd"/>
      <w:r w:rsidRPr="00DC1374">
        <w:t xml:space="preserve"> S, </w:t>
      </w:r>
      <w:proofErr w:type="spellStart"/>
      <w:r w:rsidRPr="00DC1374">
        <w:t>Dragano</w:t>
      </w:r>
      <w:proofErr w:type="spellEnd"/>
      <w:r w:rsidRPr="00DC1374">
        <w:t xml:space="preserve"> N, et al. Chronic residential exposure to particulate matter air pollution and systemic inflammatory markers. </w:t>
      </w:r>
      <w:r w:rsidRPr="00DC1374">
        <w:rPr>
          <w:i/>
          <w:iCs/>
        </w:rPr>
        <w:t>Environmental Health Perspectives</w:t>
      </w:r>
      <w:r w:rsidRPr="00DC1374">
        <w:t>. 2009;117(8):1302-1308.</w:t>
      </w:r>
    </w:p>
    <w:p w14:paraId="01F01551" w14:textId="77777777" w:rsidR="00DC1374" w:rsidRPr="00DC1374" w:rsidRDefault="00DC1374" w:rsidP="00DC1374">
      <w:pPr>
        <w:pStyle w:val="Bibliography"/>
      </w:pPr>
      <w:r w:rsidRPr="00DC1374">
        <w:t xml:space="preserve">25. </w:t>
      </w:r>
      <w:r w:rsidRPr="00DC1374">
        <w:tab/>
        <w:t xml:space="preserve">Kelly FJ. Oxidative stress: Its role in air pollution and adverse health effects. </w:t>
      </w:r>
      <w:r w:rsidRPr="00DC1374">
        <w:rPr>
          <w:i/>
          <w:iCs/>
        </w:rPr>
        <w:t>Occupational and Environmental Medicine</w:t>
      </w:r>
      <w:r w:rsidRPr="00DC1374">
        <w:t>. 2003;60(8):612-616.</w:t>
      </w:r>
    </w:p>
    <w:p w14:paraId="726E6BE9" w14:textId="77777777" w:rsidR="00DC1374" w:rsidRPr="00DC1374" w:rsidRDefault="00DC1374" w:rsidP="00DC1374">
      <w:pPr>
        <w:pStyle w:val="Bibliography"/>
      </w:pPr>
      <w:r w:rsidRPr="00DC1374">
        <w:t xml:space="preserve">26. </w:t>
      </w:r>
      <w:r w:rsidRPr="00DC1374">
        <w:tab/>
        <w:t xml:space="preserve">Chuang KJ, Chan CC, </w:t>
      </w:r>
      <w:proofErr w:type="spellStart"/>
      <w:r w:rsidRPr="00DC1374">
        <w:t>Su</w:t>
      </w:r>
      <w:proofErr w:type="spellEnd"/>
      <w:r w:rsidRPr="00DC1374">
        <w:t xml:space="preserve"> TC, Lee CT, Tang CS. The effect of urban air pollution on inflammation, oxidative stress, coagulation, and autonomic dysfunction in young adults. </w:t>
      </w:r>
      <w:r w:rsidRPr="00DC1374">
        <w:rPr>
          <w:i/>
          <w:iCs/>
        </w:rPr>
        <w:t>American journal of respiratory and critical care medicine</w:t>
      </w:r>
      <w:r w:rsidRPr="00DC1374">
        <w:t>. 2007;176(4):370-376.</w:t>
      </w:r>
    </w:p>
    <w:p w14:paraId="112EBF4A" w14:textId="77777777" w:rsidR="00DC1374" w:rsidRPr="00DC1374" w:rsidRDefault="00DC1374" w:rsidP="00DC1374">
      <w:pPr>
        <w:pStyle w:val="Bibliography"/>
      </w:pPr>
      <w:r w:rsidRPr="00DC1374">
        <w:t xml:space="preserve">27. </w:t>
      </w:r>
      <w:r w:rsidRPr="00DC1374">
        <w:tab/>
        <w:t xml:space="preserve">Li N, </w:t>
      </w:r>
      <w:proofErr w:type="spellStart"/>
      <w:r w:rsidRPr="00DC1374">
        <w:t>Sioutas</w:t>
      </w:r>
      <w:proofErr w:type="spellEnd"/>
      <w:r w:rsidRPr="00DC1374">
        <w:t xml:space="preserve"> C, Cho A, et al. Ultrafine particulate pollutants induce oxidative stress and mitochondrial damage. </w:t>
      </w:r>
      <w:r w:rsidRPr="00DC1374">
        <w:rPr>
          <w:i/>
          <w:iCs/>
        </w:rPr>
        <w:t>Environmental Health Perspectives</w:t>
      </w:r>
      <w:r w:rsidRPr="00DC1374">
        <w:t>. 2003;111(4):455-460.</w:t>
      </w:r>
    </w:p>
    <w:p w14:paraId="496D24D1" w14:textId="77777777" w:rsidR="00DC1374" w:rsidRPr="00DC1374" w:rsidRDefault="00DC1374" w:rsidP="00DC1374">
      <w:pPr>
        <w:pStyle w:val="Bibliography"/>
      </w:pPr>
      <w:r w:rsidRPr="00DC1374">
        <w:lastRenderedPageBreak/>
        <w:t xml:space="preserve">28. </w:t>
      </w:r>
      <w:r w:rsidRPr="00DC1374">
        <w:tab/>
      </w:r>
      <w:proofErr w:type="spellStart"/>
      <w:r w:rsidRPr="00DC1374">
        <w:t>Sørensen</w:t>
      </w:r>
      <w:proofErr w:type="spellEnd"/>
      <w:r w:rsidRPr="00DC1374">
        <w:t xml:space="preserve"> M, </w:t>
      </w:r>
      <w:proofErr w:type="spellStart"/>
      <w:r w:rsidRPr="00DC1374">
        <w:t>Daneshvar</w:t>
      </w:r>
      <w:proofErr w:type="spellEnd"/>
      <w:r w:rsidRPr="00DC1374">
        <w:t xml:space="preserve"> B, Hansen M, et al. Personal PM2.5 exposure and markers of oxidative stress in blood. </w:t>
      </w:r>
      <w:r w:rsidRPr="00DC1374">
        <w:rPr>
          <w:i/>
          <w:iCs/>
        </w:rPr>
        <w:t>Environmental health perspectives</w:t>
      </w:r>
      <w:r w:rsidRPr="00DC1374">
        <w:t>. 2003;111(2):161-166.</w:t>
      </w:r>
    </w:p>
    <w:p w14:paraId="7B2A42D5" w14:textId="77777777" w:rsidR="00DC1374" w:rsidRPr="00DC1374" w:rsidRDefault="00DC1374" w:rsidP="00DC1374">
      <w:pPr>
        <w:pStyle w:val="Bibliography"/>
      </w:pPr>
      <w:r w:rsidRPr="00DC1374">
        <w:t xml:space="preserve">29. </w:t>
      </w:r>
      <w:r w:rsidRPr="00DC1374">
        <w:tab/>
        <w:t>Block ML, Calderón-</w:t>
      </w:r>
      <w:proofErr w:type="spellStart"/>
      <w:r w:rsidRPr="00DC1374">
        <w:t>Garcidueñas</w:t>
      </w:r>
      <w:proofErr w:type="spellEnd"/>
      <w:r w:rsidRPr="00DC1374">
        <w:t xml:space="preserve"> L. Air pollution: Mechanisms of neuroinflammation and CNS disease. </w:t>
      </w:r>
      <w:r w:rsidRPr="00DC1374">
        <w:rPr>
          <w:i/>
          <w:iCs/>
        </w:rPr>
        <w:t>Trends in neurosciences</w:t>
      </w:r>
      <w:r w:rsidRPr="00DC1374">
        <w:t>. 2009;32(9):506-516.</w:t>
      </w:r>
    </w:p>
    <w:p w14:paraId="1F52EE93" w14:textId="77777777" w:rsidR="00DC1374" w:rsidRPr="00DC1374" w:rsidRDefault="00DC1374" w:rsidP="00DC1374">
      <w:pPr>
        <w:pStyle w:val="Bibliography"/>
      </w:pPr>
      <w:r w:rsidRPr="00DC1374">
        <w:t xml:space="preserve">30. </w:t>
      </w:r>
      <w:r w:rsidRPr="00DC1374">
        <w:tab/>
        <w:t xml:space="preserve">Perry VH, Cunningham C, Holmes C. Systemic infections and inflammation affect chronic neurodegeneration. </w:t>
      </w:r>
      <w:r w:rsidRPr="00DC1374">
        <w:rPr>
          <w:i/>
          <w:iCs/>
        </w:rPr>
        <w:t>Nature Reviews Immunology</w:t>
      </w:r>
      <w:r w:rsidRPr="00DC1374">
        <w:t>. 2007;7(2):161-167.</w:t>
      </w:r>
    </w:p>
    <w:p w14:paraId="4B97475B" w14:textId="77777777" w:rsidR="00DC1374" w:rsidRPr="00DC1374" w:rsidRDefault="00DC1374" w:rsidP="00DC1374">
      <w:pPr>
        <w:pStyle w:val="Bibliography"/>
      </w:pPr>
      <w:r w:rsidRPr="00DC1374">
        <w:t xml:space="preserve">31. </w:t>
      </w:r>
      <w:r w:rsidRPr="00DC1374">
        <w:tab/>
        <w:t xml:space="preserve">Bergeron C. Oxidative stress: Its role in the pathogenesis of amyotrophic lateral sclerosis. </w:t>
      </w:r>
      <w:r w:rsidRPr="00DC1374">
        <w:rPr>
          <w:i/>
          <w:iCs/>
        </w:rPr>
        <w:t>Journal of the neurological sciences</w:t>
      </w:r>
      <w:r w:rsidRPr="00DC1374">
        <w:t>. 1995;129:81-84.</w:t>
      </w:r>
    </w:p>
    <w:p w14:paraId="0599529E" w14:textId="77777777" w:rsidR="00DC1374" w:rsidRPr="00DC1374" w:rsidRDefault="00DC1374" w:rsidP="00DC1374">
      <w:pPr>
        <w:pStyle w:val="Bibliography"/>
      </w:pPr>
      <w:r w:rsidRPr="00DC1374">
        <w:t xml:space="preserve">32. </w:t>
      </w:r>
      <w:r w:rsidRPr="00DC1374">
        <w:tab/>
        <w:t xml:space="preserve">Mhatre M, Floyd RA, Hensley K. Oxidative stress and neuroinflammation in Alzheimer’s disease and amyotrophic lateral sclerosis: Common links and potential therapeutic targets. </w:t>
      </w:r>
      <w:r w:rsidRPr="00DC1374">
        <w:rPr>
          <w:i/>
          <w:iCs/>
        </w:rPr>
        <w:t>Journal of Alzheimer’s disease</w:t>
      </w:r>
      <w:r w:rsidRPr="00DC1374">
        <w:t>. 2004;6(2):147-157.</w:t>
      </w:r>
    </w:p>
    <w:p w14:paraId="660321BB" w14:textId="77777777" w:rsidR="00DC1374" w:rsidRPr="00DC1374" w:rsidRDefault="00DC1374" w:rsidP="00DC1374">
      <w:pPr>
        <w:pStyle w:val="Bibliography"/>
      </w:pPr>
      <w:r w:rsidRPr="00DC1374">
        <w:t xml:space="preserve">33. </w:t>
      </w:r>
      <w:r w:rsidRPr="00DC1374">
        <w:tab/>
        <w:t xml:space="preserve">D’Amico E, Factor-Litvak P, </w:t>
      </w:r>
      <w:proofErr w:type="spellStart"/>
      <w:r w:rsidRPr="00DC1374">
        <w:t>Santella</w:t>
      </w:r>
      <w:proofErr w:type="spellEnd"/>
      <w:r w:rsidRPr="00DC1374">
        <w:t xml:space="preserve"> RM, </w:t>
      </w:r>
      <w:proofErr w:type="spellStart"/>
      <w:r w:rsidRPr="00DC1374">
        <w:t>Mitsumoto</w:t>
      </w:r>
      <w:proofErr w:type="spellEnd"/>
      <w:r w:rsidRPr="00DC1374">
        <w:t xml:space="preserve"> H. Clinical perspective on oxidative stress in sporadic amyotrophic lateral sclerosis. </w:t>
      </w:r>
      <w:r w:rsidRPr="00DC1374">
        <w:rPr>
          <w:i/>
          <w:iCs/>
        </w:rPr>
        <w:t>Free radical biology and medicine</w:t>
      </w:r>
      <w:r w:rsidRPr="00DC1374">
        <w:t>. 2013;65:509-527.</w:t>
      </w:r>
    </w:p>
    <w:p w14:paraId="2131F4D4" w14:textId="77777777" w:rsidR="00DC1374" w:rsidRPr="00DC1374" w:rsidRDefault="00DC1374" w:rsidP="00DC1374">
      <w:pPr>
        <w:pStyle w:val="Bibliography"/>
      </w:pPr>
      <w:r w:rsidRPr="00DC1374">
        <w:t xml:space="preserve">34. </w:t>
      </w:r>
      <w:r w:rsidRPr="00DC1374">
        <w:tab/>
        <w:t xml:space="preserve">Perry VH, Nicoll JA, Holmes C. Microglia in neurodegenerative disease. </w:t>
      </w:r>
      <w:r w:rsidRPr="00DC1374">
        <w:rPr>
          <w:i/>
          <w:iCs/>
        </w:rPr>
        <w:t>Nature Reviews Neurology</w:t>
      </w:r>
      <w:r w:rsidRPr="00DC1374">
        <w:t>. 2010;6(4):193-201.</w:t>
      </w:r>
    </w:p>
    <w:p w14:paraId="148A2017" w14:textId="77777777" w:rsidR="00DC1374" w:rsidRPr="00DC1374" w:rsidRDefault="00DC1374" w:rsidP="00DC1374">
      <w:pPr>
        <w:pStyle w:val="Bibliography"/>
      </w:pPr>
      <w:r w:rsidRPr="00DC1374">
        <w:t xml:space="preserve">35. </w:t>
      </w:r>
      <w:r w:rsidRPr="00DC1374">
        <w:tab/>
        <w:t xml:space="preserve">Nunez Y, Boehme AK, Weisskopf MG, et al. Fine particle exposure and clinical aggravation in neurodegenerative diseases in New York State. </w:t>
      </w:r>
      <w:r w:rsidRPr="00DC1374">
        <w:rPr>
          <w:i/>
          <w:iCs/>
        </w:rPr>
        <w:t>Environmental Health Perspectives</w:t>
      </w:r>
      <w:r w:rsidRPr="00DC1374">
        <w:t>. 2021;129(2):027003.</w:t>
      </w:r>
    </w:p>
    <w:p w14:paraId="11FDD93E" w14:textId="77777777" w:rsidR="00DC1374" w:rsidRPr="00DC1374" w:rsidRDefault="00DC1374" w:rsidP="00DC1374">
      <w:pPr>
        <w:pStyle w:val="Bibliography"/>
      </w:pPr>
      <w:r w:rsidRPr="00DC1374">
        <w:t xml:space="preserve">36. </w:t>
      </w:r>
      <w:r w:rsidRPr="00DC1374">
        <w:tab/>
        <w:t xml:space="preserve">Nunez Y, Boehme AK, Li M, et al. Parkinson’s disease aggravation in association with fine particle components in New York State. </w:t>
      </w:r>
      <w:r w:rsidRPr="00DC1374">
        <w:rPr>
          <w:i/>
          <w:iCs/>
        </w:rPr>
        <w:t>Environmental Research</w:t>
      </w:r>
      <w:r w:rsidRPr="00DC1374">
        <w:t>. 2021;201:111554.</w:t>
      </w:r>
    </w:p>
    <w:p w14:paraId="5283CC8E" w14:textId="77777777" w:rsidR="00DC1374" w:rsidRPr="00DC1374" w:rsidRDefault="00DC1374" w:rsidP="00DC1374">
      <w:pPr>
        <w:pStyle w:val="Bibliography"/>
      </w:pPr>
      <w:r w:rsidRPr="00DC1374">
        <w:t xml:space="preserve">37. </w:t>
      </w:r>
      <w:r w:rsidRPr="00DC1374">
        <w:tab/>
        <w:t xml:space="preserve">Malek AM, </w:t>
      </w:r>
      <w:proofErr w:type="spellStart"/>
      <w:r w:rsidRPr="00DC1374">
        <w:t>Barchowsky</w:t>
      </w:r>
      <w:proofErr w:type="spellEnd"/>
      <w:r w:rsidRPr="00DC1374">
        <w:t xml:space="preserve"> A, Bowser R, et al. Exposure to hazardous air pollutants and the risk of amyotrophic lateral sclerosis. </w:t>
      </w:r>
      <w:r w:rsidRPr="00DC1374">
        <w:rPr>
          <w:i/>
          <w:iCs/>
        </w:rPr>
        <w:t>Environmental Pollution</w:t>
      </w:r>
      <w:r w:rsidRPr="00DC1374">
        <w:t>. 2015;197:181-186.</w:t>
      </w:r>
    </w:p>
    <w:p w14:paraId="254B43CC" w14:textId="77777777" w:rsidR="00DC1374" w:rsidRPr="00DC1374" w:rsidRDefault="00DC1374" w:rsidP="00DC1374">
      <w:pPr>
        <w:pStyle w:val="Bibliography"/>
      </w:pPr>
      <w:r w:rsidRPr="00DC1374">
        <w:t xml:space="preserve">38. </w:t>
      </w:r>
      <w:r w:rsidRPr="00DC1374">
        <w:tab/>
        <w:t xml:space="preserve">Yu Z, Peters S, van BL, et al. Long-Term Exposure to Ultrafine Particles and Particulate Matter Constituents and the Risk of Amyotrophic Lateral Sclerosis. </w:t>
      </w:r>
      <w:r w:rsidRPr="00DC1374">
        <w:rPr>
          <w:i/>
          <w:iCs/>
        </w:rPr>
        <w:t>Environmental Health Perspectives</w:t>
      </w:r>
      <w:r w:rsidRPr="00DC1374">
        <w:t>. 2021;129(9):097702. doi:10.1289/EHP9131</w:t>
      </w:r>
    </w:p>
    <w:p w14:paraId="5374A547" w14:textId="77777777" w:rsidR="00DC1374" w:rsidRPr="00DC1374" w:rsidRDefault="00DC1374" w:rsidP="00DC1374">
      <w:pPr>
        <w:pStyle w:val="Bibliography"/>
      </w:pPr>
      <w:r w:rsidRPr="00DC1374">
        <w:t xml:space="preserve">39. </w:t>
      </w:r>
      <w:r w:rsidRPr="00DC1374">
        <w:tab/>
      </w:r>
      <w:proofErr w:type="spellStart"/>
      <w:r w:rsidRPr="00DC1374">
        <w:t>Seelen</w:t>
      </w:r>
      <w:proofErr w:type="spellEnd"/>
      <w:r w:rsidRPr="00DC1374">
        <w:t xml:space="preserve"> M, Toro CRA, </w:t>
      </w:r>
      <w:proofErr w:type="spellStart"/>
      <w:r w:rsidRPr="00DC1374">
        <w:t>Veldink</w:t>
      </w:r>
      <w:proofErr w:type="spellEnd"/>
      <w:r w:rsidRPr="00DC1374">
        <w:t xml:space="preserve"> JH, et al. Long-term air pollution exposure and amyotrophic lateral sclerosis in Netherlands: A population-based case–control study. </w:t>
      </w:r>
      <w:r w:rsidRPr="00DC1374">
        <w:rPr>
          <w:i/>
          <w:iCs/>
        </w:rPr>
        <w:t>Environmental Health Perspectives</w:t>
      </w:r>
      <w:r w:rsidRPr="00DC1374">
        <w:t>. 2017;125(9):097023. doi:10.1289/EHP1115</w:t>
      </w:r>
    </w:p>
    <w:p w14:paraId="3CF5692A" w14:textId="77777777" w:rsidR="00DC1374" w:rsidRPr="00DC1374" w:rsidRDefault="00DC1374" w:rsidP="00DC1374">
      <w:pPr>
        <w:pStyle w:val="Bibliography"/>
      </w:pPr>
      <w:r w:rsidRPr="00DC1374">
        <w:t xml:space="preserve">40. </w:t>
      </w:r>
      <w:r w:rsidRPr="00DC1374">
        <w:tab/>
      </w:r>
      <w:proofErr w:type="spellStart"/>
      <w:r w:rsidRPr="00DC1374">
        <w:t>Strak</w:t>
      </w:r>
      <w:proofErr w:type="spellEnd"/>
      <w:r w:rsidRPr="00DC1374">
        <w:t xml:space="preserve"> M, </w:t>
      </w:r>
      <w:proofErr w:type="spellStart"/>
      <w:r w:rsidRPr="00DC1374">
        <w:t>Weinmayr</w:t>
      </w:r>
      <w:proofErr w:type="spellEnd"/>
      <w:r w:rsidRPr="00DC1374">
        <w:t xml:space="preserve"> G, </w:t>
      </w:r>
      <w:proofErr w:type="spellStart"/>
      <w:r w:rsidRPr="00DC1374">
        <w:t>Rodopoulou</w:t>
      </w:r>
      <w:proofErr w:type="spellEnd"/>
      <w:r w:rsidRPr="00DC1374">
        <w:t xml:space="preserve"> S, et al. </w:t>
      </w:r>
      <w:proofErr w:type="gramStart"/>
      <w:r w:rsidRPr="00DC1374">
        <w:t>Long term</w:t>
      </w:r>
      <w:proofErr w:type="gramEnd"/>
      <w:r w:rsidRPr="00DC1374">
        <w:t xml:space="preserve"> exposure to low level air pollution and mortality in eight European cohorts within the ELAPSE project: Pooled analysis. </w:t>
      </w:r>
      <w:r w:rsidRPr="00DC1374">
        <w:rPr>
          <w:i/>
          <w:iCs/>
        </w:rPr>
        <w:t>BMJ</w:t>
      </w:r>
      <w:r w:rsidRPr="00DC1374">
        <w:t>. 2021;374:n1904. doi:10.1136/bmj.n1904</w:t>
      </w:r>
    </w:p>
    <w:p w14:paraId="2DD037F7" w14:textId="77777777" w:rsidR="00DC1374" w:rsidRPr="00DC1374" w:rsidRDefault="00DC1374" w:rsidP="00DC1374">
      <w:pPr>
        <w:pStyle w:val="Bibliography"/>
      </w:pPr>
      <w:r w:rsidRPr="00DC1374">
        <w:t xml:space="preserve">41. </w:t>
      </w:r>
      <w:r w:rsidRPr="00DC1374">
        <w:tab/>
      </w:r>
      <w:proofErr w:type="spellStart"/>
      <w:r w:rsidRPr="00DC1374">
        <w:t>Hamra</w:t>
      </w:r>
      <w:proofErr w:type="spellEnd"/>
      <w:r w:rsidRPr="00DC1374">
        <w:t xml:space="preserve"> GB, Laden F, Cohen AJ, </w:t>
      </w:r>
      <w:proofErr w:type="spellStart"/>
      <w:r w:rsidRPr="00DC1374">
        <w:t>Raaschou</w:t>
      </w:r>
      <w:proofErr w:type="spellEnd"/>
      <w:r w:rsidRPr="00DC1374">
        <w:t xml:space="preserve">-Nielsen O, Brauer M, Loomis D. Lung cancer and exposure to nitrogen dioxide and traffic: A systematic review and meta-analysis. </w:t>
      </w:r>
      <w:r w:rsidRPr="00DC1374">
        <w:rPr>
          <w:i/>
          <w:iCs/>
        </w:rPr>
        <w:t>Environmental Health Perspectives</w:t>
      </w:r>
      <w:r w:rsidRPr="00DC1374">
        <w:t>. 2015;123(11):1107-1112.</w:t>
      </w:r>
    </w:p>
    <w:p w14:paraId="27FFD20D" w14:textId="77777777" w:rsidR="00DC1374" w:rsidRPr="00DC1374" w:rsidRDefault="00DC1374" w:rsidP="00DC1374">
      <w:pPr>
        <w:pStyle w:val="Bibliography"/>
      </w:pPr>
      <w:r w:rsidRPr="00DC1374">
        <w:lastRenderedPageBreak/>
        <w:t xml:space="preserve">42. </w:t>
      </w:r>
      <w:r w:rsidRPr="00DC1374">
        <w:tab/>
        <w:t xml:space="preserve">Chen H, </w:t>
      </w:r>
      <w:proofErr w:type="spellStart"/>
      <w:r w:rsidRPr="00DC1374">
        <w:t>Kwong</w:t>
      </w:r>
      <w:proofErr w:type="spellEnd"/>
      <w:r w:rsidRPr="00DC1374">
        <w:t xml:space="preserve"> JC, Copes R, et al. Living near major roads and the incidence of dementia, Parkinson’s disease, and multiple sclerosis: A population-based cohort study. </w:t>
      </w:r>
      <w:r w:rsidRPr="00DC1374">
        <w:rPr>
          <w:i/>
          <w:iCs/>
        </w:rPr>
        <w:t>The Lancet</w:t>
      </w:r>
      <w:r w:rsidRPr="00DC1374">
        <w:t>. 2017;389(10070):718-726.</w:t>
      </w:r>
    </w:p>
    <w:p w14:paraId="1C2A15F7" w14:textId="77777777" w:rsidR="00DC1374" w:rsidRPr="00DC1374" w:rsidRDefault="00DC1374" w:rsidP="00DC1374">
      <w:pPr>
        <w:pStyle w:val="Bibliography"/>
      </w:pPr>
      <w:r w:rsidRPr="00DC1374">
        <w:t xml:space="preserve">43. </w:t>
      </w:r>
      <w:r w:rsidRPr="00DC1374">
        <w:tab/>
        <w:t xml:space="preserve">Gibson EA, Nunez Y, </w:t>
      </w:r>
      <w:proofErr w:type="spellStart"/>
      <w:r w:rsidRPr="00DC1374">
        <w:t>Abuawad</w:t>
      </w:r>
      <w:proofErr w:type="spellEnd"/>
      <w:r w:rsidRPr="00DC1374">
        <w:t xml:space="preserve"> A, et al. An overview of methods to address distinct research questions on environmental mixtures: An application to persistent organic pollutants and leukocyte telomere length. </w:t>
      </w:r>
      <w:r w:rsidRPr="00DC1374">
        <w:rPr>
          <w:i/>
          <w:iCs/>
        </w:rPr>
        <w:t>Environmental Health</w:t>
      </w:r>
      <w:r w:rsidRPr="00DC1374">
        <w:t>. 2019;18(1):1-16.</w:t>
      </w:r>
    </w:p>
    <w:p w14:paraId="15996506" w14:textId="77777777" w:rsidR="00DC1374" w:rsidRPr="00DC1374" w:rsidRDefault="00DC1374" w:rsidP="00DC1374">
      <w:pPr>
        <w:pStyle w:val="Bibliography"/>
      </w:pPr>
      <w:r w:rsidRPr="00DC1374">
        <w:t xml:space="preserve">44. </w:t>
      </w:r>
      <w:r w:rsidRPr="00DC1374">
        <w:tab/>
        <w:t xml:space="preserve">Frank L. When an entire country is a cohort. </w:t>
      </w:r>
      <w:r w:rsidRPr="00DC1374">
        <w:rPr>
          <w:i/>
          <w:iCs/>
        </w:rPr>
        <w:t>Science</w:t>
      </w:r>
      <w:r w:rsidRPr="00DC1374">
        <w:t>. 2000;287(5462):2398-2399.</w:t>
      </w:r>
    </w:p>
    <w:p w14:paraId="38C544D0" w14:textId="77777777" w:rsidR="00DC1374" w:rsidRPr="00DC1374" w:rsidRDefault="00DC1374" w:rsidP="00DC1374">
      <w:pPr>
        <w:pStyle w:val="Bibliography"/>
      </w:pPr>
      <w:r w:rsidRPr="00DC1374">
        <w:t xml:space="preserve">45. </w:t>
      </w:r>
      <w:r w:rsidRPr="00DC1374">
        <w:tab/>
        <w:t xml:space="preserve">Schmidt M, Schmidt SAJ, </w:t>
      </w:r>
      <w:proofErr w:type="spellStart"/>
      <w:r w:rsidRPr="00DC1374">
        <w:t>Sandegaard</w:t>
      </w:r>
      <w:proofErr w:type="spellEnd"/>
      <w:r w:rsidRPr="00DC1374">
        <w:t xml:space="preserve"> JL, Ehrenstein V, Pedersen L, </w:t>
      </w:r>
      <w:proofErr w:type="spellStart"/>
      <w:r w:rsidRPr="00DC1374">
        <w:t>Sørensen</w:t>
      </w:r>
      <w:proofErr w:type="spellEnd"/>
      <w:r w:rsidRPr="00DC1374">
        <w:t xml:space="preserve"> HT. The Danish National Patient Registry: A review of content, data quality, and research potential. </w:t>
      </w:r>
      <w:r w:rsidRPr="00DC1374">
        <w:rPr>
          <w:i/>
          <w:iCs/>
        </w:rPr>
        <w:t>Clinical epidemiology</w:t>
      </w:r>
      <w:r w:rsidRPr="00DC1374">
        <w:t>. 2015;7:449.</w:t>
      </w:r>
    </w:p>
    <w:p w14:paraId="02EDAACB" w14:textId="5F89BD23" w:rsidR="00DC1374" w:rsidRPr="00DC1374" w:rsidRDefault="00591DE5" w:rsidP="00DC1374">
      <w:pPr>
        <w:pStyle w:val="Bibliography"/>
        <w:rPr>
          <w:ins w:id="337" w:author="Parks, Robbie M" w:date="2022-04-26T11:45:00Z"/>
        </w:rPr>
      </w:pPr>
      <w:del w:id="338" w:author="Parks, Robbie M" w:date="2022-04-26T11:45:00Z">
        <w:r w:rsidRPr="00591DE5">
          <w:delText>46</w:delText>
        </w:r>
      </w:del>
      <w:ins w:id="339" w:author="Parks, Robbie M" w:date="2022-04-26T11:45:00Z">
        <w:r w:rsidR="00DC1374" w:rsidRPr="00DC1374">
          <w:t xml:space="preserve">46. </w:t>
        </w:r>
        <w:r w:rsidR="00DC1374" w:rsidRPr="00DC1374">
          <w:tab/>
        </w:r>
        <w:proofErr w:type="spellStart"/>
        <w:r w:rsidR="00DC1374" w:rsidRPr="00DC1374">
          <w:t>Trabjerg</w:t>
        </w:r>
        <w:proofErr w:type="spellEnd"/>
        <w:r w:rsidR="00DC1374" w:rsidRPr="00DC1374">
          <w:t xml:space="preserve"> BB, Garton FC, van </w:t>
        </w:r>
        <w:proofErr w:type="spellStart"/>
        <w:r w:rsidR="00DC1374" w:rsidRPr="00DC1374">
          <w:t>Rheenen</w:t>
        </w:r>
        <w:proofErr w:type="spellEnd"/>
        <w:r w:rsidR="00DC1374" w:rsidRPr="00DC1374">
          <w:t xml:space="preserve"> W, et al. ALS in Danish registries: heritability and links to psychiatric and cardiovascular disorders. </w:t>
        </w:r>
        <w:r w:rsidR="00DC1374" w:rsidRPr="00DC1374">
          <w:rPr>
            <w:i/>
            <w:iCs/>
          </w:rPr>
          <w:t>Neurology Genetics</w:t>
        </w:r>
        <w:r w:rsidR="00DC1374" w:rsidRPr="00DC1374">
          <w:t>. 2020;6(2).</w:t>
        </w:r>
      </w:ins>
    </w:p>
    <w:p w14:paraId="72BDEF4E" w14:textId="77777777" w:rsidR="00DC1374" w:rsidRPr="00DC1374" w:rsidRDefault="00DC1374" w:rsidP="00DC1374">
      <w:pPr>
        <w:pStyle w:val="Bibliography"/>
        <w:rPr>
          <w:ins w:id="340" w:author="Parks, Robbie M" w:date="2022-04-26T11:45:00Z"/>
        </w:rPr>
      </w:pPr>
      <w:ins w:id="341" w:author="Parks, Robbie M" w:date="2022-04-26T11:45:00Z">
        <w:r w:rsidRPr="00DC1374">
          <w:t xml:space="preserve">47. </w:t>
        </w:r>
        <w:r w:rsidRPr="00DC1374">
          <w:tab/>
          <w:t xml:space="preserve">Mathis S, </w:t>
        </w:r>
        <w:proofErr w:type="spellStart"/>
        <w:r w:rsidRPr="00DC1374">
          <w:t>Goizet</w:t>
        </w:r>
        <w:proofErr w:type="spellEnd"/>
        <w:r w:rsidRPr="00DC1374">
          <w:t xml:space="preserve"> C, </w:t>
        </w:r>
        <w:proofErr w:type="spellStart"/>
        <w:r w:rsidRPr="00DC1374">
          <w:t>Soulages</w:t>
        </w:r>
        <w:proofErr w:type="spellEnd"/>
        <w:r w:rsidRPr="00DC1374">
          <w:t xml:space="preserve"> A, </w:t>
        </w:r>
        <w:proofErr w:type="spellStart"/>
        <w:r w:rsidRPr="00DC1374">
          <w:t>Vallat</w:t>
        </w:r>
        <w:proofErr w:type="spellEnd"/>
        <w:r w:rsidRPr="00DC1374">
          <w:t xml:space="preserve"> JM, Le Masson G. Genetics of amyotrophic lateral sclerosis: A review. </w:t>
        </w:r>
        <w:r w:rsidRPr="00DC1374">
          <w:rPr>
            <w:i/>
            <w:iCs/>
          </w:rPr>
          <w:t>Journal of the Neurological Sciences</w:t>
        </w:r>
        <w:r w:rsidRPr="00DC1374">
          <w:t>. 2019;399:217-226.</w:t>
        </w:r>
      </w:ins>
    </w:p>
    <w:p w14:paraId="7B928111" w14:textId="77777777" w:rsidR="00DC1374" w:rsidRPr="00DC1374" w:rsidRDefault="00DC1374" w:rsidP="00DC1374">
      <w:pPr>
        <w:pStyle w:val="Bibliography"/>
      </w:pPr>
      <w:ins w:id="342" w:author="Parks, Robbie M" w:date="2022-04-26T11:45:00Z">
        <w:r w:rsidRPr="00DC1374">
          <w:t>48</w:t>
        </w:r>
      </w:ins>
      <w:r w:rsidRPr="00DC1374">
        <w:t xml:space="preserve">. </w:t>
      </w:r>
      <w:r w:rsidRPr="00DC1374">
        <w:tab/>
        <w:t xml:space="preserve">Kioumourtzoglou MA, Seals RM, </w:t>
      </w:r>
      <w:proofErr w:type="spellStart"/>
      <w:r w:rsidRPr="00DC1374">
        <w:t>Himmerslev</w:t>
      </w:r>
      <w:proofErr w:type="spellEnd"/>
      <w:r w:rsidRPr="00DC1374">
        <w:t xml:space="preserve"> L, </w:t>
      </w:r>
      <w:proofErr w:type="spellStart"/>
      <w:r w:rsidRPr="00DC1374">
        <w:t>Gredal</w:t>
      </w:r>
      <w:proofErr w:type="spellEnd"/>
      <w:r w:rsidRPr="00DC1374">
        <w:t xml:space="preserve"> O, Hansen J, Weisskopf MG. Comparison of diagnoses of amyotrophic lateral sclerosis by use of death certificates and hospital discharge data in the Danish population. </w:t>
      </w:r>
      <w:r w:rsidRPr="00DC1374">
        <w:rPr>
          <w:i/>
          <w:iCs/>
        </w:rPr>
        <w:t>Amyotrophic Lateral Sclerosis and Frontotemporal Degeneration</w:t>
      </w:r>
      <w:r w:rsidRPr="00DC1374">
        <w:t>. 2015;16(3-4):224-229.</w:t>
      </w:r>
    </w:p>
    <w:p w14:paraId="3E6E5227" w14:textId="4229C30D" w:rsidR="00DC1374" w:rsidRPr="00DC1374" w:rsidRDefault="00591DE5" w:rsidP="00DC1374">
      <w:pPr>
        <w:pStyle w:val="Bibliography"/>
      </w:pPr>
      <w:del w:id="343" w:author="Parks, Robbie M" w:date="2022-04-26T11:45:00Z">
        <w:r w:rsidRPr="00591DE5">
          <w:delText>47</w:delText>
        </w:r>
      </w:del>
      <w:ins w:id="344" w:author="Parks, Robbie M" w:date="2022-04-26T11:45:00Z">
        <w:r w:rsidR="00DC1374" w:rsidRPr="00DC1374">
          <w:t>49</w:t>
        </w:r>
      </w:ins>
      <w:r w:rsidR="00DC1374" w:rsidRPr="00DC1374">
        <w:t xml:space="preserve">. </w:t>
      </w:r>
      <w:r w:rsidR="00DC1374" w:rsidRPr="00DC1374">
        <w:tab/>
        <w:t xml:space="preserve">Pedersen CB. The Danish civil registration system. </w:t>
      </w:r>
      <w:r w:rsidR="00DC1374" w:rsidRPr="00DC1374">
        <w:rPr>
          <w:i/>
          <w:iCs/>
        </w:rPr>
        <w:t>Scandinavian journal of public health</w:t>
      </w:r>
      <w:r w:rsidR="00DC1374" w:rsidRPr="00DC1374">
        <w:t>. 2011;39(7_suppl):22-25.</w:t>
      </w:r>
    </w:p>
    <w:p w14:paraId="29526814" w14:textId="572CB3AC" w:rsidR="00DC1374" w:rsidRPr="00DC1374" w:rsidRDefault="00591DE5" w:rsidP="00DC1374">
      <w:pPr>
        <w:pStyle w:val="Bibliography"/>
        <w:rPr>
          <w:ins w:id="345" w:author="Parks, Robbie M" w:date="2022-04-26T11:45:00Z"/>
        </w:rPr>
      </w:pPr>
      <w:del w:id="346" w:author="Parks, Robbie M" w:date="2022-04-26T11:45:00Z">
        <w:r w:rsidRPr="00591DE5">
          <w:delText>48</w:delText>
        </w:r>
      </w:del>
      <w:ins w:id="347" w:author="Parks, Robbie M" w:date="2022-04-26T11:45:00Z">
        <w:r w:rsidR="00DC1374" w:rsidRPr="00DC1374">
          <w:t xml:space="preserve">50. </w:t>
        </w:r>
        <w:r w:rsidR="00DC1374" w:rsidRPr="00DC1374">
          <w:tab/>
        </w:r>
        <w:proofErr w:type="spellStart"/>
        <w:r w:rsidR="00DC1374" w:rsidRPr="00DC1374">
          <w:t>Langholz</w:t>
        </w:r>
        <w:proofErr w:type="spellEnd"/>
        <w:r w:rsidR="00DC1374" w:rsidRPr="00DC1374">
          <w:t xml:space="preserve"> B, Goldstein L. Risk set sampling in epidemiologic cohort studies. </w:t>
        </w:r>
        <w:r w:rsidR="00DC1374" w:rsidRPr="00DC1374">
          <w:rPr>
            <w:i/>
            <w:iCs/>
          </w:rPr>
          <w:t>Statistical Science</w:t>
        </w:r>
        <w:r w:rsidR="00DC1374" w:rsidRPr="00DC1374">
          <w:t>. Published online 1996:35-53.</w:t>
        </w:r>
      </w:ins>
    </w:p>
    <w:p w14:paraId="596F8CCC" w14:textId="77777777" w:rsidR="00DC1374" w:rsidRPr="00DC1374" w:rsidRDefault="00DC1374" w:rsidP="00DC1374">
      <w:pPr>
        <w:pStyle w:val="Bibliography"/>
      </w:pPr>
      <w:ins w:id="348" w:author="Parks, Robbie M" w:date="2022-04-26T11:45:00Z">
        <w:r w:rsidRPr="00DC1374">
          <w:t>51</w:t>
        </w:r>
      </w:ins>
      <w:r w:rsidRPr="00DC1374">
        <w:t xml:space="preserve">. </w:t>
      </w:r>
      <w:r w:rsidRPr="00DC1374">
        <w:tab/>
      </w:r>
      <w:proofErr w:type="spellStart"/>
      <w:r w:rsidRPr="00DC1374">
        <w:t>Sillman</w:t>
      </w:r>
      <w:proofErr w:type="spellEnd"/>
      <w:r w:rsidRPr="00DC1374">
        <w:t xml:space="preserve"> S. The relation between ozone, NOx and hydrocarbons in urban and polluted rural environments. </w:t>
      </w:r>
      <w:r w:rsidRPr="00DC1374">
        <w:rPr>
          <w:i/>
          <w:iCs/>
        </w:rPr>
        <w:t>Atmospheric Environment</w:t>
      </w:r>
      <w:r w:rsidRPr="00DC1374">
        <w:t>. 1999;33(12):1821-1845.</w:t>
      </w:r>
    </w:p>
    <w:p w14:paraId="27795D88" w14:textId="68F5A12D" w:rsidR="00DC1374" w:rsidRPr="00DC1374" w:rsidRDefault="00591DE5" w:rsidP="00DC1374">
      <w:pPr>
        <w:pStyle w:val="Bibliography"/>
      </w:pPr>
      <w:del w:id="349" w:author="Parks, Robbie M" w:date="2022-04-26T11:45:00Z">
        <w:r w:rsidRPr="00591DE5">
          <w:delText>49</w:delText>
        </w:r>
      </w:del>
      <w:ins w:id="350" w:author="Parks, Robbie M" w:date="2022-04-26T11:45:00Z">
        <w:r w:rsidR="00DC1374" w:rsidRPr="00DC1374">
          <w:t>52</w:t>
        </w:r>
      </w:ins>
      <w:r w:rsidR="00DC1374" w:rsidRPr="00DC1374">
        <w:t xml:space="preserve">. </w:t>
      </w:r>
      <w:r w:rsidR="00DC1374" w:rsidRPr="00DC1374">
        <w:tab/>
        <w:t xml:space="preserve">Khan J, </w:t>
      </w:r>
      <w:proofErr w:type="spellStart"/>
      <w:r w:rsidR="00DC1374" w:rsidRPr="00DC1374">
        <w:t>Kakosimos</w:t>
      </w:r>
      <w:proofErr w:type="spellEnd"/>
      <w:r w:rsidR="00DC1374" w:rsidRPr="00DC1374">
        <w:t xml:space="preserve"> K, </w:t>
      </w:r>
      <w:proofErr w:type="spellStart"/>
      <w:r w:rsidR="00DC1374" w:rsidRPr="00DC1374">
        <w:t>Raaschou</w:t>
      </w:r>
      <w:proofErr w:type="spellEnd"/>
      <w:r w:rsidR="00DC1374" w:rsidRPr="00DC1374">
        <w:t xml:space="preserve">-Nielsen O, et al. Development and performance evaluation of new </w:t>
      </w:r>
      <w:proofErr w:type="spellStart"/>
      <w:r w:rsidR="00DC1374" w:rsidRPr="00DC1374">
        <w:t>AirGIS</w:t>
      </w:r>
      <w:proofErr w:type="spellEnd"/>
      <w:r w:rsidR="00DC1374" w:rsidRPr="00DC1374">
        <w:t xml:space="preserve">–a GIS based air pollution and human exposure modelling system. </w:t>
      </w:r>
      <w:r w:rsidR="00DC1374" w:rsidRPr="00DC1374">
        <w:rPr>
          <w:i/>
          <w:iCs/>
        </w:rPr>
        <w:t>Atmospheric environment</w:t>
      </w:r>
      <w:r w:rsidR="00DC1374" w:rsidRPr="00DC1374">
        <w:t>. 2019;198:102-121.</w:t>
      </w:r>
    </w:p>
    <w:p w14:paraId="7605E1B3" w14:textId="3235376E" w:rsidR="00DC1374" w:rsidRPr="00DC1374" w:rsidRDefault="00591DE5" w:rsidP="00DC1374">
      <w:pPr>
        <w:pStyle w:val="Bibliography"/>
      </w:pPr>
      <w:del w:id="351" w:author="Parks, Robbie M" w:date="2022-04-26T11:45:00Z">
        <w:r w:rsidRPr="00591DE5">
          <w:delText>50</w:delText>
        </w:r>
      </w:del>
      <w:ins w:id="352" w:author="Parks, Robbie M" w:date="2022-04-26T11:45:00Z">
        <w:r w:rsidR="00DC1374" w:rsidRPr="00DC1374">
          <w:t>53</w:t>
        </w:r>
      </w:ins>
      <w:r w:rsidR="00DC1374" w:rsidRPr="00DC1374">
        <w:t xml:space="preserve">. </w:t>
      </w:r>
      <w:r w:rsidR="00DC1374" w:rsidRPr="00DC1374">
        <w:tab/>
        <w:t xml:space="preserve">Brandt J, Christensen JH, </w:t>
      </w:r>
      <w:proofErr w:type="spellStart"/>
      <w:r w:rsidR="00DC1374" w:rsidRPr="00DC1374">
        <w:t>Frohn</w:t>
      </w:r>
      <w:proofErr w:type="spellEnd"/>
      <w:r w:rsidR="00DC1374" w:rsidRPr="00DC1374">
        <w:t xml:space="preserve"> LM, </w:t>
      </w:r>
      <w:proofErr w:type="spellStart"/>
      <w:r w:rsidR="00DC1374" w:rsidRPr="00DC1374">
        <w:t>Palmgren</w:t>
      </w:r>
      <w:proofErr w:type="spellEnd"/>
      <w:r w:rsidR="00DC1374" w:rsidRPr="00DC1374">
        <w:t xml:space="preserve"> F, </w:t>
      </w:r>
      <w:proofErr w:type="spellStart"/>
      <w:r w:rsidR="00DC1374" w:rsidRPr="00DC1374">
        <w:t>Berkowicz</w:t>
      </w:r>
      <w:proofErr w:type="spellEnd"/>
      <w:r w:rsidR="00DC1374" w:rsidRPr="00DC1374">
        <w:t xml:space="preserve"> R, </w:t>
      </w:r>
      <w:proofErr w:type="spellStart"/>
      <w:r w:rsidR="00DC1374" w:rsidRPr="00DC1374">
        <w:t>Zlatev</w:t>
      </w:r>
      <w:proofErr w:type="spellEnd"/>
      <w:r w:rsidR="00DC1374" w:rsidRPr="00DC1374">
        <w:t xml:space="preserve"> Z. Operational air pollution forecasts from European to local scale. </w:t>
      </w:r>
      <w:r w:rsidR="00DC1374" w:rsidRPr="00DC1374">
        <w:rPr>
          <w:i/>
          <w:iCs/>
        </w:rPr>
        <w:t>Atmospheric Environment</w:t>
      </w:r>
      <w:r w:rsidR="00DC1374" w:rsidRPr="00DC1374">
        <w:t>. 2001;35:S91-S98.</w:t>
      </w:r>
    </w:p>
    <w:p w14:paraId="5AB0922D" w14:textId="3E9C4902" w:rsidR="00DC1374" w:rsidRPr="00DC1374" w:rsidRDefault="00591DE5" w:rsidP="00DC1374">
      <w:pPr>
        <w:pStyle w:val="Bibliography"/>
      </w:pPr>
      <w:del w:id="353" w:author="Parks, Robbie M" w:date="2022-04-26T11:45:00Z">
        <w:r w:rsidRPr="00591DE5">
          <w:delText>51</w:delText>
        </w:r>
      </w:del>
      <w:ins w:id="354" w:author="Parks, Robbie M" w:date="2022-04-26T11:45:00Z">
        <w:r w:rsidR="00DC1374" w:rsidRPr="00DC1374">
          <w:t>54</w:t>
        </w:r>
      </w:ins>
      <w:r w:rsidR="00DC1374" w:rsidRPr="00DC1374">
        <w:t xml:space="preserve">. </w:t>
      </w:r>
      <w:r w:rsidR="00DC1374" w:rsidRPr="00DC1374">
        <w:tab/>
        <w:t xml:space="preserve">Brandt J, Christensen J, </w:t>
      </w:r>
      <w:proofErr w:type="spellStart"/>
      <w:r w:rsidR="00DC1374" w:rsidRPr="00DC1374">
        <w:t>Frohn</w:t>
      </w:r>
      <w:proofErr w:type="spellEnd"/>
      <w:r w:rsidR="00DC1374" w:rsidRPr="00DC1374">
        <w:t xml:space="preserve"> L, </w:t>
      </w:r>
      <w:proofErr w:type="spellStart"/>
      <w:r w:rsidR="00DC1374" w:rsidRPr="00DC1374">
        <w:t>Berkowicz</w:t>
      </w:r>
      <w:proofErr w:type="spellEnd"/>
      <w:r w:rsidR="00DC1374" w:rsidRPr="00DC1374">
        <w:t xml:space="preserve"> R. Air pollution forecasting from regional to urban street scale—-implementation and validation for two cities in Denmark. </w:t>
      </w:r>
      <w:r w:rsidR="00DC1374" w:rsidRPr="00DC1374">
        <w:rPr>
          <w:i/>
          <w:iCs/>
        </w:rPr>
        <w:t>Physics and Chemistry of the Earth, Parts A/B/C</w:t>
      </w:r>
      <w:r w:rsidR="00DC1374" w:rsidRPr="00DC1374">
        <w:t>. 2003;28(8):335-344.</w:t>
      </w:r>
    </w:p>
    <w:p w14:paraId="42E4B5D1" w14:textId="0CA9A799" w:rsidR="00DC1374" w:rsidRPr="00DC1374" w:rsidRDefault="00591DE5" w:rsidP="00DC1374">
      <w:pPr>
        <w:pStyle w:val="Bibliography"/>
      </w:pPr>
      <w:del w:id="355" w:author="Parks, Robbie M" w:date="2022-04-26T11:45:00Z">
        <w:r w:rsidRPr="00591DE5">
          <w:lastRenderedPageBreak/>
          <w:delText>52</w:delText>
        </w:r>
      </w:del>
      <w:ins w:id="356" w:author="Parks, Robbie M" w:date="2022-04-26T11:45:00Z">
        <w:r w:rsidR="00DC1374" w:rsidRPr="00DC1374">
          <w:t>55</w:t>
        </w:r>
      </w:ins>
      <w:r w:rsidR="00DC1374" w:rsidRPr="00DC1374">
        <w:t xml:space="preserve">. </w:t>
      </w:r>
      <w:r w:rsidR="00DC1374" w:rsidRPr="00DC1374">
        <w:tab/>
      </w:r>
      <w:proofErr w:type="spellStart"/>
      <w:r w:rsidR="00DC1374" w:rsidRPr="00DC1374">
        <w:t>Frohn</w:t>
      </w:r>
      <w:proofErr w:type="spellEnd"/>
      <w:r w:rsidR="00DC1374" w:rsidRPr="00DC1374">
        <w:t xml:space="preserve"> LM, </w:t>
      </w:r>
      <w:proofErr w:type="spellStart"/>
      <w:r w:rsidR="00DC1374" w:rsidRPr="00DC1374">
        <w:t>Ketzel</w:t>
      </w:r>
      <w:proofErr w:type="spellEnd"/>
      <w:r w:rsidR="00DC1374" w:rsidRPr="00DC1374">
        <w:t xml:space="preserve"> M, Christensen JH, et al. Modelling ultrafine particle number concentrations at address resolution in Denmark from 1979-2018–Part 1: Regional and urban scale modelling and evaluation. </w:t>
      </w:r>
      <w:r w:rsidR="00DC1374" w:rsidRPr="00DC1374">
        <w:rPr>
          <w:i/>
          <w:iCs/>
        </w:rPr>
        <w:t>Atmospheric Environment</w:t>
      </w:r>
      <w:r w:rsidR="00DC1374" w:rsidRPr="00DC1374">
        <w:t>. 2021;264:118631.</w:t>
      </w:r>
    </w:p>
    <w:p w14:paraId="5B1FFB3A" w14:textId="638F5233" w:rsidR="00DC1374" w:rsidRPr="00DC1374" w:rsidRDefault="00591DE5" w:rsidP="00DC1374">
      <w:pPr>
        <w:pStyle w:val="Bibliography"/>
      </w:pPr>
      <w:del w:id="357" w:author="Parks, Robbie M" w:date="2022-04-26T11:45:00Z">
        <w:r w:rsidRPr="00591DE5">
          <w:delText>53</w:delText>
        </w:r>
      </w:del>
      <w:ins w:id="358" w:author="Parks, Robbie M" w:date="2022-04-26T11:45:00Z">
        <w:r w:rsidR="00DC1374" w:rsidRPr="00DC1374">
          <w:t>56</w:t>
        </w:r>
      </w:ins>
      <w:r w:rsidR="00DC1374" w:rsidRPr="00DC1374">
        <w:t xml:space="preserve">. </w:t>
      </w:r>
      <w:r w:rsidR="00DC1374" w:rsidRPr="00DC1374">
        <w:tab/>
      </w:r>
      <w:proofErr w:type="spellStart"/>
      <w:r w:rsidR="00DC1374" w:rsidRPr="00DC1374">
        <w:t>Raaschou</w:t>
      </w:r>
      <w:proofErr w:type="spellEnd"/>
      <w:r w:rsidR="00DC1374" w:rsidRPr="00DC1374">
        <w:t xml:space="preserve">-Nielsen O, Andersen ZJ, </w:t>
      </w:r>
      <w:proofErr w:type="spellStart"/>
      <w:r w:rsidR="00DC1374" w:rsidRPr="00DC1374">
        <w:t>Hvidberg</w:t>
      </w:r>
      <w:proofErr w:type="spellEnd"/>
      <w:r w:rsidR="00DC1374" w:rsidRPr="00DC1374">
        <w:t xml:space="preserve"> M, et al. Lung cancer incidence and long-term exposure to air pollution from traffic. </w:t>
      </w:r>
      <w:r w:rsidR="00DC1374" w:rsidRPr="00DC1374">
        <w:rPr>
          <w:i/>
          <w:iCs/>
        </w:rPr>
        <w:t>Environmental health perspectives</w:t>
      </w:r>
      <w:r w:rsidR="00DC1374" w:rsidRPr="00DC1374">
        <w:t>. 2011;119(6):860-865.</w:t>
      </w:r>
    </w:p>
    <w:p w14:paraId="74F5B3EA" w14:textId="0C516285" w:rsidR="00DC1374" w:rsidRPr="00DC1374" w:rsidRDefault="00591DE5" w:rsidP="00DC1374">
      <w:pPr>
        <w:pStyle w:val="Bibliography"/>
      </w:pPr>
      <w:del w:id="359" w:author="Parks, Robbie M" w:date="2022-04-26T11:45:00Z">
        <w:r w:rsidRPr="00591DE5">
          <w:delText>54</w:delText>
        </w:r>
      </w:del>
      <w:ins w:id="360" w:author="Parks, Robbie M" w:date="2022-04-26T11:45:00Z">
        <w:r w:rsidR="00DC1374" w:rsidRPr="00DC1374">
          <w:t>57</w:t>
        </w:r>
      </w:ins>
      <w:r w:rsidR="00DC1374" w:rsidRPr="00DC1374">
        <w:t xml:space="preserve">. </w:t>
      </w:r>
      <w:r w:rsidR="00DC1374" w:rsidRPr="00DC1374">
        <w:tab/>
      </w:r>
      <w:proofErr w:type="spellStart"/>
      <w:r w:rsidR="00DC1374" w:rsidRPr="00DC1374">
        <w:t>Raaschou</w:t>
      </w:r>
      <w:proofErr w:type="spellEnd"/>
      <w:r w:rsidR="00DC1374" w:rsidRPr="00DC1374">
        <w:t xml:space="preserve">-Nielsen O, </w:t>
      </w:r>
      <w:proofErr w:type="spellStart"/>
      <w:r w:rsidR="00DC1374" w:rsidRPr="00DC1374">
        <w:t>Sørensen</w:t>
      </w:r>
      <w:proofErr w:type="spellEnd"/>
      <w:r w:rsidR="00DC1374" w:rsidRPr="00DC1374">
        <w:t xml:space="preserve"> M, </w:t>
      </w:r>
      <w:proofErr w:type="spellStart"/>
      <w:r w:rsidR="00DC1374" w:rsidRPr="00DC1374">
        <w:t>Ketzel</w:t>
      </w:r>
      <w:proofErr w:type="spellEnd"/>
      <w:r w:rsidR="00DC1374" w:rsidRPr="00DC1374">
        <w:t xml:space="preserve"> M, et al. Long-term exposure to traffic-related air pollution and diabetes-associated mortality: A cohort study. </w:t>
      </w:r>
      <w:proofErr w:type="spellStart"/>
      <w:r w:rsidR="00DC1374" w:rsidRPr="00DC1374">
        <w:rPr>
          <w:i/>
          <w:iCs/>
        </w:rPr>
        <w:t>Diabetologia</w:t>
      </w:r>
      <w:proofErr w:type="spellEnd"/>
      <w:r w:rsidR="00DC1374" w:rsidRPr="00DC1374">
        <w:t>. 2013;56(1):36-46.</w:t>
      </w:r>
    </w:p>
    <w:p w14:paraId="1103FBAA" w14:textId="293D42B0" w:rsidR="00DC1374" w:rsidRPr="00DC1374" w:rsidRDefault="00591DE5" w:rsidP="00DC1374">
      <w:pPr>
        <w:pStyle w:val="Bibliography"/>
      </w:pPr>
      <w:del w:id="361" w:author="Parks, Robbie M" w:date="2022-04-26T11:45:00Z">
        <w:r w:rsidRPr="00591DE5">
          <w:delText>55</w:delText>
        </w:r>
      </w:del>
      <w:ins w:id="362" w:author="Parks, Robbie M" w:date="2022-04-26T11:45:00Z">
        <w:r w:rsidR="00DC1374" w:rsidRPr="00DC1374">
          <w:t>58</w:t>
        </w:r>
      </w:ins>
      <w:r w:rsidR="00DC1374" w:rsidRPr="00DC1374">
        <w:t xml:space="preserve">. </w:t>
      </w:r>
      <w:r w:rsidR="00DC1374" w:rsidRPr="00DC1374">
        <w:tab/>
      </w:r>
      <w:proofErr w:type="spellStart"/>
      <w:r w:rsidR="00DC1374" w:rsidRPr="00DC1374">
        <w:t>Sørensen</w:t>
      </w:r>
      <w:proofErr w:type="spellEnd"/>
      <w:r w:rsidR="00DC1374" w:rsidRPr="00DC1374">
        <w:t xml:space="preserve"> M, Hoffmann B, </w:t>
      </w:r>
      <w:proofErr w:type="spellStart"/>
      <w:r w:rsidR="00DC1374" w:rsidRPr="00DC1374">
        <w:t>Hvidberg</w:t>
      </w:r>
      <w:proofErr w:type="spellEnd"/>
      <w:r w:rsidR="00DC1374" w:rsidRPr="00DC1374">
        <w:t xml:space="preserve"> M, et al. Long-term exposure to traffic-related air pollution associated with blood pressure and self-reported hypertension in a Danish cohort. </w:t>
      </w:r>
      <w:r w:rsidR="00DC1374" w:rsidRPr="00DC1374">
        <w:rPr>
          <w:i/>
          <w:iCs/>
        </w:rPr>
        <w:t>Environmental health perspectives</w:t>
      </w:r>
      <w:r w:rsidR="00DC1374" w:rsidRPr="00DC1374">
        <w:t>. 2012;120(3):418-424.</w:t>
      </w:r>
    </w:p>
    <w:p w14:paraId="60DA72B6" w14:textId="2E342085" w:rsidR="00DC1374" w:rsidRPr="00DC1374" w:rsidRDefault="00591DE5" w:rsidP="00DC1374">
      <w:pPr>
        <w:pStyle w:val="Bibliography"/>
      </w:pPr>
      <w:del w:id="363" w:author="Parks, Robbie M" w:date="2022-04-26T11:45:00Z">
        <w:r w:rsidRPr="00591DE5">
          <w:delText>56</w:delText>
        </w:r>
      </w:del>
      <w:ins w:id="364" w:author="Parks, Robbie M" w:date="2022-04-26T11:45:00Z">
        <w:r w:rsidR="00DC1374" w:rsidRPr="00DC1374">
          <w:t>59</w:t>
        </w:r>
      </w:ins>
      <w:r w:rsidR="00DC1374" w:rsidRPr="00DC1374">
        <w:t xml:space="preserve">. </w:t>
      </w:r>
      <w:r w:rsidR="00DC1374" w:rsidRPr="00DC1374">
        <w:tab/>
        <w:t xml:space="preserve">Seinfeld J, </w:t>
      </w:r>
      <w:proofErr w:type="spellStart"/>
      <w:r w:rsidR="00DC1374" w:rsidRPr="00DC1374">
        <w:t>Pandis</w:t>
      </w:r>
      <w:proofErr w:type="spellEnd"/>
      <w:r w:rsidR="00DC1374" w:rsidRPr="00DC1374">
        <w:t xml:space="preserve"> S. Atmospheric chemistry and physics. 1997. </w:t>
      </w:r>
      <w:r w:rsidR="00DC1374" w:rsidRPr="00DC1374">
        <w:rPr>
          <w:i/>
          <w:iCs/>
        </w:rPr>
        <w:t>New York</w:t>
      </w:r>
      <w:r w:rsidR="00DC1374" w:rsidRPr="00DC1374">
        <w:t>. Published online 2008.</w:t>
      </w:r>
    </w:p>
    <w:p w14:paraId="376F94AC" w14:textId="20D06C34" w:rsidR="00DC1374" w:rsidRPr="00DC1374" w:rsidRDefault="00591DE5" w:rsidP="00DC1374">
      <w:pPr>
        <w:pStyle w:val="Bibliography"/>
      </w:pPr>
      <w:del w:id="365" w:author="Parks, Robbie M" w:date="2022-04-26T11:45:00Z">
        <w:r w:rsidRPr="00591DE5">
          <w:delText>57</w:delText>
        </w:r>
      </w:del>
      <w:ins w:id="366" w:author="Parks, Robbie M" w:date="2022-04-26T11:45:00Z">
        <w:r w:rsidR="00DC1374" w:rsidRPr="00DC1374">
          <w:t>60</w:t>
        </w:r>
      </w:ins>
      <w:r w:rsidR="00DC1374" w:rsidRPr="00DC1374">
        <w:t xml:space="preserve">. </w:t>
      </w:r>
      <w:r w:rsidR="00DC1374" w:rsidRPr="00DC1374">
        <w:tab/>
        <w:t xml:space="preserve">Galvin M, Gaffney R, </w:t>
      </w:r>
      <w:proofErr w:type="spellStart"/>
      <w:r w:rsidR="00DC1374" w:rsidRPr="00DC1374">
        <w:t>Corr</w:t>
      </w:r>
      <w:proofErr w:type="spellEnd"/>
      <w:r w:rsidR="00DC1374" w:rsidRPr="00DC1374">
        <w:t xml:space="preserve"> B, Mays I, Hardiman O. From first symptoms to diagnosis of amyotrophic lateral sclerosis: Perspectives of an Irish informal caregiver cohort—a thematic analysis. </w:t>
      </w:r>
      <w:r w:rsidR="00DC1374" w:rsidRPr="00DC1374">
        <w:rPr>
          <w:i/>
          <w:iCs/>
        </w:rPr>
        <w:t>BMJ Open</w:t>
      </w:r>
      <w:r w:rsidR="00DC1374" w:rsidRPr="00DC1374">
        <w:t>. 2017;7(3). doi:10.1136/bmjopen-2016-014985</w:t>
      </w:r>
    </w:p>
    <w:p w14:paraId="4EA75B2E" w14:textId="76D3D137" w:rsidR="00DC1374" w:rsidRPr="00DC1374" w:rsidRDefault="00591DE5" w:rsidP="00DC1374">
      <w:pPr>
        <w:pStyle w:val="Bibliography"/>
      </w:pPr>
      <w:del w:id="367" w:author="Parks, Robbie M" w:date="2022-04-26T11:45:00Z">
        <w:r w:rsidRPr="00591DE5">
          <w:delText>58</w:delText>
        </w:r>
      </w:del>
      <w:ins w:id="368" w:author="Parks, Robbie M" w:date="2022-04-26T11:45:00Z">
        <w:r w:rsidR="00DC1374" w:rsidRPr="00DC1374">
          <w:t>61</w:t>
        </w:r>
      </w:ins>
      <w:r w:rsidR="00DC1374" w:rsidRPr="00DC1374">
        <w:t xml:space="preserve">. </w:t>
      </w:r>
      <w:r w:rsidR="00DC1374" w:rsidRPr="00DC1374">
        <w:tab/>
        <w:t xml:space="preserve">Dickerson AS, Hansen J, Kioumourtzoglou MA, Specht AJ, </w:t>
      </w:r>
      <w:proofErr w:type="spellStart"/>
      <w:r w:rsidR="00DC1374" w:rsidRPr="00DC1374">
        <w:t>Gredal</w:t>
      </w:r>
      <w:proofErr w:type="spellEnd"/>
      <w:r w:rsidR="00DC1374" w:rsidRPr="00DC1374">
        <w:t xml:space="preserve"> O, Weisskopf MG. Study of occupation and amyotrophic lateral sclerosis in a Danish cohort. </w:t>
      </w:r>
      <w:proofErr w:type="spellStart"/>
      <w:r w:rsidR="00DC1374" w:rsidRPr="00DC1374">
        <w:rPr>
          <w:i/>
          <w:iCs/>
        </w:rPr>
        <w:t>Occup</w:t>
      </w:r>
      <w:proofErr w:type="spellEnd"/>
      <w:r w:rsidR="00DC1374" w:rsidRPr="00DC1374">
        <w:rPr>
          <w:i/>
          <w:iCs/>
        </w:rPr>
        <w:t xml:space="preserve"> Environ Med</w:t>
      </w:r>
      <w:r w:rsidR="00DC1374" w:rsidRPr="00DC1374">
        <w:t>. 2018;75(9):630-638. doi:10.1136/oemed-2018-105110</w:t>
      </w:r>
    </w:p>
    <w:p w14:paraId="0561E59B" w14:textId="370E3260" w:rsidR="00DC1374" w:rsidRPr="00DC1374" w:rsidRDefault="00591DE5" w:rsidP="00DC1374">
      <w:pPr>
        <w:pStyle w:val="Bibliography"/>
        <w:rPr>
          <w:ins w:id="369" w:author="Parks, Robbie M" w:date="2022-04-26T11:45:00Z"/>
        </w:rPr>
      </w:pPr>
      <w:del w:id="370" w:author="Parks, Robbie M" w:date="2022-04-26T11:45:00Z">
        <w:r w:rsidRPr="00591DE5">
          <w:delText>59</w:delText>
        </w:r>
      </w:del>
      <w:ins w:id="371" w:author="Parks, Robbie M" w:date="2022-04-26T11:45:00Z">
        <w:r w:rsidR="00DC1374" w:rsidRPr="00DC1374">
          <w:t xml:space="preserve">62. </w:t>
        </w:r>
        <w:r w:rsidR="00DC1374" w:rsidRPr="00DC1374">
          <w:tab/>
          <w:t xml:space="preserve">Roberts AL, Johnson NJ, Chen JT, </w:t>
        </w:r>
        <w:proofErr w:type="spellStart"/>
        <w:r w:rsidR="00DC1374" w:rsidRPr="00DC1374">
          <w:t>Cudkowicz</w:t>
        </w:r>
        <w:proofErr w:type="spellEnd"/>
        <w:r w:rsidR="00DC1374" w:rsidRPr="00DC1374">
          <w:t xml:space="preserve"> ME, Weisskopf MG. Race/ethnicity, socioeconomic status, and ALS mortality in the United States. </w:t>
        </w:r>
        <w:r w:rsidR="00DC1374" w:rsidRPr="00DC1374">
          <w:rPr>
            <w:i/>
            <w:iCs/>
          </w:rPr>
          <w:t>Neurology</w:t>
        </w:r>
        <w:r w:rsidR="00DC1374" w:rsidRPr="00DC1374">
          <w:t>. 2016;87(22):2300-2308.</w:t>
        </w:r>
      </w:ins>
    </w:p>
    <w:p w14:paraId="17B22262" w14:textId="77777777" w:rsidR="00DC1374" w:rsidRPr="00DC1374" w:rsidRDefault="00DC1374" w:rsidP="00DC1374">
      <w:pPr>
        <w:pStyle w:val="Bibliography"/>
        <w:rPr>
          <w:ins w:id="372" w:author="Parks, Robbie M" w:date="2022-04-26T11:45:00Z"/>
        </w:rPr>
      </w:pPr>
      <w:ins w:id="373" w:author="Parks, Robbie M" w:date="2022-04-26T11:45:00Z">
        <w:r w:rsidRPr="00DC1374">
          <w:t xml:space="preserve">63. </w:t>
        </w:r>
        <w:r w:rsidRPr="00DC1374">
          <w:tab/>
          <w:t xml:space="preserve">Bucher BT, Shi J, Pettit RJ, Ferraro J, Chapman WW, </w:t>
        </w:r>
        <w:proofErr w:type="spellStart"/>
        <w:r w:rsidRPr="00DC1374">
          <w:t>Gundlapalli</w:t>
        </w:r>
        <w:proofErr w:type="spellEnd"/>
        <w:r w:rsidRPr="00DC1374">
          <w:t xml:space="preserve"> A. Determination of marital status of patients from structured and unstructured electronic healthcare data. In: </w:t>
        </w:r>
        <w:r w:rsidRPr="00DC1374">
          <w:rPr>
            <w:i/>
            <w:iCs/>
          </w:rPr>
          <w:t>AMIA Annual Symposium Proceedings</w:t>
        </w:r>
        <w:r w:rsidRPr="00DC1374">
          <w:t>. Vol 2019. American Medical Informatics Association; 2019:267.</w:t>
        </w:r>
      </w:ins>
    </w:p>
    <w:p w14:paraId="27DDD07C" w14:textId="77777777" w:rsidR="00DC1374" w:rsidRPr="00DC1374" w:rsidRDefault="00DC1374" w:rsidP="00DC1374">
      <w:pPr>
        <w:pStyle w:val="Bibliography"/>
        <w:rPr>
          <w:ins w:id="374" w:author="Parks, Robbie M" w:date="2022-04-26T11:45:00Z"/>
        </w:rPr>
      </w:pPr>
      <w:ins w:id="375" w:author="Parks, Robbie M" w:date="2022-04-26T11:45:00Z">
        <w:r w:rsidRPr="00DC1374">
          <w:t xml:space="preserve">64. </w:t>
        </w:r>
        <w:r w:rsidRPr="00DC1374">
          <w:tab/>
          <w:t xml:space="preserve">Norman RE, Carpenter DO, Scott J, </w:t>
        </w:r>
        <w:proofErr w:type="spellStart"/>
        <w:r w:rsidRPr="00DC1374">
          <w:t>Brune</w:t>
        </w:r>
        <w:proofErr w:type="spellEnd"/>
        <w:r w:rsidRPr="00DC1374">
          <w:t xml:space="preserve"> MN, Sly PD. Environmental exposures: an underrecognized contribution to noncommunicable diseases. </w:t>
        </w:r>
        <w:r w:rsidRPr="00DC1374">
          <w:rPr>
            <w:i/>
            <w:iCs/>
          </w:rPr>
          <w:t>Reviews on environmental health</w:t>
        </w:r>
        <w:r w:rsidRPr="00DC1374">
          <w:t>. 2013;28(1):59-65.</w:t>
        </w:r>
      </w:ins>
    </w:p>
    <w:p w14:paraId="0393F872" w14:textId="77777777" w:rsidR="00DC1374" w:rsidRPr="00DC1374" w:rsidRDefault="00DC1374" w:rsidP="00DC1374">
      <w:pPr>
        <w:pStyle w:val="Bibliography"/>
      </w:pPr>
      <w:ins w:id="376" w:author="Parks, Robbie M" w:date="2022-04-26T11:45:00Z">
        <w:r w:rsidRPr="00DC1374">
          <w:t>65</w:t>
        </w:r>
      </w:ins>
      <w:r w:rsidRPr="00DC1374">
        <w:t xml:space="preserve">. </w:t>
      </w:r>
      <w:r w:rsidRPr="00DC1374">
        <w:tab/>
        <w:t xml:space="preserve">Rothman KJ, Greenland S, Lash TL, others. </w:t>
      </w:r>
      <w:r w:rsidRPr="00DC1374">
        <w:rPr>
          <w:i/>
          <w:iCs/>
        </w:rPr>
        <w:t>Modern Epidemiology</w:t>
      </w:r>
      <w:r w:rsidRPr="00DC1374">
        <w:t>. Vol 3. Wolters Kluwer Health/Lippincott Williams &amp; Wilkins Philadelphia; 2008.</w:t>
      </w:r>
    </w:p>
    <w:p w14:paraId="5EAEE742" w14:textId="36AF6F68" w:rsidR="00DC1374" w:rsidRPr="00DC1374" w:rsidRDefault="00591DE5" w:rsidP="00DC1374">
      <w:pPr>
        <w:pStyle w:val="Bibliography"/>
      </w:pPr>
      <w:del w:id="377" w:author="Parks, Robbie M" w:date="2022-04-26T11:45:00Z">
        <w:r w:rsidRPr="00591DE5">
          <w:delText>60</w:delText>
        </w:r>
      </w:del>
      <w:ins w:id="378" w:author="Parks, Robbie M" w:date="2022-04-26T11:45:00Z">
        <w:r w:rsidR="00DC1374" w:rsidRPr="00DC1374">
          <w:t>66</w:t>
        </w:r>
      </w:ins>
      <w:r w:rsidR="00DC1374" w:rsidRPr="00DC1374">
        <w:t xml:space="preserve">. </w:t>
      </w:r>
      <w:r w:rsidR="00DC1374" w:rsidRPr="00DC1374">
        <w:tab/>
        <w:t xml:space="preserve">Gelman A, Carlin JB, Stern HS, Dunson DB, </w:t>
      </w:r>
      <w:proofErr w:type="spellStart"/>
      <w:r w:rsidR="00DC1374" w:rsidRPr="00DC1374">
        <w:t>Vehtari</w:t>
      </w:r>
      <w:proofErr w:type="spellEnd"/>
      <w:r w:rsidR="00DC1374" w:rsidRPr="00DC1374">
        <w:t xml:space="preserve"> A, Rubin DB. </w:t>
      </w:r>
      <w:r w:rsidR="00DC1374" w:rsidRPr="00DC1374">
        <w:rPr>
          <w:i/>
          <w:iCs/>
        </w:rPr>
        <w:t>Bayesian Data Analysis, Third Edition</w:t>
      </w:r>
      <w:r w:rsidR="00DC1374" w:rsidRPr="00DC1374">
        <w:t>. CRC Press; 2013.</w:t>
      </w:r>
    </w:p>
    <w:p w14:paraId="76EAB181" w14:textId="0351BD28" w:rsidR="00DC1374" w:rsidRPr="00DC1374" w:rsidRDefault="00591DE5" w:rsidP="00DC1374">
      <w:pPr>
        <w:pStyle w:val="Bibliography"/>
      </w:pPr>
      <w:del w:id="379" w:author="Parks, Robbie M" w:date="2022-04-26T11:45:00Z">
        <w:r w:rsidRPr="00591DE5">
          <w:lastRenderedPageBreak/>
          <w:delText>61</w:delText>
        </w:r>
      </w:del>
      <w:ins w:id="380" w:author="Parks, Robbie M" w:date="2022-04-26T11:45:00Z">
        <w:r w:rsidR="00DC1374" w:rsidRPr="00DC1374">
          <w:t>67</w:t>
        </w:r>
      </w:ins>
      <w:r w:rsidR="00DC1374" w:rsidRPr="00DC1374">
        <w:t xml:space="preserve">. </w:t>
      </w:r>
      <w:r w:rsidR="00DC1374" w:rsidRPr="00DC1374">
        <w:tab/>
      </w:r>
      <w:proofErr w:type="spellStart"/>
      <w:r w:rsidR="00DC1374" w:rsidRPr="00DC1374">
        <w:t>Mostofsky</w:t>
      </w:r>
      <w:proofErr w:type="spellEnd"/>
      <w:r w:rsidR="00DC1374" w:rsidRPr="00DC1374">
        <w:t xml:space="preserve"> E, Schwartz J, Coull BA, et al. Modeling the association between particle constituents of air pollution and health outcomes. </w:t>
      </w:r>
      <w:r w:rsidR="00DC1374" w:rsidRPr="00DC1374">
        <w:rPr>
          <w:i/>
          <w:iCs/>
        </w:rPr>
        <w:t>American journal of epidemiology</w:t>
      </w:r>
      <w:r w:rsidR="00DC1374" w:rsidRPr="00DC1374">
        <w:t>. 2012;176(4):317-326.</w:t>
      </w:r>
    </w:p>
    <w:p w14:paraId="24A89C99" w14:textId="71D248DF" w:rsidR="00DC1374" w:rsidRPr="00DC1374" w:rsidRDefault="00591DE5" w:rsidP="00DC1374">
      <w:pPr>
        <w:pStyle w:val="Bibliography"/>
      </w:pPr>
      <w:del w:id="381" w:author="Parks, Robbie M" w:date="2022-04-26T11:45:00Z">
        <w:r w:rsidRPr="00591DE5">
          <w:delText>62</w:delText>
        </w:r>
      </w:del>
      <w:ins w:id="382" w:author="Parks, Robbie M" w:date="2022-04-26T11:45:00Z">
        <w:r w:rsidR="00DC1374" w:rsidRPr="00DC1374">
          <w:t>68</w:t>
        </w:r>
      </w:ins>
      <w:r w:rsidR="00DC1374" w:rsidRPr="00DC1374">
        <w:t xml:space="preserve">. </w:t>
      </w:r>
      <w:r w:rsidR="00DC1374" w:rsidRPr="00DC1374">
        <w:tab/>
      </w:r>
      <w:proofErr w:type="spellStart"/>
      <w:r w:rsidR="00DC1374" w:rsidRPr="00DC1374">
        <w:t>Thunis</w:t>
      </w:r>
      <w:proofErr w:type="spellEnd"/>
      <w:r w:rsidR="00DC1374" w:rsidRPr="00DC1374">
        <w:t xml:space="preserve"> P, </w:t>
      </w:r>
      <w:proofErr w:type="spellStart"/>
      <w:r w:rsidR="00DC1374" w:rsidRPr="00DC1374">
        <w:t>Degraeuwe</w:t>
      </w:r>
      <w:proofErr w:type="spellEnd"/>
      <w:r w:rsidR="00DC1374" w:rsidRPr="00DC1374">
        <w:t xml:space="preserve"> B, </w:t>
      </w:r>
      <w:proofErr w:type="spellStart"/>
      <w:r w:rsidR="00DC1374" w:rsidRPr="00DC1374">
        <w:t>Pisoni</w:t>
      </w:r>
      <w:proofErr w:type="spellEnd"/>
      <w:r w:rsidR="00DC1374" w:rsidRPr="00DC1374">
        <w:t xml:space="preserve"> E, et al. PM2.5 source allocation in European cities: A SHERPA modelling study. </w:t>
      </w:r>
      <w:r w:rsidR="00DC1374" w:rsidRPr="00DC1374">
        <w:rPr>
          <w:i/>
          <w:iCs/>
        </w:rPr>
        <w:t>Atmospheric Environment</w:t>
      </w:r>
      <w:r w:rsidR="00DC1374" w:rsidRPr="00DC1374">
        <w:t>. 2018;187:93-106.</w:t>
      </w:r>
    </w:p>
    <w:p w14:paraId="738C616F" w14:textId="2B428CB3" w:rsidR="00DC1374" w:rsidRPr="00DC1374" w:rsidRDefault="00591DE5" w:rsidP="00DC1374">
      <w:pPr>
        <w:pStyle w:val="Bibliography"/>
        <w:rPr>
          <w:ins w:id="383" w:author="Parks, Robbie M" w:date="2022-04-26T11:45:00Z"/>
        </w:rPr>
      </w:pPr>
      <w:del w:id="384" w:author="Parks, Robbie M" w:date="2022-04-26T11:45:00Z">
        <w:r w:rsidRPr="00591DE5">
          <w:delText>63</w:delText>
        </w:r>
      </w:del>
      <w:ins w:id="385" w:author="Parks, Robbie M" w:date="2022-04-26T11:45:00Z">
        <w:r w:rsidR="00DC1374" w:rsidRPr="00DC1374">
          <w:t xml:space="preserve">69. </w:t>
        </w:r>
        <w:r w:rsidR="00DC1374" w:rsidRPr="00DC1374">
          <w:tab/>
        </w:r>
        <w:proofErr w:type="spellStart"/>
        <w:r w:rsidR="00DC1374" w:rsidRPr="00DC1374">
          <w:t>Nuvolone</w:t>
        </w:r>
        <w:proofErr w:type="spellEnd"/>
        <w:r w:rsidR="00DC1374" w:rsidRPr="00DC1374">
          <w:t xml:space="preserve"> D, Petri D, </w:t>
        </w:r>
        <w:proofErr w:type="spellStart"/>
        <w:r w:rsidR="00DC1374" w:rsidRPr="00DC1374">
          <w:t>Voller</w:t>
        </w:r>
        <w:proofErr w:type="spellEnd"/>
        <w:r w:rsidR="00DC1374" w:rsidRPr="00DC1374">
          <w:t xml:space="preserve"> F. The effects of ozone on human health. </w:t>
        </w:r>
        <w:r w:rsidR="00DC1374" w:rsidRPr="00DC1374">
          <w:rPr>
            <w:i/>
            <w:iCs/>
          </w:rPr>
          <w:t>Environmental Science and Pollution Research</w:t>
        </w:r>
        <w:r w:rsidR="00DC1374" w:rsidRPr="00DC1374">
          <w:t>. 2018;25(9):8074-8088.</w:t>
        </w:r>
      </w:ins>
    </w:p>
    <w:p w14:paraId="6B82E6F1" w14:textId="77777777" w:rsidR="00DC1374" w:rsidRPr="00DC1374" w:rsidRDefault="00DC1374" w:rsidP="00DC1374">
      <w:pPr>
        <w:pStyle w:val="Bibliography"/>
      </w:pPr>
      <w:ins w:id="386" w:author="Parks, Robbie M" w:date="2022-04-26T11:45:00Z">
        <w:r w:rsidRPr="00DC1374">
          <w:t>70</w:t>
        </w:r>
      </w:ins>
      <w:r w:rsidRPr="00DC1374">
        <w:t xml:space="preserve">. </w:t>
      </w:r>
      <w:r w:rsidRPr="00DC1374">
        <w:tab/>
        <w:t xml:space="preserve">Martin R, Peters G, Wilkinson J. Symmetric decomposition of a positive definite matrix. </w:t>
      </w:r>
      <w:proofErr w:type="spellStart"/>
      <w:r w:rsidRPr="00DC1374">
        <w:rPr>
          <w:i/>
          <w:iCs/>
        </w:rPr>
        <w:t>Numerische</w:t>
      </w:r>
      <w:proofErr w:type="spellEnd"/>
      <w:r w:rsidRPr="00DC1374">
        <w:rPr>
          <w:i/>
          <w:iCs/>
        </w:rPr>
        <w:t xml:space="preserve"> </w:t>
      </w:r>
      <w:proofErr w:type="spellStart"/>
      <w:r w:rsidRPr="00DC1374">
        <w:rPr>
          <w:i/>
          <w:iCs/>
        </w:rPr>
        <w:t>Mathematik</w:t>
      </w:r>
      <w:proofErr w:type="spellEnd"/>
      <w:r w:rsidRPr="00DC1374">
        <w:t>. 1965;7(5):362-383.</w:t>
      </w:r>
    </w:p>
    <w:p w14:paraId="17E2A310" w14:textId="331C78FC" w:rsidR="00DC1374" w:rsidRPr="00DC1374" w:rsidRDefault="00591DE5" w:rsidP="00DC1374">
      <w:pPr>
        <w:pStyle w:val="Bibliography"/>
      </w:pPr>
      <w:del w:id="387" w:author="Parks, Robbie M" w:date="2022-04-26T11:45:00Z">
        <w:r w:rsidRPr="00591DE5">
          <w:delText>64</w:delText>
        </w:r>
      </w:del>
      <w:ins w:id="388" w:author="Parks, Robbie M" w:date="2022-04-26T11:45:00Z">
        <w:r w:rsidR="00DC1374" w:rsidRPr="00DC1374">
          <w:t>71</w:t>
        </w:r>
      </w:ins>
      <w:r w:rsidR="00DC1374" w:rsidRPr="00DC1374">
        <w:t xml:space="preserve">. </w:t>
      </w:r>
      <w:r w:rsidR="00DC1374" w:rsidRPr="00DC1374">
        <w:tab/>
        <w:t xml:space="preserve">Polson NG, Scott JG. On the half-Cauchy prior for a global scale parameter. </w:t>
      </w:r>
      <w:r w:rsidR="00DC1374" w:rsidRPr="00DC1374">
        <w:rPr>
          <w:i/>
          <w:iCs/>
        </w:rPr>
        <w:t>Bayesian Analysis</w:t>
      </w:r>
      <w:r w:rsidR="00DC1374" w:rsidRPr="00DC1374">
        <w:t>. 2012;7(4):887-902.</w:t>
      </w:r>
    </w:p>
    <w:p w14:paraId="6C966BDC" w14:textId="665A19BC" w:rsidR="00DC1374" w:rsidRPr="00DC1374" w:rsidRDefault="00591DE5" w:rsidP="00DC1374">
      <w:pPr>
        <w:pStyle w:val="Bibliography"/>
      </w:pPr>
      <w:del w:id="389" w:author="Parks, Robbie M" w:date="2022-04-26T11:45:00Z">
        <w:r w:rsidRPr="00591DE5">
          <w:delText>65</w:delText>
        </w:r>
      </w:del>
      <w:ins w:id="390" w:author="Parks, Robbie M" w:date="2022-04-26T11:45:00Z">
        <w:r w:rsidR="00DC1374" w:rsidRPr="00DC1374">
          <w:t>72</w:t>
        </w:r>
      </w:ins>
      <w:r w:rsidR="00DC1374" w:rsidRPr="00DC1374">
        <w:t xml:space="preserve">. </w:t>
      </w:r>
      <w:r w:rsidR="00DC1374" w:rsidRPr="00DC1374">
        <w:tab/>
        <w:t xml:space="preserve">Gelman A. Prior distributions for variance parameters in hierarchical models (comment on article by Browne and Draper). </w:t>
      </w:r>
      <w:r w:rsidR="00DC1374" w:rsidRPr="00DC1374">
        <w:rPr>
          <w:i/>
          <w:iCs/>
        </w:rPr>
        <w:t>Bayesian Anal</w:t>
      </w:r>
      <w:r w:rsidR="00DC1374" w:rsidRPr="00DC1374">
        <w:t>. 2006;1(3):515-534. doi:10.1214/06-BA117A</w:t>
      </w:r>
    </w:p>
    <w:p w14:paraId="61B4C8F6" w14:textId="299A385C" w:rsidR="00DC1374" w:rsidRPr="00DC1374" w:rsidRDefault="00591DE5" w:rsidP="00DC1374">
      <w:pPr>
        <w:pStyle w:val="Bibliography"/>
      </w:pPr>
      <w:del w:id="391" w:author="Parks, Robbie M" w:date="2022-04-26T11:45:00Z">
        <w:r w:rsidRPr="00591DE5">
          <w:delText>66</w:delText>
        </w:r>
      </w:del>
      <w:ins w:id="392" w:author="Parks, Robbie M" w:date="2022-04-26T11:45:00Z">
        <w:r w:rsidR="00DC1374" w:rsidRPr="00DC1374">
          <w:t>73</w:t>
        </w:r>
      </w:ins>
      <w:r w:rsidR="00DC1374" w:rsidRPr="00DC1374">
        <w:t xml:space="preserve">. </w:t>
      </w:r>
      <w:r w:rsidR="00DC1374" w:rsidRPr="00DC1374">
        <w:tab/>
        <w:t xml:space="preserve">Lewandowski D, </w:t>
      </w:r>
      <w:proofErr w:type="spellStart"/>
      <w:r w:rsidR="00DC1374" w:rsidRPr="00DC1374">
        <w:t>Kurowicka</w:t>
      </w:r>
      <w:proofErr w:type="spellEnd"/>
      <w:r w:rsidR="00DC1374" w:rsidRPr="00DC1374">
        <w:t xml:space="preserve"> D, Joe H. Generating random correlation matrices based on vines and extended onion method. </w:t>
      </w:r>
      <w:r w:rsidR="00DC1374" w:rsidRPr="00DC1374">
        <w:rPr>
          <w:i/>
          <w:iCs/>
        </w:rPr>
        <w:t>Journal of multivariate analysis</w:t>
      </w:r>
      <w:r w:rsidR="00DC1374" w:rsidRPr="00DC1374">
        <w:t>. 2009;100(9):1989-2001.</w:t>
      </w:r>
    </w:p>
    <w:p w14:paraId="6F8E70E3" w14:textId="1C70ECF4" w:rsidR="00DC1374" w:rsidRPr="00DC1374" w:rsidRDefault="00591DE5" w:rsidP="00DC1374">
      <w:pPr>
        <w:pStyle w:val="Bibliography"/>
      </w:pPr>
      <w:del w:id="393" w:author="Parks, Robbie M" w:date="2022-04-26T11:45:00Z">
        <w:r w:rsidRPr="00591DE5">
          <w:delText>67</w:delText>
        </w:r>
      </w:del>
      <w:ins w:id="394" w:author="Parks, Robbie M" w:date="2022-04-26T11:45:00Z">
        <w:r w:rsidR="00DC1374" w:rsidRPr="00DC1374">
          <w:t>74</w:t>
        </w:r>
      </w:ins>
      <w:r w:rsidR="00DC1374" w:rsidRPr="00DC1374">
        <w:t xml:space="preserve">. </w:t>
      </w:r>
      <w:r w:rsidR="00DC1374" w:rsidRPr="00DC1374">
        <w:tab/>
        <w:t xml:space="preserve">Gelman A, Rubin DB. Inference from iterative simulation using multiple sequences. </w:t>
      </w:r>
      <w:r w:rsidR="00DC1374" w:rsidRPr="00DC1374">
        <w:rPr>
          <w:i/>
          <w:iCs/>
        </w:rPr>
        <w:t>Statistical science</w:t>
      </w:r>
      <w:r w:rsidR="00DC1374" w:rsidRPr="00DC1374">
        <w:t>. 1992;7(4):457-472.</w:t>
      </w:r>
    </w:p>
    <w:p w14:paraId="468DA768" w14:textId="333F03B7" w:rsidR="00DC1374" w:rsidRPr="00DC1374" w:rsidRDefault="00591DE5" w:rsidP="00DC1374">
      <w:pPr>
        <w:pStyle w:val="Bibliography"/>
      </w:pPr>
      <w:del w:id="395" w:author="Parks, Robbie M" w:date="2022-04-26T11:45:00Z">
        <w:r w:rsidRPr="00591DE5">
          <w:delText>68</w:delText>
        </w:r>
      </w:del>
      <w:ins w:id="396" w:author="Parks, Robbie M" w:date="2022-04-26T11:45:00Z">
        <w:r w:rsidR="00DC1374" w:rsidRPr="00DC1374">
          <w:t>75</w:t>
        </w:r>
      </w:ins>
      <w:r w:rsidR="00DC1374" w:rsidRPr="00DC1374">
        <w:t xml:space="preserve">. </w:t>
      </w:r>
      <w:r w:rsidR="00DC1374" w:rsidRPr="00DC1374">
        <w:tab/>
        <w:t>R Core Team. R: A language and environment for statistical computing. Published online 2013.</w:t>
      </w:r>
    </w:p>
    <w:p w14:paraId="435C0CD5" w14:textId="137E4A5E" w:rsidR="00DC1374" w:rsidRPr="00DC1374" w:rsidRDefault="00591DE5" w:rsidP="00DC1374">
      <w:pPr>
        <w:pStyle w:val="Bibliography"/>
      </w:pPr>
      <w:del w:id="397" w:author="Parks, Robbie M" w:date="2022-04-26T11:45:00Z">
        <w:r w:rsidRPr="00591DE5">
          <w:delText>69</w:delText>
        </w:r>
      </w:del>
      <w:ins w:id="398" w:author="Parks, Robbie M" w:date="2022-04-26T11:45:00Z">
        <w:r w:rsidR="00DC1374" w:rsidRPr="00DC1374">
          <w:t>76</w:t>
        </w:r>
      </w:ins>
      <w:r w:rsidR="00DC1374" w:rsidRPr="00DC1374">
        <w:t xml:space="preserve">. </w:t>
      </w:r>
      <w:r w:rsidR="00DC1374" w:rsidRPr="00DC1374">
        <w:tab/>
      </w:r>
      <w:proofErr w:type="spellStart"/>
      <w:r w:rsidR="00DC1374" w:rsidRPr="00DC1374">
        <w:t>Povedano</w:t>
      </w:r>
      <w:proofErr w:type="spellEnd"/>
      <w:r w:rsidR="00DC1374" w:rsidRPr="00DC1374">
        <w:t xml:space="preserve"> M, </w:t>
      </w:r>
      <w:proofErr w:type="spellStart"/>
      <w:r w:rsidR="00DC1374" w:rsidRPr="00DC1374">
        <w:t>Saez</w:t>
      </w:r>
      <w:proofErr w:type="spellEnd"/>
      <w:r w:rsidR="00DC1374" w:rsidRPr="00DC1374">
        <w:t xml:space="preserve"> M, Martinez-Matos JA, Barceló MA. Spatial assessment of the association between long-term exposure to environmental factors and the occurrence of amyotrophic lateral sclerosis in Catalonia, Spain: A population-based nested case-control study. </w:t>
      </w:r>
      <w:r w:rsidR="00DC1374" w:rsidRPr="00DC1374">
        <w:rPr>
          <w:i/>
          <w:iCs/>
        </w:rPr>
        <w:t>Neuroepidemiology</w:t>
      </w:r>
      <w:r w:rsidR="00DC1374" w:rsidRPr="00DC1374">
        <w:t>. 2018;51(1-2):33-49.</w:t>
      </w:r>
    </w:p>
    <w:p w14:paraId="3D652F3B" w14:textId="6EF7A52E" w:rsidR="00DC1374" w:rsidRPr="00DC1374" w:rsidRDefault="00591DE5" w:rsidP="00DC1374">
      <w:pPr>
        <w:pStyle w:val="Bibliography"/>
      </w:pPr>
      <w:del w:id="399" w:author="Parks, Robbie M" w:date="2022-04-26T11:45:00Z">
        <w:r w:rsidRPr="00591DE5">
          <w:delText>70</w:delText>
        </w:r>
      </w:del>
      <w:ins w:id="400" w:author="Parks, Robbie M" w:date="2022-04-26T11:45:00Z">
        <w:r w:rsidR="00DC1374" w:rsidRPr="00DC1374">
          <w:t>77</w:t>
        </w:r>
      </w:ins>
      <w:r w:rsidR="00DC1374" w:rsidRPr="00DC1374">
        <w:t xml:space="preserve">. </w:t>
      </w:r>
      <w:r w:rsidR="00DC1374" w:rsidRPr="00DC1374">
        <w:tab/>
        <w:t xml:space="preserve">von </w:t>
      </w:r>
      <w:proofErr w:type="spellStart"/>
      <w:r w:rsidR="00DC1374" w:rsidRPr="00DC1374">
        <w:t>Schneidemesser</w:t>
      </w:r>
      <w:proofErr w:type="spellEnd"/>
      <w:r w:rsidR="00DC1374" w:rsidRPr="00DC1374">
        <w:t xml:space="preserve"> E, Mar KA, Saar D. Black carbon in Europe: Targeting an air Pollutant and climate forcer. Published online 2017.</w:t>
      </w:r>
    </w:p>
    <w:p w14:paraId="6DD1BAD4" w14:textId="2D88B5EC" w:rsidR="00DC1374" w:rsidRPr="00DC1374" w:rsidRDefault="00591DE5" w:rsidP="00DC1374">
      <w:pPr>
        <w:pStyle w:val="Bibliography"/>
      </w:pPr>
      <w:del w:id="401" w:author="Parks, Robbie M" w:date="2022-04-26T11:45:00Z">
        <w:r w:rsidRPr="00591DE5">
          <w:delText>71</w:delText>
        </w:r>
      </w:del>
      <w:ins w:id="402" w:author="Parks, Robbie M" w:date="2022-04-26T11:45:00Z">
        <w:r w:rsidR="00DC1374" w:rsidRPr="00DC1374">
          <w:t>78</w:t>
        </w:r>
      </w:ins>
      <w:r w:rsidR="00DC1374" w:rsidRPr="00DC1374">
        <w:t xml:space="preserve">. </w:t>
      </w:r>
      <w:r w:rsidR="00DC1374" w:rsidRPr="00DC1374">
        <w:tab/>
      </w:r>
      <w:proofErr w:type="spellStart"/>
      <w:r w:rsidR="00DC1374" w:rsidRPr="00DC1374">
        <w:t>Pamphlett</w:t>
      </w:r>
      <w:proofErr w:type="spellEnd"/>
      <w:r w:rsidR="00DC1374" w:rsidRPr="00DC1374">
        <w:t xml:space="preserve"> R, </w:t>
      </w:r>
      <w:proofErr w:type="spellStart"/>
      <w:r w:rsidR="00DC1374" w:rsidRPr="00DC1374">
        <w:t>Rikard</w:t>
      </w:r>
      <w:proofErr w:type="spellEnd"/>
      <w:r w:rsidR="00DC1374" w:rsidRPr="00DC1374">
        <w:t xml:space="preserve">-Bell A. Different occupations associated with amyotrophic lateral sclerosis: Is diesel exhaust the link? </w:t>
      </w:r>
      <w:proofErr w:type="spellStart"/>
      <w:r w:rsidR="00DC1374" w:rsidRPr="00DC1374">
        <w:rPr>
          <w:i/>
          <w:iCs/>
        </w:rPr>
        <w:t>PloS</w:t>
      </w:r>
      <w:proofErr w:type="spellEnd"/>
      <w:r w:rsidR="00DC1374" w:rsidRPr="00DC1374">
        <w:rPr>
          <w:i/>
          <w:iCs/>
        </w:rPr>
        <w:t xml:space="preserve"> One</w:t>
      </w:r>
      <w:r w:rsidR="00DC1374" w:rsidRPr="00DC1374">
        <w:t>. 2013;8(11):e80993.</w:t>
      </w:r>
    </w:p>
    <w:p w14:paraId="21F95366" w14:textId="70B7DAE6" w:rsidR="00DC1374" w:rsidRPr="00DC1374" w:rsidRDefault="00591DE5" w:rsidP="00DC1374">
      <w:pPr>
        <w:pStyle w:val="Bibliography"/>
      </w:pPr>
      <w:del w:id="403" w:author="Parks, Robbie M" w:date="2022-04-26T11:45:00Z">
        <w:r w:rsidRPr="00591DE5">
          <w:delText>72</w:delText>
        </w:r>
      </w:del>
      <w:ins w:id="404" w:author="Parks, Robbie M" w:date="2022-04-26T11:45:00Z">
        <w:r w:rsidR="00DC1374" w:rsidRPr="00DC1374">
          <w:t>79</w:t>
        </w:r>
      </w:ins>
      <w:r w:rsidR="00DC1374" w:rsidRPr="00DC1374">
        <w:t xml:space="preserve">. </w:t>
      </w:r>
      <w:r w:rsidR="00DC1374" w:rsidRPr="00DC1374">
        <w:tab/>
        <w:t xml:space="preserve">Zhang R, Dai Y, Zhang X, et al. Reduced pulmonary function and increased pro-inflammatory cytokines in nanoscale carbon black-exposed workers. </w:t>
      </w:r>
      <w:r w:rsidR="00DC1374" w:rsidRPr="00DC1374">
        <w:rPr>
          <w:i/>
          <w:iCs/>
        </w:rPr>
        <w:t xml:space="preserve">Part </w:t>
      </w:r>
      <w:proofErr w:type="spellStart"/>
      <w:r w:rsidR="00DC1374" w:rsidRPr="00DC1374">
        <w:rPr>
          <w:i/>
          <w:iCs/>
        </w:rPr>
        <w:t>Fibre</w:t>
      </w:r>
      <w:proofErr w:type="spellEnd"/>
      <w:r w:rsidR="00DC1374" w:rsidRPr="00DC1374">
        <w:rPr>
          <w:i/>
          <w:iCs/>
        </w:rPr>
        <w:t xml:space="preserve"> </w:t>
      </w:r>
      <w:proofErr w:type="spellStart"/>
      <w:r w:rsidR="00DC1374" w:rsidRPr="00DC1374">
        <w:rPr>
          <w:i/>
          <w:iCs/>
        </w:rPr>
        <w:t>Toxicol</w:t>
      </w:r>
      <w:proofErr w:type="spellEnd"/>
      <w:r w:rsidR="00DC1374" w:rsidRPr="00DC1374">
        <w:t>. 2014;11:73. doi:10.1186/s12989-014-0073-1</w:t>
      </w:r>
    </w:p>
    <w:p w14:paraId="7501379C" w14:textId="5855A449" w:rsidR="00DC1374" w:rsidRPr="00DC1374" w:rsidRDefault="00591DE5" w:rsidP="00DC1374">
      <w:pPr>
        <w:pStyle w:val="Bibliography"/>
      </w:pPr>
      <w:del w:id="405" w:author="Parks, Robbie M" w:date="2022-04-26T11:45:00Z">
        <w:r w:rsidRPr="00591DE5">
          <w:delText>73</w:delText>
        </w:r>
      </w:del>
      <w:ins w:id="406" w:author="Parks, Robbie M" w:date="2022-04-26T11:45:00Z">
        <w:r w:rsidR="00DC1374" w:rsidRPr="00DC1374">
          <w:t>80</w:t>
        </w:r>
      </w:ins>
      <w:r w:rsidR="00DC1374" w:rsidRPr="00DC1374">
        <w:t xml:space="preserve">. </w:t>
      </w:r>
      <w:r w:rsidR="00DC1374" w:rsidRPr="00DC1374">
        <w:tab/>
        <w:t xml:space="preserve">Gao X, Xu H, Shang J, et al. Ozonized carbon black induces mitochondrial dysfunction and DNA damage. </w:t>
      </w:r>
      <w:r w:rsidR="00DC1374" w:rsidRPr="00DC1374">
        <w:rPr>
          <w:i/>
          <w:iCs/>
        </w:rPr>
        <w:t xml:space="preserve">Environ </w:t>
      </w:r>
      <w:proofErr w:type="spellStart"/>
      <w:r w:rsidR="00DC1374" w:rsidRPr="00DC1374">
        <w:rPr>
          <w:i/>
          <w:iCs/>
        </w:rPr>
        <w:t>Toxicol</w:t>
      </w:r>
      <w:proofErr w:type="spellEnd"/>
      <w:r w:rsidR="00DC1374" w:rsidRPr="00DC1374">
        <w:t>. 2017;32(3):944-955. doi:10.1002/tox.22295</w:t>
      </w:r>
    </w:p>
    <w:p w14:paraId="4ABF476B" w14:textId="688C72BD" w:rsidR="00DC1374" w:rsidRPr="00DC1374" w:rsidRDefault="00591DE5" w:rsidP="00DC1374">
      <w:pPr>
        <w:pStyle w:val="Bibliography"/>
      </w:pPr>
      <w:del w:id="407" w:author="Parks, Robbie M" w:date="2022-04-26T11:45:00Z">
        <w:r w:rsidRPr="00591DE5">
          <w:lastRenderedPageBreak/>
          <w:delText>74</w:delText>
        </w:r>
      </w:del>
      <w:ins w:id="408" w:author="Parks, Robbie M" w:date="2022-04-26T11:45:00Z">
        <w:r w:rsidR="00DC1374" w:rsidRPr="00DC1374">
          <w:t>81</w:t>
        </w:r>
      </w:ins>
      <w:r w:rsidR="00DC1374" w:rsidRPr="00DC1374">
        <w:t xml:space="preserve">. </w:t>
      </w:r>
      <w:r w:rsidR="00DC1374" w:rsidRPr="00DC1374">
        <w:tab/>
      </w:r>
      <w:proofErr w:type="spellStart"/>
      <w:r w:rsidR="00DC1374" w:rsidRPr="00DC1374">
        <w:t>Kyjovska</w:t>
      </w:r>
      <w:proofErr w:type="spellEnd"/>
      <w:r w:rsidR="00DC1374" w:rsidRPr="00DC1374">
        <w:t xml:space="preserve"> ZO, Jacobsen NR, Saber AT, et al. DNA damage following pulmonary exposure by instillation to low doses of carbon black (</w:t>
      </w:r>
      <w:proofErr w:type="spellStart"/>
      <w:r w:rsidR="00DC1374" w:rsidRPr="00DC1374">
        <w:t>Printex</w:t>
      </w:r>
      <w:proofErr w:type="spellEnd"/>
      <w:r w:rsidR="00DC1374" w:rsidRPr="00DC1374">
        <w:t xml:space="preserve"> 90) nanoparticles in mice. </w:t>
      </w:r>
      <w:r w:rsidR="00DC1374" w:rsidRPr="00DC1374">
        <w:rPr>
          <w:i/>
          <w:iCs/>
        </w:rPr>
        <w:t>Environ Mol Mutagen</w:t>
      </w:r>
      <w:r w:rsidR="00DC1374" w:rsidRPr="00DC1374">
        <w:t>. 2015;56(1):41-49. doi:10.1002/em.21888</w:t>
      </w:r>
    </w:p>
    <w:p w14:paraId="2723B581" w14:textId="6F1A9DEA" w:rsidR="00DC1374" w:rsidRPr="00DC1374" w:rsidRDefault="00591DE5" w:rsidP="00DC1374">
      <w:pPr>
        <w:pStyle w:val="Bibliography"/>
        <w:rPr>
          <w:ins w:id="409" w:author="Parks, Robbie M" w:date="2022-04-26T11:45:00Z"/>
        </w:rPr>
      </w:pPr>
      <w:del w:id="410" w:author="Parks, Robbie M" w:date="2022-04-26T11:45:00Z">
        <w:r w:rsidRPr="00591DE5">
          <w:delText>75</w:delText>
        </w:r>
      </w:del>
      <w:ins w:id="411" w:author="Parks, Robbie M" w:date="2022-04-26T11:45:00Z">
        <w:r w:rsidR="00DC1374" w:rsidRPr="00DC1374">
          <w:t xml:space="preserve">82. </w:t>
        </w:r>
        <w:r w:rsidR="00DC1374" w:rsidRPr="00DC1374">
          <w:tab/>
          <w:t xml:space="preserve">Benatar M, Turner MR, </w:t>
        </w:r>
        <w:proofErr w:type="spellStart"/>
        <w:r w:rsidR="00DC1374" w:rsidRPr="00DC1374">
          <w:t>Wuu</w:t>
        </w:r>
        <w:proofErr w:type="spellEnd"/>
        <w:r w:rsidR="00DC1374" w:rsidRPr="00DC1374">
          <w:t xml:space="preserve"> J. Defining pre-symptomatic amyotrophic lateral sclerosis. </w:t>
        </w:r>
        <w:r w:rsidR="00DC1374" w:rsidRPr="00DC1374">
          <w:rPr>
            <w:i/>
            <w:iCs/>
          </w:rPr>
          <w:t>Amyotrophic Lateral Sclerosis and Frontotemporal Degeneration</w:t>
        </w:r>
        <w:r w:rsidR="00DC1374" w:rsidRPr="00DC1374">
          <w:t>. 2019;20(5-6):303-309.</w:t>
        </w:r>
      </w:ins>
    </w:p>
    <w:p w14:paraId="1FF6E357" w14:textId="77777777" w:rsidR="00DC1374" w:rsidRPr="00DC1374" w:rsidRDefault="00DC1374" w:rsidP="00DC1374">
      <w:pPr>
        <w:pStyle w:val="Bibliography"/>
        <w:rPr>
          <w:ins w:id="412" w:author="Parks, Robbie M" w:date="2022-04-26T11:45:00Z"/>
        </w:rPr>
      </w:pPr>
      <w:ins w:id="413" w:author="Parks, Robbie M" w:date="2022-04-26T11:45:00Z">
        <w:r w:rsidRPr="00DC1374">
          <w:t xml:space="preserve">83. </w:t>
        </w:r>
        <w:r w:rsidRPr="00DC1374">
          <w:tab/>
          <w:t xml:space="preserve">Benatar M, </w:t>
        </w:r>
        <w:proofErr w:type="spellStart"/>
        <w:r w:rsidRPr="00DC1374">
          <w:t>Wuu</w:t>
        </w:r>
        <w:proofErr w:type="spellEnd"/>
        <w:r w:rsidRPr="00DC1374">
          <w:t xml:space="preserve"> J, </w:t>
        </w:r>
        <w:proofErr w:type="spellStart"/>
        <w:r w:rsidRPr="00DC1374">
          <w:t>McHutchison</w:t>
        </w:r>
        <w:proofErr w:type="spellEnd"/>
        <w:r w:rsidRPr="00DC1374">
          <w:t xml:space="preserve"> C, et al. Preventing amyotrophic lateral sclerosis: insights from pre-symptomatic neurodegenerative diseases. Published online 2021.</w:t>
        </w:r>
      </w:ins>
    </w:p>
    <w:p w14:paraId="5D7C5366" w14:textId="77777777" w:rsidR="00DC1374" w:rsidRPr="00DC1374" w:rsidRDefault="00DC1374" w:rsidP="00DC1374">
      <w:pPr>
        <w:pStyle w:val="Bibliography"/>
        <w:rPr>
          <w:ins w:id="414" w:author="Parks, Robbie M" w:date="2022-04-26T11:45:00Z"/>
        </w:rPr>
      </w:pPr>
      <w:ins w:id="415" w:author="Parks, Robbie M" w:date="2022-04-26T11:45:00Z">
        <w:r w:rsidRPr="00DC1374">
          <w:t xml:space="preserve">84. </w:t>
        </w:r>
        <w:r w:rsidRPr="00DC1374">
          <w:tab/>
          <w:t xml:space="preserve">Eisen A, Kiernan M, </w:t>
        </w:r>
        <w:proofErr w:type="spellStart"/>
        <w:r w:rsidRPr="00DC1374">
          <w:t>Mitsumoto</w:t>
        </w:r>
        <w:proofErr w:type="spellEnd"/>
        <w:r w:rsidRPr="00DC1374">
          <w:t xml:space="preserve"> H, Swash M. Amyotrophic lateral sclerosis: A long preclinical period? </w:t>
        </w:r>
        <w:r w:rsidRPr="00DC1374">
          <w:rPr>
            <w:i/>
            <w:iCs/>
          </w:rPr>
          <w:t>Journal of Neurology, Neurosurgery &amp; Psychiatry</w:t>
        </w:r>
        <w:r w:rsidRPr="00DC1374">
          <w:t>. 2014;85(11):1232-1238.</w:t>
        </w:r>
      </w:ins>
    </w:p>
    <w:p w14:paraId="0598653F" w14:textId="77777777" w:rsidR="00DC1374" w:rsidRPr="00DC1374" w:rsidRDefault="00DC1374" w:rsidP="00DC1374">
      <w:pPr>
        <w:pStyle w:val="Bibliography"/>
      </w:pPr>
      <w:ins w:id="416" w:author="Parks, Robbie M" w:date="2022-04-26T11:45:00Z">
        <w:r w:rsidRPr="00DC1374">
          <w:t>85</w:t>
        </w:r>
      </w:ins>
      <w:r w:rsidRPr="00DC1374">
        <w:t xml:space="preserve">. </w:t>
      </w:r>
      <w:r w:rsidRPr="00DC1374">
        <w:tab/>
        <w:t xml:space="preserve">Weisskopf MG, Webster TF. Trade-offs of personal vs. more proxy exposure measures in environmental epidemiology. </w:t>
      </w:r>
      <w:r w:rsidRPr="00DC1374">
        <w:rPr>
          <w:i/>
          <w:iCs/>
        </w:rPr>
        <w:t>Epidemiology (Cambridge, Mass)</w:t>
      </w:r>
      <w:r w:rsidRPr="00DC1374">
        <w:t>. 2017;28(5):635.</w:t>
      </w:r>
    </w:p>
    <w:p w14:paraId="6B29115E" w14:textId="77777777" w:rsidR="00591DE5" w:rsidRPr="00591DE5" w:rsidRDefault="00591DE5" w:rsidP="00591DE5">
      <w:pPr>
        <w:pStyle w:val="Bibliography"/>
        <w:rPr>
          <w:del w:id="417" w:author="Parks, Robbie M" w:date="2022-04-26T11:45:00Z"/>
        </w:rPr>
      </w:pPr>
      <w:del w:id="418" w:author="Parks, Robbie M" w:date="2022-04-26T11:45:00Z">
        <w:r w:rsidRPr="00591DE5">
          <w:delText xml:space="preserve">76. </w:delText>
        </w:r>
        <w:r w:rsidRPr="00591DE5">
          <w:tab/>
          <w:delText xml:space="preserve">Nakken O, Meyer HE, Stigum H, Holmøy T. High BMI is associated with low ALS risk: A population-based study. </w:delText>
        </w:r>
        <w:r w:rsidRPr="00591DE5">
          <w:rPr>
            <w:i/>
            <w:iCs/>
          </w:rPr>
          <w:delText>Neurology</w:delText>
        </w:r>
        <w:r w:rsidRPr="00591DE5">
          <w:delText>. 2019;93(5):e424-e432.</w:delText>
        </w:r>
      </w:del>
    </w:p>
    <w:p w14:paraId="218C2AA0" w14:textId="77777777" w:rsidR="00591DE5" w:rsidRPr="00591DE5" w:rsidRDefault="00591DE5" w:rsidP="00591DE5">
      <w:pPr>
        <w:pStyle w:val="Bibliography"/>
        <w:rPr>
          <w:del w:id="419" w:author="Parks, Robbie M" w:date="2022-04-26T11:45:00Z"/>
        </w:rPr>
      </w:pPr>
      <w:del w:id="420" w:author="Parks, Robbie M" w:date="2022-04-26T11:45:00Z">
        <w:r w:rsidRPr="00591DE5">
          <w:delText xml:space="preserve">77. </w:delText>
        </w:r>
        <w:r w:rsidRPr="00591DE5">
          <w:tab/>
          <w:delText xml:space="preserve">Jawaid A, Murthy SB, Wilson AM, et al. A decrease in body mass index is associated with faster progression of motor symptoms and shorter survival in ALS. </w:delText>
        </w:r>
        <w:r w:rsidRPr="00591DE5">
          <w:rPr>
            <w:i/>
            <w:iCs/>
          </w:rPr>
          <w:delText>Amyotrophic Lateral Sclerosis</w:delText>
        </w:r>
        <w:r w:rsidRPr="00591DE5">
          <w:delText>. 2010;11(6):542-548.</w:delText>
        </w:r>
      </w:del>
    </w:p>
    <w:p w14:paraId="4270D8A9" w14:textId="194C101F" w:rsidR="00DC1374" w:rsidRPr="00DC1374" w:rsidRDefault="00591DE5" w:rsidP="00DC1374">
      <w:pPr>
        <w:pStyle w:val="Bibliography"/>
      </w:pPr>
      <w:del w:id="421" w:author="Parks, Robbie M" w:date="2022-04-26T11:45:00Z">
        <w:r w:rsidRPr="00591DE5">
          <w:delText>78</w:delText>
        </w:r>
      </w:del>
      <w:ins w:id="422" w:author="Parks, Robbie M" w:date="2022-04-26T11:45:00Z">
        <w:r w:rsidR="00DC1374" w:rsidRPr="00DC1374">
          <w:t>86</w:t>
        </w:r>
      </w:ins>
      <w:r w:rsidR="00DC1374" w:rsidRPr="00DC1374">
        <w:t xml:space="preserve">. </w:t>
      </w:r>
      <w:r w:rsidR="00DC1374" w:rsidRPr="00DC1374">
        <w:tab/>
        <w:t xml:space="preserve">Carroll RJ, Ruppert D, </w:t>
      </w:r>
      <w:proofErr w:type="spellStart"/>
      <w:r w:rsidR="00DC1374" w:rsidRPr="00DC1374">
        <w:t>Stefanski</w:t>
      </w:r>
      <w:proofErr w:type="spellEnd"/>
      <w:r w:rsidR="00DC1374" w:rsidRPr="00DC1374">
        <w:t xml:space="preserve"> LA, </w:t>
      </w:r>
      <w:proofErr w:type="spellStart"/>
      <w:r w:rsidR="00DC1374" w:rsidRPr="00DC1374">
        <w:t>Crainiceanu</w:t>
      </w:r>
      <w:proofErr w:type="spellEnd"/>
      <w:r w:rsidR="00DC1374" w:rsidRPr="00DC1374">
        <w:t xml:space="preserve"> CM. </w:t>
      </w:r>
      <w:r w:rsidR="00DC1374" w:rsidRPr="00DC1374">
        <w:rPr>
          <w:i/>
          <w:iCs/>
        </w:rPr>
        <w:t>Measurement Error in Nonlinear Models: A Modern Perspective</w:t>
      </w:r>
      <w:r w:rsidR="00DC1374" w:rsidRPr="00DC1374">
        <w:t>. CRC press; 2006.</w:t>
      </w:r>
    </w:p>
    <w:p w14:paraId="7E349CC3" w14:textId="77777777" w:rsidR="00DC1374" w:rsidRPr="00DC1374" w:rsidRDefault="00DC1374" w:rsidP="00DC1374">
      <w:pPr>
        <w:pStyle w:val="Bibliography"/>
        <w:rPr>
          <w:ins w:id="423" w:author="Parks, Robbie M" w:date="2022-04-26T11:45:00Z"/>
        </w:rPr>
      </w:pPr>
      <w:ins w:id="424" w:author="Parks, Robbie M" w:date="2022-04-26T11:45:00Z">
        <w:r w:rsidRPr="00DC1374">
          <w:t xml:space="preserve">87. </w:t>
        </w:r>
        <w:r w:rsidRPr="00DC1374">
          <w:tab/>
          <w:t xml:space="preserve">Frisch M, Simonsen J. Marriage, cohabitation and mortality in Denmark: national cohort study of 6.5 million persons followed for up to three decades (1982–2011). </w:t>
        </w:r>
        <w:r w:rsidRPr="00DC1374">
          <w:rPr>
            <w:i/>
            <w:iCs/>
          </w:rPr>
          <w:t>International Journal of Epidemiology</w:t>
        </w:r>
        <w:r w:rsidRPr="00DC1374">
          <w:t>. 2013;42(2):559-578.</w:t>
        </w:r>
      </w:ins>
    </w:p>
    <w:p w14:paraId="436EEF15" w14:textId="77777777" w:rsidR="00DC1374" w:rsidRPr="00DC1374" w:rsidRDefault="00DC1374" w:rsidP="00DC1374">
      <w:pPr>
        <w:pStyle w:val="Bibliography"/>
        <w:rPr>
          <w:ins w:id="425" w:author="Parks, Robbie M" w:date="2022-04-26T11:45:00Z"/>
        </w:rPr>
      </w:pPr>
      <w:ins w:id="426" w:author="Parks, Robbie M" w:date="2022-04-26T11:45:00Z">
        <w:r w:rsidRPr="00DC1374">
          <w:t xml:space="preserve">88. </w:t>
        </w:r>
        <w:r w:rsidRPr="00DC1374">
          <w:tab/>
          <w:t xml:space="preserve">Bobb JF, Valeri L, Claus Henn B, et al. Bayesian kernel machine regression for estimating the health effects of multi-pollutant mixtures. </w:t>
        </w:r>
        <w:r w:rsidRPr="00DC1374">
          <w:rPr>
            <w:i/>
            <w:iCs/>
          </w:rPr>
          <w:t>Biostatistics</w:t>
        </w:r>
        <w:r w:rsidRPr="00DC1374">
          <w:t>. 2015;16(3):493-508.</w:t>
        </w:r>
      </w:ins>
    </w:p>
    <w:p w14:paraId="3891A205" w14:textId="6500D284" w:rsidR="0046514C" w:rsidRDefault="00EA34DC" w:rsidP="0046514C">
      <w:pPr>
        <w:rPr>
          <w:b/>
        </w:rPr>
      </w:pPr>
      <w:r w:rsidRPr="00E31758">
        <w:rPr>
          <w:rPrChange w:id="427" w:author="Parks, Robbie M" w:date="2022-04-26T11:45:00Z">
            <w:rPr>
              <w:b/>
            </w:rPr>
          </w:rPrChange>
        </w:rPr>
        <w:fldChar w:fldCharType="end"/>
      </w:r>
      <w:r w:rsidR="0046514C">
        <w:rPr>
          <w:b/>
        </w:rPr>
        <w:br w:type="page"/>
      </w:r>
    </w:p>
    <w:p w14:paraId="6EE2D1C0" w14:textId="447E0447" w:rsidR="005572A9" w:rsidRDefault="005572A9" w:rsidP="005572A9">
      <w:pPr>
        <w:rPr>
          <w:bCs/>
          <w:color w:val="000000" w:themeColor="text1"/>
          <w:lang w:val="en-GB"/>
        </w:rPr>
      </w:pPr>
      <w:r w:rsidRPr="00EC68B0">
        <w:rPr>
          <w:b/>
          <w:color w:val="000000" w:themeColor="text1"/>
        </w:rPr>
        <w:lastRenderedPageBreak/>
        <w:t>Table 1.</w:t>
      </w:r>
      <w:r w:rsidRPr="00EC68B0">
        <w:rPr>
          <w:bCs/>
          <w:color w:val="000000" w:themeColor="text1"/>
          <w:lang w:val="en-GB"/>
        </w:rPr>
        <w:t xml:space="preserve"> </w:t>
      </w:r>
      <w:r>
        <w:rPr>
          <w:bCs/>
          <w:color w:val="000000" w:themeColor="text1"/>
          <w:lang w:val="en-GB"/>
        </w:rPr>
        <w:t>Demographic</w:t>
      </w:r>
      <w:r w:rsidRPr="00EC68B0">
        <w:rPr>
          <w:bCs/>
          <w:color w:val="000000" w:themeColor="text1"/>
          <w:lang w:val="en-GB"/>
        </w:rPr>
        <w:t xml:space="preserve"> characteristics of cases and controls</w:t>
      </w:r>
      <w:r w:rsidR="00C53AC9">
        <w:rPr>
          <w:bCs/>
          <w:color w:val="000000" w:themeColor="text1"/>
          <w:lang w:val="en-GB"/>
        </w:rPr>
        <w:t xml:space="preserve"> for 5-year average </w:t>
      </w:r>
      <w:r w:rsidR="00515144">
        <w:rPr>
          <w:bCs/>
          <w:color w:val="000000" w:themeColor="text1"/>
          <w:lang w:val="en-GB"/>
        </w:rPr>
        <w:t>exposure group</w:t>
      </w:r>
      <w:r w:rsidRPr="00EC68B0">
        <w:rPr>
          <w:bCs/>
          <w:color w:val="000000" w:themeColor="text1"/>
          <w:lang w:val="en-GB"/>
        </w:rPr>
        <w:t>.</w:t>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A40263" w14:paraId="3D4E71C5" w14:textId="77777777" w:rsidTr="00BB783C">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6E60E3" w:rsidRDefault="005572A9" w:rsidP="00BB783C">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Overall, N = 23,232</w:t>
            </w:r>
            <w:r w:rsidR="00B37D8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Case, N = 3,934</w:t>
            </w:r>
            <w:r w:rsidR="00B37D8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Control, N = 19,298</w:t>
            </w:r>
            <w:r w:rsidR="00B37D81">
              <w:rPr>
                <w:rFonts w:eastAsia="Arial"/>
                <w:color w:val="000000"/>
                <w:sz w:val="18"/>
                <w:szCs w:val="18"/>
                <w:vertAlign w:val="superscript"/>
              </w:rPr>
              <w:t>a</w:t>
            </w:r>
          </w:p>
        </w:tc>
      </w:tr>
      <w:tr w:rsidR="005572A9" w:rsidRPr="00A40263" w14:paraId="49A31C85" w14:textId="77777777" w:rsidTr="00BB783C">
        <w:trPr>
          <w:cantSplit/>
          <w:jc w:val="center"/>
        </w:trPr>
        <w:tc>
          <w:tcPr>
            <w:tcW w:w="2915" w:type="dxa"/>
            <w:shd w:val="clear" w:color="auto" w:fill="FFFFFF"/>
            <w:tcMar>
              <w:top w:w="0" w:type="dxa"/>
              <w:left w:w="0" w:type="dxa"/>
              <w:bottom w:w="0" w:type="dxa"/>
              <w:right w:w="0" w:type="dxa"/>
            </w:tcMar>
          </w:tcPr>
          <w:p w14:paraId="056F5ABA"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r>
      <w:tr w:rsidR="005572A9" w:rsidRPr="00A40263" w14:paraId="0DBB8343" w14:textId="77777777" w:rsidTr="00BB783C">
        <w:trPr>
          <w:cantSplit/>
          <w:jc w:val="center"/>
        </w:trPr>
        <w:tc>
          <w:tcPr>
            <w:tcW w:w="2915" w:type="dxa"/>
            <w:shd w:val="clear" w:color="auto" w:fill="FFFFFF"/>
            <w:tcMar>
              <w:top w:w="0" w:type="dxa"/>
              <w:left w:w="0" w:type="dxa"/>
              <w:bottom w:w="0" w:type="dxa"/>
              <w:right w:w="0" w:type="dxa"/>
            </w:tcMar>
          </w:tcPr>
          <w:p w14:paraId="118A035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A7570B8" w14:textId="77777777" w:rsidTr="00BB783C">
        <w:trPr>
          <w:cantSplit/>
          <w:jc w:val="center"/>
        </w:trPr>
        <w:tc>
          <w:tcPr>
            <w:tcW w:w="2915" w:type="dxa"/>
            <w:shd w:val="clear" w:color="auto" w:fill="FFFFFF"/>
            <w:tcMar>
              <w:top w:w="0" w:type="dxa"/>
              <w:left w:w="0" w:type="dxa"/>
              <w:bottom w:w="0" w:type="dxa"/>
              <w:right w:w="0" w:type="dxa"/>
            </w:tcMar>
          </w:tcPr>
          <w:p w14:paraId="6DA76C0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9,119 (47%)</w:t>
            </w:r>
          </w:p>
        </w:tc>
      </w:tr>
      <w:tr w:rsidR="005572A9" w:rsidRPr="00A40263" w14:paraId="4A1931D8" w14:textId="77777777" w:rsidTr="00BB783C">
        <w:trPr>
          <w:cantSplit/>
          <w:jc w:val="center"/>
        </w:trPr>
        <w:tc>
          <w:tcPr>
            <w:tcW w:w="2915" w:type="dxa"/>
            <w:shd w:val="clear" w:color="auto" w:fill="FFFFFF"/>
            <w:tcMar>
              <w:top w:w="0" w:type="dxa"/>
              <w:left w:w="0" w:type="dxa"/>
              <w:bottom w:w="0" w:type="dxa"/>
              <w:right w:w="0" w:type="dxa"/>
            </w:tcMar>
          </w:tcPr>
          <w:p w14:paraId="2671FB7E"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10,179 (53%)</w:t>
            </w:r>
          </w:p>
        </w:tc>
      </w:tr>
      <w:tr w:rsidR="005572A9" w:rsidRPr="00A40263" w14:paraId="5371E7D4" w14:textId="77777777" w:rsidTr="00BB783C">
        <w:trPr>
          <w:cantSplit/>
          <w:jc w:val="center"/>
        </w:trPr>
        <w:tc>
          <w:tcPr>
            <w:tcW w:w="2915" w:type="dxa"/>
            <w:shd w:val="clear" w:color="auto" w:fill="FFFFFF"/>
            <w:tcMar>
              <w:top w:w="0" w:type="dxa"/>
              <w:left w:w="0" w:type="dxa"/>
              <w:bottom w:w="0" w:type="dxa"/>
              <w:right w:w="0" w:type="dxa"/>
            </w:tcMar>
          </w:tcPr>
          <w:p w14:paraId="439A133F" w14:textId="467604EA" w:rsidR="005572A9" w:rsidRPr="006E60E3" w:rsidRDefault="005B5B51" w:rsidP="00BB783C">
            <w:pPr>
              <w:spacing w:before="100" w:after="100" w:line="240" w:lineRule="auto"/>
              <w:ind w:left="100" w:right="100"/>
              <w:rPr>
                <w:sz w:val="18"/>
                <w:szCs w:val="18"/>
              </w:rPr>
            </w:pPr>
            <w:r>
              <w:rPr>
                <w:rFonts w:eastAsia="Arial"/>
                <w:b/>
                <w:color w:val="000000"/>
                <w:sz w:val="18"/>
                <w:szCs w:val="18"/>
              </w:rPr>
              <w:t>Socioeconomic status (SES)</w:t>
            </w:r>
          </w:p>
        </w:tc>
        <w:tc>
          <w:tcPr>
            <w:tcW w:w="2312" w:type="dxa"/>
            <w:shd w:val="clear" w:color="auto" w:fill="FFFFFF"/>
            <w:tcMar>
              <w:top w:w="0" w:type="dxa"/>
              <w:left w:w="0" w:type="dxa"/>
              <w:bottom w:w="0" w:type="dxa"/>
              <w:right w:w="0" w:type="dxa"/>
            </w:tcMar>
            <w:vAlign w:val="center"/>
          </w:tcPr>
          <w:p w14:paraId="08E1215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4723C0D" w14:textId="77777777" w:rsidTr="00BB783C">
        <w:trPr>
          <w:cantSplit/>
          <w:jc w:val="center"/>
        </w:trPr>
        <w:tc>
          <w:tcPr>
            <w:tcW w:w="2915" w:type="dxa"/>
            <w:shd w:val="clear" w:color="auto" w:fill="FFFFFF"/>
            <w:tcMar>
              <w:top w:w="0" w:type="dxa"/>
              <w:left w:w="0" w:type="dxa"/>
              <w:bottom w:w="0" w:type="dxa"/>
              <w:right w:w="0" w:type="dxa"/>
            </w:tcMar>
          </w:tcPr>
          <w:p w14:paraId="53D77FD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1,886 (9.8%)</w:t>
            </w:r>
          </w:p>
        </w:tc>
      </w:tr>
      <w:tr w:rsidR="005572A9" w:rsidRPr="00A40263" w14:paraId="66D2A4FA" w14:textId="77777777" w:rsidTr="00BB783C">
        <w:trPr>
          <w:cantSplit/>
          <w:jc w:val="center"/>
        </w:trPr>
        <w:tc>
          <w:tcPr>
            <w:tcW w:w="2915" w:type="dxa"/>
            <w:shd w:val="clear" w:color="auto" w:fill="FFFFFF"/>
            <w:tcMar>
              <w:top w:w="0" w:type="dxa"/>
              <w:left w:w="0" w:type="dxa"/>
              <w:bottom w:w="0" w:type="dxa"/>
              <w:right w:w="0" w:type="dxa"/>
            </w:tcMar>
          </w:tcPr>
          <w:p w14:paraId="2D76634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2,340 (12%)</w:t>
            </w:r>
          </w:p>
        </w:tc>
      </w:tr>
      <w:tr w:rsidR="005572A9" w:rsidRPr="00A40263" w14:paraId="06BDAFE2" w14:textId="77777777" w:rsidTr="00BB783C">
        <w:trPr>
          <w:cantSplit/>
          <w:jc w:val="center"/>
        </w:trPr>
        <w:tc>
          <w:tcPr>
            <w:tcW w:w="2915" w:type="dxa"/>
            <w:shd w:val="clear" w:color="auto" w:fill="FFFFFF"/>
            <w:tcMar>
              <w:top w:w="0" w:type="dxa"/>
              <w:left w:w="0" w:type="dxa"/>
              <w:bottom w:w="0" w:type="dxa"/>
              <w:right w:w="0" w:type="dxa"/>
            </w:tcMar>
          </w:tcPr>
          <w:p w14:paraId="3A0FFFB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3,575 (19%)</w:t>
            </w:r>
          </w:p>
        </w:tc>
      </w:tr>
      <w:tr w:rsidR="005572A9" w:rsidRPr="00A40263" w14:paraId="7B9BAAD1" w14:textId="77777777" w:rsidTr="00BB783C">
        <w:trPr>
          <w:cantSplit/>
          <w:jc w:val="center"/>
        </w:trPr>
        <w:tc>
          <w:tcPr>
            <w:tcW w:w="2915" w:type="dxa"/>
            <w:shd w:val="clear" w:color="auto" w:fill="FFFFFF"/>
            <w:tcMar>
              <w:top w:w="0" w:type="dxa"/>
              <w:left w:w="0" w:type="dxa"/>
              <w:bottom w:w="0" w:type="dxa"/>
              <w:right w:w="0" w:type="dxa"/>
            </w:tcMar>
          </w:tcPr>
          <w:p w14:paraId="36111AB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5,522 (29%)</w:t>
            </w:r>
          </w:p>
        </w:tc>
      </w:tr>
      <w:tr w:rsidR="005572A9" w:rsidRPr="00A40263" w14:paraId="40D44298" w14:textId="77777777" w:rsidTr="00BB783C">
        <w:trPr>
          <w:cantSplit/>
          <w:jc w:val="center"/>
        </w:trPr>
        <w:tc>
          <w:tcPr>
            <w:tcW w:w="2915" w:type="dxa"/>
            <w:shd w:val="clear" w:color="auto" w:fill="FFFFFF"/>
            <w:tcMar>
              <w:top w:w="0" w:type="dxa"/>
              <w:left w:w="0" w:type="dxa"/>
              <w:bottom w:w="0" w:type="dxa"/>
              <w:right w:w="0" w:type="dxa"/>
            </w:tcMar>
          </w:tcPr>
          <w:p w14:paraId="1DF5025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3,702 (19%)</w:t>
            </w:r>
          </w:p>
        </w:tc>
      </w:tr>
      <w:tr w:rsidR="005572A9" w:rsidRPr="00A40263" w14:paraId="20253FB7" w14:textId="77777777" w:rsidTr="00BB783C">
        <w:trPr>
          <w:cantSplit/>
          <w:jc w:val="center"/>
        </w:trPr>
        <w:tc>
          <w:tcPr>
            <w:tcW w:w="2915" w:type="dxa"/>
            <w:shd w:val="clear" w:color="auto" w:fill="FFFFFF"/>
            <w:tcMar>
              <w:top w:w="0" w:type="dxa"/>
              <w:left w:w="0" w:type="dxa"/>
              <w:bottom w:w="0" w:type="dxa"/>
              <w:right w:w="0" w:type="dxa"/>
            </w:tcMar>
          </w:tcPr>
          <w:p w14:paraId="2A0B9178" w14:textId="1613407E"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9 (</w:t>
            </w:r>
            <w:del w:id="428" w:author="Parks, Robbie M" w:date="2022-04-26T11:45:00Z">
              <w:r w:rsidRPr="006E60E3">
                <w:rPr>
                  <w:rFonts w:eastAsia="Arial"/>
                  <w:color w:val="000000"/>
                  <w:sz w:val="18"/>
                  <w:szCs w:val="18"/>
                </w:rPr>
                <w:delText>Unemployed</w:delText>
              </w:r>
              <w:r w:rsidR="00933812">
                <w:rPr>
                  <w:rFonts w:eastAsia="Arial"/>
                  <w:color w:val="000000"/>
                  <w:sz w:val="18"/>
                  <w:szCs w:val="18"/>
                </w:rPr>
                <w:delText xml:space="preserve"> or unclassified</w:delText>
              </w:r>
            </w:del>
            <w:ins w:id="429" w:author="Parks, Robbie M" w:date="2022-04-26T11:45:00Z">
              <w:r w:rsidR="00963910">
                <w:rPr>
                  <w:rFonts w:eastAsia="Arial"/>
                  <w:color w:val="000000"/>
                  <w:sz w:val="18"/>
                  <w:szCs w:val="18"/>
                </w:rPr>
                <w:t>Unknown</w:t>
              </w:r>
            </w:ins>
            <w:r w:rsidRPr="006E60E3">
              <w:rPr>
                <w:rFonts w:eastAsia="Arial"/>
                <w:color w:val="000000"/>
                <w:sz w:val="18"/>
                <w:szCs w:val="18"/>
              </w:rPr>
              <w:t>)</w:t>
            </w:r>
          </w:p>
        </w:tc>
        <w:tc>
          <w:tcPr>
            <w:tcW w:w="2312" w:type="dxa"/>
            <w:shd w:val="clear" w:color="auto" w:fill="FFFFFF"/>
            <w:tcMar>
              <w:top w:w="0" w:type="dxa"/>
              <w:left w:w="0" w:type="dxa"/>
              <w:bottom w:w="0" w:type="dxa"/>
              <w:right w:w="0" w:type="dxa"/>
            </w:tcMar>
            <w:vAlign w:val="center"/>
          </w:tcPr>
          <w:p w14:paraId="18D870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2,273 (12%)</w:t>
            </w:r>
          </w:p>
        </w:tc>
      </w:tr>
      <w:tr w:rsidR="005572A9" w:rsidRPr="00A40263" w14:paraId="77D8B625" w14:textId="77777777" w:rsidTr="00BB783C">
        <w:trPr>
          <w:cantSplit/>
          <w:jc w:val="center"/>
        </w:trPr>
        <w:tc>
          <w:tcPr>
            <w:tcW w:w="2915" w:type="dxa"/>
            <w:shd w:val="clear" w:color="auto" w:fill="FFFFFF"/>
            <w:tcMar>
              <w:top w:w="0" w:type="dxa"/>
              <w:left w:w="0" w:type="dxa"/>
              <w:bottom w:w="0" w:type="dxa"/>
              <w:right w:w="0" w:type="dxa"/>
            </w:tcMar>
          </w:tcPr>
          <w:p w14:paraId="500A11D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7D32811C" w14:textId="77777777" w:rsidTr="00BB783C">
        <w:trPr>
          <w:cantSplit/>
          <w:jc w:val="center"/>
        </w:trPr>
        <w:tc>
          <w:tcPr>
            <w:tcW w:w="2915" w:type="dxa"/>
            <w:shd w:val="clear" w:color="auto" w:fill="FFFFFF"/>
            <w:tcMar>
              <w:top w:w="0" w:type="dxa"/>
              <w:left w:w="0" w:type="dxa"/>
              <w:bottom w:w="0" w:type="dxa"/>
              <w:right w:w="0" w:type="dxa"/>
            </w:tcMar>
          </w:tcPr>
          <w:p w14:paraId="4FD0A034"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4,027 (21%)</w:t>
            </w:r>
          </w:p>
        </w:tc>
      </w:tr>
      <w:tr w:rsidR="005572A9" w:rsidRPr="00A40263" w14:paraId="440CB457" w14:textId="77777777" w:rsidTr="00BB783C">
        <w:trPr>
          <w:cantSplit/>
          <w:jc w:val="center"/>
        </w:trPr>
        <w:tc>
          <w:tcPr>
            <w:tcW w:w="2915" w:type="dxa"/>
            <w:shd w:val="clear" w:color="auto" w:fill="FFFFFF"/>
            <w:tcMar>
              <w:top w:w="0" w:type="dxa"/>
              <w:left w:w="0" w:type="dxa"/>
              <w:bottom w:w="0" w:type="dxa"/>
              <w:right w:w="0" w:type="dxa"/>
            </w:tcMar>
          </w:tcPr>
          <w:p w14:paraId="159017EB"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6,566 (34%)</w:t>
            </w:r>
          </w:p>
        </w:tc>
      </w:tr>
      <w:tr w:rsidR="005572A9" w:rsidRPr="00A40263" w14:paraId="5FF4CA8B" w14:textId="77777777" w:rsidTr="00BB783C">
        <w:trPr>
          <w:cantSplit/>
          <w:jc w:val="center"/>
        </w:trPr>
        <w:tc>
          <w:tcPr>
            <w:tcW w:w="2915" w:type="dxa"/>
            <w:shd w:val="clear" w:color="auto" w:fill="FFFFFF"/>
            <w:tcMar>
              <w:top w:w="0" w:type="dxa"/>
              <w:left w:w="0" w:type="dxa"/>
              <w:bottom w:w="0" w:type="dxa"/>
              <w:right w:w="0" w:type="dxa"/>
            </w:tcMar>
          </w:tcPr>
          <w:p w14:paraId="366F539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7,461 (39%)</w:t>
            </w:r>
          </w:p>
        </w:tc>
      </w:tr>
      <w:tr w:rsidR="005572A9" w:rsidRPr="00A40263" w14:paraId="0F5D4C5C" w14:textId="77777777" w:rsidTr="00BB783C">
        <w:trPr>
          <w:cantSplit/>
          <w:jc w:val="center"/>
        </w:trPr>
        <w:tc>
          <w:tcPr>
            <w:tcW w:w="2915" w:type="dxa"/>
            <w:shd w:val="clear" w:color="auto" w:fill="FFFFFF"/>
            <w:tcMar>
              <w:top w:w="0" w:type="dxa"/>
              <w:left w:w="0" w:type="dxa"/>
              <w:bottom w:w="0" w:type="dxa"/>
              <w:right w:w="0" w:type="dxa"/>
            </w:tcMar>
          </w:tcPr>
          <w:p w14:paraId="4D0B2863"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190 (1.0%)</w:t>
            </w:r>
          </w:p>
        </w:tc>
      </w:tr>
      <w:tr w:rsidR="005572A9" w:rsidRPr="00A40263" w14:paraId="6F05C346" w14:textId="77777777" w:rsidTr="00BB783C">
        <w:trPr>
          <w:cantSplit/>
          <w:jc w:val="center"/>
        </w:trPr>
        <w:tc>
          <w:tcPr>
            <w:tcW w:w="2915" w:type="dxa"/>
            <w:shd w:val="clear" w:color="auto" w:fill="FFFFFF"/>
            <w:tcMar>
              <w:top w:w="0" w:type="dxa"/>
              <w:left w:w="0" w:type="dxa"/>
              <w:bottom w:w="0" w:type="dxa"/>
              <w:right w:w="0" w:type="dxa"/>
            </w:tcMar>
          </w:tcPr>
          <w:p w14:paraId="0947219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943 (4.9%)</w:t>
            </w:r>
          </w:p>
        </w:tc>
      </w:tr>
      <w:tr w:rsidR="005572A9" w:rsidRPr="00A40263" w14:paraId="27315489" w14:textId="77777777" w:rsidTr="00BB783C">
        <w:trPr>
          <w:cantSplit/>
          <w:jc w:val="center"/>
        </w:trPr>
        <w:tc>
          <w:tcPr>
            <w:tcW w:w="2915" w:type="dxa"/>
            <w:shd w:val="clear" w:color="auto" w:fill="FFFFFF"/>
            <w:tcMar>
              <w:top w:w="0" w:type="dxa"/>
              <w:left w:w="0" w:type="dxa"/>
              <w:bottom w:w="0" w:type="dxa"/>
              <w:right w:w="0" w:type="dxa"/>
            </w:tcMar>
          </w:tcPr>
          <w:p w14:paraId="4B213B1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111 (0.6%)</w:t>
            </w:r>
          </w:p>
        </w:tc>
      </w:tr>
      <w:tr w:rsidR="005572A9" w:rsidRPr="00A40263" w14:paraId="430D4542" w14:textId="77777777" w:rsidTr="00BB783C">
        <w:trPr>
          <w:cantSplit/>
          <w:jc w:val="center"/>
        </w:trPr>
        <w:tc>
          <w:tcPr>
            <w:tcW w:w="2915" w:type="dxa"/>
            <w:shd w:val="clear" w:color="auto" w:fill="FFFFFF"/>
            <w:tcMar>
              <w:top w:w="0" w:type="dxa"/>
              <w:left w:w="0" w:type="dxa"/>
              <w:bottom w:w="0" w:type="dxa"/>
              <w:right w:w="0" w:type="dxa"/>
            </w:tcMar>
          </w:tcPr>
          <w:p w14:paraId="2A84D6A0"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780FE12" w14:textId="77777777" w:rsidTr="00BB783C">
        <w:trPr>
          <w:cantSplit/>
          <w:jc w:val="center"/>
        </w:trPr>
        <w:tc>
          <w:tcPr>
            <w:tcW w:w="2915" w:type="dxa"/>
            <w:shd w:val="clear" w:color="auto" w:fill="FFFFFF"/>
            <w:tcMar>
              <w:top w:w="0" w:type="dxa"/>
              <w:left w:w="0" w:type="dxa"/>
              <w:bottom w:w="0" w:type="dxa"/>
              <w:right w:w="0" w:type="dxa"/>
            </w:tcMar>
          </w:tcPr>
          <w:p w14:paraId="6F26D13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11,747 (61%)</w:t>
            </w:r>
          </w:p>
        </w:tc>
      </w:tr>
      <w:tr w:rsidR="005572A9" w:rsidRPr="00A40263" w14:paraId="0D2B82C1" w14:textId="77777777" w:rsidTr="00BB783C">
        <w:trPr>
          <w:cantSplit/>
          <w:jc w:val="center"/>
        </w:trPr>
        <w:tc>
          <w:tcPr>
            <w:tcW w:w="2915" w:type="dxa"/>
            <w:shd w:val="clear" w:color="auto" w:fill="FFFFFF"/>
            <w:tcMar>
              <w:top w:w="0" w:type="dxa"/>
              <w:left w:w="0" w:type="dxa"/>
              <w:bottom w:w="0" w:type="dxa"/>
              <w:right w:w="0" w:type="dxa"/>
            </w:tcMar>
          </w:tcPr>
          <w:p w14:paraId="7A9FA5B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2,270 (12%)</w:t>
            </w:r>
          </w:p>
        </w:tc>
      </w:tr>
      <w:tr w:rsidR="005572A9" w:rsidRPr="00A40263" w14:paraId="7963F48A" w14:textId="77777777" w:rsidTr="00BB783C">
        <w:trPr>
          <w:cantSplit/>
          <w:jc w:val="center"/>
        </w:trPr>
        <w:tc>
          <w:tcPr>
            <w:tcW w:w="2915" w:type="dxa"/>
            <w:shd w:val="clear" w:color="auto" w:fill="FFFFFF"/>
            <w:tcMar>
              <w:top w:w="0" w:type="dxa"/>
              <w:left w:w="0" w:type="dxa"/>
              <w:bottom w:w="0" w:type="dxa"/>
              <w:right w:w="0" w:type="dxa"/>
            </w:tcMar>
          </w:tcPr>
          <w:p w14:paraId="5943D0F9" w14:textId="57E80C19" w:rsidR="005572A9" w:rsidRPr="006E60E3" w:rsidRDefault="006D7459" w:rsidP="00BB783C">
            <w:pPr>
              <w:spacing w:before="100" w:after="100" w:line="240" w:lineRule="auto"/>
              <w:ind w:left="300" w:right="100"/>
              <w:rPr>
                <w:sz w:val="18"/>
                <w:szCs w:val="18"/>
              </w:rPr>
            </w:pPr>
            <w:r>
              <w:rPr>
                <w:rFonts w:eastAsia="Arial"/>
                <w:color w:val="000000"/>
                <w:sz w:val="18"/>
                <w:szCs w:val="18"/>
              </w:rPr>
              <w:t>Widowed</w:t>
            </w:r>
          </w:p>
        </w:tc>
        <w:tc>
          <w:tcPr>
            <w:tcW w:w="2312" w:type="dxa"/>
            <w:shd w:val="clear" w:color="auto" w:fill="FFFFFF"/>
            <w:tcMar>
              <w:top w:w="0" w:type="dxa"/>
              <w:left w:w="0" w:type="dxa"/>
              <w:bottom w:w="0" w:type="dxa"/>
              <w:right w:w="0" w:type="dxa"/>
            </w:tcMar>
            <w:vAlign w:val="center"/>
          </w:tcPr>
          <w:p w14:paraId="19B4B6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3,498 (18%)</w:t>
            </w:r>
          </w:p>
        </w:tc>
      </w:tr>
      <w:tr w:rsidR="005572A9" w:rsidRPr="00A40263" w14:paraId="1EBDB0F0" w14:textId="77777777" w:rsidTr="00BB783C">
        <w:trPr>
          <w:cantSplit/>
          <w:jc w:val="center"/>
        </w:trPr>
        <w:tc>
          <w:tcPr>
            <w:tcW w:w="2915" w:type="dxa"/>
            <w:shd w:val="clear" w:color="auto" w:fill="FFFFFF"/>
            <w:tcMar>
              <w:top w:w="0" w:type="dxa"/>
              <w:left w:w="0" w:type="dxa"/>
              <w:bottom w:w="0" w:type="dxa"/>
              <w:right w:w="0" w:type="dxa"/>
            </w:tcMar>
          </w:tcPr>
          <w:p w14:paraId="0AA93B8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1,783 (9.2%)</w:t>
            </w:r>
          </w:p>
        </w:tc>
      </w:tr>
      <w:tr w:rsidR="005572A9" w:rsidRPr="00A40263" w14:paraId="3BC781B9" w14:textId="77777777" w:rsidTr="00BB783C">
        <w:trPr>
          <w:cantSplit/>
          <w:jc w:val="center"/>
        </w:trPr>
        <w:tc>
          <w:tcPr>
            <w:tcW w:w="2915" w:type="dxa"/>
            <w:shd w:val="clear" w:color="auto" w:fill="FFFFFF"/>
            <w:tcMar>
              <w:top w:w="0" w:type="dxa"/>
              <w:left w:w="0" w:type="dxa"/>
              <w:bottom w:w="0" w:type="dxa"/>
              <w:right w:w="0" w:type="dxa"/>
            </w:tcMar>
          </w:tcPr>
          <w:p w14:paraId="6E39BA6E" w14:textId="2EA083FF" w:rsidR="005572A9" w:rsidRPr="006E60E3" w:rsidRDefault="007C564A" w:rsidP="00BB783C">
            <w:pPr>
              <w:spacing w:before="100" w:after="100" w:line="240" w:lineRule="auto"/>
              <w:ind w:left="100" w:right="100"/>
              <w:rPr>
                <w:sz w:val="18"/>
                <w:szCs w:val="18"/>
              </w:rPr>
            </w:pPr>
            <w:r>
              <w:rPr>
                <w:rFonts w:eastAsia="Arial"/>
                <w:b/>
                <w:color w:val="000000"/>
                <w:sz w:val="18"/>
                <w:szCs w:val="18"/>
              </w:rPr>
              <w:t>Last reported p</w:t>
            </w:r>
            <w:r w:rsidR="005572A9" w:rsidRPr="006E60E3">
              <w:rPr>
                <w:rFonts w:eastAsia="Arial"/>
                <w:b/>
                <w:color w:val="000000"/>
                <w:sz w:val="18"/>
                <w:szCs w:val="18"/>
              </w:rPr>
              <w:t>lace of residence</w:t>
            </w:r>
          </w:p>
        </w:tc>
        <w:tc>
          <w:tcPr>
            <w:tcW w:w="2312" w:type="dxa"/>
            <w:shd w:val="clear" w:color="auto" w:fill="FFFFFF"/>
            <w:tcMar>
              <w:top w:w="0" w:type="dxa"/>
              <w:left w:w="0" w:type="dxa"/>
              <w:bottom w:w="0" w:type="dxa"/>
              <w:right w:w="0" w:type="dxa"/>
            </w:tcMar>
            <w:vAlign w:val="center"/>
          </w:tcPr>
          <w:p w14:paraId="37B20699"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B5516DE" w14:textId="77777777" w:rsidTr="00BB783C">
        <w:trPr>
          <w:cantSplit/>
          <w:jc w:val="center"/>
        </w:trPr>
        <w:tc>
          <w:tcPr>
            <w:tcW w:w="2915" w:type="dxa"/>
            <w:shd w:val="clear" w:color="auto" w:fill="FFFFFF"/>
            <w:tcMar>
              <w:top w:w="0" w:type="dxa"/>
              <w:left w:w="0" w:type="dxa"/>
              <w:bottom w:w="0" w:type="dxa"/>
              <w:right w:w="0" w:type="dxa"/>
            </w:tcMar>
          </w:tcPr>
          <w:p w14:paraId="6FC86D1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1,552 (8.0%)</w:t>
            </w:r>
          </w:p>
        </w:tc>
      </w:tr>
      <w:tr w:rsidR="005572A9" w:rsidRPr="00A40263" w14:paraId="1AB07C93" w14:textId="77777777" w:rsidTr="00BB783C">
        <w:trPr>
          <w:cantSplit/>
          <w:jc w:val="center"/>
        </w:trPr>
        <w:tc>
          <w:tcPr>
            <w:tcW w:w="2915" w:type="dxa"/>
            <w:shd w:val="clear" w:color="auto" w:fill="FFFFFF"/>
            <w:tcMar>
              <w:top w:w="0" w:type="dxa"/>
              <w:left w:w="0" w:type="dxa"/>
              <w:bottom w:w="0" w:type="dxa"/>
              <w:right w:w="0" w:type="dxa"/>
            </w:tcMar>
          </w:tcPr>
          <w:p w14:paraId="2A5B08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7,795 (40%)</w:t>
            </w:r>
          </w:p>
        </w:tc>
      </w:tr>
      <w:tr w:rsidR="005572A9" w:rsidRPr="00A40263" w14:paraId="099924DF" w14:textId="77777777" w:rsidTr="00BB783C">
        <w:trPr>
          <w:cantSplit/>
          <w:jc w:val="center"/>
        </w:trPr>
        <w:tc>
          <w:tcPr>
            <w:tcW w:w="2915" w:type="dxa"/>
            <w:shd w:val="clear" w:color="auto" w:fill="FFFFFF"/>
            <w:tcMar>
              <w:top w:w="0" w:type="dxa"/>
              <w:left w:w="0" w:type="dxa"/>
              <w:bottom w:w="0" w:type="dxa"/>
              <w:right w:w="0" w:type="dxa"/>
            </w:tcMar>
          </w:tcPr>
          <w:p w14:paraId="7FA7E36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9,946 (52%)</w:t>
            </w:r>
          </w:p>
        </w:tc>
      </w:tr>
      <w:tr w:rsidR="005572A9" w:rsidRPr="00A40263" w14:paraId="17BA0699" w14:textId="77777777" w:rsidTr="00BB783C">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 (&lt;0.1%)</w:t>
            </w:r>
          </w:p>
        </w:tc>
      </w:tr>
      <w:tr w:rsidR="005572A9" w:rsidRPr="00A40263" w14:paraId="321E473A" w14:textId="77777777" w:rsidTr="00BB783C">
        <w:trPr>
          <w:cantSplit/>
          <w:jc w:val="center"/>
        </w:trPr>
        <w:tc>
          <w:tcPr>
            <w:tcW w:w="9559" w:type="dxa"/>
            <w:gridSpan w:val="4"/>
            <w:shd w:val="clear" w:color="auto" w:fill="FFFFFF"/>
            <w:tcMar>
              <w:top w:w="0" w:type="dxa"/>
              <w:left w:w="0" w:type="dxa"/>
              <w:bottom w:w="0" w:type="dxa"/>
              <w:right w:w="0" w:type="dxa"/>
            </w:tcMar>
            <w:vAlign w:val="center"/>
          </w:tcPr>
          <w:p w14:paraId="569BCD42" w14:textId="6338A837" w:rsidR="005572A9" w:rsidRPr="006E60E3" w:rsidRDefault="0032512E" w:rsidP="00BB783C">
            <w:pPr>
              <w:spacing w:before="100" w:after="100" w:line="240" w:lineRule="auto"/>
              <w:ind w:left="100" w:right="100"/>
              <w:rPr>
                <w:sz w:val="18"/>
                <w:szCs w:val="18"/>
              </w:rPr>
            </w:pPr>
            <w:proofErr w:type="spellStart"/>
            <w:r>
              <w:rPr>
                <w:rFonts w:eastAsia="Arial"/>
                <w:color w:val="000000"/>
                <w:sz w:val="18"/>
                <w:szCs w:val="18"/>
                <w:vertAlign w:val="superscript"/>
              </w:rPr>
              <w:t>a</w:t>
            </w:r>
            <w:r w:rsidR="005572A9" w:rsidRPr="006E60E3">
              <w:rPr>
                <w:rFonts w:eastAsia="Arial"/>
                <w:color w:val="000000"/>
                <w:sz w:val="18"/>
                <w:szCs w:val="18"/>
              </w:rPr>
              <w:t>Mean</w:t>
            </w:r>
            <w:proofErr w:type="spellEnd"/>
            <w:r w:rsidR="005572A9" w:rsidRPr="006E60E3">
              <w:rPr>
                <w:rFonts w:eastAsia="Arial"/>
                <w:color w:val="000000"/>
                <w:sz w:val="18"/>
                <w:szCs w:val="18"/>
              </w:rPr>
              <w:t xml:space="preserve"> (SD); n (%)</w:t>
            </w:r>
          </w:p>
        </w:tc>
      </w:tr>
    </w:tbl>
    <w:p w14:paraId="4E9F4546" w14:textId="41FF202F" w:rsidR="005572A9" w:rsidRDefault="005572A9" w:rsidP="005572A9">
      <w:pPr>
        <w:rPr>
          <w:color w:val="000000" w:themeColor="text1"/>
        </w:rPr>
      </w:pPr>
      <w:r w:rsidRPr="00BE40FA">
        <w:rPr>
          <w:b/>
          <w:color w:val="000000" w:themeColor="text1"/>
        </w:rPr>
        <w:lastRenderedPageBreak/>
        <w:t xml:space="preserve">Table 2. </w:t>
      </w:r>
      <w:r w:rsidRPr="00BE40FA">
        <w:rPr>
          <w:bCs/>
          <w:color w:val="000000" w:themeColor="text1"/>
        </w:rPr>
        <w:t xml:space="preserve">Summary of </w:t>
      </w:r>
      <w:r>
        <w:rPr>
          <w:bCs/>
          <w:color w:val="000000" w:themeColor="text1"/>
        </w:rPr>
        <w:t xml:space="preserve">5-year average </w:t>
      </w:r>
      <w:r w:rsidRPr="00BE40FA">
        <w:rPr>
          <w:bCs/>
          <w:color w:val="000000" w:themeColor="text1"/>
        </w:rPr>
        <w:t>pollutant concentrations</w:t>
      </w:r>
      <w:r>
        <w:rPr>
          <w:bCs/>
          <w:color w:val="000000" w:themeColor="text1"/>
        </w:rPr>
        <w:t xml:space="preserve"> (all in </w:t>
      </w:r>
      <w:r>
        <w:rPr>
          <w:bCs/>
          <w:color w:val="000000" w:themeColor="text1"/>
          <w:lang w:val="el-GR"/>
        </w:rPr>
        <w:t>μ</w:t>
      </w:r>
      <w:r>
        <w:rPr>
          <w:bCs/>
          <w:color w:val="000000" w:themeColor="text1"/>
        </w:rPr>
        <w:t>g/m</w:t>
      </w:r>
      <w:r w:rsidRPr="00127B8A">
        <w:rPr>
          <w:bCs/>
          <w:color w:val="000000" w:themeColor="text1"/>
          <w:vertAlign w:val="superscript"/>
        </w:rPr>
        <w:t>3</w:t>
      </w:r>
      <w:r>
        <w:rPr>
          <w:bCs/>
          <w:color w:val="000000" w:themeColor="text1"/>
        </w:rPr>
        <w:t>)</w:t>
      </w:r>
      <w:r>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5572A9" w:rsidRPr="009C4CB7" w14:paraId="6EA5947B" w14:textId="77777777" w:rsidTr="00BB783C">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77777777" w:rsidR="005572A9" w:rsidRPr="009C4CB7" w:rsidRDefault="005572A9" w:rsidP="00BB783C">
            <w:pPr>
              <w:spacing w:before="40" w:after="40" w:line="240" w:lineRule="auto"/>
              <w:ind w:left="100" w:right="100"/>
              <w:rPr>
                <w:sz w:val="18"/>
                <w:szCs w:val="18"/>
              </w:rPr>
            </w:pPr>
            <w:r w:rsidRPr="009C4CB7">
              <w:rPr>
                <w:rFonts w:eastAsia="Arial"/>
                <w:color w:val="000000"/>
                <w:sz w:val="18"/>
                <w:szCs w:val="18"/>
              </w:rPr>
              <w:t>Pollutant</w:t>
            </w:r>
            <w:r>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7895539E"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Overall, N = 23,232</w:t>
            </w:r>
            <w:r w:rsidR="00100853">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739CF54C"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Case, N = 3,934</w:t>
            </w:r>
            <w:r w:rsidR="00100853">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62F7D008"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Control, N = 19,298</w:t>
            </w:r>
            <w:r w:rsidR="00100853">
              <w:rPr>
                <w:rFonts w:eastAsia="Arial"/>
                <w:color w:val="000000"/>
                <w:sz w:val="18"/>
                <w:szCs w:val="18"/>
                <w:vertAlign w:val="superscript"/>
              </w:rPr>
              <w:t>a</w:t>
            </w:r>
          </w:p>
        </w:tc>
      </w:tr>
      <w:tr w:rsidR="005572A9" w:rsidRPr="009C4CB7" w14:paraId="70A6D33D" w14:textId="77777777" w:rsidTr="00BB783C">
        <w:trPr>
          <w:cantSplit/>
          <w:jc w:val="center"/>
        </w:trPr>
        <w:tc>
          <w:tcPr>
            <w:tcW w:w="1267" w:type="dxa"/>
            <w:shd w:val="clear" w:color="auto" w:fill="FFFFFF"/>
            <w:tcMar>
              <w:top w:w="0" w:type="dxa"/>
              <w:left w:w="0" w:type="dxa"/>
              <w:bottom w:w="0" w:type="dxa"/>
              <w:right w:w="0" w:type="dxa"/>
            </w:tcMar>
          </w:tcPr>
          <w:p w14:paraId="613E19B5"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266D2B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4530FCB6"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035BB7C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r>
      <w:tr w:rsidR="005572A9" w:rsidRPr="009C4CB7" w14:paraId="07E1CBC8" w14:textId="77777777" w:rsidTr="00BB783C">
        <w:trPr>
          <w:cantSplit/>
          <w:jc w:val="center"/>
        </w:trPr>
        <w:tc>
          <w:tcPr>
            <w:tcW w:w="1267" w:type="dxa"/>
            <w:shd w:val="clear" w:color="auto" w:fill="FFFFFF"/>
            <w:tcMar>
              <w:top w:w="0" w:type="dxa"/>
              <w:left w:w="0" w:type="dxa"/>
              <w:bottom w:w="0" w:type="dxa"/>
              <w:right w:w="0" w:type="dxa"/>
            </w:tcMar>
          </w:tcPr>
          <w:p w14:paraId="4B02CBF6"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45577F7F"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C310E4"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7E6BC7E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237 (105)</w:t>
            </w:r>
          </w:p>
        </w:tc>
      </w:tr>
      <w:tr w:rsidR="005572A9" w:rsidRPr="009C4CB7" w14:paraId="02C1F679" w14:textId="77777777" w:rsidTr="00BB783C">
        <w:trPr>
          <w:cantSplit/>
          <w:jc w:val="center"/>
        </w:trPr>
        <w:tc>
          <w:tcPr>
            <w:tcW w:w="1267" w:type="dxa"/>
            <w:shd w:val="clear" w:color="auto" w:fill="FFFFFF"/>
            <w:tcMar>
              <w:top w:w="0" w:type="dxa"/>
              <w:left w:w="0" w:type="dxa"/>
              <w:bottom w:w="0" w:type="dxa"/>
              <w:right w:w="0" w:type="dxa"/>
            </w:tcMar>
          </w:tcPr>
          <w:p w14:paraId="7C5374B8"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8B1B87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44FEB6B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7AB4BCF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r>
      <w:tr w:rsidR="003C2E88" w:rsidRPr="009C4CB7" w14:paraId="3988FE85" w14:textId="77777777" w:rsidTr="00BB783C">
        <w:trPr>
          <w:cantSplit/>
          <w:jc w:val="center"/>
        </w:trPr>
        <w:tc>
          <w:tcPr>
            <w:tcW w:w="1267" w:type="dxa"/>
            <w:shd w:val="clear" w:color="auto" w:fill="FFFFFF"/>
            <w:tcMar>
              <w:top w:w="0" w:type="dxa"/>
              <w:left w:w="0" w:type="dxa"/>
              <w:bottom w:w="0" w:type="dxa"/>
              <w:right w:w="0" w:type="dxa"/>
            </w:tcMar>
          </w:tcPr>
          <w:p w14:paraId="66192FFC" w14:textId="0F7173CF" w:rsidR="003C2E88" w:rsidRPr="00B25C43" w:rsidRDefault="003C2E88" w:rsidP="003C2E88">
            <w:pPr>
              <w:spacing w:before="100" w:after="100" w:line="240" w:lineRule="auto"/>
              <w:ind w:left="100" w:right="100"/>
              <w:rPr>
                <w:sz w:val="18"/>
                <w:szCs w:val="18"/>
              </w:rPr>
            </w:pPr>
            <w:r w:rsidRPr="00B25C43">
              <w:rPr>
                <w:rFonts w:eastAsia="Arial"/>
                <w:b/>
                <w:color w:val="000000"/>
                <w:sz w:val="18"/>
                <w:szCs w:val="18"/>
              </w:rPr>
              <w:t>non-EC PM2</w:t>
            </w:r>
            <w:r w:rsidRPr="003A344D">
              <w:rPr>
                <w:rFonts w:eastAsia="Arial"/>
                <w:b/>
                <w:color w:val="000000"/>
                <w:sz w:val="16"/>
                <w:szCs w:val="16"/>
              </w:rPr>
              <w:t>.5</w:t>
            </w:r>
          </w:p>
        </w:tc>
        <w:tc>
          <w:tcPr>
            <w:tcW w:w="2312" w:type="dxa"/>
            <w:shd w:val="clear" w:color="auto" w:fill="FFFFFF"/>
            <w:tcMar>
              <w:top w:w="0" w:type="dxa"/>
              <w:left w:w="0" w:type="dxa"/>
              <w:bottom w:w="0" w:type="dxa"/>
              <w:right w:w="0" w:type="dxa"/>
            </w:tcMar>
            <w:vAlign w:val="center"/>
          </w:tcPr>
          <w:p w14:paraId="6F52C0F2" w14:textId="28DC844B"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c>
          <w:tcPr>
            <w:tcW w:w="2007" w:type="dxa"/>
            <w:shd w:val="clear" w:color="auto" w:fill="FFFFFF"/>
            <w:tcMar>
              <w:top w:w="0" w:type="dxa"/>
              <w:left w:w="0" w:type="dxa"/>
              <w:bottom w:w="0" w:type="dxa"/>
              <w:right w:w="0" w:type="dxa"/>
            </w:tcMar>
            <w:vAlign w:val="center"/>
          </w:tcPr>
          <w:p w14:paraId="54C0F20F" w14:textId="6328AFCD"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11.78 (2.41)</w:t>
            </w:r>
          </w:p>
        </w:tc>
        <w:tc>
          <w:tcPr>
            <w:tcW w:w="2325" w:type="dxa"/>
            <w:shd w:val="clear" w:color="auto" w:fill="FFFFFF"/>
            <w:tcMar>
              <w:top w:w="0" w:type="dxa"/>
              <w:left w:w="0" w:type="dxa"/>
              <w:bottom w:w="0" w:type="dxa"/>
              <w:right w:w="0" w:type="dxa"/>
            </w:tcMar>
            <w:vAlign w:val="center"/>
          </w:tcPr>
          <w:p w14:paraId="091303E4" w14:textId="6BD64505"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r>
      <w:tr w:rsidR="005572A9" w:rsidRPr="009C4CB7" w14:paraId="07727BB6" w14:textId="77777777" w:rsidTr="00BB783C">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7991319"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O</w:t>
            </w:r>
            <w:r w:rsidRPr="00127B8A">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67E9D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62737F10"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03DE6FC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52.0 (6.0)</w:t>
            </w:r>
          </w:p>
        </w:tc>
      </w:tr>
      <w:tr w:rsidR="005572A9" w:rsidRPr="009C4CB7" w14:paraId="0B677459" w14:textId="77777777" w:rsidTr="00BB783C">
        <w:trPr>
          <w:cantSplit/>
          <w:jc w:val="center"/>
        </w:trPr>
        <w:tc>
          <w:tcPr>
            <w:tcW w:w="7911" w:type="dxa"/>
            <w:gridSpan w:val="4"/>
            <w:shd w:val="clear" w:color="auto" w:fill="FFFFFF"/>
            <w:tcMar>
              <w:top w:w="0" w:type="dxa"/>
              <w:left w:w="0" w:type="dxa"/>
              <w:bottom w:w="0" w:type="dxa"/>
              <w:right w:w="0" w:type="dxa"/>
            </w:tcMar>
            <w:vAlign w:val="center"/>
          </w:tcPr>
          <w:p w14:paraId="4E00AFDC" w14:textId="384CFA62" w:rsidR="005572A9" w:rsidRPr="009C4CB7" w:rsidRDefault="00100853" w:rsidP="00BB783C">
            <w:pPr>
              <w:spacing w:before="100" w:after="100" w:line="240" w:lineRule="auto"/>
              <w:ind w:left="100" w:right="100"/>
              <w:rPr>
                <w:sz w:val="18"/>
                <w:szCs w:val="18"/>
              </w:rPr>
            </w:pPr>
            <w:proofErr w:type="spellStart"/>
            <w:r>
              <w:rPr>
                <w:rFonts w:eastAsia="Arial"/>
                <w:color w:val="000000"/>
                <w:sz w:val="18"/>
                <w:szCs w:val="18"/>
                <w:vertAlign w:val="superscript"/>
              </w:rPr>
              <w:t>a</w:t>
            </w:r>
            <w:r w:rsidR="005572A9" w:rsidRPr="009C4CB7">
              <w:rPr>
                <w:rFonts w:eastAsia="Arial"/>
                <w:color w:val="000000"/>
                <w:sz w:val="18"/>
                <w:szCs w:val="18"/>
              </w:rPr>
              <w:t>Mean</w:t>
            </w:r>
            <w:proofErr w:type="spellEnd"/>
            <w:r w:rsidR="005572A9" w:rsidRPr="009C4CB7">
              <w:rPr>
                <w:rFonts w:eastAsia="Arial"/>
                <w:color w:val="000000"/>
                <w:sz w:val="18"/>
                <w:szCs w:val="18"/>
              </w:rPr>
              <w:t xml:space="preserve"> (SD)</w:t>
            </w:r>
          </w:p>
        </w:tc>
      </w:tr>
    </w:tbl>
    <w:p w14:paraId="068015F0" w14:textId="77777777" w:rsidR="00A4070E" w:rsidRDefault="00A4070E" w:rsidP="005572A9">
      <w:pPr>
        <w:rPr>
          <w:b/>
          <w:bCs/>
          <w:color w:val="000000" w:themeColor="text1"/>
        </w:rPr>
        <w:sectPr w:rsidR="00A4070E" w:rsidSect="000E6C97">
          <w:headerReference w:type="default" r:id="rId8"/>
          <w:footerReference w:type="default" r:id="rId9"/>
          <w:pgSz w:w="12240" w:h="15840"/>
          <w:pgMar w:top="1440" w:right="1440" w:bottom="1440" w:left="1440" w:header="0" w:footer="720" w:gutter="0"/>
          <w:lnNumType w:countBy="1" w:restart="continuous"/>
          <w:cols w:space="720"/>
          <w:formProt w:val="0"/>
          <w:docGrid w:linePitch="360"/>
          <w:sectPrChange w:id="430" w:author="Parks, Robbie M" w:date="2022-04-26T11:45:00Z">
            <w:sectPr w:rsidR="00A4070E" w:rsidSect="000E6C97">
              <w:pgMar w:top="1440" w:right="1440" w:bottom="1440" w:left="1440" w:header="0" w:footer="720" w:gutter="0"/>
              <w:lnNumType w:countBy="0" w:restart="newPage"/>
            </w:sectPr>
          </w:sectPrChange>
        </w:sectPr>
      </w:pPr>
    </w:p>
    <w:p w14:paraId="1D4B80D8" w14:textId="35484709" w:rsidR="00984243" w:rsidRPr="00984243" w:rsidRDefault="00984243" w:rsidP="00670539">
      <w:pPr>
        <w:jc w:val="both"/>
        <w:rPr>
          <w:b/>
          <w:bCs/>
          <w:color w:val="000000" w:themeColor="text1"/>
        </w:rPr>
        <w:pPrChange w:id="431" w:author="Parks, Robbie M" w:date="2022-04-26T11:45:00Z">
          <w:pPr/>
        </w:pPrChange>
      </w:pPr>
      <w:r>
        <w:rPr>
          <w:b/>
          <w:bCs/>
          <w:color w:val="000000" w:themeColor="text1"/>
        </w:rPr>
        <w:lastRenderedPageBreak/>
        <w:t>Figure Captions</w:t>
      </w:r>
    </w:p>
    <w:p w14:paraId="4EF5D41E" w14:textId="77777777" w:rsidR="00984243" w:rsidRDefault="00984243" w:rsidP="00670539">
      <w:pPr>
        <w:jc w:val="both"/>
        <w:rPr>
          <w:b/>
          <w:bCs/>
          <w:color w:val="000000" w:themeColor="text1"/>
        </w:rPr>
        <w:pPrChange w:id="432" w:author="Parks, Robbie M" w:date="2022-04-26T11:45:00Z">
          <w:pPr/>
        </w:pPrChange>
      </w:pPr>
    </w:p>
    <w:p w14:paraId="53753560" w14:textId="7B9DE355" w:rsidR="00465B62" w:rsidRDefault="005572A9" w:rsidP="00670539">
      <w:pPr>
        <w:jc w:val="both"/>
        <w:rPr>
          <w:b/>
          <w:bCs/>
          <w:color w:val="000000" w:themeColor="text1"/>
        </w:rPr>
        <w:pPrChange w:id="433" w:author="Parks, Robbie M" w:date="2022-04-26T11:45:00Z">
          <w:pPr/>
        </w:pPrChange>
      </w:pPr>
      <w:r w:rsidRPr="00BE40FA">
        <w:rPr>
          <w:b/>
          <w:bCs/>
          <w:color w:val="000000" w:themeColor="text1"/>
        </w:rPr>
        <w:t>Figure 1</w:t>
      </w:r>
      <w:r w:rsidRPr="00BE40FA">
        <w:rPr>
          <w:color w:val="000000" w:themeColor="text1"/>
        </w:rPr>
        <w:t>.</w:t>
      </w:r>
      <w:r>
        <w:rPr>
          <w:color w:val="000000" w:themeColor="text1"/>
        </w:rPr>
        <w:t xml:space="preserve"> Spearman</w:t>
      </w:r>
      <w:r w:rsidRPr="00BE40FA">
        <w:rPr>
          <w:b/>
          <w:bCs/>
          <w:color w:val="000000" w:themeColor="text1"/>
        </w:rPr>
        <w:t xml:space="preserve"> </w:t>
      </w:r>
      <w:r>
        <w:rPr>
          <w:bCs/>
        </w:rPr>
        <w:t>c</w:t>
      </w:r>
      <w:r w:rsidRPr="00BE40FA">
        <w:rPr>
          <w:bCs/>
        </w:rPr>
        <w:t xml:space="preserve">orrelation </w:t>
      </w:r>
      <w:r>
        <w:rPr>
          <w:bCs/>
        </w:rPr>
        <w:t xml:space="preserve">of </w:t>
      </w:r>
      <w:del w:id="434" w:author="Parks, Robbie M" w:date="2022-04-26T11:45:00Z">
        <w:r>
          <w:rPr>
            <w:bCs/>
          </w:rPr>
          <w:delText>5</w:delText>
        </w:r>
      </w:del>
      <w:ins w:id="435" w:author="Parks, Robbie M" w:date="2022-04-26T11:45:00Z">
        <w:r w:rsidR="00557887">
          <w:rPr>
            <w:bCs/>
          </w:rPr>
          <w:t xml:space="preserve">1,- </w:t>
        </w:r>
        <w:r>
          <w:rPr>
            <w:bCs/>
          </w:rPr>
          <w:t>5-</w:t>
        </w:r>
        <w:r w:rsidR="00557887">
          <w:rPr>
            <w:bCs/>
          </w:rPr>
          <w:t>, and 10</w:t>
        </w:r>
      </w:ins>
      <w:r w:rsidR="00557887">
        <w:rPr>
          <w:bCs/>
        </w:rPr>
        <w:t>-</w:t>
      </w:r>
      <w:r>
        <w:rPr>
          <w:bCs/>
        </w:rPr>
        <w:t>year average pollutant concentrations</w:t>
      </w:r>
      <w:r w:rsidRPr="00BE40FA">
        <w:rPr>
          <w:bCs/>
        </w:rPr>
        <w:t>.</w:t>
      </w:r>
    </w:p>
    <w:p w14:paraId="414EFA1C" w14:textId="77777777" w:rsidR="00465B62" w:rsidRDefault="00465B62" w:rsidP="00670539">
      <w:pPr>
        <w:jc w:val="both"/>
        <w:rPr>
          <w:b/>
          <w:bCs/>
          <w:color w:val="000000" w:themeColor="text1"/>
        </w:rPr>
        <w:pPrChange w:id="436" w:author="Parks, Robbie M" w:date="2022-04-26T11:45:00Z">
          <w:pPr/>
        </w:pPrChange>
      </w:pPr>
    </w:p>
    <w:p w14:paraId="2CB3CE13" w14:textId="31913B46" w:rsidR="005572A9" w:rsidRPr="00EE472E" w:rsidRDefault="005572A9" w:rsidP="00670539">
      <w:pPr>
        <w:jc w:val="both"/>
        <w:rPr>
          <w:bCs/>
        </w:rPr>
        <w:pPrChange w:id="437" w:author="Parks, Robbie M" w:date="2022-04-26T11:45:00Z">
          <w:pPr/>
        </w:pPrChange>
      </w:pPr>
      <w:r w:rsidRPr="00BE40FA">
        <w:rPr>
          <w:b/>
          <w:bCs/>
          <w:color w:val="000000" w:themeColor="text1"/>
        </w:rPr>
        <w:t>Figure 2</w:t>
      </w:r>
      <w:r w:rsidRPr="00BE40FA">
        <w:rPr>
          <w:color w:val="000000" w:themeColor="text1"/>
        </w:rPr>
        <w:t xml:space="preserve">. </w:t>
      </w:r>
      <w:r>
        <w:rPr>
          <w:bCs/>
        </w:rPr>
        <w:t xml:space="preserve">Percentage change in odds of ALS diagnosis per 1-, 5- and 10-year average standard deviation </w:t>
      </w:r>
      <w:ins w:id="438" w:author="Parks, Robbie M" w:date="2022-04-26T11:45:00Z">
        <w:r w:rsidR="00FD6489">
          <w:rPr>
            <w:bCs/>
          </w:rPr>
          <w:t xml:space="preserve">(SD) </w:t>
        </w:r>
      </w:ins>
      <w:r>
        <w:rPr>
          <w:bCs/>
        </w:rPr>
        <w:t>increase for each pollutant</w:t>
      </w:r>
      <w:r w:rsidR="003E1E3E">
        <w:rPr>
          <w:bCs/>
        </w:rPr>
        <w:t>. Results are from the Bayesian hierarchical model including each of EC, NO</w:t>
      </w:r>
      <w:r w:rsidR="003E1E3E" w:rsidRPr="003E1E3E">
        <w:rPr>
          <w:bCs/>
          <w:vertAlign w:val="subscript"/>
        </w:rPr>
        <w:t>x</w:t>
      </w:r>
      <w:r w:rsidR="003E1E3E">
        <w:rPr>
          <w:bCs/>
        </w:rPr>
        <w:t xml:space="preserve">, CO, and </w:t>
      </w:r>
      <w:r w:rsidR="00E821E9">
        <w:rPr>
          <w:bCs/>
        </w:rPr>
        <w:t xml:space="preserve">non-EC </w:t>
      </w:r>
      <w:r w:rsidR="003E1E3E">
        <w:rPr>
          <w:bCs/>
        </w:rPr>
        <w:t>PM</w:t>
      </w:r>
      <w:r w:rsidR="003E1E3E" w:rsidRPr="003E1E3E">
        <w:rPr>
          <w:bCs/>
          <w:vertAlign w:val="subscript"/>
        </w:rPr>
        <w:t>2.5</w:t>
      </w:r>
      <w:r w:rsidR="00E821E9">
        <w:rPr>
          <w:bCs/>
        </w:rPr>
        <w:t xml:space="preserve"> together,</w:t>
      </w:r>
      <w:r w:rsidR="00825EEE">
        <w:rPr>
          <w:bCs/>
        </w:rPr>
        <w:t xml:space="preserve"> and were</w:t>
      </w:r>
      <w:r w:rsidR="00470D7F">
        <w:rPr>
          <w:bCs/>
        </w:rPr>
        <w:t xml:space="preserve"> additionally</w:t>
      </w:r>
      <w:r w:rsidR="00825EEE">
        <w:rPr>
          <w:bCs/>
        </w:rPr>
        <w:t xml:space="preserve"> adjusted by </w:t>
      </w:r>
      <w:r w:rsidR="00A74998" w:rsidRPr="00A74998">
        <w:rPr>
          <w:bCs/>
        </w:rPr>
        <w:t>age, sex, year of birth, vital status</w:t>
      </w:r>
      <w:r w:rsidR="00A74998">
        <w:rPr>
          <w:bCs/>
        </w:rPr>
        <w:t>,</w:t>
      </w:r>
      <w:r w:rsidR="00A74998" w:rsidRPr="00A74998">
        <w:rPr>
          <w:bCs/>
        </w:rPr>
        <w:t xml:space="preserve"> </w:t>
      </w:r>
      <w:r w:rsidR="0084377A">
        <w:rPr>
          <w:bCs/>
        </w:rPr>
        <w:t>socioeconomic status</w:t>
      </w:r>
      <w:r w:rsidR="00825EEE" w:rsidRPr="00825EEE">
        <w:rPr>
          <w:bCs/>
        </w:rPr>
        <w:t xml:space="preserve">, civil status, </w:t>
      </w:r>
      <w:r w:rsidR="008145A9" w:rsidRPr="008145A9">
        <w:rPr>
          <w:bCs/>
        </w:rPr>
        <w:t xml:space="preserve">last reported place of </w:t>
      </w:r>
      <w:r w:rsidR="00AC2BD0">
        <w:rPr>
          <w:bCs/>
        </w:rPr>
        <w:t xml:space="preserve">residence, and </w:t>
      </w:r>
      <w:r w:rsidR="00825EEE" w:rsidRPr="00825EEE">
        <w:rPr>
          <w:bCs/>
        </w:rPr>
        <w:t>place of birth</w:t>
      </w:r>
      <w:r w:rsidR="00825EEE">
        <w:rPr>
          <w:bCs/>
        </w:rPr>
        <w:t>.</w:t>
      </w:r>
    </w:p>
    <w:sectPr w:rsidR="005572A9" w:rsidRPr="00EE472E" w:rsidSect="00465B62">
      <w:pgSz w:w="12240" w:h="15840"/>
      <w:pgMar w:top="1440" w:right="1440" w:bottom="1440" w:left="1440" w:header="0" w:footer="720" w:gutter="0"/>
      <w:lnNumType w:countBy="1" w:restart="continuous"/>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69167" w14:textId="77777777" w:rsidR="007D1EA9" w:rsidRDefault="007D1EA9">
      <w:pPr>
        <w:spacing w:line="240" w:lineRule="auto"/>
      </w:pPr>
      <w:r>
        <w:separator/>
      </w:r>
    </w:p>
  </w:endnote>
  <w:endnote w:type="continuationSeparator" w:id="0">
    <w:p w14:paraId="09800B60" w14:textId="77777777" w:rsidR="007D1EA9" w:rsidRDefault="007D1EA9">
      <w:pPr>
        <w:spacing w:line="240" w:lineRule="auto"/>
      </w:pPr>
      <w:r>
        <w:continuationSeparator/>
      </w:r>
    </w:p>
  </w:endnote>
  <w:endnote w:type="continuationNotice" w:id="1">
    <w:p w14:paraId="2C83A7DE" w14:textId="77777777" w:rsidR="007D1EA9" w:rsidRDefault="007D1EA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&#13;&#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03727" w14:textId="77777777" w:rsidR="007D1EA9" w:rsidRDefault="007D1EA9">
      <w:pPr>
        <w:spacing w:line="240" w:lineRule="auto"/>
      </w:pPr>
      <w:r>
        <w:separator/>
      </w:r>
    </w:p>
  </w:footnote>
  <w:footnote w:type="continuationSeparator" w:id="0">
    <w:p w14:paraId="543353C7" w14:textId="77777777" w:rsidR="007D1EA9" w:rsidRDefault="007D1EA9">
      <w:pPr>
        <w:spacing w:line="240" w:lineRule="auto"/>
      </w:pPr>
      <w:r>
        <w:continuationSeparator/>
      </w:r>
    </w:p>
  </w:footnote>
  <w:footnote w:type="continuationNotice" w:id="1">
    <w:p w14:paraId="3FAD0E7E" w14:textId="77777777" w:rsidR="007D1EA9" w:rsidRDefault="007D1EA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E01E5" w14:textId="77777777" w:rsidR="00261574" w:rsidRDefault="002615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7396695">
    <w:abstractNumId w:val="0"/>
  </w:num>
  <w:num w:numId="2" w16cid:durableId="1802992889">
    <w:abstractNumId w:val="5"/>
  </w:num>
  <w:num w:numId="3" w16cid:durableId="1524518157">
    <w:abstractNumId w:val="6"/>
  </w:num>
  <w:num w:numId="4" w16cid:durableId="519202893">
    <w:abstractNumId w:val="3"/>
  </w:num>
  <w:num w:numId="5" w16cid:durableId="1591813629">
    <w:abstractNumId w:val="4"/>
  </w:num>
  <w:num w:numId="6" w16cid:durableId="293800791">
    <w:abstractNumId w:val="2"/>
  </w:num>
  <w:num w:numId="7" w16cid:durableId="147891699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proofState w:spelling="clean" w:grammar="clean"/>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777"/>
    <w:rsid w:val="00001DC6"/>
    <w:rsid w:val="00002188"/>
    <w:rsid w:val="000031F9"/>
    <w:rsid w:val="000032BA"/>
    <w:rsid w:val="00003D1A"/>
    <w:rsid w:val="00003D3D"/>
    <w:rsid w:val="00004213"/>
    <w:rsid w:val="00005072"/>
    <w:rsid w:val="00005306"/>
    <w:rsid w:val="000059A2"/>
    <w:rsid w:val="00005E5B"/>
    <w:rsid w:val="00006DA8"/>
    <w:rsid w:val="00006F7E"/>
    <w:rsid w:val="0000756F"/>
    <w:rsid w:val="00007A90"/>
    <w:rsid w:val="00010EAA"/>
    <w:rsid w:val="0001170D"/>
    <w:rsid w:val="000131CB"/>
    <w:rsid w:val="000135D6"/>
    <w:rsid w:val="00013BEE"/>
    <w:rsid w:val="00014297"/>
    <w:rsid w:val="00014AAA"/>
    <w:rsid w:val="00014EC0"/>
    <w:rsid w:val="00015062"/>
    <w:rsid w:val="00015CE0"/>
    <w:rsid w:val="00015EDC"/>
    <w:rsid w:val="0001625D"/>
    <w:rsid w:val="0001650A"/>
    <w:rsid w:val="0001675D"/>
    <w:rsid w:val="00016EBF"/>
    <w:rsid w:val="000170EC"/>
    <w:rsid w:val="00017835"/>
    <w:rsid w:val="000201C0"/>
    <w:rsid w:val="000214F0"/>
    <w:rsid w:val="000217BC"/>
    <w:rsid w:val="00022CB4"/>
    <w:rsid w:val="00022EA9"/>
    <w:rsid w:val="00024063"/>
    <w:rsid w:val="000244CE"/>
    <w:rsid w:val="000245AC"/>
    <w:rsid w:val="00024CEC"/>
    <w:rsid w:val="00025293"/>
    <w:rsid w:val="000260A5"/>
    <w:rsid w:val="00026354"/>
    <w:rsid w:val="000267C7"/>
    <w:rsid w:val="000269D1"/>
    <w:rsid w:val="00026A26"/>
    <w:rsid w:val="00030A0B"/>
    <w:rsid w:val="00030ADD"/>
    <w:rsid w:val="00030F5C"/>
    <w:rsid w:val="000310B5"/>
    <w:rsid w:val="0003149C"/>
    <w:rsid w:val="0003176B"/>
    <w:rsid w:val="00031982"/>
    <w:rsid w:val="00031E92"/>
    <w:rsid w:val="00032453"/>
    <w:rsid w:val="000326BB"/>
    <w:rsid w:val="00033568"/>
    <w:rsid w:val="000337A8"/>
    <w:rsid w:val="0003380A"/>
    <w:rsid w:val="000338D9"/>
    <w:rsid w:val="00033C18"/>
    <w:rsid w:val="00033D44"/>
    <w:rsid w:val="00033D50"/>
    <w:rsid w:val="0003400D"/>
    <w:rsid w:val="000340BA"/>
    <w:rsid w:val="0003603F"/>
    <w:rsid w:val="0003696D"/>
    <w:rsid w:val="0003702D"/>
    <w:rsid w:val="0003766A"/>
    <w:rsid w:val="00040944"/>
    <w:rsid w:val="00040B6F"/>
    <w:rsid w:val="00041487"/>
    <w:rsid w:val="0004176A"/>
    <w:rsid w:val="000419D1"/>
    <w:rsid w:val="00041A07"/>
    <w:rsid w:val="00041CB4"/>
    <w:rsid w:val="000420A8"/>
    <w:rsid w:val="00042158"/>
    <w:rsid w:val="00042AAC"/>
    <w:rsid w:val="00042AB5"/>
    <w:rsid w:val="00042BA4"/>
    <w:rsid w:val="00042EDE"/>
    <w:rsid w:val="00043A28"/>
    <w:rsid w:val="00044AC9"/>
    <w:rsid w:val="00044D2F"/>
    <w:rsid w:val="000451FE"/>
    <w:rsid w:val="00045292"/>
    <w:rsid w:val="000455C7"/>
    <w:rsid w:val="000458B6"/>
    <w:rsid w:val="00045A20"/>
    <w:rsid w:val="00045F6E"/>
    <w:rsid w:val="00046091"/>
    <w:rsid w:val="000463DB"/>
    <w:rsid w:val="00046E27"/>
    <w:rsid w:val="000471BE"/>
    <w:rsid w:val="000508FD"/>
    <w:rsid w:val="00051214"/>
    <w:rsid w:val="00051467"/>
    <w:rsid w:val="000514AF"/>
    <w:rsid w:val="00051723"/>
    <w:rsid w:val="00052B19"/>
    <w:rsid w:val="000534AA"/>
    <w:rsid w:val="000536A0"/>
    <w:rsid w:val="0005398A"/>
    <w:rsid w:val="00053BDD"/>
    <w:rsid w:val="000548EE"/>
    <w:rsid w:val="0005569B"/>
    <w:rsid w:val="0005624F"/>
    <w:rsid w:val="000565F7"/>
    <w:rsid w:val="00056A7C"/>
    <w:rsid w:val="000573A6"/>
    <w:rsid w:val="0005760C"/>
    <w:rsid w:val="0006019C"/>
    <w:rsid w:val="000601A4"/>
    <w:rsid w:val="000609D2"/>
    <w:rsid w:val="00060E96"/>
    <w:rsid w:val="0006103C"/>
    <w:rsid w:val="00061263"/>
    <w:rsid w:val="00061464"/>
    <w:rsid w:val="00062249"/>
    <w:rsid w:val="000626C6"/>
    <w:rsid w:val="000629A1"/>
    <w:rsid w:val="00062E9D"/>
    <w:rsid w:val="00064675"/>
    <w:rsid w:val="000646A8"/>
    <w:rsid w:val="000652D7"/>
    <w:rsid w:val="00065323"/>
    <w:rsid w:val="000672E8"/>
    <w:rsid w:val="0006758A"/>
    <w:rsid w:val="0006794D"/>
    <w:rsid w:val="0006799E"/>
    <w:rsid w:val="00067E35"/>
    <w:rsid w:val="00067E37"/>
    <w:rsid w:val="00070DFC"/>
    <w:rsid w:val="00071342"/>
    <w:rsid w:val="000715E4"/>
    <w:rsid w:val="0007163D"/>
    <w:rsid w:val="00071C90"/>
    <w:rsid w:val="00071EFC"/>
    <w:rsid w:val="00073F53"/>
    <w:rsid w:val="00074A34"/>
    <w:rsid w:val="00074FED"/>
    <w:rsid w:val="00075A9F"/>
    <w:rsid w:val="00075E65"/>
    <w:rsid w:val="00075FFD"/>
    <w:rsid w:val="00076361"/>
    <w:rsid w:val="00077BA9"/>
    <w:rsid w:val="00077C61"/>
    <w:rsid w:val="00080122"/>
    <w:rsid w:val="00080369"/>
    <w:rsid w:val="00080B14"/>
    <w:rsid w:val="00080C33"/>
    <w:rsid w:val="0008142B"/>
    <w:rsid w:val="0008243E"/>
    <w:rsid w:val="0008299F"/>
    <w:rsid w:val="00082B89"/>
    <w:rsid w:val="00082ECA"/>
    <w:rsid w:val="00083354"/>
    <w:rsid w:val="000833D6"/>
    <w:rsid w:val="000834F9"/>
    <w:rsid w:val="000835E8"/>
    <w:rsid w:val="00084102"/>
    <w:rsid w:val="000842CD"/>
    <w:rsid w:val="00084667"/>
    <w:rsid w:val="00084BC1"/>
    <w:rsid w:val="00085A3A"/>
    <w:rsid w:val="0008601B"/>
    <w:rsid w:val="00086C9A"/>
    <w:rsid w:val="00087168"/>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3AF"/>
    <w:rsid w:val="00093402"/>
    <w:rsid w:val="000938C1"/>
    <w:rsid w:val="000945EC"/>
    <w:rsid w:val="00095D04"/>
    <w:rsid w:val="0009717F"/>
    <w:rsid w:val="000972A1"/>
    <w:rsid w:val="00097DF4"/>
    <w:rsid w:val="000A048D"/>
    <w:rsid w:val="000A132B"/>
    <w:rsid w:val="000A1738"/>
    <w:rsid w:val="000A19C6"/>
    <w:rsid w:val="000A1C72"/>
    <w:rsid w:val="000A1DA3"/>
    <w:rsid w:val="000A1E17"/>
    <w:rsid w:val="000A28DC"/>
    <w:rsid w:val="000A3595"/>
    <w:rsid w:val="000A3965"/>
    <w:rsid w:val="000A3A50"/>
    <w:rsid w:val="000A4323"/>
    <w:rsid w:val="000A4924"/>
    <w:rsid w:val="000A4F02"/>
    <w:rsid w:val="000A567A"/>
    <w:rsid w:val="000A5BD4"/>
    <w:rsid w:val="000A65B1"/>
    <w:rsid w:val="000A7887"/>
    <w:rsid w:val="000B0590"/>
    <w:rsid w:val="000B1123"/>
    <w:rsid w:val="000B1144"/>
    <w:rsid w:val="000B17B9"/>
    <w:rsid w:val="000B1C7C"/>
    <w:rsid w:val="000B31DC"/>
    <w:rsid w:val="000B35A2"/>
    <w:rsid w:val="000B372B"/>
    <w:rsid w:val="000B3D30"/>
    <w:rsid w:val="000B3EA7"/>
    <w:rsid w:val="000B5A8D"/>
    <w:rsid w:val="000B5E17"/>
    <w:rsid w:val="000B6C8B"/>
    <w:rsid w:val="000B73E5"/>
    <w:rsid w:val="000B749E"/>
    <w:rsid w:val="000B7645"/>
    <w:rsid w:val="000B7747"/>
    <w:rsid w:val="000B7815"/>
    <w:rsid w:val="000C019B"/>
    <w:rsid w:val="000C02C8"/>
    <w:rsid w:val="000C054F"/>
    <w:rsid w:val="000C108F"/>
    <w:rsid w:val="000C1090"/>
    <w:rsid w:val="000C1AF4"/>
    <w:rsid w:val="000C241A"/>
    <w:rsid w:val="000C3CB9"/>
    <w:rsid w:val="000C3E67"/>
    <w:rsid w:val="000C4245"/>
    <w:rsid w:val="000C4311"/>
    <w:rsid w:val="000C4723"/>
    <w:rsid w:val="000C4E17"/>
    <w:rsid w:val="000C4F9C"/>
    <w:rsid w:val="000C5B4F"/>
    <w:rsid w:val="000C5BCA"/>
    <w:rsid w:val="000C5CF7"/>
    <w:rsid w:val="000C5D12"/>
    <w:rsid w:val="000C62BD"/>
    <w:rsid w:val="000C6488"/>
    <w:rsid w:val="000C672B"/>
    <w:rsid w:val="000C76AC"/>
    <w:rsid w:val="000C7700"/>
    <w:rsid w:val="000D1020"/>
    <w:rsid w:val="000D1362"/>
    <w:rsid w:val="000D1B0A"/>
    <w:rsid w:val="000D26DA"/>
    <w:rsid w:val="000D3EBA"/>
    <w:rsid w:val="000D3F88"/>
    <w:rsid w:val="000D4668"/>
    <w:rsid w:val="000D49A8"/>
    <w:rsid w:val="000D70ED"/>
    <w:rsid w:val="000D7567"/>
    <w:rsid w:val="000D77BF"/>
    <w:rsid w:val="000E0585"/>
    <w:rsid w:val="000E0904"/>
    <w:rsid w:val="000E0928"/>
    <w:rsid w:val="000E1831"/>
    <w:rsid w:val="000E1E6F"/>
    <w:rsid w:val="000E1F5D"/>
    <w:rsid w:val="000E2361"/>
    <w:rsid w:val="000E2815"/>
    <w:rsid w:val="000E2858"/>
    <w:rsid w:val="000E2BE8"/>
    <w:rsid w:val="000E340F"/>
    <w:rsid w:val="000E3880"/>
    <w:rsid w:val="000E39F0"/>
    <w:rsid w:val="000E4699"/>
    <w:rsid w:val="000E47F4"/>
    <w:rsid w:val="000E4EB8"/>
    <w:rsid w:val="000E537D"/>
    <w:rsid w:val="000E5914"/>
    <w:rsid w:val="000E6B9D"/>
    <w:rsid w:val="000E6C97"/>
    <w:rsid w:val="000E6F44"/>
    <w:rsid w:val="000E76E4"/>
    <w:rsid w:val="000E7952"/>
    <w:rsid w:val="000E7F3E"/>
    <w:rsid w:val="000F0428"/>
    <w:rsid w:val="000F0941"/>
    <w:rsid w:val="000F0E1A"/>
    <w:rsid w:val="000F0FF4"/>
    <w:rsid w:val="000F1937"/>
    <w:rsid w:val="000F1962"/>
    <w:rsid w:val="000F1ECC"/>
    <w:rsid w:val="000F2E79"/>
    <w:rsid w:val="000F3246"/>
    <w:rsid w:val="000F4C6A"/>
    <w:rsid w:val="000F5045"/>
    <w:rsid w:val="000F661E"/>
    <w:rsid w:val="000F7290"/>
    <w:rsid w:val="001000C2"/>
    <w:rsid w:val="001001ED"/>
    <w:rsid w:val="00100853"/>
    <w:rsid w:val="00101103"/>
    <w:rsid w:val="00101DB6"/>
    <w:rsid w:val="001031DC"/>
    <w:rsid w:val="00104864"/>
    <w:rsid w:val="00104F65"/>
    <w:rsid w:val="00105D79"/>
    <w:rsid w:val="001067CE"/>
    <w:rsid w:val="00106BA1"/>
    <w:rsid w:val="001071FB"/>
    <w:rsid w:val="001076FE"/>
    <w:rsid w:val="0011019D"/>
    <w:rsid w:val="00110354"/>
    <w:rsid w:val="00110884"/>
    <w:rsid w:val="00110FFA"/>
    <w:rsid w:val="00111690"/>
    <w:rsid w:val="00111D5D"/>
    <w:rsid w:val="00111DD3"/>
    <w:rsid w:val="00112150"/>
    <w:rsid w:val="00112AB9"/>
    <w:rsid w:val="00113743"/>
    <w:rsid w:val="00114E41"/>
    <w:rsid w:val="00114F64"/>
    <w:rsid w:val="00115133"/>
    <w:rsid w:val="00115327"/>
    <w:rsid w:val="0011575B"/>
    <w:rsid w:val="00115B7D"/>
    <w:rsid w:val="00117056"/>
    <w:rsid w:val="0011784E"/>
    <w:rsid w:val="00117EB8"/>
    <w:rsid w:val="001207C6"/>
    <w:rsid w:val="001210E8"/>
    <w:rsid w:val="0012213D"/>
    <w:rsid w:val="0012214B"/>
    <w:rsid w:val="00122698"/>
    <w:rsid w:val="00122F59"/>
    <w:rsid w:val="00123E42"/>
    <w:rsid w:val="001247E3"/>
    <w:rsid w:val="00124B8B"/>
    <w:rsid w:val="00124CA6"/>
    <w:rsid w:val="001252B7"/>
    <w:rsid w:val="0012534F"/>
    <w:rsid w:val="001253AF"/>
    <w:rsid w:val="00125825"/>
    <w:rsid w:val="0012593D"/>
    <w:rsid w:val="00126068"/>
    <w:rsid w:val="00127221"/>
    <w:rsid w:val="0012747E"/>
    <w:rsid w:val="001278DB"/>
    <w:rsid w:val="00127B8A"/>
    <w:rsid w:val="00127EAC"/>
    <w:rsid w:val="00130121"/>
    <w:rsid w:val="0013043C"/>
    <w:rsid w:val="001308F6"/>
    <w:rsid w:val="00130973"/>
    <w:rsid w:val="00130D2B"/>
    <w:rsid w:val="00130D50"/>
    <w:rsid w:val="00130E56"/>
    <w:rsid w:val="001319A3"/>
    <w:rsid w:val="00131F56"/>
    <w:rsid w:val="0013245A"/>
    <w:rsid w:val="00132808"/>
    <w:rsid w:val="001338A5"/>
    <w:rsid w:val="001338E0"/>
    <w:rsid w:val="00133F07"/>
    <w:rsid w:val="00134A9E"/>
    <w:rsid w:val="00136297"/>
    <w:rsid w:val="001369BC"/>
    <w:rsid w:val="00136AF9"/>
    <w:rsid w:val="00136C5D"/>
    <w:rsid w:val="0013748B"/>
    <w:rsid w:val="001379FB"/>
    <w:rsid w:val="00140036"/>
    <w:rsid w:val="00140A4F"/>
    <w:rsid w:val="00140DDE"/>
    <w:rsid w:val="00141AEB"/>
    <w:rsid w:val="00141DC3"/>
    <w:rsid w:val="00141EEE"/>
    <w:rsid w:val="001434F3"/>
    <w:rsid w:val="00143D2E"/>
    <w:rsid w:val="0014558D"/>
    <w:rsid w:val="00145FF4"/>
    <w:rsid w:val="00146C41"/>
    <w:rsid w:val="001473CF"/>
    <w:rsid w:val="00147462"/>
    <w:rsid w:val="00147D3C"/>
    <w:rsid w:val="00150A5C"/>
    <w:rsid w:val="001510ED"/>
    <w:rsid w:val="001515FF"/>
    <w:rsid w:val="00152280"/>
    <w:rsid w:val="00152605"/>
    <w:rsid w:val="001527CA"/>
    <w:rsid w:val="001549D6"/>
    <w:rsid w:val="00154AAE"/>
    <w:rsid w:val="00154EEB"/>
    <w:rsid w:val="00155BEB"/>
    <w:rsid w:val="00156132"/>
    <w:rsid w:val="00156C4B"/>
    <w:rsid w:val="00160052"/>
    <w:rsid w:val="001623E3"/>
    <w:rsid w:val="00162663"/>
    <w:rsid w:val="00162F30"/>
    <w:rsid w:val="00163910"/>
    <w:rsid w:val="00163ED0"/>
    <w:rsid w:val="0016488C"/>
    <w:rsid w:val="00165265"/>
    <w:rsid w:val="0016677B"/>
    <w:rsid w:val="00166A28"/>
    <w:rsid w:val="001670EA"/>
    <w:rsid w:val="001675B7"/>
    <w:rsid w:val="001677C9"/>
    <w:rsid w:val="00170DD6"/>
    <w:rsid w:val="00171156"/>
    <w:rsid w:val="00171263"/>
    <w:rsid w:val="001717D7"/>
    <w:rsid w:val="00171A7B"/>
    <w:rsid w:val="00172E13"/>
    <w:rsid w:val="00173038"/>
    <w:rsid w:val="001730CE"/>
    <w:rsid w:val="00174123"/>
    <w:rsid w:val="001750AE"/>
    <w:rsid w:val="001751DE"/>
    <w:rsid w:val="00176116"/>
    <w:rsid w:val="00176134"/>
    <w:rsid w:val="001762FE"/>
    <w:rsid w:val="00177283"/>
    <w:rsid w:val="00177537"/>
    <w:rsid w:val="001801B2"/>
    <w:rsid w:val="001808E4"/>
    <w:rsid w:val="0018094F"/>
    <w:rsid w:val="00180ED9"/>
    <w:rsid w:val="00181C84"/>
    <w:rsid w:val="001820D2"/>
    <w:rsid w:val="001825B5"/>
    <w:rsid w:val="00182C2F"/>
    <w:rsid w:val="00182E7C"/>
    <w:rsid w:val="00183173"/>
    <w:rsid w:val="00183F88"/>
    <w:rsid w:val="001840D9"/>
    <w:rsid w:val="00184607"/>
    <w:rsid w:val="001851B5"/>
    <w:rsid w:val="00185A64"/>
    <w:rsid w:val="00185BE0"/>
    <w:rsid w:val="00186095"/>
    <w:rsid w:val="0018667E"/>
    <w:rsid w:val="00186863"/>
    <w:rsid w:val="00186B9D"/>
    <w:rsid w:val="00186FDB"/>
    <w:rsid w:val="001874EC"/>
    <w:rsid w:val="00187622"/>
    <w:rsid w:val="00187675"/>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4EED"/>
    <w:rsid w:val="0019539A"/>
    <w:rsid w:val="001956ED"/>
    <w:rsid w:val="001956EF"/>
    <w:rsid w:val="00196C2D"/>
    <w:rsid w:val="00196F50"/>
    <w:rsid w:val="00197659"/>
    <w:rsid w:val="00197BF0"/>
    <w:rsid w:val="00197C39"/>
    <w:rsid w:val="00197C48"/>
    <w:rsid w:val="00197D47"/>
    <w:rsid w:val="00197D86"/>
    <w:rsid w:val="001A11DD"/>
    <w:rsid w:val="001A1672"/>
    <w:rsid w:val="001A1AA5"/>
    <w:rsid w:val="001A1BAA"/>
    <w:rsid w:val="001A23AB"/>
    <w:rsid w:val="001A2532"/>
    <w:rsid w:val="001A2CFD"/>
    <w:rsid w:val="001A2E4F"/>
    <w:rsid w:val="001A3210"/>
    <w:rsid w:val="001A329B"/>
    <w:rsid w:val="001A387D"/>
    <w:rsid w:val="001A3BA7"/>
    <w:rsid w:val="001A44A6"/>
    <w:rsid w:val="001A4B53"/>
    <w:rsid w:val="001A54EF"/>
    <w:rsid w:val="001A5589"/>
    <w:rsid w:val="001A596B"/>
    <w:rsid w:val="001A717C"/>
    <w:rsid w:val="001A72EB"/>
    <w:rsid w:val="001A73C3"/>
    <w:rsid w:val="001A752C"/>
    <w:rsid w:val="001A7F0D"/>
    <w:rsid w:val="001B0333"/>
    <w:rsid w:val="001B0DBA"/>
    <w:rsid w:val="001B1188"/>
    <w:rsid w:val="001B155A"/>
    <w:rsid w:val="001B18C0"/>
    <w:rsid w:val="001B1DA3"/>
    <w:rsid w:val="001B22DC"/>
    <w:rsid w:val="001B2BEE"/>
    <w:rsid w:val="001B2EA9"/>
    <w:rsid w:val="001B33C3"/>
    <w:rsid w:val="001B3B78"/>
    <w:rsid w:val="001B42F5"/>
    <w:rsid w:val="001B43CB"/>
    <w:rsid w:val="001B45D3"/>
    <w:rsid w:val="001B4720"/>
    <w:rsid w:val="001B4B83"/>
    <w:rsid w:val="001B504A"/>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2B"/>
    <w:rsid w:val="001C3B38"/>
    <w:rsid w:val="001C4BBA"/>
    <w:rsid w:val="001C507A"/>
    <w:rsid w:val="001C5260"/>
    <w:rsid w:val="001C6413"/>
    <w:rsid w:val="001C683F"/>
    <w:rsid w:val="001C6CD7"/>
    <w:rsid w:val="001C6EFA"/>
    <w:rsid w:val="001C7134"/>
    <w:rsid w:val="001C7BB8"/>
    <w:rsid w:val="001C7DF2"/>
    <w:rsid w:val="001D2BAC"/>
    <w:rsid w:val="001D3048"/>
    <w:rsid w:val="001D366E"/>
    <w:rsid w:val="001D403B"/>
    <w:rsid w:val="001D4FB9"/>
    <w:rsid w:val="001D5408"/>
    <w:rsid w:val="001D5639"/>
    <w:rsid w:val="001D593D"/>
    <w:rsid w:val="001D6230"/>
    <w:rsid w:val="001D7766"/>
    <w:rsid w:val="001D7B23"/>
    <w:rsid w:val="001E12F0"/>
    <w:rsid w:val="001E16BF"/>
    <w:rsid w:val="001E1F20"/>
    <w:rsid w:val="001E2CDB"/>
    <w:rsid w:val="001E35A1"/>
    <w:rsid w:val="001E3750"/>
    <w:rsid w:val="001E3A27"/>
    <w:rsid w:val="001E4323"/>
    <w:rsid w:val="001E45B5"/>
    <w:rsid w:val="001E4FCA"/>
    <w:rsid w:val="001E4FDC"/>
    <w:rsid w:val="001E578A"/>
    <w:rsid w:val="001E579A"/>
    <w:rsid w:val="001E59BE"/>
    <w:rsid w:val="001E616C"/>
    <w:rsid w:val="001E61B7"/>
    <w:rsid w:val="001E67FA"/>
    <w:rsid w:val="001E68A2"/>
    <w:rsid w:val="001E6A35"/>
    <w:rsid w:val="001E6EC1"/>
    <w:rsid w:val="001E7AF4"/>
    <w:rsid w:val="001E7EC5"/>
    <w:rsid w:val="001F0FFA"/>
    <w:rsid w:val="001F1570"/>
    <w:rsid w:val="001F2607"/>
    <w:rsid w:val="001F283A"/>
    <w:rsid w:val="001F336B"/>
    <w:rsid w:val="001F3550"/>
    <w:rsid w:val="001F35FD"/>
    <w:rsid w:val="001F370A"/>
    <w:rsid w:val="001F4128"/>
    <w:rsid w:val="001F41E8"/>
    <w:rsid w:val="001F447F"/>
    <w:rsid w:val="001F4ADA"/>
    <w:rsid w:val="001F4BB0"/>
    <w:rsid w:val="001F585A"/>
    <w:rsid w:val="001F634D"/>
    <w:rsid w:val="001F7C6E"/>
    <w:rsid w:val="001F7D06"/>
    <w:rsid w:val="001F7DAD"/>
    <w:rsid w:val="002004D8"/>
    <w:rsid w:val="00201B52"/>
    <w:rsid w:val="00201B8D"/>
    <w:rsid w:val="00201F7B"/>
    <w:rsid w:val="002022FE"/>
    <w:rsid w:val="00203A0D"/>
    <w:rsid w:val="00203A94"/>
    <w:rsid w:val="00203C80"/>
    <w:rsid w:val="00204A8C"/>
    <w:rsid w:val="00204AAB"/>
    <w:rsid w:val="002053E8"/>
    <w:rsid w:val="00205861"/>
    <w:rsid w:val="00206201"/>
    <w:rsid w:val="00206312"/>
    <w:rsid w:val="00206322"/>
    <w:rsid w:val="00206424"/>
    <w:rsid w:val="00206E74"/>
    <w:rsid w:val="002070CB"/>
    <w:rsid w:val="0021170F"/>
    <w:rsid w:val="00211907"/>
    <w:rsid w:val="0021218F"/>
    <w:rsid w:val="0021249F"/>
    <w:rsid w:val="002124EA"/>
    <w:rsid w:val="0021254C"/>
    <w:rsid w:val="00212678"/>
    <w:rsid w:val="00212B16"/>
    <w:rsid w:val="0021335E"/>
    <w:rsid w:val="002143F1"/>
    <w:rsid w:val="002144D3"/>
    <w:rsid w:val="002149BC"/>
    <w:rsid w:val="002152BA"/>
    <w:rsid w:val="0021561F"/>
    <w:rsid w:val="0021634B"/>
    <w:rsid w:val="00216602"/>
    <w:rsid w:val="002168AA"/>
    <w:rsid w:val="0021722B"/>
    <w:rsid w:val="002204D7"/>
    <w:rsid w:val="00220BCB"/>
    <w:rsid w:val="00221A0D"/>
    <w:rsid w:val="00221C39"/>
    <w:rsid w:val="002221B2"/>
    <w:rsid w:val="002225B4"/>
    <w:rsid w:val="002233F3"/>
    <w:rsid w:val="002233F5"/>
    <w:rsid w:val="0022340C"/>
    <w:rsid w:val="00224283"/>
    <w:rsid w:val="002242AA"/>
    <w:rsid w:val="002242EA"/>
    <w:rsid w:val="0022516D"/>
    <w:rsid w:val="00225B06"/>
    <w:rsid w:val="00225EA5"/>
    <w:rsid w:val="00226496"/>
    <w:rsid w:val="002264EC"/>
    <w:rsid w:val="002265B9"/>
    <w:rsid w:val="0023013C"/>
    <w:rsid w:val="0023021B"/>
    <w:rsid w:val="002303E1"/>
    <w:rsid w:val="00230452"/>
    <w:rsid w:val="00231FFF"/>
    <w:rsid w:val="00232352"/>
    <w:rsid w:val="00233D9C"/>
    <w:rsid w:val="002341A7"/>
    <w:rsid w:val="0023446C"/>
    <w:rsid w:val="00234622"/>
    <w:rsid w:val="002347CA"/>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4041"/>
    <w:rsid w:val="002457AE"/>
    <w:rsid w:val="0024692D"/>
    <w:rsid w:val="00246B2B"/>
    <w:rsid w:val="00246C02"/>
    <w:rsid w:val="0024740A"/>
    <w:rsid w:val="00247B8F"/>
    <w:rsid w:val="00250434"/>
    <w:rsid w:val="002504DF"/>
    <w:rsid w:val="00250E90"/>
    <w:rsid w:val="00251386"/>
    <w:rsid w:val="0025214A"/>
    <w:rsid w:val="002523AB"/>
    <w:rsid w:val="00252830"/>
    <w:rsid w:val="0025286D"/>
    <w:rsid w:val="0025287B"/>
    <w:rsid w:val="002529CA"/>
    <w:rsid w:val="00252AC0"/>
    <w:rsid w:val="00253220"/>
    <w:rsid w:val="00253392"/>
    <w:rsid w:val="00253525"/>
    <w:rsid w:val="002537AE"/>
    <w:rsid w:val="00253964"/>
    <w:rsid w:val="00253A2B"/>
    <w:rsid w:val="0025481B"/>
    <w:rsid w:val="002555EF"/>
    <w:rsid w:val="00256B7E"/>
    <w:rsid w:val="0025701B"/>
    <w:rsid w:val="002578FE"/>
    <w:rsid w:val="00257C08"/>
    <w:rsid w:val="00257D3C"/>
    <w:rsid w:val="00260445"/>
    <w:rsid w:val="002611C2"/>
    <w:rsid w:val="00261253"/>
    <w:rsid w:val="0026148B"/>
    <w:rsid w:val="00261574"/>
    <w:rsid w:val="00261E5A"/>
    <w:rsid w:val="00262702"/>
    <w:rsid w:val="00262DF1"/>
    <w:rsid w:val="0026318B"/>
    <w:rsid w:val="0026379F"/>
    <w:rsid w:val="00264E94"/>
    <w:rsid w:val="0026512E"/>
    <w:rsid w:val="0026584D"/>
    <w:rsid w:val="002665B7"/>
    <w:rsid w:val="0026685D"/>
    <w:rsid w:val="00266AF4"/>
    <w:rsid w:val="00266C1B"/>
    <w:rsid w:val="00266C60"/>
    <w:rsid w:val="002671CD"/>
    <w:rsid w:val="00267211"/>
    <w:rsid w:val="0026748B"/>
    <w:rsid w:val="0027095D"/>
    <w:rsid w:val="00270A0B"/>
    <w:rsid w:val="00270AAB"/>
    <w:rsid w:val="00270B3B"/>
    <w:rsid w:val="00271F4D"/>
    <w:rsid w:val="002722C0"/>
    <w:rsid w:val="00272CD1"/>
    <w:rsid w:val="00272F77"/>
    <w:rsid w:val="00274458"/>
    <w:rsid w:val="0027445E"/>
    <w:rsid w:val="00274B71"/>
    <w:rsid w:val="00275019"/>
    <w:rsid w:val="00275810"/>
    <w:rsid w:val="00275AC3"/>
    <w:rsid w:val="00275BE4"/>
    <w:rsid w:val="00275D54"/>
    <w:rsid w:val="00276671"/>
    <w:rsid w:val="00276F87"/>
    <w:rsid w:val="00277C94"/>
    <w:rsid w:val="00277FB9"/>
    <w:rsid w:val="0028013C"/>
    <w:rsid w:val="00280680"/>
    <w:rsid w:val="00280CDE"/>
    <w:rsid w:val="00280DD4"/>
    <w:rsid w:val="0028161C"/>
    <w:rsid w:val="00281A82"/>
    <w:rsid w:val="00282201"/>
    <w:rsid w:val="0028314B"/>
    <w:rsid w:val="0028314F"/>
    <w:rsid w:val="00283161"/>
    <w:rsid w:val="00283204"/>
    <w:rsid w:val="00283289"/>
    <w:rsid w:val="0028409C"/>
    <w:rsid w:val="002842F5"/>
    <w:rsid w:val="002845AB"/>
    <w:rsid w:val="00285212"/>
    <w:rsid w:val="002862DB"/>
    <w:rsid w:val="00287024"/>
    <w:rsid w:val="00287B11"/>
    <w:rsid w:val="0029116F"/>
    <w:rsid w:val="002912F9"/>
    <w:rsid w:val="0029185B"/>
    <w:rsid w:val="002918C3"/>
    <w:rsid w:val="00292121"/>
    <w:rsid w:val="002923F4"/>
    <w:rsid w:val="002933F0"/>
    <w:rsid w:val="00293917"/>
    <w:rsid w:val="00293F6D"/>
    <w:rsid w:val="00294729"/>
    <w:rsid w:val="00294CA8"/>
    <w:rsid w:val="00295029"/>
    <w:rsid w:val="00295F1F"/>
    <w:rsid w:val="002967C3"/>
    <w:rsid w:val="00296A24"/>
    <w:rsid w:val="00296DEA"/>
    <w:rsid w:val="00297B5C"/>
    <w:rsid w:val="00297D2B"/>
    <w:rsid w:val="002A009B"/>
    <w:rsid w:val="002A07D3"/>
    <w:rsid w:val="002A09B9"/>
    <w:rsid w:val="002A16C1"/>
    <w:rsid w:val="002A23CC"/>
    <w:rsid w:val="002A2BC0"/>
    <w:rsid w:val="002A2F5C"/>
    <w:rsid w:val="002A3065"/>
    <w:rsid w:val="002A38DF"/>
    <w:rsid w:val="002A3B15"/>
    <w:rsid w:val="002A3E03"/>
    <w:rsid w:val="002A4AA5"/>
    <w:rsid w:val="002A5A5D"/>
    <w:rsid w:val="002A7C90"/>
    <w:rsid w:val="002B00AD"/>
    <w:rsid w:val="002B052D"/>
    <w:rsid w:val="002B05A9"/>
    <w:rsid w:val="002B0A0E"/>
    <w:rsid w:val="002B1150"/>
    <w:rsid w:val="002B126E"/>
    <w:rsid w:val="002B14CF"/>
    <w:rsid w:val="002B161D"/>
    <w:rsid w:val="002B1E2E"/>
    <w:rsid w:val="002B259A"/>
    <w:rsid w:val="002B2C16"/>
    <w:rsid w:val="002B3213"/>
    <w:rsid w:val="002B3368"/>
    <w:rsid w:val="002B3534"/>
    <w:rsid w:val="002B4079"/>
    <w:rsid w:val="002B4116"/>
    <w:rsid w:val="002B42A6"/>
    <w:rsid w:val="002B5179"/>
    <w:rsid w:val="002B56CD"/>
    <w:rsid w:val="002B6CC8"/>
    <w:rsid w:val="002B777D"/>
    <w:rsid w:val="002B7E9A"/>
    <w:rsid w:val="002C01E8"/>
    <w:rsid w:val="002C1131"/>
    <w:rsid w:val="002C13DA"/>
    <w:rsid w:val="002C1626"/>
    <w:rsid w:val="002C16C8"/>
    <w:rsid w:val="002C173D"/>
    <w:rsid w:val="002C207F"/>
    <w:rsid w:val="002C221A"/>
    <w:rsid w:val="002C2D8C"/>
    <w:rsid w:val="002C2FC0"/>
    <w:rsid w:val="002C30D6"/>
    <w:rsid w:val="002C321D"/>
    <w:rsid w:val="002C32C6"/>
    <w:rsid w:val="002C4121"/>
    <w:rsid w:val="002C4316"/>
    <w:rsid w:val="002C49A4"/>
    <w:rsid w:val="002C515A"/>
    <w:rsid w:val="002C5443"/>
    <w:rsid w:val="002C5453"/>
    <w:rsid w:val="002C57B7"/>
    <w:rsid w:val="002C62CE"/>
    <w:rsid w:val="002C679C"/>
    <w:rsid w:val="002C76C8"/>
    <w:rsid w:val="002C7FA0"/>
    <w:rsid w:val="002D0616"/>
    <w:rsid w:val="002D09F5"/>
    <w:rsid w:val="002D0C5C"/>
    <w:rsid w:val="002D13FA"/>
    <w:rsid w:val="002D1872"/>
    <w:rsid w:val="002D2318"/>
    <w:rsid w:val="002D33C9"/>
    <w:rsid w:val="002D49AF"/>
    <w:rsid w:val="002D4DE2"/>
    <w:rsid w:val="002D5445"/>
    <w:rsid w:val="002D56C1"/>
    <w:rsid w:val="002D60EF"/>
    <w:rsid w:val="002D6258"/>
    <w:rsid w:val="002D734D"/>
    <w:rsid w:val="002E0EB3"/>
    <w:rsid w:val="002E1875"/>
    <w:rsid w:val="002E1CC4"/>
    <w:rsid w:val="002E2137"/>
    <w:rsid w:val="002E2539"/>
    <w:rsid w:val="002E2A4A"/>
    <w:rsid w:val="002E3284"/>
    <w:rsid w:val="002E3BAA"/>
    <w:rsid w:val="002E4E93"/>
    <w:rsid w:val="002E4F26"/>
    <w:rsid w:val="002E5B66"/>
    <w:rsid w:val="002E609A"/>
    <w:rsid w:val="002E6171"/>
    <w:rsid w:val="002E62FC"/>
    <w:rsid w:val="002E6588"/>
    <w:rsid w:val="002E6631"/>
    <w:rsid w:val="002E6BB7"/>
    <w:rsid w:val="002E7576"/>
    <w:rsid w:val="002E7909"/>
    <w:rsid w:val="002E79B5"/>
    <w:rsid w:val="002E7EB6"/>
    <w:rsid w:val="002F0591"/>
    <w:rsid w:val="002F0CBA"/>
    <w:rsid w:val="002F0EB2"/>
    <w:rsid w:val="002F17AE"/>
    <w:rsid w:val="002F23C1"/>
    <w:rsid w:val="002F295E"/>
    <w:rsid w:val="002F2E4E"/>
    <w:rsid w:val="002F306B"/>
    <w:rsid w:val="002F3215"/>
    <w:rsid w:val="002F3545"/>
    <w:rsid w:val="002F3574"/>
    <w:rsid w:val="002F3B03"/>
    <w:rsid w:val="002F4741"/>
    <w:rsid w:val="002F531C"/>
    <w:rsid w:val="002F5FE4"/>
    <w:rsid w:val="002F6011"/>
    <w:rsid w:val="002F742A"/>
    <w:rsid w:val="002F746C"/>
    <w:rsid w:val="00300962"/>
    <w:rsid w:val="003012E7"/>
    <w:rsid w:val="00301A4D"/>
    <w:rsid w:val="00301AD8"/>
    <w:rsid w:val="00302149"/>
    <w:rsid w:val="00302D1C"/>
    <w:rsid w:val="00302E58"/>
    <w:rsid w:val="00302F26"/>
    <w:rsid w:val="003034A1"/>
    <w:rsid w:val="003038F9"/>
    <w:rsid w:val="00303AED"/>
    <w:rsid w:val="00303EA1"/>
    <w:rsid w:val="00304FF2"/>
    <w:rsid w:val="0030607A"/>
    <w:rsid w:val="0030688D"/>
    <w:rsid w:val="003073D3"/>
    <w:rsid w:val="00307E2A"/>
    <w:rsid w:val="00310510"/>
    <w:rsid w:val="003105D1"/>
    <w:rsid w:val="0031074E"/>
    <w:rsid w:val="00310923"/>
    <w:rsid w:val="00310984"/>
    <w:rsid w:val="00310E41"/>
    <w:rsid w:val="003111AF"/>
    <w:rsid w:val="00311DF2"/>
    <w:rsid w:val="0031217D"/>
    <w:rsid w:val="0031381A"/>
    <w:rsid w:val="00313AF4"/>
    <w:rsid w:val="0031428F"/>
    <w:rsid w:val="00314B1D"/>
    <w:rsid w:val="00315970"/>
    <w:rsid w:val="0031605F"/>
    <w:rsid w:val="003170F9"/>
    <w:rsid w:val="003174B2"/>
    <w:rsid w:val="00317B52"/>
    <w:rsid w:val="003200B9"/>
    <w:rsid w:val="00320DA1"/>
    <w:rsid w:val="003210B7"/>
    <w:rsid w:val="00321BDB"/>
    <w:rsid w:val="00321F85"/>
    <w:rsid w:val="003221F8"/>
    <w:rsid w:val="003224EC"/>
    <w:rsid w:val="00322F56"/>
    <w:rsid w:val="003235EC"/>
    <w:rsid w:val="0032512E"/>
    <w:rsid w:val="003256F4"/>
    <w:rsid w:val="0032598C"/>
    <w:rsid w:val="00325D9B"/>
    <w:rsid w:val="00326343"/>
    <w:rsid w:val="0032692E"/>
    <w:rsid w:val="003269B2"/>
    <w:rsid w:val="00326CA5"/>
    <w:rsid w:val="00327122"/>
    <w:rsid w:val="003277C9"/>
    <w:rsid w:val="0033016E"/>
    <w:rsid w:val="003303E1"/>
    <w:rsid w:val="00330680"/>
    <w:rsid w:val="00330C65"/>
    <w:rsid w:val="00330FAA"/>
    <w:rsid w:val="0033198B"/>
    <w:rsid w:val="00331A1E"/>
    <w:rsid w:val="00331D83"/>
    <w:rsid w:val="00332F21"/>
    <w:rsid w:val="00333C86"/>
    <w:rsid w:val="00334683"/>
    <w:rsid w:val="00334801"/>
    <w:rsid w:val="00334B76"/>
    <w:rsid w:val="00335DE3"/>
    <w:rsid w:val="00335F08"/>
    <w:rsid w:val="0033629F"/>
    <w:rsid w:val="00336B11"/>
    <w:rsid w:val="00336BBA"/>
    <w:rsid w:val="00336FCC"/>
    <w:rsid w:val="00337047"/>
    <w:rsid w:val="003373E8"/>
    <w:rsid w:val="00337478"/>
    <w:rsid w:val="00337682"/>
    <w:rsid w:val="00337994"/>
    <w:rsid w:val="00337E5B"/>
    <w:rsid w:val="00337E66"/>
    <w:rsid w:val="00340909"/>
    <w:rsid w:val="00340D8E"/>
    <w:rsid w:val="003423BB"/>
    <w:rsid w:val="00342A23"/>
    <w:rsid w:val="0034315D"/>
    <w:rsid w:val="003447F1"/>
    <w:rsid w:val="00344A21"/>
    <w:rsid w:val="00344BB4"/>
    <w:rsid w:val="00345E5E"/>
    <w:rsid w:val="003462BD"/>
    <w:rsid w:val="00346AFE"/>
    <w:rsid w:val="00346C8F"/>
    <w:rsid w:val="00346EDC"/>
    <w:rsid w:val="003472FB"/>
    <w:rsid w:val="00350288"/>
    <w:rsid w:val="0035165A"/>
    <w:rsid w:val="003518D1"/>
    <w:rsid w:val="00351E84"/>
    <w:rsid w:val="00352280"/>
    <w:rsid w:val="00352CBF"/>
    <w:rsid w:val="00352F7C"/>
    <w:rsid w:val="00353B78"/>
    <w:rsid w:val="003543A8"/>
    <w:rsid w:val="00354561"/>
    <w:rsid w:val="00354C3F"/>
    <w:rsid w:val="00354F50"/>
    <w:rsid w:val="0035511C"/>
    <w:rsid w:val="00356B3E"/>
    <w:rsid w:val="00356B8F"/>
    <w:rsid w:val="00356EAB"/>
    <w:rsid w:val="003578B3"/>
    <w:rsid w:val="00357ACE"/>
    <w:rsid w:val="00357DCD"/>
    <w:rsid w:val="00357E12"/>
    <w:rsid w:val="003607FE"/>
    <w:rsid w:val="00362082"/>
    <w:rsid w:val="003625A6"/>
    <w:rsid w:val="00362747"/>
    <w:rsid w:val="00363470"/>
    <w:rsid w:val="00365094"/>
    <w:rsid w:val="0036510B"/>
    <w:rsid w:val="003651D2"/>
    <w:rsid w:val="00365C7C"/>
    <w:rsid w:val="0036676F"/>
    <w:rsid w:val="00366957"/>
    <w:rsid w:val="00366E75"/>
    <w:rsid w:val="00367D8A"/>
    <w:rsid w:val="00370E6A"/>
    <w:rsid w:val="0037130C"/>
    <w:rsid w:val="0037154E"/>
    <w:rsid w:val="0037168B"/>
    <w:rsid w:val="003719E1"/>
    <w:rsid w:val="00371EC8"/>
    <w:rsid w:val="003725FD"/>
    <w:rsid w:val="0037330B"/>
    <w:rsid w:val="003733AD"/>
    <w:rsid w:val="00373AC7"/>
    <w:rsid w:val="00373AE7"/>
    <w:rsid w:val="00374302"/>
    <w:rsid w:val="003743EB"/>
    <w:rsid w:val="00374D5A"/>
    <w:rsid w:val="00374F58"/>
    <w:rsid w:val="003757EC"/>
    <w:rsid w:val="003758A3"/>
    <w:rsid w:val="00375B6D"/>
    <w:rsid w:val="00375C51"/>
    <w:rsid w:val="00376974"/>
    <w:rsid w:val="00377274"/>
    <w:rsid w:val="00377EB3"/>
    <w:rsid w:val="003801D9"/>
    <w:rsid w:val="003819BF"/>
    <w:rsid w:val="00381AB9"/>
    <w:rsid w:val="00381B9B"/>
    <w:rsid w:val="00382783"/>
    <w:rsid w:val="00382880"/>
    <w:rsid w:val="00382CE7"/>
    <w:rsid w:val="00384B81"/>
    <w:rsid w:val="00384B87"/>
    <w:rsid w:val="00384F77"/>
    <w:rsid w:val="003850B1"/>
    <w:rsid w:val="00386272"/>
    <w:rsid w:val="003865B6"/>
    <w:rsid w:val="003866BA"/>
    <w:rsid w:val="00386B94"/>
    <w:rsid w:val="00386D6B"/>
    <w:rsid w:val="00387C2D"/>
    <w:rsid w:val="00390756"/>
    <w:rsid w:val="003911C7"/>
    <w:rsid w:val="00391725"/>
    <w:rsid w:val="00391A33"/>
    <w:rsid w:val="00391AFF"/>
    <w:rsid w:val="003929DB"/>
    <w:rsid w:val="00392B85"/>
    <w:rsid w:val="00392F23"/>
    <w:rsid w:val="00393039"/>
    <w:rsid w:val="0039442C"/>
    <w:rsid w:val="00394634"/>
    <w:rsid w:val="00394D91"/>
    <w:rsid w:val="00395882"/>
    <w:rsid w:val="00395B05"/>
    <w:rsid w:val="00397410"/>
    <w:rsid w:val="00397EB5"/>
    <w:rsid w:val="003A0326"/>
    <w:rsid w:val="003A0A6B"/>
    <w:rsid w:val="003A12EA"/>
    <w:rsid w:val="003A16A7"/>
    <w:rsid w:val="003A1749"/>
    <w:rsid w:val="003A17AB"/>
    <w:rsid w:val="003A1E06"/>
    <w:rsid w:val="003A2624"/>
    <w:rsid w:val="003A2D13"/>
    <w:rsid w:val="003A344D"/>
    <w:rsid w:val="003A3A41"/>
    <w:rsid w:val="003A3C27"/>
    <w:rsid w:val="003A3F7F"/>
    <w:rsid w:val="003A45FE"/>
    <w:rsid w:val="003A4932"/>
    <w:rsid w:val="003A56A3"/>
    <w:rsid w:val="003A5D95"/>
    <w:rsid w:val="003A5F3C"/>
    <w:rsid w:val="003A6402"/>
    <w:rsid w:val="003A7C55"/>
    <w:rsid w:val="003A7CAB"/>
    <w:rsid w:val="003B0F07"/>
    <w:rsid w:val="003B1916"/>
    <w:rsid w:val="003B1DC3"/>
    <w:rsid w:val="003B1F00"/>
    <w:rsid w:val="003B21B9"/>
    <w:rsid w:val="003B260F"/>
    <w:rsid w:val="003B266B"/>
    <w:rsid w:val="003B3246"/>
    <w:rsid w:val="003B368E"/>
    <w:rsid w:val="003B3C65"/>
    <w:rsid w:val="003B4BA2"/>
    <w:rsid w:val="003B4C99"/>
    <w:rsid w:val="003B56BF"/>
    <w:rsid w:val="003B5AA3"/>
    <w:rsid w:val="003B5CE9"/>
    <w:rsid w:val="003B5DD4"/>
    <w:rsid w:val="003B65E3"/>
    <w:rsid w:val="003B6953"/>
    <w:rsid w:val="003B6A75"/>
    <w:rsid w:val="003B7934"/>
    <w:rsid w:val="003B7C22"/>
    <w:rsid w:val="003C040D"/>
    <w:rsid w:val="003C0417"/>
    <w:rsid w:val="003C07CE"/>
    <w:rsid w:val="003C0AD0"/>
    <w:rsid w:val="003C0DB1"/>
    <w:rsid w:val="003C0DB9"/>
    <w:rsid w:val="003C119A"/>
    <w:rsid w:val="003C266C"/>
    <w:rsid w:val="003C2CDC"/>
    <w:rsid w:val="003C2E88"/>
    <w:rsid w:val="003C333A"/>
    <w:rsid w:val="003C3EE4"/>
    <w:rsid w:val="003C451D"/>
    <w:rsid w:val="003C54A3"/>
    <w:rsid w:val="003C674E"/>
    <w:rsid w:val="003C6CCE"/>
    <w:rsid w:val="003C6FC6"/>
    <w:rsid w:val="003C7140"/>
    <w:rsid w:val="003C73AD"/>
    <w:rsid w:val="003C7507"/>
    <w:rsid w:val="003C7605"/>
    <w:rsid w:val="003C77FA"/>
    <w:rsid w:val="003D039B"/>
    <w:rsid w:val="003D09AA"/>
    <w:rsid w:val="003D2AAB"/>
    <w:rsid w:val="003D30E3"/>
    <w:rsid w:val="003D35D7"/>
    <w:rsid w:val="003D3846"/>
    <w:rsid w:val="003D5AE6"/>
    <w:rsid w:val="003D5EB0"/>
    <w:rsid w:val="003D6261"/>
    <w:rsid w:val="003D6C4B"/>
    <w:rsid w:val="003D6F10"/>
    <w:rsid w:val="003D7931"/>
    <w:rsid w:val="003E0158"/>
    <w:rsid w:val="003E052B"/>
    <w:rsid w:val="003E0740"/>
    <w:rsid w:val="003E0F82"/>
    <w:rsid w:val="003E1E3E"/>
    <w:rsid w:val="003E2F36"/>
    <w:rsid w:val="003E3950"/>
    <w:rsid w:val="003E40AA"/>
    <w:rsid w:val="003E4102"/>
    <w:rsid w:val="003E6332"/>
    <w:rsid w:val="003E6519"/>
    <w:rsid w:val="003E6652"/>
    <w:rsid w:val="003E697F"/>
    <w:rsid w:val="003E6CB2"/>
    <w:rsid w:val="003E7DC2"/>
    <w:rsid w:val="003F0737"/>
    <w:rsid w:val="003F0DCA"/>
    <w:rsid w:val="003F0E61"/>
    <w:rsid w:val="003F0FDB"/>
    <w:rsid w:val="003F113D"/>
    <w:rsid w:val="003F1958"/>
    <w:rsid w:val="003F1D56"/>
    <w:rsid w:val="003F2196"/>
    <w:rsid w:val="003F2636"/>
    <w:rsid w:val="003F2C4E"/>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1F1E"/>
    <w:rsid w:val="00402C7F"/>
    <w:rsid w:val="004038FF"/>
    <w:rsid w:val="004040F6"/>
    <w:rsid w:val="00404237"/>
    <w:rsid w:val="00404561"/>
    <w:rsid w:val="00404A61"/>
    <w:rsid w:val="00404AB8"/>
    <w:rsid w:val="00404CC8"/>
    <w:rsid w:val="00404D6A"/>
    <w:rsid w:val="00404E89"/>
    <w:rsid w:val="00404FF9"/>
    <w:rsid w:val="004052E4"/>
    <w:rsid w:val="00405A67"/>
    <w:rsid w:val="00405E86"/>
    <w:rsid w:val="004068F1"/>
    <w:rsid w:val="00406D96"/>
    <w:rsid w:val="0040705D"/>
    <w:rsid w:val="0040727F"/>
    <w:rsid w:val="0040739C"/>
    <w:rsid w:val="004074DA"/>
    <w:rsid w:val="00410554"/>
    <w:rsid w:val="00410CC8"/>
    <w:rsid w:val="00411320"/>
    <w:rsid w:val="004114FE"/>
    <w:rsid w:val="004115DF"/>
    <w:rsid w:val="00411B65"/>
    <w:rsid w:val="00411B7E"/>
    <w:rsid w:val="0041265D"/>
    <w:rsid w:val="00412D4D"/>
    <w:rsid w:val="004134AF"/>
    <w:rsid w:val="0041393C"/>
    <w:rsid w:val="00413CC2"/>
    <w:rsid w:val="00413FCE"/>
    <w:rsid w:val="00414CF7"/>
    <w:rsid w:val="00415103"/>
    <w:rsid w:val="004173B9"/>
    <w:rsid w:val="00417457"/>
    <w:rsid w:val="00417F55"/>
    <w:rsid w:val="00420082"/>
    <w:rsid w:val="00420B32"/>
    <w:rsid w:val="00421252"/>
    <w:rsid w:val="0042244C"/>
    <w:rsid w:val="00422726"/>
    <w:rsid w:val="0042278B"/>
    <w:rsid w:val="00422902"/>
    <w:rsid w:val="00422A80"/>
    <w:rsid w:val="00422C36"/>
    <w:rsid w:val="00422E3B"/>
    <w:rsid w:val="00422F52"/>
    <w:rsid w:val="00423088"/>
    <w:rsid w:val="00423477"/>
    <w:rsid w:val="00423FF4"/>
    <w:rsid w:val="004241FB"/>
    <w:rsid w:val="0042425D"/>
    <w:rsid w:val="004253AB"/>
    <w:rsid w:val="00425C27"/>
    <w:rsid w:val="004269F3"/>
    <w:rsid w:val="00427603"/>
    <w:rsid w:val="00427EDB"/>
    <w:rsid w:val="00431150"/>
    <w:rsid w:val="004318EE"/>
    <w:rsid w:val="004324F6"/>
    <w:rsid w:val="004334D8"/>
    <w:rsid w:val="0043358A"/>
    <w:rsid w:val="00433B3B"/>
    <w:rsid w:val="00433B44"/>
    <w:rsid w:val="00434C8B"/>
    <w:rsid w:val="00434DBF"/>
    <w:rsid w:val="00434F94"/>
    <w:rsid w:val="00435886"/>
    <w:rsid w:val="004358F4"/>
    <w:rsid w:val="00436660"/>
    <w:rsid w:val="004367DB"/>
    <w:rsid w:val="00437C7B"/>
    <w:rsid w:val="004406A7"/>
    <w:rsid w:val="004406A8"/>
    <w:rsid w:val="00440DC1"/>
    <w:rsid w:val="00441011"/>
    <w:rsid w:val="00441DFA"/>
    <w:rsid w:val="00442631"/>
    <w:rsid w:val="00442EF8"/>
    <w:rsid w:val="00443330"/>
    <w:rsid w:val="004433E9"/>
    <w:rsid w:val="00443A68"/>
    <w:rsid w:val="00443EFC"/>
    <w:rsid w:val="00444318"/>
    <w:rsid w:val="0044440B"/>
    <w:rsid w:val="00444A27"/>
    <w:rsid w:val="00444A31"/>
    <w:rsid w:val="004453C6"/>
    <w:rsid w:val="00445531"/>
    <w:rsid w:val="00445865"/>
    <w:rsid w:val="00446A7B"/>
    <w:rsid w:val="00446B84"/>
    <w:rsid w:val="00446D8B"/>
    <w:rsid w:val="00446EB1"/>
    <w:rsid w:val="004472DC"/>
    <w:rsid w:val="004479D5"/>
    <w:rsid w:val="004511C1"/>
    <w:rsid w:val="00451E3C"/>
    <w:rsid w:val="00452B91"/>
    <w:rsid w:val="00452BB8"/>
    <w:rsid w:val="00452EEB"/>
    <w:rsid w:val="00453B0D"/>
    <w:rsid w:val="00453B57"/>
    <w:rsid w:val="00454159"/>
    <w:rsid w:val="00454203"/>
    <w:rsid w:val="00454782"/>
    <w:rsid w:val="00454A52"/>
    <w:rsid w:val="004555BF"/>
    <w:rsid w:val="004557A9"/>
    <w:rsid w:val="0045599D"/>
    <w:rsid w:val="00456045"/>
    <w:rsid w:val="0045660C"/>
    <w:rsid w:val="00456C5E"/>
    <w:rsid w:val="00456D0E"/>
    <w:rsid w:val="00456F75"/>
    <w:rsid w:val="00457035"/>
    <w:rsid w:val="0045726A"/>
    <w:rsid w:val="00457742"/>
    <w:rsid w:val="00460E56"/>
    <w:rsid w:val="00461013"/>
    <w:rsid w:val="00461F2F"/>
    <w:rsid w:val="00461F33"/>
    <w:rsid w:val="00464CA7"/>
    <w:rsid w:val="0046514C"/>
    <w:rsid w:val="00465773"/>
    <w:rsid w:val="00465B62"/>
    <w:rsid w:val="00465F0B"/>
    <w:rsid w:val="004660DD"/>
    <w:rsid w:val="00466BC7"/>
    <w:rsid w:val="00466EF9"/>
    <w:rsid w:val="00467646"/>
    <w:rsid w:val="004679EB"/>
    <w:rsid w:val="00470401"/>
    <w:rsid w:val="004704AA"/>
    <w:rsid w:val="00470916"/>
    <w:rsid w:val="00470D7F"/>
    <w:rsid w:val="00470E0A"/>
    <w:rsid w:val="0047166F"/>
    <w:rsid w:val="00471DA7"/>
    <w:rsid w:val="00471ED9"/>
    <w:rsid w:val="0047230B"/>
    <w:rsid w:val="004726F0"/>
    <w:rsid w:val="00472A55"/>
    <w:rsid w:val="00472BA5"/>
    <w:rsid w:val="00473BC2"/>
    <w:rsid w:val="00473D62"/>
    <w:rsid w:val="0047439C"/>
    <w:rsid w:val="00474D16"/>
    <w:rsid w:val="00474E23"/>
    <w:rsid w:val="00475269"/>
    <w:rsid w:val="00476A9D"/>
    <w:rsid w:val="00476C77"/>
    <w:rsid w:val="00476E58"/>
    <w:rsid w:val="00477602"/>
    <w:rsid w:val="00477A7B"/>
    <w:rsid w:val="00480136"/>
    <w:rsid w:val="00480FEC"/>
    <w:rsid w:val="004813CD"/>
    <w:rsid w:val="004813EE"/>
    <w:rsid w:val="004829C1"/>
    <w:rsid w:val="00482A19"/>
    <w:rsid w:val="00482DD4"/>
    <w:rsid w:val="00483015"/>
    <w:rsid w:val="004831B0"/>
    <w:rsid w:val="00483D61"/>
    <w:rsid w:val="00483E5F"/>
    <w:rsid w:val="0048402A"/>
    <w:rsid w:val="00484053"/>
    <w:rsid w:val="004846F6"/>
    <w:rsid w:val="00484A3A"/>
    <w:rsid w:val="0048588A"/>
    <w:rsid w:val="004863D3"/>
    <w:rsid w:val="00487ECF"/>
    <w:rsid w:val="00487FA3"/>
    <w:rsid w:val="0049052D"/>
    <w:rsid w:val="0049068B"/>
    <w:rsid w:val="004906F4"/>
    <w:rsid w:val="00490CEF"/>
    <w:rsid w:val="00490E7F"/>
    <w:rsid w:val="0049135B"/>
    <w:rsid w:val="00492AF6"/>
    <w:rsid w:val="00492F12"/>
    <w:rsid w:val="0049337A"/>
    <w:rsid w:val="0049389D"/>
    <w:rsid w:val="004939DF"/>
    <w:rsid w:val="00494D70"/>
    <w:rsid w:val="004950B6"/>
    <w:rsid w:val="004952BD"/>
    <w:rsid w:val="0049588A"/>
    <w:rsid w:val="004958F0"/>
    <w:rsid w:val="0049700D"/>
    <w:rsid w:val="004973FE"/>
    <w:rsid w:val="00497D79"/>
    <w:rsid w:val="004A01ED"/>
    <w:rsid w:val="004A161E"/>
    <w:rsid w:val="004A364D"/>
    <w:rsid w:val="004A3A1A"/>
    <w:rsid w:val="004A3CA5"/>
    <w:rsid w:val="004A41F5"/>
    <w:rsid w:val="004A47FE"/>
    <w:rsid w:val="004A4A51"/>
    <w:rsid w:val="004A6071"/>
    <w:rsid w:val="004A6BA8"/>
    <w:rsid w:val="004A6C83"/>
    <w:rsid w:val="004A74FF"/>
    <w:rsid w:val="004A78DC"/>
    <w:rsid w:val="004A7C44"/>
    <w:rsid w:val="004B0016"/>
    <w:rsid w:val="004B132D"/>
    <w:rsid w:val="004B1368"/>
    <w:rsid w:val="004B1626"/>
    <w:rsid w:val="004B25CA"/>
    <w:rsid w:val="004B3465"/>
    <w:rsid w:val="004B3DBD"/>
    <w:rsid w:val="004B46BB"/>
    <w:rsid w:val="004B46C8"/>
    <w:rsid w:val="004B5359"/>
    <w:rsid w:val="004B5469"/>
    <w:rsid w:val="004B61C8"/>
    <w:rsid w:val="004B6702"/>
    <w:rsid w:val="004B6910"/>
    <w:rsid w:val="004B6A8B"/>
    <w:rsid w:val="004B6F65"/>
    <w:rsid w:val="004B77A1"/>
    <w:rsid w:val="004C04DE"/>
    <w:rsid w:val="004C062C"/>
    <w:rsid w:val="004C068E"/>
    <w:rsid w:val="004C07D4"/>
    <w:rsid w:val="004C0902"/>
    <w:rsid w:val="004C0C65"/>
    <w:rsid w:val="004C0C7B"/>
    <w:rsid w:val="004C182A"/>
    <w:rsid w:val="004C1CD3"/>
    <w:rsid w:val="004C233F"/>
    <w:rsid w:val="004C5072"/>
    <w:rsid w:val="004C51D5"/>
    <w:rsid w:val="004C523D"/>
    <w:rsid w:val="004C5408"/>
    <w:rsid w:val="004C5DD5"/>
    <w:rsid w:val="004C6619"/>
    <w:rsid w:val="004C6D14"/>
    <w:rsid w:val="004C6D30"/>
    <w:rsid w:val="004C78E5"/>
    <w:rsid w:val="004D02C1"/>
    <w:rsid w:val="004D035A"/>
    <w:rsid w:val="004D0C3E"/>
    <w:rsid w:val="004D0F79"/>
    <w:rsid w:val="004D0F8C"/>
    <w:rsid w:val="004D10AC"/>
    <w:rsid w:val="004D112C"/>
    <w:rsid w:val="004D1708"/>
    <w:rsid w:val="004D17EC"/>
    <w:rsid w:val="004D19C8"/>
    <w:rsid w:val="004D1EB4"/>
    <w:rsid w:val="004D2F3F"/>
    <w:rsid w:val="004D420B"/>
    <w:rsid w:val="004D441C"/>
    <w:rsid w:val="004D574E"/>
    <w:rsid w:val="004D6226"/>
    <w:rsid w:val="004D6967"/>
    <w:rsid w:val="004D69B5"/>
    <w:rsid w:val="004D6B16"/>
    <w:rsid w:val="004D7716"/>
    <w:rsid w:val="004D7E7D"/>
    <w:rsid w:val="004E02EE"/>
    <w:rsid w:val="004E045E"/>
    <w:rsid w:val="004E046D"/>
    <w:rsid w:val="004E0A65"/>
    <w:rsid w:val="004E0AAD"/>
    <w:rsid w:val="004E0E5C"/>
    <w:rsid w:val="004E1DB6"/>
    <w:rsid w:val="004E1FBF"/>
    <w:rsid w:val="004E2416"/>
    <w:rsid w:val="004E2A6C"/>
    <w:rsid w:val="004E2DE7"/>
    <w:rsid w:val="004E30C5"/>
    <w:rsid w:val="004E336F"/>
    <w:rsid w:val="004E3DF0"/>
    <w:rsid w:val="004E3FCB"/>
    <w:rsid w:val="004E41B8"/>
    <w:rsid w:val="004E4859"/>
    <w:rsid w:val="004E4BBF"/>
    <w:rsid w:val="004E4D4F"/>
    <w:rsid w:val="004E4E25"/>
    <w:rsid w:val="004E4E7D"/>
    <w:rsid w:val="004E4F66"/>
    <w:rsid w:val="004E563A"/>
    <w:rsid w:val="004E5A61"/>
    <w:rsid w:val="004E6136"/>
    <w:rsid w:val="004E63B2"/>
    <w:rsid w:val="004E6D28"/>
    <w:rsid w:val="004E6E21"/>
    <w:rsid w:val="004E7352"/>
    <w:rsid w:val="004E73C2"/>
    <w:rsid w:val="004E73DE"/>
    <w:rsid w:val="004E7AA9"/>
    <w:rsid w:val="004E7AE3"/>
    <w:rsid w:val="004E7AE6"/>
    <w:rsid w:val="004F00E3"/>
    <w:rsid w:val="004F2138"/>
    <w:rsid w:val="004F2194"/>
    <w:rsid w:val="004F23F2"/>
    <w:rsid w:val="004F2579"/>
    <w:rsid w:val="004F3369"/>
    <w:rsid w:val="004F336F"/>
    <w:rsid w:val="004F33A5"/>
    <w:rsid w:val="004F3EB4"/>
    <w:rsid w:val="004F4138"/>
    <w:rsid w:val="004F414E"/>
    <w:rsid w:val="004F4532"/>
    <w:rsid w:val="004F5A21"/>
    <w:rsid w:val="004F5FE5"/>
    <w:rsid w:val="004F60E6"/>
    <w:rsid w:val="004F6B6E"/>
    <w:rsid w:val="004F6D30"/>
    <w:rsid w:val="004F6D76"/>
    <w:rsid w:val="004F6E83"/>
    <w:rsid w:val="004F744B"/>
    <w:rsid w:val="004F7609"/>
    <w:rsid w:val="0050085B"/>
    <w:rsid w:val="00500B07"/>
    <w:rsid w:val="0050116F"/>
    <w:rsid w:val="00501220"/>
    <w:rsid w:val="0050163B"/>
    <w:rsid w:val="00502EDA"/>
    <w:rsid w:val="00503A98"/>
    <w:rsid w:val="00505243"/>
    <w:rsid w:val="0050529A"/>
    <w:rsid w:val="005055CC"/>
    <w:rsid w:val="0050615D"/>
    <w:rsid w:val="00506780"/>
    <w:rsid w:val="00506AE9"/>
    <w:rsid w:val="00506B54"/>
    <w:rsid w:val="0050765A"/>
    <w:rsid w:val="00507819"/>
    <w:rsid w:val="005078E9"/>
    <w:rsid w:val="00507D7D"/>
    <w:rsid w:val="00510014"/>
    <w:rsid w:val="005100DB"/>
    <w:rsid w:val="0051021A"/>
    <w:rsid w:val="00511522"/>
    <w:rsid w:val="00511947"/>
    <w:rsid w:val="00511A63"/>
    <w:rsid w:val="00511EA5"/>
    <w:rsid w:val="00511EF7"/>
    <w:rsid w:val="005122CF"/>
    <w:rsid w:val="00512F53"/>
    <w:rsid w:val="005130D6"/>
    <w:rsid w:val="005131D8"/>
    <w:rsid w:val="0051395B"/>
    <w:rsid w:val="00514264"/>
    <w:rsid w:val="0051474F"/>
    <w:rsid w:val="00514E3F"/>
    <w:rsid w:val="00515144"/>
    <w:rsid w:val="005155D3"/>
    <w:rsid w:val="005155DD"/>
    <w:rsid w:val="00515DBE"/>
    <w:rsid w:val="005162B1"/>
    <w:rsid w:val="00516631"/>
    <w:rsid w:val="00516779"/>
    <w:rsid w:val="00517807"/>
    <w:rsid w:val="00517F4A"/>
    <w:rsid w:val="00520EA3"/>
    <w:rsid w:val="0052176F"/>
    <w:rsid w:val="005217C6"/>
    <w:rsid w:val="00521B62"/>
    <w:rsid w:val="00522BF8"/>
    <w:rsid w:val="00524390"/>
    <w:rsid w:val="005245A6"/>
    <w:rsid w:val="00524AD5"/>
    <w:rsid w:val="005258DF"/>
    <w:rsid w:val="005259E7"/>
    <w:rsid w:val="005267E5"/>
    <w:rsid w:val="00526DD6"/>
    <w:rsid w:val="00526FB9"/>
    <w:rsid w:val="00527188"/>
    <w:rsid w:val="00527828"/>
    <w:rsid w:val="00527B95"/>
    <w:rsid w:val="00527FE3"/>
    <w:rsid w:val="00530708"/>
    <w:rsid w:val="00530C4E"/>
    <w:rsid w:val="00530FDE"/>
    <w:rsid w:val="00532677"/>
    <w:rsid w:val="005327E7"/>
    <w:rsid w:val="0053288C"/>
    <w:rsid w:val="00532BD5"/>
    <w:rsid w:val="00532D38"/>
    <w:rsid w:val="00532D59"/>
    <w:rsid w:val="005333E6"/>
    <w:rsid w:val="005337F1"/>
    <w:rsid w:val="00533A0B"/>
    <w:rsid w:val="0053437F"/>
    <w:rsid w:val="00534A4F"/>
    <w:rsid w:val="005356B6"/>
    <w:rsid w:val="00535952"/>
    <w:rsid w:val="00536497"/>
    <w:rsid w:val="005375CA"/>
    <w:rsid w:val="00537B54"/>
    <w:rsid w:val="00540B5D"/>
    <w:rsid w:val="005412CB"/>
    <w:rsid w:val="005414B2"/>
    <w:rsid w:val="00541B78"/>
    <w:rsid w:val="00541D56"/>
    <w:rsid w:val="00542A12"/>
    <w:rsid w:val="00543235"/>
    <w:rsid w:val="00543AAA"/>
    <w:rsid w:val="00543B45"/>
    <w:rsid w:val="0054479B"/>
    <w:rsid w:val="00544AEA"/>
    <w:rsid w:val="005456AC"/>
    <w:rsid w:val="005459A6"/>
    <w:rsid w:val="005467D2"/>
    <w:rsid w:val="00546860"/>
    <w:rsid w:val="00546AB1"/>
    <w:rsid w:val="00546D14"/>
    <w:rsid w:val="00546D5F"/>
    <w:rsid w:val="005475B9"/>
    <w:rsid w:val="00547F7C"/>
    <w:rsid w:val="00550202"/>
    <w:rsid w:val="005506F3"/>
    <w:rsid w:val="005512E4"/>
    <w:rsid w:val="00551834"/>
    <w:rsid w:val="00551A6C"/>
    <w:rsid w:val="00553856"/>
    <w:rsid w:val="00553A49"/>
    <w:rsid w:val="00553F53"/>
    <w:rsid w:val="00554085"/>
    <w:rsid w:val="00554E7C"/>
    <w:rsid w:val="00555C64"/>
    <w:rsid w:val="00555F56"/>
    <w:rsid w:val="00556A65"/>
    <w:rsid w:val="00556DF4"/>
    <w:rsid w:val="0055721A"/>
    <w:rsid w:val="005572A9"/>
    <w:rsid w:val="00557887"/>
    <w:rsid w:val="00560AF9"/>
    <w:rsid w:val="00561259"/>
    <w:rsid w:val="00561E8B"/>
    <w:rsid w:val="00563760"/>
    <w:rsid w:val="00563C37"/>
    <w:rsid w:val="00564399"/>
    <w:rsid w:val="005643A4"/>
    <w:rsid w:val="00564576"/>
    <w:rsid w:val="0056480F"/>
    <w:rsid w:val="0056613D"/>
    <w:rsid w:val="00566536"/>
    <w:rsid w:val="005665AE"/>
    <w:rsid w:val="0056713E"/>
    <w:rsid w:val="00567680"/>
    <w:rsid w:val="00567F9E"/>
    <w:rsid w:val="005701DC"/>
    <w:rsid w:val="00570326"/>
    <w:rsid w:val="00570BF8"/>
    <w:rsid w:val="00570D54"/>
    <w:rsid w:val="005712BE"/>
    <w:rsid w:val="00571ABC"/>
    <w:rsid w:val="00571FD1"/>
    <w:rsid w:val="00572C7A"/>
    <w:rsid w:val="005739D3"/>
    <w:rsid w:val="005741C7"/>
    <w:rsid w:val="0057429E"/>
    <w:rsid w:val="00574590"/>
    <w:rsid w:val="005745E0"/>
    <w:rsid w:val="00574633"/>
    <w:rsid w:val="005762F2"/>
    <w:rsid w:val="0057633D"/>
    <w:rsid w:val="005772B8"/>
    <w:rsid w:val="0057733C"/>
    <w:rsid w:val="00577E24"/>
    <w:rsid w:val="00581598"/>
    <w:rsid w:val="00581B50"/>
    <w:rsid w:val="00581FBE"/>
    <w:rsid w:val="00582623"/>
    <w:rsid w:val="00582B7F"/>
    <w:rsid w:val="00583097"/>
    <w:rsid w:val="00584CCD"/>
    <w:rsid w:val="00584EBD"/>
    <w:rsid w:val="005850B1"/>
    <w:rsid w:val="00585704"/>
    <w:rsid w:val="00585CF8"/>
    <w:rsid w:val="00586C3A"/>
    <w:rsid w:val="00586D36"/>
    <w:rsid w:val="00587AB5"/>
    <w:rsid w:val="00587B8C"/>
    <w:rsid w:val="00590158"/>
    <w:rsid w:val="005908F7"/>
    <w:rsid w:val="00590ADB"/>
    <w:rsid w:val="00590E86"/>
    <w:rsid w:val="005910A3"/>
    <w:rsid w:val="00591403"/>
    <w:rsid w:val="00591DE5"/>
    <w:rsid w:val="00591FBB"/>
    <w:rsid w:val="005921DD"/>
    <w:rsid w:val="00592D9C"/>
    <w:rsid w:val="0059337D"/>
    <w:rsid w:val="00593D29"/>
    <w:rsid w:val="00594217"/>
    <w:rsid w:val="00594CE8"/>
    <w:rsid w:val="00594F63"/>
    <w:rsid w:val="00596A63"/>
    <w:rsid w:val="00596BC8"/>
    <w:rsid w:val="00597607"/>
    <w:rsid w:val="0059784B"/>
    <w:rsid w:val="0059784F"/>
    <w:rsid w:val="005A0827"/>
    <w:rsid w:val="005A0A44"/>
    <w:rsid w:val="005A0E54"/>
    <w:rsid w:val="005A1CC0"/>
    <w:rsid w:val="005A2148"/>
    <w:rsid w:val="005A26C7"/>
    <w:rsid w:val="005A288F"/>
    <w:rsid w:val="005A2A39"/>
    <w:rsid w:val="005A2B0C"/>
    <w:rsid w:val="005A2D9F"/>
    <w:rsid w:val="005A2FF1"/>
    <w:rsid w:val="005A3575"/>
    <w:rsid w:val="005A3D1C"/>
    <w:rsid w:val="005A41FD"/>
    <w:rsid w:val="005A430D"/>
    <w:rsid w:val="005A4809"/>
    <w:rsid w:val="005A4920"/>
    <w:rsid w:val="005A4957"/>
    <w:rsid w:val="005A496F"/>
    <w:rsid w:val="005A637C"/>
    <w:rsid w:val="005A642D"/>
    <w:rsid w:val="005A7286"/>
    <w:rsid w:val="005B0713"/>
    <w:rsid w:val="005B0A83"/>
    <w:rsid w:val="005B0AA3"/>
    <w:rsid w:val="005B0AC3"/>
    <w:rsid w:val="005B0EB8"/>
    <w:rsid w:val="005B1552"/>
    <w:rsid w:val="005B1B73"/>
    <w:rsid w:val="005B1E2A"/>
    <w:rsid w:val="005B2051"/>
    <w:rsid w:val="005B21F2"/>
    <w:rsid w:val="005B25BA"/>
    <w:rsid w:val="005B2850"/>
    <w:rsid w:val="005B299A"/>
    <w:rsid w:val="005B2AA9"/>
    <w:rsid w:val="005B2FD6"/>
    <w:rsid w:val="005B32E4"/>
    <w:rsid w:val="005B4007"/>
    <w:rsid w:val="005B549A"/>
    <w:rsid w:val="005B549B"/>
    <w:rsid w:val="005B5B51"/>
    <w:rsid w:val="005B5CF4"/>
    <w:rsid w:val="005B6B96"/>
    <w:rsid w:val="005B6BF1"/>
    <w:rsid w:val="005B6F8A"/>
    <w:rsid w:val="005C0858"/>
    <w:rsid w:val="005C167D"/>
    <w:rsid w:val="005C16F6"/>
    <w:rsid w:val="005C1906"/>
    <w:rsid w:val="005C23BC"/>
    <w:rsid w:val="005C346B"/>
    <w:rsid w:val="005C3B0B"/>
    <w:rsid w:val="005C3C81"/>
    <w:rsid w:val="005C4EF4"/>
    <w:rsid w:val="005C519D"/>
    <w:rsid w:val="005C57C0"/>
    <w:rsid w:val="005C5A16"/>
    <w:rsid w:val="005C6735"/>
    <w:rsid w:val="005C773E"/>
    <w:rsid w:val="005C7745"/>
    <w:rsid w:val="005C78AA"/>
    <w:rsid w:val="005D01D1"/>
    <w:rsid w:val="005D052F"/>
    <w:rsid w:val="005D0913"/>
    <w:rsid w:val="005D12F3"/>
    <w:rsid w:val="005D1FAE"/>
    <w:rsid w:val="005D228A"/>
    <w:rsid w:val="005D2468"/>
    <w:rsid w:val="005D2F94"/>
    <w:rsid w:val="005D2FDD"/>
    <w:rsid w:val="005D381F"/>
    <w:rsid w:val="005D3D66"/>
    <w:rsid w:val="005D461D"/>
    <w:rsid w:val="005D486C"/>
    <w:rsid w:val="005D4AE9"/>
    <w:rsid w:val="005D504C"/>
    <w:rsid w:val="005D5C56"/>
    <w:rsid w:val="005D67DF"/>
    <w:rsid w:val="005D6B99"/>
    <w:rsid w:val="005D6FFD"/>
    <w:rsid w:val="005D7343"/>
    <w:rsid w:val="005D76AB"/>
    <w:rsid w:val="005D7C23"/>
    <w:rsid w:val="005D7FB5"/>
    <w:rsid w:val="005E02D1"/>
    <w:rsid w:val="005E092B"/>
    <w:rsid w:val="005E0D58"/>
    <w:rsid w:val="005E0F73"/>
    <w:rsid w:val="005E172B"/>
    <w:rsid w:val="005E1CF7"/>
    <w:rsid w:val="005E23CC"/>
    <w:rsid w:val="005E30C6"/>
    <w:rsid w:val="005E4232"/>
    <w:rsid w:val="005E4BD3"/>
    <w:rsid w:val="005E4D1F"/>
    <w:rsid w:val="005E4F19"/>
    <w:rsid w:val="005E5C5F"/>
    <w:rsid w:val="005E6093"/>
    <w:rsid w:val="005E6144"/>
    <w:rsid w:val="005E6C7A"/>
    <w:rsid w:val="005E6CFE"/>
    <w:rsid w:val="005E6FAF"/>
    <w:rsid w:val="005E78B3"/>
    <w:rsid w:val="005E7B72"/>
    <w:rsid w:val="005E7EE8"/>
    <w:rsid w:val="005F031D"/>
    <w:rsid w:val="005F07BA"/>
    <w:rsid w:val="005F0AEE"/>
    <w:rsid w:val="005F16A8"/>
    <w:rsid w:val="005F1FE5"/>
    <w:rsid w:val="005F2940"/>
    <w:rsid w:val="005F3EB4"/>
    <w:rsid w:val="005F4C1F"/>
    <w:rsid w:val="005F4D37"/>
    <w:rsid w:val="005F5146"/>
    <w:rsid w:val="005F6944"/>
    <w:rsid w:val="005F6D0C"/>
    <w:rsid w:val="005F7088"/>
    <w:rsid w:val="005F74C1"/>
    <w:rsid w:val="005F7759"/>
    <w:rsid w:val="0060007C"/>
    <w:rsid w:val="00600977"/>
    <w:rsid w:val="00601116"/>
    <w:rsid w:val="00601423"/>
    <w:rsid w:val="00601F76"/>
    <w:rsid w:val="00602AA9"/>
    <w:rsid w:val="00602FAF"/>
    <w:rsid w:val="00605354"/>
    <w:rsid w:val="0060538E"/>
    <w:rsid w:val="00605476"/>
    <w:rsid w:val="00605AB4"/>
    <w:rsid w:val="00605EAA"/>
    <w:rsid w:val="00606907"/>
    <w:rsid w:val="00606A83"/>
    <w:rsid w:val="0060731A"/>
    <w:rsid w:val="00607896"/>
    <w:rsid w:val="006078C8"/>
    <w:rsid w:val="00607900"/>
    <w:rsid w:val="00610B83"/>
    <w:rsid w:val="00611A99"/>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6E48"/>
    <w:rsid w:val="00627DB2"/>
    <w:rsid w:val="0063002B"/>
    <w:rsid w:val="006309C3"/>
    <w:rsid w:val="00630B43"/>
    <w:rsid w:val="00630E45"/>
    <w:rsid w:val="00631AA4"/>
    <w:rsid w:val="00632287"/>
    <w:rsid w:val="006323DE"/>
    <w:rsid w:val="00632911"/>
    <w:rsid w:val="00633949"/>
    <w:rsid w:val="00633A5F"/>
    <w:rsid w:val="00633F29"/>
    <w:rsid w:val="006341E8"/>
    <w:rsid w:val="00634599"/>
    <w:rsid w:val="00634BA3"/>
    <w:rsid w:val="00635231"/>
    <w:rsid w:val="00635827"/>
    <w:rsid w:val="006371CE"/>
    <w:rsid w:val="00637E6C"/>
    <w:rsid w:val="006401AD"/>
    <w:rsid w:val="00641EAF"/>
    <w:rsid w:val="006424C1"/>
    <w:rsid w:val="00642697"/>
    <w:rsid w:val="006426A9"/>
    <w:rsid w:val="00642C7F"/>
    <w:rsid w:val="00643397"/>
    <w:rsid w:val="00643616"/>
    <w:rsid w:val="0064383E"/>
    <w:rsid w:val="00644126"/>
    <w:rsid w:val="0064478F"/>
    <w:rsid w:val="006453EA"/>
    <w:rsid w:val="006457C8"/>
    <w:rsid w:val="006464AF"/>
    <w:rsid w:val="006470A9"/>
    <w:rsid w:val="006471DD"/>
    <w:rsid w:val="006477BC"/>
    <w:rsid w:val="0065037A"/>
    <w:rsid w:val="00651489"/>
    <w:rsid w:val="00651777"/>
    <w:rsid w:val="00651A4E"/>
    <w:rsid w:val="00652AA8"/>
    <w:rsid w:val="006552AC"/>
    <w:rsid w:val="00655727"/>
    <w:rsid w:val="00655FD7"/>
    <w:rsid w:val="0065651E"/>
    <w:rsid w:val="00660050"/>
    <w:rsid w:val="00660195"/>
    <w:rsid w:val="006604EE"/>
    <w:rsid w:val="00660FBD"/>
    <w:rsid w:val="006610FC"/>
    <w:rsid w:val="00661147"/>
    <w:rsid w:val="00661595"/>
    <w:rsid w:val="00661B81"/>
    <w:rsid w:val="006625F5"/>
    <w:rsid w:val="00662A4B"/>
    <w:rsid w:val="00662A85"/>
    <w:rsid w:val="0066304F"/>
    <w:rsid w:val="00663317"/>
    <w:rsid w:val="00663E3C"/>
    <w:rsid w:val="0066473E"/>
    <w:rsid w:val="006648EC"/>
    <w:rsid w:val="00664BB4"/>
    <w:rsid w:val="006652A8"/>
    <w:rsid w:val="006654B5"/>
    <w:rsid w:val="0066567A"/>
    <w:rsid w:val="00665690"/>
    <w:rsid w:val="00665945"/>
    <w:rsid w:val="00665EDD"/>
    <w:rsid w:val="006663AA"/>
    <w:rsid w:val="00666546"/>
    <w:rsid w:val="0066680E"/>
    <w:rsid w:val="00667BEB"/>
    <w:rsid w:val="00670073"/>
    <w:rsid w:val="00670539"/>
    <w:rsid w:val="00670CC9"/>
    <w:rsid w:val="006715DF"/>
    <w:rsid w:val="00671D92"/>
    <w:rsid w:val="006722E4"/>
    <w:rsid w:val="00672A62"/>
    <w:rsid w:val="006736B6"/>
    <w:rsid w:val="00674035"/>
    <w:rsid w:val="006748E7"/>
    <w:rsid w:val="00675C4A"/>
    <w:rsid w:val="00676CCD"/>
    <w:rsid w:val="006776C1"/>
    <w:rsid w:val="00677773"/>
    <w:rsid w:val="00677C15"/>
    <w:rsid w:val="00680E12"/>
    <w:rsid w:val="0068171D"/>
    <w:rsid w:val="00681787"/>
    <w:rsid w:val="00681E25"/>
    <w:rsid w:val="00682653"/>
    <w:rsid w:val="00682858"/>
    <w:rsid w:val="0068398E"/>
    <w:rsid w:val="00684C48"/>
    <w:rsid w:val="00685607"/>
    <w:rsid w:val="00685AF8"/>
    <w:rsid w:val="00686040"/>
    <w:rsid w:val="006862FE"/>
    <w:rsid w:val="0068644C"/>
    <w:rsid w:val="0068672E"/>
    <w:rsid w:val="00686A9B"/>
    <w:rsid w:val="00686CB7"/>
    <w:rsid w:val="00686D2D"/>
    <w:rsid w:val="00687450"/>
    <w:rsid w:val="00687D99"/>
    <w:rsid w:val="00690869"/>
    <w:rsid w:val="00690CB1"/>
    <w:rsid w:val="00690D66"/>
    <w:rsid w:val="00691449"/>
    <w:rsid w:val="0069187E"/>
    <w:rsid w:val="00691A95"/>
    <w:rsid w:val="00691C06"/>
    <w:rsid w:val="00691DCE"/>
    <w:rsid w:val="00692838"/>
    <w:rsid w:val="00692F5B"/>
    <w:rsid w:val="006943C2"/>
    <w:rsid w:val="006948A5"/>
    <w:rsid w:val="00695163"/>
    <w:rsid w:val="00695C83"/>
    <w:rsid w:val="00695CD0"/>
    <w:rsid w:val="0069654D"/>
    <w:rsid w:val="00697402"/>
    <w:rsid w:val="0069760C"/>
    <w:rsid w:val="006A0035"/>
    <w:rsid w:val="006A040F"/>
    <w:rsid w:val="006A06E6"/>
    <w:rsid w:val="006A19F9"/>
    <w:rsid w:val="006A20D7"/>
    <w:rsid w:val="006A216F"/>
    <w:rsid w:val="006A2361"/>
    <w:rsid w:val="006A2409"/>
    <w:rsid w:val="006A39EE"/>
    <w:rsid w:val="006A477B"/>
    <w:rsid w:val="006A4E3D"/>
    <w:rsid w:val="006A50F5"/>
    <w:rsid w:val="006A5C0C"/>
    <w:rsid w:val="006A6BB2"/>
    <w:rsid w:val="006A7248"/>
    <w:rsid w:val="006A7360"/>
    <w:rsid w:val="006A7AB9"/>
    <w:rsid w:val="006A7E20"/>
    <w:rsid w:val="006B032E"/>
    <w:rsid w:val="006B04A2"/>
    <w:rsid w:val="006B0892"/>
    <w:rsid w:val="006B1879"/>
    <w:rsid w:val="006B19CA"/>
    <w:rsid w:val="006B1B28"/>
    <w:rsid w:val="006B1B36"/>
    <w:rsid w:val="006B2297"/>
    <w:rsid w:val="006B32EE"/>
    <w:rsid w:val="006B3A23"/>
    <w:rsid w:val="006B3AD6"/>
    <w:rsid w:val="006B3B57"/>
    <w:rsid w:val="006B3FF5"/>
    <w:rsid w:val="006B406B"/>
    <w:rsid w:val="006B454B"/>
    <w:rsid w:val="006B4CEC"/>
    <w:rsid w:val="006B56F7"/>
    <w:rsid w:val="006B5C5B"/>
    <w:rsid w:val="006B6BC6"/>
    <w:rsid w:val="006B6F85"/>
    <w:rsid w:val="006B7543"/>
    <w:rsid w:val="006C01B7"/>
    <w:rsid w:val="006C0702"/>
    <w:rsid w:val="006C12BC"/>
    <w:rsid w:val="006C1BDC"/>
    <w:rsid w:val="006C1BE5"/>
    <w:rsid w:val="006C2060"/>
    <w:rsid w:val="006C2974"/>
    <w:rsid w:val="006C33B4"/>
    <w:rsid w:val="006C3B75"/>
    <w:rsid w:val="006C48B7"/>
    <w:rsid w:val="006C552F"/>
    <w:rsid w:val="006C5D53"/>
    <w:rsid w:val="006C620C"/>
    <w:rsid w:val="006C65F4"/>
    <w:rsid w:val="006C7188"/>
    <w:rsid w:val="006D07C0"/>
    <w:rsid w:val="006D0CB4"/>
    <w:rsid w:val="006D0DDB"/>
    <w:rsid w:val="006D0EE9"/>
    <w:rsid w:val="006D14A3"/>
    <w:rsid w:val="006D206F"/>
    <w:rsid w:val="006D23CF"/>
    <w:rsid w:val="006D256A"/>
    <w:rsid w:val="006D2643"/>
    <w:rsid w:val="006D28A3"/>
    <w:rsid w:val="006D3E69"/>
    <w:rsid w:val="006D4538"/>
    <w:rsid w:val="006D4DE5"/>
    <w:rsid w:val="006D50BC"/>
    <w:rsid w:val="006D5673"/>
    <w:rsid w:val="006D5806"/>
    <w:rsid w:val="006D5E30"/>
    <w:rsid w:val="006D5EC6"/>
    <w:rsid w:val="006D6369"/>
    <w:rsid w:val="006D6FB6"/>
    <w:rsid w:val="006D7459"/>
    <w:rsid w:val="006D7C43"/>
    <w:rsid w:val="006E0EEB"/>
    <w:rsid w:val="006E14EC"/>
    <w:rsid w:val="006E16D6"/>
    <w:rsid w:val="006E1B4C"/>
    <w:rsid w:val="006E3264"/>
    <w:rsid w:val="006E41B8"/>
    <w:rsid w:val="006E4276"/>
    <w:rsid w:val="006E5275"/>
    <w:rsid w:val="006E60E3"/>
    <w:rsid w:val="006E6A12"/>
    <w:rsid w:val="006E6BEE"/>
    <w:rsid w:val="006E6CD3"/>
    <w:rsid w:val="006E737F"/>
    <w:rsid w:val="006E78E0"/>
    <w:rsid w:val="006F176C"/>
    <w:rsid w:val="006F20E2"/>
    <w:rsid w:val="006F317E"/>
    <w:rsid w:val="006F44D8"/>
    <w:rsid w:val="006F49BC"/>
    <w:rsid w:val="006F6491"/>
    <w:rsid w:val="006F718C"/>
    <w:rsid w:val="006F71F0"/>
    <w:rsid w:val="006F7E20"/>
    <w:rsid w:val="006F7E87"/>
    <w:rsid w:val="0070032F"/>
    <w:rsid w:val="0070052A"/>
    <w:rsid w:val="0070139E"/>
    <w:rsid w:val="007015C2"/>
    <w:rsid w:val="00701B15"/>
    <w:rsid w:val="00701D86"/>
    <w:rsid w:val="0070258C"/>
    <w:rsid w:val="00702698"/>
    <w:rsid w:val="00702C09"/>
    <w:rsid w:val="00703998"/>
    <w:rsid w:val="0070513E"/>
    <w:rsid w:val="00707692"/>
    <w:rsid w:val="00710165"/>
    <w:rsid w:val="00710BE1"/>
    <w:rsid w:val="00711047"/>
    <w:rsid w:val="007113FE"/>
    <w:rsid w:val="0071253B"/>
    <w:rsid w:val="00712E34"/>
    <w:rsid w:val="00714616"/>
    <w:rsid w:val="007148D0"/>
    <w:rsid w:val="00714971"/>
    <w:rsid w:val="00715457"/>
    <w:rsid w:val="007155F9"/>
    <w:rsid w:val="0071579A"/>
    <w:rsid w:val="0071583E"/>
    <w:rsid w:val="007162A9"/>
    <w:rsid w:val="007163E6"/>
    <w:rsid w:val="00716494"/>
    <w:rsid w:val="00716AEA"/>
    <w:rsid w:val="00716F10"/>
    <w:rsid w:val="007179D8"/>
    <w:rsid w:val="00720B38"/>
    <w:rsid w:val="007210D1"/>
    <w:rsid w:val="007212BA"/>
    <w:rsid w:val="00721627"/>
    <w:rsid w:val="00721B91"/>
    <w:rsid w:val="007221EE"/>
    <w:rsid w:val="00722B28"/>
    <w:rsid w:val="00723119"/>
    <w:rsid w:val="00724D23"/>
    <w:rsid w:val="00724E9F"/>
    <w:rsid w:val="00725988"/>
    <w:rsid w:val="00725E1B"/>
    <w:rsid w:val="00725EA0"/>
    <w:rsid w:val="007262F8"/>
    <w:rsid w:val="00726BA0"/>
    <w:rsid w:val="00726FE1"/>
    <w:rsid w:val="00730A8E"/>
    <w:rsid w:val="00730B9D"/>
    <w:rsid w:val="00731418"/>
    <w:rsid w:val="00731A7E"/>
    <w:rsid w:val="007323CD"/>
    <w:rsid w:val="007328BC"/>
    <w:rsid w:val="00732D52"/>
    <w:rsid w:val="00732E7C"/>
    <w:rsid w:val="00733C7D"/>
    <w:rsid w:val="007344CA"/>
    <w:rsid w:val="00734A10"/>
    <w:rsid w:val="0073559A"/>
    <w:rsid w:val="00735CB7"/>
    <w:rsid w:val="00736198"/>
    <w:rsid w:val="0073630B"/>
    <w:rsid w:val="007364DD"/>
    <w:rsid w:val="007367E8"/>
    <w:rsid w:val="007369B8"/>
    <w:rsid w:val="00736BD3"/>
    <w:rsid w:val="00736CB2"/>
    <w:rsid w:val="0073740C"/>
    <w:rsid w:val="00737815"/>
    <w:rsid w:val="00740295"/>
    <w:rsid w:val="00740A95"/>
    <w:rsid w:val="00742BC3"/>
    <w:rsid w:val="00742CE9"/>
    <w:rsid w:val="00742D68"/>
    <w:rsid w:val="00742E36"/>
    <w:rsid w:val="007437FB"/>
    <w:rsid w:val="007442EB"/>
    <w:rsid w:val="00744924"/>
    <w:rsid w:val="00744DFF"/>
    <w:rsid w:val="0074523C"/>
    <w:rsid w:val="0074590C"/>
    <w:rsid w:val="007467D8"/>
    <w:rsid w:val="0074695B"/>
    <w:rsid w:val="0074725D"/>
    <w:rsid w:val="007474EF"/>
    <w:rsid w:val="007478B8"/>
    <w:rsid w:val="00747931"/>
    <w:rsid w:val="00747A1B"/>
    <w:rsid w:val="00747A66"/>
    <w:rsid w:val="00747D93"/>
    <w:rsid w:val="00747E90"/>
    <w:rsid w:val="0075074E"/>
    <w:rsid w:val="00750765"/>
    <w:rsid w:val="0075170F"/>
    <w:rsid w:val="007518A1"/>
    <w:rsid w:val="007531C8"/>
    <w:rsid w:val="00753358"/>
    <w:rsid w:val="00753439"/>
    <w:rsid w:val="0075355D"/>
    <w:rsid w:val="007547FC"/>
    <w:rsid w:val="00754A4A"/>
    <w:rsid w:val="00754A6C"/>
    <w:rsid w:val="00754AF3"/>
    <w:rsid w:val="00754BF9"/>
    <w:rsid w:val="007551EA"/>
    <w:rsid w:val="007571DF"/>
    <w:rsid w:val="007573A4"/>
    <w:rsid w:val="00757912"/>
    <w:rsid w:val="00760669"/>
    <w:rsid w:val="00761009"/>
    <w:rsid w:val="0076113C"/>
    <w:rsid w:val="00761A1F"/>
    <w:rsid w:val="00762167"/>
    <w:rsid w:val="00763302"/>
    <w:rsid w:val="00763319"/>
    <w:rsid w:val="00763AED"/>
    <w:rsid w:val="00763FDF"/>
    <w:rsid w:val="0076412D"/>
    <w:rsid w:val="007642F0"/>
    <w:rsid w:val="007647DB"/>
    <w:rsid w:val="0076488F"/>
    <w:rsid w:val="00764B40"/>
    <w:rsid w:val="00765114"/>
    <w:rsid w:val="007658F3"/>
    <w:rsid w:val="00765AB8"/>
    <w:rsid w:val="00765E3B"/>
    <w:rsid w:val="007664AE"/>
    <w:rsid w:val="007669EC"/>
    <w:rsid w:val="00767B7C"/>
    <w:rsid w:val="00770677"/>
    <w:rsid w:val="00770813"/>
    <w:rsid w:val="00770FF7"/>
    <w:rsid w:val="00771161"/>
    <w:rsid w:val="0077155D"/>
    <w:rsid w:val="007717B9"/>
    <w:rsid w:val="00773069"/>
    <w:rsid w:val="00773B0D"/>
    <w:rsid w:val="00773C3F"/>
    <w:rsid w:val="007741A0"/>
    <w:rsid w:val="00774AC3"/>
    <w:rsid w:val="00774C97"/>
    <w:rsid w:val="007750F7"/>
    <w:rsid w:val="0077667E"/>
    <w:rsid w:val="00776E79"/>
    <w:rsid w:val="00777BF0"/>
    <w:rsid w:val="00777C7C"/>
    <w:rsid w:val="007809FF"/>
    <w:rsid w:val="00781B0A"/>
    <w:rsid w:val="00781CCE"/>
    <w:rsid w:val="00781D11"/>
    <w:rsid w:val="0078208B"/>
    <w:rsid w:val="0078279A"/>
    <w:rsid w:val="00783065"/>
    <w:rsid w:val="00783097"/>
    <w:rsid w:val="007833F2"/>
    <w:rsid w:val="007834A1"/>
    <w:rsid w:val="00783637"/>
    <w:rsid w:val="00783F65"/>
    <w:rsid w:val="0078405F"/>
    <w:rsid w:val="007848A7"/>
    <w:rsid w:val="00786199"/>
    <w:rsid w:val="007865DB"/>
    <w:rsid w:val="007869B4"/>
    <w:rsid w:val="007879C3"/>
    <w:rsid w:val="00787AFC"/>
    <w:rsid w:val="007903FE"/>
    <w:rsid w:val="007904CC"/>
    <w:rsid w:val="0079096F"/>
    <w:rsid w:val="00790D26"/>
    <w:rsid w:val="007914CD"/>
    <w:rsid w:val="0079198A"/>
    <w:rsid w:val="007931C3"/>
    <w:rsid w:val="00793BC7"/>
    <w:rsid w:val="00793C05"/>
    <w:rsid w:val="00793F91"/>
    <w:rsid w:val="00794A16"/>
    <w:rsid w:val="00794B1D"/>
    <w:rsid w:val="00795C85"/>
    <w:rsid w:val="00795EE9"/>
    <w:rsid w:val="0079628E"/>
    <w:rsid w:val="007966DE"/>
    <w:rsid w:val="00796768"/>
    <w:rsid w:val="00797388"/>
    <w:rsid w:val="00797CF6"/>
    <w:rsid w:val="007A0781"/>
    <w:rsid w:val="007A151A"/>
    <w:rsid w:val="007A2986"/>
    <w:rsid w:val="007A34F7"/>
    <w:rsid w:val="007A35B7"/>
    <w:rsid w:val="007A4AB1"/>
    <w:rsid w:val="007A4DB2"/>
    <w:rsid w:val="007A5008"/>
    <w:rsid w:val="007A513B"/>
    <w:rsid w:val="007A5737"/>
    <w:rsid w:val="007A6383"/>
    <w:rsid w:val="007A6AD9"/>
    <w:rsid w:val="007A6CCC"/>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0178"/>
    <w:rsid w:val="007C1371"/>
    <w:rsid w:val="007C1B91"/>
    <w:rsid w:val="007C1C7B"/>
    <w:rsid w:val="007C23FA"/>
    <w:rsid w:val="007C32B3"/>
    <w:rsid w:val="007C3598"/>
    <w:rsid w:val="007C4F9A"/>
    <w:rsid w:val="007C5151"/>
    <w:rsid w:val="007C53E5"/>
    <w:rsid w:val="007C564A"/>
    <w:rsid w:val="007C5CFC"/>
    <w:rsid w:val="007C5E6E"/>
    <w:rsid w:val="007C6E81"/>
    <w:rsid w:val="007C7AA3"/>
    <w:rsid w:val="007C7D19"/>
    <w:rsid w:val="007D007C"/>
    <w:rsid w:val="007D0273"/>
    <w:rsid w:val="007D0B6D"/>
    <w:rsid w:val="007D13C7"/>
    <w:rsid w:val="007D171D"/>
    <w:rsid w:val="007D1EA9"/>
    <w:rsid w:val="007D1F7C"/>
    <w:rsid w:val="007D24F8"/>
    <w:rsid w:val="007D3248"/>
    <w:rsid w:val="007D3489"/>
    <w:rsid w:val="007D3565"/>
    <w:rsid w:val="007D3DDD"/>
    <w:rsid w:val="007D4544"/>
    <w:rsid w:val="007D49A0"/>
    <w:rsid w:val="007D684F"/>
    <w:rsid w:val="007D6BBF"/>
    <w:rsid w:val="007D711B"/>
    <w:rsid w:val="007E091D"/>
    <w:rsid w:val="007E133D"/>
    <w:rsid w:val="007E21BB"/>
    <w:rsid w:val="007E2FB4"/>
    <w:rsid w:val="007E3750"/>
    <w:rsid w:val="007E40FA"/>
    <w:rsid w:val="007E6FF5"/>
    <w:rsid w:val="007F0278"/>
    <w:rsid w:val="007F0A77"/>
    <w:rsid w:val="007F0A7E"/>
    <w:rsid w:val="007F15C4"/>
    <w:rsid w:val="007F2832"/>
    <w:rsid w:val="007F2CDD"/>
    <w:rsid w:val="007F32D2"/>
    <w:rsid w:val="007F3CBA"/>
    <w:rsid w:val="007F4056"/>
    <w:rsid w:val="007F438E"/>
    <w:rsid w:val="007F47E1"/>
    <w:rsid w:val="007F4877"/>
    <w:rsid w:val="007F4B29"/>
    <w:rsid w:val="007F580A"/>
    <w:rsid w:val="007F59FC"/>
    <w:rsid w:val="007F67A5"/>
    <w:rsid w:val="007F6C12"/>
    <w:rsid w:val="007F755C"/>
    <w:rsid w:val="007F7973"/>
    <w:rsid w:val="007F7DA3"/>
    <w:rsid w:val="007F7E55"/>
    <w:rsid w:val="00800828"/>
    <w:rsid w:val="00801A10"/>
    <w:rsid w:val="00802BFC"/>
    <w:rsid w:val="00802CD1"/>
    <w:rsid w:val="00803629"/>
    <w:rsid w:val="00804620"/>
    <w:rsid w:val="00805940"/>
    <w:rsid w:val="00805A50"/>
    <w:rsid w:val="008062E3"/>
    <w:rsid w:val="00806829"/>
    <w:rsid w:val="00807B80"/>
    <w:rsid w:val="00810432"/>
    <w:rsid w:val="00810948"/>
    <w:rsid w:val="00810C08"/>
    <w:rsid w:val="00811F54"/>
    <w:rsid w:val="00811FCE"/>
    <w:rsid w:val="0081245D"/>
    <w:rsid w:val="0081259C"/>
    <w:rsid w:val="00813E73"/>
    <w:rsid w:val="008142CE"/>
    <w:rsid w:val="0081437C"/>
    <w:rsid w:val="008145A9"/>
    <w:rsid w:val="00814690"/>
    <w:rsid w:val="00816179"/>
    <w:rsid w:val="00817411"/>
    <w:rsid w:val="008174E1"/>
    <w:rsid w:val="00817AE9"/>
    <w:rsid w:val="00820471"/>
    <w:rsid w:val="00820488"/>
    <w:rsid w:val="00821C4B"/>
    <w:rsid w:val="00821D58"/>
    <w:rsid w:val="00821D8C"/>
    <w:rsid w:val="00822BFE"/>
    <w:rsid w:val="00823B3E"/>
    <w:rsid w:val="008240B0"/>
    <w:rsid w:val="00824EA2"/>
    <w:rsid w:val="00825EEE"/>
    <w:rsid w:val="00825FAA"/>
    <w:rsid w:val="0082696A"/>
    <w:rsid w:val="00826B34"/>
    <w:rsid w:val="00826EBC"/>
    <w:rsid w:val="00827F16"/>
    <w:rsid w:val="0083084F"/>
    <w:rsid w:val="00830C30"/>
    <w:rsid w:val="00830C5A"/>
    <w:rsid w:val="008310BF"/>
    <w:rsid w:val="00831B57"/>
    <w:rsid w:val="008320D5"/>
    <w:rsid w:val="0083220A"/>
    <w:rsid w:val="0083222E"/>
    <w:rsid w:val="00832335"/>
    <w:rsid w:val="008326AC"/>
    <w:rsid w:val="008327D0"/>
    <w:rsid w:val="00832AED"/>
    <w:rsid w:val="00832BCB"/>
    <w:rsid w:val="00835173"/>
    <w:rsid w:val="00835F07"/>
    <w:rsid w:val="0083661D"/>
    <w:rsid w:val="00836AF5"/>
    <w:rsid w:val="00837213"/>
    <w:rsid w:val="00837A0A"/>
    <w:rsid w:val="00840226"/>
    <w:rsid w:val="00841831"/>
    <w:rsid w:val="00842B13"/>
    <w:rsid w:val="00842D5F"/>
    <w:rsid w:val="0084377A"/>
    <w:rsid w:val="0084383D"/>
    <w:rsid w:val="00843967"/>
    <w:rsid w:val="00843C80"/>
    <w:rsid w:val="008462C3"/>
    <w:rsid w:val="008464AE"/>
    <w:rsid w:val="00846E6E"/>
    <w:rsid w:val="008474B5"/>
    <w:rsid w:val="00847A4A"/>
    <w:rsid w:val="00850375"/>
    <w:rsid w:val="0085115B"/>
    <w:rsid w:val="00851685"/>
    <w:rsid w:val="00852BC5"/>
    <w:rsid w:val="0085324D"/>
    <w:rsid w:val="008538CA"/>
    <w:rsid w:val="008538EF"/>
    <w:rsid w:val="008546ED"/>
    <w:rsid w:val="00854DC7"/>
    <w:rsid w:val="00854EE4"/>
    <w:rsid w:val="00854F40"/>
    <w:rsid w:val="00854F83"/>
    <w:rsid w:val="0085504A"/>
    <w:rsid w:val="0085598A"/>
    <w:rsid w:val="00856C8E"/>
    <w:rsid w:val="00856DD7"/>
    <w:rsid w:val="00856F6E"/>
    <w:rsid w:val="0085773E"/>
    <w:rsid w:val="008577DF"/>
    <w:rsid w:val="0086078E"/>
    <w:rsid w:val="00860AAE"/>
    <w:rsid w:val="0086165E"/>
    <w:rsid w:val="00862DFA"/>
    <w:rsid w:val="00862E24"/>
    <w:rsid w:val="0086470A"/>
    <w:rsid w:val="00864CB0"/>
    <w:rsid w:val="00865326"/>
    <w:rsid w:val="008655AD"/>
    <w:rsid w:val="00865BFE"/>
    <w:rsid w:val="008671CC"/>
    <w:rsid w:val="00867B70"/>
    <w:rsid w:val="00867E60"/>
    <w:rsid w:val="008702AE"/>
    <w:rsid w:val="00870944"/>
    <w:rsid w:val="00870B85"/>
    <w:rsid w:val="00871712"/>
    <w:rsid w:val="0087234F"/>
    <w:rsid w:val="008723E5"/>
    <w:rsid w:val="00872742"/>
    <w:rsid w:val="00872DCF"/>
    <w:rsid w:val="0087392B"/>
    <w:rsid w:val="00873997"/>
    <w:rsid w:val="00873D42"/>
    <w:rsid w:val="00873DB7"/>
    <w:rsid w:val="00874063"/>
    <w:rsid w:val="00874F4D"/>
    <w:rsid w:val="00875FFD"/>
    <w:rsid w:val="008761D0"/>
    <w:rsid w:val="00876B1C"/>
    <w:rsid w:val="00876D0C"/>
    <w:rsid w:val="0087711F"/>
    <w:rsid w:val="00877C62"/>
    <w:rsid w:val="008802EC"/>
    <w:rsid w:val="00880428"/>
    <w:rsid w:val="008805DF"/>
    <w:rsid w:val="0088179C"/>
    <w:rsid w:val="0088196F"/>
    <w:rsid w:val="00881EF0"/>
    <w:rsid w:val="00883256"/>
    <w:rsid w:val="00883A2E"/>
    <w:rsid w:val="0088425D"/>
    <w:rsid w:val="00884680"/>
    <w:rsid w:val="008848E0"/>
    <w:rsid w:val="00884C4C"/>
    <w:rsid w:val="00885240"/>
    <w:rsid w:val="008853C0"/>
    <w:rsid w:val="00885CBB"/>
    <w:rsid w:val="00887101"/>
    <w:rsid w:val="00887451"/>
    <w:rsid w:val="00887A87"/>
    <w:rsid w:val="0089018E"/>
    <w:rsid w:val="0089056B"/>
    <w:rsid w:val="00890B87"/>
    <w:rsid w:val="00890BE8"/>
    <w:rsid w:val="00891713"/>
    <w:rsid w:val="00891BE5"/>
    <w:rsid w:val="008920C5"/>
    <w:rsid w:val="008922C5"/>
    <w:rsid w:val="008927C5"/>
    <w:rsid w:val="00892ACB"/>
    <w:rsid w:val="00892B1E"/>
    <w:rsid w:val="00892CF7"/>
    <w:rsid w:val="00893A34"/>
    <w:rsid w:val="00894254"/>
    <w:rsid w:val="00894915"/>
    <w:rsid w:val="008950BF"/>
    <w:rsid w:val="00895172"/>
    <w:rsid w:val="00895472"/>
    <w:rsid w:val="008955E9"/>
    <w:rsid w:val="0089581D"/>
    <w:rsid w:val="00895DD0"/>
    <w:rsid w:val="00896463"/>
    <w:rsid w:val="00897C56"/>
    <w:rsid w:val="008A01E5"/>
    <w:rsid w:val="008A05D9"/>
    <w:rsid w:val="008A09DA"/>
    <w:rsid w:val="008A0CF2"/>
    <w:rsid w:val="008A1190"/>
    <w:rsid w:val="008A11F8"/>
    <w:rsid w:val="008A1987"/>
    <w:rsid w:val="008A1A7A"/>
    <w:rsid w:val="008A1D39"/>
    <w:rsid w:val="008A264E"/>
    <w:rsid w:val="008A27AF"/>
    <w:rsid w:val="008A2D8E"/>
    <w:rsid w:val="008A2F01"/>
    <w:rsid w:val="008A3269"/>
    <w:rsid w:val="008A3283"/>
    <w:rsid w:val="008A3E8D"/>
    <w:rsid w:val="008A47F4"/>
    <w:rsid w:val="008A5157"/>
    <w:rsid w:val="008A5CE7"/>
    <w:rsid w:val="008A5E7B"/>
    <w:rsid w:val="008A663D"/>
    <w:rsid w:val="008A67CD"/>
    <w:rsid w:val="008A6EFB"/>
    <w:rsid w:val="008A728D"/>
    <w:rsid w:val="008A7387"/>
    <w:rsid w:val="008A754D"/>
    <w:rsid w:val="008A75FE"/>
    <w:rsid w:val="008A762B"/>
    <w:rsid w:val="008A7BFD"/>
    <w:rsid w:val="008B00CD"/>
    <w:rsid w:val="008B27C4"/>
    <w:rsid w:val="008B2A1D"/>
    <w:rsid w:val="008B3682"/>
    <w:rsid w:val="008B4096"/>
    <w:rsid w:val="008B5719"/>
    <w:rsid w:val="008B5ADC"/>
    <w:rsid w:val="008B6282"/>
    <w:rsid w:val="008B69B0"/>
    <w:rsid w:val="008B6C95"/>
    <w:rsid w:val="008B714A"/>
    <w:rsid w:val="008B7588"/>
    <w:rsid w:val="008B75B2"/>
    <w:rsid w:val="008B7C80"/>
    <w:rsid w:val="008C01DE"/>
    <w:rsid w:val="008C0318"/>
    <w:rsid w:val="008C0607"/>
    <w:rsid w:val="008C1120"/>
    <w:rsid w:val="008C11F2"/>
    <w:rsid w:val="008C14E2"/>
    <w:rsid w:val="008C1DEC"/>
    <w:rsid w:val="008C236A"/>
    <w:rsid w:val="008C28EE"/>
    <w:rsid w:val="008C2912"/>
    <w:rsid w:val="008C398C"/>
    <w:rsid w:val="008C3F10"/>
    <w:rsid w:val="008C431E"/>
    <w:rsid w:val="008C522A"/>
    <w:rsid w:val="008C5B2A"/>
    <w:rsid w:val="008C73CC"/>
    <w:rsid w:val="008C75BC"/>
    <w:rsid w:val="008C79F3"/>
    <w:rsid w:val="008C7D68"/>
    <w:rsid w:val="008C7E19"/>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D7F5C"/>
    <w:rsid w:val="008E013A"/>
    <w:rsid w:val="008E095D"/>
    <w:rsid w:val="008E098E"/>
    <w:rsid w:val="008E0D6B"/>
    <w:rsid w:val="008E10E2"/>
    <w:rsid w:val="008E135F"/>
    <w:rsid w:val="008E16A8"/>
    <w:rsid w:val="008E194C"/>
    <w:rsid w:val="008E19DE"/>
    <w:rsid w:val="008E1E1F"/>
    <w:rsid w:val="008E39EE"/>
    <w:rsid w:val="008E500B"/>
    <w:rsid w:val="008E520F"/>
    <w:rsid w:val="008E590F"/>
    <w:rsid w:val="008E5DF2"/>
    <w:rsid w:val="008E6457"/>
    <w:rsid w:val="008E665A"/>
    <w:rsid w:val="008E6889"/>
    <w:rsid w:val="008E6942"/>
    <w:rsid w:val="008E75B3"/>
    <w:rsid w:val="008F039E"/>
    <w:rsid w:val="008F0905"/>
    <w:rsid w:val="008F0D6E"/>
    <w:rsid w:val="008F0DB3"/>
    <w:rsid w:val="008F17DF"/>
    <w:rsid w:val="008F2336"/>
    <w:rsid w:val="008F295B"/>
    <w:rsid w:val="008F3429"/>
    <w:rsid w:val="008F3479"/>
    <w:rsid w:val="008F3D72"/>
    <w:rsid w:val="008F433C"/>
    <w:rsid w:val="008F641D"/>
    <w:rsid w:val="008F6C0A"/>
    <w:rsid w:val="008F750E"/>
    <w:rsid w:val="008F7C1F"/>
    <w:rsid w:val="0090054B"/>
    <w:rsid w:val="00900C65"/>
    <w:rsid w:val="00901A6E"/>
    <w:rsid w:val="009025DE"/>
    <w:rsid w:val="0090299F"/>
    <w:rsid w:val="009031EB"/>
    <w:rsid w:val="00904410"/>
    <w:rsid w:val="0090550E"/>
    <w:rsid w:val="009057B8"/>
    <w:rsid w:val="00905A2E"/>
    <w:rsid w:val="009063A1"/>
    <w:rsid w:val="009065CC"/>
    <w:rsid w:val="00906856"/>
    <w:rsid w:val="00907D7D"/>
    <w:rsid w:val="00907F2A"/>
    <w:rsid w:val="00907FA3"/>
    <w:rsid w:val="0091045A"/>
    <w:rsid w:val="00911BE2"/>
    <w:rsid w:val="00911D82"/>
    <w:rsid w:val="0091291A"/>
    <w:rsid w:val="00912B23"/>
    <w:rsid w:val="00912D16"/>
    <w:rsid w:val="00913E9B"/>
    <w:rsid w:val="00913F29"/>
    <w:rsid w:val="00914DD6"/>
    <w:rsid w:val="00915B18"/>
    <w:rsid w:val="00915C1A"/>
    <w:rsid w:val="00916670"/>
    <w:rsid w:val="00916F98"/>
    <w:rsid w:val="00917543"/>
    <w:rsid w:val="00920D8D"/>
    <w:rsid w:val="00920EF2"/>
    <w:rsid w:val="00921306"/>
    <w:rsid w:val="0092209F"/>
    <w:rsid w:val="0092319E"/>
    <w:rsid w:val="009234F0"/>
    <w:rsid w:val="00923BBD"/>
    <w:rsid w:val="00924D1C"/>
    <w:rsid w:val="00925122"/>
    <w:rsid w:val="009255CE"/>
    <w:rsid w:val="0092570E"/>
    <w:rsid w:val="00925CA1"/>
    <w:rsid w:val="009268E4"/>
    <w:rsid w:val="00926AFB"/>
    <w:rsid w:val="00927F0E"/>
    <w:rsid w:val="00927F7D"/>
    <w:rsid w:val="00930034"/>
    <w:rsid w:val="0093016D"/>
    <w:rsid w:val="00930F68"/>
    <w:rsid w:val="00931269"/>
    <w:rsid w:val="00931638"/>
    <w:rsid w:val="00932318"/>
    <w:rsid w:val="00932CB3"/>
    <w:rsid w:val="00932DAD"/>
    <w:rsid w:val="00932E89"/>
    <w:rsid w:val="009331FD"/>
    <w:rsid w:val="009336C1"/>
    <w:rsid w:val="00933812"/>
    <w:rsid w:val="009338EF"/>
    <w:rsid w:val="00933BF8"/>
    <w:rsid w:val="00934272"/>
    <w:rsid w:val="00934537"/>
    <w:rsid w:val="00934941"/>
    <w:rsid w:val="00934988"/>
    <w:rsid w:val="00934C40"/>
    <w:rsid w:val="00934EBF"/>
    <w:rsid w:val="0093563E"/>
    <w:rsid w:val="00940460"/>
    <w:rsid w:val="009406F2"/>
    <w:rsid w:val="00940774"/>
    <w:rsid w:val="00940A35"/>
    <w:rsid w:val="009416B4"/>
    <w:rsid w:val="00942375"/>
    <w:rsid w:val="009423B5"/>
    <w:rsid w:val="009425CD"/>
    <w:rsid w:val="0094294F"/>
    <w:rsid w:val="00943445"/>
    <w:rsid w:val="00944489"/>
    <w:rsid w:val="0094492D"/>
    <w:rsid w:val="00944BCA"/>
    <w:rsid w:val="00944E27"/>
    <w:rsid w:val="00944F4B"/>
    <w:rsid w:val="00945005"/>
    <w:rsid w:val="00945050"/>
    <w:rsid w:val="00945DF5"/>
    <w:rsid w:val="009460B4"/>
    <w:rsid w:val="00946AAC"/>
    <w:rsid w:val="00950719"/>
    <w:rsid w:val="009509A6"/>
    <w:rsid w:val="00950BE6"/>
    <w:rsid w:val="00951855"/>
    <w:rsid w:val="00951F8D"/>
    <w:rsid w:val="0095220D"/>
    <w:rsid w:val="0095240C"/>
    <w:rsid w:val="0095263A"/>
    <w:rsid w:val="009526D5"/>
    <w:rsid w:val="009528A1"/>
    <w:rsid w:val="00952ACA"/>
    <w:rsid w:val="00952F7B"/>
    <w:rsid w:val="00954318"/>
    <w:rsid w:val="009544CC"/>
    <w:rsid w:val="00954EFD"/>
    <w:rsid w:val="0095721D"/>
    <w:rsid w:val="00957829"/>
    <w:rsid w:val="00957DF2"/>
    <w:rsid w:val="009604F7"/>
    <w:rsid w:val="00960D3A"/>
    <w:rsid w:val="00960E5F"/>
    <w:rsid w:val="0096126F"/>
    <w:rsid w:val="009613DC"/>
    <w:rsid w:val="00961B39"/>
    <w:rsid w:val="009622EF"/>
    <w:rsid w:val="009628F5"/>
    <w:rsid w:val="00963910"/>
    <w:rsid w:val="00963A68"/>
    <w:rsid w:val="0096449F"/>
    <w:rsid w:val="009648AC"/>
    <w:rsid w:val="00966392"/>
    <w:rsid w:val="0096690E"/>
    <w:rsid w:val="009669DE"/>
    <w:rsid w:val="00967214"/>
    <w:rsid w:val="00967655"/>
    <w:rsid w:val="00970001"/>
    <w:rsid w:val="00970F79"/>
    <w:rsid w:val="00971925"/>
    <w:rsid w:val="009726B3"/>
    <w:rsid w:val="00972A3E"/>
    <w:rsid w:val="00972F2C"/>
    <w:rsid w:val="00973AE1"/>
    <w:rsid w:val="0097446F"/>
    <w:rsid w:val="00974DA9"/>
    <w:rsid w:val="00975040"/>
    <w:rsid w:val="009757B6"/>
    <w:rsid w:val="009759DE"/>
    <w:rsid w:val="00975BEA"/>
    <w:rsid w:val="00975C50"/>
    <w:rsid w:val="009763BA"/>
    <w:rsid w:val="00977DB3"/>
    <w:rsid w:val="00977F8D"/>
    <w:rsid w:val="00980A0C"/>
    <w:rsid w:val="00980CBE"/>
    <w:rsid w:val="00981118"/>
    <w:rsid w:val="009814F1"/>
    <w:rsid w:val="00981CA9"/>
    <w:rsid w:val="00982691"/>
    <w:rsid w:val="009826D8"/>
    <w:rsid w:val="00982AED"/>
    <w:rsid w:val="00983396"/>
    <w:rsid w:val="00983788"/>
    <w:rsid w:val="0098379C"/>
    <w:rsid w:val="00983FD5"/>
    <w:rsid w:val="00984243"/>
    <w:rsid w:val="009842C4"/>
    <w:rsid w:val="00984358"/>
    <w:rsid w:val="00984632"/>
    <w:rsid w:val="009862F4"/>
    <w:rsid w:val="00986CAD"/>
    <w:rsid w:val="00986F36"/>
    <w:rsid w:val="009877C6"/>
    <w:rsid w:val="00987FBE"/>
    <w:rsid w:val="0099029B"/>
    <w:rsid w:val="0099153C"/>
    <w:rsid w:val="00991ADB"/>
    <w:rsid w:val="00991D19"/>
    <w:rsid w:val="009926D1"/>
    <w:rsid w:val="0099271D"/>
    <w:rsid w:val="009936DD"/>
    <w:rsid w:val="00993CCF"/>
    <w:rsid w:val="00993F90"/>
    <w:rsid w:val="00994317"/>
    <w:rsid w:val="009958AF"/>
    <w:rsid w:val="00995BD6"/>
    <w:rsid w:val="0099756B"/>
    <w:rsid w:val="00997A25"/>
    <w:rsid w:val="00997A77"/>
    <w:rsid w:val="00997C70"/>
    <w:rsid w:val="009A03B7"/>
    <w:rsid w:val="009A0AD5"/>
    <w:rsid w:val="009A10B0"/>
    <w:rsid w:val="009A15C1"/>
    <w:rsid w:val="009A2118"/>
    <w:rsid w:val="009A2359"/>
    <w:rsid w:val="009A33FC"/>
    <w:rsid w:val="009A3FB5"/>
    <w:rsid w:val="009A4262"/>
    <w:rsid w:val="009A452A"/>
    <w:rsid w:val="009A4DD6"/>
    <w:rsid w:val="009A6203"/>
    <w:rsid w:val="009A6961"/>
    <w:rsid w:val="009A7239"/>
    <w:rsid w:val="009A76D9"/>
    <w:rsid w:val="009A78FD"/>
    <w:rsid w:val="009B15B9"/>
    <w:rsid w:val="009B1636"/>
    <w:rsid w:val="009B1F3C"/>
    <w:rsid w:val="009B2155"/>
    <w:rsid w:val="009B216E"/>
    <w:rsid w:val="009B2A6C"/>
    <w:rsid w:val="009B2ACE"/>
    <w:rsid w:val="009B2B54"/>
    <w:rsid w:val="009B2EC5"/>
    <w:rsid w:val="009B38DF"/>
    <w:rsid w:val="009B3A1B"/>
    <w:rsid w:val="009B3FDB"/>
    <w:rsid w:val="009B532C"/>
    <w:rsid w:val="009B543D"/>
    <w:rsid w:val="009B588D"/>
    <w:rsid w:val="009B64F2"/>
    <w:rsid w:val="009B6A5E"/>
    <w:rsid w:val="009B7241"/>
    <w:rsid w:val="009B7AF2"/>
    <w:rsid w:val="009C0BA5"/>
    <w:rsid w:val="009C1698"/>
    <w:rsid w:val="009C1AF0"/>
    <w:rsid w:val="009C33E7"/>
    <w:rsid w:val="009C34F3"/>
    <w:rsid w:val="009C3DBE"/>
    <w:rsid w:val="009C41C2"/>
    <w:rsid w:val="009C431F"/>
    <w:rsid w:val="009C45D1"/>
    <w:rsid w:val="009C4635"/>
    <w:rsid w:val="009C4919"/>
    <w:rsid w:val="009C4AA9"/>
    <w:rsid w:val="009C4BBC"/>
    <w:rsid w:val="009C4CB7"/>
    <w:rsid w:val="009C5DD6"/>
    <w:rsid w:val="009C5F35"/>
    <w:rsid w:val="009C666C"/>
    <w:rsid w:val="009C6E0E"/>
    <w:rsid w:val="009C7765"/>
    <w:rsid w:val="009D0723"/>
    <w:rsid w:val="009D0AAF"/>
    <w:rsid w:val="009D24BF"/>
    <w:rsid w:val="009D3151"/>
    <w:rsid w:val="009D4661"/>
    <w:rsid w:val="009D4B71"/>
    <w:rsid w:val="009D57AE"/>
    <w:rsid w:val="009D57FC"/>
    <w:rsid w:val="009D5CB4"/>
    <w:rsid w:val="009D63E8"/>
    <w:rsid w:val="009D68E0"/>
    <w:rsid w:val="009D754A"/>
    <w:rsid w:val="009D7C46"/>
    <w:rsid w:val="009E0D99"/>
    <w:rsid w:val="009E0E07"/>
    <w:rsid w:val="009E11FE"/>
    <w:rsid w:val="009E15CB"/>
    <w:rsid w:val="009E2641"/>
    <w:rsid w:val="009E2655"/>
    <w:rsid w:val="009E2E08"/>
    <w:rsid w:val="009E2F3B"/>
    <w:rsid w:val="009E4351"/>
    <w:rsid w:val="009E4546"/>
    <w:rsid w:val="009E5ED5"/>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C76"/>
    <w:rsid w:val="009F3E3F"/>
    <w:rsid w:val="009F451C"/>
    <w:rsid w:val="009F4800"/>
    <w:rsid w:val="009F4B06"/>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2B38"/>
    <w:rsid w:val="00A035EA"/>
    <w:rsid w:val="00A035F1"/>
    <w:rsid w:val="00A04791"/>
    <w:rsid w:val="00A04907"/>
    <w:rsid w:val="00A05325"/>
    <w:rsid w:val="00A053DD"/>
    <w:rsid w:val="00A05F0A"/>
    <w:rsid w:val="00A06054"/>
    <w:rsid w:val="00A06240"/>
    <w:rsid w:val="00A062C7"/>
    <w:rsid w:val="00A06388"/>
    <w:rsid w:val="00A063EE"/>
    <w:rsid w:val="00A06A0A"/>
    <w:rsid w:val="00A06A90"/>
    <w:rsid w:val="00A070DA"/>
    <w:rsid w:val="00A07114"/>
    <w:rsid w:val="00A077FD"/>
    <w:rsid w:val="00A078E2"/>
    <w:rsid w:val="00A07C15"/>
    <w:rsid w:val="00A07D27"/>
    <w:rsid w:val="00A1016C"/>
    <w:rsid w:val="00A10540"/>
    <w:rsid w:val="00A10930"/>
    <w:rsid w:val="00A110F2"/>
    <w:rsid w:val="00A11685"/>
    <w:rsid w:val="00A117D2"/>
    <w:rsid w:val="00A11B38"/>
    <w:rsid w:val="00A12973"/>
    <w:rsid w:val="00A12AB5"/>
    <w:rsid w:val="00A12B4B"/>
    <w:rsid w:val="00A13231"/>
    <w:rsid w:val="00A13CA0"/>
    <w:rsid w:val="00A13E95"/>
    <w:rsid w:val="00A13F77"/>
    <w:rsid w:val="00A142FB"/>
    <w:rsid w:val="00A1479C"/>
    <w:rsid w:val="00A15115"/>
    <w:rsid w:val="00A16576"/>
    <w:rsid w:val="00A166F9"/>
    <w:rsid w:val="00A1761D"/>
    <w:rsid w:val="00A20485"/>
    <w:rsid w:val="00A20945"/>
    <w:rsid w:val="00A20A56"/>
    <w:rsid w:val="00A213BA"/>
    <w:rsid w:val="00A21826"/>
    <w:rsid w:val="00A22136"/>
    <w:rsid w:val="00A2268A"/>
    <w:rsid w:val="00A22C64"/>
    <w:rsid w:val="00A23403"/>
    <w:rsid w:val="00A236A8"/>
    <w:rsid w:val="00A23BD3"/>
    <w:rsid w:val="00A23C64"/>
    <w:rsid w:val="00A25294"/>
    <w:rsid w:val="00A254BC"/>
    <w:rsid w:val="00A2588B"/>
    <w:rsid w:val="00A25DC6"/>
    <w:rsid w:val="00A26213"/>
    <w:rsid w:val="00A263A9"/>
    <w:rsid w:val="00A26422"/>
    <w:rsid w:val="00A27DD6"/>
    <w:rsid w:val="00A27ED4"/>
    <w:rsid w:val="00A30B82"/>
    <w:rsid w:val="00A31A86"/>
    <w:rsid w:val="00A31AB1"/>
    <w:rsid w:val="00A31C4E"/>
    <w:rsid w:val="00A31D44"/>
    <w:rsid w:val="00A31D47"/>
    <w:rsid w:val="00A320B2"/>
    <w:rsid w:val="00A32C12"/>
    <w:rsid w:val="00A331B8"/>
    <w:rsid w:val="00A3320E"/>
    <w:rsid w:val="00A33B70"/>
    <w:rsid w:val="00A341D9"/>
    <w:rsid w:val="00A34472"/>
    <w:rsid w:val="00A3456D"/>
    <w:rsid w:val="00A34B7B"/>
    <w:rsid w:val="00A34D4D"/>
    <w:rsid w:val="00A3510E"/>
    <w:rsid w:val="00A35116"/>
    <w:rsid w:val="00A3532E"/>
    <w:rsid w:val="00A366AE"/>
    <w:rsid w:val="00A36E0D"/>
    <w:rsid w:val="00A36E2A"/>
    <w:rsid w:val="00A37346"/>
    <w:rsid w:val="00A3762F"/>
    <w:rsid w:val="00A37D96"/>
    <w:rsid w:val="00A37F49"/>
    <w:rsid w:val="00A40263"/>
    <w:rsid w:val="00A4070E"/>
    <w:rsid w:val="00A4098E"/>
    <w:rsid w:val="00A41714"/>
    <w:rsid w:val="00A419CE"/>
    <w:rsid w:val="00A41C82"/>
    <w:rsid w:val="00A41F0C"/>
    <w:rsid w:val="00A421A9"/>
    <w:rsid w:val="00A4227D"/>
    <w:rsid w:val="00A43B61"/>
    <w:rsid w:val="00A4410F"/>
    <w:rsid w:val="00A4423B"/>
    <w:rsid w:val="00A447A9"/>
    <w:rsid w:val="00A45205"/>
    <w:rsid w:val="00A4552D"/>
    <w:rsid w:val="00A45878"/>
    <w:rsid w:val="00A45EA1"/>
    <w:rsid w:val="00A45ECA"/>
    <w:rsid w:val="00A45F01"/>
    <w:rsid w:val="00A468E8"/>
    <w:rsid w:val="00A47F7B"/>
    <w:rsid w:val="00A5101A"/>
    <w:rsid w:val="00A51557"/>
    <w:rsid w:val="00A516FD"/>
    <w:rsid w:val="00A5174F"/>
    <w:rsid w:val="00A51F33"/>
    <w:rsid w:val="00A52312"/>
    <w:rsid w:val="00A52BE3"/>
    <w:rsid w:val="00A52C11"/>
    <w:rsid w:val="00A52D56"/>
    <w:rsid w:val="00A52F77"/>
    <w:rsid w:val="00A530A4"/>
    <w:rsid w:val="00A53427"/>
    <w:rsid w:val="00A534C0"/>
    <w:rsid w:val="00A5355A"/>
    <w:rsid w:val="00A53AFB"/>
    <w:rsid w:val="00A53FC5"/>
    <w:rsid w:val="00A542DE"/>
    <w:rsid w:val="00A55A5D"/>
    <w:rsid w:val="00A56ADD"/>
    <w:rsid w:val="00A56D80"/>
    <w:rsid w:val="00A572E0"/>
    <w:rsid w:val="00A576DD"/>
    <w:rsid w:val="00A57C05"/>
    <w:rsid w:val="00A57CD7"/>
    <w:rsid w:val="00A57F04"/>
    <w:rsid w:val="00A60270"/>
    <w:rsid w:val="00A617A9"/>
    <w:rsid w:val="00A61D92"/>
    <w:rsid w:val="00A62012"/>
    <w:rsid w:val="00A62419"/>
    <w:rsid w:val="00A6244C"/>
    <w:rsid w:val="00A62529"/>
    <w:rsid w:val="00A63561"/>
    <w:rsid w:val="00A6368E"/>
    <w:rsid w:val="00A655A8"/>
    <w:rsid w:val="00A65D5A"/>
    <w:rsid w:val="00A66296"/>
    <w:rsid w:val="00A663A1"/>
    <w:rsid w:val="00A66DD1"/>
    <w:rsid w:val="00A674AE"/>
    <w:rsid w:val="00A70F53"/>
    <w:rsid w:val="00A71B3D"/>
    <w:rsid w:val="00A72CAA"/>
    <w:rsid w:val="00A72ECB"/>
    <w:rsid w:val="00A732CC"/>
    <w:rsid w:val="00A73A03"/>
    <w:rsid w:val="00A74998"/>
    <w:rsid w:val="00A75425"/>
    <w:rsid w:val="00A756DC"/>
    <w:rsid w:val="00A7593E"/>
    <w:rsid w:val="00A759D0"/>
    <w:rsid w:val="00A76154"/>
    <w:rsid w:val="00A76555"/>
    <w:rsid w:val="00A776B7"/>
    <w:rsid w:val="00A77739"/>
    <w:rsid w:val="00A77A40"/>
    <w:rsid w:val="00A77EBC"/>
    <w:rsid w:val="00A80004"/>
    <w:rsid w:val="00A804D7"/>
    <w:rsid w:val="00A804EF"/>
    <w:rsid w:val="00A80F89"/>
    <w:rsid w:val="00A81B5D"/>
    <w:rsid w:val="00A82283"/>
    <w:rsid w:val="00A82AD3"/>
    <w:rsid w:val="00A82E93"/>
    <w:rsid w:val="00A83D1B"/>
    <w:rsid w:val="00A83D55"/>
    <w:rsid w:val="00A84221"/>
    <w:rsid w:val="00A8439F"/>
    <w:rsid w:val="00A84435"/>
    <w:rsid w:val="00A846C9"/>
    <w:rsid w:val="00A84BA6"/>
    <w:rsid w:val="00A84FE9"/>
    <w:rsid w:val="00A85648"/>
    <w:rsid w:val="00A85688"/>
    <w:rsid w:val="00A85EC4"/>
    <w:rsid w:val="00A8661F"/>
    <w:rsid w:val="00A87938"/>
    <w:rsid w:val="00A9074D"/>
    <w:rsid w:val="00A911EE"/>
    <w:rsid w:val="00A917B3"/>
    <w:rsid w:val="00A918C0"/>
    <w:rsid w:val="00A920F6"/>
    <w:rsid w:val="00A921A2"/>
    <w:rsid w:val="00A92943"/>
    <w:rsid w:val="00A92F48"/>
    <w:rsid w:val="00A93B32"/>
    <w:rsid w:val="00A93C3C"/>
    <w:rsid w:val="00A94472"/>
    <w:rsid w:val="00A947F2"/>
    <w:rsid w:val="00A95556"/>
    <w:rsid w:val="00A95717"/>
    <w:rsid w:val="00A957D5"/>
    <w:rsid w:val="00A95AB8"/>
    <w:rsid w:val="00A95DD5"/>
    <w:rsid w:val="00A964CD"/>
    <w:rsid w:val="00A9660F"/>
    <w:rsid w:val="00A979D9"/>
    <w:rsid w:val="00AA02C4"/>
    <w:rsid w:val="00AA08C9"/>
    <w:rsid w:val="00AA197B"/>
    <w:rsid w:val="00AA20CE"/>
    <w:rsid w:val="00AA2318"/>
    <w:rsid w:val="00AA271E"/>
    <w:rsid w:val="00AA2845"/>
    <w:rsid w:val="00AA2867"/>
    <w:rsid w:val="00AA3D6D"/>
    <w:rsid w:val="00AA401F"/>
    <w:rsid w:val="00AA520C"/>
    <w:rsid w:val="00AA5306"/>
    <w:rsid w:val="00AA5536"/>
    <w:rsid w:val="00AA626C"/>
    <w:rsid w:val="00AA65C8"/>
    <w:rsid w:val="00AA66DE"/>
    <w:rsid w:val="00AA7151"/>
    <w:rsid w:val="00AA730B"/>
    <w:rsid w:val="00AA7320"/>
    <w:rsid w:val="00AA7AD8"/>
    <w:rsid w:val="00AA7BCE"/>
    <w:rsid w:val="00AB0156"/>
    <w:rsid w:val="00AB089C"/>
    <w:rsid w:val="00AB0C50"/>
    <w:rsid w:val="00AB0E61"/>
    <w:rsid w:val="00AB1446"/>
    <w:rsid w:val="00AB177C"/>
    <w:rsid w:val="00AB1817"/>
    <w:rsid w:val="00AB18E8"/>
    <w:rsid w:val="00AB2811"/>
    <w:rsid w:val="00AB2BBF"/>
    <w:rsid w:val="00AB2C3F"/>
    <w:rsid w:val="00AB30A1"/>
    <w:rsid w:val="00AB32AA"/>
    <w:rsid w:val="00AB32B5"/>
    <w:rsid w:val="00AB3B45"/>
    <w:rsid w:val="00AB54F7"/>
    <w:rsid w:val="00AB600D"/>
    <w:rsid w:val="00AB7236"/>
    <w:rsid w:val="00AB7BE1"/>
    <w:rsid w:val="00AB7E2B"/>
    <w:rsid w:val="00AC0016"/>
    <w:rsid w:val="00AC03E8"/>
    <w:rsid w:val="00AC1297"/>
    <w:rsid w:val="00AC148D"/>
    <w:rsid w:val="00AC1769"/>
    <w:rsid w:val="00AC17CE"/>
    <w:rsid w:val="00AC1AB9"/>
    <w:rsid w:val="00AC1EEA"/>
    <w:rsid w:val="00AC2BD0"/>
    <w:rsid w:val="00AC2D6C"/>
    <w:rsid w:val="00AC3608"/>
    <w:rsid w:val="00AC3D75"/>
    <w:rsid w:val="00AC569E"/>
    <w:rsid w:val="00AC6378"/>
    <w:rsid w:val="00AC6CDF"/>
    <w:rsid w:val="00AC6F97"/>
    <w:rsid w:val="00AC73E6"/>
    <w:rsid w:val="00AC757D"/>
    <w:rsid w:val="00AC772E"/>
    <w:rsid w:val="00AC78D3"/>
    <w:rsid w:val="00AC7CC0"/>
    <w:rsid w:val="00AD13D0"/>
    <w:rsid w:val="00AD1C4B"/>
    <w:rsid w:val="00AD1FD9"/>
    <w:rsid w:val="00AD2B7D"/>
    <w:rsid w:val="00AD2C3A"/>
    <w:rsid w:val="00AD2E1D"/>
    <w:rsid w:val="00AD3086"/>
    <w:rsid w:val="00AD3A81"/>
    <w:rsid w:val="00AD3ECB"/>
    <w:rsid w:val="00AD45DC"/>
    <w:rsid w:val="00AD56D1"/>
    <w:rsid w:val="00AD5E2C"/>
    <w:rsid w:val="00AD6074"/>
    <w:rsid w:val="00AD64D1"/>
    <w:rsid w:val="00AD6931"/>
    <w:rsid w:val="00AD69D5"/>
    <w:rsid w:val="00AD6C19"/>
    <w:rsid w:val="00AD6D44"/>
    <w:rsid w:val="00AD6E02"/>
    <w:rsid w:val="00AD6EA4"/>
    <w:rsid w:val="00AD6FDB"/>
    <w:rsid w:val="00AD79A3"/>
    <w:rsid w:val="00AD7ED6"/>
    <w:rsid w:val="00AE00B7"/>
    <w:rsid w:val="00AE0B44"/>
    <w:rsid w:val="00AE1247"/>
    <w:rsid w:val="00AE14F3"/>
    <w:rsid w:val="00AE1B55"/>
    <w:rsid w:val="00AE2B8F"/>
    <w:rsid w:val="00AE2BC6"/>
    <w:rsid w:val="00AE3697"/>
    <w:rsid w:val="00AE484B"/>
    <w:rsid w:val="00AE56F8"/>
    <w:rsid w:val="00AE5E71"/>
    <w:rsid w:val="00AE5FD9"/>
    <w:rsid w:val="00AE6E52"/>
    <w:rsid w:val="00AE6E53"/>
    <w:rsid w:val="00AE6FFD"/>
    <w:rsid w:val="00AE755A"/>
    <w:rsid w:val="00AE7912"/>
    <w:rsid w:val="00AF02F6"/>
    <w:rsid w:val="00AF058E"/>
    <w:rsid w:val="00AF0CB0"/>
    <w:rsid w:val="00AF0EAF"/>
    <w:rsid w:val="00AF14D4"/>
    <w:rsid w:val="00AF1C52"/>
    <w:rsid w:val="00AF32DF"/>
    <w:rsid w:val="00AF33BD"/>
    <w:rsid w:val="00AF3D89"/>
    <w:rsid w:val="00AF42D9"/>
    <w:rsid w:val="00AF4C12"/>
    <w:rsid w:val="00AF4E64"/>
    <w:rsid w:val="00AF5089"/>
    <w:rsid w:val="00AF5194"/>
    <w:rsid w:val="00AF56D7"/>
    <w:rsid w:val="00AF6261"/>
    <w:rsid w:val="00AF68FE"/>
    <w:rsid w:val="00AF7528"/>
    <w:rsid w:val="00B000F1"/>
    <w:rsid w:val="00B006B1"/>
    <w:rsid w:val="00B00C8C"/>
    <w:rsid w:val="00B00CEF"/>
    <w:rsid w:val="00B01324"/>
    <w:rsid w:val="00B01459"/>
    <w:rsid w:val="00B015EB"/>
    <w:rsid w:val="00B01F43"/>
    <w:rsid w:val="00B032BC"/>
    <w:rsid w:val="00B03776"/>
    <w:rsid w:val="00B038E5"/>
    <w:rsid w:val="00B03F9B"/>
    <w:rsid w:val="00B046AA"/>
    <w:rsid w:val="00B04CA0"/>
    <w:rsid w:val="00B05013"/>
    <w:rsid w:val="00B0539C"/>
    <w:rsid w:val="00B056D0"/>
    <w:rsid w:val="00B05E64"/>
    <w:rsid w:val="00B064C8"/>
    <w:rsid w:val="00B06CCE"/>
    <w:rsid w:val="00B071FD"/>
    <w:rsid w:val="00B07304"/>
    <w:rsid w:val="00B07E72"/>
    <w:rsid w:val="00B07F5D"/>
    <w:rsid w:val="00B102D8"/>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D03"/>
    <w:rsid w:val="00B209E0"/>
    <w:rsid w:val="00B20ED1"/>
    <w:rsid w:val="00B2160E"/>
    <w:rsid w:val="00B2203C"/>
    <w:rsid w:val="00B22074"/>
    <w:rsid w:val="00B222AF"/>
    <w:rsid w:val="00B22996"/>
    <w:rsid w:val="00B22A69"/>
    <w:rsid w:val="00B23436"/>
    <w:rsid w:val="00B240C1"/>
    <w:rsid w:val="00B2436B"/>
    <w:rsid w:val="00B24AC5"/>
    <w:rsid w:val="00B24C54"/>
    <w:rsid w:val="00B25B32"/>
    <w:rsid w:val="00B25C43"/>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2D7A"/>
    <w:rsid w:val="00B3341D"/>
    <w:rsid w:val="00B33B8C"/>
    <w:rsid w:val="00B33CE4"/>
    <w:rsid w:val="00B342CD"/>
    <w:rsid w:val="00B34568"/>
    <w:rsid w:val="00B3496B"/>
    <w:rsid w:val="00B34B52"/>
    <w:rsid w:val="00B34CAB"/>
    <w:rsid w:val="00B34D03"/>
    <w:rsid w:val="00B3539D"/>
    <w:rsid w:val="00B3549C"/>
    <w:rsid w:val="00B35BAE"/>
    <w:rsid w:val="00B35E5F"/>
    <w:rsid w:val="00B379BE"/>
    <w:rsid w:val="00B37D81"/>
    <w:rsid w:val="00B37EF1"/>
    <w:rsid w:val="00B4062B"/>
    <w:rsid w:val="00B407C4"/>
    <w:rsid w:val="00B408E0"/>
    <w:rsid w:val="00B40FC5"/>
    <w:rsid w:val="00B41C01"/>
    <w:rsid w:val="00B42CD2"/>
    <w:rsid w:val="00B43351"/>
    <w:rsid w:val="00B43D72"/>
    <w:rsid w:val="00B4444D"/>
    <w:rsid w:val="00B446A3"/>
    <w:rsid w:val="00B455A9"/>
    <w:rsid w:val="00B4676E"/>
    <w:rsid w:val="00B47DA3"/>
    <w:rsid w:val="00B47F52"/>
    <w:rsid w:val="00B50A16"/>
    <w:rsid w:val="00B51674"/>
    <w:rsid w:val="00B51F0D"/>
    <w:rsid w:val="00B520E4"/>
    <w:rsid w:val="00B521B7"/>
    <w:rsid w:val="00B5286D"/>
    <w:rsid w:val="00B52EB7"/>
    <w:rsid w:val="00B54829"/>
    <w:rsid w:val="00B54922"/>
    <w:rsid w:val="00B54E3A"/>
    <w:rsid w:val="00B5622F"/>
    <w:rsid w:val="00B56C51"/>
    <w:rsid w:val="00B57F97"/>
    <w:rsid w:val="00B6056A"/>
    <w:rsid w:val="00B60CC0"/>
    <w:rsid w:val="00B61024"/>
    <w:rsid w:val="00B6138C"/>
    <w:rsid w:val="00B61A21"/>
    <w:rsid w:val="00B61B59"/>
    <w:rsid w:val="00B629C2"/>
    <w:rsid w:val="00B63780"/>
    <w:rsid w:val="00B64022"/>
    <w:rsid w:val="00B647CC"/>
    <w:rsid w:val="00B647FC"/>
    <w:rsid w:val="00B64D9B"/>
    <w:rsid w:val="00B663F9"/>
    <w:rsid w:val="00B669D2"/>
    <w:rsid w:val="00B66B3A"/>
    <w:rsid w:val="00B66B65"/>
    <w:rsid w:val="00B66BF5"/>
    <w:rsid w:val="00B6792A"/>
    <w:rsid w:val="00B67B35"/>
    <w:rsid w:val="00B67D54"/>
    <w:rsid w:val="00B703ED"/>
    <w:rsid w:val="00B705C3"/>
    <w:rsid w:val="00B705E9"/>
    <w:rsid w:val="00B70942"/>
    <w:rsid w:val="00B70F06"/>
    <w:rsid w:val="00B71F8A"/>
    <w:rsid w:val="00B7200C"/>
    <w:rsid w:val="00B72426"/>
    <w:rsid w:val="00B72CC8"/>
    <w:rsid w:val="00B73AB8"/>
    <w:rsid w:val="00B73EBE"/>
    <w:rsid w:val="00B75126"/>
    <w:rsid w:val="00B75613"/>
    <w:rsid w:val="00B75A9C"/>
    <w:rsid w:val="00B76A7A"/>
    <w:rsid w:val="00B77292"/>
    <w:rsid w:val="00B776B8"/>
    <w:rsid w:val="00B77B6A"/>
    <w:rsid w:val="00B80001"/>
    <w:rsid w:val="00B8043A"/>
    <w:rsid w:val="00B80476"/>
    <w:rsid w:val="00B8050C"/>
    <w:rsid w:val="00B80602"/>
    <w:rsid w:val="00B82322"/>
    <w:rsid w:val="00B823D7"/>
    <w:rsid w:val="00B82C2B"/>
    <w:rsid w:val="00B83084"/>
    <w:rsid w:val="00B831EC"/>
    <w:rsid w:val="00B83C37"/>
    <w:rsid w:val="00B84F2E"/>
    <w:rsid w:val="00B8502F"/>
    <w:rsid w:val="00B853B3"/>
    <w:rsid w:val="00B85AB6"/>
    <w:rsid w:val="00B85C5A"/>
    <w:rsid w:val="00B869F9"/>
    <w:rsid w:val="00B86B82"/>
    <w:rsid w:val="00B87335"/>
    <w:rsid w:val="00B87431"/>
    <w:rsid w:val="00B8791A"/>
    <w:rsid w:val="00B87A9D"/>
    <w:rsid w:val="00B90716"/>
    <w:rsid w:val="00B90ABF"/>
    <w:rsid w:val="00B91BF5"/>
    <w:rsid w:val="00B927CE"/>
    <w:rsid w:val="00B943FB"/>
    <w:rsid w:val="00B944CA"/>
    <w:rsid w:val="00B949ED"/>
    <w:rsid w:val="00B961EC"/>
    <w:rsid w:val="00B96CF3"/>
    <w:rsid w:val="00B97C2B"/>
    <w:rsid w:val="00BA05B2"/>
    <w:rsid w:val="00BA077C"/>
    <w:rsid w:val="00BA0957"/>
    <w:rsid w:val="00BA0B36"/>
    <w:rsid w:val="00BA114B"/>
    <w:rsid w:val="00BA1807"/>
    <w:rsid w:val="00BA29EB"/>
    <w:rsid w:val="00BA2A49"/>
    <w:rsid w:val="00BA36B5"/>
    <w:rsid w:val="00BA3A99"/>
    <w:rsid w:val="00BA3D08"/>
    <w:rsid w:val="00BA3EF7"/>
    <w:rsid w:val="00BA462E"/>
    <w:rsid w:val="00BA5136"/>
    <w:rsid w:val="00BA546D"/>
    <w:rsid w:val="00BA5A67"/>
    <w:rsid w:val="00BA63C4"/>
    <w:rsid w:val="00BA656C"/>
    <w:rsid w:val="00BA6B0B"/>
    <w:rsid w:val="00BA73E2"/>
    <w:rsid w:val="00BA79A8"/>
    <w:rsid w:val="00BA7B95"/>
    <w:rsid w:val="00BB0B08"/>
    <w:rsid w:val="00BB0C98"/>
    <w:rsid w:val="00BB0E82"/>
    <w:rsid w:val="00BB1271"/>
    <w:rsid w:val="00BB13C1"/>
    <w:rsid w:val="00BB2133"/>
    <w:rsid w:val="00BB2AF7"/>
    <w:rsid w:val="00BB335B"/>
    <w:rsid w:val="00BB3C4B"/>
    <w:rsid w:val="00BB4836"/>
    <w:rsid w:val="00BB5911"/>
    <w:rsid w:val="00BB5933"/>
    <w:rsid w:val="00BB5959"/>
    <w:rsid w:val="00BB5CD8"/>
    <w:rsid w:val="00BB67E8"/>
    <w:rsid w:val="00BB6861"/>
    <w:rsid w:val="00BB6939"/>
    <w:rsid w:val="00BB6F05"/>
    <w:rsid w:val="00BB783C"/>
    <w:rsid w:val="00BB7A63"/>
    <w:rsid w:val="00BC1ACA"/>
    <w:rsid w:val="00BC2593"/>
    <w:rsid w:val="00BC273B"/>
    <w:rsid w:val="00BC3F05"/>
    <w:rsid w:val="00BC405C"/>
    <w:rsid w:val="00BC4092"/>
    <w:rsid w:val="00BC472A"/>
    <w:rsid w:val="00BC49C6"/>
    <w:rsid w:val="00BC49EA"/>
    <w:rsid w:val="00BC526C"/>
    <w:rsid w:val="00BC5B1A"/>
    <w:rsid w:val="00BC6E8D"/>
    <w:rsid w:val="00BD0B96"/>
    <w:rsid w:val="00BD0D7C"/>
    <w:rsid w:val="00BD0F91"/>
    <w:rsid w:val="00BD150B"/>
    <w:rsid w:val="00BD1A7B"/>
    <w:rsid w:val="00BD1B82"/>
    <w:rsid w:val="00BD24C3"/>
    <w:rsid w:val="00BD30AB"/>
    <w:rsid w:val="00BD4210"/>
    <w:rsid w:val="00BD4325"/>
    <w:rsid w:val="00BD4D5D"/>
    <w:rsid w:val="00BD526B"/>
    <w:rsid w:val="00BD56DA"/>
    <w:rsid w:val="00BD5944"/>
    <w:rsid w:val="00BD670C"/>
    <w:rsid w:val="00BD6FF5"/>
    <w:rsid w:val="00BD76A3"/>
    <w:rsid w:val="00BD7814"/>
    <w:rsid w:val="00BD79F1"/>
    <w:rsid w:val="00BE006A"/>
    <w:rsid w:val="00BE050E"/>
    <w:rsid w:val="00BE0745"/>
    <w:rsid w:val="00BE2E29"/>
    <w:rsid w:val="00BE38DD"/>
    <w:rsid w:val="00BE3A10"/>
    <w:rsid w:val="00BE3D05"/>
    <w:rsid w:val="00BE40FA"/>
    <w:rsid w:val="00BE43AC"/>
    <w:rsid w:val="00BE47DB"/>
    <w:rsid w:val="00BE4B57"/>
    <w:rsid w:val="00BE4E72"/>
    <w:rsid w:val="00BE5A27"/>
    <w:rsid w:val="00BE5D5B"/>
    <w:rsid w:val="00BE5F22"/>
    <w:rsid w:val="00BE605A"/>
    <w:rsid w:val="00BE61D2"/>
    <w:rsid w:val="00BE6258"/>
    <w:rsid w:val="00BE7DAD"/>
    <w:rsid w:val="00BE7E4E"/>
    <w:rsid w:val="00BF06AE"/>
    <w:rsid w:val="00BF177E"/>
    <w:rsid w:val="00BF2184"/>
    <w:rsid w:val="00BF2D05"/>
    <w:rsid w:val="00BF3168"/>
    <w:rsid w:val="00BF3A9E"/>
    <w:rsid w:val="00BF3E25"/>
    <w:rsid w:val="00BF40CF"/>
    <w:rsid w:val="00BF4240"/>
    <w:rsid w:val="00BF4DD2"/>
    <w:rsid w:val="00BF529A"/>
    <w:rsid w:val="00BF5447"/>
    <w:rsid w:val="00BF5C18"/>
    <w:rsid w:val="00BF5C6C"/>
    <w:rsid w:val="00BF5DF2"/>
    <w:rsid w:val="00BF60B9"/>
    <w:rsid w:val="00BF6204"/>
    <w:rsid w:val="00BF64F6"/>
    <w:rsid w:val="00BF6899"/>
    <w:rsid w:val="00BF6DC0"/>
    <w:rsid w:val="00BF7661"/>
    <w:rsid w:val="00BF7853"/>
    <w:rsid w:val="00BF7BA9"/>
    <w:rsid w:val="00BF7DE1"/>
    <w:rsid w:val="00C00170"/>
    <w:rsid w:val="00C00CDB"/>
    <w:rsid w:val="00C01363"/>
    <w:rsid w:val="00C013F5"/>
    <w:rsid w:val="00C02079"/>
    <w:rsid w:val="00C025D0"/>
    <w:rsid w:val="00C02715"/>
    <w:rsid w:val="00C02CFF"/>
    <w:rsid w:val="00C03A39"/>
    <w:rsid w:val="00C03D6A"/>
    <w:rsid w:val="00C042E8"/>
    <w:rsid w:val="00C05AA3"/>
    <w:rsid w:val="00C05FAC"/>
    <w:rsid w:val="00C0671D"/>
    <w:rsid w:val="00C07538"/>
    <w:rsid w:val="00C077D4"/>
    <w:rsid w:val="00C1044A"/>
    <w:rsid w:val="00C10C70"/>
    <w:rsid w:val="00C10DCB"/>
    <w:rsid w:val="00C11122"/>
    <w:rsid w:val="00C1130A"/>
    <w:rsid w:val="00C1149D"/>
    <w:rsid w:val="00C115A1"/>
    <w:rsid w:val="00C11B78"/>
    <w:rsid w:val="00C11CF4"/>
    <w:rsid w:val="00C12466"/>
    <w:rsid w:val="00C126AD"/>
    <w:rsid w:val="00C12FAC"/>
    <w:rsid w:val="00C13006"/>
    <w:rsid w:val="00C13220"/>
    <w:rsid w:val="00C132D4"/>
    <w:rsid w:val="00C1573C"/>
    <w:rsid w:val="00C15C18"/>
    <w:rsid w:val="00C15D1F"/>
    <w:rsid w:val="00C16D47"/>
    <w:rsid w:val="00C1728B"/>
    <w:rsid w:val="00C17860"/>
    <w:rsid w:val="00C2013E"/>
    <w:rsid w:val="00C202EF"/>
    <w:rsid w:val="00C2045C"/>
    <w:rsid w:val="00C20A9E"/>
    <w:rsid w:val="00C20D17"/>
    <w:rsid w:val="00C214A3"/>
    <w:rsid w:val="00C21607"/>
    <w:rsid w:val="00C21B59"/>
    <w:rsid w:val="00C221D6"/>
    <w:rsid w:val="00C2252F"/>
    <w:rsid w:val="00C234AF"/>
    <w:rsid w:val="00C234DF"/>
    <w:rsid w:val="00C2379A"/>
    <w:rsid w:val="00C23AD8"/>
    <w:rsid w:val="00C23CF8"/>
    <w:rsid w:val="00C24640"/>
    <w:rsid w:val="00C24742"/>
    <w:rsid w:val="00C247F4"/>
    <w:rsid w:val="00C24B3C"/>
    <w:rsid w:val="00C24C5B"/>
    <w:rsid w:val="00C256FC"/>
    <w:rsid w:val="00C26388"/>
    <w:rsid w:val="00C268AB"/>
    <w:rsid w:val="00C26C40"/>
    <w:rsid w:val="00C2708C"/>
    <w:rsid w:val="00C274F4"/>
    <w:rsid w:val="00C275AE"/>
    <w:rsid w:val="00C301FB"/>
    <w:rsid w:val="00C304EE"/>
    <w:rsid w:val="00C31081"/>
    <w:rsid w:val="00C31383"/>
    <w:rsid w:val="00C31B61"/>
    <w:rsid w:val="00C31E3E"/>
    <w:rsid w:val="00C322DF"/>
    <w:rsid w:val="00C323DD"/>
    <w:rsid w:val="00C3243E"/>
    <w:rsid w:val="00C32FF1"/>
    <w:rsid w:val="00C332EF"/>
    <w:rsid w:val="00C3366E"/>
    <w:rsid w:val="00C33EBA"/>
    <w:rsid w:val="00C34321"/>
    <w:rsid w:val="00C3528E"/>
    <w:rsid w:val="00C35BE6"/>
    <w:rsid w:val="00C35CDE"/>
    <w:rsid w:val="00C36799"/>
    <w:rsid w:val="00C37420"/>
    <w:rsid w:val="00C37892"/>
    <w:rsid w:val="00C37F7D"/>
    <w:rsid w:val="00C4010E"/>
    <w:rsid w:val="00C4018C"/>
    <w:rsid w:val="00C402BC"/>
    <w:rsid w:val="00C40B19"/>
    <w:rsid w:val="00C4101C"/>
    <w:rsid w:val="00C4149D"/>
    <w:rsid w:val="00C41B8F"/>
    <w:rsid w:val="00C41E0C"/>
    <w:rsid w:val="00C435A2"/>
    <w:rsid w:val="00C436B9"/>
    <w:rsid w:val="00C43F1D"/>
    <w:rsid w:val="00C44525"/>
    <w:rsid w:val="00C44878"/>
    <w:rsid w:val="00C45A34"/>
    <w:rsid w:val="00C46104"/>
    <w:rsid w:val="00C4666A"/>
    <w:rsid w:val="00C47767"/>
    <w:rsid w:val="00C47A58"/>
    <w:rsid w:val="00C50609"/>
    <w:rsid w:val="00C50859"/>
    <w:rsid w:val="00C50BDD"/>
    <w:rsid w:val="00C50EA4"/>
    <w:rsid w:val="00C515F9"/>
    <w:rsid w:val="00C519B7"/>
    <w:rsid w:val="00C51C34"/>
    <w:rsid w:val="00C51DB6"/>
    <w:rsid w:val="00C51E04"/>
    <w:rsid w:val="00C51E0B"/>
    <w:rsid w:val="00C5214A"/>
    <w:rsid w:val="00C52F64"/>
    <w:rsid w:val="00C53591"/>
    <w:rsid w:val="00C5397A"/>
    <w:rsid w:val="00C53A06"/>
    <w:rsid w:val="00C53AC9"/>
    <w:rsid w:val="00C55149"/>
    <w:rsid w:val="00C5639B"/>
    <w:rsid w:val="00C577CE"/>
    <w:rsid w:val="00C57A60"/>
    <w:rsid w:val="00C57C7A"/>
    <w:rsid w:val="00C57D22"/>
    <w:rsid w:val="00C57F6D"/>
    <w:rsid w:val="00C60492"/>
    <w:rsid w:val="00C6090D"/>
    <w:rsid w:val="00C6134A"/>
    <w:rsid w:val="00C61893"/>
    <w:rsid w:val="00C618F9"/>
    <w:rsid w:val="00C61A82"/>
    <w:rsid w:val="00C6237C"/>
    <w:rsid w:val="00C62521"/>
    <w:rsid w:val="00C628BA"/>
    <w:rsid w:val="00C62C5C"/>
    <w:rsid w:val="00C63273"/>
    <w:rsid w:val="00C63846"/>
    <w:rsid w:val="00C63ACD"/>
    <w:rsid w:val="00C6478C"/>
    <w:rsid w:val="00C64DED"/>
    <w:rsid w:val="00C64EC1"/>
    <w:rsid w:val="00C6557B"/>
    <w:rsid w:val="00C659A0"/>
    <w:rsid w:val="00C65C4D"/>
    <w:rsid w:val="00C662D9"/>
    <w:rsid w:val="00C70020"/>
    <w:rsid w:val="00C70E13"/>
    <w:rsid w:val="00C71C4C"/>
    <w:rsid w:val="00C735B5"/>
    <w:rsid w:val="00C737B6"/>
    <w:rsid w:val="00C7479E"/>
    <w:rsid w:val="00C75C41"/>
    <w:rsid w:val="00C75F43"/>
    <w:rsid w:val="00C768EE"/>
    <w:rsid w:val="00C76A61"/>
    <w:rsid w:val="00C77331"/>
    <w:rsid w:val="00C7759D"/>
    <w:rsid w:val="00C7762D"/>
    <w:rsid w:val="00C776F7"/>
    <w:rsid w:val="00C777B2"/>
    <w:rsid w:val="00C777D7"/>
    <w:rsid w:val="00C778F2"/>
    <w:rsid w:val="00C77F23"/>
    <w:rsid w:val="00C8022D"/>
    <w:rsid w:val="00C8027A"/>
    <w:rsid w:val="00C806F2"/>
    <w:rsid w:val="00C8078D"/>
    <w:rsid w:val="00C810AA"/>
    <w:rsid w:val="00C814F3"/>
    <w:rsid w:val="00C82524"/>
    <w:rsid w:val="00C835CD"/>
    <w:rsid w:val="00C83688"/>
    <w:rsid w:val="00C83C68"/>
    <w:rsid w:val="00C84FD4"/>
    <w:rsid w:val="00C86326"/>
    <w:rsid w:val="00C86376"/>
    <w:rsid w:val="00C86CE7"/>
    <w:rsid w:val="00C86D4B"/>
    <w:rsid w:val="00C86D9C"/>
    <w:rsid w:val="00C86DA3"/>
    <w:rsid w:val="00C86DC6"/>
    <w:rsid w:val="00C86EFB"/>
    <w:rsid w:val="00C870C2"/>
    <w:rsid w:val="00C87607"/>
    <w:rsid w:val="00C87633"/>
    <w:rsid w:val="00C901A0"/>
    <w:rsid w:val="00C90580"/>
    <w:rsid w:val="00C90837"/>
    <w:rsid w:val="00C91569"/>
    <w:rsid w:val="00C9283C"/>
    <w:rsid w:val="00C92995"/>
    <w:rsid w:val="00C92C1B"/>
    <w:rsid w:val="00C933B4"/>
    <w:rsid w:val="00C933DC"/>
    <w:rsid w:val="00C9374E"/>
    <w:rsid w:val="00C93D46"/>
    <w:rsid w:val="00C94272"/>
    <w:rsid w:val="00C94A63"/>
    <w:rsid w:val="00C94F00"/>
    <w:rsid w:val="00C954A8"/>
    <w:rsid w:val="00C9577C"/>
    <w:rsid w:val="00C959D6"/>
    <w:rsid w:val="00C96375"/>
    <w:rsid w:val="00C96744"/>
    <w:rsid w:val="00C96DE5"/>
    <w:rsid w:val="00C96E44"/>
    <w:rsid w:val="00CA018D"/>
    <w:rsid w:val="00CA06E3"/>
    <w:rsid w:val="00CA24D5"/>
    <w:rsid w:val="00CA2A3E"/>
    <w:rsid w:val="00CA2F5E"/>
    <w:rsid w:val="00CA3D90"/>
    <w:rsid w:val="00CA4200"/>
    <w:rsid w:val="00CA4500"/>
    <w:rsid w:val="00CA455C"/>
    <w:rsid w:val="00CA4A56"/>
    <w:rsid w:val="00CA5D81"/>
    <w:rsid w:val="00CA6E15"/>
    <w:rsid w:val="00CA700F"/>
    <w:rsid w:val="00CA7606"/>
    <w:rsid w:val="00CB0456"/>
    <w:rsid w:val="00CB0625"/>
    <w:rsid w:val="00CB2D63"/>
    <w:rsid w:val="00CB2F25"/>
    <w:rsid w:val="00CB3868"/>
    <w:rsid w:val="00CB4C3A"/>
    <w:rsid w:val="00CB4CB1"/>
    <w:rsid w:val="00CB4DDD"/>
    <w:rsid w:val="00CB5843"/>
    <w:rsid w:val="00CB59CA"/>
    <w:rsid w:val="00CB5D5A"/>
    <w:rsid w:val="00CB63F7"/>
    <w:rsid w:val="00CB6639"/>
    <w:rsid w:val="00CB7705"/>
    <w:rsid w:val="00CC0096"/>
    <w:rsid w:val="00CC0E1E"/>
    <w:rsid w:val="00CC0EC2"/>
    <w:rsid w:val="00CC1129"/>
    <w:rsid w:val="00CC1C3C"/>
    <w:rsid w:val="00CC1CA8"/>
    <w:rsid w:val="00CC1CE6"/>
    <w:rsid w:val="00CC1D95"/>
    <w:rsid w:val="00CC2272"/>
    <w:rsid w:val="00CC228B"/>
    <w:rsid w:val="00CC22A6"/>
    <w:rsid w:val="00CC23E8"/>
    <w:rsid w:val="00CC32DA"/>
    <w:rsid w:val="00CC3DF2"/>
    <w:rsid w:val="00CC4000"/>
    <w:rsid w:val="00CC43CD"/>
    <w:rsid w:val="00CC48FB"/>
    <w:rsid w:val="00CC49A6"/>
    <w:rsid w:val="00CC50E8"/>
    <w:rsid w:val="00CC5280"/>
    <w:rsid w:val="00CC5513"/>
    <w:rsid w:val="00CC5694"/>
    <w:rsid w:val="00CC625E"/>
    <w:rsid w:val="00CC65C5"/>
    <w:rsid w:val="00CC68A5"/>
    <w:rsid w:val="00CC6D5D"/>
    <w:rsid w:val="00CC6F66"/>
    <w:rsid w:val="00CC7125"/>
    <w:rsid w:val="00CC7587"/>
    <w:rsid w:val="00CC78D6"/>
    <w:rsid w:val="00CD1D99"/>
    <w:rsid w:val="00CD2316"/>
    <w:rsid w:val="00CD340C"/>
    <w:rsid w:val="00CD363D"/>
    <w:rsid w:val="00CD465A"/>
    <w:rsid w:val="00CD4A10"/>
    <w:rsid w:val="00CD4BBE"/>
    <w:rsid w:val="00CD55EE"/>
    <w:rsid w:val="00CD5B32"/>
    <w:rsid w:val="00CD7377"/>
    <w:rsid w:val="00CD7BC8"/>
    <w:rsid w:val="00CE0830"/>
    <w:rsid w:val="00CE0A56"/>
    <w:rsid w:val="00CE0DD5"/>
    <w:rsid w:val="00CE13EF"/>
    <w:rsid w:val="00CE1D2E"/>
    <w:rsid w:val="00CE1DB1"/>
    <w:rsid w:val="00CE26C1"/>
    <w:rsid w:val="00CE2F47"/>
    <w:rsid w:val="00CE307E"/>
    <w:rsid w:val="00CE3618"/>
    <w:rsid w:val="00CE42AE"/>
    <w:rsid w:val="00CE4AC6"/>
    <w:rsid w:val="00CE4B3B"/>
    <w:rsid w:val="00CE5238"/>
    <w:rsid w:val="00CE5547"/>
    <w:rsid w:val="00CE5B2A"/>
    <w:rsid w:val="00CE5D25"/>
    <w:rsid w:val="00CE60AA"/>
    <w:rsid w:val="00CF07F4"/>
    <w:rsid w:val="00CF1278"/>
    <w:rsid w:val="00CF2CCB"/>
    <w:rsid w:val="00CF2FBA"/>
    <w:rsid w:val="00CF37A2"/>
    <w:rsid w:val="00CF3CC1"/>
    <w:rsid w:val="00CF3DB8"/>
    <w:rsid w:val="00CF4A4A"/>
    <w:rsid w:val="00CF4D4C"/>
    <w:rsid w:val="00CF5A8B"/>
    <w:rsid w:val="00CF613A"/>
    <w:rsid w:val="00CF753A"/>
    <w:rsid w:val="00D00A24"/>
    <w:rsid w:val="00D00D51"/>
    <w:rsid w:val="00D01000"/>
    <w:rsid w:val="00D0235A"/>
    <w:rsid w:val="00D02372"/>
    <w:rsid w:val="00D023C4"/>
    <w:rsid w:val="00D0360E"/>
    <w:rsid w:val="00D0397F"/>
    <w:rsid w:val="00D04B83"/>
    <w:rsid w:val="00D056C2"/>
    <w:rsid w:val="00D05A6F"/>
    <w:rsid w:val="00D064F4"/>
    <w:rsid w:val="00D06668"/>
    <w:rsid w:val="00D0703D"/>
    <w:rsid w:val="00D0727E"/>
    <w:rsid w:val="00D107D4"/>
    <w:rsid w:val="00D10879"/>
    <w:rsid w:val="00D115BF"/>
    <w:rsid w:val="00D1169A"/>
    <w:rsid w:val="00D11A64"/>
    <w:rsid w:val="00D11F01"/>
    <w:rsid w:val="00D12D22"/>
    <w:rsid w:val="00D12DB1"/>
    <w:rsid w:val="00D1330D"/>
    <w:rsid w:val="00D13D10"/>
    <w:rsid w:val="00D1402C"/>
    <w:rsid w:val="00D1431F"/>
    <w:rsid w:val="00D14EC1"/>
    <w:rsid w:val="00D1621A"/>
    <w:rsid w:val="00D16EC2"/>
    <w:rsid w:val="00D177A9"/>
    <w:rsid w:val="00D17BF0"/>
    <w:rsid w:val="00D17CC9"/>
    <w:rsid w:val="00D218DB"/>
    <w:rsid w:val="00D21C3D"/>
    <w:rsid w:val="00D22BC5"/>
    <w:rsid w:val="00D23188"/>
    <w:rsid w:val="00D23A50"/>
    <w:rsid w:val="00D24604"/>
    <w:rsid w:val="00D258B8"/>
    <w:rsid w:val="00D262AD"/>
    <w:rsid w:val="00D3342A"/>
    <w:rsid w:val="00D33488"/>
    <w:rsid w:val="00D3467B"/>
    <w:rsid w:val="00D346EE"/>
    <w:rsid w:val="00D34C79"/>
    <w:rsid w:val="00D351D6"/>
    <w:rsid w:val="00D3533F"/>
    <w:rsid w:val="00D36354"/>
    <w:rsid w:val="00D36439"/>
    <w:rsid w:val="00D365A1"/>
    <w:rsid w:val="00D3684C"/>
    <w:rsid w:val="00D36A05"/>
    <w:rsid w:val="00D379A0"/>
    <w:rsid w:val="00D37E3B"/>
    <w:rsid w:val="00D4053A"/>
    <w:rsid w:val="00D40F24"/>
    <w:rsid w:val="00D41283"/>
    <w:rsid w:val="00D4167C"/>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1F07"/>
    <w:rsid w:val="00D522C5"/>
    <w:rsid w:val="00D523C1"/>
    <w:rsid w:val="00D52636"/>
    <w:rsid w:val="00D52C05"/>
    <w:rsid w:val="00D5341B"/>
    <w:rsid w:val="00D540E0"/>
    <w:rsid w:val="00D546C6"/>
    <w:rsid w:val="00D548EC"/>
    <w:rsid w:val="00D5498F"/>
    <w:rsid w:val="00D54EB8"/>
    <w:rsid w:val="00D5568D"/>
    <w:rsid w:val="00D55B63"/>
    <w:rsid w:val="00D5653C"/>
    <w:rsid w:val="00D56B15"/>
    <w:rsid w:val="00D5727D"/>
    <w:rsid w:val="00D57600"/>
    <w:rsid w:val="00D57C71"/>
    <w:rsid w:val="00D57E90"/>
    <w:rsid w:val="00D60826"/>
    <w:rsid w:val="00D608C9"/>
    <w:rsid w:val="00D613CB"/>
    <w:rsid w:val="00D623CA"/>
    <w:rsid w:val="00D62C0D"/>
    <w:rsid w:val="00D63DCC"/>
    <w:rsid w:val="00D64311"/>
    <w:rsid w:val="00D6666F"/>
    <w:rsid w:val="00D668F0"/>
    <w:rsid w:val="00D66A2E"/>
    <w:rsid w:val="00D66B09"/>
    <w:rsid w:val="00D67C22"/>
    <w:rsid w:val="00D67DDB"/>
    <w:rsid w:val="00D704F2"/>
    <w:rsid w:val="00D705F1"/>
    <w:rsid w:val="00D708D1"/>
    <w:rsid w:val="00D70A8B"/>
    <w:rsid w:val="00D70CB9"/>
    <w:rsid w:val="00D73193"/>
    <w:rsid w:val="00D73DF0"/>
    <w:rsid w:val="00D740FD"/>
    <w:rsid w:val="00D74719"/>
    <w:rsid w:val="00D7547C"/>
    <w:rsid w:val="00D76268"/>
    <w:rsid w:val="00D76D16"/>
    <w:rsid w:val="00D770EE"/>
    <w:rsid w:val="00D77563"/>
    <w:rsid w:val="00D775F4"/>
    <w:rsid w:val="00D8034D"/>
    <w:rsid w:val="00D80434"/>
    <w:rsid w:val="00D811CD"/>
    <w:rsid w:val="00D813E3"/>
    <w:rsid w:val="00D81733"/>
    <w:rsid w:val="00D81E2D"/>
    <w:rsid w:val="00D820B4"/>
    <w:rsid w:val="00D82413"/>
    <w:rsid w:val="00D82A87"/>
    <w:rsid w:val="00D82A9E"/>
    <w:rsid w:val="00D83E73"/>
    <w:rsid w:val="00D847A5"/>
    <w:rsid w:val="00D84E91"/>
    <w:rsid w:val="00D85076"/>
    <w:rsid w:val="00D851F2"/>
    <w:rsid w:val="00D85492"/>
    <w:rsid w:val="00D856D0"/>
    <w:rsid w:val="00D85C2D"/>
    <w:rsid w:val="00D85CA8"/>
    <w:rsid w:val="00D86073"/>
    <w:rsid w:val="00D86D92"/>
    <w:rsid w:val="00D9051D"/>
    <w:rsid w:val="00D90C14"/>
    <w:rsid w:val="00D92145"/>
    <w:rsid w:val="00D92C89"/>
    <w:rsid w:val="00D92EDB"/>
    <w:rsid w:val="00D9364C"/>
    <w:rsid w:val="00D942FC"/>
    <w:rsid w:val="00D9475A"/>
    <w:rsid w:val="00D95856"/>
    <w:rsid w:val="00D96604"/>
    <w:rsid w:val="00D97440"/>
    <w:rsid w:val="00DA02A6"/>
    <w:rsid w:val="00DA0A32"/>
    <w:rsid w:val="00DA0F40"/>
    <w:rsid w:val="00DA16D4"/>
    <w:rsid w:val="00DA18C4"/>
    <w:rsid w:val="00DA1AB3"/>
    <w:rsid w:val="00DA21A6"/>
    <w:rsid w:val="00DA26BC"/>
    <w:rsid w:val="00DA388A"/>
    <w:rsid w:val="00DA4FA7"/>
    <w:rsid w:val="00DA733F"/>
    <w:rsid w:val="00DA7649"/>
    <w:rsid w:val="00DA7D99"/>
    <w:rsid w:val="00DB0C55"/>
    <w:rsid w:val="00DB0CDB"/>
    <w:rsid w:val="00DB0F17"/>
    <w:rsid w:val="00DB1073"/>
    <w:rsid w:val="00DB11A6"/>
    <w:rsid w:val="00DB1412"/>
    <w:rsid w:val="00DB18B1"/>
    <w:rsid w:val="00DB2ADA"/>
    <w:rsid w:val="00DB2D7B"/>
    <w:rsid w:val="00DB3470"/>
    <w:rsid w:val="00DB3601"/>
    <w:rsid w:val="00DB3DF7"/>
    <w:rsid w:val="00DB48DA"/>
    <w:rsid w:val="00DB54CC"/>
    <w:rsid w:val="00DB5EC2"/>
    <w:rsid w:val="00DB6A6F"/>
    <w:rsid w:val="00DB6B7D"/>
    <w:rsid w:val="00DB7C5C"/>
    <w:rsid w:val="00DB7D95"/>
    <w:rsid w:val="00DB7E8F"/>
    <w:rsid w:val="00DC08BC"/>
    <w:rsid w:val="00DC0BD3"/>
    <w:rsid w:val="00DC1374"/>
    <w:rsid w:val="00DC1820"/>
    <w:rsid w:val="00DC1852"/>
    <w:rsid w:val="00DC200E"/>
    <w:rsid w:val="00DC2413"/>
    <w:rsid w:val="00DC2A32"/>
    <w:rsid w:val="00DC30D3"/>
    <w:rsid w:val="00DC3107"/>
    <w:rsid w:val="00DC3C71"/>
    <w:rsid w:val="00DC4A0D"/>
    <w:rsid w:val="00DC57C8"/>
    <w:rsid w:val="00DC5CB6"/>
    <w:rsid w:val="00DC65FB"/>
    <w:rsid w:val="00DD0141"/>
    <w:rsid w:val="00DD0A7F"/>
    <w:rsid w:val="00DD2656"/>
    <w:rsid w:val="00DD28B6"/>
    <w:rsid w:val="00DD31BA"/>
    <w:rsid w:val="00DD31F6"/>
    <w:rsid w:val="00DD3DD5"/>
    <w:rsid w:val="00DD400E"/>
    <w:rsid w:val="00DD5370"/>
    <w:rsid w:val="00DD5D86"/>
    <w:rsid w:val="00DD6409"/>
    <w:rsid w:val="00DD68F6"/>
    <w:rsid w:val="00DD6C83"/>
    <w:rsid w:val="00DD7CF7"/>
    <w:rsid w:val="00DE04C9"/>
    <w:rsid w:val="00DE0C97"/>
    <w:rsid w:val="00DE1620"/>
    <w:rsid w:val="00DE163B"/>
    <w:rsid w:val="00DE1875"/>
    <w:rsid w:val="00DE2255"/>
    <w:rsid w:val="00DE253D"/>
    <w:rsid w:val="00DE2AB3"/>
    <w:rsid w:val="00DE4843"/>
    <w:rsid w:val="00DE4FA3"/>
    <w:rsid w:val="00DE52A1"/>
    <w:rsid w:val="00DE5E5E"/>
    <w:rsid w:val="00DE6022"/>
    <w:rsid w:val="00DE603F"/>
    <w:rsid w:val="00DE6143"/>
    <w:rsid w:val="00DE6529"/>
    <w:rsid w:val="00DE6534"/>
    <w:rsid w:val="00DE6A72"/>
    <w:rsid w:val="00DE6B43"/>
    <w:rsid w:val="00DE6C2C"/>
    <w:rsid w:val="00DE6C37"/>
    <w:rsid w:val="00DE7A25"/>
    <w:rsid w:val="00DF0E18"/>
    <w:rsid w:val="00DF0E74"/>
    <w:rsid w:val="00DF104C"/>
    <w:rsid w:val="00DF1919"/>
    <w:rsid w:val="00DF2190"/>
    <w:rsid w:val="00DF22AE"/>
    <w:rsid w:val="00DF28D6"/>
    <w:rsid w:val="00DF2B9C"/>
    <w:rsid w:val="00DF3662"/>
    <w:rsid w:val="00DF3CF3"/>
    <w:rsid w:val="00DF41EE"/>
    <w:rsid w:val="00DF4436"/>
    <w:rsid w:val="00DF4D5C"/>
    <w:rsid w:val="00DF4EB4"/>
    <w:rsid w:val="00DF5693"/>
    <w:rsid w:val="00DF6547"/>
    <w:rsid w:val="00DF7B5B"/>
    <w:rsid w:val="00E002D3"/>
    <w:rsid w:val="00E00C55"/>
    <w:rsid w:val="00E019D5"/>
    <w:rsid w:val="00E01E51"/>
    <w:rsid w:val="00E03111"/>
    <w:rsid w:val="00E03607"/>
    <w:rsid w:val="00E0398D"/>
    <w:rsid w:val="00E065C0"/>
    <w:rsid w:val="00E075DA"/>
    <w:rsid w:val="00E07720"/>
    <w:rsid w:val="00E078D6"/>
    <w:rsid w:val="00E07A6F"/>
    <w:rsid w:val="00E07D82"/>
    <w:rsid w:val="00E10B3C"/>
    <w:rsid w:val="00E113ED"/>
    <w:rsid w:val="00E115DF"/>
    <w:rsid w:val="00E11AAC"/>
    <w:rsid w:val="00E127B6"/>
    <w:rsid w:val="00E129B3"/>
    <w:rsid w:val="00E12AD4"/>
    <w:rsid w:val="00E12B0F"/>
    <w:rsid w:val="00E136B3"/>
    <w:rsid w:val="00E138D0"/>
    <w:rsid w:val="00E1470B"/>
    <w:rsid w:val="00E149C1"/>
    <w:rsid w:val="00E149E2"/>
    <w:rsid w:val="00E14C26"/>
    <w:rsid w:val="00E15171"/>
    <w:rsid w:val="00E17A04"/>
    <w:rsid w:val="00E20F2C"/>
    <w:rsid w:val="00E21017"/>
    <w:rsid w:val="00E210FF"/>
    <w:rsid w:val="00E2182C"/>
    <w:rsid w:val="00E21C38"/>
    <w:rsid w:val="00E21D67"/>
    <w:rsid w:val="00E226EE"/>
    <w:rsid w:val="00E23823"/>
    <w:rsid w:val="00E24207"/>
    <w:rsid w:val="00E249D8"/>
    <w:rsid w:val="00E24EB8"/>
    <w:rsid w:val="00E25AD4"/>
    <w:rsid w:val="00E25AF5"/>
    <w:rsid w:val="00E26469"/>
    <w:rsid w:val="00E2654F"/>
    <w:rsid w:val="00E26898"/>
    <w:rsid w:val="00E27205"/>
    <w:rsid w:val="00E27567"/>
    <w:rsid w:val="00E27EAE"/>
    <w:rsid w:val="00E3032B"/>
    <w:rsid w:val="00E303E9"/>
    <w:rsid w:val="00E30672"/>
    <w:rsid w:val="00E30819"/>
    <w:rsid w:val="00E31103"/>
    <w:rsid w:val="00E31758"/>
    <w:rsid w:val="00E31948"/>
    <w:rsid w:val="00E31A30"/>
    <w:rsid w:val="00E31F8A"/>
    <w:rsid w:val="00E32F8D"/>
    <w:rsid w:val="00E32FE1"/>
    <w:rsid w:val="00E33578"/>
    <w:rsid w:val="00E339D4"/>
    <w:rsid w:val="00E340CA"/>
    <w:rsid w:val="00E34637"/>
    <w:rsid w:val="00E35A0F"/>
    <w:rsid w:val="00E35AE0"/>
    <w:rsid w:val="00E365AA"/>
    <w:rsid w:val="00E36F00"/>
    <w:rsid w:val="00E37262"/>
    <w:rsid w:val="00E37F29"/>
    <w:rsid w:val="00E4086B"/>
    <w:rsid w:val="00E409C5"/>
    <w:rsid w:val="00E40E14"/>
    <w:rsid w:val="00E40E73"/>
    <w:rsid w:val="00E41227"/>
    <w:rsid w:val="00E41A4C"/>
    <w:rsid w:val="00E4263F"/>
    <w:rsid w:val="00E4270A"/>
    <w:rsid w:val="00E42C58"/>
    <w:rsid w:val="00E4458D"/>
    <w:rsid w:val="00E44D9D"/>
    <w:rsid w:val="00E4546C"/>
    <w:rsid w:val="00E459A0"/>
    <w:rsid w:val="00E4603A"/>
    <w:rsid w:val="00E462C0"/>
    <w:rsid w:val="00E46346"/>
    <w:rsid w:val="00E465F0"/>
    <w:rsid w:val="00E46622"/>
    <w:rsid w:val="00E47A44"/>
    <w:rsid w:val="00E47F67"/>
    <w:rsid w:val="00E504A4"/>
    <w:rsid w:val="00E50B87"/>
    <w:rsid w:val="00E50EC1"/>
    <w:rsid w:val="00E50FE3"/>
    <w:rsid w:val="00E51530"/>
    <w:rsid w:val="00E51B48"/>
    <w:rsid w:val="00E51FB6"/>
    <w:rsid w:val="00E52635"/>
    <w:rsid w:val="00E528CE"/>
    <w:rsid w:val="00E52ADC"/>
    <w:rsid w:val="00E52BA5"/>
    <w:rsid w:val="00E53780"/>
    <w:rsid w:val="00E53A69"/>
    <w:rsid w:val="00E54595"/>
    <w:rsid w:val="00E545B2"/>
    <w:rsid w:val="00E547F2"/>
    <w:rsid w:val="00E54BC9"/>
    <w:rsid w:val="00E54DDA"/>
    <w:rsid w:val="00E553B5"/>
    <w:rsid w:val="00E56C54"/>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2A84"/>
    <w:rsid w:val="00E6303A"/>
    <w:rsid w:val="00E63147"/>
    <w:rsid w:val="00E6336F"/>
    <w:rsid w:val="00E6383D"/>
    <w:rsid w:val="00E64C7B"/>
    <w:rsid w:val="00E64FFB"/>
    <w:rsid w:val="00E6514F"/>
    <w:rsid w:val="00E6531D"/>
    <w:rsid w:val="00E65487"/>
    <w:rsid w:val="00E65905"/>
    <w:rsid w:val="00E66278"/>
    <w:rsid w:val="00E6763C"/>
    <w:rsid w:val="00E6796F"/>
    <w:rsid w:val="00E67B12"/>
    <w:rsid w:val="00E700AD"/>
    <w:rsid w:val="00E70314"/>
    <w:rsid w:val="00E7039E"/>
    <w:rsid w:val="00E70F48"/>
    <w:rsid w:val="00E71694"/>
    <w:rsid w:val="00E72874"/>
    <w:rsid w:val="00E72D23"/>
    <w:rsid w:val="00E73CBF"/>
    <w:rsid w:val="00E74C62"/>
    <w:rsid w:val="00E7502B"/>
    <w:rsid w:val="00E75734"/>
    <w:rsid w:val="00E75F66"/>
    <w:rsid w:val="00E76F7F"/>
    <w:rsid w:val="00E774A5"/>
    <w:rsid w:val="00E77735"/>
    <w:rsid w:val="00E8020A"/>
    <w:rsid w:val="00E80D30"/>
    <w:rsid w:val="00E80F80"/>
    <w:rsid w:val="00E815C7"/>
    <w:rsid w:val="00E82000"/>
    <w:rsid w:val="00E821E9"/>
    <w:rsid w:val="00E82657"/>
    <w:rsid w:val="00E83358"/>
    <w:rsid w:val="00E83A35"/>
    <w:rsid w:val="00E84084"/>
    <w:rsid w:val="00E841BA"/>
    <w:rsid w:val="00E844A4"/>
    <w:rsid w:val="00E85808"/>
    <w:rsid w:val="00E85ADB"/>
    <w:rsid w:val="00E85BB4"/>
    <w:rsid w:val="00E8619A"/>
    <w:rsid w:val="00E861C5"/>
    <w:rsid w:val="00E86D5F"/>
    <w:rsid w:val="00E871CA"/>
    <w:rsid w:val="00E872D2"/>
    <w:rsid w:val="00E87793"/>
    <w:rsid w:val="00E91B2F"/>
    <w:rsid w:val="00E91D8C"/>
    <w:rsid w:val="00E91F58"/>
    <w:rsid w:val="00E92E81"/>
    <w:rsid w:val="00E93254"/>
    <w:rsid w:val="00E93776"/>
    <w:rsid w:val="00E937DC"/>
    <w:rsid w:val="00E93B65"/>
    <w:rsid w:val="00E94863"/>
    <w:rsid w:val="00E950F0"/>
    <w:rsid w:val="00E95255"/>
    <w:rsid w:val="00E9528D"/>
    <w:rsid w:val="00E95290"/>
    <w:rsid w:val="00E95723"/>
    <w:rsid w:val="00E96AC4"/>
    <w:rsid w:val="00E96AE9"/>
    <w:rsid w:val="00EA197B"/>
    <w:rsid w:val="00EA1A46"/>
    <w:rsid w:val="00EA1C66"/>
    <w:rsid w:val="00EA22F8"/>
    <w:rsid w:val="00EA24D9"/>
    <w:rsid w:val="00EA34DC"/>
    <w:rsid w:val="00EA37E4"/>
    <w:rsid w:val="00EA3BE1"/>
    <w:rsid w:val="00EA3F17"/>
    <w:rsid w:val="00EA46BB"/>
    <w:rsid w:val="00EA503F"/>
    <w:rsid w:val="00EA5A11"/>
    <w:rsid w:val="00EA5B78"/>
    <w:rsid w:val="00EA603E"/>
    <w:rsid w:val="00EA699C"/>
    <w:rsid w:val="00EA768F"/>
    <w:rsid w:val="00EA7BAF"/>
    <w:rsid w:val="00EB0BE1"/>
    <w:rsid w:val="00EB0FC9"/>
    <w:rsid w:val="00EB151F"/>
    <w:rsid w:val="00EB159B"/>
    <w:rsid w:val="00EB22CC"/>
    <w:rsid w:val="00EB2355"/>
    <w:rsid w:val="00EB23A6"/>
    <w:rsid w:val="00EB280F"/>
    <w:rsid w:val="00EB30B9"/>
    <w:rsid w:val="00EB3850"/>
    <w:rsid w:val="00EB4610"/>
    <w:rsid w:val="00EB4D1E"/>
    <w:rsid w:val="00EB4EEB"/>
    <w:rsid w:val="00EB514F"/>
    <w:rsid w:val="00EB5159"/>
    <w:rsid w:val="00EB5280"/>
    <w:rsid w:val="00EB6038"/>
    <w:rsid w:val="00EB64B8"/>
    <w:rsid w:val="00EB684D"/>
    <w:rsid w:val="00EB7563"/>
    <w:rsid w:val="00EB7844"/>
    <w:rsid w:val="00EB7DDF"/>
    <w:rsid w:val="00EC0432"/>
    <w:rsid w:val="00EC0844"/>
    <w:rsid w:val="00EC0F91"/>
    <w:rsid w:val="00EC10DE"/>
    <w:rsid w:val="00EC1408"/>
    <w:rsid w:val="00EC2ABE"/>
    <w:rsid w:val="00EC2C65"/>
    <w:rsid w:val="00EC2F9A"/>
    <w:rsid w:val="00EC33C5"/>
    <w:rsid w:val="00EC342B"/>
    <w:rsid w:val="00EC3A61"/>
    <w:rsid w:val="00EC4009"/>
    <w:rsid w:val="00EC46AC"/>
    <w:rsid w:val="00EC68B0"/>
    <w:rsid w:val="00EC6B06"/>
    <w:rsid w:val="00EC6F8C"/>
    <w:rsid w:val="00EC7D03"/>
    <w:rsid w:val="00ED0280"/>
    <w:rsid w:val="00ED0B21"/>
    <w:rsid w:val="00ED0BF2"/>
    <w:rsid w:val="00ED0CE4"/>
    <w:rsid w:val="00ED0E94"/>
    <w:rsid w:val="00ED0ED8"/>
    <w:rsid w:val="00ED1571"/>
    <w:rsid w:val="00ED1A2A"/>
    <w:rsid w:val="00ED2076"/>
    <w:rsid w:val="00ED4036"/>
    <w:rsid w:val="00ED45F8"/>
    <w:rsid w:val="00ED4774"/>
    <w:rsid w:val="00ED5288"/>
    <w:rsid w:val="00ED542C"/>
    <w:rsid w:val="00ED56B1"/>
    <w:rsid w:val="00ED5BA8"/>
    <w:rsid w:val="00ED66C7"/>
    <w:rsid w:val="00ED6AE7"/>
    <w:rsid w:val="00EE0C02"/>
    <w:rsid w:val="00EE1196"/>
    <w:rsid w:val="00EE11AD"/>
    <w:rsid w:val="00EE1A2D"/>
    <w:rsid w:val="00EE1A78"/>
    <w:rsid w:val="00EE1C98"/>
    <w:rsid w:val="00EE254E"/>
    <w:rsid w:val="00EE2650"/>
    <w:rsid w:val="00EE29CC"/>
    <w:rsid w:val="00EE2A96"/>
    <w:rsid w:val="00EE2AE5"/>
    <w:rsid w:val="00EE352A"/>
    <w:rsid w:val="00EE472E"/>
    <w:rsid w:val="00EE5195"/>
    <w:rsid w:val="00EE5F33"/>
    <w:rsid w:val="00EE715E"/>
    <w:rsid w:val="00EE764D"/>
    <w:rsid w:val="00EF0B08"/>
    <w:rsid w:val="00EF0CB5"/>
    <w:rsid w:val="00EF1226"/>
    <w:rsid w:val="00EF1551"/>
    <w:rsid w:val="00EF275A"/>
    <w:rsid w:val="00EF380D"/>
    <w:rsid w:val="00EF3DB1"/>
    <w:rsid w:val="00EF4065"/>
    <w:rsid w:val="00EF5366"/>
    <w:rsid w:val="00EF6127"/>
    <w:rsid w:val="00EF692A"/>
    <w:rsid w:val="00EF7161"/>
    <w:rsid w:val="00EF7BF4"/>
    <w:rsid w:val="00F0014C"/>
    <w:rsid w:val="00F00440"/>
    <w:rsid w:val="00F008EB"/>
    <w:rsid w:val="00F00A7C"/>
    <w:rsid w:val="00F0122A"/>
    <w:rsid w:val="00F02270"/>
    <w:rsid w:val="00F024E2"/>
    <w:rsid w:val="00F02609"/>
    <w:rsid w:val="00F028D1"/>
    <w:rsid w:val="00F02F77"/>
    <w:rsid w:val="00F03089"/>
    <w:rsid w:val="00F03191"/>
    <w:rsid w:val="00F037E1"/>
    <w:rsid w:val="00F037F3"/>
    <w:rsid w:val="00F054FD"/>
    <w:rsid w:val="00F05AE6"/>
    <w:rsid w:val="00F05B3C"/>
    <w:rsid w:val="00F05BFF"/>
    <w:rsid w:val="00F06BE0"/>
    <w:rsid w:val="00F072F7"/>
    <w:rsid w:val="00F075E3"/>
    <w:rsid w:val="00F07955"/>
    <w:rsid w:val="00F07E84"/>
    <w:rsid w:val="00F10480"/>
    <w:rsid w:val="00F10519"/>
    <w:rsid w:val="00F109B3"/>
    <w:rsid w:val="00F10C32"/>
    <w:rsid w:val="00F1116E"/>
    <w:rsid w:val="00F11D31"/>
    <w:rsid w:val="00F1209B"/>
    <w:rsid w:val="00F12691"/>
    <w:rsid w:val="00F12A6E"/>
    <w:rsid w:val="00F1373C"/>
    <w:rsid w:val="00F139FB"/>
    <w:rsid w:val="00F146C1"/>
    <w:rsid w:val="00F1472B"/>
    <w:rsid w:val="00F14802"/>
    <w:rsid w:val="00F14A5F"/>
    <w:rsid w:val="00F14E62"/>
    <w:rsid w:val="00F1553A"/>
    <w:rsid w:val="00F155D9"/>
    <w:rsid w:val="00F1571E"/>
    <w:rsid w:val="00F158F1"/>
    <w:rsid w:val="00F16DA7"/>
    <w:rsid w:val="00F17164"/>
    <w:rsid w:val="00F20970"/>
    <w:rsid w:val="00F20A38"/>
    <w:rsid w:val="00F21039"/>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5DA7"/>
    <w:rsid w:val="00F264ED"/>
    <w:rsid w:val="00F26724"/>
    <w:rsid w:val="00F26843"/>
    <w:rsid w:val="00F275D2"/>
    <w:rsid w:val="00F27AF8"/>
    <w:rsid w:val="00F27BB0"/>
    <w:rsid w:val="00F30498"/>
    <w:rsid w:val="00F30FCD"/>
    <w:rsid w:val="00F310F8"/>
    <w:rsid w:val="00F311D9"/>
    <w:rsid w:val="00F314FB"/>
    <w:rsid w:val="00F31B01"/>
    <w:rsid w:val="00F328B5"/>
    <w:rsid w:val="00F33393"/>
    <w:rsid w:val="00F33EE4"/>
    <w:rsid w:val="00F34065"/>
    <w:rsid w:val="00F3435D"/>
    <w:rsid w:val="00F3438F"/>
    <w:rsid w:val="00F351B3"/>
    <w:rsid w:val="00F35E1C"/>
    <w:rsid w:val="00F35E97"/>
    <w:rsid w:val="00F36F9C"/>
    <w:rsid w:val="00F3769D"/>
    <w:rsid w:val="00F37AE5"/>
    <w:rsid w:val="00F40559"/>
    <w:rsid w:val="00F40911"/>
    <w:rsid w:val="00F40DC2"/>
    <w:rsid w:val="00F40E31"/>
    <w:rsid w:val="00F41023"/>
    <w:rsid w:val="00F412E2"/>
    <w:rsid w:val="00F414C0"/>
    <w:rsid w:val="00F4251E"/>
    <w:rsid w:val="00F430C9"/>
    <w:rsid w:val="00F43447"/>
    <w:rsid w:val="00F43C1E"/>
    <w:rsid w:val="00F43F00"/>
    <w:rsid w:val="00F44337"/>
    <w:rsid w:val="00F44A0D"/>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A87"/>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D77"/>
    <w:rsid w:val="00F63F0F"/>
    <w:rsid w:val="00F64110"/>
    <w:rsid w:val="00F64387"/>
    <w:rsid w:val="00F64C1A"/>
    <w:rsid w:val="00F64C80"/>
    <w:rsid w:val="00F64D5C"/>
    <w:rsid w:val="00F650C9"/>
    <w:rsid w:val="00F6521B"/>
    <w:rsid w:val="00F65BFB"/>
    <w:rsid w:val="00F66212"/>
    <w:rsid w:val="00F66DAF"/>
    <w:rsid w:val="00F674A5"/>
    <w:rsid w:val="00F67990"/>
    <w:rsid w:val="00F71348"/>
    <w:rsid w:val="00F72013"/>
    <w:rsid w:val="00F7230B"/>
    <w:rsid w:val="00F72373"/>
    <w:rsid w:val="00F72C5D"/>
    <w:rsid w:val="00F73134"/>
    <w:rsid w:val="00F73809"/>
    <w:rsid w:val="00F73919"/>
    <w:rsid w:val="00F74E19"/>
    <w:rsid w:val="00F74E46"/>
    <w:rsid w:val="00F754B6"/>
    <w:rsid w:val="00F75672"/>
    <w:rsid w:val="00F75755"/>
    <w:rsid w:val="00F760FA"/>
    <w:rsid w:val="00F76B52"/>
    <w:rsid w:val="00F76D8C"/>
    <w:rsid w:val="00F7731A"/>
    <w:rsid w:val="00F77F95"/>
    <w:rsid w:val="00F8018E"/>
    <w:rsid w:val="00F80D36"/>
    <w:rsid w:val="00F81667"/>
    <w:rsid w:val="00F81776"/>
    <w:rsid w:val="00F81A0D"/>
    <w:rsid w:val="00F81BC5"/>
    <w:rsid w:val="00F829A7"/>
    <w:rsid w:val="00F837D5"/>
    <w:rsid w:val="00F84303"/>
    <w:rsid w:val="00F84ADA"/>
    <w:rsid w:val="00F8567F"/>
    <w:rsid w:val="00F85ED7"/>
    <w:rsid w:val="00F86173"/>
    <w:rsid w:val="00F86AFF"/>
    <w:rsid w:val="00F873A1"/>
    <w:rsid w:val="00F878B3"/>
    <w:rsid w:val="00F87F87"/>
    <w:rsid w:val="00F90497"/>
    <w:rsid w:val="00F906B9"/>
    <w:rsid w:val="00F90A70"/>
    <w:rsid w:val="00F90FEE"/>
    <w:rsid w:val="00F91DD6"/>
    <w:rsid w:val="00F9217A"/>
    <w:rsid w:val="00F928AC"/>
    <w:rsid w:val="00F93234"/>
    <w:rsid w:val="00F93722"/>
    <w:rsid w:val="00F94748"/>
    <w:rsid w:val="00F94821"/>
    <w:rsid w:val="00F94F5C"/>
    <w:rsid w:val="00F9539E"/>
    <w:rsid w:val="00F9559F"/>
    <w:rsid w:val="00F9599F"/>
    <w:rsid w:val="00F969F1"/>
    <w:rsid w:val="00F96F71"/>
    <w:rsid w:val="00F97E90"/>
    <w:rsid w:val="00FA08E7"/>
    <w:rsid w:val="00FA0CD1"/>
    <w:rsid w:val="00FA0E5E"/>
    <w:rsid w:val="00FA147F"/>
    <w:rsid w:val="00FA1C06"/>
    <w:rsid w:val="00FA2814"/>
    <w:rsid w:val="00FA2909"/>
    <w:rsid w:val="00FA2B19"/>
    <w:rsid w:val="00FA33A8"/>
    <w:rsid w:val="00FA34C7"/>
    <w:rsid w:val="00FA37A7"/>
    <w:rsid w:val="00FA39EF"/>
    <w:rsid w:val="00FA42D3"/>
    <w:rsid w:val="00FA46E1"/>
    <w:rsid w:val="00FA4BAB"/>
    <w:rsid w:val="00FA51B2"/>
    <w:rsid w:val="00FA58C9"/>
    <w:rsid w:val="00FA5F91"/>
    <w:rsid w:val="00FA6215"/>
    <w:rsid w:val="00FA7035"/>
    <w:rsid w:val="00FA7A5B"/>
    <w:rsid w:val="00FA7F28"/>
    <w:rsid w:val="00FB02B9"/>
    <w:rsid w:val="00FB0A22"/>
    <w:rsid w:val="00FB1D24"/>
    <w:rsid w:val="00FB2875"/>
    <w:rsid w:val="00FB436D"/>
    <w:rsid w:val="00FB43C6"/>
    <w:rsid w:val="00FB4B43"/>
    <w:rsid w:val="00FB4C52"/>
    <w:rsid w:val="00FB4D49"/>
    <w:rsid w:val="00FB50D6"/>
    <w:rsid w:val="00FB51F2"/>
    <w:rsid w:val="00FB5760"/>
    <w:rsid w:val="00FB67AE"/>
    <w:rsid w:val="00FB6D52"/>
    <w:rsid w:val="00FB7669"/>
    <w:rsid w:val="00FB787E"/>
    <w:rsid w:val="00FB7DD7"/>
    <w:rsid w:val="00FC222D"/>
    <w:rsid w:val="00FC271A"/>
    <w:rsid w:val="00FC39ED"/>
    <w:rsid w:val="00FC3B06"/>
    <w:rsid w:val="00FC3DEC"/>
    <w:rsid w:val="00FC4EDF"/>
    <w:rsid w:val="00FC6076"/>
    <w:rsid w:val="00FC6221"/>
    <w:rsid w:val="00FC685F"/>
    <w:rsid w:val="00FC6E69"/>
    <w:rsid w:val="00FC6F4C"/>
    <w:rsid w:val="00FC75C3"/>
    <w:rsid w:val="00FC7612"/>
    <w:rsid w:val="00FC7AB2"/>
    <w:rsid w:val="00FD05AD"/>
    <w:rsid w:val="00FD0B8E"/>
    <w:rsid w:val="00FD19BF"/>
    <w:rsid w:val="00FD2758"/>
    <w:rsid w:val="00FD2822"/>
    <w:rsid w:val="00FD346C"/>
    <w:rsid w:val="00FD38D2"/>
    <w:rsid w:val="00FD46F1"/>
    <w:rsid w:val="00FD4708"/>
    <w:rsid w:val="00FD4E15"/>
    <w:rsid w:val="00FD5115"/>
    <w:rsid w:val="00FD6489"/>
    <w:rsid w:val="00FD6741"/>
    <w:rsid w:val="00FE06E0"/>
    <w:rsid w:val="00FE1117"/>
    <w:rsid w:val="00FE2517"/>
    <w:rsid w:val="00FE2655"/>
    <w:rsid w:val="00FE2A8E"/>
    <w:rsid w:val="00FE3689"/>
    <w:rsid w:val="00FE3D7D"/>
    <w:rsid w:val="00FE4DA5"/>
    <w:rsid w:val="00FE6678"/>
    <w:rsid w:val="00FE6995"/>
    <w:rsid w:val="00FE767D"/>
    <w:rsid w:val="00FF03BD"/>
    <w:rsid w:val="00FF0E6D"/>
    <w:rsid w:val="00FF0EC8"/>
    <w:rsid w:val="00FF14BE"/>
    <w:rsid w:val="00FF14C7"/>
    <w:rsid w:val="00FF19AC"/>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504" w:hanging="50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462">
      <w:bodyDiv w:val="1"/>
      <w:marLeft w:val="0"/>
      <w:marRight w:val="0"/>
      <w:marTop w:val="0"/>
      <w:marBottom w:val="0"/>
      <w:divBdr>
        <w:top w:val="none" w:sz="0" w:space="0" w:color="auto"/>
        <w:left w:val="none" w:sz="0" w:space="0" w:color="auto"/>
        <w:bottom w:val="none" w:sz="0" w:space="0" w:color="auto"/>
        <w:right w:val="none" w:sz="0" w:space="0" w:color="auto"/>
      </w:divBdr>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55173</Words>
  <Characters>314491</Characters>
  <Application>Microsoft Office Word</Application>
  <DocSecurity>0</DocSecurity>
  <Lines>2620</Lines>
  <Paragraphs>737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368927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1</cp:revision>
  <cp:lastPrinted>2021-10-26T23:59:00Z</cp:lastPrinted>
  <dcterms:created xsi:type="dcterms:W3CDTF">2022-04-26T15:44:00Z</dcterms:created>
  <dcterms:modified xsi:type="dcterms:W3CDTF">2022-04-26T15:46:00Z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zotero-version="6.0.4"&gt;&lt;session id="xyUJT9L8"/&gt;&lt;style id="http://www.zotero.org/styles/epidemiology" hasBibliography="1" bibliographyStyleHasBeenSet="1"/&gt;&lt;prefs&gt;&lt;pref name="fieldType" value="Field"/&gt;&lt;pref name="dontAskDelayCitationU</vt:lpwstr>
  </property>
  <property fmtid="{D5CDD505-2E9C-101B-9397-08002B2CF9AE}" pid="32" name="ZOTERO_PREF_2">
    <vt:lpwstr>pdates" value="true"/&gt;&lt;/prefs&gt;&lt;/data&gt;</vt:lpwstr>
  </property>
</Properties>
</file>