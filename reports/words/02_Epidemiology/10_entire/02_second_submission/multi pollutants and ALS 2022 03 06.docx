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w:t>
        </w:r>
        <w:r w:rsidR="00C53591">
          <w:rPr>
            <w:bCs/>
            <w:color w:val="000000" w:themeColor="text1"/>
          </w:rPr>
          <w:lastRenderedPageBreak/>
          <w:t xml:space="preserve">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7BFF960"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sidRPr="005741C7">
          <w:rPr>
            <w:bCs/>
            <w:color w:val="000000" w:themeColor="text1"/>
          </w:rPr>
          <w:t xml:space="preserve">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109A16A7"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01T15:01:00Z">
        <w:r w:rsidR="00041487">
          <w:rPr>
            <w:bCs/>
            <w:color w:val="000000" w:themeColor="text1"/>
          </w:rPr>
          <w:t xml:space="preserve">at index date </w:t>
        </w:r>
      </w:ins>
      <w:r w:rsidR="00262DF1" w:rsidRPr="00BE40FA">
        <w:rPr>
          <w:bCs/>
          <w:color w:val="000000" w:themeColor="text1"/>
        </w:rPr>
        <w:t xml:space="preserve">to account for potential </w:t>
      </w:r>
      <w:r w:rsidR="009B2B54">
        <w:rPr>
          <w:bCs/>
          <w:color w:val="000000" w:themeColor="text1"/>
        </w:rPr>
        <w:t>confounding bias</w:t>
      </w:r>
      <w:ins w:id="97" w:author="Parks, Robbie M" w:date="2022-02-08T16:18:00Z">
        <w:r w:rsidR="00662A4B">
          <w:rPr>
            <w:bCs/>
            <w:color w:val="000000" w:themeColor="text1"/>
          </w:rPr>
          <w:t>, i</w:t>
        </w:r>
      </w:ins>
      <w:ins w:id="98" w:author="Parks, Robbie M" w:date="2022-02-08T16:19:00Z">
        <w:r w:rsidR="00662A4B">
          <w:rPr>
            <w:bCs/>
            <w:color w:val="000000" w:themeColor="text1"/>
          </w:rPr>
          <w:t xml:space="preserve">ncluding </w:t>
        </w:r>
      </w:ins>
      <w:ins w:id="99" w:author="Parks, Robbie M" w:date="2022-03-01T14:40:00Z">
        <w:r w:rsidR="001C6CD7">
          <w:rPr>
            <w:bCs/>
            <w:color w:val="000000" w:themeColor="text1"/>
          </w:rPr>
          <w:t xml:space="preserve">household </w:t>
        </w:r>
      </w:ins>
      <w:ins w:id="100" w:author="Parks, Robbie M" w:date="2022-02-08T16:19:00Z">
        <w:r w:rsidR="00662A4B">
          <w:rPr>
            <w:bCs/>
            <w:color w:val="000000" w:themeColor="text1"/>
          </w:rPr>
          <w:t xml:space="preserve">socioeconomic status (SES), civil status, </w:t>
        </w:r>
      </w:ins>
      <w:ins w:id="101" w:author="Parks, Robbie M" w:date="2022-02-08T16:20:00Z">
        <w:r w:rsidR="00492AF6">
          <w:rPr>
            <w:bCs/>
            <w:color w:val="000000" w:themeColor="text1"/>
          </w:rPr>
          <w:t>last report</w:t>
        </w:r>
      </w:ins>
      <w:ins w:id="102" w:author="Parks, Robbie M" w:date="2022-02-08T16:24:00Z">
        <w:r w:rsidR="00C13006">
          <w:rPr>
            <w:bCs/>
            <w:color w:val="000000" w:themeColor="text1"/>
          </w:rPr>
          <w:t>ed</w:t>
        </w:r>
      </w:ins>
      <w:ins w:id="103" w:author="Parks, Robbie M" w:date="2022-02-08T16:20:00Z">
        <w:r w:rsidR="00492AF6">
          <w:rPr>
            <w:bCs/>
            <w:color w:val="000000" w:themeColor="text1"/>
          </w:rPr>
          <w:t xml:space="preserve"> place of residence</w:t>
        </w:r>
      </w:ins>
      <w:ins w:id="104" w:author="Parks, Robbie M" w:date="2022-02-08T16:24:00Z">
        <w:r w:rsidR="00C13006">
          <w:rPr>
            <w:bCs/>
            <w:color w:val="000000" w:themeColor="text1"/>
          </w:rPr>
          <w:t>,</w:t>
        </w:r>
      </w:ins>
      <w:ins w:id="105"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06"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07"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08" w:author="Parks, Robbie M" w:date="2022-02-10T14:35:00Z">
        <w:r w:rsidR="00E00C55">
          <w:rPr>
            <w:bCs/>
            <w:color w:val="000000" w:themeColor="text1"/>
          </w:rPr>
          <w:t xml:space="preserve">has been shown as </w:t>
        </w:r>
      </w:ins>
      <w:del w:id="109"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0"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11" w:author="Parks, Robbie M" w:date="2022-03-01T14:40:00Z">
        <w:r w:rsidR="00A92F48">
          <w:rPr>
            <w:bCs/>
            <w:color w:val="000000" w:themeColor="text1"/>
          </w:rPr>
          <w:t>,</w:t>
        </w:r>
      </w:ins>
      <w:del w:id="112"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13" w:author="Parks, Robbie M" w:date="2022-03-01T14:40:00Z">
        <w:r w:rsidR="00A92F48">
          <w:rPr>
            <w:bCs/>
            <w:color w:val="000000" w:themeColor="text1"/>
          </w:rPr>
          <w:t xml:space="preserve"> as well as how quickly one is identified as having ALS in the Danish </w:t>
        </w:r>
      </w:ins>
      <w:ins w:id="114"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15"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proofErr w:type="spellStart"/>
      <w:ins w:id="116" w:author="Parks, Robbie M" w:date="2022-03-05T17:43:00Z">
        <w:r w:rsidR="00E15171">
          <w:rPr>
            <w:bCs/>
            <w:color w:val="000000" w:themeColor="text1"/>
          </w:rPr>
          <w:t>unspecialised</w:t>
        </w:r>
      </w:ins>
      <w:proofErr w:type="spellEnd"/>
      <w:r w:rsidR="00287B11" w:rsidRPr="00BE40FA">
        <w:rPr>
          <w:bCs/>
          <w:color w:val="000000" w:themeColor="text1"/>
        </w:rPr>
        <w:t xml:space="preserve"> workers</w:t>
      </w:r>
      <w:ins w:id="117"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18"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19"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0"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21"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22" w:author="Parks, Robbie M" w:date="2022-03-01T10:56:00Z">
        <w:r w:rsidR="004358F4">
          <w:fldChar w:fldCharType="separate"/>
        </w:r>
      </w:ins>
      <w:r w:rsidR="00A72CAA" w:rsidRPr="00A72CAA">
        <w:rPr>
          <w:vertAlign w:val="superscript"/>
        </w:rPr>
        <w:t>63</w:t>
      </w:r>
      <w:ins w:id="123"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24"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25" w:author="Parks, Robbie M" w:date="2022-03-01T10:57:00Z">
        <w:r w:rsidR="00466EF9">
          <w:fldChar w:fldCharType="separate"/>
        </w:r>
      </w:ins>
      <w:r w:rsidR="0079198A" w:rsidRPr="0079198A">
        <w:rPr>
          <w:vertAlign w:val="superscript"/>
        </w:rPr>
        <w:t>7</w:t>
      </w:r>
      <w:ins w:id="126"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family-</w:t>
      </w:r>
      <w:r w:rsidR="00811FCE" w:rsidRPr="00BE40FA">
        <w:rPr>
          <w:bCs/>
          <w:color w:val="000000" w:themeColor="text1"/>
        </w:rPr>
        <w:lastRenderedPageBreak/>
        <w:t xml:space="preserve">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27"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28"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29" w:author="Parks, Robbie M" w:date="2022-03-01T11:01:00Z">
        <w:r w:rsidR="00C96375">
          <w:fldChar w:fldCharType="separate"/>
        </w:r>
      </w:ins>
      <w:r w:rsidR="00A72CAA" w:rsidRPr="00A72CAA">
        <w:rPr>
          <w:vertAlign w:val="superscript"/>
        </w:rPr>
        <w:t>64</w:t>
      </w:r>
      <w:ins w:id="130" w:author="Parks, Robbie M" w:date="2022-03-01T11:01:00Z">
        <w:r w:rsidR="00C96375">
          <w:fldChar w:fldCharType="end"/>
        </w:r>
      </w:ins>
      <w:r w:rsidR="00287B11" w:rsidRPr="00BE40FA">
        <w:rPr>
          <w:bCs/>
          <w:color w:val="000000" w:themeColor="text1"/>
        </w:rPr>
        <w:t xml:space="preserve"> </w:t>
      </w:r>
      <w:ins w:id="131" w:author="Parks, Robbie M" w:date="2022-03-01T11:02:00Z">
        <w:r w:rsidR="001A54EF">
          <w:rPr>
            <w:bCs/>
            <w:color w:val="000000" w:themeColor="text1"/>
          </w:rPr>
          <w:t>Ultimately</w:t>
        </w:r>
      </w:ins>
      <w:ins w:id="132" w:author="Parks, Robbie M" w:date="2022-03-01T11:03:00Z">
        <w:r w:rsidR="001A54EF">
          <w:rPr>
            <w:bCs/>
            <w:color w:val="000000" w:themeColor="text1"/>
          </w:rPr>
          <w:t>, we were limited by what was available in the Danish Civil Registration System.</w:t>
        </w:r>
      </w:ins>
      <w:ins w:id="133"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34"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35" w:author="Parks, Robbie M" w:date="2022-03-03T15:31:00Z">
        <w:r w:rsidR="005F0AEE">
          <w:rPr>
            <w:color w:val="000000" w:themeColor="text1"/>
          </w:rPr>
          <w:t>,</w:t>
        </w:r>
        <w:r w:rsidR="00804620">
          <w:rPr>
            <w:color w:val="000000" w:themeColor="text1"/>
          </w:rPr>
          <w:t xml:space="preserve"> implicitly adjusting</w:t>
        </w:r>
      </w:ins>
      <w:ins w:id="136" w:author="Parks, Robbie M" w:date="2022-03-03T15:30:00Z">
        <w:r w:rsidR="005F0AEE" w:rsidRPr="00BE40FA" w:rsidDel="009936DD">
          <w:rPr>
            <w:color w:val="000000" w:themeColor="text1"/>
          </w:rPr>
          <w:t xml:space="preserve"> </w:t>
        </w:r>
      </w:ins>
      <w:del w:id="137"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38"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39" w:author="Parks, Robbie M" w:date="2022-03-03T15:31:00Z">
        <w:r w:rsidR="00771161" w:rsidRPr="00BE40FA" w:rsidDel="00804620">
          <w:rPr>
            <w:color w:val="000000" w:themeColor="text1"/>
          </w:rPr>
          <w:delText>,</w:delText>
        </w:r>
      </w:del>
      <w:del w:id="140"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41"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49C3D5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42"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43" w:author="Parks, Robbie M" w:date="2022-02-10T14:49:00Z">
        <w:r w:rsidR="00B3539D" w:rsidRPr="00BE40FA" w:rsidDel="00FD6489">
          <w:delText>standard deviations</w:delText>
        </w:r>
      </w:del>
      <w:ins w:id="144" w:author="Parks, Robbie M" w:date="2022-02-10T14:49:00Z">
        <w:r w:rsidR="00FD6489">
          <w:t>SDs</w:t>
        </w:r>
      </w:ins>
      <w:r w:rsidR="00B3539D" w:rsidRPr="00BE40FA">
        <w:t xml:space="preserve"> and cent</w:t>
      </w:r>
      <w:r w:rsidR="006A0035" w:rsidRPr="00BE40FA">
        <w:t>e</w:t>
      </w:r>
      <w:r w:rsidR="00B3539D" w:rsidRPr="00BE40FA">
        <w:t>red at their means</w:t>
      </w:r>
      <w:ins w:id="145" w:author="Parks, Robbie M" w:date="2022-03-06T14:37:00Z">
        <w:r w:rsidR="00394634">
          <w:t xml:space="preserve">, with each </w:t>
        </w:r>
      </w:ins>
      <m:oMath>
        <m:r>
          <w:ins w:id="146" w:author="Parks, Robbie M" w:date="2022-03-06T14:37:00Z">
            <w:rPr>
              <w:rFonts w:ascii="Cambria Math" w:hAnsi="Cambria Math"/>
            </w:rPr>
            <m:t>β</m:t>
          </w:ins>
        </m:r>
      </m:oMath>
      <w:ins w:id="147" w:author="Parks, Robbie M" w:date="2022-03-06T14:37:00Z">
        <w:r w:rsidR="00394634">
          <w:t xml:space="preserve"> a pollutant-specific association adjusted by </w:t>
        </w:r>
      </w:ins>
      <w:ins w:id="148" w:author="Parks, Robbie M" w:date="2022-03-06T14:38:00Z">
        <w:r w:rsidR="00394634">
          <w:t>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49" w:author="Parks, Robbie M" w:date="2022-02-10T16:20:00Z">
        <w:r w:rsidR="000C5CF7">
          <w:rPr>
            <w:iCs/>
          </w:rPr>
          <w:t>Interquartile Range (IQR) could equivalently be used to scale poll</w:t>
        </w:r>
      </w:ins>
      <w:ins w:id="150"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51" w:author="Parks, Robbie M" w:date="2022-02-10T15:55:00Z">
        <w:r w:rsidR="009E5ED5">
          <w:rPr>
            <w:iCs/>
          </w:rPr>
          <w:t>PM</w:t>
        </w:r>
        <w:r w:rsidR="009E5ED5" w:rsidRPr="00522BF8">
          <w:rPr>
            <w:iCs/>
            <w:vertAlign w:val="subscript"/>
          </w:rPr>
          <w:t>2.5</w:t>
        </w:r>
        <w:r w:rsidR="009E5ED5">
          <w:rPr>
            <w:iCs/>
          </w:rPr>
          <w:t xml:space="preserve"> </w:t>
        </w:r>
      </w:ins>
      <w:del w:id="152"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53" w:author="Parks, Robbie M" w:date="2022-03-01T11:09:00Z">
        <w:r w:rsidR="00A25294">
          <w:t>, as ozone concentrations have been associated with many adverse health outcomes</w:t>
        </w:r>
      </w:ins>
      <w:r w:rsidR="001956EF">
        <w:t>,</w:t>
      </w:r>
      <w:ins w:id="154"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55" w:author="Parks, Robbie M" w:date="2022-03-01T11:09:00Z">
        <w:r w:rsidR="005D1FAE">
          <w:fldChar w:fldCharType="separate"/>
        </w:r>
      </w:ins>
      <w:r w:rsidR="00A72CAA" w:rsidRPr="00A72CAA">
        <w:rPr>
          <w:vertAlign w:val="superscript"/>
        </w:rPr>
        <w:t>69</w:t>
      </w:r>
      <w:ins w:id="156"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lastRenderedPageBreak/>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003D1A"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57" w:author="Parks, Robbie M" w:date="2022-03-03T14:49:00Z">
        <w:r w:rsidR="00DB5EC2">
          <w:rPr>
            <w:iCs/>
          </w:rPr>
          <w:t xml:space="preserve"> to account for the f</w:t>
        </w:r>
      </w:ins>
      <w:ins w:id="158"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003D1A"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59"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60" w:author="Parks, Robbie M" w:date="2022-02-03T13:37:00Z">
        <w:r w:rsidR="0078405F" w:rsidRPr="00BE40FA" w:rsidDel="00526DD6">
          <w:lastRenderedPageBreak/>
          <w:delText xml:space="preserve">and </w:delText>
        </w:r>
      </w:del>
      <m:oMath>
        <m:r>
          <m:rPr>
            <m:sty m:val="p"/>
          </m:rPr>
          <w:rPr>
            <w:rFonts w:ascii="Cambria Math" w:hAnsi="Cambria Math"/>
          </w:rPr>
          <m:t>Ω</m:t>
        </m:r>
      </m:oMath>
      <w:r w:rsidR="006663AA" w:rsidRPr="00BE40FA">
        <w:t xml:space="preserve"> was defined by </w:t>
      </w:r>
      <w:ins w:id="161"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62" w:author="Parks, Robbie M" w:date="2022-03-01T11:27:00Z">
        <w:r w:rsidR="0047166F">
          <w:t xml:space="preserve">more </w:t>
        </w:r>
      </w:ins>
      <w:del w:id="163" w:author="Parks, Robbie M" w:date="2022-03-01T11:27:00Z">
        <w:r w:rsidR="0009283F" w:rsidRPr="00BE40FA" w:rsidDel="003B5AA3">
          <w:delText>non</w:delText>
        </w:r>
      </w:del>
      <w:ins w:id="164"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55DD5F5D"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65"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66"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67" w:author="Parks, Robbie M" w:date="2022-03-01T11:42:00Z">
        <w:r w:rsidR="000C019B">
          <w:t>A 50% probability means that it is as likely as not that the marginal is null</w:t>
        </w:r>
      </w:ins>
      <w:ins w:id="168"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69"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70E05935"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70" w:author="Parks, Robbie M" w:date="2022-03-01T11:30:00Z">
        <w:r w:rsidR="00ED0ED8">
          <w:rPr>
            <w:bCs/>
            <w:color w:val="000000" w:themeColor="text1"/>
          </w:rPr>
          <w:t xml:space="preserve"> as a balance betw</w:t>
        </w:r>
      </w:ins>
      <w:ins w:id="171" w:author="Parks, Robbie M" w:date="2022-03-01T11:31:00Z">
        <w:r w:rsidR="00ED0ED8">
          <w:rPr>
            <w:bCs/>
            <w:color w:val="000000" w:themeColor="text1"/>
          </w:rPr>
          <w:t>een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72" w:author="Parks, Robbie M" w:date="2022-03-01T11:39:00Z">
        <w:r w:rsidR="00D74719">
          <w:rPr>
            <w:bCs/>
            <w:color w:val="000000" w:themeColor="text1"/>
          </w:rPr>
          <w:t xml:space="preserve">, </w:t>
        </w:r>
        <w:r w:rsidR="00A95717">
          <w:rPr>
            <w:bCs/>
            <w:color w:val="000000" w:themeColor="text1"/>
          </w:rPr>
          <w:t xml:space="preserve">ranging from </w:t>
        </w:r>
      </w:ins>
      <w:ins w:id="173" w:author="Parks, Robbie M" w:date="2022-03-01T11:40:00Z">
        <w:r w:rsidR="00177283">
          <w:rPr>
            <w:bCs/>
            <w:color w:val="000000" w:themeColor="text1"/>
          </w:rPr>
          <w:t>-</w:t>
        </w:r>
      </w:ins>
      <w:ins w:id="174" w:author="Parks, Robbie M" w:date="2022-03-01T11:39:00Z">
        <w:r w:rsidR="00A95717">
          <w:rPr>
            <w:bCs/>
            <w:color w:val="000000" w:themeColor="text1"/>
          </w:rPr>
          <w:t>0.</w:t>
        </w:r>
      </w:ins>
      <w:ins w:id="175" w:author="Parks, Robbie M" w:date="2022-03-01T11:40:00Z">
        <w:r w:rsidR="00177283">
          <w:rPr>
            <w:bCs/>
            <w:color w:val="000000" w:themeColor="text1"/>
          </w:rPr>
          <w:t>58</w:t>
        </w:r>
      </w:ins>
      <w:ins w:id="176" w:author="Parks, Robbie M" w:date="2022-03-01T11:39:00Z">
        <w:r w:rsidR="00A95717">
          <w:rPr>
            <w:bCs/>
            <w:color w:val="000000" w:themeColor="text1"/>
          </w:rPr>
          <w:t xml:space="preserve"> to </w:t>
        </w:r>
      </w:ins>
      <w:ins w:id="177" w:author="Parks, Robbie M" w:date="2022-03-01T11:40:00Z">
        <w:r w:rsidR="00177283">
          <w:rPr>
            <w:bCs/>
            <w:color w:val="000000" w:themeColor="text1"/>
          </w:rPr>
          <w:t>-</w:t>
        </w:r>
      </w:ins>
      <w:ins w:id="178" w:author="Parks, Robbie M" w:date="2022-03-01T11:39:00Z">
        <w:r w:rsidR="00A95717">
          <w:rPr>
            <w:bCs/>
            <w:color w:val="000000" w:themeColor="text1"/>
          </w:rPr>
          <w:t>0.</w:t>
        </w:r>
      </w:ins>
      <w:ins w:id="179"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820728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80" w:author="Parks, Robbie M" w:date="2022-02-10T14:50:00Z">
        <w:r w:rsidR="002B777D" w:rsidDel="00FD6489">
          <w:rPr>
            <w:bCs/>
            <w:color w:val="000000" w:themeColor="text1"/>
          </w:rPr>
          <w:delText>standard deviation</w:delText>
        </w:r>
      </w:del>
      <w:ins w:id="181"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ins w:id="182" w:author="Parks, Robbie M" w:date="2022-03-06T14:28:00Z">
        <w:r w:rsidR="00A918C0">
          <w:rPr>
            <w:bCs/>
            <w:color w:val="000000" w:themeColor="text1"/>
            <w:lang w:val="en-GB"/>
          </w:rPr>
          <w:t xml:space="preserve"> </w:t>
        </w:r>
        <w:r w:rsidR="00A918C0">
          <w:rPr>
            <w:bCs/>
            <w:color w:val="000000" w:themeColor="text1"/>
            <w:lang w:val="en-GB"/>
          </w:rPr>
          <w:t xml:space="preserve">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83" w:author="Parks, Robbie M" w:date="2022-03-06T14:28:00Z">
        <w:r w:rsidR="00795EE9" w:rsidDel="00A918C0">
          <w:rPr>
            <w:bCs/>
            <w:color w:val="000000" w:themeColor="text1"/>
            <w:lang w:val="en-GB"/>
          </w:rPr>
          <w:delText xml:space="preserve"> per </w:delText>
        </w:r>
        <w:r w:rsidR="00795EE9" w:rsidRPr="00821C4B" w:rsidDel="00A918C0">
          <w:rPr>
            <w:bCs/>
            <w:color w:val="000000" w:themeColor="text1"/>
          </w:rPr>
          <w:delText>0.42</w:delText>
        </w:r>
        <w:r w:rsidR="00795EE9" w:rsidRPr="00BE40FA" w:rsidDel="00A918C0">
          <w:rPr>
            <w:color w:val="000000" w:themeColor="text1"/>
          </w:rPr>
          <w:delText xml:space="preserve"> µg/m</w:delText>
        </w:r>
        <w:r w:rsidR="00795EE9" w:rsidRPr="00BE40FA" w:rsidDel="00A918C0">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84" w:author="Parks, Robbie M" w:date="2022-02-10T14:50:00Z">
        <w:r w:rsidR="00ED4774" w:rsidDel="00FD6489">
          <w:rPr>
            <w:bCs/>
            <w:color w:val="000000" w:themeColor="text1"/>
            <w:lang w:val="en-GB"/>
          </w:rPr>
          <w:delText>Standard deviation</w:delText>
        </w:r>
      </w:del>
      <w:ins w:id="185"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86" w:author="Parks, Robbie M" w:date="2022-03-06T14:24:00Z">
        <w:r w:rsidR="00540B5D">
          <w:rPr>
            <w:color w:val="000000" w:themeColor="text1"/>
          </w:rPr>
          <w:t xml:space="preserve">; </w:t>
        </w:r>
      </w:ins>
      <w:ins w:id="187" w:author="Parks, Robbie M" w:date="2022-03-06T14:25:00Z">
        <w:r w:rsidR="00ED5BA8">
          <w:rPr>
            <w:color w:val="000000" w:themeColor="text1"/>
          </w:rPr>
          <w:t>27.8%</w:t>
        </w:r>
      </w:ins>
      <w:ins w:id="188" w:author="Parks, Robbie M" w:date="2022-03-06T14:24:00Z">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id="189" w:author="Parks, Robbie M" w:date="2022-03-06T14:24:00Z">
        <w:r w:rsidR="00884680">
          <w:rPr>
            <w:color w:val="000000" w:themeColor="text1"/>
          </w:rPr>
          <w:t xml:space="preserve">; </w:t>
        </w:r>
      </w:ins>
      <w:ins w:id="190" w:author="Parks, Robbie M" w:date="2022-03-06T14:25:00Z">
        <w:r w:rsidR="0059337D">
          <w:rPr>
            <w:color w:val="000000" w:themeColor="text1"/>
          </w:rPr>
          <w:t>26.7%</w:t>
        </w:r>
      </w:ins>
      <w:ins w:id="191" w:author="Parks, Robbie M" w:date="2022-03-06T14:24:00Z">
        <w:r w:rsidR="00884680">
          <w:rPr>
            <w:color w:val="000000" w:themeColor="text1"/>
          </w:rPr>
          <w:t xml:space="preserve"> </w:t>
        </w:r>
        <w:r w:rsidR="00884680">
          <w:rPr>
            <w:bCs/>
            <w:color w:val="000000" w:themeColor="text1"/>
            <w:lang w:val="en-GB"/>
          </w:rPr>
          <w:t>posterior probability of positive association</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92"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193"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194"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195" w:author="Parks, Robbie M" w:date="2022-03-03T15:50:00Z">
        <w:r w:rsidR="005A2B0C">
          <w:rPr>
            <w:bCs/>
            <w:color w:val="000000" w:themeColor="text1"/>
          </w:rPr>
          <w:t xml:space="preserve">n </w:t>
        </w:r>
      </w:ins>
      <w:del w:id="196"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197" w:author="Parks, Robbie M" w:date="2022-02-10T16:31:00Z">
        <w:r w:rsidR="00CF4A4A">
          <w:rPr>
            <w:bCs/>
            <w:color w:val="000000" w:themeColor="text1"/>
            <w:lang w:val="en-GB"/>
          </w:rPr>
          <w:t xml:space="preserve">, </w:t>
        </w:r>
      </w:ins>
      <w:ins w:id="198"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199" w:author="Parks, Robbie M" w:date="2022-02-08T16:37:00Z">
        <w:r w:rsidR="00601F76">
          <w:rPr>
            <w:bCs/>
            <w:color w:val="000000" w:themeColor="text1"/>
            <w:lang w:val="en-GB"/>
          </w:rPr>
          <w:t xml:space="preserve">; </w:t>
        </w:r>
      </w:ins>
      <w:ins w:id="200" w:author="Parks, Robbie M" w:date="2022-02-08T16:38:00Z">
        <w:r w:rsidR="000C108F">
          <w:rPr>
            <w:bCs/>
            <w:color w:val="000000" w:themeColor="text1"/>
            <w:lang w:val="en-GB"/>
          </w:rPr>
          <w:t xml:space="preserve">single traffic-related pollutant </w:t>
        </w:r>
      </w:ins>
      <w:ins w:id="201"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02" w:author="Parks, Robbie M" w:date="2022-03-04T18:06:00Z">
        <w:r w:rsidR="004973FE">
          <w:rPr>
            <w:bCs/>
            <w:color w:val="000000" w:themeColor="text1"/>
            <w:lang w:val="en-GB"/>
          </w:rPr>
          <w:t xml:space="preserve">The 95% </w:t>
        </w:r>
      </w:ins>
      <w:ins w:id="203" w:author="Parks, Robbie M" w:date="2022-03-04T18:07:00Z">
        <w:r w:rsidR="00A41F0C">
          <w:rPr>
            <w:bCs/>
            <w:color w:val="000000" w:themeColor="text1"/>
            <w:lang w:val="en-GB"/>
          </w:rPr>
          <w:t>c</w:t>
        </w:r>
      </w:ins>
      <w:ins w:id="204" w:author="Parks, Robbie M" w:date="2022-03-04T18:06:00Z">
        <w:r w:rsidR="004973FE">
          <w:rPr>
            <w:bCs/>
            <w:color w:val="000000" w:themeColor="text1"/>
            <w:lang w:val="en-GB"/>
          </w:rPr>
          <w:t xml:space="preserve">redible </w:t>
        </w:r>
      </w:ins>
      <w:ins w:id="205" w:author="Parks, Robbie M" w:date="2022-03-04T18:07:00Z">
        <w:r w:rsidR="00A41F0C">
          <w:rPr>
            <w:bCs/>
            <w:color w:val="000000" w:themeColor="text1"/>
            <w:lang w:val="en-GB"/>
          </w:rPr>
          <w:t>i</w:t>
        </w:r>
      </w:ins>
      <w:ins w:id="206" w:author="Parks, Robbie M" w:date="2022-03-04T18:06:00Z">
        <w:r w:rsidR="004973FE">
          <w:rPr>
            <w:bCs/>
            <w:color w:val="000000" w:themeColor="text1"/>
            <w:lang w:val="en-GB"/>
          </w:rPr>
          <w:t>nterval</w:t>
        </w:r>
        <w:r w:rsidR="00B6138C">
          <w:rPr>
            <w:bCs/>
            <w:color w:val="000000" w:themeColor="text1"/>
            <w:lang w:val="en-GB"/>
          </w:rPr>
          <w:t xml:space="preserve"> for EC in the single-pollutant model (</w:t>
        </w:r>
      </w:ins>
      <w:proofErr w:type="spellStart"/>
      <w:ins w:id="207" w:author="Parks, Robbie M" w:date="2022-03-04T18:07:00Z">
        <w:r w:rsidR="00B6138C">
          <w:rPr>
            <w:bCs/>
            <w:color w:val="000000" w:themeColor="text1"/>
            <w:lang w:val="en-GB"/>
          </w:rPr>
          <w:t>eFigure</w:t>
        </w:r>
        <w:proofErr w:type="spellEnd"/>
        <w:r w:rsidR="00B6138C">
          <w:rPr>
            <w:bCs/>
            <w:color w:val="000000" w:themeColor="text1"/>
            <w:lang w:val="en-GB"/>
          </w:rPr>
          <w:t xml:space="preserve"> 1</w:t>
        </w:r>
      </w:ins>
      <w:ins w:id="208" w:author="Parks, Robbie M" w:date="2022-03-04T18:08:00Z">
        <w:r w:rsidR="00A41F0C">
          <w:rPr>
            <w:bCs/>
            <w:color w:val="000000" w:themeColor="text1"/>
            <w:lang w:val="en-GB"/>
          </w:rPr>
          <w:t>; model D</w:t>
        </w:r>
      </w:ins>
      <w:ins w:id="209" w:author="Parks, Robbie M" w:date="2022-03-04T18:07:00Z">
        <w:r w:rsidR="00B6138C">
          <w:rPr>
            <w:bCs/>
            <w:color w:val="000000" w:themeColor="text1"/>
            <w:lang w:val="en-GB"/>
          </w:rPr>
          <w:t xml:space="preserve">) </w:t>
        </w:r>
        <w:r w:rsidR="00A41F0C">
          <w:rPr>
            <w:bCs/>
            <w:color w:val="000000" w:themeColor="text1"/>
            <w:lang w:val="en-GB"/>
          </w:rPr>
          <w:t>overlap</w:t>
        </w:r>
      </w:ins>
      <w:ins w:id="210" w:author="Parks, Robbie M" w:date="2022-03-06T14:26:00Z">
        <w:r w:rsidR="001C7DF2">
          <w:rPr>
            <w:bCs/>
            <w:color w:val="000000" w:themeColor="text1"/>
            <w:lang w:val="en-GB"/>
          </w:rPr>
          <w:t>ped</w:t>
        </w:r>
      </w:ins>
      <w:ins w:id="211" w:author="Parks, Robbie M" w:date="2022-03-04T18:07:00Z">
        <w:r w:rsidR="00A41F0C">
          <w:rPr>
            <w:bCs/>
            <w:color w:val="000000" w:themeColor="text1"/>
            <w:lang w:val="en-GB"/>
          </w:rPr>
          <w:t xml:space="preserve"> with most of the credible intervals of the EC term in the multi-pollutant models </w:t>
        </w:r>
      </w:ins>
      <w:ins w:id="212" w:author="Parks, Robbie M" w:date="2022-03-04T18:08:00Z">
        <w:r w:rsidR="00A41F0C">
          <w:rPr>
            <w:bCs/>
            <w:color w:val="000000" w:themeColor="text1"/>
            <w:lang w:val="en-GB"/>
          </w:rPr>
          <w:t>(</w:t>
        </w:r>
        <w:proofErr w:type="spellStart"/>
        <w:r w:rsidR="00A41F0C">
          <w:t>eFigure</w:t>
        </w:r>
        <w:proofErr w:type="spellEnd"/>
        <w:r w:rsidR="00A41F0C">
          <w:t xml:space="preserve"> 1; models B, C, G to P)</w:t>
        </w:r>
      </w:ins>
      <w:ins w:id="213" w:author="Parks, Robbie M" w:date="2022-03-04T18:07:00Z">
        <w:r w:rsidR="00A41F0C">
          <w:rPr>
            <w:bCs/>
            <w:color w:val="000000" w:themeColor="text1"/>
            <w:lang w:val="en-GB"/>
          </w:rPr>
          <w:t>.</w:t>
        </w:r>
      </w:ins>
      <w:ins w:id="214" w:author="Parks, Robbie M" w:date="2022-03-04T18:08:00Z">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15" w:author="Parks, Robbie M" w:date="2022-03-06T14:45:00Z">
        <w:r w:rsidR="00E774A5">
          <w:rPr>
            <w:bCs/>
            <w:color w:val="000000" w:themeColor="text1"/>
            <w:lang w:val="en-GB"/>
          </w:rPr>
          <w:t>, inclusion of O</w:t>
        </w:r>
        <w:r w:rsidR="00E774A5" w:rsidRPr="00E774A5">
          <w:rPr>
            <w:bCs/>
            <w:color w:val="000000" w:themeColor="text1"/>
            <w:vertAlign w:val="subscript"/>
            <w:lang w:val="en-GB"/>
            <w:rPrChange w:id="216" w:author="Parks, Robbie M" w:date="2022-03-06T14:45:00Z">
              <w:rPr>
                <w:bCs/>
                <w:color w:val="000000" w:themeColor="text1"/>
                <w:lang w:val="en-GB"/>
              </w:rPr>
            </w:rPrChange>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17" w:author="Parks, Robbie M" w:date="2022-02-10T16:35:00Z">
        <w:r w:rsidR="00087168">
          <w:rPr>
            <w:bCs/>
            <w:color w:val="000000" w:themeColor="text1"/>
            <w:lang w:val="en-GB"/>
          </w:rPr>
          <w:t xml:space="preserve"> </w:t>
        </w:r>
      </w:ins>
      <w:ins w:id="218" w:author="Parks, Robbie M" w:date="2022-02-10T16:44:00Z">
        <w:r w:rsidR="00BA36B5">
          <w:rPr>
            <w:bCs/>
            <w:color w:val="000000" w:themeColor="text1"/>
            <w:lang w:val="en-GB"/>
          </w:rPr>
          <w:t xml:space="preserve">A map of </w:t>
        </w:r>
        <w:r w:rsidR="00BA36B5">
          <w:rPr>
            <w:bCs/>
          </w:rPr>
          <w:t>a</w:t>
        </w:r>
      </w:ins>
      <w:ins w:id="219"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20" w:author="Parks, Robbie M" w:date="2022-02-10T16:43:00Z">
        <w:r w:rsidR="00681E25">
          <w:rPr>
            <w:bCs/>
          </w:rPr>
          <w:t xml:space="preserve">across Denmark </w:t>
        </w:r>
      </w:ins>
      <w:ins w:id="221" w:author="Parks, Robbie M" w:date="2022-02-10T16:35:00Z">
        <w:r w:rsidR="00087168">
          <w:rPr>
            <w:bCs/>
          </w:rPr>
          <w:t>for a representative year</w:t>
        </w:r>
      </w:ins>
      <w:ins w:id="222" w:author="Parks, Robbie M" w:date="2022-02-10T16:43:00Z">
        <w:r w:rsidR="00681E25">
          <w:rPr>
            <w:bCs/>
          </w:rPr>
          <w:t xml:space="preserve"> (2000;</w:t>
        </w:r>
        <w:r w:rsidR="00681E25" w:rsidRPr="00681E25">
          <w:rPr>
            <w:bCs/>
          </w:rPr>
          <w:t xml:space="preserve"> </w:t>
        </w:r>
        <w:r w:rsidR="00681E25">
          <w:rPr>
            <w:bCs/>
          </w:rPr>
          <w:t>middle of study period 1989-2013)</w:t>
        </w:r>
      </w:ins>
      <w:ins w:id="223" w:author="Parks, Robbie M" w:date="2022-02-10T16:35:00Z">
        <w:r w:rsidR="00087168">
          <w:rPr>
            <w:bCs/>
          </w:rPr>
          <w:t xml:space="preserve"> is also available in</w:t>
        </w:r>
      </w:ins>
      <w:ins w:id="224"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lastRenderedPageBreak/>
        <w:t>Discussion</w:t>
      </w:r>
    </w:p>
    <w:p w14:paraId="5DAD1B33" w14:textId="52B9FD8D"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25" w:author="Parks, Robbie M" w:date="2022-02-08T16:48:00Z">
        <w:r w:rsidR="00E23823">
          <w:rPr>
            <w:bCs/>
          </w:rPr>
          <w:t xml:space="preserve"> joint </w:t>
        </w:r>
      </w:ins>
      <w:del w:id="226"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27" w:author="Parks, Robbie M" w:date="2022-03-03T15:48:00Z">
        <w:r w:rsidR="00065323">
          <w:rPr>
            <w:bCs/>
          </w:rPr>
          <w:t xml:space="preserve">potentially </w:t>
        </w:r>
      </w:ins>
      <w:r w:rsidR="00E40E14">
        <w:rPr>
          <w:bCs/>
        </w:rPr>
        <w:t xml:space="preserve">associated with an increase in odds of ALS diagnosis, </w:t>
      </w:r>
      <w:ins w:id="228" w:author="Parks, Robbie M" w:date="2022-03-03T15:49:00Z">
        <w:r w:rsidR="00065323">
          <w:rPr>
            <w:bCs/>
          </w:rPr>
          <w:t xml:space="preserve">with the clearest results for </w:t>
        </w:r>
      </w:ins>
      <w:del w:id="229"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30"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31"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32" w:author="Parks, Robbie M" w:date="2022-03-03T15:50:00Z">
        <w:r w:rsidR="00065323">
          <w:rPr>
            <w:color w:val="000000" w:themeColor="text1"/>
          </w:rPr>
          <w:t xml:space="preserve"> with credible intervals overlapping the null, and </w:t>
        </w:r>
      </w:ins>
      <w:del w:id="233"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445531">
        <w:rPr>
          <w:color w:val="000000" w:themeColor="text1"/>
        </w:rPr>
        <w:t xml:space="preserve"> </w:t>
      </w:r>
      <w:ins w:id="234" w:author="Parks, Robbie M" w:date="2022-03-06T13:55:00Z">
        <w:r w:rsidR="00445531">
          <w:rPr>
            <w:color w:val="000000" w:themeColor="text1"/>
          </w:rPr>
          <w:t xml:space="preserve">Sensitivity analyses </w:t>
        </w:r>
      </w:ins>
      <w:ins w:id="235" w:author="Parks, Robbie M" w:date="2022-03-06T13:56:00Z">
        <w:r w:rsidR="003819BF">
          <w:rPr>
            <w:color w:val="000000" w:themeColor="text1"/>
          </w:rPr>
          <w:t xml:space="preserve">demonstrated </w:t>
        </w:r>
      </w:ins>
      <w:ins w:id="236" w:author="Parks, Robbie M" w:date="2022-03-06T13:55:00Z">
        <w:r w:rsidR="00CC68A5">
          <w:rPr>
            <w:color w:val="000000" w:themeColor="text1"/>
          </w:rPr>
          <w:t xml:space="preserve">that </w:t>
        </w:r>
        <w:r w:rsidR="003819BF">
          <w:rPr>
            <w:color w:val="000000" w:themeColor="text1"/>
          </w:rPr>
          <w:t xml:space="preserve">for single pollutant models, the association </w:t>
        </w:r>
      </w:ins>
      <w:ins w:id="237" w:author="Parks, Robbie M" w:date="2022-03-06T13:56:00Z">
        <w:r w:rsidR="003819BF">
          <w:rPr>
            <w:color w:val="000000" w:themeColor="text1"/>
          </w:rPr>
          <w:t xml:space="preserve">for EC was smaller than for our main multi-pollutant model. </w:t>
        </w:r>
      </w:ins>
      <w:ins w:id="238" w:author="Parks, Robbie M" w:date="2022-03-06T13:57:00Z">
        <w:r w:rsidR="003819BF">
          <w:rPr>
            <w:color w:val="000000" w:themeColor="text1"/>
          </w:rPr>
          <w:t>The consistency of the sign of the central estimate of EC</w:t>
        </w:r>
      </w:ins>
      <w:ins w:id="239" w:author="Parks, Robbie M" w:date="2022-03-06T13:58:00Z">
        <w:r w:rsidR="003819BF">
          <w:rPr>
            <w:color w:val="000000" w:themeColor="text1"/>
          </w:rPr>
          <w:t xml:space="preserve"> in all models suggests that EC may be a driver of the ALS and traffic-related pollutant association,</w:t>
        </w:r>
      </w:ins>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lastRenderedPageBreak/>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808516F"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40"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41" w:author="Parks, Robbie M" w:date="2022-03-01T11:57:00Z">
        <w:r w:rsidR="00A2268A">
          <w:rPr>
            <w:bCs/>
            <w:color w:val="000000" w:themeColor="text1"/>
          </w:rPr>
          <w:t xml:space="preserve"> relevant to traffic-related exposures</w:t>
        </w:r>
      </w:ins>
      <w:ins w:id="242" w:author="Parks, Robbie M" w:date="2022-03-01T11:58:00Z">
        <w:r w:rsidR="00106BA1">
          <w:rPr>
            <w:bCs/>
            <w:color w:val="000000" w:themeColor="text1"/>
          </w:rPr>
          <w:t xml:space="preserve"> and ALS</w:t>
        </w:r>
      </w:ins>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85773E">
        <w:rPr>
          <w:bCs/>
          <w:color w:val="000000" w:themeColor="text1"/>
        </w:rPr>
        <w:instrText xml:space="preserve"> ADDIN ZOTERO_ITEM CSL_CITATION {"citationID":"VyIxp4Qi","properties":{"formattedCitation":"\\super 82\\nosupersub{}","plainCitation":"82","noteIndex":0},"citationItems":[{"id":"INCls3tm/vRVL7JH6","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A72CAA" w:rsidRPr="00A72CAA">
        <w:rPr>
          <w:color w:val="000000"/>
          <w:vertAlign w:val="superscript"/>
        </w:rPr>
        <w:t>82</w:t>
      </w:r>
      <w:r w:rsidR="00197D47">
        <w:rPr>
          <w:bCs/>
          <w:color w:val="000000" w:themeColor="text1"/>
        </w:rPr>
        <w:fldChar w:fldCharType="end"/>
      </w:r>
      <w:ins w:id="243" w:author="Parks, Robbie M" w:date="2022-03-01T11:37:00Z">
        <w:r w:rsidR="008C431E">
          <w:rPr>
            <w:bCs/>
            <w:color w:val="000000" w:themeColor="text1"/>
          </w:rPr>
          <w:t xml:space="preserve"> </w:t>
        </w:r>
      </w:ins>
      <w:ins w:id="244" w:author="Parks, Robbie M" w:date="2022-03-06T14:59:00Z">
        <w:r w:rsidR="00536497">
          <w:rPr>
            <w:bCs/>
            <w:color w:val="000000" w:themeColor="text1"/>
          </w:rPr>
          <w:t xml:space="preserve">We do not expect that calendar time was a potential </w:t>
        </w:r>
      </w:ins>
      <w:ins w:id="245" w:author="Parks, Robbie M" w:date="2022-03-06T15:00:00Z">
        <w:r w:rsidR="00536497">
          <w:rPr>
            <w:bCs/>
            <w:color w:val="000000" w:themeColor="text1"/>
          </w:rPr>
          <w:t>source of confounding, as the controls were matched by age and  year of birth</w:t>
        </w:r>
        <w:r w:rsidR="00A3320E">
          <w:rPr>
            <w:bCs/>
            <w:color w:val="000000" w:themeColor="text1"/>
          </w:rPr>
          <w:t xml:space="preserve">, and therefore would have been close in time to the cases. </w:t>
        </w:r>
      </w:ins>
      <w:ins w:id="246" w:author="Parks, Robbie M" w:date="2022-03-01T11:37:00Z">
        <w:r w:rsidR="008C431E">
          <w:rPr>
            <w:bCs/>
            <w:color w:val="000000" w:themeColor="text1"/>
          </w:rPr>
          <w:t>The null joint association</w:t>
        </w:r>
      </w:ins>
      <w:ins w:id="247" w:author="Parks, Robbie M" w:date="2022-03-01T11:41:00Z">
        <w:r w:rsidR="00266AF4">
          <w:rPr>
            <w:bCs/>
            <w:color w:val="000000" w:themeColor="text1"/>
          </w:rPr>
          <w:t xml:space="preserve">, combined with the largest associations </w:t>
        </w:r>
      </w:ins>
      <w:ins w:id="248" w:author="Parks, Robbie M" w:date="2022-03-01T11:42:00Z">
        <w:r w:rsidR="00266AF4">
          <w:rPr>
            <w:bCs/>
            <w:color w:val="000000" w:themeColor="text1"/>
          </w:rPr>
          <w:t xml:space="preserve">from traffic-related pollutant </w:t>
        </w:r>
      </w:ins>
      <w:ins w:id="249" w:author="Parks, Robbie M" w:date="2022-03-01T11:41:00Z">
        <w:r w:rsidR="00266AF4">
          <w:rPr>
            <w:bCs/>
            <w:color w:val="000000" w:themeColor="text1"/>
          </w:rPr>
          <w:t xml:space="preserve">in all </w:t>
        </w:r>
      </w:ins>
      <w:ins w:id="250" w:author="Parks, Robbie M" w:date="2022-03-01T11:42:00Z">
        <w:r w:rsidR="00266AF4">
          <w:rPr>
            <w:bCs/>
            <w:color w:val="000000" w:themeColor="text1"/>
          </w:rPr>
          <w:t>models found with EC</w:t>
        </w:r>
        <w:r w:rsidR="00F14E62">
          <w:rPr>
            <w:bCs/>
            <w:color w:val="000000" w:themeColor="text1"/>
          </w:rPr>
          <w:t xml:space="preserve">, </w:t>
        </w:r>
      </w:ins>
      <w:ins w:id="251" w:author="Parks, Robbie M" w:date="2022-03-01T11:37:00Z">
        <w:r w:rsidR="00F037E1">
          <w:rPr>
            <w:bCs/>
            <w:color w:val="000000" w:themeColor="text1"/>
          </w:rPr>
          <w:t>further indicates that EC may</w:t>
        </w:r>
      </w:ins>
      <w:ins w:id="252"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18434D62" w:rsidR="004679EB" w:rsidRDefault="00261E5A" w:rsidP="003D3846">
      <w:pPr>
        <w:rPr>
          <w:bCs/>
          <w:color w:val="000000" w:themeColor="text1"/>
        </w:rPr>
      </w:pPr>
      <w:r>
        <w:rPr>
          <w:bCs/>
          <w:color w:val="000000" w:themeColor="text1"/>
        </w:rPr>
        <w:lastRenderedPageBreak/>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53" w:author="Parks, Robbie M" w:date="2022-03-03T14:06:00Z">
        <w:r w:rsidR="00282201">
          <w:rPr>
            <w:bCs/>
            <w:color w:val="000000" w:themeColor="text1"/>
          </w:rPr>
          <w:t xml:space="preserve">; while </w:t>
        </w:r>
      </w:ins>
      <w:ins w:id="254" w:author="Parks, Robbie M" w:date="2022-03-03T14:07:00Z">
        <w:r w:rsidR="009B3A1B">
          <w:rPr>
            <w:bCs/>
            <w:color w:val="000000" w:themeColor="text1"/>
          </w:rPr>
          <w:t>Body Mass Index (</w:t>
        </w:r>
      </w:ins>
      <w:ins w:id="255" w:author="Parks, Robbie M" w:date="2022-03-03T14:06:00Z">
        <w:r w:rsidR="00282201">
          <w:rPr>
            <w:bCs/>
            <w:color w:val="000000" w:themeColor="text1"/>
          </w:rPr>
          <w:t>BMI</w:t>
        </w:r>
      </w:ins>
      <w:ins w:id="256" w:author="Parks, Robbie M" w:date="2022-03-03T14:07:00Z">
        <w:r w:rsidR="009B3A1B">
          <w:rPr>
            <w:bCs/>
            <w:color w:val="000000" w:themeColor="text1"/>
          </w:rPr>
          <w:t xml:space="preserve">) </w:t>
        </w:r>
      </w:ins>
      <w:ins w:id="257" w:author="Parks, Robbie M" w:date="2022-03-03T14:06:00Z">
        <w:r w:rsidR="00282201">
          <w:rPr>
            <w:bCs/>
            <w:color w:val="000000" w:themeColor="text1"/>
          </w:rPr>
          <w:t xml:space="preserve">is not </w:t>
        </w:r>
      </w:ins>
      <w:ins w:id="258" w:author="Parks, Robbie M" w:date="2022-03-03T14:07:00Z">
        <w:r w:rsidR="00282201">
          <w:rPr>
            <w:bCs/>
            <w:color w:val="000000" w:themeColor="text1"/>
          </w:rPr>
          <w:t xml:space="preserve">suspected as </w:t>
        </w:r>
      </w:ins>
      <w:ins w:id="259" w:author="Parks, Robbie M" w:date="2022-03-03T14:06:00Z">
        <w:r w:rsidR="00282201">
          <w:rPr>
            <w:bCs/>
            <w:color w:val="000000" w:themeColor="text1"/>
          </w:rPr>
          <w:t xml:space="preserve">a confounder of the air pollution-ALS association, </w:t>
        </w:r>
      </w:ins>
      <w:ins w:id="260" w:author="Parks, Robbie M" w:date="2022-03-03T14:07:00Z">
        <w:r w:rsidR="00203C80">
          <w:rPr>
            <w:bCs/>
            <w:color w:val="000000" w:themeColor="text1"/>
          </w:rPr>
          <w:t>since</w:t>
        </w:r>
      </w:ins>
      <w:ins w:id="261" w:author="Parks, Robbie M" w:date="2022-03-03T14:06:00Z">
        <w:r w:rsidR="00282201">
          <w:rPr>
            <w:bCs/>
            <w:color w:val="000000" w:themeColor="text1"/>
          </w:rPr>
          <w:t xml:space="preserve"> BMI does not appear to cause variation in air pollution, we could not directly test </w:t>
        </w:r>
      </w:ins>
      <w:ins w:id="262" w:author="Parks, Robbie M" w:date="2022-03-03T14:07:00Z">
        <w:r w:rsidR="004F3EB4">
          <w:rPr>
            <w:bCs/>
            <w:color w:val="000000" w:themeColor="text1"/>
          </w:rPr>
          <w:t xml:space="preserve">this as we did not have BMI data for cases and controls in our study. </w:t>
        </w:r>
      </w:ins>
      <w:del w:id="263" w:author="Parks, Robbie M" w:date="2022-03-03T14:06:00Z">
        <w:r w:rsidR="003A5F3C" w:rsidDel="00282201">
          <w:rPr>
            <w:bCs/>
            <w:color w:val="000000" w:themeColor="text1"/>
          </w:rPr>
          <w:delText xml:space="preserve"> </w:delText>
        </w:r>
      </w:del>
      <w:del w:id="264"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A72CAA">
        <w:rPr>
          <w:bCs/>
          <w:color w:val="000000" w:themeColor="text1"/>
        </w:rPr>
        <w:instrText xml:space="preserve"> ADDIN ZOTERO_ITEM CSL_CITATION {"citationID":"JjtmUVu5","properties":{"formattedCitation":"\\super 83\\nosupersub{}","plainCitation":"83","noteIndex":0},"citationItems":[{"id":856,"uris":["http://zotero.org/users/6925055/items/TQV8834Y"],"uri":["http://zotero.org/users/6925055/items/TQV8834Y"],"itemData":{"id":856,"type":"book","publisher":"CRC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A72CAA" w:rsidRPr="00A72CAA">
        <w:rPr>
          <w:color w:val="000000"/>
          <w:vertAlign w:val="superscript"/>
        </w:rPr>
        <w:t>83</w:t>
      </w:r>
      <w:r w:rsidR="000451FE">
        <w:rPr>
          <w:bCs/>
          <w:color w:val="000000" w:themeColor="text1"/>
        </w:rPr>
        <w:fldChar w:fldCharType="end"/>
      </w:r>
      <w:ins w:id="265" w:author="Parks, Robbie M" w:date="2022-03-01T13:29:00Z">
        <w:r w:rsidR="00F84ADA">
          <w:rPr>
            <w:bCs/>
            <w:color w:val="000000" w:themeColor="text1"/>
          </w:rPr>
          <w:t xml:space="preserve"> While a previous stu</w:t>
        </w:r>
      </w:ins>
      <w:ins w:id="266"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267" w:author="Parks, Robbie M" w:date="2022-03-01T13:30:00Z">
        <w:r w:rsidR="00F84ADA">
          <w:rPr>
            <w:bCs/>
            <w:color w:val="000000" w:themeColor="text1"/>
          </w:rPr>
          <w:t xml:space="preserve"> outcome misclassification cannot be ruled out</w:t>
        </w:r>
      </w:ins>
      <w:ins w:id="268" w:author="Parks, Robbie M" w:date="2022-03-01T13:32:00Z">
        <w:r w:rsidR="009B532C">
          <w:rPr>
            <w:bCs/>
            <w:color w:val="000000" w:themeColor="text1"/>
          </w:rPr>
          <w:t xml:space="preserve">, nor can the possibility that date of diagnosis and symptom onset were </w:t>
        </w:r>
      </w:ins>
      <w:ins w:id="269" w:author="Parks, Robbie M" w:date="2022-03-06T14:49:00Z">
        <w:r w:rsidR="002A09B9">
          <w:rPr>
            <w:bCs/>
            <w:color w:val="000000" w:themeColor="text1"/>
          </w:rPr>
          <w:t>irregularly</w:t>
        </w:r>
      </w:ins>
      <w:ins w:id="270" w:author="Parks, Robbie M" w:date="2022-03-01T13:32:00Z">
        <w:r w:rsidR="005D2FDD">
          <w:rPr>
            <w:bCs/>
            <w:color w:val="000000" w:themeColor="text1"/>
          </w:rPr>
          <w:t xml:space="preserve"> aligned</w:t>
        </w:r>
      </w:ins>
      <w:ins w:id="271" w:author="Parks, Robbie M" w:date="2022-03-01T13:30:00Z">
        <w:r w:rsidR="00F84ADA">
          <w:rPr>
            <w:bCs/>
            <w:color w:val="000000" w:themeColor="text1"/>
          </w:rPr>
          <w:t>.</w:t>
        </w:r>
      </w:ins>
      <w:ins w:id="272" w:author="Parks, Robbie M" w:date="2022-03-01T14:51:00Z">
        <w:r w:rsidR="00AA2845">
          <w:rPr>
            <w:bCs/>
            <w:color w:val="000000" w:themeColor="text1"/>
          </w:rPr>
          <w:t xml:space="preserve"> While our analysis adjusted for SES</w:t>
        </w:r>
      </w:ins>
      <w:ins w:id="273" w:author="Parks, Robbie M" w:date="2022-03-01T14:53:00Z">
        <w:r w:rsidR="006F7E87">
          <w:rPr>
            <w:bCs/>
            <w:color w:val="000000" w:themeColor="text1"/>
          </w:rPr>
          <w:t xml:space="preserve">, which was based on each participant’s household, </w:t>
        </w:r>
      </w:ins>
      <w:ins w:id="274" w:author="Parks, Robbie M" w:date="2022-03-01T14:55:00Z">
        <w:r w:rsidR="0003766A">
          <w:rPr>
            <w:bCs/>
            <w:color w:val="000000" w:themeColor="text1"/>
          </w:rPr>
          <w:t xml:space="preserve">many couples in Denmark cohabitate. This would not be captured by our analysis, and </w:t>
        </w:r>
      </w:ins>
      <w:ins w:id="275" w:author="Parks, Robbie M" w:date="2022-03-01T14:56:00Z">
        <w:r w:rsidR="004F744B">
          <w:rPr>
            <w:bCs/>
            <w:color w:val="000000" w:themeColor="text1"/>
          </w:rPr>
          <w:t xml:space="preserve">ALS diagnosis in relation to cohabitation status </w:t>
        </w:r>
      </w:ins>
      <w:ins w:id="276" w:author="Parks, Robbie M" w:date="2022-03-01T14:55:00Z">
        <w:r w:rsidR="0003766A">
          <w:rPr>
            <w:bCs/>
            <w:color w:val="000000" w:themeColor="text1"/>
          </w:rPr>
          <w:t>should be further investigated.</w:t>
        </w:r>
      </w:ins>
      <w:r w:rsidR="004F744B">
        <w:rPr>
          <w:bCs/>
          <w:color w:val="000000" w:themeColor="text1"/>
        </w:rPr>
        <w:fldChar w:fldCharType="begin"/>
      </w:r>
      <w:r w:rsidR="00A72CAA">
        <w:rPr>
          <w:bCs/>
          <w:color w:val="000000" w:themeColor="text1"/>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A72CAA" w:rsidRPr="00A72CAA">
        <w:rPr>
          <w:color w:val="000000"/>
          <w:vertAlign w:val="superscript"/>
        </w:rPr>
        <w:t>84</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35FE6770" w:rsidR="00EA34DC" w:rsidRDefault="00A66DD1" w:rsidP="003D3846">
      <w:pPr>
        <w:rPr>
          <w:ins w:id="277"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78" w:author="Parks, Robbie M" w:date="2022-02-08T16:52:00Z">
        <w:r w:rsidR="007344CA">
          <w:rPr>
            <w:color w:val="000000" w:themeColor="text1"/>
          </w:rPr>
          <w:t>Other mixture model methods, such as Bayesian Kern</w:t>
        </w:r>
      </w:ins>
      <w:ins w:id="279" w:author="Parks, Robbie M" w:date="2022-02-08T16:53:00Z">
        <w:r w:rsidR="00E46346">
          <w:rPr>
            <w:color w:val="000000" w:themeColor="text1"/>
          </w:rPr>
          <w:t>e</w:t>
        </w:r>
      </w:ins>
      <w:ins w:id="280" w:author="Parks, Robbie M" w:date="2022-02-08T16:52:00Z">
        <w:r w:rsidR="007344CA">
          <w:rPr>
            <w:color w:val="000000" w:themeColor="text1"/>
          </w:rPr>
          <w:t>l Machine Regression,</w:t>
        </w:r>
      </w:ins>
      <w:r w:rsidR="008723E5">
        <w:rPr>
          <w:color w:val="000000" w:themeColor="text1"/>
        </w:rPr>
        <w:fldChar w:fldCharType="begin"/>
      </w:r>
      <w:r w:rsidR="00A72CAA">
        <w:rPr>
          <w:color w:val="000000" w:themeColor="text1"/>
        </w:rPr>
        <w:instrText xml:space="preserve"> ADDIN ZOTERO_ITEM CSL_CITATION {"citationID":"hDKcZnrg","properties":{"formattedCitation":"\\super 85\\nosupersub{}","plainCitation":"85","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A72CAA" w:rsidRPr="00A72CAA">
        <w:rPr>
          <w:color w:val="000000"/>
          <w:vertAlign w:val="superscript"/>
        </w:rPr>
        <w:t>85</w:t>
      </w:r>
      <w:r w:rsidR="008723E5">
        <w:rPr>
          <w:color w:val="000000" w:themeColor="text1"/>
        </w:rPr>
        <w:fldChar w:fldCharType="end"/>
      </w:r>
      <w:ins w:id="281" w:author="Parks, Robbie M" w:date="2022-02-08T16:52:00Z">
        <w:r w:rsidR="007344CA">
          <w:rPr>
            <w:color w:val="000000" w:themeColor="text1"/>
          </w:rPr>
          <w:t xml:space="preserve"> might be useful</w:t>
        </w:r>
        <w:r w:rsidR="00E46346">
          <w:rPr>
            <w:color w:val="000000" w:themeColor="text1"/>
          </w:rPr>
          <w:t xml:space="preserve"> in further exploring the </w:t>
        </w:r>
      </w:ins>
      <w:ins w:id="282" w:author="Parks, Robbie M" w:date="2022-02-08T16:53:00Z">
        <w:r w:rsidR="00E46346">
          <w:rPr>
            <w:color w:val="000000" w:themeColor="text1"/>
          </w:rPr>
          <w:t xml:space="preserve">robustness of </w:t>
        </w:r>
      </w:ins>
      <w:ins w:id="283" w:author="Parks, Robbie M" w:date="2022-02-08T16:52:00Z">
        <w:r w:rsidR="00E46346">
          <w:rPr>
            <w:color w:val="000000" w:themeColor="text1"/>
          </w:rPr>
          <w:t>joint associa</w:t>
        </w:r>
      </w:ins>
      <w:ins w:id="284"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w:t>
      </w:r>
      <w:r w:rsidR="000F7290">
        <w:rPr>
          <w:color w:val="000000" w:themeColor="text1"/>
        </w:rPr>
        <w:lastRenderedPageBreak/>
        <w:t>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2A077D0" w14:textId="77777777" w:rsidR="0085773E" w:rsidRPr="0085773E" w:rsidRDefault="00EA34DC" w:rsidP="0085773E">
      <w:pPr>
        <w:pStyle w:val="Bibliography"/>
      </w:pPr>
      <w:r>
        <w:t xml:space="preserve"> </w:t>
      </w:r>
      <w:r>
        <w:fldChar w:fldCharType="begin"/>
      </w:r>
      <w:r w:rsidR="0085773E">
        <w:instrText xml:space="preserve"> ADDIN ZOTERO_BIBL {"uncited":[],"omitted":[],"custom":[]} CSL_BIBLIOGRAPHY </w:instrText>
      </w:r>
      <w:r>
        <w:fldChar w:fldCharType="separate"/>
      </w:r>
      <w:r w:rsidR="0085773E" w:rsidRPr="0085773E">
        <w:t xml:space="preserve">1. </w:t>
      </w:r>
      <w:r w:rsidR="0085773E" w:rsidRPr="0085773E">
        <w:tab/>
        <w:t xml:space="preserve">Rowland LP, Shneider NA. Amyotrophic lateral sclerosis. </w:t>
      </w:r>
      <w:r w:rsidR="0085773E" w:rsidRPr="0085773E">
        <w:rPr>
          <w:i/>
          <w:iCs/>
        </w:rPr>
        <w:t>New England Journal of Medicine</w:t>
      </w:r>
      <w:r w:rsidR="0085773E" w:rsidRPr="0085773E">
        <w:t>. 2001;344(22):1688-1700.</w:t>
      </w:r>
    </w:p>
    <w:p w14:paraId="0121352B" w14:textId="77777777" w:rsidR="0085773E" w:rsidRPr="0085773E" w:rsidRDefault="0085773E" w:rsidP="0085773E">
      <w:pPr>
        <w:pStyle w:val="Bibliography"/>
      </w:pPr>
      <w:r w:rsidRPr="0085773E">
        <w:t xml:space="preserve">2. </w:t>
      </w:r>
      <w:r w:rsidRPr="0085773E">
        <w:tab/>
        <w:t xml:space="preserve">Chio A, Logroscino G, Hardiman O, et al. Prognostic factors in ALS: A critical review. </w:t>
      </w:r>
      <w:r w:rsidRPr="0085773E">
        <w:rPr>
          <w:i/>
          <w:iCs/>
        </w:rPr>
        <w:t>Amyotrophic Lateral Sclerosis</w:t>
      </w:r>
      <w:r w:rsidRPr="0085773E">
        <w:t>. 2009;10(5-6):310-323.</w:t>
      </w:r>
    </w:p>
    <w:p w14:paraId="7201547C" w14:textId="77777777" w:rsidR="0085773E" w:rsidRPr="0085773E" w:rsidRDefault="0085773E" w:rsidP="0085773E">
      <w:pPr>
        <w:pStyle w:val="Bibliography"/>
      </w:pPr>
      <w:r w:rsidRPr="0085773E">
        <w:t xml:space="preserve">3. </w:t>
      </w:r>
      <w:r w:rsidRPr="0085773E">
        <w:tab/>
        <w:t xml:space="preserve">Mitchell JD, Borasio GD. Amyotrophic lateral sclerosis. </w:t>
      </w:r>
      <w:r w:rsidRPr="0085773E">
        <w:rPr>
          <w:i/>
          <w:iCs/>
        </w:rPr>
        <w:t>The Lancet</w:t>
      </w:r>
      <w:r w:rsidRPr="0085773E">
        <w:t>. 2007;369(9578):2031-2041.</w:t>
      </w:r>
    </w:p>
    <w:p w14:paraId="38131D26" w14:textId="77777777" w:rsidR="0085773E" w:rsidRPr="0085773E" w:rsidRDefault="0085773E" w:rsidP="0085773E">
      <w:pPr>
        <w:pStyle w:val="Bibliography"/>
      </w:pPr>
      <w:r w:rsidRPr="0085773E">
        <w:t xml:space="preserve">4. </w:t>
      </w:r>
      <w:r w:rsidRPr="0085773E">
        <w:tab/>
        <w:t xml:space="preserve">Arthur KC, Calvo A, Price TR, Geiger JT, Chio A, Traynor BJ. Projected increase in amyotrophic lateral sclerosis from 2015 to 2040. </w:t>
      </w:r>
      <w:r w:rsidRPr="0085773E">
        <w:rPr>
          <w:i/>
          <w:iCs/>
        </w:rPr>
        <w:t>Nature Communications</w:t>
      </w:r>
      <w:r w:rsidRPr="0085773E">
        <w:t>. 2016;7(1):1-6.</w:t>
      </w:r>
    </w:p>
    <w:p w14:paraId="505202CF" w14:textId="77777777" w:rsidR="0085773E" w:rsidRPr="0085773E" w:rsidRDefault="0085773E" w:rsidP="0085773E">
      <w:pPr>
        <w:pStyle w:val="Bibliography"/>
      </w:pPr>
      <w:r w:rsidRPr="0085773E">
        <w:t xml:space="preserve">5. </w:t>
      </w:r>
      <w:r w:rsidRPr="0085773E">
        <w:tab/>
        <w:t xml:space="preserve">Al-Chalabi A, Hardiman O. The epidemiology of ALS: A conspiracy of genes, environment and time. </w:t>
      </w:r>
      <w:r w:rsidRPr="0085773E">
        <w:rPr>
          <w:i/>
          <w:iCs/>
        </w:rPr>
        <w:t>Nature Reviews Neurology</w:t>
      </w:r>
      <w:r w:rsidRPr="0085773E">
        <w:t>. 2013;9(11):617-628.</w:t>
      </w:r>
    </w:p>
    <w:p w14:paraId="7542AE64" w14:textId="77777777" w:rsidR="0085773E" w:rsidRPr="0085773E" w:rsidRDefault="0085773E" w:rsidP="0085773E">
      <w:pPr>
        <w:pStyle w:val="Bibliography"/>
      </w:pPr>
      <w:r w:rsidRPr="0085773E">
        <w:t xml:space="preserve">6. </w:t>
      </w:r>
      <w:r w:rsidRPr="0085773E">
        <w:tab/>
        <w:t xml:space="preserve">Hardiman O, Al-Chalabi A, Chio A, et al. Amyotrophic lateral sclerosis. </w:t>
      </w:r>
      <w:r w:rsidRPr="0085773E">
        <w:rPr>
          <w:i/>
          <w:iCs/>
        </w:rPr>
        <w:t>Nature reviews Disease primers</w:t>
      </w:r>
      <w:r w:rsidRPr="0085773E">
        <w:t>. 2017;3(1):1-19.</w:t>
      </w:r>
    </w:p>
    <w:p w14:paraId="1A292173" w14:textId="77777777" w:rsidR="0085773E" w:rsidRPr="0085773E" w:rsidRDefault="0085773E" w:rsidP="0085773E">
      <w:pPr>
        <w:pStyle w:val="Bibliography"/>
      </w:pPr>
      <w:r w:rsidRPr="0085773E">
        <w:t xml:space="preserve">7. </w:t>
      </w:r>
      <w:r w:rsidRPr="0085773E">
        <w:tab/>
        <w:t xml:space="preserve">Oskarsson B, Horton DK, Mitsumoto H. Potential environmental factors in amyotrophic lateral sclerosis. </w:t>
      </w:r>
      <w:r w:rsidRPr="0085773E">
        <w:rPr>
          <w:i/>
          <w:iCs/>
        </w:rPr>
        <w:t>Neurologic Clinics</w:t>
      </w:r>
      <w:r w:rsidRPr="0085773E">
        <w:t>. 2015;33(4):877-888.</w:t>
      </w:r>
    </w:p>
    <w:p w14:paraId="36F4FAA4" w14:textId="77777777" w:rsidR="0085773E" w:rsidRPr="0085773E" w:rsidRDefault="0085773E" w:rsidP="0085773E">
      <w:pPr>
        <w:pStyle w:val="Bibliography"/>
      </w:pPr>
      <w:r w:rsidRPr="0085773E">
        <w:t xml:space="preserve">8. </w:t>
      </w:r>
      <w:r w:rsidRPr="0085773E">
        <w:tab/>
        <w:t xml:space="preserve">Longinetti E, Fang F. Epidemiology of amyotrophic lateral sclerosis: An update of recent literature. </w:t>
      </w:r>
      <w:r w:rsidRPr="0085773E">
        <w:rPr>
          <w:i/>
          <w:iCs/>
        </w:rPr>
        <w:t>Current Opinion In Neurology</w:t>
      </w:r>
      <w:r w:rsidRPr="0085773E">
        <w:t>. 2019;32(5):771.</w:t>
      </w:r>
    </w:p>
    <w:p w14:paraId="6F403274" w14:textId="77777777" w:rsidR="0085773E" w:rsidRPr="0085773E" w:rsidRDefault="0085773E" w:rsidP="0085773E">
      <w:pPr>
        <w:pStyle w:val="Bibliography"/>
      </w:pPr>
      <w:r w:rsidRPr="0085773E">
        <w:t xml:space="preserve">9. </w:t>
      </w:r>
      <w:r w:rsidRPr="0085773E">
        <w:tab/>
        <w:t xml:space="preserve">Dominici F, Peng RD, Bell ML, et al. Fine particulate air pollution and hospital admission for cardiovascular and respiratory diseases. </w:t>
      </w:r>
      <w:r w:rsidRPr="0085773E">
        <w:rPr>
          <w:i/>
          <w:iCs/>
        </w:rPr>
        <w:t>JAMA</w:t>
      </w:r>
      <w:r w:rsidRPr="0085773E">
        <w:t>. 2006;295(10):1127-1134.</w:t>
      </w:r>
    </w:p>
    <w:p w14:paraId="0CDC73EB" w14:textId="77777777" w:rsidR="0085773E" w:rsidRPr="0085773E" w:rsidRDefault="0085773E" w:rsidP="0085773E">
      <w:pPr>
        <w:pStyle w:val="Bibliography"/>
      </w:pPr>
      <w:r w:rsidRPr="0085773E">
        <w:t xml:space="preserve">10. </w:t>
      </w:r>
      <w:r w:rsidRPr="0085773E">
        <w:tab/>
        <w:t xml:space="preserve">Bennett JE, Tamura-Wicks H, Parks RM, et al. Particulate matter air pollution and national and county life expectancy loss in the USA: A spatiotemporal analysis. </w:t>
      </w:r>
      <w:r w:rsidRPr="0085773E">
        <w:rPr>
          <w:i/>
          <w:iCs/>
        </w:rPr>
        <w:t>PLOS Medicine</w:t>
      </w:r>
      <w:r w:rsidRPr="0085773E">
        <w:t>. 2019;16(7):e1002856. doi:10.1371/journal.pmed.1002856</w:t>
      </w:r>
    </w:p>
    <w:p w14:paraId="0057C7E1" w14:textId="77777777" w:rsidR="0085773E" w:rsidRPr="0085773E" w:rsidRDefault="0085773E" w:rsidP="0085773E">
      <w:pPr>
        <w:pStyle w:val="Bibliography"/>
      </w:pPr>
      <w:r w:rsidRPr="0085773E">
        <w:t xml:space="preserve">11. </w:t>
      </w:r>
      <w:r w:rsidRPr="0085773E">
        <w:tab/>
        <w:t xml:space="preserve">Schwartz J. Particulate air pollution and chronic respiratory disease. </w:t>
      </w:r>
      <w:r w:rsidRPr="0085773E">
        <w:rPr>
          <w:i/>
          <w:iCs/>
        </w:rPr>
        <w:t>Environmental Research</w:t>
      </w:r>
      <w:r w:rsidRPr="0085773E">
        <w:t>. 1993;62(1):7-13.</w:t>
      </w:r>
    </w:p>
    <w:p w14:paraId="429BBD7B" w14:textId="77777777" w:rsidR="0085773E" w:rsidRPr="0085773E" w:rsidRDefault="0085773E" w:rsidP="0085773E">
      <w:pPr>
        <w:pStyle w:val="Bibliography"/>
      </w:pPr>
      <w:r w:rsidRPr="0085773E">
        <w:t xml:space="preserve">12. </w:t>
      </w:r>
      <w:r w:rsidRPr="0085773E">
        <w:tab/>
        <w:t xml:space="preserve">Schwartz J. The distributed lag between air pollution and daily deaths. </w:t>
      </w:r>
      <w:r w:rsidRPr="0085773E">
        <w:rPr>
          <w:i/>
          <w:iCs/>
        </w:rPr>
        <w:t>Epidemiology</w:t>
      </w:r>
      <w:r w:rsidRPr="0085773E">
        <w:t>. 2000;11(3):320-326.</w:t>
      </w:r>
    </w:p>
    <w:p w14:paraId="6BC1011B" w14:textId="77777777" w:rsidR="0085773E" w:rsidRPr="0085773E" w:rsidRDefault="0085773E" w:rsidP="0085773E">
      <w:pPr>
        <w:pStyle w:val="Bibliography"/>
      </w:pPr>
      <w:r w:rsidRPr="0085773E">
        <w:t xml:space="preserve">13. </w:t>
      </w:r>
      <w:r w:rsidRPr="0085773E">
        <w:tab/>
        <w:t xml:space="preserve">Brook RD, Rajagopalan S, Pope III CA, et al. Particulate matter air pollution and cardiovascular disease: An update to the scientific statement from the American Heart Association. </w:t>
      </w:r>
      <w:r w:rsidRPr="0085773E">
        <w:rPr>
          <w:i/>
          <w:iCs/>
        </w:rPr>
        <w:t>Circulation</w:t>
      </w:r>
      <w:r w:rsidRPr="0085773E">
        <w:t>. 2010;121(21):2331-2378.</w:t>
      </w:r>
    </w:p>
    <w:p w14:paraId="665466D6" w14:textId="77777777" w:rsidR="0085773E" w:rsidRPr="0085773E" w:rsidRDefault="0085773E" w:rsidP="0085773E">
      <w:pPr>
        <w:pStyle w:val="Bibliography"/>
      </w:pPr>
      <w:r w:rsidRPr="0085773E">
        <w:t xml:space="preserve">14. </w:t>
      </w:r>
      <w:r w:rsidRPr="0085773E">
        <w:tab/>
        <w:t xml:space="preserve">Dockery DW, Pope CA, Xu X, et al. An association between air pollution and mortality in six U.S. cities. </w:t>
      </w:r>
      <w:r w:rsidRPr="0085773E">
        <w:rPr>
          <w:i/>
          <w:iCs/>
        </w:rPr>
        <w:t>New England Journal of Medicine</w:t>
      </w:r>
      <w:r w:rsidRPr="0085773E">
        <w:t>. 1993;329(24):1753-1759. doi:10.1056/NEJM199312093292401</w:t>
      </w:r>
    </w:p>
    <w:p w14:paraId="4EFA0DA9" w14:textId="77777777" w:rsidR="0085773E" w:rsidRPr="0085773E" w:rsidRDefault="0085773E" w:rsidP="0085773E">
      <w:pPr>
        <w:pStyle w:val="Bibliography"/>
      </w:pPr>
      <w:r w:rsidRPr="0085773E">
        <w:lastRenderedPageBreak/>
        <w:t xml:space="preserve">15. </w:t>
      </w:r>
      <w:r w:rsidRPr="0085773E">
        <w:tab/>
        <w:t xml:space="preserve">Block ML, Elder A, Auten RL, et al. The outdoor air pollution and brain health workshop. </w:t>
      </w:r>
      <w:r w:rsidRPr="0085773E">
        <w:rPr>
          <w:i/>
          <w:iCs/>
        </w:rPr>
        <w:t>Neurotoxicology</w:t>
      </w:r>
      <w:r w:rsidRPr="0085773E">
        <w:t>. 2012;33(5):972-984.</w:t>
      </w:r>
    </w:p>
    <w:p w14:paraId="69EAF824" w14:textId="77777777" w:rsidR="0085773E" w:rsidRPr="0085773E" w:rsidRDefault="0085773E" w:rsidP="0085773E">
      <w:pPr>
        <w:pStyle w:val="Bibliography"/>
      </w:pPr>
      <w:r w:rsidRPr="0085773E">
        <w:t xml:space="preserve">16. </w:t>
      </w:r>
      <w:r w:rsidRPr="0085773E">
        <w:tab/>
        <w:t xml:space="preserve">Zanobetti A, Dominici F, Wang Y, Schwartz JD. A national case-crossover analysis of the short-term effect of PM 2.5 on hospitalizations and mortality in subjects with diabetes and neurological disorders. </w:t>
      </w:r>
      <w:r w:rsidRPr="0085773E">
        <w:rPr>
          <w:i/>
          <w:iCs/>
        </w:rPr>
        <w:t>Environmental Health</w:t>
      </w:r>
      <w:r w:rsidRPr="0085773E">
        <w:t>. 2014;13(1):1-11.</w:t>
      </w:r>
    </w:p>
    <w:p w14:paraId="763E5E8F" w14:textId="77777777" w:rsidR="0085773E" w:rsidRPr="0085773E" w:rsidRDefault="0085773E" w:rsidP="0085773E">
      <w:pPr>
        <w:pStyle w:val="Bibliography"/>
      </w:pPr>
      <w:r w:rsidRPr="0085773E">
        <w:t xml:space="preserve">17. </w:t>
      </w:r>
      <w:r w:rsidRPr="0085773E">
        <w:tab/>
        <w:t xml:space="preserve">Ritz B, Lee PC, Hansen J, et al. Traffic-related air pollution and Parkinson’s disease in Denmark: A case–control study. </w:t>
      </w:r>
      <w:r w:rsidRPr="0085773E">
        <w:rPr>
          <w:i/>
          <w:iCs/>
        </w:rPr>
        <w:t>Environmental Health Perspectives</w:t>
      </w:r>
      <w:r w:rsidRPr="0085773E">
        <w:t>. 2016;124(3):351-356.</w:t>
      </w:r>
    </w:p>
    <w:p w14:paraId="51BE79DA" w14:textId="77777777" w:rsidR="0085773E" w:rsidRPr="0085773E" w:rsidRDefault="0085773E" w:rsidP="0085773E">
      <w:pPr>
        <w:pStyle w:val="Bibliography"/>
      </w:pPr>
      <w:r w:rsidRPr="0085773E">
        <w:t xml:space="preserve">18. </w:t>
      </w:r>
      <w:r w:rsidRPr="0085773E">
        <w:tab/>
        <w:t xml:space="preserve">Kioumourtzoglou MA, Schwartz JD, Weisskopf MG, et al. Long-term PM2.5 exposure and neurological hospital admissions in the northeastern United States. </w:t>
      </w:r>
      <w:r w:rsidRPr="0085773E">
        <w:rPr>
          <w:i/>
          <w:iCs/>
        </w:rPr>
        <w:t>Environmental health perspectives</w:t>
      </w:r>
      <w:r w:rsidRPr="0085773E">
        <w:t>. 2016;124(1):23-29.</w:t>
      </w:r>
    </w:p>
    <w:p w14:paraId="13557B3C" w14:textId="77777777" w:rsidR="0085773E" w:rsidRPr="0085773E" w:rsidRDefault="0085773E" w:rsidP="0085773E">
      <w:pPr>
        <w:pStyle w:val="Bibliography"/>
      </w:pPr>
      <w:r w:rsidRPr="0085773E">
        <w:t xml:space="preserve">19. </w:t>
      </w:r>
      <w:r w:rsidRPr="0085773E">
        <w:tab/>
        <w:t xml:space="preserve">Levesque S, Surace MJ, McDonald J, Block ML. Air pollution &amp; the brain: Subchronic diesel exhaust exposure causes neuroinflammation and elevates early markers of neurodegenerative disease. </w:t>
      </w:r>
      <w:r w:rsidRPr="0085773E">
        <w:rPr>
          <w:i/>
          <w:iCs/>
        </w:rPr>
        <w:t>Journal of Neuroinflammation</w:t>
      </w:r>
      <w:r w:rsidRPr="0085773E">
        <w:t>. 2011;8(1):1-10.</w:t>
      </w:r>
    </w:p>
    <w:p w14:paraId="51657ADF" w14:textId="77777777" w:rsidR="0085773E" w:rsidRPr="0085773E" w:rsidRDefault="0085773E" w:rsidP="0085773E">
      <w:pPr>
        <w:pStyle w:val="Bibliography"/>
      </w:pPr>
      <w:r w:rsidRPr="0085773E">
        <w:t xml:space="preserve">20. </w:t>
      </w:r>
      <w:r w:rsidRPr="0085773E">
        <w:tab/>
        <w:t xml:space="preserve">Heusinkveld HJ, Wahle T, Campbell A, et al. Neurodegenerative and neurological disorders by small inhaled particles. </w:t>
      </w:r>
      <w:r w:rsidRPr="0085773E">
        <w:rPr>
          <w:i/>
          <w:iCs/>
        </w:rPr>
        <w:t>Neurotoxicology</w:t>
      </w:r>
      <w:r w:rsidRPr="0085773E">
        <w:t>. 2016;56:94-106.</w:t>
      </w:r>
    </w:p>
    <w:p w14:paraId="3D27A131" w14:textId="77777777" w:rsidR="0085773E" w:rsidRPr="0085773E" w:rsidRDefault="0085773E" w:rsidP="0085773E">
      <w:pPr>
        <w:pStyle w:val="Bibliography"/>
      </w:pPr>
      <w:r w:rsidRPr="0085773E">
        <w:t xml:space="preserve">21. </w:t>
      </w:r>
      <w:r w:rsidRPr="0085773E">
        <w:tab/>
        <w:t xml:space="preserve">Power MC, Weisskopf MG, Alexeeff SE, Coull BA, Spiro III A, Schwartz J. Traffic-related air pollution and cognitive function in a cohort of older men. </w:t>
      </w:r>
      <w:r w:rsidRPr="0085773E">
        <w:rPr>
          <w:i/>
          <w:iCs/>
        </w:rPr>
        <w:t>Environmental Health Perspectives</w:t>
      </w:r>
      <w:r w:rsidRPr="0085773E">
        <w:t>. 2011;119(5):682-687.</w:t>
      </w:r>
    </w:p>
    <w:p w14:paraId="345FA905" w14:textId="77777777" w:rsidR="0085773E" w:rsidRPr="0085773E" w:rsidRDefault="0085773E" w:rsidP="0085773E">
      <w:pPr>
        <w:pStyle w:val="Bibliography"/>
      </w:pPr>
      <w:r w:rsidRPr="0085773E">
        <w:t xml:space="preserve">22. </w:t>
      </w:r>
      <w:r w:rsidRPr="0085773E">
        <w:tab/>
        <w:t xml:space="preserve">Dubowsky SD, Suh H, Schwartz J, Coull BA, Gold DR. Diabetes, obesity, and hypertension may enhance associations between air pollution and markers of systemic inflammation. </w:t>
      </w:r>
      <w:r w:rsidRPr="0085773E">
        <w:rPr>
          <w:i/>
          <w:iCs/>
        </w:rPr>
        <w:t>Environmental Health Perspectives</w:t>
      </w:r>
      <w:r w:rsidRPr="0085773E">
        <w:t>. 2006;114(7):992-998.</w:t>
      </w:r>
    </w:p>
    <w:p w14:paraId="54E404F3" w14:textId="77777777" w:rsidR="0085773E" w:rsidRPr="0085773E" w:rsidRDefault="0085773E" w:rsidP="0085773E">
      <w:pPr>
        <w:pStyle w:val="Bibliography"/>
      </w:pPr>
      <w:r w:rsidRPr="0085773E">
        <w:t xml:space="preserve">23. </w:t>
      </w:r>
      <w:r w:rsidRPr="0085773E">
        <w:tab/>
        <w:t xml:space="preserve">Ruckerl R, Ibald-Mulli A, Koenig W, et al. Air pollution and markers of inflammation and coagulation in patients with coronary heart disease. </w:t>
      </w:r>
      <w:r w:rsidRPr="0085773E">
        <w:rPr>
          <w:i/>
          <w:iCs/>
        </w:rPr>
        <w:t>American Journal of Respiratory and Critical Care Medicine</w:t>
      </w:r>
      <w:r w:rsidRPr="0085773E">
        <w:t>. 2006;173(4):432-441.</w:t>
      </w:r>
    </w:p>
    <w:p w14:paraId="4A9EB9D7" w14:textId="77777777" w:rsidR="0085773E" w:rsidRPr="0085773E" w:rsidRDefault="0085773E" w:rsidP="0085773E">
      <w:pPr>
        <w:pStyle w:val="Bibliography"/>
      </w:pPr>
      <w:r w:rsidRPr="0085773E">
        <w:t xml:space="preserve">24. </w:t>
      </w:r>
      <w:r w:rsidRPr="0085773E">
        <w:tab/>
        <w:t xml:space="preserve">Hoffmann B, Moebus S, Dragano N, et al. Chronic residential exposure to particulate matter air pollution and systemic inflammatory markers. </w:t>
      </w:r>
      <w:r w:rsidRPr="0085773E">
        <w:rPr>
          <w:i/>
          <w:iCs/>
        </w:rPr>
        <w:t>Environmental Health Perspectives</w:t>
      </w:r>
      <w:r w:rsidRPr="0085773E">
        <w:t>. 2009;117(8):1302-1308.</w:t>
      </w:r>
    </w:p>
    <w:p w14:paraId="464C4599" w14:textId="77777777" w:rsidR="0085773E" w:rsidRPr="0085773E" w:rsidRDefault="0085773E" w:rsidP="0085773E">
      <w:pPr>
        <w:pStyle w:val="Bibliography"/>
      </w:pPr>
      <w:r w:rsidRPr="0085773E">
        <w:t xml:space="preserve">25. </w:t>
      </w:r>
      <w:r w:rsidRPr="0085773E">
        <w:tab/>
        <w:t xml:space="preserve">Kelly FJ. Oxidative stress: Its role in air pollution and adverse health effects. </w:t>
      </w:r>
      <w:r w:rsidRPr="0085773E">
        <w:rPr>
          <w:i/>
          <w:iCs/>
        </w:rPr>
        <w:t>Occupational and Environmental Medicine</w:t>
      </w:r>
      <w:r w:rsidRPr="0085773E">
        <w:t>. 2003;60(8):612-616.</w:t>
      </w:r>
    </w:p>
    <w:p w14:paraId="7716C5E9" w14:textId="77777777" w:rsidR="0085773E" w:rsidRPr="0085773E" w:rsidRDefault="0085773E" w:rsidP="0085773E">
      <w:pPr>
        <w:pStyle w:val="Bibliography"/>
      </w:pPr>
      <w:r w:rsidRPr="0085773E">
        <w:t xml:space="preserve">26. </w:t>
      </w:r>
      <w:r w:rsidRPr="0085773E">
        <w:tab/>
        <w:t xml:space="preserve">Chuang KJ, Chan CC, Su TC, Lee CT, Tang CS. The effect of urban air pollution on inflammation, oxidative stress, coagulation, and autonomic dysfunction in young adults. </w:t>
      </w:r>
      <w:r w:rsidRPr="0085773E">
        <w:rPr>
          <w:i/>
          <w:iCs/>
        </w:rPr>
        <w:t>American journal of respiratory and critical care medicine</w:t>
      </w:r>
      <w:r w:rsidRPr="0085773E">
        <w:t>. 2007;176(4):370-376.</w:t>
      </w:r>
    </w:p>
    <w:p w14:paraId="3FB378DA" w14:textId="77777777" w:rsidR="0085773E" w:rsidRPr="0085773E" w:rsidRDefault="0085773E" w:rsidP="0085773E">
      <w:pPr>
        <w:pStyle w:val="Bibliography"/>
      </w:pPr>
      <w:r w:rsidRPr="0085773E">
        <w:t xml:space="preserve">27. </w:t>
      </w:r>
      <w:r w:rsidRPr="0085773E">
        <w:tab/>
        <w:t xml:space="preserve">Li N, Sioutas C, Cho A, et al. Ultrafine particulate pollutants induce oxidative stress and mitochondrial damage. </w:t>
      </w:r>
      <w:r w:rsidRPr="0085773E">
        <w:rPr>
          <w:i/>
          <w:iCs/>
        </w:rPr>
        <w:t>Environmental Health Perspectives</w:t>
      </w:r>
      <w:r w:rsidRPr="0085773E">
        <w:t>. 2003;111(4):455-460.</w:t>
      </w:r>
    </w:p>
    <w:p w14:paraId="63300AC0" w14:textId="77777777" w:rsidR="0085773E" w:rsidRPr="0085773E" w:rsidRDefault="0085773E" w:rsidP="0085773E">
      <w:pPr>
        <w:pStyle w:val="Bibliography"/>
      </w:pPr>
      <w:r w:rsidRPr="0085773E">
        <w:lastRenderedPageBreak/>
        <w:t xml:space="preserve">28. </w:t>
      </w:r>
      <w:r w:rsidRPr="0085773E">
        <w:tab/>
        <w:t xml:space="preserve">Sørensen M, Daneshvar B, Hansen M, et al. Personal PM2.5 exposure and markers of oxidative stress in blood. </w:t>
      </w:r>
      <w:r w:rsidRPr="0085773E">
        <w:rPr>
          <w:i/>
          <w:iCs/>
        </w:rPr>
        <w:t>Environmental health perspectives</w:t>
      </w:r>
      <w:r w:rsidRPr="0085773E">
        <w:t>. 2003;111(2):161-166.</w:t>
      </w:r>
    </w:p>
    <w:p w14:paraId="4519537F" w14:textId="77777777" w:rsidR="0085773E" w:rsidRPr="0085773E" w:rsidRDefault="0085773E" w:rsidP="0085773E">
      <w:pPr>
        <w:pStyle w:val="Bibliography"/>
      </w:pPr>
      <w:r w:rsidRPr="0085773E">
        <w:t xml:space="preserve">29. </w:t>
      </w:r>
      <w:r w:rsidRPr="0085773E">
        <w:tab/>
        <w:t xml:space="preserve">Block ML, Calderón-Garcidueñas L. Air pollution: Mechanisms of neuroinflammation and CNS disease. </w:t>
      </w:r>
      <w:r w:rsidRPr="0085773E">
        <w:rPr>
          <w:i/>
          <w:iCs/>
        </w:rPr>
        <w:t>Trends in neurosciences</w:t>
      </w:r>
      <w:r w:rsidRPr="0085773E">
        <w:t>. 2009;32(9):506-516.</w:t>
      </w:r>
    </w:p>
    <w:p w14:paraId="77A5109E" w14:textId="77777777" w:rsidR="0085773E" w:rsidRPr="0085773E" w:rsidRDefault="0085773E" w:rsidP="0085773E">
      <w:pPr>
        <w:pStyle w:val="Bibliography"/>
      </w:pPr>
      <w:r w:rsidRPr="0085773E">
        <w:t xml:space="preserve">30. </w:t>
      </w:r>
      <w:r w:rsidRPr="0085773E">
        <w:tab/>
        <w:t xml:space="preserve">Perry VH, Cunningham C, Holmes C. Systemic infections and inflammation affect chronic neurodegeneration. </w:t>
      </w:r>
      <w:r w:rsidRPr="0085773E">
        <w:rPr>
          <w:i/>
          <w:iCs/>
        </w:rPr>
        <w:t>Nature Reviews Immunology</w:t>
      </w:r>
      <w:r w:rsidRPr="0085773E">
        <w:t>. 2007;7(2):161-167.</w:t>
      </w:r>
    </w:p>
    <w:p w14:paraId="127B634E" w14:textId="77777777" w:rsidR="0085773E" w:rsidRPr="0085773E" w:rsidRDefault="0085773E" w:rsidP="0085773E">
      <w:pPr>
        <w:pStyle w:val="Bibliography"/>
      </w:pPr>
      <w:r w:rsidRPr="0085773E">
        <w:t xml:space="preserve">31. </w:t>
      </w:r>
      <w:r w:rsidRPr="0085773E">
        <w:tab/>
        <w:t xml:space="preserve">Bergeron C. Oxidative stress: Its role in the pathogenesis of amyotrophic lateral sclerosis. </w:t>
      </w:r>
      <w:r w:rsidRPr="0085773E">
        <w:rPr>
          <w:i/>
          <w:iCs/>
        </w:rPr>
        <w:t>Journal of the neurological sciences</w:t>
      </w:r>
      <w:r w:rsidRPr="0085773E">
        <w:t>. 1995;129:81-84.</w:t>
      </w:r>
    </w:p>
    <w:p w14:paraId="229D5C03" w14:textId="77777777" w:rsidR="0085773E" w:rsidRPr="0085773E" w:rsidRDefault="0085773E" w:rsidP="0085773E">
      <w:pPr>
        <w:pStyle w:val="Bibliography"/>
      </w:pPr>
      <w:r w:rsidRPr="0085773E">
        <w:t xml:space="preserve">32. </w:t>
      </w:r>
      <w:r w:rsidRPr="0085773E">
        <w:tab/>
        <w:t xml:space="preserve">Mhatre M, Floyd RA, Hensley K. Oxidative stress and neuroinflammation in Alzheimer’s disease and amyotrophic lateral sclerosis: Common links and potential therapeutic targets. </w:t>
      </w:r>
      <w:r w:rsidRPr="0085773E">
        <w:rPr>
          <w:i/>
          <w:iCs/>
        </w:rPr>
        <w:t>Journal of Alzheimer’s disease</w:t>
      </w:r>
      <w:r w:rsidRPr="0085773E">
        <w:t>. 2004;6(2):147-157.</w:t>
      </w:r>
    </w:p>
    <w:p w14:paraId="09DFAD2B" w14:textId="77777777" w:rsidR="0085773E" w:rsidRPr="0085773E" w:rsidRDefault="0085773E" w:rsidP="0085773E">
      <w:pPr>
        <w:pStyle w:val="Bibliography"/>
      </w:pPr>
      <w:r w:rsidRPr="0085773E">
        <w:t xml:space="preserve">33. </w:t>
      </w:r>
      <w:r w:rsidRPr="0085773E">
        <w:tab/>
        <w:t xml:space="preserve">D’Amico E, Factor-Litvak P, Santella RM, Mitsumoto H. Clinical perspective on oxidative stress in sporadic amyotrophic lateral sclerosis. </w:t>
      </w:r>
      <w:r w:rsidRPr="0085773E">
        <w:rPr>
          <w:i/>
          <w:iCs/>
        </w:rPr>
        <w:t>Free radical biology and medicine</w:t>
      </w:r>
      <w:r w:rsidRPr="0085773E">
        <w:t>. 2013;65:509-527.</w:t>
      </w:r>
    </w:p>
    <w:p w14:paraId="6503086F" w14:textId="77777777" w:rsidR="0085773E" w:rsidRPr="0085773E" w:rsidRDefault="0085773E" w:rsidP="0085773E">
      <w:pPr>
        <w:pStyle w:val="Bibliography"/>
      </w:pPr>
      <w:r w:rsidRPr="0085773E">
        <w:t xml:space="preserve">34. </w:t>
      </w:r>
      <w:r w:rsidRPr="0085773E">
        <w:tab/>
        <w:t xml:space="preserve">Perry VH, Nicoll JA, Holmes C. Microglia in neurodegenerative disease. </w:t>
      </w:r>
      <w:r w:rsidRPr="0085773E">
        <w:rPr>
          <w:i/>
          <w:iCs/>
        </w:rPr>
        <w:t>Nature Reviews Neurology</w:t>
      </w:r>
      <w:r w:rsidRPr="0085773E">
        <w:t>. 2010;6(4):193-201.</w:t>
      </w:r>
    </w:p>
    <w:p w14:paraId="406784E8" w14:textId="77777777" w:rsidR="0085773E" w:rsidRPr="0085773E" w:rsidRDefault="0085773E" w:rsidP="0085773E">
      <w:pPr>
        <w:pStyle w:val="Bibliography"/>
      </w:pPr>
      <w:r w:rsidRPr="0085773E">
        <w:t xml:space="preserve">35. </w:t>
      </w:r>
      <w:r w:rsidRPr="0085773E">
        <w:tab/>
        <w:t xml:space="preserve">Nunez Y, Boehme AK, Weisskopf MG, et al. Fine particle exposure and clinical aggravation in neurodegenerative diseases in New York State. </w:t>
      </w:r>
      <w:r w:rsidRPr="0085773E">
        <w:rPr>
          <w:i/>
          <w:iCs/>
        </w:rPr>
        <w:t>Environmental Health Perspectives</w:t>
      </w:r>
      <w:r w:rsidRPr="0085773E">
        <w:t>. 2021;129(2):027003.</w:t>
      </w:r>
    </w:p>
    <w:p w14:paraId="5E62986A" w14:textId="77777777" w:rsidR="0085773E" w:rsidRPr="0085773E" w:rsidRDefault="0085773E" w:rsidP="0085773E">
      <w:pPr>
        <w:pStyle w:val="Bibliography"/>
      </w:pPr>
      <w:r w:rsidRPr="0085773E">
        <w:t xml:space="preserve">36. </w:t>
      </w:r>
      <w:r w:rsidRPr="0085773E">
        <w:tab/>
        <w:t xml:space="preserve">Nunez Y, Boehme AK, Li M, et al. Parkinson’s disease aggravation in association with fine particle components in New York State. </w:t>
      </w:r>
      <w:r w:rsidRPr="0085773E">
        <w:rPr>
          <w:i/>
          <w:iCs/>
        </w:rPr>
        <w:t>Environmental Research</w:t>
      </w:r>
      <w:r w:rsidRPr="0085773E">
        <w:t>. 2021;201:111554.</w:t>
      </w:r>
    </w:p>
    <w:p w14:paraId="077DF613" w14:textId="77777777" w:rsidR="0085773E" w:rsidRPr="0085773E" w:rsidRDefault="0085773E" w:rsidP="0085773E">
      <w:pPr>
        <w:pStyle w:val="Bibliography"/>
      </w:pPr>
      <w:r w:rsidRPr="0085773E">
        <w:t xml:space="preserve">37. </w:t>
      </w:r>
      <w:r w:rsidRPr="0085773E">
        <w:tab/>
        <w:t xml:space="preserve">Malek AM, Barchowsky A, Bowser R, et al. Exposure to hazardous air pollutants and the risk of amyotrophic lateral sclerosis. </w:t>
      </w:r>
      <w:r w:rsidRPr="0085773E">
        <w:rPr>
          <w:i/>
          <w:iCs/>
        </w:rPr>
        <w:t>Environmental Pollution</w:t>
      </w:r>
      <w:r w:rsidRPr="0085773E">
        <w:t>. 2015;197:181-186.</w:t>
      </w:r>
    </w:p>
    <w:p w14:paraId="0655E909" w14:textId="77777777" w:rsidR="0085773E" w:rsidRPr="0085773E" w:rsidRDefault="0085773E" w:rsidP="0085773E">
      <w:pPr>
        <w:pStyle w:val="Bibliography"/>
      </w:pPr>
      <w:r w:rsidRPr="0085773E">
        <w:t xml:space="preserve">38. </w:t>
      </w:r>
      <w:r w:rsidRPr="0085773E">
        <w:tab/>
        <w:t xml:space="preserve">Yu Z, Peters S, van BL, et al. Long-Term Exposure to Ultrafine Particles and Particulate Matter Constituents and the Risk of Amyotrophic Lateral Sclerosis. </w:t>
      </w:r>
      <w:r w:rsidRPr="0085773E">
        <w:rPr>
          <w:i/>
          <w:iCs/>
        </w:rPr>
        <w:t>Environmental Health Perspectives</w:t>
      </w:r>
      <w:r w:rsidRPr="0085773E">
        <w:t>. 2021;129(9):097702. doi:10.1289/EHP9131</w:t>
      </w:r>
    </w:p>
    <w:p w14:paraId="28D99F3D" w14:textId="77777777" w:rsidR="0085773E" w:rsidRPr="0085773E" w:rsidRDefault="0085773E" w:rsidP="0085773E">
      <w:pPr>
        <w:pStyle w:val="Bibliography"/>
      </w:pPr>
      <w:r w:rsidRPr="0085773E">
        <w:t xml:space="preserve">39. </w:t>
      </w:r>
      <w:r w:rsidRPr="0085773E">
        <w:tab/>
        <w:t xml:space="preserve">Seelen M, Toro CRA, Veldink JH, et al. Long-term air pollution exposure and amyotrophic lateral sclerosis in Netherlands: A population-based case–control study. </w:t>
      </w:r>
      <w:r w:rsidRPr="0085773E">
        <w:rPr>
          <w:i/>
          <w:iCs/>
        </w:rPr>
        <w:t>Environmental Health Perspectives</w:t>
      </w:r>
      <w:r w:rsidRPr="0085773E">
        <w:t>. 2017;125(9):097023. doi:10.1289/EHP1115</w:t>
      </w:r>
    </w:p>
    <w:p w14:paraId="3FBEBE01" w14:textId="77777777" w:rsidR="0085773E" w:rsidRPr="0085773E" w:rsidRDefault="0085773E" w:rsidP="0085773E">
      <w:pPr>
        <w:pStyle w:val="Bibliography"/>
      </w:pPr>
      <w:r w:rsidRPr="0085773E">
        <w:t xml:space="preserve">40. </w:t>
      </w:r>
      <w:r w:rsidRPr="0085773E">
        <w:tab/>
        <w:t xml:space="preserve">Strak M, Weinmayr G, Rodopoulou S, et al. Long term exposure to low level air pollution and mortality in eight European cohorts within the ELAPSE project: Pooled analysis. </w:t>
      </w:r>
      <w:r w:rsidRPr="0085773E">
        <w:rPr>
          <w:i/>
          <w:iCs/>
        </w:rPr>
        <w:t>BMJ</w:t>
      </w:r>
      <w:r w:rsidRPr="0085773E">
        <w:t>. 2021;374:n1904. doi:10.1136/bmj.n1904</w:t>
      </w:r>
    </w:p>
    <w:p w14:paraId="138BF3D9" w14:textId="77777777" w:rsidR="0085773E" w:rsidRPr="0085773E" w:rsidRDefault="0085773E" w:rsidP="0085773E">
      <w:pPr>
        <w:pStyle w:val="Bibliography"/>
      </w:pPr>
      <w:r w:rsidRPr="0085773E">
        <w:t xml:space="preserve">41. </w:t>
      </w:r>
      <w:r w:rsidRPr="0085773E">
        <w:tab/>
        <w:t xml:space="preserve">Hamra GB, Laden F, Cohen AJ, Raaschou-Nielsen O, Brauer M, Loomis D. Lung cancer and exposure to nitrogen dioxide and traffic: A systematic review and meta-analysis. </w:t>
      </w:r>
      <w:r w:rsidRPr="0085773E">
        <w:rPr>
          <w:i/>
          <w:iCs/>
        </w:rPr>
        <w:t>Environmental Health Perspectives</w:t>
      </w:r>
      <w:r w:rsidRPr="0085773E">
        <w:t>. 2015;123(11):1107-1112.</w:t>
      </w:r>
    </w:p>
    <w:p w14:paraId="7B168A3E" w14:textId="77777777" w:rsidR="0085773E" w:rsidRPr="0085773E" w:rsidRDefault="0085773E" w:rsidP="0085773E">
      <w:pPr>
        <w:pStyle w:val="Bibliography"/>
      </w:pPr>
      <w:r w:rsidRPr="0085773E">
        <w:lastRenderedPageBreak/>
        <w:t xml:space="preserve">42. </w:t>
      </w:r>
      <w:r w:rsidRPr="0085773E">
        <w:tab/>
        <w:t xml:space="preserve">Chen H, Kwong JC, Copes R, et al. Living near major roads and the incidence of dementia, Parkinson’s disease, and multiple sclerosis: A population-based cohort study. </w:t>
      </w:r>
      <w:r w:rsidRPr="0085773E">
        <w:rPr>
          <w:i/>
          <w:iCs/>
        </w:rPr>
        <w:t>The Lancet</w:t>
      </w:r>
      <w:r w:rsidRPr="0085773E">
        <w:t>. 2017;389(10070):718-726.</w:t>
      </w:r>
    </w:p>
    <w:p w14:paraId="2AC2787E" w14:textId="77777777" w:rsidR="0085773E" w:rsidRPr="0085773E" w:rsidRDefault="0085773E" w:rsidP="0085773E">
      <w:pPr>
        <w:pStyle w:val="Bibliography"/>
      </w:pPr>
      <w:r w:rsidRPr="0085773E">
        <w:t xml:space="preserve">43. </w:t>
      </w:r>
      <w:r w:rsidRPr="0085773E">
        <w:tab/>
        <w:t xml:space="preserve">Gibson EA, Nunez Y, Abuawad A, et al. An overview of methods to address distinct research questions on environmental mixtures: An application to persistent organic pollutants and leukocyte telomere length. </w:t>
      </w:r>
      <w:r w:rsidRPr="0085773E">
        <w:rPr>
          <w:i/>
          <w:iCs/>
        </w:rPr>
        <w:t>Environmental Health</w:t>
      </w:r>
      <w:r w:rsidRPr="0085773E">
        <w:t>. 2019;18(1):1-16.</w:t>
      </w:r>
    </w:p>
    <w:p w14:paraId="019538F1" w14:textId="77777777" w:rsidR="0085773E" w:rsidRPr="0085773E" w:rsidRDefault="0085773E" w:rsidP="0085773E">
      <w:pPr>
        <w:pStyle w:val="Bibliography"/>
      </w:pPr>
      <w:r w:rsidRPr="0085773E">
        <w:t xml:space="preserve">44. </w:t>
      </w:r>
      <w:r w:rsidRPr="0085773E">
        <w:tab/>
        <w:t xml:space="preserve">Frank L. When an entire country is a cohort. </w:t>
      </w:r>
      <w:r w:rsidRPr="0085773E">
        <w:rPr>
          <w:i/>
          <w:iCs/>
        </w:rPr>
        <w:t>Science</w:t>
      </w:r>
      <w:r w:rsidRPr="0085773E">
        <w:t>. 2000;287(5462):2398-2399.</w:t>
      </w:r>
    </w:p>
    <w:p w14:paraId="54B62DBF" w14:textId="77777777" w:rsidR="0085773E" w:rsidRPr="0085773E" w:rsidRDefault="0085773E" w:rsidP="0085773E">
      <w:pPr>
        <w:pStyle w:val="Bibliography"/>
      </w:pPr>
      <w:r w:rsidRPr="0085773E">
        <w:t xml:space="preserve">45. </w:t>
      </w:r>
      <w:r w:rsidRPr="0085773E">
        <w:tab/>
        <w:t xml:space="preserve">Schmidt M, Schmidt SAJ, Sandegaard JL, Ehrenstein V, Pedersen L, Sørensen HT. The Danish National Patient Registry: A review of content, data quality, and research potential. </w:t>
      </w:r>
      <w:r w:rsidRPr="0085773E">
        <w:rPr>
          <w:i/>
          <w:iCs/>
        </w:rPr>
        <w:t>Clinical epidemiology</w:t>
      </w:r>
      <w:r w:rsidRPr="0085773E">
        <w:t>. 2015;7:449.</w:t>
      </w:r>
    </w:p>
    <w:p w14:paraId="6C05DB11" w14:textId="77777777" w:rsidR="0085773E" w:rsidRPr="0085773E" w:rsidRDefault="0085773E" w:rsidP="0085773E">
      <w:pPr>
        <w:pStyle w:val="Bibliography"/>
      </w:pPr>
      <w:r w:rsidRPr="0085773E">
        <w:t xml:space="preserve">46. </w:t>
      </w:r>
      <w:r w:rsidRPr="0085773E">
        <w:tab/>
        <w:t xml:space="preserve">Trabjerg BB, Garton FC, van Rheenen W, et al. ALS in Danish registries: heritability and links to psychiatric and cardiovascular disorders. </w:t>
      </w:r>
      <w:r w:rsidRPr="0085773E">
        <w:rPr>
          <w:i/>
          <w:iCs/>
        </w:rPr>
        <w:t>Neurology Genetics</w:t>
      </w:r>
      <w:r w:rsidRPr="0085773E">
        <w:t>. 2020;6(2).</w:t>
      </w:r>
    </w:p>
    <w:p w14:paraId="37B208F2" w14:textId="77777777" w:rsidR="0085773E" w:rsidRPr="0085773E" w:rsidRDefault="0085773E" w:rsidP="0085773E">
      <w:pPr>
        <w:pStyle w:val="Bibliography"/>
      </w:pPr>
      <w:r w:rsidRPr="0085773E">
        <w:t xml:space="preserve">47. </w:t>
      </w:r>
      <w:r w:rsidRPr="0085773E">
        <w:tab/>
        <w:t xml:space="preserve">Mathis S, Goizet C, Soulages A, Vallat JM, Le Masson G. Genetics of amyotrophic lateral sclerosis: A review. </w:t>
      </w:r>
      <w:r w:rsidRPr="0085773E">
        <w:rPr>
          <w:i/>
          <w:iCs/>
        </w:rPr>
        <w:t>Journal of the Neurological Sciences</w:t>
      </w:r>
      <w:r w:rsidRPr="0085773E">
        <w:t>. 2019;399:217-226.</w:t>
      </w:r>
    </w:p>
    <w:p w14:paraId="440E09CD" w14:textId="77777777" w:rsidR="0085773E" w:rsidRPr="0085773E" w:rsidRDefault="0085773E" w:rsidP="0085773E">
      <w:pPr>
        <w:pStyle w:val="Bibliography"/>
      </w:pPr>
      <w:r w:rsidRPr="0085773E">
        <w:t xml:space="preserve">48. </w:t>
      </w:r>
      <w:r w:rsidRPr="0085773E">
        <w:tab/>
        <w:t xml:space="preserve">Kioumourtzoglou MA, Seals RM, Himmerslev L, Gredal O, Hansen J, Weisskopf MG. Comparison of diagnoses of amyotrophic lateral sclerosis by use of death certificates and hospital discharge data in the Danish population. </w:t>
      </w:r>
      <w:r w:rsidRPr="0085773E">
        <w:rPr>
          <w:i/>
          <w:iCs/>
        </w:rPr>
        <w:t>Amyotrophic Lateral Sclerosis and Frontotemporal Degeneration</w:t>
      </w:r>
      <w:r w:rsidRPr="0085773E">
        <w:t>. 2015;16(3-4):224-229.</w:t>
      </w:r>
    </w:p>
    <w:p w14:paraId="699AC7CD" w14:textId="77777777" w:rsidR="0085773E" w:rsidRPr="0085773E" w:rsidRDefault="0085773E" w:rsidP="0085773E">
      <w:pPr>
        <w:pStyle w:val="Bibliography"/>
      </w:pPr>
      <w:r w:rsidRPr="0085773E">
        <w:t xml:space="preserve">49. </w:t>
      </w:r>
      <w:r w:rsidRPr="0085773E">
        <w:tab/>
        <w:t xml:space="preserve">Pedersen CB. The Danish civil registration system. </w:t>
      </w:r>
      <w:r w:rsidRPr="0085773E">
        <w:rPr>
          <w:i/>
          <w:iCs/>
        </w:rPr>
        <w:t>Scandinavian journal of public health</w:t>
      </w:r>
      <w:r w:rsidRPr="0085773E">
        <w:t>. 2011;39(7_suppl):22-25.</w:t>
      </w:r>
    </w:p>
    <w:p w14:paraId="71EFE481" w14:textId="77777777" w:rsidR="0085773E" w:rsidRPr="0085773E" w:rsidRDefault="0085773E" w:rsidP="0085773E">
      <w:pPr>
        <w:pStyle w:val="Bibliography"/>
      </w:pPr>
      <w:r w:rsidRPr="0085773E">
        <w:t xml:space="preserve">50. </w:t>
      </w:r>
      <w:r w:rsidRPr="0085773E">
        <w:tab/>
        <w:t xml:space="preserve">Langholz B, Goldstein L. Risk set sampling in epidemiologic cohort studies. </w:t>
      </w:r>
      <w:r w:rsidRPr="0085773E">
        <w:rPr>
          <w:i/>
          <w:iCs/>
        </w:rPr>
        <w:t>Statistical Science</w:t>
      </w:r>
      <w:r w:rsidRPr="0085773E">
        <w:t>. Published online 1996:35-53.</w:t>
      </w:r>
    </w:p>
    <w:p w14:paraId="1B1E0B52" w14:textId="77777777" w:rsidR="0085773E" w:rsidRPr="0085773E" w:rsidRDefault="0085773E" w:rsidP="0085773E">
      <w:pPr>
        <w:pStyle w:val="Bibliography"/>
      </w:pPr>
      <w:r w:rsidRPr="0085773E">
        <w:t xml:space="preserve">51. </w:t>
      </w:r>
      <w:r w:rsidRPr="0085773E">
        <w:tab/>
        <w:t xml:space="preserve">Sillman S. The relation between ozone, NOx and hydrocarbons in urban and polluted rural environments. </w:t>
      </w:r>
      <w:r w:rsidRPr="0085773E">
        <w:rPr>
          <w:i/>
          <w:iCs/>
        </w:rPr>
        <w:t>Atmospheric Environment</w:t>
      </w:r>
      <w:r w:rsidRPr="0085773E">
        <w:t>. 1999;33(12):1821-1845.</w:t>
      </w:r>
    </w:p>
    <w:p w14:paraId="6AA51656" w14:textId="77777777" w:rsidR="0085773E" w:rsidRPr="0085773E" w:rsidRDefault="0085773E" w:rsidP="0085773E">
      <w:pPr>
        <w:pStyle w:val="Bibliography"/>
      </w:pPr>
      <w:r w:rsidRPr="0085773E">
        <w:t xml:space="preserve">52. </w:t>
      </w:r>
      <w:r w:rsidRPr="0085773E">
        <w:tab/>
        <w:t xml:space="preserve">Khan J, Kakosimos K, Raaschou-Nielsen O, et al. Development and performance evaluation of new AirGIS–a GIS based air pollution and human exposure modelling system. </w:t>
      </w:r>
      <w:r w:rsidRPr="0085773E">
        <w:rPr>
          <w:i/>
          <w:iCs/>
        </w:rPr>
        <w:t>Atmospheric environment</w:t>
      </w:r>
      <w:r w:rsidRPr="0085773E">
        <w:t>. 2019;198:102-121.</w:t>
      </w:r>
    </w:p>
    <w:p w14:paraId="5A56E15E" w14:textId="77777777" w:rsidR="0085773E" w:rsidRPr="0085773E" w:rsidRDefault="0085773E" w:rsidP="0085773E">
      <w:pPr>
        <w:pStyle w:val="Bibliography"/>
      </w:pPr>
      <w:r w:rsidRPr="0085773E">
        <w:t xml:space="preserve">53. </w:t>
      </w:r>
      <w:r w:rsidRPr="0085773E">
        <w:tab/>
        <w:t xml:space="preserve">Brandt J, Christensen JH, Frohn LM, Palmgren F, Berkowicz R, Zlatev Z. Operational air pollution forecasts from European to local scale. </w:t>
      </w:r>
      <w:r w:rsidRPr="0085773E">
        <w:rPr>
          <w:i/>
          <w:iCs/>
        </w:rPr>
        <w:t>Atmospheric Environment</w:t>
      </w:r>
      <w:r w:rsidRPr="0085773E">
        <w:t>. 2001;35:S91-S98.</w:t>
      </w:r>
    </w:p>
    <w:p w14:paraId="5210C437" w14:textId="77777777" w:rsidR="0085773E" w:rsidRPr="0085773E" w:rsidRDefault="0085773E" w:rsidP="0085773E">
      <w:pPr>
        <w:pStyle w:val="Bibliography"/>
      </w:pPr>
      <w:r w:rsidRPr="0085773E">
        <w:t xml:space="preserve">54. </w:t>
      </w:r>
      <w:r w:rsidRPr="0085773E">
        <w:tab/>
        <w:t xml:space="preserve">Brandt J, Christensen J, Frohn L, Berkowicz R. Air pollution forecasting from regional to urban street scale—-implementation and validation for two cities in Denmark. </w:t>
      </w:r>
      <w:r w:rsidRPr="0085773E">
        <w:rPr>
          <w:i/>
          <w:iCs/>
        </w:rPr>
        <w:t>Physics and Chemistry of the Earth, Parts A/B/C</w:t>
      </w:r>
      <w:r w:rsidRPr="0085773E">
        <w:t>. 2003;28(8):335-344.</w:t>
      </w:r>
    </w:p>
    <w:p w14:paraId="68444F7D" w14:textId="77777777" w:rsidR="0085773E" w:rsidRPr="0085773E" w:rsidRDefault="0085773E" w:rsidP="0085773E">
      <w:pPr>
        <w:pStyle w:val="Bibliography"/>
      </w:pPr>
      <w:r w:rsidRPr="0085773E">
        <w:lastRenderedPageBreak/>
        <w:t xml:space="preserve">55. </w:t>
      </w:r>
      <w:r w:rsidRPr="0085773E">
        <w:tab/>
        <w:t xml:space="preserve">Frohn LM, Ketzel M, Christensen JH, et al. Modelling ultrafine particle number concentrations at address resolution in Denmark from 1979-2018–Part 1: Regional and urban scale modelling and evaluation. </w:t>
      </w:r>
      <w:r w:rsidRPr="0085773E">
        <w:rPr>
          <w:i/>
          <w:iCs/>
        </w:rPr>
        <w:t>Atmospheric Environment</w:t>
      </w:r>
      <w:r w:rsidRPr="0085773E">
        <w:t>. 2021;264:118631.</w:t>
      </w:r>
    </w:p>
    <w:p w14:paraId="1FAA62A0" w14:textId="77777777" w:rsidR="0085773E" w:rsidRPr="0085773E" w:rsidRDefault="0085773E" w:rsidP="0085773E">
      <w:pPr>
        <w:pStyle w:val="Bibliography"/>
      </w:pPr>
      <w:r w:rsidRPr="0085773E">
        <w:t xml:space="preserve">56. </w:t>
      </w:r>
      <w:r w:rsidRPr="0085773E">
        <w:tab/>
        <w:t xml:space="preserve">Raaschou-Nielsen O, Andersen ZJ, Hvidberg M, et al. Lung cancer incidence and long-term exposure to air pollution from traffic. </w:t>
      </w:r>
      <w:r w:rsidRPr="0085773E">
        <w:rPr>
          <w:i/>
          <w:iCs/>
        </w:rPr>
        <w:t>Environmental health perspectives</w:t>
      </w:r>
      <w:r w:rsidRPr="0085773E">
        <w:t>. 2011;119(6):860-865.</w:t>
      </w:r>
    </w:p>
    <w:p w14:paraId="66966366" w14:textId="77777777" w:rsidR="0085773E" w:rsidRPr="0085773E" w:rsidRDefault="0085773E" w:rsidP="0085773E">
      <w:pPr>
        <w:pStyle w:val="Bibliography"/>
      </w:pPr>
      <w:r w:rsidRPr="0085773E">
        <w:t xml:space="preserve">57. </w:t>
      </w:r>
      <w:r w:rsidRPr="0085773E">
        <w:tab/>
        <w:t xml:space="preserve">Raaschou-Nielsen O, Sørensen M, Ketzel M, et al. Long-term exposure to traffic-related air pollution and diabetes-associated mortality: A cohort study. </w:t>
      </w:r>
      <w:r w:rsidRPr="0085773E">
        <w:rPr>
          <w:i/>
          <w:iCs/>
        </w:rPr>
        <w:t>Diabetologia</w:t>
      </w:r>
      <w:r w:rsidRPr="0085773E">
        <w:t>. 2013;56(1):36-46.</w:t>
      </w:r>
    </w:p>
    <w:p w14:paraId="327020A3" w14:textId="77777777" w:rsidR="0085773E" w:rsidRPr="0085773E" w:rsidRDefault="0085773E" w:rsidP="0085773E">
      <w:pPr>
        <w:pStyle w:val="Bibliography"/>
      </w:pPr>
      <w:r w:rsidRPr="0085773E">
        <w:t xml:space="preserve">58. </w:t>
      </w:r>
      <w:r w:rsidRPr="0085773E">
        <w:tab/>
        <w:t xml:space="preserve">Sørensen M, Hoffmann B, Hvidberg M, et al. Long-term exposure to traffic-related air pollution associated with blood pressure and self-reported hypertension in a Danish cohort. </w:t>
      </w:r>
      <w:r w:rsidRPr="0085773E">
        <w:rPr>
          <w:i/>
          <w:iCs/>
        </w:rPr>
        <w:t>Environmental health perspectives</w:t>
      </w:r>
      <w:r w:rsidRPr="0085773E">
        <w:t>. 2012;120(3):418-424.</w:t>
      </w:r>
    </w:p>
    <w:p w14:paraId="12A0EC3A" w14:textId="77777777" w:rsidR="0085773E" w:rsidRPr="0085773E" w:rsidRDefault="0085773E" w:rsidP="0085773E">
      <w:pPr>
        <w:pStyle w:val="Bibliography"/>
      </w:pPr>
      <w:r w:rsidRPr="0085773E">
        <w:t xml:space="preserve">59. </w:t>
      </w:r>
      <w:r w:rsidRPr="0085773E">
        <w:tab/>
        <w:t xml:space="preserve">Seinfeld J, Pandis S. Atmospheric chemistry and physics. 1997. </w:t>
      </w:r>
      <w:r w:rsidRPr="0085773E">
        <w:rPr>
          <w:i/>
          <w:iCs/>
        </w:rPr>
        <w:t>New York</w:t>
      </w:r>
      <w:r w:rsidRPr="0085773E">
        <w:t>. Published online 2008.</w:t>
      </w:r>
    </w:p>
    <w:p w14:paraId="42932CD6" w14:textId="77777777" w:rsidR="0085773E" w:rsidRPr="0085773E" w:rsidRDefault="0085773E" w:rsidP="0085773E">
      <w:pPr>
        <w:pStyle w:val="Bibliography"/>
      </w:pPr>
      <w:r w:rsidRPr="0085773E">
        <w:t xml:space="preserve">60. </w:t>
      </w:r>
      <w:r w:rsidRPr="0085773E">
        <w:tab/>
        <w:t xml:space="preserve">Galvin M, Gaffney R, Corr B, Mays I, Hardiman O. From first symptoms to diagnosis of amyotrophic lateral sclerosis: Perspectives of an Irish informal caregiver cohort—a thematic analysis. </w:t>
      </w:r>
      <w:r w:rsidRPr="0085773E">
        <w:rPr>
          <w:i/>
          <w:iCs/>
        </w:rPr>
        <w:t>BMJ Open</w:t>
      </w:r>
      <w:r w:rsidRPr="0085773E">
        <w:t>. 2017;7(3). doi:10.1136/bmjopen-2016-014985</w:t>
      </w:r>
    </w:p>
    <w:p w14:paraId="232BD753" w14:textId="77777777" w:rsidR="0085773E" w:rsidRPr="0085773E" w:rsidRDefault="0085773E" w:rsidP="0085773E">
      <w:pPr>
        <w:pStyle w:val="Bibliography"/>
      </w:pPr>
      <w:r w:rsidRPr="0085773E">
        <w:t xml:space="preserve">61. </w:t>
      </w:r>
      <w:r w:rsidRPr="0085773E">
        <w:tab/>
        <w:t xml:space="preserve">Dickerson AS, Hansen J, Kioumourtzoglou MA, Specht AJ, Gredal O, Weisskopf MG. Study of occupation and amyotrophic lateral sclerosis in a Danish cohort. </w:t>
      </w:r>
      <w:r w:rsidRPr="0085773E">
        <w:rPr>
          <w:i/>
          <w:iCs/>
        </w:rPr>
        <w:t>Occup Environ Med</w:t>
      </w:r>
      <w:r w:rsidRPr="0085773E">
        <w:t>. 2018;75(9):630-638. doi:10.1136/oemed-2018-105110</w:t>
      </w:r>
    </w:p>
    <w:p w14:paraId="63F04CDD" w14:textId="77777777" w:rsidR="0085773E" w:rsidRPr="0085773E" w:rsidRDefault="0085773E" w:rsidP="0085773E">
      <w:pPr>
        <w:pStyle w:val="Bibliography"/>
      </w:pPr>
      <w:r w:rsidRPr="0085773E">
        <w:t xml:space="preserve">62. </w:t>
      </w:r>
      <w:r w:rsidRPr="0085773E">
        <w:tab/>
        <w:t xml:space="preserve">Roberts AL, Johnson NJ, Chen JT, Cudkowicz ME, Weisskopf MG. Race/ethnicity, socioeconomic status, and ALS mortality in the United States. </w:t>
      </w:r>
      <w:r w:rsidRPr="0085773E">
        <w:rPr>
          <w:i/>
          <w:iCs/>
        </w:rPr>
        <w:t>Neurology</w:t>
      </w:r>
      <w:r w:rsidRPr="0085773E">
        <w:t>. 2016;87(22):2300-2308.</w:t>
      </w:r>
    </w:p>
    <w:p w14:paraId="14C19F97" w14:textId="77777777" w:rsidR="0085773E" w:rsidRPr="0085773E" w:rsidRDefault="0085773E" w:rsidP="0085773E">
      <w:pPr>
        <w:pStyle w:val="Bibliography"/>
      </w:pPr>
      <w:r w:rsidRPr="0085773E">
        <w:t xml:space="preserve">63. </w:t>
      </w:r>
      <w:r w:rsidRPr="0085773E">
        <w:tab/>
        <w:t xml:space="preserve">Bucher BT, Shi J, Pettit RJ, Ferraro J, Chapman WW, Gundlapalli A. Determination of marital status of patients from structured and unstructured electronic healthcare data. In: </w:t>
      </w:r>
      <w:r w:rsidRPr="0085773E">
        <w:rPr>
          <w:i/>
          <w:iCs/>
        </w:rPr>
        <w:t>AMIA Annual Symposium Proceedings</w:t>
      </w:r>
      <w:r w:rsidRPr="0085773E">
        <w:t>. Vol 2019. American Medical Informatics Association; 2019:267.</w:t>
      </w:r>
    </w:p>
    <w:p w14:paraId="63142D82" w14:textId="77777777" w:rsidR="0085773E" w:rsidRPr="0085773E" w:rsidRDefault="0085773E" w:rsidP="0085773E">
      <w:pPr>
        <w:pStyle w:val="Bibliography"/>
      </w:pPr>
      <w:r w:rsidRPr="0085773E">
        <w:t xml:space="preserve">64. </w:t>
      </w:r>
      <w:r w:rsidRPr="0085773E">
        <w:tab/>
        <w:t xml:space="preserve">Norman RE, Carpenter DO, Scott J, Brune MN, Sly PD. Environmental exposures: an underrecognized contribution to noncommunicable diseases. </w:t>
      </w:r>
      <w:r w:rsidRPr="0085773E">
        <w:rPr>
          <w:i/>
          <w:iCs/>
        </w:rPr>
        <w:t>Reviews on environmental health</w:t>
      </w:r>
      <w:r w:rsidRPr="0085773E">
        <w:t>. 2013;28(1):59-65.</w:t>
      </w:r>
    </w:p>
    <w:p w14:paraId="1822C346" w14:textId="77777777" w:rsidR="0085773E" w:rsidRPr="0085773E" w:rsidRDefault="0085773E" w:rsidP="0085773E">
      <w:pPr>
        <w:pStyle w:val="Bibliography"/>
      </w:pPr>
      <w:r w:rsidRPr="0085773E">
        <w:t xml:space="preserve">65. </w:t>
      </w:r>
      <w:r w:rsidRPr="0085773E">
        <w:tab/>
        <w:t xml:space="preserve">Rothman KJ, Greenland S, Lash TL, others. </w:t>
      </w:r>
      <w:r w:rsidRPr="0085773E">
        <w:rPr>
          <w:i/>
          <w:iCs/>
        </w:rPr>
        <w:t>Modern Epidemiology</w:t>
      </w:r>
      <w:r w:rsidRPr="0085773E">
        <w:t>. Vol 3. Wolters Kluwer Health/Lippincott Williams &amp; Wilkins Philadelphia; 2008.</w:t>
      </w:r>
    </w:p>
    <w:p w14:paraId="08AA0F41" w14:textId="77777777" w:rsidR="0085773E" w:rsidRPr="0085773E" w:rsidRDefault="0085773E" w:rsidP="0085773E">
      <w:pPr>
        <w:pStyle w:val="Bibliography"/>
      </w:pPr>
      <w:r w:rsidRPr="0085773E">
        <w:t xml:space="preserve">66. </w:t>
      </w:r>
      <w:r w:rsidRPr="0085773E">
        <w:tab/>
        <w:t xml:space="preserve">Gelman A, Carlin JB, Stern HS, Dunson DB, Vehtari A, Rubin DB. </w:t>
      </w:r>
      <w:r w:rsidRPr="0085773E">
        <w:rPr>
          <w:i/>
          <w:iCs/>
        </w:rPr>
        <w:t>Bayesian Data Analysis, Third Edition</w:t>
      </w:r>
      <w:r w:rsidRPr="0085773E">
        <w:t>. CRC Press; 2013.</w:t>
      </w:r>
    </w:p>
    <w:p w14:paraId="7F17D447" w14:textId="77777777" w:rsidR="0085773E" w:rsidRPr="0085773E" w:rsidRDefault="0085773E" w:rsidP="0085773E">
      <w:pPr>
        <w:pStyle w:val="Bibliography"/>
      </w:pPr>
      <w:r w:rsidRPr="0085773E">
        <w:lastRenderedPageBreak/>
        <w:t xml:space="preserve">67. </w:t>
      </w:r>
      <w:r w:rsidRPr="0085773E">
        <w:tab/>
        <w:t xml:space="preserve">Mostofsky E, Schwartz J, Coull BA, et al. Modeling the association between particle constituents of air pollution and health outcomes. </w:t>
      </w:r>
      <w:r w:rsidRPr="0085773E">
        <w:rPr>
          <w:i/>
          <w:iCs/>
        </w:rPr>
        <w:t>American journal of epidemiology</w:t>
      </w:r>
      <w:r w:rsidRPr="0085773E">
        <w:t>. 2012;176(4):317-326.</w:t>
      </w:r>
    </w:p>
    <w:p w14:paraId="50379350" w14:textId="77777777" w:rsidR="0085773E" w:rsidRPr="0085773E" w:rsidRDefault="0085773E" w:rsidP="0085773E">
      <w:pPr>
        <w:pStyle w:val="Bibliography"/>
      </w:pPr>
      <w:r w:rsidRPr="0085773E">
        <w:t xml:space="preserve">68. </w:t>
      </w:r>
      <w:r w:rsidRPr="0085773E">
        <w:tab/>
        <w:t xml:space="preserve">Thunis P, Degraeuwe B, Pisoni E, et al. PM2.5 source allocation in European cities: A SHERPA modelling study. </w:t>
      </w:r>
      <w:r w:rsidRPr="0085773E">
        <w:rPr>
          <w:i/>
          <w:iCs/>
        </w:rPr>
        <w:t>Atmospheric Environment</w:t>
      </w:r>
      <w:r w:rsidRPr="0085773E">
        <w:t>. 2018;187:93-106.</w:t>
      </w:r>
    </w:p>
    <w:p w14:paraId="7F1B5713" w14:textId="77777777" w:rsidR="0085773E" w:rsidRPr="0085773E" w:rsidRDefault="0085773E" w:rsidP="0085773E">
      <w:pPr>
        <w:pStyle w:val="Bibliography"/>
      </w:pPr>
      <w:r w:rsidRPr="0085773E">
        <w:t xml:space="preserve">69. </w:t>
      </w:r>
      <w:r w:rsidRPr="0085773E">
        <w:tab/>
        <w:t xml:space="preserve">Nuvolone D, Petri D, Voller F. The effects of ozone on human health. </w:t>
      </w:r>
      <w:r w:rsidRPr="0085773E">
        <w:rPr>
          <w:i/>
          <w:iCs/>
        </w:rPr>
        <w:t>Environmental Science and Pollution Research</w:t>
      </w:r>
      <w:r w:rsidRPr="0085773E">
        <w:t>. 2018;25(9):8074-8088.</w:t>
      </w:r>
    </w:p>
    <w:p w14:paraId="56E86D23" w14:textId="77777777" w:rsidR="0085773E" w:rsidRPr="0085773E" w:rsidRDefault="0085773E" w:rsidP="0085773E">
      <w:pPr>
        <w:pStyle w:val="Bibliography"/>
      </w:pPr>
      <w:r w:rsidRPr="0085773E">
        <w:t xml:space="preserve">70. </w:t>
      </w:r>
      <w:r w:rsidRPr="0085773E">
        <w:tab/>
        <w:t xml:space="preserve">Martin R, Peters G, Wilkinson J. Symmetric decomposition of a positive definite matrix. </w:t>
      </w:r>
      <w:r w:rsidRPr="0085773E">
        <w:rPr>
          <w:i/>
          <w:iCs/>
        </w:rPr>
        <w:t>Numerische Mathematik</w:t>
      </w:r>
      <w:r w:rsidRPr="0085773E">
        <w:t>. 1965;7(5):362-383.</w:t>
      </w:r>
    </w:p>
    <w:p w14:paraId="2DAFADA9" w14:textId="77777777" w:rsidR="0085773E" w:rsidRPr="0085773E" w:rsidRDefault="0085773E" w:rsidP="0085773E">
      <w:pPr>
        <w:pStyle w:val="Bibliography"/>
      </w:pPr>
      <w:r w:rsidRPr="0085773E">
        <w:t xml:space="preserve">71. </w:t>
      </w:r>
      <w:r w:rsidRPr="0085773E">
        <w:tab/>
        <w:t xml:space="preserve">Polson NG, Scott JG. On the half-Cauchy prior for a global scale parameter. </w:t>
      </w:r>
      <w:r w:rsidRPr="0085773E">
        <w:rPr>
          <w:i/>
          <w:iCs/>
        </w:rPr>
        <w:t>Bayesian Analysis</w:t>
      </w:r>
      <w:r w:rsidRPr="0085773E">
        <w:t>. 2012;7(4):887-902.</w:t>
      </w:r>
    </w:p>
    <w:p w14:paraId="47A5ECFC" w14:textId="77777777" w:rsidR="0085773E" w:rsidRPr="0085773E" w:rsidRDefault="0085773E" w:rsidP="0085773E">
      <w:pPr>
        <w:pStyle w:val="Bibliography"/>
      </w:pPr>
      <w:r w:rsidRPr="0085773E">
        <w:t xml:space="preserve">72. </w:t>
      </w:r>
      <w:r w:rsidRPr="0085773E">
        <w:tab/>
        <w:t xml:space="preserve">Gelman A. Prior distributions for variance parameters in hierarchical models (comment on article by Browne and Draper). </w:t>
      </w:r>
      <w:r w:rsidRPr="0085773E">
        <w:rPr>
          <w:i/>
          <w:iCs/>
        </w:rPr>
        <w:t>Bayesian Anal</w:t>
      </w:r>
      <w:r w:rsidRPr="0085773E">
        <w:t>. 2006;1(3):515-534. doi:10.1214/06-BA117A</w:t>
      </w:r>
    </w:p>
    <w:p w14:paraId="4381490D" w14:textId="77777777" w:rsidR="0085773E" w:rsidRPr="0085773E" w:rsidRDefault="0085773E" w:rsidP="0085773E">
      <w:pPr>
        <w:pStyle w:val="Bibliography"/>
      </w:pPr>
      <w:r w:rsidRPr="0085773E">
        <w:t xml:space="preserve">73. </w:t>
      </w:r>
      <w:r w:rsidRPr="0085773E">
        <w:tab/>
        <w:t xml:space="preserve">Lewandowski D, Kurowicka D, Joe H. Generating random correlation matrices based on vines and extended onion method. </w:t>
      </w:r>
      <w:r w:rsidRPr="0085773E">
        <w:rPr>
          <w:i/>
          <w:iCs/>
        </w:rPr>
        <w:t>Journal of multivariate analysis</w:t>
      </w:r>
      <w:r w:rsidRPr="0085773E">
        <w:t>. 2009;100(9):1989-2001.</w:t>
      </w:r>
    </w:p>
    <w:p w14:paraId="51DC58D4" w14:textId="77777777" w:rsidR="0085773E" w:rsidRPr="0085773E" w:rsidRDefault="0085773E" w:rsidP="0085773E">
      <w:pPr>
        <w:pStyle w:val="Bibliography"/>
      </w:pPr>
      <w:r w:rsidRPr="0085773E">
        <w:t xml:space="preserve">74. </w:t>
      </w:r>
      <w:r w:rsidRPr="0085773E">
        <w:tab/>
        <w:t xml:space="preserve">Gelman A, Rubin DB. Inference from iterative simulation using multiple sequences. </w:t>
      </w:r>
      <w:r w:rsidRPr="0085773E">
        <w:rPr>
          <w:i/>
          <w:iCs/>
        </w:rPr>
        <w:t>Statistical science</w:t>
      </w:r>
      <w:r w:rsidRPr="0085773E">
        <w:t>. 1992;7(4):457-472.</w:t>
      </w:r>
    </w:p>
    <w:p w14:paraId="0D48A671" w14:textId="77777777" w:rsidR="0085773E" w:rsidRPr="0085773E" w:rsidRDefault="0085773E" w:rsidP="0085773E">
      <w:pPr>
        <w:pStyle w:val="Bibliography"/>
      </w:pPr>
      <w:r w:rsidRPr="0085773E">
        <w:t xml:space="preserve">75. </w:t>
      </w:r>
      <w:r w:rsidRPr="0085773E">
        <w:tab/>
        <w:t>R Core Team. R: A language and environment for statistical computing. Published online 2013.</w:t>
      </w:r>
    </w:p>
    <w:p w14:paraId="37260655" w14:textId="77777777" w:rsidR="0085773E" w:rsidRPr="0085773E" w:rsidRDefault="0085773E" w:rsidP="0085773E">
      <w:pPr>
        <w:pStyle w:val="Bibliography"/>
      </w:pPr>
      <w:r w:rsidRPr="0085773E">
        <w:t xml:space="preserve">76. </w:t>
      </w:r>
      <w:r w:rsidRPr="0085773E">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85773E">
        <w:rPr>
          <w:i/>
          <w:iCs/>
        </w:rPr>
        <w:t>Neuroepidemiology</w:t>
      </w:r>
      <w:r w:rsidRPr="0085773E">
        <w:t>. 2018;51(1-2):33-49.</w:t>
      </w:r>
    </w:p>
    <w:p w14:paraId="48CDB715" w14:textId="77777777" w:rsidR="0085773E" w:rsidRPr="0085773E" w:rsidRDefault="0085773E" w:rsidP="0085773E">
      <w:pPr>
        <w:pStyle w:val="Bibliography"/>
      </w:pPr>
      <w:r w:rsidRPr="0085773E">
        <w:t xml:space="preserve">77. </w:t>
      </w:r>
      <w:r w:rsidRPr="0085773E">
        <w:tab/>
        <w:t>von Schneidemesser E, Mar KA, Saar D. Black carbon in Europe: Targeting an air Pollutant and climate forcer. Published online 2017.</w:t>
      </w:r>
    </w:p>
    <w:p w14:paraId="16F5700E" w14:textId="77777777" w:rsidR="0085773E" w:rsidRPr="0085773E" w:rsidRDefault="0085773E" w:rsidP="0085773E">
      <w:pPr>
        <w:pStyle w:val="Bibliography"/>
      </w:pPr>
      <w:r w:rsidRPr="0085773E">
        <w:t xml:space="preserve">78. </w:t>
      </w:r>
      <w:r w:rsidRPr="0085773E">
        <w:tab/>
        <w:t xml:space="preserve">Pamphlett R, Rikard-Bell A. Different occupations associated with amyotrophic lateral sclerosis: Is diesel exhaust the link? </w:t>
      </w:r>
      <w:r w:rsidRPr="0085773E">
        <w:rPr>
          <w:i/>
          <w:iCs/>
        </w:rPr>
        <w:t>PloS One</w:t>
      </w:r>
      <w:r w:rsidRPr="0085773E">
        <w:t>. 2013;8(11):e80993.</w:t>
      </w:r>
    </w:p>
    <w:p w14:paraId="60D8913D" w14:textId="77777777" w:rsidR="0085773E" w:rsidRPr="0085773E" w:rsidRDefault="0085773E" w:rsidP="0085773E">
      <w:pPr>
        <w:pStyle w:val="Bibliography"/>
      </w:pPr>
      <w:r w:rsidRPr="0085773E">
        <w:t xml:space="preserve">79. </w:t>
      </w:r>
      <w:r w:rsidRPr="0085773E">
        <w:tab/>
        <w:t xml:space="preserve">Zhang R, Dai Y, Zhang X, et al. Reduced pulmonary function and increased pro-inflammatory cytokines in nanoscale carbon black-exposed workers. </w:t>
      </w:r>
      <w:r w:rsidRPr="0085773E">
        <w:rPr>
          <w:i/>
          <w:iCs/>
        </w:rPr>
        <w:t>Part Fibre Toxicol</w:t>
      </w:r>
      <w:r w:rsidRPr="0085773E">
        <w:t>. 2014;11:73. doi:10.1186/s12989-014-0073-1</w:t>
      </w:r>
    </w:p>
    <w:p w14:paraId="6F48CE4A" w14:textId="77777777" w:rsidR="0085773E" w:rsidRPr="0085773E" w:rsidRDefault="0085773E" w:rsidP="0085773E">
      <w:pPr>
        <w:pStyle w:val="Bibliography"/>
      </w:pPr>
      <w:r w:rsidRPr="0085773E">
        <w:t xml:space="preserve">80. </w:t>
      </w:r>
      <w:r w:rsidRPr="0085773E">
        <w:tab/>
        <w:t xml:space="preserve">Gao X, Xu H, Shang J, et al. Ozonized carbon black induces mitochondrial dysfunction and DNA damage. </w:t>
      </w:r>
      <w:r w:rsidRPr="0085773E">
        <w:rPr>
          <w:i/>
          <w:iCs/>
        </w:rPr>
        <w:t>Environ Toxicol</w:t>
      </w:r>
      <w:r w:rsidRPr="0085773E">
        <w:t>. 2017;32(3):944-955. doi:10.1002/tox.22295</w:t>
      </w:r>
    </w:p>
    <w:p w14:paraId="571ED3C2" w14:textId="77777777" w:rsidR="0085773E" w:rsidRPr="0085773E" w:rsidRDefault="0085773E" w:rsidP="0085773E">
      <w:pPr>
        <w:pStyle w:val="Bibliography"/>
      </w:pPr>
      <w:r w:rsidRPr="0085773E">
        <w:lastRenderedPageBreak/>
        <w:t xml:space="preserve">81. </w:t>
      </w:r>
      <w:r w:rsidRPr="0085773E">
        <w:tab/>
        <w:t xml:space="preserve">Kyjovska ZO, Jacobsen NR, Saber AT, et al. DNA damage following pulmonary exposure by instillation to low doses of carbon black (Printex 90) nanoparticles in mice. </w:t>
      </w:r>
      <w:r w:rsidRPr="0085773E">
        <w:rPr>
          <w:i/>
          <w:iCs/>
        </w:rPr>
        <w:t>Environ Mol Mutagen</w:t>
      </w:r>
      <w:r w:rsidRPr="0085773E">
        <w:t>. 2015;56(1):41-49. doi:10.1002/em.21888</w:t>
      </w:r>
    </w:p>
    <w:p w14:paraId="54AEA273" w14:textId="77777777" w:rsidR="0085773E" w:rsidRPr="0085773E" w:rsidRDefault="0085773E" w:rsidP="0085773E">
      <w:pPr>
        <w:pStyle w:val="Bibliography"/>
      </w:pPr>
      <w:r w:rsidRPr="0085773E">
        <w:t xml:space="preserve">82. </w:t>
      </w:r>
      <w:r w:rsidRPr="0085773E">
        <w:tab/>
        <w:t xml:space="preserve">Weisskopf MG, Webster TF. Trade-offs of personal vs. more proxy exposure measures in environmental epidemiology. </w:t>
      </w:r>
      <w:r w:rsidRPr="0085773E">
        <w:rPr>
          <w:i/>
          <w:iCs/>
        </w:rPr>
        <w:t>Epidemiology (Cambridge, Mass)</w:t>
      </w:r>
      <w:r w:rsidRPr="0085773E">
        <w:t>. 2017;28(5):635.</w:t>
      </w:r>
    </w:p>
    <w:p w14:paraId="4A9B01F9" w14:textId="77777777" w:rsidR="0085773E" w:rsidRPr="0085773E" w:rsidRDefault="0085773E" w:rsidP="0085773E">
      <w:pPr>
        <w:pStyle w:val="Bibliography"/>
      </w:pPr>
      <w:r w:rsidRPr="0085773E">
        <w:t xml:space="preserve">83. </w:t>
      </w:r>
      <w:r w:rsidRPr="0085773E">
        <w:tab/>
        <w:t xml:space="preserve">Carroll RJ, Ruppert D, Stefanski LA, Crainiceanu CM. </w:t>
      </w:r>
      <w:r w:rsidRPr="0085773E">
        <w:rPr>
          <w:i/>
          <w:iCs/>
        </w:rPr>
        <w:t>Measurement Error in Nonlinear Models: A Modern Perspective</w:t>
      </w:r>
      <w:r w:rsidRPr="0085773E">
        <w:t>. CRC press; 2006.</w:t>
      </w:r>
    </w:p>
    <w:p w14:paraId="37A79263" w14:textId="77777777" w:rsidR="0085773E" w:rsidRPr="0085773E" w:rsidRDefault="0085773E" w:rsidP="0085773E">
      <w:pPr>
        <w:pStyle w:val="Bibliography"/>
      </w:pPr>
      <w:r w:rsidRPr="0085773E">
        <w:t xml:space="preserve">84. </w:t>
      </w:r>
      <w:r w:rsidRPr="0085773E">
        <w:tab/>
        <w:t xml:space="preserve">Frisch M, Simonsen J. Marriage, cohabitation and mortality in Denmark: national cohort study of 6.5 million persons followed for up to three decades (1982–2011). </w:t>
      </w:r>
      <w:r w:rsidRPr="0085773E">
        <w:rPr>
          <w:i/>
          <w:iCs/>
        </w:rPr>
        <w:t>International Journal of Epidemiology</w:t>
      </w:r>
      <w:r w:rsidRPr="0085773E">
        <w:t>. 2013;42(2):559-578.</w:t>
      </w:r>
    </w:p>
    <w:p w14:paraId="32A7AD24" w14:textId="77777777" w:rsidR="0085773E" w:rsidRPr="0085773E" w:rsidRDefault="0085773E" w:rsidP="0085773E">
      <w:pPr>
        <w:pStyle w:val="Bibliography"/>
      </w:pPr>
      <w:r w:rsidRPr="0085773E">
        <w:t xml:space="preserve">85. </w:t>
      </w:r>
      <w:r w:rsidRPr="0085773E">
        <w:tab/>
        <w:t xml:space="preserve">Bobb JF, Valeri L, Claus Henn B, et al. Bayesian kernel machine regression for estimating the health effects of multi-pollutant mixtures. </w:t>
      </w:r>
      <w:r w:rsidRPr="0085773E">
        <w:rPr>
          <w:i/>
          <w:iCs/>
        </w:rPr>
        <w:t>Biostatistics</w:t>
      </w:r>
      <w:r w:rsidRPr="0085773E">
        <w:t>. 2015;16(3):493-508.</w:t>
      </w:r>
    </w:p>
    <w:p w14:paraId="3891A205" w14:textId="54847300"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285"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1154" w14:textId="77777777" w:rsidR="00003D1A" w:rsidRDefault="00003D1A">
      <w:pPr>
        <w:spacing w:line="240" w:lineRule="auto"/>
      </w:pPr>
      <w:r>
        <w:separator/>
      </w:r>
    </w:p>
  </w:endnote>
  <w:endnote w:type="continuationSeparator" w:id="0">
    <w:p w14:paraId="1D0B4C12" w14:textId="77777777" w:rsidR="00003D1A" w:rsidRDefault="00003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DFE3" w14:textId="77777777" w:rsidR="00003D1A" w:rsidRDefault="00003D1A">
      <w:pPr>
        <w:spacing w:line="240" w:lineRule="auto"/>
      </w:pPr>
      <w:r>
        <w:separator/>
      </w:r>
    </w:p>
  </w:footnote>
  <w:footnote w:type="continuationSeparator" w:id="0">
    <w:p w14:paraId="2184D54F" w14:textId="77777777" w:rsidR="00003D1A" w:rsidRDefault="00003D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63DB"/>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09B9"/>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437F"/>
    <w:rsid w:val="00534A4F"/>
    <w:rsid w:val="005356B6"/>
    <w:rsid w:val="00535952"/>
    <w:rsid w:val="00536497"/>
    <w:rsid w:val="005375CA"/>
    <w:rsid w:val="00537B54"/>
    <w:rsid w:val="00540B5D"/>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6F7E87"/>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62E3"/>
    <w:rsid w:val="00806829"/>
    <w:rsid w:val="00807B80"/>
    <w:rsid w:val="00810432"/>
    <w:rsid w:val="00810948"/>
    <w:rsid w:val="00810C08"/>
    <w:rsid w:val="00811F54"/>
    <w:rsid w:val="00811FCE"/>
    <w:rsid w:val="0081245D"/>
    <w:rsid w:val="0081259C"/>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622"/>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27</Pages>
  <Words>31604</Words>
  <Characters>180144</Characters>
  <Application>Microsoft Office Word</Application>
  <DocSecurity>0</DocSecurity>
  <Lines>1501</Lines>
  <Paragraphs>422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35</cp:revision>
  <cp:lastPrinted>2021-10-26T23:59:00Z</cp:lastPrinted>
  <dcterms:created xsi:type="dcterms:W3CDTF">2022-03-06T18:50:00Z</dcterms:created>
  <dcterms:modified xsi:type="dcterms:W3CDTF">2022-03-06T21:08:00Z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id="INCls3tm"/&gt;&lt;style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