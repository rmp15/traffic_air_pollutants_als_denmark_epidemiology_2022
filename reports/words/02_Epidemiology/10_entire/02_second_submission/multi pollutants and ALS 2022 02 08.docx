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3D70E5A0"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[CrI]</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7777777"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r>
        <w:rPr>
          <w:bCs/>
        </w:rPr>
        <w:t>CrI</w:t>
      </w:r>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6B837BB5" w:rsidR="00FA7035" w:rsidRPr="003A1749" w:rsidRDefault="00F255A6" w:rsidP="003A1749">
      <w:pPr>
        <w:rPr>
          <w:b/>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AB3B45" w:rsidRPr="00BE40FA">
        <w:rPr>
          <w:color w:val="000000" w:themeColor="text1"/>
        </w:rPr>
        <w:t>.</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as well as </w:t>
      </w:r>
      <w:r w:rsidR="0056613D">
        <w:rPr>
          <w:color w:val="000000" w:themeColor="text1"/>
        </w:rPr>
        <w:t xml:space="preserve">fine </w:t>
      </w:r>
      <w:r w:rsidR="00A84BA6">
        <w:rPr>
          <w:color w:val="000000" w:themeColor="text1"/>
        </w:rPr>
        <w:t>particles</w:t>
      </w:r>
      <w:r w:rsidR="003A7CAB">
        <w:rPr>
          <w:color w:val="000000" w:themeColor="text1"/>
        </w:rPr>
        <w:t xml:space="preserve"> </w:t>
      </w:r>
      <w:r w:rsidR="0056613D">
        <w:rPr>
          <w:color w:val="000000" w:themeColor="text1"/>
        </w:rPr>
        <w:t>(</w:t>
      </w:r>
      <w:r w:rsidR="003A7CAB">
        <w:rPr>
          <w:color w:val="000000" w:themeColor="text1"/>
        </w:rPr>
        <w:t>PM</w:t>
      </w:r>
      <w:r w:rsidR="003A7CAB" w:rsidRPr="003A7CAB">
        <w:rPr>
          <w:color w:val="000000" w:themeColor="text1"/>
          <w:vertAlign w:val="subscript"/>
        </w:rPr>
        <w:t>2.5</w:t>
      </w:r>
      <w:r w:rsidR="0056613D">
        <w:rPr>
          <w:color w:val="000000" w:themeColor="text1"/>
        </w:rPr>
        <w:t>)</w:t>
      </w:r>
      <w:r w:rsidR="00F00440">
        <w:rPr>
          <w:color w:val="000000" w:themeColor="text1"/>
        </w:rPr>
        <w:t xml:space="preserve"> </w:t>
      </w:r>
      <w:r w:rsidR="003A7CAB">
        <w:rPr>
          <w:color w:val="000000" w:themeColor="text1"/>
        </w:rPr>
        <w:t>and ozone (O</w:t>
      </w:r>
      <w:r w:rsidR="003A7CAB" w:rsidRPr="003A7CAB">
        <w:rPr>
          <w:color w:val="000000" w:themeColor="text1"/>
          <w:vertAlign w:val="subscript"/>
        </w:rPr>
        <w:t>3</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8FEB9C2"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0" w:author="Parks, Robbie M" w:date="2022-02-03T12:29:00Z">
        <w:r w:rsidR="00C37420">
          <w:rPr>
            <w:bCs/>
            <w:color w:val="000000" w:themeColor="text1"/>
          </w:rPr>
          <w:t xml:space="preserve"> </w:t>
        </w:r>
        <w:commentRangeStart w:id="1"/>
        <w:r w:rsidR="00C37420">
          <w:rPr>
            <w:bCs/>
            <w:color w:val="000000" w:themeColor="text1"/>
          </w:rPr>
          <w:t>because</w:t>
        </w:r>
      </w:ins>
      <w:ins w:id="2" w:author="Parks, Robbie M" w:date="2022-02-08T16:02:00Z">
        <w:r w:rsidR="00B2436B">
          <w:rPr>
            <w:bCs/>
            <w:color w:val="000000" w:themeColor="text1"/>
          </w:rPr>
          <w:t xml:space="preserve"> (i)</w:t>
        </w:r>
      </w:ins>
      <w:ins w:id="3" w:author="Parks, Robbie M" w:date="2022-02-03T12:29:00Z">
        <w:r w:rsidR="00C37420">
          <w:rPr>
            <w:bCs/>
            <w:color w:val="000000" w:themeColor="text1"/>
          </w:rPr>
          <w:t xml:space="preserve"> </w:t>
        </w:r>
      </w:ins>
      <w:ins w:id="4" w:author="Parks, Robbie M" w:date="2022-02-08T15:56:00Z">
        <w:r w:rsidR="00141EEE">
          <w:rPr>
            <w:bCs/>
            <w:color w:val="000000" w:themeColor="text1"/>
          </w:rPr>
          <w:t xml:space="preserve">juvenile ALS cases </w:t>
        </w:r>
      </w:ins>
      <w:ins w:id="5" w:author="Parks, Robbie M" w:date="2022-02-08T15:58:00Z">
        <w:r w:rsidR="00B015EB">
          <w:rPr>
            <w:bCs/>
            <w:color w:val="000000" w:themeColor="text1"/>
          </w:rPr>
          <w:t>have been</w:t>
        </w:r>
      </w:ins>
      <w:ins w:id="6" w:author="Parks, Robbie M" w:date="2022-02-08T15:56:00Z">
        <w:r w:rsidR="00141EEE">
          <w:rPr>
            <w:bCs/>
            <w:color w:val="000000" w:themeColor="text1"/>
          </w:rPr>
          <w:t xml:space="preserve"> explained </w:t>
        </w:r>
      </w:ins>
      <w:ins w:id="7"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8"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9" w:author="Parks, Robbie M" w:date="2022-02-08T16:02:00Z">
        <w:r w:rsidR="00B2436B">
          <w:rPr>
            <w:bCs/>
            <w:color w:val="000000" w:themeColor="text1"/>
          </w:rPr>
          <w:t>,</w:t>
        </w:r>
      </w:ins>
      <w:r w:rsidR="00C5214A">
        <w:rPr>
          <w:bCs/>
          <w:color w:val="000000" w:themeColor="text1"/>
        </w:rPr>
        <w:fldChar w:fldCharType="begin"/>
      </w:r>
      <w:r w:rsidR="00C5214A">
        <w:rPr>
          <w:bCs/>
          <w:color w:val="000000" w:themeColor="text1"/>
        </w:rPr>
        <w:instrText xml:space="preserve"> ADDIN ZOTERO_ITEM CSL_CITATION {"citationID":"uu62aUTX","properties":{"formattedCitation":"\\super 46\\nosupersub{}","plainCitation":"46","noteIndex":0},"citationItems":[{"id":1243,"uris":["http://zotero.org/users/6925055/items/CX642DW4"],"uri":["http://zotero.org/users/6925055/items/CX642DW4"],"itemData":{"id":1243,"type":"article-journal","container-title":"Journal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C5214A" w:rsidRPr="00C5214A">
        <w:rPr>
          <w:color w:val="000000"/>
          <w:vertAlign w:val="superscript"/>
        </w:rPr>
        <w:t>46</w:t>
      </w:r>
      <w:r w:rsidR="00C5214A">
        <w:rPr>
          <w:bCs/>
          <w:color w:val="000000" w:themeColor="text1"/>
        </w:rPr>
        <w:fldChar w:fldCharType="end"/>
      </w:r>
      <w:ins w:id="10" w:author="Parks, Robbie M" w:date="2022-02-08T16:02:00Z">
        <w:r w:rsidR="00B2436B">
          <w:rPr>
            <w:bCs/>
            <w:color w:val="000000" w:themeColor="text1"/>
          </w:rPr>
          <w:t xml:space="preserve"> and (ii) c</w:t>
        </w:r>
      </w:ins>
      <w:ins w:id="11" w:author="Parks, Robbie M" w:date="2022-02-03T13:07:00Z">
        <w:r w:rsidR="0074590C">
          <w:rPr>
            <w:bCs/>
            <w:color w:val="000000" w:themeColor="text1"/>
          </w:rPr>
          <w:t>ases younger than 20 years old were at a greater chance of misclassification</w:t>
        </w:r>
      </w:ins>
      <w:ins w:id="12" w:author="Parks, Robbie M" w:date="2022-02-08T15:54:00Z">
        <w:r w:rsidR="00611A99">
          <w:rPr>
            <w:bCs/>
            <w:color w:val="000000" w:themeColor="text1"/>
          </w:rPr>
          <w:t xml:space="preserve">, </w:t>
        </w:r>
      </w:ins>
      <w:ins w:id="13" w:author="Parks, Robbie M" w:date="2022-02-08T16:02:00Z">
        <w:r w:rsidR="00B2436B">
          <w:rPr>
            <w:bCs/>
            <w:color w:val="000000" w:themeColor="text1"/>
          </w:rPr>
          <w:t>since AL</w:t>
        </w:r>
      </w:ins>
      <w:ins w:id="14" w:author="Parks, Robbie M" w:date="2022-02-08T16:03:00Z">
        <w:r w:rsidR="00C778F2">
          <w:rPr>
            <w:bCs/>
            <w:color w:val="000000" w:themeColor="text1"/>
          </w:rPr>
          <w:t xml:space="preserve">S has been </w:t>
        </w:r>
      </w:ins>
      <w:ins w:id="15" w:author="Parks, Robbie M" w:date="2022-02-08T16:02:00Z">
        <w:r w:rsidR="00C778F2">
          <w:rPr>
            <w:bCs/>
            <w:color w:val="000000" w:themeColor="text1"/>
          </w:rPr>
          <w:t>predominantly</w:t>
        </w:r>
      </w:ins>
      <w:ins w:id="16" w:author="Parks, Robbie M" w:date="2022-02-08T16:03:00Z">
        <w:r w:rsidR="00C778F2">
          <w:rPr>
            <w:bCs/>
            <w:color w:val="000000" w:themeColor="text1"/>
          </w:rPr>
          <w:t xml:space="preserve"> diagnosed </w:t>
        </w:r>
        <w:r w:rsidR="00830C5A">
          <w:rPr>
            <w:bCs/>
            <w:color w:val="000000" w:themeColor="text1"/>
          </w:rPr>
          <w:t>in older adults</w:t>
        </w:r>
      </w:ins>
      <w:ins w:id="17" w:author="Parks, Robbie M" w:date="2022-02-08T16:09:00Z">
        <w:r w:rsidR="00590158">
          <w:rPr>
            <w:bCs/>
            <w:color w:val="000000" w:themeColor="text1"/>
          </w:rPr>
          <w:t xml:space="preserve"> in Denmark</w:t>
        </w:r>
      </w:ins>
      <w:r w:rsidR="00832AED" w:rsidRPr="00BE40FA">
        <w:rPr>
          <w:bCs/>
          <w:color w:val="000000" w:themeColor="text1"/>
        </w:rPr>
        <w:t>.</w:t>
      </w:r>
      <w:r w:rsidR="000214F0">
        <w:rPr>
          <w:bCs/>
          <w:color w:val="000000" w:themeColor="text1"/>
        </w:rPr>
        <w:fldChar w:fldCharType="begin"/>
      </w:r>
      <w:r w:rsidR="000214F0">
        <w:rPr>
          <w:bCs/>
          <w:color w:val="000000" w:themeColor="text1"/>
        </w:rPr>
        <w:instrText xml:space="preserve"> ADDIN ZOTERO_ITEM CSL_CITATION {"citationID":"EfjxxYgl","properties":{"formattedCitation":"\\super 47\\nosupersub{}","plainCitation":"47","noteIndex":0},"citationItems":[{"id":1244,"uris":["http://zotero.org/users/6925055/items/ZUFV8X6D"],"uri":["http://zotero.org/users/6925055/items/ZUFV8X6D"],"itemData":{"id":1244,"type":"article-journal","container-title":"Neurology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0214F0">
        <w:rPr>
          <w:bCs/>
          <w:color w:val="000000" w:themeColor="text1"/>
        </w:rPr>
        <w:fldChar w:fldCharType="separate"/>
      </w:r>
      <w:r w:rsidR="000214F0" w:rsidRPr="000214F0">
        <w:rPr>
          <w:color w:val="000000"/>
          <w:vertAlign w:val="superscript"/>
        </w:rPr>
        <w:t>47</w:t>
      </w:r>
      <w:r w:rsidR="000214F0">
        <w:rPr>
          <w:bCs/>
          <w:color w:val="000000" w:themeColor="text1"/>
        </w:rPr>
        <w:fldChar w:fldCharType="end"/>
      </w:r>
      <w:r w:rsidR="00A11685" w:rsidRPr="00BE40FA">
        <w:rPr>
          <w:bCs/>
          <w:color w:val="000000" w:themeColor="text1"/>
        </w:rPr>
        <w:t xml:space="preserve"> </w:t>
      </w:r>
      <w:commentRangeEnd w:id="1"/>
      <w:r w:rsidR="004C6D14">
        <w:rPr>
          <w:rStyle w:val="CommentReference"/>
          <w:rFonts w:asciiTheme="minorHAnsi" w:eastAsiaTheme="minorHAnsi" w:hAnsiTheme="minorHAnsi" w:cstheme="minorBidi"/>
          <w:lang w:val="en-GB"/>
        </w:rPr>
        <w:commentReference w:id="1"/>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52E943A3"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18" w:author="Parks, Robbie M" w:date="2022-02-03T13:33:00Z">
        <w:r w:rsidRPr="00BE40FA" w:rsidDel="00437C7B">
          <w:rPr>
            <w:bCs/>
            <w:color w:val="000000" w:themeColor="text1"/>
          </w:rPr>
          <w:delText>prior to</w:delText>
        </w:r>
      </w:del>
      <w:ins w:id="19"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4A8F94CF"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0214F0">
        <w:rPr>
          <w:bCs/>
          <w:color w:val="000000" w:themeColor="text1"/>
        </w:rPr>
        <w:instrText xml:space="preserve"> ADDIN ZOTERO_ITEM CSL_CITATION {"citationID":"IlWHg8xF","properties":{"formattedCitation":"\\super 50\\nosupersub{}","plainCitation":"50","noteIndex":0},"citationItems":[{"id":1179,"uris":["http://zotero.org/users/6925055/items/ET38ZT67"],"uri":["http://zotero.org/users/6925055/items/ET38ZT67"],"itemData":{"id":1179,"type":"article-journal","container-title":"Atmospheric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0214F0" w:rsidRPr="000214F0">
        <w:rPr>
          <w:color w:val="000000"/>
          <w:vertAlign w:val="superscript"/>
        </w:rPr>
        <w:t>50</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 xml:space="preserve">with full space and time coverage over our study period, described in </w:t>
      </w:r>
      <w:r w:rsidR="0012534F" w:rsidRPr="00BE40FA">
        <w:rPr>
          <w:bCs/>
          <w:color w:val="000000" w:themeColor="text1"/>
        </w:rPr>
        <w:lastRenderedPageBreak/>
        <w:t>detail elsewhere</w:t>
      </w:r>
      <w:r w:rsidR="007B05F7" w:rsidRPr="00BE40FA">
        <w:rPr>
          <w:bCs/>
          <w:color w:val="000000" w:themeColor="text1"/>
        </w:rPr>
        <w:t>.</w:t>
      </w:r>
      <w:r w:rsidR="000573A6" w:rsidRPr="00BE40FA">
        <w:rPr>
          <w:bCs/>
          <w:color w:val="000000" w:themeColor="text1"/>
        </w:rPr>
        <w:fldChar w:fldCharType="begin"/>
      </w:r>
      <w:r w:rsidR="000214F0">
        <w:rPr>
          <w:bCs/>
          <w:color w:val="000000" w:themeColor="text1"/>
        </w:rPr>
        <w:instrText xml:space="preserve"> ADDIN ZOTERO_ITEM CSL_CITATION {"citationID":"V3mZUeCo","properties":{"formattedCitation":"\\super 51\\uc0\\u8211{}54\\nosupersub{}","plainCitation":"51–54","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0214F0" w:rsidRPr="000214F0">
        <w:rPr>
          <w:color w:val="000000"/>
          <w:vertAlign w:val="superscript"/>
        </w:rPr>
        <w:t>51–54</w:t>
      </w:r>
      <w:r w:rsidR="000573A6" w:rsidRPr="00BE40FA">
        <w:rPr>
          <w:bCs/>
          <w:color w:val="000000" w:themeColor="text1"/>
        </w:rPr>
        <w:fldChar w:fldCharType="end"/>
      </w:r>
      <w:r w:rsidR="007B05F7" w:rsidRPr="00BE40FA">
        <w:rPr>
          <w:bCs/>
          <w:color w:val="000000" w:themeColor="text1"/>
        </w:rPr>
        <w:t xml:space="preserve"> </w:t>
      </w:r>
      <w:commentRangeStart w:id="20"/>
      <w:ins w:id="21" w:author="Parks, Robbie M" w:date="2022-02-03T12:31:00Z">
        <w:r w:rsidR="00AC1769">
          <w:rPr>
            <w:bCs/>
            <w:color w:val="000000" w:themeColor="text1"/>
          </w:rPr>
          <w:t xml:space="preserve">In brief, </w:t>
        </w:r>
        <w:commentRangeEnd w:id="20"/>
        <w:r w:rsidR="00CE1DB1">
          <w:rPr>
            <w:rStyle w:val="CommentReference"/>
            <w:rFonts w:asciiTheme="minorHAnsi" w:eastAsiaTheme="minorHAnsi" w:hAnsiTheme="minorHAnsi" w:cstheme="minorBidi"/>
            <w:lang w:val="en-GB"/>
          </w:rPr>
          <w:commentReference w:id="20"/>
        </w:r>
      </w:ins>
      <w:ins w:id="22" w:author="Parks, Robbie M" w:date="2022-02-08T15:43:00Z">
        <w:r w:rsidR="005741C7" w:rsidRPr="005741C7">
          <w:rPr>
            <w:bCs/>
            <w:color w:val="000000" w:themeColor="text1"/>
          </w:rPr>
          <w:t xml:space="preserve"> </w:t>
        </w:r>
        <w:r w:rsidR="005741C7">
          <w:rPr>
            <w:bCs/>
            <w:color w:val="000000" w:themeColor="text1"/>
          </w:rPr>
          <w:t>DEHM-UBM-AirGIS is a human exposure modelling system for traffic pollution</w:t>
        </w:r>
        <w:r w:rsidR="005B0A83">
          <w:rPr>
            <w:bCs/>
            <w:color w:val="000000" w:themeColor="text1"/>
          </w:rPr>
          <w:t>, developed for application in Danish air pollution epidemiological studies</w:t>
        </w:r>
      </w:ins>
      <w:ins w:id="23" w:author="Parks, Robbie M" w:date="2022-02-03T12:31:00Z">
        <w:r w:rsidR="00AC1769">
          <w:rPr>
            <w:bCs/>
            <w:color w:val="000000" w:themeColor="text1"/>
          </w:rPr>
          <w:t>.</w:t>
        </w:r>
      </w:ins>
      <w:ins w:id="24" w:author="Parks, Robbie M" w:date="2022-02-08T15:44:00Z">
        <w:r w:rsidR="00CD4BBE">
          <w:rPr>
            <w:bCs/>
            <w:color w:val="000000" w:themeColor="text1"/>
          </w:rPr>
          <w:t xml:space="preserve"> </w:t>
        </w:r>
      </w:ins>
      <w:ins w:id="25"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26" w:author="Parks, Robbie M" w:date="2022-02-08T15:47:00Z">
        <w:r w:rsidR="006943C2">
          <w:rPr>
            <w:bCs/>
            <w:color w:val="000000" w:themeColor="text1"/>
          </w:rPr>
          <w:t>es in an automatic and effective way.</w:t>
        </w:r>
      </w:ins>
      <w:ins w:id="27"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214F0">
        <w:rPr>
          <w:bCs/>
          <w:color w:val="000000" w:themeColor="text1"/>
        </w:rPr>
        <w:instrText xml:space="preserve"> ADDIN ZOTERO_ITEM CSL_CITATION {"citationID":"Liqz6nw7","properties":{"formattedCitation":"\\super 17,55\\uc0\\u8211{}57\\nosupersub{}","plainCitation":"17,55–57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214F0" w:rsidRPr="000214F0">
        <w:rPr>
          <w:color w:val="000000"/>
          <w:vertAlign w:val="superscript"/>
        </w:rPr>
        <w:t>17,55–57</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0214F0">
        <w:rPr>
          <w:bCs/>
          <w:color w:val="000000" w:themeColor="text1"/>
        </w:rPr>
        <w:instrText xml:space="preserve"> ADDIN ZOTERO_ITEM CSL_CITATION {"citationID":"KMi8NyQa","properties":{"formattedCitation":"\\super 51,54\\nosupersub{}","plainCitation":"51,54","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0214F0" w:rsidRPr="000214F0">
        <w:rPr>
          <w:color w:val="000000"/>
          <w:vertAlign w:val="superscript"/>
        </w:rPr>
        <w:t>51,54</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0214F0">
        <w:rPr>
          <w:bCs/>
          <w:color w:val="000000" w:themeColor="text1"/>
        </w:rPr>
        <w:instrText xml:space="preserve"> ADDIN ZOTERO_ITEM CSL_CITATION {"citationID":"slTWVnkE","properties":{"formattedCitation":"\\super 58\\nosupersub{}","plainCitation":"58","noteIndex":0},"citationItems":[{"id":1193,"uris":["http://zotero.org/users/6925055/items/RST7MJ5D"],"uri":["http://zotero.org/users/6925055/items/RST7MJ5D"],"itemData":{"id":1193,"type":"article-journal","container-title":"New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0214F0" w:rsidRPr="000214F0">
        <w:rPr>
          <w:color w:val="000000"/>
          <w:vertAlign w:val="superscript"/>
        </w:rPr>
        <w:t>58</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76409D87"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t>
      </w:r>
      <w:commentRangeStart w:id="28"/>
      <w:r w:rsidR="008D2343" w:rsidRPr="00BE40FA">
        <w:rPr>
          <w:bCs/>
          <w:color w:val="000000" w:themeColor="text1"/>
        </w:rPr>
        <w:t xml:space="preserve">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commentRangeEnd w:id="28"/>
      <w:r w:rsidR="00E26469">
        <w:rPr>
          <w:rStyle w:val="CommentReference"/>
          <w:rFonts w:asciiTheme="minorHAnsi" w:eastAsiaTheme="minorHAnsi" w:hAnsiTheme="minorHAnsi" w:cstheme="minorBidi"/>
          <w:lang w:val="en-GB"/>
        </w:rPr>
        <w:commentReference w:id="28"/>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0214F0">
        <w:rPr>
          <w:bCs/>
          <w:color w:val="000000" w:themeColor="text1"/>
        </w:rPr>
        <w:instrText xml:space="preserve"> ADDIN ZOTERO_ITEM CSL_CITATION {"citationID":"E2fWH0n3","properties":{"formattedCitation":"\\super 59\\nosupersub{}","plainCitation":"59","noteIndex":0},"citationItems":[{"id":1124,"uris":["http://zotero.org/users/6925055/items/2NJYSJCZ"],"uri":["http://zotero.org/users/6925055/items/2NJYSJCZ"],"itemData":{"id":1124,"type":"article-journal","abstract":"Objectives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214F0" w:rsidRPr="000214F0">
        <w:rPr>
          <w:color w:val="000000"/>
          <w:vertAlign w:val="superscript"/>
        </w:rPr>
        <w:t>59</w:t>
      </w:r>
      <w:r w:rsidR="009A10B0" w:rsidRPr="00BE40FA">
        <w:rPr>
          <w:bCs/>
          <w:color w:val="000000" w:themeColor="text1"/>
        </w:rPr>
        <w:fldChar w:fldCharType="end"/>
      </w:r>
      <w:r w:rsidR="00154EEB" w:rsidRPr="00BE40FA">
        <w:rPr>
          <w:bCs/>
          <w:color w:val="000000" w:themeColor="text1"/>
        </w:rPr>
        <w:t xml:space="preserve"> </w:t>
      </w:r>
      <w:ins w:id="29" w:author="Parks, Robbie M" w:date="2022-02-03T13:11:00Z">
        <w:r w:rsidR="00C8027A">
          <w:rPr>
            <w:bCs/>
            <w:color w:val="000000" w:themeColor="text1"/>
          </w:rPr>
          <w:t>Spe</w:t>
        </w:r>
      </w:ins>
      <w:ins w:id="30" w:author="Parks, Robbie M" w:date="2022-02-03T13:12:00Z">
        <w:r w:rsidR="00C8027A">
          <w:rPr>
            <w:bCs/>
            <w:color w:val="000000" w:themeColor="text1"/>
          </w:rPr>
          <w:t>cifically, e</w:t>
        </w:r>
      </w:ins>
      <w:ins w:id="31" w:author="Parks, Robbie M" w:date="2022-02-03T13:10:00Z">
        <w:r w:rsidR="004C0C65">
          <w:rPr>
            <w:bCs/>
            <w:color w:val="000000" w:themeColor="text1"/>
          </w:rPr>
          <w:t xml:space="preserve">ach </w:t>
        </w:r>
      </w:ins>
      <w:ins w:id="32" w:author="Parks, Robbie M" w:date="2022-02-03T13:11:00Z">
        <w:r w:rsidR="00872742">
          <w:rPr>
            <w:bCs/>
            <w:color w:val="000000" w:themeColor="text1"/>
          </w:rPr>
          <w:t xml:space="preserve">case or control </w:t>
        </w:r>
      </w:ins>
      <w:ins w:id="33" w:author="Parks, Robbie M" w:date="2022-02-03T13:10:00Z">
        <w:r w:rsidR="004C0C65">
          <w:rPr>
            <w:bCs/>
            <w:color w:val="000000" w:themeColor="text1"/>
          </w:rPr>
          <w:t xml:space="preserve">average </w:t>
        </w:r>
      </w:ins>
      <w:ins w:id="34" w:author="Parks, Robbie M" w:date="2022-02-03T13:12:00Z">
        <w:r w:rsidR="00DB2ADA">
          <w:rPr>
            <w:bCs/>
            <w:color w:val="000000" w:themeColor="text1"/>
          </w:rPr>
          <w:t xml:space="preserve">value </w:t>
        </w:r>
      </w:ins>
      <w:ins w:id="35" w:author="Parks, Robbie M" w:date="2022-02-03T13:10:00Z">
        <w:r w:rsidR="004C0C65">
          <w:rPr>
            <w:bCs/>
            <w:color w:val="000000" w:themeColor="text1"/>
          </w:rPr>
          <w:t>(1-, 5- or 1</w:t>
        </w:r>
      </w:ins>
      <w:ins w:id="36" w:author="Parks, Robbie M" w:date="2022-02-08T15:48:00Z">
        <w:r w:rsidR="001E7EC5">
          <w:rPr>
            <w:bCs/>
            <w:color w:val="000000" w:themeColor="text1"/>
          </w:rPr>
          <w:t>0</w:t>
        </w:r>
      </w:ins>
      <w:ins w:id="37" w:author="Parks, Robbie M" w:date="2022-02-03T13:10:00Z">
        <w:r w:rsidR="004C0C65">
          <w:rPr>
            <w:bCs/>
            <w:color w:val="000000" w:themeColor="text1"/>
          </w:rPr>
          <w:t>-year) was calculated</w:t>
        </w:r>
      </w:ins>
      <w:ins w:id="38" w:author="Parks, Robbie M" w:date="2022-02-03T13:14:00Z">
        <w:r w:rsidR="003B65E3">
          <w:rPr>
            <w:bCs/>
            <w:color w:val="000000" w:themeColor="text1"/>
          </w:rPr>
          <w:t xml:space="preserve"> as the mean of</w:t>
        </w:r>
      </w:ins>
      <w:ins w:id="39" w:author="Parks, Robbie M" w:date="2022-02-03T13:17:00Z">
        <w:r w:rsidR="0096690E">
          <w:rPr>
            <w:bCs/>
            <w:color w:val="000000" w:themeColor="text1"/>
          </w:rPr>
          <w:t xml:space="preserve"> all</w:t>
        </w:r>
      </w:ins>
      <w:ins w:id="40" w:author="Parks, Robbie M" w:date="2022-02-03T13:14:00Z">
        <w:r w:rsidR="003B65E3">
          <w:rPr>
            <w:bCs/>
            <w:color w:val="000000" w:themeColor="text1"/>
          </w:rPr>
          <w:t xml:space="preserve"> c</w:t>
        </w:r>
      </w:ins>
      <w:ins w:id="41" w:author="Parks, Robbie M" w:date="2022-02-03T13:13:00Z">
        <w:r w:rsidR="00061464">
          <w:rPr>
            <w:bCs/>
            <w:color w:val="000000" w:themeColor="text1"/>
          </w:rPr>
          <w:t xml:space="preserve">oncentrations </w:t>
        </w:r>
      </w:ins>
      <w:ins w:id="42" w:author="Parks, Robbie M" w:date="2022-02-03T13:10:00Z">
        <w:r w:rsidR="00776E79">
          <w:rPr>
            <w:bCs/>
            <w:color w:val="000000" w:themeColor="text1"/>
          </w:rPr>
          <w:t xml:space="preserve">recorded across time </w:t>
        </w:r>
      </w:ins>
      <w:ins w:id="43" w:author="Parks, Robbie M" w:date="2022-02-03T13:14:00Z">
        <w:r w:rsidR="009B2ACE">
          <w:rPr>
            <w:bCs/>
            <w:color w:val="000000" w:themeColor="text1"/>
          </w:rPr>
          <w:t>at the</w:t>
        </w:r>
      </w:ins>
      <w:ins w:id="44" w:author="Parks, Robbie M" w:date="2022-02-03T13:13:00Z">
        <w:r w:rsidR="00061464">
          <w:rPr>
            <w:bCs/>
            <w:color w:val="000000" w:themeColor="text1"/>
          </w:rPr>
          <w:t xml:space="preserve"> </w:t>
        </w:r>
      </w:ins>
      <w:ins w:id="45"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46" w:author="Parks, Robbie M" w:date="2022-02-03T13:13:00Z">
        <w:r w:rsidR="00061464">
          <w:rPr>
            <w:bCs/>
            <w:color w:val="000000" w:themeColor="text1"/>
          </w:rPr>
          <w:t xml:space="preserve"> </w:t>
        </w:r>
      </w:ins>
      <w:ins w:id="47" w:author="Parks, Robbie M" w:date="2022-02-03T13:10:00Z">
        <w:r w:rsidR="00776E79">
          <w:rPr>
            <w:bCs/>
            <w:color w:val="000000" w:themeColor="text1"/>
          </w:rPr>
          <w:t xml:space="preserve">within </w:t>
        </w:r>
      </w:ins>
      <w:ins w:id="48" w:author="Parks, Robbie M" w:date="2022-02-03T13:12:00Z">
        <w:r w:rsidR="009423B5">
          <w:rPr>
            <w:bCs/>
            <w:color w:val="000000" w:themeColor="text1"/>
          </w:rPr>
          <w:t xml:space="preserve">each </w:t>
        </w:r>
      </w:ins>
      <w:ins w:id="49" w:author="Parks, Robbie M" w:date="2022-02-03T13:10:00Z">
        <w:r w:rsidR="00776E79">
          <w:rPr>
            <w:bCs/>
            <w:color w:val="000000" w:themeColor="text1"/>
          </w:rPr>
          <w:t>time window</w:t>
        </w:r>
      </w:ins>
      <w:ins w:id="50" w:author="Parks, Robbie M" w:date="2022-02-08T15:48:00Z">
        <w:r w:rsidR="001E59BE">
          <w:rPr>
            <w:bCs/>
            <w:color w:val="000000" w:themeColor="text1"/>
          </w:rPr>
          <w:t>.</w:t>
        </w:r>
      </w:ins>
      <w:ins w:id="51"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019A01CE" w:rsidR="00287B11" w:rsidRPr="00BE40FA" w:rsidRDefault="00D73193" w:rsidP="003D3846">
      <w:pPr>
        <w:rPr>
          <w:bCs/>
          <w:color w:val="000000" w:themeColor="text1"/>
        </w:rPr>
      </w:pPr>
      <w:commentRangeStart w:id="52"/>
      <w:commentRangeStart w:id="53"/>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commentRangeEnd w:id="52"/>
      <w:r w:rsidR="00275019">
        <w:rPr>
          <w:rStyle w:val="CommentReference"/>
          <w:rFonts w:asciiTheme="minorHAnsi" w:eastAsiaTheme="minorHAnsi" w:hAnsiTheme="minorHAnsi" w:cstheme="minorBidi"/>
          <w:lang w:val="en-GB"/>
        </w:rPr>
        <w:commentReference w:id="52"/>
      </w:r>
      <w:commentRangeEnd w:id="53"/>
      <w:r w:rsidR="005B549B">
        <w:rPr>
          <w:rStyle w:val="CommentReference"/>
          <w:rFonts w:asciiTheme="minorHAnsi" w:eastAsiaTheme="minorHAnsi" w:hAnsiTheme="minorHAnsi" w:cstheme="minorBidi"/>
          <w:lang w:val="en-GB"/>
        </w:rPr>
        <w:commentReference w:id="53"/>
      </w:r>
      <w:ins w:id="54" w:author="Parks, Robbie M" w:date="2022-02-08T16:18:00Z">
        <w:r w:rsidR="00662A4B">
          <w:rPr>
            <w:bCs/>
            <w:color w:val="000000" w:themeColor="text1"/>
          </w:rPr>
          <w:t>, i</w:t>
        </w:r>
      </w:ins>
      <w:ins w:id="55" w:author="Parks, Robbie M" w:date="2022-02-08T16:19:00Z">
        <w:r w:rsidR="00662A4B">
          <w:rPr>
            <w:bCs/>
            <w:color w:val="000000" w:themeColor="text1"/>
          </w:rPr>
          <w:t xml:space="preserve">ncluding socioeconomic status (SES), civil status, </w:t>
        </w:r>
      </w:ins>
      <w:ins w:id="56" w:author="Parks, Robbie M" w:date="2022-02-08T16:20:00Z">
        <w:r w:rsidR="00492AF6">
          <w:rPr>
            <w:bCs/>
            <w:color w:val="000000" w:themeColor="text1"/>
          </w:rPr>
          <w:t>last report</w:t>
        </w:r>
      </w:ins>
      <w:ins w:id="57" w:author="Parks, Robbie M" w:date="2022-02-08T16:24:00Z">
        <w:r w:rsidR="00C13006">
          <w:rPr>
            <w:bCs/>
            <w:color w:val="000000" w:themeColor="text1"/>
          </w:rPr>
          <w:t>ed</w:t>
        </w:r>
      </w:ins>
      <w:ins w:id="58" w:author="Parks, Robbie M" w:date="2022-02-08T16:20:00Z">
        <w:r w:rsidR="00492AF6">
          <w:rPr>
            <w:bCs/>
            <w:color w:val="000000" w:themeColor="text1"/>
          </w:rPr>
          <w:t xml:space="preserve"> place of residence</w:t>
        </w:r>
      </w:ins>
      <w:ins w:id="59" w:author="Parks, Robbie M" w:date="2022-02-08T16:24:00Z">
        <w:r w:rsidR="00C13006">
          <w:rPr>
            <w:bCs/>
            <w:color w:val="000000" w:themeColor="text1"/>
          </w:rPr>
          <w:t>,</w:t>
        </w:r>
      </w:ins>
      <w:ins w:id="60"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61"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62"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have shown as having an association with ALS diagnosis in Denmark,</w:t>
      </w:r>
      <w:r w:rsidR="000C4F9C">
        <w:rPr>
          <w:bCs/>
          <w:color w:val="000000" w:themeColor="text1"/>
        </w:rPr>
        <w:fldChar w:fldCharType="begin"/>
      </w:r>
      <w:r w:rsidR="000214F0">
        <w:rPr>
          <w:bCs/>
          <w:color w:val="000000" w:themeColor="text1"/>
        </w:rPr>
        <w:instrText xml:space="preserve"> ADDIN ZOTERO_ITEM CSL_CITATION {"citationID":"0eulvPwB","properties":{"formattedCitation":"\\super 60\\nosupersub{}","plainCitation":"60","noteIndex":0},"citationItems":[{"id":1147,"uris":["http://zotero.org/users/6925055/items/2NGLH58G"],"uri":["http://zotero.org/users/6925055/items/2NGLH58G"],"itemData":{"id":1147,"type":"article-journal","abstract":"Objectives\nSeveral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0214F0" w:rsidRPr="000214F0">
        <w:rPr>
          <w:color w:val="000000"/>
          <w:vertAlign w:val="superscript"/>
        </w:rPr>
        <w:t>60</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C36334C"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0214F0">
        <w:rPr>
          <w:color w:val="000000" w:themeColor="text1"/>
        </w:rPr>
        <w:instrText xml:space="preserve"> ADDIN ZOTERO_ITEM CSL_CITATION {"citationID":"kqgQbve6","properties":{"formattedCitation":"\\super 61,62\\nosupersub{}","plainCitation":"61,62","noteIndex":0},"citationItems":[{"id":1125,"uris":["http://zotero.org/users/6925055/items/HLP5IPBA"],"uri":["http://zotero.org/users/6925055/items/HLP5IPBA"],"itemData":{"id":1125,"type":"book","publisher":"Wolters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214F0" w:rsidRPr="000214F0">
        <w:rPr>
          <w:color w:val="000000"/>
          <w:vertAlign w:val="superscript"/>
        </w:rPr>
        <w:t>61,62</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lastRenderedPageBreak/>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214F0">
        <w:rPr>
          <w:color w:val="000000" w:themeColor="text1"/>
        </w:rPr>
        <w:instrText xml:space="preserve"> ADDIN ZOTERO_ITEM CSL_CITATION {"citationID":"QvLzmqjN","properties":{"formattedCitation":"\\super 61\\nosupersub{}","plainCitation":"61","noteIndex":0},"citationItems":[{"id":1125,"uris":["http://zotero.org/users/6925055/items/HLP5IPBA"],"uri":["http://zotero.org/users/6925055/items/HLP5IPBA"],"itemData":{"id":1125,"type":"book","publisher":"Wolters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214F0" w:rsidRPr="000214F0">
        <w:rPr>
          <w:color w:val="000000"/>
          <w:vertAlign w:val="superscript"/>
        </w:rPr>
        <w:t>61</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0214F0">
        <w:rPr>
          <w:color w:val="000000" w:themeColor="text1"/>
        </w:rPr>
        <w:instrText xml:space="preserve"> ADDIN ZOTERO_ITEM CSL_CITATION {"citationID":"uaLYdCi5","properties":{"formattedCitation":"\\super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214F0" w:rsidRPr="000214F0">
        <w:rPr>
          <w:color w:val="000000"/>
          <w:vertAlign w:val="superscript"/>
        </w:rPr>
        <w:t>62</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214F0">
        <w:rPr>
          <w:color w:val="000000" w:themeColor="text1"/>
        </w:rPr>
        <w:instrText xml:space="preserve"> ADDIN ZOTERO_ITEM CSL_CITATION {"citationID":"O10OmgC0","properties":{"formattedCitation":"\\super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214F0" w:rsidRPr="000214F0">
        <w:rPr>
          <w:color w:val="000000"/>
          <w:vertAlign w:val="superscript"/>
        </w:rPr>
        <w:t>62</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3A5E826A"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 xml:space="preserve">red at their </w:t>
      </w:r>
      <w:r w:rsidR="00B3539D" w:rsidRPr="00BE40FA">
        <w:lastRenderedPageBreak/>
        <w:t>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0214F0">
        <w:rPr>
          <w:iCs/>
        </w:rPr>
        <w:instrText xml:space="preserve"> ADDIN ZOTERO_ITEM CSL_CITATION {"citationID":"xBVeiLoi","properties":{"formattedCitation":"\\super 63\\nosupersub{}","plainCitation":"63","noteIndex":0},"citationItems":[{"id":1166,"uris":["http://zotero.org/users/6925055/items/YDGTBQ7Q"],"uri":["http://zotero.org/users/6925055/items/YDGTBQ7Q"],"itemData":{"id":1166,"type":"article-journal","container-title":"American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0214F0" w:rsidRPr="000214F0">
        <w:rPr>
          <w:vertAlign w:val="superscript"/>
        </w:rPr>
        <w:t>63</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0214F0">
        <w:rPr>
          <w:iCs/>
        </w:rPr>
        <w:instrText xml:space="preserve"> ADDIN ZOTERO_ITEM CSL_CITATION {"citationID":"A10NB0Kj","properties":{"formattedCitation":"\\super 64\\nosupersub{}","plainCitation":"64","noteIndex":0},"citationItems":[{"id":1185,"uris":["http://zotero.org/users/6925055/items/W2RL4NU8"],"uri":["http://zotero.org/users/6925055/items/W2RL4NU8"],"itemData":{"id":1185,"type":"article-journal","container-title":"Atmospheric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0214F0" w:rsidRPr="000214F0">
        <w:rPr>
          <w:vertAlign w:val="superscript"/>
        </w:rPr>
        <w:t>64</w:t>
      </w:r>
      <w:r w:rsidR="00B96CF3">
        <w:rPr>
          <w:iCs/>
        </w:rPr>
        <w:fldChar w:fldCharType="end"/>
      </w:r>
      <w:r w:rsidR="004813EE">
        <w:rPr>
          <w:iCs/>
        </w:rPr>
        <w:t xml:space="preserve"> </w:t>
      </w:r>
      <w:commentRangeStart w:id="63"/>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commentRangeEnd w:id="63"/>
      <w:r w:rsidR="00352F7C">
        <w:rPr>
          <w:rStyle w:val="CommentReference"/>
          <w:rFonts w:asciiTheme="minorHAnsi" w:eastAsiaTheme="minorHAnsi" w:hAnsiTheme="minorHAnsi" w:cstheme="minorBidi"/>
          <w:lang w:val="en-GB"/>
        </w:rPr>
        <w:commentReference w:id="63"/>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584CCD"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FAAE22A"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584CCD"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9149449" w:rsidR="00AD2B7D" w:rsidRPr="00BE40FA" w:rsidRDefault="00607896" w:rsidP="003D3846">
      <w:r>
        <w:lastRenderedPageBreak/>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214F0">
        <w:instrText xml:space="preserve"> ADDIN ZOTERO_ITEM CSL_CITATION {"citationID":"o7wJ5QmD","properties":{"formattedCitation":"\\super 65\\nosupersub{}","plainCitation":"65","noteIndex":0},"citationItems":[{"id":1126,"uris":["http://zotero.org/users/6925055/items/NT93WX48"],"uri":["http://zotero.org/users/6925055/items/NT93WX48"],"itemData":{"id":1126,"type":"article-journal","container-title":"Numerische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214F0" w:rsidRPr="000214F0">
        <w:rPr>
          <w:vertAlign w:val="superscript"/>
        </w:rPr>
        <w:t>65</w:t>
      </w:r>
      <w:r w:rsidR="0004176A" w:rsidRPr="00BE40FA">
        <w:fldChar w:fldCharType="end"/>
      </w:r>
    </w:p>
    <w:p w14:paraId="0B117AE9" w14:textId="77777777" w:rsidR="00837A0A" w:rsidRPr="00BE40FA" w:rsidRDefault="00837A0A" w:rsidP="003D3846">
      <w:pPr>
        <w:rPr>
          <w:iCs/>
        </w:rPr>
      </w:pPr>
    </w:p>
    <w:p w14:paraId="73623AD5" w14:textId="6015DE65" w:rsidR="00080B14" w:rsidRPr="00BE40FA" w:rsidRDefault="00080B14" w:rsidP="003D3846">
      <w:pPr>
        <w:rPr>
          <w:iCs/>
        </w:rPr>
      </w:pPr>
      <w:commentRangeStart w:id="64"/>
      <w:r w:rsidRPr="00BE40FA">
        <w:rPr>
          <w:iCs/>
        </w:rPr>
        <w:t>We used weakly-informative priors so that</w:t>
      </w:r>
      <w:r w:rsidR="00915B18">
        <w:rPr>
          <w:iCs/>
        </w:rPr>
        <w:t xml:space="preserve"> data drove</w:t>
      </w:r>
      <w:r w:rsidRPr="00BE40FA">
        <w:rPr>
          <w:iCs/>
        </w:rPr>
        <w:t xml:space="preserve"> parameter estimation</w:t>
      </w:r>
      <w:commentRangeEnd w:id="64"/>
      <w:r w:rsidR="00AE5E71">
        <w:rPr>
          <w:rStyle w:val="CommentReference"/>
          <w:rFonts w:asciiTheme="minorHAnsi" w:eastAsiaTheme="minorHAnsi" w:hAnsiTheme="minorHAnsi" w:cstheme="minorBidi"/>
          <w:lang w:val="en-GB"/>
        </w:rPr>
        <w:commentReference w:id="64"/>
      </w:r>
      <w:r w:rsidRPr="00BE40FA">
        <w:rPr>
          <w:iCs/>
        </w:rPr>
        <w:t>.</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0214F0">
        <w:instrText xml:space="preserve"> ADDIN ZOTERO_ITEM CSL_CITATION {"citationID":"yQ8Iq6T4","properties":{"formattedCitation":"\\super 66,67\\nosupersub{}","plainCitation":"66,67","noteIndex":0},"citationItems":[{"id":1175,"uris":["http://zotero.org/users/6925055/items/L95YAVBJ"],"uri":["http://zotero.org/users/6925055/items/L95YAVBJ"],"itemData":{"id":1175,"type":"article-journal","container-title":"Bayesian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0214F0" w:rsidRPr="000214F0">
        <w:rPr>
          <w:vertAlign w:val="superscript"/>
        </w:rPr>
        <w:t>66,67</w:t>
      </w:r>
      <w:r w:rsidR="00977DB3">
        <w:fldChar w:fldCharType="end"/>
      </w:r>
      <w:r w:rsidR="00FB787E" w:rsidRPr="00BE40FA">
        <w:t xml:space="preserve"> </w:t>
      </w:r>
      <w:del w:id="65"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214F0">
        <w:instrText xml:space="preserve"> ADDIN ZOTERO_ITEM CSL_CITATION {"citationID":"PIkmmUS2","properties":{"formattedCitation":"\\super 68\\nosupersub{}","plainCitation":"68","noteIndex":0},"citationItems":[{"id":1127,"uris":["http://zotero.org/users/6925055/items/U2F95C2T"],"uri":["http://zotero.org/users/6925055/items/U2F95C2T"],"itemData":{"id":1127,"type":"article-journal","container-title":"Journal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214F0" w:rsidRPr="000214F0">
        <w:rPr>
          <w:vertAlign w:val="superscript"/>
        </w:rPr>
        <w:t>68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2D5AD9C9"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0214F0">
        <w:instrText xml:space="preserve"> ADDIN ZOTERO_ITEM CSL_CITATION {"citationID":"6T0PVtqH","properties":{"formattedCitation":"\\super 69\\nosupersub{}","plainCitation":"69","noteIndex":0},"citationItems":[{"id":1171,"uris":["http://zotero.org/users/6925055/items/TH8ELTQ2"],"uri":["http://zotero.org/users/6925055/items/TH8ELTQ2"],"itemData":{"id":1171,"type":"article-journal","container-title":"Statistical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0214F0" w:rsidRPr="000214F0">
        <w:rPr>
          <w:vertAlign w:val="superscript"/>
        </w:rPr>
        <w:t>69</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3D3846"/>
    <w:p w14:paraId="34858EE5" w14:textId="31E847FF" w:rsidR="000601A4" w:rsidRPr="00BE40FA" w:rsidRDefault="008853C0" w:rsidP="003D3846">
      <w:r w:rsidRPr="00BE40FA">
        <w:rPr>
          <w:color w:val="000000"/>
        </w:rPr>
        <w:lastRenderedPageBreak/>
        <w:t>We conducted statistical analyses using the R Statistical Software, version 4.1.1</w:t>
      </w:r>
      <w:r w:rsidRPr="00BE40FA">
        <w:rPr>
          <w:color w:val="000000"/>
        </w:rPr>
        <w:fldChar w:fldCharType="begin"/>
      </w:r>
      <w:r w:rsidR="000214F0">
        <w:rPr>
          <w:color w:val="000000"/>
        </w:rPr>
        <w:instrText xml:space="preserve"> ADDIN ZOTERO_ITEM CSL_CITATION {"citationID":"HdMkGodZ","properties":{"formattedCitation":"\\super 70\\nosupersub{}","plainCitation":"70","noteIndex":0},"citationItems":[{"id":1031,"uris":["http://zotero.org/users/6925055/items/7HF5ESW8"],"uri":["http://zotero.org/users/6925055/items/7HF5ESW8"],"itemData":{"id":1031,"type":"article-journal","note":"publisher: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0214F0" w:rsidRPr="000214F0">
        <w:rPr>
          <w:color w:val="000000"/>
          <w:vertAlign w:val="superscript"/>
        </w:rPr>
        <w:t>70</w:t>
      </w:r>
      <w:r w:rsidRPr="00BE40FA">
        <w:rPr>
          <w:color w:val="000000"/>
        </w:rPr>
        <w:fldChar w:fldCharType="end"/>
      </w:r>
      <w:r w:rsidRPr="00BE40FA">
        <w:rPr>
          <w:color w:val="000000"/>
        </w:rPr>
        <w:t xml:space="preserve"> and </w:t>
      </w:r>
      <w:r w:rsidRPr="00BE40FA">
        <w:t>R-STAN, version 2.21.2.</w:t>
      </w:r>
      <w:r w:rsidRPr="00BE40FA">
        <w:fldChar w:fldCharType="begin"/>
      </w:r>
      <w:r w:rsidR="000214F0">
        <w:instrText xml:space="preserve"> ADDIN ZOTERO_ITEM CSL_CITATION {"citationID":"Jo2wiTpx","properties":{"formattedCitation":"\\super 62\\nosupersub{}","plainCitation":"62","noteIndex":0},"citationItems":[{"id":777,"uris":["http://zotero.org/users/6925055/items/AG35BX4Z"],"uri":["http://zotero.org/users/6925055/items/AG35BX4Z"],"itemData":{"id":777,"type":"book","abstract":"Now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0214F0" w:rsidRPr="000214F0">
        <w:rPr>
          <w:vertAlign w:val="superscript"/>
        </w:rPr>
        <w:t>62</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2ED7C938"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3D3846">
      <w:pPr>
        <w:rPr>
          <w:bCs/>
          <w:color w:val="000000" w:themeColor="text1"/>
        </w:rPr>
      </w:pPr>
    </w:p>
    <w:p w14:paraId="20D24883" w14:textId="1494541A"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w:t>
      </w:r>
      <w:r w:rsidR="009E2E08" w:rsidRPr="00BE40FA">
        <w:rPr>
          <w:bCs/>
          <w:color w:val="000000" w:themeColor="text1"/>
        </w:rPr>
        <w:lastRenderedPageBreak/>
        <w:t>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0D0B1DCA" w:rsidR="00B82C2B" w:rsidRPr="00E65487" w:rsidRDefault="00816179" w:rsidP="003D3846">
      <w:pPr>
        <w:rPr>
          <w:bCs/>
          <w:color w:val="000000" w:themeColor="text1"/>
          <w:lang w:val="en-GB"/>
        </w:rPr>
      </w:pPr>
      <w:commentRangeStart w:id="66"/>
      <w:r w:rsidRPr="00816179">
        <w:rPr>
          <w:bCs/>
          <w:color w:val="000000" w:themeColor="text1"/>
        </w:rPr>
        <w:t>For 5-year average pollutant concentrations</w:t>
      </w:r>
      <w:commentRangeEnd w:id="66"/>
      <w:r w:rsidR="00377EB3">
        <w:rPr>
          <w:rStyle w:val="CommentReference"/>
          <w:rFonts w:asciiTheme="minorHAnsi" w:eastAsiaTheme="minorHAnsi" w:hAnsiTheme="minorHAnsi" w:cstheme="minorBidi"/>
          <w:lang w:val="en-GB"/>
        </w:rPr>
        <w:commentReference w:id="66"/>
      </w:r>
      <w:r w:rsidRPr="00816179">
        <w:rPr>
          <w:bCs/>
          <w:color w:val="000000" w:themeColor="text1"/>
        </w:rPr>
        <w:t>,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ins w:id="67" w:author="Parks, Robbie M" w:date="2022-02-08T16:37:00Z">
        <w:r w:rsidR="00601F76">
          <w:rPr>
            <w:bCs/>
            <w:color w:val="000000" w:themeColor="text1"/>
            <w:lang w:val="en-GB"/>
          </w:rPr>
          <w:t xml:space="preserve">; </w:t>
        </w:r>
      </w:ins>
      <w:ins w:id="68" w:author="Parks, Robbie M" w:date="2022-02-08T16:38:00Z">
        <w:r w:rsidR="000C108F">
          <w:rPr>
            <w:bCs/>
            <w:color w:val="000000" w:themeColor="text1"/>
            <w:lang w:val="en-GB"/>
          </w:rPr>
          <w:t xml:space="preserve">single traffic-related pollutant </w:t>
        </w:r>
      </w:ins>
      <w:ins w:id="69"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Start w:id="70"/>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commentRangeEnd w:id="70"/>
      <w:r w:rsidR="00F40559">
        <w:rPr>
          <w:rStyle w:val="CommentReference"/>
          <w:rFonts w:asciiTheme="minorHAnsi" w:eastAsiaTheme="minorHAnsi" w:hAnsiTheme="minorHAnsi" w:cstheme="minorBidi"/>
          <w:lang w:val="en-GB"/>
        </w:rPr>
        <w:commentReference w:id="70"/>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3BF4ED83"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71" w:author="Parks, Robbie M" w:date="2022-02-08T16:48:00Z">
        <w:r w:rsidR="00E23823">
          <w:rPr>
            <w:bCs/>
          </w:rPr>
          <w:t xml:space="preserve"> joint </w:t>
        </w:r>
      </w:ins>
      <w:del w:id="72"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w:t>
      </w:r>
      <w:r w:rsidR="00E40E14">
        <w:rPr>
          <w:bCs/>
        </w:rPr>
        <w:lastRenderedPageBreak/>
        <w:t xml:space="preserve">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062D025B"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214F0">
        <w:rPr>
          <w:bCs/>
          <w:color w:val="000000" w:themeColor="text1"/>
        </w:rPr>
        <w:instrText xml:space="preserve"> ADDIN ZOTERO_ITEM CSL_CITATION {"citationID":"8JdlJQiU","properties":{"formattedCitation":"\\super 71\\nosupersub{}","plainCitation":"71","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214F0" w:rsidRPr="000214F0">
        <w:rPr>
          <w:color w:val="000000"/>
          <w:vertAlign w:val="superscript"/>
        </w:rPr>
        <w:t>71</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2F8818E4"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0214F0">
        <w:rPr>
          <w:bCs/>
          <w:color w:val="000000" w:themeColor="text1"/>
        </w:rPr>
        <w:instrText xml:space="preserve"> ADDIN ZOTERO_ITEM CSL_CITATION {"citationID":"VorvH4SR","properties":{"formattedCitation":"\\super 72\\nosupersub{}","plainCitation":"72","noteIndex":0},"citationItems":[{"id":1170,"uris":["http://zotero.org/users/6925055/items/786VXD79"],"uri":["http://zotero.org/users/6925055/items/786VXD79"],"itemData":{"id":1170,"type":"article-journal","note":"publisher: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0214F0" w:rsidRPr="000214F0">
        <w:rPr>
          <w:color w:val="000000"/>
          <w:vertAlign w:val="superscript"/>
        </w:rPr>
        <w:t>72</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0214F0">
        <w:rPr>
          <w:bCs/>
          <w:color w:val="000000" w:themeColor="text1"/>
        </w:rPr>
        <w:instrText xml:space="preserve"> ADDIN ZOTERO_ITEM CSL_CITATION {"citationID":"blsb0e5Q","properties":{"formattedCitation":"\\super 60\\nosupersub{}","plainCitation":"60","noteIndex":0},"citationItems":[{"id":1147,"uris":["http://zotero.org/users/6925055/items/2NGLH58G"],"uri":["http://zotero.org/users/6925055/items/2NGLH58G"],"itemData":{"id":1147,"type":"article-journal","abstract":"Objectives\nSeveral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0214F0" w:rsidRPr="000214F0">
        <w:rPr>
          <w:color w:val="000000"/>
          <w:vertAlign w:val="superscript"/>
        </w:rPr>
        <w:t>60</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0214F0">
        <w:rPr>
          <w:bCs/>
          <w:color w:val="000000" w:themeColor="text1"/>
        </w:rPr>
        <w:instrText xml:space="preserve"> ADDIN ZOTERO_ITEM CSL_CITATION {"citationID":"M27ZV3n3","properties":{"formattedCitation":"\\super 73\\nosupersub{}","plainCitation":"73","noteIndex":0},"citationItems":[{"id":1150,"uris":["http://zotero.org/users/6925055/items/BUJIE6PX"],"uri":["http://zotero.org/users/6925055/items/BUJIE6PX"],"itemData":{"id":1150,"type":"article-journal","container-title":"PloS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0214F0" w:rsidRPr="000214F0">
        <w:rPr>
          <w:color w:val="000000"/>
          <w:vertAlign w:val="superscript"/>
        </w:rPr>
        <w:t>73</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0214F0">
        <w:rPr>
          <w:bCs/>
          <w:color w:val="000000" w:themeColor="text1"/>
        </w:rPr>
        <w:instrText xml:space="preserve"> ADDIN ZOTERO_ITEM CSL_CITATION {"citationID":"YyXHctLj","properties":{"formattedCitation":"\\super 74\\nosupersub{}","plainCitation":"74","noteIndex":0},"citationItems":[{"id":1151,"uris":["http://zotero.org/users/6925055/items/ELUJMV5C"],"uri":["http://zotero.org/users/6925055/items/ELUJMV5C"],"itemData":{"id":1151,"type":"article-journal","abstract":"BACKGROUND: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0214F0" w:rsidRPr="000214F0">
        <w:rPr>
          <w:color w:val="000000"/>
          <w:vertAlign w:val="superscript"/>
        </w:rPr>
        <w:t>74</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0214F0">
        <w:rPr>
          <w:bCs/>
          <w:color w:val="000000" w:themeColor="text1"/>
        </w:rPr>
        <w:instrText xml:space="preserve"> ADDIN ZOTERO_ITEM CSL_CITATION {"citationID":"7IY9GKuj","properties":{"formattedCitation":"\\super 75\\nosupersub{}","plainCitation":"75","noteIndex":0},"citationItems":[{"id":1156,"uris":["http://zotero.org/users/6925055/items/X47HY2LJ"],"uri":["http://zotero.org/users/6925055/items/X47HY2LJ"],"itemData":{"id":1156,"type":"article-journal","abstract":"Black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0214F0" w:rsidRPr="000214F0">
        <w:rPr>
          <w:color w:val="000000"/>
          <w:vertAlign w:val="superscript"/>
        </w:rPr>
        <w:t>75</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0214F0">
        <w:rPr>
          <w:bCs/>
          <w:color w:val="000000" w:themeColor="text1"/>
        </w:rPr>
        <w:instrText xml:space="preserve"> ADDIN ZOTERO_ITEM CSL_CITATION {"citationID":"G5YVQTgA","properties":{"formattedCitation":"\\super 75,76\\nosupersub{}","plainCitation":"75,76","noteIndex":0},"citationItems":[{"id":1153,"uris":["http://zotero.org/users/6925055/items/7VDV72SC"],"uri":["http://zotero.org/users/6925055/items/7VDV72SC"],"itemData":{"id":1153,"type":"article-journal","abstract":"We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0214F0" w:rsidRPr="000214F0">
        <w:rPr>
          <w:color w:val="000000"/>
          <w:vertAlign w:val="superscript"/>
        </w:rPr>
        <w:t>75,76</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w:t>
      </w:r>
      <w:r w:rsidR="008E665A">
        <w:rPr>
          <w:bCs/>
          <w:color w:val="000000" w:themeColor="text1"/>
        </w:rPr>
        <w:lastRenderedPageBreak/>
        <w:t xml:space="preserve">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138B29BA"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0214F0">
        <w:rPr>
          <w:bCs/>
          <w:color w:val="000000" w:themeColor="text1"/>
        </w:rPr>
        <w:instrText xml:space="preserve"> ADDIN ZOTERO_ITEM CSL_CITATION {"citationID":"VyIxp4Qi","properties":{"formattedCitation":"\\super 77\\nosupersub{}","plainCitation":"77","noteIndex":0},"citationItems":[{"id":"XiP3j9ZS/ipZt0L96","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0214F0" w:rsidRPr="000214F0">
        <w:rPr>
          <w:color w:val="000000"/>
          <w:vertAlign w:val="superscript"/>
        </w:rPr>
        <w:t>77</w:t>
      </w:r>
      <w:r w:rsidR="00197D47">
        <w:rPr>
          <w:bCs/>
          <w:color w:val="000000" w:themeColor="text1"/>
        </w:rPr>
        <w:fldChar w:fldCharType="end"/>
      </w:r>
    </w:p>
    <w:p w14:paraId="039757DA" w14:textId="395E6EC3" w:rsidR="00890B87" w:rsidRPr="00AC757D" w:rsidRDefault="00890B87" w:rsidP="003D3846">
      <w:pPr>
        <w:rPr>
          <w:bCs/>
          <w:color w:val="000000" w:themeColor="text1"/>
        </w:rPr>
      </w:pPr>
    </w:p>
    <w:p w14:paraId="672915A3" w14:textId="0D597B19"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0214F0">
        <w:rPr>
          <w:bCs/>
          <w:color w:val="000000" w:themeColor="text1"/>
        </w:rPr>
        <w:instrText xml:space="preserve"> ADDIN ZOTERO_ITEM CSL_CITATION {"citationID":"Y6fF8rlY","properties":{"formattedCitation":"\\super 78,79\\nosupersub{}","plainCitation":"78,79","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0214F0" w:rsidRPr="000214F0">
        <w:rPr>
          <w:color w:val="000000"/>
          <w:vertAlign w:val="superscript"/>
        </w:rPr>
        <w:t>78,79</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0214F0">
        <w:rPr>
          <w:bCs/>
          <w:color w:val="000000" w:themeColor="text1"/>
        </w:rPr>
        <w:instrText xml:space="preserve"> ADDIN ZOTERO_ITEM CSL_CITATION {"citationID":"L6tJbvaJ","properties":{"formattedCitation":"\\super 77\\nosupersub{}","plainCitation":"77","noteIndex":0},"citationItems":[{"id":"XiP3j9ZS/ipZt0L96","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0214F0" w:rsidRPr="000214F0">
        <w:rPr>
          <w:color w:val="000000"/>
          <w:vertAlign w:val="superscript"/>
        </w:rPr>
        <w:t>77</w:t>
      </w:r>
      <w:r w:rsidR="00C214A3">
        <w:rPr>
          <w:bCs/>
          <w:color w:val="000000" w:themeColor="text1"/>
        </w:rPr>
        <w:fldChar w:fldCharType="end"/>
      </w:r>
      <w:r w:rsidR="00C214A3">
        <w:rPr>
          <w:bCs/>
          <w:color w:val="000000" w:themeColor="text1"/>
        </w:rPr>
        <w:t xml:space="preserve"> as pollutant concentrations are derived independently from BMI </w:t>
      </w:r>
      <w:r w:rsidR="00C214A3">
        <w:rPr>
          <w:bCs/>
          <w:color w:val="000000" w:themeColor="text1"/>
        </w:rPr>
        <w:lastRenderedPageBreak/>
        <w:t>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0214F0">
        <w:rPr>
          <w:bCs/>
          <w:color w:val="000000" w:themeColor="text1"/>
        </w:rPr>
        <w:instrText xml:space="preserve"> ADDIN ZOTERO_ITEM CSL_CITATION {"citationID":"JjtmUVu5","properties":{"formattedCitation":"\\super 80\\nosupersub{}","plainCitation":"80","noteIndex":0},"citationItems":[{"id":856,"uris":["http://zotero.org/users/6925055/items/TQV8834Y"],"uri":["http://zotero.org/users/6925055/items/TQV8834Y"],"itemData":{"id":856,"type":"book","publisher":"CRC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214F0" w:rsidRPr="000214F0">
        <w:rPr>
          <w:color w:val="000000"/>
          <w:vertAlign w:val="superscript"/>
        </w:rPr>
        <w:t>80</w:t>
      </w:r>
      <w:r w:rsidR="000451FE">
        <w:rPr>
          <w:bCs/>
          <w:color w:val="000000" w:themeColor="text1"/>
        </w:rPr>
        <w:fldChar w:fldCharType="end"/>
      </w:r>
    </w:p>
    <w:p w14:paraId="5FFCDC77" w14:textId="77777777" w:rsidR="00CF2FBA" w:rsidRPr="00CF2FBA" w:rsidRDefault="00CF2FBA" w:rsidP="003D3846">
      <w:pPr>
        <w:rPr>
          <w:color w:val="000000" w:themeColor="text1"/>
        </w:rPr>
      </w:pPr>
    </w:p>
    <w:p w14:paraId="7B27D1CC" w14:textId="5A7FEEFC" w:rsidR="00D06668" w:rsidRPr="00F40E31" w:rsidRDefault="00A66DD1" w:rsidP="003D3846">
      <w:pPr>
        <w:rPr>
          <w:b/>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73" w:author="Parks, Robbie M" w:date="2022-02-08T16:52:00Z">
        <w:r w:rsidR="007344CA">
          <w:rPr>
            <w:color w:val="000000" w:themeColor="text1"/>
          </w:rPr>
          <w:t>Other mixture model methods, such as Bayesian Kern</w:t>
        </w:r>
      </w:ins>
      <w:ins w:id="74" w:author="Parks, Robbie M" w:date="2022-02-08T16:53:00Z">
        <w:r w:rsidR="00E46346">
          <w:rPr>
            <w:color w:val="000000" w:themeColor="text1"/>
          </w:rPr>
          <w:t>e</w:t>
        </w:r>
      </w:ins>
      <w:ins w:id="75" w:author="Parks, Robbie M" w:date="2022-02-08T16:52:00Z">
        <w:r w:rsidR="007344CA">
          <w:rPr>
            <w:color w:val="000000" w:themeColor="text1"/>
          </w:rPr>
          <w:t>l Machine Regression, might be useful</w:t>
        </w:r>
        <w:r w:rsidR="00E46346">
          <w:rPr>
            <w:color w:val="000000" w:themeColor="text1"/>
          </w:rPr>
          <w:t xml:space="preserve"> in further exploring the </w:t>
        </w:r>
      </w:ins>
      <w:ins w:id="76" w:author="Parks, Robbie M" w:date="2022-02-08T16:53:00Z">
        <w:r w:rsidR="00E46346">
          <w:rPr>
            <w:color w:val="000000" w:themeColor="text1"/>
          </w:rPr>
          <w:t xml:space="preserve">robustness of </w:t>
        </w:r>
      </w:ins>
      <w:ins w:id="77" w:author="Parks, Robbie M" w:date="2022-02-08T16:52:00Z">
        <w:r w:rsidR="00E46346">
          <w:rPr>
            <w:color w:val="000000" w:themeColor="text1"/>
          </w:rPr>
          <w:t>joint associa</w:t>
        </w:r>
      </w:ins>
      <w:ins w:id="78"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7DC0F1A2" w14:textId="77777777" w:rsidR="000214F0" w:rsidRPr="000214F0" w:rsidRDefault="00A95DD5" w:rsidP="000214F0">
      <w:pPr>
        <w:pStyle w:val="Bibliography"/>
      </w:pPr>
      <w:r w:rsidRPr="00BE40FA">
        <w:rPr>
          <w:b/>
        </w:rPr>
        <w:fldChar w:fldCharType="begin"/>
      </w:r>
      <w:r w:rsidR="00591DE5">
        <w:rPr>
          <w:b/>
        </w:rPr>
        <w:instrText xml:space="preserve"> ADDIN ZOTERO_BIBL {"uncited":[],"omitted":[],"custom":[]} CSL_BIBLIOGRAPHY </w:instrText>
      </w:r>
      <w:r w:rsidRPr="00BE40FA">
        <w:rPr>
          <w:b/>
        </w:rPr>
        <w:fldChar w:fldCharType="separate"/>
      </w:r>
      <w:r w:rsidR="000214F0" w:rsidRPr="000214F0">
        <w:t xml:space="preserve">1. </w:t>
      </w:r>
      <w:r w:rsidR="000214F0" w:rsidRPr="000214F0">
        <w:tab/>
        <w:t xml:space="preserve">Rowland LP, Shneider NA. Amyotrophic lateral sclerosis. </w:t>
      </w:r>
      <w:r w:rsidR="000214F0" w:rsidRPr="000214F0">
        <w:rPr>
          <w:i/>
          <w:iCs/>
        </w:rPr>
        <w:t>New England Journal of Medicine</w:t>
      </w:r>
      <w:r w:rsidR="000214F0" w:rsidRPr="000214F0">
        <w:t>. 2001;344(22):1688-1700.</w:t>
      </w:r>
    </w:p>
    <w:p w14:paraId="6E02C225" w14:textId="77777777" w:rsidR="000214F0" w:rsidRPr="000214F0" w:rsidRDefault="000214F0" w:rsidP="000214F0">
      <w:pPr>
        <w:pStyle w:val="Bibliography"/>
      </w:pPr>
      <w:r w:rsidRPr="000214F0">
        <w:t xml:space="preserve">2. </w:t>
      </w:r>
      <w:r w:rsidRPr="000214F0">
        <w:tab/>
        <w:t xml:space="preserve">Chio A, Logroscino G, Hardiman O, et al. Prognostic factors in ALS: A critical review. </w:t>
      </w:r>
      <w:r w:rsidRPr="000214F0">
        <w:rPr>
          <w:i/>
          <w:iCs/>
        </w:rPr>
        <w:t>Amyotrophic Lateral Sclerosis</w:t>
      </w:r>
      <w:r w:rsidRPr="000214F0">
        <w:t>. 2009;10(5-6):310-323.</w:t>
      </w:r>
    </w:p>
    <w:p w14:paraId="7ADEEDAA" w14:textId="77777777" w:rsidR="000214F0" w:rsidRPr="000214F0" w:rsidRDefault="000214F0" w:rsidP="000214F0">
      <w:pPr>
        <w:pStyle w:val="Bibliography"/>
      </w:pPr>
      <w:r w:rsidRPr="000214F0">
        <w:t xml:space="preserve">3. </w:t>
      </w:r>
      <w:r w:rsidRPr="000214F0">
        <w:tab/>
        <w:t xml:space="preserve">Mitchell JD, Borasio GD. Amyotrophic lateral sclerosis. </w:t>
      </w:r>
      <w:r w:rsidRPr="000214F0">
        <w:rPr>
          <w:i/>
          <w:iCs/>
        </w:rPr>
        <w:t>The Lancet</w:t>
      </w:r>
      <w:r w:rsidRPr="000214F0">
        <w:t>. 2007;369(9578):2031-2041.</w:t>
      </w:r>
    </w:p>
    <w:p w14:paraId="55508612" w14:textId="77777777" w:rsidR="000214F0" w:rsidRPr="000214F0" w:rsidRDefault="000214F0" w:rsidP="000214F0">
      <w:pPr>
        <w:pStyle w:val="Bibliography"/>
      </w:pPr>
      <w:r w:rsidRPr="000214F0">
        <w:t xml:space="preserve">4. </w:t>
      </w:r>
      <w:r w:rsidRPr="000214F0">
        <w:tab/>
        <w:t xml:space="preserve">Arthur KC, Calvo A, Price TR, Geiger JT, Chio A, Traynor BJ. Projected increase in amyotrophic lateral sclerosis from 2015 to 2040. </w:t>
      </w:r>
      <w:r w:rsidRPr="000214F0">
        <w:rPr>
          <w:i/>
          <w:iCs/>
        </w:rPr>
        <w:t>Nature Communications</w:t>
      </w:r>
      <w:r w:rsidRPr="000214F0">
        <w:t>. 2016;7(1):1-6.</w:t>
      </w:r>
    </w:p>
    <w:p w14:paraId="0D344F5D" w14:textId="77777777" w:rsidR="000214F0" w:rsidRPr="000214F0" w:rsidRDefault="000214F0" w:rsidP="000214F0">
      <w:pPr>
        <w:pStyle w:val="Bibliography"/>
      </w:pPr>
      <w:r w:rsidRPr="000214F0">
        <w:t xml:space="preserve">5. </w:t>
      </w:r>
      <w:r w:rsidRPr="000214F0">
        <w:tab/>
        <w:t xml:space="preserve">Al-Chalabi A, Hardiman O. The epidemiology of ALS: A conspiracy of genes, environment and time. </w:t>
      </w:r>
      <w:r w:rsidRPr="000214F0">
        <w:rPr>
          <w:i/>
          <w:iCs/>
        </w:rPr>
        <w:t>Nature Reviews Neurology</w:t>
      </w:r>
      <w:r w:rsidRPr="000214F0">
        <w:t>. 2013;9(11):617-628.</w:t>
      </w:r>
    </w:p>
    <w:p w14:paraId="2AD548B3" w14:textId="77777777" w:rsidR="000214F0" w:rsidRPr="000214F0" w:rsidRDefault="000214F0" w:rsidP="000214F0">
      <w:pPr>
        <w:pStyle w:val="Bibliography"/>
      </w:pPr>
      <w:r w:rsidRPr="000214F0">
        <w:t xml:space="preserve">6. </w:t>
      </w:r>
      <w:r w:rsidRPr="000214F0">
        <w:tab/>
        <w:t xml:space="preserve">Hardiman O, Al-Chalabi A, Chio A, et al. Amyotrophic lateral sclerosis. </w:t>
      </w:r>
      <w:r w:rsidRPr="000214F0">
        <w:rPr>
          <w:i/>
          <w:iCs/>
        </w:rPr>
        <w:t>Nature reviews Disease primers</w:t>
      </w:r>
      <w:r w:rsidRPr="000214F0">
        <w:t>. 2017;3(1):1-19.</w:t>
      </w:r>
    </w:p>
    <w:p w14:paraId="5352D16B" w14:textId="77777777" w:rsidR="000214F0" w:rsidRPr="000214F0" w:rsidRDefault="000214F0" w:rsidP="000214F0">
      <w:pPr>
        <w:pStyle w:val="Bibliography"/>
      </w:pPr>
      <w:r w:rsidRPr="000214F0">
        <w:t xml:space="preserve">7. </w:t>
      </w:r>
      <w:r w:rsidRPr="000214F0">
        <w:tab/>
        <w:t xml:space="preserve">Oskarsson B, Horton DK, Mitsumoto H. Potential environmental factors in amyotrophic lateral sclerosis. </w:t>
      </w:r>
      <w:r w:rsidRPr="000214F0">
        <w:rPr>
          <w:i/>
          <w:iCs/>
        </w:rPr>
        <w:t>Neurologic Clinics</w:t>
      </w:r>
      <w:r w:rsidRPr="000214F0">
        <w:t>. 2015;33(4):877-888.</w:t>
      </w:r>
    </w:p>
    <w:p w14:paraId="2B38E045" w14:textId="77777777" w:rsidR="000214F0" w:rsidRPr="000214F0" w:rsidRDefault="000214F0" w:rsidP="000214F0">
      <w:pPr>
        <w:pStyle w:val="Bibliography"/>
      </w:pPr>
      <w:r w:rsidRPr="000214F0">
        <w:t xml:space="preserve">8. </w:t>
      </w:r>
      <w:r w:rsidRPr="000214F0">
        <w:tab/>
        <w:t xml:space="preserve">Longinetti E, Fang F. Epidemiology of amyotrophic lateral sclerosis: An update of recent literature. </w:t>
      </w:r>
      <w:r w:rsidRPr="000214F0">
        <w:rPr>
          <w:i/>
          <w:iCs/>
        </w:rPr>
        <w:t>Current Opinion In Neurology</w:t>
      </w:r>
      <w:r w:rsidRPr="000214F0">
        <w:t>. 2019;32(5):771.</w:t>
      </w:r>
    </w:p>
    <w:p w14:paraId="40008E35" w14:textId="77777777" w:rsidR="000214F0" w:rsidRPr="000214F0" w:rsidRDefault="000214F0" w:rsidP="000214F0">
      <w:pPr>
        <w:pStyle w:val="Bibliography"/>
      </w:pPr>
      <w:r w:rsidRPr="000214F0">
        <w:t xml:space="preserve">9. </w:t>
      </w:r>
      <w:r w:rsidRPr="000214F0">
        <w:tab/>
        <w:t xml:space="preserve">Dominici F, Peng RD, Bell ML, et al. Fine particulate air pollution and hospital admission for cardiovascular and respiratory diseases. </w:t>
      </w:r>
      <w:r w:rsidRPr="000214F0">
        <w:rPr>
          <w:i/>
          <w:iCs/>
        </w:rPr>
        <w:t>JAMA</w:t>
      </w:r>
      <w:r w:rsidRPr="000214F0">
        <w:t>. 2006;295(10):1127-1134.</w:t>
      </w:r>
    </w:p>
    <w:p w14:paraId="705C6A9B" w14:textId="77777777" w:rsidR="000214F0" w:rsidRPr="000214F0" w:rsidRDefault="000214F0" w:rsidP="000214F0">
      <w:pPr>
        <w:pStyle w:val="Bibliography"/>
      </w:pPr>
      <w:r w:rsidRPr="000214F0">
        <w:t xml:space="preserve">10. </w:t>
      </w:r>
      <w:r w:rsidRPr="000214F0">
        <w:tab/>
        <w:t xml:space="preserve">Bennett JE, Tamura-Wicks H, Parks RM, et al. Particulate matter air pollution and national and county life expectancy loss in the USA: A spatiotemporal analysis. </w:t>
      </w:r>
      <w:r w:rsidRPr="000214F0">
        <w:rPr>
          <w:i/>
          <w:iCs/>
        </w:rPr>
        <w:t>PLOS Medicine</w:t>
      </w:r>
      <w:r w:rsidRPr="000214F0">
        <w:t>. 2019;16(7):e1002856. doi:10.1371/journal.pmed.1002856</w:t>
      </w:r>
    </w:p>
    <w:p w14:paraId="2472B6F8" w14:textId="77777777" w:rsidR="000214F0" w:rsidRPr="000214F0" w:rsidRDefault="000214F0" w:rsidP="000214F0">
      <w:pPr>
        <w:pStyle w:val="Bibliography"/>
      </w:pPr>
      <w:r w:rsidRPr="000214F0">
        <w:t xml:space="preserve">11. </w:t>
      </w:r>
      <w:r w:rsidRPr="000214F0">
        <w:tab/>
        <w:t xml:space="preserve">Schwartz J. Particulate air pollution and chronic respiratory disease. </w:t>
      </w:r>
      <w:r w:rsidRPr="000214F0">
        <w:rPr>
          <w:i/>
          <w:iCs/>
        </w:rPr>
        <w:t>Environmental Research</w:t>
      </w:r>
      <w:r w:rsidRPr="000214F0">
        <w:t>. 1993;62(1):7-13.</w:t>
      </w:r>
    </w:p>
    <w:p w14:paraId="5FE208E8" w14:textId="77777777" w:rsidR="000214F0" w:rsidRPr="000214F0" w:rsidRDefault="000214F0" w:rsidP="000214F0">
      <w:pPr>
        <w:pStyle w:val="Bibliography"/>
      </w:pPr>
      <w:r w:rsidRPr="000214F0">
        <w:t xml:space="preserve">12. </w:t>
      </w:r>
      <w:r w:rsidRPr="000214F0">
        <w:tab/>
        <w:t xml:space="preserve">Schwartz J. The distributed lag between air pollution and daily deaths. </w:t>
      </w:r>
      <w:r w:rsidRPr="000214F0">
        <w:rPr>
          <w:i/>
          <w:iCs/>
        </w:rPr>
        <w:t>Epidemiology</w:t>
      </w:r>
      <w:r w:rsidRPr="000214F0">
        <w:t>. 2000;11(3):320-326.</w:t>
      </w:r>
    </w:p>
    <w:p w14:paraId="7D7C8AB0" w14:textId="77777777" w:rsidR="000214F0" w:rsidRPr="000214F0" w:rsidRDefault="000214F0" w:rsidP="000214F0">
      <w:pPr>
        <w:pStyle w:val="Bibliography"/>
      </w:pPr>
      <w:r w:rsidRPr="000214F0">
        <w:t xml:space="preserve">13. </w:t>
      </w:r>
      <w:r w:rsidRPr="000214F0">
        <w:tab/>
        <w:t xml:space="preserve">Brook RD, Rajagopalan S, Pope III CA, et al. Particulate matter air pollution and cardiovascular disease: An update to the scientific statement from the American Heart Association. </w:t>
      </w:r>
      <w:r w:rsidRPr="000214F0">
        <w:rPr>
          <w:i/>
          <w:iCs/>
        </w:rPr>
        <w:t>Circulation</w:t>
      </w:r>
      <w:r w:rsidRPr="000214F0">
        <w:t>. 2010;121(21):2331-2378.</w:t>
      </w:r>
    </w:p>
    <w:p w14:paraId="2DE17D0C" w14:textId="77777777" w:rsidR="000214F0" w:rsidRPr="000214F0" w:rsidRDefault="000214F0" w:rsidP="000214F0">
      <w:pPr>
        <w:pStyle w:val="Bibliography"/>
      </w:pPr>
      <w:r w:rsidRPr="000214F0">
        <w:t xml:space="preserve">14. </w:t>
      </w:r>
      <w:r w:rsidRPr="000214F0">
        <w:tab/>
        <w:t xml:space="preserve">Dockery DW, Pope CA, Xu X, et al. An association between air pollution and mortality in six U.S. cities. </w:t>
      </w:r>
      <w:r w:rsidRPr="000214F0">
        <w:rPr>
          <w:i/>
          <w:iCs/>
        </w:rPr>
        <w:t>New England Journal of Medicine</w:t>
      </w:r>
      <w:r w:rsidRPr="000214F0">
        <w:t>. 1993;329(24):1753-1759. doi:10.1056/NEJM199312093292401</w:t>
      </w:r>
    </w:p>
    <w:p w14:paraId="3E86F99F" w14:textId="77777777" w:rsidR="000214F0" w:rsidRPr="000214F0" w:rsidRDefault="000214F0" w:rsidP="000214F0">
      <w:pPr>
        <w:pStyle w:val="Bibliography"/>
      </w:pPr>
      <w:r w:rsidRPr="000214F0">
        <w:lastRenderedPageBreak/>
        <w:t xml:space="preserve">15. </w:t>
      </w:r>
      <w:r w:rsidRPr="000214F0">
        <w:tab/>
        <w:t xml:space="preserve">Block ML, Elder A, Auten RL, et al. The outdoor air pollution and brain health workshop. </w:t>
      </w:r>
      <w:r w:rsidRPr="000214F0">
        <w:rPr>
          <w:i/>
          <w:iCs/>
        </w:rPr>
        <w:t>Neurotoxicology</w:t>
      </w:r>
      <w:r w:rsidRPr="000214F0">
        <w:t>. 2012;33(5):972-984.</w:t>
      </w:r>
    </w:p>
    <w:p w14:paraId="5B230E72" w14:textId="77777777" w:rsidR="000214F0" w:rsidRPr="000214F0" w:rsidRDefault="000214F0" w:rsidP="000214F0">
      <w:pPr>
        <w:pStyle w:val="Bibliography"/>
      </w:pPr>
      <w:r w:rsidRPr="000214F0">
        <w:t xml:space="preserve">16. </w:t>
      </w:r>
      <w:r w:rsidRPr="000214F0">
        <w:tab/>
        <w:t xml:space="preserve">Zanobetti A, Dominici F, Wang Y, Schwartz JD. A national case-crossover analysis of the short-term effect of PM 2.5 on hospitalizations and mortality in subjects with diabetes and neurological disorders. </w:t>
      </w:r>
      <w:r w:rsidRPr="000214F0">
        <w:rPr>
          <w:i/>
          <w:iCs/>
        </w:rPr>
        <w:t>Environmental Health</w:t>
      </w:r>
      <w:r w:rsidRPr="000214F0">
        <w:t>. 2014;13(1):1-11.</w:t>
      </w:r>
    </w:p>
    <w:p w14:paraId="6AEE0267" w14:textId="77777777" w:rsidR="000214F0" w:rsidRPr="000214F0" w:rsidRDefault="000214F0" w:rsidP="000214F0">
      <w:pPr>
        <w:pStyle w:val="Bibliography"/>
      </w:pPr>
      <w:r w:rsidRPr="000214F0">
        <w:t xml:space="preserve">17. </w:t>
      </w:r>
      <w:r w:rsidRPr="000214F0">
        <w:tab/>
        <w:t xml:space="preserve">Ritz B, Lee PC, Hansen J, et al. Traffic-related air pollution and Parkinson’s disease in Denmark: A case–control study. </w:t>
      </w:r>
      <w:r w:rsidRPr="000214F0">
        <w:rPr>
          <w:i/>
          <w:iCs/>
        </w:rPr>
        <w:t>Environmental Health Perspectives</w:t>
      </w:r>
      <w:r w:rsidRPr="000214F0">
        <w:t>. 2016;124(3):351-356.</w:t>
      </w:r>
    </w:p>
    <w:p w14:paraId="47DF2533" w14:textId="77777777" w:rsidR="000214F0" w:rsidRPr="000214F0" w:rsidRDefault="000214F0" w:rsidP="000214F0">
      <w:pPr>
        <w:pStyle w:val="Bibliography"/>
      </w:pPr>
      <w:r w:rsidRPr="000214F0">
        <w:t xml:space="preserve">18. </w:t>
      </w:r>
      <w:r w:rsidRPr="000214F0">
        <w:tab/>
        <w:t xml:space="preserve">Kioumourtzoglou MA, Schwartz JD, Weisskopf MG, et al. Long-term PM2.5 exposure and neurological hospital admissions in the northeastern United States. </w:t>
      </w:r>
      <w:r w:rsidRPr="000214F0">
        <w:rPr>
          <w:i/>
          <w:iCs/>
        </w:rPr>
        <w:t>Environmental health perspectives</w:t>
      </w:r>
      <w:r w:rsidRPr="000214F0">
        <w:t>. 2016;124(1):23-29.</w:t>
      </w:r>
    </w:p>
    <w:p w14:paraId="56A2F210" w14:textId="77777777" w:rsidR="000214F0" w:rsidRPr="000214F0" w:rsidRDefault="000214F0" w:rsidP="000214F0">
      <w:pPr>
        <w:pStyle w:val="Bibliography"/>
      </w:pPr>
      <w:r w:rsidRPr="000214F0">
        <w:t xml:space="preserve">19. </w:t>
      </w:r>
      <w:r w:rsidRPr="000214F0">
        <w:tab/>
        <w:t xml:space="preserve">Levesque S, Surace MJ, McDonald J, Block ML. Air pollution &amp; the brain: Subchronic diesel exhaust exposure causes neuroinflammation and elevates early markers of neurodegenerative disease. </w:t>
      </w:r>
      <w:r w:rsidRPr="000214F0">
        <w:rPr>
          <w:i/>
          <w:iCs/>
        </w:rPr>
        <w:t>Journal of Neuroinflammation</w:t>
      </w:r>
      <w:r w:rsidRPr="000214F0">
        <w:t>. 2011;8(1):1-10.</w:t>
      </w:r>
    </w:p>
    <w:p w14:paraId="442D362A" w14:textId="77777777" w:rsidR="000214F0" w:rsidRPr="000214F0" w:rsidRDefault="000214F0" w:rsidP="000214F0">
      <w:pPr>
        <w:pStyle w:val="Bibliography"/>
      </w:pPr>
      <w:r w:rsidRPr="000214F0">
        <w:t xml:space="preserve">20. </w:t>
      </w:r>
      <w:r w:rsidRPr="000214F0">
        <w:tab/>
        <w:t xml:space="preserve">Heusinkveld HJ, Wahle T, Campbell A, et al. Neurodegenerative and neurological disorders by small inhaled particles. </w:t>
      </w:r>
      <w:r w:rsidRPr="000214F0">
        <w:rPr>
          <w:i/>
          <w:iCs/>
        </w:rPr>
        <w:t>Neurotoxicology</w:t>
      </w:r>
      <w:r w:rsidRPr="000214F0">
        <w:t>. 2016;56:94-106.</w:t>
      </w:r>
    </w:p>
    <w:p w14:paraId="1583C7BF" w14:textId="77777777" w:rsidR="000214F0" w:rsidRPr="000214F0" w:rsidRDefault="000214F0" w:rsidP="000214F0">
      <w:pPr>
        <w:pStyle w:val="Bibliography"/>
      </w:pPr>
      <w:r w:rsidRPr="000214F0">
        <w:t xml:space="preserve">21. </w:t>
      </w:r>
      <w:r w:rsidRPr="000214F0">
        <w:tab/>
        <w:t xml:space="preserve">Power MC, Weisskopf MG, Alexeeff SE, Coull BA, Spiro III A, Schwartz J. Traffic-related air pollution and cognitive function in a cohort of older men. </w:t>
      </w:r>
      <w:r w:rsidRPr="000214F0">
        <w:rPr>
          <w:i/>
          <w:iCs/>
        </w:rPr>
        <w:t>Environmental Health Perspectives</w:t>
      </w:r>
      <w:r w:rsidRPr="000214F0">
        <w:t>. 2011;119(5):682-687.</w:t>
      </w:r>
    </w:p>
    <w:p w14:paraId="7B929FBB" w14:textId="77777777" w:rsidR="000214F0" w:rsidRPr="000214F0" w:rsidRDefault="000214F0" w:rsidP="000214F0">
      <w:pPr>
        <w:pStyle w:val="Bibliography"/>
      </w:pPr>
      <w:r w:rsidRPr="000214F0">
        <w:t xml:space="preserve">22. </w:t>
      </w:r>
      <w:r w:rsidRPr="000214F0">
        <w:tab/>
        <w:t xml:space="preserve">Dubowsky SD, Suh H, Schwartz J, Coull BA, Gold DR. Diabetes, obesity, and hypertension may enhance associations between air pollution and markers of systemic inflammation. </w:t>
      </w:r>
      <w:r w:rsidRPr="000214F0">
        <w:rPr>
          <w:i/>
          <w:iCs/>
        </w:rPr>
        <w:t>Environmental Health Perspectives</w:t>
      </w:r>
      <w:r w:rsidRPr="000214F0">
        <w:t>. 2006;114(7):992-998.</w:t>
      </w:r>
    </w:p>
    <w:p w14:paraId="4306D5B9" w14:textId="77777777" w:rsidR="000214F0" w:rsidRPr="000214F0" w:rsidRDefault="000214F0" w:rsidP="000214F0">
      <w:pPr>
        <w:pStyle w:val="Bibliography"/>
      </w:pPr>
      <w:r w:rsidRPr="000214F0">
        <w:t xml:space="preserve">23. </w:t>
      </w:r>
      <w:r w:rsidRPr="000214F0">
        <w:tab/>
        <w:t xml:space="preserve">Ruckerl R, Ibald-Mulli A, Koenig W, et al. Air pollution and markers of inflammation and coagulation in patients with coronary heart disease. </w:t>
      </w:r>
      <w:r w:rsidRPr="000214F0">
        <w:rPr>
          <w:i/>
          <w:iCs/>
        </w:rPr>
        <w:t>American Journal of Respiratory and Critical Care Medicine</w:t>
      </w:r>
      <w:r w:rsidRPr="000214F0">
        <w:t>. 2006;173(4):432-441.</w:t>
      </w:r>
    </w:p>
    <w:p w14:paraId="7841FFBB" w14:textId="77777777" w:rsidR="000214F0" w:rsidRPr="000214F0" w:rsidRDefault="000214F0" w:rsidP="000214F0">
      <w:pPr>
        <w:pStyle w:val="Bibliography"/>
      </w:pPr>
      <w:r w:rsidRPr="000214F0">
        <w:t xml:space="preserve">24. </w:t>
      </w:r>
      <w:r w:rsidRPr="000214F0">
        <w:tab/>
        <w:t xml:space="preserve">Hoffmann B, Moebus S, Dragano N, et al. Chronic residential exposure to particulate matter air pollution and systemic inflammatory markers. </w:t>
      </w:r>
      <w:r w:rsidRPr="000214F0">
        <w:rPr>
          <w:i/>
          <w:iCs/>
        </w:rPr>
        <w:t>Environmental Health Perspectives</w:t>
      </w:r>
      <w:r w:rsidRPr="000214F0">
        <w:t>. 2009;117(8):1302-1308.</w:t>
      </w:r>
    </w:p>
    <w:p w14:paraId="16FCADDC" w14:textId="77777777" w:rsidR="000214F0" w:rsidRPr="000214F0" w:rsidRDefault="000214F0" w:rsidP="000214F0">
      <w:pPr>
        <w:pStyle w:val="Bibliography"/>
      </w:pPr>
      <w:r w:rsidRPr="000214F0">
        <w:t xml:space="preserve">25. </w:t>
      </w:r>
      <w:r w:rsidRPr="000214F0">
        <w:tab/>
        <w:t xml:space="preserve">Kelly FJ. Oxidative stress: Its role in air pollution and adverse health effects. </w:t>
      </w:r>
      <w:r w:rsidRPr="000214F0">
        <w:rPr>
          <w:i/>
          <w:iCs/>
        </w:rPr>
        <w:t>Occupational and Environmental Medicine</w:t>
      </w:r>
      <w:r w:rsidRPr="000214F0">
        <w:t>. 2003;60(8):612-616.</w:t>
      </w:r>
    </w:p>
    <w:p w14:paraId="76A68D63" w14:textId="77777777" w:rsidR="000214F0" w:rsidRPr="000214F0" w:rsidRDefault="000214F0" w:rsidP="000214F0">
      <w:pPr>
        <w:pStyle w:val="Bibliography"/>
      </w:pPr>
      <w:r w:rsidRPr="000214F0">
        <w:t xml:space="preserve">26. </w:t>
      </w:r>
      <w:r w:rsidRPr="000214F0">
        <w:tab/>
        <w:t xml:space="preserve">Chuang KJ, Chan CC, Su TC, Lee CT, Tang CS. The effect of urban air pollution on inflammation, oxidative stress, coagulation, and autonomic dysfunction in young adults. </w:t>
      </w:r>
      <w:r w:rsidRPr="000214F0">
        <w:rPr>
          <w:i/>
          <w:iCs/>
        </w:rPr>
        <w:t>American journal of respiratory and critical care medicine</w:t>
      </w:r>
      <w:r w:rsidRPr="000214F0">
        <w:t>. 2007;176(4):370-376.</w:t>
      </w:r>
    </w:p>
    <w:p w14:paraId="6E8AFF34" w14:textId="77777777" w:rsidR="000214F0" w:rsidRPr="000214F0" w:rsidRDefault="000214F0" w:rsidP="000214F0">
      <w:pPr>
        <w:pStyle w:val="Bibliography"/>
      </w:pPr>
      <w:r w:rsidRPr="000214F0">
        <w:t xml:space="preserve">27. </w:t>
      </w:r>
      <w:r w:rsidRPr="000214F0">
        <w:tab/>
        <w:t xml:space="preserve">Li N, Sioutas C, Cho A, et al. Ultrafine particulate pollutants induce oxidative stress and mitochondrial damage. </w:t>
      </w:r>
      <w:r w:rsidRPr="000214F0">
        <w:rPr>
          <w:i/>
          <w:iCs/>
        </w:rPr>
        <w:t>Environmental Health Perspectives</w:t>
      </w:r>
      <w:r w:rsidRPr="000214F0">
        <w:t>. 2003;111(4):455-460.</w:t>
      </w:r>
    </w:p>
    <w:p w14:paraId="656D71FD" w14:textId="77777777" w:rsidR="000214F0" w:rsidRPr="000214F0" w:rsidRDefault="000214F0" w:rsidP="000214F0">
      <w:pPr>
        <w:pStyle w:val="Bibliography"/>
      </w:pPr>
      <w:r w:rsidRPr="000214F0">
        <w:lastRenderedPageBreak/>
        <w:t xml:space="preserve">28. </w:t>
      </w:r>
      <w:r w:rsidRPr="000214F0">
        <w:tab/>
        <w:t xml:space="preserve">Sørensen M, Daneshvar B, Hansen M, et al. Personal PM2.5 exposure and markers of oxidative stress in blood. </w:t>
      </w:r>
      <w:r w:rsidRPr="000214F0">
        <w:rPr>
          <w:i/>
          <w:iCs/>
        </w:rPr>
        <w:t>Environmental health perspectives</w:t>
      </w:r>
      <w:r w:rsidRPr="000214F0">
        <w:t>. 2003;111(2):161-166.</w:t>
      </w:r>
    </w:p>
    <w:p w14:paraId="32BAD9BE" w14:textId="77777777" w:rsidR="000214F0" w:rsidRPr="000214F0" w:rsidRDefault="000214F0" w:rsidP="000214F0">
      <w:pPr>
        <w:pStyle w:val="Bibliography"/>
      </w:pPr>
      <w:r w:rsidRPr="000214F0">
        <w:t xml:space="preserve">29. </w:t>
      </w:r>
      <w:r w:rsidRPr="000214F0">
        <w:tab/>
        <w:t xml:space="preserve">Block ML, Calderón-Garcidueñas L. Air pollution: Mechanisms of neuroinflammation and CNS disease. </w:t>
      </w:r>
      <w:r w:rsidRPr="000214F0">
        <w:rPr>
          <w:i/>
          <w:iCs/>
        </w:rPr>
        <w:t>Trends in neurosciences</w:t>
      </w:r>
      <w:r w:rsidRPr="000214F0">
        <w:t>. 2009;32(9):506-516.</w:t>
      </w:r>
    </w:p>
    <w:p w14:paraId="454017E7" w14:textId="77777777" w:rsidR="000214F0" w:rsidRPr="000214F0" w:rsidRDefault="000214F0" w:rsidP="000214F0">
      <w:pPr>
        <w:pStyle w:val="Bibliography"/>
      </w:pPr>
      <w:r w:rsidRPr="000214F0">
        <w:t xml:space="preserve">30. </w:t>
      </w:r>
      <w:r w:rsidRPr="000214F0">
        <w:tab/>
        <w:t xml:space="preserve">Perry VH, Cunningham C, Holmes C. Systemic infections and inflammation affect chronic neurodegeneration. </w:t>
      </w:r>
      <w:r w:rsidRPr="000214F0">
        <w:rPr>
          <w:i/>
          <w:iCs/>
        </w:rPr>
        <w:t>Nature Reviews Immunology</w:t>
      </w:r>
      <w:r w:rsidRPr="000214F0">
        <w:t>. 2007;7(2):161-167.</w:t>
      </w:r>
    </w:p>
    <w:p w14:paraId="46E1D681" w14:textId="77777777" w:rsidR="000214F0" w:rsidRPr="000214F0" w:rsidRDefault="000214F0" w:rsidP="000214F0">
      <w:pPr>
        <w:pStyle w:val="Bibliography"/>
      </w:pPr>
      <w:r w:rsidRPr="000214F0">
        <w:t xml:space="preserve">31. </w:t>
      </w:r>
      <w:r w:rsidRPr="000214F0">
        <w:tab/>
        <w:t xml:space="preserve">Bergeron C. Oxidative stress: Its role in the pathogenesis of amyotrophic lateral sclerosis. </w:t>
      </w:r>
      <w:r w:rsidRPr="000214F0">
        <w:rPr>
          <w:i/>
          <w:iCs/>
        </w:rPr>
        <w:t>Journal of the neurological sciences</w:t>
      </w:r>
      <w:r w:rsidRPr="000214F0">
        <w:t>. 1995;129:81-84.</w:t>
      </w:r>
    </w:p>
    <w:p w14:paraId="60EEE7AE" w14:textId="77777777" w:rsidR="000214F0" w:rsidRPr="000214F0" w:rsidRDefault="000214F0" w:rsidP="000214F0">
      <w:pPr>
        <w:pStyle w:val="Bibliography"/>
      </w:pPr>
      <w:r w:rsidRPr="000214F0">
        <w:t xml:space="preserve">32. </w:t>
      </w:r>
      <w:r w:rsidRPr="000214F0">
        <w:tab/>
        <w:t xml:space="preserve">Mhatre M, Floyd RA, Hensley K. Oxidative stress and neuroinflammation in Alzheimer’s disease and amyotrophic lateral sclerosis: Common links and potential therapeutic targets. </w:t>
      </w:r>
      <w:r w:rsidRPr="000214F0">
        <w:rPr>
          <w:i/>
          <w:iCs/>
        </w:rPr>
        <w:t>Journal of Alzheimer’s disease</w:t>
      </w:r>
      <w:r w:rsidRPr="000214F0">
        <w:t>. 2004;6(2):147-157.</w:t>
      </w:r>
    </w:p>
    <w:p w14:paraId="483AEFBA" w14:textId="77777777" w:rsidR="000214F0" w:rsidRPr="000214F0" w:rsidRDefault="000214F0" w:rsidP="000214F0">
      <w:pPr>
        <w:pStyle w:val="Bibliography"/>
      </w:pPr>
      <w:r w:rsidRPr="000214F0">
        <w:t xml:space="preserve">33. </w:t>
      </w:r>
      <w:r w:rsidRPr="000214F0">
        <w:tab/>
        <w:t xml:space="preserve">D’Amico E, Factor-Litvak P, Santella RM, Mitsumoto H. Clinical perspective on oxidative stress in sporadic amyotrophic lateral sclerosis. </w:t>
      </w:r>
      <w:r w:rsidRPr="000214F0">
        <w:rPr>
          <w:i/>
          <w:iCs/>
        </w:rPr>
        <w:t>Free radical biology and medicine</w:t>
      </w:r>
      <w:r w:rsidRPr="000214F0">
        <w:t>. 2013;65:509-527.</w:t>
      </w:r>
    </w:p>
    <w:p w14:paraId="180B9388" w14:textId="77777777" w:rsidR="000214F0" w:rsidRPr="000214F0" w:rsidRDefault="000214F0" w:rsidP="000214F0">
      <w:pPr>
        <w:pStyle w:val="Bibliography"/>
      </w:pPr>
      <w:r w:rsidRPr="000214F0">
        <w:t xml:space="preserve">34. </w:t>
      </w:r>
      <w:r w:rsidRPr="000214F0">
        <w:tab/>
        <w:t xml:space="preserve">Perry VH, Nicoll JA, Holmes C. Microglia in neurodegenerative disease. </w:t>
      </w:r>
      <w:r w:rsidRPr="000214F0">
        <w:rPr>
          <w:i/>
          <w:iCs/>
        </w:rPr>
        <w:t>Nature Reviews Neurology</w:t>
      </w:r>
      <w:r w:rsidRPr="000214F0">
        <w:t>. 2010;6(4):193-201.</w:t>
      </w:r>
    </w:p>
    <w:p w14:paraId="0F277D89" w14:textId="77777777" w:rsidR="000214F0" w:rsidRPr="000214F0" w:rsidRDefault="000214F0" w:rsidP="000214F0">
      <w:pPr>
        <w:pStyle w:val="Bibliography"/>
      </w:pPr>
      <w:r w:rsidRPr="000214F0">
        <w:t xml:space="preserve">35. </w:t>
      </w:r>
      <w:r w:rsidRPr="000214F0">
        <w:tab/>
        <w:t xml:space="preserve">Nunez Y, Boehme AK, Weisskopf MG, et al. Fine particle exposure and clinical aggravation in neurodegenerative diseases in New York State. </w:t>
      </w:r>
      <w:r w:rsidRPr="000214F0">
        <w:rPr>
          <w:i/>
          <w:iCs/>
        </w:rPr>
        <w:t>Environmental Health Perspectives</w:t>
      </w:r>
      <w:r w:rsidRPr="000214F0">
        <w:t>. 2021;129(2):027003.</w:t>
      </w:r>
    </w:p>
    <w:p w14:paraId="79079BED" w14:textId="77777777" w:rsidR="000214F0" w:rsidRPr="000214F0" w:rsidRDefault="000214F0" w:rsidP="000214F0">
      <w:pPr>
        <w:pStyle w:val="Bibliography"/>
      </w:pPr>
      <w:r w:rsidRPr="000214F0">
        <w:t xml:space="preserve">36. </w:t>
      </w:r>
      <w:r w:rsidRPr="000214F0">
        <w:tab/>
        <w:t xml:space="preserve">Nunez Y, Boehme AK, Li M, et al. Parkinson’s disease aggravation in association with fine particle components in New York State. </w:t>
      </w:r>
      <w:r w:rsidRPr="000214F0">
        <w:rPr>
          <w:i/>
          <w:iCs/>
        </w:rPr>
        <w:t>Environmental Research</w:t>
      </w:r>
      <w:r w:rsidRPr="000214F0">
        <w:t>. 2021;201:111554.</w:t>
      </w:r>
    </w:p>
    <w:p w14:paraId="33F5C4EA" w14:textId="77777777" w:rsidR="000214F0" w:rsidRPr="000214F0" w:rsidRDefault="000214F0" w:rsidP="000214F0">
      <w:pPr>
        <w:pStyle w:val="Bibliography"/>
      </w:pPr>
      <w:r w:rsidRPr="000214F0">
        <w:t xml:space="preserve">37. </w:t>
      </w:r>
      <w:r w:rsidRPr="000214F0">
        <w:tab/>
        <w:t xml:space="preserve">Malek AM, Barchowsky A, Bowser R, et al. Exposure to hazardous air pollutants and the risk of amyotrophic lateral sclerosis. </w:t>
      </w:r>
      <w:r w:rsidRPr="000214F0">
        <w:rPr>
          <w:i/>
          <w:iCs/>
        </w:rPr>
        <w:t>Environmental Pollution</w:t>
      </w:r>
      <w:r w:rsidRPr="000214F0">
        <w:t>. 2015;197:181-186.</w:t>
      </w:r>
    </w:p>
    <w:p w14:paraId="76901B8C" w14:textId="77777777" w:rsidR="000214F0" w:rsidRPr="000214F0" w:rsidRDefault="000214F0" w:rsidP="000214F0">
      <w:pPr>
        <w:pStyle w:val="Bibliography"/>
      </w:pPr>
      <w:r w:rsidRPr="000214F0">
        <w:t xml:space="preserve">38. </w:t>
      </w:r>
      <w:r w:rsidRPr="000214F0">
        <w:tab/>
        <w:t xml:space="preserve">Yu Z, Peters S, van BL, et al. Long-Term Exposure to Ultrafine Particles and Particulate Matter Constituents and the Risk of Amyotrophic Lateral Sclerosis. </w:t>
      </w:r>
      <w:r w:rsidRPr="000214F0">
        <w:rPr>
          <w:i/>
          <w:iCs/>
        </w:rPr>
        <w:t>Environmental Health Perspectives</w:t>
      </w:r>
      <w:r w:rsidRPr="000214F0">
        <w:t>. 2021;129(9):097702. doi:10.1289/EHP9131</w:t>
      </w:r>
    </w:p>
    <w:p w14:paraId="117DC233" w14:textId="77777777" w:rsidR="000214F0" w:rsidRPr="000214F0" w:rsidRDefault="000214F0" w:rsidP="000214F0">
      <w:pPr>
        <w:pStyle w:val="Bibliography"/>
      </w:pPr>
      <w:r w:rsidRPr="000214F0">
        <w:t xml:space="preserve">39. </w:t>
      </w:r>
      <w:r w:rsidRPr="000214F0">
        <w:tab/>
        <w:t xml:space="preserve">Seelen M, Toro CRA, Veldink JH, et al. Long-term air pollution exposure and amyotrophic lateral sclerosis in Netherlands: A population-based case–control study. </w:t>
      </w:r>
      <w:r w:rsidRPr="000214F0">
        <w:rPr>
          <w:i/>
          <w:iCs/>
        </w:rPr>
        <w:t>Environmental Health Perspectives</w:t>
      </w:r>
      <w:r w:rsidRPr="000214F0">
        <w:t>. 2017;125(9):097023. doi:10.1289/EHP1115</w:t>
      </w:r>
    </w:p>
    <w:p w14:paraId="208FC737" w14:textId="77777777" w:rsidR="000214F0" w:rsidRPr="000214F0" w:rsidRDefault="000214F0" w:rsidP="000214F0">
      <w:pPr>
        <w:pStyle w:val="Bibliography"/>
      </w:pPr>
      <w:r w:rsidRPr="000214F0">
        <w:t xml:space="preserve">40. </w:t>
      </w:r>
      <w:r w:rsidRPr="000214F0">
        <w:tab/>
        <w:t xml:space="preserve">Strak M, Weinmayr G, Rodopoulou S, et al. Long term exposure to low level air pollution and mortality in eight European cohorts within the ELAPSE project: Pooled analysis. </w:t>
      </w:r>
      <w:r w:rsidRPr="000214F0">
        <w:rPr>
          <w:i/>
          <w:iCs/>
        </w:rPr>
        <w:t>BMJ</w:t>
      </w:r>
      <w:r w:rsidRPr="000214F0">
        <w:t>. 2021;374:n1904. doi:10.1136/bmj.n1904</w:t>
      </w:r>
    </w:p>
    <w:p w14:paraId="46DA54A8" w14:textId="77777777" w:rsidR="000214F0" w:rsidRPr="000214F0" w:rsidRDefault="000214F0" w:rsidP="000214F0">
      <w:pPr>
        <w:pStyle w:val="Bibliography"/>
      </w:pPr>
      <w:r w:rsidRPr="000214F0">
        <w:t xml:space="preserve">41. </w:t>
      </w:r>
      <w:r w:rsidRPr="000214F0">
        <w:tab/>
        <w:t xml:space="preserve">Hamra GB, Laden F, Cohen AJ, Raaschou-Nielsen O, Brauer M, Loomis D. Lung cancer and exposure to nitrogen dioxide and traffic: A systematic review and meta-analysis. </w:t>
      </w:r>
      <w:r w:rsidRPr="000214F0">
        <w:rPr>
          <w:i/>
          <w:iCs/>
        </w:rPr>
        <w:t>Environmental Health Perspectives</w:t>
      </w:r>
      <w:r w:rsidRPr="000214F0">
        <w:t>. 2015;123(11):1107-1112.</w:t>
      </w:r>
    </w:p>
    <w:p w14:paraId="40EE9C67" w14:textId="77777777" w:rsidR="000214F0" w:rsidRPr="000214F0" w:rsidRDefault="000214F0" w:rsidP="000214F0">
      <w:pPr>
        <w:pStyle w:val="Bibliography"/>
      </w:pPr>
      <w:r w:rsidRPr="000214F0">
        <w:lastRenderedPageBreak/>
        <w:t xml:space="preserve">42. </w:t>
      </w:r>
      <w:r w:rsidRPr="000214F0">
        <w:tab/>
        <w:t xml:space="preserve">Chen H, Kwong JC, Copes R, et al. Living near major roads and the incidence of dementia, Parkinson’s disease, and multiple sclerosis: A population-based cohort study. </w:t>
      </w:r>
      <w:r w:rsidRPr="000214F0">
        <w:rPr>
          <w:i/>
          <w:iCs/>
        </w:rPr>
        <w:t>The Lancet</w:t>
      </w:r>
      <w:r w:rsidRPr="000214F0">
        <w:t>. 2017;389(10070):718-726.</w:t>
      </w:r>
    </w:p>
    <w:p w14:paraId="1CF3006C" w14:textId="77777777" w:rsidR="000214F0" w:rsidRPr="000214F0" w:rsidRDefault="000214F0" w:rsidP="000214F0">
      <w:pPr>
        <w:pStyle w:val="Bibliography"/>
      </w:pPr>
      <w:r w:rsidRPr="000214F0">
        <w:t xml:space="preserve">43. </w:t>
      </w:r>
      <w:r w:rsidRPr="000214F0">
        <w:tab/>
        <w:t xml:space="preserve">Gibson EA, Nunez Y, Abuawad A, et al. An overview of methods to address distinct research questions on environmental mixtures: An application to persistent organic pollutants and leukocyte telomere length. </w:t>
      </w:r>
      <w:r w:rsidRPr="000214F0">
        <w:rPr>
          <w:i/>
          <w:iCs/>
        </w:rPr>
        <w:t>Environmental Health</w:t>
      </w:r>
      <w:r w:rsidRPr="000214F0">
        <w:t>. 2019;18(1):1-16.</w:t>
      </w:r>
    </w:p>
    <w:p w14:paraId="31640361" w14:textId="77777777" w:rsidR="000214F0" w:rsidRPr="000214F0" w:rsidRDefault="000214F0" w:rsidP="000214F0">
      <w:pPr>
        <w:pStyle w:val="Bibliography"/>
      </w:pPr>
      <w:r w:rsidRPr="000214F0">
        <w:t xml:space="preserve">44. </w:t>
      </w:r>
      <w:r w:rsidRPr="000214F0">
        <w:tab/>
        <w:t xml:space="preserve">Frank L. When an entire country is a cohort. </w:t>
      </w:r>
      <w:r w:rsidRPr="000214F0">
        <w:rPr>
          <w:i/>
          <w:iCs/>
        </w:rPr>
        <w:t>Science</w:t>
      </w:r>
      <w:r w:rsidRPr="000214F0">
        <w:t>. 2000;287(5462):2398-2399.</w:t>
      </w:r>
    </w:p>
    <w:p w14:paraId="64E27967" w14:textId="77777777" w:rsidR="000214F0" w:rsidRPr="000214F0" w:rsidRDefault="000214F0" w:rsidP="000214F0">
      <w:pPr>
        <w:pStyle w:val="Bibliography"/>
      </w:pPr>
      <w:r w:rsidRPr="000214F0">
        <w:t xml:space="preserve">45. </w:t>
      </w:r>
      <w:r w:rsidRPr="000214F0">
        <w:tab/>
        <w:t xml:space="preserve">Schmidt M, Schmidt SAJ, Sandegaard JL, Ehrenstein V, Pedersen L, Sørensen HT. The Danish National Patient Registry: A review of content, data quality, and research potential. </w:t>
      </w:r>
      <w:r w:rsidRPr="000214F0">
        <w:rPr>
          <w:i/>
          <w:iCs/>
        </w:rPr>
        <w:t>Clinical epidemiology</w:t>
      </w:r>
      <w:r w:rsidRPr="000214F0">
        <w:t>. 2015;7:449.</w:t>
      </w:r>
    </w:p>
    <w:p w14:paraId="5F58441A" w14:textId="77777777" w:rsidR="000214F0" w:rsidRPr="000214F0" w:rsidRDefault="000214F0" w:rsidP="000214F0">
      <w:pPr>
        <w:pStyle w:val="Bibliography"/>
      </w:pPr>
      <w:r w:rsidRPr="000214F0">
        <w:t xml:space="preserve">46. </w:t>
      </w:r>
      <w:r w:rsidRPr="000214F0">
        <w:tab/>
        <w:t xml:space="preserve">Mathis S, Goizet C, Soulages A, Vallat JM, Le Masson G. Genetics of amyotrophic lateral sclerosis: A review. </w:t>
      </w:r>
      <w:r w:rsidRPr="000214F0">
        <w:rPr>
          <w:i/>
          <w:iCs/>
        </w:rPr>
        <w:t>Journal of the Neurological Sciences</w:t>
      </w:r>
      <w:r w:rsidRPr="000214F0">
        <w:t>. 2019;399:217-226.</w:t>
      </w:r>
    </w:p>
    <w:p w14:paraId="5839718F" w14:textId="77777777" w:rsidR="000214F0" w:rsidRPr="000214F0" w:rsidRDefault="000214F0" w:rsidP="000214F0">
      <w:pPr>
        <w:pStyle w:val="Bibliography"/>
      </w:pPr>
      <w:r w:rsidRPr="000214F0">
        <w:t xml:space="preserve">47. </w:t>
      </w:r>
      <w:r w:rsidRPr="000214F0">
        <w:tab/>
        <w:t xml:space="preserve">Trabjerg BB, Garton FC, van Rheenen W, et al. ALS in Danish registries: heritability and links to psychiatric and cardiovascular disorders. </w:t>
      </w:r>
      <w:r w:rsidRPr="000214F0">
        <w:rPr>
          <w:i/>
          <w:iCs/>
        </w:rPr>
        <w:t>Neurology Genetics</w:t>
      </w:r>
      <w:r w:rsidRPr="000214F0">
        <w:t>. 2020;6(2).</w:t>
      </w:r>
    </w:p>
    <w:p w14:paraId="2EC66C2B" w14:textId="77777777" w:rsidR="000214F0" w:rsidRPr="000214F0" w:rsidRDefault="000214F0" w:rsidP="000214F0">
      <w:pPr>
        <w:pStyle w:val="Bibliography"/>
      </w:pPr>
      <w:r w:rsidRPr="000214F0">
        <w:t xml:space="preserve">48. </w:t>
      </w:r>
      <w:r w:rsidRPr="000214F0">
        <w:tab/>
        <w:t xml:space="preserve">Kioumourtzoglou MA, Seals RM, Himmerslev L, Gredal O, Hansen J, Weisskopf MG. Comparison of diagnoses of amyotrophic lateral sclerosis by use of death certificates and hospital discharge data in the Danish population. </w:t>
      </w:r>
      <w:r w:rsidRPr="000214F0">
        <w:rPr>
          <w:i/>
          <w:iCs/>
        </w:rPr>
        <w:t>Amyotrophic Lateral Sclerosis and Frontotemporal Degeneration</w:t>
      </w:r>
      <w:r w:rsidRPr="000214F0">
        <w:t>. 2015;16(3-4):224-229.</w:t>
      </w:r>
    </w:p>
    <w:p w14:paraId="0D3072B5" w14:textId="77777777" w:rsidR="000214F0" w:rsidRPr="000214F0" w:rsidRDefault="000214F0" w:rsidP="000214F0">
      <w:pPr>
        <w:pStyle w:val="Bibliography"/>
      </w:pPr>
      <w:r w:rsidRPr="000214F0">
        <w:t xml:space="preserve">49. </w:t>
      </w:r>
      <w:r w:rsidRPr="000214F0">
        <w:tab/>
        <w:t xml:space="preserve">Pedersen CB. The Danish civil registration system. </w:t>
      </w:r>
      <w:r w:rsidRPr="000214F0">
        <w:rPr>
          <w:i/>
          <w:iCs/>
        </w:rPr>
        <w:t>Scandinavian journal of public health</w:t>
      </w:r>
      <w:r w:rsidRPr="000214F0">
        <w:t>. 2011;39(7_suppl):22-25.</w:t>
      </w:r>
    </w:p>
    <w:p w14:paraId="16AD4F5D" w14:textId="77777777" w:rsidR="000214F0" w:rsidRPr="000214F0" w:rsidRDefault="000214F0" w:rsidP="000214F0">
      <w:pPr>
        <w:pStyle w:val="Bibliography"/>
      </w:pPr>
      <w:r w:rsidRPr="000214F0">
        <w:t xml:space="preserve">50. </w:t>
      </w:r>
      <w:r w:rsidRPr="000214F0">
        <w:tab/>
        <w:t xml:space="preserve">Sillman S. The relation between ozone, NOx and hydrocarbons in urban and polluted rural environments. </w:t>
      </w:r>
      <w:r w:rsidRPr="000214F0">
        <w:rPr>
          <w:i/>
          <w:iCs/>
        </w:rPr>
        <w:t>Atmospheric Environment</w:t>
      </w:r>
      <w:r w:rsidRPr="000214F0">
        <w:t>. 1999;33(12):1821-1845.</w:t>
      </w:r>
    </w:p>
    <w:p w14:paraId="11CA72D0" w14:textId="77777777" w:rsidR="000214F0" w:rsidRPr="000214F0" w:rsidRDefault="000214F0" w:rsidP="000214F0">
      <w:pPr>
        <w:pStyle w:val="Bibliography"/>
      </w:pPr>
      <w:r w:rsidRPr="000214F0">
        <w:t xml:space="preserve">51. </w:t>
      </w:r>
      <w:r w:rsidRPr="000214F0">
        <w:tab/>
        <w:t xml:space="preserve">Khan J, Kakosimos K, Raaschou-Nielsen O, et al. Development and performance evaluation of new AirGIS–a GIS based air pollution and human exposure modelling system. </w:t>
      </w:r>
      <w:r w:rsidRPr="000214F0">
        <w:rPr>
          <w:i/>
          <w:iCs/>
        </w:rPr>
        <w:t>Atmospheric environment</w:t>
      </w:r>
      <w:r w:rsidRPr="000214F0">
        <w:t>. 2019;198:102-121.</w:t>
      </w:r>
    </w:p>
    <w:p w14:paraId="1EA348BE" w14:textId="77777777" w:rsidR="000214F0" w:rsidRPr="000214F0" w:rsidRDefault="000214F0" w:rsidP="000214F0">
      <w:pPr>
        <w:pStyle w:val="Bibliography"/>
      </w:pPr>
      <w:r w:rsidRPr="000214F0">
        <w:t xml:space="preserve">52. </w:t>
      </w:r>
      <w:r w:rsidRPr="000214F0">
        <w:tab/>
        <w:t xml:space="preserve">Brandt J, Christensen JH, Frohn LM, Palmgren F, Berkowicz R, Zlatev Z. Operational air pollution forecasts from European to local scale. </w:t>
      </w:r>
      <w:r w:rsidRPr="000214F0">
        <w:rPr>
          <w:i/>
          <w:iCs/>
        </w:rPr>
        <w:t>Atmospheric Environment</w:t>
      </w:r>
      <w:r w:rsidRPr="000214F0">
        <w:t>. 2001;35:S91-S98.</w:t>
      </w:r>
    </w:p>
    <w:p w14:paraId="792A56D2" w14:textId="77777777" w:rsidR="000214F0" w:rsidRPr="000214F0" w:rsidRDefault="000214F0" w:rsidP="000214F0">
      <w:pPr>
        <w:pStyle w:val="Bibliography"/>
      </w:pPr>
      <w:r w:rsidRPr="000214F0">
        <w:t xml:space="preserve">53. </w:t>
      </w:r>
      <w:r w:rsidRPr="000214F0">
        <w:tab/>
        <w:t xml:space="preserve">Brandt J, Christensen J, Frohn L, Berkowicz R. Air pollution forecasting from regional to urban street scale—-implementation and validation for two cities in Denmark. </w:t>
      </w:r>
      <w:r w:rsidRPr="000214F0">
        <w:rPr>
          <w:i/>
          <w:iCs/>
        </w:rPr>
        <w:t>Physics and Chemistry of the Earth, Parts A/B/C</w:t>
      </w:r>
      <w:r w:rsidRPr="000214F0">
        <w:t>. 2003;28(8):335-344.</w:t>
      </w:r>
    </w:p>
    <w:p w14:paraId="6851A029" w14:textId="77777777" w:rsidR="000214F0" w:rsidRPr="000214F0" w:rsidRDefault="000214F0" w:rsidP="000214F0">
      <w:pPr>
        <w:pStyle w:val="Bibliography"/>
      </w:pPr>
      <w:r w:rsidRPr="000214F0">
        <w:t xml:space="preserve">54. </w:t>
      </w:r>
      <w:r w:rsidRPr="000214F0">
        <w:tab/>
        <w:t xml:space="preserve">Frohn LM, Ketzel M, Christensen JH, et al. Modelling ultrafine particle number concentrations at address resolution in Denmark from 1979-2018–Part 1: Regional and urban scale modelling and evaluation. </w:t>
      </w:r>
      <w:r w:rsidRPr="000214F0">
        <w:rPr>
          <w:i/>
          <w:iCs/>
        </w:rPr>
        <w:t>Atmospheric Environment</w:t>
      </w:r>
      <w:r w:rsidRPr="000214F0">
        <w:t>. 2021;264:118631.</w:t>
      </w:r>
    </w:p>
    <w:p w14:paraId="1E7A3810" w14:textId="77777777" w:rsidR="000214F0" w:rsidRPr="000214F0" w:rsidRDefault="000214F0" w:rsidP="000214F0">
      <w:pPr>
        <w:pStyle w:val="Bibliography"/>
      </w:pPr>
      <w:r w:rsidRPr="000214F0">
        <w:lastRenderedPageBreak/>
        <w:t xml:space="preserve">55. </w:t>
      </w:r>
      <w:r w:rsidRPr="000214F0">
        <w:tab/>
        <w:t xml:space="preserve">Raaschou-Nielsen O, Andersen ZJ, Hvidberg M, et al. Lung cancer incidence and long-term exposure to air pollution from traffic. </w:t>
      </w:r>
      <w:r w:rsidRPr="000214F0">
        <w:rPr>
          <w:i/>
          <w:iCs/>
        </w:rPr>
        <w:t>Environmental health perspectives</w:t>
      </w:r>
      <w:r w:rsidRPr="000214F0">
        <w:t>. 2011;119(6):860-865.</w:t>
      </w:r>
    </w:p>
    <w:p w14:paraId="51C57841" w14:textId="77777777" w:rsidR="000214F0" w:rsidRPr="000214F0" w:rsidRDefault="000214F0" w:rsidP="000214F0">
      <w:pPr>
        <w:pStyle w:val="Bibliography"/>
      </w:pPr>
      <w:r w:rsidRPr="000214F0">
        <w:t xml:space="preserve">56. </w:t>
      </w:r>
      <w:r w:rsidRPr="000214F0">
        <w:tab/>
        <w:t xml:space="preserve">Raaschou-Nielsen O, Sørensen M, Ketzel M, et al. Long-term exposure to traffic-related air pollution and diabetes-associated mortality: A cohort study. </w:t>
      </w:r>
      <w:r w:rsidRPr="000214F0">
        <w:rPr>
          <w:i/>
          <w:iCs/>
        </w:rPr>
        <w:t>Diabetologia</w:t>
      </w:r>
      <w:r w:rsidRPr="000214F0">
        <w:t>. 2013;56(1):36-46.</w:t>
      </w:r>
    </w:p>
    <w:p w14:paraId="1FA34988" w14:textId="77777777" w:rsidR="000214F0" w:rsidRPr="000214F0" w:rsidRDefault="000214F0" w:rsidP="000214F0">
      <w:pPr>
        <w:pStyle w:val="Bibliography"/>
      </w:pPr>
      <w:r w:rsidRPr="000214F0">
        <w:t xml:space="preserve">57. </w:t>
      </w:r>
      <w:r w:rsidRPr="000214F0">
        <w:tab/>
        <w:t xml:space="preserve">Sørensen M, Hoffmann B, Hvidberg M, et al. Long-term exposure to traffic-related air pollution associated with blood pressure and self-reported hypertension in a Danish cohort. </w:t>
      </w:r>
      <w:r w:rsidRPr="000214F0">
        <w:rPr>
          <w:i/>
          <w:iCs/>
        </w:rPr>
        <w:t>Environmental health perspectives</w:t>
      </w:r>
      <w:r w:rsidRPr="000214F0">
        <w:t>. 2012;120(3):418-424.</w:t>
      </w:r>
    </w:p>
    <w:p w14:paraId="564899CE" w14:textId="77777777" w:rsidR="000214F0" w:rsidRPr="000214F0" w:rsidRDefault="000214F0" w:rsidP="000214F0">
      <w:pPr>
        <w:pStyle w:val="Bibliography"/>
      </w:pPr>
      <w:r w:rsidRPr="000214F0">
        <w:t xml:space="preserve">58. </w:t>
      </w:r>
      <w:r w:rsidRPr="000214F0">
        <w:tab/>
        <w:t xml:space="preserve">Seinfeld J, Pandis S. Atmospheric chemistry and physics. 1997. </w:t>
      </w:r>
      <w:r w:rsidRPr="000214F0">
        <w:rPr>
          <w:i/>
          <w:iCs/>
        </w:rPr>
        <w:t>New York</w:t>
      </w:r>
      <w:r w:rsidRPr="000214F0">
        <w:t>. Published online 2008.</w:t>
      </w:r>
    </w:p>
    <w:p w14:paraId="3A4164E7" w14:textId="77777777" w:rsidR="000214F0" w:rsidRPr="000214F0" w:rsidRDefault="000214F0" w:rsidP="000214F0">
      <w:pPr>
        <w:pStyle w:val="Bibliography"/>
      </w:pPr>
      <w:r w:rsidRPr="000214F0">
        <w:t xml:space="preserve">59. </w:t>
      </w:r>
      <w:r w:rsidRPr="000214F0">
        <w:tab/>
        <w:t xml:space="preserve">Galvin M, Gaffney R, Corr B, Mays I, Hardiman O. From first symptoms to diagnosis of amyotrophic lateral sclerosis: Perspectives of an Irish informal caregiver cohort—a thematic analysis. </w:t>
      </w:r>
      <w:r w:rsidRPr="000214F0">
        <w:rPr>
          <w:i/>
          <w:iCs/>
        </w:rPr>
        <w:t>BMJ Open</w:t>
      </w:r>
      <w:r w:rsidRPr="000214F0">
        <w:t>. 2017;7(3). doi:10.1136/bmjopen-2016-014985</w:t>
      </w:r>
    </w:p>
    <w:p w14:paraId="79C8CF6D" w14:textId="77777777" w:rsidR="000214F0" w:rsidRPr="000214F0" w:rsidRDefault="000214F0" w:rsidP="000214F0">
      <w:pPr>
        <w:pStyle w:val="Bibliography"/>
      </w:pPr>
      <w:r w:rsidRPr="000214F0">
        <w:t xml:space="preserve">60. </w:t>
      </w:r>
      <w:r w:rsidRPr="000214F0">
        <w:tab/>
        <w:t xml:space="preserve">Dickerson AS, Hansen J, Kioumourtzoglou MA, Specht AJ, Gredal O, Weisskopf MG. Study of occupation and amyotrophic lateral sclerosis in a Danish cohort. </w:t>
      </w:r>
      <w:r w:rsidRPr="000214F0">
        <w:rPr>
          <w:i/>
          <w:iCs/>
        </w:rPr>
        <w:t>Occup Environ Med</w:t>
      </w:r>
      <w:r w:rsidRPr="000214F0">
        <w:t>. 2018;75(9):630-638. doi:10.1136/oemed-2018-105110</w:t>
      </w:r>
    </w:p>
    <w:p w14:paraId="27CA7CD0" w14:textId="77777777" w:rsidR="000214F0" w:rsidRPr="000214F0" w:rsidRDefault="000214F0" w:rsidP="000214F0">
      <w:pPr>
        <w:pStyle w:val="Bibliography"/>
      </w:pPr>
      <w:r w:rsidRPr="000214F0">
        <w:t xml:space="preserve">61. </w:t>
      </w:r>
      <w:r w:rsidRPr="000214F0">
        <w:tab/>
        <w:t xml:space="preserve">Rothman KJ, Greenland S, Lash TL, others. </w:t>
      </w:r>
      <w:r w:rsidRPr="000214F0">
        <w:rPr>
          <w:i/>
          <w:iCs/>
        </w:rPr>
        <w:t>Modern Epidemiology</w:t>
      </w:r>
      <w:r w:rsidRPr="000214F0">
        <w:t>. Vol 3. Wolters Kluwer Health/Lippincott Williams &amp; Wilkins Philadelphia; 2008.</w:t>
      </w:r>
    </w:p>
    <w:p w14:paraId="1E2306EA" w14:textId="77777777" w:rsidR="000214F0" w:rsidRPr="000214F0" w:rsidRDefault="000214F0" w:rsidP="000214F0">
      <w:pPr>
        <w:pStyle w:val="Bibliography"/>
      </w:pPr>
      <w:r w:rsidRPr="000214F0">
        <w:t xml:space="preserve">62. </w:t>
      </w:r>
      <w:r w:rsidRPr="000214F0">
        <w:tab/>
        <w:t xml:space="preserve">Gelman A, Carlin JB, Stern HS, Dunson DB, Vehtari A, Rubin DB. </w:t>
      </w:r>
      <w:r w:rsidRPr="000214F0">
        <w:rPr>
          <w:i/>
          <w:iCs/>
        </w:rPr>
        <w:t>Bayesian Data Analysis, Third Edition</w:t>
      </w:r>
      <w:r w:rsidRPr="000214F0">
        <w:t>. CRC Press; 2013.</w:t>
      </w:r>
    </w:p>
    <w:p w14:paraId="40CD0032" w14:textId="77777777" w:rsidR="000214F0" w:rsidRPr="000214F0" w:rsidRDefault="000214F0" w:rsidP="000214F0">
      <w:pPr>
        <w:pStyle w:val="Bibliography"/>
      </w:pPr>
      <w:r w:rsidRPr="000214F0">
        <w:t xml:space="preserve">63. </w:t>
      </w:r>
      <w:r w:rsidRPr="000214F0">
        <w:tab/>
        <w:t xml:space="preserve">Mostofsky E, Schwartz J, Coull BA, et al. Modeling the association between particle constituents of air pollution and health outcomes. </w:t>
      </w:r>
      <w:r w:rsidRPr="000214F0">
        <w:rPr>
          <w:i/>
          <w:iCs/>
        </w:rPr>
        <w:t>American journal of epidemiology</w:t>
      </w:r>
      <w:r w:rsidRPr="000214F0">
        <w:t>. 2012;176(4):317-326.</w:t>
      </w:r>
    </w:p>
    <w:p w14:paraId="138D590E" w14:textId="77777777" w:rsidR="000214F0" w:rsidRPr="000214F0" w:rsidRDefault="000214F0" w:rsidP="000214F0">
      <w:pPr>
        <w:pStyle w:val="Bibliography"/>
      </w:pPr>
      <w:r w:rsidRPr="000214F0">
        <w:t xml:space="preserve">64. </w:t>
      </w:r>
      <w:r w:rsidRPr="000214F0">
        <w:tab/>
        <w:t xml:space="preserve">Thunis P, Degraeuwe B, Pisoni E, et al. PM2.5 source allocation in European cities: A SHERPA modelling study. </w:t>
      </w:r>
      <w:r w:rsidRPr="000214F0">
        <w:rPr>
          <w:i/>
          <w:iCs/>
        </w:rPr>
        <w:t>Atmospheric Environment</w:t>
      </w:r>
      <w:r w:rsidRPr="000214F0">
        <w:t>. 2018;187:93-106.</w:t>
      </w:r>
    </w:p>
    <w:p w14:paraId="309E2E3A" w14:textId="77777777" w:rsidR="000214F0" w:rsidRPr="000214F0" w:rsidRDefault="000214F0" w:rsidP="000214F0">
      <w:pPr>
        <w:pStyle w:val="Bibliography"/>
      </w:pPr>
      <w:r w:rsidRPr="000214F0">
        <w:t xml:space="preserve">65. </w:t>
      </w:r>
      <w:r w:rsidRPr="000214F0">
        <w:tab/>
        <w:t xml:space="preserve">Martin R, Peters G, Wilkinson J. Symmetric decomposition of a positive definite matrix. </w:t>
      </w:r>
      <w:r w:rsidRPr="000214F0">
        <w:rPr>
          <w:i/>
          <w:iCs/>
        </w:rPr>
        <w:t>Numerische Mathematik</w:t>
      </w:r>
      <w:r w:rsidRPr="000214F0">
        <w:t>. 1965;7(5):362-383.</w:t>
      </w:r>
    </w:p>
    <w:p w14:paraId="3F602D21" w14:textId="77777777" w:rsidR="000214F0" w:rsidRPr="000214F0" w:rsidRDefault="000214F0" w:rsidP="000214F0">
      <w:pPr>
        <w:pStyle w:val="Bibliography"/>
      </w:pPr>
      <w:r w:rsidRPr="000214F0">
        <w:t xml:space="preserve">66. </w:t>
      </w:r>
      <w:r w:rsidRPr="000214F0">
        <w:tab/>
        <w:t xml:space="preserve">Polson NG, Scott JG. On the half-Cauchy prior for a global scale parameter. </w:t>
      </w:r>
      <w:r w:rsidRPr="000214F0">
        <w:rPr>
          <w:i/>
          <w:iCs/>
        </w:rPr>
        <w:t>Bayesian Analysis</w:t>
      </w:r>
      <w:r w:rsidRPr="000214F0">
        <w:t>. 2012;7(4):887-902.</w:t>
      </w:r>
    </w:p>
    <w:p w14:paraId="67B01E75" w14:textId="77777777" w:rsidR="000214F0" w:rsidRPr="000214F0" w:rsidRDefault="000214F0" w:rsidP="000214F0">
      <w:pPr>
        <w:pStyle w:val="Bibliography"/>
      </w:pPr>
      <w:r w:rsidRPr="000214F0">
        <w:t xml:space="preserve">67. </w:t>
      </w:r>
      <w:r w:rsidRPr="000214F0">
        <w:tab/>
        <w:t xml:space="preserve">Gelman A. Prior distributions for variance parameters in hierarchical models (comment on article by Browne and Draper). </w:t>
      </w:r>
      <w:r w:rsidRPr="000214F0">
        <w:rPr>
          <w:i/>
          <w:iCs/>
        </w:rPr>
        <w:t>Bayesian Anal</w:t>
      </w:r>
      <w:r w:rsidRPr="000214F0">
        <w:t>. 2006;1(3):515-534. doi:10.1214/06-BA117A</w:t>
      </w:r>
    </w:p>
    <w:p w14:paraId="6A8D55AE" w14:textId="77777777" w:rsidR="000214F0" w:rsidRPr="000214F0" w:rsidRDefault="000214F0" w:rsidP="000214F0">
      <w:pPr>
        <w:pStyle w:val="Bibliography"/>
      </w:pPr>
      <w:r w:rsidRPr="000214F0">
        <w:lastRenderedPageBreak/>
        <w:t xml:space="preserve">68. </w:t>
      </w:r>
      <w:r w:rsidRPr="000214F0">
        <w:tab/>
        <w:t xml:space="preserve">Lewandowski D, Kurowicka D, Joe H. Generating random correlation matrices based on vines and extended onion method. </w:t>
      </w:r>
      <w:r w:rsidRPr="000214F0">
        <w:rPr>
          <w:i/>
          <w:iCs/>
        </w:rPr>
        <w:t>Journal of multivariate analysis</w:t>
      </w:r>
      <w:r w:rsidRPr="000214F0">
        <w:t>. 2009;100(9):1989-2001.</w:t>
      </w:r>
    </w:p>
    <w:p w14:paraId="4B1CD29F" w14:textId="77777777" w:rsidR="000214F0" w:rsidRPr="000214F0" w:rsidRDefault="000214F0" w:rsidP="000214F0">
      <w:pPr>
        <w:pStyle w:val="Bibliography"/>
      </w:pPr>
      <w:r w:rsidRPr="000214F0">
        <w:t xml:space="preserve">69. </w:t>
      </w:r>
      <w:r w:rsidRPr="000214F0">
        <w:tab/>
        <w:t xml:space="preserve">Gelman A, Rubin DB. Inference from iterative simulation using multiple sequences. </w:t>
      </w:r>
      <w:r w:rsidRPr="000214F0">
        <w:rPr>
          <w:i/>
          <w:iCs/>
        </w:rPr>
        <w:t>Statistical science</w:t>
      </w:r>
      <w:r w:rsidRPr="000214F0">
        <w:t>. 1992;7(4):457-472.</w:t>
      </w:r>
    </w:p>
    <w:p w14:paraId="2BC8F282" w14:textId="77777777" w:rsidR="000214F0" w:rsidRPr="000214F0" w:rsidRDefault="000214F0" w:rsidP="000214F0">
      <w:pPr>
        <w:pStyle w:val="Bibliography"/>
      </w:pPr>
      <w:r w:rsidRPr="000214F0">
        <w:t xml:space="preserve">70. </w:t>
      </w:r>
      <w:r w:rsidRPr="000214F0">
        <w:tab/>
        <w:t>R Core Team. R: A language and environment for statistical computing. Published online 2013.</w:t>
      </w:r>
    </w:p>
    <w:p w14:paraId="570C2969" w14:textId="77777777" w:rsidR="000214F0" w:rsidRPr="000214F0" w:rsidRDefault="000214F0" w:rsidP="000214F0">
      <w:pPr>
        <w:pStyle w:val="Bibliography"/>
      </w:pPr>
      <w:r w:rsidRPr="000214F0">
        <w:t xml:space="preserve">71. </w:t>
      </w:r>
      <w:r w:rsidRPr="000214F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0214F0">
        <w:rPr>
          <w:i/>
          <w:iCs/>
        </w:rPr>
        <w:t>Neuroepidemiology</w:t>
      </w:r>
      <w:r w:rsidRPr="000214F0">
        <w:t>. 2018;51(1-2):33-49.</w:t>
      </w:r>
    </w:p>
    <w:p w14:paraId="089D863A" w14:textId="77777777" w:rsidR="000214F0" w:rsidRPr="000214F0" w:rsidRDefault="000214F0" w:rsidP="000214F0">
      <w:pPr>
        <w:pStyle w:val="Bibliography"/>
      </w:pPr>
      <w:r w:rsidRPr="000214F0">
        <w:t xml:space="preserve">72. </w:t>
      </w:r>
      <w:r w:rsidRPr="000214F0">
        <w:tab/>
        <w:t>von Schneidemesser E, Mar KA, Saar D. Black carbon in Europe: Targeting an air Pollutant and climate forcer. Published online 2017.</w:t>
      </w:r>
    </w:p>
    <w:p w14:paraId="1E3313D2" w14:textId="77777777" w:rsidR="000214F0" w:rsidRPr="000214F0" w:rsidRDefault="000214F0" w:rsidP="000214F0">
      <w:pPr>
        <w:pStyle w:val="Bibliography"/>
      </w:pPr>
      <w:r w:rsidRPr="000214F0">
        <w:t xml:space="preserve">73. </w:t>
      </w:r>
      <w:r w:rsidRPr="000214F0">
        <w:tab/>
        <w:t xml:space="preserve">Pamphlett R, Rikard-Bell A. Different occupations associated with amyotrophic lateral sclerosis: Is diesel exhaust the link? </w:t>
      </w:r>
      <w:r w:rsidRPr="000214F0">
        <w:rPr>
          <w:i/>
          <w:iCs/>
        </w:rPr>
        <w:t>PloS One</w:t>
      </w:r>
      <w:r w:rsidRPr="000214F0">
        <w:t>. 2013;8(11):e80993.</w:t>
      </w:r>
    </w:p>
    <w:p w14:paraId="288C3456" w14:textId="77777777" w:rsidR="000214F0" w:rsidRPr="000214F0" w:rsidRDefault="000214F0" w:rsidP="000214F0">
      <w:pPr>
        <w:pStyle w:val="Bibliography"/>
      </w:pPr>
      <w:r w:rsidRPr="000214F0">
        <w:t xml:space="preserve">74. </w:t>
      </w:r>
      <w:r w:rsidRPr="000214F0">
        <w:tab/>
        <w:t xml:space="preserve">Zhang R, Dai Y, Zhang X, et al. Reduced pulmonary function and increased pro-inflammatory cytokines in nanoscale carbon black-exposed workers. </w:t>
      </w:r>
      <w:r w:rsidRPr="000214F0">
        <w:rPr>
          <w:i/>
          <w:iCs/>
        </w:rPr>
        <w:t>Part Fibre Toxicol</w:t>
      </w:r>
      <w:r w:rsidRPr="000214F0">
        <w:t>. 2014;11:73. doi:10.1186/s12989-014-0073-1</w:t>
      </w:r>
    </w:p>
    <w:p w14:paraId="25C080F0" w14:textId="77777777" w:rsidR="000214F0" w:rsidRPr="000214F0" w:rsidRDefault="000214F0" w:rsidP="000214F0">
      <w:pPr>
        <w:pStyle w:val="Bibliography"/>
      </w:pPr>
      <w:r w:rsidRPr="000214F0">
        <w:t xml:space="preserve">75. </w:t>
      </w:r>
      <w:r w:rsidRPr="000214F0">
        <w:tab/>
        <w:t xml:space="preserve">Gao X, Xu H, Shang J, et al. Ozonized carbon black induces mitochondrial dysfunction and DNA damage. </w:t>
      </w:r>
      <w:r w:rsidRPr="000214F0">
        <w:rPr>
          <w:i/>
          <w:iCs/>
        </w:rPr>
        <w:t>Environ Toxicol</w:t>
      </w:r>
      <w:r w:rsidRPr="000214F0">
        <w:t>. 2017;32(3):944-955. doi:10.1002/tox.22295</w:t>
      </w:r>
    </w:p>
    <w:p w14:paraId="651F4BC8" w14:textId="77777777" w:rsidR="000214F0" w:rsidRPr="000214F0" w:rsidRDefault="000214F0" w:rsidP="000214F0">
      <w:pPr>
        <w:pStyle w:val="Bibliography"/>
      </w:pPr>
      <w:r w:rsidRPr="000214F0">
        <w:t xml:space="preserve">76. </w:t>
      </w:r>
      <w:r w:rsidRPr="000214F0">
        <w:tab/>
        <w:t xml:space="preserve">Kyjovska ZO, Jacobsen NR, Saber AT, et al. DNA damage following pulmonary exposure by instillation to low doses of carbon black (Printex 90) nanoparticles in mice. </w:t>
      </w:r>
      <w:r w:rsidRPr="000214F0">
        <w:rPr>
          <w:i/>
          <w:iCs/>
        </w:rPr>
        <w:t>Environ Mol Mutagen</w:t>
      </w:r>
      <w:r w:rsidRPr="000214F0">
        <w:t>. 2015;56(1):41-49. doi:10.1002/em.21888</w:t>
      </w:r>
    </w:p>
    <w:p w14:paraId="7CAB1444" w14:textId="77777777" w:rsidR="000214F0" w:rsidRPr="000214F0" w:rsidRDefault="000214F0" w:rsidP="000214F0">
      <w:pPr>
        <w:pStyle w:val="Bibliography"/>
      </w:pPr>
      <w:r w:rsidRPr="000214F0">
        <w:t xml:space="preserve">77. </w:t>
      </w:r>
      <w:r w:rsidRPr="000214F0">
        <w:tab/>
        <w:t xml:space="preserve">Weisskopf MG, Webster TF. Trade-offs of personal vs. more proxy exposure measures in environmental epidemiology. </w:t>
      </w:r>
      <w:r w:rsidRPr="000214F0">
        <w:rPr>
          <w:i/>
          <w:iCs/>
        </w:rPr>
        <w:t>Epidemiology (Cambridge, Mass)</w:t>
      </w:r>
      <w:r w:rsidRPr="000214F0">
        <w:t>. 2017;28(5):635.</w:t>
      </w:r>
    </w:p>
    <w:p w14:paraId="4A356206" w14:textId="77777777" w:rsidR="000214F0" w:rsidRPr="000214F0" w:rsidRDefault="000214F0" w:rsidP="000214F0">
      <w:pPr>
        <w:pStyle w:val="Bibliography"/>
      </w:pPr>
      <w:r w:rsidRPr="000214F0">
        <w:t xml:space="preserve">78. </w:t>
      </w:r>
      <w:r w:rsidRPr="000214F0">
        <w:tab/>
        <w:t xml:space="preserve">Nakken O, Meyer HE, Stigum H, Holmøy T. High BMI is associated with low ALS risk: A population-based study. </w:t>
      </w:r>
      <w:r w:rsidRPr="000214F0">
        <w:rPr>
          <w:i/>
          <w:iCs/>
        </w:rPr>
        <w:t>Neurology</w:t>
      </w:r>
      <w:r w:rsidRPr="000214F0">
        <w:t>. 2019;93(5):e424-e432.</w:t>
      </w:r>
    </w:p>
    <w:p w14:paraId="7CFE5A9D" w14:textId="77777777" w:rsidR="000214F0" w:rsidRPr="000214F0" w:rsidRDefault="000214F0" w:rsidP="000214F0">
      <w:pPr>
        <w:pStyle w:val="Bibliography"/>
      </w:pPr>
      <w:r w:rsidRPr="000214F0">
        <w:t xml:space="preserve">79. </w:t>
      </w:r>
      <w:r w:rsidRPr="000214F0">
        <w:tab/>
        <w:t xml:space="preserve">Jawaid A, Murthy SB, Wilson AM, et al. A decrease in body mass index is associated with faster progression of motor symptoms and shorter survival in ALS. </w:t>
      </w:r>
      <w:r w:rsidRPr="000214F0">
        <w:rPr>
          <w:i/>
          <w:iCs/>
        </w:rPr>
        <w:t>Amyotrophic Lateral Sclerosis</w:t>
      </w:r>
      <w:r w:rsidRPr="000214F0">
        <w:t>. 2010;11(6):542-548.</w:t>
      </w:r>
    </w:p>
    <w:p w14:paraId="44E74274" w14:textId="77777777" w:rsidR="000214F0" w:rsidRPr="000214F0" w:rsidRDefault="000214F0" w:rsidP="000214F0">
      <w:pPr>
        <w:pStyle w:val="Bibliography"/>
      </w:pPr>
      <w:r w:rsidRPr="000214F0">
        <w:t xml:space="preserve">80. </w:t>
      </w:r>
      <w:r w:rsidRPr="000214F0">
        <w:tab/>
        <w:t xml:space="preserve">Carroll RJ, Ruppert D, Stefanski LA, Crainiceanu CM. </w:t>
      </w:r>
      <w:r w:rsidRPr="000214F0">
        <w:rPr>
          <w:i/>
          <w:iCs/>
        </w:rPr>
        <w:t>Measurement Error in Nonlinear Models: A Modern Perspective</w:t>
      </w:r>
      <w:r w:rsidRPr="000214F0">
        <w:t>. CRC press; 2006.</w:t>
      </w:r>
    </w:p>
    <w:p w14:paraId="3891A205" w14:textId="57F7A86B" w:rsidR="0046514C" w:rsidRDefault="00A95DD5" w:rsidP="0046514C">
      <w:pPr>
        <w:rPr>
          <w:b/>
        </w:rPr>
      </w:pPr>
      <w:r w:rsidRPr="00BE40FA">
        <w:rPr>
          <w:b/>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41DC73B0"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s, Robbie M" w:date="2022-02-03T12:32:00Z" w:initials="PRM">
    <w:p w14:paraId="2A429EF5" w14:textId="482FBF5C" w:rsidR="004C6D14" w:rsidRPr="004C6D14" w:rsidRDefault="004C6D14">
      <w:pPr>
        <w:pStyle w:val="CommentText"/>
      </w:pPr>
      <w:r w:rsidRPr="004C6D14">
        <w:rPr>
          <w:rStyle w:val="CommentReference"/>
        </w:rPr>
        <w:annotationRef/>
      </w:r>
      <w:r w:rsidRPr="004C6D14">
        <w:rPr>
          <w:rFonts w:ascii="Times New Roman" w:hAnsi="Times New Roman" w:cs="Times New Roman"/>
        </w:rPr>
        <w:t>1) Methods, page 5, line 46: Why did authors only include patients that were at least 20 years old at diagnosis? This choice needs to be explained/motivated.</w:t>
      </w:r>
    </w:p>
  </w:comment>
  <w:comment w:id="20" w:author="Parks, Robbie M" w:date="2022-02-03T12:31:00Z" w:initials="PRM">
    <w:p w14:paraId="4DEE588C" w14:textId="3660D974" w:rsidR="00CE1DB1" w:rsidRPr="00CE1DB1" w:rsidRDefault="00CE1DB1">
      <w:pPr>
        <w:pStyle w:val="CommentText"/>
      </w:pPr>
      <w:r w:rsidRPr="00CE1DB1">
        <w:rPr>
          <w:rStyle w:val="CommentReference"/>
        </w:rPr>
        <w:annotationRef/>
      </w:r>
      <w:r w:rsidRPr="00CE1DB1">
        <w:rPr>
          <w:rFonts w:ascii="Times New Roman" w:hAnsi="Times New Roman" w:cs="Times New Roman"/>
        </w:rPr>
        <w:t>2) Methods, page 6, line 51: Please include more detail about the spatio-temporal air pollution modeling system.</w:t>
      </w:r>
    </w:p>
  </w:comment>
  <w:comment w:id="28" w:author="Parks, Robbie M" w:date="2022-02-03T13:08:00Z" w:initials="PRM">
    <w:p w14:paraId="197CA517" w14:textId="60EED940" w:rsidR="00E26469" w:rsidRPr="00E26469" w:rsidRDefault="00E26469">
      <w:pPr>
        <w:pStyle w:val="CommentText"/>
        <w:rPr>
          <w:rFonts w:ascii="Times New Roman" w:hAnsi="Times New Roman" w:cs="Times New Roman"/>
        </w:rPr>
      </w:pPr>
      <w:r w:rsidRPr="00E26469">
        <w:rPr>
          <w:rStyle w:val="CommentReference"/>
          <w:rFonts w:ascii="Times New Roman" w:hAnsi="Times New Roman" w:cs="Times New Roman"/>
        </w:rPr>
        <w:annotationRef/>
      </w:r>
      <w:r w:rsidRPr="00E26469">
        <w:rPr>
          <w:rFonts w:ascii="Times New Roman" w:hAnsi="Times New Roman" w:cs="Times New Roman"/>
        </w:rPr>
        <w:t>3) Methods, page 7, line 17: Please provide more details on how the 1-, 5-, and 10-year averages were created for air pollution exposures. Was a weighted average created based on how long the participant lived in one location?</w:t>
      </w:r>
    </w:p>
  </w:comment>
  <w:comment w:id="52" w:author="Parks, Robbie M" w:date="2022-02-03T13:18:00Z" w:initials="PRM">
    <w:p w14:paraId="7DFF0A9B" w14:textId="090B43B6" w:rsidR="00275019" w:rsidRPr="00275019" w:rsidRDefault="00275019">
      <w:pPr>
        <w:pStyle w:val="CommentText"/>
        <w:rPr>
          <w:rFonts w:ascii="Times New Roman" w:hAnsi="Times New Roman" w:cs="Times New Roman"/>
        </w:rPr>
      </w:pPr>
      <w:r w:rsidRPr="00275019">
        <w:rPr>
          <w:rStyle w:val="CommentReference"/>
          <w:rFonts w:ascii="Times New Roman" w:hAnsi="Times New Roman" w:cs="Times New Roman"/>
        </w:rPr>
        <w:annotationRef/>
      </w:r>
      <w:r w:rsidRPr="00275019">
        <w:rPr>
          <w:rFonts w:ascii="Times New Roman" w:hAnsi="Times New Roman" w:cs="Times New Roman"/>
        </w:rPr>
        <w:t>4) Methods, page 7, line 41: How did the authors determine confounding variables?</w:t>
      </w:r>
    </w:p>
  </w:comment>
  <w:comment w:id="53" w:author="Parks, Robbie M" w:date="2022-02-08T16:30:00Z" w:initials="PRM">
    <w:p w14:paraId="338E5EF6" w14:textId="0144F96E" w:rsidR="005B549B" w:rsidRDefault="005B549B">
      <w:pPr>
        <w:pStyle w:val="CommentText"/>
      </w:pPr>
      <w:r>
        <w:rPr>
          <w:rStyle w:val="CommentReference"/>
        </w:rPr>
        <w:annotationRef/>
      </w:r>
      <w:r>
        <w:t>Look at answer in response to reviewers and then fill in here</w:t>
      </w:r>
      <w:r w:rsidR="00405E86">
        <w:t>.</w:t>
      </w:r>
    </w:p>
  </w:comment>
  <w:comment w:id="63" w:author="Parks, Robbie M" w:date="2022-02-03T13:19:00Z" w:initials="PRM">
    <w:p w14:paraId="669E47EC" w14:textId="6F0B3FD1" w:rsidR="00352F7C" w:rsidRPr="00352F7C" w:rsidRDefault="00352F7C">
      <w:pPr>
        <w:pStyle w:val="CommentText"/>
        <w:rPr>
          <w:rFonts w:ascii="Times New Roman" w:hAnsi="Times New Roman" w:cs="Times New Roman"/>
        </w:rPr>
      </w:pPr>
      <w:r>
        <w:rPr>
          <w:rStyle w:val="CommentReference"/>
        </w:rPr>
        <w:annotationRef/>
      </w:r>
      <w:r w:rsidRPr="00352F7C">
        <w:rPr>
          <w:rFonts w:ascii="Times New Roman" w:hAnsi="Times New Roman" w:cs="Times New Roman"/>
          <w:lang w:val="en-US"/>
        </w:rPr>
        <w:t>5) Methods, page 8, line 50: Please include more motivation and reasoning for ozone sensitivity analysis.</w:t>
      </w:r>
    </w:p>
  </w:comment>
  <w:comment w:id="64" w:author="Parks, Robbie M" w:date="2022-02-03T13:34:00Z" w:initials="PRM">
    <w:p w14:paraId="4F580DEC" w14:textId="1796234F" w:rsidR="00AE5E71" w:rsidRPr="00AE5E71" w:rsidRDefault="00AE5E71">
      <w:pPr>
        <w:pStyle w:val="CommentText"/>
        <w:rPr>
          <w:rFonts w:ascii="Times New Roman" w:hAnsi="Times New Roman" w:cs="Times New Roman"/>
        </w:rPr>
      </w:pPr>
      <w:r w:rsidRPr="00AE5E71">
        <w:rPr>
          <w:rStyle w:val="CommentReference"/>
          <w:rFonts w:ascii="Times New Roman" w:hAnsi="Times New Roman" w:cs="Times New Roman"/>
        </w:rPr>
        <w:annotationRef/>
      </w:r>
      <w:r w:rsidRPr="00AE5E71">
        <w:rPr>
          <w:rFonts w:ascii="Times New Roman" w:hAnsi="Times New Roman" w:cs="Times New Roman"/>
          <w:lang w:val="en-US"/>
        </w:rPr>
        <w:t>6) Methods, page 9-10: When discussing priors used for the Bayesian model why are weakly-informative priors given to non-EC PM2.5, but non-informative priors are given to other parameters? Please give more detail when justifying use of priors.</w:t>
      </w:r>
    </w:p>
  </w:comment>
  <w:comment w:id="66" w:author="Parks, Robbie M" w:date="2022-02-03T13:50:00Z" w:initials="PRM">
    <w:p w14:paraId="77F6C844" w14:textId="65277C1F" w:rsidR="00377EB3" w:rsidRPr="00377EB3" w:rsidRDefault="00377EB3">
      <w:pPr>
        <w:pStyle w:val="CommentText"/>
        <w:rPr>
          <w:rFonts w:ascii="Times New Roman" w:hAnsi="Times New Roman" w:cs="Times New Roman"/>
        </w:rPr>
      </w:pPr>
      <w:r w:rsidRPr="00377EB3">
        <w:rPr>
          <w:rStyle w:val="CommentReference"/>
          <w:rFonts w:ascii="Times New Roman" w:hAnsi="Times New Roman" w:cs="Times New Roman"/>
        </w:rPr>
        <w:annotationRef/>
      </w:r>
      <w:r w:rsidRPr="00377EB3">
        <w:rPr>
          <w:rFonts w:ascii="Times New Roman" w:hAnsi="Times New Roman" w:cs="Times New Roman"/>
          <w:lang w:val="en-US"/>
        </w:rPr>
        <w:t>8) Results, page 12: Please provide more discussion of the protective effect of NOX and CO. How does this effect the null joint effect of NOX, CO, and EC?</w:t>
      </w:r>
    </w:p>
  </w:comment>
  <w:comment w:id="70" w:author="Parks, Robbie M" w:date="2022-02-03T13:51:00Z" w:initials="PRM">
    <w:p w14:paraId="5669220E" w14:textId="2223E1E4" w:rsidR="00F40559" w:rsidRPr="00F40559" w:rsidRDefault="00F40559">
      <w:pPr>
        <w:pStyle w:val="CommentText"/>
        <w:rPr>
          <w:rFonts w:ascii="Times New Roman" w:hAnsi="Times New Roman" w:cs="Times New Roman"/>
        </w:rPr>
      </w:pPr>
      <w:r w:rsidRPr="00F40559">
        <w:rPr>
          <w:rStyle w:val="CommentReference"/>
          <w:rFonts w:ascii="Times New Roman" w:hAnsi="Times New Roman" w:cs="Times New Roman"/>
        </w:rPr>
        <w:annotationRef/>
      </w:r>
      <w:r w:rsidRPr="00F40559">
        <w:rPr>
          <w:rFonts w:ascii="Times New Roman" w:hAnsi="Times New Roman" w:cs="Times New Roman"/>
          <w:lang w:val="en-US"/>
        </w:rPr>
        <w:t>9) Results, page 12, line 46: Please provide correlation coefficient for ozone and other pollutants.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29EF5" w15:done="0"/>
  <w15:commentEx w15:paraId="4DEE588C" w15:done="0"/>
  <w15:commentEx w15:paraId="197CA517" w15:done="0"/>
  <w15:commentEx w15:paraId="7DFF0A9B" w15:done="0"/>
  <w15:commentEx w15:paraId="338E5EF6" w15:paraIdParent="7DFF0A9B" w15:done="0"/>
  <w15:commentEx w15:paraId="669E47EC" w15:done="0"/>
  <w15:commentEx w15:paraId="4F580DEC" w15:done="0"/>
  <w15:commentEx w15:paraId="77F6C844" w15:done="0"/>
  <w15:commentEx w15:paraId="566922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9C8" w16cex:dateUtc="2022-02-03T17:32:00Z"/>
  <w16cex:commentExtensible w16cex:durableId="25A64995" w16cex:dateUtc="2022-02-03T17:31:00Z"/>
  <w16cex:commentExtensible w16cex:durableId="25A65230" w16cex:dateUtc="2022-02-03T18:08:00Z"/>
  <w16cex:commentExtensible w16cex:durableId="25A6549B" w16cex:dateUtc="2022-02-03T18:18:00Z"/>
  <w16cex:commentExtensible w16cex:durableId="25AD1912" w16cex:dateUtc="2022-02-08T21:30:00Z"/>
  <w16cex:commentExtensible w16cex:durableId="25A654F3" w16cex:dateUtc="2022-02-03T18:19:00Z"/>
  <w16cex:commentExtensible w16cex:durableId="25A65860" w16cex:dateUtc="2022-02-03T18:34:00Z"/>
  <w16cex:commentExtensible w16cex:durableId="25A65C31" w16cex:dateUtc="2022-02-03T18:50:00Z"/>
  <w16cex:commentExtensible w16cex:durableId="25A65C5E" w16cex:dateUtc="2022-02-03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29EF5" w16cid:durableId="25A649C8"/>
  <w16cid:commentId w16cid:paraId="4DEE588C" w16cid:durableId="25A64995"/>
  <w16cid:commentId w16cid:paraId="197CA517" w16cid:durableId="25A65230"/>
  <w16cid:commentId w16cid:paraId="7DFF0A9B" w16cid:durableId="25A6549B"/>
  <w16cid:commentId w16cid:paraId="338E5EF6" w16cid:durableId="25AD1912"/>
  <w16cid:commentId w16cid:paraId="669E47EC" w16cid:durableId="25A654F3"/>
  <w16cid:commentId w16cid:paraId="4F580DEC" w16cid:durableId="25A65860"/>
  <w16cid:commentId w16cid:paraId="77F6C844" w16cid:durableId="25A65C31"/>
  <w16cid:commentId w16cid:paraId="5669220E" w16cid:durableId="25A65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D24E" w14:textId="77777777" w:rsidR="00584CCD" w:rsidRDefault="00584CCD">
      <w:pPr>
        <w:spacing w:line="240" w:lineRule="auto"/>
      </w:pPr>
      <w:r>
        <w:separator/>
      </w:r>
    </w:p>
  </w:endnote>
  <w:endnote w:type="continuationSeparator" w:id="0">
    <w:p w14:paraId="353FCB06" w14:textId="77777777" w:rsidR="00584CCD" w:rsidRDefault="0058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7C47" w14:textId="77777777" w:rsidR="00584CCD" w:rsidRDefault="00584CCD">
      <w:pPr>
        <w:spacing w:line="240" w:lineRule="auto"/>
      </w:pPr>
      <w:r>
        <w:separator/>
      </w:r>
    </w:p>
  </w:footnote>
  <w:footnote w:type="continuationSeparator" w:id="0">
    <w:p w14:paraId="37AF0AFE" w14:textId="77777777" w:rsidR="00584CCD" w:rsidRDefault="00584C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AA5"/>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89D"/>
    <w:rsid w:val="004939DF"/>
    <w:rsid w:val="00494D70"/>
    <w:rsid w:val="004950B6"/>
    <w:rsid w:val="004952BD"/>
    <w:rsid w:val="0049588A"/>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6E79"/>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601"/>
    <w:rsid w:val="00DB48DA"/>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5AD"/>
    <w:rsid w:val="00FD0B8E"/>
    <w:rsid w:val="00FD19BF"/>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29631</Words>
  <Characters>168901</Characters>
  <Application>Microsoft Office Word</Application>
  <DocSecurity>0</DocSecurity>
  <Lines>1407</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54</cp:revision>
  <cp:lastPrinted>2021-10-26T23:59:00Z</cp:lastPrinted>
  <dcterms:created xsi:type="dcterms:W3CDTF">2022-02-08T20:37:00Z</dcterms:created>
  <dcterms:modified xsi:type="dcterms:W3CDTF">2022-02-08T21:53:00Z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id="XiP3j9ZS"/&gt;&lt;style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