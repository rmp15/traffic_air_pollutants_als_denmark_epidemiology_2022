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Robbie M Parks, PhD</w:t>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r w:rsidRPr="00BE40FA">
        <w:rPr>
          <w:bCs/>
          <w:i/>
          <w:iCs/>
          <w:color w:val="000000" w:themeColor="text1"/>
        </w:rPr>
        <w:t>Yanelli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Bal</w:t>
      </w:r>
      <w:r>
        <w:rPr>
          <w:bCs/>
          <w:i/>
          <w:iCs/>
          <w:color w:val="000000" w:themeColor="text1"/>
        </w:rPr>
        <w:t>a</w:t>
      </w:r>
      <w:r w:rsidRPr="00BE40FA">
        <w:rPr>
          <w:bCs/>
          <w:i/>
          <w:iCs/>
          <w:color w:val="000000" w:themeColor="text1"/>
        </w:rPr>
        <w:t>lian,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3628DFB6"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591B08A8" w14:textId="7DFA26A3" w:rsidR="009D5CB4" w:rsidRPr="009D5CB4" w:rsidRDefault="009D5CB4" w:rsidP="00042EDE">
      <w:pPr>
        <w:spacing w:line="240" w:lineRule="auto"/>
        <w:rPr>
          <w:color w:val="000000" w:themeColor="text1"/>
          <w:lang w:val="en-GB"/>
        </w:rPr>
      </w:pPr>
      <w:r w:rsidRPr="009D5CB4">
        <w:rPr>
          <w:color w:val="000000" w:themeColor="text1"/>
          <w:lang w:val="en-GB"/>
        </w:rPr>
        <w:t>Department of Biostatistics, Harvard TH Chan School of Public Health, Boston, MA,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bCs/>
          <w:color w:val="000000" w:themeColor="text1"/>
        </w:rPr>
      </w:pPr>
      <w:r w:rsidRPr="00BE40FA">
        <w:rPr>
          <w:bCs/>
          <w:color w:val="000000" w:themeColor="text1"/>
        </w:rPr>
        <w:t>Department of Environmental Science, Aarhus University, Roskilde,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58000B26" w:rsidR="00FF2B00"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601D5EB" w14:textId="76C03DE0" w:rsidR="008A2F01" w:rsidRPr="00BE40FA" w:rsidRDefault="008A2F01"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bCs/>
          <w:color w:val="000000" w:themeColor="text1"/>
        </w:rPr>
      </w:pPr>
    </w:p>
    <w:p w14:paraId="6735FD23" w14:textId="52524F07" w:rsidR="00BF6899" w:rsidRPr="00BE40FA" w:rsidRDefault="00BF6899" w:rsidP="00BF6899">
      <w:pPr>
        <w:spacing w:line="240" w:lineRule="auto"/>
        <w:outlineLvl w:val="0"/>
        <w:rPr>
          <w:bCs/>
          <w:i/>
          <w:iCs/>
          <w:color w:val="000000" w:themeColor="text1"/>
        </w:rPr>
      </w:pPr>
      <w:r w:rsidRPr="00BE40FA">
        <w:rPr>
          <w:i/>
          <w:iCs/>
          <w:color w:val="000000" w:themeColor="text1"/>
        </w:rPr>
        <w:t>J</w:t>
      </w:r>
      <w:r>
        <w:rPr>
          <w:i/>
          <w:iCs/>
          <w:color w:val="000000" w:themeColor="text1"/>
        </w:rPr>
        <w:t>ørgen Brandt</w:t>
      </w:r>
      <w:r w:rsidRPr="00BE40FA">
        <w:rPr>
          <w:i/>
          <w:iCs/>
          <w:color w:val="000000" w:themeColor="text1"/>
        </w:rPr>
        <w:t>,</w:t>
      </w:r>
      <w:r w:rsidRPr="00BE40FA">
        <w:rPr>
          <w:bCs/>
          <w:i/>
          <w:iCs/>
          <w:color w:val="000000" w:themeColor="text1"/>
        </w:rPr>
        <w:t xml:space="preserve"> PhD</w:t>
      </w:r>
    </w:p>
    <w:p w14:paraId="1D3D26A5" w14:textId="77777777" w:rsidR="00BF6899" w:rsidRPr="00BE40FA" w:rsidRDefault="00BF6899" w:rsidP="00BF6899">
      <w:pPr>
        <w:spacing w:line="240" w:lineRule="auto"/>
        <w:outlineLvl w:val="0"/>
        <w:rPr>
          <w:bCs/>
          <w:color w:val="000000" w:themeColor="text1"/>
        </w:rPr>
      </w:pPr>
      <w:r w:rsidRPr="00BE40FA">
        <w:rPr>
          <w:bCs/>
          <w:color w:val="000000" w:themeColor="text1"/>
        </w:rPr>
        <w:t>Department of Environmental Science, Aarhus University, Roskilde, Denmark</w:t>
      </w:r>
    </w:p>
    <w:p w14:paraId="49E2CA1B" w14:textId="64975FA5" w:rsidR="00BF6899" w:rsidRDefault="00BF6899" w:rsidP="00042EDE">
      <w:pPr>
        <w:spacing w:line="240" w:lineRule="auto"/>
        <w:outlineLvl w:val="0"/>
        <w:rPr>
          <w:bCs/>
          <w:color w:val="000000" w:themeColor="text1"/>
        </w:rPr>
      </w:pPr>
      <w:r w:rsidRPr="00BF6899">
        <w:rPr>
          <w:bCs/>
          <w:color w:val="000000" w:themeColor="text1"/>
        </w:rPr>
        <w:t>iClimate – interdisciplinary Center for Climate Change, Aarhus University, Denmark</w:t>
      </w:r>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r w:rsidR="00B342CD">
        <w:rPr>
          <w:bCs/>
          <w:color w:val="000000" w:themeColor="text1"/>
        </w:rPr>
        <w:t>s</w:t>
      </w:r>
      <w:r w:rsidRPr="00BE40FA">
        <w:rPr>
          <w:bCs/>
          <w:color w:val="000000" w:themeColor="text1"/>
        </w:rPr>
        <w:t xml:space="preserve"> of Environmental Health</w:t>
      </w:r>
      <w:r w:rsidR="00B342CD">
        <w:rPr>
          <w:bCs/>
          <w:color w:val="000000" w:themeColor="text1"/>
        </w:rPr>
        <w:t xml:space="preserve"> and Epidemiology</w:t>
      </w:r>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8"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0"/>
      <w:r w:rsidR="009C4635">
        <w:rPr>
          <w:bCs/>
        </w:rPr>
        <w:t>XX</w:t>
      </w:r>
      <w:commentRangeEnd w:id="0"/>
      <w:r w:rsidR="0061229F">
        <w:rPr>
          <w:rStyle w:val="CommentReference"/>
          <w:rFonts w:asciiTheme="minorHAnsi" w:eastAsiaTheme="minorHAnsi" w:hAnsiTheme="minorHAnsi" w:cstheme="minorBidi"/>
          <w:lang w:val="en-GB"/>
        </w:rPr>
        <w:commentReference w:id="0"/>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1"/>
      <w:r w:rsidR="009C4635">
        <w:rPr>
          <w:bCs/>
        </w:rPr>
        <w:t>XX</w:t>
      </w:r>
      <w:commentRangeEnd w:id="1"/>
      <w:r w:rsidR="003757EC">
        <w:rPr>
          <w:rStyle w:val="CommentReference"/>
          <w:rFonts w:asciiTheme="minorHAnsi" w:eastAsiaTheme="minorHAnsi" w:hAnsiTheme="minorHAnsi" w:cstheme="minorBidi"/>
          <w:lang w:val="en-GB"/>
        </w:rPr>
        <w:commentReference w:id="1"/>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A46463E"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commentRangeStart w:id="2"/>
      <w:del w:id="3" w:author="Johnni Hansen" w:date="2021-10-22T12:47:00Z">
        <w:r w:rsidR="00AA401F" w:rsidRPr="00BE40FA" w:rsidDel="00133F07">
          <w:rPr>
            <w:bCs/>
          </w:rPr>
          <w:delText xml:space="preserve">traffic-related </w:delText>
        </w:r>
        <w:commentRangeEnd w:id="2"/>
        <w:r w:rsidR="00BB783C" w:rsidDel="00133F07">
          <w:rPr>
            <w:rStyle w:val="CommentReference"/>
            <w:rFonts w:asciiTheme="minorHAnsi" w:eastAsiaTheme="minorHAnsi" w:hAnsiTheme="minorHAnsi" w:cstheme="minorBidi"/>
            <w:lang w:val="en-GB"/>
          </w:rPr>
          <w:commentReference w:id="2"/>
        </w:r>
      </w:del>
      <w:ins w:id="4" w:author="Johnni Hansen" w:date="2021-10-22T12:47:00Z">
        <w:r w:rsidR="004A74FF">
          <w:rPr>
            <w:bCs/>
          </w:rPr>
          <w:t>ambient</w:t>
        </w:r>
        <w:r w:rsidR="00133F07">
          <w:rPr>
            <w:bCs/>
          </w:rPr>
          <w:t xml:space="preserve"> air </w:t>
        </w:r>
      </w:ins>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5"/>
      <w:r w:rsidR="00D811CD" w:rsidRPr="00F2291E">
        <w:rPr>
          <w:bCs/>
        </w:rPr>
        <w:t xml:space="preserve">and </w:t>
      </w:r>
      <w:r w:rsidR="00DC1820" w:rsidRPr="00F2291E">
        <w:rPr>
          <w:bCs/>
        </w:rPr>
        <w:t>combined</w:t>
      </w:r>
      <w:commentRangeEnd w:id="5"/>
      <w:r w:rsidR="00BB783C">
        <w:rPr>
          <w:rStyle w:val="CommentReference"/>
          <w:rFonts w:asciiTheme="minorHAnsi" w:eastAsiaTheme="minorHAnsi" w:hAnsiTheme="minorHAnsi" w:cstheme="minorBidi"/>
          <w:lang w:val="en-GB"/>
        </w:rPr>
        <w:commentReference w:id="5"/>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6"/>
      <w:r w:rsidR="00C4666A">
        <w:rPr>
          <w:bCs/>
        </w:rPr>
        <w:t xml:space="preserve">a </w:t>
      </w:r>
      <w:r w:rsidR="00F45669" w:rsidRPr="00BE40FA">
        <w:rPr>
          <w:bCs/>
        </w:rPr>
        <w:t xml:space="preserve">5-year concentration </w:t>
      </w:r>
      <w:r w:rsidR="00F45669" w:rsidRPr="00F2291E">
        <w:rPr>
          <w:bCs/>
        </w:rPr>
        <w:t xml:space="preserve">of </w:t>
      </w:r>
      <w:commentRangeEnd w:id="6"/>
      <w:r w:rsidR="00BB783C">
        <w:rPr>
          <w:rStyle w:val="CommentReference"/>
          <w:rFonts w:asciiTheme="minorHAnsi" w:eastAsiaTheme="minorHAnsi" w:hAnsiTheme="minorHAnsi" w:cstheme="minorBidi"/>
          <w:lang w:val="en-GB"/>
        </w:rPr>
        <w:commentReference w:id="6"/>
      </w:r>
      <w:r w:rsidR="00F45669" w:rsidRPr="00F2291E">
        <w:rPr>
          <w:bCs/>
        </w:rPr>
        <w:t>tr</w:t>
      </w:r>
      <w:commentRangeStart w:id="7"/>
      <w:r w:rsidR="00F45669" w:rsidRPr="00F2291E">
        <w:rPr>
          <w:bCs/>
        </w:rPr>
        <w:t>affic</w:t>
      </w:r>
      <w:r w:rsidR="00F45669" w:rsidRPr="00BE40FA">
        <w:rPr>
          <w:bCs/>
        </w:rPr>
        <w:t>-related</w:t>
      </w:r>
      <w:commentRangeEnd w:id="7"/>
      <w:r w:rsidR="00BB783C">
        <w:rPr>
          <w:rStyle w:val="CommentReference"/>
          <w:rFonts w:asciiTheme="minorHAnsi" w:eastAsiaTheme="minorHAnsi" w:hAnsiTheme="minorHAnsi" w:cstheme="minorBidi"/>
          <w:lang w:val="en-GB"/>
        </w:rPr>
        <w:commentReference w:id="7"/>
      </w:r>
      <w:r w:rsidR="00F45669" w:rsidRPr="00BE40FA">
        <w:rPr>
          <w:bCs/>
        </w:rPr>
        <w:t xml:space="preserve"> pollut</w:t>
      </w:r>
      <w:commentRangeStart w:id="8"/>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8"/>
      <w:r w:rsidR="00BB783C">
        <w:rPr>
          <w:rStyle w:val="CommentReference"/>
          <w:rFonts w:asciiTheme="minorHAnsi" w:eastAsiaTheme="minorHAnsi" w:hAnsiTheme="minorHAnsi" w:cstheme="minorBidi"/>
          <w:lang w:val="en-GB"/>
        </w:rPr>
        <w:commentReference w:id="8"/>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w:t>
      </w:r>
      <w:commentRangeStart w:id="9"/>
      <w:r w:rsidR="00EC7D03" w:rsidRPr="00BE40FA">
        <w:rPr>
          <w:bCs/>
        </w:rPr>
        <w:t>traffic-related</w:t>
      </w:r>
      <w:commentRangeEnd w:id="9"/>
      <w:r w:rsidR="001338E0">
        <w:rPr>
          <w:rStyle w:val="CommentReference"/>
          <w:rFonts w:asciiTheme="minorHAnsi" w:eastAsiaTheme="minorHAnsi" w:hAnsiTheme="minorHAnsi" w:cstheme="minorBidi"/>
          <w:lang w:val="en-GB"/>
        </w:rPr>
        <w:commentReference w:id="9"/>
      </w:r>
      <w:r w:rsidR="00EC7D03" w:rsidRPr="00BE40FA">
        <w:rPr>
          <w:bCs/>
        </w:rPr>
        <w:t xml:space="preserve"> </w:t>
      </w:r>
      <w:r w:rsidR="00BD5944">
        <w:rPr>
          <w:bCs/>
        </w:rPr>
        <w:t>pollutants</w:t>
      </w:r>
      <w:r w:rsidR="00EC7D03" w:rsidRPr="00BE40FA">
        <w:rPr>
          <w:bCs/>
        </w:rPr>
        <w:t xml:space="preserve">. Further work is needed to understand the role of air pollution on ALS pathogenesis and </w:t>
      </w:r>
      <w:commentRangeStart w:id="10"/>
      <w:r w:rsidR="00EC7D03" w:rsidRPr="00BE40FA">
        <w:rPr>
          <w:bCs/>
        </w:rPr>
        <w:t>timing of onset</w:t>
      </w:r>
      <w:commentRangeEnd w:id="10"/>
      <w:r w:rsidR="00867E60">
        <w:rPr>
          <w:rStyle w:val="CommentReference"/>
          <w:rFonts w:asciiTheme="minorHAnsi" w:eastAsiaTheme="minorHAnsi" w:hAnsiTheme="minorHAnsi" w:cstheme="minorBidi"/>
          <w:lang w:val="en-GB"/>
        </w:rPr>
        <w:commentReference w:id="10"/>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w:t>
      </w:r>
      <w:commentRangeStart w:id="11"/>
      <w:r w:rsidR="00F9217A" w:rsidRPr="00BE40FA">
        <w:t xml:space="preserve">ALS onset </w:t>
      </w:r>
      <w:commentRangeEnd w:id="11"/>
      <w:r w:rsidR="008F641D">
        <w:rPr>
          <w:rStyle w:val="CommentReference"/>
          <w:rFonts w:asciiTheme="minorHAnsi" w:eastAsiaTheme="minorHAnsi" w:hAnsiTheme="minorHAnsi" w:cstheme="minorBidi"/>
          <w:lang w:val="en-GB"/>
        </w:rPr>
        <w:commentReference w:id="11"/>
      </w:r>
      <w:r w:rsidR="00F9217A" w:rsidRPr="00BE40FA">
        <w:t xml:space="preserve">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39329EB4"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12"/>
      <w:r w:rsidRPr="00BE40FA">
        <w:rPr>
          <w:bCs/>
        </w:rPr>
        <w:t xml:space="preserve">prospectively collected </w:t>
      </w:r>
      <w:commentRangeEnd w:id="12"/>
      <w:r w:rsidR="00867E60">
        <w:rPr>
          <w:rStyle w:val="CommentReference"/>
          <w:rFonts w:asciiTheme="minorHAnsi" w:eastAsiaTheme="minorHAnsi" w:hAnsiTheme="minorHAnsi" w:cstheme="minorBidi"/>
          <w:lang w:val="en-GB"/>
        </w:rPr>
        <w:commentReference w:id="12"/>
      </w:r>
      <w:r w:rsidRPr="00BE40FA">
        <w:rPr>
          <w:bCs/>
        </w:rPr>
        <w:t xml:space="preserve">data from the Danish National Registers system from </w:t>
      </w:r>
      <w:r w:rsidR="00D4053A">
        <w:rPr>
          <w:color w:val="000000" w:themeColor="text1"/>
        </w:rPr>
        <w:t xml:space="preserve">3,939 </w:t>
      </w:r>
      <w:r w:rsidRPr="00BE40FA">
        <w:rPr>
          <w:bCs/>
        </w:rPr>
        <w:t>ALS cases diagnosed between 1989 – 2013 and matched on</w:t>
      </w:r>
      <w:del w:id="13" w:author="Johnni Hansen" w:date="2021-10-22T12:50:00Z">
        <w:r w:rsidRPr="00BE40FA" w:rsidDel="00C86326">
          <w:rPr>
            <w:bCs/>
          </w:rPr>
          <w:delText xml:space="preserve"> age</w:delText>
        </w:r>
      </w:del>
      <w:r w:rsidRPr="00BE40FA">
        <w:rPr>
          <w:bCs/>
        </w:rPr>
        <w:t xml:space="preserve">, sex, </w:t>
      </w:r>
      <w:del w:id="14" w:author="Johnni Hansen" w:date="2021-10-22T12:50:00Z">
        <w:r w:rsidR="00280CDE" w:rsidDel="00C86326">
          <w:rPr>
            <w:bCs/>
          </w:rPr>
          <w:delText xml:space="preserve">date </w:delText>
        </w:r>
      </w:del>
      <w:ins w:id="15" w:author="Johnni Hansen" w:date="2021-10-22T12:50:00Z">
        <w:r w:rsidR="00C86326">
          <w:rPr>
            <w:bCs/>
          </w:rPr>
          <w:t xml:space="preserve">year </w:t>
        </w:r>
      </w:ins>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del w:id="16" w:author="Johnni Hansen" w:date="2021-10-22T13:37:00Z">
        <w:r w:rsidR="00130D2B" w:rsidDel="003651D2">
          <w:rPr>
            <w:bCs/>
          </w:rPr>
          <w:delText xml:space="preserve"> </w:delText>
        </w:r>
      </w:del>
      <w:ins w:id="17" w:author="Johnni Hansen" w:date="2021-10-22T12:51:00Z">
        <w:r w:rsidR="00C86326">
          <w:rPr>
            <w:bCs/>
          </w:rPr>
          <w:t xml:space="preserve"> </w:t>
        </w:r>
      </w:ins>
      <w:r w:rsidRPr="00BE40FA">
        <w:rPr>
          <w:bCs/>
        </w:rPr>
        <w:t>controls</w:t>
      </w:r>
      <w:ins w:id="18" w:author="Johnni Hansen" w:date="2021-10-22T13:37:00Z">
        <w:r w:rsidR="003651D2">
          <w:rPr>
            <w:bCs/>
          </w:rPr>
          <w:t xml:space="preserve"> free of ALS at index date</w:t>
        </w:r>
      </w:ins>
      <w:r w:rsidRPr="00BE40FA">
        <w:rPr>
          <w:bCs/>
        </w:rPr>
        <w:t>.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 xml:space="preserve">at </w:t>
      </w:r>
      <w:ins w:id="19" w:author="Johnni Hansen" w:date="2021-10-22T13:45:00Z">
        <w:r w:rsidR="004A74FF">
          <w:rPr>
            <w:bCs/>
          </w:rPr>
          <w:t xml:space="preserve">present and historical </w:t>
        </w:r>
      </w:ins>
      <w:r w:rsidR="00322F56" w:rsidRPr="00BE40FA">
        <w:rPr>
          <w:bCs/>
        </w:rPr>
        <w:t>residential addresses of study participants</w:t>
      </w:r>
      <w:r w:rsidR="007B718C" w:rsidRPr="00BE40FA">
        <w:rPr>
          <w:bCs/>
        </w:rPr>
        <w:t xml:space="preserve">, </w:t>
      </w:r>
      <w:r w:rsidR="003A12EA">
        <w:rPr>
          <w:bCs/>
        </w:rPr>
        <w:t>specifically</w:t>
      </w:r>
      <w:r w:rsidR="007B718C" w:rsidRPr="00BE40FA">
        <w:rPr>
          <w:bCs/>
        </w:rPr>
        <w:t xml:space="preserve"> </w:t>
      </w:r>
      <w:commentRangeStart w:id="20"/>
      <w:commentRangeStart w:id="21"/>
      <w:r w:rsidRPr="00BE40FA">
        <w:rPr>
          <w:bCs/>
        </w:rPr>
        <w:t>nitrogen oxides (NO</w:t>
      </w:r>
      <w:r w:rsidRPr="00BE40FA">
        <w:rPr>
          <w:bCs/>
          <w:vertAlign w:val="subscript"/>
        </w:rPr>
        <w:t>x</w:t>
      </w:r>
      <w:r w:rsidRPr="00BE40FA">
        <w:rPr>
          <w:bCs/>
        </w:rPr>
        <w:t xml:space="preserve">), carbon monoxide (CO), </w:t>
      </w:r>
      <w:commentRangeEnd w:id="20"/>
      <w:r w:rsidR="00867E60">
        <w:rPr>
          <w:rStyle w:val="CommentReference"/>
          <w:rFonts w:asciiTheme="minorHAnsi" w:eastAsiaTheme="minorHAnsi" w:hAnsiTheme="minorHAnsi" w:cstheme="minorBidi"/>
          <w:lang w:val="en-GB"/>
        </w:rPr>
        <w:commentReference w:id="20"/>
      </w:r>
      <w:commentRangeEnd w:id="21"/>
      <w:r w:rsidR="007C7AA3">
        <w:rPr>
          <w:rStyle w:val="CommentReference"/>
          <w:rFonts w:asciiTheme="minorHAnsi" w:eastAsiaTheme="minorHAnsi" w:hAnsiTheme="minorHAnsi" w:cstheme="minorBidi"/>
          <w:lang w:val="en-GB"/>
        </w:rPr>
        <w:commentReference w:id="21"/>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 xml:space="preserve">Bayesian </w:t>
      </w:r>
      <w:commentRangeStart w:id="22"/>
      <w:r w:rsidR="00130D2B" w:rsidRPr="00BE40FA">
        <w:rPr>
          <w:bCs/>
        </w:rPr>
        <w:t xml:space="preserve">hierarchical </w:t>
      </w:r>
      <w:commentRangeEnd w:id="22"/>
      <w:r w:rsidR="00C24B3C">
        <w:rPr>
          <w:rStyle w:val="CommentReference"/>
          <w:rFonts w:asciiTheme="minorHAnsi" w:eastAsiaTheme="minorHAnsi" w:hAnsiTheme="minorHAnsi" w:cstheme="minorBidi"/>
          <w:lang w:val="en-GB"/>
        </w:rPr>
        <w:commentReference w:id="22"/>
      </w:r>
      <w:r w:rsidR="00130D2B" w:rsidRPr="00BE40FA">
        <w:rPr>
          <w:bCs/>
        </w:rPr>
        <w:t>conditional logistic model</w:t>
      </w:r>
      <w:r w:rsidR="00594CE8">
        <w:rPr>
          <w:bCs/>
        </w:rPr>
        <w:t xml:space="preserve"> and adjusted for </w:t>
      </w:r>
      <w:commentRangeStart w:id="23"/>
      <w:r w:rsidR="00594CE8">
        <w:rPr>
          <w:bCs/>
        </w:rPr>
        <w:t xml:space="preserve">potential confounders </w:t>
      </w:r>
      <w:commentRangeEnd w:id="23"/>
      <w:r w:rsidR="003801D9">
        <w:rPr>
          <w:rStyle w:val="CommentReference"/>
          <w:rFonts w:asciiTheme="minorHAnsi" w:eastAsiaTheme="minorHAnsi" w:hAnsiTheme="minorHAnsi" w:cstheme="minorBidi"/>
          <w:lang w:val="en-GB"/>
        </w:rPr>
        <w:commentReference w:id="23"/>
      </w:r>
      <w:r w:rsidR="00594CE8">
        <w:rPr>
          <w:bCs/>
        </w:rPr>
        <w:t xml:space="preserve">to estimate the </w:t>
      </w:r>
      <w:commentRangeStart w:id="24"/>
      <w:commentRangeStart w:id="25"/>
      <w:commentRangeStart w:id="26"/>
      <w:r w:rsidR="00594CE8">
        <w:rPr>
          <w:bCs/>
        </w:rPr>
        <w:t xml:space="preserve">overall traffic </w:t>
      </w:r>
      <w:commentRangeEnd w:id="24"/>
      <w:r w:rsidR="00E01E51">
        <w:rPr>
          <w:rStyle w:val="CommentReference"/>
          <w:rFonts w:asciiTheme="minorHAnsi" w:eastAsiaTheme="minorHAnsi" w:hAnsiTheme="minorHAnsi" w:cstheme="minorBidi"/>
          <w:lang w:val="en-GB"/>
        </w:rPr>
        <w:commentReference w:id="24"/>
      </w:r>
      <w:r w:rsidR="00594CE8">
        <w:rPr>
          <w:bCs/>
        </w:rPr>
        <w:t>association</w:t>
      </w:r>
      <w:commentRangeEnd w:id="25"/>
      <w:r w:rsidR="00C24B3C">
        <w:rPr>
          <w:rStyle w:val="CommentReference"/>
          <w:rFonts w:asciiTheme="minorHAnsi" w:eastAsiaTheme="minorHAnsi" w:hAnsiTheme="minorHAnsi" w:cstheme="minorBidi"/>
          <w:lang w:val="en-GB"/>
        </w:rPr>
        <w:commentReference w:id="25"/>
      </w:r>
      <w:r w:rsidR="00594CE8">
        <w:rPr>
          <w:bCs/>
        </w:rPr>
        <w:t xml:space="preserve">, the joint association </w:t>
      </w:r>
      <w:commentRangeEnd w:id="26"/>
      <w:r w:rsidR="000217BC">
        <w:rPr>
          <w:rStyle w:val="CommentReference"/>
          <w:rFonts w:asciiTheme="minorHAnsi" w:eastAsiaTheme="minorHAnsi" w:hAnsiTheme="minorHAnsi" w:cstheme="minorBidi"/>
          <w:lang w:val="en-GB"/>
        </w:rPr>
        <w:commentReference w:id="26"/>
      </w:r>
      <w:r w:rsidR="00594CE8">
        <w:rPr>
          <w:bCs/>
        </w:rPr>
        <w:t xml:space="preserve">with the </w:t>
      </w:r>
      <w:r w:rsidR="004E73DE">
        <w:rPr>
          <w:bCs/>
        </w:rPr>
        <w:t>three</w:t>
      </w:r>
      <w:r w:rsidR="00594CE8">
        <w:rPr>
          <w:bCs/>
        </w:rPr>
        <w:t xml:space="preserve"> </w:t>
      </w:r>
      <w:del w:id="27" w:author="Jørgen Brandt" w:date="2021-10-25T13:26:00Z">
        <w:r w:rsidR="00594CE8" w:rsidDel="00783637">
          <w:rPr>
            <w:bCs/>
          </w:rPr>
          <w:delText xml:space="preserve">traffic-related </w:delText>
        </w:r>
      </w:del>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28"/>
      <w:r w:rsidR="00643397">
        <w:rPr>
          <w:bCs/>
        </w:rPr>
        <w:t xml:space="preserve">overall traffic </w:t>
      </w:r>
      <w:commentRangeEnd w:id="28"/>
      <w:r w:rsidR="000217BC">
        <w:rPr>
          <w:rStyle w:val="CommentReference"/>
          <w:rFonts w:asciiTheme="minorHAnsi" w:eastAsiaTheme="minorHAnsi" w:hAnsiTheme="minorHAnsi" w:cstheme="minorBidi"/>
          <w:lang w:val="en-GB"/>
        </w:rPr>
        <w:commentReference w:id="28"/>
      </w:r>
      <w:r w:rsidR="00643397">
        <w:rPr>
          <w:bCs/>
        </w:rPr>
        <w:t>and specific traffic-related pollutant</w:t>
      </w:r>
      <w:r w:rsidR="003E0158">
        <w:rPr>
          <w:bCs/>
        </w:rPr>
        <w:t xml:space="preserve"> exposure</w:t>
      </w:r>
      <w:r w:rsidR="00643397">
        <w:rPr>
          <w:bCs/>
        </w:rPr>
        <w:t>.</w:t>
      </w:r>
    </w:p>
    <w:p w14:paraId="4029EEA4" w14:textId="0EB9BFB7" w:rsidR="00E27205" w:rsidRPr="00BE40FA" w:rsidRDefault="00E27205" w:rsidP="00042EDE">
      <w:pPr>
        <w:rPr>
          <w:color w:val="000000" w:themeColor="text1"/>
        </w:rPr>
      </w:pPr>
      <w:r w:rsidRPr="00BE40FA">
        <w:rPr>
          <w:b/>
        </w:rPr>
        <w:t xml:space="preserve">Results: </w:t>
      </w:r>
      <w:commentRangeStart w:id="29"/>
      <w:r w:rsidR="005D4AE9" w:rsidRPr="00BE40FA">
        <w:rPr>
          <w:color w:val="000000" w:themeColor="text1"/>
        </w:rPr>
        <w:t xml:space="preserve">We found that </w:t>
      </w:r>
      <w:commentRangeEnd w:id="29"/>
      <w:r w:rsidR="00FF49E4">
        <w:rPr>
          <w:rStyle w:val="CommentReference"/>
          <w:rFonts w:asciiTheme="minorHAnsi" w:eastAsiaTheme="minorHAnsi" w:hAnsiTheme="minorHAnsi" w:cstheme="minorBidi"/>
          <w:lang w:val="en-GB"/>
        </w:rPr>
        <w:commentReference w:id="29"/>
      </w:r>
      <w:r w:rsidR="005D4AE9" w:rsidRPr="00BE40FA">
        <w:rPr>
          <w:color w:val="000000" w:themeColor="text1"/>
        </w:rPr>
        <w:t xml:space="preserve">for a standard deviation (SD) increase in 5-year average concentrations, </w:t>
      </w:r>
      <w:r w:rsidR="005D4AE9" w:rsidRPr="007D684F">
        <w:rPr>
          <w:color w:val="000000" w:themeColor="text1"/>
        </w:rPr>
        <w:t xml:space="preserve">the </w:t>
      </w:r>
      <w:del w:id="30" w:author="Jørgen Brandt" w:date="2021-10-25T13:27:00Z">
        <w:r w:rsidR="005D4AE9" w:rsidRPr="00BE40FA" w:rsidDel="00783637">
          <w:rPr>
            <w:color w:val="000000" w:themeColor="text1"/>
          </w:rPr>
          <w:delText xml:space="preserve">traffic-related </w:delText>
        </w:r>
      </w:del>
      <w:r w:rsidR="005D4AE9" w:rsidRPr="00BE40FA">
        <w:rPr>
          <w:color w:val="000000" w:themeColor="text1"/>
        </w:rPr>
        <w:t>pollutants</w:t>
      </w:r>
      <w:commentRangeStart w:id="31"/>
      <w:r w:rsidR="005D4AE9" w:rsidRPr="00BE40FA">
        <w:rPr>
          <w:color w:val="000000" w:themeColor="text1"/>
        </w:rPr>
        <w:t xml:space="preserve"> (NO</w:t>
      </w:r>
      <w:r w:rsidR="005D4AE9" w:rsidRPr="00BE40FA">
        <w:rPr>
          <w:color w:val="000000" w:themeColor="text1"/>
          <w:vertAlign w:val="subscript"/>
        </w:rPr>
        <w:t>x</w:t>
      </w:r>
      <w:r w:rsidR="005D4AE9" w:rsidRPr="00BE40FA">
        <w:rPr>
          <w:color w:val="000000" w:themeColor="text1"/>
        </w:rPr>
        <w:t xml:space="preserve">, CO, EC) </w:t>
      </w:r>
      <w:commentRangeEnd w:id="31"/>
      <w:r w:rsidR="008A2F01">
        <w:rPr>
          <w:rStyle w:val="CommentReference"/>
          <w:rFonts w:asciiTheme="minorHAnsi" w:eastAsiaTheme="minorHAnsi" w:hAnsiTheme="minorHAnsi" w:cstheme="minorBidi"/>
          <w:lang w:val="en-GB"/>
        </w:rPr>
        <w:commentReference w:id="31"/>
      </w:r>
      <w:r w:rsidR="006C7188">
        <w:rPr>
          <w:color w:val="000000" w:themeColor="text1"/>
        </w:rPr>
        <w:t xml:space="preserve">were </w:t>
      </w:r>
      <w:commentRangeStart w:id="32"/>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32"/>
      <w:r w:rsidR="000217BC">
        <w:rPr>
          <w:rStyle w:val="CommentReference"/>
          <w:rFonts w:asciiTheme="minorHAnsi" w:eastAsiaTheme="minorHAnsi" w:hAnsiTheme="minorHAnsi" w:cstheme="minorBidi"/>
          <w:lang w:val="en-GB"/>
        </w:rPr>
        <w:commentReference w:id="32"/>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33"/>
      <w:r w:rsidR="0030607A">
        <w:rPr>
          <w:color w:val="000000" w:themeColor="text1"/>
        </w:rPr>
        <w:t xml:space="preserve">with </w:t>
      </w:r>
      <w:r w:rsidR="00B16817">
        <w:rPr>
          <w:color w:val="000000" w:themeColor="text1"/>
        </w:rPr>
        <w:t xml:space="preserve">EC </w:t>
      </w:r>
      <w:r w:rsidR="00B16817" w:rsidRPr="00BE40FA">
        <w:rPr>
          <w:color w:val="000000" w:themeColor="text1"/>
        </w:rPr>
        <w:t>(</w:t>
      </w:r>
      <w:commentRangeStart w:id="34"/>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commentRangeEnd w:id="34"/>
      <w:r w:rsidR="002233F5">
        <w:rPr>
          <w:rStyle w:val="CommentReference"/>
          <w:rFonts w:asciiTheme="minorHAnsi" w:eastAsiaTheme="minorHAnsi" w:hAnsiTheme="minorHAnsi" w:cstheme="minorBidi"/>
          <w:lang w:val="en-GB"/>
        </w:rPr>
        <w:commentReference w:id="34"/>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33"/>
      <w:r w:rsidR="000217BC">
        <w:rPr>
          <w:rStyle w:val="CommentReference"/>
          <w:rFonts w:asciiTheme="minorHAnsi" w:eastAsiaTheme="minorHAnsi" w:hAnsiTheme="minorHAnsi" w:cstheme="minorBidi"/>
          <w:lang w:val="en-GB"/>
        </w:rPr>
        <w:commentReference w:id="33"/>
      </w:r>
      <w:r w:rsidR="00DE253D">
        <w:rPr>
          <w:color w:val="000000" w:themeColor="text1"/>
        </w:rPr>
        <w:t>with</w:t>
      </w:r>
      <w:r w:rsidR="00FD4E15" w:rsidRPr="00BE40FA">
        <w:rPr>
          <w:color w:val="000000" w:themeColor="text1"/>
        </w:rPr>
        <w:t xml:space="preserve"> </w:t>
      </w:r>
      <w:commentRangeStart w:id="35"/>
      <w:r w:rsidR="00FD4E15" w:rsidRPr="00BE40FA">
        <w:rPr>
          <w:color w:val="000000" w:themeColor="text1"/>
        </w:rPr>
        <w:t xml:space="preserve">small </w:t>
      </w:r>
      <w:commentRangeEnd w:id="35"/>
      <w:r w:rsidR="00276671">
        <w:rPr>
          <w:rStyle w:val="CommentReference"/>
          <w:rFonts w:asciiTheme="minorHAnsi" w:eastAsiaTheme="minorHAnsi" w:hAnsiTheme="minorHAnsi" w:cstheme="minorBidi"/>
          <w:lang w:val="en-GB"/>
        </w:rPr>
        <w:commentReference w:id="35"/>
      </w:r>
      <w:r w:rsidR="00393039">
        <w:rPr>
          <w:color w:val="000000" w:themeColor="text1"/>
        </w:rPr>
        <w:t>decreases</w:t>
      </w:r>
      <w:r w:rsidR="00FD4E15" w:rsidRPr="00BE40FA">
        <w:rPr>
          <w:color w:val="000000" w:themeColor="text1"/>
        </w:rPr>
        <w:t xml:space="preserve"> </w:t>
      </w:r>
      <w:commentRangeStart w:id="36"/>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commentRangeEnd w:id="36"/>
      <w:r w:rsidR="005C1906">
        <w:rPr>
          <w:rStyle w:val="CommentReference"/>
          <w:rFonts w:asciiTheme="minorHAnsi" w:eastAsiaTheme="minorHAnsi" w:hAnsiTheme="minorHAnsi" w:cstheme="minorBidi"/>
          <w:lang w:val="en-GB"/>
        </w:rPr>
        <w:commentReference w:id="36"/>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positive </w:t>
      </w:r>
      <w:r w:rsidR="005D4AE9" w:rsidRPr="00BE40FA">
        <w:rPr>
          <w:color w:val="000000" w:themeColor="text1"/>
        </w:rPr>
        <w:lastRenderedPageBreak/>
        <w:t xml:space="preserve">association between </w:t>
      </w:r>
      <w:commentRangeStart w:id="37"/>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37"/>
      <w:r w:rsidR="00AF5194">
        <w:rPr>
          <w:rStyle w:val="CommentReference"/>
          <w:rFonts w:asciiTheme="minorHAnsi" w:eastAsiaTheme="minorHAnsi" w:hAnsiTheme="minorHAnsi" w:cstheme="minorBidi"/>
          <w:lang w:val="en-GB"/>
        </w:rPr>
        <w:commentReference w:id="37"/>
      </w:r>
      <w:r w:rsidR="005D4AE9" w:rsidRPr="00BE40FA">
        <w:rPr>
          <w:color w:val="000000" w:themeColor="text1"/>
        </w:rPr>
        <w:t>and ALS diagnosis</w:t>
      </w:r>
      <w:r w:rsidR="00B86B82">
        <w:rPr>
          <w:color w:val="000000" w:themeColor="text1"/>
        </w:rPr>
        <w:t>,</w:t>
      </w:r>
      <w:r w:rsidR="001F585A">
        <w:rPr>
          <w:color w:val="000000" w:themeColor="text1"/>
        </w:rPr>
        <w:t xml:space="preserve"> </w:t>
      </w:r>
      <w:commentRangeStart w:id="38"/>
      <w:r w:rsidR="00B86B82">
        <w:rPr>
          <w:bCs/>
          <w:color w:val="000000" w:themeColor="text1"/>
          <w:lang w:val="en-GB"/>
        </w:rPr>
        <w:t xml:space="preserve">95.5% </w:t>
      </w:r>
      <w:commentRangeEnd w:id="38"/>
      <w:r w:rsidR="005C1906">
        <w:rPr>
          <w:rStyle w:val="CommentReference"/>
          <w:rFonts w:asciiTheme="minorHAnsi" w:eastAsiaTheme="minorHAnsi" w:hAnsiTheme="minorHAnsi" w:cstheme="minorBidi"/>
          <w:lang w:val="en-GB"/>
        </w:rPr>
        <w:commentReference w:id="38"/>
      </w:r>
      <w:r w:rsidR="00B86B82">
        <w:rPr>
          <w:bCs/>
          <w:color w:val="000000" w:themeColor="text1"/>
          <w:lang w:val="en-GB"/>
        </w:rPr>
        <w:t xml:space="preserve">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34396831" w:rsidR="00893A34" w:rsidRPr="00BE40FA" w:rsidRDefault="00E27205" w:rsidP="000E0904">
      <w:r w:rsidRPr="00BE40FA">
        <w:rPr>
          <w:b/>
        </w:rPr>
        <w:t>Conclusion:</w:t>
      </w:r>
      <w:r w:rsidRPr="00BE40FA">
        <w:rPr>
          <w:bCs/>
        </w:rPr>
        <w:t xml:space="preserve"> </w:t>
      </w:r>
      <w:commentRangeStart w:id="39"/>
      <w:r w:rsidR="005D4AE9" w:rsidRPr="00BE40FA">
        <w:t xml:space="preserve">Our results indicate a potential positive association between ALS diagnosis and </w:t>
      </w:r>
      <w:del w:id="40" w:author="Jørgen Brandt" w:date="2021-10-25T13:27:00Z">
        <w:r w:rsidR="005D4AE9" w:rsidRPr="00BE40FA" w:rsidDel="00783637">
          <w:delText xml:space="preserve">traffic-related </w:delText>
        </w:r>
      </w:del>
      <w:r w:rsidR="002264EC">
        <w:t>pollutants</w:t>
      </w:r>
      <w:r w:rsidR="001F41E8">
        <w:t xml:space="preserve">, particularly for </w:t>
      </w:r>
      <w:commentRangeStart w:id="41"/>
      <w:r w:rsidR="00D83E73">
        <w:t>EC</w:t>
      </w:r>
      <w:commentRangeEnd w:id="41"/>
      <w:r w:rsidR="00783637">
        <w:rPr>
          <w:rStyle w:val="CommentReference"/>
          <w:rFonts w:asciiTheme="minorHAnsi" w:eastAsiaTheme="minorHAnsi" w:hAnsiTheme="minorHAnsi" w:cstheme="minorBidi"/>
          <w:lang w:val="en-GB"/>
        </w:rPr>
        <w:commentReference w:id="41"/>
      </w:r>
      <w:r w:rsidR="005D4AE9" w:rsidRPr="00BE40FA">
        <w:t>. Further work is needed to understand the role of air pollution on ALS pathogenesis and timing of onset.</w:t>
      </w:r>
      <w:commentRangeEnd w:id="39"/>
      <w:r w:rsidR="00AF5194">
        <w:rPr>
          <w:rStyle w:val="CommentReference"/>
          <w:rFonts w:asciiTheme="minorHAnsi" w:eastAsiaTheme="minorHAnsi" w:hAnsiTheme="minorHAnsi" w:cstheme="minorBidi"/>
          <w:lang w:val="en-GB"/>
        </w:rPr>
        <w:commentReference w:id="39"/>
      </w:r>
      <w:r w:rsidR="00893A34" w:rsidRPr="00BE40FA">
        <w:rPr>
          <w:b/>
        </w:rPr>
        <w:br w:type="page"/>
      </w:r>
    </w:p>
    <w:p w14:paraId="46AB21DF" w14:textId="1840434E" w:rsidR="004B5359" w:rsidRPr="00BE40FA" w:rsidRDefault="00F255A6" w:rsidP="00042EDE">
      <w:pPr>
        <w:rPr>
          <w:b/>
        </w:rPr>
      </w:pPr>
      <w:commentRangeStart w:id="42"/>
      <w:r w:rsidRPr="00BE40FA">
        <w:rPr>
          <w:b/>
        </w:rPr>
        <w:lastRenderedPageBreak/>
        <w:t>Introduction</w:t>
      </w:r>
      <w:commentRangeEnd w:id="42"/>
      <w:r w:rsidR="005F4D37">
        <w:rPr>
          <w:rStyle w:val="CommentReference"/>
          <w:rFonts w:asciiTheme="minorHAnsi" w:eastAsiaTheme="minorHAnsi" w:hAnsiTheme="minorHAnsi" w:cstheme="minorBidi"/>
          <w:lang w:val="en-GB"/>
        </w:rPr>
        <w:commentReference w:id="42"/>
      </w:r>
    </w:p>
    <w:p w14:paraId="20E1046F" w14:textId="5CE04665" w:rsidR="00AB3B45" w:rsidRPr="00BE40FA" w:rsidRDefault="00AB3B45" w:rsidP="00AB3B45">
      <w:pPr>
        <w:pStyle w:val="NormalWeb"/>
        <w:spacing w:after="280"/>
        <w:rPr>
          <w:color w:val="000000" w:themeColor="text1"/>
          <w:lang w:val="en-US"/>
        </w:rPr>
      </w:pPr>
      <w:commentRangeStart w:id="43"/>
      <w:r w:rsidRPr="00BE40FA">
        <w:rPr>
          <w:color w:val="000000" w:themeColor="text1"/>
          <w:lang w:val="en-US"/>
        </w:rPr>
        <w:t xml:space="preserve">Amyotrophic lateral sclerosis </w:t>
      </w:r>
      <w:commentRangeEnd w:id="43"/>
      <w:r w:rsidR="003D6F10">
        <w:rPr>
          <w:rStyle w:val="CommentReference"/>
          <w:rFonts w:asciiTheme="minorHAnsi" w:hAnsiTheme="minorHAnsi" w:cstheme="minorBidi"/>
          <w:lang w:eastAsia="en-US"/>
        </w:rPr>
        <w:commentReference w:id="43"/>
      </w:r>
      <w:r w:rsidRPr="00BE40FA">
        <w:rPr>
          <w:color w:val="000000" w:themeColor="text1"/>
          <w:lang w:val="en-US"/>
        </w:rPr>
        <w:t>(ALS)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003D3D" w:rsidRPr="00003D3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commentRangeStart w:id="44"/>
      <w:r w:rsidR="00873DB7">
        <w:rPr>
          <w:color w:val="000000" w:themeColor="text1"/>
          <w:lang w:val="en-US"/>
        </w:rPr>
        <w:t>sufferers</w:t>
      </w:r>
      <w:r w:rsidR="005D76AB" w:rsidRPr="00BE40FA">
        <w:rPr>
          <w:color w:val="000000" w:themeColor="text1"/>
          <w:lang w:val="en-US"/>
        </w:rPr>
        <w:t xml:space="preserve"> </w:t>
      </w:r>
      <w:commentRangeEnd w:id="44"/>
      <w:r w:rsidR="007C4F9A">
        <w:rPr>
          <w:rStyle w:val="CommentReference"/>
          <w:rFonts w:asciiTheme="minorHAnsi" w:hAnsiTheme="minorHAnsi" w:cstheme="minorBidi"/>
          <w:lang w:eastAsia="en-US"/>
        </w:rPr>
        <w:commentReference w:id="44"/>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003D3D" w:rsidRPr="00003D3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w:t>
      </w:r>
      <w:commentRangeStart w:id="45"/>
      <w:r w:rsidRPr="00BE40FA">
        <w:rPr>
          <w:color w:val="000000" w:themeColor="text1"/>
          <w:lang w:val="en-US"/>
        </w:rPr>
        <w:t xml:space="preserve">mutated genes </w:t>
      </w:r>
      <w:commentRangeEnd w:id="45"/>
      <w:r w:rsidR="003F4F30">
        <w:rPr>
          <w:rStyle w:val="CommentReference"/>
          <w:rFonts w:asciiTheme="minorHAnsi" w:hAnsiTheme="minorHAnsi" w:cstheme="minorBidi"/>
          <w:lang w:eastAsia="en-US"/>
        </w:rPr>
        <w:commentReference w:id="45"/>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 xml:space="preserve">The </w:t>
      </w:r>
      <w:commentRangeStart w:id="46"/>
      <w:r w:rsidRPr="00BE40FA">
        <w:rPr>
          <w:color w:val="000000" w:themeColor="text1"/>
          <w:lang w:val="en-US"/>
        </w:rPr>
        <w:t xml:space="preserve">lack of and the </w:t>
      </w:r>
      <w:commentRangeEnd w:id="46"/>
      <w:r w:rsidR="00E62169">
        <w:rPr>
          <w:rStyle w:val="CommentReference"/>
          <w:rFonts w:asciiTheme="minorHAnsi" w:hAnsiTheme="minorHAnsi" w:cstheme="minorBidi"/>
          <w:lang w:eastAsia="en-US"/>
        </w:rPr>
        <w:commentReference w:id="46"/>
      </w:r>
      <w:r w:rsidRPr="00BE40FA">
        <w:rPr>
          <w:color w:val="000000" w:themeColor="text1"/>
          <w:lang w:val="en-US"/>
        </w:rPr>
        <w:t>need for more and better epidemiologic studies</w:t>
      </w:r>
      <w:r w:rsidR="00EB7844">
        <w:rPr>
          <w:color w:val="000000" w:themeColor="text1"/>
          <w:lang w:val="en-US"/>
        </w:rPr>
        <w:t xml:space="preserve"> of </w:t>
      </w:r>
      <w:r w:rsidR="008C79F3">
        <w:rPr>
          <w:color w:val="000000" w:themeColor="text1"/>
          <w:lang w:val="en-US"/>
        </w:rPr>
        <w:t xml:space="preserve">the </w:t>
      </w:r>
      <w:commentRangeStart w:id="47"/>
      <w:r w:rsidR="00F40911">
        <w:rPr>
          <w:color w:val="000000" w:themeColor="text1"/>
          <w:lang w:val="en-US"/>
        </w:rPr>
        <w:t>etiology</w:t>
      </w:r>
      <w:r w:rsidR="008C79F3">
        <w:rPr>
          <w:color w:val="000000" w:themeColor="text1"/>
          <w:lang w:val="en-US"/>
        </w:rPr>
        <w:t xml:space="preserve"> </w:t>
      </w:r>
      <w:commentRangeEnd w:id="47"/>
      <w:r w:rsidR="00A00B93">
        <w:rPr>
          <w:rStyle w:val="CommentReference"/>
          <w:rFonts w:asciiTheme="minorHAnsi" w:hAnsiTheme="minorHAnsi" w:cstheme="minorBidi"/>
          <w:lang w:eastAsia="en-US"/>
        </w:rPr>
        <w:commentReference w:id="47"/>
      </w:r>
      <w:r w:rsidR="008C79F3">
        <w:rPr>
          <w:color w:val="000000" w:themeColor="text1"/>
          <w:lang w:val="en-US"/>
        </w:rPr>
        <w:t xml:space="preserve">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commentRangeStart w:id="48"/>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w:t>
      </w:r>
      <w:commentRangeEnd w:id="48"/>
      <w:r w:rsidR="002347CA">
        <w:rPr>
          <w:rStyle w:val="CommentReference"/>
          <w:rFonts w:asciiTheme="minorHAnsi" w:hAnsiTheme="minorHAnsi" w:cstheme="minorBidi"/>
          <w:lang w:eastAsia="en-US"/>
        </w:rPr>
        <w:commentReference w:id="48"/>
      </w:r>
      <w:r w:rsidR="00AB3B45" w:rsidRPr="00BE40FA">
        <w:rPr>
          <w:color w:val="000000" w:themeColor="text1"/>
          <w:lang w:val="en-US"/>
        </w:rPr>
        <w:t>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526A9239"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commentRangeStart w:id="49"/>
      <w:del w:id="50" w:author="Jørgen Brandt" w:date="2021-10-25T13:31:00Z">
        <w:r w:rsidR="00E51B48" w:rsidDel="00783637">
          <w:rPr>
            <w:color w:val="000000" w:themeColor="text1"/>
            <w:lang w:val="en-US"/>
          </w:rPr>
          <w:delText>traffic-related</w:delText>
        </w:r>
        <w:r w:rsidRPr="00BE40FA" w:rsidDel="00783637">
          <w:rPr>
            <w:color w:val="000000" w:themeColor="text1"/>
            <w:lang w:val="en-US"/>
          </w:rPr>
          <w:delText xml:space="preserve"> </w:delText>
        </w:r>
      </w:del>
      <w:commentRangeEnd w:id="49"/>
      <w:r w:rsidR="00783637">
        <w:rPr>
          <w:rStyle w:val="CommentReference"/>
          <w:rFonts w:asciiTheme="minorHAnsi" w:hAnsiTheme="minorHAnsi" w:cstheme="minorBidi"/>
          <w:lang w:eastAsia="en-US"/>
        </w:rPr>
        <w:commentReference w:id="49"/>
      </w:r>
      <w:r w:rsidRPr="00BE40FA">
        <w:rPr>
          <w:color w:val="000000" w:themeColor="text1"/>
          <w:lang w:val="en-US"/>
        </w:rPr>
        <w:t xml:space="preserve">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commentRangeStart w:id="51"/>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del w:id="52" w:author="Jørgen Brandt" w:date="2021-10-25T13:31:00Z">
        <w:r w:rsidR="001247E3" w:rsidRPr="00BD4D5D" w:rsidDel="00783637">
          <w:rPr>
            <w:color w:val="000000" w:themeColor="text1"/>
            <w:lang w:val="en-US"/>
          </w:rPr>
          <w:delText>traffic-related</w:delText>
        </w:r>
        <w:r w:rsidR="003A3A41" w:rsidRPr="00BD4D5D" w:rsidDel="00783637">
          <w:rPr>
            <w:color w:val="000000" w:themeColor="text1"/>
            <w:lang w:val="en-US"/>
          </w:rPr>
          <w:delText xml:space="preserve"> </w:delText>
        </w:r>
      </w:del>
      <w:ins w:id="53" w:author="Jørgen Brandt" w:date="2021-10-25T13:31:00Z">
        <w:r w:rsidR="00783637">
          <w:rPr>
            <w:color w:val="000000" w:themeColor="text1"/>
            <w:lang w:val="en-US"/>
          </w:rPr>
          <w:t xml:space="preserve">the </w:t>
        </w:r>
      </w:ins>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w:t>
      </w:r>
      <w:commentRangeEnd w:id="51"/>
      <w:r w:rsidR="00321BDB">
        <w:rPr>
          <w:rStyle w:val="CommentReference"/>
          <w:rFonts w:asciiTheme="minorHAnsi" w:hAnsiTheme="minorHAnsi" w:cstheme="minorBidi"/>
          <w:lang w:eastAsia="en-US"/>
        </w:rPr>
        <w:commentReference w:id="51"/>
      </w:r>
      <w:r w:rsidR="003A3A41" w:rsidRPr="00BD4D5D">
        <w:rPr>
          <w:color w:val="000000" w:themeColor="text1"/>
          <w:lang w:val="en-US"/>
        </w:rPr>
        <w:t xml:space="preserve">. </w:t>
      </w:r>
      <w:commentRangeStart w:id="54"/>
      <w:del w:id="55" w:author="Jørgen Brandt" w:date="2021-10-25T13:32:00Z">
        <w:r w:rsidR="00E4086B" w:rsidRPr="00BD4D5D" w:rsidDel="00783637">
          <w:rPr>
            <w:color w:val="000000" w:themeColor="text1"/>
            <w:lang w:val="en-US"/>
          </w:rPr>
          <w:delText>T</w:delText>
        </w:r>
        <w:r w:rsidR="009F00B2" w:rsidRPr="00BD4D5D" w:rsidDel="00783637">
          <w:rPr>
            <w:color w:val="000000" w:themeColor="text1"/>
            <w:lang w:val="en-US"/>
          </w:rPr>
          <w:delText>r</w:delText>
        </w:r>
        <w:r w:rsidR="009F00B2" w:rsidRPr="00BE40FA" w:rsidDel="00783637">
          <w:rPr>
            <w:color w:val="000000" w:themeColor="text1"/>
            <w:lang w:val="en-US"/>
          </w:rPr>
          <w:delText>affic-related</w:delText>
        </w:r>
        <w:commentRangeEnd w:id="54"/>
        <w:r w:rsidR="00783637" w:rsidDel="00783637">
          <w:rPr>
            <w:rStyle w:val="CommentReference"/>
            <w:rFonts w:asciiTheme="minorHAnsi" w:hAnsiTheme="minorHAnsi" w:cstheme="minorBidi"/>
            <w:lang w:eastAsia="en-US"/>
          </w:rPr>
          <w:commentReference w:id="54"/>
        </w:r>
        <w:r w:rsidR="009F00B2" w:rsidRPr="00BE40FA" w:rsidDel="00783637">
          <w:rPr>
            <w:color w:val="000000" w:themeColor="text1"/>
            <w:lang w:val="en-US"/>
          </w:rPr>
          <w:delText xml:space="preserve"> </w:delText>
        </w:r>
      </w:del>
      <w:ins w:id="56" w:author="Jørgen Brandt" w:date="2021-10-25T13:32:00Z">
        <w:r w:rsidR="00783637">
          <w:rPr>
            <w:color w:val="000000" w:themeColor="text1"/>
            <w:lang w:val="en-US"/>
          </w:rPr>
          <w:t xml:space="preserve">Air </w:t>
        </w:r>
      </w:ins>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commentRangeStart w:id="57"/>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w:t>
      </w:r>
      <w:r w:rsidR="009F00B2" w:rsidRPr="00BE40FA">
        <w:rPr>
          <w:color w:val="000000" w:themeColor="text1"/>
          <w:lang w:val="en-US"/>
        </w:rPr>
        <w:lastRenderedPageBreak/>
        <w:t>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w:t>
      </w:r>
      <w:commentRangeEnd w:id="57"/>
      <w:r w:rsidR="00A61D92">
        <w:rPr>
          <w:rStyle w:val="CommentReference"/>
          <w:rFonts w:asciiTheme="minorHAnsi" w:hAnsiTheme="minorHAnsi" w:cstheme="minorBidi"/>
          <w:lang w:eastAsia="en-US"/>
        </w:rPr>
        <w:commentReference w:id="57"/>
      </w:r>
      <w:r w:rsidR="00192D2B" w:rsidRPr="00BE40FA">
        <w:rPr>
          <w:color w:val="000000" w:themeColor="text1"/>
          <w:lang w:val="en-US"/>
        </w:rPr>
        <w:t>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del w:id="58" w:author="Jørgen Brandt" w:date="2021-10-25T13:32:00Z">
        <w:r w:rsidR="007573A4" w:rsidRPr="00BE40FA" w:rsidDel="00783637">
          <w:rPr>
            <w:color w:val="000000" w:themeColor="text1"/>
            <w:lang w:val="en-US"/>
          </w:rPr>
          <w:delText xml:space="preserve"> </w:delText>
        </w:r>
        <w:r w:rsidR="00192D2B" w:rsidRPr="00BE40FA" w:rsidDel="00783637">
          <w:rPr>
            <w:color w:val="000000" w:themeColor="text1"/>
            <w:lang w:val="en-US"/>
          </w:rPr>
          <w:delText>traffic-related</w:delText>
        </w:r>
      </w:del>
      <w:r w:rsidR="00192D2B" w:rsidRPr="00BE40FA">
        <w:rPr>
          <w:color w:val="000000" w:themeColor="text1"/>
          <w:lang w:val="en-US"/>
        </w:rPr>
        <w:t xml:space="preserve"> </w:t>
      </w:r>
      <w:ins w:id="59" w:author="Jørgen Brandt" w:date="2021-10-25T13:32:00Z">
        <w:r w:rsidR="00783637">
          <w:rPr>
            <w:color w:val="000000" w:themeColor="text1"/>
            <w:lang w:val="en-US"/>
          </w:rPr>
          <w:t xml:space="preserve">air </w:t>
        </w:r>
      </w:ins>
      <w:r w:rsidR="00192D2B" w:rsidRPr="00BE40FA">
        <w:rPr>
          <w:color w:val="000000" w:themeColor="text1"/>
          <w:lang w:val="en-US"/>
        </w:rPr>
        <w:t>pollutants</w:t>
      </w:r>
      <w:r w:rsidR="007573A4">
        <w:rPr>
          <w:color w:val="000000" w:themeColor="text1"/>
          <w:lang w:val="en-US"/>
        </w:rPr>
        <w:t xml:space="preserve"> and health </w:t>
      </w:r>
      <w:commentRangeStart w:id="60"/>
      <w:r w:rsidR="007573A4">
        <w:rPr>
          <w:color w:val="000000" w:themeColor="text1"/>
          <w:lang w:val="en-US"/>
        </w:rPr>
        <w:t>outcomes</w:t>
      </w:r>
      <w:r w:rsidR="006D0CB4" w:rsidRPr="00BE40FA">
        <w:rPr>
          <w:color w:val="000000" w:themeColor="text1"/>
          <w:lang w:val="en-US"/>
        </w:rPr>
        <w:t>,</w:t>
      </w:r>
      <w:r w:rsidR="007573A4">
        <w:rPr>
          <w:color w:val="000000" w:themeColor="text1"/>
          <w:lang w:val="en-US"/>
        </w:rPr>
        <w:t xml:space="preserve"> </w:t>
      </w:r>
      <w:commentRangeStart w:id="61"/>
      <w:r w:rsidR="007573A4">
        <w:rPr>
          <w:color w:val="000000" w:themeColor="text1"/>
          <w:lang w:val="en-US"/>
        </w:rPr>
        <w:t xml:space="preserve">and </w:t>
      </w:r>
      <w:commentRangeEnd w:id="60"/>
      <w:r w:rsidR="005E172B">
        <w:rPr>
          <w:rStyle w:val="CommentReference"/>
          <w:rFonts w:asciiTheme="minorHAnsi" w:hAnsiTheme="minorHAnsi" w:cstheme="minorBidi"/>
          <w:lang w:eastAsia="en-US"/>
        </w:rPr>
        <w:commentReference w:id="60"/>
      </w:r>
      <w:r w:rsidR="007573A4">
        <w:rPr>
          <w:color w:val="000000" w:themeColor="text1"/>
          <w:lang w:val="en-US"/>
        </w:rPr>
        <w:t>analyses should depend on the research question of interest</w:t>
      </w:r>
      <w:commentRangeEnd w:id="61"/>
      <w:r w:rsidR="003C266C">
        <w:rPr>
          <w:rStyle w:val="CommentReference"/>
          <w:rFonts w:asciiTheme="minorHAnsi" w:hAnsiTheme="minorHAnsi" w:cstheme="minorBidi"/>
          <w:lang w:eastAsia="en-US"/>
        </w:rPr>
        <w:commentReference w:id="61"/>
      </w:r>
      <w:r w:rsidR="007573A4">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62"/>
      <w:commentRangeStart w:id="63"/>
      <w:r w:rsidR="007573A4">
        <w:rPr>
          <w:color w:val="000000" w:themeColor="text1"/>
          <w:lang w:val="en-US"/>
        </w:rPr>
        <w:t>commonly</w:t>
      </w:r>
      <w:commentRangeEnd w:id="62"/>
      <w:r w:rsidR="00606A83">
        <w:rPr>
          <w:rStyle w:val="CommentReference"/>
          <w:rFonts w:asciiTheme="minorHAnsi" w:hAnsiTheme="minorHAnsi" w:cstheme="minorBidi"/>
          <w:lang w:eastAsia="en-US"/>
        </w:rPr>
        <w:commentReference w:id="62"/>
      </w:r>
      <w:commentRangeEnd w:id="63"/>
      <w:r w:rsidR="00A947F2">
        <w:rPr>
          <w:rStyle w:val="CommentReference"/>
          <w:rFonts w:asciiTheme="minorHAnsi" w:hAnsiTheme="minorHAnsi" w:cstheme="minorBidi"/>
          <w:lang w:eastAsia="en-US"/>
        </w:rPr>
        <w:commentReference w:id="63"/>
      </w:r>
      <w:r w:rsidR="007573A4">
        <w:rPr>
          <w:color w:val="000000" w:themeColor="text1"/>
          <w:lang w:val="en-US"/>
        </w:rPr>
        <w:t xml:space="preserve"> used in health studies as</w:t>
      </w:r>
      <w:commentRangeStart w:id="64"/>
      <w:r w:rsidR="007573A4">
        <w:rPr>
          <w:color w:val="000000" w:themeColor="text1"/>
          <w:lang w:val="en-US"/>
        </w:rPr>
        <w:t xml:space="preserve"> traffic-related emissions tracers</w:t>
      </w:r>
      <w:commentRangeEnd w:id="64"/>
      <w:r w:rsidR="00783637">
        <w:rPr>
          <w:rStyle w:val="CommentReference"/>
          <w:rFonts w:asciiTheme="minorHAnsi" w:hAnsiTheme="minorHAnsi" w:cstheme="minorBidi"/>
          <w:lang w:eastAsia="en-US"/>
        </w:rPr>
        <w:commentReference w:id="64"/>
      </w:r>
      <w:r w:rsidR="000D26DA">
        <w:rPr>
          <w:color w:val="000000" w:themeColor="text1"/>
          <w:lang w:val="en-US"/>
        </w:rPr>
        <w:t>—</w:t>
      </w:r>
      <w:r w:rsidR="007573A4">
        <w:rPr>
          <w:color w:val="000000" w:themeColor="text1"/>
          <w:lang w:val="en-US"/>
        </w:rPr>
        <w:t xml:space="preserve">nitrogen oxides </w:t>
      </w:r>
      <w:commentRangeStart w:id="65"/>
      <w:r w:rsidR="007573A4">
        <w:rPr>
          <w:color w:val="000000" w:themeColor="text1"/>
          <w:lang w:val="en-US"/>
        </w:rPr>
        <w:t>(NOx), carbon monoxide (CO), and elemental carbon (EC</w:t>
      </w:r>
      <w:r w:rsidR="000D26DA">
        <w:rPr>
          <w:color w:val="000000" w:themeColor="text1"/>
          <w:lang w:val="en-US"/>
        </w:rPr>
        <w:t>)</w:t>
      </w:r>
      <w:commentRangeEnd w:id="65"/>
      <w:r w:rsidR="008A2F01">
        <w:rPr>
          <w:rStyle w:val="CommentReference"/>
          <w:rFonts w:asciiTheme="minorHAnsi" w:hAnsiTheme="minorHAnsi" w:cstheme="minorBidi"/>
          <w:lang w:eastAsia="en-US"/>
        </w:rPr>
        <w:commentReference w:id="65"/>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66"/>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E249D8">
        <w:rPr>
          <w:color w:val="000000" w:themeColor="text1"/>
          <w:lang w:val="en-US"/>
        </w:rPr>
        <w:t xml:space="preserve"> </w:t>
      </w:r>
      <w:del w:id="67" w:author="Jørgen Brandt" w:date="2021-10-25T13:33:00Z">
        <w:r w:rsidR="001B43CB" w:rsidRPr="00BE40FA" w:rsidDel="00783637">
          <w:rPr>
            <w:color w:val="000000" w:themeColor="text1"/>
            <w:lang w:val="en-US"/>
          </w:rPr>
          <w:delText xml:space="preserve"> </w:delText>
        </w:r>
        <w:r w:rsidR="003B368E" w:rsidRPr="00BE40FA" w:rsidDel="00783637">
          <w:rPr>
            <w:color w:val="000000" w:themeColor="text1"/>
            <w:lang w:val="en-US"/>
          </w:rPr>
          <w:delText>traffic-related</w:delText>
        </w:r>
      </w:del>
      <w:ins w:id="68" w:author="Jørgen Brandt" w:date="2021-10-25T13:33:00Z">
        <w:r w:rsidR="00783637">
          <w:rPr>
            <w:color w:val="000000" w:themeColor="text1"/>
            <w:lang w:val="en-US"/>
          </w:rPr>
          <w:t xml:space="preserve">air </w:t>
        </w:r>
      </w:ins>
      <w:r w:rsidR="003B368E" w:rsidRPr="00BE40FA">
        <w:rPr>
          <w:color w:val="000000" w:themeColor="text1"/>
          <w:lang w:val="en-US"/>
        </w:rPr>
        <w:t>pollutant is</w:t>
      </w:r>
      <w:r w:rsidR="007573A4">
        <w:rPr>
          <w:color w:val="000000" w:themeColor="text1"/>
          <w:lang w:val="en-US"/>
        </w:rPr>
        <w:t xml:space="preserve"> independently</w:t>
      </w:r>
      <w:r w:rsidR="003B368E" w:rsidRPr="00BE40FA">
        <w:rPr>
          <w:color w:val="000000" w:themeColor="text1"/>
          <w:lang w:val="en-US"/>
        </w:rPr>
        <w:t xml:space="preserve"> </w:t>
      </w:r>
      <w:commentRangeEnd w:id="66"/>
      <w:r w:rsidR="00606A83">
        <w:rPr>
          <w:rStyle w:val="CommentReference"/>
          <w:rFonts w:asciiTheme="minorHAnsi" w:hAnsiTheme="minorHAnsi" w:cstheme="minorBidi"/>
          <w:lang w:eastAsia="en-US"/>
        </w:rPr>
        <w:commentReference w:id="66"/>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commentRangeStart w:id="69"/>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commentRangeEnd w:id="69"/>
      <w:r w:rsidR="00FB7DD7">
        <w:rPr>
          <w:rStyle w:val="CommentReference"/>
          <w:rFonts w:asciiTheme="minorHAnsi" w:hAnsiTheme="minorHAnsi" w:cstheme="minorBidi"/>
          <w:lang w:eastAsia="en-US"/>
        </w:rPr>
        <w:commentReference w:id="69"/>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57FCCCAF"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commentRangeStart w:id="70"/>
      <w:r w:rsidR="00046091" w:rsidRPr="00BE40FA">
        <w:rPr>
          <w:bCs/>
          <w:color w:val="000000" w:themeColor="text1"/>
        </w:rPr>
        <w:t xml:space="preserve">Danish National </w:t>
      </w:r>
      <w:ins w:id="71" w:author="Johnni Hansen" w:date="2021-10-22T13:53:00Z">
        <w:r w:rsidR="004A74FF">
          <w:rPr>
            <w:bCs/>
            <w:color w:val="000000" w:themeColor="text1"/>
          </w:rPr>
          <w:t>Pati</w:t>
        </w:r>
      </w:ins>
      <w:ins w:id="72" w:author="Johnni Hansen" w:date="2021-10-22T13:54:00Z">
        <w:r w:rsidR="004A74FF">
          <w:rPr>
            <w:bCs/>
            <w:color w:val="000000" w:themeColor="text1"/>
          </w:rPr>
          <w:t>e</w:t>
        </w:r>
      </w:ins>
      <w:ins w:id="73" w:author="Johnni Hansen" w:date="2021-10-22T13:53:00Z">
        <w:r w:rsidR="004A74FF">
          <w:rPr>
            <w:bCs/>
            <w:color w:val="000000" w:themeColor="text1"/>
          </w:rPr>
          <w:t xml:space="preserve">nt </w:t>
        </w:r>
      </w:ins>
      <w:r w:rsidR="00046091" w:rsidRPr="00BE40FA">
        <w:rPr>
          <w:bCs/>
          <w:color w:val="000000" w:themeColor="text1"/>
        </w:rPr>
        <w:t>Register</w:t>
      </w:r>
      <w:del w:id="74" w:author="Johnni Hansen" w:date="2021-10-22T13:55:00Z">
        <w:r w:rsidR="00046091" w:rsidRPr="00BE40FA" w:rsidDel="004A74FF">
          <w:rPr>
            <w:bCs/>
            <w:color w:val="000000" w:themeColor="text1"/>
          </w:rPr>
          <w:delText>s</w:delText>
        </w:r>
      </w:del>
      <w:r w:rsidR="00046091" w:rsidRPr="00BE40FA">
        <w:rPr>
          <w:bCs/>
          <w:color w:val="000000" w:themeColor="text1"/>
        </w:rPr>
        <w:t xml:space="preserve"> </w:t>
      </w:r>
      <w:commentRangeEnd w:id="70"/>
      <w:r w:rsidR="001E12F0">
        <w:rPr>
          <w:rStyle w:val="CommentReference"/>
          <w:rFonts w:asciiTheme="minorHAnsi" w:eastAsiaTheme="minorHAnsi" w:hAnsiTheme="minorHAnsi" w:cstheme="minorBidi"/>
          <w:lang w:val="en-GB"/>
        </w:rPr>
        <w:commentReference w:id="70"/>
      </w:r>
      <w:del w:id="75" w:author="Johnni Hansen" w:date="2021-10-22T13:58:00Z">
        <w:r w:rsidR="00046091" w:rsidRPr="00BE40FA" w:rsidDel="00BA3A99">
          <w:rPr>
            <w:bCs/>
            <w:color w:val="000000" w:themeColor="text1"/>
          </w:rPr>
          <w:delText xml:space="preserve">system </w:delText>
        </w:r>
      </w:del>
      <w:r w:rsidR="00B22996" w:rsidRPr="00BE40FA">
        <w:rPr>
          <w:bCs/>
          <w:color w:val="000000" w:themeColor="text1"/>
        </w:rPr>
        <w:t xml:space="preserve">was established in 1977 and is a comprehensive </w:t>
      </w:r>
      <w:del w:id="76" w:author="Johnni Hansen" w:date="2021-10-22T13:54:00Z">
        <w:r w:rsidR="00B22996" w:rsidRPr="00BE40FA" w:rsidDel="004A74FF">
          <w:rPr>
            <w:bCs/>
            <w:color w:val="000000" w:themeColor="text1"/>
          </w:rPr>
          <w:delText xml:space="preserve">patient </w:delText>
        </w:r>
      </w:del>
      <w:r w:rsidR="00B22996" w:rsidRPr="00BE40FA">
        <w:rPr>
          <w:bCs/>
          <w:color w:val="000000" w:themeColor="text1"/>
        </w:rPr>
        <w:t xml:space="preserve">register, including nationwide clinical and administrative records for all </w:t>
      </w:r>
      <w:del w:id="77" w:author="Johnni Hansen" w:date="2021-10-22T13:59:00Z">
        <w:r w:rsidR="00B22996" w:rsidRPr="00BE40FA" w:rsidDel="00BA3A99">
          <w:rPr>
            <w:bCs/>
            <w:color w:val="000000" w:themeColor="text1"/>
          </w:rPr>
          <w:delText xml:space="preserve">somatic </w:delText>
        </w:r>
      </w:del>
      <w:r w:rsidR="00B22996" w:rsidRPr="00BE40FA">
        <w:rPr>
          <w:bCs/>
          <w:color w:val="000000" w:themeColor="text1"/>
        </w:rPr>
        <w:t>inpatient data. Outpatient data have</w:t>
      </w:r>
      <w:del w:id="78" w:author="Johnni Hansen" w:date="2021-10-22T13:59:00Z">
        <w:r w:rsidR="00B22996" w:rsidRPr="00BE40FA" w:rsidDel="00BA3A99">
          <w:rPr>
            <w:bCs/>
            <w:color w:val="000000" w:themeColor="text1"/>
          </w:rPr>
          <w:delText xml:space="preserve"> also</w:delText>
        </w:r>
      </w:del>
      <w:r w:rsidR="00B22996" w:rsidRPr="00BE40FA">
        <w:rPr>
          <w:bCs/>
          <w:color w:val="000000" w:themeColor="text1"/>
        </w:rPr>
        <w:t xml:space="preserve"> been included </w:t>
      </w:r>
      <w:del w:id="79" w:author="Johnni Hansen" w:date="2021-10-22T13:59:00Z">
        <w:r w:rsidR="00B22996" w:rsidRPr="00BE40FA" w:rsidDel="00BA3A99">
          <w:rPr>
            <w:bCs/>
            <w:color w:val="000000" w:themeColor="text1"/>
          </w:rPr>
          <w:delText xml:space="preserve">in the </w:delText>
        </w:r>
        <w:r w:rsidR="00046091" w:rsidRPr="00BE40FA" w:rsidDel="00BA3A99">
          <w:rPr>
            <w:bCs/>
            <w:color w:val="000000" w:themeColor="text1"/>
          </w:rPr>
          <w:delText>Danish National Register</w:delText>
        </w:r>
      </w:del>
      <w:del w:id="80" w:author="Johnni Hansen" w:date="2021-10-22T13:58:00Z">
        <w:r w:rsidR="00046091" w:rsidRPr="00BE40FA" w:rsidDel="00BA3A99">
          <w:rPr>
            <w:bCs/>
            <w:color w:val="000000" w:themeColor="text1"/>
          </w:rPr>
          <w:delText>s system</w:delText>
        </w:r>
      </w:del>
      <w:del w:id="81" w:author="Johnni Hansen" w:date="2021-10-22T13:59:00Z">
        <w:r w:rsidR="00046091" w:rsidRPr="00BE40FA" w:rsidDel="00BA3A99">
          <w:rPr>
            <w:bCs/>
            <w:color w:val="000000" w:themeColor="text1"/>
          </w:rPr>
          <w:delText xml:space="preserve"> </w:delText>
        </w:r>
      </w:del>
      <w:r w:rsidR="00B22996" w:rsidRPr="00BE40FA">
        <w:rPr>
          <w:bCs/>
          <w:color w:val="000000" w:themeColor="text1"/>
        </w:rPr>
        <w:t>since 1995</w:t>
      </w:r>
      <w:ins w:id="82" w:author="Johnni Hansen" w:date="2021-10-22T13:55:00Z">
        <w:r w:rsidR="00BA3A99">
          <w:rPr>
            <w:bCs/>
            <w:color w:val="000000" w:themeColor="text1"/>
          </w:rPr>
          <w:t xml:space="preserve"> </w:t>
        </w:r>
      </w:ins>
      <w:ins w:id="83" w:author="Johnni Hansen" w:date="2021-10-22T13:57:00Z">
        <w:r w:rsidR="00BA3A99">
          <w:rPr>
            <w:bCs/>
            <w:color w:val="000000" w:themeColor="text1"/>
          </w:rPr>
          <w:t>(</w:t>
        </w:r>
      </w:ins>
      <w:ins w:id="84" w:author="Johnni Hansen" w:date="2021-10-22T13:55:00Z">
        <w:r w:rsidR="00BA3A99">
          <w:rPr>
            <w:bCs/>
            <w:color w:val="000000" w:themeColor="text1"/>
          </w:rPr>
          <w:t>Ref:</w:t>
        </w:r>
      </w:ins>
      <w:ins w:id="85" w:author="Johnni Hansen" w:date="2021-10-22T13:57:00Z">
        <w:r w:rsidR="00BA3A99">
          <w:rPr>
            <w:bCs/>
            <w:color w:val="000000" w:themeColor="text1"/>
          </w:rPr>
          <w:t xml:space="preserve"> Schmidt et al, 2016, Clin Epidemiol</w:t>
        </w:r>
      </w:ins>
      <w:r w:rsidR="00B83084">
        <w:rPr>
          <w:bCs/>
          <w:color w:val="000000" w:themeColor="text1"/>
        </w:rPr>
        <w:t>.</w:t>
      </w:r>
      <w:ins w:id="86" w:author="Johnni Hansen" w:date="2021-10-22T13:57:00Z">
        <w:r w:rsidR="00BA3A99">
          <w:rPr>
            <w:bCs/>
            <w:color w:val="000000" w:themeColor="text1"/>
          </w:rPr>
          <w:t>)</w:t>
        </w:r>
      </w:ins>
    </w:p>
    <w:p w14:paraId="755C1A30" w14:textId="752E21BC" w:rsidR="00B11B89" w:rsidRPr="00BE40FA" w:rsidRDefault="00B11B89" w:rsidP="00B22996">
      <w:pPr>
        <w:rPr>
          <w:bCs/>
          <w:color w:val="000000" w:themeColor="text1"/>
        </w:rPr>
      </w:pPr>
    </w:p>
    <w:p w14:paraId="53BC8752" w14:textId="51FA9832"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ins w:id="87" w:author="Johnni Hansen" w:date="2021-10-22T14:01:00Z">
        <w:r w:rsidR="00BA3A99">
          <w:rPr>
            <w:bCs/>
            <w:color w:val="000000" w:themeColor="text1"/>
          </w:rPr>
          <w:t>our</w:t>
        </w:r>
      </w:ins>
      <w:del w:id="88" w:author="Johnni Hansen" w:date="2021-10-22T14:01:00Z">
        <w:r w:rsidR="000F0428" w:rsidRPr="00BE40FA" w:rsidDel="00BA3A99">
          <w:rPr>
            <w:bCs/>
            <w:color w:val="000000" w:themeColor="text1"/>
          </w:rPr>
          <w:delText>a</w:delText>
        </w:r>
      </w:del>
      <w:r w:rsidR="000F0428" w:rsidRPr="00BE40FA">
        <w:rPr>
          <w:bCs/>
          <w:color w:val="000000" w:themeColor="text1"/>
        </w:rPr>
        <w:t xml:space="preserve"> validation study, Danish National </w:t>
      </w:r>
      <w:ins w:id="89" w:author="Johnni Hansen" w:date="2021-10-22T14:01:00Z">
        <w:r w:rsidR="00BA3A99">
          <w:rPr>
            <w:bCs/>
            <w:color w:val="000000" w:themeColor="text1"/>
          </w:rPr>
          <w:t xml:space="preserve">Patient </w:t>
        </w:r>
      </w:ins>
      <w:r w:rsidR="000F0428" w:rsidRPr="00BE40FA">
        <w:rPr>
          <w:bCs/>
          <w:color w:val="000000" w:themeColor="text1"/>
        </w:rPr>
        <w:t>Registers</w:t>
      </w:r>
      <w:del w:id="90" w:author="Johnni Hansen" w:date="2021-10-22T14:01:00Z">
        <w:r w:rsidR="000F0428" w:rsidRPr="00BE40FA" w:rsidDel="00BA3A99">
          <w:rPr>
            <w:bCs/>
            <w:color w:val="000000" w:themeColor="text1"/>
          </w:rPr>
          <w:delText xml:space="preserve"> system</w:delText>
        </w:r>
      </w:del>
      <w:r w:rsidR="000F0428" w:rsidRPr="00BE40FA">
        <w:rPr>
          <w:bCs/>
          <w:color w:val="000000" w:themeColor="text1"/>
        </w:rPr>
        <w:t xml:space="preserve">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3A7E372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ins w:id="91" w:author="Johnni Hansen" w:date="2021-10-22T14:02:00Z">
        <w:r w:rsidR="00BA3A99">
          <w:rPr>
            <w:bCs/>
            <w:color w:val="000000" w:themeColor="text1"/>
          </w:rPr>
          <w:t xml:space="preserve">sex, </w:t>
        </w:r>
      </w:ins>
      <w:r w:rsidR="00E62978" w:rsidRPr="00BE40FA">
        <w:rPr>
          <w:bCs/>
          <w:color w:val="000000" w:themeColor="text1"/>
        </w:rPr>
        <w:t>vital status, and history of civil status and addresses</w:t>
      </w:r>
      <w:ins w:id="92" w:author="Johnni Hansen" w:date="2021-10-22T14:02:00Z">
        <w:r w:rsidR="00BA3A99">
          <w:rPr>
            <w:bCs/>
            <w:color w:val="000000" w:themeColor="text1"/>
          </w:rPr>
          <w:t xml:space="preserve"> since 1971</w:t>
        </w:r>
      </w:ins>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ins w:id="93" w:author="Johnni Hansen" w:date="2021-10-22T14:07:00Z">
        <w:r w:rsidR="00A804EF">
          <w:rPr>
            <w:bCs/>
            <w:color w:val="000000" w:themeColor="text1"/>
          </w:rPr>
          <w:t>,</w:t>
        </w:r>
      </w:ins>
      <w:ins w:id="94" w:author="Johnni Hansen" w:date="2021-10-22T14:06:00Z">
        <w:r w:rsidR="00A804EF">
          <w:rPr>
            <w:bCs/>
            <w:color w:val="000000" w:themeColor="text1"/>
          </w:rPr>
          <w:t xml:space="preserve"> and updated on a daily basis</w:t>
        </w:r>
      </w:ins>
      <w:r w:rsidR="00E62978" w:rsidRPr="00BE40FA">
        <w:rPr>
          <w:bCs/>
          <w:color w:val="000000" w:themeColor="text1"/>
        </w:rPr>
        <w:t>.</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commentRangeStart w:id="95"/>
      <w:del w:id="96" w:author="Johnni Hansen" w:date="2021-10-22T14:03:00Z">
        <w:r w:rsidR="00311DF2" w:rsidRPr="00BE40FA" w:rsidDel="00BA3A99">
          <w:rPr>
            <w:bCs/>
            <w:color w:val="000000" w:themeColor="text1"/>
          </w:rPr>
          <w:delText xml:space="preserve">We identified </w:delText>
        </w:r>
        <w:r w:rsidR="0049389D" w:rsidDel="00BA3A99">
          <w:rPr>
            <w:bCs/>
            <w:color w:val="000000" w:themeColor="text1"/>
          </w:rPr>
          <w:delText xml:space="preserve">as </w:delText>
        </w:r>
        <w:r w:rsidR="00C2252F" w:rsidDel="00BA3A99">
          <w:rPr>
            <w:bCs/>
            <w:color w:val="000000" w:themeColor="text1"/>
          </w:rPr>
          <w:delText xml:space="preserve">potential </w:delText>
        </w:r>
        <w:r w:rsidR="00311DF2" w:rsidRPr="00BE40FA" w:rsidDel="00BA3A99">
          <w:rPr>
            <w:bCs/>
            <w:color w:val="000000" w:themeColor="text1"/>
          </w:rPr>
          <w:delText xml:space="preserve">controls </w:delText>
        </w:r>
        <w:r w:rsidR="00832335" w:rsidRPr="00BE40FA" w:rsidDel="00BA3A99">
          <w:rPr>
            <w:bCs/>
            <w:color w:val="000000" w:themeColor="text1"/>
          </w:rPr>
          <w:delText xml:space="preserve">any person with no mention </w:delText>
        </w:r>
        <w:r w:rsidR="00271F4D" w:rsidDel="00BA3A99">
          <w:rPr>
            <w:bCs/>
            <w:color w:val="000000" w:themeColor="text1"/>
          </w:rPr>
          <w:delText xml:space="preserve">of </w:delText>
        </w:r>
        <w:r w:rsidR="00CC0EC2" w:rsidRPr="00BE40FA" w:rsidDel="00BA3A99">
          <w:rPr>
            <w:bCs/>
            <w:color w:val="000000" w:themeColor="text1"/>
          </w:rPr>
          <w:delText xml:space="preserve">ICD-8 code 348.0 or </w:delText>
        </w:r>
        <w:r w:rsidR="00D46EF4" w:rsidRPr="00BE40FA" w:rsidDel="00BA3A99">
          <w:rPr>
            <w:bCs/>
            <w:color w:val="000000" w:themeColor="text1"/>
          </w:rPr>
          <w:delText>ICD-10 G12.2</w:delText>
        </w:r>
        <w:r w:rsidR="003B5DD4" w:rsidRPr="00BE40FA" w:rsidDel="00BA3A99">
          <w:rPr>
            <w:bCs/>
            <w:color w:val="000000" w:themeColor="text1"/>
          </w:rPr>
          <w:delText xml:space="preserve"> in the </w:delText>
        </w:r>
        <w:r w:rsidR="00046091" w:rsidRPr="00BE40FA" w:rsidDel="00BA3A99">
          <w:rPr>
            <w:bCs/>
            <w:color w:val="000000" w:themeColor="text1"/>
          </w:rPr>
          <w:delText>Danish National Registers system</w:delText>
        </w:r>
        <w:r w:rsidR="003B5DD4" w:rsidRPr="00BE40FA" w:rsidDel="00BA3A99">
          <w:rPr>
            <w:bCs/>
            <w:color w:val="000000" w:themeColor="text1"/>
          </w:rPr>
          <w:delText xml:space="preserve">. </w:delText>
        </w:r>
      </w:del>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 xml:space="preserve">matched </w:t>
      </w:r>
      <w:commentRangeEnd w:id="95"/>
      <w:r w:rsidR="005C1906">
        <w:rPr>
          <w:rStyle w:val="CommentReference"/>
          <w:rFonts w:asciiTheme="minorHAnsi" w:eastAsiaTheme="minorHAnsi" w:hAnsiTheme="minorHAnsi" w:cstheme="minorBidi"/>
          <w:lang w:val="en-GB"/>
        </w:rPr>
        <w:commentReference w:id="95"/>
      </w:r>
      <w:r w:rsidR="00E6336F" w:rsidRPr="00BE40FA">
        <w:rPr>
          <w:bCs/>
          <w:color w:val="000000" w:themeColor="text1"/>
        </w:rPr>
        <w:t>five controls per case</w:t>
      </w:r>
      <w:r w:rsidR="00AD6EA4" w:rsidRPr="00BE40FA">
        <w:rPr>
          <w:bCs/>
          <w:color w:val="000000" w:themeColor="text1"/>
        </w:rPr>
        <w:t xml:space="preserve"> by</w:t>
      </w:r>
      <w:del w:id="97" w:author="Johnni Hansen" w:date="2021-10-22T14:06:00Z">
        <w:r w:rsidR="00AD6EA4" w:rsidRPr="00BE40FA" w:rsidDel="004433E9">
          <w:rPr>
            <w:bCs/>
            <w:color w:val="000000" w:themeColor="text1"/>
          </w:rPr>
          <w:delText xml:space="preserve"> age</w:delText>
        </w:r>
      </w:del>
      <w:del w:id="98" w:author="Goldsmith, Jeff" w:date="2021-10-22T16:02:00Z">
        <w:r w:rsidR="00AD6EA4" w:rsidRPr="00BE40FA" w:rsidDel="005C1906">
          <w:rPr>
            <w:bCs/>
            <w:color w:val="000000" w:themeColor="text1"/>
          </w:rPr>
          <w:delText>,</w:delText>
        </w:r>
      </w:del>
      <w:r w:rsidR="00AD6EA4" w:rsidRPr="00BE40FA">
        <w:rPr>
          <w:bCs/>
          <w:color w:val="000000" w:themeColor="text1"/>
        </w:rPr>
        <w:t xml:space="preserve"> sex</w:t>
      </w:r>
      <w:r w:rsidR="00524390">
        <w:rPr>
          <w:bCs/>
          <w:color w:val="000000" w:themeColor="text1"/>
        </w:rPr>
        <w:t xml:space="preserve">, </w:t>
      </w:r>
      <w:ins w:id="99" w:author="Johnni Hansen" w:date="2021-10-22T14:06:00Z">
        <w:r w:rsidR="00A804EF">
          <w:rPr>
            <w:bCs/>
            <w:color w:val="000000" w:themeColor="text1"/>
          </w:rPr>
          <w:t>year</w:t>
        </w:r>
      </w:ins>
      <w:del w:id="100" w:author="Johnni Hansen" w:date="2021-10-22T14:06:00Z">
        <w:r w:rsidR="00AD6EA4" w:rsidRPr="00BE40FA" w:rsidDel="00A804EF">
          <w:rPr>
            <w:bCs/>
            <w:color w:val="000000" w:themeColor="text1"/>
          </w:rPr>
          <w:delText>date</w:delText>
        </w:r>
      </w:del>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ins w:id="101" w:author="Johnni Hansen" w:date="2021-10-22T14:07:00Z">
        <w:r w:rsidR="00A804EF">
          <w:rPr>
            <w:bCs/>
            <w:color w:val="000000" w:themeColor="text1"/>
          </w:rPr>
          <w:t xml:space="preserve">Further, </w:t>
        </w:r>
      </w:ins>
      <w:del w:id="102" w:author="Johnni Hansen" w:date="2021-10-22T14:07:00Z">
        <w:r w:rsidR="00C901A0" w:rsidRPr="00BE40FA" w:rsidDel="00A804EF">
          <w:rPr>
            <w:bCs/>
            <w:color w:val="000000" w:themeColor="text1"/>
          </w:rPr>
          <w:delText>C</w:delText>
        </w:r>
      </w:del>
      <w:ins w:id="103" w:author="Johnni Hansen" w:date="2021-10-22T14:08:00Z">
        <w:r w:rsidR="00A804EF">
          <w:rPr>
            <w:bCs/>
            <w:color w:val="000000" w:themeColor="text1"/>
          </w:rPr>
          <w:t>c</w:t>
        </w:r>
      </w:ins>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ins w:id="104" w:author="Johnni Hansen" w:date="2021-10-22T14:08:00Z">
        <w:r w:rsidR="00A804EF">
          <w:rPr>
            <w:bCs/>
            <w:color w:val="000000" w:themeColor="text1"/>
          </w:rPr>
          <w:t xml:space="preserve">and free of diagnosed ALS </w:t>
        </w:r>
      </w:ins>
      <w:del w:id="105" w:author="Johnni Hansen" w:date="2021-10-22T14:06:00Z">
        <w:r w:rsidR="00C901A0" w:rsidRPr="00BE40FA" w:rsidDel="00A804EF">
          <w:rPr>
            <w:bCs/>
            <w:color w:val="000000" w:themeColor="text1"/>
          </w:rPr>
          <w:delText xml:space="preserve">in the </w:delText>
        </w:r>
        <w:r w:rsidR="00046091" w:rsidRPr="00BE40FA" w:rsidDel="00A804EF">
          <w:rPr>
            <w:bCs/>
            <w:color w:val="000000" w:themeColor="text1"/>
          </w:rPr>
          <w:delText xml:space="preserve">Danish National Registers system </w:delText>
        </w:r>
      </w:del>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737E6E92"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ins w:id="106" w:author="Johnni Hansen" w:date="2021-10-22T14:09:00Z">
        <w:r w:rsidR="00A804EF">
          <w:rPr>
            <w:bCs/>
            <w:color w:val="000000" w:themeColor="text1"/>
          </w:rPr>
          <w:t xml:space="preserve"> and the Danish Data Protection Agency</w:t>
        </w:r>
      </w:ins>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0802A8B7"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del w:id="107" w:author="Matthias Ketzel" w:date="2021-10-22T08:09:00Z">
        <w:r w:rsidR="00292121" w:rsidDel="00DB0F17">
          <w:rPr>
            <w:bCs/>
            <w:color w:val="000000" w:themeColor="text1"/>
          </w:rPr>
          <w:delText xml:space="preserve">; </w:delText>
        </w:r>
        <w:r w:rsidR="009C4919" w:rsidDel="00DB0F17">
          <w:rPr>
            <w:bCs/>
          </w:rPr>
          <w:delText xml:space="preserve">of which black carbon is a </w:delText>
        </w:r>
        <w:commentRangeStart w:id="108"/>
        <w:commentRangeStart w:id="109"/>
        <w:r w:rsidR="009C4919" w:rsidDel="00DB0F17">
          <w:rPr>
            <w:bCs/>
          </w:rPr>
          <w:delText>constituent</w:delText>
        </w:r>
      </w:del>
      <w:commentRangeEnd w:id="108"/>
      <w:r w:rsidR="00606A83">
        <w:rPr>
          <w:rStyle w:val="CommentReference"/>
          <w:rFonts w:asciiTheme="minorHAnsi" w:eastAsiaTheme="minorHAnsi" w:hAnsiTheme="minorHAnsi" w:cstheme="minorBidi"/>
          <w:lang w:val="en-GB"/>
        </w:rPr>
        <w:commentReference w:id="108"/>
      </w:r>
      <w:commentRangeEnd w:id="109"/>
      <w:r w:rsidR="006B32EE">
        <w:rPr>
          <w:rStyle w:val="CommentReference"/>
          <w:rFonts w:asciiTheme="minorHAnsi" w:eastAsiaTheme="minorHAnsi" w:hAnsiTheme="minorHAnsi" w:cstheme="minorBidi"/>
          <w:lang w:val="en-GB"/>
        </w:rPr>
        <w:commentReference w:id="109"/>
      </w:r>
      <w:r w:rsidR="00412D4D" w:rsidRPr="00BE40FA">
        <w:rPr>
          <w:bCs/>
          <w:color w:val="000000" w:themeColor="text1"/>
        </w:rPr>
        <w:t>)</w:t>
      </w:r>
      <w:r w:rsidR="009E2641">
        <w:rPr>
          <w:bCs/>
          <w:color w:val="000000" w:themeColor="text1"/>
        </w:rPr>
        <w:t xml:space="preserve">, </w:t>
      </w:r>
      <w:commentRangeStart w:id="110"/>
      <w:r w:rsidR="009E2641">
        <w:rPr>
          <w:bCs/>
          <w:color w:val="000000" w:themeColor="text1"/>
        </w:rPr>
        <w:t>ozone (O</w:t>
      </w:r>
      <w:r w:rsidR="009E2641" w:rsidRPr="0095721D">
        <w:rPr>
          <w:bCs/>
          <w:color w:val="000000" w:themeColor="text1"/>
          <w:vertAlign w:val="subscript"/>
        </w:rPr>
        <w:t>3</w:t>
      </w:r>
      <w:r w:rsidR="009E2641">
        <w:rPr>
          <w:bCs/>
          <w:color w:val="000000" w:themeColor="text1"/>
        </w:rPr>
        <w:t>)</w:t>
      </w:r>
      <w:commentRangeEnd w:id="110"/>
      <w:r w:rsidR="00783637">
        <w:rPr>
          <w:rStyle w:val="CommentReference"/>
          <w:rFonts w:asciiTheme="minorHAnsi" w:eastAsiaTheme="minorHAnsi" w:hAnsiTheme="minorHAnsi" w:cstheme="minorBidi"/>
          <w:lang w:val="en-GB"/>
        </w:rPr>
        <w:commentReference w:id="110"/>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w:t>
      </w:r>
      <w:ins w:id="111" w:author="Jørgen Brandt" w:date="2021-10-25T13:39:00Z">
        <w:r w:rsidR="00783637">
          <w:rPr>
            <w:bCs/>
            <w:color w:val="000000" w:themeColor="text1"/>
          </w:rPr>
          <w:t xml:space="preserve">the </w:t>
        </w:r>
      </w:ins>
      <w:r w:rsidRPr="00BE40FA">
        <w:rPr>
          <w:bCs/>
          <w:color w:val="000000" w:themeColor="text1"/>
        </w:rPr>
        <w:t xml:space="preserve">validated spatio-temporal </w:t>
      </w:r>
      <w:commentRangeStart w:id="112"/>
      <w:del w:id="113" w:author="Matthias Ketzel" w:date="2021-10-22T08:13:00Z">
        <w:r w:rsidRPr="00BE40FA" w:rsidDel="007B7815">
          <w:rPr>
            <w:bCs/>
            <w:color w:val="000000" w:themeColor="text1"/>
          </w:rPr>
          <w:delText>model</w:delText>
        </w:r>
        <w:r w:rsidR="00A01A43" w:rsidDel="007B7815">
          <w:rPr>
            <w:bCs/>
            <w:color w:val="000000" w:themeColor="text1"/>
          </w:rPr>
          <w:delText>s</w:delText>
        </w:r>
      </w:del>
      <w:ins w:id="114" w:author="Jørgen Brandt" w:date="2021-10-25T13:39:00Z">
        <w:r w:rsidR="00783637">
          <w:rPr>
            <w:bCs/>
            <w:color w:val="000000" w:themeColor="text1"/>
          </w:rPr>
          <w:t xml:space="preserve"> air pollution </w:t>
        </w:r>
      </w:ins>
      <w:ins w:id="115" w:author="Matthias Ketzel" w:date="2021-10-22T08:13:00Z">
        <w:r w:rsidR="007B7815">
          <w:rPr>
            <w:bCs/>
            <w:color w:val="000000" w:themeColor="text1"/>
          </w:rPr>
          <w:t xml:space="preserve">modelling </w:t>
        </w:r>
      </w:ins>
      <w:ins w:id="116" w:author="Matthias Ketzel" w:date="2021-10-22T08:14:00Z">
        <w:r w:rsidR="007B7815">
          <w:rPr>
            <w:bCs/>
            <w:color w:val="000000" w:themeColor="text1"/>
          </w:rPr>
          <w:t>system (DEHM-UBM-AirGIS)</w:t>
        </w:r>
      </w:ins>
      <w:del w:id="117" w:author="Matthias Ketzel" w:date="2021-10-22T08:13:00Z">
        <w:r w:rsidR="0012534F" w:rsidRPr="00BE40FA" w:rsidDel="007B7815">
          <w:rPr>
            <w:bCs/>
            <w:color w:val="000000" w:themeColor="text1"/>
          </w:rPr>
          <w:delText xml:space="preserve"> </w:delText>
        </w:r>
      </w:del>
      <w:ins w:id="118" w:author="Matthias Ketzel" w:date="2021-10-22T08:13:00Z">
        <w:r w:rsidR="007B7815" w:rsidRPr="00BE40FA">
          <w:rPr>
            <w:bCs/>
            <w:color w:val="000000" w:themeColor="text1"/>
          </w:rPr>
          <w:t xml:space="preserve"> </w:t>
        </w:r>
      </w:ins>
      <w:r w:rsidR="0012534F" w:rsidRPr="00BE40FA">
        <w:rPr>
          <w:bCs/>
          <w:color w:val="000000" w:themeColor="text1"/>
        </w:rPr>
        <w:t xml:space="preserve">with full space and time coverage over our study period, described in detail </w:t>
      </w:r>
      <w:commentRangeStart w:id="119"/>
      <w:r w:rsidR="0012534F" w:rsidRPr="00BE40FA">
        <w:rPr>
          <w:bCs/>
          <w:color w:val="000000" w:themeColor="text1"/>
        </w:rPr>
        <w:t>elsewhe</w:t>
      </w:r>
      <w:commentRangeStart w:id="120"/>
      <w:r w:rsidR="0012534F" w:rsidRPr="00BE40FA">
        <w:rPr>
          <w:bCs/>
          <w:color w:val="000000" w:themeColor="text1"/>
        </w:rPr>
        <w:t>re</w:t>
      </w:r>
      <w:commentRangeEnd w:id="112"/>
      <w:r w:rsidR="008A2F01">
        <w:rPr>
          <w:rStyle w:val="CommentReference"/>
          <w:rFonts w:asciiTheme="minorHAnsi" w:eastAsiaTheme="minorHAnsi" w:hAnsiTheme="minorHAnsi" w:cstheme="minorBidi"/>
          <w:lang w:val="en-GB"/>
        </w:rPr>
        <w:commentReference w:id="112"/>
      </w:r>
      <w:commentRangeEnd w:id="119"/>
      <w:r w:rsidR="00783637">
        <w:rPr>
          <w:rStyle w:val="CommentReference"/>
          <w:rFonts w:asciiTheme="minorHAnsi" w:eastAsiaTheme="minorHAnsi" w:hAnsiTheme="minorHAnsi" w:cstheme="minorBidi"/>
          <w:lang w:val="en-GB"/>
        </w:rPr>
        <w:commentReference w:id="119"/>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commentRangeEnd w:id="120"/>
      <w:r w:rsidR="00DB0F17">
        <w:rPr>
          <w:rStyle w:val="CommentReference"/>
          <w:rFonts w:asciiTheme="minorHAnsi" w:eastAsiaTheme="minorHAnsi" w:hAnsiTheme="minorHAnsi" w:cstheme="minorBidi"/>
          <w:lang w:val="en-GB"/>
        </w:rPr>
        <w:commentReference w:id="120"/>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commentRangeStart w:id="121"/>
      <w:commentRangeStart w:id="122"/>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23"/>
      <w:r w:rsidR="00E52635">
        <w:rPr>
          <w:bCs/>
          <w:color w:val="000000" w:themeColor="text1"/>
        </w:rPr>
        <w:t>XX</w:t>
      </w:r>
      <w:commentRangeEnd w:id="123"/>
      <w:r w:rsidR="00747D93">
        <w:rPr>
          <w:rStyle w:val="CommentReference"/>
          <w:rFonts w:asciiTheme="minorHAnsi" w:eastAsiaTheme="minorHAnsi" w:hAnsiTheme="minorHAnsi" w:cstheme="minorBidi"/>
          <w:lang w:val="en-GB"/>
        </w:rPr>
        <w:commentReference w:id="123"/>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124"/>
      <w:r w:rsidR="00BC49EA">
        <w:rPr>
          <w:bCs/>
          <w:color w:val="000000" w:themeColor="text1"/>
        </w:rPr>
        <w:t>XX</w:t>
      </w:r>
      <w:commentRangeEnd w:id="124"/>
      <w:r w:rsidR="00747D93">
        <w:rPr>
          <w:rStyle w:val="CommentReference"/>
          <w:rFonts w:asciiTheme="minorHAnsi" w:eastAsiaTheme="minorHAnsi" w:hAnsiTheme="minorHAnsi" w:cstheme="minorBidi"/>
          <w:lang w:val="en-GB"/>
        </w:rPr>
        <w:commentReference w:id="124"/>
      </w:r>
      <w:r w:rsidR="00BC49EA">
        <w:rPr>
          <w:bCs/>
          <w:color w:val="000000" w:themeColor="text1"/>
        </w:rPr>
        <w:t xml:space="preserve"> </w:t>
      </w:r>
      <w:commentRangeStart w:id="125"/>
      <w:r w:rsidR="00BC49EA">
        <w:rPr>
          <w:bCs/>
          <w:color w:val="000000" w:themeColor="text1"/>
        </w:rPr>
        <w:t>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commentRangeEnd w:id="125"/>
      <w:r w:rsidR="00334683">
        <w:rPr>
          <w:rStyle w:val="CommentReference"/>
          <w:rFonts w:asciiTheme="minorHAnsi" w:eastAsiaTheme="minorHAnsi" w:hAnsiTheme="minorHAnsi" w:cstheme="minorBidi"/>
          <w:lang w:val="en-GB"/>
        </w:rPr>
        <w:commentReference w:id="125"/>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commentRangeEnd w:id="121"/>
      <w:r w:rsidR="007B7815">
        <w:rPr>
          <w:rStyle w:val="CommentReference"/>
          <w:rFonts w:asciiTheme="minorHAnsi" w:eastAsiaTheme="minorHAnsi" w:hAnsiTheme="minorHAnsi" w:cstheme="minorBidi"/>
          <w:lang w:val="en-GB"/>
        </w:rPr>
        <w:commentReference w:id="121"/>
      </w:r>
      <w:commentRangeEnd w:id="122"/>
      <w:r w:rsidR="005B25BA">
        <w:rPr>
          <w:rStyle w:val="CommentReference"/>
          <w:rFonts w:asciiTheme="minorHAnsi" w:eastAsiaTheme="minorHAnsi" w:hAnsiTheme="minorHAnsi" w:cstheme="minorBidi"/>
          <w:lang w:val="en-GB"/>
        </w:rPr>
        <w:commentReference w:id="122"/>
      </w:r>
      <w:r w:rsidR="006424C1">
        <w:rPr>
          <w:bCs/>
          <w:color w:val="000000" w:themeColor="text1"/>
        </w:rPr>
        <w:t xml:space="preserve"> </w:t>
      </w:r>
      <w:r w:rsidR="005E30C6" w:rsidRPr="00BE40FA">
        <w:rPr>
          <w:bCs/>
          <w:color w:val="000000" w:themeColor="text1"/>
        </w:rPr>
        <w:t xml:space="preserve">Based on the residential history of each </w:t>
      </w:r>
      <w:commentRangeStart w:id="126"/>
      <w:r w:rsidR="008D2343" w:rsidRPr="00BE40FA">
        <w:rPr>
          <w:bCs/>
          <w:color w:val="000000" w:themeColor="text1"/>
        </w:rPr>
        <w:t>case or control</w:t>
      </w:r>
      <w:commentRangeEnd w:id="126"/>
      <w:r w:rsidR="00534A4F">
        <w:rPr>
          <w:rStyle w:val="CommentReference"/>
          <w:rFonts w:asciiTheme="minorHAnsi" w:eastAsiaTheme="minorHAnsi" w:hAnsiTheme="minorHAnsi" w:cstheme="minorBidi"/>
          <w:lang w:val="en-GB"/>
        </w:rPr>
        <w:commentReference w:id="126"/>
      </w:r>
      <w:r w:rsidR="008D2343" w:rsidRPr="00BE40FA">
        <w:rPr>
          <w:bCs/>
          <w:color w:val="000000" w:themeColor="text1"/>
        </w:rPr>
        <w:t xml:space="preserve">,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commentRangeStart w:id="127"/>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commentRangeEnd w:id="127"/>
      <w:r w:rsidR="00E9528D">
        <w:rPr>
          <w:rStyle w:val="CommentReference"/>
          <w:rFonts w:asciiTheme="minorHAnsi" w:eastAsiaTheme="minorHAnsi" w:hAnsiTheme="minorHAnsi" w:cstheme="minorBidi"/>
          <w:lang w:val="en-GB"/>
        </w:rPr>
        <w:commentReference w:id="127"/>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commentRangeStart w:id="128"/>
      <w:r w:rsidR="00C3243E" w:rsidRPr="00BE40FA">
        <w:rPr>
          <w:bCs/>
          <w:color w:val="000000" w:themeColor="text1"/>
        </w:rPr>
        <w:t xml:space="preserve">cases and controls </w:t>
      </w:r>
      <w:commentRangeEnd w:id="128"/>
      <w:r w:rsidR="00534A4F">
        <w:rPr>
          <w:rStyle w:val="CommentReference"/>
          <w:rFonts w:asciiTheme="minorHAnsi" w:eastAsiaTheme="minorHAnsi" w:hAnsiTheme="minorHAnsi" w:cstheme="minorBidi"/>
          <w:lang w:val="en-GB"/>
        </w:rPr>
        <w:commentReference w:id="128"/>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8391A98"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ins w:id="129" w:author="Johnni Hansen" w:date="2021-10-22T14:12:00Z">
        <w:r w:rsidR="00A804EF">
          <w:rPr>
            <w:bCs/>
            <w:color w:val="000000" w:themeColor="text1"/>
          </w:rPr>
          <w:t>a</w:t>
        </w:r>
      </w:ins>
      <w:del w:id="130" w:author="Johnni Hansen" w:date="2021-10-22T14:12:00Z">
        <w:r w:rsidR="00287B11" w:rsidRPr="00BE40FA" w:rsidDel="00A804EF">
          <w:rPr>
            <w:bCs/>
            <w:color w:val="000000" w:themeColor="text1"/>
          </w:rPr>
          <w:delText>the</w:delText>
        </w:r>
      </w:del>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ins w:id="131" w:author="Johnni Hansen" w:date="2021-10-22T14:12:00Z">
        <w:r w:rsidR="00A804EF">
          <w:rPr>
            <w:bCs/>
            <w:color w:val="000000" w:themeColor="text1"/>
          </w:rPr>
          <w:t xml:space="preserve"> </w:t>
        </w:r>
      </w:ins>
      <w:ins w:id="132" w:author="Johnni Hansen" w:date="2021-10-22T14:13:00Z">
        <w:r w:rsidR="00A804EF">
          <w:rPr>
            <w:bCs/>
            <w:color w:val="000000" w:themeColor="text1"/>
          </w:rPr>
          <w:t xml:space="preserve">from </w:t>
        </w:r>
      </w:ins>
      <w:ins w:id="133" w:author="Johnni Hansen" w:date="2021-10-22T14:12:00Z">
        <w:r w:rsidR="00A804EF" w:rsidRPr="00BE40FA">
          <w:rPr>
            <w:bCs/>
            <w:color w:val="000000" w:themeColor="text1"/>
          </w:rPr>
          <w:t>income tax forms</w:t>
        </w:r>
      </w:ins>
      <w:r w:rsidR="00726BA0">
        <w:rPr>
          <w:bCs/>
          <w:color w:val="000000" w:themeColor="text1"/>
        </w:rPr>
        <w:t xml:space="preserve">, which </w:t>
      </w:r>
      <w:ins w:id="134" w:author="Johnni Hansen" w:date="2021-10-22T14:12:00Z">
        <w:r w:rsidR="00A804EF">
          <w:rPr>
            <w:bCs/>
            <w:color w:val="000000" w:themeColor="text1"/>
          </w:rPr>
          <w:t xml:space="preserve">we </w:t>
        </w:r>
      </w:ins>
      <w:r w:rsidR="00726BA0">
        <w:rPr>
          <w:bCs/>
          <w:color w:val="000000" w:themeColor="text1"/>
        </w:rPr>
        <w:t>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del w:id="135" w:author="Johnni Hansen" w:date="2021-10-22T14:12:00Z">
        <w:r w:rsidR="00287B11" w:rsidRPr="00BE40FA" w:rsidDel="00A804EF">
          <w:rPr>
            <w:bCs/>
            <w:color w:val="000000" w:themeColor="text1"/>
          </w:rPr>
          <w:delText xml:space="preserve"> and income tax forms</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del w:id="136" w:author="Johnni Hansen" w:date="2021-10-22T14:14:00Z">
        <w:r w:rsidR="006654B5" w:rsidRPr="00BE40FA" w:rsidDel="00A804EF">
          <w:rPr>
            <w:bCs/>
            <w:color w:val="000000" w:themeColor="text1"/>
          </w:rPr>
          <w:delText xml:space="preserve">unemployed </w:delText>
        </w:r>
      </w:del>
      <w:r w:rsidR="006654B5" w:rsidRPr="00BE40FA">
        <w:rPr>
          <w:bCs/>
          <w:color w:val="000000" w:themeColor="text1"/>
        </w:rPr>
        <w:t>participants</w:t>
      </w:r>
      <w:ins w:id="137" w:author="Johnni Hansen" w:date="2021-10-22T14:14:00Z">
        <w:r w:rsidR="00A804EF">
          <w:rPr>
            <w:bCs/>
            <w:color w:val="000000" w:themeColor="text1"/>
          </w:rPr>
          <w:t xml:space="preserve"> with unknown or unspecific job title</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w:t>
      </w:r>
      <w:r w:rsidR="00B12FA4" w:rsidRPr="00BE40FA">
        <w:rPr>
          <w:bCs/>
          <w:color w:val="000000" w:themeColor="text1"/>
        </w:rPr>
        <w:lastRenderedPageBreak/>
        <w:t xml:space="preserve">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commentRangeStart w:id="138"/>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w:t>
      </w:r>
      <w:commentRangeStart w:id="139"/>
      <w:r w:rsidR="00A62419" w:rsidRPr="00BE40FA">
        <w:rPr>
          <w:bCs/>
          <w:color w:val="000000" w:themeColor="text1"/>
        </w:rPr>
        <w:t xml:space="preserve">Denmark, </w:t>
      </w:r>
      <w:commentRangeStart w:id="140"/>
      <w:commentRangeStart w:id="141"/>
      <w:commentRangeStart w:id="142"/>
      <w:r w:rsidR="00A62419" w:rsidRPr="00BE40FA">
        <w:rPr>
          <w:bCs/>
          <w:color w:val="000000" w:themeColor="text1"/>
        </w:rPr>
        <w:t>Greenland</w:t>
      </w:r>
      <w:commentRangeEnd w:id="140"/>
      <w:r w:rsidR="00606A83">
        <w:rPr>
          <w:rStyle w:val="CommentReference"/>
          <w:rFonts w:asciiTheme="minorHAnsi" w:eastAsiaTheme="minorHAnsi" w:hAnsiTheme="minorHAnsi" w:cstheme="minorBidi"/>
          <w:lang w:val="en-GB"/>
        </w:rPr>
        <w:commentReference w:id="140"/>
      </w:r>
      <w:commentRangeEnd w:id="138"/>
      <w:r w:rsidR="003F6817">
        <w:rPr>
          <w:rStyle w:val="CommentReference"/>
          <w:rFonts w:asciiTheme="minorHAnsi" w:eastAsiaTheme="minorHAnsi" w:hAnsiTheme="minorHAnsi" w:cstheme="minorBidi"/>
          <w:lang w:val="en-GB"/>
        </w:rPr>
        <w:commentReference w:id="138"/>
      </w:r>
      <w:commentRangeEnd w:id="139"/>
      <w:r w:rsidR="00DF6547">
        <w:rPr>
          <w:rStyle w:val="CommentReference"/>
          <w:rFonts w:asciiTheme="minorHAnsi" w:eastAsiaTheme="minorHAnsi" w:hAnsiTheme="minorHAnsi" w:cstheme="minorBidi"/>
          <w:lang w:val="en-GB"/>
        </w:rPr>
        <w:commentReference w:id="139"/>
      </w:r>
      <w:commentRangeEnd w:id="141"/>
      <w:r w:rsidR="00A26213">
        <w:rPr>
          <w:rStyle w:val="CommentReference"/>
          <w:rFonts w:asciiTheme="minorHAnsi" w:eastAsiaTheme="minorHAnsi" w:hAnsiTheme="minorHAnsi" w:cstheme="minorBidi"/>
          <w:lang w:val="en-GB"/>
        </w:rPr>
        <w:commentReference w:id="141"/>
      </w:r>
      <w:r w:rsidR="00A62419" w:rsidRPr="00BE40FA">
        <w:rPr>
          <w:bCs/>
          <w:color w:val="000000" w:themeColor="text1"/>
        </w:rPr>
        <w:t>)</w:t>
      </w:r>
      <w:commentRangeEnd w:id="142"/>
      <w:r w:rsidR="003F6817">
        <w:rPr>
          <w:rStyle w:val="CommentReference"/>
          <w:rFonts w:asciiTheme="minorHAnsi" w:eastAsiaTheme="minorHAnsi" w:hAnsiTheme="minorHAnsi" w:cstheme="minorBidi"/>
          <w:lang w:val="en-GB"/>
        </w:rPr>
        <w:commentReference w:id="142"/>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 xml:space="preserve">n Denmark, parishes are small administrative units with an average population of </w:t>
      </w:r>
      <w:commentRangeStart w:id="143"/>
      <w:r w:rsidR="00FD2758" w:rsidRPr="00856F6E">
        <w:rPr>
          <w:bCs/>
          <w:color w:val="000000" w:themeColor="text1"/>
        </w:rPr>
        <w:t>~2,500 residents</w:t>
      </w:r>
      <w:ins w:id="144" w:author="Johnni Hansen" w:date="2021-10-22T14:18:00Z">
        <w:r w:rsidR="003F6817">
          <w:rPr>
            <w:bCs/>
            <w:color w:val="000000" w:themeColor="text1"/>
          </w:rPr>
          <w:t xml:space="preserve"> (ranging from </w:t>
        </w:r>
      </w:ins>
      <w:ins w:id="145" w:author="Johnni Hansen" w:date="2021-10-22T14:20:00Z">
        <w:r w:rsidR="003F6817">
          <w:rPr>
            <w:bCs/>
            <w:color w:val="000000" w:themeColor="text1"/>
          </w:rPr>
          <w:t>&lt;</w:t>
        </w:r>
      </w:ins>
      <w:ins w:id="146" w:author="Johnni Hansen" w:date="2021-10-22T14:18:00Z">
        <w:r w:rsidR="003F6817">
          <w:rPr>
            <w:bCs/>
            <w:color w:val="000000" w:themeColor="text1"/>
          </w:rPr>
          <w:t>200 to &gt;10.000 residents</w:t>
        </w:r>
      </w:ins>
      <w:ins w:id="147" w:author="Johnni Hansen" w:date="2021-10-22T14:19:00Z">
        <w:r w:rsidR="003F6817">
          <w:rPr>
            <w:bCs/>
            <w:color w:val="000000" w:themeColor="text1"/>
          </w:rPr>
          <w:t>)</w:t>
        </w:r>
      </w:ins>
      <w:r w:rsidR="009E2655">
        <w:rPr>
          <w:bCs/>
          <w:color w:val="000000" w:themeColor="text1"/>
        </w:rPr>
        <w:t>.</w:t>
      </w:r>
      <w:commentRangeEnd w:id="143"/>
      <w:r w:rsidR="00C31E3E">
        <w:rPr>
          <w:rStyle w:val="CommentReference"/>
          <w:rFonts w:asciiTheme="minorHAnsi" w:eastAsiaTheme="minorHAnsi" w:hAnsiTheme="minorHAnsi" w:cstheme="minorBidi"/>
          <w:lang w:val="en-GB"/>
        </w:rPr>
        <w:commentReference w:id="143"/>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99ED706"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w:t>
      </w:r>
      <w:commentRangeStart w:id="148"/>
      <w:r w:rsidR="005A4920" w:rsidRPr="00BE40FA">
        <w:rPr>
          <w:color w:val="000000" w:themeColor="text1"/>
        </w:rPr>
        <w:t xml:space="preserve">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commentRangeEnd w:id="148"/>
      <w:r w:rsidR="0005398A">
        <w:rPr>
          <w:rStyle w:val="CommentReference"/>
          <w:rFonts w:asciiTheme="minorHAnsi" w:eastAsiaTheme="minorHAnsi" w:hAnsiTheme="minorHAnsi" w:cstheme="minorBidi"/>
          <w:lang w:val="en-GB"/>
        </w:rPr>
        <w:commentReference w:id="148"/>
      </w:r>
      <w:r w:rsidR="005A4920" w:rsidRPr="00BE40FA">
        <w:rPr>
          <w:color w:val="000000" w:themeColor="text1"/>
        </w:rPr>
        <w:t>.</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del w:id="149" w:author="Johnni Hansen" w:date="2021-10-22T14:25:00Z">
        <w:r w:rsidR="00AC7CC0" w:rsidRPr="00BE40FA" w:rsidDel="003F6817">
          <w:rPr>
            <w:bCs/>
            <w:color w:val="000000" w:themeColor="text1"/>
          </w:rPr>
          <w:delText xml:space="preserve">date </w:delText>
        </w:r>
      </w:del>
      <w:ins w:id="150" w:author="Johnni Hansen" w:date="2021-10-22T14:25:00Z">
        <w:r w:rsidR="003F6817">
          <w:rPr>
            <w:bCs/>
            <w:color w:val="000000" w:themeColor="text1"/>
          </w:rPr>
          <w:t xml:space="preserve">year </w:t>
        </w:r>
      </w:ins>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 xml:space="preserve">(a) independent </w:t>
      </w:r>
      <w:commentRangeStart w:id="151"/>
      <w:r w:rsidR="000D49A8">
        <w:rPr>
          <w:color w:val="000000" w:themeColor="text1"/>
        </w:rPr>
        <w:t>pollutant</w:t>
      </w:r>
      <w:r w:rsidR="00B25B32" w:rsidRPr="00AC0016">
        <w:rPr>
          <w:color w:val="000000" w:themeColor="text1"/>
        </w:rPr>
        <w:t xml:space="preserve"> </w:t>
      </w:r>
      <w:commentRangeEnd w:id="151"/>
      <w:r w:rsidR="00413CC2">
        <w:rPr>
          <w:rStyle w:val="CommentReference"/>
          <w:rFonts w:asciiTheme="minorHAnsi" w:eastAsiaTheme="minorHAnsi" w:hAnsiTheme="minorHAnsi" w:cstheme="minorBidi"/>
          <w:lang w:val="en-GB"/>
        </w:rPr>
        <w:commentReference w:id="151"/>
      </w:r>
      <w:r w:rsidR="00FE06E0" w:rsidRPr="00AC0016">
        <w:rPr>
          <w:color w:val="000000" w:themeColor="text1"/>
        </w:rPr>
        <w:t>associations</w:t>
      </w:r>
      <w:commentRangeStart w:id="152"/>
      <w:r w:rsidR="001B79D7" w:rsidRPr="00AC0016">
        <w:rPr>
          <w:color w:val="000000" w:themeColor="text1"/>
        </w:rPr>
        <w:t>,</w:t>
      </w:r>
      <w:r w:rsidR="000D49A8">
        <w:rPr>
          <w:color w:val="000000" w:themeColor="text1"/>
        </w:rPr>
        <w:t xml:space="preserve"> </w:t>
      </w:r>
      <w:commentRangeStart w:id="153"/>
      <w:r w:rsidR="000D49A8">
        <w:rPr>
          <w:color w:val="000000" w:themeColor="text1"/>
        </w:rPr>
        <w:t>(</w:t>
      </w:r>
      <w:commentRangeStart w:id="154"/>
      <w:r w:rsidR="000D49A8">
        <w:rPr>
          <w:color w:val="000000" w:themeColor="text1"/>
        </w:rPr>
        <w:t>b) a joint association of the three pollutants, and (</w:t>
      </w:r>
      <w:commentRangeStart w:id="155"/>
      <w:r w:rsidR="000D49A8">
        <w:rPr>
          <w:color w:val="000000" w:themeColor="text1"/>
        </w:rPr>
        <w:t>c) an overall average traffic association</w:t>
      </w:r>
      <w:commentRangeEnd w:id="155"/>
      <w:r w:rsidR="00413CC2">
        <w:rPr>
          <w:rStyle w:val="CommentReference"/>
          <w:rFonts w:asciiTheme="minorHAnsi" w:eastAsiaTheme="minorHAnsi" w:hAnsiTheme="minorHAnsi" w:cstheme="minorBidi"/>
          <w:lang w:val="en-GB"/>
        </w:rPr>
        <w:commentReference w:id="155"/>
      </w:r>
      <w:r w:rsidR="000D49A8">
        <w:rPr>
          <w:color w:val="000000" w:themeColor="text1"/>
        </w:rPr>
        <w:t>,</w:t>
      </w:r>
      <w:commentRangeEnd w:id="154"/>
      <w:r w:rsidR="00606A83">
        <w:rPr>
          <w:rStyle w:val="CommentReference"/>
          <w:rFonts w:asciiTheme="minorHAnsi" w:eastAsiaTheme="minorHAnsi" w:hAnsiTheme="minorHAnsi" w:cstheme="minorBidi"/>
          <w:lang w:val="en-GB"/>
        </w:rPr>
        <w:commentReference w:id="154"/>
      </w:r>
      <w:r w:rsidR="001B79D7" w:rsidRPr="00AC0016">
        <w:rPr>
          <w:color w:val="000000" w:themeColor="text1"/>
        </w:rPr>
        <w:t xml:space="preserve"> </w:t>
      </w:r>
      <w:commentRangeEnd w:id="152"/>
      <w:r w:rsidR="00413CC2">
        <w:rPr>
          <w:rStyle w:val="CommentReference"/>
          <w:rFonts w:asciiTheme="minorHAnsi" w:eastAsiaTheme="minorHAnsi" w:hAnsiTheme="minorHAnsi" w:cstheme="minorBidi"/>
          <w:lang w:val="en-GB"/>
        </w:rPr>
        <w:commentReference w:id="152"/>
      </w:r>
      <w:commentRangeEnd w:id="153"/>
      <w:r w:rsidR="00A26213">
        <w:rPr>
          <w:rStyle w:val="CommentReference"/>
          <w:rFonts w:asciiTheme="minorHAnsi" w:eastAsiaTheme="minorHAnsi" w:hAnsiTheme="minorHAnsi" w:cstheme="minorBidi"/>
          <w:lang w:val="en-GB"/>
        </w:rPr>
        <w:commentReference w:id="153"/>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09EEC70D"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w:commentRangeStart w:id="156"/>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w:commentRangeEnd w:id="156"/>
        <m:r>
          <m:rPr>
            <m:sty m:val="p"/>
          </m:rPr>
          <w:rPr>
            <w:rStyle w:val="CommentReference"/>
            <w:rFonts w:asciiTheme="minorHAnsi" w:eastAsiaTheme="minorHAnsi" w:hAnsiTheme="minorHAnsi" w:cstheme="minorBidi"/>
            <w:lang w:val="en-GB"/>
          </w:rPr>
          <w:commentReference w:id="156"/>
        </m:r>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commentRangeStart w:id="157"/>
      <w:commentRangeStart w:id="158"/>
      <w:r w:rsidR="007C5E6E" w:rsidRPr="00BE40FA">
        <w:rPr>
          <w:iCs/>
        </w:rPr>
        <w:t>.</w:t>
      </w:r>
      <w:r w:rsidR="00522BF8">
        <w:rPr>
          <w:iCs/>
        </w:rPr>
        <w:t xml:space="preserve"> </w:t>
      </w:r>
      <w:commentRangeStart w:id="159"/>
      <w:r w:rsidR="00522BF8">
        <w:rPr>
          <w:iCs/>
        </w:rPr>
        <w:t xml:space="preserve">If other sources of air pollution are associated with ALS, then </w:t>
      </w:r>
      <w:commentRangeStart w:id="160"/>
      <w:r w:rsidR="002E6588">
        <w:rPr>
          <w:iCs/>
        </w:rPr>
        <w:t>including</w:t>
      </w:r>
      <w:r w:rsidR="00522BF8">
        <w:rPr>
          <w:iCs/>
        </w:rPr>
        <w:t xml:space="preserve"> PM</w:t>
      </w:r>
      <w:r w:rsidR="00522BF8" w:rsidRPr="00522BF8">
        <w:rPr>
          <w:iCs/>
          <w:vertAlign w:val="subscript"/>
        </w:rPr>
        <w:t>2.5</w:t>
      </w:r>
      <w:r w:rsidR="00522BF8">
        <w:rPr>
          <w:iCs/>
        </w:rPr>
        <w:t xml:space="preserve"> </w:t>
      </w:r>
      <w:commentRangeEnd w:id="160"/>
      <w:r w:rsidR="007C1C7B">
        <w:rPr>
          <w:rStyle w:val="CommentReference"/>
          <w:rFonts w:asciiTheme="minorHAnsi" w:eastAsiaTheme="minorHAnsi" w:hAnsiTheme="minorHAnsi" w:cstheme="minorBidi"/>
          <w:lang w:val="en-GB"/>
        </w:rPr>
        <w:commentReference w:id="160"/>
      </w:r>
      <w:r w:rsidR="002E6588">
        <w:rPr>
          <w:iCs/>
        </w:rPr>
        <w:t>(</w:t>
      </w:r>
      <w:commentRangeStart w:id="161"/>
      <w:commentRangeStart w:id="162"/>
      <w:r w:rsidR="00522BF8">
        <w:rPr>
          <w:iCs/>
        </w:rPr>
        <w:t>an overall air pollution mixture which includes traffic-related pollutants</w:t>
      </w:r>
      <w:r w:rsidR="002E6588">
        <w:rPr>
          <w:iCs/>
        </w:rPr>
        <w:t>) adjusts for other air pollutants from other sources</w:t>
      </w:r>
      <w:commentRangeEnd w:id="159"/>
      <w:r w:rsidR="00C63ACD">
        <w:rPr>
          <w:rStyle w:val="CommentReference"/>
          <w:rFonts w:asciiTheme="minorHAnsi" w:eastAsiaTheme="minorHAnsi" w:hAnsiTheme="minorHAnsi" w:cstheme="minorBidi"/>
          <w:lang w:val="en-GB"/>
        </w:rPr>
        <w:commentReference w:id="159"/>
      </w:r>
      <w:commentRangeEnd w:id="157"/>
      <w:commentRangeEnd w:id="158"/>
      <w:r w:rsidR="003235EC">
        <w:rPr>
          <w:rStyle w:val="CommentReference"/>
          <w:rFonts w:asciiTheme="minorHAnsi" w:eastAsiaTheme="minorHAnsi" w:hAnsiTheme="minorHAnsi" w:cstheme="minorBidi"/>
          <w:lang w:val="en-GB"/>
        </w:rPr>
        <w:commentReference w:id="157"/>
      </w:r>
      <w:r w:rsidR="003F6817">
        <w:rPr>
          <w:rStyle w:val="CommentReference"/>
          <w:rFonts w:asciiTheme="minorHAnsi" w:eastAsiaTheme="minorHAnsi" w:hAnsiTheme="minorHAnsi" w:cstheme="minorBidi"/>
          <w:lang w:val="en-GB"/>
        </w:rPr>
        <w:commentReference w:id="158"/>
      </w:r>
      <w:commentRangeEnd w:id="161"/>
      <w:r w:rsidR="002F17AE">
        <w:rPr>
          <w:rStyle w:val="CommentReference"/>
          <w:rFonts w:asciiTheme="minorHAnsi" w:eastAsiaTheme="minorHAnsi" w:hAnsiTheme="minorHAnsi" w:cstheme="minorBidi"/>
          <w:lang w:val="en-GB"/>
        </w:rPr>
        <w:commentReference w:id="161"/>
      </w:r>
      <w:commentRangeEnd w:id="162"/>
      <w:r w:rsidR="00C26388">
        <w:rPr>
          <w:rStyle w:val="CommentReference"/>
          <w:rFonts w:asciiTheme="minorHAnsi" w:eastAsiaTheme="minorHAnsi" w:hAnsiTheme="minorHAnsi" w:cstheme="minorBidi"/>
          <w:lang w:val="en-GB"/>
        </w:rPr>
        <w:commentReference w:id="162"/>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 xml:space="preserve">would be interpreted as the association with non-traffic air </w:t>
      </w:r>
      <w:commentRangeStart w:id="163"/>
      <w:commentRangeStart w:id="164"/>
      <w:r w:rsidR="009E695D" w:rsidRPr="00237DF6">
        <w:rPr>
          <w:iCs/>
        </w:rPr>
        <w:t>pollutants</w:t>
      </w:r>
      <w:commentRangeEnd w:id="163"/>
      <w:r w:rsidR="008F3429">
        <w:rPr>
          <w:rStyle w:val="CommentReference"/>
          <w:rFonts w:asciiTheme="minorHAnsi" w:eastAsiaTheme="minorHAnsi" w:hAnsiTheme="minorHAnsi" w:cstheme="minorBidi"/>
          <w:lang w:val="en-GB"/>
        </w:rPr>
        <w:commentReference w:id="163"/>
      </w:r>
      <w:commentRangeEnd w:id="164"/>
      <w:r w:rsidR="003235EC">
        <w:rPr>
          <w:rStyle w:val="CommentReference"/>
          <w:rFonts w:asciiTheme="minorHAnsi" w:eastAsiaTheme="minorHAnsi" w:hAnsiTheme="minorHAnsi" w:cstheme="minorBidi"/>
          <w:lang w:val="en-GB"/>
        </w:rPr>
        <w:commentReference w:id="164"/>
      </w:r>
      <w:r w:rsidR="009E695D" w:rsidRPr="00237DF6">
        <w:rPr>
          <w:iCs/>
        </w:rPr>
        <w:t>.</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commentRangeStart w:id="165"/>
      <w:r>
        <w:t>In the above model</w:t>
      </w:r>
      <w:commentRangeEnd w:id="165"/>
      <w:r w:rsidR="00B72CC8">
        <w:rPr>
          <w:rStyle w:val="CommentReference"/>
          <w:rFonts w:asciiTheme="minorHAnsi" w:eastAsiaTheme="minorHAnsi" w:hAnsiTheme="minorHAnsi" w:cstheme="minorBidi"/>
          <w:lang w:val="en-GB"/>
        </w:rPr>
        <w:commentReference w:id="165"/>
      </w:r>
      <w:r>
        <w:t>,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commentRangeStart w:id="166"/>
      <w:r>
        <w:t xml:space="preserve">Additionally, </w:t>
      </w:r>
      <w:commentRangeStart w:id="167"/>
      <w:r>
        <w:t xml:space="preserve">we estimated the joint association </w:t>
      </w:r>
      <w:commentRangeEnd w:id="166"/>
      <w:r w:rsidR="0005398A">
        <w:rPr>
          <w:rStyle w:val="CommentReference"/>
          <w:rFonts w:asciiTheme="minorHAnsi" w:eastAsiaTheme="minorHAnsi" w:hAnsiTheme="minorHAnsi" w:cstheme="minorBidi"/>
          <w:lang w:val="en-GB"/>
        </w:rPr>
        <w:commentReference w:id="166"/>
      </w:r>
      <w:r>
        <w:t>between these three pollutants and ALS diagnosis as:</w:t>
      </w:r>
      <w:commentRangeEnd w:id="167"/>
      <w:r w:rsidR="00DF3CF3">
        <w:rPr>
          <w:rStyle w:val="CommentReference"/>
          <w:rFonts w:asciiTheme="minorHAnsi" w:eastAsiaTheme="minorHAnsi" w:hAnsiTheme="minorHAnsi" w:cstheme="minorBidi"/>
          <w:lang w:val="en-GB"/>
        </w:rPr>
        <w:commentReference w:id="167"/>
      </w:r>
    </w:p>
    <w:p w14:paraId="3DFBFB38" w14:textId="4ACDF465" w:rsidR="00AC73E6" w:rsidRPr="00BE40FA" w:rsidRDefault="00C86D9C"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lastRenderedPageBreak/>
        <w:t xml:space="preserve">Specifically, this sum quantifies the association (log-odds) with ALS of a one-SD increase in all </w:t>
      </w:r>
      <w:commentRangeStart w:id="168"/>
      <w:r>
        <w:t xml:space="preserve">three traffic-related pollutants </w:t>
      </w:r>
      <w:commentRangeEnd w:id="168"/>
      <w:r w:rsidR="00EC0432">
        <w:rPr>
          <w:rStyle w:val="CommentReference"/>
          <w:rFonts w:asciiTheme="minorHAnsi" w:eastAsiaTheme="minorHAnsi" w:hAnsiTheme="minorHAnsi" w:cstheme="minorBidi"/>
          <w:lang w:val="en-GB"/>
        </w:rPr>
        <w:commentReference w:id="168"/>
      </w:r>
      <w:r>
        <w:t>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commentRangeStart w:id="169"/>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170"/>
      <w:r w:rsidR="00BF64F6">
        <w:rPr>
          <w:iCs/>
        </w:rPr>
        <w:t>overall traffic effect</w:t>
      </w:r>
      <w:commentRangeEnd w:id="170"/>
      <w:r w:rsidR="00C63ACD">
        <w:rPr>
          <w:rStyle w:val="CommentReference"/>
          <w:rFonts w:asciiTheme="minorHAnsi" w:eastAsiaTheme="minorHAnsi" w:hAnsiTheme="minorHAnsi" w:cstheme="minorBidi"/>
          <w:lang w:val="en-GB"/>
        </w:rPr>
        <w:commentReference w:id="170"/>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C86D9C"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w:commentRangeStart w:id="171"/>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commentRangeEnd w:id="171"/>
      <w:r w:rsidR="0005398A">
        <w:rPr>
          <w:rStyle w:val="CommentReference"/>
          <w:rFonts w:asciiTheme="minorHAnsi" w:eastAsiaTheme="minorHAnsi" w:hAnsiTheme="minorHAnsi" w:cstheme="minorBidi"/>
          <w:lang w:val="en-GB"/>
        </w:rPr>
        <w:commentReference w:id="171"/>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commentRangeEnd w:id="169"/>
      <w:r w:rsidR="003235EC">
        <w:rPr>
          <w:rStyle w:val="CommentReference"/>
          <w:rFonts w:asciiTheme="minorHAnsi" w:eastAsiaTheme="minorHAnsi" w:hAnsiTheme="minorHAnsi" w:cstheme="minorBidi"/>
          <w:lang w:val="en-GB"/>
        </w:rPr>
        <w:commentReference w:id="169"/>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w:t>
      </w:r>
      <w:commentRangeStart w:id="172"/>
      <w:r w:rsidR="00427EDB" w:rsidRPr="00BE40FA">
        <w:t xml:space="preserve">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commentRangeEnd w:id="172"/>
      <w:r w:rsidR="00B3496B">
        <w:rPr>
          <w:rStyle w:val="CommentReference"/>
          <w:rFonts w:asciiTheme="minorHAnsi" w:eastAsiaTheme="minorHAnsi" w:hAnsiTheme="minorHAnsi" w:cstheme="minorBidi"/>
          <w:lang w:val="en-GB"/>
        </w:rPr>
        <w:commentReference w:id="172"/>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commentRangeStart w:id="173"/>
      <w:r w:rsidRPr="00BE40FA">
        <w:rPr>
          <w:color w:val="000000"/>
        </w:rPr>
        <w:lastRenderedPageBreak/>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commentRangeStart w:id="174"/>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commentRangeEnd w:id="174"/>
      <w:r w:rsidR="002523AB">
        <w:rPr>
          <w:rStyle w:val="CommentReference"/>
          <w:rFonts w:asciiTheme="minorHAnsi" w:eastAsiaTheme="minorHAnsi" w:hAnsiTheme="minorHAnsi" w:cstheme="minorBidi"/>
          <w:lang w:val="en-GB"/>
        </w:rPr>
        <w:commentReference w:id="174"/>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t>
      </w:r>
      <w:commentRangeStart w:id="175"/>
      <w:r w:rsidR="00090CF8">
        <w:t xml:space="preserve">we used the 4,000 samples of the posterior and took the proportion of samples which were above </w:t>
      </w:r>
      <w:r w:rsidR="00EB151F">
        <w:t>a null association</w:t>
      </w:r>
      <w:commentRangeEnd w:id="175"/>
      <w:r w:rsidR="00D365A1">
        <w:rPr>
          <w:rStyle w:val="CommentReference"/>
          <w:rFonts w:asciiTheme="minorHAnsi" w:eastAsiaTheme="minorHAnsi" w:hAnsiTheme="minorHAnsi" w:cstheme="minorBidi"/>
          <w:lang w:val="en-GB"/>
        </w:rPr>
        <w:commentReference w:id="175"/>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 xml:space="preserve">will be publicly available via </w:t>
      </w:r>
      <w:commentRangeStart w:id="176"/>
      <w:r w:rsidR="00F650C9" w:rsidRPr="00BE40FA">
        <w:t>GitHub</w:t>
      </w:r>
      <w:commentRangeEnd w:id="176"/>
      <w:r w:rsidR="00B24AC5">
        <w:rPr>
          <w:rStyle w:val="CommentReference"/>
          <w:rFonts w:asciiTheme="minorHAnsi" w:eastAsiaTheme="minorHAnsi" w:hAnsiTheme="minorHAnsi" w:cstheme="minorBidi"/>
          <w:lang w:val="en-GB"/>
        </w:rPr>
        <w:commentReference w:id="176"/>
      </w:r>
      <w:r w:rsidR="00D92EDB" w:rsidRPr="00BE40FA">
        <w:t>.</w:t>
      </w:r>
      <w:commentRangeEnd w:id="173"/>
      <w:r w:rsidR="000A1E17">
        <w:rPr>
          <w:rStyle w:val="CommentReference"/>
          <w:rFonts w:asciiTheme="minorHAnsi" w:eastAsiaTheme="minorHAnsi" w:hAnsiTheme="minorHAnsi" w:cstheme="minorBidi"/>
          <w:lang w:val="en-GB"/>
        </w:rPr>
        <w:commentReference w:id="173"/>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w:t>
      </w:r>
      <w:commentRangeStart w:id="177"/>
      <w:r w:rsidRPr="00BE40FA">
        <w:t xml:space="preserve">our results to </w:t>
      </w:r>
      <w:r w:rsidR="00FB5760" w:rsidRPr="00BE40FA">
        <w:t>hyper-</w:t>
      </w:r>
      <w:r w:rsidRPr="00BE40FA">
        <w:t xml:space="preserve">prior </w:t>
      </w:r>
      <w:r w:rsidR="00BB7A63">
        <w:t>assignment</w:t>
      </w:r>
      <w:commentRangeEnd w:id="177"/>
      <w:r w:rsidR="006F20E2">
        <w:rPr>
          <w:rStyle w:val="CommentReference"/>
          <w:rFonts w:asciiTheme="minorHAnsi" w:eastAsiaTheme="minorHAnsi" w:hAnsiTheme="minorHAnsi" w:cstheme="minorBidi"/>
          <w:lang w:val="en-GB"/>
        </w:rPr>
        <w:commentReference w:id="177"/>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178"/>
      <w:commentRangeStart w:id="179"/>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 xml:space="preserve">used information </w:t>
      </w:r>
      <w:commentRangeStart w:id="180"/>
      <w:r w:rsidR="003A0A6B">
        <w:rPr>
          <w:color w:val="000000" w:themeColor="text1"/>
        </w:rPr>
        <w:t>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t>
      </w:r>
      <w:commentRangeEnd w:id="180"/>
      <w:r w:rsidR="00C00170">
        <w:rPr>
          <w:rStyle w:val="CommentReference"/>
          <w:rFonts w:asciiTheme="minorHAnsi" w:eastAsiaTheme="minorHAnsi" w:hAnsiTheme="minorHAnsi" w:cstheme="minorBidi"/>
          <w:lang w:val="en-GB"/>
        </w:rPr>
        <w:commentReference w:id="180"/>
      </w:r>
      <w:r w:rsidR="005D381F">
        <w:rPr>
          <w:color w:val="000000" w:themeColor="text1"/>
        </w:rPr>
        <w:t xml:space="preserve">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lastRenderedPageBreak/>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commentRangeEnd w:id="178"/>
      <w:r w:rsidR="000A1E17">
        <w:rPr>
          <w:rStyle w:val="CommentReference"/>
          <w:rFonts w:asciiTheme="minorHAnsi" w:eastAsiaTheme="minorHAnsi" w:hAnsiTheme="minorHAnsi" w:cstheme="minorBidi"/>
          <w:lang w:val="en-GB"/>
        </w:rPr>
        <w:commentReference w:id="178"/>
      </w:r>
      <w:r w:rsidR="00546AB1" w:rsidRPr="00BE40FA">
        <w:rPr>
          <w:bCs/>
          <w:color w:val="000000" w:themeColor="text1"/>
        </w:rPr>
        <w:t xml:space="preserve">Descriptive </w:t>
      </w:r>
      <w:commentRangeEnd w:id="179"/>
      <w:r w:rsidR="00C63ACD">
        <w:rPr>
          <w:rStyle w:val="CommentReference"/>
          <w:rFonts w:asciiTheme="minorHAnsi" w:eastAsiaTheme="minorHAnsi" w:hAnsiTheme="minorHAnsi" w:cstheme="minorBidi"/>
          <w:lang w:val="en-GB"/>
        </w:rPr>
        <w:commentReference w:id="179"/>
      </w:r>
      <w:r w:rsidR="00546AB1" w:rsidRPr="00BE40FA">
        <w:rPr>
          <w:bCs/>
          <w:color w:val="000000" w:themeColor="text1"/>
        </w:rPr>
        <w:t xml:space="preserve">statistics of included cases and controls can be found in </w:t>
      </w:r>
      <w:commentRangeStart w:id="181"/>
      <w:r w:rsidR="00546AB1" w:rsidRPr="00BE40FA">
        <w:rPr>
          <w:bCs/>
          <w:color w:val="000000" w:themeColor="text1"/>
        </w:rPr>
        <w:t xml:space="preserve">Table </w:t>
      </w:r>
      <w:r w:rsidR="00476C77">
        <w:rPr>
          <w:bCs/>
          <w:color w:val="000000" w:themeColor="text1"/>
        </w:rPr>
        <w:t>1</w:t>
      </w:r>
      <w:commentRangeEnd w:id="181"/>
      <w:r w:rsidR="009F451C">
        <w:rPr>
          <w:rStyle w:val="CommentReference"/>
          <w:rFonts w:asciiTheme="minorHAnsi" w:eastAsiaTheme="minorHAnsi" w:hAnsiTheme="minorHAnsi" w:cstheme="minorBidi"/>
          <w:lang w:val="en-GB"/>
        </w:rPr>
        <w:commentReference w:id="181"/>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29A7705C" w:rsidR="003221F8" w:rsidRPr="00BE40FA" w:rsidRDefault="008D0C89" w:rsidP="00794B1D">
      <w:pPr>
        <w:rPr>
          <w:bCs/>
          <w:color w:val="000000" w:themeColor="text1"/>
        </w:rPr>
      </w:pPr>
      <w:commentRangeStart w:id="182"/>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commentRangeEnd w:id="182"/>
      <w:r w:rsidR="00B97C2B">
        <w:rPr>
          <w:rStyle w:val="CommentReference"/>
          <w:rFonts w:asciiTheme="minorHAnsi" w:eastAsiaTheme="minorHAnsi" w:hAnsiTheme="minorHAnsi" w:cstheme="minorBidi"/>
          <w:lang w:val="en-GB"/>
        </w:rPr>
        <w:commentReference w:id="182"/>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w:t>
      </w:r>
      <w:commentRangeStart w:id="183"/>
      <w:r w:rsidR="00B97C2B">
        <w:rPr>
          <w:bCs/>
          <w:color w:val="000000" w:themeColor="text1"/>
        </w:rPr>
        <w:t>Table 2)</w:t>
      </w:r>
      <w:commentRangeEnd w:id="183"/>
      <w:r w:rsidR="00B97C2B">
        <w:rPr>
          <w:rStyle w:val="CommentReference"/>
          <w:rFonts w:asciiTheme="minorHAnsi" w:eastAsiaTheme="minorHAnsi" w:hAnsiTheme="minorHAnsi" w:cstheme="minorBidi"/>
          <w:lang w:val="en-GB"/>
        </w:rPr>
        <w:commentReference w:id="183"/>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commentRangeStart w:id="184"/>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commentRangeEnd w:id="184"/>
      <w:r w:rsidR="00BB0B08">
        <w:rPr>
          <w:rStyle w:val="CommentReference"/>
          <w:rFonts w:asciiTheme="minorHAnsi" w:eastAsiaTheme="minorHAnsi" w:hAnsiTheme="minorHAnsi" w:cstheme="minorBidi"/>
          <w:lang w:val="en-GB"/>
        </w:rPr>
        <w:commentReference w:id="184"/>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commentRangeStart w:id="185"/>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 xml:space="preserve">correlated </w:t>
      </w:r>
      <w:commentRangeEnd w:id="185"/>
      <w:r w:rsidR="00B4676E">
        <w:rPr>
          <w:rStyle w:val="CommentReference"/>
          <w:rFonts w:asciiTheme="minorHAnsi" w:eastAsiaTheme="minorHAnsi" w:hAnsiTheme="minorHAnsi" w:cstheme="minorBidi"/>
          <w:lang w:val="en-GB"/>
        </w:rPr>
        <w:commentReference w:id="185"/>
      </w:r>
      <w:r w:rsidR="009F0373" w:rsidRPr="00BE40FA">
        <w:rPr>
          <w:bCs/>
          <w:color w:val="000000" w:themeColor="text1"/>
        </w:rPr>
        <w:t>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commentRangeStart w:id="186"/>
    </w:p>
    <w:p w14:paraId="56552C91" w14:textId="2EF87BA0" w:rsidR="00B82C2B" w:rsidRPr="00E65487" w:rsidRDefault="00BE40FA" w:rsidP="00B82C2B">
      <w:pPr>
        <w:rPr>
          <w:bCs/>
          <w:color w:val="000000" w:themeColor="text1"/>
          <w:lang w:val="en-GB"/>
        </w:rPr>
      </w:pPr>
      <w:commentRangeStart w:id="187"/>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187"/>
      <w:r w:rsidR="00C63ACD">
        <w:rPr>
          <w:rStyle w:val="CommentReference"/>
          <w:rFonts w:asciiTheme="minorHAnsi" w:eastAsiaTheme="minorHAnsi" w:hAnsiTheme="minorHAnsi" w:cstheme="minorBidi"/>
          <w:lang w:val="en-GB"/>
        </w:rPr>
        <w:commentReference w:id="187"/>
      </w:r>
      <w:commentRangeEnd w:id="186"/>
      <w:r w:rsidR="001207C6">
        <w:rPr>
          <w:rStyle w:val="CommentReference"/>
          <w:rFonts w:asciiTheme="minorHAnsi" w:eastAsiaTheme="minorHAnsi" w:hAnsiTheme="minorHAnsi" w:cstheme="minorBidi"/>
          <w:lang w:val="en-GB"/>
        </w:rPr>
        <w:commentReference w:id="186"/>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commentRangeStart w:id="188"/>
      <w:r w:rsidR="00F35E97">
        <w:rPr>
          <w:bCs/>
          <w:color w:val="000000" w:themeColor="text1"/>
        </w:rPr>
        <w:t>We</w:t>
      </w:r>
      <w:commentRangeEnd w:id="188"/>
      <w:r w:rsidR="001207C6">
        <w:rPr>
          <w:rStyle w:val="CommentReference"/>
          <w:rFonts w:asciiTheme="minorHAnsi" w:eastAsiaTheme="minorHAnsi" w:hAnsiTheme="minorHAnsi" w:cstheme="minorBidi"/>
          <w:lang w:val="en-GB"/>
        </w:rPr>
        <w:commentReference w:id="188"/>
      </w:r>
      <w:r w:rsidR="00F35E97">
        <w:rPr>
          <w:bCs/>
          <w:color w:val="000000" w:themeColor="text1"/>
        </w:rPr>
        <w:t xml:space="preserv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commentRangeStart w:id="189"/>
      <w:r w:rsidR="002B777D">
        <w:rPr>
          <w:bCs/>
          <w:color w:val="000000" w:themeColor="text1"/>
        </w:rPr>
        <w:t xml:space="preserve">standard deviation </w:t>
      </w:r>
      <w:commentRangeEnd w:id="189"/>
      <w:r w:rsidR="00DF2190">
        <w:rPr>
          <w:rStyle w:val="CommentReference"/>
          <w:rFonts w:asciiTheme="minorHAnsi" w:eastAsiaTheme="minorHAnsi" w:hAnsiTheme="minorHAnsi" w:cstheme="minorBidi"/>
          <w:lang w:val="en-GB"/>
        </w:rPr>
        <w:commentReference w:id="189"/>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w:t>
      </w:r>
      <w:commentRangeStart w:id="190"/>
      <w:r w:rsidR="009622EF">
        <w:rPr>
          <w:bCs/>
          <w:color w:val="000000" w:themeColor="text1"/>
          <w:lang w:val="en-GB"/>
        </w:rPr>
        <w:t>(Figure 2</w:t>
      </w:r>
      <w:commentRangeEnd w:id="190"/>
      <w:r w:rsidR="009622EF">
        <w:rPr>
          <w:rStyle w:val="CommentReference"/>
          <w:rFonts w:asciiTheme="minorHAnsi" w:eastAsiaTheme="minorHAnsi" w:hAnsiTheme="minorHAnsi" w:cstheme="minorBidi"/>
          <w:lang w:val="en-GB"/>
        </w:rPr>
        <w:commentReference w:id="190"/>
      </w:r>
      <w:r w:rsidR="009622EF">
        <w:rPr>
          <w:bCs/>
          <w:color w:val="000000" w:themeColor="text1"/>
          <w:lang w:val="en-GB"/>
        </w:rPr>
        <w:t>)</w:t>
      </w:r>
      <w:r w:rsidR="001C7134">
        <w:rPr>
          <w:bCs/>
          <w:color w:val="000000" w:themeColor="text1"/>
          <w:lang w:val="en-GB"/>
        </w:rPr>
        <w:t xml:space="preserve">. </w:t>
      </w:r>
      <w:commentRangeStart w:id="191"/>
      <w:r w:rsidR="00ED4774">
        <w:rPr>
          <w:bCs/>
          <w:color w:val="000000" w:themeColor="text1"/>
          <w:lang w:val="en-GB"/>
        </w:rPr>
        <w:t xml:space="preserve">Standard deviation </w:t>
      </w:r>
      <w:commentRangeEnd w:id="191"/>
      <w:r w:rsidR="00DF2190">
        <w:rPr>
          <w:rStyle w:val="CommentReference"/>
          <w:rFonts w:asciiTheme="minorHAnsi" w:eastAsiaTheme="minorHAnsi" w:hAnsiTheme="minorHAnsi" w:cstheme="minorBidi"/>
          <w:lang w:val="en-GB"/>
        </w:rPr>
        <w:commentReference w:id="191"/>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192"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193"/>
        <w:r w:rsidR="00D379A0" w:rsidDel="00C63ACD">
          <w:rPr>
            <w:bCs/>
            <w:color w:val="000000" w:themeColor="text1"/>
            <w:lang w:val="en-GB"/>
          </w:rPr>
          <w:delText>erc</w:delText>
        </w:r>
      </w:del>
      <w:commentRangeEnd w:id="193"/>
      <w:r w:rsidR="00C63ACD">
        <w:rPr>
          <w:rStyle w:val="CommentReference"/>
          <w:rFonts w:asciiTheme="minorHAnsi" w:eastAsiaTheme="minorHAnsi" w:hAnsiTheme="minorHAnsi" w:cstheme="minorBidi"/>
          <w:lang w:val="en-GB"/>
        </w:rPr>
        <w:commentReference w:id="193"/>
      </w:r>
      <w:del w:id="194"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commentRangeStart w:id="195"/>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w:t>
      </w:r>
      <w:r w:rsidR="00621EB8">
        <w:rPr>
          <w:bCs/>
          <w:color w:val="000000" w:themeColor="text1"/>
          <w:lang w:val="en-GB"/>
        </w:rPr>
        <w:lastRenderedPageBreak/>
        <w:t xml:space="preserve">represented the </w:t>
      </w:r>
      <w:commentRangeStart w:id="196"/>
      <w:commentRangeStart w:id="197"/>
      <w:r w:rsidR="00621EB8">
        <w:rPr>
          <w:bCs/>
          <w:color w:val="000000" w:themeColor="text1"/>
          <w:lang w:val="en-GB"/>
        </w:rPr>
        <w:t>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commentRangeEnd w:id="196"/>
      <w:r w:rsidR="00B4676E">
        <w:rPr>
          <w:rStyle w:val="CommentReference"/>
          <w:rFonts w:asciiTheme="minorHAnsi" w:eastAsiaTheme="minorHAnsi" w:hAnsiTheme="minorHAnsi" w:cstheme="minorBidi"/>
          <w:lang w:val="en-GB"/>
        </w:rPr>
        <w:commentReference w:id="196"/>
      </w:r>
      <w:r w:rsidR="00621EB8">
        <w:rPr>
          <w:bCs/>
          <w:color w:val="000000" w:themeColor="text1"/>
          <w:lang w:val="en-GB"/>
        </w:rPr>
        <w:t>)</w:t>
      </w:r>
      <w:r w:rsidR="00CF5A8B">
        <w:rPr>
          <w:bCs/>
          <w:color w:val="000000" w:themeColor="text1"/>
          <w:lang w:val="en-GB"/>
        </w:rPr>
        <w:t xml:space="preserve"> </w:t>
      </w:r>
      <w:commentRangeEnd w:id="195"/>
      <w:r w:rsidR="00D064F4">
        <w:rPr>
          <w:rStyle w:val="CommentReference"/>
          <w:rFonts w:asciiTheme="minorHAnsi" w:eastAsiaTheme="minorHAnsi" w:hAnsiTheme="minorHAnsi" w:cstheme="minorBidi"/>
          <w:lang w:val="en-GB"/>
        </w:rPr>
        <w:commentReference w:id="195"/>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commentRangeEnd w:id="197"/>
      <w:r w:rsidR="00BF06AE">
        <w:rPr>
          <w:rStyle w:val="CommentReference"/>
          <w:rFonts w:asciiTheme="minorHAnsi" w:eastAsiaTheme="minorHAnsi" w:hAnsiTheme="minorHAnsi" w:cstheme="minorBidi"/>
          <w:lang w:val="en-GB"/>
        </w:rPr>
        <w:commentReference w:id="197"/>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commentRangeStart w:id="198"/>
      <w:r w:rsidR="00D820B4">
        <w:rPr>
          <w:bCs/>
          <w:color w:val="000000" w:themeColor="text1"/>
        </w:rPr>
        <w:t>For 1-year average</w:t>
      </w:r>
      <w:r w:rsidR="003C7140">
        <w:rPr>
          <w:bCs/>
          <w:color w:val="000000" w:themeColor="text1"/>
        </w:rPr>
        <w:t xml:space="preserve"> exposure</w:t>
      </w:r>
      <w:commentRangeEnd w:id="198"/>
      <w:r w:rsidR="00AA2867">
        <w:rPr>
          <w:rStyle w:val="CommentReference"/>
          <w:rFonts w:asciiTheme="minorHAnsi" w:eastAsiaTheme="minorHAnsi" w:hAnsiTheme="minorHAnsi" w:cstheme="minorBidi"/>
          <w:lang w:val="en-GB"/>
        </w:rPr>
        <w:commentReference w:id="198"/>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xml:space="preserve">, CO, </w:t>
      </w:r>
      <w:commentRangeStart w:id="199"/>
      <w:r w:rsidR="00E65487">
        <w:rPr>
          <w:bCs/>
          <w:color w:val="000000" w:themeColor="text1"/>
          <w:lang w:val="en-GB"/>
        </w:rPr>
        <w:t>with positive associations for PM</w:t>
      </w:r>
      <w:r w:rsidR="00E65487" w:rsidRPr="00E65487">
        <w:rPr>
          <w:bCs/>
          <w:color w:val="000000" w:themeColor="text1"/>
          <w:vertAlign w:val="subscript"/>
          <w:lang w:val="en-GB"/>
        </w:rPr>
        <w:t>2.5</w:t>
      </w:r>
      <w:commentRangeEnd w:id="199"/>
      <w:r w:rsidR="0008601B">
        <w:rPr>
          <w:rStyle w:val="CommentReference"/>
          <w:rFonts w:asciiTheme="minorHAnsi" w:eastAsiaTheme="minorHAnsi" w:hAnsiTheme="minorHAnsi" w:cstheme="minorBidi"/>
          <w:lang w:val="en-GB"/>
        </w:rPr>
        <w:commentReference w:id="199"/>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commentRangeStart w:id="200"/>
      <w:commentRangeStart w:id="201"/>
      <w:commentRangeStart w:id="202"/>
      <w:r w:rsidR="00926AFB">
        <w:rPr>
          <w:bCs/>
          <w:color w:val="000000" w:themeColor="text1"/>
          <w:lang w:val="en-GB"/>
        </w:rPr>
        <w:t xml:space="preserve">From this sensitivity </w:t>
      </w:r>
      <w:commentRangeEnd w:id="200"/>
      <w:r w:rsidR="00920EF2">
        <w:rPr>
          <w:rStyle w:val="CommentReference"/>
          <w:rFonts w:asciiTheme="minorHAnsi" w:eastAsiaTheme="minorHAnsi" w:hAnsiTheme="minorHAnsi" w:cstheme="minorBidi"/>
          <w:lang w:val="en-GB"/>
        </w:rPr>
        <w:commentReference w:id="200"/>
      </w:r>
      <w:r w:rsidR="00926AFB">
        <w:rPr>
          <w:bCs/>
          <w:color w:val="000000" w:themeColor="text1"/>
          <w:lang w:val="en-GB"/>
        </w:rPr>
        <w:t>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commentRangeEnd w:id="201"/>
      <w:r w:rsidR="007155F9">
        <w:rPr>
          <w:rStyle w:val="CommentReference"/>
          <w:rFonts w:asciiTheme="minorHAnsi" w:eastAsiaTheme="minorHAnsi" w:hAnsiTheme="minorHAnsi" w:cstheme="minorBidi"/>
          <w:lang w:val="en-GB"/>
        </w:rPr>
        <w:commentReference w:id="201"/>
      </w:r>
      <w:commentRangeEnd w:id="202"/>
      <w:r w:rsidR="00DC5CB6">
        <w:rPr>
          <w:rStyle w:val="CommentReference"/>
          <w:rFonts w:asciiTheme="minorHAnsi" w:eastAsiaTheme="minorHAnsi" w:hAnsiTheme="minorHAnsi" w:cstheme="minorBidi"/>
          <w:lang w:val="en-GB"/>
        </w:rPr>
        <w:commentReference w:id="202"/>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615E1148" w:rsidR="00A45F01" w:rsidRDefault="00590E86" w:rsidP="00FC3DEC">
      <w:pPr>
        <w:rPr>
          <w:color w:val="000000" w:themeColor="text1"/>
        </w:rPr>
      </w:pPr>
      <w:commentRangeStart w:id="203"/>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3,93</w:t>
      </w:r>
      <w:commentRangeStart w:id="204"/>
      <w:r w:rsidR="00D4053A">
        <w:rPr>
          <w:color w:val="000000" w:themeColor="text1"/>
        </w:rPr>
        <w:t>9</w:t>
      </w:r>
      <w:commentRangeEnd w:id="204"/>
      <w:r w:rsidR="00793F91">
        <w:rPr>
          <w:rStyle w:val="CommentReference"/>
          <w:rFonts w:asciiTheme="minorHAnsi" w:eastAsiaTheme="minorHAnsi" w:hAnsiTheme="minorHAnsi" w:cstheme="minorBidi"/>
          <w:lang w:val="en-GB"/>
        </w:rPr>
        <w:commentReference w:id="204"/>
      </w:r>
      <w:r w:rsidR="00D4053A">
        <w:rPr>
          <w:color w:val="000000" w:themeColor="text1"/>
        </w:rPr>
        <w:t xml:space="preserve"> </w:t>
      </w:r>
      <w:r>
        <w:rPr>
          <w:bCs/>
        </w:rPr>
        <w:t>ALS</w:t>
      </w:r>
      <w:r w:rsidR="00721627">
        <w:rPr>
          <w:bCs/>
        </w:rPr>
        <w:t xml:space="preserve"> </w:t>
      </w:r>
      <w:ins w:id="205" w:author="Johnni Hansen" w:date="2021-10-22T14:33:00Z">
        <w:r w:rsidR="000A1E17">
          <w:rPr>
            <w:bCs/>
          </w:rPr>
          <w:t>cases</w:t>
        </w:r>
      </w:ins>
      <w:del w:id="206" w:author="Johnni Hansen" w:date="2021-10-22T14:33:00Z">
        <w:r w:rsidR="00721627" w:rsidDel="000A1E17">
          <w:rPr>
            <w:bCs/>
          </w:rPr>
          <w:delText>diagnoses</w:delText>
        </w:r>
      </w:del>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203"/>
      <w:r w:rsidR="005F4C1F">
        <w:rPr>
          <w:rStyle w:val="CommentReference"/>
          <w:rFonts w:asciiTheme="minorHAnsi" w:eastAsiaTheme="minorHAnsi" w:hAnsiTheme="minorHAnsi" w:cstheme="minorBidi"/>
          <w:lang w:val="en-GB"/>
        </w:rPr>
        <w:commentReference w:id="203"/>
      </w:r>
      <w:r w:rsidR="00770813">
        <w:rPr>
          <w:bCs/>
        </w:rPr>
        <w:t>.</w:t>
      </w:r>
      <w:r w:rsidR="000E4EB8">
        <w:rPr>
          <w:bCs/>
        </w:rPr>
        <w:t xml:space="preserve"> </w:t>
      </w:r>
      <w:commentRangeStart w:id="207"/>
      <w:r w:rsidR="000E4EB8">
        <w:rPr>
          <w:bCs/>
        </w:rPr>
        <w:t xml:space="preserve">We </w:t>
      </w:r>
      <w:commentRangeStart w:id="208"/>
      <w:r w:rsidR="000E4EB8">
        <w:rPr>
          <w:bCs/>
        </w:rPr>
        <w:t xml:space="preserve">found that </w:t>
      </w:r>
      <w:r w:rsidR="003111AF">
        <w:rPr>
          <w:bCs/>
        </w:rPr>
        <w:t>a</w:t>
      </w:r>
      <w:r w:rsidR="00206424">
        <w:rPr>
          <w:bCs/>
        </w:rPr>
        <w:t>n</w:t>
      </w:r>
      <w:r w:rsidR="003111AF">
        <w:rPr>
          <w:bCs/>
        </w:rPr>
        <w:t xml:space="preserve"> increase </w:t>
      </w:r>
      <w:r w:rsidR="00B455A9">
        <w:rPr>
          <w:bCs/>
        </w:rPr>
        <w:t>in</w:t>
      </w:r>
      <w:r w:rsidR="003111AF">
        <w:rPr>
          <w:bCs/>
        </w:rPr>
        <w:t xml:space="preserve"> 5-year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w:t>
      </w:r>
      <w:commentRangeStart w:id="209"/>
      <w:r w:rsidR="004555BF">
        <w:rPr>
          <w:bCs/>
        </w:rPr>
        <w:t xml:space="preserve">apart from EC for 1-year </w:t>
      </w:r>
      <w:r w:rsidR="007B544F">
        <w:rPr>
          <w:bCs/>
        </w:rPr>
        <w:t xml:space="preserve">average </w:t>
      </w:r>
      <w:r w:rsidR="004555BF">
        <w:rPr>
          <w:bCs/>
        </w:rPr>
        <w:t>SD increase</w:t>
      </w:r>
      <w:commentRangeEnd w:id="209"/>
      <w:r w:rsidR="000B7645">
        <w:rPr>
          <w:rStyle w:val="CommentReference"/>
          <w:rFonts w:asciiTheme="minorHAnsi" w:eastAsiaTheme="minorHAnsi" w:hAnsiTheme="minorHAnsi" w:cstheme="minorBidi"/>
          <w:lang w:val="en-GB"/>
        </w:rPr>
        <w:commentReference w:id="209"/>
      </w:r>
      <w:commentRangeEnd w:id="207"/>
      <w:r w:rsidR="005910A3">
        <w:rPr>
          <w:rStyle w:val="CommentReference"/>
          <w:rFonts w:asciiTheme="minorHAnsi" w:eastAsiaTheme="minorHAnsi" w:hAnsiTheme="minorHAnsi" w:cstheme="minorBidi"/>
          <w:lang w:val="en-GB"/>
        </w:rPr>
        <w:commentReference w:id="207"/>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 xml:space="preserve">ALS </w:t>
      </w:r>
      <w:commentRangeStart w:id="210"/>
      <w:r w:rsidR="005D052F">
        <w:rPr>
          <w:color w:val="000000" w:themeColor="text1"/>
        </w:rPr>
        <w:t>d</w:t>
      </w:r>
      <w:r w:rsidR="0006758A">
        <w:rPr>
          <w:color w:val="000000" w:themeColor="text1"/>
        </w:rPr>
        <w:t>i</w:t>
      </w:r>
      <w:r w:rsidR="005D052F">
        <w:rPr>
          <w:color w:val="000000" w:themeColor="text1"/>
        </w:rPr>
        <w:t>agnosis</w:t>
      </w:r>
      <w:commentRangeEnd w:id="210"/>
      <w:r w:rsidR="002A23CC">
        <w:rPr>
          <w:rStyle w:val="CommentReference"/>
          <w:rFonts w:asciiTheme="minorHAnsi" w:eastAsiaTheme="minorHAnsi" w:hAnsiTheme="minorHAnsi" w:cstheme="minorBidi"/>
          <w:lang w:val="en-GB"/>
        </w:rPr>
        <w:commentReference w:id="210"/>
      </w:r>
      <w:r w:rsidR="00944F4B">
        <w:rPr>
          <w:color w:val="000000" w:themeColor="text1"/>
        </w:rPr>
        <w:t xml:space="preserve">, </w:t>
      </w:r>
      <w:commentRangeStart w:id="211"/>
      <w:commentRangeStart w:id="212"/>
      <w:r w:rsidR="00D1169A">
        <w:rPr>
          <w:color w:val="000000" w:themeColor="text1"/>
        </w:rPr>
        <w:t>while the non-significant associations with NOx and CO were negative and smaller in magnitude</w:t>
      </w:r>
      <w:commentRangeEnd w:id="211"/>
      <w:r w:rsidR="000B7645">
        <w:rPr>
          <w:rStyle w:val="CommentReference"/>
          <w:rFonts w:asciiTheme="minorHAnsi" w:eastAsiaTheme="minorHAnsi" w:hAnsiTheme="minorHAnsi" w:cstheme="minorBidi"/>
          <w:lang w:val="en-GB"/>
        </w:rPr>
        <w:commentReference w:id="211"/>
      </w:r>
      <w:commentRangeEnd w:id="212"/>
      <w:r w:rsidR="001C7BB8">
        <w:rPr>
          <w:rStyle w:val="CommentReference"/>
          <w:rFonts w:asciiTheme="minorHAnsi" w:eastAsiaTheme="minorHAnsi" w:hAnsiTheme="minorHAnsi" w:cstheme="minorBidi"/>
          <w:lang w:val="en-GB"/>
        </w:rPr>
        <w:commentReference w:id="212"/>
      </w:r>
      <w:r w:rsidR="00944F4B">
        <w:rPr>
          <w:color w:val="000000" w:themeColor="text1"/>
        </w:rPr>
        <w:t>.</w:t>
      </w:r>
      <w:r w:rsidR="00101103">
        <w:rPr>
          <w:color w:val="000000" w:themeColor="text1"/>
        </w:rPr>
        <w:t xml:space="preserve"> </w:t>
      </w:r>
      <w:commentRangeEnd w:id="208"/>
      <w:r w:rsidR="005F4C1F">
        <w:rPr>
          <w:rStyle w:val="CommentReference"/>
          <w:rFonts w:asciiTheme="minorHAnsi" w:eastAsiaTheme="minorHAnsi" w:hAnsiTheme="minorHAnsi" w:cstheme="minorBidi"/>
          <w:lang w:val="en-GB"/>
        </w:rPr>
        <w:commentReference w:id="208"/>
      </w:r>
    </w:p>
    <w:p w14:paraId="52B33D69" w14:textId="77777777" w:rsidR="00D258B8" w:rsidRPr="00101103" w:rsidRDefault="00D258B8" w:rsidP="00FC3DEC">
      <w:pPr>
        <w:rPr>
          <w:color w:val="000000" w:themeColor="text1"/>
        </w:rPr>
      </w:pPr>
    </w:p>
    <w:p w14:paraId="41CC23FF" w14:textId="5CA876AF" w:rsidR="009A76D9" w:rsidRPr="00AE484B" w:rsidRDefault="00C35BE6" w:rsidP="00FC3DEC">
      <w:pPr>
        <w:rPr>
          <w:bCs/>
          <w:color w:val="000000" w:themeColor="text1"/>
        </w:rPr>
      </w:pPr>
      <w:r>
        <w:rPr>
          <w:bCs/>
          <w:color w:val="000000" w:themeColor="text1"/>
        </w:rPr>
        <w:lastRenderedPageBreak/>
        <w:t xml:space="preserve">Traffic-related pollutants </w:t>
      </w:r>
      <w:ins w:id="213" w:author="Johnni Hansen" w:date="2021-10-22T14:33:00Z">
        <w:del w:id="214" w:author="Weisskopf" w:date="2021-10-22T17:11:00Z">
          <w:r w:rsidR="000A1E17" w:rsidDel="000B7645">
            <w:rPr>
              <w:bCs/>
              <w:color w:val="000000" w:themeColor="text1"/>
            </w:rPr>
            <w:delText>is</w:delText>
          </w:r>
        </w:del>
      </w:ins>
      <w:ins w:id="215" w:author="Weisskopf" w:date="2021-10-22T17:11:00Z">
        <w:r w:rsidR="000B7645">
          <w:rPr>
            <w:bCs/>
            <w:color w:val="000000" w:themeColor="text1"/>
          </w:rPr>
          <w:t>are</w:t>
        </w:r>
      </w:ins>
      <w:ins w:id="216" w:author="Johnni Hansen" w:date="2021-10-22T14:33:00Z">
        <w:r w:rsidR="000A1E17">
          <w:rPr>
            <w:bCs/>
            <w:color w:val="000000" w:themeColor="text1"/>
          </w:rPr>
          <w:t xml:space="preserve"> </w:t>
        </w:r>
      </w:ins>
      <w:ins w:id="217" w:author="Johnni Hansen" w:date="2021-10-22T14:34:00Z">
        <w:r w:rsidR="000A1E17">
          <w:rPr>
            <w:bCs/>
            <w:color w:val="000000" w:themeColor="text1"/>
          </w:rPr>
          <w:t>hazardous</w:t>
        </w:r>
      </w:ins>
      <w:del w:id="218" w:author="Johnni Hansen" w:date="2021-10-22T14:34:00Z">
        <w:r w:rsidDel="000A1E17">
          <w:rPr>
            <w:bCs/>
            <w:color w:val="000000" w:themeColor="text1"/>
          </w:rPr>
          <w:delText>pose great danger</w:delText>
        </w:r>
      </w:del>
      <w:r>
        <w:rPr>
          <w:bCs/>
          <w:color w:val="000000" w:themeColor="text1"/>
        </w:rPr>
        <w:t xml:space="preserve"> </w:t>
      </w:r>
      <w:del w:id="219" w:author="Johnni Hansen" w:date="2021-10-22T14:34:00Z">
        <w:r w:rsidDel="000A1E17">
          <w:rPr>
            <w:bCs/>
            <w:color w:val="000000" w:themeColor="text1"/>
          </w:rPr>
          <w:delText>to public health</w:delText>
        </w:r>
        <w:r w:rsidR="00E75734" w:rsidDel="000A1E17">
          <w:rPr>
            <w:bCs/>
            <w:color w:val="000000" w:themeColor="text1"/>
          </w:rPr>
          <w:delText xml:space="preserve"> </w:delText>
        </w:r>
      </w:del>
      <w:r w:rsidR="00E75734">
        <w:rPr>
          <w:bCs/>
          <w:color w:val="000000" w:themeColor="text1"/>
        </w:rPr>
        <w:t>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commentRangeStart w:id="220"/>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commentRangeEnd w:id="220"/>
      <w:r w:rsidR="0018094F">
        <w:rPr>
          <w:rStyle w:val="CommentReference"/>
          <w:rFonts w:asciiTheme="minorHAnsi" w:eastAsiaTheme="minorHAnsi" w:hAnsiTheme="minorHAnsi" w:cstheme="minorBidi"/>
          <w:lang w:val="en-GB"/>
        </w:rPr>
        <w:commentReference w:id="220"/>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commentRangeStart w:id="221"/>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w:t>
      </w:r>
      <w:commentRangeEnd w:id="221"/>
      <w:r w:rsidR="00975C50">
        <w:rPr>
          <w:rStyle w:val="CommentReference"/>
          <w:rFonts w:asciiTheme="minorHAnsi" w:eastAsiaTheme="minorHAnsi" w:hAnsiTheme="minorHAnsi" w:cstheme="minorBidi"/>
          <w:lang w:val="en-GB"/>
        </w:rPr>
        <w:commentReference w:id="221"/>
      </w:r>
      <w:r w:rsidR="004367DB">
        <w:rPr>
          <w:bCs/>
          <w:color w:val="000000" w:themeColor="text1"/>
        </w:rPr>
        <w:t xml:space="preserve"> also found a significant association with </w:t>
      </w:r>
      <w:commentRangeStart w:id="222"/>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222"/>
      <w:r w:rsidR="005F4C1F">
        <w:rPr>
          <w:rStyle w:val="CommentReference"/>
          <w:rFonts w:asciiTheme="minorHAnsi" w:eastAsiaTheme="minorHAnsi" w:hAnsiTheme="minorHAnsi" w:cstheme="minorBidi"/>
          <w:lang w:val="en-GB"/>
        </w:rPr>
        <w:commentReference w:id="222"/>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w:t>
      </w:r>
      <w:commentRangeStart w:id="223"/>
      <w:r w:rsidR="009F2928">
        <w:rPr>
          <w:bCs/>
          <w:color w:val="000000" w:themeColor="text1"/>
        </w:rPr>
        <w:t>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commentRangeEnd w:id="223"/>
      <w:r w:rsidR="00736BD3">
        <w:rPr>
          <w:rStyle w:val="CommentReference"/>
          <w:rFonts w:asciiTheme="minorHAnsi" w:eastAsiaTheme="minorHAnsi" w:hAnsiTheme="minorHAnsi" w:cstheme="minorBidi"/>
          <w:lang w:val="en-GB"/>
        </w:rPr>
        <w:commentReference w:id="223"/>
      </w:r>
    </w:p>
    <w:p w14:paraId="11B37D76" w14:textId="77777777" w:rsidR="009958AF" w:rsidRDefault="009958AF" w:rsidP="00FC3DEC">
      <w:pPr>
        <w:rPr>
          <w:bCs/>
          <w:color w:val="000000" w:themeColor="text1"/>
        </w:rPr>
      </w:pPr>
    </w:p>
    <w:p w14:paraId="3F471DFB" w14:textId="77777777"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w:t>
      </w:r>
      <w:commentRangeStart w:id="224"/>
      <w:r>
        <w:rPr>
          <w:bCs/>
          <w:color w:val="000000" w:themeColor="text1"/>
        </w:rPr>
        <w:t>of which comes from diesel combustion</w:t>
      </w:r>
      <w:r w:rsidR="00A26422">
        <w:rPr>
          <w:bCs/>
          <w:color w:val="000000" w:themeColor="text1"/>
        </w:rPr>
        <w:t xml:space="preserve"> </w:t>
      </w:r>
      <w:commentRangeEnd w:id="224"/>
      <w:r w:rsidR="00EB30B9">
        <w:rPr>
          <w:rStyle w:val="CommentReference"/>
          <w:rFonts w:asciiTheme="minorHAnsi" w:eastAsiaTheme="minorHAnsi" w:hAnsiTheme="minorHAnsi" w:cstheme="minorBidi"/>
          <w:lang w:val="en-GB"/>
        </w:rPr>
        <w:commentReference w:id="224"/>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ins w:id="225" w:author="Johnni Hansen" w:date="2021-10-22T14:36:00Z">
        <w:r w:rsidR="000A1E17">
          <w:rPr>
            <w:bCs/>
            <w:color w:val="000000" w:themeColor="text1"/>
          </w:rPr>
          <w:t xml:space="preserve">In our </w:t>
        </w:r>
      </w:ins>
      <w:del w:id="226" w:author="Johnni Hansen" w:date="2021-10-22T14:36:00Z">
        <w:r w:rsidR="007210D1" w:rsidDel="000A1E17">
          <w:rPr>
            <w:bCs/>
            <w:color w:val="000000" w:themeColor="text1"/>
          </w:rPr>
          <w:delText xml:space="preserve">A </w:delText>
        </w:r>
      </w:del>
      <w:r w:rsidR="007210D1">
        <w:rPr>
          <w:bCs/>
          <w:color w:val="000000" w:themeColor="text1"/>
        </w:rPr>
        <w:t xml:space="preserve">previous study of ALS </w:t>
      </w:r>
      <w:del w:id="227" w:author="Johnni Hansen" w:date="2021-10-22T14:36:00Z">
        <w:r w:rsidR="007210D1" w:rsidDel="000A1E17">
          <w:rPr>
            <w:bCs/>
            <w:color w:val="000000" w:themeColor="text1"/>
          </w:rPr>
          <w:delText xml:space="preserve">diagnosis </w:delText>
        </w:r>
      </w:del>
      <w:r w:rsidR="007210D1">
        <w:rPr>
          <w:bCs/>
          <w:color w:val="000000" w:themeColor="text1"/>
        </w:rPr>
        <w:t>and occupation</w:t>
      </w:r>
      <w:r w:rsidR="00186B9D">
        <w:rPr>
          <w:bCs/>
          <w:color w:val="000000" w:themeColor="text1"/>
        </w:rPr>
        <w:t>al exposures</w:t>
      </w:r>
      <w:r w:rsidR="007210D1">
        <w:rPr>
          <w:bCs/>
          <w:color w:val="000000" w:themeColor="text1"/>
        </w:rPr>
        <w:t xml:space="preserve"> in Denmark </w:t>
      </w:r>
      <w:ins w:id="228" w:author="Johnni Hansen" w:date="2021-10-22T14:37:00Z">
        <w:r w:rsidR="000A1E17">
          <w:rPr>
            <w:bCs/>
            <w:color w:val="000000" w:themeColor="text1"/>
          </w:rPr>
          <w:t xml:space="preserve">we </w:t>
        </w:r>
      </w:ins>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commentRangeStart w:id="229"/>
      <w:r w:rsidR="002C62CE">
        <w:rPr>
          <w:bCs/>
          <w:color w:val="000000" w:themeColor="text1"/>
        </w:rPr>
        <w:t>engine</w:t>
      </w:r>
      <w:commentRangeEnd w:id="229"/>
      <w:r w:rsidR="002C62CE">
        <w:rPr>
          <w:rStyle w:val="CommentReference"/>
          <w:rFonts w:asciiTheme="minorHAnsi" w:eastAsiaTheme="minorHAnsi" w:hAnsiTheme="minorHAnsi" w:cstheme="minorBidi"/>
          <w:lang w:val="en-GB"/>
        </w:rPr>
        <w:commentReference w:id="229"/>
      </w:r>
      <w:r w:rsidR="002C62CE">
        <w:rPr>
          <w:bCs/>
          <w:color w:val="000000" w:themeColor="text1"/>
        </w:rPr>
        <w:t xml:space="preserv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ins w:id="230" w:author="Johnni Hansen" w:date="2021-10-22T14:37:00Z">
        <w:r w:rsidR="000A1E17">
          <w:rPr>
            <w:bCs/>
            <w:color w:val="000000" w:themeColor="text1"/>
          </w:rPr>
          <w:t>s</w:t>
        </w:r>
      </w:ins>
      <w:r w:rsidR="007210D1">
        <w:rPr>
          <w:bCs/>
          <w:color w:val="000000" w:themeColor="text1"/>
        </w:rPr>
        <w: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3F7582EF" w:rsidR="007210D1" w:rsidRDefault="004E7AE3" w:rsidP="007210D1">
      <w:pPr>
        <w:rPr>
          <w:bCs/>
          <w:color w:val="000000" w:themeColor="text1"/>
        </w:rPr>
      </w:pPr>
      <w:commentRangeStart w:id="231"/>
      <w:r>
        <w:rPr>
          <w:bCs/>
          <w:color w:val="000000" w:themeColor="text1"/>
        </w:rPr>
        <w:lastRenderedPageBreak/>
        <w:t>We</w:t>
      </w:r>
      <w:commentRangeEnd w:id="231"/>
      <w:r w:rsidR="00CC43CD">
        <w:rPr>
          <w:rStyle w:val="CommentReference"/>
          <w:rFonts w:asciiTheme="minorHAnsi" w:eastAsiaTheme="minorHAnsi" w:hAnsiTheme="minorHAnsi" w:cstheme="minorBidi"/>
          <w:lang w:val="en-GB"/>
        </w:rPr>
        <w:commentReference w:id="231"/>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Pr="00D76268">
        <w:rPr>
          <w:color w:val="000000"/>
          <w:vertAlign w:val="superscript"/>
        </w:rPr>
        <w:t>36</w:t>
      </w:r>
      <w:r>
        <w:rPr>
          <w:bCs/>
          <w:color w:val="000000" w:themeColor="text1"/>
        </w:rPr>
        <w:fldChar w:fldCharType="end"/>
      </w:r>
      <w:r>
        <w:rPr>
          <w:bCs/>
          <w:color w:val="000000" w:themeColor="text1"/>
        </w:rPr>
        <w:t xml:space="preserve"> </w:t>
      </w:r>
      <w:commentRangeStart w:id="232"/>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commentRangeEnd w:id="232"/>
      <w:r w:rsidR="000B6C8B">
        <w:rPr>
          <w:rStyle w:val="CommentReference"/>
          <w:rFonts w:asciiTheme="minorHAnsi" w:eastAsiaTheme="minorHAnsi" w:hAnsiTheme="minorHAnsi" w:cstheme="minorBidi"/>
          <w:lang w:val="en-GB"/>
        </w:rPr>
        <w:commentReference w:id="232"/>
      </w:r>
      <w:r w:rsidR="00CC32DA">
        <w:rPr>
          <w:bCs/>
          <w:color w:val="000000" w:themeColor="text1"/>
        </w:rPr>
        <w:t>)</w:t>
      </w:r>
      <w:r w:rsidR="00171156">
        <w:rPr>
          <w:bCs/>
          <w:color w:val="000000" w:themeColor="text1"/>
        </w:rPr>
        <w:t xml:space="preserve">, which is expected given that they are both combustion products commonly associated with </w:t>
      </w:r>
      <w:commentRangeStart w:id="233"/>
      <w:r w:rsidR="00171156">
        <w:rPr>
          <w:bCs/>
          <w:color w:val="000000" w:themeColor="text1"/>
        </w:rPr>
        <w:t xml:space="preserve">traffic-related </w:t>
      </w:r>
      <w:commentRangeEnd w:id="233"/>
      <w:r w:rsidR="003235EC">
        <w:rPr>
          <w:rStyle w:val="CommentReference"/>
          <w:rFonts w:asciiTheme="minorHAnsi" w:eastAsiaTheme="minorHAnsi" w:hAnsiTheme="minorHAnsi" w:cstheme="minorBidi"/>
          <w:lang w:val="en-GB"/>
        </w:rPr>
        <w:commentReference w:id="233"/>
      </w:r>
      <w:r w:rsidR="00171156">
        <w:rPr>
          <w:bCs/>
          <w:color w:val="000000" w:themeColor="text1"/>
        </w:rPr>
        <w:t>emissions in urban environments</w:t>
      </w:r>
      <w:r w:rsidR="0083222E">
        <w:rPr>
          <w:bCs/>
          <w:color w:val="000000" w:themeColor="text1"/>
        </w:rPr>
        <w:t>.</w:t>
      </w:r>
      <w:r w:rsidR="005665AE">
        <w:rPr>
          <w:bCs/>
          <w:color w:val="000000" w:themeColor="text1"/>
        </w:rPr>
        <w:t xml:space="preserve"> EC exposure was more strongly associated with 1-year than </w:t>
      </w:r>
      <w:commentRangeStart w:id="234"/>
      <w:r w:rsidR="005665AE">
        <w:rPr>
          <w:bCs/>
          <w:color w:val="000000" w:themeColor="text1"/>
        </w:rPr>
        <w:t xml:space="preserve">for </w:t>
      </w:r>
      <w:commentRangeEnd w:id="234"/>
      <w:r w:rsidR="00EA3F17">
        <w:rPr>
          <w:rStyle w:val="CommentReference"/>
          <w:rFonts w:asciiTheme="minorHAnsi" w:eastAsiaTheme="minorHAnsi" w:hAnsiTheme="minorHAnsi" w:cstheme="minorBidi"/>
          <w:lang w:val="en-GB"/>
        </w:rPr>
        <w:commentReference w:id="234"/>
      </w:r>
      <w:r w:rsidR="005665AE">
        <w:rPr>
          <w:bCs/>
          <w:color w:val="000000" w:themeColor="text1"/>
        </w:rPr>
        <w:t>5- or 10-year average concentration</w:t>
      </w:r>
      <w:r w:rsidR="002E1875">
        <w:rPr>
          <w:bCs/>
          <w:color w:val="000000" w:themeColor="text1"/>
        </w:rPr>
        <w:t>s</w:t>
      </w:r>
      <w:r w:rsidR="005665AE">
        <w:rPr>
          <w:bCs/>
          <w:color w:val="000000" w:themeColor="text1"/>
        </w:rPr>
        <w:t xml:space="preserve">,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are attributed to </w:t>
      </w:r>
      <w:commentRangeStart w:id="235"/>
      <w:r w:rsidR="00A23C64" w:rsidRPr="00A23C64">
        <w:rPr>
          <w:bCs/>
          <w:color w:val="000000" w:themeColor="text1"/>
        </w:rPr>
        <w:t>reverse causation</w:t>
      </w:r>
      <w:commentRangeEnd w:id="235"/>
      <w:r w:rsidR="00B455A9">
        <w:rPr>
          <w:rStyle w:val="CommentReference"/>
          <w:rFonts w:asciiTheme="minorHAnsi" w:eastAsiaTheme="minorHAnsi" w:hAnsiTheme="minorHAnsi" w:cstheme="minorBidi"/>
          <w:lang w:val="en-GB"/>
        </w:rPr>
        <w:commentReference w:id="235"/>
      </w:r>
      <w:r w:rsidR="00A23C64" w:rsidRPr="00A23C64">
        <w:rPr>
          <w:bCs/>
          <w:color w:val="000000" w:themeColor="text1"/>
        </w:rPr>
        <w:t xml:space="preserve">, </w:t>
      </w:r>
      <w:commentRangeStart w:id="236"/>
      <w:commentRangeStart w:id="237"/>
      <w:r w:rsidR="00A23C64" w:rsidRPr="00A23C64">
        <w:rPr>
          <w:bCs/>
          <w:color w:val="000000" w:themeColor="text1"/>
        </w:rPr>
        <w:t>as we have lagged these 1-year exposures by one year already prior to diagnosis</w:t>
      </w:r>
      <w:commentRangeEnd w:id="236"/>
      <w:r w:rsidR="000B7645">
        <w:rPr>
          <w:rStyle w:val="CommentReference"/>
          <w:rFonts w:asciiTheme="minorHAnsi" w:eastAsiaTheme="minorHAnsi" w:hAnsiTheme="minorHAnsi" w:cstheme="minorBidi"/>
          <w:lang w:val="en-GB"/>
        </w:rPr>
        <w:commentReference w:id="236"/>
      </w:r>
      <w:r w:rsidR="0003176B">
        <w:rPr>
          <w:bCs/>
          <w:color w:val="000000" w:themeColor="text1"/>
        </w:rPr>
        <w:t>.</w:t>
      </w:r>
      <w:commentRangeEnd w:id="237"/>
      <w:r w:rsidR="000D7567">
        <w:rPr>
          <w:rStyle w:val="CommentReference"/>
          <w:rFonts w:asciiTheme="minorHAnsi" w:eastAsiaTheme="minorHAnsi" w:hAnsiTheme="minorHAnsi" w:cstheme="minorBidi"/>
          <w:lang w:val="en-GB"/>
        </w:rPr>
        <w:commentReference w:id="237"/>
      </w:r>
    </w:p>
    <w:p w14:paraId="039757DA" w14:textId="395E6EC3" w:rsidR="00890B87" w:rsidRPr="00AC757D" w:rsidRDefault="00890B87" w:rsidP="00FC3DEC">
      <w:pPr>
        <w:rPr>
          <w:bCs/>
          <w:color w:val="000000" w:themeColor="text1"/>
        </w:rPr>
      </w:pPr>
    </w:p>
    <w:p w14:paraId="672915A3" w14:textId="465B72BC" w:rsidR="004679EB" w:rsidRDefault="00261E5A" w:rsidP="00084667">
      <w:pPr>
        <w:rPr>
          <w:bCs/>
          <w:color w:val="000000" w:themeColor="text1"/>
        </w:rPr>
      </w:pPr>
      <w:commentRangeStart w:id="238"/>
      <w:r>
        <w:rPr>
          <w:bCs/>
          <w:color w:val="000000" w:themeColor="text1"/>
        </w:rPr>
        <w:t xml:space="preserve">Our study </w:t>
      </w:r>
      <w:commentRangeEnd w:id="238"/>
      <w:r w:rsidR="00A33B70">
        <w:rPr>
          <w:rStyle w:val="CommentReference"/>
          <w:rFonts w:asciiTheme="minorHAnsi" w:eastAsiaTheme="minorHAnsi" w:hAnsiTheme="minorHAnsi" w:cstheme="minorBidi"/>
          <w:lang w:val="en-GB"/>
        </w:rPr>
        <w:commentReference w:id="238"/>
      </w:r>
      <w:r>
        <w:rPr>
          <w:bCs/>
          <w:color w:val="000000" w:themeColor="text1"/>
        </w:rPr>
        <w:t xml:space="preserve">used one the </w:t>
      </w:r>
      <w:r w:rsidR="00FD5115">
        <w:rPr>
          <w:bCs/>
          <w:color w:val="000000" w:themeColor="text1"/>
        </w:rPr>
        <w:t>larges</w:t>
      </w:r>
      <w:r>
        <w:rPr>
          <w:bCs/>
          <w:color w:val="000000" w:themeColor="text1"/>
        </w:rPr>
        <w:t>t</w:t>
      </w:r>
      <w:r w:rsidR="00FD5115">
        <w:rPr>
          <w:bCs/>
          <w:color w:val="000000" w:themeColor="text1"/>
        </w:rPr>
        <w:t xml:space="preserve"> number of ALS </w:t>
      </w:r>
      <w:ins w:id="239" w:author="Johnni Hansen" w:date="2021-10-22T14:38:00Z">
        <w:r w:rsidR="000A1E17">
          <w:rPr>
            <w:bCs/>
            <w:color w:val="000000" w:themeColor="text1"/>
          </w:rPr>
          <w:t>patients</w:t>
        </w:r>
      </w:ins>
      <w:del w:id="240" w:author="Johnni Hansen" w:date="2021-10-22T14:38:00Z">
        <w:r w:rsidR="00FD5115" w:rsidDel="000A1E17">
          <w:rPr>
            <w:bCs/>
            <w:color w:val="000000" w:themeColor="text1"/>
          </w:rPr>
          <w:delText>diagnoses</w:delText>
        </w:r>
      </w:del>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241"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del w:id="242" w:author="Johnni Hansen" w:date="2021-10-22T14:39:00Z">
        <w:r w:rsidR="003D2AAB" w:rsidDel="007155F9">
          <w:rPr>
            <w:bCs/>
            <w:color w:val="000000" w:themeColor="text1"/>
          </w:rPr>
          <w:delText xml:space="preserve"> </w:delText>
        </w:r>
        <w:commentRangeStart w:id="243"/>
        <w:r w:rsidR="002B126E" w:rsidDel="007155F9">
          <w:rPr>
            <w:bCs/>
            <w:color w:val="000000" w:themeColor="text1"/>
          </w:rPr>
          <w:delText xml:space="preserve">Though it is the largest dataset </w:delText>
        </w:r>
      </w:del>
      <w:del w:id="244" w:author="Johnni Hansen" w:date="2021-10-22T14:38:00Z">
        <w:r w:rsidR="002B126E" w:rsidDel="007155F9">
          <w:rPr>
            <w:bCs/>
            <w:color w:val="000000" w:themeColor="text1"/>
          </w:rPr>
          <w:delText xml:space="preserve">ever </w:delText>
        </w:r>
      </w:del>
      <w:del w:id="245" w:author="Johnni Hansen" w:date="2021-10-22T14:39:00Z">
        <w:r w:rsidR="00A04791" w:rsidDel="007155F9">
          <w:rPr>
            <w:bCs/>
            <w:color w:val="000000" w:themeColor="text1"/>
          </w:rPr>
          <w:delText xml:space="preserve">used </w:delText>
        </w:r>
        <w:r w:rsidR="00BA656C" w:rsidDel="007155F9">
          <w:rPr>
            <w:bCs/>
            <w:color w:val="000000" w:themeColor="text1"/>
          </w:rPr>
          <w:delText>for this purpos</w:delText>
        </w:r>
        <w:r w:rsidR="00F81667" w:rsidDel="007155F9">
          <w:rPr>
            <w:bCs/>
            <w:color w:val="000000" w:themeColor="text1"/>
          </w:rPr>
          <w:delText>e</w:delText>
        </w:r>
        <w:r w:rsidR="002B126E" w:rsidDel="007155F9">
          <w:rPr>
            <w:bCs/>
            <w:color w:val="000000" w:themeColor="text1"/>
          </w:rPr>
          <w:delText xml:space="preserve">, we </w:delText>
        </w:r>
        <w:r w:rsidR="00A04791" w:rsidDel="007155F9">
          <w:rPr>
            <w:bCs/>
            <w:color w:val="000000" w:themeColor="text1"/>
          </w:rPr>
          <w:delText xml:space="preserve">expect </w:delText>
        </w:r>
        <w:r w:rsidR="002B126E" w:rsidDel="007155F9">
          <w:rPr>
            <w:bCs/>
            <w:color w:val="000000" w:themeColor="text1"/>
          </w:rPr>
          <w:delText xml:space="preserve">that more cases would further help power </w:delText>
        </w:r>
        <w:r w:rsidR="007B4FB6" w:rsidDel="007155F9">
          <w:rPr>
            <w:bCs/>
            <w:color w:val="000000" w:themeColor="text1"/>
          </w:rPr>
          <w:delText>future</w:delText>
        </w:r>
        <w:r w:rsidR="002B126E" w:rsidDel="007155F9">
          <w:rPr>
            <w:bCs/>
            <w:color w:val="000000" w:themeColor="text1"/>
          </w:rPr>
          <w:delText xml:space="preserve"> stud</w:delText>
        </w:r>
        <w:r w:rsidR="007B4FB6" w:rsidDel="007155F9">
          <w:rPr>
            <w:bCs/>
            <w:color w:val="000000" w:themeColor="text1"/>
          </w:rPr>
          <w:delText>ies</w:delText>
        </w:r>
      </w:del>
      <w:commentRangeEnd w:id="243"/>
      <w:r w:rsidR="007155F9">
        <w:rPr>
          <w:rStyle w:val="CommentReference"/>
          <w:rFonts w:asciiTheme="minorHAnsi" w:eastAsiaTheme="minorHAnsi" w:hAnsiTheme="minorHAnsi" w:cstheme="minorBidi"/>
          <w:lang w:val="en-GB"/>
        </w:rPr>
        <w:commentReference w:id="243"/>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ins w:id="246" w:author="Johnni Hansen" w:date="2021-10-22T14:41:00Z">
        <w:r w:rsidR="007155F9">
          <w:rPr>
            <w:bCs/>
            <w:color w:val="000000" w:themeColor="text1"/>
          </w:rPr>
          <w:t>year</w:t>
        </w:r>
      </w:ins>
      <w:del w:id="247" w:author="Johnni Hansen" w:date="2021-10-22T14:41:00Z">
        <w:r w:rsidR="00A759D0" w:rsidDel="007155F9">
          <w:rPr>
            <w:bCs/>
            <w:color w:val="000000" w:themeColor="text1"/>
          </w:rPr>
          <w:delText>date</w:delText>
        </w:r>
      </w:del>
      <w:r w:rsidR="00A759D0">
        <w:rPr>
          <w:bCs/>
          <w:color w:val="000000" w:themeColor="text1"/>
        </w:rPr>
        <w:t xml:space="preserve"> of birth, SES,</w:t>
      </w:r>
      <w:r w:rsidR="00084102">
        <w:rPr>
          <w:bCs/>
          <w:color w:val="000000" w:themeColor="text1"/>
        </w:rPr>
        <w:t xml:space="preserve"> civil status, place of birth</w:t>
      </w:r>
      <w:commentRangeStart w:id="248"/>
      <w:r w:rsidR="00C77F23">
        <w:rPr>
          <w:bCs/>
          <w:color w:val="000000" w:themeColor="text1"/>
        </w:rPr>
        <w:t>), we cannot rule out residual confounding</w:t>
      </w:r>
      <w:commentRangeEnd w:id="248"/>
      <w:r w:rsidR="009F2303">
        <w:rPr>
          <w:rStyle w:val="CommentReference"/>
          <w:rFonts w:asciiTheme="minorHAnsi" w:eastAsiaTheme="minorHAnsi" w:hAnsiTheme="minorHAnsi" w:cstheme="minorBidi"/>
          <w:lang w:val="en-GB"/>
        </w:rPr>
        <w:commentReference w:id="248"/>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w:t>
      </w:r>
      <w:commentRangeStart w:id="249"/>
      <w:r w:rsidR="001F447F">
        <w:rPr>
          <w:bCs/>
          <w:color w:val="000000" w:themeColor="text1"/>
        </w:rPr>
        <w:t xml:space="preserve">covary </w:t>
      </w:r>
      <w:commentRangeEnd w:id="249"/>
      <w:r w:rsidR="00907D7D">
        <w:rPr>
          <w:rStyle w:val="CommentReference"/>
          <w:rFonts w:asciiTheme="minorHAnsi" w:eastAsiaTheme="minorHAnsi" w:hAnsiTheme="minorHAnsi" w:cstheme="minorBidi"/>
          <w:lang w:val="en-GB"/>
        </w:rPr>
        <w:commentReference w:id="249"/>
      </w:r>
      <w:r w:rsidR="001F447F">
        <w:rPr>
          <w:bCs/>
          <w:color w:val="000000" w:themeColor="text1"/>
        </w:rPr>
        <w:t>with both ALS diagnosis and air pollution</w:t>
      </w:r>
      <w:r w:rsidR="00C77F23" w:rsidRPr="00A56ADD">
        <w:rPr>
          <w:bCs/>
          <w:color w:val="000000" w:themeColor="text1"/>
        </w:rPr>
        <w:t xml:space="preserve">. </w:t>
      </w:r>
      <w:commentRangeStart w:id="250"/>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251"/>
      <w:r w:rsidR="00A45EA1">
        <w:rPr>
          <w:bCs/>
          <w:color w:val="000000" w:themeColor="text1"/>
        </w:rPr>
        <w:t>not be a confounder of the association between traffic-related air pollution and ALS</w:t>
      </w:r>
      <w:commentRangeEnd w:id="251"/>
      <w:r w:rsidR="005F4C1F">
        <w:rPr>
          <w:rStyle w:val="CommentReference"/>
          <w:rFonts w:asciiTheme="minorHAnsi" w:eastAsiaTheme="minorHAnsi" w:hAnsiTheme="minorHAnsi" w:cstheme="minorBidi"/>
          <w:lang w:val="en-GB"/>
        </w:rPr>
        <w:commentReference w:id="251"/>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252"/>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commentRangeStart w:id="253"/>
      <w:r w:rsidR="004134AF">
        <w:rPr>
          <w:bCs/>
          <w:color w:val="000000" w:themeColor="text1"/>
        </w:rPr>
        <w:t>independent</w:t>
      </w:r>
      <w:r w:rsidR="005E4BD3">
        <w:rPr>
          <w:bCs/>
          <w:color w:val="000000" w:themeColor="text1"/>
        </w:rPr>
        <w:t>ly</w:t>
      </w:r>
      <w:r w:rsidR="00D942FC">
        <w:rPr>
          <w:bCs/>
          <w:color w:val="000000" w:themeColor="text1"/>
        </w:rPr>
        <w:t xml:space="preserve"> from</w:t>
      </w:r>
      <w:commentRangeEnd w:id="253"/>
      <w:r w:rsidR="00F81A0D">
        <w:rPr>
          <w:rStyle w:val="CommentReference"/>
          <w:rFonts w:asciiTheme="minorHAnsi" w:eastAsiaTheme="minorHAnsi" w:hAnsiTheme="minorHAnsi" w:cstheme="minorBidi"/>
          <w:lang w:val="en-GB"/>
        </w:rPr>
        <w:commentReference w:id="253"/>
      </w:r>
      <w:r w:rsidR="00D942FC">
        <w:rPr>
          <w:bCs/>
          <w:color w:val="000000" w:themeColor="text1"/>
        </w:rPr>
        <w:t xml:space="preserve"> the </w:t>
      </w:r>
      <w:r w:rsidR="004134AF">
        <w:rPr>
          <w:bCs/>
          <w:color w:val="000000" w:themeColor="text1"/>
        </w:rPr>
        <w:t>geographical BMI distribution of the Danish population</w:t>
      </w:r>
      <w:commentRangeEnd w:id="252"/>
      <w:r w:rsidR="00A51F33">
        <w:rPr>
          <w:rStyle w:val="CommentReference"/>
          <w:rFonts w:asciiTheme="minorHAnsi" w:eastAsiaTheme="minorHAnsi" w:hAnsiTheme="minorHAnsi" w:cstheme="minorBidi"/>
          <w:lang w:val="en-GB"/>
        </w:rPr>
        <w:commentReference w:id="252"/>
      </w:r>
      <w:r w:rsidR="001D593D">
        <w:rPr>
          <w:bCs/>
          <w:color w:val="000000" w:themeColor="text1"/>
        </w:rPr>
        <w:t xml:space="preserve">. </w:t>
      </w:r>
      <w:commentRangeStart w:id="254"/>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w:t>
      </w:r>
      <w:commentRangeStart w:id="255"/>
      <w:r w:rsidR="001D593D">
        <w:rPr>
          <w:bCs/>
          <w:color w:val="000000" w:themeColor="text1"/>
        </w:rPr>
        <w:t>via SES</w:t>
      </w:r>
      <w:commentRangeEnd w:id="254"/>
      <w:r w:rsidR="00A51F33">
        <w:rPr>
          <w:rStyle w:val="CommentReference"/>
          <w:rFonts w:asciiTheme="minorHAnsi" w:eastAsiaTheme="minorHAnsi" w:hAnsiTheme="minorHAnsi" w:cstheme="minorBidi"/>
          <w:lang w:val="en-GB"/>
        </w:rPr>
        <w:commentReference w:id="254"/>
      </w:r>
      <w:commentRangeEnd w:id="255"/>
      <w:r w:rsidR="00F81A0D">
        <w:rPr>
          <w:rStyle w:val="CommentReference"/>
          <w:rFonts w:asciiTheme="minorHAnsi" w:eastAsiaTheme="minorHAnsi" w:hAnsiTheme="minorHAnsi" w:cstheme="minorBidi"/>
          <w:lang w:val="en-GB"/>
        </w:rPr>
        <w:commentReference w:id="255"/>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256" w:author="Ole Raaschou-Nielsen" w:date="2021-10-18T12:42:00Z">
        <w:r w:rsidR="00761009" w:rsidRPr="00761009">
          <w:rPr>
            <w:bCs/>
            <w:color w:val="000000" w:themeColor="text1"/>
            <w:rPrChange w:id="257" w:author="Ole Raaschou-Nielsen" w:date="2021-10-18T12:43:00Z">
              <w:rPr>
                <w:rFonts w:ascii="Arial" w:hAnsi="Arial" w:cs="Arial"/>
                <w:color w:val="262626"/>
                <w:sz w:val="30"/>
                <w:szCs w:val="30"/>
                <w:shd w:val="clear" w:color="auto" w:fill="FFFFFF"/>
              </w:rPr>
            </w:rPrChange>
          </w:rPr>
          <w:t>inevitable</w:t>
        </w:r>
      </w:ins>
      <w:del w:id="258" w:author="Ole Raaschou-Nielsen" w:date="2021-10-18T12:42:00Z">
        <w:r w:rsidR="00CF2FBA" w:rsidRPr="00BA79A8" w:rsidDel="00761009">
          <w:rPr>
            <w:bCs/>
            <w:color w:val="000000" w:themeColor="text1"/>
          </w:rPr>
          <w:delText>also like</w:delText>
        </w:r>
      </w:del>
      <w:del w:id="259"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lastRenderedPageBreak/>
        <w:t>inaccurate to some degree</w:t>
      </w:r>
      <w:r w:rsidR="00CF2FBA" w:rsidRPr="00BA79A8">
        <w:rPr>
          <w:bCs/>
          <w:color w:val="000000" w:themeColor="text1"/>
        </w:rPr>
        <w:t>.</w:t>
      </w:r>
      <w:r w:rsidR="00BA79A8" w:rsidRPr="00BA79A8">
        <w:rPr>
          <w:bCs/>
          <w:color w:val="000000" w:themeColor="text1"/>
        </w:rPr>
        <w:t xml:space="preserve"> </w:t>
      </w:r>
      <w:commentRangeEnd w:id="250"/>
      <w:r w:rsidR="007155F9">
        <w:rPr>
          <w:rStyle w:val="CommentReference"/>
          <w:rFonts w:asciiTheme="minorHAnsi" w:eastAsiaTheme="minorHAnsi" w:hAnsiTheme="minorHAnsi" w:cstheme="minorBidi"/>
          <w:lang w:val="en-GB"/>
        </w:rPr>
        <w:commentReference w:id="250"/>
      </w:r>
      <w:r w:rsidR="00BA79A8" w:rsidRPr="00BA79A8">
        <w:rPr>
          <w:bCs/>
          <w:color w:val="000000" w:themeColor="text1"/>
        </w:rPr>
        <w:t>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3EA2E8DA" w:rsidR="00D06668" w:rsidRPr="00F40E31" w:rsidRDefault="00A66DD1" w:rsidP="00F40E31">
      <w:pPr>
        <w:rPr>
          <w:b/>
        </w:rPr>
      </w:pPr>
      <w:commentRangeStart w:id="260"/>
      <w:commentRangeStart w:id="261"/>
      <w:r w:rsidRPr="00F86173">
        <w:rPr>
          <w:color w:val="000000" w:themeColor="text1"/>
        </w:rPr>
        <w:t xml:space="preserve">Future research </w:t>
      </w:r>
      <w:r w:rsidR="00F86173">
        <w:rPr>
          <w:color w:val="000000" w:themeColor="text1"/>
        </w:rPr>
        <w:t xml:space="preserve">should </w:t>
      </w:r>
      <w:commentRangeStart w:id="262"/>
      <w:r w:rsidR="00C92C1B">
        <w:rPr>
          <w:color w:val="000000" w:themeColor="text1"/>
        </w:rPr>
        <w:t xml:space="preserve">use larger cohort data </w:t>
      </w:r>
      <w:commentRangeEnd w:id="262"/>
      <w:r w:rsidR="00366E75">
        <w:rPr>
          <w:rStyle w:val="CommentReference"/>
          <w:rFonts w:asciiTheme="minorHAnsi" w:eastAsiaTheme="minorHAnsi" w:hAnsiTheme="minorHAnsi" w:cstheme="minorBidi"/>
          <w:lang w:val="en-GB"/>
        </w:rPr>
        <w:commentReference w:id="262"/>
      </w:r>
      <w:r w:rsidR="00C92C1B">
        <w:rPr>
          <w:color w:val="000000" w:themeColor="text1"/>
        </w:rPr>
        <w:t xml:space="preserve">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commentRangeEnd w:id="260"/>
      <w:r w:rsidR="007155F9">
        <w:rPr>
          <w:rStyle w:val="CommentReference"/>
          <w:rFonts w:asciiTheme="minorHAnsi" w:eastAsiaTheme="minorHAnsi" w:hAnsiTheme="minorHAnsi" w:cstheme="minorBidi"/>
          <w:lang w:val="en-GB"/>
        </w:rPr>
        <w:commentReference w:id="260"/>
      </w:r>
      <w:r w:rsidR="000F7290">
        <w:rPr>
          <w:color w:val="000000" w:themeColor="text1"/>
        </w:rPr>
        <w:t>.</w:t>
      </w:r>
      <w:r w:rsidR="00C63846">
        <w:rPr>
          <w:color w:val="000000" w:themeColor="text1"/>
        </w:rPr>
        <w:t xml:space="preserve"> </w:t>
      </w:r>
      <w:commentRangeEnd w:id="261"/>
      <w:r w:rsidR="00761009">
        <w:rPr>
          <w:rStyle w:val="CommentReference"/>
          <w:rFonts w:asciiTheme="minorHAnsi" w:eastAsiaTheme="minorHAnsi" w:hAnsiTheme="minorHAnsi" w:cstheme="minorBidi"/>
          <w:lang w:val="en-GB"/>
        </w:rPr>
        <w:commentReference w:id="261"/>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action</w:t>
      </w:r>
      <w:del w:id="263" w:author="Johnni Hansen" w:date="2021-10-22T14:45:00Z">
        <w:r w:rsidR="00E700AD" w:rsidDel="007155F9">
          <w:rPr>
            <w:color w:val="000000" w:themeColor="text1"/>
          </w:rPr>
          <w:delText xml:space="preserve">, as well as </w:delText>
        </w:r>
        <w:r w:rsidR="008B5719" w:rsidDel="007155F9">
          <w:rPr>
            <w:color w:val="000000" w:themeColor="text1"/>
          </w:rPr>
          <w:delText>eventually</w:delText>
        </w:r>
        <w:r w:rsidR="00E700AD" w:rsidDel="007155F9">
          <w:rPr>
            <w:color w:val="000000" w:themeColor="text1"/>
          </w:rPr>
          <w:delText xml:space="preserve"> to find</w:delText>
        </w:r>
        <w:r w:rsidR="008B5719" w:rsidDel="007155F9">
          <w:rPr>
            <w:color w:val="000000" w:themeColor="text1"/>
          </w:rPr>
          <w:delText>ing</w:delText>
        </w:r>
        <w:r w:rsidR="00E700AD" w:rsidDel="007155F9">
          <w:rPr>
            <w:color w:val="000000" w:themeColor="text1"/>
          </w:rPr>
          <w:delText xml:space="preserve"> a full cure</w:delText>
        </w:r>
      </w:del>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682CB8B" w:rsidR="008A2D8E" w:rsidRPr="00BE40FA" w:rsidRDefault="008A2D8E" w:rsidP="00042EDE">
      <w:commentRangeStart w:id="264"/>
      <w:r w:rsidRPr="00BE40FA">
        <w:rPr>
          <w:i/>
        </w:rPr>
        <w:t>Acquisition</w:t>
      </w:r>
      <w:commentRangeEnd w:id="264"/>
      <w:r w:rsidR="00EB3850">
        <w:rPr>
          <w:rStyle w:val="CommentReference"/>
          <w:rFonts w:asciiTheme="minorHAnsi" w:eastAsiaTheme="minorHAnsi" w:hAnsiTheme="minorHAnsi" w:cstheme="minorBidi"/>
          <w:lang w:val="en-GB"/>
        </w:rPr>
        <w:commentReference w:id="264"/>
      </w:r>
      <w:r w:rsidRPr="00BE40FA">
        <w:rPr>
          <w:i/>
        </w:rPr>
        <w:t>, analysis, or interpretation of the data:</w:t>
      </w:r>
      <w:r w:rsidRPr="00BE40FA">
        <w:t xml:space="preserve"> </w:t>
      </w:r>
      <w:r w:rsidR="008A09DA" w:rsidRPr="00BE40FA">
        <w:t>Parks, Kioumourtzoglou</w:t>
      </w:r>
      <w:r w:rsidR="00272CD1" w:rsidRPr="00BE40FA">
        <w:t xml:space="preserve">, </w:t>
      </w:r>
      <w:r w:rsidR="000B73E5">
        <w:t>Balalian</w:t>
      </w:r>
      <w:r w:rsidR="008A09DA" w:rsidRPr="00BE40FA">
        <w:t>,</w:t>
      </w:r>
      <w:r w:rsidR="0042425D" w:rsidRPr="00BE40FA">
        <w:t xml:space="preserve"> Nunez, </w:t>
      </w:r>
      <w:r w:rsidR="00E63147" w:rsidRPr="00BE40FA">
        <w:t>Hansen, Ketzel</w:t>
      </w:r>
      <w:r w:rsidR="00C24640" w:rsidRPr="00BE40FA">
        <w:t>,</w:t>
      </w:r>
      <w:ins w:id="265" w:author="Matthias Ketzel" w:date="2021-10-22T08:57:00Z">
        <w:r w:rsidR="000B6C8B">
          <w:t xml:space="preserve"> Khan, Brandt,</w:t>
        </w:r>
      </w:ins>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D51027D" w:rsidR="008A2D8E" w:rsidRPr="00BE40FA" w:rsidRDefault="008A2D8E" w:rsidP="00042EDE">
      <w:r w:rsidRPr="00BE40FA">
        <w:rPr>
          <w:i/>
        </w:rPr>
        <w:t xml:space="preserve">Critical revision of the manuscript for important intellectual content: </w:t>
      </w:r>
      <w:r w:rsidR="00F50EA5">
        <w:rPr>
          <w:iCs/>
        </w:rPr>
        <w:t xml:space="preserve">Gibson, </w:t>
      </w:r>
      <w:r w:rsidR="000B73E5">
        <w:t>Balalian</w:t>
      </w:r>
      <w:r w:rsidR="00C31081">
        <w:rPr>
          <w:iCs/>
        </w:rPr>
        <w:t>, Nunez, Hansen, Raaashou-Nielsen, Ketzel, Khan,</w:t>
      </w:r>
      <w:ins w:id="266" w:author="Matthias Ketzel" w:date="2021-10-22T08:57:00Z">
        <w:r w:rsidR="000B6C8B">
          <w:rPr>
            <w:iCs/>
          </w:rPr>
          <w:t xml:space="preserve"> Brandt,</w:t>
        </w:r>
      </w:ins>
      <w:r w:rsidR="00C31081">
        <w:rPr>
          <w:iCs/>
        </w:rPr>
        <w:t xml:space="preserve">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1AB5BB73" w:rsidR="008A2D8E" w:rsidRPr="00BE40FA" w:rsidRDefault="008A2D8E" w:rsidP="00042EDE">
      <w:r w:rsidRPr="00BE40FA">
        <w:rPr>
          <w:i/>
        </w:rPr>
        <w:t>Administrative, technical, or material support:</w:t>
      </w:r>
      <w:r w:rsidRPr="00BE40FA">
        <w:t xml:space="preserve"> </w:t>
      </w:r>
      <w:r w:rsidR="004D6226">
        <w:t xml:space="preserve">Parks, </w:t>
      </w:r>
      <w:r w:rsidR="000B73E5">
        <w:t>Balalian</w:t>
      </w:r>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3B0767F3" w14:textId="0747E3B2" w:rsidR="00166A28" w:rsidRDefault="005E6CFE" w:rsidP="00042EDE">
      <w:r w:rsidRPr="00BE40FA">
        <w:rPr>
          <w:b/>
          <w:bCs/>
        </w:rPr>
        <w:t>Funding/Support:</w:t>
      </w:r>
      <w:r w:rsidRPr="00BE40FA">
        <w:t xml:space="preserve"> </w:t>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commentRangeStart w:id="267"/>
      <w:r w:rsidRPr="00BE40FA">
        <w:rPr>
          <w:b/>
        </w:rPr>
        <w:lastRenderedPageBreak/>
        <w:t>Reference</w:t>
      </w:r>
      <w:r w:rsidR="00C51E04" w:rsidRPr="00BE40FA">
        <w:rPr>
          <w:b/>
        </w:rPr>
        <w:t>s</w:t>
      </w:r>
      <w:commentRangeEnd w:id="267"/>
      <w:r w:rsidR="00456D0E">
        <w:rPr>
          <w:rStyle w:val="CommentReference"/>
          <w:rFonts w:asciiTheme="minorHAnsi" w:eastAsiaTheme="minorHAnsi" w:hAnsiTheme="minorHAnsi" w:cstheme="minorBidi"/>
          <w:lang w:val="en-GB"/>
        </w:rPr>
        <w:commentReference w:id="267"/>
      </w:r>
    </w:p>
    <w:p w14:paraId="01336E4E" w14:textId="77777777" w:rsidR="00003D3D" w:rsidRPr="00003D3D" w:rsidRDefault="00A95DD5" w:rsidP="00003D3D">
      <w:pPr>
        <w:pStyle w:val="Bibliography"/>
      </w:pPr>
      <w:r w:rsidRPr="00BE40FA">
        <w:rPr>
          <w:b/>
        </w:rPr>
        <w:fldChar w:fldCharType="begin"/>
      </w:r>
      <w:r w:rsidR="00003D3D">
        <w:rPr>
          <w:b/>
        </w:rPr>
        <w:instrText xml:space="preserve"> ADDIN ZOTERO_BIBL {"uncited":[],"omitted":[],"custom":[]} CSL_BIBLIOGRAPHY </w:instrText>
      </w:r>
      <w:r w:rsidRPr="00BE40FA">
        <w:rPr>
          <w:b/>
        </w:rPr>
        <w:fldChar w:fldCharType="separate"/>
      </w:r>
      <w:r w:rsidR="00003D3D" w:rsidRPr="00003D3D">
        <w:t xml:space="preserve">1. </w:t>
      </w:r>
      <w:r w:rsidR="00003D3D" w:rsidRPr="00003D3D">
        <w:tab/>
        <w:t xml:space="preserve">Rowland LP, Shneider NA. Amyotrophic lateral sclerosis. </w:t>
      </w:r>
      <w:r w:rsidR="00003D3D" w:rsidRPr="00003D3D">
        <w:rPr>
          <w:i/>
          <w:iCs/>
        </w:rPr>
        <w:t>New England Journal of Medicine</w:t>
      </w:r>
      <w:r w:rsidR="00003D3D" w:rsidRPr="00003D3D">
        <w:t>. 2001;344(22):1688-1700.</w:t>
      </w:r>
    </w:p>
    <w:p w14:paraId="2D1B62E1" w14:textId="77777777" w:rsidR="00003D3D" w:rsidRPr="00003D3D" w:rsidRDefault="00003D3D" w:rsidP="00003D3D">
      <w:pPr>
        <w:pStyle w:val="Bibliography"/>
      </w:pPr>
      <w:r w:rsidRPr="00003D3D">
        <w:t xml:space="preserve">2. </w:t>
      </w:r>
      <w:r w:rsidRPr="00003D3D">
        <w:tab/>
        <w:t xml:space="preserve">Chio A, Logroscino G, Hardiman O, et al. Prognostic factors in ALS: A critical review. </w:t>
      </w:r>
      <w:r w:rsidRPr="00003D3D">
        <w:rPr>
          <w:i/>
          <w:iCs/>
        </w:rPr>
        <w:t>Amyotrophic Lateral Sclerosis</w:t>
      </w:r>
      <w:r w:rsidRPr="00003D3D">
        <w:t>. 2009;10(5-6):310-323.</w:t>
      </w:r>
    </w:p>
    <w:p w14:paraId="0EAD2297" w14:textId="77777777" w:rsidR="00003D3D" w:rsidRPr="00003D3D" w:rsidRDefault="00003D3D" w:rsidP="00003D3D">
      <w:pPr>
        <w:pStyle w:val="Bibliography"/>
      </w:pPr>
      <w:r w:rsidRPr="00003D3D">
        <w:t xml:space="preserve">3. </w:t>
      </w:r>
      <w:r w:rsidRPr="00003D3D">
        <w:tab/>
        <w:t xml:space="preserve">Mitchell JD, Borasio GD. Amyotrophic lateral sclerosis. </w:t>
      </w:r>
      <w:r w:rsidRPr="00003D3D">
        <w:rPr>
          <w:i/>
          <w:iCs/>
        </w:rPr>
        <w:t>The Lancet</w:t>
      </w:r>
      <w:r w:rsidRPr="00003D3D">
        <w:t>. 2007;369(9578):2031-2041.</w:t>
      </w:r>
    </w:p>
    <w:p w14:paraId="2314B976" w14:textId="77777777" w:rsidR="00003D3D" w:rsidRPr="00003D3D" w:rsidRDefault="00003D3D" w:rsidP="00003D3D">
      <w:pPr>
        <w:pStyle w:val="Bibliography"/>
      </w:pPr>
      <w:r w:rsidRPr="00003D3D">
        <w:t xml:space="preserve">4. </w:t>
      </w:r>
      <w:r w:rsidRPr="00003D3D">
        <w:tab/>
        <w:t xml:space="preserve">Arthur KC, Calvo A, Price TR, Geiger JT, Chio A, Traynor BJ. Projected increase in amyotrophic lateral sclerosis from 2015 to 2040. </w:t>
      </w:r>
      <w:r w:rsidRPr="00003D3D">
        <w:rPr>
          <w:i/>
          <w:iCs/>
        </w:rPr>
        <w:t>Nature Communications</w:t>
      </w:r>
      <w:r w:rsidRPr="00003D3D">
        <w:t>. 2016;7(1):1-6.</w:t>
      </w:r>
    </w:p>
    <w:p w14:paraId="6D1BA158" w14:textId="77777777" w:rsidR="00003D3D" w:rsidRPr="00003D3D" w:rsidRDefault="00003D3D" w:rsidP="00003D3D">
      <w:pPr>
        <w:pStyle w:val="Bibliography"/>
      </w:pPr>
      <w:r w:rsidRPr="00003D3D">
        <w:t xml:space="preserve">5. </w:t>
      </w:r>
      <w:r w:rsidRPr="00003D3D">
        <w:tab/>
        <w:t xml:space="preserve">Al-Chalabi A, Hardiman O. The epidemiology of ALS: a conspiracy of genes, environment and time. </w:t>
      </w:r>
      <w:r w:rsidRPr="00003D3D">
        <w:rPr>
          <w:i/>
          <w:iCs/>
        </w:rPr>
        <w:t>Nature Reviews Neurology</w:t>
      </w:r>
      <w:r w:rsidRPr="00003D3D">
        <w:t>. 2013;9(11):617-628.</w:t>
      </w:r>
    </w:p>
    <w:p w14:paraId="58099B60" w14:textId="77777777" w:rsidR="00003D3D" w:rsidRPr="00003D3D" w:rsidRDefault="00003D3D" w:rsidP="00003D3D">
      <w:pPr>
        <w:pStyle w:val="Bibliography"/>
      </w:pPr>
      <w:r w:rsidRPr="00003D3D">
        <w:t xml:space="preserve">6. </w:t>
      </w:r>
      <w:r w:rsidRPr="00003D3D">
        <w:tab/>
        <w:t xml:space="preserve">Hardiman O, Al-Chalabi A, Chio A, et al. Amyotrophic lateral sclerosis. </w:t>
      </w:r>
      <w:r w:rsidRPr="00003D3D">
        <w:rPr>
          <w:i/>
          <w:iCs/>
        </w:rPr>
        <w:t>Nature reviews Disease primers</w:t>
      </w:r>
      <w:r w:rsidRPr="00003D3D">
        <w:t>. 2017;3(1):1-19.</w:t>
      </w:r>
    </w:p>
    <w:p w14:paraId="039A916A" w14:textId="77777777" w:rsidR="00003D3D" w:rsidRPr="00003D3D" w:rsidRDefault="00003D3D" w:rsidP="00003D3D">
      <w:pPr>
        <w:pStyle w:val="Bibliography"/>
      </w:pPr>
      <w:r w:rsidRPr="00003D3D">
        <w:t xml:space="preserve">7. </w:t>
      </w:r>
      <w:r w:rsidRPr="00003D3D">
        <w:tab/>
        <w:t xml:space="preserve">Oskarsson B, Horton DK, Mitsumoto H. Potential environmental factors in amyotrophic lateral sclerosis. </w:t>
      </w:r>
      <w:r w:rsidRPr="00003D3D">
        <w:rPr>
          <w:i/>
          <w:iCs/>
        </w:rPr>
        <w:t>Neurologic Clinics</w:t>
      </w:r>
      <w:r w:rsidRPr="00003D3D">
        <w:t>. 2015;33(4):877-888.</w:t>
      </w:r>
    </w:p>
    <w:p w14:paraId="5BC93352" w14:textId="77777777" w:rsidR="00003D3D" w:rsidRPr="00003D3D" w:rsidRDefault="00003D3D" w:rsidP="00003D3D">
      <w:pPr>
        <w:pStyle w:val="Bibliography"/>
      </w:pPr>
      <w:r w:rsidRPr="00003D3D">
        <w:t xml:space="preserve">8. </w:t>
      </w:r>
      <w:r w:rsidRPr="00003D3D">
        <w:tab/>
        <w:t xml:space="preserve">Longinetti E, Fang F. Epidemiology of amyotrophic lateral sclerosis: An update of recent literature. </w:t>
      </w:r>
      <w:r w:rsidRPr="00003D3D">
        <w:rPr>
          <w:i/>
          <w:iCs/>
        </w:rPr>
        <w:t>Current Opinion In Neurology</w:t>
      </w:r>
      <w:r w:rsidRPr="00003D3D">
        <w:t>. 2019;32(5):771.</w:t>
      </w:r>
    </w:p>
    <w:p w14:paraId="50C2CA3F" w14:textId="77777777" w:rsidR="00003D3D" w:rsidRPr="00003D3D" w:rsidRDefault="00003D3D" w:rsidP="00003D3D">
      <w:pPr>
        <w:pStyle w:val="Bibliography"/>
      </w:pPr>
      <w:r w:rsidRPr="00003D3D">
        <w:t xml:space="preserve">9. </w:t>
      </w:r>
      <w:r w:rsidRPr="00003D3D">
        <w:tab/>
        <w:t xml:space="preserve">Dominici F, Peng RD, Bell ML, et al. Fine particulate air pollution and hospital admission for cardiovascular and respiratory diseases. </w:t>
      </w:r>
      <w:r w:rsidRPr="00003D3D">
        <w:rPr>
          <w:i/>
          <w:iCs/>
        </w:rPr>
        <w:t>JAMA</w:t>
      </w:r>
      <w:r w:rsidRPr="00003D3D">
        <w:t>. 2006;295(10):1127-1134.</w:t>
      </w:r>
    </w:p>
    <w:p w14:paraId="5BD5BD95" w14:textId="77777777" w:rsidR="00003D3D" w:rsidRPr="00003D3D" w:rsidRDefault="00003D3D" w:rsidP="00003D3D">
      <w:pPr>
        <w:pStyle w:val="Bibliography"/>
      </w:pPr>
      <w:r w:rsidRPr="00003D3D">
        <w:t xml:space="preserve">10. </w:t>
      </w:r>
      <w:r w:rsidRPr="00003D3D">
        <w:tab/>
        <w:t xml:space="preserve">Bennett JE, Tamura-Wicks H, Parks RM, et al. Particulate matter air pollution and national and county life expectancy loss in the USA: A spatiotemporal analysis. </w:t>
      </w:r>
      <w:r w:rsidRPr="00003D3D">
        <w:rPr>
          <w:i/>
          <w:iCs/>
        </w:rPr>
        <w:t>PLOS Medicine</w:t>
      </w:r>
      <w:r w:rsidRPr="00003D3D">
        <w:t>. 2019;16(7):e1002856. doi:10.1371/journal.pmed.1002856</w:t>
      </w:r>
    </w:p>
    <w:p w14:paraId="31D6F025" w14:textId="77777777" w:rsidR="00003D3D" w:rsidRPr="00003D3D" w:rsidRDefault="00003D3D" w:rsidP="00003D3D">
      <w:pPr>
        <w:pStyle w:val="Bibliography"/>
      </w:pPr>
      <w:r w:rsidRPr="00003D3D">
        <w:t xml:space="preserve">11. </w:t>
      </w:r>
      <w:r w:rsidRPr="00003D3D">
        <w:tab/>
        <w:t xml:space="preserve">Schwartz J. Particulate air pollution and chronic respiratory disease. </w:t>
      </w:r>
      <w:r w:rsidRPr="00003D3D">
        <w:rPr>
          <w:i/>
          <w:iCs/>
        </w:rPr>
        <w:t>Environmental Research</w:t>
      </w:r>
      <w:r w:rsidRPr="00003D3D">
        <w:t>. 1993;62(1):7-13.</w:t>
      </w:r>
    </w:p>
    <w:p w14:paraId="1DC78E51" w14:textId="77777777" w:rsidR="00003D3D" w:rsidRPr="00003D3D" w:rsidRDefault="00003D3D" w:rsidP="00003D3D">
      <w:pPr>
        <w:pStyle w:val="Bibliography"/>
      </w:pPr>
      <w:r w:rsidRPr="00003D3D">
        <w:t xml:space="preserve">12. </w:t>
      </w:r>
      <w:r w:rsidRPr="00003D3D">
        <w:tab/>
        <w:t xml:space="preserve">Schwartz J. The distributed lag between air pollution and daily deaths. </w:t>
      </w:r>
      <w:r w:rsidRPr="00003D3D">
        <w:rPr>
          <w:i/>
          <w:iCs/>
        </w:rPr>
        <w:t>Epidemiology</w:t>
      </w:r>
      <w:r w:rsidRPr="00003D3D">
        <w:t>. 2000;11(3):320-326.</w:t>
      </w:r>
    </w:p>
    <w:p w14:paraId="0BAB68DC" w14:textId="77777777" w:rsidR="00003D3D" w:rsidRPr="00003D3D" w:rsidRDefault="00003D3D" w:rsidP="00003D3D">
      <w:pPr>
        <w:pStyle w:val="Bibliography"/>
      </w:pPr>
      <w:r w:rsidRPr="00003D3D">
        <w:t xml:space="preserve">13. </w:t>
      </w:r>
      <w:r w:rsidRPr="00003D3D">
        <w:tab/>
        <w:t xml:space="preserve">Brook RD, Rajagopalan S, Pope III CA, et al. Particulate matter air pollution and cardiovascular disease: an update to the scientific statement from the American Heart Association. </w:t>
      </w:r>
      <w:r w:rsidRPr="00003D3D">
        <w:rPr>
          <w:i/>
          <w:iCs/>
        </w:rPr>
        <w:t>Circulation</w:t>
      </w:r>
      <w:r w:rsidRPr="00003D3D">
        <w:t>. 2010;121(21):2331-2378.</w:t>
      </w:r>
    </w:p>
    <w:p w14:paraId="49E27293" w14:textId="77777777" w:rsidR="00003D3D" w:rsidRPr="00003D3D" w:rsidRDefault="00003D3D" w:rsidP="00003D3D">
      <w:pPr>
        <w:pStyle w:val="Bibliography"/>
      </w:pPr>
      <w:r w:rsidRPr="00003D3D">
        <w:t xml:space="preserve">14. </w:t>
      </w:r>
      <w:r w:rsidRPr="00003D3D">
        <w:tab/>
        <w:t xml:space="preserve">Dockery DW, Pope CA, Xu X, et al. An Association between Air Pollution and Mortality in Six U.S. Cities. </w:t>
      </w:r>
      <w:r w:rsidRPr="00003D3D">
        <w:rPr>
          <w:i/>
          <w:iCs/>
        </w:rPr>
        <w:t>New England Journal of Medicine</w:t>
      </w:r>
      <w:r w:rsidRPr="00003D3D">
        <w:t>. 1993;329(24):1753-1759. doi:10.1056/NEJM199312093292401</w:t>
      </w:r>
    </w:p>
    <w:p w14:paraId="0F524327" w14:textId="77777777" w:rsidR="00003D3D" w:rsidRPr="00003D3D" w:rsidRDefault="00003D3D" w:rsidP="00003D3D">
      <w:pPr>
        <w:pStyle w:val="Bibliography"/>
      </w:pPr>
      <w:r w:rsidRPr="00003D3D">
        <w:lastRenderedPageBreak/>
        <w:t xml:space="preserve">15. </w:t>
      </w:r>
      <w:r w:rsidRPr="00003D3D">
        <w:tab/>
        <w:t xml:space="preserve">Block ML, Elder A, Auten RL, et al. The outdoor air pollution and brain health workshop. </w:t>
      </w:r>
      <w:r w:rsidRPr="00003D3D">
        <w:rPr>
          <w:i/>
          <w:iCs/>
        </w:rPr>
        <w:t>Neurotoxicology</w:t>
      </w:r>
      <w:r w:rsidRPr="00003D3D">
        <w:t>. 2012;33(5):972-984.</w:t>
      </w:r>
    </w:p>
    <w:p w14:paraId="61E6E929" w14:textId="77777777" w:rsidR="00003D3D" w:rsidRPr="00003D3D" w:rsidRDefault="00003D3D" w:rsidP="00003D3D">
      <w:pPr>
        <w:pStyle w:val="Bibliography"/>
      </w:pPr>
      <w:r w:rsidRPr="00003D3D">
        <w:t xml:space="preserve">16. </w:t>
      </w:r>
      <w:r w:rsidRPr="00003D3D">
        <w:tab/>
        <w:t xml:space="preserve">Zanobetti A, Dominici F, Wang Y, Schwartz JD. A national case-crossover analysis of the short-term effect of PM 2.5 on hospitalizations and mortality in subjects with diabetes and neurological disorders. </w:t>
      </w:r>
      <w:r w:rsidRPr="00003D3D">
        <w:rPr>
          <w:i/>
          <w:iCs/>
        </w:rPr>
        <w:t>Environmental Health</w:t>
      </w:r>
      <w:r w:rsidRPr="00003D3D">
        <w:t>. 2014;13(1):1-11.</w:t>
      </w:r>
    </w:p>
    <w:p w14:paraId="728BBA5C" w14:textId="77777777" w:rsidR="00003D3D" w:rsidRPr="00003D3D" w:rsidRDefault="00003D3D" w:rsidP="00003D3D">
      <w:pPr>
        <w:pStyle w:val="Bibliography"/>
      </w:pPr>
      <w:r w:rsidRPr="00003D3D">
        <w:t xml:space="preserve">17. </w:t>
      </w:r>
      <w:r w:rsidRPr="00003D3D">
        <w:tab/>
        <w:t xml:space="preserve">Ritz B, Lee P-C, Hansen J, et al. Traffic-related air pollution and Parkinson’s disease in Denmark: a case–control study. </w:t>
      </w:r>
      <w:r w:rsidRPr="00003D3D">
        <w:rPr>
          <w:i/>
          <w:iCs/>
        </w:rPr>
        <w:t>Environmental Health Perspectives</w:t>
      </w:r>
      <w:r w:rsidRPr="00003D3D">
        <w:t>. 2016;124(3):351-356.</w:t>
      </w:r>
    </w:p>
    <w:p w14:paraId="75794DE9" w14:textId="77777777" w:rsidR="00003D3D" w:rsidRPr="00003D3D" w:rsidRDefault="00003D3D" w:rsidP="00003D3D">
      <w:pPr>
        <w:pStyle w:val="Bibliography"/>
      </w:pPr>
      <w:r w:rsidRPr="00003D3D">
        <w:t xml:space="preserve">18. </w:t>
      </w:r>
      <w:r w:rsidRPr="00003D3D">
        <w:tab/>
        <w:t xml:space="preserve">Kioumourtzoglou M-A, Schwartz JD, Weisskopf MG, et al. Long-term PM2. 5 exposure and neurological hospital admissions in the northeastern United States. </w:t>
      </w:r>
      <w:r w:rsidRPr="00003D3D">
        <w:rPr>
          <w:i/>
          <w:iCs/>
        </w:rPr>
        <w:t>Environmental health perspectives</w:t>
      </w:r>
      <w:r w:rsidRPr="00003D3D">
        <w:t>. 2016;124(1):23-29.</w:t>
      </w:r>
    </w:p>
    <w:p w14:paraId="49AED277" w14:textId="77777777" w:rsidR="00003D3D" w:rsidRPr="00003D3D" w:rsidRDefault="00003D3D" w:rsidP="00003D3D">
      <w:pPr>
        <w:pStyle w:val="Bibliography"/>
      </w:pPr>
      <w:r w:rsidRPr="00003D3D">
        <w:t xml:space="preserve">19. </w:t>
      </w:r>
      <w:r w:rsidRPr="00003D3D">
        <w:tab/>
        <w:t xml:space="preserve">Levesque S, Surace MJ, McDonald J, Block ML. Air pollution &amp; the brain: Subchronic diesel exhaust exposure causes neuroinflammation and elevates early markers of neurodegenerative disease. </w:t>
      </w:r>
      <w:r w:rsidRPr="00003D3D">
        <w:rPr>
          <w:i/>
          <w:iCs/>
        </w:rPr>
        <w:t>Journal of Neuroinflammation</w:t>
      </w:r>
      <w:r w:rsidRPr="00003D3D">
        <w:t>. 2011;8(1):1-10.</w:t>
      </w:r>
    </w:p>
    <w:p w14:paraId="52CCEB95" w14:textId="77777777" w:rsidR="00003D3D" w:rsidRPr="00003D3D" w:rsidRDefault="00003D3D" w:rsidP="00003D3D">
      <w:pPr>
        <w:pStyle w:val="Bibliography"/>
      </w:pPr>
      <w:r w:rsidRPr="00003D3D">
        <w:t xml:space="preserve">20. </w:t>
      </w:r>
      <w:r w:rsidRPr="00003D3D">
        <w:tab/>
        <w:t xml:space="preserve">Heusinkveld HJ, Wahle T, Campbell A, et al. Neurodegenerative and neurological disorders by small inhaled particles. </w:t>
      </w:r>
      <w:r w:rsidRPr="00003D3D">
        <w:rPr>
          <w:i/>
          <w:iCs/>
        </w:rPr>
        <w:t>Neurotoxicology</w:t>
      </w:r>
      <w:r w:rsidRPr="00003D3D">
        <w:t>. 2016;56:94-106.</w:t>
      </w:r>
    </w:p>
    <w:p w14:paraId="1A76907E" w14:textId="77777777" w:rsidR="00003D3D" w:rsidRPr="00003D3D" w:rsidRDefault="00003D3D" w:rsidP="00003D3D">
      <w:pPr>
        <w:pStyle w:val="Bibliography"/>
      </w:pPr>
      <w:r w:rsidRPr="00003D3D">
        <w:t xml:space="preserve">21. </w:t>
      </w:r>
      <w:r w:rsidRPr="00003D3D">
        <w:tab/>
        <w:t xml:space="preserve">Power MC, Weisskopf MG, Alexeeff SE, Coull BA, Spiro III A, Schwartz J. Traffic-related air pollution and cognitive function in a cohort of older men. </w:t>
      </w:r>
      <w:r w:rsidRPr="00003D3D">
        <w:rPr>
          <w:i/>
          <w:iCs/>
        </w:rPr>
        <w:t>Environmental Health Perspectives</w:t>
      </w:r>
      <w:r w:rsidRPr="00003D3D">
        <w:t>. 2011;119(5):682-687.</w:t>
      </w:r>
    </w:p>
    <w:p w14:paraId="5191F1B0" w14:textId="77777777" w:rsidR="00003D3D" w:rsidRPr="00003D3D" w:rsidRDefault="00003D3D" w:rsidP="00003D3D">
      <w:pPr>
        <w:pStyle w:val="Bibliography"/>
      </w:pPr>
      <w:r w:rsidRPr="00003D3D">
        <w:t xml:space="preserve">22. </w:t>
      </w:r>
      <w:r w:rsidRPr="00003D3D">
        <w:tab/>
        <w:t xml:space="preserve">Dubowsky SD, Suh H, Schwartz J, Coull BA, Gold DR. Diabetes, obesity, and hypertension may enhance associations between air pollution and markers of systemic inflammation. </w:t>
      </w:r>
      <w:r w:rsidRPr="00003D3D">
        <w:rPr>
          <w:i/>
          <w:iCs/>
        </w:rPr>
        <w:t>Environmental Health Perspectives</w:t>
      </w:r>
      <w:r w:rsidRPr="00003D3D">
        <w:t>. 2006;114(7):992-998.</w:t>
      </w:r>
    </w:p>
    <w:p w14:paraId="66F1C474" w14:textId="77777777" w:rsidR="00003D3D" w:rsidRPr="00003D3D" w:rsidRDefault="00003D3D" w:rsidP="00003D3D">
      <w:pPr>
        <w:pStyle w:val="Bibliography"/>
      </w:pPr>
      <w:r w:rsidRPr="00003D3D">
        <w:t xml:space="preserve">23. </w:t>
      </w:r>
      <w:r w:rsidRPr="00003D3D">
        <w:tab/>
        <w:t xml:space="preserve">Ruckerl R, Ibald-Mulli A, Koenig W, et al. Air pollution and markers of inflammation and coagulation in patients with coronary heart disease. </w:t>
      </w:r>
      <w:r w:rsidRPr="00003D3D">
        <w:rPr>
          <w:i/>
          <w:iCs/>
        </w:rPr>
        <w:t>American Journal of Respiratory and Critical Care Medicine</w:t>
      </w:r>
      <w:r w:rsidRPr="00003D3D">
        <w:t>. 2006;173(4):432-441.</w:t>
      </w:r>
    </w:p>
    <w:p w14:paraId="640A75F9" w14:textId="77777777" w:rsidR="00003D3D" w:rsidRPr="00003D3D" w:rsidRDefault="00003D3D" w:rsidP="00003D3D">
      <w:pPr>
        <w:pStyle w:val="Bibliography"/>
      </w:pPr>
      <w:r w:rsidRPr="00003D3D">
        <w:t xml:space="preserve">24. </w:t>
      </w:r>
      <w:r w:rsidRPr="00003D3D">
        <w:tab/>
        <w:t xml:space="preserve">Hoffmann B, Moebus S, Dragano N, et al. Chronic residential exposure to particulate matter air pollution and systemic inflammatory markers. </w:t>
      </w:r>
      <w:r w:rsidRPr="00003D3D">
        <w:rPr>
          <w:i/>
          <w:iCs/>
        </w:rPr>
        <w:t>Environmental Health Perspectives</w:t>
      </w:r>
      <w:r w:rsidRPr="00003D3D">
        <w:t>. 2009;117(8):1302-1308.</w:t>
      </w:r>
    </w:p>
    <w:p w14:paraId="005CB783" w14:textId="77777777" w:rsidR="00003D3D" w:rsidRPr="00003D3D" w:rsidRDefault="00003D3D" w:rsidP="00003D3D">
      <w:pPr>
        <w:pStyle w:val="Bibliography"/>
      </w:pPr>
      <w:r w:rsidRPr="00003D3D">
        <w:t xml:space="preserve">25. </w:t>
      </w:r>
      <w:r w:rsidRPr="00003D3D">
        <w:tab/>
        <w:t xml:space="preserve">Kelly FJ. Oxidative stress: Its role in air pollution and adverse health effects. </w:t>
      </w:r>
      <w:r w:rsidRPr="00003D3D">
        <w:rPr>
          <w:i/>
          <w:iCs/>
        </w:rPr>
        <w:t>Occupational and Environmental Medicine</w:t>
      </w:r>
      <w:r w:rsidRPr="00003D3D">
        <w:t>. 2003;60(8):612-616.</w:t>
      </w:r>
    </w:p>
    <w:p w14:paraId="7FF8DF33" w14:textId="77777777" w:rsidR="00003D3D" w:rsidRPr="00003D3D" w:rsidRDefault="00003D3D" w:rsidP="00003D3D">
      <w:pPr>
        <w:pStyle w:val="Bibliography"/>
      </w:pPr>
      <w:r w:rsidRPr="00003D3D">
        <w:t xml:space="preserve">26. </w:t>
      </w:r>
      <w:r w:rsidRPr="00003D3D">
        <w:tab/>
        <w:t xml:space="preserve">Chuang K-J, Chan C-C, Su T-C, Lee C-T, Tang C-S. The effect of urban air pollution on inflammation, oxidative stress, coagulation, and autonomic dysfunction in young adults. </w:t>
      </w:r>
      <w:r w:rsidRPr="00003D3D">
        <w:rPr>
          <w:i/>
          <w:iCs/>
        </w:rPr>
        <w:t>American journal of respiratory and critical care medicine</w:t>
      </w:r>
      <w:r w:rsidRPr="00003D3D">
        <w:t>. 2007;176(4):370-376.</w:t>
      </w:r>
    </w:p>
    <w:p w14:paraId="099793BB" w14:textId="77777777" w:rsidR="00003D3D" w:rsidRPr="00003D3D" w:rsidRDefault="00003D3D" w:rsidP="00003D3D">
      <w:pPr>
        <w:pStyle w:val="Bibliography"/>
      </w:pPr>
      <w:r w:rsidRPr="00003D3D">
        <w:t xml:space="preserve">27. </w:t>
      </w:r>
      <w:r w:rsidRPr="00003D3D">
        <w:tab/>
        <w:t xml:space="preserve">Li N, Sioutas C, Cho A, et al. Ultrafine particulate pollutants induce oxidative stress and mitochondrial damage. </w:t>
      </w:r>
      <w:r w:rsidRPr="00003D3D">
        <w:rPr>
          <w:i/>
          <w:iCs/>
        </w:rPr>
        <w:t>Environmental Health Perspectives</w:t>
      </w:r>
      <w:r w:rsidRPr="00003D3D">
        <w:t>. 2003;111(4):455-460.</w:t>
      </w:r>
    </w:p>
    <w:p w14:paraId="170B1386" w14:textId="77777777" w:rsidR="00003D3D" w:rsidRPr="00003D3D" w:rsidRDefault="00003D3D" w:rsidP="00003D3D">
      <w:pPr>
        <w:pStyle w:val="Bibliography"/>
      </w:pPr>
      <w:r w:rsidRPr="00003D3D">
        <w:lastRenderedPageBreak/>
        <w:t xml:space="preserve">28. </w:t>
      </w:r>
      <w:r w:rsidRPr="00003D3D">
        <w:tab/>
        <w:t xml:space="preserve">Sørensen M, Daneshvar B, Hansen M, et al. Personal PM2. 5 exposure and markers of oxidative stress in blood. </w:t>
      </w:r>
      <w:r w:rsidRPr="00003D3D">
        <w:rPr>
          <w:i/>
          <w:iCs/>
        </w:rPr>
        <w:t>Environmental health perspectives</w:t>
      </w:r>
      <w:r w:rsidRPr="00003D3D">
        <w:t>. 2003;111(2):161-166.</w:t>
      </w:r>
    </w:p>
    <w:p w14:paraId="1EF8C410" w14:textId="77777777" w:rsidR="00003D3D" w:rsidRPr="00003D3D" w:rsidRDefault="00003D3D" w:rsidP="00003D3D">
      <w:pPr>
        <w:pStyle w:val="Bibliography"/>
      </w:pPr>
      <w:r w:rsidRPr="00003D3D">
        <w:t xml:space="preserve">29. </w:t>
      </w:r>
      <w:r w:rsidRPr="00003D3D">
        <w:tab/>
        <w:t xml:space="preserve">Block ML, Calderón-Garcidueñas L. Air pollution: mechanisms of neuroinflammation and CNS disease. </w:t>
      </w:r>
      <w:r w:rsidRPr="00003D3D">
        <w:rPr>
          <w:i/>
          <w:iCs/>
        </w:rPr>
        <w:t>Trends in neurosciences</w:t>
      </w:r>
      <w:r w:rsidRPr="00003D3D">
        <w:t>. 2009;32(9):506-516.</w:t>
      </w:r>
    </w:p>
    <w:p w14:paraId="48865F1F" w14:textId="77777777" w:rsidR="00003D3D" w:rsidRPr="00003D3D" w:rsidRDefault="00003D3D" w:rsidP="00003D3D">
      <w:pPr>
        <w:pStyle w:val="Bibliography"/>
      </w:pPr>
      <w:r w:rsidRPr="00003D3D">
        <w:t xml:space="preserve">30. </w:t>
      </w:r>
      <w:r w:rsidRPr="00003D3D">
        <w:tab/>
        <w:t xml:space="preserve">Perry VH, Cunningham C, Holmes C. Systemic infections and inflammation affect chronic neurodegeneration. </w:t>
      </w:r>
      <w:r w:rsidRPr="00003D3D">
        <w:rPr>
          <w:i/>
          <w:iCs/>
        </w:rPr>
        <w:t>Nature Reviews Immunology</w:t>
      </w:r>
      <w:r w:rsidRPr="00003D3D">
        <w:t>. 2007;7(2):161-167.</w:t>
      </w:r>
    </w:p>
    <w:p w14:paraId="65FC02C6" w14:textId="77777777" w:rsidR="00003D3D" w:rsidRPr="00003D3D" w:rsidRDefault="00003D3D" w:rsidP="00003D3D">
      <w:pPr>
        <w:pStyle w:val="Bibliography"/>
      </w:pPr>
      <w:r w:rsidRPr="00003D3D">
        <w:t xml:space="preserve">31. </w:t>
      </w:r>
      <w:r w:rsidRPr="00003D3D">
        <w:tab/>
        <w:t xml:space="preserve">Bergeron C. Oxidative stress: its role in the pathogenesis of amyotrophic lateral sclerosis. </w:t>
      </w:r>
      <w:r w:rsidRPr="00003D3D">
        <w:rPr>
          <w:i/>
          <w:iCs/>
        </w:rPr>
        <w:t>Journal of the neurological sciences</w:t>
      </w:r>
      <w:r w:rsidRPr="00003D3D">
        <w:t>. 1995;129:81-84.</w:t>
      </w:r>
    </w:p>
    <w:p w14:paraId="10034FF5" w14:textId="77777777" w:rsidR="00003D3D" w:rsidRPr="00003D3D" w:rsidRDefault="00003D3D" w:rsidP="00003D3D">
      <w:pPr>
        <w:pStyle w:val="Bibliography"/>
      </w:pPr>
      <w:r w:rsidRPr="00003D3D">
        <w:t xml:space="preserve">32. </w:t>
      </w:r>
      <w:r w:rsidRPr="00003D3D">
        <w:tab/>
        <w:t xml:space="preserve">Mhatre M, Floyd RA, Hensley K. Oxidative stress and neuroinflammation in Alzheimer’s disease and amyotrophic lateral sclerosis: common links and potential therapeutic targets. </w:t>
      </w:r>
      <w:r w:rsidRPr="00003D3D">
        <w:rPr>
          <w:i/>
          <w:iCs/>
        </w:rPr>
        <w:t>Journal of Alzheimer’s disease</w:t>
      </w:r>
      <w:r w:rsidRPr="00003D3D">
        <w:t>. 2004;6(2):147-157.</w:t>
      </w:r>
    </w:p>
    <w:p w14:paraId="6A1F1E4D" w14:textId="77777777" w:rsidR="00003D3D" w:rsidRPr="00003D3D" w:rsidRDefault="00003D3D" w:rsidP="00003D3D">
      <w:pPr>
        <w:pStyle w:val="Bibliography"/>
      </w:pPr>
      <w:r w:rsidRPr="00003D3D">
        <w:t xml:space="preserve">33. </w:t>
      </w:r>
      <w:r w:rsidRPr="00003D3D">
        <w:tab/>
        <w:t xml:space="preserve">D’Amico E, Factor-Litvak P, Santella RM, Mitsumoto H. Clinical perspective on oxidative stress in sporadic amyotrophic lateral sclerosis. </w:t>
      </w:r>
      <w:r w:rsidRPr="00003D3D">
        <w:rPr>
          <w:i/>
          <w:iCs/>
        </w:rPr>
        <w:t>Free radical biology and medicine</w:t>
      </w:r>
      <w:r w:rsidRPr="00003D3D">
        <w:t>. 2013;65:509-527.</w:t>
      </w:r>
    </w:p>
    <w:p w14:paraId="46DA67EF" w14:textId="77777777" w:rsidR="00003D3D" w:rsidRPr="00003D3D" w:rsidRDefault="00003D3D" w:rsidP="00003D3D">
      <w:pPr>
        <w:pStyle w:val="Bibliography"/>
      </w:pPr>
      <w:r w:rsidRPr="00003D3D">
        <w:t xml:space="preserve">34. </w:t>
      </w:r>
      <w:r w:rsidRPr="00003D3D">
        <w:tab/>
        <w:t xml:space="preserve">Perry VH, Nicoll JA, Holmes C. Microglia in neurodegenerative disease. </w:t>
      </w:r>
      <w:r w:rsidRPr="00003D3D">
        <w:rPr>
          <w:i/>
          <w:iCs/>
        </w:rPr>
        <w:t>Nature Reviews Neurology</w:t>
      </w:r>
      <w:r w:rsidRPr="00003D3D">
        <w:t>. 2010;6(4):193-201.</w:t>
      </w:r>
    </w:p>
    <w:p w14:paraId="43D20E3F" w14:textId="77777777" w:rsidR="00003D3D" w:rsidRPr="00003D3D" w:rsidRDefault="00003D3D" w:rsidP="00003D3D">
      <w:pPr>
        <w:pStyle w:val="Bibliography"/>
      </w:pPr>
      <w:r w:rsidRPr="00003D3D">
        <w:t xml:space="preserve">35. </w:t>
      </w:r>
      <w:r w:rsidRPr="00003D3D">
        <w:tab/>
        <w:t xml:space="preserve">Malek AM, Barchowsky A, Bowser R, et al. Exposure to hazardous air pollutants and the risk of amyotrophic lateral sclerosis. </w:t>
      </w:r>
      <w:r w:rsidRPr="00003D3D">
        <w:rPr>
          <w:i/>
          <w:iCs/>
        </w:rPr>
        <w:t>Environmental Pollution</w:t>
      </w:r>
      <w:r w:rsidRPr="00003D3D">
        <w:t>. 2015;197:181-186.</w:t>
      </w:r>
    </w:p>
    <w:p w14:paraId="6C79593B" w14:textId="77777777" w:rsidR="00003D3D" w:rsidRPr="00003D3D" w:rsidRDefault="00003D3D" w:rsidP="00003D3D">
      <w:pPr>
        <w:pStyle w:val="Bibliography"/>
      </w:pPr>
      <w:r w:rsidRPr="00003D3D">
        <w:t xml:space="preserve">36. </w:t>
      </w:r>
      <w:r w:rsidRPr="00003D3D">
        <w:tab/>
        <w:t xml:space="preserve">Yu Z, Peters S, van BL, et al. Long-Term Exposure to Ultrafine Particles and Particulate Matter Constituents and the Risk of Amyotrophic Lateral Sclerosis. </w:t>
      </w:r>
      <w:r w:rsidRPr="00003D3D">
        <w:rPr>
          <w:i/>
          <w:iCs/>
        </w:rPr>
        <w:t>Environmental Health Perspectives</w:t>
      </w:r>
      <w:r w:rsidRPr="00003D3D">
        <w:t>. 2021;129(9):097702. doi:10.1289/EHP9131</w:t>
      </w:r>
    </w:p>
    <w:p w14:paraId="06611E2E" w14:textId="77777777" w:rsidR="00003D3D" w:rsidRPr="00003D3D" w:rsidRDefault="00003D3D" w:rsidP="00003D3D">
      <w:pPr>
        <w:pStyle w:val="Bibliography"/>
      </w:pPr>
      <w:r w:rsidRPr="00003D3D">
        <w:t xml:space="preserve">37. </w:t>
      </w:r>
      <w:r w:rsidRPr="00003D3D">
        <w:tab/>
        <w:t xml:space="preserve">Seelen M, Toro CRA, Veldink JH, et al. Long-Term Air Pollution Exposure and Amyotrophic Lateral Sclerosis in Netherlands: A Population-based Case–control Study. </w:t>
      </w:r>
      <w:r w:rsidRPr="00003D3D">
        <w:rPr>
          <w:i/>
          <w:iCs/>
        </w:rPr>
        <w:t>Environmental Health Perspectives</w:t>
      </w:r>
      <w:r w:rsidRPr="00003D3D">
        <w:t>. 2017;125(9):097023. doi:10.1289/EHP1115</w:t>
      </w:r>
    </w:p>
    <w:p w14:paraId="56CF73FF" w14:textId="77777777" w:rsidR="00003D3D" w:rsidRPr="00003D3D" w:rsidRDefault="00003D3D" w:rsidP="00003D3D">
      <w:pPr>
        <w:pStyle w:val="Bibliography"/>
      </w:pPr>
      <w:r w:rsidRPr="00003D3D">
        <w:t xml:space="preserve">38. </w:t>
      </w:r>
      <w:r w:rsidRPr="00003D3D">
        <w:tab/>
        <w:t xml:space="preserve">Nunez Y, Boehme AK, Weisskopf MG, et al. Fine Particle Exposure and Clinical Aggravation in Neurodegenerative Diseases in New York State. </w:t>
      </w:r>
      <w:r w:rsidRPr="00003D3D">
        <w:rPr>
          <w:i/>
          <w:iCs/>
        </w:rPr>
        <w:t>Environmental health perspectives</w:t>
      </w:r>
      <w:r w:rsidRPr="00003D3D">
        <w:t>. 2021;129(2):027003.</w:t>
      </w:r>
    </w:p>
    <w:p w14:paraId="6FA1DAB2" w14:textId="77777777" w:rsidR="00003D3D" w:rsidRPr="00003D3D" w:rsidRDefault="00003D3D" w:rsidP="00003D3D">
      <w:pPr>
        <w:pStyle w:val="Bibliography"/>
      </w:pPr>
      <w:r w:rsidRPr="00003D3D">
        <w:t xml:space="preserve">39. </w:t>
      </w:r>
      <w:r w:rsidRPr="00003D3D">
        <w:tab/>
        <w:t xml:space="preserve">Strak M, Weinmayr G, Rodopoulou S, et al. Long term exposure to low level air pollution and mortality in eight European cohorts within the ELAPSE project: pooled analysis. </w:t>
      </w:r>
      <w:r w:rsidRPr="00003D3D">
        <w:rPr>
          <w:i/>
          <w:iCs/>
        </w:rPr>
        <w:t>BMJ</w:t>
      </w:r>
      <w:r w:rsidRPr="00003D3D">
        <w:t>. 2021;374:n1904. doi:10.1136/bmj.n1904</w:t>
      </w:r>
    </w:p>
    <w:p w14:paraId="2F4FCF6F" w14:textId="77777777" w:rsidR="00003D3D" w:rsidRPr="00003D3D" w:rsidRDefault="00003D3D" w:rsidP="00003D3D">
      <w:pPr>
        <w:pStyle w:val="Bibliography"/>
      </w:pPr>
      <w:r w:rsidRPr="00003D3D">
        <w:t xml:space="preserve">40. </w:t>
      </w:r>
      <w:r w:rsidRPr="00003D3D">
        <w:tab/>
        <w:t xml:space="preserve">Hamra GB, Laden F, Cohen AJ, Raaschou-Nielsen O, Brauer M, Loomis D. Lung cancer and exposure to nitrogen dioxide and traffic: a systematic review and meta-analysis. </w:t>
      </w:r>
      <w:r w:rsidRPr="00003D3D">
        <w:rPr>
          <w:i/>
          <w:iCs/>
        </w:rPr>
        <w:t>Environmental Health Perspectives</w:t>
      </w:r>
      <w:r w:rsidRPr="00003D3D">
        <w:t>. 2015;123(11):1107-1112.</w:t>
      </w:r>
    </w:p>
    <w:p w14:paraId="23D5970A" w14:textId="77777777" w:rsidR="00003D3D" w:rsidRPr="00003D3D" w:rsidRDefault="00003D3D" w:rsidP="00003D3D">
      <w:pPr>
        <w:pStyle w:val="Bibliography"/>
      </w:pPr>
      <w:r w:rsidRPr="00003D3D">
        <w:lastRenderedPageBreak/>
        <w:t xml:space="preserve">41. </w:t>
      </w:r>
      <w:r w:rsidRPr="00003D3D">
        <w:tab/>
        <w:t xml:space="preserve">Chen H, Kwong JC, Copes R, et al. Living near major roads and the incidence of dementia, Parkinson’s disease, and multiple sclerosis: a population-based cohort study. </w:t>
      </w:r>
      <w:r w:rsidRPr="00003D3D">
        <w:rPr>
          <w:i/>
          <w:iCs/>
        </w:rPr>
        <w:t>The Lancet</w:t>
      </w:r>
      <w:r w:rsidRPr="00003D3D">
        <w:t>. 2017;389(10070):718-726.</w:t>
      </w:r>
    </w:p>
    <w:p w14:paraId="54101992" w14:textId="77777777" w:rsidR="00003D3D" w:rsidRPr="00003D3D" w:rsidRDefault="00003D3D" w:rsidP="00003D3D">
      <w:pPr>
        <w:pStyle w:val="Bibliography"/>
      </w:pPr>
      <w:r w:rsidRPr="00003D3D">
        <w:t xml:space="preserve">42. </w:t>
      </w:r>
      <w:r w:rsidRPr="00003D3D">
        <w:tab/>
        <w:t xml:space="preserve">Gibson EA, Nunez Y, Abuawad A, et al. An overview of methods to address distinct research questions on environmental mixtures: an application to persistent organic pollutants and leukocyte telomere length. </w:t>
      </w:r>
      <w:r w:rsidRPr="00003D3D">
        <w:rPr>
          <w:i/>
          <w:iCs/>
        </w:rPr>
        <w:t>Environmental Health</w:t>
      </w:r>
      <w:r w:rsidRPr="00003D3D">
        <w:t>. 2019;18(1):1-16.</w:t>
      </w:r>
    </w:p>
    <w:p w14:paraId="08B1E610" w14:textId="77777777" w:rsidR="00003D3D" w:rsidRPr="00003D3D" w:rsidRDefault="00003D3D" w:rsidP="00003D3D">
      <w:pPr>
        <w:pStyle w:val="Bibliography"/>
      </w:pPr>
      <w:r w:rsidRPr="00003D3D">
        <w:t xml:space="preserve">43. </w:t>
      </w:r>
      <w:r w:rsidRPr="00003D3D">
        <w:tab/>
        <w:t xml:space="preserve">Frank L. When an entire country is a cohort. </w:t>
      </w:r>
      <w:r w:rsidRPr="00003D3D">
        <w:rPr>
          <w:i/>
          <w:iCs/>
        </w:rPr>
        <w:t>Science</w:t>
      </w:r>
      <w:r w:rsidRPr="00003D3D">
        <w:t>. 2000;287(5462):2398-2399.</w:t>
      </w:r>
    </w:p>
    <w:p w14:paraId="2BD39622" w14:textId="77777777" w:rsidR="00003D3D" w:rsidRPr="00003D3D" w:rsidRDefault="00003D3D" w:rsidP="00003D3D">
      <w:pPr>
        <w:pStyle w:val="Bibliography"/>
      </w:pPr>
      <w:r w:rsidRPr="00003D3D">
        <w:t xml:space="preserve">44. </w:t>
      </w:r>
      <w:r w:rsidRPr="00003D3D">
        <w:tab/>
        <w:t xml:space="preserve">Kioumourtzoglou M-A, Seals RM, Himmerslev L, Gredal O, Hansen J, Weisskopf MG. Comparison of diagnoses of amyotrophic lateral sclerosis by use of death certificates and hospital discharge data in the Danish population. </w:t>
      </w:r>
      <w:r w:rsidRPr="00003D3D">
        <w:rPr>
          <w:i/>
          <w:iCs/>
        </w:rPr>
        <w:t>Amyotrophic Lateral Sclerosis and Frontotemporal Degeneration</w:t>
      </w:r>
      <w:r w:rsidRPr="00003D3D">
        <w:t>. 2015;16(3-4):224-229.</w:t>
      </w:r>
    </w:p>
    <w:p w14:paraId="6F33512B" w14:textId="77777777" w:rsidR="00003D3D" w:rsidRPr="00003D3D" w:rsidRDefault="00003D3D" w:rsidP="00003D3D">
      <w:pPr>
        <w:pStyle w:val="Bibliography"/>
      </w:pPr>
      <w:r w:rsidRPr="00003D3D">
        <w:t xml:space="preserve">45. </w:t>
      </w:r>
      <w:r w:rsidRPr="00003D3D">
        <w:tab/>
        <w:t xml:space="preserve">Pedersen CB. The Danish civil registration system. </w:t>
      </w:r>
      <w:r w:rsidRPr="00003D3D">
        <w:rPr>
          <w:i/>
          <w:iCs/>
        </w:rPr>
        <w:t>Scandinavian journal of public health</w:t>
      </w:r>
      <w:r w:rsidRPr="00003D3D">
        <w:t>. 2011;39(7_suppl):22-25.</w:t>
      </w:r>
    </w:p>
    <w:p w14:paraId="1EBDCF04" w14:textId="77777777" w:rsidR="00003D3D" w:rsidRPr="00003D3D" w:rsidRDefault="00003D3D" w:rsidP="00003D3D">
      <w:pPr>
        <w:pStyle w:val="Bibliography"/>
      </w:pPr>
      <w:r w:rsidRPr="00003D3D">
        <w:t xml:space="preserve">46. </w:t>
      </w:r>
      <w:r w:rsidRPr="00003D3D">
        <w:tab/>
        <w:t xml:space="preserve">Ketzel M, Berkowicz R, Hvidberg M, Jensen SS, Raaschou-Nielsen O. Evaluation of AirGIS: a GIS-based air pollution and human exposure modelling system. </w:t>
      </w:r>
      <w:r w:rsidRPr="00003D3D">
        <w:rPr>
          <w:i/>
          <w:iCs/>
        </w:rPr>
        <w:t>International Journal of Environment and Pollution</w:t>
      </w:r>
      <w:r w:rsidRPr="00003D3D">
        <w:t>. 2011;47(1-4):226-238.</w:t>
      </w:r>
    </w:p>
    <w:p w14:paraId="72BB919C" w14:textId="77777777" w:rsidR="00003D3D" w:rsidRPr="00003D3D" w:rsidRDefault="00003D3D" w:rsidP="00003D3D">
      <w:pPr>
        <w:pStyle w:val="Bibliography"/>
      </w:pPr>
      <w:r w:rsidRPr="00003D3D">
        <w:t xml:space="preserve">47. </w:t>
      </w:r>
      <w:r w:rsidRPr="00003D3D">
        <w:tab/>
        <w:t xml:space="preserve">Ketzel M, Burman M, Nøjgaard JK, Christensen JH, Im U, Brandt J. High resolution modelling of elemental carbon for Denmark. In: </w:t>
      </w:r>
      <w:r w:rsidRPr="00003D3D">
        <w:rPr>
          <w:i/>
          <w:iCs/>
        </w:rPr>
        <w:t>18th International Conference on Harmonisation within Atmospheric Dispersion Modelling for Regulatory Purposes, HARMO 2017</w:t>
      </w:r>
      <w:r w:rsidRPr="00003D3D">
        <w:t>. ; 2017.</w:t>
      </w:r>
    </w:p>
    <w:p w14:paraId="20CE009D" w14:textId="77777777" w:rsidR="00003D3D" w:rsidRPr="00003D3D" w:rsidRDefault="00003D3D" w:rsidP="00003D3D">
      <w:pPr>
        <w:pStyle w:val="Bibliography"/>
      </w:pPr>
      <w:r w:rsidRPr="00003D3D">
        <w:t xml:space="preserve">48. </w:t>
      </w:r>
      <w:r w:rsidRPr="00003D3D">
        <w:tab/>
        <w:t xml:space="preserve">Raaschou-Nielsen O, Andersen ZJ, Hvidberg M, et al. Lung cancer incidence and long-term exposure to air pollution from traffic. </w:t>
      </w:r>
      <w:r w:rsidRPr="00003D3D">
        <w:rPr>
          <w:i/>
          <w:iCs/>
        </w:rPr>
        <w:t>Environmental health perspectives</w:t>
      </w:r>
      <w:r w:rsidRPr="00003D3D">
        <w:t>. 2011;119(6):860-865.</w:t>
      </w:r>
    </w:p>
    <w:p w14:paraId="19FA5317" w14:textId="77777777" w:rsidR="00003D3D" w:rsidRPr="00003D3D" w:rsidRDefault="00003D3D" w:rsidP="00003D3D">
      <w:pPr>
        <w:pStyle w:val="Bibliography"/>
      </w:pPr>
      <w:r w:rsidRPr="00003D3D">
        <w:t xml:space="preserve">49. </w:t>
      </w:r>
      <w:r w:rsidRPr="00003D3D">
        <w:tab/>
        <w:t xml:space="preserve">Raaschou-Nielsen O, Sørensen M, Ketzel M, et al. Long-term exposure to traffic-related air pollution and diabetes-associated mortality: a cohort study. </w:t>
      </w:r>
      <w:r w:rsidRPr="00003D3D">
        <w:rPr>
          <w:i/>
          <w:iCs/>
        </w:rPr>
        <w:t>Diabetologia</w:t>
      </w:r>
      <w:r w:rsidRPr="00003D3D">
        <w:t>. 2013;56(1):36-46.</w:t>
      </w:r>
    </w:p>
    <w:p w14:paraId="33525AD8" w14:textId="77777777" w:rsidR="00003D3D" w:rsidRPr="00003D3D" w:rsidRDefault="00003D3D" w:rsidP="00003D3D">
      <w:pPr>
        <w:pStyle w:val="Bibliography"/>
      </w:pPr>
      <w:r w:rsidRPr="00003D3D">
        <w:t xml:space="preserve">50. </w:t>
      </w:r>
      <w:r w:rsidRPr="00003D3D">
        <w:tab/>
        <w:t xml:space="preserve">Sørensen M, Hoffmann B, Hvidberg M, et al. Long-term exposure to traffic-related air pollution associated with blood pressure and self-reported hypertension in a Danish cohort. </w:t>
      </w:r>
      <w:r w:rsidRPr="00003D3D">
        <w:rPr>
          <w:i/>
          <w:iCs/>
        </w:rPr>
        <w:t>Environmental health perspectives</w:t>
      </w:r>
      <w:r w:rsidRPr="00003D3D">
        <w:t>. 2012;120(3):418-424.</w:t>
      </w:r>
    </w:p>
    <w:p w14:paraId="7973E0DD" w14:textId="77777777" w:rsidR="00003D3D" w:rsidRPr="00003D3D" w:rsidRDefault="00003D3D" w:rsidP="00003D3D">
      <w:pPr>
        <w:pStyle w:val="Bibliography"/>
      </w:pPr>
      <w:r w:rsidRPr="00003D3D">
        <w:t xml:space="preserve">51. </w:t>
      </w:r>
      <w:r w:rsidRPr="00003D3D">
        <w:tab/>
        <w:t xml:space="preserve">Khan J, Kakosimos K, Raaschou-Nielsen O, et al. Development and performance evaluation of new AirGIS–a GIS based air pollution and human exposure modelling system. </w:t>
      </w:r>
      <w:r w:rsidRPr="00003D3D">
        <w:rPr>
          <w:i/>
          <w:iCs/>
        </w:rPr>
        <w:t>Atmospheric environment</w:t>
      </w:r>
      <w:r w:rsidRPr="00003D3D">
        <w:t>. 2019;198:102-121.</w:t>
      </w:r>
    </w:p>
    <w:p w14:paraId="6D867AAA" w14:textId="77777777" w:rsidR="00003D3D" w:rsidRPr="00003D3D" w:rsidRDefault="00003D3D" w:rsidP="00003D3D">
      <w:pPr>
        <w:pStyle w:val="Bibliography"/>
      </w:pPr>
      <w:r w:rsidRPr="00003D3D">
        <w:t xml:space="preserve">52. </w:t>
      </w:r>
      <w:r w:rsidRPr="00003D3D">
        <w:tab/>
        <w:t xml:space="preserve">Galvin M, Gaffney R, Corr B, Mays I, Hardiman O. From first symptoms to diagnosis of amyotrophic lateral sclerosis: perspectives of an Irish informal caregiver cohort—a thematic analysis. </w:t>
      </w:r>
      <w:r w:rsidRPr="00003D3D">
        <w:rPr>
          <w:i/>
          <w:iCs/>
        </w:rPr>
        <w:t>BMJ Open</w:t>
      </w:r>
      <w:r w:rsidRPr="00003D3D">
        <w:t>. 2017;7(3). doi:10.1136/bmjopen-2016-014985</w:t>
      </w:r>
    </w:p>
    <w:p w14:paraId="5B1CB9AD" w14:textId="77777777" w:rsidR="00003D3D" w:rsidRPr="00003D3D" w:rsidRDefault="00003D3D" w:rsidP="00003D3D">
      <w:pPr>
        <w:pStyle w:val="Bibliography"/>
      </w:pPr>
      <w:r w:rsidRPr="00003D3D">
        <w:lastRenderedPageBreak/>
        <w:t xml:space="preserve">53. </w:t>
      </w:r>
      <w:r w:rsidRPr="00003D3D">
        <w:tab/>
        <w:t xml:space="preserve">Dickerson AS, Hansen J, Kioumourtzoglou M-A, Specht AJ, Gredal O, Weisskopf MG. Study of occupation and amyotrophic lateral sclerosis in a Danish cohort. </w:t>
      </w:r>
      <w:r w:rsidRPr="00003D3D">
        <w:rPr>
          <w:i/>
          <w:iCs/>
        </w:rPr>
        <w:t>Occup Environ Med</w:t>
      </w:r>
      <w:r w:rsidRPr="00003D3D">
        <w:t>. 2018;75(9):630-638. doi:10.1136/oemed-2018-105110</w:t>
      </w:r>
    </w:p>
    <w:p w14:paraId="780C0DAB" w14:textId="77777777" w:rsidR="00003D3D" w:rsidRPr="00003D3D" w:rsidRDefault="00003D3D" w:rsidP="00003D3D">
      <w:pPr>
        <w:pStyle w:val="Bibliography"/>
      </w:pPr>
      <w:r w:rsidRPr="00003D3D">
        <w:t xml:space="preserve">54. </w:t>
      </w:r>
      <w:r w:rsidRPr="00003D3D">
        <w:tab/>
        <w:t xml:space="preserve">Rothman KJ, Greenland S, Lash TL, others. </w:t>
      </w:r>
      <w:r w:rsidRPr="00003D3D">
        <w:rPr>
          <w:i/>
          <w:iCs/>
        </w:rPr>
        <w:t>Modern Epidemiology</w:t>
      </w:r>
      <w:r w:rsidRPr="00003D3D">
        <w:t>. Vol 3. Wolters Kluwer Health/Lippincott Williams &amp; Wilkins Philadelphia; 2008.</w:t>
      </w:r>
    </w:p>
    <w:p w14:paraId="01754193" w14:textId="77777777" w:rsidR="00003D3D" w:rsidRPr="00003D3D" w:rsidRDefault="00003D3D" w:rsidP="00003D3D">
      <w:pPr>
        <w:pStyle w:val="Bibliography"/>
      </w:pPr>
      <w:r w:rsidRPr="00003D3D">
        <w:t xml:space="preserve">55. </w:t>
      </w:r>
      <w:r w:rsidRPr="00003D3D">
        <w:tab/>
        <w:t xml:space="preserve">Gelman A, Carlin JB, Stern HS, Dunson DB, Vehtari A, Rubin DB. </w:t>
      </w:r>
      <w:r w:rsidRPr="00003D3D">
        <w:rPr>
          <w:i/>
          <w:iCs/>
        </w:rPr>
        <w:t>Bayesian Data Analysis, Third Edition</w:t>
      </w:r>
      <w:r w:rsidRPr="00003D3D">
        <w:t>. CRC Press; 2013.</w:t>
      </w:r>
    </w:p>
    <w:p w14:paraId="0A615FF9" w14:textId="77777777" w:rsidR="00003D3D" w:rsidRPr="00003D3D" w:rsidRDefault="00003D3D" w:rsidP="00003D3D">
      <w:pPr>
        <w:pStyle w:val="Bibliography"/>
      </w:pPr>
      <w:r w:rsidRPr="00003D3D">
        <w:t xml:space="preserve">56. </w:t>
      </w:r>
      <w:r w:rsidRPr="00003D3D">
        <w:tab/>
        <w:t xml:space="preserve">Mostofsky E, Schwartz J, Coull BA, et al. Modeling the association between particle constituents of air pollution and health outcomes. </w:t>
      </w:r>
      <w:r w:rsidRPr="00003D3D">
        <w:rPr>
          <w:i/>
          <w:iCs/>
        </w:rPr>
        <w:t>American journal of epidemiology</w:t>
      </w:r>
      <w:r w:rsidRPr="00003D3D">
        <w:t>. 2012;176(4):317-326.</w:t>
      </w:r>
    </w:p>
    <w:p w14:paraId="54AB9671" w14:textId="77777777" w:rsidR="00003D3D" w:rsidRPr="00003D3D" w:rsidRDefault="00003D3D" w:rsidP="00003D3D">
      <w:pPr>
        <w:pStyle w:val="Bibliography"/>
      </w:pPr>
      <w:r w:rsidRPr="00003D3D">
        <w:t xml:space="preserve">57. </w:t>
      </w:r>
      <w:r w:rsidRPr="00003D3D">
        <w:tab/>
        <w:t xml:space="preserve">Martin R, Peters G, Wilkinson J. Symmetric decomposition of a positive definite matrix. </w:t>
      </w:r>
      <w:r w:rsidRPr="00003D3D">
        <w:rPr>
          <w:i/>
          <w:iCs/>
        </w:rPr>
        <w:t>Numerische Mathematik</w:t>
      </w:r>
      <w:r w:rsidRPr="00003D3D">
        <w:t>. 1965;7(5):362-383.</w:t>
      </w:r>
    </w:p>
    <w:p w14:paraId="55B7613A" w14:textId="77777777" w:rsidR="00003D3D" w:rsidRPr="00003D3D" w:rsidRDefault="00003D3D" w:rsidP="00003D3D">
      <w:pPr>
        <w:pStyle w:val="Bibliography"/>
      </w:pPr>
      <w:r w:rsidRPr="00003D3D">
        <w:t xml:space="preserve">58. </w:t>
      </w:r>
      <w:r w:rsidRPr="00003D3D">
        <w:tab/>
        <w:t xml:space="preserve">Polson NG, Scott JG. On the half-Cauchy prior for a global scale parameter. </w:t>
      </w:r>
      <w:r w:rsidRPr="00003D3D">
        <w:rPr>
          <w:i/>
          <w:iCs/>
        </w:rPr>
        <w:t>Bayesian Analysis</w:t>
      </w:r>
      <w:r w:rsidRPr="00003D3D">
        <w:t>. 2012;7(4):887-902.</w:t>
      </w:r>
    </w:p>
    <w:p w14:paraId="7719CD14" w14:textId="77777777" w:rsidR="00003D3D" w:rsidRPr="00003D3D" w:rsidRDefault="00003D3D" w:rsidP="00003D3D">
      <w:pPr>
        <w:pStyle w:val="Bibliography"/>
      </w:pPr>
      <w:r w:rsidRPr="00003D3D">
        <w:t xml:space="preserve">59. </w:t>
      </w:r>
      <w:r w:rsidRPr="00003D3D">
        <w:tab/>
        <w:t xml:space="preserve">Gelman A. Prior distributions for variance parameters in hierarchical models (comment on article by Browne and Draper). </w:t>
      </w:r>
      <w:r w:rsidRPr="00003D3D">
        <w:rPr>
          <w:i/>
          <w:iCs/>
        </w:rPr>
        <w:t>Bayesian Anal</w:t>
      </w:r>
      <w:r w:rsidRPr="00003D3D">
        <w:t>. 2006;1(3):515-534. doi:10.1214/06-BA117A</w:t>
      </w:r>
    </w:p>
    <w:p w14:paraId="33DD5E65" w14:textId="77777777" w:rsidR="00003D3D" w:rsidRPr="00003D3D" w:rsidRDefault="00003D3D" w:rsidP="00003D3D">
      <w:pPr>
        <w:pStyle w:val="Bibliography"/>
      </w:pPr>
      <w:r w:rsidRPr="00003D3D">
        <w:t xml:space="preserve">60. </w:t>
      </w:r>
      <w:r w:rsidRPr="00003D3D">
        <w:tab/>
        <w:t xml:space="preserve">Lewandowski D, Kurowicka D, Joe H. Generating random correlation matrices based on vines and extended onion method. </w:t>
      </w:r>
      <w:r w:rsidRPr="00003D3D">
        <w:rPr>
          <w:i/>
          <w:iCs/>
        </w:rPr>
        <w:t>Journal of multivariate analysis</w:t>
      </w:r>
      <w:r w:rsidRPr="00003D3D">
        <w:t>. 2009;100(9):1989-2001.</w:t>
      </w:r>
    </w:p>
    <w:p w14:paraId="4E7B1258" w14:textId="77777777" w:rsidR="00003D3D" w:rsidRPr="00003D3D" w:rsidRDefault="00003D3D" w:rsidP="00003D3D">
      <w:pPr>
        <w:pStyle w:val="Bibliography"/>
      </w:pPr>
      <w:r w:rsidRPr="00003D3D">
        <w:t xml:space="preserve">61. </w:t>
      </w:r>
      <w:r w:rsidRPr="00003D3D">
        <w:tab/>
        <w:t>R Core Team. R: A language and environment for statistical computing. Published online 2013.</w:t>
      </w:r>
    </w:p>
    <w:p w14:paraId="627BA903" w14:textId="77777777" w:rsidR="00003D3D" w:rsidRPr="00003D3D" w:rsidRDefault="00003D3D" w:rsidP="00003D3D">
      <w:pPr>
        <w:pStyle w:val="Bibliography"/>
      </w:pPr>
      <w:r w:rsidRPr="00003D3D">
        <w:t xml:space="preserve">62. </w:t>
      </w:r>
      <w:r w:rsidRPr="00003D3D">
        <w:tab/>
        <w:t xml:space="preserve">Gelman A, Rubin DB. Inference from iterative simulation using multiple sequences. </w:t>
      </w:r>
      <w:r w:rsidRPr="00003D3D">
        <w:rPr>
          <w:i/>
          <w:iCs/>
        </w:rPr>
        <w:t>Statistical science</w:t>
      </w:r>
      <w:r w:rsidRPr="00003D3D">
        <w:t>. 1992;7(4):457-472.</w:t>
      </w:r>
    </w:p>
    <w:p w14:paraId="3D0FB946" w14:textId="77777777" w:rsidR="00003D3D" w:rsidRPr="00003D3D" w:rsidRDefault="00003D3D" w:rsidP="00003D3D">
      <w:pPr>
        <w:pStyle w:val="Bibliography"/>
      </w:pPr>
      <w:r w:rsidRPr="00003D3D">
        <w:t xml:space="preserve">63. </w:t>
      </w:r>
      <w:r w:rsidRPr="00003D3D">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003D3D">
        <w:rPr>
          <w:i/>
          <w:iCs/>
        </w:rPr>
        <w:t>Neuroepidemiology</w:t>
      </w:r>
      <w:r w:rsidRPr="00003D3D">
        <w:t>. 2018;51(1-2):33-49.</w:t>
      </w:r>
    </w:p>
    <w:p w14:paraId="1F437C76" w14:textId="77777777" w:rsidR="00003D3D" w:rsidRPr="00003D3D" w:rsidRDefault="00003D3D" w:rsidP="00003D3D">
      <w:pPr>
        <w:pStyle w:val="Bibliography"/>
      </w:pPr>
      <w:r w:rsidRPr="00003D3D">
        <w:t xml:space="preserve">64. </w:t>
      </w:r>
      <w:r w:rsidRPr="00003D3D">
        <w:tab/>
        <w:t>von Schneidemesser E, Mar KA, Saar D. Black Carbon in Europe: Targeting an Air Pollutant and Climate Forcer. Published online 2017.</w:t>
      </w:r>
    </w:p>
    <w:p w14:paraId="7B0A8006" w14:textId="77777777" w:rsidR="00003D3D" w:rsidRPr="00003D3D" w:rsidRDefault="00003D3D" w:rsidP="00003D3D">
      <w:pPr>
        <w:pStyle w:val="Bibliography"/>
      </w:pPr>
      <w:r w:rsidRPr="00003D3D">
        <w:t xml:space="preserve">65. </w:t>
      </w:r>
      <w:r w:rsidRPr="00003D3D">
        <w:tab/>
        <w:t xml:space="preserve">Pamphlett R, Rikard-Bell A. Different occupations associated with amyotrophic lateral sclerosis: Is diesel exhaust the link? </w:t>
      </w:r>
      <w:r w:rsidRPr="00003D3D">
        <w:rPr>
          <w:i/>
          <w:iCs/>
        </w:rPr>
        <w:t>PloS One</w:t>
      </w:r>
      <w:r w:rsidRPr="00003D3D">
        <w:t>. 2013;8(11):e80993.</w:t>
      </w:r>
    </w:p>
    <w:p w14:paraId="5CDE591E" w14:textId="77777777" w:rsidR="00003D3D" w:rsidRPr="00003D3D" w:rsidRDefault="00003D3D" w:rsidP="00003D3D">
      <w:pPr>
        <w:pStyle w:val="Bibliography"/>
      </w:pPr>
      <w:r w:rsidRPr="00003D3D">
        <w:t xml:space="preserve">66. </w:t>
      </w:r>
      <w:r w:rsidRPr="00003D3D">
        <w:tab/>
        <w:t xml:space="preserve">Zhang R, Dai Y, Zhang X, et al. Reduced pulmonary function and increased pro-inflammatory cytokines in nanoscale carbon black-exposed workers. </w:t>
      </w:r>
      <w:r w:rsidRPr="00003D3D">
        <w:rPr>
          <w:i/>
          <w:iCs/>
        </w:rPr>
        <w:t>Part Fibre Toxicol</w:t>
      </w:r>
      <w:r w:rsidRPr="00003D3D">
        <w:t>. 2014;11:73. doi:10.1186/s12989-014-0073-1</w:t>
      </w:r>
    </w:p>
    <w:p w14:paraId="590DC650" w14:textId="77777777" w:rsidR="00003D3D" w:rsidRPr="00003D3D" w:rsidRDefault="00003D3D" w:rsidP="00003D3D">
      <w:pPr>
        <w:pStyle w:val="Bibliography"/>
      </w:pPr>
      <w:r w:rsidRPr="00003D3D">
        <w:lastRenderedPageBreak/>
        <w:t xml:space="preserve">67. </w:t>
      </w:r>
      <w:r w:rsidRPr="00003D3D">
        <w:tab/>
        <w:t xml:space="preserve">Gao X, Xu H, Shang J, et al. Ozonized carbon black induces mitochondrial dysfunction and DNA damage. </w:t>
      </w:r>
      <w:r w:rsidRPr="00003D3D">
        <w:rPr>
          <w:i/>
          <w:iCs/>
        </w:rPr>
        <w:t>Environ Toxicol</w:t>
      </w:r>
      <w:r w:rsidRPr="00003D3D">
        <w:t>. 2017;32(3):944-955. doi:10.1002/tox.22295</w:t>
      </w:r>
    </w:p>
    <w:p w14:paraId="007DD2EB" w14:textId="77777777" w:rsidR="00003D3D" w:rsidRPr="00003D3D" w:rsidRDefault="00003D3D" w:rsidP="00003D3D">
      <w:pPr>
        <w:pStyle w:val="Bibliography"/>
      </w:pPr>
      <w:r w:rsidRPr="00003D3D">
        <w:t xml:space="preserve">68. </w:t>
      </w:r>
      <w:r w:rsidRPr="00003D3D">
        <w:tab/>
        <w:t xml:space="preserve">Kyjovska ZO, Jacobsen NR, Saber AT, et al. DNA damage following pulmonary exposure by instillation to low doses of carbon black (Printex 90) nanoparticles in mice. </w:t>
      </w:r>
      <w:r w:rsidRPr="00003D3D">
        <w:rPr>
          <w:i/>
          <w:iCs/>
        </w:rPr>
        <w:t>Environ Mol Mutagen</w:t>
      </w:r>
      <w:r w:rsidRPr="00003D3D">
        <w:t>. 2015;56(1):41-49. doi:10.1002/em.21888</w:t>
      </w:r>
    </w:p>
    <w:p w14:paraId="76112B67" w14:textId="77777777" w:rsidR="00003D3D" w:rsidRPr="00003D3D" w:rsidRDefault="00003D3D" w:rsidP="00003D3D">
      <w:pPr>
        <w:pStyle w:val="Bibliography"/>
      </w:pPr>
      <w:r w:rsidRPr="00003D3D">
        <w:t xml:space="preserve">69. </w:t>
      </w:r>
      <w:r w:rsidRPr="00003D3D">
        <w:tab/>
        <w:t xml:space="preserve">Nakken O, Meyer HE, Stigum H, Holmøy T. High BMI is associated with low ALS risk: A population-based study. </w:t>
      </w:r>
      <w:r w:rsidRPr="00003D3D">
        <w:rPr>
          <w:i/>
          <w:iCs/>
        </w:rPr>
        <w:t>Neurology</w:t>
      </w:r>
      <w:r w:rsidRPr="00003D3D">
        <w:t>. 2019;93(5):e424-e432.</w:t>
      </w:r>
    </w:p>
    <w:p w14:paraId="0BBB0ACE" w14:textId="77777777" w:rsidR="00003D3D" w:rsidRPr="00003D3D" w:rsidRDefault="00003D3D" w:rsidP="00003D3D">
      <w:pPr>
        <w:pStyle w:val="Bibliography"/>
      </w:pPr>
      <w:r w:rsidRPr="00003D3D">
        <w:t xml:space="preserve">70. </w:t>
      </w:r>
      <w:r w:rsidRPr="00003D3D">
        <w:tab/>
        <w:t xml:space="preserve">Jawaid A, Murthy SB, Wilson AM, et al. A decrease in body mass index is associated with faster progression of motor symptoms and shorter survival in ALS. </w:t>
      </w:r>
      <w:r w:rsidRPr="00003D3D">
        <w:rPr>
          <w:i/>
          <w:iCs/>
        </w:rPr>
        <w:t>Amyotrophic Lateral Sclerosis</w:t>
      </w:r>
      <w:r w:rsidRPr="00003D3D">
        <w:t>. 2010;11(6):542-548.</w:t>
      </w:r>
    </w:p>
    <w:p w14:paraId="219A2D92" w14:textId="77777777" w:rsidR="00003D3D" w:rsidRPr="00003D3D" w:rsidRDefault="00003D3D" w:rsidP="00003D3D">
      <w:pPr>
        <w:pStyle w:val="Bibliography"/>
      </w:pPr>
      <w:r w:rsidRPr="00003D3D">
        <w:t xml:space="preserve">71. </w:t>
      </w:r>
      <w:r w:rsidRPr="00003D3D">
        <w:tab/>
        <w:t xml:space="preserve">Weisskopf MG, Webster TF. Trade-offs of personal vs. more proxy exposure measures in environmental epidemiology. </w:t>
      </w:r>
      <w:r w:rsidRPr="00003D3D">
        <w:rPr>
          <w:i/>
          <w:iCs/>
        </w:rPr>
        <w:t>Epidemiology (Cambridge, Mass)</w:t>
      </w:r>
      <w:r w:rsidRPr="00003D3D">
        <w:t>. 2017;28(5):635.</w:t>
      </w:r>
    </w:p>
    <w:p w14:paraId="32D2FE60" w14:textId="77777777" w:rsidR="00003D3D" w:rsidRPr="00003D3D" w:rsidRDefault="00003D3D" w:rsidP="00003D3D">
      <w:pPr>
        <w:pStyle w:val="Bibliography"/>
      </w:pPr>
      <w:r w:rsidRPr="00003D3D">
        <w:t xml:space="preserve">72. </w:t>
      </w:r>
      <w:r w:rsidRPr="00003D3D">
        <w:tab/>
        <w:t xml:space="preserve">Carroll RJ, Ruppert D, Stefanski LA, Crainiceanu CM. </w:t>
      </w:r>
      <w:r w:rsidRPr="00003D3D">
        <w:rPr>
          <w:i/>
          <w:iCs/>
        </w:rPr>
        <w:t>Measurement Error in Nonlinear Models: A Modern Perspective</w:t>
      </w:r>
      <w:r w:rsidRPr="00003D3D">
        <w:t>. CRC press; 2006.</w:t>
      </w:r>
    </w:p>
    <w:p w14:paraId="3891A205" w14:textId="3862AA39"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commentRangeStart w:id="268"/>
      <w:r>
        <w:rPr>
          <w:bCs/>
          <w:color w:val="000000" w:themeColor="text1"/>
          <w:lang w:val="en-GB"/>
        </w:rPr>
        <w:t>Demographic</w:t>
      </w:r>
      <w:r w:rsidRPr="00EC68B0">
        <w:rPr>
          <w:bCs/>
          <w:color w:val="000000" w:themeColor="text1"/>
          <w:lang w:val="en-GB"/>
        </w:rPr>
        <w:t xml:space="preserve"> characteristics of cases and controls.</w:t>
      </w:r>
      <w:commentRangeEnd w:id="268"/>
      <w:r w:rsidR="00E66278">
        <w:rPr>
          <w:rStyle w:val="CommentReference"/>
          <w:rFonts w:asciiTheme="minorHAnsi" w:eastAsiaTheme="minorHAnsi" w:hAnsiTheme="minorHAnsi" w:cstheme="minorBidi"/>
          <w:lang w:val="en-GB"/>
        </w:rPr>
        <w:commentReference w:id="268"/>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commentRangeStart w:id="269"/>
            <w:r w:rsidRPr="006E60E3">
              <w:rPr>
                <w:rFonts w:eastAsia="Arial"/>
                <w:b/>
                <w:color w:val="000000"/>
                <w:sz w:val="18"/>
                <w:szCs w:val="18"/>
              </w:rPr>
              <w:t>Place of residence</w:t>
            </w:r>
            <w:commentRangeEnd w:id="269"/>
            <w:r w:rsidR="006A7AB9">
              <w:rPr>
                <w:rStyle w:val="CommentReference"/>
                <w:rFonts w:asciiTheme="minorHAnsi" w:eastAsiaTheme="minorHAnsi" w:hAnsiTheme="minorHAnsi" w:cstheme="minorBidi"/>
                <w:lang w:val="en-GB"/>
              </w:rPr>
              <w:commentReference w:id="269"/>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commentRangeStart w:id="270"/>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commentRangeEnd w:id="270"/>
            <w:r w:rsidR="002C7FA0">
              <w:rPr>
                <w:rStyle w:val="CommentReference"/>
                <w:rFonts w:asciiTheme="minorHAnsi" w:eastAsiaTheme="minorHAnsi" w:hAnsiTheme="minorHAnsi" w:cstheme="minorBidi"/>
                <w:lang w:val="en-GB"/>
              </w:rPr>
              <w:commentReference w:id="270"/>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commentRangeStart w:id="271"/>
      <w:r>
        <w:rPr>
          <w:b/>
          <w:noProof/>
          <w:lang w:val="da-DK" w:eastAsia="da-DK"/>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commentRangeEnd w:id="271"/>
      <w:r w:rsidR="000B7645">
        <w:rPr>
          <w:rStyle w:val="CommentReference"/>
          <w:rFonts w:asciiTheme="minorHAnsi" w:eastAsiaTheme="minorHAnsi" w:hAnsiTheme="minorHAnsi" w:cstheme="minorBidi"/>
          <w:lang w:val="en-GB"/>
        </w:rPr>
        <w:commentReference w:id="271"/>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10-04T13:10:00Z" w:initials="PRM">
    <w:p w14:paraId="65AEBB61" w14:textId="6C061042" w:rsidR="00EB3850" w:rsidRDefault="00EB3850">
      <w:pPr>
        <w:pStyle w:val="CommentText"/>
      </w:pPr>
      <w:r>
        <w:rPr>
          <w:rStyle w:val="CommentReference"/>
        </w:rPr>
        <w:annotationRef/>
      </w:r>
      <w:r>
        <w:t>Will input once finalised</w:t>
      </w:r>
    </w:p>
  </w:comment>
  <w:comment w:id="1" w:author="Parks, Robbie M" w:date="2021-10-04T13:10:00Z" w:initials="PRM">
    <w:p w14:paraId="5B4567D7" w14:textId="36A5E12E" w:rsidR="00EB3850" w:rsidRDefault="00EB3850">
      <w:pPr>
        <w:pStyle w:val="CommentText"/>
      </w:pPr>
      <w:r>
        <w:rPr>
          <w:rStyle w:val="CommentReference"/>
        </w:rPr>
        <w:annotationRef/>
      </w:r>
      <w:r>
        <w:t>Will input once finalised</w:t>
      </w:r>
    </w:p>
  </w:comment>
  <w:comment w:id="2" w:author="Ole Raaschou-Nielsen" w:date="2021-10-18T11:31:00Z" w:initials="OR">
    <w:p w14:paraId="6587B354" w14:textId="375A1A81" w:rsidR="00EB3850" w:rsidRDefault="00EB3850">
      <w:pPr>
        <w:pStyle w:val="CommentText"/>
      </w:pPr>
      <w:r>
        <w:rPr>
          <w:rStyle w:val="CommentReference"/>
        </w:rPr>
        <w:annotationRef/>
      </w:r>
      <w:r>
        <w:t>Same comments as previously</w:t>
      </w:r>
    </w:p>
  </w:comment>
  <w:comment w:id="5" w:author="Ole Raaschou-Nielsen" w:date="2021-10-18T11:31:00Z" w:initials="OR">
    <w:p w14:paraId="1DD0DDD9" w14:textId="653C06F9" w:rsidR="00EB3850" w:rsidRDefault="00EB3850">
      <w:pPr>
        <w:pStyle w:val="CommentText"/>
      </w:pPr>
      <w:r>
        <w:rPr>
          <w:rStyle w:val="CommentReference"/>
        </w:rPr>
        <w:annotationRef/>
      </w:r>
      <w:r>
        <w:t>At this point it is not clear what “combined” means. Maybe it not needed to understand here (?). You could delete “, individually and combined,”</w:t>
      </w:r>
    </w:p>
  </w:comment>
  <w:comment w:id="6" w:author="Ole Raaschou-Nielsen" w:date="2021-10-18T11:34:00Z" w:initials="OR">
    <w:p w14:paraId="6948F81A" w14:textId="42E39826" w:rsidR="00EB3850" w:rsidRDefault="00EB3850">
      <w:pPr>
        <w:pStyle w:val="CommentText"/>
      </w:pPr>
      <w:r>
        <w:rPr>
          <w:rStyle w:val="CommentReference"/>
        </w:rPr>
        <w:annotationRef/>
      </w:r>
      <w:r>
        <w:t>Not needed to specify here</w:t>
      </w:r>
    </w:p>
  </w:comment>
  <w:comment w:id="7" w:author="Ole Raaschou-Nielsen" w:date="2021-10-18T11:35:00Z" w:initials="OR">
    <w:p w14:paraId="45A6D7B3" w14:textId="6220B507" w:rsidR="00EB3850" w:rsidRDefault="00EB3850">
      <w:pPr>
        <w:pStyle w:val="CommentText"/>
      </w:pPr>
      <w:r>
        <w:rPr>
          <w:rStyle w:val="CommentReference"/>
        </w:rPr>
        <w:annotationRef/>
      </w:r>
      <w:r>
        <w:t>Same comment as previously – and would apply to the rest of the manuscript as long as you refer to included pollutants in general</w:t>
      </w:r>
    </w:p>
  </w:comment>
  <w:comment w:id="8" w:author="Ole Raaschou-Nielsen" w:date="2021-10-18T11:36:00Z" w:initials="OR">
    <w:p w14:paraId="0EFB8DEA" w14:textId="02278DA6" w:rsidR="00EB3850" w:rsidRDefault="00EB3850">
      <w:pPr>
        <w:pStyle w:val="CommentText"/>
      </w:pPr>
      <w:r>
        <w:rPr>
          <w:rStyle w:val="CommentReference"/>
        </w:rPr>
        <w:annotationRef/>
      </w:r>
      <w:r>
        <w:t>I interpret the results a little different. I see one – and only one – signal in the results, which is and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EB3850" w:rsidRDefault="00EB3850">
      <w:pPr>
        <w:pStyle w:val="CommentText"/>
      </w:pPr>
      <w:r>
        <w:t>I suggest that you focus here, in abstract, and elsewhere in the manuscript on the elemental carbon finding. And then discuss the sources of elemental carbon in the Discussion.</w:t>
      </w:r>
    </w:p>
    <w:p w14:paraId="2B74DE11" w14:textId="77777777" w:rsidR="00EB3850" w:rsidRDefault="00EB3850">
      <w:pPr>
        <w:pStyle w:val="CommentText"/>
      </w:pPr>
    </w:p>
    <w:p w14:paraId="06C5CFFC" w14:textId="20605A4C" w:rsidR="00EB3850" w:rsidRDefault="00EB3850">
      <w:pPr>
        <w:pStyle w:val="CommentTex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CommentReference"/>
        </w:rPr>
        <w:annotationRef/>
      </w:r>
      <w:r>
        <w:rPr>
          <w:rStyle w:val="CommentReference"/>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EB3850" w:rsidRDefault="00EB3850">
      <w:pPr>
        <w:pStyle w:val="CommentText"/>
        <w:rPr>
          <w:bCs/>
        </w:rPr>
      </w:pPr>
    </w:p>
    <w:p w14:paraId="0D9495BB" w14:textId="2DA09695" w:rsidR="00EB3850" w:rsidRDefault="00EB3850">
      <w:pPr>
        <w:pStyle w:val="CommentTex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woodburning stoves, might contribute to development of ALS. The result needs confirmation in future studies before any conclusion can be reached.</w:t>
      </w:r>
    </w:p>
  </w:comment>
  <w:comment w:id="9" w:author="Jørgen Brandt" w:date="2021-10-25T13:24:00Z" w:initials="JB">
    <w:p w14:paraId="46B39426" w14:textId="4234F47A" w:rsidR="001338E0" w:rsidRDefault="001338E0">
      <w:pPr>
        <w:pStyle w:val="CommentText"/>
      </w:pPr>
      <w:r>
        <w:rPr>
          <w:rStyle w:val="CommentReference"/>
        </w:rPr>
        <w:annotationRef/>
      </w:r>
      <w:r>
        <w:t>Maybe mention the pollutants instead, since they do not only come from traffic.</w:t>
      </w:r>
    </w:p>
  </w:comment>
  <w:comment w:id="10" w:author="Ole Raaschou-Nielsen" w:date="2021-10-18T11:51:00Z" w:initials="OR">
    <w:p w14:paraId="1DF5DA29" w14:textId="670E9F3A" w:rsidR="00EB3850" w:rsidRDefault="00EB3850">
      <w:pPr>
        <w:pStyle w:val="CommentText"/>
      </w:pPr>
      <w:r>
        <w:rPr>
          <w:rStyle w:val="CommentReference"/>
        </w:rPr>
        <w:annotationRef/>
      </w:r>
      <w:r>
        <w:t>Maybe this does not deserve attention in highlights since we find almost the same result for different exposure windows.</w:t>
      </w:r>
    </w:p>
  </w:comment>
  <w:comment w:id="11" w:author="Parks, Robbie M" w:date="2021-10-25T11:13:00Z" w:initials="PRM">
    <w:p w14:paraId="123236A0" w14:textId="6DDC4203" w:rsidR="008F641D" w:rsidRDefault="008F641D">
      <w:pPr>
        <w:pStyle w:val="CommentText"/>
      </w:pPr>
      <w:r>
        <w:rPr>
          <w:rStyle w:val="CommentReference"/>
        </w:rPr>
        <w:annotationRef/>
      </w:r>
      <w:r>
        <w:t xml:space="preserve">Yanelli: </w:t>
      </w:r>
      <w:r>
        <w:rPr>
          <w:rStyle w:val="CommentReference"/>
        </w:rPr>
        <w:annotationRef/>
      </w:r>
      <w:r>
        <w:t>I would remove the “onset” because neurodegenerative diseases, including ALS, have an onset many years before clinical diagnosis and is basically impossible to determine whether environmental exposure contribute to disease onset when the actual onset time is unknow. Or are you referring to symptoms onset?</w:t>
      </w:r>
    </w:p>
  </w:comment>
  <w:comment w:id="12" w:author="Ole Raaschou-Nielsen" w:date="2021-10-18T11:54:00Z" w:initials="OR">
    <w:p w14:paraId="4CE11C33" w14:textId="22A833DE" w:rsidR="00EB3850" w:rsidRDefault="00EB3850">
      <w:pPr>
        <w:pStyle w:val="CommentText"/>
      </w:pPr>
      <w:r>
        <w:rPr>
          <w:rStyle w:val="CommentReference"/>
        </w:rPr>
        <w:annotationRef/>
      </w:r>
      <w:r>
        <w:t>Might confuse since case-control studies are usually denoted as retrospective. The 2 words could be deleted.</w:t>
      </w:r>
    </w:p>
  </w:comment>
  <w:comment w:id="20" w:author="Ole Raaschou-Nielsen" w:date="2021-10-18T11:55:00Z" w:initials="OR">
    <w:p w14:paraId="188FB322" w14:textId="5A36B5D6" w:rsidR="00EB3850" w:rsidRDefault="00EB3850">
      <w:pPr>
        <w:pStyle w:val="CommentText"/>
      </w:pPr>
      <w:r>
        <w:rPr>
          <w:rStyle w:val="CommentReference"/>
        </w:rPr>
        <w:annotationRef/>
      </w:r>
      <w:r>
        <w:t xml:space="preserve">The choice of these two pollutants is not clear to me. The vast majorities of studies investigating nitrogen oxides focus on </w:t>
      </w:r>
      <w:r w:rsidR="00C86D9C">
        <w:rPr>
          <w:noProof/>
        </w:rPr>
        <w:t>X</w:t>
      </w:r>
      <w:r>
        <w:t>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110CE715" w14:textId="2B0069B1" w:rsidR="00EB3850" w:rsidRDefault="00EB3850">
      <w:pPr>
        <w:pStyle w:val="CommentText"/>
      </w:pPr>
    </w:p>
    <w:p w14:paraId="49E36286" w14:textId="1C833E51" w:rsidR="00EB3850" w:rsidRDefault="00EB3850" w:rsidP="007C7AA3">
      <w:pPr>
        <w:pStyle w:val="CommentText"/>
        <w:tabs>
          <w:tab w:val="left" w:pos="4962"/>
        </w:tabs>
      </w:pPr>
      <w:r>
        <w:t>In realistic concentrations, CO is “only” and indicator for other pollutants/sources. There is hardly any biological effects of CO per see.  If I remember correctly CO at steet level is mostly an indicator for vehicles with gasoline engines, but Matthias has to confirm that.</w:t>
      </w:r>
    </w:p>
  </w:comment>
  <w:comment w:id="21" w:author="Matthias Ketzel" w:date="2021-10-21T22:35:00Z" w:initials="MK">
    <w:p w14:paraId="72CF523E" w14:textId="4DA8CDA6" w:rsidR="00EB3850" w:rsidRDefault="00EB3850">
      <w:pPr>
        <w:pStyle w:val="CommentText"/>
      </w:pPr>
      <w:r>
        <w:rPr>
          <w:rStyle w:val="CommentReference"/>
        </w:rPr>
        <w:annotationRef/>
      </w:r>
      <w:r>
        <w:t>Yes gasoline driven vehicles contribute most followed by LPG fuelled vehicle’s</w:t>
      </w:r>
    </w:p>
    <w:p w14:paraId="69F010CA" w14:textId="72F781D0" w:rsidR="00EB3850" w:rsidRDefault="00EB3850">
      <w:pPr>
        <w:pStyle w:val="CommentText"/>
      </w:pPr>
      <w:r>
        <w:t>We see a great reduction to CO concentrations over the past decades due to the improved technology.</w:t>
      </w:r>
    </w:p>
    <w:p w14:paraId="3BC835B7" w14:textId="3ACC06A8" w:rsidR="00EB3850" w:rsidRDefault="00EB3850">
      <w:pPr>
        <w:pStyle w:val="CommentText"/>
      </w:pPr>
    </w:p>
    <w:p w14:paraId="40283B04" w14:textId="2DE1BC07" w:rsidR="00EB3850" w:rsidRDefault="00EB3850">
      <w:pPr>
        <w:pStyle w:val="CommentText"/>
      </w:pPr>
      <w:r>
        <w:t>CO might serve as a proxy for benzene and other organic compounds.</w:t>
      </w:r>
    </w:p>
  </w:comment>
  <w:comment w:id="22" w:author="Goldsmith, Jeff" w:date="2021-10-22T15:53:00Z" w:initials="GJ">
    <w:p w14:paraId="3EBF764E" w14:textId="3B706479" w:rsidR="00EB3850" w:rsidRDefault="00EB3850">
      <w:pPr>
        <w:pStyle w:val="CommentText"/>
      </w:pPr>
      <w:r>
        <w:rPr>
          <w:rStyle w:val="CommentReference"/>
        </w:rPr>
        <w:annotationRef/>
      </w:r>
      <w:r>
        <w:t>I’m assuming hierarchical in the sense of grouping the effect of the three traffic-related pollutants?</w:t>
      </w:r>
    </w:p>
  </w:comment>
  <w:comment w:id="23" w:author="Parks, Robbie M" w:date="2021-10-25T11:25:00Z" w:initials="PRM">
    <w:p w14:paraId="641D1014" w14:textId="1C8C2D1D" w:rsidR="003801D9" w:rsidRDefault="003801D9">
      <w:pPr>
        <w:pStyle w:val="CommentText"/>
      </w:pPr>
      <w:r>
        <w:rPr>
          <w:rStyle w:val="CommentReference"/>
        </w:rPr>
        <w:annotationRef/>
      </w:r>
      <w:r>
        <w:t>Susan: Which are?</w:t>
      </w:r>
    </w:p>
  </w:comment>
  <w:comment w:id="24" w:author="Parks, Robbie M" w:date="2021-10-25T11:26:00Z" w:initials="PRM">
    <w:p w14:paraId="252AC526" w14:textId="6C07DB58" w:rsidR="00E01E51" w:rsidRDefault="00E01E51">
      <w:pPr>
        <w:pStyle w:val="CommentText"/>
      </w:pPr>
      <w:r>
        <w:rPr>
          <w:rStyle w:val="CommentReference"/>
        </w:rPr>
        <w:annotationRef/>
      </w:r>
      <w:r>
        <w:t xml:space="preserve">Susan: </w:t>
      </w:r>
      <w:r>
        <w:rPr>
          <w:rStyle w:val="CommentReference"/>
        </w:rPr>
        <w:annotationRef/>
      </w:r>
      <w:r>
        <w:t>Does this refer to the joint association, or is this something different? Not clear from the abstract</w:t>
      </w:r>
    </w:p>
  </w:comment>
  <w:comment w:id="25" w:author="Goldsmith, Jeff" w:date="2021-10-22T15:54:00Z" w:initials="GJ">
    <w:p w14:paraId="4C317AE3" w14:textId="77777777" w:rsidR="00EB3850" w:rsidRDefault="00EB3850">
      <w:pPr>
        <w:pStyle w:val="CommentText"/>
        <w:rPr>
          <w:noProof/>
        </w:rPr>
      </w:pPr>
      <w:r>
        <w:rPr>
          <w:rStyle w:val="CommentReference"/>
        </w:rPr>
        <w:annotationRef/>
      </w:r>
      <w:r>
        <w:t>My take is that you’re trying to say overall traffic as the center of the hierarchy, with deviations for each of the three pollutants.</w:t>
      </w:r>
      <w:r>
        <w:rPr>
          <w:noProof/>
        </w:rPr>
        <w:t>..</w:t>
      </w:r>
    </w:p>
    <w:p w14:paraId="633838E7" w14:textId="77777777" w:rsidR="00EB3850" w:rsidRDefault="00EB3850">
      <w:pPr>
        <w:pStyle w:val="CommentText"/>
        <w:rPr>
          <w:noProof/>
        </w:rPr>
      </w:pPr>
    </w:p>
    <w:p w14:paraId="45350BB9" w14:textId="4B38B5C9" w:rsidR="00EB3850" w:rsidRDefault="00EB3850">
      <w:pPr>
        <w:pStyle w:val="CommentText"/>
      </w:pPr>
      <w:r>
        <w:rPr>
          <w:noProof/>
        </w:rPr>
        <w:t>Do you do anything with PM2.5 separately?</w:t>
      </w:r>
    </w:p>
  </w:comment>
  <w:comment w:id="26" w:author="Ole Raaschou-Nielsen" w:date="2021-10-18T12:03:00Z" w:initials="OR">
    <w:p w14:paraId="1F8B250B" w14:textId="0523D340" w:rsidR="00EB3850" w:rsidRDefault="00EB3850">
      <w:pPr>
        <w:pStyle w:val="CommentText"/>
      </w:pPr>
      <w:r>
        <w:rPr>
          <w:rStyle w:val="CommentReference"/>
        </w:rPr>
        <w:annotationRef/>
      </w:r>
      <w:r>
        <w:t>It is not clear here what that means. And the difference between “overall traffic” and “joint association” is not clear.</w:t>
      </w:r>
    </w:p>
  </w:comment>
  <w:comment w:id="28" w:author="Ole Raaschou-Nielsen" w:date="2021-10-18T12:05:00Z" w:initials="OR">
    <w:p w14:paraId="4351E387" w14:textId="2FAB6200" w:rsidR="00EB3850" w:rsidRDefault="00EB3850">
      <w:pPr>
        <w:pStyle w:val="CommentText"/>
      </w:pPr>
      <w:r>
        <w:rPr>
          <w:rStyle w:val="CommentReference"/>
        </w:rPr>
        <w:annotationRef/>
      </w:r>
      <w:r>
        <w:t>same</w:t>
      </w:r>
    </w:p>
  </w:comment>
  <w:comment w:id="29" w:author="Parks, Robbie M" w:date="2021-10-25T11:26:00Z" w:initials="PRM">
    <w:p w14:paraId="2DB3BBDD" w14:textId="3BE9DD9E" w:rsidR="00FF49E4" w:rsidRDefault="00FF49E4">
      <w:pPr>
        <w:pStyle w:val="CommentText"/>
      </w:pPr>
      <w:r>
        <w:rPr>
          <w:rStyle w:val="CommentReference"/>
        </w:rPr>
        <w:annotationRef/>
      </w:r>
      <w:r>
        <w:t>Susan suggests delete</w:t>
      </w:r>
    </w:p>
  </w:comment>
  <w:comment w:id="31" w:author="Jibran Khan" w:date="2021-10-23T14:45:00Z" w:initials="JK">
    <w:p w14:paraId="5952EDB0" w14:textId="5F6EA5F7" w:rsidR="00EB3850" w:rsidRDefault="00EB3850">
      <w:pPr>
        <w:pStyle w:val="CommentText"/>
      </w:pPr>
      <w:r>
        <w:rPr>
          <w:rStyle w:val="CommentReference"/>
        </w:rPr>
        <w:annotationRef/>
      </w:r>
      <w:r>
        <w:t>What about PM2.5? If no association was found, then please consider adding one line on it. PM2.5 is mentioned in “Study design” just a few lines above, and in the results, you only mention NOx, CO and EC.</w:t>
      </w:r>
    </w:p>
  </w:comment>
  <w:comment w:id="32" w:author="Ole Raaschou-Nielsen" w:date="2021-10-18T12:07:00Z" w:initials="OR">
    <w:p w14:paraId="22363477" w14:textId="036ED8E2" w:rsidR="00EB3850" w:rsidRDefault="00EB3850">
      <w:pPr>
        <w:pStyle w:val="CommentText"/>
      </w:pPr>
      <w:r>
        <w:rPr>
          <w:rStyle w:val="CommentReference"/>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34" w:author="Parks, Robbie M" w:date="2021-10-25T11:13:00Z" w:initials="PRM">
    <w:p w14:paraId="405B41E6" w14:textId="3A5BA904" w:rsidR="002233F5" w:rsidRDefault="002233F5">
      <w:pPr>
        <w:pStyle w:val="CommentText"/>
      </w:pPr>
      <w:r>
        <w:rPr>
          <w:rStyle w:val="CommentReference"/>
        </w:rPr>
        <w:annotationRef/>
      </w:r>
      <w:r>
        <w:t>Yanelli: It is a bit weird that you provide the SD for EC but not for the other pollutants</w:t>
      </w:r>
    </w:p>
  </w:comment>
  <w:comment w:id="33" w:author="Ole Raaschou-Nielsen" w:date="2021-10-18T12:07:00Z" w:initials="OR">
    <w:p w14:paraId="45C6E3F0" w14:textId="6C535FEA" w:rsidR="00EB3850" w:rsidRDefault="00EB3850">
      <w:pPr>
        <w:pStyle w:val="CommentText"/>
      </w:pPr>
      <w:r>
        <w:rPr>
          <w:rStyle w:val="CommentReference"/>
        </w:rPr>
        <w:annotationRef/>
      </w:r>
      <w:r>
        <w:t>I believe that this is the important main result</w:t>
      </w:r>
    </w:p>
  </w:comment>
  <w:comment w:id="35" w:author="Parks, Robbie M" w:date="2021-10-25T11:13:00Z" w:initials="PRM">
    <w:p w14:paraId="70BBFC6E" w14:textId="251C43C3" w:rsidR="00276671" w:rsidRDefault="00276671">
      <w:pPr>
        <w:pStyle w:val="CommentText"/>
      </w:pPr>
      <w:r>
        <w:rPr>
          <w:rStyle w:val="CommentReference"/>
        </w:rPr>
        <w:annotationRef/>
      </w:r>
      <w:r>
        <w:t xml:space="preserve">Yanelli: </w:t>
      </w:r>
      <w:r>
        <w:rPr>
          <w:rStyle w:val="CommentReference"/>
        </w:rPr>
        <w:annotationRef/>
      </w:r>
      <w:r>
        <w:t>I would also provide the odds here because what do you mean by “small”</w:t>
      </w:r>
    </w:p>
  </w:comment>
  <w:comment w:id="36" w:author="Goldsmith, Jeff" w:date="2021-10-22T15:57:00Z" w:initials="GJ">
    <w:p w14:paraId="1680A415" w14:textId="1854BB39" w:rsidR="00EB3850" w:rsidRDefault="00EB3850">
      <w:pPr>
        <w:pStyle w:val="CommentText"/>
      </w:pPr>
      <w:r>
        <w:rPr>
          <w:rStyle w:val="CommentReference"/>
        </w:rPr>
        <w:annotationRef/>
      </w:r>
      <w:r>
        <w:t xml:space="preserve">For completeness it might be good to list the estimates and CIs here as well. </w:t>
      </w:r>
    </w:p>
  </w:comment>
  <w:comment w:id="37" w:author="Ole Raaschou-Nielsen" w:date="2021-10-18T12:11:00Z" w:initials="OR">
    <w:p w14:paraId="3CA35CE0" w14:textId="25D28FD3" w:rsidR="00EB3850" w:rsidRDefault="00EB3850">
      <w:pPr>
        <w:pStyle w:val="CommentText"/>
      </w:pPr>
      <w:r>
        <w:rPr>
          <w:rStyle w:val="CommentReference"/>
        </w:rPr>
        <w:annotationRef/>
      </w:r>
      <w:r>
        <w:t>Same comment</w:t>
      </w:r>
    </w:p>
  </w:comment>
  <w:comment w:id="38" w:author="Goldsmith, Jeff" w:date="2021-10-22T15:58:00Z" w:initials="GJ">
    <w:p w14:paraId="4965D23D" w14:textId="77777777" w:rsidR="00EB3850" w:rsidRDefault="00EB3850">
      <w:pPr>
        <w:pStyle w:val="CommentText"/>
      </w:pPr>
      <w:r>
        <w:rPr>
          <w:rStyle w:val="CommentReference"/>
        </w:rPr>
        <w:annotationRef/>
      </w:r>
      <w:r>
        <w:t xml:space="preserve">Is this just the proportion of posterior samples that is above 0, or are you computing this some other way? </w:t>
      </w:r>
    </w:p>
    <w:p w14:paraId="232CC86E" w14:textId="77777777" w:rsidR="00EB3850" w:rsidRDefault="00EB3850">
      <w:pPr>
        <w:pStyle w:val="CommentText"/>
      </w:pPr>
    </w:p>
    <w:p w14:paraId="5598B30E" w14:textId="346B5E4E" w:rsidR="00EB3850" w:rsidRDefault="00EB3850">
      <w:pPr>
        <w:pStyle w:val="CommentText"/>
      </w:pPr>
      <w:r>
        <w:t xml:space="preserve">It’s a bit strange – this result suggests “significance”, but that would just be like a one-sided test. </w:t>
      </w:r>
    </w:p>
  </w:comment>
  <w:comment w:id="41" w:author="Jørgen Brandt" w:date="2021-10-25T13:27:00Z" w:initials="JB">
    <w:p w14:paraId="3CE593FA" w14:textId="1C02EEC6" w:rsidR="00783637" w:rsidRDefault="00783637">
      <w:pPr>
        <w:pStyle w:val="CommentText"/>
      </w:pPr>
      <w:r>
        <w:rPr>
          <w:rStyle w:val="CommentReference"/>
        </w:rPr>
        <w:annotationRef/>
      </w:r>
      <w:r>
        <w:t>EC is also coming e.g. from wood stoves and power production…</w:t>
      </w:r>
    </w:p>
  </w:comment>
  <w:comment w:id="39" w:author="Ole Raaschou-Nielsen" w:date="2021-10-18T12:11:00Z" w:initials="OR">
    <w:p w14:paraId="7DEAFA89" w14:textId="6089C29D" w:rsidR="00EB3850" w:rsidRDefault="00EB3850">
      <w:pPr>
        <w:pStyle w:val="CommentText"/>
      </w:pPr>
      <w:r>
        <w:rPr>
          <w:rStyle w:val="CommentReference"/>
        </w:rPr>
        <w:annotationRef/>
      </w:r>
      <w:r>
        <w:t>See my comments and suggestions to key points</w:t>
      </w:r>
    </w:p>
  </w:comment>
  <w:comment w:id="42" w:author="Parks, Robbie M" w:date="2021-10-04T11:12:00Z" w:initials="PRM">
    <w:p w14:paraId="6ABB848B" w14:textId="77777777" w:rsidR="00EB3850" w:rsidRDefault="00EB3850"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EB3850" w:rsidRDefault="00EB3850" w:rsidP="005F4D37">
      <w:pPr>
        <w:pStyle w:val="CommentText"/>
      </w:pPr>
    </w:p>
    <w:p w14:paraId="35562FAD" w14:textId="77777777" w:rsidR="00EB3850" w:rsidRDefault="00EB3850" w:rsidP="005F4D37">
      <w:pPr>
        <w:pStyle w:val="CommentText"/>
      </w:pPr>
      <w:r>
        <w:t>Currently:</w:t>
      </w:r>
    </w:p>
    <w:p w14:paraId="466FC4EE" w14:textId="0EA2A069" w:rsidR="00EB3850" w:rsidRDefault="00EB3850" w:rsidP="005F4D37">
      <w:pPr>
        <w:pStyle w:val="CommentText"/>
      </w:pPr>
      <w:r>
        <w:t>-</w:t>
      </w:r>
      <w:r w:rsidR="008A11F8">
        <w:t>XX</w:t>
      </w:r>
      <w:r>
        <w:t xml:space="preserve"> words (would appreciate anywhere to cut words); and</w:t>
      </w:r>
    </w:p>
    <w:p w14:paraId="48E2CA6F" w14:textId="77777777" w:rsidR="00EB3850" w:rsidRDefault="00EB3850" w:rsidP="005F4D37">
      <w:pPr>
        <w:pStyle w:val="CommentText"/>
      </w:pPr>
      <w:r>
        <w:t>-4 tables and figures.</w:t>
      </w:r>
    </w:p>
    <w:p w14:paraId="3F7CD459" w14:textId="77777777" w:rsidR="00EB3850" w:rsidRDefault="00EB3850" w:rsidP="005F4D37">
      <w:pPr>
        <w:pStyle w:val="CommentText"/>
      </w:pPr>
    </w:p>
    <w:p w14:paraId="191C4645" w14:textId="3A6F3677" w:rsidR="00EB3850" w:rsidRDefault="00EB3850">
      <w:pPr>
        <w:pStyle w:val="CommentText"/>
      </w:pPr>
      <w:r>
        <w:t>Also Supplementary Online Content.</w:t>
      </w:r>
    </w:p>
  </w:comment>
  <w:comment w:id="43" w:author="Parks, Robbie M" w:date="2021-10-25T16:05:00Z" w:initials="PRM">
    <w:p w14:paraId="7F8900DF" w14:textId="5E6A2863" w:rsidR="003D6F10" w:rsidRDefault="003D6F10">
      <w:pPr>
        <w:pStyle w:val="CommentText"/>
      </w:pPr>
      <w:r>
        <w:rPr>
          <w:rStyle w:val="CommentReference"/>
        </w:rPr>
        <w:annotationRef/>
      </w:r>
      <w:r>
        <w:t>Make clearer that we were a priori looking at traffic, but EC was the one which came out (maybe diesel, maybe multiple other sources)?</w:t>
      </w:r>
    </w:p>
  </w:comment>
  <w:comment w:id="44" w:author="Parks, Robbie M" w:date="2021-10-25T11:03:00Z" w:initials="PRM">
    <w:p w14:paraId="7FB9EF82" w14:textId="0199BB99" w:rsidR="007C4F9A" w:rsidRDefault="007C4F9A">
      <w:pPr>
        <w:pStyle w:val="CommentText"/>
      </w:pPr>
      <w:r>
        <w:rPr>
          <w:rStyle w:val="CommentReference"/>
        </w:rPr>
        <w:annotationRef/>
      </w:r>
      <w:r>
        <w:t>Yanelli: Patients?</w:t>
      </w:r>
    </w:p>
  </w:comment>
  <w:comment w:id="45" w:author="Parks, Robbie M" w:date="2021-10-25T11:04:00Z" w:initials="PRM">
    <w:p w14:paraId="62D8D7F8" w14:textId="53BB2607" w:rsidR="003F4F30" w:rsidRDefault="003F4F30">
      <w:pPr>
        <w:pStyle w:val="CommentText"/>
      </w:pPr>
      <w:r>
        <w:rPr>
          <w:rStyle w:val="CommentReference"/>
        </w:rPr>
        <w:annotationRef/>
      </w:r>
      <w:r>
        <w:t xml:space="preserve">Yanelli: </w:t>
      </w:r>
      <w:r>
        <w:rPr>
          <w:rStyle w:val="CommentReference"/>
        </w:rPr>
        <w:annotationRef/>
      </w:r>
      <w:r>
        <w:t xml:space="preserve">Genetic variants? I do not think these are refer to as “mutations” </w:t>
      </w:r>
    </w:p>
  </w:comment>
  <w:comment w:id="46" w:author="Parks, Robbie M" w:date="2021-10-25T11:27:00Z" w:initials="PRM">
    <w:p w14:paraId="385EB980" w14:textId="02BDEA68" w:rsidR="00E62169" w:rsidRDefault="00E62169">
      <w:pPr>
        <w:pStyle w:val="CommentText"/>
      </w:pPr>
      <w:r>
        <w:rPr>
          <w:rStyle w:val="CommentReference"/>
        </w:rPr>
        <w:annotationRef/>
      </w:r>
      <w:r>
        <w:t>Susan suggests delete</w:t>
      </w:r>
    </w:p>
  </w:comment>
  <w:comment w:id="47" w:author="Parks, Robbie M" w:date="2021-10-25T11:04:00Z" w:initials="PRM">
    <w:p w14:paraId="4BF15E4D" w14:textId="574D1CAC" w:rsidR="00A00B93" w:rsidRDefault="00A00B93">
      <w:pPr>
        <w:pStyle w:val="CommentText"/>
      </w:pPr>
      <w:r>
        <w:rPr>
          <w:rStyle w:val="CommentReference"/>
        </w:rPr>
        <w:annotationRef/>
      </w:r>
      <w:r>
        <w:t xml:space="preserve">Yanelli: </w:t>
      </w:r>
      <w:r>
        <w:rPr>
          <w:rStyle w:val="CommentReference"/>
        </w:rPr>
        <w:annotationRef/>
      </w:r>
      <w:r>
        <w:t xml:space="preserve">I have mixed feelings about using the word etiology here because technically this study doesn’t provide much insight into the etiology of the ALS. Maybe “environmental contributors”?  </w:t>
      </w:r>
    </w:p>
  </w:comment>
  <w:comment w:id="48" w:author="Parks, Robbie M" w:date="2021-10-25T11:05:00Z" w:initials="PRM">
    <w:p w14:paraId="2D9E67E2" w14:textId="77777777" w:rsidR="002347CA" w:rsidRDefault="002347CA" w:rsidP="002347CA">
      <w:pPr>
        <w:pStyle w:val="CommentText"/>
      </w:pPr>
      <w:r>
        <w:rPr>
          <w:rStyle w:val="CommentReference"/>
        </w:rPr>
        <w:annotationRef/>
      </w:r>
      <w:r>
        <w:t xml:space="preserve">Yanelli: More citations: </w:t>
      </w:r>
      <w:hyperlink r:id="rId1" w:history="1">
        <w:r w:rsidRPr="009E73B5">
          <w:rPr>
            <w:rStyle w:val="Hyperlink"/>
          </w:rPr>
          <w:t>https://ehp.niehs.nih.gov/doi/full/10.1289/EHP7425</w:t>
        </w:r>
      </w:hyperlink>
    </w:p>
    <w:p w14:paraId="15DE052F" w14:textId="310403B2" w:rsidR="002347CA" w:rsidRDefault="00C86D9C" w:rsidP="002347CA">
      <w:pPr>
        <w:pStyle w:val="CommentText"/>
      </w:pPr>
      <w:hyperlink r:id="rId2" w:history="1">
        <w:r w:rsidR="002347CA" w:rsidRPr="009E73B5">
          <w:rPr>
            <w:rStyle w:val="Hyperlink"/>
          </w:rPr>
          <w:t>https://www.sciencedirect.com/science/article/abs/pii/S0013935121008483</w:t>
        </w:r>
      </w:hyperlink>
    </w:p>
  </w:comment>
  <w:comment w:id="49" w:author="Jørgen Brandt" w:date="2021-10-25T13:30:00Z" w:initials="JB">
    <w:p w14:paraId="48A89CA5" w14:textId="2047CF59" w:rsidR="00783637" w:rsidRDefault="00783637">
      <w:pPr>
        <w:pStyle w:val="CommentText"/>
      </w:pPr>
      <w:r>
        <w:rPr>
          <w:rStyle w:val="CommentReference"/>
        </w:rPr>
        <w:annotationRef/>
      </w:r>
      <w:r>
        <w:t>So – in general, we should be careful of calling these air pollutants traffic-related, since the sources to NOx, CO, EC and PM2.5 are many and nearly all emission sectors contribute.</w:t>
      </w:r>
    </w:p>
  </w:comment>
  <w:comment w:id="51" w:author="Parks, Robbie M" w:date="2021-10-25T10:41:00Z" w:initials="PRM">
    <w:p w14:paraId="0795A585" w14:textId="198B0C27" w:rsidR="00321BDB" w:rsidRDefault="00321BDB">
      <w:pPr>
        <w:pStyle w:val="CommentText"/>
      </w:pPr>
      <w:r>
        <w:rPr>
          <w:rStyle w:val="CommentReference"/>
        </w:rPr>
        <w:annotationRef/>
      </w:r>
      <w:r>
        <w:t>Arin Balalian: Maybe something like joint and single pollutant associations?</w:t>
      </w:r>
    </w:p>
  </w:comment>
  <w:comment w:id="54" w:author="Jørgen Brandt" w:date="2021-10-25T13:32:00Z" w:initials="JB">
    <w:p w14:paraId="3BC2F645" w14:textId="78ADCB2F" w:rsidR="00783637" w:rsidRDefault="00783637">
      <w:pPr>
        <w:pStyle w:val="CommentText"/>
      </w:pPr>
      <w:r>
        <w:rPr>
          <w:rStyle w:val="CommentReference"/>
        </w:rPr>
        <w:annotationRef/>
      </w:r>
      <w:r>
        <w:t>ditto</w:t>
      </w:r>
    </w:p>
  </w:comment>
  <w:comment w:id="57" w:author="Parks, Robbie M" w:date="2021-10-25T10:44:00Z" w:initials="PRM">
    <w:p w14:paraId="681859A3" w14:textId="7056B4EF" w:rsidR="00A61D92" w:rsidRDefault="00A61D92">
      <w:pPr>
        <w:pStyle w:val="CommentText"/>
      </w:pPr>
      <w:r>
        <w:rPr>
          <w:rStyle w:val="CommentReference"/>
        </w:rPr>
        <w:annotationRef/>
      </w:r>
      <w:r>
        <w:t xml:space="preserve">Arin: </w:t>
      </w:r>
      <w:r>
        <w:rPr>
          <w:rStyle w:val="CommentReference"/>
        </w:rPr>
        <w:annotationRef/>
      </w:r>
      <w:r>
        <w:t xml:space="preserve">The way it is stated here implies that the correlation between the pollutants is the only reason we used mixture modeling. Was it ? I think we also wanted to see the joint effects and possibly thought mixture effect would be stronger than single pollutants effect. </w:t>
      </w:r>
    </w:p>
  </w:comment>
  <w:comment w:id="60" w:author="Parks, Robbie M" w:date="2021-10-25T10:44:00Z" w:initials="PRM">
    <w:p w14:paraId="0F1E6AAD" w14:textId="01499BED" w:rsidR="005E172B" w:rsidRDefault="005E172B">
      <w:pPr>
        <w:pStyle w:val="CommentText"/>
      </w:pPr>
      <w:r>
        <w:rPr>
          <w:rStyle w:val="CommentReference"/>
        </w:rPr>
        <w:annotationRef/>
      </w:r>
      <w:r>
        <w:t xml:space="preserve">Arin: </w:t>
      </w:r>
      <w:r>
        <w:rPr>
          <w:rStyle w:val="CommentReference"/>
        </w:rPr>
        <w:annotationRef/>
      </w:r>
      <w:r>
        <w:t>Consider separating this and previous sentence to make it less wordy.</w:t>
      </w:r>
    </w:p>
  </w:comment>
  <w:comment w:id="61" w:author="Parks, Robbie M" w:date="2021-10-25T11:29:00Z" w:initials="PRM">
    <w:p w14:paraId="628E77FF" w14:textId="32068BBF" w:rsidR="003C266C" w:rsidRDefault="003C266C">
      <w:pPr>
        <w:pStyle w:val="CommentText"/>
      </w:pPr>
      <w:r>
        <w:rPr>
          <w:rStyle w:val="CommentReference"/>
        </w:rPr>
        <w:annotationRef/>
      </w:r>
      <w:r>
        <w:t>Susan suggests deleting</w:t>
      </w:r>
    </w:p>
  </w:comment>
  <w:comment w:id="62" w:author="Ole Raaschou-Nielsen" w:date="2021-10-18T12:13:00Z" w:initials="OR">
    <w:p w14:paraId="126B396F" w14:textId="31499D20" w:rsidR="00EB3850" w:rsidRDefault="00EB3850">
      <w:pPr>
        <w:pStyle w:val="CommentText"/>
      </w:pPr>
      <w:r>
        <w:rPr>
          <w:rStyle w:val="CommentReference"/>
        </w:rPr>
        <w:annotationRef/>
      </w:r>
      <w:r>
        <w:t>NOx is not commonly used. NO2 is.</w:t>
      </w:r>
    </w:p>
  </w:comment>
  <w:comment w:id="63" w:author="Matthias Ketzel" w:date="2021-10-22T08:01:00Z" w:initials="MK">
    <w:p w14:paraId="7CDFACC5" w14:textId="7F6AAE25" w:rsidR="00EB3850" w:rsidRDefault="00EB3850">
      <w:pPr>
        <w:pStyle w:val="CommentText"/>
      </w:pPr>
      <w:r>
        <w:rPr>
          <w:rStyle w:val="CommentReference"/>
        </w:rPr>
        <w:annotationRef/>
      </w:r>
      <w:r>
        <w:t>Rob</w:t>
      </w:r>
      <w:r w:rsidR="00476E58">
        <w:t>b</w:t>
      </w:r>
      <w:r>
        <w:t>ie Did you run the analysis for NO2 as well ? How much effort would it make to switch from NOx to NO2 ?</w:t>
      </w:r>
    </w:p>
  </w:comment>
  <w:comment w:id="64" w:author="Jørgen Brandt" w:date="2021-10-25T13:33:00Z" w:initials="JB">
    <w:p w14:paraId="21ED8284" w14:textId="71F86CB1" w:rsidR="00783637" w:rsidRDefault="00783637">
      <w:pPr>
        <w:pStyle w:val="CommentText"/>
      </w:pPr>
      <w:r>
        <w:rPr>
          <w:rStyle w:val="CommentReference"/>
        </w:rPr>
        <w:annotationRef/>
      </w:r>
      <w:r>
        <w:t>And we have to skip the concept of traffic-related…</w:t>
      </w:r>
    </w:p>
  </w:comment>
  <w:comment w:id="65" w:author="Jibran Khan" w:date="2021-10-23T14:46:00Z" w:initials="JK">
    <w:p w14:paraId="4BEA0FB8" w14:textId="1D9F8B0E" w:rsidR="00EB3850" w:rsidRDefault="00EB3850">
      <w:pPr>
        <w:pStyle w:val="CommentText"/>
      </w:pPr>
      <w:r>
        <w:rPr>
          <w:rStyle w:val="CommentReference"/>
        </w:rPr>
        <w:annotationRef/>
      </w:r>
      <w:r>
        <w:t>Again, PM2.5 is mentioned in the abstract, but not here. Why? Or did I miss something…</w:t>
      </w:r>
    </w:p>
  </w:comment>
  <w:comment w:id="66" w:author="Ole Raaschou-Nielsen" w:date="2021-10-18T12:14:00Z" w:initials="OR">
    <w:p w14:paraId="46D294B7" w14:textId="2D784C3B" w:rsidR="00EB3850" w:rsidRDefault="00EB3850">
      <w:pPr>
        <w:pStyle w:val="CommentText"/>
      </w:pPr>
      <w:r>
        <w:rPr>
          <w:rStyle w:val="CommentReference"/>
        </w:rPr>
        <w:annotationRef/>
      </w:r>
      <w:r>
        <w:t>“independently” requires adjustment for the other pollutants. Is that done in the single pollutant models?</w:t>
      </w:r>
    </w:p>
  </w:comment>
  <w:comment w:id="69" w:author="Parks, Robbie M" w:date="2021-10-25T11:29:00Z" w:initials="PRM">
    <w:p w14:paraId="713D3C9F" w14:textId="321B9B41" w:rsidR="00FB7DD7" w:rsidRDefault="00FB7DD7">
      <w:pPr>
        <w:pStyle w:val="CommentText"/>
      </w:pPr>
      <w:r>
        <w:rPr>
          <w:rStyle w:val="CommentReference"/>
        </w:rPr>
        <w:annotationRef/>
      </w:r>
      <w:r>
        <w:t>Susan: Unclear what this means. Is this the individual association?</w:t>
      </w:r>
    </w:p>
  </w:comment>
  <w:comment w:id="70" w:author="Parks, Robbie M" w:date="2021-10-25T11:30:00Z" w:initials="PRM">
    <w:p w14:paraId="506F9314" w14:textId="397F4B85" w:rsidR="001E12F0" w:rsidRDefault="001E12F0">
      <w:pPr>
        <w:pStyle w:val="CommentText"/>
      </w:pPr>
      <w:r>
        <w:rPr>
          <w:rStyle w:val="CommentReference"/>
        </w:rPr>
        <w:annotationRef/>
      </w:r>
      <w:r>
        <w:t>Susan suggests ‘system’</w:t>
      </w:r>
    </w:p>
  </w:comment>
  <w:comment w:id="95" w:author="Goldsmith, Jeff" w:date="2021-10-22T16:03:00Z" w:initials="GJ">
    <w:p w14:paraId="7DA6A235" w14:textId="77777777" w:rsidR="00EB3850" w:rsidRDefault="00EB3850">
      <w:pPr>
        <w:pStyle w:val="CommentText"/>
      </w:pPr>
      <w:r>
        <w:rPr>
          <w:rStyle w:val="CommentReference"/>
        </w:rPr>
        <w:annotationRef/>
      </w:r>
      <w:r>
        <w:t xml:space="preserve">I know you’re looking to trim rather than add – but I think you need some more information on the matching process / implementation. Could be deferred to supplement if necessary. </w:t>
      </w:r>
    </w:p>
    <w:p w14:paraId="0A9E4C5B" w14:textId="77777777" w:rsidR="00EB3850" w:rsidRDefault="00EB3850">
      <w:pPr>
        <w:pStyle w:val="CommentText"/>
      </w:pPr>
    </w:p>
    <w:p w14:paraId="72CA5ED7" w14:textId="3E811245" w:rsidR="00EB3850" w:rsidRDefault="00EB3850">
      <w:pPr>
        <w:pStyle w:val="CommentText"/>
      </w:pPr>
      <w:r>
        <w:t xml:space="preserve">Is this model-based matching? Can controls match to multiple cases? Why five-to-one? Where covariates balanced after matching? </w:t>
      </w:r>
    </w:p>
  </w:comment>
  <w:comment w:id="108" w:author="Ole Raaschou-Nielsen" w:date="2021-10-18T12:15:00Z" w:initials="OR">
    <w:p w14:paraId="3AFD22C6" w14:textId="4A188EE2" w:rsidR="00EB3850" w:rsidRDefault="00EB3850">
      <w:pPr>
        <w:pStyle w:val="CommentText"/>
      </w:pPr>
      <w:r>
        <w:rPr>
          <w:rStyle w:val="CommentReference"/>
        </w:rPr>
        <w:annotationRef/>
      </w:r>
      <w:r>
        <w:t>I would not call BC a constituent of EC, rather two different measures of a quite similar thing. Matthias has to confirm.</w:t>
      </w:r>
    </w:p>
  </w:comment>
  <w:comment w:id="109" w:author="Matthias Ketzel" w:date="2021-10-22T08:05:00Z" w:initials="MK">
    <w:p w14:paraId="62C7635B" w14:textId="2E58E444" w:rsidR="00EB3850" w:rsidRDefault="00EB3850">
      <w:pPr>
        <w:pStyle w:val="CommentText"/>
      </w:pPr>
      <w:r>
        <w:rPr>
          <w:rStyle w:val="CommentReference"/>
        </w:rPr>
        <w:annotationRef/>
      </w:r>
      <w:r>
        <w:t>Correct, EC and BC are closely related / correlated and in our model it is basically the same thing. EC and BC refer to different measuring methods and they can give often different readings also depending on the location/type of source/distance to the source..</w:t>
      </w:r>
    </w:p>
    <w:p w14:paraId="2339DA33" w14:textId="4B75D2AE" w:rsidR="00EB3850" w:rsidRDefault="00EB3850">
      <w:pPr>
        <w:pStyle w:val="CommentText"/>
      </w:pPr>
    </w:p>
    <w:p w14:paraId="02203BB3" w14:textId="5D88A810" w:rsidR="00EB3850" w:rsidRDefault="00EB3850">
      <w:pPr>
        <w:pStyle w:val="CommentText"/>
      </w:pPr>
      <w:r>
        <w:t>Maybe just avoid mentioning BC ?</w:t>
      </w:r>
    </w:p>
  </w:comment>
  <w:comment w:id="110" w:author="Jørgen Brandt" w:date="2021-10-25T13:38:00Z" w:initials="JB">
    <w:p w14:paraId="744AFC57" w14:textId="423BB175" w:rsidR="00783637" w:rsidRDefault="00783637">
      <w:pPr>
        <w:pStyle w:val="CommentText"/>
      </w:pPr>
      <w:r>
        <w:rPr>
          <w:rStyle w:val="CommentReference"/>
        </w:rPr>
        <w:annotationRef/>
      </w:r>
      <w:r>
        <w:t>This is the first time O3 is mentioned…</w:t>
      </w:r>
    </w:p>
  </w:comment>
  <w:comment w:id="112" w:author="Jibran Khan" w:date="2021-10-23T14:48:00Z" w:initials="JK">
    <w:p w14:paraId="42417378" w14:textId="25D307CC" w:rsidR="00EB3850" w:rsidRDefault="00EB3850">
      <w:pPr>
        <w:pStyle w:val="CommentText"/>
      </w:pPr>
      <w:r>
        <w:rPr>
          <w:rStyle w:val="CommentReference"/>
        </w:rPr>
        <w:annotationRef/>
      </w:r>
      <w:r>
        <w:t>Please remove Ref # 46 that points to the validation of old, outdated AirGIS system (year 2011), which is not used anymore. Please only refer to Ref # 51 here. The paper includes references to the whole model chain.</w:t>
      </w:r>
    </w:p>
    <w:p w14:paraId="46C5BCA2" w14:textId="61CEDA09" w:rsidR="00EB3850" w:rsidRDefault="00EB3850">
      <w:pPr>
        <w:pStyle w:val="CommentText"/>
      </w:pPr>
    </w:p>
    <w:p w14:paraId="578F6F13" w14:textId="579A637B" w:rsidR="00EB3850" w:rsidRPr="005B25BA" w:rsidRDefault="00EB3850">
      <w:pPr>
        <w:pStyle w:val="CommentText"/>
        <w:rPr>
          <w:lang w:val="en-US"/>
        </w:rPr>
      </w:pPr>
      <w:r w:rsidRPr="008A2F01">
        <w:rPr>
          <w:lang w:val="da-DK"/>
        </w:rPr>
        <w:t>The n</w:t>
      </w:r>
      <w:r>
        <w:rPr>
          <w:lang w:val="da-DK"/>
        </w:rPr>
        <w:t xml:space="preserve">ew validated system, Khan et al. </w:t>
      </w:r>
      <w:r w:rsidRPr="005B25BA">
        <w:rPr>
          <w:lang w:val="en-US"/>
        </w:rPr>
        <w:t>(2019) (Ref # 51) is a standard system to estimate air pollution levels</w:t>
      </w:r>
      <w:r>
        <w:rPr>
          <w:lang w:val="en-US"/>
        </w:rPr>
        <w:t xml:space="preserve"> in Denmark. The same system was used to model pollution for this project. The DEHM-UBM-AirGIS (a.k.a new AirGIS) paper (Khan et al. 2019) reflects new system description, operation as well as spatial and temporal validation. </w:t>
      </w:r>
    </w:p>
  </w:comment>
  <w:comment w:id="119" w:author="Jørgen Brandt" w:date="2021-10-25T13:41:00Z" w:initials="JB">
    <w:p w14:paraId="14D23F3D" w14:textId="7DCFD380" w:rsidR="00783637" w:rsidRDefault="00783637">
      <w:pPr>
        <w:pStyle w:val="CommentText"/>
      </w:pPr>
      <w:r>
        <w:rPr>
          <w:rStyle w:val="CommentReference"/>
        </w:rPr>
        <w:annotationRef/>
      </w:r>
      <w:r>
        <w:t xml:space="preserve">Please add </w:t>
      </w:r>
    </w:p>
    <w:p w14:paraId="710F5315" w14:textId="77777777" w:rsidR="00783637" w:rsidRPr="00783637" w:rsidRDefault="00783637" w:rsidP="00783637">
      <w:pPr>
        <w:pStyle w:val="CommentText"/>
      </w:pPr>
      <w:r w:rsidRPr="00783637">
        <w:t xml:space="preserve">Brandt, J., J. H. Christensen, L. M. Frohn, F. Palmgren, R. Berkowicz and Z. Zlatev, 2001. Operational air pollution forecasts from European to local scale. </w:t>
      </w:r>
      <w:r w:rsidRPr="00783637">
        <w:rPr>
          <w:i/>
        </w:rPr>
        <w:t>Atmospheric Environment</w:t>
      </w:r>
      <w:r w:rsidRPr="00783637">
        <w:t xml:space="preserve">, Vol. 35, Sup. No. 1, pp. S91-S98, 2001. </w:t>
      </w:r>
      <w:hyperlink r:id="rId3" w:tgtFrame="_blank" w:tooltip="Persistent link using digital object identifier" w:history="1">
        <w:r w:rsidRPr="00783637">
          <w:rPr>
            <w:rStyle w:val="Hyperlink"/>
            <w:lang w:val="en-US"/>
          </w:rPr>
          <w:t>https://doi.org/10.1016/S1352-2310(00)00415-5</w:t>
        </w:r>
      </w:hyperlink>
      <w:r w:rsidRPr="00783637">
        <w:rPr>
          <w:lang w:val="en-US"/>
        </w:rPr>
        <w:t xml:space="preserve"> </w:t>
      </w:r>
    </w:p>
    <w:p w14:paraId="562D91B3" w14:textId="77777777" w:rsidR="00783637" w:rsidRDefault="00783637" w:rsidP="00783637">
      <w:pPr>
        <w:pStyle w:val="CommentText"/>
      </w:pPr>
    </w:p>
    <w:p w14:paraId="7444DC10" w14:textId="7F21FE81" w:rsidR="00783637" w:rsidRPr="00783637" w:rsidRDefault="00783637" w:rsidP="00783637">
      <w:pPr>
        <w:pStyle w:val="CommentText"/>
        <w:rPr>
          <w:lang w:val="da-DK"/>
        </w:rPr>
      </w:pPr>
      <w:r w:rsidRPr="00783637">
        <w:t xml:space="preserve">Brandt, J., J. H. Christensen, L. M. Frohn and R Berkowicz, 2003. Air pollution forecasting from regional to urban street scale – implementation and validation for two cities in Denmark. </w:t>
      </w:r>
      <w:r w:rsidRPr="00783637">
        <w:rPr>
          <w:i/>
        </w:rPr>
        <w:t xml:space="preserve">Physics and Chemistry of the Earth, </w:t>
      </w:r>
      <w:r w:rsidRPr="00783637">
        <w:t xml:space="preserve">Vol. 28, pp. 335-344, 2003. </w:t>
      </w:r>
      <w:r w:rsidRPr="00783637">
        <w:rPr>
          <w:lang w:val="da-DK"/>
        </w:rPr>
        <w:t> </w:t>
      </w:r>
    </w:p>
    <w:p w14:paraId="10BB35B2" w14:textId="77777777" w:rsidR="00783637" w:rsidRPr="00783637" w:rsidRDefault="00783637" w:rsidP="00783637">
      <w:pPr>
        <w:pStyle w:val="CommentText"/>
        <w:rPr>
          <w:lang w:val="da-DK"/>
        </w:rPr>
      </w:pPr>
      <w:r w:rsidRPr="00783637">
        <w:rPr>
          <w:lang w:val="da-DK"/>
        </w:rPr>
        <w:t xml:space="preserve">Doi: </w:t>
      </w:r>
      <w:hyperlink r:id="rId4" w:tgtFrame="_blank" w:history="1">
        <w:r w:rsidRPr="00783637">
          <w:rPr>
            <w:rStyle w:val="Hyperlink"/>
            <w:lang w:val="da-DK"/>
          </w:rPr>
          <w:t>10.1016/S1474-7065(03)00054-8</w:t>
        </w:r>
      </w:hyperlink>
    </w:p>
    <w:p w14:paraId="28F1C6CB" w14:textId="77777777" w:rsidR="00783637" w:rsidRDefault="00783637">
      <w:pPr>
        <w:pStyle w:val="CommentText"/>
      </w:pPr>
    </w:p>
  </w:comment>
  <w:comment w:id="120" w:author="Matthias Ketzel" w:date="2021-10-22T08:10:00Z" w:initials="MK">
    <w:p w14:paraId="6B66D908" w14:textId="0BAA10AD" w:rsidR="00EB3850" w:rsidRDefault="00EB3850">
      <w:pPr>
        <w:pStyle w:val="CommentText"/>
      </w:pPr>
      <w:r>
        <w:rPr>
          <w:rStyle w:val="CommentReference"/>
        </w:rPr>
        <w:annotationRef/>
      </w:r>
      <w:r>
        <w:t>Please add here our latest comprehensive modelling paper on UFP with validation for NOx and PM2.5:</w:t>
      </w:r>
    </w:p>
    <w:p w14:paraId="164E67EF" w14:textId="1BC0D7D0" w:rsidR="00EB3850" w:rsidRDefault="00EB3850">
      <w:pPr>
        <w:pStyle w:val="CommentText"/>
      </w:pPr>
    </w:p>
    <w:p w14:paraId="466CDDC6" w14:textId="77777777" w:rsidR="00EB3850" w:rsidRDefault="00EB3850" w:rsidP="00DB0F17">
      <w:pPr>
        <w:jc w:val="both"/>
      </w:pPr>
      <w:r w:rsidRPr="00133F07">
        <w:rPr>
          <w:lang w:val="da-DK"/>
        </w:rPr>
        <w:t>Ketzel, M., L. M. Frohn, J. H. Christensen, J. Brandt, A. Massling, C. Andersen, U. Im, S. S. Jensen, J. Khan, O.-K. Nielsen, M. S. Plejdrup, H. Denier van der Gon, A. Manders, P. Kumar, O. Raaschou-Nielsen,</w:t>
      </w:r>
      <w:r w:rsidRPr="00133F07">
        <w:rPr>
          <w:color w:val="000000"/>
          <w:vertAlign w:val="superscript"/>
          <w:lang w:val="da-DK"/>
        </w:rPr>
        <w:t xml:space="preserve"> </w:t>
      </w:r>
      <w:r w:rsidRPr="00133F07">
        <w:rPr>
          <w:lang w:val="da-DK"/>
        </w:rPr>
        <w:t xml:space="preserve">2021. </w:t>
      </w:r>
      <w:r>
        <w:t>Modelling ultrafine particle concentrations at address resolution in Denmark from 1979-2018 - Part 2: street scale modelling and evaluation. Atmospheric Environment, Volume 264</w:t>
      </w:r>
      <w:r>
        <w:rPr>
          <w:color w:val="2E2E2E"/>
        </w:rPr>
        <w:t>, </w:t>
      </w:r>
      <w:r>
        <w:t xml:space="preserve">1 November 2021, 118633. </w:t>
      </w:r>
      <w:hyperlink r:id="rId5" w:tgtFrame="_blank" w:tooltip="Persistent link using digital object identifier" w:history="1">
        <w:r>
          <w:rPr>
            <w:rStyle w:val="Hyperlink"/>
            <w:rFonts w:eastAsiaTheme="majorEastAsia"/>
          </w:rPr>
          <w:t>https://doi.org/10.1016/j.atmosenv.2021.118633</w:t>
        </w:r>
      </w:hyperlink>
    </w:p>
    <w:p w14:paraId="5024099F" w14:textId="4A00FB0F" w:rsidR="00EB3850" w:rsidRDefault="00EB3850">
      <w:pPr>
        <w:pStyle w:val="CommentText"/>
        <w:rPr>
          <w:lang w:val="en-US"/>
        </w:rPr>
      </w:pPr>
    </w:p>
    <w:p w14:paraId="22AC4717" w14:textId="0B0E2A0C" w:rsidR="00EB3850" w:rsidRDefault="00EB3850">
      <w:pPr>
        <w:pStyle w:val="CommentText"/>
        <w:rPr>
          <w:lang w:val="en-US"/>
        </w:rPr>
      </w:pPr>
    </w:p>
    <w:p w14:paraId="396FC5BB" w14:textId="6726B6BF" w:rsidR="00EB3850" w:rsidRDefault="00EB3850">
      <w:pPr>
        <w:pStyle w:val="CommentText"/>
        <w:rPr>
          <w:lang w:val="en-US"/>
        </w:rPr>
      </w:pPr>
      <w:r>
        <w:rPr>
          <w:lang w:val="en-US"/>
        </w:rPr>
        <w:t>Ref 47 should be replaced by:</w:t>
      </w:r>
    </w:p>
    <w:p w14:paraId="533DB20D" w14:textId="73EE0897" w:rsidR="00EB3850" w:rsidRDefault="00EB3850">
      <w:pPr>
        <w:pStyle w:val="CommentText"/>
        <w:rPr>
          <w:lang w:val="en-US"/>
        </w:rPr>
      </w:pPr>
    </w:p>
    <w:p w14:paraId="5CE91C36" w14:textId="77777777" w:rsidR="00EB3850" w:rsidRDefault="00EB3850" w:rsidP="007B7815">
      <w:pPr>
        <w:jc w:val="both"/>
      </w:pPr>
      <w:r w:rsidRPr="007B7815">
        <w:rPr>
          <w:lang w:val="de-DE"/>
        </w:rPr>
        <w:t xml:space="preserve">Khan, J., K. Kakosimos, O. Raaschou-Nielsen, J. Brandt, S. S. Jensen, T. Ellermann, M. Ketzel, 2019. </w:t>
      </w:r>
      <w:r>
        <w:t xml:space="preserve">Development and Performance Evaluation of New AirGIS - A GIS Based Air Pollution and Human Exposure Modelling System. Atmospheric Environment, Vol 198, pp. 102-121. </w:t>
      </w:r>
      <w:hyperlink r:id="rId6" w:history="1">
        <w:r>
          <w:rPr>
            <w:rStyle w:val="Hyperlink"/>
            <w:rFonts w:eastAsiaTheme="majorEastAsia"/>
          </w:rPr>
          <w:t>https://doi.org/10.1016/j.atmosenv.2018.10.036</w:t>
        </w:r>
      </w:hyperlink>
      <w:r>
        <w:t xml:space="preserve"> </w:t>
      </w:r>
    </w:p>
    <w:p w14:paraId="0DCC841E" w14:textId="77777777" w:rsidR="00EB3850" w:rsidRPr="00DB0F17" w:rsidRDefault="00EB3850">
      <w:pPr>
        <w:pStyle w:val="CommentText"/>
        <w:rPr>
          <w:lang w:val="en-US"/>
        </w:rPr>
      </w:pPr>
    </w:p>
  </w:comment>
  <w:comment w:id="123" w:author="Parks, Robbie M" w:date="2021-10-04T11:12:00Z" w:initials="PRM">
    <w:p w14:paraId="5FE43FD2" w14:textId="77777777" w:rsidR="00EB3850" w:rsidRDefault="00EB3850" w:rsidP="00747D93">
      <w:pPr>
        <w:pStyle w:val="CommentText"/>
      </w:pPr>
      <w:r>
        <w:rPr>
          <w:rStyle w:val="CommentReference"/>
        </w:rPr>
        <w:annotationRef/>
      </w:r>
      <w:r>
        <w:t>Matthias: I don’t have access to this journal. Do you have this value?</w:t>
      </w:r>
    </w:p>
    <w:p w14:paraId="52715799" w14:textId="77777777" w:rsidR="00EB3850" w:rsidRDefault="00EB3850" w:rsidP="00747D93">
      <w:pPr>
        <w:pStyle w:val="CommentText"/>
      </w:pPr>
    </w:p>
    <w:p w14:paraId="613A5708" w14:textId="77777777" w:rsidR="00EB3850" w:rsidRDefault="00C86D9C" w:rsidP="00747D93">
      <w:pPr>
        <w:pStyle w:val="CommentText"/>
      </w:pPr>
      <w:hyperlink r:id="rId7" w:history="1">
        <w:r w:rsidR="00EB3850" w:rsidRPr="009C5DC1">
          <w:rPr>
            <w:rStyle w:val="Hyperlink"/>
          </w:rPr>
          <w:t>https://www.inderscienceonline.com/doi/abs/10.1504/IJEP.2011.047337?journalCode=ijep</w:t>
        </w:r>
      </w:hyperlink>
    </w:p>
    <w:p w14:paraId="1629AE91" w14:textId="77777777" w:rsidR="00EB3850" w:rsidRDefault="00EB3850" w:rsidP="00747D93">
      <w:pPr>
        <w:pStyle w:val="CommentText"/>
      </w:pPr>
    </w:p>
    <w:p w14:paraId="581AB04A" w14:textId="77777777" w:rsidR="00EB3850" w:rsidRDefault="00EB3850" w:rsidP="00747D93">
      <w:pPr>
        <w:pStyle w:val="CommentText"/>
      </w:pPr>
      <w:r>
        <w:t>I got the other values from page 18 of:</w:t>
      </w:r>
    </w:p>
    <w:p w14:paraId="12E9E8E4" w14:textId="77777777" w:rsidR="00EB3850" w:rsidRDefault="00EB3850" w:rsidP="00747D93">
      <w:pPr>
        <w:pStyle w:val="CommentText"/>
      </w:pPr>
    </w:p>
    <w:p w14:paraId="700526F5" w14:textId="32983CC9" w:rsidR="00EB3850" w:rsidRDefault="00C86D9C" w:rsidP="00747D93">
      <w:pPr>
        <w:pStyle w:val="CommentText"/>
      </w:pPr>
      <w:hyperlink r:id="rId8" w:history="1">
        <w:r w:rsidR="00EB3850" w:rsidRPr="009C5DC1">
          <w:rPr>
            <w:rStyle w:val="Hyperlink"/>
          </w:rPr>
          <w:t>https://www.researchgate.net/publication/48208975_Evaluation_of_AIRGIS_--_a_GIS-based_air_pollution_and_human_exposure_modelling_system</w:t>
        </w:r>
      </w:hyperlink>
    </w:p>
  </w:comment>
  <w:comment w:id="124" w:author="Parks, Robbie M" w:date="2021-10-04T11:12:00Z" w:initials="PRM">
    <w:p w14:paraId="2746D3C8" w14:textId="77777777" w:rsidR="00EB3850" w:rsidRDefault="00EB3850" w:rsidP="00747D93">
      <w:pPr>
        <w:pStyle w:val="CommentText"/>
      </w:pPr>
      <w:r>
        <w:rPr>
          <w:rStyle w:val="CommentReference"/>
        </w:rPr>
        <w:annotationRef/>
      </w:r>
      <w:r>
        <w:t>Matthias: I have this reference but do you know where I can find this value?</w:t>
      </w:r>
    </w:p>
    <w:p w14:paraId="63375A40" w14:textId="77777777" w:rsidR="00EB3850" w:rsidRDefault="00EB3850" w:rsidP="00747D93">
      <w:pPr>
        <w:pStyle w:val="CommentText"/>
      </w:pPr>
    </w:p>
    <w:p w14:paraId="46830EE0" w14:textId="26B5E77C" w:rsidR="00EB3850" w:rsidRDefault="00C86D9C" w:rsidP="00747D93">
      <w:pPr>
        <w:pStyle w:val="CommentText"/>
      </w:pPr>
      <w:hyperlink r:id="rId9" w:history="1">
        <w:r w:rsidR="00EB3850" w:rsidRPr="0013543F">
          <w:rPr>
            <w:rStyle w:val="Hyperlink"/>
          </w:rPr>
          <w:t>https://www.harmo.org/Conferences/Proceedings/_Bologna/publishedSections/H18-107-Ketzel.pdf</w:t>
        </w:r>
      </w:hyperlink>
    </w:p>
    <w:p w14:paraId="303B8E06" w14:textId="55EDDC07" w:rsidR="00EB3850" w:rsidRDefault="00EB3850" w:rsidP="00747D93">
      <w:pPr>
        <w:pStyle w:val="CommentText"/>
      </w:pPr>
    </w:p>
    <w:p w14:paraId="211EC9EB" w14:textId="77777777" w:rsidR="00EB3850" w:rsidRDefault="00EB3850" w:rsidP="00747D93">
      <w:pPr>
        <w:pStyle w:val="CommentText"/>
      </w:pPr>
    </w:p>
  </w:comment>
  <w:comment w:id="125" w:author="Jibran Khan" w:date="2021-10-23T15:09:00Z" w:initials="JK">
    <w:p w14:paraId="58FA38A3" w14:textId="158D65FB" w:rsidR="00EB3850" w:rsidRDefault="00EB3850">
      <w:pPr>
        <w:pStyle w:val="CommentText"/>
      </w:pPr>
      <w:r>
        <w:rPr>
          <w:rStyle w:val="CommentReference"/>
        </w:rPr>
        <w:annotationRef/>
      </w:r>
      <w:r>
        <w:t>In our model system, EC and BC are the same. So, instead of referring to the conference paper, you can refer to this paper that includes EC validation:</w:t>
      </w:r>
    </w:p>
    <w:p w14:paraId="6C8E1969" w14:textId="07676D0D" w:rsidR="00EB3850" w:rsidRDefault="00C86D9C">
      <w:pPr>
        <w:pStyle w:val="CommentText"/>
      </w:pPr>
      <w:hyperlink r:id="rId10" w:history="1">
        <w:r w:rsidR="00EB3850" w:rsidRPr="000411B4">
          <w:rPr>
            <w:rStyle w:val="Hyperlink"/>
          </w:rPr>
          <w:t>https://journals.lww.com/environepidem/Fulltext/2018/06000/Evaluation_of_the_Danish_AirGIS_air_pollution.6.aspx</w:t>
        </w:r>
      </w:hyperlink>
      <w:r w:rsidR="00EB3850">
        <w:t xml:space="preserve"> </w:t>
      </w:r>
    </w:p>
  </w:comment>
  <w:comment w:id="121" w:author="Matthias Ketzel" w:date="2021-10-22T08:17:00Z" w:initials="MK">
    <w:p w14:paraId="0149A52C" w14:textId="49C5E8BB" w:rsidR="00EB3850" w:rsidRDefault="00EB3850">
      <w:pPr>
        <w:pStyle w:val="CommentText"/>
      </w:pPr>
      <w:r>
        <w:rPr>
          <w:rStyle w:val="CommentReference"/>
        </w:rPr>
        <w:annotationRef/>
      </w:r>
      <w:r>
        <w:t>Instead of collecting data from different references and years and model versions I made some new analysis based on the newest data, similar to the description in Ketzel at al 2021, see above:</w:t>
      </w:r>
    </w:p>
    <w:p w14:paraId="487E3C01" w14:textId="30526AEC" w:rsidR="00EB3850" w:rsidRDefault="00EB3850">
      <w:pPr>
        <w:pStyle w:val="CommentText"/>
      </w:pPr>
      <w:r>
        <w:t>Based on all available monthly data for Danish background stations up to 12 stations for some pollutants only 3 stations for EC, spearman Correlation:</w:t>
      </w:r>
    </w:p>
    <w:p w14:paraId="23BAD7E6" w14:textId="299D8256" w:rsidR="00EB3850" w:rsidRDefault="00EB3850">
      <w:pPr>
        <w:pStyle w:val="CommentText"/>
      </w:pPr>
      <w:r>
        <w:t>NOx: 0.85 (N=2053)</w:t>
      </w:r>
    </w:p>
    <w:p w14:paraId="1A9DE540" w14:textId="53AE3E8A" w:rsidR="00EB3850" w:rsidRDefault="00EB3850">
      <w:pPr>
        <w:pStyle w:val="CommentText"/>
      </w:pPr>
      <w:r>
        <w:t xml:space="preserve">CO: </w:t>
      </w:r>
      <w:r>
        <w:rPr>
          <w:rFonts w:ascii="Calibri" w:hAnsi="Calibri" w:cs="Calibri"/>
          <w:sz w:val="22"/>
          <w:szCs w:val="22"/>
        </w:rPr>
        <w:t>0.91 (487)</w:t>
      </w:r>
    </w:p>
    <w:p w14:paraId="5A75E6F4" w14:textId="6037D7B9" w:rsidR="00EB3850" w:rsidRDefault="00EB3850">
      <w:pPr>
        <w:pStyle w:val="CommentText"/>
      </w:pPr>
      <w:r>
        <w:t>O3:</w:t>
      </w:r>
      <w:r w:rsidRPr="00662A85">
        <w:rPr>
          <w:rFonts w:ascii="Calibri" w:hAnsi="Calibri" w:cs="Calibri"/>
          <w:sz w:val="22"/>
          <w:szCs w:val="22"/>
        </w:rPr>
        <w:t xml:space="preserve"> </w:t>
      </w:r>
      <w:r>
        <w:rPr>
          <w:rFonts w:ascii="Calibri" w:hAnsi="Calibri" w:cs="Calibri"/>
          <w:sz w:val="22"/>
          <w:szCs w:val="22"/>
        </w:rPr>
        <w:t>0.92 (1844)</w:t>
      </w:r>
    </w:p>
    <w:p w14:paraId="09D40C1E" w14:textId="5E9DD277" w:rsidR="00EB3850" w:rsidRDefault="00EB3850">
      <w:pPr>
        <w:pStyle w:val="CommentText"/>
      </w:pPr>
      <w:r>
        <w:t xml:space="preserve">EC: </w:t>
      </w:r>
      <w:r>
        <w:rPr>
          <w:rFonts w:ascii="Calibri" w:hAnsi="Calibri" w:cs="Calibri"/>
          <w:sz w:val="22"/>
          <w:szCs w:val="22"/>
        </w:rPr>
        <w:t>0.79 (264)</w:t>
      </w:r>
    </w:p>
    <w:p w14:paraId="5C930CA4" w14:textId="30FC382F" w:rsidR="00EB3850" w:rsidRDefault="00EB3850">
      <w:pPr>
        <w:pStyle w:val="CommentText"/>
      </w:pPr>
      <w:r>
        <w:t xml:space="preserve">PM2.5 with LVS method: </w:t>
      </w:r>
      <w:r>
        <w:rPr>
          <w:rFonts w:ascii="Calibri" w:hAnsi="Calibri" w:cs="Calibri"/>
          <w:sz w:val="22"/>
          <w:szCs w:val="22"/>
        </w:rPr>
        <w:t>0.83 (430)</w:t>
      </w:r>
    </w:p>
    <w:p w14:paraId="041CC06D" w14:textId="3B803E44" w:rsidR="00EB3850" w:rsidRDefault="00EB3850">
      <w:pPr>
        <w:pStyle w:val="CommentText"/>
      </w:pPr>
      <w:r>
        <w:t>These values represent both temporal and spatial correaltions.</w:t>
      </w:r>
    </w:p>
  </w:comment>
  <w:comment w:id="122" w:author="Jibran Khan" w:date="2021-10-23T14:59:00Z" w:initials="JK">
    <w:p w14:paraId="5820E4EA" w14:textId="3E474AEE" w:rsidR="00EB3850" w:rsidRDefault="00EB3850">
      <w:pPr>
        <w:pStyle w:val="CommentText"/>
      </w:pPr>
      <w:r>
        <w:rPr>
          <w:rStyle w:val="CommentReference"/>
        </w:rPr>
        <w:annotationRef/>
      </w:r>
      <w:r>
        <w:t>Agree! Please use the latest references. You can take the numbers from Khan et al. 2019 and Ketzel et al. 2021.</w:t>
      </w:r>
    </w:p>
  </w:comment>
  <w:comment w:id="126" w:author="Parks, Robbie M" w:date="2021-10-25T11:31:00Z" w:initials="PRM">
    <w:p w14:paraId="046D30B6" w14:textId="6C48F2FA" w:rsidR="00534A4F" w:rsidRDefault="00534A4F">
      <w:pPr>
        <w:pStyle w:val="CommentText"/>
      </w:pPr>
      <w:r>
        <w:rPr>
          <w:rStyle w:val="CommentReference"/>
        </w:rPr>
        <w:annotationRef/>
      </w:r>
      <w:r>
        <w:t>Susan suggests ‘subject’</w:t>
      </w:r>
    </w:p>
  </w:comment>
  <w:comment w:id="127" w:author="Parks, Robbie M" w:date="2021-10-25T11:06:00Z" w:initials="PRM">
    <w:p w14:paraId="72E5A279" w14:textId="08DB1022" w:rsidR="00E9528D" w:rsidRDefault="00E9528D">
      <w:pPr>
        <w:pStyle w:val="CommentText"/>
      </w:pPr>
      <w:r>
        <w:rPr>
          <w:rStyle w:val="CommentReference"/>
        </w:rPr>
        <w:annotationRef/>
      </w:r>
      <w:r>
        <w:rPr>
          <w:rStyle w:val="CommentReference"/>
        </w:rPr>
        <w:annotationRef/>
      </w:r>
      <w:r>
        <w:t>Yanelli: I think you mean first “symptoms” onset.  Because actual disease onset (neuronal degeneration) is believe to occur years before symptoms begin. I think it is important to be clear on what are you referring to when you say “onset” particularly because you are submitting to Jama Neurology—a medical journal</w:t>
      </w:r>
    </w:p>
  </w:comment>
  <w:comment w:id="128" w:author="Parks, Robbie M" w:date="2021-10-25T11:31:00Z" w:initials="PRM">
    <w:p w14:paraId="218C748D" w14:textId="64AE104C" w:rsidR="00534A4F" w:rsidRDefault="00534A4F">
      <w:pPr>
        <w:pStyle w:val="CommentText"/>
      </w:pPr>
      <w:r>
        <w:rPr>
          <w:rStyle w:val="CommentReference"/>
        </w:rPr>
        <w:annotationRef/>
      </w:r>
      <w:r>
        <w:t>Susan suggests ‘subject’</w:t>
      </w:r>
    </w:p>
  </w:comment>
  <w:comment w:id="140" w:author="Ole Raaschou-Nielsen" w:date="2021-10-18T12:16:00Z" w:initials="OR">
    <w:p w14:paraId="46E456E5" w14:textId="50458918" w:rsidR="00EB3850" w:rsidRDefault="00EB3850">
      <w:pPr>
        <w:pStyle w:val="CommentText"/>
      </w:pPr>
      <w:r>
        <w:rPr>
          <w:rStyle w:val="CommentReference"/>
        </w:rPr>
        <w:annotationRef/>
      </w:r>
      <w:r>
        <w:t xml:space="preserve">The model does not cover addresses in Greenland…. </w:t>
      </w:r>
    </w:p>
  </w:comment>
  <w:comment w:id="138" w:author="Johnni Hansen" w:date="2021-10-22T14:24:00Z" w:initials="JH">
    <w:p w14:paraId="01C8DE46" w14:textId="38BEA554" w:rsidR="00EB3850" w:rsidRDefault="00EB3850">
      <w:pPr>
        <w:pStyle w:val="CommentText"/>
      </w:pPr>
      <w:r>
        <w:rPr>
          <w:rStyle w:val="CommentReference"/>
        </w:rPr>
        <w:annotationRef/>
      </w:r>
      <w:r>
        <w:t>I’m not sure what you mean; which variable is used ?</w:t>
      </w:r>
    </w:p>
  </w:comment>
  <w:comment w:id="139" w:author="Parks, Robbie M" w:date="2021-10-25T10:30:00Z" w:initials="PRM">
    <w:p w14:paraId="19B03D98" w14:textId="0B0C0888" w:rsidR="00DF6547" w:rsidRDefault="00DF6547">
      <w:pPr>
        <w:pStyle w:val="CommentText"/>
      </w:pPr>
      <w:r>
        <w:rPr>
          <w:rStyle w:val="CommentReference"/>
        </w:rPr>
        <w:annotationRef/>
      </w:r>
      <w:r>
        <w:t>Diane Re: Denmark and Greenland are so different geographically (likely in term of traffic pollution too…) can ALS patients from these two places be studied together?</w:t>
      </w:r>
    </w:p>
  </w:comment>
  <w:comment w:id="141" w:author="Parks, Robbie M" w:date="2021-10-25T11:32:00Z" w:initials="PRM">
    <w:p w14:paraId="20DC9BBE" w14:textId="43D1D5B1" w:rsidR="00A26213" w:rsidRDefault="00A26213">
      <w:pPr>
        <w:pStyle w:val="CommentText"/>
      </w:pPr>
      <w:r>
        <w:rPr>
          <w:rStyle w:val="CommentReference"/>
        </w:rPr>
        <w:annotationRef/>
      </w:r>
      <w:r>
        <w:t xml:space="preserve">Susan: </w:t>
      </w:r>
      <w:r>
        <w:rPr>
          <w:rStyle w:val="CommentReference"/>
        </w:rPr>
        <w:annotationRef/>
      </w:r>
      <w:r>
        <w:t>Did you also model exposures for Greenland?! If not, how did you deal with those living in Greenland for a substantial part of the time?</w:t>
      </w:r>
    </w:p>
  </w:comment>
  <w:comment w:id="142" w:author="Johnni Hansen" w:date="2021-10-22T14:21:00Z" w:initials="JH">
    <w:p w14:paraId="2AEE2E5A" w14:textId="7E5CA946" w:rsidR="00EB3850" w:rsidRDefault="00EB3850">
      <w:pPr>
        <w:pStyle w:val="CommentText"/>
      </w:pPr>
      <w:r>
        <w:rPr>
          <w:rStyle w:val="CommentReference"/>
        </w:rPr>
        <w:annotationRef/>
      </w:r>
      <w:r>
        <w:t>The patient register does neither include Greenland)</w:t>
      </w:r>
    </w:p>
  </w:comment>
  <w:comment w:id="143" w:author="Parks, Robbie M" w:date="2021-10-25T11:08:00Z" w:initials="PRM">
    <w:p w14:paraId="2D13DB2D" w14:textId="084F80D1" w:rsidR="00C31E3E" w:rsidRDefault="00C31E3E">
      <w:pPr>
        <w:pStyle w:val="CommentText"/>
      </w:pPr>
      <w:r>
        <w:rPr>
          <w:rStyle w:val="CommentReference"/>
        </w:rPr>
        <w:annotationRef/>
      </w:r>
      <w:r>
        <w:t>Yanelli: Should this have a reference</w:t>
      </w:r>
    </w:p>
  </w:comment>
  <w:comment w:id="148" w:author="Goldsmith, Jeff" w:date="2021-10-22T16:08:00Z" w:initials="GJ">
    <w:p w14:paraId="142B02D5" w14:textId="77777777" w:rsidR="00EB3850" w:rsidRDefault="00EB3850">
      <w:pPr>
        <w:pStyle w:val="CommentText"/>
      </w:pPr>
      <w:r>
        <w:rPr>
          <w:rStyle w:val="CommentReference"/>
        </w:rPr>
        <w:annotationRef/>
      </w:r>
      <w:r>
        <w:t xml:space="preserve">It seems like this part of the analysis is driving a lot of the confusion around individual / joint associations. </w:t>
      </w:r>
    </w:p>
    <w:p w14:paraId="6909F748" w14:textId="77777777" w:rsidR="00EB3850" w:rsidRDefault="00EB3850">
      <w:pPr>
        <w:pStyle w:val="CommentText"/>
      </w:pPr>
    </w:p>
    <w:p w14:paraId="484A2D9B" w14:textId="7A072A4B" w:rsidR="00EB3850" w:rsidRDefault="00EB3850">
      <w:pPr>
        <w:pStyle w:val="CommentText"/>
      </w:pPr>
      <w:r>
        <w:t>How helpful was this in the analysis? Are the pollutants really strongly correlated, and do you find the shared effect interpretable?</w:t>
      </w:r>
    </w:p>
  </w:comment>
  <w:comment w:id="151" w:author="Parks, Robbie M" w:date="2021-10-25T11:08:00Z" w:initials="PRM">
    <w:p w14:paraId="48E83216" w14:textId="22E48D6D" w:rsidR="00413CC2" w:rsidRDefault="00413CC2">
      <w:pPr>
        <w:pStyle w:val="CommentText"/>
      </w:pPr>
      <w:r>
        <w:rPr>
          <w:rStyle w:val="CommentReference"/>
        </w:rPr>
        <w:annotationRef/>
      </w:r>
      <w:r>
        <w:t xml:space="preserve">Yanelli: </w:t>
      </w:r>
      <w:r>
        <w:rPr>
          <w:rStyle w:val="CommentReference"/>
        </w:rPr>
        <w:annotationRef/>
      </w:r>
      <w:r>
        <w:t xml:space="preserve">Pollutant—outcome associations? </w:t>
      </w:r>
    </w:p>
  </w:comment>
  <w:comment w:id="155" w:author="Parks, Robbie M" w:date="2021-10-25T11:08:00Z" w:initials="PRM">
    <w:p w14:paraId="18FCACDA" w14:textId="1372D34C" w:rsidR="00413CC2" w:rsidRDefault="00413CC2">
      <w:pPr>
        <w:pStyle w:val="CommentText"/>
      </w:pPr>
      <w:r>
        <w:rPr>
          <w:rStyle w:val="CommentReference"/>
        </w:rPr>
        <w:annotationRef/>
      </w:r>
      <w:r>
        <w:t xml:space="preserve">Yanelli: </w:t>
      </w:r>
      <w:r>
        <w:rPr>
          <w:rStyle w:val="CommentReference"/>
        </w:rPr>
        <w:annotationRef/>
      </w:r>
      <w:r>
        <w:t xml:space="preserve">With the outcome? </w:t>
      </w:r>
    </w:p>
  </w:comment>
  <w:comment w:id="154" w:author="Ole Raaschou-Nielsen" w:date="2021-10-18T12:17:00Z" w:initials="OR">
    <w:p w14:paraId="34DFF36E" w14:textId="19F7AA58" w:rsidR="00EB3850" w:rsidRDefault="00EB3850">
      <w:pPr>
        <w:pStyle w:val="CommentText"/>
      </w:pPr>
      <w:r>
        <w:rPr>
          <w:rStyle w:val="CommentReference"/>
        </w:rPr>
        <w:annotationRef/>
      </w:r>
      <w:r>
        <w:t>The difference between the two is not clear.</w:t>
      </w:r>
    </w:p>
    <w:p w14:paraId="4D4EB5EE" w14:textId="59022926" w:rsidR="00EB3850" w:rsidRDefault="00EB3850">
      <w:pPr>
        <w:pStyle w:val="CommentText"/>
      </w:pPr>
      <w:r>
        <w:t>I guess, that I would require at least same direction of the association with the endpoint to combine single pollutants.</w:t>
      </w:r>
    </w:p>
  </w:comment>
  <w:comment w:id="152" w:author="Parks, Robbie M" w:date="2021-10-25T11:09:00Z" w:initials="PRM">
    <w:p w14:paraId="650288C8" w14:textId="070D8609" w:rsidR="00413CC2" w:rsidRDefault="00413CC2">
      <w:pPr>
        <w:pStyle w:val="CommentText"/>
      </w:pPr>
      <w:r>
        <w:rPr>
          <w:rStyle w:val="CommentReference"/>
        </w:rPr>
        <w:annotationRef/>
      </w:r>
      <w:r>
        <w:t>Yanelli: It is unclear to me what is the difference between the b and c</w:t>
      </w:r>
    </w:p>
  </w:comment>
  <w:comment w:id="153" w:author="Parks, Robbie M" w:date="2021-10-25T11:33:00Z" w:initials="PRM">
    <w:p w14:paraId="4BE6903D" w14:textId="35839337" w:rsidR="00A26213" w:rsidRDefault="00A26213">
      <w:pPr>
        <w:pStyle w:val="CommentText"/>
      </w:pPr>
      <w:r>
        <w:rPr>
          <w:rStyle w:val="CommentReference"/>
        </w:rPr>
        <w:annotationRef/>
      </w:r>
      <w:r>
        <w:t>Susan: So these are two different analyses: unclear what the third one is from this section.</w:t>
      </w:r>
    </w:p>
  </w:comment>
  <w:comment w:id="156" w:author="Parks, Robbie M" w:date="2021-10-25T17:40:00Z" w:initials="PRM">
    <w:p w14:paraId="07203F6F" w14:textId="25D3AD32" w:rsidR="00382CE7" w:rsidRDefault="00382CE7">
      <w:pPr>
        <w:pStyle w:val="CommentText"/>
      </w:pPr>
      <w:r>
        <w:rPr>
          <w:rStyle w:val="CommentReference"/>
        </w:rPr>
        <w:annotationRef/>
      </w:r>
      <w:r>
        <w:t>Check correlations with NO2</w:t>
      </w:r>
      <w:r w:rsidR="00D81E2D">
        <w:t xml:space="preserve"> and what EHP study used</w:t>
      </w:r>
    </w:p>
  </w:comment>
  <w:comment w:id="160" w:author="Weisskopf" w:date="2021-10-22T16:55:00Z" w:initials="MOU">
    <w:p w14:paraId="6A0C3D33" w14:textId="77777777" w:rsidR="00EB3850" w:rsidRDefault="00EB3850">
      <w:pPr>
        <w:pStyle w:val="CommentText"/>
      </w:pPr>
      <w:r>
        <w:rPr>
          <w:rStyle w:val="CommentReference"/>
        </w:rPr>
        <w:annotationRef/>
      </w:r>
      <w:r>
        <w:t>So as I’ve started to discuss with Marianthi, I have some concerns about including PM2.5 in a model with specific components of PM2.5.  I think this may introduce bias to the estimates of the components from other pollutants rather than adjust for them.  I think subtracting out the components that contribute from the PM2.5 should avoid this.</w:t>
      </w:r>
    </w:p>
    <w:p w14:paraId="4C6D69CA" w14:textId="77777777" w:rsidR="00EB3850" w:rsidRDefault="00EB3850">
      <w:pPr>
        <w:pStyle w:val="CommentText"/>
      </w:pPr>
    </w:p>
    <w:p w14:paraId="457696CF" w14:textId="665F04D4" w:rsidR="00EB3850" w:rsidRDefault="00EB3850">
      <w:pPr>
        <w:pStyle w:val="CommentText"/>
      </w:pPr>
      <w:r>
        <w:t>However, that said, a generally null finding for PM2.5 in your results may suggest there is no confounding from other pollutants.</w:t>
      </w:r>
    </w:p>
  </w:comment>
  <w:comment w:id="159" w:author="Ole Raaschou-Nielsen" w:date="2021-10-18T12:21:00Z" w:initials="OR">
    <w:p w14:paraId="59717730" w14:textId="2168331C" w:rsidR="00EB3850" w:rsidRDefault="00EB3850">
      <w:pPr>
        <w:pStyle w:val="CommentText"/>
      </w:pPr>
      <w:r>
        <w:rPr>
          <w:rStyle w:val="CommentReference"/>
        </w:rPr>
        <w:annotationRef/>
      </w:r>
      <w:r>
        <w:t>I cannot follow that reasoning – sorry.</w:t>
      </w:r>
    </w:p>
  </w:comment>
  <w:comment w:id="157" w:author="Jørgen Brandt" w:date="2021-10-25T13:48:00Z" w:initials="JB">
    <w:p w14:paraId="3DDAA9A3" w14:textId="21575452" w:rsidR="003235EC" w:rsidRDefault="003235EC">
      <w:pPr>
        <w:pStyle w:val="CommentText"/>
      </w:pPr>
      <w:r>
        <w:rPr>
          <w:rStyle w:val="CommentReference"/>
        </w:rPr>
        <w:annotationRef/>
      </w:r>
      <w:r>
        <w:t>Me neither – and the other pollutants also have many sources…</w:t>
      </w:r>
    </w:p>
  </w:comment>
  <w:comment w:id="158" w:author="Johnni Hansen" w:date="2021-10-22T14:27:00Z" w:initials="JH">
    <w:p w14:paraId="696E2221" w14:textId="6E769BD2" w:rsidR="00EB3850" w:rsidRDefault="00EB3850">
      <w:pPr>
        <w:pStyle w:val="CommentText"/>
      </w:pPr>
      <w:r>
        <w:rPr>
          <w:rStyle w:val="CommentReference"/>
        </w:rPr>
        <w:annotationRef/>
      </w:r>
      <w:r>
        <w:t xml:space="preserve">Is this a “general believe” or just a reporting in ref 56? </w:t>
      </w:r>
    </w:p>
  </w:comment>
  <w:comment w:id="161" w:author="Parks, Robbie M" w:date="2021-10-25T10:34:00Z" w:initials="PRM">
    <w:p w14:paraId="5F544039" w14:textId="216B0248" w:rsidR="002F17AE" w:rsidRDefault="002F17AE">
      <w:pPr>
        <w:pStyle w:val="CommentText"/>
      </w:pPr>
      <w:r>
        <w:rPr>
          <w:rStyle w:val="CommentReference"/>
        </w:rPr>
        <w:annotationRef/>
      </w:r>
      <w:r>
        <w:t xml:space="preserve">Diane Re: </w:t>
      </w:r>
      <w:r>
        <w:rPr>
          <w:rStyle w:val="CommentReference"/>
        </w:rPr>
        <w:annotationRef/>
      </w:r>
      <w:r>
        <w:t xml:space="preserve">What proportion of PM2.5 do </w:t>
      </w:r>
      <w:r>
        <w:rPr>
          <w:iCs/>
        </w:rPr>
        <w:t>traffic-related pollutants represent? Without this knowledge, I am not sure I understand either….may be give more details about your reasoning for epi-naïve readers like me.</w:t>
      </w:r>
    </w:p>
  </w:comment>
  <w:comment w:id="162" w:author="Parks, Robbie M" w:date="2021-10-25T16:29:00Z" w:initials="PRM">
    <w:p w14:paraId="3770B0E5" w14:textId="6161E455" w:rsidR="00C26388" w:rsidRDefault="00C26388">
      <w:pPr>
        <w:pStyle w:val="CommentText"/>
      </w:pPr>
      <w:r>
        <w:rPr>
          <w:rStyle w:val="CommentReference"/>
        </w:rPr>
        <w:annotationRef/>
      </w:r>
      <w:r>
        <w:t>Cite a few source apportionment studies for traffic to PM2.5</w:t>
      </w:r>
    </w:p>
  </w:comment>
  <w:comment w:id="163" w:author="Matthias Ketzel" w:date="2021-10-22T08:31:00Z" w:initials="MK">
    <w:p w14:paraId="62529DC0" w14:textId="70E465C3" w:rsidR="00EB3850" w:rsidRDefault="00EB3850">
      <w:pPr>
        <w:pStyle w:val="CommentText"/>
      </w:pPr>
      <w:r>
        <w:rPr>
          <w:rStyle w:val="CommentReference"/>
        </w:rPr>
        <w:annotationRef/>
      </w:r>
      <w:r>
        <w:t>We normally not combine all pollutants in the described way as you do here.</w:t>
      </w:r>
    </w:p>
    <w:p w14:paraId="0520F06A" w14:textId="732F6E37" w:rsidR="00EB3850" w:rsidRDefault="00EB3850">
      <w:pPr>
        <w:pStyle w:val="CommentText"/>
      </w:pPr>
      <w:r>
        <w:t xml:space="preserve">All 4 pollutants contain contributions from traffic and non-traffic. </w:t>
      </w:r>
    </w:p>
    <w:p w14:paraId="7DA43621" w14:textId="07565899" w:rsidR="00EB3850" w:rsidRDefault="00EB3850">
      <w:pPr>
        <w:pStyle w:val="CommentText"/>
      </w:pPr>
      <w:r>
        <w:t xml:space="preserve">Actually we are able to make a correct source apportionment by “switching off” all traffic emissions in our models. But this would require new data analysis and model runs. </w:t>
      </w:r>
    </w:p>
    <w:p w14:paraId="16918F3F" w14:textId="1EEC10E4" w:rsidR="00EB3850" w:rsidRDefault="00EB3850">
      <w:pPr>
        <w:pStyle w:val="CommentText"/>
      </w:pPr>
      <w:r>
        <w:t>I suggest to better keep the traffic / non-traffic discussion low in the paper here and focus on the pollutants as such.</w:t>
      </w:r>
    </w:p>
  </w:comment>
  <w:comment w:id="164" w:author="Jørgen Brandt" w:date="2021-10-25T13:49:00Z" w:initials="JB">
    <w:p w14:paraId="20777D8D" w14:textId="4E47C8EC" w:rsidR="003235EC" w:rsidRDefault="003235EC">
      <w:pPr>
        <w:pStyle w:val="CommentText"/>
      </w:pPr>
      <w:r>
        <w:rPr>
          <w:rStyle w:val="CommentReference"/>
        </w:rPr>
        <w:annotationRef/>
      </w:r>
      <w:r>
        <w:t>I agree with Matthias</w:t>
      </w:r>
    </w:p>
  </w:comment>
  <w:comment w:id="165" w:author="Parks, Robbie M" w:date="2021-10-25T10:44:00Z" w:initials="PRM">
    <w:p w14:paraId="51AA9343" w14:textId="614F0346" w:rsidR="00B72CC8" w:rsidRDefault="00B72CC8">
      <w:pPr>
        <w:pStyle w:val="CommentText"/>
      </w:pPr>
      <w:r>
        <w:rPr>
          <w:rStyle w:val="CommentReference"/>
        </w:rPr>
        <w:annotationRef/>
      </w:r>
      <w:r>
        <w:t xml:space="preserve">Arin: </w:t>
      </w:r>
      <w:r>
        <w:rPr>
          <w:rStyle w:val="CommentReference"/>
        </w:rPr>
        <w:annotationRef/>
      </w:r>
      <w:r>
        <w:t>Consider naming the models: model 1-2, etc..</w:t>
      </w:r>
    </w:p>
  </w:comment>
  <w:comment w:id="166" w:author="Goldsmith, Jeff" w:date="2021-10-22T16:12:00Z" w:initials="GJ">
    <w:p w14:paraId="71029ED4" w14:textId="1E010E99" w:rsidR="00EB3850" w:rsidRDefault="00EB3850">
      <w:pPr>
        <w:pStyle w:val="CommentText"/>
      </w:pPr>
      <w:r>
        <w:rPr>
          <w:rStyle w:val="CommentReference"/>
        </w:rPr>
        <w:annotationRef/>
      </w:r>
      <w:r>
        <w:t>Joint association here is based on taking sums of the posterior samples, not a parameter estimated by the model?</w:t>
      </w:r>
    </w:p>
  </w:comment>
  <w:comment w:id="167" w:author="Parks, Robbie M" w:date="2021-10-25T11:09:00Z" w:initials="PRM">
    <w:p w14:paraId="73CCE3B1" w14:textId="75EE4CF1" w:rsidR="00DF3CF3" w:rsidRDefault="00DF3CF3">
      <w:pPr>
        <w:pStyle w:val="CommentText"/>
      </w:pPr>
      <w:r>
        <w:rPr>
          <w:rStyle w:val="CommentReference"/>
        </w:rPr>
        <w:annotationRef/>
      </w:r>
      <w:r>
        <w:t xml:space="preserve">Yanelli: </w:t>
      </w:r>
      <w:r>
        <w:rPr>
          <w:rStyle w:val="CommentReference"/>
        </w:rPr>
        <w:annotationRef/>
      </w:r>
      <w:r>
        <w:t xml:space="preserve">Is this just a sum of the betas obtained from the model in lines 217-219? </w:t>
      </w:r>
    </w:p>
  </w:comment>
  <w:comment w:id="168" w:author="Matthias Ketzel" w:date="2021-10-22T08:35:00Z" w:initials="MK">
    <w:p w14:paraId="15B36112" w14:textId="7043CBED" w:rsidR="00EB3850" w:rsidRDefault="00EB3850">
      <w:pPr>
        <w:pStyle w:val="CommentText"/>
      </w:pPr>
      <w:r>
        <w:rPr>
          <w:rStyle w:val="CommentReference"/>
        </w:rPr>
        <w:annotationRef/>
      </w:r>
      <w:r>
        <w:t>Also PM2.5 is traffic related … see comment above.</w:t>
      </w:r>
    </w:p>
  </w:comment>
  <w:comment w:id="170" w:author="Ole Raaschou-Nielsen" w:date="2021-10-18T12:22:00Z" w:initials="OR">
    <w:p w14:paraId="516D540F" w14:textId="061E9FDE" w:rsidR="00EB3850" w:rsidRDefault="00EB3850">
      <w:pPr>
        <w:pStyle w:val="CommentText"/>
      </w:pPr>
      <w:r>
        <w:rPr>
          <w:rStyle w:val="CommentReference"/>
        </w:rPr>
        <w:annotationRef/>
      </w:r>
      <w:r>
        <w:t>The joint association considered an exposure contrast of 1 SD of each pollutant. What is the exposure contrasts considered here?</w:t>
      </w:r>
    </w:p>
  </w:comment>
  <w:comment w:id="171" w:author="Goldsmith, Jeff" w:date="2021-10-22T16:16:00Z" w:initials="GJ">
    <w:p w14:paraId="38504811" w14:textId="77777777" w:rsidR="00EB3850" w:rsidRDefault="00EB3850">
      <w:pPr>
        <w:pStyle w:val="CommentText"/>
      </w:pPr>
      <w:r>
        <w:rPr>
          <w:rStyle w:val="CommentReference"/>
        </w:rPr>
        <w:annotationRef/>
      </w:r>
      <w:r>
        <w:t>I think there are pieces here I don’t fully understand – mu seems to be sometimes a vector and sometimes a scalar. I’m also not clear what the lambda layer provides as a prior. Is it necessary?</w:t>
      </w:r>
    </w:p>
    <w:p w14:paraId="09BFC765" w14:textId="77777777" w:rsidR="00EB3850" w:rsidRDefault="00EB3850">
      <w:pPr>
        <w:pStyle w:val="CommentText"/>
      </w:pPr>
    </w:p>
    <w:p w14:paraId="19A3D0EC" w14:textId="36244D70" w:rsidR="00EB3850" w:rsidRDefault="00EB3850">
      <w:pPr>
        <w:pStyle w:val="CommentText"/>
      </w:pPr>
      <w:r>
        <w:t>It’s been a while since I took a look at the usual specifications for a model like this (and don’t have books in front of me) – is the covariance matrix Sigma also standard? Or how others have built these models for pollution?</w:t>
      </w:r>
    </w:p>
  </w:comment>
  <w:comment w:id="169" w:author="Jørgen Brandt" w:date="2021-10-25T13:52:00Z" w:initials="JB">
    <w:p w14:paraId="28CBAEC9" w14:textId="4089B400" w:rsidR="003235EC" w:rsidRDefault="003235EC">
      <w:pPr>
        <w:pStyle w:val="CommentText"/>
      </w:pPr>
      <w:r>
        <w:rPr>
          <w:rStyle w:val="CommentReference"/>
        </w:rPr>
        <w:annotationRef/>
      </w:r>
      <w:r>
        <w:t>So – as we have to move away from the traffic vs non-traffic, I guess this will not be relevant…</w:t>
      </w:r>
    </w:p>
  </w:comment>
  <w:comment w:id="172" w:author="Goldsmith, Jeff" w:date="2021-10-22T16:18:00Z" w:initials="GJ">
    <w:p w14:paraId="30F462FA" w14:textId="167A5910" w:rsidR="00EB3850" w:rsidRDefault="00EB3850">
      <w:pPr>
        <w:pStyle w:val="CommentText"/>
      </w:pPr>
      <w:r>
        <w:rPr>
          <w:rStyle w:val="CommentReference"/>
        </w:rPr>
        <w:annotationRef/>
      </w:r>
      <w:r>
        <w:t>This is a pretty restrictive prior – did it affect estimation of mu, or of the betas?</w:t>
      </w:r>
    </w:p>
  </w:comment>
  <w:comment w:id="174" w:author="Parks, Robbie M" w:date="2021-10-25T11:10:00Z" w:initials="PRM">
    <w:p w14:paraId="1F794886" w14:textId="46C1706F" w:rsidR="002523AB" w:rsidRDefault="002523AB">
      <w:pPr>
        <w:pStyle w:val="CommentText"/>
      </w:pPr>
      <w:r>
        <w:rPr>
          <w:rStyle w:val="CommentReference"/>
        </w:rPr>
        <w:annotationRef/>
      </w:r>
      <w:r>
        <w:t>Yanelli: I think this should come in the very end of the section after the sensitivity analysis.</w:t>
      </w:r>
    </w:p>
  </w:comment>
  <w:comment w:id="175" w:author="Goldsmith, Jeff" w:date="2021-10-22T16:28:00Z" w:initials="GJ">
    <w:p w14:paraId="5C743E1F" w14:textId="4CC50A08" w:rsidR="00EB3850" w:rsidRDefault="00EB3850">
      <w:pPr>
        <w:pStyle w:val="CommentText"/>
      </w:pPr>
      <w:r>
        <w:rPr>
          <w:rStyle w:val="CommentReference"/>
        </w:rPr>
        <w:annotationRef/>
      </w:r>
      <w:r>
        <w:t>alluded to this above – I’m not sure that this gives relevant information beyond the credible interval</w:t>
      </w:r>
    </w:p>
  </w:comment>
  <w:comment w:id="176" w:author="Parks, Robbie M" w:date="2021-10-25T11:33:00Z" w:initials="PRM">
    <w:p w14:paraId="3E8AA0E7" w14:textId="77BDE903" w:rsidR="00B24AC5" w:rsidRDefault="00B24AC5">
      <w:pPr>
        <w:pStyle w:val="CommentText"/>
      </w:pPr>
      <w:r>
        <w:rPr>
          <w:rStyle w:val="CommentReference"/>
        </w:rPr>
        <w:annotationRef/>
      </w:r>
      <w:r>
        <w:t xml:space="preserve">Susan: </w:t>
      </w:r>
      <w:r>
        <w:rPr>
          <w:rStyle w:val="CommentReference"/>
        </w:rPr>
        <w:annotationRef/>
      </w:r>
      <w:r>
        <w:t>Include link?</w:t>
      </w:r>
    </w:p>
  </w:comment>
  <w:comment w:id="173" w:author="Johnni Hansen" w:date="2021-10-22T14:29:00Z" w:initials="JH">
    <w:p w14:paraId="36B14B57" w14:textId="1CE12F44" w:rsidR="00EB3850" w:rsidRDefault="00EB3850">
      <w:pPr>
        <w:pStyle w:val="CommentText"/>
      </w:pPr>
      <w:r>
        <w:rPr>
          <w:rStyle w:val="CommentReference"/>
        </w:rPr>
        <w:annotationRef/>
      </w:r>
      <w:r>
        <w:t>Could this be explained in fewer words?</w:t>
      </w:r>
    </w:p>
  </w:comment>
  <w:comment w:id="177" w:author="Goldsmith, Jeff" w:date="2021-10-22T16:19:00Z" w:initials="GJ">
    <w:p w14:paraId="4E67EC69" w14:textId="134C8892" w:rsidR="00EB3850" w:rsidRDefault="00EB3850">
      <w:pPr>
        <w:pStyle w:val="CommentText"/>
      </w:pPr>
      <w:r>
        <w:rPr>
          <w:rStyle w:val="CommentReference"/>
        </w:rPr>
        <w:annotationRef/>
      </w:r>
      <w:r>
        <w:t>Not sure what you mean by this – you considered other values in the normal and half cauchy distributions?</w:t>
      </w:r>
    </w:p>
  </w:comment>
  <w:comment w:id="180" w:author="Parks, Robbie M" w:date="2021-10-25T11:34:00Z" w:initials="PRM">
    <w:p w14:paraId="34708602" w14:textId="624E437D" w:rsidR="00C00170" w:rsidRDefault="00C00170">
      <w:pPr>
        <w:pStyle w:val="CommentText"/>
      </w:pPr>
      <w:r>
        <w:rPr>
          <w:rStyle w:val="CommentReference"/>
        </w:rPr>
        <w:annotationRef/>
      </w:r>
      <w:r>
        <w:t>Susan: Why not use this selection also for the 1 and 10 year estimates? There are only few additional cases (so no real win), and using exactly the same population makes it easier to read.</w:t>
      </w:r>
    </w:p>
  </w:comment>
  <w:comment w:id="178" w:author="Johnni Hansen" w:date="2021-10-22T14:31:00Z" w:initials="JH">
    <w:p w14:paraId="06F1F008" w14:textId="56587ED8" w:rsidR="00EB3850" w:rsidRDefault="00EB3850">
      <w:pPr>
        <w:pStyle w:val="CommentText"/>
      </w:pPr>
      <w:r>
        <w:rPr>
          <w:rStyle w:val="CommentReference"/>
        </w:rPr>
        <w:annotationRef/>
      </w:r>
      <w:r>
        <w:t>I agree with Ole: almost complete data</w:t>
      </w:r>
    </w:p>
  </w:comment>
  <w:comment w:id="179" w:author="Ole Raaschou-Nielsen" w:date="2021-10-18T12:24:00Z" w:initials="OR">
    <w:p w14:paraId="5AF68DCB" w14:textId="0B223485" w:rsidR="00EB3850" w:rsidRDefault="00EB3850">
      <w:pPr>
        <w:pStyle w:val="CommentText"/>
      </w:pPr>
      <w:r>
        <w:rPr>
          <w:rStyle w:val="CommentReference"/>
        </w:rPr>
        <w:annotationRef/>
      </w:r>
      <w:r>
        <w:t>Why not use the same sample for all analyses (there are so few missing). That would also make the results more comparable.</w:t>
      </w:r>
    </w:p>
  </w:comment>
  <w:comment w:id="181" w:author="Parks, Robbie M" w:date="2021-10-25T11:34:00Z" w:initials="PRM">
    <w:p w14:paraId="18AABCCB" w14:textId="2AC3BFAE" w:rsidR="009F451C" w:rsidRDefault="009F451C">
      <w:pPr>
        <w:pStyle w:val="CommentText"/>
      </w:pPr>
      <w:r>
        <w:rPr>
          <w:rStyle w:val="CommentReference"/>
        </w:rPr>
        <w:annotationRef/>
      </w:r>
      <w:r>
        <w:t xml:space="preserve">Susan: </w:t>
      </w:r>
      <w:r>
        <w:rPr>
          <w:rStyle w:val="CommentReference"/>
        </w:rPr>
        <w:annotationRef/>
      </w:r>
      <w:r>
        <w:t>This describes the 3934 cases: I don’t see the added value of the few more cases for the 1/10 years.</w:t>
      </w:r>
    </w:p>
  </w:comment>
  <w:comment w:id="182" w:author="Parks, Robbie M" w:date="2021-10-25T11:34:00Z" w:initials="PRM">
    <w:p w14:paraId="029A3B1A" w14:textId="5862E9A3" w:rsidR="00B97C2B" w:rsidRDefault="00B97C2B">
      <w:pPr>
        <w:pStyle w:val="CommentText"/>
      </w:pPr>
      <w:r>
        <w:rPr>
          <w:rStyle w:val="CommentReference"/>
        </w:rPr>
        <w:annotationRef/>
      </w:r>
      <w:r>
        <w:t>Susan suggests delete.</w:t>
      </w:r>
    </w:p>
  </w:comment>
  <w:comment w:id="183" w:author="Parks, Robbie M" w:date="2021-10-25T11:35:00Z" w:initials="PRM">
    <w:p w14:paraId="7351CC7F" w14:textId="37040D32" w:rsidR="00B97C2B" w:rsidRDefault="00B97C2B">
      <w:pPr>
        <w:pStyle w:val="CommentText"/>
      </w:pPr>
      <w:r>
        <w:rPr>
          <w:rStyle w:val="CommentReference"/>
        </w:rPr>
        <w:annotationRef/>
      </w:r>
      <w:r>
        <w:t>Susan suggestion.</w:t>
      </w:r>
    </w:p>
  </w:comment>
  <w:comment w:id="184" w:author="Parks, Robbie M" w:date="2021-10-25T11:39:00Z" w:initials="PRM">
    <w:p w14:paraId="664E21DE" w14:textId="3FCD8D5E" w:rsidR="00BB0B08" w:rsidRDefault="00BB0B08">
      <w:pPr>
        <w:pStyle w:val="CommentText"/>
      </w:pPr>
      <w:r>
        <w:rPr>
          <w:rStyle w:val="CommentReference"/>
        </w:rPr>
        <w:annotationRef/>
      </w:r>
      <w:r>
        <w:t>‘most highly correlated with CO’</w:t>
      </w:r>
    </w:p>
  </w:comment>
  <w:comment w:id="185" w:author="Matthias Ketzel" w:date="2021-10-22T08:43:00Z" w:initials="MK">
    <w:p w14:paraId="0B61A2EE" w14:textId="2FB6B9E4" w:rsidR="00EB3850" w:rsidRDefault="00EB3850">
      <w:pPr>
        <w:pStyle w:val="CommentText"/>
      </w:pPr>
      <w:r>
        <w:rPr>
          <w:rStyle w:val="CommentReference"/>
        </w:rPr>
        <w:annotationRef/>
      </w:r>
      <w:r>
        <w:t>This is expected and normal in our data, due to Ozone chemistry, where fresh NO emissions react with O3 to form NO2 and reduce O3 in high NOx areas leading to an anti-correlations.</w:t>
      </w:r>
    </w:p>
    <w:p w14:paraId="1006264D" w14:textId="38314400" w:rsidR="00EB3850" w:rsidRDefault="00EB3850">
      <w:pPr>
        <w:pStyle w:val="CommentText"/>
      </w:pPr>
      <w:r>
        <w:t>Maybe this should be mentioned at least once in the paper?</w:t>
      </w:r>
    </w:p>
  </w:comment>
  <w:comment w:id="187" w:author="Ole Raaschou-Nielsen" w:date="2021-10-18T12:26:00Z" w:initials="OR">
    <w:p w14:paraId="43480634" w14:textId="56BD86FF" w:rsidR="00EB3850" w:rsidRDefault="00EB3850">
      <w:pPr>
        <w:pStyle w:val="CommentText"/>
      </w:pPr>
      <w:r>
        <w:rPr>
          <w:rStyle w:val="CommentReference"/>
        </w:rPr>
        <w:annotationRef/>
      </w:r>
      <w:r>
        <w:t>This is already said in the Methods section (right?). No need to repeat here.</w:t>
      </w:r>
    </w:p>
  </w:comment>
  <w:comment w:id="186" w:author="Parks, Robbie M" w:date="2021-10-25T11:39:00Z" w:initials="PRM">
    <w:p w14:paraId="04080202" w14:textId="2AC4B01D" w:rsidR="001207C6" w:rsidRDefault="001207C6">
      <w:pPr>
        <w:pStyle w:val="CommentText"/>
      </w:pPr>
      <w:r>
        <w:rPr>
          <w:rStyle w:val="CommentReference"/>
        </w:rPr>
        <w:annotationRef/>
      </w:r>
      <w:r>
        <w:t>Susan suggests delete</w:t>
      </w:r>
    </w:p>
  </w:comment>
  <w:comment w:id="188" w:author="Parks, Robbie M" w:date="2021-10-25T11:39:00Z" w:initials="PRM">
    <w:p w14:paraId="232A370F" w14:textId="53DF696F" w:rsidR="001207C6" w:rsidRDefault="001207C6">
      <w:pPr>
        <w:pStyle w:val="CommentText"/>
      </w:pPr>
      <w:r>
        <w:rPr>
          <w:rStyle w:val="CommentReference"/>
        </w:rPr>
        <w:annotationRef/>
      </w:r>
      <w:r>
        <w:t>Susan suggests: ‘For 5-year average pollutant concentrations, we…’</w:t>
      </w:r>
    </w:p>
  </w:comment>
  <w:comment w:id="189" w:author="Parks, Robbie M" w:date="2021-10-25T11:40:00Z" w:initials="PRM">
    <w:p w14:paraId="41C96DC5" w14:textId="5C171DBE" w:rsidR="00DF2190" w:rsidRDefault="00DF2190">
      <w:pPr>
        <w:pStyle w:val="CommentText"/>
      </w:pPr>
      <w:r>
        <w:rPr>
          <w:rStyle w:val="CommentReference"/>
        </w:rPr>
        <w:annotationRef/>
      </w:r>
      <w:r>
        <w:t>SD?</w:t>
      </w:r>
    </w:p>
  </w:comment>
  <w:comment w:id="190" w:author="Parks, Robbie M" w:date="2021-10-25T11:40:00Z" w:initials="PRM">
    <w:p w14:paraId="522EF1C5" w14:textId="6CA53935" w:rsidR="009622EF" w:rsidRDefault="009622EF">
      <w:pPr>
        <w:pStyle w:val="CommentText"/>
      </w:pPr>
      <w:r>
        <w:rPr>
          <w:rStyle w:val="CommentReference"/>
        </w:rPr>
        <w:annotationRef/>
      </w:r>
      <w:r>
        <w:t>Susan suggests</w:t>
      </w:r>
    </w:p>
  </w:comment>
  <w:comment w:id="191" w:author="Parks, Robbie M" w:date="2021-10-25T11:40:00Z" w:initials="PRM">
    <w:p w14:paraId="704B52BB" w14:textId="45E334CB" w:rsidR="00DF2190" w:rsidRDefault="00DF2190">
      <w:pPr>
        <w:pStyle w:val="CommentText"/>
      </w:pPr>
      <w:r>
        <w:rPr>
          <w:rStyle w:val="CommentReference"/>
        </w:rPr>
        <w:annotationRef/>
      </w:r>
      <w:r>
        <w:t>SD throughout?</w:t>
      </w:r>
    </w:p>
  </w:comment>
  <w:comment w:id="193" w:author="Ole Raaschou-Nielsen" w:date="2021-10-18T12:27:00Z" w:initials="OR">
    <w:p w14:paraId="6538B239" w14:textId="6F5D9111" w:rsidR="00EB3850" w:rsidRDefault="00EB3850">
      <w:pPr>
        <w:pStyle w:val="CommentText"/>
      </w:pPr>
      <w:r>
        <w:rPr>
          <w:rStyle w:val="CommentReference"/>
        </w:rPr>
        <w:annotationRef/>
      </w:r>
      <w:r>
        <w:t>Try to omit subjective judgements</w:t>
      </w:r>
    </w:p>
  </w:comment>
  <w:comment w:id="196" w:author="Matthias Ketzel" w:date="2021-10-22T08:47:00Z" w:initials="MK">
    <w:p w14:paraId="4C52D0D5" w14:textId="1F262CBF" w:rsidR="00EB3850" w:rsidRDefault="00EB3850">
      <w:pPr>
        <w:pStyle w:val="CommentText"/>
      </w:pPr>
      <w:r>
        <w:rPr>
          <w:rStyle w:val="CommentReference"/>
        </w:rPr>
        <w:annotationRef/>
      </w:r>
      <w:r>
        <w:t>Again see comment above</w:t>
      </w:r>
    </w:p>
  </w:comment>
  <w:comment w:id="195" w:author="Parks, Robbie M" w:date="2021-10-25T11:41:00Z" w:initials="PRM">
    <w:p w14:paraId="51360F28" w14:textId="66AC4D15" w:rsidR="00D064F4" w:rsidRDefault="00D064F4">
      <w:pPr>
        <w:pStyle w:val="CommentText"/>
      </w:pPr>
      <w:r>
        <w:rPr>
          <w:rStyle w:val="CommentReference"/>
        </w:rPr>
        <w:annotationRef/>
      </w:r>
      <w:r>
        <w:t>Susan suggests delete</w:t>
      </w:r>
    </w:p>
  </w:comment>
  <w:comment w:id="197" w:author="Parks, Robbie M" w:date="2021-10-25T10:45:00Z" w:initials="PRM">
    <w:p w14:paraId="77C6A65A" w14:textId="0FB3C5BA" w:rsidR="00BF06AE" w:rsidRDefault="00BF06AE">
      <w:pPr>
        <w:pStyle w:val="CommentText"/>
      </w:pPr>
      <w:r>
        <w:rPr>
          <w:rStyle w:val="CommentReference"/>
        </w:rPr>
        <w:annotationRef/>
      </w:r>
      <w:r>
        <w:t xml:space="preserve">Arin: </w:t>
      </w:r>
      <w:r>
        <w:rPr>
          <w:rStyle w:val="CommentReference"/>
        </w:rPr>
        <w:annotationRef/>
      </w:r>
      <w:r>
        <w:t>Don’t you think the credible intervals are very wide to be interpreted as “association” maybe use the  weaker wording such as the one used for joint effects</w:t>
      </w:r>
    </w:p>
  </w:comment>
  <w:comment w:id="198" w:author="Parks, Robbie M" w:date="2021-10-25T10:35:00Z" w:initials="PRM">
    <w:p w14:paraId="02CE4452" w14:textId="4CB0BC93" w:rsidR="00AA2867" w:rsidRDefault="00AA2867">
      <w:pPr>
        <w:pStyle w:val="CommentText"/>
      </w:pPr>
      <w:r>
        <w:rPr>
          <w:rStyle w:val="CommentReference"/>
        </w:rPr>
        <w:annotationRef/>
      </w:r>
      <w:r>
        <w:t xml:space="preserve">Diane Re: </w:t>
      </w:r>
      <w:r>
        <w:rPr>
          <w:rStyle w:val="CommentReference"/>
        </w:rPr>
        <w:annotationRef/>
      </w:r>
      <w:r>
        <w:t>What was found with the 10-year average exposure? I cannot find it described in the Result section.</w:t>
      </w:r>
    </w:p>
  </w:comment>
  <w:comment w:id="199" w:author="Weisskopf" w:date="2021-10-22T17:07:00Z" w:initials="MOU">
    <w:p w14:paraId="7932A974" w14:textId="395A4171" w:rsidR="00EB3850" w:rsidRDefault="00EB3850">
      <w:pPr>
        <w:pStyle w:val="CommentText"/>
      </w:pPr>
      <w:r>
        <w:rPr>
          <w:rStyle w:val="CommentReference"/>
        </w:rPr>
        <w:annotationRef/>
      </w:r>
      <w:r>
        <w:t>If this is the case, then that bias issue I raised may be in play.</w:t>
      </w:r>
    </w:p>
  </w:comment>
  <w:comment w:id="200" w:author="Goldsmith, Jeff" w:date="2021-10-22T16:31:00Z" w:initials="GJ">
    <w:p w14:paraId="055D617E" w14:textId="3010917B" w:rsidR="00EB3850" w:rsidRDefault="00EB3850">
      <w:pPr>
        <w:pStyle w:val="CommentText"/>
      </w:pPr>
      <w:r>
        <w:rPr>
          <w:rStyle w:val="CommentReference"/>
        </w:rPr>
        <w:annotationRef/>
      </w:r>
      <w:r>
        <w:t>I’m not sure I understand what you mean – why were people excluded? I also don’t see results for the 10-year exposure, although it’s mentioned a couple of times elsewhere.</w:t>
      </w:r>
    </w:p>
  </w:comment>
  <w:comment w:id="201" w:author="Johnni Hansen" w:date="2021-10-22T14:40:00Z" w:initials="JH">
    <w:p w14:paraId="6F7D742B" w14:textId="44156686" w:rsidR="00EB3850" w:rsidRDefault="00EB3850">
      <w:pPr>
        <w:pStyle w:val="CommentText"/>
      </w:pPr>
      <w:r>
        <w:rPr>
          <w:rStyle w:val="CommentReference"/>
        </w:rPr>
        <w:annotationRef/>
      </w:r>
      <w:r>
        <w:t>What is the implication?</w:t>
      </w:r>
    </w:p>
  </w:comment>
  <w:comment w:id="202" w:author="Parks, Robbie M" w:date="2021-10-25T11:42:00Z" w:initials="PRM">
    <w:p w14:paraId="3B1AE4B7" w14:textId="24441D2F" w:rsidR="00DC5CB6" w:rsidRDefault="00DC5CB6">
      <w:pPr>
        <w:pStyle w:val="CommentText"/>
      </w:pPr>
      <w:r>
        <w:rPr>
          <w:rStyle w:val="CommentReference"/>
        </w:rPr>
        <w:annotationRef/>
      </w:r>
      <w:r>
        <w:t>Susan: Should go to the methods section</w:t>
      </w:r>
    </w:p>
  </w:comment>
  <w:comment w:id="204" w:author="Parks, Robbie M" w:date="2021-10-25T11:42:00Z" w:initials="PRM">
    <w:p w14:paraId="6334C13F" w14:textId="4636718C" w:rsidR="00793F91" w:rsidRDefault="00793F91">
      <w:pPr>
        <w:pStyle w:val="CommentText"/>
      </w:pPr>
      <w:r>
        <w:rPr>
          <w:rStyle w:val="CommentReference"/>
        </w:rPr>
        <w:annotationRef/>
      </w:r>
      <w:r>
        <w:t>Check number</w:t>
      </w:r>
    </w:p>
  </w:comment>
  <w:comment w:id="203" w:author="Ole Raaschou-Nielsen" w:date="2021-10-18T12:30:00Z" w:initials="OR">
    <w:p w14:paraId="0625F45F" w14:textId="549B02F2" w:rsidR="00EB3850" w:rsidRDefault="00EB3850">
      <w:pPr>
        <w:pStyle w:val="CommentText"/>
      </w:pPr>
      <w:r>
        <w:rPr>
          <w:rStyle w:val="CommentReference"/>
        </w:rPr>
        <w:annotationRef/>
      </w:r>
      <w:r>
        <w:t>Mostly repeating Methods</w:t>
      </w:r>
    </w:p>
  </w:comment>
  <w:comment w:id="209" w:author="Weisskopf" w:date="2021-10-22T17:08:00Z" w:initials="MOU">
    <w:p w14:paraId="11A5966F" w14:textId="29328FC8" w:rsidR="00EB3850" w:rsidRDefault="00EB3850">
      <w:pPr>
        <w:pStyle w:val="CommentText"/>
      </w:pPr>
      <w:r>
        <w:rPr>
          <w:rStyle w:val="CommentReference"/>
        </w:rPr>
        <w:annotationRef/>
      </w:r>
      <w:r>
        <w:t>Odd to say this here given you started the sentence with a main conclusion about a 5 year concentration.</w:t>
      </w:r>
    </w:p>
  </w:comment>
  <w:comment w:id="207" w:author="Parks, Robbie M" w:date="2021-10-25T10:45:00Z" w:initials="PRM">
    <w:p w14:paraId="58A87D7F" w14:textId="3D788CDE" w:rsidR="005910A3" w:rsidRDefault="005910A3">
      <w:pPr>
        <w:pStyle w:val="CommentText"/>
      </w:pPr>
      <w:r>
        <w:rPr>
          <w:rStyle w:val="CommentReference"/>
        </w:rPr>
        <w:annotationRef/>
      </w:r>
      <w:r>
        <w:t xml:space="preserve">Arin: </w:t>
      </w:r>
      <w:r>
        <w:rPr>
          <w:bCs/>
        </w:rPr>
        <w:t xml:space="preserve">We found that an increase of 5-year concentration of </w:t>
      </w:r>
      <w:r w:rsidRPr="000C02C8">
        <w:rPr>
          <w:bCs/>
        </w:rPr>
        <w:t>traffic-related pollutants</w:t>
      </w:r>
      <w:r>
        <w:rPr>
          <w:bCs/>
        </w:rPr>
        <w:t xml:space="preserve"> was associated with an increase in odds of ALS diagnosis, though not significant at the 95% credible interval level, apart from EC for 1-year average SD increase</w:t>
      </w:r>
    </w:p>
  </w:comment>
  <w:comment w:id="210" w:author="Parks, Robbie M" w:date="2021-10-25T11:43:00Z" w:initials="PRM">
    <w:p w14:paraId="37947F23" w14:textId="0F727224" w:rsidR="002A23CC" w:rsidRDefault="002A23CC">
      <w:pPr>
        <w:pStyle w:val="CommentText"/>
      </w:pPr>
      <w:r>
        <w:rPr>
          <w:rStyle w:val="CommentReference"/>
        </w:rPr>
        <w:annotationRef/>
      </w:r>
      <w:r>
        <w:t xml:space="preserve">Susan suggests: </w:t>
      </w:r>
      <w:r>
        <w:rPr>
          <w:color w:val="000000" w:themeColor="text1"/>
        </w:rPr>
        <w:t>, with a significant increase for the 1-year average concentration</w:t>
      </w:r>
    </w:p>
  </w:comment>
  <w:comment w:id="211" w:author="Weisskopf" w:date="2021-10-22T17:09:00Z" w:initials="MOU">
    <w:p w14:paraId="3D1C287F" w14:textId="0A558B96" w:rsidR="00EB3850" w:rsidRDefault="00EB3850">
      <w:pPr>
        <w:pStyle w:val="CommentText"/>
      </w:pPr>
      <w:r>
        <w:rPr>
          <w:rStyle w:val="CommentReference"/>
        </w:rPr>
        <w:annotationRef/>
      </w:r>
      <w:r>
        <w:t>So if these are truly null, then I would trust the positive EC finding a little more.  If there is any residual confounding (if these are in fact negative, would the thought be residual confounding?), then that can push the effect estimate for a correlated co-pollutant in the same model in the opposite direction. (Note that joint effects are not biased in this way)</w:t>
      </w:r>
    </w:p>
  </w:comment>
  <w:comment w:id="212" w:author="Parks, Robbie M" w:date="2021-10-25T16:26:00Z" w:initials="PRM">
    <w:p w14:paraId="16401B76" w14:textId="485E7422" w:rsidR="001C7BB8" w:rsidRDefault="001C7BB8">
      <w:pPr>
        <w:pStyle w:val="CommentText"/>
      </w:pPr>
      <w:r>
        <w:rPr>
          <w:rStyle w:val="CommentReference"/>
        </w:rPr>
        <w:annotationRef/>
      </w:r>
      <w:r>
        <w:t>Confounding or correlation that’s making model unstable. NO way to know. Single pollutant models.</w:t>
      </w:r>
    </w:p>
  </w:comment>
  <w:comment w:id="208" w:author="Ole Raaschou-Nielsen" w:date="2021-10-18T12:31:00Z" w:initials="OR">
    <w:p w14:paraId="0093ED94" w14:textId="222099B7" w:rsidR="00EB3850" w:rsidRDefault="00EB3850">
      <w:pPr>
        <w:pStyle w:val="CommentText"/>
      </w:pPr>
      <w:r>
        <w:rPr>
          <w:rStyle w:val="CommentReference"/>
        </w:rPr>
        <w:annotationRef/>
      </w:r>
      <w:r>
        <w:t>As mentioned previously: I see an association with EC. Not with other pollutants. Not with combinations of pollutants.</w:t>
      </w:r>
    </w:p>
  </w:comment>
  <w:comment w:id="220" w:author="Parks, Robbie M" w:date="2021-10-25T11:43:00Z" w:initials="PRM">
    <w:p w14:paraId="67B3658B" w14:textId="1F1B1940" w:rsidR="0018094F" w:rsidRDefault="0018094F">
      <w:pPr>
        <w:pStyle w:val="CommentText"/>
      </w:pPr>
      <w:r>
        <w:rPr>
          <w:rStyle w:val="CommentReference"/>
        </w:rPr>
        <w:annotationRef/>
      </w:r>
      <w:r>
        <w:t>Susan suggests delete</w:t>
      </w:r>
    </w:p>
  </w:comment>
  <w:comment w:id="221" w:author="Parks, Robbie M" w:date="2021-10-25T11:45:00Z" w:initials="PRM">
    <w:p w14:paraId="2798617F" w14:textId="12B25E21" w:rsidR="00975C50" w:rsidRDefault="00975C50">
      <w:pPr>
        <w:pStyle w:val="CommentText"/>
      </w:pPr>
      <w:r>
        <w:rPr>
          <w:rStyle w:val="CommentReference"/>
        </w:rPr>
        <w:annotationRef/>
      </w:r>
      <w:r>
        <w:t>Susan suggests ‘Earlier analyses’</w:t>
      </w:r>
    </w:p>
  </w:comment>
  <w:comment w:id="222" w:author="Ole Raaschou-Nielsen" w:date="2021-10-18T12:33:00Z" w:initials="OR">
    <w:p w14:paraId="761A88E4" w14:textId="30CAA65B" w:rsidR="00EB3850" w:rsidRDefault="00EB3850">
      <w:pPr>
        <w:pStyle w:val="CommentText"/>
      </w:pPr>
      <w:r>
        <w:rPr>
          <w:rStyle w:val="CommentReference"/>
        </w:rPr>
        <w:annotationRef/>
      </w:r>
      <w:r>
        <w:t>Only a small proportion of PM2.5 is from local traffic. I believe that you make I (unnecessarily) difficult for yourself to state the results as being for traffic-related air pollution.</w:t>
      </w:r>
    </w:p>
  </w:comment>
  <w:comment w:id="223" w:author="Parks, Robbie M" w:date="2021-10-25T11:45:00Z" w:initials="PRM">
    <w:p w14:paraId="5FFCC05E" w14:textId="74EFA7BF" w:rsidR="00736BD3" w:rsidRDefault="00736BD3">
      <w:pPr>
        <w:pStyle w:val="CommentText"/>
      </w:pPr>
      <w:r>
        <w:rPr>
          <w:rStyle w:val="CommentReference"/>
        </w:rPr>
        <w:annotationRef/>
      </w:r>
      <w:r>
        <w:t xml:space="preserve">Susan: </w:t>
      </w:r>
      <w:r>
        <w:rPr>
          <w:rStyle w:val="CommentReference"/>
        </w:rPr>
        <w:annotationRef/>
      </w:r>
      <w:r>
        <w:t xml:space="preserve">May need some further explanation (why do they here, and not in the previous studies?). </w:t>
      </w:r>
    </w:p>
  </w:comment>
  <w:comment w:id="224" w:author="Matthias Ketzel" w:date="2021-10-22T08:50:00Z" w:initials="MK">
    <w:p w14:paraId="6246A9F5" w14:textId="162A4FDD" w:rsidR="00EB3850" w:rsidRDefault="00EB3850">
      <w:pPr>
        <w:pStyle w:val="CommentText"/>
      </w:pPr>
      <w:r>
        <w:rPr>
          <w:rStyle w:val="CommentReference"/>
        </w:rPr>
        <w:annotationRef/>
      </w:r>
      <w:r>
        <w:t>Right, but in Denmark a large fraction of EC comes from small combustion sources (mainly wood stoves) need to be mentioned here.</w:t>
      </w:r>
    </w:p>
  </w:comment>
  <w:comment w:id="229" w:author="Parks, Robbie M" w:date="2021-10-25T11:46:00Z" w:initials="PRM">
    <w:p w14:paraId="12FF09DE" w14:textId="19CC4422" w:rsidR="002C62CE" w:rsidRDefault="002C62CE">
      <w:pPr>
        <w:pStyle w:val="CommentText"/>
      </w:pPr>
      <w:r>
        <w:rPr>
          <w:rStyle w:val="CommentReference"/>
        </w:rPr>
        <w:annotationRef/>
      </w:r>
      <w:r>
        <w:t>Susan suggestion</w:t>
      </w:r>
    </w:p>
  </w:comment>
  <w:comment w:id="231" w:author="Parks, Robbie M" w:date="2021-10-25T11:46:00Z" w:initials="PRM">
    <w:p w14:paraId="75EB2D53" w14:textId="3D2053BE" w:rsidR="00CC43CD" w:rsidRDefault="00CC43CD">
      <w:pPr>
        <w:pStyle w:val="CommentText"/>
      </w:pPr>
      <w:r>
        <w:rPr>
          <w:rStyle w:val="CommentReference"/>
        </w:rPr>
        <w:annotationRef/>
      </w:r>
      <w:r>
        <w:t>Susan suggests new paragraph</w:t>
      </w:r>
    </w:p>
  </w:comment>
  <w:comment w:id="232" w:author="Matthias Ketzel" w:date="2021-10-22T08:54:00Z" w:initials="MK">
    <w:p w14:paraId="4765291B" w14:textId="70FD3E4F" w:rsidR="00EB3850" w:rsidRDefault="00EB3850">
      <w:pPr>
        <w:pStyle w:val="CommentText"/>
      </w:pPr>
      <w:r>
        <w:rPr>
          <w:rStyle w:val="CommentReference"/>
        </w:rPr>
        <w:annotationRef/>
      </w:r>
      <w:r>
        <w:t>I find it a bit surprising that you do not see and effect with NOx given this high correlations between EC and NOx.</w:t>
      </w:r>
    </w:p>
  </w:comment>
  <w:comment w:id="233" w:author="Jørgen Brandt" w:date="2021-10-25T14:02:00Z" w:initials="JB">
    <w:p w14:paraId="041C771A" w14:textId="1CE43BE6" w:rsidR="003235EC" w:rsidRDefault="003235EC">
      <w:pPr>
        <w:pStyle w:val="CommentText"/>
      </w:pPr>
      <w:r>
        <w:rPr>
          <w:rStyle w:val="CommentReference"/>
        </w:rPr>
        <w:annotationRef/>
      </w:r>
      <w:r>
        <w:t>And other sources…</w:t>
      </w:r>
    </w:p>
  </w:comment>
  <w:comment w:id="234" w:author="Parks, Robbie M" w:date="2021-10-25T11:47:00Z" w:initials="PRM">
    <w:p w14:paraId="4F5B2BD4" w14:textId="1FAC51BA" w:rsidR="00EA3F17" w:rsidRDefault="00EA3F17">
      <w:pPr>
        <w:pStyle w:val="CommentText"/>
      </w:pPr>
      <w:r>
        <w:rPr>
          <w:rStyle w:val="CommentReference"/>
        </w:rPr>
        <w:annotationRef/>
      </w:r>
      <w:r>
        <w:t>Susan suggests ‘with’</w:t>
      </w:r>
    </w:p>
  </w:comment>
  <w:comment w:id="235" w:author="Parks, Robbie M" w:date="2021-10-25T11:12:00Z" w:initials="PRM">
    <w:p w14:paraId="2D768379" w14:textId="5A879816" w:rsidR="00B455A9" w:rsidRDefault="00B455A9">
      <w:pPr>
        <w:pStyle w:val="CommentText"/>
      </w:pPr>
      <w:r>
        <w:rPr>
          <w:rStyle w:val="CommentReference"/>
        </w:rPr>
        <w:annotationRef/>
      </w:r>
      <w:r>
        <w:t xml:space="preserve">Yanelli: </w:t>
      </w:r>
      <w:r>
        <w:rPr>
          <w:rStyle w:val="CommentReference"/>
        </w:rPr>
        <w:annotationRef/>
      </w:r>
      <w:r>
        <w:t xml:space="preserve">Mmm no sure I would want to say this because like I commented before actual disease onset is likely to occur many years before symptoms appear. So, it is still possible that we evaluating exposure after disease onset. I strongly believe that epidemiologic studies that use hospitalization as the outcome are more likely evaluating disease aggravation. If I was you, I would avoid the reverse causation topic </w:t>
      </w:r>
    </w:p>
  </w:comment>
  <w:comment w:id="236" w:author="Weisskopf" w:date="2021-10-22T17:15:00Z" w:initials="MOU">
    <w:p w14:paraId="3A255F21" w14:textId="3DBA6FD7" w:rsidR="00EB3850" w:rsidRDefault="00EB3850">
      <w:pPr>
        <w:pStyle w:val="CommentText"/>
      </w:pPr>
      <w:r>
        <w:rPr>
          <w:rStyle w:val="CommentReference"/>
        </w:rPr>
        <w:annotationRef/>
      </w:r>
      <w:r>
        <w:t>Also why would ALS in an individual affect these measures?  I doubt there is substantial (if any!) residential movement in the year before ALS because of symptoms.  Could cite my Weisskopf and Webster, Epidemiology, 2017 paper</w:t>
      </w:r>
    </w:p>
  </w:comment>
  <w:comment w:id="237" w:author="Parks, Robbie M" w:date="2021-10-25T11:47:00Z" w:initials="PRM">
    <w:p w14:paraId="123A587C" w14:textId="77777777" w:rsidR="000D7567" w:rsidRDefault="000D7567" w:rsidP="000D7567">
      <w:pPr>
        <w:pStyle w:val="CommentText"/>
      </w:pPr>
      <w:r>
        <w:rPr>
          <w:rStyle w:val="CommentReference"/>
        </w:rPr>
        <w:annotationRef/>
      </w:r>
      <w:r>
        <w:t xml:space="preserve">Susan: </w:t>
      </w:r>
      <w:r>
        <w:rPr>
          <w:rStyle w:val="CommentReference"/>
        </w:rPr>
        <w:annotationRef/>
      </w:r>
      <w:r>
        <w:t>Maybe some further explanation here too: you don’t expect people to have moved because of their disease.</w:t>
      </w:r>
    </w:p>
    <w:p w14:paraId="636153DA" w14:textId="77777777" w:rsidR="000D7567" w:rsidRDefault="000D7567" w:rsidP="000D7567">
      <w:pPr>
        <w:pStyle w:val="CommentText"/>
      </w:pPr>
    </w:p>
    <w:p w14:paraId="7B5C5F46" w14:textId="55662932" w:rsidR="000D7567" w:rsidRDefault="000D7567">
      <w:pPr>
        <w:pStyle w:val="CommentText"/>
      </w:pPr>
      <w:r>
        <w:t>Using incident cases is a strength here (rather than mortality)</w:t>
      </w:r>
    </w:p>
  </w:comment>
  <w:comment w:id="238" w:author="Parks, Robbie M" w:date="2021-10-25T16:06:00Z" w:initials="PRM">
    <w:p w14:paraId="55276376" w14:textId="2352A3EB" w:rsidR="00A33B70" w:rsidRDefault="00A33B70">
      <w:pPr>
        <w:pStyle w:val="CommentText"/>
      </w:pPr>
      <w:r>
        <w:rPr>
          <w:rStyle w:val="CommentReference"/>
        </w:rPr>
        <w:annotationRef/>
      </w:r>
      <w:r>
        <w:t>Limitations that other sources of pollution are non-traffic so need further work</w:t>
      </w:r>
    </w:p>
  </w:comment>
  <w:comment w:id="243" w:author="Johnni Hansen" w:date="2021-10-22T14:39:00Z" w:initials="JH">
    <w:p w14:paraId="1A03BC87" w14:textId="1768172F" w:rsidR="00EB3850" w:rsidRDefault="00EB3850">
      <w:pPr>
        <w:pStyle w:val="CommentText"/>
      </w:pPr>
      <w:r>
        <w:rPr>
          <w:rStyle w:val="CommentReference"/>
        </w:rPr>
        <w:annotationRef/>
      </w:r>
      <w:r>
        <w:t>Trivial and self evident</w:t>
      </w:r>
    </w:p>
  </w:comment>
  <w:comment w:id="248" w:author="Parks, Robbie M" w:date="2021-10-25T11:48:00Z" w:initials="PRM">
    <w:p w14:paraId="262B3356" w14:textId="3A926C6E" w:rsidR="009F2303" w:rsidRDefault="009F2303">
      <w:pPr>
        <w:pStyle w:val="CommentText"/>
      </w:pPr>
      <w:r>
        <w:rPr>
          <w:rStyle w:val="CommentReference"/>
        </w:rPr>
        <w:annotationRef/>
      </w:r>
      <w:r>
        <w:t xml:space="preserve">Susan: </w:t>
      </w:r>
      <w:r>
        <w:rPr>
          <w:rStyle w:val="CommentReference"/>
        </w:rPr>
        <w:annotationRef/>
      </w:r>
      <w:r>
        <w:t>Why not mention smoking explicitly? That would probably be the most likely confounder.</w:t>
      </w:r>
    </w:p>
  </w:comment>
  <w:comment w:id="249" w:author="Parks, Robbie M" w:date="2021-10-25T10:46:00Z" w:initials="PRM">
    <w:p w14:paraId="3C371CFE" w14:textId="3E968815" w:rsidR="00907D7D" w:rsidRDefault="00907D7D">
      <w:pPr>
        <w:pStyle w:val="CommentText"/>
      </w:pPr>
      <w:r>
        <w:rPr>
          <w:rStyle w:val="CommentReference"/>
        </w:rPr>
        <w:annotationRef/>
      </w:r>
      <w:r>
        <w:t xml:space="preserve">Arin: </w:t>
      </w:r>
      <w:r>
        <w:rPr>
          <w:rStyle w:val="CommentReference"/>
        </w:rPr>
        <w:annotationRef/>
      </w:r>
      <w:r>
        <w:t>It is not only about covariation . Here should be an arrow from Unknown factor Z to both air pollution and  ALS. For example BMI cannot possibly cause air pollution. Consider maybe changing the words?</w:t>
      </w:r>
    </w:p>
  </w:comment>
  <w:comment w:id="251" w:author="Ole Raaschou-Nielsen" w:date="2021-10-18T12:38:00Z" w:initials="OR">
    <w:p w14:paraId="2AA543C1" w14:textId="6D294DDD" w:rsidR="00EB3850" w:rsidRDefault="00EB3850">
      <w:pPr>
        <w:pStyle w:val="CommentText"/>
      </w:pPr>
      <w:r>
        <w:rPr>
          <w:rStyle w:val="CommentReference"/>
        </w:rPr>
        <w:annotationRef/>
      </w:r>
      <w:r>
        <w:t>I guess you should explain this statement better</w:t>
      </w:r>
    </w:p>
  </w:comment>
  <w:comment w:id="253" w:author="Parks, Robbie M" w:date="2021-10-25T10:37:00Z" w:initials="PRM">
    <w:p w14:paraId="261663B7" w14:textId="4A2AF135" w:rsidR="00F81A0D" w:rsidRDefault="00F81A0D">
      <w:pPr>
        <w:pStyle w:val="CommentText"/>
      </w:pPr>
      <w:r>
        <w:rPr>
          <w:rStyle w:val="CommentReference"/>
        </w:rPr>
        <w:annotationRef/>
      </w:r>
      <w:r>
        <w:t xml:space="preserve">Diane Re: </w:t>
      </w:r>
      <w:r>
        <w:rPr>
          <w:rStyle w:val="CommentReference"/>
        </w:rPr>
        <w:annotationRef/>
      </w:r>
      <w:r>
        <w:t>that are not correlated with?</w:t>
      </w:r>
    </w:p>
  </w:comment>
  <w:comment w:id="252" w:author="Ole Raaschou-Nielsen" w:date="2021-10-18T12:39:00Z" w:initials="OR">
    <w:p w14:paraId="37487E3F" w14:textId="4D48553F" w:rsidR="00EB3850" w:rsidRDefault="00EB3850">
      <w:pPr>
        <w:pStyle w:val="CommentText"/>
      </w:pPr>
      <w:r>
        <w:rPr>
          <w:rStyle w:val="CommentReference"/>
        </w:rPr>
        <w:annotationRef/>
      </w:r>
      <w:r>
        <w:t>What does it mean that the model is independent from the BMI distribution?</w:t>
      </w:r>
    </w:p>
  </w:comment>
  <w:comment w:id="254" w:author="Ole Raaschou-Nielsen" w:date="2021-10-18T12:40:00Z" w:initials="OR">
    <w:p w14:paraId="1419F83A" w14:textId="42E771E6" w:rsidR="00EB3850" w:rsidRDefault="00EB3850">
      <w:pPr>
        <w:pStyle w:val="CommentText"/>
      </w:pPr>
      <w:r>
        <w:rPr>
          <w:rStyle w:val="CommentReference"/>
        </w:rPr>
        <w:annotationRef/>
      </w:r>
      <w:r>
        <w:t>How did you come to that conclusion?</w:t>
      </w:r>
    </w:p>
    <w:p w14:paraId="44095806" w14:textId="644A4828" w:rsidR="00EB3850" w:rsidRDefault="00EB3850">
      <w:pPr>
        <w:pStyle w:val="CommentText"/>
      </w:pPr>
      <w:r>
        <w:t>What about e.g. noise? Noise share source (traffic) with air pollution and studies have indicated assocaitions between noise and BMI</w:t>
      </w:r>
    </w:p>
  </w:comment>
  <w:comment w:id="255" w:author="Parks, Robbie M" w:date="2021-10-25T10:37:00Z" w:initials="PRM">
    <w:p w14:paraId="1CEF44D1" w14:textId="3ABC678A" w:rsidR="00F81A0D" w:rsidRDefault="00F81A0D">
      <w:pPr>
        <w:pStyle w:val="CommentText"/>
      </w:pPr>
      <w:r>
        <w:rPr>
          <w:rStyle w:val="CommentReference"/>
        </w:rPr>
        <w:annotationRef/>
      </w:r>
      <w:r>
        <w:t>Diane Re: Why not sex and age? Or ethnicity, if you have any diversity in ethnicity….</w:t>
      </w:r>
    </w:p>
  </w:comment>
  <w:comment w:id="250" w:author="Johnni Hansen" w:date="2021-10-22T14:42:00Z" w:initials="JH">
    <w:p w14:paraId="182F5423" w14:textId="24F3916D" w:rsidR="00EB3850" w:rsidRDefault="00EB3850">
      <w:pPr>
        <w:pStyle w:val="CommentText"/>
      </w:pPr>
      <w:r>
        <w:rPr>
          <w:rStyle w:val="CommentReference"/>
        </w:rPr>
        <w:annotationRef/>
      </w:r>
      <w:r>
        <w:t>This speculation should be shorter. Further, BMI is also partly included in the SES variabels</w:t>
      </w:r>
    </w:p>
  </w:comment>
  <w:comment w:id="262" w:author="Parks, Robbie M" w:date="2021-10-25T11:48:00Z" w:initials="PRM">
    <w:p w14:paraId="6A8C7CAF" w14:textId="7AA4BD9D" w:rsidR="00366E75" w:rsidRDefault="00366E75">
      <w:pPr>
        <w:pStyle w:val="CommentText"/>
      </w:pPr>
      <w:r>
        <w:rPr>
          <w:rStyle w:val="CommentReference"/>
        </w:rPr>
        <w:annotationRef/>
      </w:r>
      <w:r>
        <w:t xml:space="preserve">Susan: </w:t>
      </w:r>
      <w:r>
        <w:rPr>
          <w:rStyle w:val="CommentReference"/>
        </w:rPr>
        <w:annotationRef/>
      </w:r>
      <w:r>
        <w:t>Is that realistic? By pooling perhaps, but this is already a very large study.</w:t>
      </w:r>
    </w:p>
  </w:comment>
  <w:comment w:id="260" w:author="Johnni Hansen" w:date="2021-10-22T14:44:00Z" w:initials="JH">
    <w:p w14:paraId="305903CF" w14:textId="1C39AAFA" w:rsidR="00EB3850" w:rsidRDefault="00EB3850">
      <w:pPr>
        <w:pStyle w:val="CommentText"/>
      </w:pPr>
      <w:r>
        <w:rPr>
          <w:rStyle w:val="CommentReference"/>
        </w:rPr>
        <w:annotationRef/>
      </w:r>
      <w:r>
        <w:t>A bit trivial…..</w:t>
      </w:r>
    </w:p>
  </w:comment>
  <w:comment w:id="261" w:author="Ole Raaschou-Nielsen" w:date="2021-10-18T12:43:00Z" w:initials="OR">
    <w:p w14:paraId="364D0C76" w14:textId="72D0DE46" w:rsidR="00EB3850" w:rsidRDefault="00EB3850">
      <w:pPr>
        <w:pStyle w:val="CommentText"/>
      </w:pPr>
      <w:r>
        <w:rPr>
          <w:rStyle w:val="CommentReference"/>
        </w:rPr>
        <w:annotationRef/>
      </w:r>
      <w:r>
        <w:t>I don’t understand that point</w:t>
      </w:r>
    </w:p>
  </w:comment>
  <w:comment w:id="264" w:author="Jibran Khan" w:date="2021-10-23T15:20:00Z" w:initials="JK">
    <w:p w14:paraId="0FC310AC" w14:textId="00481781" w:rsidR="00EB3850" w:rsidRDefault="00EB3850">
      <w:pPr>
        <w:pStyle w:val="CommentText"/>
      </w:pPr>
      <w:r>
        <w:rPr>
          <w:rStyle w:val="CommentReference"/>
        </w:rPr>
        <w:annotationRef/>
      </w:r>
      <w:r>
        <w:t>Before data acquisition, please add a separate contribution, “Exposure/air pollution modelling”. I provide example below.</w:t>
      </w:r>
    </w:p>
    <w:p w14:paraId="68BA6E34" w14:textId="41ED434E" w:rsidR="00EB3850" w:rsidRDefault="00EB3850">
      <w:pPr>
        <w:pStyle w:val="CommentText"/>
      </w:pPr>
    </w:p>
    <w:p w14:paraId="463BE200" w14:textId="791C8329" w:rsidR="00EB3850" w:rsidRDefault="00EB3850">
      <w:pPr>
        <w:pStyle w:val="CommentText"/>
      </w:pPr>
      <w:r>
        <w:t>Exposure/air pollution modelling: Local/street-scale: Khan, Ketzel; Urban scale: Brandt.</w:t>
      </w:r>
    </w:p>
  </w:comment>
  <w:comment w:id="267" w:author="Parks, Robbie M" w:date="2021-10-25T11:48:00Z" w:initials="PRM">
    <w:p w14:paraId="3B2C4336" w14:textId="2780DBC6" w:rsidR="00456D0E" w:rsidRDefault="00456D0E">
      <w:pPr>
        <w:pStyle w:val="CommentText"/>
      </w:pPr>
      <w:r>
        <w:rPr>
          <w:rStyle w:val="CommentReference"/>
        </w:rPr>
        <w:annotationRef/>
      </w:r>
      <w:r>
        <w:t xml:space="preserve">Susan: </w:t>
      </w:r>
      <w:r>
        <w:rPr>
          <w:rStyle w:val="CommentReference"/>
        </w:rPr>
        <w:annotationRef/>
      </w:r>
      <w:r>
        <w:t>You may need to consider cutting down references (72 is quite a lot…)</w:t>
      </w:r>
    </w:p>
  </w:comment>
  <w:comment w:id="268" w:author="Parks, Robbie M" w:date="2021-10-25T11:13:00Z" w:initials="PRM">
    <w:p w14:paraId="626B019D" w14:textId="48A19C9E" w:rsidR="00E66278" w:rsidRDefault="00E66278">
      <w:pPr>
        <w:pStyle w:val="CommentText"/>
      </w:pPr>
      <w:r>
        <w:rPr>
          <w:rStyle w:val="CommentReference"/>
        </w:rPr>
        <w:annotationRef/>
      </w:r>
      <w:r>
        <w:t xml:space="preserve">Yanelli: </w:t>
      </w:r>
      <w:r>
        <w:rPr>
          <w:rStyle w:val="CommentReference"/>
        </w:rPr>
        <w:annotationRef/>
      </w:r>
      <w:r>
        <w:t xml:space="preserve">Is this for the 1-, 5-, or 10-year cohort?  </w:t>
      </w:r>
    </w:p>
  </w:comment>
  <w:comment w:id="269" w:author="Matthias Ketzel" w:date="2021-10-22T09:00:00Z" w:initials="MK">
    <w:p w14:paraId="66EAF367" w14:textId="2B850257" w:rsidR="00EB3850" w:rsidRDefault="00EB3850">
      <w:pPr>
        <w:pStyle w:val="CommentText"/>
      </w:pPr>
      <w:r>
        <w:rPr>
          <w:rStyle w:val="CommentReference"/>
        </w:rPr>
        <w:annotationRef/>
      </w:r>
      <w:r>
        <w:t>You mean latest reported residence or at study entry … you need to clarify how you deal with people moving.</w:t>
      </w:r>
    </w:p>
  </w:comment>
  <w:comment w:id="270" w:author="Parks, Robbie M" w:date="2021-10-25T11:49:00Z" w:initials="PRM">
    <w:p w14:paraId="328694AD" w14:textId="27126217" w:rsidR="002C7FA0" w:rsidRDefault="002C7FA0">
      <w:pPr>
        <w:pStyle w:val="CommentText"/>
      </w:pPr>
      <w:r>
        <w:rPr>
          <w:rStyle w:val="CommentReference"/>
        </w:rPr>
        <w:annotationRef/>
      </w:r>
      <w:r>
        <w:t xml:space="preserve">Susan: </w:t>
      </w:r>
      <w:r>
        <w:rPr>
          <w:rStyle w:val="CommentReference"/>
        </w:rPr>
        <w:annotationRef/>
      </w:r>
      <w:r>
        <w:t>See earlier comment, shouldn’t these be excluded?</w:t>
      </w:r>
    </w:p>
  </w:comment>
  <w:comment w:id="271" w:author="Weisskopf" w:date="2021-10-22T17:14:00Z" w:initials="MOU">
    <w:p w14:paraId="12921162" w14:textId="5AC23C48" w:rsidR="00EB3850" w:rsidRDefault="00EB3850">
      <w:pPr>
        <w:pStyle w:val="CommentText"/>
      </w:pPr>
      <w:r>
        <w:rPr>
          <w:rStyle w:val="CommentReference"/>
        </w:rPr>
        <w:annotationRef/>
      </w:r>
      <w:r>
        <w:t>There should be legends for the figures.  What models do these results come from? Not the single pollutant ones, right? The models with all components in together?  Should indicate with the figure what is adjusted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46B39426" w15:done="0"/>
  <w15:commentEx w15:paraId="1DF5DA29" w15:done="0"/>
  <w15:commentEx w15:paraId="123236A0" w15:done="0"/>
  <w15:commentEx w15:paraId="4CE11C33" w15:done="0"/>
  <w15:commentEx w15:paraId="49E36286" w15:done="0"/>
  <w15:commentEx w15:paraId="40283B04" w15:paraIdParent="49E36286" w15:done="0"/>
  <w15:commentEx w15:paraId="3EBF764E" w15:done="0"/>
  <w15:commentEx w15:paraId="641D1014" w15:done="0"/>
  <w15:commentEx w15:paraId="252AC526" w15:done="0"/>
  <w15:commentEx w15:paraId="45350BB9" w15:done="0"/>
  <w15:commentEx w15:paraId="1F8B250B" w15:done="0"/>
  <w15:commentEx w15:paraId="4351E387" w15:done="0"/>
  <w15:commentEx w15:paraId="2DB3BBDD" w15:done="0"/>
  <w15:commentEx w15:paraId="5952EDB0" w15:done="0"/>
  <w15:commentEx w15:paraId="22363477" w15:done="0"/>
  <w15:commentEx w15:paraId="405B41E6" w15:done="0"/>
  <w15:commentEx w15:paraId="45C6E3F0" w15:done="0"/>
  <w15:commentEx w15:paraId="70BBFC6E" w15:done="0"/>
  <w15:commentEx w15:paraId="1680A415" w15:done="0"/>
  <w15:commentEx w15:paraId="3CA35CE0" w15:done="0"/>
  <w15:commentEx w15:paraId="5598B30E" w15:done="0"/>
  <w15:commentEx w15:paraId="3CE593FA" w15:done="0"/>
  <w15:commentEx w15:paraId="7DEAFA89" w15:done="0"/>
  <w15:commentEx w15:paraId="191C4645" w15:done="0"/>
  <w15:commentEx w15:paraId="7F8900DF" w15:done="0"/>
  <w15:commentEx w15:paraId="7FB9EF82" w15:done="0"/>
  <w15:commentEx w15:paraId="62D8D7F8" w15:done="0"/>
  <w15:commentEx w15:paraId="385EB980" w15:done="0"/>
  <w15:commentEx w15:paraId="4BF15E4D" w15:done="0"/>
  <w15:commentEx w15:paraId="15DE052F" w15:done="0"/>
  <w15:commentEx w15:paraId="48A89CA5" w15:done="0"/>
  <w15:commentEx w15:paraId="0795A585" w15:done="0"/>
  <w15:commentEx w15:paraId="3BC2F645" w15:done="0"/>
  <w15:commentEx w15:paraId="681859A3" w15:done="0"/>
  <w15:commentEx w15:paraId="0F1E6AAD" w15:done="0"/>
  <w15:commentEx w15:paraId="628E77FF" w15:done="0"/>
  <w15:commentEx w15:paraId="126B396F" w15:done="0"/>
  <w15:commentEx w15:paraId="7CDFACC5" w15:paraIdParent="126B396F" w15:done="0"/>
  <w15:commentEx w15:paraId="21ED8284" w15:done="0"/>
  <w15:commentEx w15:paraId="4BEA0FB8" w15:done="0"/>
  <w15:commentEx w15:paraId="46D294B7" w15:done="0"/>
  <w15:commentEx w15:paraId="713D3C9F" w15:done="0"/>
  <w15:commentEx w15:paraId="506F9314" w15:done="0"/>
  <w15:commentEx w15:paraId="72CA5ED7" w15:done="0"/>
  <w15:commentEx w15:paraId="3AFD22C6" w15:done="0"/>
  <w15:commentEx w15:paraId="02203BB3" w15:paraIdParent="3AFD22C6" w15:done="0"/>
  <w15:commentEx w15:paraId="744AFC57" w15:done="0"/>
  <w15:commentEx w15:paraId="578F6F13" w15:done="0"/>
  <w15:commentEx w15:paraId="28F1C6CB" w15:done="0"/>
  <w15:commentEx w15:paraId="0DCC841E" w15:done="0"/>
  <w15:commentEx w15:paraId="700526F5" w15:done="0"/>
  <w15:commentEx w15:paraId="211EC9EB" w15:done="0"/>
  <w15:commentEx w15:paraId="6C8E1969" w15:done="0"/>
  <w15:commentEx w15:paraId="041CC06D" w15:done="0"/>
  <w15:commentEx w15:paraId="5820E4EA" w15:paraIdParent="041CC06D" w15:done="0"/>
  <w15:commentEx w15:paraId="046D30B6" w15:done="0"/>
  <w15:commentEx w15:paraId="72E5A279" w15:done="0"/>
  <w15:commentEx w15:paraId="218C748D" w15:done="0"/>
  <w15:commentEx w15:paraId="46E456E5" w15:done="0"/>
  <w15:commentEx w15:paraId="01C8DE46" w15:done="0"/>
  <w15:commentEx w15:paraId="19B03D98" w15:done="0"/>
  <w15:commentEx w15:paraId="20DC9BBE" w15:done="0"/>
  <w15:commentEx w15:paraId="2AEE2E5A" w15:done="0"/>
  <w15:commentEx w15:paraId="2D13DB2D" w15:done="0"/>
  <w15:commentEx w15:paraId="484A2D9B" w15:done="0"/>
  <w15:commentEx w15:paraId="48E83216" w15:done="0"/>
  <w15:commentEx w15:paraId="18FCACDA" w15:done="0"/>
  <w15:commentEx w15:paraId="4D4EB5EE" w15:done="0"/>
  <w15:commentEx w15:paraId="650288C8" w15:done="0"/>
  <w15:commentEx w15:paraId="4BE6903D" w15:done="0"/>
  <w15:commentEx w15:paraId="07203F6F" w15:done="0"/>
  <w15:commentEx w15:paraId="457696CF" w15:done="0"/>
  <w15:commentEx w15:paraId="59717730" w15:done="0"/>
  <w15:commentEx w15:paraId="3DDAA9A3" w15:done="0"/>
  <w15:commentEx w15:paraId="696E2221" w15:done="0"/>
  <w15:commentEx w15:paraId="5F544039" w15:done="0"/>
  <w15:commentEx w15:paraId="3770B0E5" w15:paraIdParent="5F544039" w15:done="0"/>
  <w15:commentEx w15:paraId="16918F3F" w15:done="0"/>
  <w15:commentEx w15:paraId="20777D8D" w15:done="0"/>
  <w15:commentEx w15:paraId="51AA9343" w15:done="0"/>
  <w15:commentEx w15:paraId="71029ED4" w15:done="0"/>
  <w15:commentEx w15:paraId="73CCE3B1" w15:done="0"/>
  <w15:commentEx w15:paraId="15B36112" w15:done="0"/>
  <w15:commentEx w15:paraId="516D540F" w15:done="0"/>
  <w15:commentEx w15:paraId="19A3D0EC" w15:done="0"/>
  <w15:commentEx w15:paraId="28CBAEC9" w15:done="0"/>
  <w15:commentEx w15:paraId="30F462FA" w15:done="0"/>
  <w15:commentEx w15:paraId="1F794886" w15:done="0"/>
  <w15:commentEx w15:paraId="5C743E1F" w15:done="0"/>
  <w15:commentEx w15:paraId="3E8AA0E7" w15:done="0"/>
  <w15:commentEx w15:paraId="36B14B57" w15:done="0"/>
  <w15:commentEx w15:paraId="4E67EC69" w15:done="0"/>
  <w15:commentEx w15:paraId="34708602" w15:done="0"/>
  <w15:commentEx w15:paraId="06F1F008" w15:done="0"/>
  <w15:commentEx w15:paraId="5AF68DCB" w15:done="0"/>
  <w15:commentEx w15:paraId="18AABCCB" w15:done="0"/>
  <w15:commentEx w15:paraId="029A3B1A" w15:done="0"/>
  <w15:commentEx w15:paraId="7351CC7F" w15:done="0"/>
  <w15:commentEx w15:paraId="664E21DE" w15:done="0"/>
  <w15:commentEx w15:paraId="1006264D" w15:done="0"/>
  <w15:commentEx w15:paraId="43480634" w15:done="0"/>
  <w15:commentEx w15:paraId="04080202" w15:done="0"/>
  <w15:commentEx w15:paraId="232A370F" w15:done="0"/>
  <w15:commentEx w15:paraId="41C96DC5" w15:done="0"/>
  <w15:commentEx w15:paraId="522EF1C5" w15:done="0"/>
  <w15:commentEx w15:paraId="704B52BB" w15:done="0"/>
  <w15:commentEx w15:paraId="6538B239" w15:done="0"/>
  <w15:commentEx w15:paraId="4C52D0D5" w15:done="0"/>
  <w15:commentEx w15:paraId="51360F28" w15:done="0"/>
  <w15:commentEx w15:paraId="77C6A65A" w15:done="0"/>
  <w15:commentEx w15:paraId="02CE4452" w15:done="0"/>
  <w15:commentEx w15:paraId="7932A974" w15:done="0"/>
  <w15:commentEx w15:paraId="055D617E" w15:done="0"/>
  <w15:commentEx w15:paraId="6F7D742B" w15:done="0"/>
  <w15:commentEx w15:paraId="3B1AE4B7" w15:done="0"/>
  <w15:commentEx w15:paraId="6334C13F" w15:done="0"/>
  <w15:commentEx w15:paraId="0625F45F" w15:done="0"/>
  <w15:commentEx w15:paraId="11A5966F" w15:done="0"/>
  <w15:commentEx w15:paraId="58A87D7F" w15:done="0"/>
  <w15:commentEx w15:paraId="37947F23" w15:done="0"/>
  <w15:commentEx w15:paraId="3D1C287F" w15:done="0"/>
  <w15:commentEx w15:paraId="16401B76" w15:paraIdParent="3D1C287F" w15:done="0"/>
  <w15:commentEx w15:paraId="0093ED94" w15:done="0"/>
  <w15:commentEx w15:paraId="67B3658B" w15:done="0"/>
  <w15:commentEx w15:paraId="2798617F" w15:done="0"/>
  <w15:commentEx w15:paraId="761A88E4" w15:done="0"/>
  <w15:commentEx w15:paraId="5FFCC05E" w15:done="0"/>
  <w15:commentEx w15:paraId="6246A9F5" w15:done="0"/>
  <w15:commentEx w15:paraId="12FF09DE" w15:done="0"/>
  <w15:commentEx w15:paraId="75EB2D53" w15:done="0"/>
  <w15:commentEx w15:paraId="4765291B" w15:done="0"/>
  <w15:commentEx w15:paraId="041C771A" w15:done="0"/>
  <w15:commentEx w15:paraId="4F5B2BD4" w15:done="0"/>
  <w15:commentEx w15:paraId="2D768379" w15:done="0"/>
  <w15:commentEx w15:paraId="3A255F21" w15:done="0"/>
  <w15:commentEx w15:paraId="7B5C5F46" w15:done="0"/>
  <w15:commentEx w15:paraId="55276376" w15:done="0"/>
  <w15:commentEx w15:paraId="1A03BC87" w15:done="0"/>
  <w15:commentEx w15:paraId="262B3356" w15:done="0"/>
  <w15:commentEx w15:paraId="3C371CFE" w15:done="0"/>
  <w15:commentEx w15:paraId="2AA543C1" w15:done="0"/>
  <w15:commentEx w15:paraId="261663B7" w15:done="0"/>
  <w15:commentEx w15:paraId="37487E3F" w15:done="0"/>
  <w15:commentEx w15:paraId="44095806" w15:done="0"/>
  <w15:commentEx w15:paraId="1CEF44D1" w15:done="0"/>
  <w15:commentEx w15:paraId="182F5423" w15:done="0"/>
  <w15:commentEx w15:paraId="6A8C7CAF" w15:done="0"/>
  <w15:commentEx w15:paraId="305903CF" w15:done="0"/>
  <w15:commentEx w15:paraId="364D0C76" w15:done="0"/>
  <w15:commentEx w15:paraId="463BE200" w15:done="0"/>
  <w15:commentEx w15:paraId="3B2C4336" w15:done="0"/>
  <w15:commentEx w15:paraId="626B019D" w15:done="0"/>
  <w15:commentEx w15:paraId="66EAF367" w15:done="0"/>
  <w15:commentEx w15:paraId="328694AD" w15:done="0"/>
  <w15:commentEx w15:paraId="12921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7BBA" w16cex:dateUtc="2021-10-04T17:10:00Z"/>
  <w16cex:commentExtensible w16cex:durableId="25057BC1" w16cex:dateUtc="2021-10-04T17:10:00Z"/>
  <w16cex:commentExtensible w16cex:durableId="251D5B12" w16cex:dateUtc="2021-10-18T15:31:00Z"/>
  <w16cex:commentExtensible w16cex:durableId="251D5B13" w16cex:dateUtc="2021-10-18T15:31:00Z"/>
  <w16cex:commentExtensible w16cex:durableId="251D5B14" w16cex:dateUtc="2021-10-18T15:34:00Z"/>
  <w16cex:commentExtensible w16cex:durableId="251D5B15" w16cex:dateUtc="2021-10-18T15:35:00Z"/>
  <w16cex:commentExtensible w16cex:durableId="251D5B16" w16cex:dateUtc="2021-10-18T15:36:00Z"/>
  <w16cex:commentExtensible w16cex:durableId="2521012E" w16cex:dateUtc="2021-10-25T17:24:00Z"/>
  <w16cex:commentExtensible w16cex:durableId="251D5B17" w16cex:dateUtc="2021-10-18T15:51:00Z"/>
  <w16cex:commentExtensible w16cex:durableId="25210FDC" w16cex:dateUtc="2021-10-25T15:13:00Z"/>
  <w16cex:commentExtensible w16cex:durableId="251D5B18" w16cex:dateUtc="2021-10-18T15:54:00Z"/>
  <w16cex:commentExtensible w16cex:durableId="251D5B19" w16cex:dateUtc="2021-10-18T15:55:00Z"/>
  <w16cex:commentExtensible w16cex:durableId="251D5B1A" w16cex:dateUtc="2021-10-22T02:35:00Z"/>
  <w16cex:commentExtensible w16cex:durableId="251D5D0D" w16cex:dateUtc="2021-10-22T19:53:00Z"/>
  <w16cex:commentExtensible w16cex:durableId="252112AD" w16cex:dateUtc="2021-10-25T15:25:00Z"/>
  <w16cex:commentExtensible w16cex:durableId="252112CA" w16cex:dateUtc="2021-10-25T15:26:00Z"/>
  <w16cex:commentExtensible w16cex:durableId="251D5D31" w16cex:dateUtc="2021-10-22T19:54:00Z"/>
  <w16cex:commentExtensible w16cex:durableId="251D5B1B" w16cex:dateUtc="2021-10-18T16:03:00Z"/>
  <w16cex:commentExtensible w16cex:durableId="251D5B1C" w16cex:dateUtc="2021-10-18T16:05:00Z"/>
  <w16cex:commentExtensible w16cex:durableId="252112E7" w16cex:dateUtc="2021-10-25T15:26:00Z"/>
  <w16cex:commentExtensible w16cex:durableId="25210137" w16cex:dateUtc="2021-10-23T18:45:00Z"/>
  <w16cex:commentExtensible w16cex:durableId="251D5B1D" w16cex:dateUtc="2021-10-18T16:07:00Z"/>
  <w16cex:commentExtensible w16cex:durableId="25210FE8" w16cex:dateUtc="2021-10-25T15:13:00Z"/>
  <w16cex:commentExtensible w16cex:durableId="251D5B1E" w16cex:dateUtc="2021-10-18T16:07:00Z"/>
  <w16cex:commentExtensible w16cex:durableId="25210FF4" w16cex:dateUtc="2021-10-25T15:13:00Z"/>
  <w16cex:commentExtensible w16cex:durableId="251D5DE8" w16cex:dateUtc="2021-10-22T19:57:00Z"/>
  <w16cex:commentExtensible w16cex:durableId="251D5B1F" w16cex:dateUtc="2021-10-18T16:11:00Z"/>
  <w16cex:commentExtensible w16cex:durableId="251D5E0E" w16cex:dateUtc="2021-10-22T19:58:00Z"/>
  <w16cex:commentExtensible w16cex:durableId="2521013D" w16cex:dateUtc="2021-10-25T17:27:00Z"/>
  <w16cex:commentExtensible w16cex:durableId="251D5B20" w16cex:dateUtc="2021-10-18T16:11:00Z"/>
  <w16cex:commentExtensible w16cex:durableId="2505601A" w16cex:dateUtc="2021-10-04T15:12:00Z"/>
  <w16cex:commentExtensible w16cex:durableId="2521544F" w16cex:dateUtc="2021-10-25T20:05:00Z"/>
  <w16cex:commentExtensible w16cex:durableId="25210D8C" w16cex:dateUtc="2021-10-25T15:03:00Z"/>
  <w16cex:commentExtensible w16cex:durableId="25210DA4" w16cex:dateUtc="2021-10-25T15:04:00Z"/>
  <w16cex:commentExtensible w16cex:durableId="25211310" w16cex:dateUtc="2021-10-25T15:27:00Z"/>
  <w16cex:commentExtensible w16cex:durableId="25210DAD" w16cex:dateUtc="2021-10-25T15:04:00Z"/>
  <w16cex:commentExtensible w16cex:durableId="25210DDD" w16cex:dateUtc="2021-10-25T15:05:00Z"/>
  <w16cex:commentExtensible w16cex:durableId="25210140" w16cex:dateUtc="2021-10-25T17:30:00Z"/>
  <w16cex:commentExtensible w16cex:durableId="2521085D" w16cex:dateUtc="2021-10-25T14:41:00Z"/>
  <w16cex:commentExtensible w16cex:durableId="25210141" w16cex:dateUtc="2021-10-25T17:32:00Z"/>
  <w16cex:commentExtensible w16cex:durableId="252108F6" w16cex:dateUtc="2021-10-25T14:44:00Z"/>
  <w16cex:commentExtensible w16cex:durableId="25210910" w16cex:dateUtc="2021-10-25T14:44:00Z"/>
  <w16cex:commentExtensible w16cex:durableId="25211393" w16cex:dateUtc="2021-10-25T15:29:00Z"/>
  <w16cex:commentExtensible w16cex:durableId="251D5B22" w16cex:dateUtc="2021-10-18T16:13:00Z"/>
  <w16cex:commentExtensible w16cex:durableId="251D5B23" w16cex:dateUtc="2021-10-22T12:01:00Z"/>
  <w16cex:commentExtensible w16cex:durableId="25210144" w16cex:dateUtc="2021-10-25T17:33:00Z"/>
  <w16cex:commentExtensible w16cex:durableId="25210145" w16cex:dateUtc="2021-10-23T18:46:00Z"/>
  <w16cex:commentExtensible w16cex:durableId="251D5B24" w16cex:dateUtc="2021-10-18T16:14:00Z"/>
  <w16cex:commentExtensible w16cex:durableId="252113A6" w16cex:dateUtc="2021-10-25T15:29:00Z"/>
  <w16cex:commentExtensible w16cex:durableId="252113BB" w16cex:dateUtc="2021-10-25T15:30:00Z"/>
  <w16cex:commentExtensible w16cex:durableId="251D5F3B" w16cex:dateUtc="2021-10-22T20:03:00Z"/>
  <w16cex:commentExtensible w16cex:durableId="251D5B25" w16cex:dateUtc="2021-10-18T16:15:00Z"/>
  <w16cex:commentExtensible w16cex:durableId="251D5B26" w16cex:dateUtc="2021-10-22T12:05:00Z"/>
  <w16cex:commentExtensible w16cex:durableId="2521014A" w16cex:dateUtc="2021-10-25T17:38:00Z"/>
  <w16cex:commentExtensible w16cex:durableId="2521014B" w16cex:dateUtc="2021-10-23T18:48:00Z"/>
  <w16cex:commentExtensible w16cex:durableId="2521014C" w16cex:dateUtc="2021-10-25T17:41:00Z"/>
  <w16cex:commentExtensible w16cex:durableId="251D5B27" w16cex:dateUtc="2021-10-22T12:10:00Z"/>
  <w16cex:commentExtensible w16cex:durableId="2505602C" w16cex:dateUtc="2021-10-04T15:12:00Z"/>
  <w16cex:commentExtensible w16cex:durableId="251D5B29" w16cex:dateUtc="2021-10-04T15:12:00Z"/>
  <w16cex:commentExtensible w16cex:durableId="25210150" w16cex:dateUtc="2021-10-23T19:09:00Z"/>
  <w16cex:commentExtensible w16cex:durableId="251D5B2A" w16cex:dateUtc="2021-10-22T12:17:00Z"/>
  <w16cex:commentExtensible w16cex:durableId="25210152" w16cex:dateUtc="2021-10-23T18:59:00Z"/>
  <w16cex:commentExtensible w16cex:durableId="252113FC" w16cex:dateUtc="2021-10-25T15:31:00Z"/>
  <w16cex:commentExtensible w16cex:durableId="25210E41" w16cex:dateUtc="2021-10-25T15:06:00Z"/>
  <w16cex:commentExtensible w16cex:durableId="25211410" w16cex:dateUtc="2021-10-25T15:31:00Z"/>
  <w16cex:commentExtensible w16cex:durableId="251D5B2B" w16cex:dateUtc="2021-10-18T16:16:00Z"/>
  <w16cex:commentExtensible w16cex:durableId="251D5B2C" w16cex:dateUtc="2021-10-22T18:24:00Z"/>
  <w16cex:commentExtensible w16cex:durableId="252105B0" w16cex:dateUtc="2021-10-25T14:30:00Z"/>
  <w16cex:commentExtensible w16cex:durableId="25211464" w16cex:dateUtc="2021-10-25T15:32:00Z"/>
  <w16cex:commentExtensible w16cex:durableId="251D5B2D" w16cex:dateUtc="2021-10-22T18:21:00Z"/>
  <w16cex:commentExtensible w16cex:durableId="25210E95" w16cex:dateUtc="2021-10-25T15:08:00Z"/>
  <w16cex:commentExtensible w16cex:durableId="251D6071" w16cex:dateUtc="2021-10-22T20:08:00Z"/>
  <w16cex:commentExtensible w16cex:durableId="25210EAA" w16cex:dateUtc="2021-10-25T15:08:00Z"/>
  <w16cex:commentExtensible w16cex:durableId="25210EBD" w16cex:dateUtc="2021-10-25T15:08:00Z"/>
  <w16cex:commentExtensible w16cex:durableId="251D5B2E" w16cex:dateUtc="2021-10-18T16:17:00Z"/>
  <w16cex:commentExtensible w16cex:durableId="25210ED1" w16cex:dateUtc="2021-10-25T15:09:00Z"/>
  <w16cex:commentExtensible w16cex:durableId="25211480" w16cex:dateUtc="2021-10-25T15:33:00Z"/>
  <w16cex:commentExtensible w16cex:durableId="25216AAA" w16cex:dateUtc="2021-10-25T21:40:00Z"/>
  <w16cex:commentExtensible w16cex:durableId="251D6B67" w16cex:dateUtc="2021-10-22T20:55:00Z"/>
  <w16cex:commentExtensible w16cex:durableId="251D5B2F" w16cex:dateUtc="2021-10-18T16:21:00Z"/>
  <w16cex:commentExtensible w16cex:durableId="2521015A" w16cex:dateUtc="2021-10-25T17:48:00Z"/>
  <w16cex:commentExtensible w16cex:durableId="251D5B30" w16cex:dateUtc="2021-10-22T18:27:00Z"/>
  <w16cex:commentExtensible w16cex:durableId="252106C1" w16cex:dateUtc="2021-10-25T14:34:00Z"/>
  <w16cex:commentExtensible w16cex:durableId="252159D8" w16cex:dateUtc="2021-10-25T20:29:00Z"/>
  <w16cex:commentExtensible w16cex:durableId="251D5B31" w16cex:dateUtc="2021-10-22T12:31:00Z"/>
  <w16cex:commentExtensible w16cex:durableId="2521015D" w16cex:dateUtc="2021-10-25T17:49:00Z"/>
  <w16cex:commentExtensible w16cex:durableId="2521092B" w16cex:dateUtc="2021-10-25T14:44:00Z"/>
  <w16cex:commentExtensible w16cex:durableId="251D6189" w16cex:dateUtc="2021-10-22T20:12:00Z"/>
  <w16cex:commentExtensible w16cex:durableId="25210EFA" w16cex:dateUtc="2021-10-25T15:09:00Z"/>
  <w16cex:commentExtensible w16cex:durableId="251D5B32" w16cex:dateUtc="2021-10-22T12:35:00Z"/>
  <w16cex:commentExtensible w16cex:durableId="251D5B33" w16cex:dateUtc="2021-10-18T16:22:00Z"/>
  <w16cex:commentExtensible w16cex:durableId="251D6260" w16cex:dateUtc="2021-10-22T20:16:00Z"/>
  <w16cex:commentExtensible w16cex:durableId="25210162" w16cex:dateUtc="2021-10-25T17:52:00Z"/>
  <w16cex:commentExtensible w16cex:durableId="251D62BA" w16cex:dateUtc="2021-10-22T20:18:00Z"/>
  <w16cex:commentExtensible w16cex:durableId="25210F1F" w16cex:dateUtc="2021-10-25T15:10:00Z"/>
  <w16cex:commentExtensible w16cex:durableId="251D653A" w16cex:dateUtc="2021-10-22T20:28:00Z"/>
  <w16cex:commentExtensible w16cex:durableId="252114A7" w16cex:dateUtc="2021-10-25T15:33:00Z"/>
  <w16cex:commentExtensible w16cex:durableId="251D5B34" w16cex:dateUtc="2021-10-22T18:29:00Z"/>
  <w16cex:commentExtensible w16cex:durableId="251D6301" w16cex:dateUtc="2021-10-22T20:19:00Z"/>
  <w16cex:commentExtensible w16cex:durableId="252114BC" w16cex:dateUtc="2021-10-25T15:34:00Z"/>
  <w16cex:commentExtensible w16cex:durableId="251D5B35" w16cex:dateUtc="2021-10-22T18:31:00Z"/>
  <w16cex:commentExtensible w16cex:durableId="251D5B36" w16cex:dateUtc="2021-10-18T16:24:00Z"/>
  <w16cex:commentExtensible w16cex:durableId="252114C9" w16cex:dateUtc="2021-10-25T15:34:00Z"/>
  <w16cex:commentExtensible w16cex:durableId="252114D7" w16cex:dateUtc="2021-10-25T15:34:00Z"/>
  <w16cex:commentExtensible w16cex:durableId="252114EA" w16cex:dateUtc="2021-10-25T15:35:00Z"/>
  <w16cex:commentExtensible w16cex:durableId="252115DF" w16cex:dateUtc="2021-10-25T15:39:00Z"/>
  <w16cex:commentExtensible w16cex:durableId="251D5B37" w16cex:dateUtc="2021-10-22T12:43:00Z"/>
  <w16cex:commentExtensible w16cex:durableId="251D5B38" w16cex:dateUtc="2021-10-18T16:26:00Z"/>
  <w16cex:commentExtensible w16cex:durableId="252115F1" w16cex:dateUtc="2021-10-25T15:39:00Z"/>
  <w16cex:commentExtensible w16cex:durableId="2521160B" w16cex:dateUtc="2021-10-25T15:39:00Z"/>
  <w16cex:commentExtensible w16cex:durableId="25211639" w16cex:dateUtc="2021-10-25T15:40:00Z"/>
  <w16cex:commentExtensible w16cex:durableId="2521162A" w16cex:dateUtc="2021-10-25T15:40:00Z"/>
  <w16cex:commentExtensible w16cex:durableId="25211640" w16cex:dateUtc="2021-10-25T15:40:00Z"/>
  <w16cex:commentExtensible w16cex:durableId="251D5B39" w16cex:dateUtc="2021-10-18T16:27:00Z"/>
  <w16cex:commentExtensible w16cex:durableId="251D5B3A" w16cex:dateUtc="2021-10-22T12:47:00Z"/>
  <w16cex:commentExtensible w16cex:durableId="25211672" w16cex:dateUtc="2021-10-25T15:41:00Z"/>
  <w16cex:commentExtensible w16cex:durableId="25210948" w16cex:dateUtc="2021-10-25T14:45:00Z"/>
  <w16cex:commentExtensible w16cex:durableId="252106F8" w16cex:dateUtc="2021-10-25T14:35:00Z"/>
  <w16cex:commentExtensible w16cex:durableId="251D6E5F" w16cex:dateUtc="2021-10-22T21:07:00Z"/>
  <w16cex:commentExtensible w16cex:durableId="251D65D6" w16cex:dateUtc="2021-10-22T20:31:00Z"/>
  <w16cex:commentExtensible w16cex:durableId="251D5B3B" w16cex:dateUtc="2021-10-22T18:40:00Z"/>
  <w16cex:commentExtensible w16cex:durableId="2521168C" w16cex:dateUtc="2021-10-25T15:42:00Z"/>
  <w16cex:commentExtensible w16cex:durableId="252116A2" w16cex:dateUtc="2021-10-25T15:42:00Z"/>
  <w16cex:commentExtensible w16cex:durableId="251D5B3C" w16cex:dateUtc="2021-10-18T16:30:00Z"/>
  <w16cex:commentExtensible w16cex:durableId="251D6E95" w16cex:dateUtc="2021-10-22T21:08:00Z"/>
  <w16cex:commentExtensible w16cex:durableId="25210962" w16cex:dateUtc="2021-10-25T14:45:00Z"/>
  <w16cex:commentExtensible w16cex:durableId="252116C8" w16cex:dateUtc="2021-10-25T15:43:00Z"/>
  <w16cex:commentExtensible w16cex:durableId="251D6ED7" w16cex:dateUtc="2021-10-22T21:09:00Z"/>
  <w16cex:commentExtensible w16cex:durableId="25215945" w16cex:dateUtc="2021-10-25T20:26:00Z"/>
  <w16cex:commentExtensible w16cex:durableId="251D5B3D" w16cex:dateUtc="2021-10-18T16:31:00Z"/>
  <w16cex:commentExtensible w16cex:durableId="252116DE" w16cex:dateUtc="2021-10-25T15:43:00Z"/>
  <w16cex:commentExtensible w16cex:durableId="2521173F" w16cex:dateUtc="2021-10-25T15:45:00Z"/>
  <w16cex:commentExtensible w16cex:durableId="251D5B3E" w16cex:dateUtc="2021-10-18T16:33:00Z"/>
  <w16cex:commentExtensible w16cex:durableId="2521175D" w16cex:dateUtc="2021-10-25T15:45:00Z"/>
  <w16cex:commentExtensible w16cex:durableId="251D5B3F" w16cex:dateUtc="2021-10-22T12:50:00Z"/>
  <w16cex:commentExtensible w16cex:durableId="2521177A" w16cex:dateUtc="2021-10-25T15:46:00Z"/>
  <w16cex:commentExtensible w16cex:durableId="252117B3" w16cex:dateUtc="2021-10-25T15:46:00Z"/>
  <w16cex:commentExtensible w16cex:durableId="251D5B40" w16cex:dateUtc="2021-10-22T12:54:00Z"/>
  <w16cex:commentExtensible w16cex:durableId="25210177" w16cex:dateUtc="2021-10-25T18:02:00Z"/>
  <w16cex:commentExtensible w16cex:durableId="252117C8" w16cex:dateUtc="2021-10-25T15:47:00Z"/>
  <w16cex:commentExtensible w16cex:durableId="25210FA3" w16cex:dateUtc="2021-10-25T15:12:00Z"/>
  <w16cex:commentExtensible w16cex:durableId="251D702D" w16cex:dateUtc="2021-10-22T21:15:00Z"/>
  <w16cex:commentExtensible w16cex:durableId="252117E1" w16cex:dateUtc="2021-10-25T15:47:00Z"/>
  <w16cex:commentExtensible w16cex:durableId="2521549D" w16cex:dateUtc="2021-10-25T20:06:00Z"/>
  <w16cex:commentExtensible w16cex:durableId="251D5B41" w16cex:dateUtc="2021-10-22T18:39:00Z"/>
  <w16cex:commentExtensible w16cex:durableId="252117F0" w16cex:dateUtc="2021-10-25T15:48:00Z"/>
  <w16cex:commentExtensible w16cex:durableId="2521097B" w16cex:dateUtc="2021-10-25T14:46:00Z"/>
  <w16cex:commentExtensible w16cex:durableId="251D5B42" w16cex:dateUtc="2021-10-18T16:38:00Z"/>
  <w16cex:commentExtensible w16cex:durableId="25210762" w16cex:dateUtc="2021-10-25T14:37:00Z"/>
  <w16cex:commentExtensible w16cex:durableId="251D5B43" w16cex:dateUtc="2021-10-18T16:39:00Z"/>
  <w16cex:commentExtensible w16cex:durableId="251D5B44" w16cex:dateUtc="2021-10-18T16:40:00Z"/>
  <w16cex:commentExtensible w16cex:durableId="2521076F" w16cex:dateUtc="2021-10-25T14:37:00Z"/>
  <w16cex:commentExtensible w16cex:durableId="251D5B45" w16cex:dateUtc="2021-10-22T18:42:00Z"/>
  <w16cex:commentExtensible w16cex:durableId="25211803" w16cex:dateUtc="2021-10-25T15:48:00Z"/>
  <w16cex:commentExtensible w16cex:durableId="251D5B46" w16cex:dateUtc="2021-10-22T18:44:00Z"/>
  <w16cex:commentExtensible w16cex:durableId="251D5B47" w16cex:dateUtc="2021-10-18T16:43:00Z"/>
  <w16cex:commentExtensible w16cex:durableId="25210180" w16cex:dateUtc="2021-10-23T19:20:00Z"/>
  <w16cex:commentExtensible w16cex:durableId="25211826" w16cex:dateUtc="2021-10-25T15:48:00Z"/>
  <w16cex:commentExtensible w16cex:durableId="25210FBF" w16cex:dateUtc="2021-10-25T15:13:00Z"/>
  <w16cex:commentExtensible w16cex:durableId="251D5B4A" w16cex:dateUtc="2021-10-22T13:00:00Z"/>
  <w16cex:commentExtensible w16cex:durableId="2521184B" w16cex:dateUtc="2021-10-25T15:49:00Z"/>
  <w16cex:commentExtensible w16cex:durableId="251D6FEB" w16cex:dateUtc="2021-10-22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EBB61" w16cid:durableId="25057BBA"/>
  <w16cid:commentId w16cid:paraId="5B4567D7" w16cid:durableId="25057BC1"/>
  <w16cid:commentId w16cid:paraId="6587B354" w16cid:durableId="251D5B12"/>
  <w16cid:commentId w16cid:paraId="1DD0DDD9" w16cid:durableId="251D5B13"/>
  <w16cid:commentId w16cid:paraId="6948F81A" w16cid:durableId="251D5B14"/>
  <w16cid:commentId w16cid:paraId="45A6D7B3" w16cid:durableId="251D5B15"/>
  <w16cid:commentId w16cid:paraId="0D9495BB" w16cid:durableId="251D5B16"/>
  <w16cid:commentId w16cid:paraId="46B39426" w16cid:durableId="2521012E"/>
  <w16cid:commentId w16cid:paraId="1DF5DA29" w16cid:durableId="251D5B17"/>
  <w16cid:commentId w16cid:paraId="123236A0" w16cid:durableId="25210FDC"/>
  <w16cid:commentId w16cid:paraId="4CE11C33" w16cid:durableId="251D5B18"/>
  <w16cid:commentId w16cid:paraId="49E36286" w16cid:durableId="251D5B19"/>
  <w16cid:commentId w16cid:paraId="40283B04" w16cid:durableId="251D5B1A"/>
  <w16cid:commentId w16cid:paraId="3EBF764E" w16cid:durableId="251D5D0D"/>
  <w16cid:commentId w16cid:paraId="641D1014" w16cid:durableId="252112AD"/>
  <w16cid:commentId w16cid:paraId="252AC526" w16cid:durableId="252112CA"/>
  <w16cid:commentId w16cid:paraId="45350BB9" w16cid:durableId="251D5D31"/>
  <w16cid:commentId w16cid:paraId="1F8B250B" w16cid:durableId="251D5B1B"/>
  <w16cid:commentId w16cid:paraId="4351E387" w16cid:durableId="251D5B1C"/>
  <w16cid:commentId w16cid:paraId="2DB3BBDD" w16cid:durableId="252112E7"/>
  <w16cid:commentId w16cid:paraId="5952EDB0" w16cid:durableId="25210137"/>
  <w16cid:commentId w16cid:paraId="22363477" w16cid:durableId="251D5B1D"/>
  <w16cid:commentId w16cid:paraId="405B41E6" w16cid:durableId="25210FE8"/>
  <w16cid:commentId w16cid:paraId="45C6E3F0" w16cid:durableId="251D5B1E"/>
  <w16cid:commentId w16cid:paraId="70BBFC6E" w16cid:durableId="25210FF4"/>
  <w16cid:commentId w16cid:paraId="1680A415" w16cid:durableId="251D5DE8"/>
  <w16cid:commentId w16cid:paraId="3CA35CE0" w16cid:durableId="251D5B1F"/>
  <w16cid:commentId w16cid:paraId="5598B30E" w16cid:durableId="251D5E0E"/>
  <w16cid:commentId w16cid:paraId="3CE593FA" w16cid:durableId="2521013D"/>
  <w16cid:commentId w16cid:paraId="7DEAFA89" w16cid:durableId="251D5B20"/>
  <w16cid:commentId w16cid:paraId="191C4645" w16cid:durableId="2505601A"/>
  <w16cid:commentId w16cid:paraId="7F8900DF" w16cid:durableId="2521544F"/>
  <w16cid:commentId w16cid:paraId="7FB9EF82" w16cid:durableId="25210D8C"/>
  <w16cid:commentId w16cid:paraId="62D8D7F8" w16cid:durableId="25210DA4"/>
  <w16cid:commentId w16cid:paraId="385EB980" w16cid:durableId="25211310"/>
  <w16cid:commentId w16cid:paraId="4BF15E4D" w16cid:durableId="25210DAD"/>
  <w16cid:commentId w16cid:paraId="15DE052F" w16cid:durableId="25210DDD"/>
  <w16cid:commentId w16cid:paraId="48A89CA5" w16cid:durableId="25210140"/>
  <w16cid:commentId w16cid:paraId="0795A585" w16cid:durableId="2521085D"/>
  <w16cid:commentId w16cid:paraId="3BC2F645" w16cid:durableId="25210141"/>
  <w16cid:commentId w16cid:paraId="681859A3" w16cid:durableId="252108F6"/>
  <w16cid:commentId w16cid:paraId="0F1E6AAD" w16cid:durableId="25210910"/>
  <w16cid:commentId w16cid:paraId="628E77FF" w16cid:durableId="25211393"/>
  <w16cid:commentId w16cid:paraId="126B396F" w16cid:durableId="251D5B22"/>
  <w16cid:commentId w16cid:paraId="7CDFACC5" w16cid:durableId="251D5B23"/>
  <w16cid:commentId w16cid:paraId="21ED8284" w16cid:durableId="25210144"/>
  <w16cid:commentId w16cid:paraId="4BEA0FB8" w16cid:durableId="25210145"/>
  <w16cid:commentId w16cid:paraId="46D294B7" w16cid:durableId="251D5B24"/>
  <w16cid:commentId w16cid:paraId="713D3C9F" w16cid:durableId="252113A6"/>
  <w16cid:commentId w16cid:paraId="506F9314" w16cid:durableId="252113BB"/>
  <w16cid:commentId w16cid:paraId="72CA5ED7" w16cid:durableId="251D5F3B"/>
  <w16cid:commentId w16cid:paraId="3AFD22C6" w16cid:durableId="251D5B25"/>
  <w16cid:commentId w16cid:paraId="02203BB3" w16cid:durableId="251D5B26"/>
  <w16cid:commentId w16cid:paraId="744AFC57" w16cid:durableId="2521014A"/>
  <w16cid:commentId w16cid:paraId="578F6F13" w16cid:durableId="2521014B"/>
  <w16cid:commentId w16cid:paraId="28F1C6CB" w16cid:durableId="2521014C"/>
  <w16cid:commentId w16cid:paraId="0DCC841E" w16cid:durableId="251D5B27"/>
  <w16cid:commentId w16cid:paraId="700526F5" w16cid:durableId="2505602C"/>
  <w16cid:commentId w16cid:paraId="211EC9EB" w16cid:durableId="251D5B29"/>
  <w16cid:commentId w16cid:paraId="6C8E1969" w16cid:durableId="25210150"/>
  <w16cid:commentId w16cid:paraId="041CC06D" w16cid:durableId="251D5B2A"/>
  <w16cid:commentId w16cid:paraId="5820E4EA" w16cid:durableId="25210152"/>
  <w16cid:commentId w16cid:paraId="046D30B6" w16cid:durableId="252113FC"/>
  <w16cid:commentId w16cid:paraId="72E5A279" w16cid:durableId="25210E41"/>
  <w16cid:commentId w16cid:paraId="218C748D" w16cid:durableId="25211410"/>
  <w16cid:commentId w16cid:paraId="46E456E5" w16cid:durableId="251D5B2B"/>
  <w16cid:commentId w16cid:paraId="01C8DE46" w16cid:durableId="251D5B2C"/>
  <w16cid:commentId w16cid:paraId="19B03D98" w16cid:durableId="252105B0"/>
  <w16cid:commentId w16cid:paraId="20DC9BBE" w16cid:durableId="25211464"/>
  <w16cid:commentId w16cid:paraId="2AEE2E5A" w16cid:durableId="251D5B2D"/>
  <w16cid:commentId w16cid:paraId="2D13DB2D" w16cid:durableId="25210E95"/>
  <w16cid:commentId w16cid:paraId="484A2D9B" w16cid:durableId="251D6071"/>
  <w16cid:commentId w16cid:paraId="48E83216" w16cid:durableId="25210EAA"/>
  <w16cid:commentId w16cid:paraId="18FCACDA" w16cid:durableId="25210EBD"/>
  <w16cid:commentId w16cid:paraId="4D4EB5EE" w16cid:durableId="251D5B2E"/>
  <w16cid:commentId w16cid:paraId="650288C8" w16cid:durableId="25210ED1"/>
  <w16cid:commentId w16cid:paraId="4BE6903D" w16cid:durableId="25211480"/>
  <w16cid:commentId w16cid:paraId="07203F6F" w16cid:durableId="25216AAA"/>
  <w16cid:commentId w16cid:paraId="457696CF" w16cid:durableId="251D6B67"/>
  <w16cid:commentId w16cid:paraId="59717730" w16cid:durableId="251D5B2F"/>
  <w16cid:commentId w16cid:paraId="3DDAA9A3" w16cid:durableId="2521015A"/>
  <w16cid:commentId w16cid:paraId="696E2221" w16cid:durableId="251D5B30"/>
  <w16cid:commentId w16cid:paraId="5F544039" w16cid:durableId="252106C1"/>
  <w16cid:commentId w16cid:paraId="3770B0E5" w16cid:durableId="252159D8"/>
  <w16cid:commentId w16cid:paraId="16918F3F" w16cid:durableId="251D5B31"/>
  <w16cid:commentId w16cid:paraId="20777D8D" w16cid:durableId="2521015D"/>
  <w16cid:commentId w16cid:paraId="51AA9343" w16cid:durableId="2521092B"/>
  <w16cid:commentId w16cid:paraId="71029ED4" w16cid:durableId="251D6189"/>
  <w16cid:commentId w16cid:paraId="73CCE3B1" w16cid:durableId="25210EFA"/>
  <w16cid:commentId w16cid:paraId="15B36112" w16cid:durableId="251D5B32"/>
  <w16cid:commentId w16cid:paraId="516D540F" w16cid:durableId="251D5B33"/>
  <w16cid:commentId w16cid:paraId="19A3D0EC" w16cid:durableId="251D6260"/>
  <w16cid:commentId w16cid:paraId="28CBAEC9" w16cid:durableId="25210162"/>
  <w16cid:commentId w16cid:paraId="30F462FA" w16cid:durableId="251D62BA"/>
  <w16cid:commentId w16cid:paraId="1F794886" w16cid:durableId="25210F1F"/>
  <w16cid:commentId w16cid:paraId="5C743E1F" w16cid:durableId="251D653A"/>
  <w16cid:commentId w16cid:paraId="3E8AA0E7" w16cid:durableId="252114A7"/>
  <w16cid:commentId w16cid:paraId="36B14B57" w16cid:durableId="251D5B34"/>
  <w16cid:commentId w16cid:paraId="4E67EC69" w16cid:durableId="251D6301"/>
  <w16cid:commentId w16cid:paraId="34708602" w16cid:durableId="252114BC"/>
  <w16cid:commentId w16cid:paraId="06F1F008" w16cid:durableId="251D5B35"/>
  <w16cid:commentId w16cid:paraId="5AF68DCB" w16cid:durableId="251D5B36"/>
  <w16cid:commentId w16cid:paraId="18AABCCB" w16cid:durableId="252114C9"/>
  <w16cid:commentId w16cid:paraId="029A3B1A" w16cid:durableId="252114D7"/>
  <w16cid:commentId w16cid:paraId="7351CC7F" w16cid:durableId="252114EA"/>
  <w16cid:commentId w16cid:paraId="664E21DE" w16cid:durableId="252115DF"/>
  <w16cid:commentId w16cid:paraId="1006264D" w16cid:durableId="251D5B37"/>
  <w16cid:commentId w16cid:paraId="43480634" w16cid:durableId="251D5B38"/>
  <w16cid:commentId w16cid:paraId="04080202" w16cid:durableId="252115F1"/>
  <w16cid:commentId w16cid:paraId="232A370F" w16cid:durableId="2521160B"/>
  <w16cid:commentId w16cid:paraId="41C96DC5" w16cid:durableId="25211639"/>
  <w16cid:commentId w16cid:paraId="522EF1C5" w16cid:durableId="2521162A"/>
  <w16cid:commentId w16cid:paraId="704B52BB" w16cid:durableId="25211640"/>
  <w16cid:commentId w16cid:paraId="6538B239" w16cid:durableId="251D5B39"/>
  <w16cid:commentId w16cid:paraId="4C52D0D5" w16cid:durableId="251D5B3A"/>
  <w16cid:commentId w16cid:paraId="51360F28" w16cid:durableId="25211672"/>
  <w16cid:commentId w16cid:paraId="77C6A65A" w16cid:durableId="25210948"/>
  <w16cid:commentId w16cid:paraId="02CE4452" w16cid:durableId="252106F8"/>
  <w16cid:commentId w16cid:paraId="7932A974" w16cid:durableId="251D6E5F"/>
  <w16cid:commentId w16cid:paraId="055D617E" w16cid:durableId="251D65D6"/>
  <w16cid:commentId w16cid:paraId="6F7D742B" w16cid:durableId="251D5B3B"/>
  <w16cid:commentId w16cid:paraId="3B1AE4B7" w16cid:durableId="2521168C"/>
  <w16cid:commentId w16cid:paraId="6334C13F" w16cid:durableId="252116A2"/>
  <w16cid:commentId w16cid:paraId="0625F45F" w16cid:durableId="251D5B3C"/>
  <w16cid:commentId w16cid:paraId="11A5966F" w16cid:durableId="251D6E95"/>
  <w16cid:commentId w16cid:paraId="58A87D7F" w16cid:durableId="25210962"/>
  <w16cid:commentId w16cid:paraId="37947F23" w16cid:durableId="252116C8"/>
  <w16cid:commentId w16cid:paraId="3D1C287F" w16cid:durableId="251D6ED7"/>
  <w16cid:commentId w16cid:paraId="16401B76" w16cid:durableId="25215945"/>
  <w16cid:commentId w16cid:paraId="0093ED94" w16cid:durableId="251D5B3D"/>
  <w16cid:commentId w16cid:paraId="67B3658B" w16cid:durableId="252116DE"/>
  <w16cid:commentId w16cid:paraId="2798617F" w16cid:durableId="2521173F"/>
  <w16cid:commentId w16cid:paraId="761A88E4" w16cid:durableId="251D5B3E"/>
  <w16cid:commentId w16cid:paraId="5FFCC05E" w16cid:durableId="2521175D"/>
  <w16cid:commentId w16cid:paraId="6246A9F5" w16cid:durableId="251D5B3F"/>
  <w16cid:commentId w16cid:paraId="12FF09DE" w16cid:durableId="2521177A"/>
  <w16cid:commentId w16cid:paraId="75EB2D53" w16cid:durableId="252117B3"/>
  <w16cid:commentId w16cid:paraId="4765291B" w16cid:durableId="251D5B40"/>
  <w16cid:commentId w16cid:paraId="041C771A" w16cid:durableId="25210177"/>
  <w16cid:commentId w16cid:paraId="4F5B2BD4" w16cid:durableId="252117C8"/>
  <w16cid:commentId w16cid:paraId="2D768379" w16cid:durableId="25210FA3"/>
  <w16cid:commentId w16cid:paraId="3A255F21" w16cid:durableId="251D702D"/>
  <w16cid:commentId w16cid:paraId="7B5C5F46" w16cid:durableId="252117E1"/>
  <w16cid:commentId w16cid:paraId="55276376" w16cid:durableId="2521549D"/>
  <w16cid:commentId w16cid:paraId="1A03BC87" w16cid:durableId="251D5B41"/>
  <w16cid:commentId w16cid:paraId="262B3356" w16cid:durableId="252117F0"/>
  <w16cid:commentId w16cid:paraId="3C371CFE" w16cid:durableId="2521097B"/>
  <w16cid:commentId w16cid:paraId="2AA543C1" w16cid:durableId="251D5B42"/>
  <w16cid:commentId w16cid:paraId="261663B7" w16cid:durableId="25210762"/>
  <w16cid:commentId w16cid:paraId="37487E3F" w16cid:durableId="251D5B43"/>
  <w16cid:commentId w16cid:paraId="44095806" w16cid:durableId="251D5B44"/>
  <w16cid:commentId w16cid:paraId="1CEF44D1" w16cid:durableId="2521076F"/>
  <w16cid:commentId w16cid:paraId="182F5423" w16cid:durableId="251D5B45"/>
  <w16cid:commentId w16cid:paraId="6A8C7CAF" w16cid:durableId="25211803"/>
  <w16cid:commentId w16cid:paraId="305903CF" w16cid:durableId="251D5B46"/>
  <w16cid:commentId w16cid:paraId="364D0C76" w16cid:durableId="251D5B47"/>
  <w16cid:commentId w16cid:paraId="463BE200" w16cid:durableId="25210180"/>
  <w16cid:commentId w16cid:paraId="3B2C4336" w16cid:durableId="25211826"/>
  <w16cid:commentId w16cid:paraId="626B019D" w16cid:durableId="25210FBF"/>
  <w16cid:commentId w16cid:paraId="66EAF367" w16cid:durableId="251D5B4A"/>
  <w16cid:commentId w16cid:paraId="328694AD" w16cid:durableId="2521184B"/>
  <w16cid:commentId w16cid:paraId="12921162" w16cid:durableId="251D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3430F" w14:textId="77777777" w:rsidR="00C86D9C" w:rsidRDefault="00C86D9C">
      <w:pPr>
        <w:spacing w:line="240" w:lineRule="auto"/>
      </w:pPr>
      <w:r>
        <w:separator/>
      </w:r>
    </w:p>
  </w:endnote>
  <w:endnote w:type="continuationSeparator" w:id="0">
    <w:p w14:paraId="33CD4D28" w14:textId="77777777" w:rsidR="00C86D9C" w:rsidRDefault="00C86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32B4" w14:textId="77777777" w:rsidR="00C86D9C" w:rsidRDefault="00C86D9C">
      <w:pPr>
        <w:spacing w:line="240" w:lineRule="auto"/>
      </w:pPr>
      <w:r>
        <w:separator/>
      </w:r>
    </w:p>
  </w:footnote>
  <w:footnote w:type="continuationSeparator" w:id="0">
    <w:p w14:paraId="690513A8" w14:textId="77777777" w:rsidR="00C86D9C" w:rsidRDefault="00C86D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Johnni Hansen">
    <w15:presenceInfo w15:providerId="AD" w15:userId="S-1-5-21-2431388123-1585144882-552047939-2123"/>
  </w15:person>
  <w15:person w15:author="Ole Raaschou-Nielsen">
    <w15:presenceInfo w15:providerId="AD" w15:userId="S-1-5-21-2431388123-1585144882-552047939-2189"/>
  </w15:person>
  <w15:person w15:author="Jørgen Brandt">
    <w15:presenceInfo w15:providerId="AD" w15:userId="S-1-5-21-1647451481-3672502608-3803859085-53413"/>
  </w15:person>
  <w15:person w15:author="Matthias Ketzel">
    <w15:presenceInfo w15:providerId="AD" w15:userId="S-1-5-21-1647451481-3672502608-3803859085-53449"/>
  </w15:person>
  <w15:person w15:author="Goldsmith, Jeff">
    <w15:presenceInfo w15:providerId="AD" w15:userId="S::ajg2202@cumc.columbia.edu::4c3f4229-9ab4-4101-8ad0-c11853fe599f"/>
  </w15:person>
  <w15:person w15:author="Jibran Khan">
    <w15:presenceInfo w15:providerId="AD" w15:userId="S-1-5-21-1647451481-3672502608-3803859085-151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3D3D"/>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98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342"/>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D7567"/>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07C6"/>
    <w:rsid w:val="0012214B"/>
    <w:rsid w:val="00122698"/>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263"/>
    <w:rsid w:val="001717D7"/>
    <w:rsid w:val="00172E13"/>
    <w:rsid w:val="001730CE"/>
    <w:rsid w:val="001750AE"/>
    <w:rsid w:val="001751DE"/>
    <w:rsid w:val="001762FE"/>
    <w:rsid w:val="001801B2"/>
    <w:rsid w:val="001808E4"/>
    <w:rsid w:val="0018094F"/>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C7BB8"/>
    <w:rsid w:val="001D2BAC"/>
    <w:rsid w:val="001D366E"/>
    <w:rsid w:val="001D403B"/>
    <w:rsid w:val="001D4FB9"/>
    <w:rsid w:val="001D5408"/>
    <w:rsid w:val="001D593D"/>
    <w:rsid w:val="001D6230"/>
    <w:rsid w:val="001D7766"/>
    <w:rsid w:val="001D7B23"/>
    <w:rsid w:val="001E12F0"/>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33F5"/>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3AB"/>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C1B"/>
    <w:rsid w:val="00266C60"/>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2CE"/>
    <w:rsid w:val="002C679C"/>
    <w:rsid w:val="002C76C8"/>
    <w:rsid w:val="002C7FA0"/>
    <w:rsid w:val="002D0616"/>
    <w:rsid w:val="002D09F5"/>
    <w:rsid w:val="002D0C5C"/>
    <w:rsid w:val="002D13FA"/>
    <w:rsid w:val="002D2318"/>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605F"/>
    <w:rsid w:val="003170F9"/>
    <w:rsid w:val="003174B2"/>
    <w:rsid w:val="00317B52"/>
    <w:rsid w:val="003200B9"/>
    <w:rsid w:val="00320DA1"/>
    <w:rsid w:val="00321BDB"/>
    <w:rsid w:val="003221F8"/>
    <w:rsid w:val="00322F56"/>
    <w:rsid w:val="003235EC"/>
    <w:rsid w:val="0032512E"/>
    <w:rsid w:val="003256F4"/>
    <w:rsid w:val="0032598C"/>
    <w:rsid w:val="00326343"/>
    <w:rsid w:val="0032692E"/>
    <w:rsid w:val="003269B2"/>
    <w:rsid w:val="003277C9"/>
    <w:rsid w:val="0033016E"/>
    <w:rsid w:val="003303E1"/>
    <w:rsid w:val="00330680"/>
    <w:rsid w:val="00330C65"/>
    <w:rsid w:val="0033198B"/>
    <w:rsid w:val="00331A1E"/>
    <w:rsid w:val="00331D83"/>
    <w:rsid w:val="00332F21"/>
    <w:rsid w:val="00334683"/>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5E5E"/>
    <w:rsid w:val="003462BD"/>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B9B"/>
    <w:rsid w:val="00382783"/>
    <w:rsid w:val="00382880"/>
    <w:rsid w:val="00382CE7"/>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66C"/>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074DA"/>
    <w:rsid w:val="00410CC8"/>
    <w:rsid w:val="00411320"/>
    <w:rsid w:val="00411B65"/>
    <w:rsid w:val="00411B7E"/>
    <w:rsid w:val="00412D4D"/>
    <w:rsid w:val="004134AF"/>
    <w:rsid w:val="00413CC2"/>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6E58"/>
    <w:rsid w:val="00477602"/>
    <w:rsid w:val="00477A7B"/>
    <w:rsid w:val="00480FEC"/>
    <w:rsid w:val="004813CD"/>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4FF"/>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072"/>
    <w:rsid w:val="004C51D5"/>
    <w:rsid w:val="004C5408"/>
    <w:rsid w:val="004C6619"/>
    <w:rsid w:val="004C6D30"/>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3DE"/>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4A4F"/>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2C7A"/>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0A3"/>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CF4"/>
    <w:rsid w:val="005B6B96"/>
    <w:rsid w:val="005B6BF1"/>
    <w:rsid w:val="005B6F8A"/>
    <w:rsid w:val="005C0858"/>
    <w:rsid w:val="005C167D"/>
    <w:rsid w:val="005C1906"/>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72B"/>
    <w:rsid w:val="005E1CF7"/>
    <w:rsid w:val="005E30C6"/>
    <w:rsid w:val="005E4232"/>
    <w:rsid w:val="005E4BD3"/>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651E"/>
    <w:rsid w:val="00660050"/>
    <w:rsid w:val="00660195"/>
    <w:rsid w:val="00660FBD"/>
    <w:rsid w:val="006610FC"/>
    <w:rsid w:val="00661147"/>
    <w:rsid w:val="00661595"/>
    <w:rsid w:val="00661B81"/>
    <w:rsid w:val="006625F5"/>
    <w:rsid w:val="00662A8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20E2"/>
    <w:rsid w:val="006F317E"/>
    <w:rsid w:val="006F49BC"/>
    <w:rsid w:val="006F6491"/>
    <w:rsid w:val="006F71F0"/>
    <w:rsid w:val="006F7E20"/>
    <w:rsid w:val="0070032F"/>
    <w:rsid w:val="0070052A"/>
    <w:rsid w:val="00701B15"/>
    <w:rsid w:val="00701D86"/>
    <w:rsid w:val="00702698"/>
    <w:rsid w:val="00702C09"/>
    <w:rsid w:val="00707692"/>
    <w:rsid w:val="00710165"/>
    <w:rsid w:val="00710BE1"/>
    <w:rsid w:val="00711047"/>
    <w:rsid w:val="007113FE"/>
    <w:rsid w:val="0071253B"/>
    <w:rsid w:val="00712E34"/>
    <w:rsid w:val="00714616"/>
    <w:rsid w:val="007148D0"/>
    <w:rsid w:val="00714971"/>
    <w:rsid w:val="00715457"/>
    <w:rsid w:val="007155F9"/>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637"/>
    <w:rsid w:val="00783F65"/>
    <w:rsid w:val="0078405F"/>
    <w:rsid w:val="007848A7"/>
    <w:rsid w:val="007865DB"/>
    <w:rsid w:val="007869B4"/>
    <w:rsid w:val="007903FE"/>
    <w:rsid w:val="007904CC"/>
    <w:rsid w:val="0079096F"/>
    <w:rsid w:val="007914CD"/>
    <w:rsid w:val="007931C3"/>
    <w:rsid w:val="00793C05"/>
    <w:rsid w:val="00793F91"/>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CFC"/>
    <w:rsid w:val="007C5E6E"/>
    <w:rsid w:val="007C6E81"/>
    <w:rsid w:val="007C7AA3"/>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71"/>
    <w:rsid w:val="00820488"/>
    <w:rsid w:val="00821C4B"/>
    <w:rsid w:val="00821D8C"/>
    <w:rsid w:val="00822BFE"/>
    <w:rsid w:val="00823B3E"/>
    <w:rsid w:val="008240B0"/>
    <w:rsid w:val="0082696A"/>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34F"/>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18E"/>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120"/>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29"/>
    <w:rsid w:val="008F3479"/>
    <w:rsid w:val="008F3D72"/>
    <w:rsid w:val="008F433C"/>
    <w:rsid w:val="008F641D"/>
    <w:rsid w:val="008F6C0A"/>
    <w:rsid w:val="008F750E"/>
    <w:rsid w:val="008F7C1F"/>
    <w:rsid w:val="0090054B"/>
    <w:rsid w:val="00901A6E"/>
    <w:rsid w:val="009025DE"/>
    <w:rsid w:val="00904410"/>
    <w:rsid w:val="0090550E"/>
    <w:rsid w:val="009057B8"/>
    <w:rsid w:val="009063A1"/>
    <w:rsid w:val="00906856"/>
    <w:rsid w:val="00907D7D"/>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0EF2"/>
    <w:rsid w:val="00921306"/>
    <w:rsid w:val="0092209F"/>
    <w:rsid w:val="00923BBD"/>
    <w:rsid w:val="00925122"/>
    <w:rsid w:val="009255CE"/>
    <w:rsid w:val="0092570E"/>
    <w:rsid w:val="00925CA1"/>
    <w:rsid w:val="009268E4"/>
    <w:rsid w:val="00926AFB"/>
    <w:rsid w:val="00927F0E"/>
    <w:rsid w:val="0093016D"/>
    <w:rsid w:val="00931638"/>
    <w:rsid w:val="0093231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719"/>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22EF"/>
    <w:rsid w:val="00963A68"/>
    <w:rsid w:val="009648AC"/>
    <w:rsid w:val="00967214"/>
    <w:rsid w:val="00967655"/>
    <w:rsid w:val="00970F79"/>
    <w:rsid w:val="00971925"/>
    <w:rsid w:val="009726B3"/>
    <w:rsid w:val="00972A3E"/>
    <w:rsid w:val="00973AE1"/>
    <w:rsid w:val="0097446F"/>
    <w:rsid w:val="009757B6"/>
    <w:rsid w:val="009759DE"/>
    <w:rsid w:val="00975BEA"/>
    <w:rsid w:val="00975C50"/>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A25"/>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5CB4"/>
    <w:rsid w:val="009D68E0"/>
    <w:rsid w:val="009D754A"/>
    <w:rsid w:val="009E0D99"/>
    <w:rsid w:val="009E0E07"/>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E3F"/>
    <w:rsid w:val="009F451C"/>
    <w:rsid w:val="009F4800"/>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6A90"/>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213"/>
    <w:rsid w:val="00A263A9"/>
    <w:rsid w:val="00A26422"/>
    <w:rsid w:val="00A27DD6"/>
    <w:rsid w:val="00A27ED4"/>
    <w:rsid w:val="00A31AB1"/>
    <w:rsid w:val="00A31D47"/>
    <w:rsid w:val="00A320B2"/>
    <w:rsid w:val="00A32C12"/>
    <w:rsid w:val="00A331B8"/>
    <w:rsid w:val="00A33B70"/>
    <w:rsid w:val="00A341D9"/>
    <w:rsid w:val="00A34472"/>
    <w:rsid w:val="00A34B7B"/>
    <w:rsid w:val="00A34D4D"/>
    <w:rsid w:val="00A35116"/>
    <w:rsid w:val="00A3532E"/>
    <w:rsid w:val="00A366AE"/>
    <w:rsid w:val="00A36E0D"/>
    <w:rsid w:val="00A36E2A"/>
    <w:rsid w:val="00A3762F"/>
    <w:rsid w:val="00A37D96"/>
    <w:rsid w:val="00A37F49"/>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1D92"/>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47F2"/>
    <w:rsid w:val="00A957D5"/>
    <w:rsid w:val="00A95AB8"/>
    <w:rsid w:val="00A95DD5"/>
    <w:rsid w:val="00A964CD"/>
    <w:rsid w:val="00A9660F"/>
    <w:rsid w:val="00A979D9"/>
    <w:rsid w:val="00AA02C4"/>
    <w:rsid w:val="00AA08C9"/>
    <w:rsid w:val="00AA197B"/>
    <w:rsid w:val="00AA20CE"/>
    <w:rsid w:val="00AA2318"/>
    <w:rsid w:val="00AA2867"/>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3D75"/>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996"/>
    <w:rsid w:val="00B22A69"/>
    <w:rsid w:val="00B240C1"/>
    <w:rsid w:val="00B24AC5"/>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2CD"/>
    <w:rsid w:val="00B34568"/>
    <w:rsid w:val="00B3496B"/>
    <w:rsid w:val="00B34B52"/>
    <w:rsid w:val="00B34CAB"/>
    <w:rsid w:val="00B34D03"/>
    <w:rsid w:val="00B3539D"/>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2CC8"/>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97C2B"/>
    <w:rsid w:val="00BA05B2"/>
    <w:rsid w:val="00BA114B"/>
    <w:rsid w:val="00BA29EB"/>
    <w:rsid w:val="00BA2A49"/>
    <w:rsid w:val="00BA3A99"/>
    <w:rsid w:val="00BA3D08"/>
    <w:rsid w:val="00BA3EF7"/>
    <w:rsid w:val="00BA462E"/>
    <w:rsid w:val="00BA546D"/>
    <w:rsid w:val="00BA656C"/>
    <w:rsid w:val="00BA73E2"/>
    <w:rsid w:val="00BA79A8"/>
    <w:rsid w:val="00BA7B95"/>
    <w:rsid w:val="00BB0B08"/>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06AE"/>
    <w:rsid w:val="00BF177E"/>
    <w:rsid w:val="00BF2D05"/>
    <w:rsid w:val="00BF3168"/>
    <w:rsid w:val="00BF3E25"/>
    <w:rsid w:val="00BF40CF"/>
    <w:rsid w:val="00BF4240"/>
    <w:rsid w:val="00BF4DD2"/>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BDD"/>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26"/>
    <w:rsid w:val="00C86376"/>
    <w:rsid w:val="00C86D4B"/>
    <w:rsid w:val="00C86D9C"/>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3CD"/>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4F4"/>
    <w:rsid w:val="00D06668"/>
    <w:rsid w:val="00D10879"/>
    <w:rsid w:val="00D1169A"/>
    <w:rsid w:val="00D11A64"/>
    <w:rsid w:val="00D11F01"/>
    <w:rsid w:val="00D12DB1"/>
    <w:rsid w:val="00D1330D"/>
    <w:rsid w:val="00D13D10"/>
    <w:rsid w:val="00D1402C"/>
    <w:rsid w:val="00D1431F"/>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5A1"/>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53C"/>
    <w:rsid w:val="00D56B15"/>
    <w:rsid w:val="00D5727D"/>
    <w:rsid w:val="00D57600"/>
    <w:rsid w:val="00D57C71"/>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1E2D"/>
    <w:rsid w:val="00D820B4"/>
    <w:rsid w:val="00D82A9E"/>
    <w:rsid w:val="00D83E73"/>
    <w:rsid w:val="00D847A5"/>
    <w:rsid w:val="00D85076"/>
    <w:rsid w:val="00D85492"/>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0F17"/>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7720"/>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49D8"/>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3147"/>
    <w:rsid w:val="00E6336F"/>
    <w:rsid w:val="00E6383D"/>
    <w:rsid w:val="00E64FFB"/>
    <w:rsid w:val="00E6514F"/>
    <w:rsid w:val="00E6531D"/>
    <w:rsid w:val="00E65487"/>
    <w:rsid w:val="00E65905"/>
    <w:rsid w:val="00E66278"/>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28D"/>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0B9"/>
    <w:rsid w:val="00EB3850"/>
    <w:rsid w:val="00EB4610"/>
    <w:rsid w:val="00EB4D1E"/>
    <w:rsid w:val="00EB514F"/>
    <w:rsid w:val="00EB5159"/>
    <w:rsid w:val="00EB5280"/>
    <w:rsid w:val="00EB6038"/>
    <w:rsid w:val="00EB64B8"/>
    <w:rsid w:val="00EB684D"/>
    <w:rsid w:val="00EB7563"/>
    <w:rsid w:val="00EB7844"/>
    <w:rsid w:val="00EC0432"/>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A0D"/>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6D52"/>
    <w:rsid w:val="00FB787E"/>
    <w:rsid w:val="00FB7DD7"/>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48208975_Evaluation_of_AIRGIS_--_a_GIS-based_air_pollution_and_human_exposure_modelling_system" TargetMode="External"/><Relationship Id="rId3" Type="http://schemas.openxmlformats.org/officeDocument/2006/relationships/hyperlink" Target="https://doi.org/10.1016/S1352-2310(00)00415-5" TargetMode="External"/><Relationship Id="rId7" Type="http://schemas.openxmlformats.org/officeDocument/2006/relationships/hyperlink" Target="https://www.inderscienceonline.com/doi/abs/10.1504/IJEP.2011.047337?journalCode=ijep" TargetMode="External"/><Relationship Id="rId2" Type="http://schemas.openxmlformats.org/officeDocument/2006/relationships/hyperlink" Target="https://www.sciencedirect.com/science/article/abs/pii/S0013935121008483" TargetMode="External"/><Relationship Id="rId1" Type="http://schemas.openxmlformats.org/officeDocument/2006/relationships/hyperlink" Target="https://ehp.niehs.nih.gov/doi/full/10.1289/EHP7425" TargetMode="External"/><Relationship Id="rId6" Type="http://schemas.openxmlformats.org/officeDocument/2006/relationships/hyperlink" Target="https://doi.org/10.1016/j.atmosenv.2018.10.036" TargetMode="External"/><Relationship Id="rId5" Type="http://schemas.openxmlformats.org/officeDocument/2006/relationships/hyperlink" Target="https://doi.org/10.1016/j.atmosenv.2021.118633" TargetMode="External"/><Relationship Id="rId10" Type="http://schemas.openxmlformats.org/officeDocument/2006/relationships/hyperlink" Target="https://journals.lww.com/environepidem/Fulltext/2018/06000/Evaluation_of_the_Danish_AirGIS_air_pollution.6.aspx" TargetMode="External"/><Relationship Id="rId4" Type="http://schemas.openxmlformats.org/officeDocument/2006/relationships/hyperlink" Target="https://ui.adsabs.harvard.edu/link_gateway/2003PCE....28..335B/doi:10.1016/S1474-7065(03)00054-8" TargetMode="External"/><Relationship Id="rId9" Type="http://schemas.openxmlformats.org/officeDocument/2006/relationships/hyperlink" Target="https://www.harmo.org/Conferences/Proceedings/_Bologna/publishedSections/H18-107-Ketzel.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30</Pages>
  <Words>29422</Words>
  <Characters>167707</Characters>
  <Application>Microsoft Office Word</Application>
  <DocSecurity>0</DocSecurity>
  <Lines>1397</Lines>
  <Paragraphs>393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18</cp:revision>
  <cp:lastPrinted>2020-07-23T03:46:00Z</cp:lastPrinted>
  <dcterms:created xsi:type="dcterms:W3CDTF">2021-10-25T15:52:00Z</dcterms:created>
  <dcterms:modified xsi:type="dcterms:W3CDTF">2021-10-25T21:41:00Z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id="Fhqsru0W"/&gt;&lt;style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