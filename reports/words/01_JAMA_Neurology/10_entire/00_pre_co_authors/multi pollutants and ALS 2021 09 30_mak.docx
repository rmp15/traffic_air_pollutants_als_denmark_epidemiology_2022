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EB22CC">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w:t>
      </w:r>
      <w:commentRangeStart w:id="1"/>
      <w:r>
        <w:rPr>
          <w:i/>
          <w:iCs/>
          <w:color w:val="000000" w:themeColor="text1"/>
        </w:rPr>
        <w:t>n</w:t>
      </w:r>
      <w:commentRangeEnd w:id="1"/>
      <w:r w:rsidR="000833D6">
        <w:rPr>
          <w:rStyle w:val="CommentReference"/>
          <w:rFonts w:asciiTheme="minorHAnsi" w:eastAsiaTheme="minorHAnsi" w:hAnsiTheme="minorHAnsi" w:cstheme="minorBidi"/>
          <w:lang w:val="en-GB"/>
        </w:rPr>
        <w:commentReference w:id="1"/>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lastRenderedPageBreak/>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 xml:space="preserve">controls. We used predictions from validated </w:t>
      </w:r>
      <w:proofErr w:type="spellStart"/>
      <w:r w:rsidRPr="00BE40FA">
        <w:rPr>
          <w:bCs/>
        </w:rPr>
        <w:t>spatio</w:t>
      </w:r>
      <w:proofErr w:type="spellEnd"/>
      <w:r w:rsidRPr="00BE40FA">
        <w:rPr>
          <w:bCs/>
        </w:rPr>
        <w:t>-temporal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38572330"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del w:id="2" w:author="mak" w:date="2021-10-03T20:59:00Z">
        <w:r w:rsidR="00EE352A" w:rsidRPr="007D684F" w:rsidDel="006C7188">
          <w:rPr>
            <w:color w:val="000000" w:themeColor="text1"/>
          </w:rPr>
          <w:delText>total</w:delText>
        </w:r>
        <w:r w:rsidR="005D4AE9" w:rsidRPr="00BE40FA" w:rsidDel="006C7188">
          <w:rPr>
            <w:color w:val="000000" w:themeColor="text1"/>
          </w:rPr>
          <w:delText xml:space="preserve"> </w:delText>
        </w:r>
        <w:r w:rsidR="006A2409" w:rsidDel="006C7188">
          <w:rPr>
            <w:color w:val="000000" w:themeColor="text1"/>
          </w:rPr>
          <w:delText>association</w:delText>
        </w:r>
        <w:r w:rsidR="005D4AE9" w:rsidRPr="00BE40FA" w:rsidDel="006C7188">
          <w:rPr>
            <w:color w:val="000000" w:themeColor="text1"/>
          </w:rPr>
          <w:delText xml:space="preserve"> of included </w:delText>
        </w:r>
      </w:del>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del w:id="3" w:author="mak" w:date="2021-10-03T20:59:00Z">
        <w:r w:rsidR="005D4AE9" w:rsidRPr="00BE40FA" w:rsidDel="006C7188">
          <w:rPr>
            <w:color w:val="000000" w:themeColor="text1"/>
          </w:rPr>
          <w:delText xml:space="preserve">was </w:delText>
        </w:r>
      </w:del>
      <w:ins w:id="4" w:author="mak" w:date="2021-10-03T20:59:00Z">
        <w:r w:rsidR="006C7188">
          <w:rPr>
            <w:color w:val="000000" w:themeColor="text1"/>
          </w:rPr>
          <w:t>were jointly</w:t>
        </w:r>
        <w:r w:rsidR="006C7188" w:rsidRPr="00BE40FA">
          <w:rPr>
            <w:color w:val="000000" w:themeColor="text1"/>
          </w:rPr>
          <w:t xml:space="preserve"> </w:t>
        </w:r>
      </w:ins>
      <w:r w:rsidR="005D4AE9" w:rsidRPr="00BE40FA">
        <w:rPr>
          <w:color w:val="000000" w:themeColor="text1"/>
        </w:rPr>
        <w:t>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the </w:t>
      </w:r>
      <w:del w:id="5" w:author="mak" w:date="2021-10-03T20:59:00Z">
        <w:r w:rsidR="000E6F44" w:rsidDel="00BF4240">
          <w:rPr>
            <w:color w:val="000000" w:themeColor="text1"/>
          </w:rPr>
          <w:delText>total</w:delText>
        </w:r>
        <w:r w:rsidR="005D4AE9" w:rsidRPr="00BE40FA" w:rsidDel="00BF4240">
          <w:rPr>
            <w:color w:val="000000" w:themeColor="text1"/>
          </w:rPr>
          <w:delText xml:space="preserve"> </w:delText>
        </w:r>
      </w:del>
      <w:ins w:id="6" w:author="mak" w:date="2021-10-03T20:59:00Z">
        <w:r w:rsidR="00BF4240">
          <w:rPr>
            <w:color w:val="000000" w:themeColor="text1"/>
          </w:rPr>
          <w:t>join</w:t>
        </w:r>
        <w:commentRangeStart w:id="7"/>
        <w:r w:rsidR="00BF4240">
          <w:rPr>
            <w:color w:val="000000" w:themeColor="text1"/>
          </w:rPr>
          <w:t>t</w:t>
        </w:r>
      </w:ins>
      <w:commentRangeEnd w:id="7"/>
      <w:ins w:id="8" w:author="mak" w:date="2021-10-03T21:00:00Z">
        <w:r w:rsidR="00497D79">
          <w:rPr>
            <w:rStyle w:val="CommentReference"/>
            <w:rFonts w:asciiTheme="minorHAnsi" w:eastAsiaTheme="minorHAnsi" w:hAnsiTheme="minorHAnsi" w:cstheme="minorBidi"/>
            <w:lang w:val="en-GB"/>
          </w:rPr>
          <w:commentReference w:id="7"/>
        </w:r>
      </w:ins>
      <w:ins w:id="9" w:author="mak" w:date="2021-10-03T20:59:00Z">
        <w:r w:rsidR="00BF4240" w:rsidRPr="00BE40FA">
          <w:rPr>
            <w:color w:val="000000" w:themeColor="text1"/>
          </w:rPr>
          <w:t xml:space="preserve"> </w:t>
        </w:r>
      </w:ins>
      <w:r w:rsidR="005D4AE9" w:rsidRPr="00BE40FA">
        <w:rPr>
          <w:color w:val="000000" w:themeColor="text1"/>
        </w:rPr>
        <w:t>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40FAC8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xml:space="preserve">, </w:t>
      </w:r>
      <w:del w:id="10" w:author="mak" w:date="2021-10-03T21:00:00Z">
        <w:r w:rsidR="001F41E8" w:rsidDel="00681787">
          <w:delText xml:space="preserve">and </w:delText>
        </w:r>
      </w:del>
      <w:r w:rsidR="001F41E8">
        <w:t xml:space="preserve">particularly for </w:t>
      </w:r>
      <w:del w:id="11" w:author="mak" w:date="2021-10-03T21:00:00Z">
        <w:r w:rsidR="001F41E8" w:rsidDel="00D83E73">
          <w:delText>elemental carbon</w:delText>
        </w:r>
      </w:del>
      <w:ins w:id="12" w:author="mak" w:date="2021-10-03T21:00:00Z">
        <w:r w:rsidR="00D83E73">
          <w:t>EC</w:t>
        </w:r>
      </w:ins>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3"/>
      <w:commentRangeStart w:id="14"/>
      <w:r w:rsidRPr="00BE40FA">
        <w:rPr>
          <w:b/>
        </w:rPr>
        <w:lastRenderedPageBreak/>
        <w:t>Introduction</w:t>
      </w:r>
      <w:commentRangeEnd w:id="13"/>
      <w:r w:rsidR="004E2416" w:rsidRPr="00BE40FA">
        <w:rPr>
          <w:rStyle w:val="CommentReference"/>
          <w:rFonts w:asciiTheme="minorHAnsi" w:eastAsiaTheme="minorHAnsi" w:hAnsiTheme="minorHAnsi" w:cstheme="minorBidi"/>
        </w:rPr>
        <w:commentReference w:id="13"/>
      </w:r>
      <w:commentRangeEnd w:id="14"/>
      <w:r w:rsidR="00D9475A">
        <w:rPr>
          <w:rStyle w:val="CommentReference"/>
          <w:rFonts w:asciiTheme="minorHAnsi" w:eastAsiaTheme="minorHAnsi" w:hAnsiTheme="minorHAnsi" w:cstheme="minorBidi"/>
          <w:lang w:val="en-GB"/>
        </w:rPr>
        <w:commentReference w:id="14"/>
      </w:r>
    </w:p>
    <w:p w14:paraId="20E1046F" w14:textId="3433C2EA"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ins w:id="15" w:author="mak" w:date="2021-10-03T21:05:00Z">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ins>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del w:id="16" w:author="mak" w:date="2021-10-03T21:05:00Z">
        <w:r w:rsidRPr="00BE40FA" w:rsidDel="008310BF">
          <w:rPr>
            <w:color w:val="000000" w:themeColor="text1"/>
            <w:lang w:val="en-US"/>
          </w:rPr>
          <w:delText>There</w:delText>
        </w:r>
        <w:r w:rsidR="00892B1E" w:rsidRPr="00BE40FA" w:rsidDel="008310BF">
          <w:rPr>
            <w:color w:val="000000" w:themeColor="text1"/>
            <w:lang w:val="en-US"/>
          </w:rPr>
          <w:delText xml:space="preserve"> </w:delText>
        </w:r>
        <w:r w:rsidRPr="00BE40FA" w:rsidDel="008310BF">
          <w:rPr>
            <w:color w:val="000000" w:themeColor="text1"/>
            <w:lang w:val="en-US"/>
          </w:rPr>
          <w:delText>is</w:delText>
        </w:r>
        <w:r w:rsidR="00892B1E" w:rsidRPr="00BE40FA" w:rsidDel="008310BF">
          <w:rPr>
            <w:color w:val="000000" w:themeColor="text1"/>
            <w:lang w:val="en-US"/>
          </w:rPr>
          <w:delText xml:space="preserve"> </w:delText>
        </w:r>
        <w:r w:rsidRPr="00BE40FA" w:rsidDel="008310BF">
          <w:rPr>
            <w:color w:val="000000" w:themeColor="text1"/>
            <w:lang w:val="en-US"/>
          </w:rPr>
          <w:delText>currently</w:delText>
        </w:r>
        <w:r w:rsidR="00892B1E" w:rsidRPr="00BE40FA" w:rsidDel="008310BF">
          <w:rPr>
            <w:color w:val="000000" w:themeColor="text1"/>
            <w:lang w:val="en-US"/>
          </w:rPr>
          <w:delText xml:space="preserve"> </w:delText>
        </w:r>
        <w:r w:rsidRPr="00BE40FA" w:rsidDel="008310BF">
          <w:rPr>
            <w:color w:val="000000" w:themeColor="text1"/>
            <w:lang w:val="en-US"/>
          </w:rPr>
          <w:delText>no</w:delText>
        </w:r>
        <w:r w:rsidR="00892B1E" w:rsidRPr="00BE40FA" w:rsidDel="008310BF">
          <w:rPr>
            <w:color w:val="000000" w:themeColor="text1"/>
            <w:lang w:val="en-US"/>
          </w:rPr>
          <w:delText xml:space="preserve"> </w:delText>
        </w:r>
        <w:r w:rsidRPr="00BE40FA" w:rsidDel="008310BF">
          <w:rPr>
            <w:color w:val="000000" w:themeColor="text1"/>
            <w:lang w:val="en-US"/>
          </w:rPr>
          <w:delText>cure</w:delText>
        </w:r>
        <w:r w:rsidR="00E7502B" w:rsidRPr="00BE40FA" w:rsidDel="008310BF">
          <w:rPr>
            <w:color w:val="000000" w:themeColor="text1"/>
            <w:lang w:val="en-US"/>
          </w:rPr>
          <w:delText xml:space="preserve"> </w:delText>
        </w:r>
        <w:r w:rsidRPr="00BE40FA" w:rsidDel="008310BF">
          <w:rPr>
            <w:color w:val="000000" w:themeColor="text1"/>
            <w:lang w:val="en-US"/>
          </w:rPr>
          <w:delText>for</w:delText>
        </w:r>
        <w:r w:rsidR="00E7502B" w:rsidRPr="00BE40FA" w:rsidDel="008310BF">
          <w:rPr>
            <w:color w:val="000000" w:themeColor="text1"/>
            <w:lang w:val="en-US"/>
          </w:rPr>
          <w:delText xml:space="preserve"> </w:delText>
        </w:r>
        <w:r w:rsidRPr="00BE40FA" w:rsidDel="008310BF">
          <w:rPr>
            <w:color w:val="000000" w:themeColor="text1"/>
            <w:lang w:val="en-US"/>
          </w:rPr>
          <w:delText>ALS</w:delText>
        </w:r>
        <w:r w:rsidR="00A655A8" w:rsidRPr="00BE40FA" w:rsidDel="008310BF">
          <w:rPr>
            <w:color w:val="000000" w:themeColor="text1"/>
            <w:lang w:val="en-US"/>
          </w:rPr>
          <w:delText>.</w:delText>
        </w:r>
        <w:r w:rsidR="000F2E79" w:rsidRPr="00BE40FA" w:rsidDel="008310BF">
          <w:rPr>
            <w:color w:val="000000" w:themeColor="text1"/>
            <w:lang w:val="en-US"/>
          </w:rPr>
          <w:fldChar w:fldCharType="begin"/>
        </w:r>
        <w:r w:rsidR="000F2E79" w:rsidRPr="00BE40FA" w:rsidDel="008310BF">
          <w:rPr>
            <w:color w:val="000000" w:themeColor="text1"/>
            <w:lang w:val="en-US"/>
          </w:rPr>
          <w:del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delInstrText>
        </w:r>
        <w:r w:rsidR="000F2E79" w:rsidRPr="00BE40FA" w:rsidDel="008310BF">
          <w:rPr>
            <w:color w:val="000000" w:themeColor="text1"/>
            <w:lang w:val="en-US"/>
          </w:rPr>
          <w:fldChar w:fldCharType="separate"/>
        </w:r>
        <w:r w:rsidR="000F2E79" w:rsidRPr="00BE40FA" w:rsidDel="008310BF">
          <w:rPr>
            <w:color w:val="000000"/>
            <w:vertAlign w:val="superscript"/>
            <w:lang w:val="en-US"/>
          </w:rPr>
          <w:delText>3</w:delText>
        </w:r>
        <w:r w:rsidR="000F2E79" w:rsidRPr="00BE40FA" w:rsidDel="008310BF">
          <w:rPr>
            <w:color w:val="000000" w:themeColor="text1"/>
            <w:lang w:val="en-US"/>
          </w:rPr>
          <w:fldChar w:fldCharType="end"/>
        </w:r>
        <w:r w:rsidRPr="00BE40FA" w:rsidDel="008310BF">
          <w:rPr>
            <w:color w:val="000000" w:themeColor="text1"/>
            <w:lang w:val="en-US"/>
          </w:rPr>
          <w:delText xml:space="preserve"> </w:delText>
        </w:r>
      </w:del>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del w:id="17" w:author="mak" w:date="2021-10-03T21:06:00Z">
        <w:r w:rsidR="00B70F06" w:rsidRPr="00BE40FA" w:rsidDel="00FE6678">
          <w:rPr>
            <w:color w:val="000000" w:themeColor="text1"/>
            <w:lang w:val="en-US"/>
          </w:rPr>
          <w:delText xml:space="preserve">Though </w:delText>
        </w:r>
      </w:del>
      <w:ins w:id="18" w:author="mak" w:date="2021-10-03T21:06:00Z">
        <w:r w:rsidR="00FE6678">
          <w:rPr>
            <w:color w:val="000000" w:themeColor="text1"/>
            <w:lang w:val="en-US"/>
          </w:rPr>
          <w:t>Despite</w:t>
        </w:r>
        <w:r w:rsidR="00FE6678" w:rsidRPr="00BE40FA">
          <w:rPr>
            <w:color w:val="000000" w:themeColor="text1"/>
            <w:lang w:val="en-US"/>
          </w:rPr>
          <w:t xml:space="preserve"> </w:t>
        </w:r>
      </w:ins>
      <w:r w:rsidRPr="00BE40FA">
        <w:rPr>
          <w:color w:val="000000" w:themeColor="text1"/>
          <w:lang w:val="en-US"/>
        </w:rPr>
        <w:t>great advances in our understanding of genetics</w:t>
      </w:r>
      <w:del w:id="19" w:author="mak" w:date="2021-10-03T21:06:00Z">
        <w:r w:rsidRPr="00BE40FA" w:rsidDel="00FE6678">
          <w:rPr>
            <w:color w:val="000000" w:themeColor="text1"/>
            <w:lang w:val="en-US"/>
          </w:rPr>
          <w:delText xml:space="preserve"> have been made</w:delText>
        </w:r>
      </w:del>
      <w:r w:rsidRPr="00BE40FA">
        <w:rPr>
          <w:color w:val="000000" w:themeColor="text1"/>
          <w:lang w:val="en-US"/>
        </w:rPr>
        <w:t xml:space="preserv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ins w:id="20" w:author="mak" w:date="2021-10-03T21:06:00Z">
        <w:r w:rsidR="00FE6678">
          <w:rPr>
            <w:color w:val="000000" w:themeColor="text1"/>
            <w:lang w:val="en-US"/>
          </w:rPr>
          <w:t>,</w:t>
        </w:r>
      </w:ins>
      <w:r w:rsidR="00470916" w:rsidRPr="00BE40FA">
        <w:rPr>
          <w:color w:val="000000" w:themeColor="text1"/>
          <w:lang w:val="en-US"/>
        </w:rPr>
        <w:t xml:space="preserve"> therefore</w:t>
      </w:r>
      <w:ins w:id="21" w:author="mak" w:date="2021-10-03T21:06:00Z">
        <w:r w:rsidR="00FE6678">
          <w:rPr>
            <w:color w:val="000000" w:themeColor="text1"/>
            <w:lang w:val="en-US"/>
          </w:rPr>
          <w:t>,</w:t>
        </w:r>
      </w:ins>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677721B"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del w:id="22" w:author="mak" w:date="2021-10-03T21:06:00Z">
        <w:r w:rsidR="00517F4A" w:rsidRPr="00BE40FA" w:rsidDel="00FE6678">
          <w:rPr>
            <w:color w:val="000000" w:themeColor="text1"/>
            <w:lang w:val="en-US"/>
          </w:rPr>
          <w:delText xml:space="preserve">of </w:delText>
        </w:r>
      </w:del>
      <w:ins w:id="23" w:author="mak" w:date="2021-10-03T21:06:00Z">
        <w:r w:rsidR="00FE6678">
          <w:rPr>
            <w:color w:val="000000" w:themeColor="text1"/>
            <w:lang w:val="en-US"/>
          </w:rPr>
          <w:t>with</w:t>
        </w:r>
        <w:r w:rsidR="00FE6678" w:rsidRPr="00BE40FA">
          <w:rPr>
            <w:color w:val="000000" w:themeColor="text1"/>
            <w:lang w:val="en-US"/>
          </w:rPr>
          <w:t xml:space="preserve"> </w:t>
        </w:r>
      </w:ins>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6FBD25D3"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del w:id="24" w:author="mak" w:date="2021-10-03T21:08:00Z">
        <w:r w:rsidR="007573A4" w:rsidDel="000D26DA">
          <w:rPr>
            <w:color w:val="000000" w:themeColor="text1"/>
            <w:lang w:val="en-US"/>
          </w:rPr>
          <w:delText>, namely</w:delText>
        </w:r>
      </w:del>
      <w:ins w:id="25" w:author="mak" w:date="2021-10-03T21:08:00Z">
        <w:r w:rsidR="000D26DA">
          <w:rPr>
            <w:color w:val="000000" w:themeColor="text1"/>
            <w:lang w:val="en-US"/>
          </w:rPr>
          <w:t>—</w:t>
        </w:r>
      </w:ins>
      <w:del w:id="26" w:author="mak" w:date="2021-10-03T21:08:00Z">
        <w:r w:rsidR="007573A4" w:rsidDel="000D26DA">
          <w:rPr>
            <w:color w:val="000000" w:themeColor="text1"/>
            <w:lang w:val="en-US"/>
          </w:rPr>
          <w:delText xml:space="preserve"> </w:delText>
        </w:r>
      </w:del>
      <w:r w:rsidR="007573A4">
        <w:rPr>
          <w:color w:val="000000" w:themeColor="text1"/>
          <w:lang w:val="en-US"/>
        </w:rPr>
        <w:t>nitrogen oxides (NOx), carbon monoxide (CO), and elemental carbon (EC</w:t>
      </w:r>
      <w:del w:id="27" w:author="mak" w:date="2021-10-03T21:08:00Z">
        <w:r w:rsidR="007573A4" w:rsidDel="000D26DA">
          <w:rPr>
            <w:color w:val="000000" w:themeColor="text1"/>
            <w:lang w:val="en-US"/>
          </w:rPr>
          <w:delText xml:space="preserve">), </w:delText>
        </w:r>
      </w:del>
      <w:ins w:id="28" w:author="mak" w:date="2021-10-03T21:08:00Z">
        <w:r w:rsidR="000D26DA">
          <w:rPr>
            <w:color w:val="000000" w:themeColor="text1"/>
            <w:lang w:val="en-US"/>
          </w:rPr>
          <w:t>)</w:t>
        </w:r>
        <w:r w:rsidR="000D26DA">
          <w:rPr>
            <w:color w:val="000000" w:themeColor="text1"/>
            <w:lang w:val="en-US"/>
          </w:rPr>
          <w:t>—</w:t>
        </w:r>
      </w:ins>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2558E735"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del w:id="29" w:author="mak" w:date="2021-10-03T21:10:00Z">
        <w:r w:rsidR="007D3248" w:rsidRPr="00BE40FA" w:rsidDel="00357E12">
          <w:rPr>
            <w:bCs/>
            <w:color w:val="000000" w:themeColor="text1"/>
          </w:rPr>
          <w:delText xml:space="preserve">. </w:delText>
        </w:r>
        <w:r w:rsidR="0095220D" w:rsidRPr="00BE40FA" w:rsidDel="00357E12">
          <w:rPr>
            <w:bCs/>
            <w:color w:val="000000" w:themeColor="text1"/>
          </w:rPr>
          <w:delText>For</w:delText>
        </w:r>
        <w:r w:rsidR="00E42C58" w:rsidRPr="00BE40FA" w:rsidDel="00357E12">
          <w:rPr>
            <w:bCs/>
            <w:color w:val="000000" w:themeColor="text1"/>
          </w:rPr>
          <w:delText xml:space="preserve"> the diagnosis date</w:delText>
        </w:r>
      </w:del>
      <w:r w:rsidR="00E42C58" w:rsidRPr="00BE40FA">
        <w:rPr>
          <w:bCs/>
          <w:color w:val="000000" w:themeColor="text1"/>
        </w:rPr>
        <w:t xml:space="preserve">, </w:t>
      </w:r>
      <w:del w:id="30" w:author="mak" w:date="2021-10-03T21:10:00Z">
        <w:r w:rsidR="00E42C58" w:rsidRPr="00BE40FA" w:rsidDel="00357E12">
          <w:rPr>
            <w:bCs/>
            <w:color w:val="000000" w:themeColor="text1"/>
          </w:rPr>
          <w:delText xml:space="preserve">we </w:delText>
        </w:r>
      </w:del>
      <w:r w:rsidR="00E42C58" w:rsidRPr="00BE40FA">
        <w:rPr>
          <w:bCs/>
          <w:color w:val="000000" w:themeColor="text1"/>
        </w:rPr>
        <w:t>us</w:t>
      </w:r>
      <w:del w:id="31" w:author="mak" w:date="2021-10-03T21:10:00Z">
        <w:r w:rsidR="00E42C58" w:rsidRPr="00BE40FA" w:rsidDel="00357E12">
          <w:rPr>
            <w:bCs/>
            <w:color w:val="000000" w:themeColor="text1"/>
          </w:rPr>
          <w:delText>ed</w:delText>
        </w:r>
      </w:del>
      <w:ins w:id="32" w:author="mak" w:date="2021-10-03T21:10:00Z">
        <w:r w:rsidR="00357E12">
          <w:rPr>
            <w:bCs/>
            <w:color w:val="000000" w:themeColor="text1"/>
          </w:rPr>
          <w:t>ing</w:t>
        </w:r>
      </w:ins>
      <w:r w:rsidR="00E42C58" w:rsidRPr="00BE40FA">
        <w:rPr>
          <w:bCs/>
          <w:color w:val="000000" w:themeColor="text1"/>
        </w:rPr>
        <w:t xml:space="preserve"> the date of the first relevant code</w:t>
      </w:r>
      <w:ins w:id="33" w:author="mak" w:date="2021-10-03T21:10:00Z">
        <w:r w:rsidR="00357E12">
          <w:rPr>
            <w:bCs/>
            <w:color w:val="000000" w:themeColor="text1"/>
          </w:rPr>
          <w:t xml:space="preserve"> as</w:t>
        </w:r>
        <w:r w:rsidR="00357E12" w:rsidRPr="00BE40FA">
          <w:rPr>
            <w:bCs/>
            <w:color w:val="000000" w:themeColor="text1"/>
          </w:rPr>
          <w:t xml:space="preserve"> the diagnosis date</w:t>
        </w:r>
      </w:ins>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w:t>
      </w:r>
      <w:del w:id="34" w:author="mak" w:date="2021-10-03T21:10:00Z">
        <w:r w:rsidR="000F0428" w:rsidRPr="00BE40FA" w:rsidDel="00716AEA">
          <w:rPr>
            <w:bCs/>
            <w:color w:val="000000" w:themeColor="text1"/>
          </w:rPr>
          <w:delText xml:space="preserve">previous </w:delText>
        </w:r>
      </w:del>
      <w:r w:rsidR="000F0428" w:rsidRPr="00BE40FA">
        <w:rPr>
          <w:bCs/>
          <w:color w:val="000000" w:themeColor="text1"/>
        </w:rPr>
        <w:t xml:space="preserve">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3EE7DF45"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t>
      </w:r>
      <w:del w:id="35" w:author="mak" w:date="2021-10-03T21:11:00Z">
        <w:r w:rsidR="00E62978" w:rsidRPr="00BE40FA" w:rsidDel="00BC526C">
          <w:rPr>
            <w:bCs/>
            <w:color w:val="000000" w:themeColor="text1"/>
          </w:rPr>
          <w:delText xml:space="preserve">which was </w:delText>
        </w:r>
      </w:del>
      <w:r w:rsidR="00E62978" w:rsidRPr="00BE40FA">
        <w:rPr>
          <w:bCs/>
          <w:color w:val="000000" w:themeColor="text1"/>
        </w:rPr>
        <w:t>established in 1968</w:t>
      </w:r>
      <w:ins w:id="36" w:author="mak" w:date="2021-10-03T21:11:00Z">
        <w:r w:rsidR="00BC526C">
          <w:rPr>
            <w:bCs/>
            <w:color w:val="000000" w:themeColor="text1"/>
          </w:rPr>
          <w:t>,</w:t>
        </w:r>
      </w:ins>
      <w:r w:rsidR="00E62978" w:rsidRPr="00BE40FA">
        <w:rPr>
          <w:bCs/>
          <w:color w:val="000000" w:themeColor="text1"/>
        </w:rPr>
        <w:t xml:space="preserve"> </w:t>
      </w:r>
      <w:del w:id="37" w:author="mak" w:date="2021-10-03T21:11:00Z">
        <w:r w:rsidR="00E62978" w:rsidRPr="00BE40FA" w:rsidDel="00BC526C">
          <w:rPr>
            <w:bCs/>
            <w:color w:val="000000" w:themeColor="text1"/>
          </w:rPr>
          <w:delText xml:space="preserve">and </w:delText>
        </w:r>
      </w:del>
      <w:ins w:id="38" w:author="mak" w:date="2021-10-03T21:11:00Z">
        <w:r w:rsidR="00BC526C">
          <w:rPr>
            <w:bCs/>
            <w:color w:val="000000" w:themeColor="text1"/>
          </w:rPr>
          <w:t>which</w:t>
        </w:r>
        <w:r w:rsidR="00BC526C" w:rsidRPr="00BE40FA">
          <w:rPr>
            <w:bCs/>
            <w:color w:val="000000" w:themeColor="text1"/>
          </w:rPr>
          <w:t xml:space="preserve"> </w:t>
        </w:r>
      </w:ins>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4922192D"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w:t>
      </w:r>
      <w:proofErr w:type="spellEnd"/>
      <w:r w:rsidRPr="00BE40FA">
        <w:rPr>
          <w:bCs/>
          <w:color w:val="000000" w:themeColor="text1"/>
        </w:rPr>
        <w:t>-temporal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del w:id="39" w:author="mak" w:date="2021-10-03T21:13:00Z">
        <w:r w:rsidR="00840226" w:rsidDel="009D0AAF">
          <w:rPr>
            <w:bCs/>
            <w:color w:val="000000" w:themeColor="text1"/>
          </w:rPr>
          <w:delText xml:space="preserve">predicted </w:delText>
        </w:r>
      </w:del>
      <w:ins w:id="40" w:author="mak" w:date="2021-10-03T21:13:00Z">
        <w:r w:rsidR="009D0AAF">
          <w:rPr>
            <w:bCs/>
            <w:color w:val="000000" w:themeColor="text1"/>
          </w:rPr>
          <w:t>predict</w:t>
        </w:r>
        <w:r w:rsidR="009D0AAF">
          <w:rPr>
            <w:bCs/>
            <w:color w:val="000000" w:themeColor="text1"/>
          </w:rPr>
          <w:t>ive</w:t>
        </w:r>
        <w:r w:rsidR="009D0AAF">
          <w:rPr>
            <w:bCs/>
            <w:color w:val="000000" w:themeColor="text1"/>
          </w:rPr>
          <w:t xml:space="preserve"> </w:t>
        </w:r>
      </w:ins>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41"/>
      <w:r w:rsidR="00E52635">
        <w:rPr>
          <w:bCs/>
          <w:color w:val="000000" w:themeColor="text1"/>
        </w:rPr>
        <w:t>XX</w:t>
      </w:r>
      <w:commentRangeEnd w:id="41"/>
      <w:r w:rsidR="00EF0CB5">
        <w:rPr>
          <w:rStyle w:val="CommentReference"/>
          <w:rFonts w:asciiTheme="minorHAnsi" w:eastAsiaTheme="minorHAnsi" w:hAnsiTheme="minorHAnsi" w:cstheme="minorBidi"/>
          <w:lang w:val="en-GB"/>
        </w:rPr>
        <w:commentReference w:id="41"/>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del w:id="42" w:author="mak" w:date="2021-10-03T21:13:00Z">
        <w:r w:rsidR="00E52635" w:rsidDel="00411B7E">
          <w:rPr>
            <w:bCs/>
            <w:color w:val="000000" w:themeColor="text1"/>
          </w:rPr>
          <w:delText>a</w:delText>
        </w:r>
        <w:r w:rsidR="00434F94" w:rsidDel="00411B7E">
          <w:rPr>
            <w:bCs/>
            <w:color w:val="000000" w:themeColor="text1"/>
          </w:rPr>
          <w:delText xml:space="preserve">nd </w:delText>
        </w:r>
      </w:del>
      <w:commentRangeStart w:id="43"/>
      <w:r w:rsidR="00BC49EA">
        <w:rPr>
          <w:bCs/>
          <w:color w:val="000000" w:themeColor="text1"/>
        </w:rPr>
        <w:t>XX</w:t>
      </w:r>
      <w:commentRangeEnd w:id="43"/>
      <w:r w:rsidR="0095721D">
        <w:rPr>
          <w:rStyle w:val="CommentReference"/>
          <w:rFonts w:asciiTheme="minorHAnsi" w:eastAsiaTheme="minorHAnsi" w:hAnsiTheme="minorHAnsi" w:cstheme="minorBidi"/>
          <w:lang w:val="en-GB"/>
        </w:rPr>
        <w:commentReference w:id="43"/>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w:t>
      </w:r>
      <w:del w:id="44" w:author="mak" w:date="2021-10-03T21:13:00Z">
        <w:r w:rsidR="008D2343" w:rsidRPr="00BE40FA" w:rsidDel="00411B7E">
          <w:rPr>
            <w:bCs/>
            <w:color w:val="000000" w:themeColor="text1"/>
          </w:rPr>
          <w:delText xml:space="preserve">then </w:delText>
        </w:r>
      </w:del>
      <w:r w:rsidR="008D2343" w:rsidRPr="00BE40FA">
        <w:rPr>
          <w:bCs/>
          <w:color w:val="000000" w:themeColor="text1"/>
        </w:rPr>
        <w:t xml:space="preserve">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5752DD8E"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w:t>
      </w:r>
      <w:r w:rsidR="00287B11" w:rsidRPr="00BE40FA">
        <w:rPr>
          <w:bCs/>
          <w:color w:val="000000" w:themeColor="text1"/>
        </w:rPr>
        <w:lastRenderedPageBreak/>
        <w:t>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ins w:id="45" w:author="mak" w:date="2021-10-03T21:15:00Z">
        <w:r w:rsidR="00FD2758" w:rsidRPr="00BE40FA">
          <w:rPr>
            <w:bCs/>
            <w:color w:val="000000" w:themeColor="text1"/>
          </w:rPr>
          <w:t xml:space="preserve">potential </w:t>
        </w:r>
      </w:ins>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w:t>
      </w:r>
      <w:del w:id="46" w:author="mak" w:date="2021-10-03T21:15:00Z">
        <w:r w:rsidR="00287B11" w:rsidRPr="00BE40FA" w:rsidDel="00FD2758">
          <w:rPr>
            <w:bCs/>
            <w:color w:val="000000" w:themeColor="text1"/>
          </w:rPr>
          <w:delText xml:space="preserve">potential </w:delText>
        </w:r>
      </w:del>
      <w:r w:rsidR="00287B11" w:rsidRPr="00BE40FA">
        <w:rPr>
          <w:bCs/>
          <w:color w:val="000000" w:themeColor="text1"/>
        </w:rPr>
        <w:t xml:space="preserve">confounders. </w:t>
      </w:r>
      <w:del w:id="47" w:author="mak" w:date="2021-10-03T21:16:00Z">
        <w:r w:rsidR="00723119" w:rsidDel="00FD2758">
          <w:rPr>
            <w:bCs/>
            <w:color w:val="000000" w:themeColor="text1"/>
          </w:rPr>
          <w:delText>I</w:delText>
        </w:r>
        <w:r w:rsidR="00856F6E" w:rsidRPr="00856F6E" w:rsidDel="00FD2758">
          <w:rPr>
            <w:bCs/>
            <w:color w:val="000000" w:themeColor="text1"/>
          </w:rPr>
          <w:delText>n Denmark, parishes are small administrative units with an average population of ~2,500 residents</w:delText>
        </w:r>
        <w:r w:rsidR="00723119" w:rsidDel="00FD2758">
          <w:rPr>
            <w:bCs/>
            <w:color w:val="000000" w:themeColor="text1"/>
          </w:rPr>
          <w:delText>; a</w:delText>
        </w:r>
      </w:del>
      <w:ins w:id="48" w:author="mak" w:date="2021-10-03T21:16:00Z">
        <w:r w:rsidR="00FD2758">
          <w:rPr>
            <w:bCs/>
            <w:color w:val="000000" w:themeColor="text1"/>
          </w:rPr>
          <w:t>A</w:t>
        </w:r>
      </w:ins>
      <w:r w:rsidR="00723119" w:rsidRPr="00BE40FA">
        <w:rPr>
          <w:bCs/>
          <w:color w:val="000000" w:themeColor="text1"/>
        </w:rPr>
        <w:t xml:space="preserve">s part of </w:t>
      </w:r>
      <w:del w:id="49" w:author="mak" w:date="2021-10-03T21:16:00Z">
        <w:r w:rsidR="00723119" w:rsidRPr="00BE40FA" w:rsidDel="00FD2758">
          <w:rPr>
            <w:bCs/>
            <w:color w:val="000000" w:themeColor="text1"/>
          </w:rPr>
          <w:delText xml:space="preserve">the </w:delText>
        </w:r>
      </w:del>
      <w:ins w:id="50" w:author="mak" w:date="2021-10-03T21:16:00Z">
        <w:r w:rsidR="00FD2758">
          <w:rPr>
            <w:bCs/>
            <w:color w:val="000000" w:themeColor="text1"/>
          </w:rPr>
          <w:t>a</w:t>
        </w:r>
        <w:r w:rsidR="00FD2758" w:rsidRPr="00BE40FA">
          <w:rPr>
            <w:bCs/>
            <w:color w:val="000000" w:themeColor="text1"/>
          </w:rPr>
          <w:t xml:space="preserve"> </w:t>
        </w:r>
      </w:ins>
      <w:r w:rsidR="00723119" w:rsidRPr="00BE40FA">
        <w:rPr>
          <w:bCs/>
          <w:color w:val="000000" w:themeColor="text1"/>
        </w:rPr>
        <w:t xml:space="preserve">sensitivity analysis, we also </w:t>
      </w:r>
      <w:del w:id="51" w:author="mak" w:date="2021-10-03T21:16:00Z">
        <w:r w:rsidR="00723119" w:rsidRPr="00BE40FA" w:rsidDel="00FD2758">
          <w:rPr>
            <w:bCs/>
            <w:color w:val="000000" w:themeColor="text1"/>
          </w:rPr>
          <w:delText xml:space="preserve">the </w:delText>
        </w:r>
      </w:del>
      <w:r w:rsidR="00723119" w:rsidRPr="00BE40FA">
        <w:rPr>
          <w:bCs/>
          <w:color w:val="000000" w:themeColor="text1"/>
        </w:rPr>
        <w:t>included parish-level SES</w:t>
      </w:r>
      <w:del w:id="52" w:author="mak" w:date="2021-10-03T21:16:00Z">
        <w:r w:rsidR="00723119" w:rsidRPr="00BE40FA" w:rsidDel="00FD2758">
          <w:rPr>
            <w:bCs/>
            <w:color w:val="000000" w:themeColor="text1"/>
          </w:rPr>
          <w:delText xml:space="preserve"> covariate</w:delText>
        </w:r>
      </w:del>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ins w:id="53" w:author="mak" w:date="2021-10-03T21:16:00Z">
        <w:r w:rsidR="00FD2758">
          <w:rPr>
            <w:bCs/>
            <w:color w:val="000000" w:themeColor="text1"/>
          </w:rPr>
          <w:t xml:space="preserve"> </w:t>
        </w:r>
        <w:r w:rsidR="00FD2758">
          <w:rPr>
            <w:bCs/>
            <w:color w:val="000000" w:themeColor="text1"/>
          </w:rPr>
          <w:t>I</w:t>
        </w:r>
        <w:r w:rsidR="00FD2758" w:rsidRPr="00856F6E">
          <w:rPr>
            <w:bCs/>
            <w:color w:val="000000" w:themeColor="text1"/>
          </w:rPr>
          <w:t>n Denmark, parishes are small administrative units with an average population of ~2,500 residents</w:t>
        </w:r>
        <w:r w:rsidR="009E2655">
          <w:rPr>
            <w:bCs/>
            <w:color w:val="000000" w:themeColor="text1"/>
          </w:rPr>
          <w:t>.</w:t>
        </w:r>
      </w:ins>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70E4ADE3"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del w:id="54" w:author="mak" w:date="2021-10-03T21:16:00Z">
        <w:r w:rsidR="00C90580" w:rsidRPr="00BE40FA" w:rsidDel="00BE605A">
          <w:rPr>
            <w:color w:val="000000" w:themeColor="text1"/>
          </w:rPr>
          <w:delText xml:space="preserve"> outcome</w:delText>
        </w:r>
      </w:del>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56634A66"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w:t>
      </w:r>
      <w:del w:id="55" w:author="mak" w:date="2021-10-03T21:18:00Z">
        <w:r w:rsidR="006B2297" w:rsidRPr="00BE40FA" w:rsidDel="00BE605A">
          <w:delText xml:space="preserve">there was an ALS diagnosis for </w:delText>
        </w:r>
      </w:del>
      <w:r w:rsidR="006B2297" w:rsidRPr="00BE40FA">
        <w:t xml:space="preserve">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ins w:id="56" w:author="mak" w:date="2021-10-03T21:18:00Z">
        <w:r w:rsidR="00BE605A">
          <w:t xml:space="preserve"> was diagnosed with ALS</w:t>
        </w:r>
      </w:ins>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w:t>
      </w:r>
      <w:del w:id="57" w:author="mak" w:date="2021-10-03T21:19:00Z">
        <w:r w:rsidR="00522BF8" w:rsidDel="007914CD">
          <w:rPr>
            <w:iCs/>
          </w:rPr>
          <w:delText xml:space="preserve">included </w:delText>
        </w:r>
      </w:del>
      <w:r w:rsidR="00522BF8">
        <w:rPr>
          <w:iCs/>
        </w:rPr>
        <w:t xml:space="preserve">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Pr>
          <w:rFonts w:ascii="Cambria Math" w:hAnsi="Cambria Math"/>
          <w:iCs/>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 xml:space="preserve">sensitivity </w:t>
      </w:r>
      <w:del w:id="58" w:author="mak" w:date="2021-10-03T21:20:00Z">
        <w:r w:rsidR="004E4E25" w:rsidRPr="00BE40FA" w:rsidDel="007914CD">
          <w:rPr>
            <w:iCs/>
          </w:rPr>
          <w:delText>analys</w:delText>
        </w:r>
        <w:r w:rsidR="00715457" w:rsidDel="007914CD">
          <w:rPr>
            <w:iCs/>
          </w:rPr>
          <w:delText>i</w:delText>
        </w:r>
        <w:r w:rsidR="004E4E25" w:rsidRPr="00BE40FA" w:rsidDel="007914CD">
          <w:rPr>
            <w:iCs/>
          </w:rPr>
          <w:delText>s</w:delText>
        </w:r>
      </w:del>
      <w:ins w:id="59" w:author="mak" w:date="2021-10-03T21:20:00Z">
        <w:r w:rsidR="007914CD" w:rsidRPr="00BE40FA">
          <w:rPr>
            <w:iCs/>
          </w:rPr>
          <w:t>analys</w:t>
        </w:r>
        <w:r w:rsidR="007914CD">
          <w:rPr>
            <w:iCs/>
          </w:rPr>
          <w:t>e</w:t>
        </w:r>
        <w:r w:rsidR="007914CD" w:rsidRPr="00BE40FA">
          <w:rPr>
            <w:iCs/>
          </w:rPr>
          <w:t>s</w:t>
        </w:r>
      </w:ins>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4F3369"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4F3369"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xml:space="preserve">, as recommended by </w:t>
      </w:r>
      <w:commentRangeStart w:id="60"/>
      <w:commentRangeStart w:id="61"/>
      <w:r w:rsidR="00B22074">
        <w:t>Gelman, Polson and Scott</w:t>
      </w:r>
      <w:commentRangeEnd w:id="60"/>
      <w:r w:rsidR="000A3595">
        <w:rPr>
          <w:rStyle w:val="CommentReference"/>
          <w:rFonts w:asciiTheme="minorHAnsi" w:eastAsiaTheme="minorHAnsi" w:hAnsiTheme="minorHAnsi" w:cstheme="minorBidi"/>
          <w:lang w:val="en-GB"/>
        </w:rPr>
        <w:commentReference w:id="60"/>
      </w:r>
      <w:commentRangeEnd w:id="61"/>
      <w:r w:rsidR="0035165A">
        <w:rPr>
          <w:rStyle w:val="CommentReference"/>
          <w:rFonts w:asciiTheme="minorHAnsi" w:eastAsiaTheme="minorHAnsi" w:hAnsiTheme="minorHAnsi" w:cstheme="minorBidi"/>
          <w:lang w:val="en-GB"/>
        </w:rPr>
        <w:commentReference w:id="61"/>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24F4C028"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w:commentRangeStart w:id="62"/>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commentRangeEnd w:id="62"/>
      <w:r w:rsidR="00F23DEE">
        <w:rPr>
          <w:rStyle w:val="CommentReference"/>
          <w:rFonts w:asciiTheme="minorHAnsi" w:eastAsiaTheme="minorHAnsi" w:hAnsiTheme="minorHAnsi" w:cstheme="minorBidi"/>
          <w:lang w:val="en-GB"/>
        </w:rPr>
        <w:commentReference w:id="62"/>
      </w:r>
      <w:r w:rsidR="00F6273C">
        <w:rPr>
          <w:color w:val="000000"/>
        </w:rPr>
        <w:t>.</w:t>
      </w:r>
      <w:r w:rsidR="00A035F1">
        <w:rPr>
          <w:color w:val="000000"/>
        </w:rPr>
        <w:t xml:space="preserve"> </w:t>
      </w:r>
      <w:del w:id="63" w:author="mak" w:date="2021-10-03T21:27:00Z">
        <w:r w:rsidR="00A035F1" w:rsidDel="009F7E96">
          <w:rPr>
            <w:color w:val="000000"/>
          </w:rPr>
          <w:delText>and</w:delText>
        </w:r>
        <w:r w:rsidR="00D708D1" w:rsidDel="009F7E96">
          <w:rPr>
            <w:color w:val="000000"/>
          </w:rPr>
          <w:delText xml:space="preserve"> </w:delText>
        </w:r>
      </w:del>
      <w:r w:rsidR="00D708D1">
        <w:rPr>
          <w:color w:val="000000"/>
        </w:rPr>
        <w:t xml:space="preserve">obtained in the modelling </w:t>
      </w:r>
      <w:r w:rsidR="00D708D1">
        <w:rPr>
          <w:color w:val="000000"/>
        </w:rPr>
        <w:lastRenderedPageBreak/>
        <w:t>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ins w:id="64" w:author="mak" w:date="2021-10-03T21:28:00Z">
        <w:r w:rsidR="00482A19">
          <w:t>,</w:t>
        </w:r>
      </w:ins>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21A3024F" w:rsidR="00702698" w:rsidRPr="00BE40FA" w:rsidRDefault="00F414C0" w:rsidP="00EB159B">
      <w:r w:rsidRPr="00BE40FA">
        <w:t xml:space="preserve">We assessed the sensitivity of our results to </w:t>
      </w:r>
      <w:r w:rsidR="00FB5760" w:rsidRPr="00BE40FA">
        <w:t>hyper-</w:t>
      </w:r>
      <w:r w:rsidRPr="00BE40FA">
        <w:t>prior adjustmen</w:t>
      </w:r>
      <w:commentRangeStart w:id="65"/>
      <w:r w:rsidRPr="00BE40FA">
        <w:t>t</w:t>
      </w:r>
      <w:commentRangeEnd w:id="65"/>
      <w:r w:rsidR="00482A19">
        <w:rPr>
          <w:rStyle w:val="CommentReference"/>
          <w:rFonts w:asciiTheme="minorHAnsi" w:eastAsiaTheme="minorHAnsi" w:hAnsiTheme="minorHAnsi" w:cstheme="minorBidi"/>
          <w:lang w:val="en-GB"/>
        </w:rPr>
        <w:commentReference w:id="65"/>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30FF9530"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ins w:id="66" w:author="mak" w:date="2021-10-03T21:30:00Z">
        <w:r w:rsidR="002B56CD">
          <w:rPr>
            <w:bCs/>
            <w:color w:val="000000" w:themeColor="text1"/>
          </w:rPr>
          <w:t>s</w:t>
        </w:r>
      </w:ins>
      <w:r>
        <w:rPr>
          <w:bCs/>
          <w:color w:val="000000" w:themeColor="text1"/>
        </w:rPr>
        <w:t xml:space="preserve"> and standard deviation</w:t>
      </w:r>
      <w:ins w:id="67" w:author="mak" w:date="2021-10-03T21:30:00Z">
        <w:r w:rsidR="002B56CD">
          <w:rPr>
            <w:bCs/>
            <w:color w:val="000000" w:themeColor="text1"/>
          </w:rPr>
          <w:t>s</w:t>
        </w:r>
      </w:ins>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del w:id="68" w:author="mak" w:date="2021-10-03T21:30:00Z">
        <w:r w:rsidR="00701B15" w:rsidRPr="00BE40FA" w:rsidDel="002B3534">
          <w:rPr>
            <w:bCs/>
            <w:color w:val="000000" w:themeColor="text1"/>
          </w:rPr>
          <w:delText xml:space="preserve">are </w:delText>
        </w:r>
      </w:del>
      <w:ins w:id="69" w:author="mak" w:date="2021-10-03T21:30:00Z">
        <w:r w:rsidR="002B3534">
          <w:rPr>
            <w:bCs/>
            <w:color w:val="000000" w:themeColor="text1"/>
          </w:rPr>
          <w:t>is</w:t>
        </w:r>
        <w:r w:rsidR="002B3534" w:rsidRPr="00BE40FA">
          <w:rPr>
            <w:bCs/>
            <w:color w:val="000000" w:themeColor="text1"/>
          </w:rPr>
          <w:t xml:space="preserve"> </w:t>
        </w:r>
      </w:ins>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del w:id="70" w:author="mak" w:date="2021-10-03T21:31:00Z">
        <w:r w:rsidR="00856DD7" w:rsidRPr="005217C6" w:rsidDel="002B3534">
          <w:rPr>
            <w:bCs/>
            <w:color w:val="000000" w:themeColor="text1"/>
          </w:rPr>
          <w:delText>The</w:delText>
        </w:r>
        <w:r w:rsidR="00856DD7" w:rsidRPr="00BE40FA" w:rsidDel="002B3534">
          <w:rPr>
            <w:bCs/>
            <w:color w:val="000000" w:themeColor="text1"/>
          </w:rPr>
          <w:delText xml:space="preserve"> </w:delText>
        </w:r>
      </w:del>
      <w:ins w:id="71" w:author="mak" w:date="2021-10-03T21:31:00Z">
        <w:r w:rsidR="002B3534">
          <w:rPr>
            <w:bCs/>
            <w:color w:val="000000" w:themeColor="text1"/>
          </w:rPr>
          <w:t>Figure 1 shows</w:t>
        </w:r>
        <w:r w:rsidR="002B3534" w:rsidRPr="00BE40FA">
          <w:rPr>
            <w:bCs/>
            <w:color w:val="000000" w:themeColor="text1"/>
          </w:rPr>
          <w:t xml:space="preserve"> </w:t>
        </w:r>
      </w:ins>
      <w:r w:rsidR="00AE1247" w:rsidRPr="00BE40FA">
        <w:rPr>
          <w:bCs/>
          <w:color w:val="000000" w:themeColor="text1"/>
        </w:rPr>
        <w:t>Spearman correlation</w:t>
      </w:r>
      <w:ins w:id="72" w:author="mak" w:date="2021-10-03T21:31:00Z">
        <w:r w:rsidR="002B3534">
          <w:rPr>
            <w:bCs/>
            <w:color w:val="000000" w:themeColor="text1"/>
          </w:rPr>
          <w:t>s</w:t>
        </w:r>
      </w:ins>
      <w:r w:rsidR="00AE1247" w:rsidRPr="00BE40FA">
        <w:rPr>
          <w:bCs/>
          <w:color w:val="000000" w:themeColor="text1"/>
        </w:rPr>
        <w:t xml:space="preserve"> between pollutants for 5-year average exposure</w:t>
      </w:r>
      <w:del w:id="73" w:author="mak" w:date="2021-10-03T21:31:00Z">
        <w:r w:rsidR="00AE1247" w:rsidRPr="00BE40FA" w:rsidDel="002B3534">
          <w:rPr>
            <w:bCs/>
            <w:color w:val="000000" w:themeColor="text1"/>
          </w:rPr>
          <w:delText xml:space="preserve"> </w:delText>
        </w:r>
      </w:del>
      <w:ins w:id="74" w:author="mak" w:date="2021-10-03T21:31:00Z">
        <w:r w:rsidR="002B3534">
          <w:rPr>
            <w:bCs/>
            <w:color w:val="000000" w:themeColor="text1"/>
          </w:rPr>
          <w:t>s</w:t>
        </w:r>
      </w:ins>
      <w:del w:id="75" w:author="mak" w:date="2021-10-03T21:31:00Z">
        <w:r w:rsidR="00AE1247" w:rsidRPr="00BE40FA" w:rsidDel="002B3534">
          <w:rPr>
            <w:bCs/>
            <w:color w:val="000000" w:themeColor="text1"/>
          </w:rPr>
          <w:delText xml:space="preserve">is </w:delText>
        </w:r>
        <w:r w:rsidR="006D5673" w:rsidRPr="00BE40FA" w:rsidDel="002B3534">
          <w:rPr>
            <w:bCs/>
            <w:color w:val="000000" w:themeColor="text1"/>
          </w:rPr>
          <w:delText xml:space="preserve">found in Figure </w:delText>
        </w:r>
        <w:r w:rsidR="00C436B9" w:rsidDel="002B3534">
          <w:rPr>
            <w:bCs/>
            <w:color w:val="000000" w:themeColor="text1"/>
          </w:rPr>
          <w:delText>1</w:delText>
        </w:r>
      </w:del>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commentRangeStart w:id="76"/>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xml:space="preserve">, </w:t>
      </w:r>
      <w:commentRangeEnd w:id="76"/>
      <w:r w:rsidR="000135D6">
        <w:rPr>
          <w:rStyle w:val="CommentReference"/>
          <w:rFonts w:asciiTheme="minorHAnsi" w:eastAsiaTheme="minorHAnsi" w:hAnsiTheme="minorHAnsi" w:cstheme="minorBidi"/>
          <w:lang w:val="en-GB"/>
        </w:rPr>
        <w:commentReference w:id="76"/>
      </w:r>
      <w:r w:rsidR="002C32C6" w:rsidRPr="00BE40FA">
        <w:rPr>
          <w:bCs/>
          <w:color w:val="000000" w:themeColor="text1"/>
        </w:rPr>
        <w:t>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2E84B4EC"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del w:id="77" w:author="mak" w:date="2021-10-03T21:36:00Z">
        <w:r w:rsidR="00B54829" w:rsidRPr="00B82C2B" w:rsidDel="008F17DF">
          <w:rPr>
            <w:bCs/>
            <w:color w:val="000000" w:themeColor="text1"/>
            <w:lang w:val="en-GB"/>
          </w:rPr>
          <w:delText>%</w:delText>
        </w:r>
      </w:del>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w:t>
      </w:r>
      <w:del w:id="78" w:author="mak" w:date="2021-10-03T21:36:00Z">
        <w:r w:rsidR="004952BD" w:rsidRPr="00B82C2B" w:rsidDel="008F17DF">
          <w:rPr>
            <w:bCs/>
            <w:color w:val="000000" w:themeColor="text1"/>
            <w:lang w:val="en-GB"/>
          </w:rPr>
          <w:delText>;</w:delText>
        </w:r>
      </w:del>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ins w:id="79" w:author="mak" w:date="2021-10-03T21:35:00Z">
        <w:r w:rsidR="00A41C82">
          <w:rPr>
            <w:bCs/>
            <w:color w:val="000000" w:themeColor="text1"/>
            <w:lang w:val="en-GB"/>
          </w:rPr>
          <w:t xml:space="preserve"> null</w:t>
        </w:r>
      </w:ins>
      <w:r w:rsidR="00D056C2">
        <w:rPr>
          <w:bCs/>
          <w:color w:val="000000" w:themeColor="text1"/>
          <w:lang w:val="en-GB"/>
        </w:rPr>
        <w:t xml:space="preserve"> </w:t>
      </w:r>
      <w:ins w:id="80" w:author="mak" w:date="2021-10-03T21:35:00Z">
        <w:r w:rsidR="00A41C82">
          <w:rPr>
            <w:bCs/>
            <w:color w:val="000000" w:themeColor="text1"/>
            <w:lang w:val="en-GB"/>
          </w:rPr>
          <w:t>(</w:t>
        </w:r>
      </w:ins>
      <w:r w:rsidR="006B1B28">
        <w:rPr>
          <w:bCs/>
          <w:color w:val="000000" w:themeColor="text1"/>
          <w:lang w:val="en-GB"/>
        </w:rPr>
        <w:t>0.4</w:t>
      </w:r>
      <w:r w:rsidR="00D056C2" w:rsidRPr="00B82C2B">
        <w:rPr>
          <w:bCs/>
          <w:color w:val="000000" w:themeColor="text1"/>
          <w:lang w:val="en-GB"/>
        </w:rPr>
        <w:t xml:space="preserve">%; </w:t>
      </w:r>
      <w:del w:id="81" w:author="mak" w:date="2021-10-03T21:36:00Z">
        <w:r w:rsidR="00D056C2" w:rsidDel="00A41C82">
          <w:rPr>
            <w:bCs/>
            <w:color w:val="000000" w:themeColor="text1"/>
            <w:lang w:val="en-GB"/>
          </w:rPr>
          <w:delText>(</w:delText>
        </w:r>
      </w:del>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w:t>
      </w:r>
      <w:r w:rsidR="00B66B3A">
        <w:rPr>
          <w:bCs/>
          <w:color w:val="000000" w:themeColor="text1"/>
          <w:lang w:val="en-GB"/>
        </w:rPr>
        <w:lastRenderedPageBreak/>
        <w:t xml:space="preserve">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ins w:id="82" w:author="mak" w:date="2021-10-03T21:36:00Z">
        <w:r w:rsidR="00A81B5D">
          <w:rPr>
            <w:bCs/>
            <w:color w:val="000000" w:themeColor="text1"/>
          </w:rPr>
          <w:t xml:space="preserve"> significant</w:t>
        </w:r>
      </w:ins>
      <w:del w:id="83" w:author="mak" w:date="2021-10-03T21:36:00Z">
        <w:r w:rsidR="00D820B4" w:rsidDel="00A81B5D">
          <w:rPr>
            <w:bCs/>
            <w:color w:val="000000" w:themeColor="text1"/>
          </w:rPr>
          <w:delText>n</w:delText>
        </w:r>
      </w:del>
      <w:r w:rsidR="00D820B4">
        <w:rPr>
          <w:bCs/>
          <w:color w:val="000000" w:themeColor="text1"/>
        </w:rPr>
        <w:t xml:space="preserve"> increase in odds of ALS diagnosis </w:t>
      </w:r>
      <w:del w:id="84" w:author="mak" w:date="2021-10-03T21:36:00Z">
        <w:r w:rsidR="00D820B4" w:rsidDel="00A81B5D">
          <w:rPr>
            <w:bCs/>
            <w:color w:val="000000" w:themeColor="text1"/>
          </w:rPr>
          <w:delText xml:space="preserve">which was significant at a 95% CrI </w:delText>
        </w:r>
      </w:del>
      <w:r w:rsidR="008A7387" w:rsidRPr="00B82C2B">
        <w:rPr>
          <w:bCs/>
          <w:color w:val="000000" w:themeColor="text1"/>
          <w:lang w:val="en-GB"/>
        </w:rPr>
        <w:t>(</w:t>
      </w:r>
      <w:r w:rsidR="00253964">
        <w:rPr>
          <w:bCs/>
          <w:color w:val="000000" w:themeColor="text1"/>
          <w:lang w:val="en-GB"/>
        </w:rPr>
        <w:t>12.7</w:t>
      </w:r>
      <w:del w:id="85" w:author="mak" w:date="2021-10-03T21:36:00Z">
        <w:r w:rsidR="008A7387" w:rsidRPr="00B82C2B" w:rsidDel="00A81B5D">
          <w:rPr>
            <w:bCs/>
            <w:color w:val="000000" w:themeColor="text1"/>
            <w:lang w:val="en-GB"/>
          </w:rPr>
          <w:delText xml:space="preserve"> </w:delText>
        </w:r>
      </w:del>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del w:id="86" w:author="mak" w:date="2021-10-03T21:38:00Z">
        <w:r w:rsidR="007D0B6D" w:rsidDel="00926AFB">
          <w:rPr>
            <w:bCs/>
            <w:color w:val="000000" w:themeColor="text1"/>
            <w:lang w:val="en-GB"/>
          </w:rPr>
          <w:delText>In the parish-level SES analysis</w:delText>
        </w:r>
      </w:del>
      <w:ins w:id="87" w:author="mak" w:date="2021-10-03T21:38:00Z">
        <w:r w:rsidR="00926AFB">
          <w:rPr>
            <w:bCs/>
            <w:color w:val="000000" w:themeColor="text1"/>
            <w:lang w:val="en-GB"/>
          </w:rPr>
          <w:t>From this sensitivity analysis we excluded</w:t>
        </w:r>
      </w:ins>
      <w:r w:rsidR="00CC5513">
        <w:rPr>
          <w:bCs/>
          <w:color w:val="000000" w:themeColor="text1"/>
          <w:lang w:val="en-GB"/>
        </w:rPr>
        <w:t>:</w:t>
      </w:r>
      <w:r w:rsidR="007D0B6D">
        <w:rPr>
          <w:bCs/>
          <w:color w:val="000000" w:themeColor="text1"/>
          <w:lang w:val="en-GB"/>
        </w:rPr>
        <w:t xml:space="preserve"> (</w:t>
      </w:r>
      <w:proofErr w:type="spellStart"/>
      <w:r w:rsidR="007D0B6D">
        <w:rPr>
          <w:bCs/>
          <w:color w:val="000000" w:themeColor="text1"/>
          <w:lang w:val="en-GB"/>
        </w:rPr>
        <w:t>i</w:t>
      </w:r>
      <w:proofErr w:type="spellEnd"/>
      <w:r w:rsidR="007D0B6D">
        <w:rPr>
          <w:bCs/>
          <w:color w:val="000000" w:themeColor="text1"/>
          <w:lang w:val="en-GB"/>
        </w:rPr>
        <w:t xml:space="preserve">) </w:t>
      </w:r>
      <w:r w:rsidR="003038F9" w:rsidRPr="003038F9">
        <w:rPr>
          <w:bCs/>
          <w:color w:val="000000" w:themeColor="text1"/>
          <w:lang w:val="en-GB"/>
        </w:rPr>
        <w:t xml:space="preserve">819 </w:t>
      </w:r>
      <w:r w:rsidR="007D0B6D">
        <w:rPr>
          <w:bCs/>
          <w:color w:val="000000" w:themeColor="text1"/>
          <w:lang w:val="en-GB"/>
        </w:rPr>
        <w:t xml:space="preserve">participants for the 1-year average exposure,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 xml:space="preserve">e 5-year average exposure, and (iii) </w:t>
      </w:r>
      <w:r w:rsidR="003038F9">
        <w:rPr>
          <w:bCs/>
          <w:color w:val="000000" w:themeColor="text1"/>
          <w:lang w:val="en-GB"/>
        </w:rPr>
        <w:t>838</w:t>
      </w:r>
      <w:r w:rsidR="00884C4C">
        <w:rPr>
          <w:bCs/>
          <w:color w:val="000000" w:themeColor="text1"/>
          <w:lang w:val="en-GB"/>
        </w:rPr>
        <w:t xml:space="preserve"> participants for the 10-year average exposure</w:t>
      </w:r>
      <w:ins w:id="88" w:author="mak" w:date="2021-10-03T21:38:00Z">
        <w:r w:rsidR="00926AFB">
          <w:rPr>
            <w:bCs/>
            <w:color w:val="000000" w:themeColor="text1"/>
            <w:lang w:val="en-GB"/>
          </w:rPr>
          <w:t xml:space="preserve"> who</w:t>
        </w:r>
      </w:ins>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del w:id="89" w:author="mak" w:date="2021-10-03T21:38:00Z">
        <w:r w:rsidR="00CC5513" w:rsidDel="00926AFB">
          <w:rPr>
            <w:bCs/>
            <w:color w:val="000000" w:themeColor="text1"/>
            <w:lang w:val="en-GB"/>
          </w:rPr>
          <w:delText xml:space="preserve">, and so were excluded from </w:delText>
        </w:r>
        <w:r w:rsidR="001A2CFD" w:rsidDel="00926AFB">
          <w:rPr>
            <w:bCs/>
            <w:color w:val="000000" w:themeColor="text1"/>
            <w:lang w:val="en-GB"/>
          </w:rPr>
          <w:delText>that</w:delText>
        </w:r>
        <w:r w:rsidR="00CC3DF2" w:rsidDel="00926AFB">
          <w:rPr>
            <w:bCs/>
            <w:color w:val="000000" w:themeColor="text1"/>
            <w:lang w:val="en-GB"/>
          </w:rPr>
          <w:delText xml:space="preserve"> </w:delText>
        </w:r>
        <w:r w:rsidR="003472FB" w:rsidDel="00926AFB">
          <w:rPr>
            <w:bCs/>
            <w:color w:val="000000" w:themeColor="text1"/>
            <w:lang w:val="en-GB"/>
          </w:rPr>
          <w:delText>sensitivity analysis</w:delText>
        </w:r>
      </w:del>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6149D745"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w:t>
      </w:r>
      <w:proofErr w:type="spellEnd"/>
      <w:r w:rsidR="00F90FEE">
        <w:rPr>
          <w:bCs/>
        </w:rPr>
        <w:t>-temporal</w:t>
      </w:r>
      <w:r w:rsidR="00294CA8">
        <w:rPr>
          <w:bCs/>
        </w:rPr>
        <w:t xml:space="preserve"> models</w:t>
      </w:r>
      <w:r w:rsidR="007B1577">
        <w:rPr>
          <w:bCs/>
        </w:rPr>
        <w:t xml:space="preserve">, </w:t>
      </w:r>
      <w:del w:id="90" w:author="mak" w:date="2021-10-03T21:48:00Z">
        <w:r w:rsidR="007B1577" w:rsidDel="00206424">
          <w:rPr>
            <w:bCs/>
          </w:rPr>
          <w:delText>along with</w:delText>
        </w:r>
      </w:del>
      <w:ins w:id="91" w:author="mak" w:date="2021-10-03T21:48:00Z">
        <w:r w:rsidR="00206424">
          <w:rPr>
            <w:bCs/>
          </w:rPr>
          <w:t>and</w:t>
        </w:r>
      </w:ins>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del w:id="92" w:author="mak" w:date="2021-10-03T21:49:00Z">
        <w:r w:rsidR="00770813" w:rsidDel="00206424">
          <w:rPr>
            <w:bCs/>
          </w:rPr>
          <w:delText xml:space="preserve">percentage change in odds of </w:delText>
        </w:r>
      </w:del>
      <w:r w:rsidR="00770813">
        <w:rPr>
          <w:bCs/>
        </w:rPr>
        <w:t>ALS diagnosis.</w:t>
      </w:r>
      <w:r w:rsidR="000E4EB8">
        <w:rPr>
          <w:bCs/>
        </w:rPr>
        <w:t xml:space="preserve"> We found that </w:t>
      </w:r>
      <w:r w:rsidR="003111AF">
        <w:rPr>
          <w:bCs/>
        </w:rPr>
        <w:t>a</w:t>
      </w:r>
      <w:ins w:id="93" w:author="mak" w:date="2021-10-03T21:49:00Z">
        <w:r w:rsidR="00206424">
          <w:rPr>
            <w:bCs/>
          </w:rPr>
          <w:t>n</w:t>
        </w:r>
      </w:ins>
      <w:r w:rsidR="003111AF">
        <w:rPr>
          <w:bCs/>
        </w:rPr>
        <w:t xml:space="preserve"> </w:t>
      </w:r>
      <w:del w:id="94" w:author="mak" w:date="2021-10-03T21:49:00Z">
        <w:r w:rsidR="003111AF" w:rsidDel="00206424">
          <w:rPr>
            <w:bCs/>
          </w:rPr>
          <w:delText xml:space="preserve">standard deviation </w:delText>
        </w:r>
      </w:del>
      <w:r w:rsidR="003111AF">
        <w:rPr>
          <w:bCs/>
        </w:rPr>
        <w:t xml:space="preserve">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0102D392"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w:t>
      </w:r>
      <w:del w:id="95" w:author="mak" w:date="2021-10-03T21:50:00Z">
        <w:r w:rsidR="00FC4EDF" w:rsidDel="00CD7BC8">
          <w:rPr>
            <w:bCs/>
            <w:color w:val="000000" w:themeColor="text1"/>
          </w:rPr>
          <w:delText xml:space="preserve">that </w:delText>
        </w:r>
      </w:del>
      <w:r w:rsidR="00FC4EDF">
        <w:rPr>
          <w:bCs/>
          <w:color w:val="000000" w:themeColor="text1"/>
        </w:rPr>
        <w:t xml:space="preserve">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w:t>
      </w:r>
      <w:r w:rsidR="00FC4EDF">
        <w:rPr>
          <w:bCs/>
          <w:color w:val="000000" w:themeColor="text1"/>
        </w:rPr>
        <w:lastRenderedPageBreak/>
        <w:t xml:space="preserve">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del w:id="96" w:author="mak" w:date="2021-10-03T21:50:00Z">
        <w:r w:rsidR="00A13231" w:rsidDel="00CD7BC8">
          <w:rPr>
            <w:bCs/>
            <w:color w:val="000000" w:themeColor="text1"/>
          </w:rPr>
          <w:delText>elemental carbon</w:delText>
        </w:r>
      </w:del>
      <w:ins w:id="97" w:author="mak" w:date="2021-10-03T21:50:00Z">
        <w:r w:rsidR="00CD7BC8">
          <w:rPr>
            <w:bCs/>
            <w:color w:val="000000" w:themeColor="text1"/>
          </w:rPr>
          <w:t>EC</w:t>
        </w:r>
      </w:ins>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588DAC0F"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w:t>
      </w:r>
      <w:commentRangeStart w:id="98"/>
      <w:r w:rsidR="00A26422">
        <w:rPr>
          <w:bCs/>
          <w:color w:val="000000" w:themeColor="text1"/>
        </w:rPr>
        <w:t>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commentRangeEnd w:id="98"/>
      <w:r w:rsidR="00CD7BC8">
        <w:rPr>
          <w:rStyle w:val="CommentReference"/>
          <w:rFonts w:asciiTheme="minorHAnsi" w:eastAsiaTheme="minorHAnsi" w:hAnsiTheme="minorHAnsi" w:cstheme="minorBidi"/>
          <w:lang w:val="en-GB"/>
        </w:rPr>
        <w:commentReference w:id="98"/>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del w:id="99" w:author="mak" w:date="2021-10-03T21:52:00Z">
        <w:r w:rsidR="00876B1C" w:rsidDel="00062249">
          <w:rPr>
            <w:color w:val="000000" w:themeColor="text1"/>
          </w:rPr>
          <w:delText xml:space="preserve"> </w:delText>
        </w:r>
        <w:r w:rsidR="00876B1C" w:rsidDel="00062249">
          <w:rPr>
            <w:bCs/>
            <w:color w:val="000000" w:themeColor="text1"/>
          </w:rPr>
          <w:delText>in the human body</w:delText>
        </w:r>
      </w:del>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commonly associated with </w:t>
      </w:r>
      <w:r w:rsidR="00171156">
        <w:rPr>
          <w:bCs/>
          <w:color w:val="000000" w:themeColor="text1"/>
        </w:rPr>
        <w:lastRenderedPageBreak/>
        <w:t>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w:t>
      </w:r>
      <w:commentRangeStart w:id="100"/>
      <w:r w:rsidR="005665AE">
        <w:rPr>
          <w:bCs/>
          <w:color w:val="000000" w:themeColor="text1"/>
        </w:rPr>
        <w:t>or also perhaps that we expect less error in 1-year concentrations of EC.</w:t>
      </w:r>
      <w:commentRangeEnd w:id="100"/>
      <w:r w:rsidR="00E2182C">
        <w:rPr>
          <w:rStyle w:val="CommentReference"/>
          <w:rFonts w:asciiTheme="minorHAnsi" w:eastAsiaTheme="minorHAnsi" w:hAnsiTheme="minorHAnsi" w:cstheme="minorBidi"/>
          <w:lang w:val="en-GB"/>
        </w:rPr>
        <w:commentReference w:id="100"/>
      </w:r>
    </w:p>
    <w:p w14:paraId="039757DA" w14:textId="395E6EC3" w:rsidR="00890B87" w:rsidRPr="00AC757D" w:rsidRDefault="00890B87" w:rsidP="00FC3DEC">
      <w:pPr>
        <w:rPr>
          <w:bCs/>
          <w:color w:val="000000" w:themeColor="text1"/>
        </w:rPr>
      </w:pPr>
    </w:p>
    <w:p w14:paraId="672915A3" w14:textId="34EC2D1D"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del w:id="101" w:author="mak" w:date="2021-10-03T21:57:00Z">
        <w:r w:rsidDel="008A663D">
          <w:rPr>
            <w:bCs/>
            <w:color w:val="000000" w:themeColor="text1"/>
          </w:rPr>
          <w:delText xml:space="preserve">, </w:delText>
        </w:r>
        <w:r w:rsidR="00084667" w:rsidDel="008A663D">
          <w:rPr>
            <w:bCs/>
            <w:color w:val="000000" w:themeColor="text1"/>
          </w:rPr>
          <w:delText>further</w:delText>
        </w:r>
        <w:r w:rsidDel="008A663D">
          <w:rPr>
            <w:bCs/>
            <w:color w:val="000000" w:themeColor="text1"/>
          </w:rPr>
          <w:delText>,</w:delText>
        </w:r>
      </w:del>
      <w:r w:rsidR="00AD7ED6">
        <w:rPr>
          <w:bCs/>
          <w:color w:val="000000" w:themeColor="text1"/>
        </w:rPr>
        <w:t xml:space="preserve"> is that </w:t>
      </w:r>
      <w:ins w:id="102" w:author="mak" w:date="2021-10-03T21:58:00Z">
        <w:r w:rsidR="008A663D">
          <w:rPr>
            <w:bCs/>
            <w:color w:val="000000" w:themeColor="text1"/>
          </w:rPr>
          <w:t xml:space="preserve">we </w:t>
        </w:r>
      </w:ins>
      <w:r w:rsidR="00084667">
        <w:rPr>
          <w:bCs/>
          <w:color w:val="000000" w:themeColor="text1"/>
        </w:rPr>
        <w:t>leverag</w:t>
      </w:r>
      <w:ins w:id="103" w:author="mak" w:date="2021-10-03T21:58:00Z">
        <w:r w:rsidR="008A663D">
          <w:rPr>
            <w:bCs/>
            <w:color w:val="000000" w:themeColor="text1"/>
          </w:rPr>
          <w:t>ed</w:t>
        </w:r>
      </w:ins>
      <w:del w:id="104" w:author="mak" w:date="2021-10-03T21:58:00Z">
        <w:r w:rsidR="00084667" w:rsidDel="008A663D">
          <w:rPr>
            <w:bCs/>
            <w:color w:val="000000" w:themeColor="text1"/>
          </w:rPr>
          <w:delText>ing</w:delText>
        </w:r>
      </w:del>
      <w:r w:rsidR="00084667">
        <w:rPr>
          <w:bCs/>
          <w:color w:val="000000" w:themeColor="text1"/>
        </w:rPr>
        <w:t xml:space="preserve"> highly correlated traffic pollutants and Bayesian hierarchical modeling</w:t>
      </w:r>
      <w:del w:id="105" w:author="mak" w:date="2021-10-03T21:58:00Z">
        <w:r w:rsidR="00084667" w:rsidDel="008A663D">
          <w:rPr>
            <w:bCs/>
            <w:color w:val="000000" w:themeColor="text1"/>
          </w:rPr>
          <w:delText>,</w:delText>
        </w:r>
      </w:del>
      <w:r w:rsidR="00084667">
        <w:rPr>
          <w:bCs/>
          <w:color w:val="000000" w:themeColor="text1"/>
        </w:rPr>
        <w:t xml:space="preserve"> </w:t>
      </w:r>
      <w:del w:id="106" w:author="mak" w:date="2021-10-03T21:58:00Z">
        <w:r w:rsidR="00084667" w:rsidDel="008A663D">
          <w:rPr>
            <w:bCs/>
            <w:color w:val="000000" w:themeColor="text1"/>
          </w:rPr>
          <w:delText xml:space="preserve">we </w:delText>
        </w:r>
      </w:del>
      <w:ins w:id="107" w:author="mak" w:date="2021-10-03T21:58:00Z">
        <w:r w:rsidR="008A663D">
          <w:rPr>
            <w:bCs/>
            <w:color w:val="000000" w:themeColor="text1"/>
          </w:rPr>
          <w:t>and</w:t>
        </w:r>
        <w:r w:rsidR="008A663D">
          <w:rPr>
            <w:bCs/>
            <w:color w:val="000000" w:themeColor="text1"/>
          </w:rPr>
          <w:t xml:space="preserve"> </w:t>
        </w:r>
      </w:ins>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ins w:id="108" w:author="mak" w:date="2021-10-03T22:00:00Z">
        <w:r w:rsidR="00740A95">
          <w:rPr>
            <w:bCs/>
            <w:color w:val="000000" w:themeColor="text1"/>
          </w:rPr>
          <w:t xml:space="preserve"> for example</w:t>
        </w:r>
      </w:ins>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w:t>
      </w:r>
      <w:del w:id="109" w:author="mak" w:date="2021-10-03T22:01:00Z">
        <w:r w:rsidR="004134AF" w:rsidDel="003F0DCA">
          <w:rPr>
            <w:bCs/>
            <w:color w:val="000000" w:themeColor="text1"/>
          </w:rPr>
          <w:delText xml:space="preserve">from </w:delText>
        </w:r>
      </w:del>
      <w:r w:rsidR="004134AF">
        <w:rPr>
          <w:bCs/>
          <w:color w:val="000000" w:themeColor="text1"/>
        </w:rPr>
        <w:t xml:space="preserve">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w:t>
      </w:r>
      <w:ins w:id="110" w:author="mak" w:date="2021-10-03T21:59:00Z">
        <w:r w:rsidR="002E2A4A">
          <w:rPr>
            <w:bCs/>
            <w:color w:val="000000" w:themeColor="text1"/>
          </w:rPr>
          <w:t xml:space="preserve">Any </w:t>
        </w:r>
      </w:ins>
      <w:r w:rsidR="001D593D">
        <w:rPr>
          <w:bCs/>
          <w:color w:val="000000" w:themeColor="text1"/>
        </w:rPr>
        <w:t xml:space="preserve">BMI </w:t>
      </w:r>
      <w:del w:id="111" w:author="mak" w:date="2021-10-03T21:59:00Z">
        <w:r w:rsidR="003733AD" w:rsidDel="002E2A4A">
          <w:rPr>
            <w:bCs/>
            <w:color w:val="000000" w:themeColor="text1"/>
          </w:rPr>
          <w:delText>could</w:delText>
        </w:r>
        <w:r w:rsidR="001D593D" w:rsidDel="002E2A4A">
          <w:rPr>
            <w:bCs/>
            <w:color w:val="000000" w:themeColor="text1"/>
          </w:rPr>
          <w:delText xml:space="preserve"> be associated with</w:delText>
        </w:r>
      </w:del>
      <w:ins w:id="112" w:author="mak" w:date="2021-10-03T21:59:00Z">
        <w:r w:rsidR="002E2A4A">
          <w:rPr>
            <w:bCs/>
            <w:color w:val="000000" w:themeColor="text1"/>
          </w:rPr>
          <w:t>–</w:t>
        </w:r>
      </w:ins>
      <w:r w:rsidR="001D593D">
        <w:rPr>
          <w:bCs/>
          <w:color w:val="000000" w:themeColor="text1"/>
        </w:rPr>
        <w:t xml:space="preserve"> air pollution</w:t>
      </w:r>
      <w:ins w:id="113" w:author="mak" w:date="2021-10-03T21:59:00Z">
        <w:r w:rsidR="002E2A4A">
          <w:rPr>
            <w:bCs/>
            <w:color w:val="000000" w:themeColor="text1"/>
          </w:rPr>
          <w:t xml:space="preserve"> association</w:t>
        </w:r>
      </w:ins>
      <w:r w:rsidR="001D593D">
        <w:rPr>
          <w:bCs/>
          <w:color w:val="000000" w:themeColor="text1"/>
        </w:rPr>
        <w:t xml:space="preserve"> in our study</w:t>
      </w:r>
      <w:ins w:id="114" w:author="mak" w:date="2021-10-03T21:59:00Z">
        <w:r w:rsidR="002E2A4A">
          <w:rPr>
            <w:bCs/>
            <w:color w:val="000000" w:themeColor="text1"/>
          </w:rPr>
          <w:t>, thus,</w:t>
        </w:r>
      </w:ins>
      <w:r w:rsidR="001D593D">
        <w:rPr>
          <w:bCs/>
          <w:color w:val="000000" w:themeColor="text1"/>
        </w:rPr>
        <w:t xml:space="preserve"> would be via SES, </w:t>
      </w:r>
      <w:ins w:id="115" w:author="mak" w:date="2021-10-03T21:59:00Z">
        <w:r w:rsidR="00205861">
          <w:rPr>
            <w:bCs/>
            <w:color w:val="000000" w:themeColor="text1"/>
          </w:rPr>
          <w:t xml:space="preserve">for </w:t>
        </w:r>
      </w:ins>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proofErr w:type="gramStart"/>
      <w:r w:rsidR="00E700AD">
        <w:rPr>
          <w:color w:val="000000" w:themeColor="text1"/>
        </w:rPr>
        <w:t>action</w:t>
      </w:r>
      <w:proofErr w:type="gramEnd"/>
      <w:r w:rsidR="00E700AD">
        <w:rPr>
          <w:color w:val="000000" w:themeColor="text1"/>
        </w:rPr>
        <w:t xml:space="preserve">,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2A1C9AC0"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 Vermeulen, Peters, Re, Weisskopf.</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41FF34EF"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116"/>
      <w:r w:rsidRPr="00BE40FA">
        <w:rPr>
          <w:bCs/>
        </w:rPr>
        <w:t>None reported.</w:t>
      </w:r>
      <w:commentRangeEnd w:id="116"/>
      <w:r w:rsidR="007551EA">
        <w:rPr>
          <w:rStyle w:val="CommentReference"/>
          <w:rFonts w:asciiTheme="minorHAnsi" w:eastAsiaTheme="minorHAnsi" w:hAnsiTheme="minorHAnsi" w:cstheme="minorBidi"/>
          <w:lang w:val="en-GB"/>
        </w:rPr>
        <w:commentReference w:id="116"/>
      </w:r>
    </w:p>
    <w:p w14:paraId="66014F91" w14:textId="77777777" w:rsidR="005E6CFE" w:rsidRPr="00BE40FA" w:rsidRDefault="005E6CFE" w:rsidP="00042EDE"/>
    <w:p w14:paraId="3B0767F3" w14:textId="0747E3B2" w:rsidR="00166A28" w:rsidRDefault="005E6CFE" w:rsidP="00042EDE">
      <w:commentRangeStart w:id="117"/>
      <w:r w:rsidRPr="00BE40FA">
        <w:rPr>
          <w:b/>
          <w:bCs/>
        </w:rPr>
        <w:t>Funding/Support:</w:t>
      </w:r>
      <w:r w:rsidRPr="00BE40FA">
        <w:t xml:space="preserve"> </w:t>
      </w:r>
      <w:commentRangeEnd w:id="117"/>
      <w:r w:rsidR="00470E0A" w:rsidRPr="00BE40FA">
        <w:rPr>
          <w:rStyle w:val="CommentReference"/>
          <w:rFonts w:asciiTheme="minorHAnsi" w:eastAsiaTheme="minorHAnsi" w:hAnsiTheme="minorHAnsi" w:cstheme="minorBidi"/>
        </w:rPr>
        <w:commentReference w:id="117"/>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ins w:id="118" w:author="mak" w:date="2021-10-03T21:39:00Z">
        <w:r w:rsidR="007B5B1D">
          <w:t>,</w:t>
        </w:r>
      </w:ins>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570D54" w:rsidRDefault="00570D54" w:rsidP="00570D54">
      <w:pPr>
        <w:pStyle w:val="Bibliography"/>
      </w:pPr>
      <w:r w:rsidRPr="00570D54">
        <w:t xml:space="preserve">9. </w:t>
      </w:r>
      <w:r w:rsidRPr="00570D54">
        <w:tab/>
        <w:t xml:space="preserve">Dominici F, Peng RD, Bell ML, et al. Fine particulate air pollution and hospital admission for cardiovascular and respiratory diseases. </w:t>
      </w:r>
      <w:r w:rsidRPr="00570D54">
        <w:rPr>
          <w:i/>
          <w:iCs/>
        </w:rPr>
        <w:t>JAMA</w:t>
      </w:r>
      <w:r w:rsidRPr="00570D54">
        <w:t>. 2006;295(10):1127-1134.</w:t>
      </w:r>
    </w:p>
    <w:p w14:paraId="4638FD0B" w14:textId="77777777" w:rsidR="00570D54" w:rsidRPr="00570D54" w:rsidRDefault="00570D54" w:rsidP="00570D54">
      <w:pPr>
        <w:pStyle w:val="Bibliography"/>
      </w:pPr>
      <w:r w:rsidRPr="00570D54">
        <w:t xml:space="preserve">10. </w:t>
      </w:r>
      <w:r w:rsidRPr="00570D54">
        <w:tab/>
        <w:t xml:space="preserve">Bennett JE, Tamura-Wicks H, Parks RM, et al. 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570D54" w:rsidRDefault="00570D54" w:rsidP="00570D54">
      <w:pPr>
        <w:pStyle w:val="Bibliography"/>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570D54">
        <w:rPr>
          <w:i/>
          <w:iCs/>
        </w:rPr>
        <w:t>Environmental Health</w:t>
      </w:r>
      <w:r w:rsidRPr="00570D54">
        <w:t>. 2014;13(1):1-11.</w:t>
      </w:r>
    </w:p>
    <w:p w14:paraId="50013E02" w14:textId="77777777" w:rsidR="00570D54" w:rsidRPr="00570D54" w:rsidRDefault="00570D54" w:rsidP="00570D54">
      <w:pPr>
        <w:pStyle w:val="Bibliography"/>
      </w:pPr>
      <w:r w:rsidRPr="00570D54">
        <w:t xml:space="preserve">17. </w:t>
      </w:r>
      <w:r w:rsidRPr="00570D54">
        <w:tab/>
        <w:t xml:space="preserve">Ritz B, Lee P-C, Hansen J, et al. 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570D54" w:rsidRDefault="00570D54" w:rsidP="00570D54">
      <w:pPr>
        <w:pStyle w:val="Bibliography"/>
      </w:pPr>
      <w:r w:rsidRPr="00570D54">
        <w:t xml:space="preserve">27. </w:t>
      </w:r>
      <w:r w:rsidRPr="00570D54">
        <w:tab/>
        <w:t xml:space="preserve">Li N, Sioutas C, Cho A, et al. Ultrafine particulate pollutants induce oxidative stress and mitochondrial damage. </w:t>
      </w:r>
      <w:r w:rsidRPr="00570D54">
        <w:rPr>
          <w:i/>
          <w:iCs/>
        </w:rPr>
        <w:t>Environmental Health Perspectives</w:t>
      </w:r>
      <w:r w:rsidRPr="00570D54">
        <w:t>. 2003;111(4):455-460.</w:t>
      </w:r>
    </w:p>
    <w:p w14:paraId="0367A703" w14:textId="77777777" w:rsidR="00570D54" w:rsidRPr="00570D54" w:rsidRDefault="00570D54" w:rsidP="00570D54">
      <w:pPr>
        <w:pStyle w:val="Bibliography"/>
      </w:pPr>
      <w:r w:rsidRPr="00570D54">
        <w:lastRenderedPageBreak/>
        <w:t xml:space="preserve">28. </w:t>
      </w:r>
      <w:r w:rsidRPr="00570D54">
        <w:tab/>
        <w:t xml:space="preserve">Sørensen M, Daneshvar B, Hansen M, et al. 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phy"/>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570D54">
        <w:t xml:space="preserve">48. </w:t>
      </w:r>
      <w:r w:rsidRPr="00570D54">
        <w:tab/>
        <w:t xml:space="preserve">Raaschou-Nielsen O, Andersen ZJ, Hvidberg M, et al. 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570D54"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570D54">
        <w:rPr>
          <w:i/>
          <w:iCs/>
        </w:rPr>
        <w:t>PloS One</w:t>
      </w:r>
      <w:r w:rsidRPr="00570D54">
        <w:t>. 2013;8(11):e80993.</w:t>
      </w:r>
    </w:p>
    <w:p w14:paraId="198B5947" w14:textId="77777777" w:rsidR="00570D54" w:rsidRPr="00570D54" w:rsidRDefault="00570D54" w:rsidP="00570D54">
      <w:pPr>
        <w:pStyle w:val="Bibliography"/>
      </w:pPr>
      <w:r w:rsidRPr="00570D54">
        <w:t xml:space="preserve">66. </w:t>
      </w:r>
      <w:r w:rsidRPr="00570D54">
        <w:tab/>
        <w:t xml:space="preserve">Zhang R, Dai Y, Zhang X, et al. 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570D54" w:rsidRDefault="00570D54" w:rsidP="00570D54">
      <w:pPr>
        <w:pStyle w:val="Bibliography"/>
      </w:pPr>
      <w:r w:rsidRPr="00570D54">
        <w:lastRenderedPageBreak/>
        <w:t xml:space="preserve">67. </w:t>
      </w:r>
      <w:r w:rsidRPr="00570D54">
        <w:tab/>
        <w:t xml:space="preserve">Gao X, Xu H, Shang J, et al. Ozonized carbon black induces mitochondrial dysfunction and DNA damage. </w:t>
      </w:r>
      <w:r w:rsidRPr="00570D54">
        <w:rPr>
          <w:i/>
          <w:iCs/>
        </w:rPr>
        <w:t>Environ Toxicol</w:t>
      </w:r>
      <w:r w:rsidRPr="00570D54">
        <w:t>. 2017;32(3):944-955. doi:10.1002/tox.22295</w:t>
      </w:r>
    </w:p>
    <w:p w14:paraId="426E0426" w14:textId="77777777" w:rsidR="00570D54" w:rsidRPr="00570D54" w:rsidRDefault="00570D54" w:rsidP="00570D54">
      <w:pPr>
        <w:pStyle w:val="Bibliography"/>
      </w:pPr>
      <w:r w:rsidRPr="00570D54">
        <w:t xml:space="preserve">68. </w:t>
      </w:r>
      <w:r w:rsidRPr="00570D54">
        <w:tab/>
        <w:t xml:space="preserve">Kyjovska ZO, Jacobsen NR, Saber AT, et al. 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F403E8">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F403E8">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5572A9" w:rsidRPr="00A40263" w14:paraId="49A31C85" w14:textId="77777777" w:rsidTr="00F403E8">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F403E8">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A7570B8" w14:textId="77777777" w:rsidTr="00F403E8">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F403E8">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F403E8">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4723C0D" w14:textId="77777777" w:rsidTr="00F403E8">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F403E8">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F403E8">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F403E8">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F403E8">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F403E8">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F403E8">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7D32811C" w14:textId="77777777" w:rsidTr="00F403E8">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F403E8">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F403E8">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F403E8">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F403E8">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F403E8">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F403E8">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780FE12" w14:textId="77777777" w:rsidTr="00F403E8">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F403E8">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F403E8">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F403E8">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F403E8">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B5516DE" w14:textId="77777777" w:rsidTr="00F403E8">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F403E8">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F403E8">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F403E8">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F403E8">
        <w:trPr>
          <w:cantSplit/>
          <w:jc w:val="center"/>
        </w:trPr>
        <w:tc>
          <w:tcPr>
            <w:tcW w:w="9559" w:type="dxa"/>
            <w:gridSpan w:val="4"/>
            <w:shd w:val="clear" w:color="auto" w:fill="FFFFFF"/>
            <w:tcMar>
              <w:top w:w="0" w:type="dxa"/>
              <w:left w:w="0" w:type="dxa"/>
              <w:bottom w:w="0" w:type="dxa"/>
              <w:right w:w="0" w:type="dxa"/>
            </w:tcMar>
            <w:vAlign w:val="center"/>
          </w:tcPr>
          <w:p w14:paraId="569BCD42" w14:textId="77777777" w:rsidR="005572A9" w:rsidRPr="006E60E3" w:rsidRDefault="005572A9" w:rsidP="00F403E8">
            <w:pPr>
              <w:spacing w:before="100" w:after="100" w:line="240" w:lineRule="auto"/>
              <w:ind w:left="100" w:right="100"/>
              <w:rPr>
                <w:sz w:val="18"/>
                <w:szCs w:val="18"/>
              </w:rPr>
            </w:pPr>
            <w:commentRangeStart w:id="119"/>
            <w:r w:rsidRPr="006E60E3">
              <w:rPr>
                <w:rFonts w:eastAsia="Arial"/>
                <w:color w:val="000000"/>
                <w:sz w:val="18"/>
                <w:szCs w:val="18"/>
                <w:vertAlign w:val="superscript"/>
              </w:rPr>
              <w:t>1</w:t>
            </w:r>
            <w:r w:rsidRPr="006E60E3">
              <w:rPr>
                <w:rFonts w:eastAsia="Arial"/>
                <w:color w:val="000000"/>
                <w:sz w:val="18"/>
                <w:szCs w:val="18"/>
              </w:rPr>
              <w:t>Mea</w:t>
            </w:r>
            <w:commentRangeEnd w:id="119"/>
            <w:r w:rsidR="007B5B1D">
              <w:rPr>
                <w:rStyle w:val="CommentReference"/>
                <w:rFonts w:asciiTheme="minorHAnsi" w:eastAsiaTheme="minorHAnsi" w:hAnsiTheme="minorHAnsi" w:cstheme="minorBidi"/>
                <w:lang w:val="en-GB"/>
              </w:rPr>
              <w:commentReference w:id="119"/>
            </w:r>
            <w:r w:rsidRPr="006E60E3">
              <w:rPr>
                <w:rFonts w:eastAsia="Arial"/>
                <w:color w:val="000000"/>
                <w:sz w:val="18"/>
                <w:szCs w:val="18"/>
              </w:rPr>
              <w:t>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F403E8">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F403E8">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F403E8">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F403E8">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F403E8">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F403E8">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F403E8">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F403E8">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F403E8">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27T13:31:00Z" w:initials="PRM">
    <w:p w14:paraId="1F294ADD" w14:textId="54493123" w:rsidR="00EB22CC" w:rsidRDefault="00EB22CC">
      <w:pPr>
        <w:pStyle w:val="CommentText"/>
      </w:pPr>
      <w:r>
        <w:rPr>
          <w:rStyle w:val="CommentReference"/>
        </w:rPr>
        <w:annotationRef/>
      </w:r>
      <w:r>
        <w:rPr>
          <w:noProof/>
        </w:rPr>
        <w:t>Dear all: please ensure happy with title and associations here. Very sorry in advance if the titles are wrong!</w:t>
      </w:r>
    </w:p>
  </w:comment>
  <w:comment w:id="1" w:author="mak" w:date="2021-10-03T20:19:00Z" w:initials="mak">
    <w:p w14:paraId="369898CC" w14:textId="30205151" w:rsidR="000833D6" w:rsidRPr="00CC6F66" w:rsidRDefault="000833D6">
      <w:pPr>
        <w:pStyle w:val="CommentText"/>
        <w:rPr>
          <w:lang w:val="en-US"/>
        </w:rPr>
      </w:pPr>
      <w:r>
        <w:rPr>
          <w:rStyle w:val="CommentReference"/>
        </w:rPr>
        <w:annotationRef/>
      </w:r>
      <w:r>
        <w:t>Should Arin and Yanelli be before Lizzy? Or is the code reviewer always second? (</w:t>
      </w:r>
      <w:proofErr w:type="gramStart"/>
      <w:r>
        <w:t>sorry</w:t>
      </w:r>
      <w:proofErr w:type="gramEnd"/>
      <w:r>
        <w:t>, I don’t remember!)</w:t>
      </w:r>
    </w:p>
  </w:comment>
  <w:comment w:id="7" w:author="mak" w:date="2021-10-03T21:00:00Z" w:initials="mak">
    <w:p w14:paraId="3667F193" w14:textId="07AD209E" w:rsidR="00497D79" w:rsidRDefault="00497D79">
      <w:pPr>
        <w:pStyle w:val="CommentText"/>
      </w:pPr>
      <w:r>
        <w:rPr>
          <w:rStyle w:val="CommentReference"/>
        </w:rPr>
        <w:annotationRef/>
      </w:r>
      <w:r>
        <w:t>Correct? Or are both of these the average?</w:t>
      </w:r>
    </w:p>
  </w:comment>
  <w:comment w:id="13"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3C755A5B" w:rsidR="00EC2F9A" w:rsidRDefault="00EC2F9A">
      <w:pPr>
        <w:pStyle w:val="CommentText"/>
      </w:pPr>
      <w:r>
        <w:t xml:space="preserve">Currently </w:t>
      </w:r>
      <w:r w:rsidR="00C1044A">
        <w:t>3,258</w:t>
      </w:r>
      <w:r>
        <w:t xml:space="preserve"> words</w:t>
      </w:r>
    </w:p>
    <w:p w14:paraId="51AEEDF4" w14:textId="79DEB5AB" w:rsidR="00EC2F9A" w:rsidRDefault="00EC2F9A">
      <w:pPr>
        <w:pStyle w:val="CommentText"/>
      </w:pPr>
      <w:r>
        <w:t>4 tables and figures</w:t>
      </w:r>
    </w:p>
  </w:comment>
  <w:comment w:id="14" w:author="mak" w:date="2021-10-03T21:01:00Z" w:initials="mak">
    <w:p w14:paraId="574097B5" w14:textId="3861B9E6" w:rsidR="00D9475A" w:rsidRDefault="00D9475A">
      <w:pPr>
        <w:pStyle w:val="CommentText"/>
      </w:pPr>
      <w:r>
        <w:rPr>
          <w:rStyle w:val="CommentReference"/>
        </w:rPr>
        <w:annotationRef/>
      </w:r>
      <w:r>
        <w:t>Ok will try to cut!</w:t>
      </w:r>
    </w:p>
  </w:comment>
  <w:comment w:id="41"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6B853AE8" w14:textId="18701E0D" w:rsidR="00EF0CB5" w:rsidRDefault="004F3369">
      <w:pPr>
        <w:pStyle w:val="CommentText"/>
      </w:pPr>
      <w:hyperlink r:id="rId1" w:history="1">
        <w:r w:rsidR="00456C5E" w:rsidRPr="009C5DC1">
          <w:rPr>
            <w:rStyle w:val="Hyperlink"/>
          </w:rPr>
          <w:t>https://www.inderscienceonline.com/doi/abs/10.1504/IJEP.2011.047337?journalCode=ijep</w:t>
        </w:r>
      </w:hyperlink>
    </w:p>
    <w:p w14:paraId="67852DFF" w14:textId="77777777" w:rsidR="00456C5E" w:rsidRDefault="00456C5E">
      <w:pPr>
        <w:pStyle w:val="CommentText"/>
      </w:pPr>
    </w:p>
    <w:p w14:paraId="6112B8E4" w14:textId="77777777" w:rsidR="00456C5E" w:rsidRDefault="00456C5E">
      <w:pPr>
        <w:pStyle w:val="CommentText"/>
      </w:pPr>
      <w:r>
        <w:t>I got the other values from page 18 of:</w:t>
      </w:r>
    </w:p>
    <w:p w14:paraId="44012521" w14:textId="77777777" w:rsidR="00456C5E" w:rsidRDefault="00456C5E">
      <w:pPr>
        <w:pStyle w:val="CommentText"/>
      </w:pPr>
    </w:p>
    <w:p w14:paraId="042EFEB1" w14:textId="2EF7408A" w:rsidR="00456C5E" w:rsidRDefault="004F3369">
      <w:pPr>
        <w:pStyle w:val="CommentText"/>
      </w:pPr>
      <w:hyperlink r:id="rId2" w:history="1">
        <w:r w:rsidR="00456C5E" w:rsidRPr="009C5DC1">
          <w:rPr>
            <w:rStyle w:val="Hyperlink"/>
          </w:rPr>
          <w:t>https://www.researchgate.net/publication/48208975_Evaluation_of_AIRGIS_--_a_GIS-based_air_pollution_and_human_exposure_modelling_system</w:t>
        </w:r>
      </w:hyperlink>
    </w:p>
    <w:p w14:paraId="14768AEE" w14:textId="1749C59E" w:rsidR="00456C5E" w:rsidRDefault="00456C5E">
      <w:pPr>
        <w:pStyle w:val="CommentText"/>
      </w:pPr>
    </w:p>
  </w:comment>
  <w:comment w:id="43"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60" w:author="Parks, Robbie M" w:date="2021-09-29T16:18:00Z" w:initials="PRM">
    <w:p w14:paraId="7C3A2648" w14:textId="2507A6C7" w:rsidR="000A3595" w:rsidRDefault="000A3595">
      <w:pPr>
        <w:pStyle w:val="CommentText"/>
      </w:pPr>
      <w:r>
        <w:rPr>
          <w:rStyle w:val="CommentReference"/>
        </w:rPr>
        <w:annotationRef/>
      </w:r>
      <w:r>
        <w:t xml:space="preserve">They seem to advocate for half-Cauchy, but perhaps if you feel strongly about </w:t>
      </w:r>
      <w:proofErr w:type="spellStart"/>
      <w:r>
        <w:t>inv</w:t>
      </w:r>
      <w:proofErr w:type="spellEnd"/>
      <w:r>
        <w:t>-Gamma/Gamma, I can re-run everything again while waiting for co-author/code review comments?</w:t>
      </w:r>
    </w:p>
  </w:comment>
  <w:comment w:id="61" w:author="mak" w:date="2021-10-03T21:22:00Z" w:initials="mak">
    <w:p w14:paraId="2BE19D82" w14:textId="09AD22A1" w:rsidR="0035165A" w:rsidRPr="0035165A" w:rsidRDefault="0035165A">
      <w:pPr>
        <w:pStyle w:val="CommentText"/>
        <w:rPr>
          <w:lang w:val="en-US"/>
        </w:rPr>
      </w:pPr>
      <w:r>
        <w:rPr>
          <w:rStyle w:val="CommentReference"/>
        </w:rPr>
        <w:annotationRef/>
      </w:r>
      <w:r w:rsidR="00490E7F">
        <w:rPr>
          <w:rStyle w:val="CommentReference"/>
        </w:rPr>
        <w:t>No that’s OK!</w:t>
      </w:r>
    </w:p>
  </w:comment>
  <w:comment w:id="62" w:author="mak" w:date="2021-10-03T21:26:00Z" w:initials="mak">
    <w:p w14:paraId="6808AF26" w14:textId="77777777" w:rsidR="00F23DEE" w:rsidRDefault="00F23DEE">
      <w:pPr>
        <w:pStyle w:val="CommentText"/>
      </w:pPr>
      <w:r>
        <w:rPr>
          <w:rStyle w:val="CommentReference"/>
        </w:rPr>
        <w:annotationRef/>
      </w:r>
      <w:r>
        <w:t>Should we put then the whole equation here?</w:t>
      </w:r>
    </w:p>
    <w:p w14:paraId="46A589EC" w14:textId="34229CF3" w:rsidR="00F23DEE" w:rsidRPr="00F23DEE" w:rsidRDefault="00F23DEE">
      <w:pPr>
        <w:pStyle w:val="CommentText"/>
        <w:rPr>
          <w:lang w:val="en-US"/>
        </w:rPr>
      </w:pPr>
      <w:r>
        <w:t>100*(exp(</w:t>
      </w:r>
      <w:r>
        <w:rPr>
          <w:lang w:val="el-GR"/>
        </w:rPr>
        <w:t>β</w:t>
      </w:r>
      <w:r>
        <w:rPr>
          <w:lang w:val="en-US"/>
        </w:rPr>
        <w:t>)-1)?</w:t>
      </w:r>
      <w:r w:rsidR="00D11A64">
        <w:rPr>
          <w:lang w:val="en-US"/>
        </w:rPr>
        <w:t xml:space="preserve"> b/c just the exp is the OR not the % change…</w:t>
      </w:r>
    </w:p>
  </w:comment>
  <w:comment w:id="65" w:author="mak" w:date="2021-10-03T21:29:00Z" w:initials="mak">
    <w:p w14:paraId="66E8B33D" w14:textId="72EF5B30" w:rsidR="00482A19" w:rsidRDefault="00482A19">
      <w:pPr>
        <w:pStyle w:val="CommentText"/>
      </w:pPr>
      <w:r>
        <w:rPr>
          <w:rStyle w:val="CommentReference"/>
        </w:rPr>
        <w:annotationRef/>
      </w:r>
      <w:r>
        <w:t>Assignment? We don’t adjust for hyperpriors, do we?</w:t>
      </w:r>
    </w:p>
  </w:comment>
  <w:comment w:id="76" w:author="mak" w:date="2021-10-03T21:41:00Z" w:initials="mak">
    <w:p w14:paraId="4C8D56D8" w14:textId="78D35FD9" w:rsidR="000135D6" w:rsidRDefault="000135D6">
      <w:pPr>
        <w:pStyle w:val="CommentText"/>
      </w:pPr>
      <w:r>
        <w:rPr>
          <w:rStyle w:val="CommentReference"/>
        </w:rPr>
        <w:annotationRef/>
      </w:r>
      <w:r>
        <w:t>Since all the numbers are in the figure anyway, you can take the parentheses out I think to save some words!</w:t>
      </w:r>
    </w:p>
  </w:comment>
  <w:comment w:id="98" w:author="mak" w:date="2021-10-03T21:51:00Z" w:initials="mak">
    <w:p w14:paraId="65EA99B0" w14:textId="7B260EB1" w:rsidR="00CD7BC8" w:rsidRDefault="00CD7BC8">
      <w:pPr>
        <w:pStyle w:val="CommentText"/>
      </w:pPr>
      <w:r>
        <w:rPr>
          <w:rStyle w:val="CommentReference"/>
        </w:rPr>
        <w:annotationRef/>
      </w:r>
      <w:r>
        <w:t>Yes, nice!</w:t>
      </w:r>
    </w:p>
  </w:comment>
  <w:comment w:id="100" w:author="mak" w:date="2021-10-03T21:53:00Z" w:initials="mak">
    <w:p w14:paraId="5F0E10A1" w14:textId="77777777" w:rsidR="00E2182C" w:rsidRDefault="00E2182C">
      <w:pPr>
        <w:pStyle w:val="CommentText"/>
      </w:pPr>
      <w:r>
        <w:rPr>
          <w:rStyle w:val="CommentReference"/>
        </w:rPr>
        <w:annotationRef/>
      </w:r>
      <w:r>
        <w:t>This could be true… why would we expect it though? b/c we did 75% of the data? b/c less likely for residential move (in case the dates we have are not great?). maybe rephrase to say or perhaps due to less error? (</w:t>
      </w:r>
      <w:proofErr w:type="gramStart"/>
      <w:r>
        <w:t>and</w:t>
      </w:r>
      <w:proofErr w:type="gramEnd"/>
      <w:r>
        <w:t xml:space="preserve"> leave at that)</w:t>
      </w:r>
    </w:p>
    <w:p w14:paraId="01B98AE1" w14:textId="77777777" w:rsidR="00E2182C" w:rsidRDefault="00E2182C">
      <w:pPr>
        <w:pStyle w:val="CommentText"/>
      </w:pPr>
    </w:p>
    <w:p w14:paraId="54F741CE" w14:textId="62A48B84" w:rsidR="00E2182C" w:rsidRDefault="00E2182C">
      <w:pPr>
        <w:pStyle w:val="CommentText"/>
      </w:pPr>
      <w:r>
        <w:t xml:space="preserve">Also—I am wondering if we should talk reverse causation here. </w:t>
      </w:r>
      <w:proofErr w:type="spellStart"/>
      <w:proofErr w:type="gramStart"/>
      <w:r>
        <w:t>ie</w:t>
      </w:r>
      <w:proofErr w:type="spellEnd"/>
      <w:proofErr w:type="gramEnd"/>
      <w:r>
        <w:t xml:space="preserve"> someone might say that if folks started having symptoms they may have moved to say a more urban location (to be closer to a clinic?) and so higher EC concentrations. Should we add here something like: “We do not expect that these results are attributed to reverse causation, as we have lagged these 1-year exposures by one year already prior to diagnosis.</w:t>
      </w:r>
      <w:proofErr w:type="gramStart"/>
      <w:r>
        <w:t>” ?</w:t>
      </w:r>
      <w:proofErr w:type="gramEnd"/>
      <w:r w:rsidR="00686D2D">
        <w:t xml:space="preserve"> (I don’t know if we need to expand more than this…)</w:t>
      </w:r>
    </w:p>
  </w:comment>
  <w:comment w:id="116" w:author="Parks, Robbie M" w:date="2021-09-29T14:27:00Z" w:initials="PRM">
    <w:p w14:paraId="0AE50C3E" w14:textId="063DF93B" w:rsidR="007551EA" w:rsidRDefault="007551EA">
      <w:pPr>
        <w:pStyle w:val="CommentText"/>
      </w:pPr>
      <w:r>
        <w:rPr>
          <w:rStyle w:val="CommentReference"/>
        </w:rPr>
        <w:annotationRef/>
      </w:r>
      <w:r>
        <w:t>Dear all: please add conflict of interest disclosures if you need to.</w:t>
      </w:r>
    </w:p>
  </w:comment>
  <w:comment w:id="117" w:author="Parks, Robbie M" w:date="2021-09-09T15:53:00Z" w:initials="PRM">
    <w:p w14:paraId="2CD1636D" w14:textId="7307A87D" w:rsidR="00470E0A" w:rsidRDefault="00470E0A">
      <w:pPr>
        <w:pStyle w:val="CommentText"/>
      </w:pPr>
      <w:r>
        <w:rPr>
          <w:rStyle w:val="CommentReference"/>
        </w:rPr>
        <w:annotationRef/>
      </w:r>
      <w:r w:rsidR="00112150">
        <w:t>Dear a</w:t>
      </w:r>
      <w:r>
        <w:t>ll: please add your relevant grants here.</w:t>
      </w:r>
    </w:p>
  </w:comment>
  <w:comment w:id="119" w:author="mak" w:date="2021-10-03T21:40:00Z" w:initials="mak">
    <w:p w14:paraId="056B84DF" w14:textId="5C6503A9" w:rsidR="007B5B1D" w:rsidRDefault="007B5B1D">
      <w:pPr>
        <w:pStyle w:val="CommentText"/>
      </w:pPr>
      <w:r>
        <w:rPr>
          <w:rStyle w:val="CommentReference"/>
        </w:rPr>
        <w:annotationRef/>
      </w:r>
      <w:r>
        <w:t xml:space="preserve">Are numeric </w:t>
      </w:r>
      <w:proofErr w:type="gramStart"/>
      <w:r>
        <w:t>footnotes</w:t>
      </w:r>
      <w:proofErr w:type="gramEnd"/>
      <w:r>
        <w:t xml:space="preserve"> OK? Some journals ask for letters and others for symbols… (super minor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94ADD" w15:done="0"/>
  <w15:commentEx w15:paraId="369898CC" w15:done="0"/>
  <w15:commentEx w15:paraId="3667F193" w15:done="0"/>
  <w15:commentEx w15:paraId="51AEEDF4" w15:done="0"/>
  <w15:commentEx w15:paraId="574097B5" w15:paraIdParent="51AEEDF4" w15:done="0"/>
  <w15:commentEx w15:paraId="14768AEE" w15:done="0"/>
  <w15:commentEx w15:paraId="33ABBDF2" w15:done="0"/>
  <w15:commentEx w15:paraId="7C3A2648" w15:done="0"/>
  <w15:commentEx w15:paraId="2BE19D82" w15:paraIdParent="7C3A2648" w15:done="0"/>
  <w15:commentEx w15:paraId="46A589EC" w15:done="0"/>
  <w15:commentEx w15:paraId="66E8B33D" w15:done="0"/>
  <w15:commentEx w15:paraId="4C8D56D8" w15:done="0"/>
  <w15:commentEx w15:paraId="65EA99B0" w15:done="0"/>
  <w15:commentEx w15:paraId="54F741CE" w15:done="0"/>
  <w15:commentEx w15:paraId="0AE50C3E" w15:done="0"/>
  <w15:commentEx w15:paraId="2CD1636D" w15:done="0"/>
  <w15:commentEx w15:paraId="056B84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464B" w16cex:dateUtc="2021-09-27T17:31:00Z"/>
  <w16cex:commentExtensible w16cex:durableId="25048EBC" w16cex:dateUtc="2021-10-04T00:19:00Z"/>
  <w16cex:commentExtensible w16cex:durableId="25049855" w16cex:dateUtc="2021-10-04T01:00:00Z"/>
  <w16cex:commentExtensible w16cex:durableId="24E1EC6D" w16cex:dateUtc="2021-09-07T17:49:00Z"/>
  <w16cex:commentExtensible w16cex:durableId="2504989A" w16cex:dateUtc="2021-10-04T01:01:00Z"/>
  <w16cex:commentExtensible w16cex:durableId="24F88094" w16cex:dateUtc="2021-09-24T20:51:00Z"/>
  <w16cex:commentExtensible w16cex:durableId="24F88075" w16cex:dateUtc="2021-09-24T20:51:00Z"/>
  <w16cex:commentExtensible w16cex:durableId="24FF1039" w16cex:dateUtc="2021-09-29T20:18:00Z"/>
  <w16cex:commentExtensible w16cex:durableId="25049D95" w16cex:dateUtc="2021-10-04T01:22:00Z"/>
  <w16cex:commentExtensible w16cex:durableId="25049E9B" w16cex:dateUtc="2021-10-04T01:26:00Z"/>
  <w16cex:commentExtensible w16cex:durableId="25049F4E" w16cex:dateUtc="2021-10-04T01:29:00Z"/>
  <w16cex:commentExtensible w16cex:durableId="2504A211" w16cex:dateUtc="2021-10-04T01:41:00Z"/>
  <w16cex:commentExtensible w16cex:durableId="2504A45A" w16cex:dateUtc="2021-10-04T01:51:00Z"/>
  <w16cex:commentExtensible w16cex:durableId="2504A4CB" w16cex:dateUtc="2021-10-04T01:53:00Z"/>
  <w16cex:commentExtensible w16cex:durableId="24FEF64C" w16cex:dateUtc="2021-09-29T18:27:00Z"/>
  <w16cex:commentExtensible w16cex:durableId="24E4AC81" w16cex:dateUtc="2021-09-09T19:53:00Z"/>
  <w16cex:commentExtensible w16cex:durableId="2504A1C9" w16cex:dateUtc="2021-10-04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94ADD" w16cid:durableId="24FC464B"/>
  <w16cid:commentId w16cid:paraId="369898CC" w16cid:durableId="25048EBC"/>
  <w16cid:commentId w16cid:paraId="3667F193" w16cid:durableId="25049855"/>
  <w16cid:commentId w16cid:paraId="51AEEDF4" w16cid:durableId="24E1EC6D"/>
  <w16cid:commentId w16cid:paraId="574097B5" w16cid:durableId="2504989A"/>
  <w16cid:commentId w16cid:paraId="14768AEE" w16cid:durableId="24F88094"/>
  <w16cid:commentId w16cid:paraId="33ABBDF2" w16cid:durableId="24F88075"/>
  <w16cid:commentId w16cid:paraId="7C3A2648" w16cid:durableId="24FF1039"/>
  <w16cid:commentId w16cid:paraId="2BE19D82" w16cid:durableId="25049D95"/>
  <w16cid:commentId w16cid:paraId="46A589EC" w16cid:durableId="25049E9B"/>
  <w16cid:commentId w16cid:paraId="66E8B33D" w16cid:durableId="25049F4E"/>
  <w16cid:commentId w16cid:paraId="4C8D56D8" w16cid:durableId="2504A211"/>
  <w16cid:commentId w16cid:paraId="65EA99B0" w16cid:durableId="2504A45A"/>
  <w16cid:commentId w16cid:paraId="54F741CE" w16cid:durableId="2504A4CB"/>
  <w16cid:commentId w16cid:paraId="0AE50C3E" w16cid:durableId="24FEF64C"/>
  <w16cid:commentId w16cid:paraId="2CD1636D" w16cid:durableId="24E4AC81"/>
  <w16cid:commentId w16cid:paraId="056B84DF" w16cid:durableId="2504A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3E9C6" w14:textId="77777777" w:rsidR="004F3369" w:rsidRDefault="004F3369">
      <w:pPr>
        <w:spacing w:line="240" w:lineRule="auto"/>
      </w:pPr>
      <w:r>
        <w:separator/>
      </w:r>
    </w:p>
  </w:endnote>
  <w:endnote w:type="continuationSeparator" w:id="0">
    <w:p w14:paraId="46CDEC1F" w14:textId="77777777" w:rsidR="004F3369" w:rsidRDefault="004F3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02FD" w14:textId="77777777" w:rsidR="004F3369" w:rsidRDefault="004F3369">
      <w:pPr>
        <w:spacing w:line="240" w:lineRule="auto"/>
      </w:pPr>
      <w:r>
        <w:separator/>
      </w:r>
    </w:p>
  </w:footnote>
  <w:footnote w:type="continuationSeparator" w:id="0">
    <w:p w14:paraId="50E2E9DE" w14:textId="77777777" w:rsidR="004F3369" w:rsidRDefault="004F33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ADA"/>
    <w:rsid w:val="001F4BB0"/>
    <w:rsid w:val="001F585A"/>
    <w:rsid w:val="001F634D"/>
    <w:rsid w:val="001F7C6E"/>
    <w:rsid w:val="001F7D06"/>
    <w:rsid w:val="001F7DAD"/>
    <w:rsid w:val="002004D8"/>
    <w:rsid w:val="00201F7B"/>
    <w:rsid w:val="002022FE"/>
    <w:rsid w:val="00203A0D"/>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B8"/>
    <w:rsid w:val="00404CC8"/>
    <w:rsid w:val="00404D6A"/>
    <w:rsid w:val="00404FF9"/>
    <w:rsid w:val="004052E4"/>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C8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79"/>
    <w:rsid w:val="008F3D72"/>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70DA"/>
    <w:rsid w:val="00A07C15"/>
    <w:rsid w:val="00A07D27"/>
    <w:rsid w:val="00A1016C"/>
    <w:rsid w:val="00A10540"/>
    <w:rsid w:val="00A10930"/>
    <w:rsid w:val="00A11685"/>
    <w:rsid w:val="00A117D2"/>
    <w:rsid w:val="00A11B38"/>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5DC6"/>
    <w:rsid w:val="00A263A9"/>
    <w:rsid w:val="00A26422"/>
    <w:rsid w:val="00A27DD6"/>
    <w:rsid w:val="00A27ED4"/>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513"/>
    <w:rsid w:val="00CC5694"/>
    <w:rsid w:val="00CC625E"/>
    <w:rsid w:val="00CC65C5"/>
    <w:rsid w:val="00CC6D5D"/>
    <w:rsid w:val="00CC6F66"/>
    <w:rsid w:val="00CC7587"/>
    <w:rsid w:val="00CC78D6"/>
    <w:rsid w:val="00CD1D99"/>
    <w:rsid w:val="00CD2316"/>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7440"/>
    <w:rsid w:val="00DA02A6"/>
    <w:rsid w:val="00DA0A32"/>
    <w:rsid w:val="00DA0F40"/>
    <w:rsid w:val="00DA26BC"/>
    <w:rsid w:val="00DA4FA7"/>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29472</Words>
  <Characters>167995</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mak</cp:lastModifiedBy>
  <cp:revision>69</cp:revision>
  <cp:lastPrinted>2020-07-23T03:46:00Z</cp:lastPrinted>
  <dcterms:created xsi:type="dcterms:W3CDTF">2021-09-29T19:38:00Z</dcterms:created>
  <dcterms:modified xsi:type="dcterms:W3CDTF">2021-10-04T02:01:00Z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