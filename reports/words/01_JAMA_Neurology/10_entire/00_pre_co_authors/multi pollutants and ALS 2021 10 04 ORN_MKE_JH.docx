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commentRangeStart w:id="1"/>
      <w:commentRangeStart w:id="2"/>
      <w:r w:rsidRPr="00BE40FA">
        <w:rPr>
          <w:b/>
          <w:color w:val="000000" w:themeColor="text1"/>
        </w:rPr>
        <w:t>t</w:t>
      </w:r>
      <w:r w:rsidR="00515DBE" w:rsidRPr="00BE40FA">
        <w:rPr>
          <w:b/>
          <w:color w:val="000000" w:themeColor="text1"/>
        </w:rPr>
        <w:t xml:space="preserve">raffic-related </w:t>
      </w:r>
      <w:commentRangeEnd w:id="0"/>
      <w:r w:rsidR="00BB783C">
        <w:rPr>
          <w:rStyle w:val="Kommentarhenvisning"/>
          <w:rFonts w:asciiTheme="minorHAnsi" w:eastAsiaTheme="minorHAnsi" w:hAnsiTheme="minorHAnsi" w:cstheme="minorBidi"/>
          <w:lang w:val="en-GB"/>
        </w:rPr>
        <w:commentReference w:id="0"/>
      </w:r>
      <w:commentRangeEnd w:id="1"/>
      <w:r w:rsidR="007C53E5">
        <w:rPr>
          <w:rStyle w:val="Kommentarhenvisning"/>
          <w:rFonts w:asciiTheme="minorHAnsi" w:eastAsiaTheme="minorHAnsi" w:hAnsiTheme="minorHAnsi" w:cstheme="minorBidi"/>
          <w:lang w:val="en-GB"/>
        </w:rPr>
        <w:commentReference w:id="1"/>
      </w:r>
      <w:commentRangeEnd w:id="2"/>
      <w:r w:rsidR="00133F07">
        <w:rPr>
          <w:rStyle w:val="Kommentarhenvisning"/>
          <w:rFonts w:asciiTheme="minorHAnsi" w:eastAsiaTheme="minorHAnsi" w:hAnsiTheme="minorHAnsi" w:cstheme="minorBidi"/>
          <w:lang w:val="en-GB"/>
        </w:rPr>
        <w:commentReference w:id="2"/>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3"/>
      <w:r w:rsidRPr="00BE40FA">
        <w:rPr>
          <w:i/>
          <w:iCs/>
          <w:color w:val="000000" w:themeColor="text1"/>
        </w:rPr>
        <w:t>PhD</w:t>
      </w:r>
      <w:commentRangeEnd w:id="3"/>
      <w:r w:rsidR="00BD56DA">
        <w:rPr>
          <w:rStyle w:val="Kommentarhenvisning"/>
          <w:rFonts w:asciiTheme="minorHAnsi" w:eastAsiaTheme="minorHAnsi" w:hAnsiTheme="minorHAnsi" w:cstheme="minorBidi"/>
          <w:lang w:val="en-GB"/>
        </w:rPr>
        <w:commentReference w:id="3"/>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4"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5" w:author="Ole Raaschou-Nielsen" w:date="2021-10-18T11:27:00Z"/>
          <w:bCs/>
          <w:color w:val="000000" w:themeColor="text1"/>
        </w:rPr>
      </w:pPr>
      <w:ins w:id="6"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7"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ins w:id="8" w:author="Matthias Ketzel" w:date="2021-10-21T21:58:00Z"/>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ins w:id="9" w:author="Matthias Ketzel" w:date="2021-10-21T21:59:00Z">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ins>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ins w:id="10" w:author="Matthias Ketzel" w:date="2021-10-21T21:56:00Z"/>
          <w:bCs/>
          <w:color w:val="000000" w:themeColor="text1"/>
        </w:rPr>
      </w:pPr>
    </w:p>
    <w:p w14:paraId="6735FD23" w14:textId="52524F07" w:rsidR="00BF6899" w:rsidRPr="00BE40FA" w:rsidRDefault="00BF6899" w:rsidP="00BF6899">
      <w:pPr>
        <w:spacing w:line="240" w:lineRule="auto"/>
        <w:outlineLvl w:val="0"/>
        <w:rPr>
          <w:ins w:id="11" w:author="Matthias Ketzel" w:date="2021-10-21T21:56:00Z"/>
          <w:bCs/>
          <w:i/>
          <w:iCs/>
          <w:color w:val="000000" w:themeColor="text1"/>
        </w:rPr>
      </w:pPr>
      <w:ins w:id="12" w:author="Matthias Ketzel" w:date="2021-10-21T21:56:00Z">
        <w:r w:rsidRPr="00BE40FA">
          <w:rPr>
            <w:i/>
            <w:iCs/>
            <w:color w:val="000000" w:themeColor="text1"/>
          </w:rPr>
          <w:t>J</w:t>
        </w:r>
      </w:ins>
      <w:ins w:id="13" w:author="Matthias Ketzel" w:date="2021-10-21T21:57:00Z">
        <w:r>
          <w:rPr>
            <w:i/>
            <w:iCs/>
            <w:color w:val="000000" w:themeColor="text1"/>
          </w:rPr>
          <w:t>ørgen Brandt</w:t>
        </w:r>
      </w:ins>
      <w:ins w:id="14" w:author="Matthias Ketzel" w:date="2021-10-21T21:56:00Z">
        <w:r w:rsidRPr="00BE40FA">
          <w:rPr>
            <w:i/>
            <w:iCs/>
            <w:color w:val="000000" w:themeColor="text1"/>
          </w:rPr>
          <w:t>,</w:t>
        </w:r>
        <w:r w:rsidRPr="00BE40FA">
          <w:rPr>
            <w:bCs/>
            <w:i/>
            <w:iCs/>
            <w:color w:val="000000" w:themeColor="text1"/>
          </w:rPr>
          <w:t xml:space="preserve"> PhD</w:t>
        </w:r>
      </w:ins>
    </w:p>
    <w:p w14:paraId="1D3D26A5" w14:textId="77777777" w:rsidR="00BF6899" w:rsidRPr="00BE40FA" w:rsidRDefault="00BF6899" w:rsidP="00BF6899">
      <w:pPr>
        <w:spacing w:line="240" w:lineRule="auto"/>
        <w:outlineLvl w:val="0"/>
        <w:rPr>
          <w:ins w:id="15" w:author="Matthias Ketzel" w:date="2021-10-21T21:56:00Z"/>
          <w:bCs/>
          <w:color w:val="000000" w:themeColor="text1"/>
        </w:rPr>
      </w:pPr>
      <w:ins w:id="16" w:author="Matthias Ketzel" w:date="2021-10-21T21:56:00Z">
        <w:r w:rsidRPr="00BE40FA">
          <w:rPr>
            <w:bCs/>
            <w:color w:val="000000" w:themeColor="text1"/>
          </w:rPr>
          <w:t>Department of Environmental Science, Aarhus University, Roskilde, Denmark</w:t>
        </w:r>
      </w:ins>
    </w:p>
    <w:p w14:paraId="49E2CA1B" w14:textId="64975FA5" w:rsidR="00BF6899" w:rsidRDefault="00BF6899" w:rsidP="00042EDE">
      <w:pPr>
        <w:spacing w:line="240" w:lineRule="auto"/>
        <w:outlineLvl w:val="0"/>
        <w:rPr>
          <w:ins w:id="17" w:author="Matthias Ketzel" w:date="2021-10-21T21:58:00Z"/>
          <w:bCs/>
          <w:color w:val="000000" w:themeColor="text1"/>
        </w:rPr>
      </w:pPr>
      <w:proofErr w:type="spellStart"/>
      <w:proofErr w:type="gramStart"/>
      <w:ins w:id="18" w:author="Matthias Ketzel" w:date="2021-10-21T21:58:00Z">
        <w:r w:rsidRPr="00BF6899">
          <w:rPr>
            <w:bCs/>
            <w:color w:val="000000" w:themeColor="text1"/>
          </w:rPr>
          <w:t>iClimate</w:t>
        </w:r>
        <w:proofErr w:type="spellEnd"/>
        <w:proofErr w:type="gramEnd"/>
        <w:r w:rsidRPr="00BF6899">
          <w:rPr>
            <w:bCs/>
            <w:color w:val="000000" w:themeColor="text1"/>
          </w:rPr>
          <w:t xml:space="preserve"> – interdisciplinary Center for Climate Change, Aarhus University, Denmark</w:t>
        </w:r>
      </w:ins>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lastRenderedPageBreak/>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0"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19"/>
      <w:r w:rsidR="009C4635">
        <w:rPr>
          <w:bCs/>
        </w:rPr>
        <w:t>XX</w:t>
      </w:r>
      <w:commentRangeEnd w:id="19"/>
      <w:r w:rsidR="0061229F">
        <w:rPr>
          <w:rStyle w:val="Kommentarhenvisning"/>
          <w:rFonts w:asciiTheme="minorHAnsi" w:eastAsiaTheme="minorHAnsi" w:hAnsiTheme="minorHAnsi" w:cstheme="minorBidi"/>
          <w:lang w:val="en-GB"/>
        </w:rPr>
        <w:commentReference w:id="19"/>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0"/>
      <w:r w:rsidR="009C4635">
        <w:rPr>
          <w:bCs/>
        </w:rPr>
        <w:t>XX</w:t>
      </w:r>
      <w:commentRangeEnd w:id="20"/>
      <w:r w:rsidR="003757EC">
        <w:rPr>
          <w:rStyle w:val="Kommentarhenvisning"/>
          <w:rFonts w:asciiTheme="minorHAnsi" w:eastAsiaTheme="minorHAnsi" w:hAnsiTheme="minorHAnsi" w:cstheme="minorBidi"/>
          <w:lang w:val="en-GB"/>
        </w:rPr>
        <w:commentReference w:id="20"/>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A46463E"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21"/>
      <w:del w:id="22" w:author="Johnni Hansen" w:date="2021-10-22T12:47:00Z">
        <w:r w:rsidR="00AA401F" w:rsidRPr="00BE40FA" w:rsidDel="00133F07">
          <w:rPr>
            <w:bCs/>
          </w:rPr>
          <w:delText xml:space="preserve">traffic-related </w:delText>
        </w:r>
        <w:commentRangeEnd w:id="21"/>
        <w:r w:rsidR="00BB783C" w:rsidDel="00133F07">
          <w:rPr>
            <w:rStyle w:val="Kommentarhenvisning"/>
            <w:rFonts w:asciiTheme="minorHAnsi" w:eastAsiaTheme="minorHAnsi" w:hAnsiTheme="minorHAnsi" w:cstheme="minorBidi"/>
            <w:lang w:val="en-GB"/>
          </w:rPr>
          <w:commentReference w:id="21"/>
        </w:r>
      </w:del>
      <w:ins w:id="23" w:author="Johnni Hansen" w:date="2021-10-22T12:47:00Z">
        <w:r w:rsidR="004A74FF">
          <w:rPr>
            <w:bCs/>
          </w:rPr>
          <w:t>ambient</w:t>
        </w:r>
        <w:r w:rsidR="00133F07">
          <w:rPr>
            <w:bCs/>
          </w:rPr>
          <w:t xml:space="preserve"> air </w:t>
        </w:r>
      </w:ins>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24"/>
      <w:r w:rsidR="00D811CD" w:rsidRPr="00F2291E">
        <w:rPr>
          <w:bCs/>
        </w:rPr>
        <w:t xml:space="preserve">and </w:t>
      </w:r>
      <w:r w:rsidR="00DC1820" w:rsidRPr="00F2291E">
        <w:rPr>
          <w:bCs/>
        </w:rPr>
        <w:t>combined</w:t>
      </w:r>
      <w:commentRangeEnd w:id="24"/>
      <w:r w:rsidR="00BB783C">
        <w:rPr>
          <w:rStyle w:val="Kommentarhenvisning"/>
          <w:rFonts w:asciiTheme="minorHAnsi" w:eastAsiaTheme="minorHAnsi" w:hAnsiTheme="minorHAnsi" w:cstheme="minorBidi"/>
          <w:lang w:val="en-GB"/>
        </w:rPr>
        <w:commentReference w:id="24"/>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25"/>
      <w:r w:rsidR="00C4666A">
        <w:rPr>
          <w:bCs/>
        </w:rPr>
        <w:t xml:space="preserve">a </w:t>
      </w:r>
      <w:r w:rsidR="00F45669" w:rsidRPr="00BE40FA">
        <w:rPr>
          <w:bCs/>
        </w:rPr>
        <w:t xml:space="preserve">5-year concentration </w:t>
      </w:r>
      <w:r w:rsidR="00F45669" w:rsidRPr="00F2291E">
        <w:rPr>
          <w:bCs/>
        </w:rPr>
        <w:t xml:space="preserve">of </w:t>
      </w:r>
      <w:commentRangeEnd w:id="25"/>
      <w:r w:rsidR="00BB783C">
        <w:rPr>
          <w:rStyle w:val="Kommentarhenvisning"/>
          <w:rFonts w:asciiTheme="minorHAnsi" w:eastAsiaTheme="minorHAnsi" w:hAnsiTheme="minorHAnsi" w:cstheme="minorBidi"/>
          <w:lang w:val="en-GB"/>
        </w:rPr>
        <w:commentReference w:id="25"/>
      </w:r>
      <w:r w:rsidR="00F45669" w:rsidRPr="00F2291E">
        <w:rPr>
          <w:bCs/>
        </w:rPr>
        <w:t>tr</w:t>
      </w:r>
      <w:commentRangeStart w:id="26"/>
      <w:r w:rsidR="00F45669" w:rsidRPr="00F2291E">
        <w:rPr>
          <w:bCs/>
        </w:rPr>
        <w:t>affic</w:t>
      </w:r>
      <w:r w:rsidR="00F45669" w:rsidRPr="00BE40FA">
        <w:rPr>
          <w:bCs/>
        </w:rPr>
        <w:t>-related</w:t>
      </w:r>
      <w:commentRangeEnd w:id="26"/>
      <w:r w:rsidR="00BB783C">
        <w:rPr>
          <w:rStyle w:val="Kommentarhenvisning"/>
          <w:rFonts w:asciiTheme="minorHAnsi" w:eastAsiaTheme="minorHAnsi" w:hAnsiTheme="minorHAnsi" w:cstheme="minorBidi"/>
          <w:lang w:val="en-GB"/>
        </w:rPr>
        <w:commentReference w:id="26"/>
      </w:r>
      <w:r w:rsidR="00F45669" w:rsidRPr="00BE40FA">
        <w:rPr>
          <w:bCs/>
        </w:rPr>
        <w:t xml:space="preserve"> pollut</w:t>
      </w:r>
      <w:commentRangeStart w:id="27"/>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27"/>
      <w:r w:rsidR="00BB783C">
        <w:rPr>
          <w:rStyle w:val="Kommentarhenvisning"/>
          <w:rFonts w:asciiTheme="minorHAnsi" w:eastAsiaTheme="minorHAnsi" w:hAnsiTheme="minorHAnsi" w:cstheme="minorBidi"/>
          <w:lang w:val="en-GB"/>
        </w:rPr>
        <w:commentReference w:id="27"/>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xml:space="preserve">. Further work is needed to understand the role of air pollution on ALS pathogenesis and </w:t>
      </w:r>
      <w:commentRangeStart w:id="28"/>
      <w:r w:rsidR="00EC7D03" w:rsidRPr="00BE40FA">
        <w:rPr>
          <w:bCs/>
        </w:rPr>
        <w:t>timing of onset</w:t>
      </w:r>
      <w:commentRangeEnd w:id="28"/>
      <w:r w:rsidR="00867E60">
        <w:rPr>
          <w:rStyle w:val="Kommentarhenvisning"/>
          <w:rFonts w:asciiTheme="minorHAnsi" w:eastAsiaTheme="minorHAnsi" w:hAnsiTheme="minorHAnsi" w:cstheme="minorBidi"/>
          <w:lang w:val="en-GB"/>
        </w:rPr>
        <w:commentReference w:id="28"/>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73AB4DCA"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29"/>
      <w:r w:rsidRPr="00BE40FA">
        <w:rPr>
          <w:bCs/>
        </w:rPr>
        <w:t xml:space="preserve">prospectively collected </w:t>
      </w:r>
      <w:commentRangeEnd w:id="29"/>
      <w:r w:rsidR="00867E60">
        <w:rPr>
          <w:rStyle w:val="Kommentarhenvisning"/>
          <w:rFonts w:asciiTheme="minorHAnsi" w:eastAsiaTheme="minorHAnsi" w:hAnsiTheme="minorHAnsi" w:cstheme="minorBidi"/>
          <w:lang w:val="en-GB"/>
        </w:rPr>
        <w:commentReference w:id="29"/>
      </w:r>
      <w:r w:rsidRPr="00BE40FA">
        <w:rPr>
          <w:bCs/>
        </w:rPr>
        <w:t xml:space="preserve">data from the Danish National Registers system from </w:t>
      </w:r>
      <w:r w:rsidR="00D4053A">
        <w:rPr>
          <w:color w:val="000000" w:themeColor="text1"/>
        </w:rPr>
        <w:t xml:space="preserve">3,939 </w:t>
      </w:r>
      <w:r w:rsidRPr="00BE40FA">
        <w:rPr>
          <w:bCs/>
        </w:rPr>
        <w:t xml:space="preserve">ALS cases diagnosed </w:t>
      </w:r>
      <w:proofErr w:type="gramStart"/>
      <w:r w:rsidRPr="00BE40FA">
        <w:rPr>
          <w:bCs/>
        </w:rPr>
        <w:t>between 1989 – 2013</w:t>
      </w:r>
      <w:proofErr w:type="gramEnd"/>
      <w:r w:rsidRPr="00BE40FA">
        <w:rPr>
          <w:bCs/>
        </w:rPr>
        <w:t xml:space="preserve"> and matched on</w:t>
      </w:r>
      <w:del w:id="30" w:author="Johnni Hansen" w:date="2021-10-22T12:50:00Z">
        <w:r w:rsidRPr="00BE40FA" w:rsidDel="00C86326">
          <w:rPr>
            <w:bCs/>
          </w:rPr>
          <w:delText xml:space="preserve"> age</w:delText>
        </w:r>
      </w:del>
      <w:r w:rsidRPr="00BE40FA">
        <w:rPr>
          <w:bCs/>
        </w:rPr>
        <w:t xml:space="preserve">, sex, </w:t>
      </w:r>
      <w:del w:id="31" w:author="Johnni Hansen" w:date="2021-10-22T12:50:00Z">
        <w:r w:rsidR="00280CDE" w:rsidDel="00C86326">
          <w:rPr>
            <w:bCs/>
          </w:rPr>
          <w:delText xml:space="preserve">date </w:delText>
        </w:r>
      </w:del>
      <w:ins w:id="32" w:author="Johnni Hansen" w:date="2021-10-22T12:50:00Z">
        <w:r w:rsidR="00C86326">
          <w:rPr>
            <w:bCs/>
          </w:rPr>
          <w:t xml:space="preserve">year </w:t>
        </w:r>
      </w:ins>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del w:id="33" w:author="Johnni Hansen" w:date="2021-10-22T13:37:00Z">
        <w:r w:rsidR="00130D2B" w:rsidDel="003651D2">
          <w:rPr>
            <w:bCs/>
          </w:rPr>
          <w:delText xml:space="preserve"> </w:delText>
        </w:r>
      </w:del>
      <w:ins w:id="34" w:author="Johnni Hansen" w:date="2021-10-22T12:51:00Z">
        <w:r w:rsidR="00C86326">
          <w:rPr>
            <w:bCs/>
          </w:rPr>
          <w:t xml:space="preserve"> </w:t>
        </w:r>
      </w:ins>
      <w:r w:rsidRPr="00BE40FA">
        <w:rPr>
          <w:bCs/>
        </w:rPr>
        <w:t>controls</w:t>
      </w:r>
      <w:ins w:id="35" w:author="Johnni Hansen" w:date="2021-10-22T13:37:00Z">
        <w:r w:rsidR="003651D2">
          <w:rPr>
            <w:bCs/>
          </w:rPr>
          <w:t xml:space="preserve"> free of ALS at index date</w:t>
        </w:r>
      </w:ins>
      <w:r w:rsidRPr="00BE40FA">
        <w:rPr>
          <w:bCs/>
        </w:rPr>
        <w:t xml:space="preserve">.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 xml:space="preserve">at </w:t>
      </w:r>
      <w:ins w:id="36" w:author="Johnni Hansen" w:date="2021-10-22T13:45:00Z">
        <w:r w:rsidR="004A74FF">
          <w:rPr>
            <w:bCs/>
          </w:rPr>
          <w:t xml:space="preserve">present and historical </w:t>
        </w:r>
      </w:ins>
      <w:r w:rsidR="00322F56" w:rsidRPr="00BE40FA">
        <w:rPr>
          <w:bCs/>
        </w:rPr>
        <w:t>residential addresses of study participants</w:t>
      </w:r>
      <w:r w:rsidR="007B718C" w:rsidRPr="00BE40FA">
        <w:rPr>
          <w:bCs/>
        </w:rPr>
        <w:t xml:space="preserve">, </w:t>
      </w:r>
      <w:r w:rsidR="003A12EA">
        <w:rPr>
          <w:bCs/>
        </w:rPr>
        <w:t>specifically</w:t>
      </w:r>
      <w:r w:rsidR="007B718C" w:rsidRPr="00BE40FA">
        <w:rPr>
          <w:bCs/>
        </w:rPr>
        <w:t xml:space="preserve"> </w:t>
      </w:r>
      <w:commentRangeStart w:id="37"/>
      <w:commentRangeStart w:id="38"/>
      <w:r w:rsidRPr="00BE40FA">
        <w:rPr>
          <w:bCs/>
        </w:rPr>
        <w:t>nitrogen oxides (NO</w:t>
      </w:r>
      <w:r w:rsidRPr="00BE40FA">
        <w:rPr>
          <w:bCs/>
          <w:vertAlign w:val="subscript"/>
        </w:rPr>
        <w:t>x</w:t>
      </w:r>
      <w:r w:rsidRPr="00BE40FA">
        <w:rPr>
          <w:bCs/>
        </w:rPr>
        <w:t xml:space="preserve">), carbon monoxide (CO), </w:t>
      </w:r>
      <w:commentRangeEnd w:id="37"/>
      <w:r w:rsidR="00867E60">
        <w:rPr>
          <w:rStyle w:val="Kommentarhenvisning"/>
          <w:rFonts w:asciiTheme="minorHAnsi" w:eastAsiaTheme="minorHAnsi" w:hAnsiTheme="minorHAnsi" w:cstheme="minorBidi"/>
          <w:lang w:val="en-GB"/>
        </w:rPr>
        <w:commentReference w:id="37"/>
      </w:r>
      <w:commentRangeEnd w:id="38"/>
      <w:r w:rsidR="007C7AA3">
        <w:rPr>
          <w:rStyle w:val="Kommentarhenvisning"/>
          <w:rFonts w:asciiTheme="minorHAnsi" w:eastAsiaTheme="minorHAnsi" w:hAnsiTheme="minorHAnsi" w:cstheme="minorBidi"/>
          <w:lang w:val="en-GB"/>
        </w:rPr>
        <w:commentReference w:id="38"/>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w:t>
      </w:r>
      <w:commentRangeStart w:id="39"/>
      <w:r w:rsidR="00594CE8">
        <w:rPr>
          <w:bCs/>
        </w:rPr>
        <w:t xml:space="preserve">overall traffic association, the joint association </w:t>
      </w:r>
      <w:commentRangeEnd w:id="39"/>
      <w:r w:rsidR="000217BC">
        <w:rPr>
          <w:rStyle w:val="Kommentarhenvisning"/>
          <w:rFonts w:asciiTheme="minorHAnsi" w:eastAsiaTheme="minorHAnsi" w:hAnsiTheme="minorHAnsi" w:cstheme="minorBidi"/>
          <w:lang w:val="en-GB"/>
        </w:rPr>
        <w:commentReference w:id="39"/>
      </w:r>
      <w:r w:rsidR="00594CE8">
        <w:rPr>
          <w:bCs/>
        </w:rPr>
        <w:t>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40"/>
      <w:r w:rsidR="00643397">
        <w:rPr>
          <w:bCs/>
        </w:rPr>
        <w:t xml:space="preserve">overall traffic </w:t>
      </w:r>
      <w:commentRangeEnd w:id="40"/>
      <w:r w:rsidR="000217BC">
        <w:rPr>
          <w:rStyle w:val="Kommentarhenvisning"/>
          <w:rFonts w:asciiTheme="minorHAnsi" w:eastAsiaTheme="minorHAnsi" w:hAnsiTheme="minorHAnsi" w:cstheme="minorBidi"/>
          <w:lang w:val="en-GB"/>
        </w:rPr>
        <w:commentReference w:id="40"/>
      </w:r>
      <w:r w:rsidR="00643397">
        <w:rPr>
          <w:bCs/>
        </w:rPr>
        <w:t>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41"/>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41"/>
      <w:r w:rsidR="000217BC">
        <w:rPr>
          <w:rStyle w:val="Kommentarhenvisning"/>
          <w:rFonts w:asciiTheme="minorHAnsi" w:eastAsiaTheme="minorHAnsi" w:hAnsiTheme="minorHAnsi" w:cstheme="minorBidi"/>
          <w:lang w:val="en-GB"/>
        </w:rPr>
        <w:commentReference w:id="41"/>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42"/>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42"/>
      <w:r w:rsidR="000217BC">
        <w:rPr>
          <w:rStyle w:val="Kommentarhenvisning"/>
          <w:rFonts w:asciiTheme="minorHAnsi" w:eastAsiaTheme="minorHAnsi" w:hAnsiTheme="minorHAnsi" w:cstheme="minorBidi"/>
          <w:lang w:val="en-GB"/>
        </w:rPr>
        <w:commentReference w:id="42"/>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w:t>
      </w:r>
      <w:commentRangeStart w:id="43"/>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43"/>
      <w:r w:rsidR="00AF5194">
        <w:rPr>
          <w:rStyle w:val="Kommentarhenvisning"/>
          <w:rFonts w:asciiTheme="minorHAnsi" w:eastAsiaTheme="minorHAnsi" w:hAnsiTheme="minorHAnsi" w:cstheme="minorBidi"/>
          <w:lang w:val="en-GB"/>
        </w:rPr>
        <w:commentReference w:id="43"/>
      </w:r>
      <w:r w:rsidR="005D4AE9" w:rsidRPr="00BE40FA">
        <w:rPr>
          <w:color w:val="000000" w:themeColor="text1"/>
        </w:rPr>
        <w:t>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commentRangeStart w:id="44"/>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commentRangeEnd w:id="44"/>
      <w:r w:rsidR="00AF5194">
        <w:rPr>
          <w:rStyle w:val="Kommentarhenvisning"/>
          <w:rFonts w:asciiTheme="minorHAnsi" w:eastAsiaTheme="minorHAnsi" w:hAnsiTheme="minorHAnsi" w:cstheme="minorBidi"/>
          <w:lang w:val="en-GB"/>
        </w:rPr>
        <w:commentReference w:id="44"/>
      </w:r>
      <w:r w:rsidR="00893A34" w:rsidRPr="00BE40FA">
        <w:rPr>
          <w:b/>
        </w:rPr>
        <w:br w:type="page"/>
      </w:r>
    </w:p>
    <w:p w14:paraId="46AB21DF" w14:textId="1840434E" w:rsidR="004B5359" w:rsidRPr="00BE40FA" w:rsidRDefault="00F255A6" w:rsidP="00042EDE">
      <w:pPr>
        <w:rPr>
          <w:b/>
        </w:rPr>
      </w:pPr>
      <w:commentRangeStart w:id="45"/>
      <w:r w:rsidRPr="00BE40FA">
        <w:rPr>
          <w:b/>
        </w:rPr>
        <w:lastRenderedPageBreak/>
        <w:t>Introduction</w:t>
      </w:r>
      <w:commentRangeEnd w:id="45"/>
      <w:r w:rsidR="005F4D37">
        <w:rPr>
          <w:rStyle w:val="Kommentarhenvisning"/>
          <w:rFonts w:asciiTheme="minorHAnsi" w:eastAsiaTheme="minorHAnsi" w:hAnsiTheme="minorHAnsi" w:cstheme="minorBidi"/>
          <w:lang w:val="en-GB"/>
        </w:rPr>
        <w:commentReference w:id="45"/>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w:t>
      </w:r>
      <w:proofErr w:type="spellStart"/>
      <w:r w:rsidR="00AB3B45" w:rsidRPr="00BE40FA">
        <w:rPr>
          <w:color w:val="000000" w:themeColor="text1"/>
          <w:lang w:val="en-US"/>
        </w:rPr>
        <w:t>neuroinflammation</w:t>
      </w:r>
      <w:proofErr w:type="spellEnd"/>
      <w:r w:rsidR="00AB3B45" w:rsidRPr="00BE40FA">
        <w:rPr>
          <w:color w:val="000000" w:themeColor="text1"/>
          <w:lang w:val="en-US"/>
        </w:rPr>
        <w:t>,</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46"/>
      <w:commentRangeStart w:id="47"/>
      <w:r w:rsidR="007573A4">
        <w:rPr>
          <w:color w:val="000000" w:themeColor="text1"/>
          <w:lang w:val="en-US"/>
        </w:rPr>
        <w:t>commonly</w:t>
      </w:r>
      <w:commentRangeEnd w:id="46"/>
      <w:r w:rsidR="00606A83">
        <w:rPr>
          <w:rStyle w:val="Kommentarhenvisning"/>
          <w:rFonts w:asciiTheme="minorHAnsi" w:hAnsiTheme="minorHAnsi" w:cstheme="minorBidi"/>
          <w:lang w:eastAsia="en-US"/>
        </w:rPr>
        <w:commentReference w:id="46"/>
      </w:r>
      <w:commentRangeEnd w:id="47"/>
      <w:r w:rsidR="00A947F2">
        <w:rPr>
          <w:rStyle w:val="Kommentarhenvisning"/>
          <w:rFonts w:asciiTheme="minorHAnsi" w:hAnsiTheme="minorHAnsi" w:cstheme="minorBidi"/>
          <w:lang w:eastAsia="en-US"/>
        </w:rPr>
        <w:commentReference w:id="47"/>
      </w:r>
      <w:r w:rsidR="007573A4">
        <w:rPr>
          <w:color w:val="000000" w:themeColor="text1"/>
          <w:lang w:val="en-US"/>
        </w:rPr>
        <w:t xml:space="preserve">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48"/>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w:t>
      </w:r>
      <w:commentRangeEnd w:id="48"/>
      <w:r w:rsidR="00606A83">
        <w:rPr>
          <w:rStyle w:val="Kommentarhenvisning"/>
          <w:rFonts w:asciiTheme="minorHAnsi" w:hAnsiTheme="minorHAnsi" w:cstheme="minorBidi"/>
          <w:lang w:eastAsia="en-US"/>
        </w:rPr>
        <w:commentReference w:id="48"/>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57FCCCAF"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w:t>
      </w:r>
      <w:ins w:id="49" w:author="Johnni Hansen" w:date="2021-10-22T13:53:00Z">
        <w:r w:rsidR="004A74FF">
          <w:rPr>
            <w:bCs/>
            <w:color w:val="000000" w:themeColor="text1"/>
          </w:rPr>
          <w:t>Pati</w:t>
        </w:r>
      </w:ins>
      <w:ins w:id="50" w:author="Johnni Hansen" w:date="2021-10-22T13:54:00Z">
        <w:r w:rsidR="004A74FF">
          <w:rPr>
            <w:bCs/>
            <w:color w:val="000000" w:themeColor="text1"/>
          </w:rPr>
          <w:t>e</w:t>
        </w:r>
      </w:ins>
      <w:ins w:id="51" w:author="Johnni Hansen" w:date="2021-10-22T13:53:00Z">
        <w:r w:rsidR="004A74FF">
          <w:rPr>
            <w:bCs/>
            <w:color w:val="000000" w:themeColor="text1"/>
          </w:rPr>
          <w:t xml:space="preserve">nt </w:t>
        </w:r>
      </w:ins>
      <w:r w:rsidR="00046091" w:rsidRPr="00BE40FA">
        <w:rPr>
          <w:bCs/>
          <w:color w:val="000000" w:themeColor="text1"/>
        </w:rPr>
        <w:t>Register</w:t>
      </w:r>
      <w:del w:id="52" w:author="Johnni Hansen" w:date="2021-10-22T13:55:00Z">
        <w:r w:rsidR="00046091" w:rsidRPr="00BE40FA" w:rsidDel="004A74FF">
          <w:rPr>
            <w:bCs/>
            <w:color w:val="000000" w:themeColor="text1"/>
          </w:rPr>
          <w:delText>s</w:delText>
        </w:r>
      </w:del>
      <w:r w:rsidR="00046091" w:rsidRPr="00BE40FA">
        <w:rPr>
          <w:bCs/>
          <w:color w:val="000000" w:themeColor="text1"/>
        </w:rPr>
        <w:t xml:space="preserve"> </w:t>
      </w:r>
      <w:del w:id="53" w:author="Johnni Hansen" w:date="2021-10-22T13:58:00Z">
        <w:r w:rsidR="00046091" w:rsidRPr="00BE40FA" w:rsidDel="00BA3A99">
          <w:rPr>
            <w:bCs/>
            <w:color w:val="000000" w:themeColor="text1"/>
          </w:rPr>
          <w:delText xml:space="preserve">system </w:delText>
        </w:r>
      </w:del>
      <w:r w:rsidR="00B22996" w:rsidRPr="00BE40FA">
        <w:rPr>
          <w:bCs/>
          <w:color w:val="000000" w:themeColor="text1"/>
        </w:rPr>
        <w:t xml:space="preserve">was established in 1977 and is a comprehensive </w:t>
      </w:r>
      <w:del w:id="54" w:author="Johnni Hansen" w:date="2021-10-22T13:54:00Z">
        <w:r w:rsidR="00B22996" w:rsidRPr="00BE40FA" w:rsidDel="004A74FF">
          <w:rPr>
            <w:bCs/>
            <w:color w:val="000000" w:themeColor="text1"/>
          </w:rPr>
          <w:delText xml:space="preserve">patient </w:delText>
        </w:r>
      </w:del>
      <w:r w:rsidR="00B22996" w:rsidRPr="00BE40FA">
        <w:rPr>
          <w:bCs/>
          <w:color w:val="000000" w:themeColor="text1"/>
        </w:rPr>
        <w:t xml:space="preserve">register, including nationwide clinical and administrative records for all </w:t>
      </w:r>
      <w:del w:id="55" w:author="Johnni Hansen" w:date="2021-10-22T13:59:00Z">
        <w:r w:rsidR="00B22996" w:rsidRPr="00BE40FA" w:rsidDel="00BA3A99">
          <w:rPr>
            <w:bCs/>
            <w:color w:val="000000" w:themeColor="text1"/>
          </w:rPr>
          <w:delText xml:space="preserve">somatic </w:delText>
        </w:r>
      </w:del>
      <w:r w:rsidR="00B22996" w:rsidRPr="00BE40FA">
        <w:rPr>
          <w:bCs/>
          <w:color w:val="000000" w:themeColor="text1"/>
        </w:rPr>
        <w:t>inpatient data. Outpatient data have</w:t>
      </w:r>
      <w:del w:id="56" w:author="Johnni Hansen" w:date="2021-10-22T13:59:00Z">
        <w:r w:rsidR="00B22996" w:rsidRPr="00BE40FA" w:rsidDel="00BA3A99">
          <w:rPr>
            <w:bCs/>
            <w:color w:val="000000" w:themeColor="text1"/>
          </w:rPr>
          <w:delText xml:space="preserve"> also</w:delText>
        </w:r>
      </w:del>
      <w:r w:rsidR="00B22996" w:rsidRPr="00BE40FA">
        <w:rPr>
          <w:bCs/>
          <w:color w:val="000000" w:themeColor="text1"/>
        </w:rPr>
        <w:t xml:space="preserve"> been included </w:t>
      </w:r>
      <w:del w:id="57" w:author="Johnni Hansen" w:date="2021-10-22T13:59:00Z">
        <w:r w:rsidR="00B22996" w:rsidRPr="00BE40FA" w:rsidDel="00BA3A99">
          <w:rPr>
            <w:bCs/>
            <w:color w:val="000000" w:themeColor="text1"/>
          </w:rPr>
          <w:delText xml:space="preserve">in the </w:delText>
        </w:r>
        <w:r w:rsidR="00046091" w:rsidRPr="00BE40FA" w:rsidDel="00BA3A99">
          <w:rPr>
            <w:bCs/>
            <w:color w:val="000000" w:themeColor="text1"/>
          </w:rPr>
          <w:delText>Danish National Register</w:delText>
        </w:r>
      </w:del>
      <w:del w:id="58" w:author="Johnni Hansen" w:date="2021-10-22T13:58:00Z">
        <w:r w:rsidR="00046091" w:rsidRPr="00BE40FA" w:rsidDel="00BA3A99">
          <w:rPr>
            <w:bCs/>
            <w:color w:val="000000" w:themeColor="text1"/>
          </w:rPr>
          <w:delText>s system</w:delText>
        </w:r>
      </w:del>
      <w:del w:id="59" w:author="Johnni Hansen" w:date="2021-10-22T13:59:00Z">
        <w:r w:rsidR="00046091" w:rsidRPr="00BE40FA" w:rsidDel="00BA3A99">
          <w:rPr>
            <w:bCs/>
            <w:color w:val="000000" w:themeColor="text1"/>
          </w:rPr>
          <w:delText xml:space="preserve"> </w:delText>
        </w:r>
      </w:del>
      <w:r w:rsidR="00B22996" w:rsidRPr="00BE40FA">
        <w:rPr>
          <w:bCs/>
          <w:color w:val="000000" w:themeColor="text1"/>
        </w:rPr>
        <w:t>since 1995</w:t>
      </w:r>
      <w:ins w:id="60" w:author="Johnni Hansen" w:date="2021-10-22T13:55:00Z">
        <w:r w:rsidR="00BA3A99">
          <w:rPr>
            <w:bCs/>
            <w:color w:val="000000" w:themeColor="text1"/>
          </w:rPr>
          <w:t xml:space="preserve"> </w:t>
        </w:r>
      </w:ins>
      <w:ins w:id="61" w:author="Johnni Hansen" w:date="2021-10-22T13:57:00Z">
        <w:r w:rsidR="00BA3A99">
          <w:rPr>
            <w:bCs/>
            <w:color w:val="000000" w:themeColor="text1"/>
          </w:rPr>
          <w:t>(</w:t>
        </w:r>
      </w:ins>
      <w:ins w:id="62" w:author="Johnni Hansen" w:date="2021-10-22T13:55:00Z">
        <w:r w:rsidR="00BA3A99">
          <w:rPr>
            <w:bCs/>
            <w:color w:val="000000" w:themeColor="text1"/>
          </w:rPr>
          <w:t>Ref:</w:t>
        </w:r>
      </w:ins>
      <w:ins w:id="63" w:author="Johnni Hansen" w:date="2021-10-22T13:57:00Z">
        <w:r w:rsidR="00BA3A99">
          <w:rPr>
            <w:bCs/>
            <w:color w:val="000000" w:themeColor="text1"/>
          </w:rPr>
          <w:t xml:space="preserve"> Schmidt et al, 2016, </w:t>
        </w:r>
        <w:proofErr w:type="spellStart"/>
        <w:r w:rsidR="00BA3A99">
          <w:rPr>
            <w:bCs/>
            <w:color w:val="000000" w:themeColor="text1"/>
          </w:rPr>
          <w:t>Clin</w:t>
        </w:r>
        <w:proofErr w:type="spellEnd"/>
        <w:r w:rsidR="00BA3A99">
          <w:rPr>
            <w:bCs/>
            <w:color w:val="000000" w:themeColor="text1"/>
          </w:rPr>
          <w:t xml:space="preserve"> </w:t>
        </w:r>
        <w:proofErr w:type="spellStart"/>
        <w:r w:rsidR="00BA3A99">
          <w:rPr>
            <w:bCs/>
            <w:color w:val="000000" w:themeColor="text1"/>
          </w:rPr>
          <w:t>Epidemiol</w:t>
        </w:r>
      </w:ins>
      <w:proofErr w:type="spellEnd"/>
      <w:r w:rsidR="00B83084">
        <w:rPr>
          <w:bCs/>
          <w:color w:val="000000" w:themeColor="text1"/>
        </w:rPr>
        <w:t>.</w:t>
      </w:r>
      <w:ins w:id="64" w:author="Johnni Hansen" w:date="2021-10-22T13:57:00Z">
        <w:r w:rsidR="00BA3A99">
          <w:rPr>
            <w:bCs/>
            <w:color w:val="000000" w:themeColor="text1"/>
          </w:rPr>
          <w:t>)</w:t>
        </w:r>
      </w:ins>
    </w:p>
    <w:p w14:paraId="755C1A30" w14:textId="752E21BC" w:rsidR="00B11B89" w:rsidRPr="00BE40FA" w:rsidRDefault="00B11B89" w:rsidP="00B22996">
      <w:pPr>
        <w:rPr>
          <w:bCs/>
          <w:color w:val="000000" w:themeColor="text1"/>
        </w:rPr>
      </w:pPr>
    </w:p>
    <w:p w14:paraId="53BC8752" w14:textId="51FA983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ins w:id="65" w:author="Johnni Hansen" w:date="2021-10-22T14:01:00Z">
        <w:r w:rsidR="00BA3A99">
          <w:rPr>
            <w:bCs/>
            <w:color w:val="000000" w:themeColor="text1"/>
          </w:rPr>
          <w:t>our</w:t>
        </w:r>
      </w:ins>
      <w:del w:id="66" w:author="Johnni Hansen" w:date="2021-10-22T14:01:00Z">
        <w:r w:rsidR="000F0428" w:rsidRPr="00BE40FA" w:rsidDel="00BA3A99">
          <w:rPr>
            <w:bCs/>
            <w:color w:val="000000" w:themeColor="text1"/>
          </w:rPr>
          <w:delText>a</w:delText>
        </w:r>
      </w:del>
      <w:r w:rsidR="000F0428" w:rsidRPr="00BE40FA">
        <w:rPr>
          <w:bCs/>
          <w:color w:val="000000" w:themeColor="text1"/>
        </w:rPr>
        <w:t xml:space="preserve"> validation study, Danish National </w:t>
      </w:r>
      <w:ins w:id="67" w:author="Johnni Hansen" w:date="2021-10-22T14:01:00Z">
        <w:r w:rsidR="00BA3A99">
          <w:rPr>
            <w:bCs/>
            <w:color w:val="000000" w:themeColor="text1"/>
          </w:rPr>
          <w:t xml:space="preserve">Patient </w:t>
        </w:r>
      </w:ins>
      <w:r w:rsidR="000F0428" w:rsidRPr="00BE40FA">
        <w:rPr>
          <w:bCs/>
          <w:color w:val="000000" w:themeColor="text1"/>
        </w:rPr>
        <w:t>Registers</w:t>
      </w:r>
      <w:del w:id="68" w:author="Johnni Hansen" w:date="2021-10-22T14:01:00Z">
        <w:r w:rsidR="000F0428" w:rsidRPr="00BE40FA" w:rsidDel="00BA3A99">
          <w:rPr>
            <w:bCs/>
            <w:color w:val="000000" w:themeColor="text1"/>
          </w:rPr>
          <w:delText xml:space="preserve"> system</w:delText>
        </w:r>
      </w:del>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A7E372E"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ins w:id="69" w:author="Johnni Hansen" w:date="2021-10-22T14:02:00Z">
        <w:r w:rsidR="00BA3A99">
          <w:rPr>
            <w:bCs/>
            <w:color w:val="000000" w:themeColor="text1"/>
          </w:rPr>
          <w:t xml:space="preserve">sex, </w:t>
        </w:r>
      </w:ins>
      <w:r w:rsidR="00E62978" w:rsidRPr="00BE40FA">
        <w:rPr>
          <w:bCs/>
          <w:color w:val="000000" w:themeColor="text1"/>
        </w:rPr>
        <w:t>vital status, and history of civil status and addresses</w:t>
      </w:r>
      <w:ins w:id="70" w:author="Johnni Hansen" w:date="2021-10-22T14:02:00Z">
        <w:r w:rsidR="00BA3A99">
          <w:rPr>
            <w:bCs/>
            <w:color w:val="000000" w:themeColor="text1"/>
          </w:rPr>
          <w:t xml:space="preserve"> since 1971</w:t>
        </w:r>
      </w:ins>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ins w:id="71" w:author="Johnni Hansen" w:date="2021-10-22T14:07:00Z">
        <w:r w:rsidR="00A804EF">
          <w:rPr>
            <w:bCs/>
            <w:color w:val="000000" w:themeColor="text1"/>
          </w:rPr>
          <w:t>,</w:t>
        </w:r>
      </w:ins>
      <w:ins w:id="72" w:author="Johnni Hansen" w:date="2021-10-22T14:06:00Z">
        <w:r w:rsidR="00A804EF">
          <w:rPr>
            <w:bCs/>
            <w:color w:val="000000" w:themeColor="text1"/>
          </w:rPr>
          <w:t xml:space="preserve"> and updated on a daily basis</w:t>
        </w:r>
      </w:ins>
      <w:r w:rsidR="00E62978" w:rsidRPr="00BE40FA">
        <w:rPr>
          <w:bCs/>
          <w:color w:val="000000" w:themeColor="text1"/>
        </w:rPr>
        <w:t>.</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del w:id="73" w:author="Johnni Hansen" w:date="2021-10-22T14:03:00Z">
        <w:r w:rsidR="00311DF2" w:rsidRPr="00BE40FA" w:rsidDel="00BA3A99">
          <w:rPr>
            <w:bCs/>
            <w:color w:val="000000" w:themeColor="text1"/>
          </w:rPr>
          <w:delText xml:space="preserve">We identified </w:delText>
        </w:r>
        <w:r w:rsidR="0049389D" w:rsidDel="00BA3A99">
          <w:rPr>
            <w:bCs/>
            <w:color w:val="000000" w:themeColor="text1"/>
          </w:rPr>
          <w:delText xml:space="preserve">as </w:delText>
        </w:r>
        <w:r w:rsidR="00C2252F" w:rsidDel="00BA3A99">
          <w:rPr>
            <w:bCs/>
            <w:color w:val="000000" w:themeColor="text1"/>
          </w:rPr>
          <w:delText xml:space="preserve">potential </w:delText>
        </w:r>
        <w:r w:rsidR="00311DF2" w:rsidRPr="00BE40FA" w:rsidDel="00BA3A99">
          <w:rPr>
            <w:bCs/>
            <w:color w:val="000000" w:themeColor="text1"/>
          </w:rPr>
          <w:delText xml:space="preserve">controls </w:delText>
        </w:r>
        <w:r w:rsidR="00832335" w:rsidRPr="00BE40FA" w:rsidDel="00BA3A99">
          <w:rPr>
            <w:bCs/>
            <w:color w:val="000000" w:themeColor="text1"/>
          </w:rPr>
          <w:delText xml:space="preserve">any person with no mention </w:delText>
        </w:r>
        <w:r w:rsidR="00271F4D" w:rsidDel="00BA3A99">
          <w:rPr>
            <w:bCs/>
            <w:color w:val="000000" w:themeColor="text1"/>
          </w:rPr>
          <w:delText xml:space="preserve">of </w:delText>
        </w:r>
        <w:r w:rsidR="00CC0EC2" w:rsidRPr="00BE40FA" w:rsidDel="00BA3A99">
          <w:rPr>
            <w:bCs/>
            <w:color w:val="000000" w:themeColor="text1"/>
          </w:rPr>
          <w:delText xml:space="preserve">ICD-8 code 348.0 or </w:delText>
        </w:r>
        <w:r w:rsidR="00D46EF4" w:rsidRPr="00BE40FA" w:rsidDel="00BA3A99">
          <w:rPr>
            <w:bCs/>
            <w:color w:val="000000" w:themeColor="text1"/>
          </w:rPr>
          <w:delText>ICD-10 G12.2</w:delText>
        </w:r>
        <w:r w:rsidR="003B5DD4" w:rsidRPr="00BE40FA" w:rsidDel="00BA3A99">
          <w:rPr>
            <w:bCs/>
            <w:color w:val="000000" w:themeColor="text1"/>
          </w:rPr>
          <w:delText xml:space="preserve"> in the </w:delText>
        </w:r>
        <w:r w:rsidR="00046091" w:rsidRPr="00BE40FA" w:rsidDel="00BA3A99">
          <w:rPr>
            <w:bCs/>
            <w:color w:val="000000" w:themeColor="text1"/>
          </w:rPr>
          <w:delText>Danish National Registers system</w:delText>
        </w:r>
        <w:r w:rsidR="003B5DD4" w:rsidRPr="00BE40FA" w:rsidDel="00BA3A99">
          <w:rPr>
            <w:bCs/>
            <w:color w:val="000000" w:themeColor="text1"/>
          </w:rPr>
          <w:delText xml:space="preserve">. </w:delText>
        </w:r>
      </w:del>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w:t>
      </w:r>
      <w:del w:id="74" w:author="Johnni Hansen" w:date="2021-10-22T14:06:00Z">
        <w:r w:rsidR="00AD6EA4" w:rsidRPr="00BE40FA" w:rsidDel="004433E9">
          <w:rPr>
            <w:bCs/>
            <w:color w:val="000000" w:themeColor="text1"/>
          </w:rPr>
          <w:delText xml:space="preserve"> age</w:delText>
        </w:r>
      </w:del>
      <w:r w:rsidR="00AD6EA4" w:rsidRPr="00BE40FA">
        <w:rPr>
          <w:bCs/>
          <w:color w:val="000000" w:themeColor="text1"/>
        </w:rPr>
        <w:t>, sex</w:t>
      </w:r>
      <w:r w:rsidR="00524390">
        <w:rPr>
          <w:bCs/>
          <w:color w:val="000000" w:themeColor="text1"/>
        </w:rPr>
        <w:t xml:space="preserve">, </w:t>
      </w:r>
      <w:ins w:id="75" w:author="Johnni Hansen" w:date="2021-10-22T14:06:00Z">
        <w:r w:rsidR="00A804EF">
          <w:rPr>
            <w:bCs/>
            <w:color w:val="000000" w:themeColor="text1"/>
          </w:rPr>
          <w:t>year</w:t>
        </w:r>
      </w:ins>
      <w:del w:id="76" w:author="Johnni Hansen" w:date="2021-10-22T14:06:00Z">
        <w:r w:rsidR="00AD6EA4" w:rsidRPr="00BE40FA" w:rsidDel="00A804EF">
          <w:rPr>
            <w:bCs/>
            <w:color w:val="000000" w:themeColor="text1"/>
          </w:rPr>
          <w:delText>date</w:delText>
        </w:r>
      </w:del>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ins w:id="77" w:author="Johnni Hansen" w:date="2021-10-22T14:07:00Z">
        <w:r w:rsidR="00A804EF">
          <w:rPr>
            <w:bCs/>
            <w:color w:val="000000" w:themeColor="text1"/>
          </w:rPr>
          <w:t xml:space="preserve">Further, </w:t>
        </w:r>
      </w:ins>
      <w:del w:id="78" w:author="Johnni Hansen" w:date="2021-10-22T14:07:00Z">
        <w:r w:rsidR="00C901A0" w:rsidRPr="00BE40FA" w:rsidDel="00A804EF">
          <w:rPr>
            <w:bCs/>
            <w:color w:val="000000" w:themeColor="text1"/>
          </w:rPr>
          <w:delText>C</w:delText>
        </w:r>
      </w:del>
      <w:ins w:id="79" w:author="Johnni Hansen" w:date="2021-10-22T14:08:00Z">
        <w:r w:rsidR="00A804EF">
          <w:rPr>
            <w:bCs/>
            <w:color w:val="000000" w:themeColor="text1"/>
          </w:rPr>
          <w:t>c</w:t>
        </w:r>
      </w:ins>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ins w:id="80" w:author="Johnni Hansen" w:date="2021-10-22T14:08:00Z">
        <w:r w:rsidR="00A804EF">
          <w:rPr>
            <w:bCs/>
            <w:color w:val="000000" w:themeColor="text1"/>
          </w:rPr>
          <w:t xml:space="preserve">and free of diagnosed ALS </w:t>
        </w:r>
      </w:ins>
      <w:del w:id="81" w:author="Johnni Hansen" w:date="2021-10-22T14:06:00Z">
        <w:r w:rsidR="00C901A0" w:rsidRPr="00BE40FA" w:rsidDel="00A804EF">
          <w:rPr>
            <w:bCs/>
            <w:color w:val="000000" w:themeColor="text1"/>
          </w:rPr>
          <w:delText xml:space="preserve">in the </w:delText>
        </w:r>
        <w:r w:rsidR="00046091" w:rsidRPr="00BE40FA" w:rsidDel="00A804EF">
          <w:rPr>
            <w:bCs/>
            <w:color w:val="000000" w:themeColor="text1"/>
          </w:rPr>
          <w:delText xml:space="preserve">Danish National Registers system </w:delText>
        </w:r>
      </w:del>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03AE73CF"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ins w:id="82" w:author="Johnni Hansen" w:date="2021-10-22T14:09:00Z">
        <w:r w:rsidR="00A804EF">
          <w:rPr>
            <w:bCs/>
            <w:color w:val="000000" w:themeColor="text1"/>
          </w:rPr>
          <w:t xml:space="preserve"> and the Danish Data Protection Agency</w:t>
        </w:r>
      </w:ins>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6D3560A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83"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84"/>
        <w:commentRangeStart w:id="85"/>
        <w:r w:rsidR="009C4919" w:rsidDel="00DB0F17">
          <w:rPr>
            <w:bCs/>
          </w:rPr>
          <w:delText>constituent</w:delText>
        </w:r>
      </w:del>
      <w:commentRangeEnd w:id="84"/>
      <w:r w:rsidR="00606A83">
        <w:rPr>
          <w:rStyle w:val="Kommentarhenvisning"/>
          <w:rFonts w:asciiTheme="minorHAnsi" w:eastAsiaTheme="minorHAnsi" w:hAnsiTheme="minorHAnsi" w:cstheme="minorBidi"/>
          <w:lang w:val="en-GB"/>
        </w:rPr>
        <w:commentReference w:id="84"/>
      </w:r>
      <w:commentRangeEnd w:id="85"/>
      <w:r w:rsidR="006B32EE">
        <w:rPr>
          <w:rStyle w:val="Kommentarhenvisning"/>
          <w:rFonts w:asciiTheme="minorHAnsi" w:eastAsiaTheme="minorHAnsi" w:hAnsiTheme="minorHAnsi" w:cstheme="minorBidi"/>
          <w:lang w:val="en-GB"/>
        </w:rPr>
        <w:commentReference w:id="85"/>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 xml:space="preserve">-temporal </w:t>
      </w:r>
      <w:del w:id="86" w:author="Matthias Ketzel" w:date="2021-10-22T08:13:00Z">
        <w:r w:rsidRPr="00BE40FA" w:rsidDel="007B7815">
          <w:rPr>
            <w:bCs/>
            <w:color w:val="000000" w:themeColor="text1"/>
          </w:rPr>
          <w:lastRenderedPageBreak/>
          <w:delText>model</w:delText>
        </w:r>
        <w:r w:rsidR="00A01A43" w:rsidDel="007B7815">
          <w:rPr>
            <w:bCs/>
            <w:color w:val="000000" w:themeColor="text1"/>
          </w:rPr>
          <w:delText>s</w:delText>
        </w:r>
      </w:del>
      <w:ins w:id="87" w:author="Matthias Ketzel" w:date="2021-10-22T08:13:00Z">
        <w:r w:rsidR="007B7815">
          <w:rPr>
            <w:bCs/>
            <w:color w:val="000000" w:themeColor="text1"/>
          </w:rPr>
          <w:t xml:space="preserve">modelling </w:t>
        </w:r>
      </w:ins>
      <w:ins w:id="88" w:author="Matthias Ketzel" w:date="2021-10-22T08:14:00Z">
        <w:r w:rsidR="007B7815">
          <w:rPr>
            <w:bCs/>
            <w:color w:val="000000" w:themeColor="text1"/>
          </w:rPr>
          <w:t>system (DEHM-UBM-</w:t>
        </w:r>
        <w:proofErr w:type="spellStart"/>
        <w:r w:rsidR="007B7815">
          <w:rPr>
            <w:bCs/>
            <w:color w:val="000000" w:themeColor="text1"/>
          </w:rPr>
          <w:t>AirGIS</w:t>
        </w:r>
        <w:proofErr w:type="spellEnd"/>
        <w:r w:rsidR="007B7815">
          <w:rPr>
            <w:bCs/>
            <w:color w:val="000000" w:themeColor="text1"/>
          </w:rPr>
          <w:t>)</w:t>
        </w:r>
      </w:ins>
      <w:del w:id="89" w:author="Matthias Ketzel" w:date="2021-10-22T08:13:00Z">
        <w:r w:rsidR="0012534F" w:rsidRPr="00BE40FA" w:rsidDel="007B7815">
          <w:rPr>
            <w:bCs/>
            <w:color w:val="000000" w:themeColor="text1"/>
          </w:rPr>
          <w:delText xml:space="preserve"> </w:delText>
        </w:r>
      </w:del>
      <w:ins w:id="90" w:author="Matthias Ketzel" w:date="2021-10-22T08:13:00Z">
        <w:r w:rsidR="007B7815" w:rsidRPr="00BE40FA">
          <w:rPr>
            <w:bCs/>
            <w:color w:val="000000" w:themeColor="text1"/>
          </w:rPr>
          <w:t xml:space="preserve"> </w:t>
        </w:r>
      </w:ins>
      <w:r w:rsidR="0012534F" w:rsidRPr="00BE40FA">
        <w:rPr>
          <w:bCs/>
          <w:color w:val="000000" w:themeColor="text1"/>
        </w:rPr>
        <w:t>with full space and time coverage over our study period, described in detail elsewhe</w:t>
      </w:r>
      <w:commentRangeStart w:id="91"/>
      <w:r w:rsidR="0012534F" w:rsidRPr="00BE40FA">
        <w:rPr>
          <w:bCs/>
          <w:color w:val="000000" w:themeColor="text1"/>
        </w:rPr>
        <w:t>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commentRangeEnd w:id="91"/>
      <w:r w:rsidR="00DB0F17">
        <w:rPr>
          <w:rStyle w:val="Kommentarhenvisning"/>
          <w:rFonts w:asciiTheme="minorHAnsi" w:eastAsiaTheme="minorHAnsi" w:hAnsiTheme="minorHAnsi" w:cstheme="minorBidi"/>
          <w:lang w:val="en-GB"/>
        </w:rPr>
        <w:commentReference w:id="91"/>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92"/>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93"/>
      <w:r w:rsidR="00E52635">
        <w:rPr>
          <w:bCs/>
          <w:color w:val="000000" w:themeColor="text1"/>
        </w:rPr>
        <w:t>XX</w:t>
      </w:r>
      <w:commentRangeEnd w:id="93"/>
      <w:r w:rsidR="00747D93">
        <w:rPr>
          <w:rStyle w:val="Kommentarhenvisning"/>
          <w:rFonts w:asciiTheme="minorHAnsi" w:eastAsiaTheme="minorHAnsi" w:hAnsiTheme="minorHAnsi" w:cstheme="minorBidi"/>
          <w:lang w:val="en-GB"/>
        </w:rPr>
        <w:commentReference w:id="93"/>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94"/>
      <w:r w:rsidR="00BC49EA">
        <w:rPr>
          <w:bCs/>
          <w:color w:val="000000" w:themeColor="text1"/>
        </w:rPr>
        <w:t>XX</w:t>
      </w:r>
      <w:commentRangeEnd w:id="94"/>
      <w:r w:rsidR="00747D93">
        <w:rPr>
          <w:rStyle w:val="Kommentarhenvisning"/>
          <w:rFonts w:asciiTheme="minorHAnsi" w:eastAsiaTheme="minorHAnsi" w:hAnsiTheme="minorHAnsi" w:cstheme="minorBidi"/>
          <w:lang w:val="en-GB"/>
        </w:rPr>
        <w:commentReference w:id="94"/>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92"/>
      <w:r w:rsidR="007B7815">
        <w:rPr>
          <w:rStyle w:val="Kommentarhenvisning"/>
          <w:rFonts w:asciiTheme="minorHAnsi" w:eastAsiaTheme="minorHAnsi" w:hAnsiTheme="minorHAnsi" w:cstheme="minorBidi"/>
          <w:lang w:val="en-GB"/>
        </w:rPr>
        <w:commentReference w:id="92"/>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8391A9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ins w:id="95" w:author="Johnni Hansen" w:date="2021-10-22T14:12:00Z">
        <w:r w:rsidR="00A804EF">
          <w:rPr>
            <w:bCs/>
            <w:color w:val="000000" w:themeColor="text1"/>
          </w:rPr>
          <w:t>a</w:t>
        </w:r>
      </w:ins>
      <w:del w:id="96" w:author="Johnni Hansen" w:date="2021-10-22T14:12:00Z">
        <w:r w:rsidR="00287B11" w:rsidRPr="00BE40FA" w:rsidDel="00A804EF">
          <w:rPr>
            <w:bCs/>
            <w:color w:val="000000" w:themeColor="text1"/>
          </w:rPr>
          <w:delText>the</w:delText>
        </w:r>
      </w:del>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ins w:id="97" w:author="Johnni Hansen" w:date="2021-10-22T14:12:00Z">
        <w:r w:rsidR="00A804EF">
          <w:rPr>
            <w:bCs/>
            <w:color w:val="000000" w:themeColor="text1"/>
          </w:rPr>
          <w:t xml:space="preserve"> </w:t>
        </w:r>
      </w:ins>
      <w:ins w:id="98" w:author="Johnni Hansen" w:date="2021-10-22T14:13:00Z">
        <w:r w:rsidR="00A804EF">
          <w:rPr>
            <w:bCs/>
            <w:color w:val="000000" w:themeColor="text1"/>
          </w:rPr>
          <w:t xml:space="preserve">from </w:t>
        </w:r>
      </w:ins>
      <w:ins w:id="99" w:author="Johnni Hansen" w:date="2021-10-22T14:12:00Z">
        <w:r w:rsidR="00A804EF" w:rsidRPr="00BE40FA">
          <w:rPr>
            <w:bCs/>
            <w:color w:val="000000" w:themeColor="text1"/>
          </w:rPr>
          <w:t>income tax forms</w:t>
        </w:r>
      </w:ins>
      <w:r w:rsidR="00726BA0">
        <w:rPr>
          <w:bCs/>
          <w:color w:val="000000" w:themeColor="text1"/>
        </w:rPr>
        <w:t xml:space="preserve">, which </w:t>
      </w:r>
      <w:ins w:id="100" w:author="Johnni Hansen" w:date="2021-10-22T14:12:00Z">
        <w:r w:rsidR="00A804EF">
          <w:rPr>
            <w:bCs/>
            <w:color w:val="000000" w:themeColor="text1"/>
          </w:rPr>
          <w:t xml:space="preserve">we </w:t>
        </w:r>
      </w:ins>
      <w:r w:rsidR="00726BA0">
        <w:rPr>
          <w:bCs/>
          <w:color w:val="000000" w:themeColor="text1"/>
        </w:rPr>
        <w:t>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del w:id="101" w:author="Johnni Hansen" w:date="2021-10-22T14:12:00Z">
        <w:r w:rsidR="00287B11" w:rsidRPr="00BE40FA" w:rsidDel="00A804EF">
          <w:rPr>
            <w:bCs/>
            <w:color w:val="000000" w:themeColor="text1"/>
          </w:rPr>
          <w:delText xml:space="preserve"> and income tax forms</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w:t>
      </w:r>
      <w:r w:rsidR="00287B11" w:rsidRPr="00BE40FA">
        <w:rPr>
          <w:bCs/>
          <w:color w:val="000000" w:themeColor="text1"/>
        </w:rPr>
        <w:lastRenderedPageBreak/>
        <w:t xml:space="preserve">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del w:id="102" w:author="Johnni Hansen" w:date="2021-10-22T14:14:00Z">
        <w:r w:rsidR="006654B5" w:rsidRPr="00BE40FA" w:rsidDel="00A804EF">
          <w:rPr>
            <w:bCs/>
            <w:color w:val="000000" w:themeColor="text1"/>
          </w:rPr>
          <w:delText xml:space="preserve">unemployed </w:delText>
        </w:r>
      </w:del>
      <w:r w:rsidR="006654B5" w:rsidRPr="00BE40FA">
        <w:rPr>
          <w:bCs/>
          <w:color w:val="000000" w:themeColor="text1"/>
        </w:rPr>
        <w:t>participants</w:t>
      </w:r>
      <w:ins w:id="103" w:author="Johnni Hansen" w:date="2021-10-22T14:14:00Z">
        <w:r w:rsidR="00A804EF">
          <w:rPr>
            <w:bCs/>
            <w:color w:val="000000" w:themeColor="text1"/>
          </w:rPr>
          <w:t xml:space="preserve"> with unknown or unspecific job title</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commentRangeStart w:id="104"/>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105"/>
      <w:commentRangeStart w:id="106"/>
      <w:r w:rsidR="00A62419" w:rsidRPr="00BE40FA">
        <w:rPr>
          <w:bCs/>
          <w:color w:val="000000" w:themeColor="text1"/>
        </w:rPr>
        <w:t>Greenland</w:t>
      </w:r>
      <w:commentRangeEnd w:id="105"/>
      <w:r w:rsidR="00606A83">
        <w:rPr>
          <w:rStyle w:val="Kommentarhenvisning"/>
          <w:rFonts w:asciiTheme="minorHAnsi" w:eastAsiaTheme="minorHAnsi" w:hAnsiTheme="minorHAnsi" w:cstheme="minorBidi"/>
          <w:lang w:val="en-GB"/>
        </w:rPr>
        <w:commentReference w:id="105"/>
      </w:r>
      <w:commentRangeEnd w:id="104"/>
      <w:r w:rsidR="003F6817">
        <w:rPr>
          <w:rStyle w:val="Kommentarhenvisning"/>
          <w:rFonts w:asciiTheme="minorHAnsi" w:eastAsiaTheme="minorHAnsi" w:hAnsiTheme="minorHAnsi" w:cstheme="minorBidi"/>
          <w:lang w:val="en-GB"/>
        </w:rPr>
        <w:commentReference w:id="104"/>
      </w:r>
      <w:r w:rsidR="00A62419" w:rsidRPr="00BE40FA">
        <w:rPr>
          <w:bCs/>
          <w:color w:val="000000" w:themeColor="text1"/>
        </w:rPr>
        <w:t>)</w:t>
      </w:r>
      <w:commentRangeEnd w:id="106"/>
      <w:r w:rsidR="003F6817">
        <w:rPr>
          <w:rStyle w:val="Kommentarhenvisning"/>
          <w:rFonts w:asciiTheme="minorHAnsi" w:eastAsiaTheme="minorHAnsi" w:hAnsiTheme="minorHAnsi" w:cstheme="minorBidi"/>
          <w:lang w:val="en-GB"/>
        </w:rPr>
        <w:commentReference w:id="106"/>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ins w:id="107" w:author="Johnni Hansen" w:date="2021-10-22T14:18:00Z">
        <w:r w:rsidR="003F6817">
          <w:rPr>
            <w:bCs/>
            <w:color w:val="000000" w:themeColor="text1"/>
          </w:rPr>
          <w:t xml:space="preserve"> (ranging from </w:t>
        </w:r>
      </w:ins>
      <w:ins w:id="108" w:author="Johnni Hansen" w:date="2021-10-22T14:20:00Z">
        <w:r w:rsidR="003F6817">
          <w:rPr>
            <w:bCs/>
            <w:color w:val="000000" w:themeColor="text1"/>
          </w:rPr>
          <w:t>&lt;</w:t>
        </w:r>
      </w:ins>
      <w:ins w:id="109" w:author="Johnni Hansen" w:date="2021-10-22T14:18:00Z">
        <w:r w:rsidR="003F6817">
          <w:rPr>
            <w:bCs/>
            <w:color w:val="000000" w:themeColor="text1"/>
          </w:rPr>
          <w:t>200 to &gt;10.000 residents</w:t>
        </w:r>
      </w:ins>
      <w:ins w:id="110" w:author="Johnni Hansen" w:date="2021-10-22T14:19:00Z">
        <w:r w:rsidR="003F6817">
          <w:rPr>
            <w:bCs/>
            <w:color w:val="000000" w:themeColor="text1"/>
          </w:rPr>
          <w:t>)</w:t>
        </w:r>
      </w:ins>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99ED70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del w:id="111" w:author="Johnni Hansen" w:date="2021-10-22T14:25:00Z">
        <w:r w:rsidR="00AC7CC0" w:rsidRPr="00BE40FA" w:rsidDel="003F6817">
          <w:rPr>
            <w:bCs/>
            <w:color w:val="000000" w:themeColor="text1"/>
          </w:rPr>
          <w:delText xml:space="preserve">date </w:delText>
        </w:r>
      </w:del>
      <w:ins w:id="112" w:author="Johnni Hansen" w:date="2021-10-22T14:25:00Z">
        <w:r w:rsidR="003F6817">
          <w:rPr>
            <w:bCs/>
            <w:color w:val="000000" w:themeColor="text1"/>
          </w:rPr>
          <w:t xml:space="preserve">year </w:t>
        </w:r>
      </w:ins>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113"/>
      <w:r w:rsidR="000D49A8">
        <w:rPr>
          <w:color w:val="000000" w:themeColor="text1"/>
        </w:rPr>
        <w:t>b) a joint association of the three pollutants, and (c) an overall average traffic association,</w:t>
      </w:r>
      <w:commentRangeEnd w:id="113"/>
      <w:r w:rsidR="00606A83">
        <w:rPr>
          <w:rStyle w:val="Kommentarhenvisning"/>
          <w:rFonts w:asciiTheme="minorHAnsi" w:eastAsiaTheme="minorHAnsi" w:hAnsiTheme="minorHAnsi" w:cstheme="minorBidi"/>
          <w:lang w:val="en-GB"/>
        </w:rPr>
        <w:commentReference w:id="113"/>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w:t>
      </w:r>
      <w:r w:rsidR="001B79D7" w:rsidRPr="00BE40FA">
        <w:rPr>
          <w:color w:val="000000" w:themeColor="text1"/>
        </w:rPr>
        <w:lastRenderedPageBreak/>
        <w:t xml:space="preserve">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commentRangeStart w:id="114"/>
      <w:r w:rsidR="007C5E6E" w:rsidRPr="00BE40FA">
        <w:rPr>
          <w:iCs/>
        </w:rPr>
        <w:t>.</w:t>
      </w:r>
      <w:r w:rsidR="00522BF8">
        <w:rPr>
          <w:iCs/>
        </w:rPr>
        <w:t xml:space="preserve"> </w:t>
      </w:r>
      <w:commentRangeStart w:id="115"/>
      <w:r w:rsidR="00522BF8">
        <w:rPr>
          <w:iCs/>
        </w:rPr>
        <w:t xml:space="preserve">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commentRangeEnd w:id="115"/>
      <w:r w:rsidR="00C63ACD">
        <w:rPr>
          <w:rStyle w:val="Kommentarhenvisning"/>
          <w:rFonts w:asciiTheme="minorHAnsi" w:eastAsiaTheme="minorHAnsi" w:hAnsiTheme="minorHAnsi" w:cstheme="minorBidi"/>
          <w:lang w:val="en-GB"/>
        </w:rPr>
        <w:commentReference w:id="115"/>
      </w:r>
      <w:commentRangeEnd w:id="114"/>
      <w:r w:rsidR="003F6817">
        <w:rPr>
          <w:rStyle w:val="Kommentarhenvisning"/>
          <w:rFonts w:asciiTheme="minorHAnsi" w:eastAsiaTheme="minorHAnsi" w:hAnsiTheme="minorHAnsi" w:cstheme="minorBidi"/>
          <w:lang w:val="en-GB"/>
        </w:rPr>
        <w:commentReference w:id="114"/>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116"/>
      <w:r w:rsidR="009E695D" w:rsidRPr="00237DF6">
        <w:rPr>
          <w:iCs/>
        </w:rPr>
        <w:t>pollutants</w:t>
      </w:r>
      <w:commentRangeEnd w:id="116"/>
      <w:r w:rsidR="008F3429">
        <w:rPr>
          <w:rStyle w:val="Kommentarhenvisning"/>
          <w:rFonts w:asciiTheme="minorHAnsi" w:eastAsiaTheme="minorHAnsi" w:hAnsiTheme="minorHAnsi" w:cstheme="minorBidi"/>
          <w:lang w:val="en-GB"/>
        </w:rPr>
        <w:commentReference w:id="116"/>
      </w:r>
      <w:r w:rsidR="009E695D" w:rsidRPr="00237DF6">
        <w:rPr>
          <w:iCs/>
        </w:rPr>
        <w:t>.</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proofErr w:type="gramStart"/>
      <w:r w:rsidR="006F7E20">
        <w:t xml:space="preserve">added </w:t>
      </w:r>
      <w:proofErr w:type="gramEnd"/>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lastRenderedPageBreak/>
        <w:t>In the above model, t</w:t>
      </w:r>
      <w:r w:rsidR="00C10DCB">
        <w:t xml:space="preserve">he </w:t>
      </w:r>
      <w:proofErr w:type="gramStart"/>
      <w:r w:rsidR="00C10DCB">
        <w:t xml:space="preserve">coefficients </w:t>
      </w:r>
      <w:proofErr w:type="gramEnd"/>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C86326"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 xml:space="preserve">Specifically, this sum quantifies the association (log-odds) with ALS of a one-SD increase in all </w:t>
      </w:r>
      <w:commentRangeStart w:id="117"/>
      <w:r>
        <w:t xml:space="preserve">three traffic-related pollutants </w:t>
      </w:r>
      <w:commentRangeEnd w:id="117"/>
      <w:r w:rsidR="00EC0432">
        <w:rPr>
          <w:rStyle w:val="Kommentarhenvisning"/>
          <w:rFonts w:asciiTheme="minorHAnsi" w:eastAsiaTheme="minorHAnsi" w:hAnsiTheme="minorHAnsi" w:cstheme="minorBidi"/>
          <w:lang w:val="en-GB"/>
        </w:rPr>
        <w:commentReference w:id="117"/>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118"/>
      <w:r w:rsidR="00BF64F6">
        <w:rPr>
          <w:iCs/>
        </w:rPr>
        <w:t>overall traffic effect</w:t>
      </w:r>
      <w:commentRangeEnd w:id="118"/>
      <w:r w:rsidR="00C63ACD">
        <w:rPr>
          <w:rStyle w:val="Kommentarhenvisning"/>
          <w:rFonts w:asciiTheme="minorHAnsi" w:eastAsiaTheme="minorHAnsi" w:hAnsiTheme="minorHAnsi" w:cstheme="minorBidi"/>
          <w:lang w:val="en-GB"/>
        </w:rPr>
        <w:commentReference w:id="118"/>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C86326"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proofErr w:type="gramStart"/>
      <w:r>
        <w:t>w</w:t>
      </w:r>
      <w:r w:rsidR="00AD2B7D" w:rsidRPr="00BE40FA">
        <w:t>her</w:t>
      </w:r>
      <w:r w:rsidR="002E7576">
        <w:t>e</w:t>
      </w:r>
      <w:proofErr w:type="gramEnd"/>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xml:space="preserve">, as recommended by </w:t>
      </w:r>
      <w:proofErr w:type="spellStart"/>
      <w:r w:rsidR="00B22074">
        <w:t>Gelman</w:t>
      </w:r>
      <w:proofErr w:type="spellEnd"/>
      <w:r w:rsidR="00B22074">
        <w:t>,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w:t>
      </w:r>
      <w:proofErr w:type="gramStart"/>
      <w:r w:rsidR="00E5727C" w:rsidRPr="00BE40FA">
        <w:rPr>
          <w:iCs/>
        </w:rPr>
        <w:t xml:space="preserve">on </w:t>
      </w:r>
      <w:proofErr w:type="gramEnd"/>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w:t>
      </w:r>
      <w:r w:rsidR="00AC772E">
        <w:lastRenderedPageBreak/>
        <w:t xml:space="preserve">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commentRangeStart w:id="119"/>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e.g.</w:t>
      </w:r>
      <w:proofErr w:type="gramStart"/>
      <w:r w:rsidR="00A035F1">
        <w:rPr>
          <w:color w:val="000000"/>
        </w:rPr>
        <w:t xml:space="preserve">, </w:t>
      </w:r>
      <w:proofErr w:type="gramEnd"/>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 xml:space="preserve">ing that the </w:t>
      </w:r>
      <w:proofErr w:type="spellStart"/>
      <w:r w:rsidR="00616795">
        <w:t>Gelman</w:t>
      </w:r>
      <w:proofErr w:type="spellEnd"/>
      <w:r w:rsidR="00616795">
        <w:t>-Rubin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commentRangeEnd w:id="119"/>
      <w:r w:rsidR="000A1E17">
        <w:rPr>
          <w:rStyle w:val="Kommentarhenvisning"/>
          <w:rFonts w:asciiTheme="minorHAnsi" w:eastAsiaTheme="minorHAnsi" w:hAnsiTheme="minorHAnsi" w:cstheme="minorBidi"/>
          <w:lang w:val="en-GB"/>
        </w:rPr>
        <w:commentReference w:id="119"/>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lastRenderedPageBreak/>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120"/>
      <w:commentRangeStart w:id="121"/>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commentRangeEnd w:id="121"/>
      <w:r w:rsidR="000A1E17">
        <w:rPr>
          <w:rStyle w:val="Kommentarhenvisning"/>
          <w:rFonts w:asciiTheme="minorHAnsi" w:eastAsiaTheme="minorHAnsi" w:hAnsiTheme="minorHAnsi" w:cstheme="minorBidi"/>
          <w:lang w:val="en-GB"/>
        </w:rPr>
        <w:commentReference w:id="121"/>
      </w:r>
      <w:r w:rsidR="00546AB1" w:rsidRPr="00BE40FA">
        <w:rPr>
          <w:bCs/>
          <w:color w:val="000000" w:themeColor="text1"/>
        </w:rPr>
        <w:t xml:space="preserve">Descriptive </w:t>
      </w:r>
      <w:commentRangeEnd w:id="120"/>
      <w:r w:rsidR="00C63ACD">
        <w:rPr>
          <w:rStyle w:val="Kommentarhenvisning"/>
          <w:rFonts w:asciiTheme="minorHAnsi" w:eastAsiaTheme="minorHAnsi" w:hAnsiTheme="minorHAnsi" w:cstheme="minorBidi"/>
          <w:lang w:val="en-GB"/>
        </w:rPr>
        <w:commentReference w:id="120"/>
      </w:r>
      <w:r w:rsidR="00546AB1" w:rsidRPr="00BE40FA">
        <w:rPr>
          <w:bCs/>
          <w:color w:val="000000" w:themeColor="text1"/>
        </w:rPr>
        <w:t xml:space="preserve">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122"/>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 xml:space="preserve">correlated </w:t>
      </w:r>
      <w:commentRangeEnd w:id="122"/>
      <w:r w:rsidR="00B4676E">
        <w:rPr>
          <w:rStyle w:val="Kommentarhenvisning"/>
          <w:rFonts w:asciiTheme="minorHAnsi" w:eastAsiaTheme="minorHAnsi" w:hAnsiTheme="minorHAnsi" w:cstheme="minorBidi"/>
          <w:lang w:val="en-GB"/>
        </w:rPr>
        <w:commentReference w:id="122"/>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123"/>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123"/>
      <w:r w:rsidR="00C63ACD">
        <w:rPr>
          <w:rStyle w:val="Kommentarhenvisning"/>
          <w:rFonts w:asciiTheme="minorHAnsi" w:eastAsiaTheme="minorHAnsi" w:hAnsiTheme="minorHAnsi" w:cstheme="minorBidi"/>
          <w:lang w:val="en-GB"/>
        </w:rPr>
        <w:commentReference w:id="123"/>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124"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125"/>
        <w:r w:rsidR="00D379A0" w:rsidDel="00C63ACD">
          <w:rPr>
            <w:bCs/>
            <w:color w:val="000000" w:themeColor="text1"/>
            <w:lang w:val="en-GB"/>
          </w:rPr>
          <w:delText>erc</w:delText>
        </w:r>
      </w:del>
      <w:commentRangeEnd w:id="125"/>
      <w:r w:rsidR="00C63ACD">
        <w:rPr>
          <w:rStyle w:val="Kommentarhenvisning"/>
          <w:rFonts w:asciiTheme="minorHAnsi" w:eastAsiaTheme="minorHAnsi" w:hAnsiTheme="minorHAnsi" w:cstheme="minorBidi"/>
          <w:lang w:val="en-GB"/>
        </w:rPr>
        <w:commentReference w:id="125"/>
      </w:r>
      <w:del w:id="126"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w:t>
      </w:r>
      <w:r w:rsidR="00D379A0">
        <w:rPr>
          <w:bCs/>
          <w:color w:val="000000" w:themeColor="text1"/>
          <w:lang w:val="en-GB"/>
        </w:rPr>
        <w:lastRenderedPageBreak/>
        <w:t>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w:t>
      </w:r>
      <w:commentRangeStart w:id="127"/>
      <w:r w:rsidR="00621EB8">
        <w:rPr>
          <w:bCs/>
          <w:color w:val="000000" w:themeColor="text1"/>
          <w:lang w:val="en-GB"/>
        </w:rPr>
        <w:t>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127"/>
      <w:r w:rsidR="00B4676E">
        <w:rPr>
          <w:rStyle w:val="Kommentarhenvisning"/>
          <w:rFonts w:asciiTheme="minorHAnsi" w:eastAsiaTheme="minorHAnsi" w:hAnsiTheme="minorHAnsi" w:cstheme="minorBidi"/>
          <w:lang w:val="en-GB"/>
        </w:rPr>
        <w:commentReference w:id="127"/>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128"/>
      <w:r w:rsidR="00926AFB">
        <w:rPr>
          <w:bCs/>
          <w:color w:val="000000" w:themeColor="text1"/>
          <w:lang w:val="en-GB"/>
        </w:rPr>
        <w:t>From this sensitivity 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128"/>
      <w:r w:rsidR="007155F9">
        <w:rPr>
          <w:rStyle w:val="Kommentarhenvisning"/>
          <w:rFonts w:asciiTheme="minorHAnsi" w:eastAsiaTheme="minorHAnsi" w:hAnsiTheme="minorHAnsi" w:cstheme="minorBidi"/>
          <w:lang w:val="en-GB"/>
        </w:rPr>
        <w:commentReference w:id="128"/>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D63F909" w:rsidR="00A45F01" w:rsidRDefault="00590E86" w:rsidP="00FC3DEC">
      <w:pPr>
        <w:rPr>
          <w:color w:val="000000" w:themeColor="text1"/>
        </w:rPr>
      </w:pPr>
      <w:commentRangeStart w:id="129"/>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w:t>
      </w:r>
      <w:ins w:id="130" w:author="Johnni Hansen" w:date="2021-10-22T14:33:00Z">
        <w:r w:rsidR="000A1E17">
          <w:rPr>
            <w:bCs/>
          </w:rPr>
          <w:t>cases</w:t>
        </w:r>
      </w:ins>
      <w:del w:id="131" w:author="Johnni Hansen" w:date="2021-10-22T14:33:00Z">
        <w:r w:rsidR="00721627" w:rsidDel="000A1E17">
          <w:rPr>
            <w:bCs/>
          </w:rPr>
          <w:delText>diagnoses</w:delText>
        </w:r>
      </w:del>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129"/>
      <w:r w:rsidR="005F4C1F">
        <w:rPr>
          <w:rStyle w:val="Kommentarhenvisning"/>
          <w:rFonts w:asciiTheme="minorHAnsi" w:eastAsiaTheme="minorHAnsi" w:hAnsiTheme="minorHAnsi" w:cstheme="minorBidi"/>
          <w:lang w:val="en-GB"/>
        </w:rPr>
        <w:commentReference w:id="129"/>
      </w:r>
      <w:r w:rsidR="00770813">
        <w:rPr>
          <w:bCs/>
        </w:rPr>
        <w:t>.</w:t>
      </w:r>
      <w:r w:rsidR="000E4EB8">
        <w:rPr>
          <w:bCs/>
        </w:rPr>
        <w:t xml:space="preserve"> We </w:t>
      </w:r>
      <w:commentRangeStart w:id="132"/>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w:t>
      </w:r>
      <w:r w:rsidR="004555BF">
        <w:rPr>
          <w:bCs/>
        </w:rPr>
        <w:lastRenderedPageBreak/>
        <w:t xml:space="preserve">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commentRangeEnd w:id="132"/>
      <w:r w:rsidR="005F4C1F">
        <w:rPr>
          <w:rStyle w:val="Kommentarhenvisning"/>
          <w:rFonts w:asciiTheme="minorHAnsi" w:eastAsiaTheme="minorHAnsi" w:hAnsiTheme="minorHAnsi" w:cstheme="minorBidi"/>
          <w:lang w:val="en-GB"/>
        </w:rPr>
        <w:commentReference w:id="132"/>
      </w:r>
    </w:p>
    <w:p w14:paraId="52B33D69" w14:textId="77777777" w:rsidR="00D258B8" w:rsidRPr="00101103" w:rsidRDefault="00D258B8" w:rsidP="00FC3DEC">
      <w:pPr>
        <w:rPr>
          <w:color w:val="000000" w:themeColor="text1"/>
        </w:rPr>
      </w:pPr>
    </w:p>
    <w:p w14:paraId="41CC23FF" w14:textId="730681ED" w:rsidR="009A76D9" w:rsidRPr="00AE484B" w:rsidRDefault="00C35BE6" w:rsidP="00FC3DEC">
      <w:pPr>
        <w:rPr>
          <w:bCs/>
          <w:color w:val="000000" w:themeColor="text1"/>
        </w:rPr>
      </w:pPr>
      <w:r>
        <w:rPr>
          <w:bCs/>
          <w:color w:val="000000" w:themeColor="text1"/>
        </w:rPr>
        <w:t xml:space="preserve">Traffic-related pollutants </w:t>
      </w:r>
      <w:ins w:id="133" w:author="Johnni Hansen" w:date="2021-10-22T14:33:00Z">
        <w:r w:rsidR="000A1E17">
          <w:rPr>
            <w:bCs/>
            <w:color w:val="000000" w:themeColor="text1"/>
          </w:rPr>
          <w:t xml:space="preserve">is </w:t>
        </w:r>
      </w:ins>
      <w:ins w:id="134" w:author="Johnni Hansen" w:date="2021-10-22T14:34:00Z">
        <w:r w:rsidR="000A1E17">
          <w:rPr>
            <w:bCs/>
            <w:color w:val="000000" w:themeColor="text1"/>
          </w:rPr>
          <w:t>hazardous</w:t>
        </w:r>
      </w:ins>
      <w:del w:id="135" w:author="Johnni Hansen" w:date="2021-10-22T14:34:00Z">
        <w:r w:rsidDel="000A1E17">
          <w:rPr>
            <w:bCs/>
            <w:color w:val="000000" w:themeColor="text1"/>
          </w:rPr>
          <w:delText>pose great danger</w:delText>
        </w:r>
      </w:del>
      <w:r>
        <w:rPr>
          <w:bCs/>
          <w:color w:val="000000" w:themeColor="text1"/>
        </w:rPr>
        <w:t xml:space="preserve"> </w:t>
      </w:r>
      <w:del w:id="136" w:author="Johnni Hansen" w:date="2021-10-22T14:34:00Z">
        <w:r w:rsidDel="000A1E17">
          <w:rPr>
            <w:bCs/>
            <w:color w:val="000000" w:themeColor="text1"/>
          </w:rPr>
          <w:delText>to public health</w:delText>
        </w:r>
        <w:r w:rsidR="00E75734" w:rsidDel="000A1E17">
          <w:rPr>
            <w:bCs/>
            <w:color w:val="000000" w:themeColor="text1"/>
          </w:rPr>
          <w:delText xml:space="preserve"> </w:delText>
        </w:r>
      </w:del>
      <w:r w:rsidR="00E75734">
        <w:rPr>
          <w:bCs/>
          <w:color w:val="000000" w:themeColor="text1"/>
        </w:rPr>
        <w:t>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w:t>
      </w:r>
      <w:proofErr w:type="gramStart"/>
      <w:r w:rsidR="000C76AC" w:rsidRPr="000C76AC">
        <w:rPr>
          <w:color w:val="000000"/>
          <w:vertAlign w:val="superscript"/>
        </w:rPr>
        <w:t>,39</w:t>
      </w:r>
      <w:proofErr w:type="gramEnd"/>
      <w:r w:rsidR="000C76AC" w:rsidRPr="000C76AC">
        <w:rPr>
          <w:color w:val="000000"/>
          <w:vertAlign w:val="superscript"/>
        </w:rPr>
        <w:t>–41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137"/>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137"/>
      <w:r w:rsidR="005F4C1F">
        <w:rPr>
          <w:rStyle w:val="Kommentarhenvisning"/>
          <w:rFonts w:asciiTheme="minorHAnsi" w:eastAsiaTheme="minorHAnsi" w:hAnsiTheme="minorHAnsi" w:cstheme="minorBidi"/>
          <w:lang w:val="en-GB"/>
        </w:rPr>
        <w:commentReference w:id="137"/>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34758128"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138"/>
      <w:r>
        <w:rPr>
          <w:bCs/>
          <w:color w:val="000000" w:themeColor="text1"/>
        </w:rPr>
        <w:t>of which comes from diesel combustion</w:t>
      </w:r>
      <w:r w:rsidR="00A26422">
        <w:rPr>
          <w:bCs/>
          <w:color w:val="000000" w:themeColor="text1"/>
        </w:rPr>
        <w:t xml:space="preserve"> </w:t>
      </w:r>
      <w:commentRangeEnd w:id="138"/>
      <w:r w:rsidR="00EB30B9">
        <w:rPr>
          <w:rStyle w:val="Kommentarhenvisning"/>
          <w:rFonts w:asciiTheme="minorHAnsi" w:eastAsiaTheme="minorHAnsi" w:hAnsiTheme="minorHAnsi" w:cstheme="minorBidi"/>
          <w:lang w:val="en-GB"/>
        </w:rPr>
        <w:commentReference w:id="138"/>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ins w:id="139" w:author="Johnni Hansen" w:date="2021-10-22T14:36:00Z">
        <w:r w:rsidR="000A1E17">
          <w:rPr>
            <w:bCs/>
            <w:color w:val="000000" w:themeColor="text1"/>
          </w:rPr>
          <w:t xml:space="preserve">In our </w:t>
        </w:r>
      </w:ins>
      <w:del w:id="140" w:author="Johnni Hansen" w:date="2021-10-22T14:36:00Z">
        <w:r w:rsidR="007210D1" w:rsidDel="000A1E17">
          <w:rPr>
            <w:bCs/>
            <w:color w:val="000000" w:themeColor="text1"/>
          </w:rPr>
          <w:delText xml:space="preserve">A </w:delText>
        </w:r>
      </w:del>
      <w:r w:rsidR="007210D1">
        <w:rPr>
          <w:bCs/>
          <w:color w:val="000000" w:themeColor="text1"/>
        </w:rPr>
        <w:t xml:space="preserve">previous study of ALS </w:t>
      </w:r>
      <w:del w:id="141" w:author="Johnni Hansen" w:date="2021-10-22T14:36:00Z">
        <w:r w:rsidR="007210D1" w:rsidDel="000A1E17">
          <w:rPr>
            <w:bCs/>
            <w:color w:val="000000" w:themeColor="text1"/>
          </w:rPr>
          <w:delText xml:space="preserve">diagnosis </w:delText>
        </w:r>
      </w:del>
      <w:r w:rsidR="007210D1">
        <w:rPr>
          <w:bCs/>
          <w:color w:val="000000" w:themeColor="text1"/>
        </w:rPr>
        <w:t>and occupation</w:t>
      </w:r>
      <w:r w:rsidR="00186B9D">
        <w:rPr>
          <w:bCs/>
          <w:color w:val="000000" w:themeColor="text1"/>
        </w:rPr>
        <w:t>al exposures</w:t>
      </w:r>
      <w:r w:rsidR="007210D1">
        <w:rPr>
          <w:bCs/>
          <w:color w:val="000000" w:themeColor="text1"/>
        </w:rPr>
        <w:t xml:space="preserve"> in Denmark </w:t>
      </w:r>
      <w:ins w:id="142" w:author="Johnni Hansen" w:date="2021-10-22T14:37:00Z">
        <w:r w:rsidR="000A1E17">
          <w:rPr>
            <w:bCs/>
            <w:color w:val="000000" w:themeColor="text1"/>
          </w:rPr>
          <w:t xml:space="preserve">we </w:t>
        </w:r>
      </w:ins>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ins w:id="143" w:author="Johnni Hansen" w:date="2021-10-22T14:37:00Z">
        <w:r w:rsidR="000A1E17">
          <w:rPr>
            <w:bCs/>
            <w:color w:val="000000" w:themeColor="text1"/>
          </w:rPr>
          <w:t>s</w:t>
        </w:r>
      </w:ins>
      <w:r w:rsidR="007210D1">
        <w:rPr>
          <w:bCs/>
          <w:color w:val="000000" w:themeColor="text1"/>
        </w:rPr>
        <w: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 xml:space="preserve">at increased risk of </w:t>
      </w:r>
      <w:r w:rsidR="004829C1">
        <w:rPr>
          <w:bCs/>
          <w:color w:val="000000" w:themeColor="text1"/>
        </w:rPr>
        <w:lastRenderedPageBreak/>
        <w:t>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commentRangeStart w:id="144"/>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commentRangeEnd w:id="144"/>
      <w:r w:rsidR="000B6C8B">
        <w:rPr>
          <w:rStyle w:val="Kommentarhenvisning"/>
          <w:rFonts w:asciiTheme="minorHAnsi" w:eastAsiaTheme="minorHAnsi" w:hAnsiTheme="minorHAnsi" w:cstheme="minorBidi"/>
          <w:lang w:val="en-GB"/>
        </w:rPr>
        <w:commentReference w:id="144"/>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017FDF96"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ins w:id="145" w:author="Johnni Hansen" w:date="2021-10-22T14:38:00Z">
        <w:r w:rsidR="000A1E17">
          <w:rPr>
            <w:bCs/>
            <w:color w:val="000000" w:themeColor="text1"/>
          </w:rPr>
          <w:t>patients</w:t>
        </w:r>
      </w:ins>
      <w:del w:id="146" w:author="Johnni Hansen" w:date="2021-10-22T14:38:00Z">
        <w:r w:rsidR="00FD5115" w:rsidDel="000A1E17">
          <w:rPr>
            <w:bCs/>
            <w:color w:val="000000" w:themeColor="text1"/>
          </w:rPr>
          <w:delText>diagnoses</w:delText>
        </w:r>
      </w:del>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147"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del w:id="148" w:author="Johnni Hansen" w:date="2021-10-22T14:39:00Z">
        <w:r w:rsidR="003D2AAB" w:rsidDel="007155F9">
          <w:rPr>
            <w:bCs/>
            <w:color w:val="000000" w:themeColor="text1"/>
          </w:rPr>
          <w:delText xml:space="preserve"> </w:delText>
        </w:r>
        <w:commentRangeStart w:id="149"/>
        <w:r w:rsidR="002B126E" w:rsidDel="007155F9">
          <w:rPr>
            <w:bCs/>
            <w:color w:val="000000" w:themeColor="text1"/>
          </w:rPr>
          <w:delText xml:space="preserve">Though it is the largest dataset </w:delText>
        </w:r>
      </w:del>
      <w:del w:id="150" w:author="Johnni Hansen" w:date="2021-10-22T14:38:00Z">
        <w:r w:rsidR="002B126E" w:rsidDel="007155F9">
          <w:rPr>
            <w:bCs/>
            <w:color w:val="000000" w:themeColor="text1"/>
          </w:rPr>
          <w:delText xml:space="preserve">ever </w:delText>
        </w:r>
      </w:del>
      <w:del w:id="151" w:author="Johnni Hansen" w:date="2021-10-22T14:39:00Z">
        <w:r w:rsidR="00A04791" w:rsidDel="007155F9">
          <w:rPr>
            <w:bCs/>
            <w:color w:val="000000" w:themeColor="text1"/>
          </w:rPr>
          <w:delText xml:space="preserve">used </w:delText>
        </w:r>
        <w:r w:rsidR="00BA656C" w:rsidDel="007155F9">
          <w:rPr>
            <w:bCs/>
            <w:color w:val="000000" w:themeColor="text1"/>
          </w:rPr>
          <w:delText>for this purpos</w:delText>
        </w:r>
        <w:r w:rsidR="00F81667" w:rsidDel="007155F9">
          <w:rPr>
            <w:bCs/>
            <w:color w:val="000000" w:themeColor="text1"/>
          </w:rPr>
          <w:delText>e</w:delText>
        </w:r>
        <w:r w:rsidR="002B126E" w:rsidDel="007155F9">
          <w:rPr>
            <w:bCs/>
            <w:color w:val="000000" w:themeColor="text1"/>
          </w:rPr>
          <w:delText xml:space="preserve">, we </w:delText>
        </w:r>
        <w:r w:rsidR="00A04791" w:rsidDel="007155F9">
          <w:rPr>
            <w:bCs/>
            <w:color w:val="000000" w:themeColor="text1"/>
          </w:rPr>
          <w:delText xml:space="preserve">expect </w:delText>
        </w:r>
        <w:r w:rsidR="002B126E" w:rsidDel="007155F9">
          <w:rPr>
            <w:bCs/>
            <w:color w:val="000000" w:themeColor="text1"/>
          </w:rPr>
          <w:delText xml:space="preserve">that more cases would further help power </w:delText>
        </w:r>
        <w:r w:rsidR="007B4FB6" w:rsidDel="007155F9">
          <w:rPr>
            <w:bCs/>
            <w:color w:val="000000" w:themeColor="text1"/>
          </w:rPr>
          <w:delText>future</w:delText>
        </w:r>
        <w:r w:rsidR="002B126E" w:rsidDel="007155F9">
          <w:rPr>
            <w:bCs/>
            <w:color w:val="000000" w:themeColor="text1"/>
          </w:rPr>
          <w:delText xml:space="preserve"> stud</w:delText>
        </w:r>
        <w:r w:rsidR="007B4FB6" w:rsidDel="007155F9">
          <w:rPr>
            <w:bCs/>
            <w:color w:val="000000" w:themeColor="text1"/>
          </w:rPr>
          <w:delText>ies</w:delText>
        </w:r>
      </w:del>
      <w:commentRangeEnd w:id="149"/>
      <w:r w:rsidR="007155F9">
        <w:rPr>
          <w:rStyle w:val="Kommentarhenvisning"/>
          <w:rFonts w:asciiTheme="minorHAnsi" w:eastAsiaTheme="minorHAnsi" w:hAnsiTheme="minorHAnsi" w:cstheme="minorBidi"/>
          <w:lang w:val="en-GB"/>
        </w:rPr>
        <w:commentReference w:id="149"/>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ins w:id="152" w:author="Johnni Hansen" w:date="2021-10-22T14:41:00Z">
        <w:r w:rsidR="007155F9">
          <w:rPr>
            <w:bCs/>
            <w:color w:val="000000" w:themeColor="text1"/>
          </w:rPr>
          <w:t>year</w:t>
        </w:r>
      </w:ins>
      <w:del w:id="153" w:author="Johnni Hansen" w:date="2021-10-22T14:41:00Z">
        <w:r w:rsidR="00A759D0" w:rsidDel="007155F9">
          <w:rPr>
            <w:bCs/>
            <w:color w:val="000000" w:themeColor="text1"/>
          </w:rPr>
          <w:delText>date</w:delText>
        </w:r>
      </w:del>
      <w:r w:rsidR="00A759D0">
        <w:rPr>
          <w:bCs/>
          <w:color w:val="000000" w:themeColor="text1"/>
        </w:rPr>
        <w:t xml:space="preserv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w:t>
      </w:r>
      <w:proofErr w:type="spellStart"/>
      <w:r w:rsidR="001F447F">
        <w:rPr>
          <w:bCs/>
          <w:color w:val="000000" w:themeColor="text1"/>
        </w:rPr>
        <w:t>covary</w:t>
      </w:r>
      <w:proofErr w:type="spellEnd"/>
      <w:r w:rsidR="001F447F">
        <w:rPr>
          <w:bCs/>
          <w:color w:val="000000" w:themeColor="text1"/>
        </w:rPr>
        <w:t xml:space="preserve"> with both ALS diagnosis and air pollution</w:t>
      </w:r>
      <w:r w:rsidR="00C77F23" w:rsidRPr="00A56ADD">
        <w:rPr>
          <w:bCs/>
          <w:color w:val="000000" w:themeColor="text1"/>
        </w:rPr>
        <w:t xml:space="preserve">. </w:t>
      </w:r>
      <w:commentRangeStart w:id="154"/>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155"/>
      <w:r w:rsidR="00A45EA1">
        <w:rPr>
          <w:bCs/>
          <w:color w:val="000000" w:themeColor="text1"/>
        </w:rPr>
        <w:t>not be a confounder of the association between traffic-related air pollution and ALS</w:t>
      </w:r>
      <w:commentRangeEnd w:id="155"/>
      <w:r w:rsidR="005F4C1F">
        <w:rPr>
          <w:rStyle w:val="Kommentarhenvisning"/>
          <w:rFonts w:asciiTheme="minorHAnsi" w:eastAsiaTheme="minorHAnsi" w:hAnsiTheme="minorHAnsi" w:cstheme="minorBidi"/>
          <w:lang w:val="en-GB"/>
        </w:rPr>
        <w:commentReference w:id="155"/>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156"/>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w:t>
      </w:r>
      <w:r w:rsidR="004134AF">
        <w:rPr>
          <w:bCs/>
          <w:color w:val="000000" w:themeColor="text1"/>
        </w:rPr>
        <w:lastRenderedPageBreak/>
        <w:t xml:space="preserve">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commentRangeEnd w:id="156"/>
      <w:r w:rsidR="00A51F33">
        <w:rPr>
          <w:rStyle w:val="Kommentarhenvisning"/>
          <w:rFonts w:asciiTheme="minorHAnsi" w:eastAsiaTheme="minorHAnsi" w:hAnsiTheme="minorHAnsi" w:cstheme="minorBidi"/>
          <w:lang w:val="en-GB"/>
        </w:rPr>
        <w:commentReference w:id="156"/>
      </w:r>
      <w:r w:rsidR="001D593D">
        <w:rPr>
          <w:bCs/>
          <w:color w:val="000000" w:themeColor="text1"/>
        </w:rPr>
        <w:t xml:space="preserve">. </w:t>
      </w:r>
      <w:commentRangeStart w:id="157"/>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w:t>
      </w:r>
      <w:commentRangeEnd w:id="157"/>
      <w:r w:rsidR="00A51F33">
        <w:rPr>
          <w:rStyle w:val="Kommentarhenvisning"/>
          <w:rFonts w:asciiTheme="minorHAnsi" w:eastAsiaTheme="minorHAnsi" w:hAnsiTheme="minorHAnsi" w:cstheme="minorBidi"/>
          <w:lang w:val="en-GB"/>
        </w:rPr>
        <w:commentReference w:id="157"/>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158" w:author="Ole Raaschou-Nielsen" w:date="2021-10-18T12:42:00Z">
        <w:r w:rsidR="00761009" w:rsidRPr="00761009">
          <w:rPr>
            <w:bCs/>
            <w:color w:val="000000" w:themeColor="text1"/>
            <w:rPrChange w:id="159" w:author="Ole Raaschou-Nielsen" w:date="2021-10-18T12:43:00Z">
              <w:rPr>
                <w:rFonts w:ascii="Arial" w:hAnsi="Arial" w:cs="Arial"/>
                <w:color w:val="262626"/>
                <w:sz w:val="30"/>
                <w:szCs w:val="30"/>
                <w:shd w:val="clear" w:color="auto" w:fill="FFFFFF"/>
              </w:rPr>
            </w:rPrChange>
          </w:rPr>
          <w:t>inevitable</w:t>
        </w:r>
      </w:ins>
      <w:del w:id="160" w:author="Ole Raaschou-Nielsen" w:date="2021-10-18T12:42:00Z">
        <w:r w:rsidR="00CF2FBA" w:rsidRPr="00BA79A8" w:rsidDel="00761009">
          <w:rPr>
            <w:bCs/>
            <w:color w:val="000000" w:themeColor="text1"/>
          </w:rPr>
          <w:delText>also like</w:delText>
        </w:r>
      </w:del>
      <w:del w:id="161"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w:t>
      </w:r>
      <w:commentRangeEnd w:id="154"/>
      <w:r w:rsidR="007155F9">
        <w:rPr>
          <w:rStyle w:val="Kommentarhenvisning"/>
          <w:rFonts w:asciiTheme="minorHAnsi" w:eastAsiaTheme="minorHAnsi" w:hAnsiTheme="minorHAnsi" w:cstheme="minorBidi"/>
          <w:lang w:val="en-GB"/>
        </w:rPr>
        <w:commentReference w:id="154"/>
      </w:r>
      <w:r w:rsidR="00BA79A8" w:rsidRPr="00BA79A8">
        <w:rPr>
          <w:bCs/>
          <w:color w:val="000000" w:themeColor="text1"/>
        </w:rPr>
        <w:t>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3EA2E8DA" w:rsidR="00D06668" w:rsidRPr="00F40E31" w:rsidRDefault="00A66DD1" w:rsidP="00F40E31">
      <w:pPr>
        <w:rPr>
          <w:b/>
        </w:rPr>
      </w:pPr>
      <w:commentRangeStart w:id="162"/>
      <w:commentRangeStart w:id="163"/>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commentRangeEnd w:id="163"/>
      <w:r w:rsidR="007155F9">
        <w:rPr>
          <w:rStyle w:val="Kommentarhenvisning"/>
          <w:rFonts w:asciiTheme="minorHAnsi" w:eastAsiaTheme="minorHAnsi" w:hAnsiTheme="minorHAnsi" w:cstheme="minorBidi"/>
          <w:lang w:val="en-GB"/>
        </w:rPr>
        <w:commentReference w:id="163"/>
      </w:r>
      <w:r w:rsidR="000F7290">
        <w:rPr>
          <w:color w:val="000000" w:themeColor="text1"/>
        </w:rPr>
        <w:t>.</w:t>
      </w:r>
      <w:r w:rsidR="00C63846">
        <w:rPr>
          <w:color w:val="000000" w:themeColor="text1"/>
        </w:rPr>
        <w:t xml:space="preserve"> </w:t>
      </w:r>
      <w:commentRangeEnd w:id="162"/>
      <w:r w:rsidR="00761009">
        <w:rPr>
          <w:rStyle w:val="Kommentarhenvisning"/>
          <w:rFonts w:asciiTheme="minorHAnsi" w:eastAsiaTheme="minorHAnsi" w:hAnsiTheme="minorHAnsi" w:cstheme="minorBidi"/>
          <w:lang w:val="en-GB"/>
        </w:rPr>
        <w:commentReference w:id="162"/>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action</w:t>
      </w:r>
      <w:del w:id="164" w:author="Johnni Hansen" w:date="2021-10-22T14:45:00Z">
        <w:r w:rsidR="00E700AD" w:rsidDel="007155F9">
          <w:rPr>
            <w:color w:val="000000" w:themeColor="text1"/>
          </w:rPr>
          <w:delText xml:space="preserve">, as well as </w:delText>
        </w:r>
        <w:r w:rsidR="008B5719" w:rsidDel="007155F9">
          <w:rPr>
            <w:color w:val="000000" w:themeColor="text1"/>
          </w:rPr>
          <w:delText>eventually</w:delText>
        </w:r>
        <w:r w:rsidR="00E700AD" w:rsidDel="007155F9">
          <w:rPr>
            <w:color w:val="000000" w:themeColor="text1"/>
          </w:rPr>
          <w:delText xml:space="preserve"> to find</w:delText>
        </w:r>
        <w:r w:rsidR="008B5719" w:rsidDel="007155F9">
          <w:rPr>
            <w:color w:val="000000" w:themeColor="text1"/>
          </w:rPr>
          <w:delText>ing</w:delText>
        </w:r>
        <w:r w:rsidR="00E700AD" w:rsidDel="007155F9">
          <w:rPr>
            <w:color w:val="000000" w:themeColor="text1"/>
          </w:rPr>
          <w:delText xml:space="preserve"> a full cure</w:delText>
        </w:r>
      </w:del>
      <w:bookmarkStart w:id="165" w:name="_GoBack"/>
      <w:bookmarkEnd w:id="165"/>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7E9686C"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Hansen, Ketzel</w:t>
      </w:r>
      <w:r w:rsidR="00C24640" w:rsidRPr="00BE40FA">
        <w:t>,</w:t>
      </w:r>
      <w:ins w:id="166" w:author="Matthias Ketzel" w:date="2021-10-22T08:57:00Z">
        <w:r w:rsidR="000B6C8B">
          <w:t xml:space="preserve"> Khan, Brandt,</w:t>
        </w:r>
      </w:ins>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04B57B0D"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-Nielsen, Ketzel, Khan,</w:t>
      </w:r>
      <w:ins w:id="167"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168"/>
      <w:r w:rsidRPr="00BE40FA">
        <w:rPr>
          <w:bCs/>
        </w:rPr>
        <w:t>None reported.</w:t>
      </w:r>
      <w:commentRangeEnd w:id="168"/>
      <w:r w:rsidR="007551EA">
        <w:rPr>
          <w:rStyle w:val="Kommentarhenvisning"/>
          <w:rFonts w:asciiTheme="minorHAnsi" w:eastAsiaTheme="minorHAnsi" w:hAnsiTheme="minorHAnsi" w:cstheme="minorBidi"/>
          <w:lang w:val="en-GB"/>
        </w:rPr>
        <w:commentReference w:id="168"/>
      </w:r>
    </w:p>
    <w:p w14:paraId="66014F91" w14:textId="77777777" w:rsidR="005E6CFE" w:rsidRPr="00BE40FA" w:rsidRDefault="005E6CFE" w:rsidP="00042EDE"/>
    <w:p w14:paraId="3B0767F3" w14:textId="0747E3B2" w:rsidR="00166A28" w:rsidRDefault="005E6CFE" w:rsidP="00042EDE">
      <w:commentRangeStart w:id="169"/>
      <w:r w:rsidRPr="00BE40FA">
        <w:rPr>
          <w:b/>
          <w:bCs/>
        </w:rPr>
        <w:t>Funding/Support:</w:t>
      </w:r>
      <w:r w:rsidRPr="00BE40FA">
        <w:t xml:space="preserve"> </w:t>
      </w:r>
      <w:commentRangeEnd w:id="169"/>
      <w:r w:rsidR="00470E0A" w:rsidRPr="00BE40FA">
        <w:rPr>
          <w:rStyle w:val="Kommentarhenvisning"/>
          <w:rFonts w:asciiTheme="minorHAnsi" w:eastAsiaTheme="minorHAnsi" w:hAnsiTheme="minorHAnsi" w:cstheme="minorBidi"/>
        </w:rPr>
        <w:commentReference w:id="169"/>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fi"/>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fi"/>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fi"/>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fi"/>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fi"/>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fi"/>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fi"/>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fi"/>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fi"/>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fi"/>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fi"/>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fi"/>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fi"/>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fi"/>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fi"/>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fi"/>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fi"/>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fi"/>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fi"/>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fi"/>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fi"/>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fi"/>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fi"/>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fi"/>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fi"/>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fi"/>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fi"/>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fi"/>
      </w:pPr>
      <w:r w:rsidRPr="00B6056A">
        <w:rPr>
          <w:lang w:val="da-DK"/>
        </w:rPr>
        <w:lastRenderedPageBreak/>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fi"/>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fi"/>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fi"/>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fi"/>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fi"/>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fi"/>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3651D2" w:rsidRDefault="00570D54" w:rsidP="00570D54">
      <w:pPr>
        <w:pStyle w:val="Bibliografi"/>
      </w:pPr>
      <w:r w:rsidRPr="00570D54">
        <w:t xml:space="preserve">35. </w:t>
      </w:r>
      <w:r w:rsidRPr="00570D54">
        <w:tab/>
        <w:t xml:space="preserve">Malek AM, Barchowsky A, Bowser R, et al. Exposure to hazardous air pollutants and the risk of amyotrophic lateral sclerosis. </w:t>
      </w:r>
      <w:r w:rsidRPr="00133F07">
        <w:rPr>
          <w:i/>
          <w:iCs/>
        </w:rPr>
        <w:t>Environmental Pollution</w:t>
      </w:r>
      <w:r w:rsidRPr="00C86326">
        <w:t>. 2015</w:t>
      </w:r>
      <w:proofErr w:type="gramStart"/>
      <w:r w:rsidRPr="00C86326">
        <w:t>;197:181</w:t>
      </w:r>
      <w:proofErr w:type="gramEnd"/>
      <w:r w:rsidRPr="00C86326">
        <w:t>-186.</w:t>
      </w:r>
    </w:p>
    <w:p w14:paraId="44EBD8FF" w14:textId="77777777" w:rsidR="00570D54" w:rsidRPr="00570D54" w:rsidRDefault="00570D54" w:rsidP="00570D54">
      <w:pPr>
        <w:pStyle w:val="Bibliografi"/>
      </w:pPr>
      <w:r w:rsidRPr="004A74FF">
        <w:t xml:space="preserve">36. </w:t>
      </w:r>
      <w:r w:rsidRPr="004A74FF">
        <w:tab/>
        <w:t xml:space="preserve">Yu Z, Peters S, van BL, et al. </w:t>
      </w:r>
      <w:r w:rsidRPr="00570D54">
        <w:t xml:space="preserve">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fi"/>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fi"/>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fi"/>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fi"/>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fi"/>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fi"/>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fi"/>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fi"/>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fi"/>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fi"/>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fi"/>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fi"/>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fi"/>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fi"/>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fi"/>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fi"/>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fi"/>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fi"/>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fi"/>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fi"/>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fi"/>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fi"/>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fi"/>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fi"/>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fi"/>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fi"/>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fi"/>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fi"/>
      </w:pPr>
      <w:r w:rsidRPr="00570D54">
        <w:t xml:space="preserve">64. </w:t>
      </w:r>
      <w:r w:rsidRPr="00570D54">
        <w:tab/>
        <w:t>von Schneidemesser E, Mar KA, Saar D. Black Carbon in Europe: Targeting an Air Pollutant and Climate Forcer. Published online 2017.</w:t>
      </w:r>
    </w:p>
    <w:p w14:paraId="56C6893A" w14:textId="77777777" w:rsidR="00570D54" w:rsidRPr="003651D2" w:rsidRDefault="00570D54" w:rsidP="00570D54">
      <w:pPr>
        <w:pStyle w:val="Bibliografi"/>
      </w:pPr>
      <w:r w:rsidRPr="00570D54">
        <w:t xml:space="preserve">65. </w:t>
      </w:r>
      <w:r w:rsidRPr="00570D54">
        <w:tab/>
        <w:t xml:space="preserve">Pamphlett R, Rikard-Bell A. Different occupations associated with amyotrophic lateral sclerosis: Is diesel exhaust the link? </w:t>
      </w:r>
      <w:proofErr w:type="spellStart"/>
      <w:r w:rsidRPr="00133F07">
        <w:rPr>
          <w:i/>
          <w:iCs/>
        </w:rPr>
        <w:t>PloS</w:t>
      </w:r>
      <w:proofErr w:type="spellEnd"/>
      <w:r w:rsidRPr="00133F07">
        <w:rPr>
          <w:i/>
          <w:iCs/>
        </w:rPr>
        <w:t xml:space="preserve"> One</w:t>
      </w:r>
      <w:r w:rsidRPr="00C86326">
        <w:t>. 2013</w:t>
      </w:r>
      <w:proofErr w:type="gramStart"/>
      <w:r w:rsidRPr="00C86326">
        <w:t>;8</w:t>
      </w:r>
      <w:proofErr w:type="gramEnd"/>
      <w:r w:rsidRPr="00C86326">
        <w:t>(11):e80993.</w:t>
      </w:r>
    </w:p>
    <w:p w14:paraId="198B5947" w14:textId="77777777" w:rsidR="00570D54" w:rsidRPr="00570D54" w:rsidRDefault="00570D54" w:rsidP="00570D54">
      <w:pPr>
        <w:pStyle w:val="Bibliografi"/>
      </w:pPr>
      <w:r w:rsidRPr="004A74FF">
        <w:t xml:space="preserve">66. </w:t>
      </w:r>
      <w:r w:rsidRPr="004A74FF">
        <w:tab/>
        <w:t xml:space="preserve">Zhang R, Dai Y, Zhang X, et al. </w:t>
      </w:r>
      <w:r w:rsidRPr="00570D54">
        <w:t xml:space="preserve">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fi"/>
        <w:rPr>
          <w:lang w:val="da-DK"/>
        </w:rPr>
      </w:pPr>
      <w:r w:rsidRPr="00570D54">
        <w:lastRenderedPageBreak/>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fi"/>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fi"/>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fi"/>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fi"/>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fi"/>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170"/>
            <w:r w:rsidRPr="006E60E3">
              <w:rPr>
                <w:rFonts w:eastAsia="Arial"/>
                <w:b/>
                <w:color w:val="000000"/>
                <w:sz w:val="18"/>
                <w:szCs w:val="18"/>
              </w:rPr>
              <w:t>Place of residence</w:t>
            </w:r>
            <w:commentRangeEnd w:id="170"/>
            <w:r w:rsidR="006A7AB9">
              <w:rPr>
                <w:rStyle w:val="Kommentarhenvisning"/>
                <w:rFonts w:asciiTheme="minorHAnsi" w:eastAsiaTheme="minorHAnsi" w:hAnsiTheme="minorHAnsi" w:cstheme="minorBidi"/>
                <w:lang w:val="en-GB"/>
              </w:rPr>
              <w:commentReference w:id="170"/>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proofErr w:type="gramStart"/>
            <w:r>
              <w:rPr>
                <w:rFonts w:eastAsia="Arial"/>
                <w:color w:val="000000"/>
                <w:sz w:val="18"/>
                <w:szCs w:val="18"/>
                <w:vertAlign w:val="superscript"/>
              </w:rPr>
              <w:t>a</w:t>
            </w:r>
            <w:r w:rsidR="005572A9" w:rsidRPr="006E60E3">
              <w:rPr>
                <w:rFonts w:eastAsia="Arial"/>
                <w:color w:val="000000"/>
                <w:sz w:val="18"/>
                <w:szCs w:val="18"/>
              </w:rPr>
              <w:t>Mean</w:t>
            </w:r>
            <w:proofErr w:type="spellEnd"/>
            <w:proofErr w:type="gram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1"/>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e Raaschou-Nielsen" w:date="2021-10-18T11:29:00Z" w:initials="OR">
    <w:p w14:paraId="68FE5AF3" w14:textId="2ACDA533" w:rsidR="00C86326" w:rsidRDefault="00C86326">
      <w:pPr>
        <w:pStyle w:val="Kommentartekst"/>
      </w:pPr>
      <w:r>
        <w:rPr>
          <w:rStyle w:val="Kommentarhenvisning"/>
        </w:rPr>
        <w:annotationRef/>
      </w:r>
      <w:r>
        <w:t>Maybe a stretch: There are other sources of the air pollutants you investigate. E.g. the vast majority of PM2.5 is from other sources than traffic.</w:t>
      </w:r>
    </w:p>
  </w:comment>
  <w:comment w:id="1" w:author="Matthias Ketzel" w:date="2021-10-21T22:03:00Z" w:initials="MK">
    <w:p w14:paraId="5BF1E941" w14:textId="1F5ED88D" w:rsidR="00C86326" w:rsidRDefault="00C86326">
      <w:pPr>
        <w:pStyle w:val="Kommentartekst"/>
      </w:pPr>
      <w:r>
        <w:rPr>
          <w:rStyle w:val="Kommentarhenvisning"/>
        </w:rPr>
        <w:annotationRef/>
      </w:r>
      <w:r>
        <w:t>Valid point, maybe simply drop the “traffic-related”</w:t>
      </w:r>
    </w:p>
  </w:comment>
  <w:comment w:id="2" w:author="Johnni Hansen" w:date="2021-10-22T12:46:00Z" w:initials="JH">
    <w:p w14:paraId="6D079489" w14:textId="068DBE77" w:rsidR="00C86326" w:rsidRDefault="00C86326">
      <w:pPr>
        <w:pStyle w:val="Kommentartekst"/>
      </w:pPr>
      <w:r>
        <w:rPr>
          <w:rStyle w:val="Kommentarhenvisning"/>
        </w:rPr>
        <w:annotationRef/>
      </w:r>
      <w:r>
        <w:t>Agree with Ole and Matthias</w:t>
      </w:r>
    </w:p>
  </w:comment>
  <w:comment w:id="3" w:author="Parks, Robbie M" w:date="2021-10-04T11:12:00Z" w:initials="PRM">
    <w:p w14:paraId="6B0D8BAA" w14:textId="535F273F" w:rsidR="00C86326" w:rsidRDefault="00C86326">
      <w:pPr>
        <w:pStyle w:val="Kommentartekst"/>
      </w:pPr>
      <w:r>
        <w:rPr>
          <w:rStyle w:val="Kommentarhenvisning"/>
        </w:rPr>
        <w:annotationRef/>
      </w:r>
      <w:r>
        <w:rPr>
          <w:rStyle w:val="Kommentarhenvisning"/>
        </w:rPr>
        <w:annotationRef/>
      </w:r>
      <w:r>
        <w:rPr>
          <w:noProof/>
        </w:rPr>
        <w:t>Dear all: please ensure happy with title and associations here. Very sorry in advance if the titles are wrong!</w:t>
      </w:r>
    </w:p>
  </w:comment>
  <w:comment w:id="19" w:author="Parks, Robbie M" w:date="2021-10-04T13:10:00Z" w:initials="PRM">
    <w:p w14:paraId="65AEBB61" w14:textId="6C061042" w:rsidR="00C86326" w:rsidRDefault="00C86326">
      <w:pPr>
        <w:pStyle w:val="Kommentartekst"/>
      </w:pPr>
      <w:r>
        <w:rPr>
          <w:rStyle w:val="Kommentarhenvisning"/>
        </w:rPr>
        <w:annotationRef/>
      </w:r>
      <w:r>
        <w:t>Will input once finalised</w:t>
      </w:r>
    </w:p>
  </w:comment>
  <w:comment w:id="20" w:author="Parks, Robbie M" w:date="2021-10-04T13:10:00Z" w:initials="PRM">
    <w:p w14:paraId="5B4567D7" w14:textId="36A5E12E" w:rsidR="00C86326" w:rsidRDefault="00C86326">
      <w:pPr>
        <w:pStyle w:val="Kommentartekst"/>
      </w:pPr>
      <w:r>
        <w:rPr>
          <w:rStyle w:val="Kommentarhenvisning"/>
        </w:rPr>
        <w:annotationRef/>
      </w:r>
      <w:r>
        <w:t>Will input once finalised</w:t>
      </w:r>
    </w:p>
  </w:comment>
  <w:comment w:id="21" w:author="Ole Raaschou-Nielsen" w:date="2021-10-18T11:31:00Z" w:initials="OR">
    <w:p w14:paraId="6587B354" w14:textId="375A1A81" w:rsidR="00C86326" w:rsidRDefault="00C86326">
      <w:pPr>
        <w:pStyle w:val="Kommentartekst"/>
      </w:pPr>
      <w:r>
        <w:rPr>
          <w:rStyle w:val="Kommentarhenvisning"/>
        </w:rPr>
        <w:annotationRef/>
      </w:r>
      <w:r>
        <w:t>Same comments as previously</w:t>
      </w:r>
    </w:p>
  </w:comment>
  <w:comment w:id="24" w:author="Ole Raaschou-Nielsen" w:date="2021-10-18T11:31:00Z" w:initials="OR">
    <w:p w14:paraId="1DD0DDD9" w14:textId="653C06F9" w:rsidR="00C86326" w:rsidRDefault="00C86326">
      <w:pPr>
        <w:pStyle w:val="Kommentartekst"/>
      </w:pPr>
      <w:r>
        <w:rPr>
          <w:rStyle w:val="Kommentarhenvisning"/>
        </w:rPr>
        <w:annotationRef/>
      </w:r>
      <w:r>
        <w:t>At this point it is not clear what “combined” means. Maybe it not needed to understand here (?). You could delete “, individually and combined,”</w:t>
      </w:r>
    </w:p>
  </w:comment>
  <w:comment w:id="25" w:author="Ole Raaschou-Nielsen" w:date="2021-10-18T11:34:00Z" w:initials="OR">
    <w:p w14:paraId="6948F81A" w14:textId="42E39826" w:rsidR="00C86326" w:rsidRDefault="00C86326">
      <w:pPr>
        <w:pStyle w:val="Kommentartekst"/>
      </w:pPr>
      <w:r>
        <w:rPr>
          <w:rStyle w:val="Kommentarhenvisning"/>
        </w:rPr>
        <w:annotationRef/>
      </w:r>
      <w:r>
        <w:t>Not needed to specify here</w:t>
      </w:r>
    </w:p>
  </w:comment>
  <w:comment w:id="26" w:author="Ole Raaschou-Nielsen" w:date="2021-10-18T11:35:00Z" w:initials="OR">
    <w:p w14:paraId="45A6D7B3" w14:textId="6220B507" w:rsidR="00C86326" w:rsidRDefault="00C86326">
      <w:pPr>
        <w:pStyle w:val="Kommentartekst"/>
      </w:pPr>
      <w:r>
        <w:rPr>
          <w:rStyle w:val="Kommentarhenvisning"/>
        </w:rPr>
        <w:annotationRef/>
      </w:r>
      <w:r>
        <w:t>Same comment as previously – and would apply to the rest of the manuscript as long as you refer to included pollutants in general</w:t>
      </w:r>
    </w:p>
  </w:comment>
  <w:comment w:id="27" w:author="Ole Raaschou-Nielsen" w:date="2021-10-18T11:36:00Z" w:initials="OR">
    <w:p w14:paraId="0EFB8DEA" w14:textId="02278DA6" w:rsidR="00C86326" w:rsidRDefault="00C86326">
      <w:pPr>
        <w:pStyle w:val="Kommentartekst"/>
      </w:pPr>
      <w:r>
        <w:rPr>
          <w:rStyle w:val="Kommentarhenvisning"/>
        </w:rPr>
        <w:annotationRef/>
      </w:r>
      <w:r>
        <w:t xml:space="preserve">I interpret the results a little different. I see one – and only one – signal in the results, which is </w:t>
      </w:r>
      <w:proofErr w:type="spellStart"/>
      <w:r>
        <w:t>and</w:t>
      </w:r>
      <w:proofErr w:type="spellEnd"/>
      <w:r>
        <w:t xml:space="preserve">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C86326" w:rsidRDefault="00C86326">
      <w:pPr>
        <w:pStyle w:val="Kommentartekst"/>
      </w:pPr>
      <w:r>
        <w:t>I suggest that you focus here, in abstract, and elsewhere in the manuscript on the elemental carbon finding. And then discuss the sources of elemental carbon in the Discussion.</w:t>
      </w:r>
    </w:p>
    <w:p w14:paraId="2B74DE11" w14:textId="77777777" w:rsidR="00C86326" w:rsidRDefault="00C86326">
      <w:pPr>
        <w:pStyle w:val="Kommentartekst"/>
      </w:pPr>
    </w:p>
    <w:p w14:paraId="06C5CFFC" w14:textId="20605A4C" w:rsidR="00C86326" w:rsidRDefault="00C86326">
      <w:pPr>
        <w:pStyle w:val="Kommentarteks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Kommentarhenvisning"/>
        </w:rPr>
        <w:annotationRef/>
      </w:r>
      <w:r>
        <w:rPr>
          <w:rStyle w:val="Kommentarhenvisning"/>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C86326" w:rsidRDefault="00C86326">
      <w:pPr>
        <w:pStyle w:val="Kommentartekst"/>
        <w:rPr>
          <w:bCs/>
        </w:rPr>
      </w:pPr>
    </w:p>
    <w:p w14:paraId="0D9495BB" w14:textId="2DA09695" w:rsidR="00C86326" w:rsidRDefault="00C86326">
      <w:pPr>
        <w:pStyle w:val="Kommentarteks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t>
      </w:r>
      <w:proofErr w:type="spellStart"/>
      <w:r>
        <w:rPr>
          <w:bCs/>
        </w:rPr>
        <w:t>woodburning</w:t>
      </w:r>
      <w:proofErr w:type="spellEnd"/>
      <w:r>
        <w:rPr>
          <w:bCs/>
        </w:rPr>
        <w:t xml:space="preserve"> stoves, might contribute to development of ALS. The result needs confirmation in future studies before any conclusion can be reached.</w:t>
      </w:r>
    </w:p>
  </w:comment>
  <w:comment w:id="28" w:author="Ole Raaschou-Nielsen" w:date="2021-10-18T11:51:00Z" w:initials="OR">
    <w:p w14:paraId="1DF5DA29" w14:textId="670E9F3A" w:rsidR="00C86326" w:rsidRDefault="00C86326">
      <w:pPr>
        <w:pStyle w:val="Kommentartekst"/>
      </w:pPr>
      <w:r>
        <w:rPr>
          <w:rStyle w:val="Kommentarhenvisning"/>
        </w:rPr>
        <w:annotationRef/>
      </w:r>
      <w:r>
        <w:t>Maybe this does not deserve attention in highlights since we find almost the same result for different exposure windows.</w:t>
      </w:r>
    </w:p>
  </w:comment>
  <w:comment w:id="29" w:author="Ole Raaschou-Nielsen" w:date="2021-10-18T11:54:00Z" w:initials="OR">
    <w:p w14:paraId="4CE11C33" w14:textId="22A833DE" w:rsidR="00C86326" w:rsidRDefault="00C86326">
      <w:pPr>
        <w:pStyle w:val="Kommentartekst"/>
      </w:pPr>
      <w:r>
        <w:rPr>
          <w:rStyle w:val="Kommentarhenvisning"/>
        </w:rPr>
        <w:annotationRef/>
      </w:r>
      <w:r>
        <w:t>Might confuse since case-control studies are usually denoted as retrospective. The 2 words could be deleted.</w:t>
      </w:r>
    </w:p>
  </w:comment>
  <w:comment w:id="37" w:author="Ole Raaschou-Nielsen" w:date="2021-10-18T11:55:00Z" w:initials="OR">
    <w:p w14:paraId="188FB322" w14:textId="54CE7FE2" w:rsidR="00C86326" w:rsidRDefault="00C86326">
      <w:pPr>
        <w:pStyle w:val="Kommentartekst"/>
      </w:pPr>
      <w:r>
        <w:rPr>
          <w:rStyle w:val="Kommentarhenvisning"/>
        </w:rPr>
        <w:annotationRef/>
      </w:r>
      <w:r>
        <w:t>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C86326" w:rsidRDefault="00C86326">
      <w:pPr>
        <w:pStyle w:val="Kommentartekst"/>
      </w:pPr>
    </w:p>
    <w:p w14:paraId="49E36286" w14:textId="1C833E51" w:rsidR="00C86326" w:rsidRDefault="00C86326" w:rsidP="007C7AA3">
      <w:pPr>
        <w:pStyle w:val="Kommentartekst"/>
        <w:tabs>
          <w:tab w:val="left" w:pos="4962"/>
        </w:tabs>
      </w:pPr>
      <w:r>
        <w:t xml:space="preserve">In realistic concentrations, CO is “only” and indicator for other pollutants/sources. There is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38" w:author="Matthias Ketzel" w:date="2021-10-21T22:35:00Z" w:initials="MK">
    <w:p w14:paraId="72CF523E" w14:textId="4DA8CDA6" w:rsidR="00C86326" w:rsidRDefault="00C86326">
      <w:pPr>
        <w:pStyle w:val="Kommentartekst"/>
      </w:pPr>
      <w:r>
        <w:rPr>
          <w:rStyle w:val="Kommentarhenvisning"/>
        </w:rPr>
        <w:annotationRef/>
      </w:r>
      <w:r>
        <w:t>Yes gasoline driven vehicles contribute most followed by LPG fuelled vehicle’s</w:t>
      </w:r>
    </w:p>
    <w:p w14:paraId="69F010CA" w14:textId="72F781D0" w:rsidR="00C86326" w:rsidRDefault="00C86326">
      <w:pPr>
        <w:pStyle w:val="Kommentartekst"/>
      </w:pPr>
      <w:r>
        <w:t>We see a great reduction to CO concentrations over the past decades due to the improved technology.</w:t>
      </w:r>
    </w:p>
    <w:p w14:paraId="3BC835B7" w14:textId="3ACC06A8" w:rsidR="00C86326" w:rsidRDefault="00C86326">
      <w:pPr>
        <w:pStyle w:val="Kommentartekst"/>
      </w:pPr>
    </w:p>
    <w:p w14:paraId="40283B04" w14:textId="2DE1BC07" w:rsidR="00C86326" w:rsidRDefault="00C86326">
      <w:pPr>
        <w:pStyle w:val="Kommentartekst"/>
      </w:pPr>
      <w:r>
        <w:t>CO might serve as a proxy for benzene and other organic compounds.</w:t>
      </w:r>
    </w:p>
  </w:comment>
  <w:comment w:id="39" w:author="Ole Raaschou-Nielsen" w:date="2021-10-18T12:03:00Z" w:initials="OR">
    <w:p w14:paraId="1F8B250B" w14:textId="0523D340" w:rsidR="00C86326" w:rsidRDefault="00C86326">
      <w:pPr>
        <w:pStyle w:val="Kommentartekst"/>
      </w:pPr>
      <w:r>
        <w:rPr>
          <w:rStyle w:val="Kommentarhenvisning"/>
        </w:rPr>
        <w:annotationRef/>
      </w:r>
      <w:r>
        <w:t>It is not clear here what that means. And the difference between “overall traffic” and “joint association” is not clear.</w:t>
      </w:r>
    </w:p>
  </w:comment>
  <w:comment w:id="40" w:author="Ole Raaschou-Nielsen" w:date="2021-10-18T12:05:00Z" w:initials="OR">
    <w:p w14:paraId="4351E387" w14:textId="2FAB6200" w:rsidR="00C86326" w:rsidRDefault="00C86326">
      <w:pPr>
        <w:pStyle w:val="Kommentartekst"/>
      </w:pPr>
      <w:r>
        <w:rPr>
          <w:rStyle w:val="Kommentarhenvisning"/>
        </w:rPr>
        <w:annotationRef/>
      </w:r>
      <w:proofErr w:type="gramStart"/>
      <w:r>
        <w:t>same</w:t>
      </w:r>
      <w:proofErr w:type="gramEnd"/>
    </w:p>
  </w:comment>
  <w:comment w:id="41" w:author="Ole Raaschou-Nielsen" w:date="2021-10-18T12:07:00Z" w:initials="OR">
    <w:p w14:paraId="22363477" w14:textId="036ED8E2" w:rsidR="00C86326" w:rsidRDefault="00C86326">
      <w:pPr>
        <w:pStyle w:val="Kommentartekst"/>
      </w:pPr>
      <w:r>
        <w:rPr>
          <w:rStyle w:val="Kommentarhenvisning"/>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42" w:author="Ole Raaschou-Nielsen" w:date="2021-10-18T12:07:00Z" w:initials="OR">
    <w:p w14:paraId="45C6E3F0" w14:textId="6C535FEA" w:rsidR="00C86326" w:rsidRDefault="00C86326">
      <w:pPr>
        <w:pStyle w:val="Kommentartekst"/>
      </w:pPr>
      <w:r>
        <w:rPr>
          <w:rStyle w:val="Kommentarhenvisning"/>
        </w:rPr>
        <w:annotationRef/>
      </w:r>
      <w:r>
        <w:t>I believe that this is the important main result</w:t>
      </w:r>
    </w:p>
  </w:comment>
  <w:comment w:id="43" w:author="Ole Raaschou-Nielsen" w:date="2021-10-18T12:11:00Z" w:initials="OR">
    <w:p w14:paraId="3CA35CE0" w14:textId="25D28FD3" w:rsidR="00C86326" w:rsidRDefault="00C86326">
      <w:pPr>
        <w:pStyle w:val="Kommentartekst"/>
      </w:pPr>
      <w:r>
        <w:rPr>
          <w:rStyle w:val="Kommentarhenvisning"/>
        </w:rPr>
        <w:annotationRef/>
      </w:r>
      <w:r>
        <w:t>Same comment</w:t>
      </w:r>
    </w:p>
  </w:comment>
  <w:comment w:id="44" w:author="Ole Raaschou-Nielsen" w:date="2021-10-18T12:11:00Z" w:initials="OR">
    <w:p w14:paraId="7DEAFA89" w14:textId="6089C29D" w:rsidR="00C86326" w:rsidRDefault="00C86326">
      <w:pPr>
        <w:pStyle w:val="Kommentartekst"/>
      </w:pPr>
      <w:r>
        <w:rPr>
          <w:rStyle w:val="Kommentarhenvisning"/>
        </w:rPr>
        <w:annotationRef/>
      </w:r>
      <w:r>
        <w:t>See my comments and suggestions to key points</w:t>
      </w:r>
    </w:p>
  </w:comment>
  <w:comment w:id="45" w:author="Parks, Robbie M" w:date="2021-10-04T11:12:00Z" w:initials="PRM">
    <w:p w14:paraId="6ABB848B" w14:textId="77777777" w:rsidR="00C86326" w:rsidRDefault="00C86326" w:rsidP="005F4D37">
      <w:pPr>
        <w:pStyle w:val="Kommentartekst"/>
      </w:pPr>
      <w:r>
        <w:rPr>
          <w:rStyle w:val="Kommentarhenvisning"/>
        </w:rPr>
        <w:annotationRef/>
      </w:r>
      <w:r>
        <w:rPr>
          <w:rStyle w:val="Kommentarhenvisning"/>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C86326" w:rsidRDefault="00C86326" w:rsidP="005F4D37">
      <w:pPr>
        <w:pStyle w:val="Kommentartekst"/>
      </w:pPr>
    </w:p>
    <w:p w14:paraId="35562FAD" w14:textId="77777777" w:rsidR="00C86326" w:rsidRDefault="00C86326" w:rsidP="005F4D37">
      <w:pPr>
        <w:pStyle w:val="Kommentartekst"/>
      </w:pPr>
      <w:r>
        <w:t>Currently:</w:t>
      </w:r>
    </w:p>
    <w:p w14:paraId="466FC4EE" w14:textId="35AE92F9" w:rsidR="00C86326" w:rsidRDefault="00C86326" w:rsidP="005F4D37">
      <w:pPr>
        <w:pStyle w:val="Kommentartekst"/>
      </w:pPr>
      <w:r>
        <w:t>-3,222 words (would appreciate anywhere to cut words); and</w:t>
      </w:r>
    </w:p>
    <w:p w14:paraId="48E2CA6F" w14:textId="77777777" w:rsidR="00C86326" w:rsidRDefault="00C86326" w:rsidP="005F4D37">
      <w:pPr>
        <w:pStyle w:val="Kommentartekst"/>
      </w:pPr>
      <w:r>
        <w:t>-4 tables and figures.</w:t>
      </w:r>
    </w:p>
    <w:p w14:paraId="3F7CD459" w14:textId="77777777" w:rsidR="00C86326" w:rsidRDefault="00C86326" w:rsidP="005F4D37">
      <w:pPr>
        <w:pStyle w:val="Kommentartekst"/>
      </w:pPr>
    </w:p>
    <w:p w14:paraId="191C4645" w14:textId="3A6F3677" w:rsidR="00C86326" w:rsidRDefault="00C86326">
      <w:pPr>
        <w:pStyle w:val="Kommentartekst"/>
      </w:pPr>
      <w:r>
        <w:t>Also Supplementary Online Content.</w:t>
      </w:r>
    </w:p>
  </w:comment>
  <w:comment w:id="46" w:author="Ole Raaschou-Nielsen" w:date="2021-10-18T12:13:00Z" w:initials="OR">
    <w:p w14:paraId="126B396F" w14:textId="31499D20" w:rsidR="00C86326" w:rsidRDefault="00C86326">
      <w:pPr>
        <w:pStyle w:val="Kommentartekst"/>
      </w:pPr>
      <w:r>
        <w:rPr>
          <w:rStyle w:val="Kommentarhenvisning"/>
        </w:rPr>
        <w:annotationRef/>
      </w:r>
      <w:r>
        <w:t>NOx is not commonly used. NO2 is.</w:t>
      </w:r>
    </w:p>
  </w:comment>
  <w:comment w:id="47" w:author="Matthias Ketzel" w:date="2021-10-22T08:01:00Z" w:initials="MK">
    <w:p w14:paraId="7CDFACC5" w14:textId="1099E565" w:rsidR="00C86326" w:rsidRDefault="00C86326">
      <w:pPr>
        <w:pStyle w:val="Kommentartekst"/>
      </w:pPr>
      <w:r>
        <w:rPr>
          <w:rStyle w:val="Kommentarhenvisning"/>
        </w:rPr>
        <w:annotationRef/>
      </w:r>
      <w:proofErr w:type="spellStart"/>
      <w:r>
        <w:t>Robiem</w:t>
      </w:r>
      <w:proofErr w:type="spellEnd"/>
      <w:r>
        <w:t xml:space="preserve"> Did you run the analysis for NO2 as </w:t>
      </w:r>
      <w:proofErr w:type="gramStart"/>
      <w:r>
        <w:t>well ?</w:t>
      </w:r>
      <w:proofErr w:type="gramEnd"/>
      <w:r>
        <w:t xml:space="preserve"> How much effort would it make to switch from NOx to </w:t>
      </w:r>
      <w:proofErr w:type="gramStart"/>
      <w:r>
        <w:t>NO2 ?</w:t>
      </w:r>
      <w:proofErr w:type="gramEnd"/>
    </w:p>
  </w:comment>
  <w:comment w:id="48" w:author="Ole Raaschou-Nielsen" w:date="2021-10-18T12:14:00Z" w:initials="OR">
    <w:p w14:paraId="46D294B7" w14:textId="2D784C3B" w:rsidR="00C86326" w:rsidRDefault="00C86326">
      <w:pPr>
        <w:pStyle w:val="Kommentartekst"/>
      </w:pPr>
      <w:r>
        <w:rPr>
          <w:rStyle w:val="Kommentarhenvisning"/>
        </w:rPr>
        <w:annotationRef/>
      </w:r>
      <w:r>
        <w:t>“</w:t>
      </w:r>
      <w:proofErr w:type="gramStart"/>
      <w:r>
        <w:t>independently</w:t>
      </w:r>
      <w:proofErr w:type="gramEnd"/>
      <w:r>
        <w:t>” requires adjustment for the other pollutants. Is that done in the single pollutant models?</w:t>
      </w:r>
    </w:p>
  </w:comment>
  <w:comment w:id="84" w:author="Ole Raaschou-Nielsen" w:date="2021-10-18T12:15:00Z" w:initials="OR">
    <w:p w14:paraId="3AFD22C6" w14:textId="4A188EE2" w:rsidR="00C86326" w:rsidRDefault="00C86326">
      <w:pPr>
        <w:pStyle w:val="Kommentartekst"/>
      </w:pPr>
      <w:r>
        <w:rPr>
          <w:rStyle w:val="Kommentarhenvisning"/>
        </w:rPr>
        <w:annotationRef/>
      </w:r>
      <w:r>
        <w:t>I would not call BC a constituent of EC, rather two different measures of a quite similar thing. Matthias has to confirm.</w:t>
      </w:r>
    </w:p>
  </w:comment>
  <w:comment w:id="85" w:author="Matthias Ketzel" w:date="2021-10-22T08:05:00Z" w:initials="MK">
    <w:p w14:paraId="62C7635B" w14:textId="2E58E444" w:rsidR="00C86326" w:rsidRDefault="00C86326">
      <w:pPr>
        <w:pStyle w:val="Kommentartekst"/>
      </w:pPr>
      <w:r>
        <w:rPr>
          <w:rStyle w:val="Kommentarhenvisning"/>
        </w:rPr>
        <w:annotationRef/>
      </w:r>
      <w:r>
        <w:t>Correct, EC and BC are closely related / correlated and in our model it is basically the same thing. EC and BC refer to different measuring methods and they can give often different readings also depending on the location/type of source/distance to the source</w:t>
      </w:r>
      <w:proofErr w:type="gramStart"/>
      <w:r>
        <w:t>..</w:t>
      </w:r>
      <w:proofErr w:type="gramEnd"/>
    </w:p>
    <w:p w14:paraId="2339DA33" w14:textId="4B75D2AE" w:rsidR="00C86326" w:rsidRDefault="00C86326">
      <w:pPr>
        <w:pStyle w:val="Kommentartekst"/>
      </w:pPr>
    </w:p>
    <w:p w14:paraId="02203BB3" w14:textId="5D88A810" w:rsidR="00C86326" w:rsidRDefault="00C86326">
      <w:pPr>
        <w:pStyle w:val="Kommentartekst"/>
      </w:pPr>
      <w:r>
        <w:t xml:space="preserve">Maybe just avoid mentioning </w:t>
      </w:r>
      <w:proofErr w:type="gramStart"/>
      <w:r>
        <w:t>BC ?</w:t>
      </w:r>
      <w:proofErr w:type="gramEnd"/>
    </w:p>
  </w:comment>
  <w:comment w:id="91" w:author="Matthias Ketzel" w:date="2021-10-22T08:10:00Z" w:initials="MK">
    <w:p w14:paraId="6B66D908" w14:textId="0BAA10AD" w:rsidR="00C86326" w:rsidRDefault="00C86326">
      <w:pPr>
        <w:pStyle w:val="Kommentartekst"/>
      </w:pPr>
      <w:r>
        <w:rPr>
          <w:rStyle w:val="Kommentarhenvisning"/>
        </w:rPr>
        <w:annotationRef/>
      </w:r>
      <w:r>
        <w:t>Please add here our latest comprehensive modelling paper on UFP with validation for NOx and PM2.5:</w:t>
      </w:r>
    </w:p>
    <w:p w14:paraId="164E67EF" w14:textId="1BC0D7D0" w:rsidR="00C86326" w:rsidRDefault="00C86326">
      <w:pPr>
        <w:pStyle w:val="Kommentartekst"/>
      </w:pPr>
    </w:p>
    <w:p w14:paraId="466CDDC6" w14:textId="77777777" w:rsidR="00C86326" w:rsidRDefault="00C86326" w:rsidP="00DB0F17">
      <w:pPr>
        <w:jc w:val="both"/>
      </w:pPr>
      <w:r w:rsidRPr="00133F07">
        <w:rPr>
          <w:lang w:val="da-DK"/>
        </w:rPr>
        <w:t xml:space="preserve">Ketzel, M., L. M. Frohn, J. H. Christensen, J. Brandt, A. </w:t>
      </w:r>
      <w:proofErr w:type="spellStart"/>
      <w:r w:rsidRPr="00133F07">
        <w:rPr>
          <w:lang w:val="da-DK"/>
        </w:rPr>
        <w:t>Massling</w:t>
      </w:r>
      <w:proofErr w:type="spellEnd"/>
      <w:r w:rsidRPr="00133F07">
        <w:rPr>
          <w:lang w:val="da-DK"/>
        </w:rPr>
        <w:t xml:space="preserve">, C. Andersen, U. </w:t>
      </w:r>
      <w:proofErr w:type="spellStart"/>
      <w:r w:rsidRPr="00133F07">
        <w:rPr>
          <w:lang w:val="da-DK"/>
        </w:rPr>
        <w:t>Im</w:t>
      </w:r>
      <w:proofErr w:type="spellEnd"/>
      <w:r w:rsidRPr="00133F07">
        <w:rPr>
          <w:lang w:val="da-DK"/>
        </w:rPr>
        <w:t xml:space="preserve">, S. S. Jensen, J. Khan, O.-K. Nielsen, M. S. Plejdrup, H. Denier van der </w:t>
      </w:r>
      <w:proofErr w:type="spellStart"/>
      <w:r w:rsidRPr="00133F07">
        <w:rPr>
          <w:lang w:val="da-DK"/>
        </w:rPr>
        <w:t>Gon</w:t>
      </w:r>
      <w:proofErr w:type="spellEnd"/>
      <w:r w:rsidRPr="00133F07">
        <w:rPr>
          <w:lang w:val="da-DK"/>
        </w:rPr>
        <w:t xml:space="preserve">, A. </w:t>
      </w:r>
      <w:proofErr w:type="spellStart"/>
      <w:r w:rsidRPr="00133F07">
        <w:rPr>
          <w:lang w:val="da-DK"/>
        </w:rPr>
        <w:t>Manders</w:t>
      </w:r>
      <w:proofErr w:type="spellEnd"/>
      <w:r w:rsidRPr="00133F07">
        <w:rPr>
          <w:lang w:val="da-DK"/>
        </w:rPr>
        <w:t>, P. Kumar, O. Raaschou-Nielsen,</w:t>
      </w:r>
      <w:r w:rsidRPr="00133F07">
        <w:rPr>
          <w:color w:val="000000"/>
          <w:vertAlign w:val="superscript"/>
          <w:lang w:val="da-DK"/>
        </w:rPr>
        <w:t xml:space="preserve"> </w:t>
      </w:r>
      <w:r w:rsidRPr="00133F07">
        <w:rPr>
          <w:lang w:val="da-DK"/>
        </w:rPr>
        <w:t xml:space="preserve">2021. </w:t>
      </w:r>
      <w:r>
        <w:t>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1" w:tgtFrame="_blank" w:tooltip="Persistent link using digital object identifier" w:history="1">
        <w:r>
          <w:rPr>
            <w:rStyle w:val="Hyperlink"/>
            <w:rFonts w:eastAsiaTheme="majorEastAsia"/>
          </w:rPr>
          <w:t>https://doi.org/10.1016/j.atmosenv.2021.118633</w:t>
        </w:r>
      </w:hyperlink>
    </w:p>
    <w:p w14:paraId="5024099F" w14:textId="4A00FB0F" w:rsidR="00C86326" w:rsidRDefault="00C86326">
      <w:pPr>
        <w:pStyle w:val="Kommentartekst"/>
        <w:rPr>
          <w:lang w:val="en-US"/>
        </w:rPr>
      </w:pPr>
    </w:p>
    <w:p w14:paraId="22AC4717" w14:textId="0B0E2A0C" w:rsidR="00C86326" w:rsidRDefault="00C86326">
      <w:pPr>
        <w:pStyle w:val="Kommentartekst"/>
        <w:rPr>
          <w:lang w:val="en-US"/>
        </w:rPr>
      </w:pPr>
    </w:p>
    <w:p w14:paraId="396FC5BB" w14:textId="6726B6BF" w:rsidR="00C86326" w:rsidRDefault="00C86326">
      <w:pPr>
        <w:pStyle w:val="Kommentartekst"/>
        <w:rPr>
          <w:lang w:val="en-US"/>
        </w:rPr>
      </w:pPr>
      <w:r>
        <w:rPr>
          <w:lang w:val="en-US"/>
        </w:rPr>
        <w:t>Ref 47 should be replaced by:</w:t>
      </w:r>
    </w:p>
    <w:p w14:paraId="533DB20D" w14:textId="73EE0897" w:rsidR="00C86326" w:rsidRDefault="00C86326">
      <w:pPr>
        <w:pStyle w:val="Kommentartekst"/>
        <w:rPr>
          <w:lang w:val="en-US"/>
        </w:rPr>
      </w:pPr>
    </w:p>
    <w:p w14:paraId="5CE91C36" w14:textId="77777777" w:rsidR="00C86326" w:rsidRDefault="00C86326" w:rsidP="007B7815">
      <w:pPr>
        <w:jc w:val="both"/>
      </w:pPr>
      <w:r w:rsidRPr="007B7815">
        <w:rPr>
          <w:lang w:val="de-DE"/>
        </w:rPr>
        <w:t xml:space="preserve">Khan, J., K. Kakosimos, O. Raaschou-Nielsen, J. Brandt, S. S. Jensen, T. Ellermann, M. Ketzel, 2019. </w:t>
      </w:r>
      <w:r>
        <w:t xml:space="preserve">Development and Performance Evaluation of New </w:t>
      </w:r>
      <w:proofErr w:type="spellStart"/>
      <w:r>
        <w:t>AirGIS</w:t>
      </w:r>
      <w:proofErr w:type="spellEnd"/>
      <w:r>
        <w:t xml:space="preserve"> - A GIS Based Air Pollution and Human Exposure Modelling System. Atmospheric Environment, Vol 198, pp. 102-121. </w:t>
      </w:r>
      <w:hyperlink r:id="rId2" w:history="1">
        <w:r>
          <w:rPr>
            <w:rStyle w:val="Hyperlink"/>
            <w:rFonts w:eastAsiaTheme="majorEastAsia"/>
          </w:rPr>
          <w:t>https://doi.org/10.1016/j.atmosenv.2018.10.036</w:t>
        </w:r>
      </w:hyperlink>
      <w:r>
        <w:t xml:space="preserve"> </w:t>
      </w:r>
    </w:p>
    <w:p w14:paraId="0DCC841E" w14:textId="77777777" w:rsidR="00C86326" w:rsidRPr="00DB0F17" w:rsidRDefault="00C86326">
      <w:pPr>
        <w:pStyle w:val="Kommentartekst"/>
        <w:rPr>
          <w:lang w:val="en-US"/>
        </w:rPr>
      </w:pPr>
    </w:p>
  </w:comment>
  <w:comment w:id="93" w:author="Parks, Robbie M" w:date="2021-10-04T11:12:00Z" w:initials="PRM">
    <w:p w14:paraId="5FE43FD2" w14:textId="77777777" w:rsidR="00C86326" w:rsidRDefault="00C86326" w:rsidP="00747D93">
      <w:pPr>
        <w:pStyle w:val="Kommentartekst"/>
      </w:pPr>
      <w:r>
        <w:rPr>
          <w:rStyle w:val="Kommentarhenvisning"/>
        </w:rPr>
        <w:annotationRef/>
      </w:r>
      <w:r>
        <w:t>Matthias: I don’t have access to this journal. Do you have this value?</w:t>
      </w:r>
    </w:p>
    <w:p w14:paraId="52715799" w14:textId="77777777" w:rsidR="00C86326" w:rsidRDefault="00C86326" w:rsidP="00747D93">
      <w:pPr>
        <w:pStyle w:val="Kommentartekst"/>
      </w:pPr>
    </w:p>
    <w:p w14:paraId="613A5708" w14:textId="77777777" w:rsidR="00C86326" w:rsidRDefault="00C86326" w:rsidP="00747D93">
      <w:pPr>
        <w:pStyle w:val="Kommentartekst"/>
      </w:pPr>
      <w:hyperlink r:id="rId3" w:history="1">
        <w:r w:rsidRPr="009C5DC1">
          <w:rPr>
            <w:rStyle w:val="Hyperlink"/>
          </w:rPr>
          <w:t>https://www.inderscienceonline.com/doi/abs/10.1504/IJEP.2011.047337?journalCode=ijep</w:t>
        </w:r>
      </w:hyperlink>
    </w:p>
    <w:p w14:paraId="1629AE91" w14:textId="77777777" w:rsidR="00C86326" w:rsidRDefault="00C86326" w:rsidP="00747D93">
      <w:pPr>
        <w:pStyle w:val="Kommentartekst"/>
      </w:pPr>
    </w:p>
    <w:p w14:paraId="581AB04A" w14:textId="77777777" w:rsidR="00C86326" w:rsidRDefault="00C86326" w:rsidP="00747D93">
      <w:pPr>
        <w:pStyle w:val="Kommentartekst"/>
      </w:pPr>
      <w:r>
        <w:t>I got the other values from page 18 of:</w:t>
      </w:r>
    </w:p>
    <w:p w14:paraId="12E9E8E4" w14:textId="77777777" w:rsidR="00C86326" w:rsidRDefault="00C86326" w:rsidP="00747D93">
      <w:pPr>
        <w:pStyle w:val="Kommentartekst"/>
      </w:pPr>
    </w:p>
    <w:p w14:paraId="700526F5" w14:textId="32983CC9" w:rsidR="00C86326" w:rsidRDefault="00C86326" w:rsidP="00747D93">
      <w:pPr>
        <w:pStyle w:val="Kommentartekst"/>
      </w:pPr>
      <w:hyperlink r:id="rId4" w:history="1">
        <w:r w:rsidRPr="009C5DC1">
          <w:rPr>
            <w:rStyle w:val="Hyperlink"/>
          </w:rPr>
          <w:t>https://www.researchgate.net/publication/48208975_Evaluation_of_AIRGIS_--_a_GIS-based_air_pollution_and_human_exposure_modelling_system</w:t>
        </w:r>
      </w:hyperlink>
    </w:p>
  </w:comment>
  <w:comment w:id="94" w:author="Parks, Robbie M" w:date="2021-10-04T11:12:00Z" w:initials="PRM">
    <w:p w14:paraId="2746D3C8" w14:textId="77777777" w:rsidR="00C86326" w:rsidRDefault="00C86326" w:rsidP="00747D93">
      <w:pPr>
        <w:pStyle w:val="Kommentartekst"/>
      </w:pPr>
      <w:r>
        <w:rPr>
          <w:rStyle w:val="Kommentarhenvisning"/>
        </w:rPr>
        <w:annotationRef/>
      </w:r>
      <w:r>
        <w:t>Matthias: I have this reference but do you know where I can find this value?</w:t>
      </w:r>
    </w:p>
    <w:p w14:paraId="63375A40" w14:textId="77777777" w:rsidR="00C86326" w:rsidRDefault="00C86326" w:rsidP="00747D93">
      <w:pPr>
        <w:pStyle w:val="Kommentartekst"/>
      </w:pPr>
    </w:p>
    <w:p w14:paraId="46830EE0" w14:textId="26B5E77C" w:rsidR="00C86326" w:rsidRDefault="00C86326" w:rsidP="00747D93">
      <w:pPr>
        <w:pStyle w:val="Kommentartekst"/>
      </w:pPr>
      <w:hyperlink r:id="rId5" w:history="1">
        <w:r w:rsidRPr="0013543F">
          <w:rPr>
            <w:rStyle w:val="Hyperlink"/>
          </w:rPr>
          <w:t>https://www.harmo.org/Conferences/Proceedings/_Bologna/publishedSections/H18-107-Ketzel.pdf</w:t>
        </w:r>
      </w:hyperlink>
    </w:p>
    <w:p w14:paraId="303B8E06" w14:textId="55EDDC07" w:rsidR="00C86326" w:rsidRDefault="00C86326" w:rsidP="00747D93">
      <w:pPr>
        <w:pStyle w:val="Kommentartekst"/>
      </w:pPr>
    </w:p>
    <w:p w14:paraId="211EC9EB" w14:textId="77777777" w:rsidR="00C86326" w:rsidRDefault="00C86326" w:rsidP="00747D93">
      <w:pPr>
        <w:pStyle w:val="Kommentartekst"/>
      </w:pPr>
    </w:p>
  </w:comment>
  <w:comment w:id="92" w:author="Matthias Ketzel" w:date="2021-10-22T08:17:00Z" w:initials="MK">
    <w:p w14:paraId="0149A52C" w14:textId="49C5E8BB" w:rsidR="00C86326" w:rsidRDefault="00C86326">
      <w:pPr>
        <w:pStyle w:val="Kommentartekst"/>
      </w:pPr>
      <w:r>
        <w:rPr>
          <w:rStyle w:val="Kommentarhenvisning"/>
        </w:rPr>
        <w:annotationRef/>
      </w:r>
      <w:r>
        <w:t>Instead of collecting data from different references and years and model versions I made some new analysis based on the newest data, similar to the description in Ketzel at al 2021, see above:</w:t>
      </w:r>
    </w:p>
    <w:p w14:paraId="487E3C01" w14:textId="30526AEC" w:rsidR="00C86326" w:rsidRDefault="00C86326">
      <w:pPr>
        <w:pStyle w:val="Kommentartekst"/>
      </w:pPr>
      <w:r>
        <w:t>Based on all available monthly data for Danish background stations up to 12 stations for some pollutants only 3 stations for EC, spearman Correlation:</w:t>
      </w:r>
    </w:p>
    <w:p w14:paraId="23BAD7E6" w14:textId="299D8256" w:rsidR="00C86326" w:rsidRDefault="00C86326">
      <w:pPr>
        <w:pStyle w:val="Kommentartekst"/>
      </w:pPr>
      <w:r>
        <w:t>NOx: 0.85 (N=2053)</w:t>
      </w:r>
    </w:p>
    <w:p w14:paraId="1A9DE540" w14:textId="53AE3E8A" w:rsidR="00C86326" w:rsidRDefault="00C86326">
      <w:pPr>
        <w:pStyle w:val="Kommentartekst"/>
      </w:pPr>
      <w:r>
        <w:t xml:space="preserve">CO: </w:t>
      </w:r>
      <w:r>
        <w:rPr>
          <w:rFonts w:ascii="Calibri" w:hAnsi="Calibri" w:cs="Calibri"/>
          <w:sz w:val="22"/>
          <w:szCs w:val="22"/>
        </w:rPr>
        <w:t>0.91 (487)</w:t>
      </w:r>
    </w:p>
    <w:p w14:paraId="5A75E6F4" w14:textId="6037D7B9" w:rsidR="00C86326" w:rsidRDefault="00C86326">
      <w:pPr>
        <w:pStyle w:val="Kommentarteks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C86326" w:rsidRDefault="00C86326">
      <w:pPr>
        <w:pStyle w:val="Kommentartekst"/>
      </w:pPr>
      <w:r>
        <w:t xml:space="preserve">EC: </w:t>
      </w:r>
      <w:r>
        <w:rPr>
          <w:rFonts w:ascii="Calibri" w:hAnsi="Calibri" w:cs="Calibri"/>
          <w:sz w:val="22"/>
          <w:szCs w:val="22"/>
        </w:rPr>
        <w:t>0.79 (264)</w:t>
      </w:r>
    </w:p>
    <w:p w14:paraId="5C930CA4" w14:textId="30FC382F" w:rsidR="00C86326" w:rsidRDefault="00C86326">
      <w:pPr>
        <w:pStyle w:val="Kommentartekst"/>
      </w:pPr>
      <w:r>
        <w:t xml:space="preserve">PM2.5 with LVS method: </w:t>
      </w:r>
      <w:r>
        <w:rPr>
          <w:rFonts w:ascii="Calibri" w:hAnsi="Calibri" w:cs="Calibri"/>
          <w:sz w:val="22"/>
          <w:szCs w:val="22"/>
        </w:rPr>
        <w:t>0.83 (430)</w:t>
      </w:r>
    </w:p>
    <w:p w14:paraId="041CC06D" w14:textId="3B803E44" w:rsidR="00C86326" w:rsidRDefault="00C86326">
      <w:pPr>
        <w:pStyle w:val="Kommentartekst"/>
      </w:pPr>
      <w:r>
        <w:t xml:space="preserve">These values represent both temporal and spatial </w:t>
      </w:r>
      <w:proofErr w:type="spellStart"/>
      <w:r>
        <w:t>correaltions</w:t>
      </w:r>
      <w:proofErr w:type="spellEnd"/>
      <w:r>
        <w:t>.</w:t>
      </w:r>
    </w:p>
  </w:comment>
  <w:comment w:id="105" w:author="Ole Raaschou-Nielsen" w:date="2021-10-18T12:16:00Z" w:initials="OR">
    <w:p w14:paraId="46E456E5" w14:textId="50458918" w:rsidR="00C86326" w:rsidRDefault="00C86326">
      <w:pPr>
        <w:pStyle w:val="Kommentartekst"/>
      </w:pPr>
      <w:r>
        <w:rPr>
          <w:rStyle w:val="Kommentarhenvisning"/>
        </w:rPr>
        <w:annotationRef/>
      </w:r>
      <w:r>
        <w:t>The model does not cover addresses in Greenland….</w:t>
      </w:r>
      <w:r w:rsidR="003F6817">
        <w:t xml:space="preserve"> </w:t>
      </w:r>
    </w:p>
  </w:comment>
  <w:comment w:id="104" w:author="Johnni Hansen" w:date="2021-10-22T14:24:00Z" w:initials="JH">
    <w:p w14:paraId="01C8DE46" w14:textId="38BEA554" w:rsidR="003F6817" w:rsidRDefault="003F6817">
      <w:pPr>
        <w:pStyle w:val="Kommentartekst"/>
      </w:pPr>
      <w:r>
        <w:rPr>
          <w:rStyle w:val="Kommentarhenvisning"/>
        </w:rPr>
        <w:annotationRef/>
      </w:r>
      <w:r>
        <w:t xml:space="preserve">I’m not sure what you mean; which variable is </w:t>
      </w:r>
      <w:proofErr w:type="gramStart"/>
      <w:r>
        <w:t>used ?</w:t>
      </w:r>
      <w:proofErr w:type="gramEnd"/>
    </w:p>
  </w:comment>
  <w:comment w:id="106" w:author="Johnni Hansen" w:date="2021-10-22T14:21:00Z" w:initials="JH">
    <w:p w14:paraId="2AEE2E5A" w14:textId="7E5CA946" w:rsidR="003F6817" w:rsidRDefault="003F6817">
      <w:pPr>
        <w:pStyle w:val="Kommentartekst"/>
      </w:pPr>
      <w:r>
        <w:rPr>
          <w:rStyle w:val="Kommentarhenvisning"/>
        </w:rPr>
        <w:annotationRef/>
      </w:r>
      <w:r>
        <w:t>The patient register does neither include Greenland)</w:t>
      </w:r>
    </w:p>
  </w:comment>
  <w:comment w:id="113" w:author="Ole Raaschou-Nielsen" w:date="2021-10-18T12:17:00Z" w:initials="OR">
    <w:p w14:paraId="34DFF36E" w14:textId="19F7AA58" w:rsidR="00C86326" w:rsidRDefault="00C86326">
      <w:pPr>
        <w:pStyle w:val="Kommentartekst"/>
      </w:pPr>
      <w:r>
        <w:rPr>
          <w:rStyle w:val="Kommentarhenvisning"/>
        </w:rPr>
        <w:annotationRef/>
      </w:r>
      <w:r>
        <w:t>The difference between the two is not clear.</w:t>
      </w:r>
    </w:p>
    <w:p w14:paraId="4D4EB5EE" w14:textId="59022926" w:rsidR="00C86326" w:rsidRDefault="00C86326">
      <w:pPr>
        <w:pStyle w:val="Kommentartekst"/>
      </w:pPr>
      <w:r>
        <w:t>I guess, that I would require at least same direction of the association with the endpoint to combine single pollutants.</w:t>
      </w:r>
    </w:p>
  </w:comment>
  <w:comment w:id="115" w:author="Ole Raaschou-Nielsen" w:date="2021-10-18T12:21:00Z" w:initials="OR">
    <w:p w14:paraId="59717730" w14:textId="2168331C" w:rsidR="00C86326" w:rsidRDefault="00C86326">
      <w:pPr>
        <w:pStyle w:val="Kommentartekst"/>
      </w:pPr>
      <w:r>
        <w:rPr>
          <w:rStyle w:val="Kommentarhenvisning"/>
        </w:rPr>
        <w:annotationRef/>
      </w:r>
      <w:r>
        <w:t>I cannot follow that reasoning – sorry.</w:t>
      </w:r>
    </w:p>
  </w:comment>
  <w:comment w:id="114" w:author="Johnni Hansen" w:date="2021-10-22T14:27:00Z" w:initials="JH">
    <w:p w14:paraId="696E2221" w14:textId="6E769BD2" w:rsidR="003F6817" w:rsidRDefault="003F6817">
      <w:pPr>
        <w:pStyle w:val="Kommentartekst"/>
      </w:pPr>
      <w:r>
        <w:rPr>
          <w:rStyle w:val="Kommentarhenvisning"/>
        </w:rPr>
        <w:annotationRef/>
      </w:r>
      <w:r>
        <w:t xml:space="preserve">Is this a “general believe” or just a reporting in ref 56? </w:t>
      </w:r>
    </w:p>
  </w:comment>
  <w:comment w:id="116" w:author="Matthias Ketzel" w:date="2021-10-22T08:31:00Z" w:initials="MK">
    <w:p w14:paraId="62529DC0" w14:textId="70E465C3" w:rsidR="00C86326" w:rsidRDefault="00C86326">
      <w:pPr>
        <w:pStyle w:val="Kommentartekst"/>
      </w:pPr>
      <w:r>
        <w:rPr>
          <w:rStyle w:val="Kommentarhenvisning"/>
        </w:rPr>
        <w:annotationRef/>
      </w:r>
      <w:r>
        <w:t>We normally not combine all pollutants in the described way as you do here.</w:t>
      </w:r>
    </w:p>
    <w:p w14:paraId="0520F06A" w14:textId="732F6E37" w:rsidR="00C86326" w:rsidRDefault="00C86326">
      <w:pPr>
        <w:pStyle w:val="Kommentartekst"/>
      </w:pPr>
      <w:r>
        <w:t xml:space="preserve">All 4 pollutants contain contributions from traffic and non-traffic. </w:t>
      </w:r>
    </w:p>
    <w:p w14:paraId="7DA43621" w14:textId="07565899" w:rsidR="00C86326" w:rsidRDefault="00C86326">
      <w:pPr>
        <w:pStyle w:val="Kommentartekst"/>
      </w:pPr>
      <w:r>
        <w:t xml:space="preserve">Actually we are able to make a correct source apportionment by “switching off” all traffic emissions in our models. But this would require new data analysis and model runs. </w:t>
      </w:r>
    </w:p>
    <w:p w14:paraId="16918F3F" w14:textId="1EEC10E4" w:rsidR="00C86326" w:rsidRDefault="00C86326">
      <w:pPr>
        <w:pStyle w:val="Kommentartekst"/>
      </w:pPr>
      <w:r>
        <w:t>I suggest to better keep the traffic / non-traffic discussion low in the paper here and focus on the pollutants as such.</w:t>
      </w:r>
    </w:p>
  </w:comment>
  <w:comment w:id="117" w:author="Matthias Ketzel" w:date="2021-10-22T08:35:00Z" w:initials="MK">
    <w:p w14:paraId="15B36112" w14:textId="7043CBED" w:rsidR="00C86326" w:rsidRDefault="00C86326">
      <w:pPr>
        <w:pStyle w:val="Kommentartekst"/>
      </w:pPr>
      <w:r>
        <w:rPr>
          <w:rStyle w:val="Kommentarhenvisning"/>
        </w:rPr>
        <w:annotationRef/>
      </w:r>
      <w:r>
        <w:t>Also PM2.5 is traffic related … see comment above.</w:t>
      </w:r>
    </w:p>
  </w:comment>
  <w:comment w:id="118" w:author="Ole Raaschou-Nielsen" w:date="2021-10-18T12:22:00Z" w:initials="OR">
    <w:p w14:paraId="516D540F" w14:textId="061E9FDE" w:rsidR="00C86326" w:rsidRDefault="00C86326">
      <w:pPr>
        <w:pStyle w:val="Kommentartekst"/>
      </w:pPr>
      <w:r>
        <w:rPr>
          <w:rStyle w:val="Kommentarhenvisning"/>
        </w:rPr>
        <w:annotationRef/>
      </w:r>
      <w:r>
        <w:t>The joint association considered an exposure contrast of 1 SD of each pollutant. What is the exposure contrasts considered here?</w:t>
      </w:r>
    </w:p>
  </w:comment>
  <w:comment w:id="119" w:author="Johnni Hansen" w:date="2021-10-22T14:29:00Z" w:initials="JH">
    <w:p w14:paraId="36B14B57" w14:textId="1CE12F44" w:rsidR="000A1E17" w:rsidRDefault="000A1E17">
      <w:pPr>
        <w:pStyle w:val="Kommentartekst"/>
      </w:pPr>
      <w:r>
        <w:rPr>
          <w:rStyle w:val="Kommentarhenvisning"/>
        </w:rPr>
        <w:annotationRef/>
      </w:r>
      <w:r>
        <w:t>Could this be explained in fewer words?</w:t>
      </w:r>
    </w:p>
  </w:comment>
  <w:comment w:id="121" w:author="Johnni Hansen" w:date="2021-10-22T14:31:00Z" w:initials="JH">
    <w:p w14:paraId="06F1F008" w14:textId="56587ED8" w:rsidR="000A1E17" w:rsidRDefault="000A1E17">
      <w:pPr>
        <w:pStyle w:val="Kommentartekst"/>
      </w:pPr>
      <w:r>
        <w:rPr>
          <w:rStyle w:val="Kommentarhenvisning"/>
        </w:rPr>
        <w:annotationRef/>
      </w:r>
      <w:r>
        <w:t>I agree with Ole: almost complete data</w:t>
      </w:r>
    </w:p>
  </w:comment>
  <w:comment w:id="120" w:author="Ole Raaschou-Nielsen" w:date="2021-10-18T12:24:00Z" w:initials="OR">
    <w:p w14:paraId="5AF68DCB" w14:textId="0B223485" w:rsidR="00C86326" w:rsidRDefault="00C86326">
      <w:pPr>
        <w:pStyle w:val="Kommentartekst"/>
      </w:pPr>
      <w:r>
        <w:rPr>
          <w:rStyle w:val="Kommentarhenvisning"/>
        </w:rPr>
        <w:annotationRef/>
      </w:r>
      <w:r>
        <w:t>Why not use the same sample for all analyses (there are so few missing). That would also make the results more comparable.</w:t>
      </w:r>
    </w:p>
  </w:comment>
  <w:comment w:id="122" w:author="Matthias Ketzel" w:date="2021-10-22T08:43:00Z" w:initials="MK">
    <w:p w14:paraId="0B61A2EE" w14:textId="2FB6B9E4" w:rsidR="00C86326" w:rsidRDefault="00C86326">
      <w:pPr>
        <w:pStyle w:val="Kommentartekst"/>
      </w:pPr>
      <w:r>
        <w:rPr>
          <w:rStyle w:val="Kommentarhenvisning"/>
        </w:rPr>
        <w:annotationRef/>
      </w:r>
      <w:r>
        <w:t>This is expected and normal in our data, due to Ozone chemistry, where fresh NO emissions react with O3 to form NO2 and reduce O3 in high NOx areas leading to an anti-correlations.</w:t>
      </w:r>
    </w:p>
    <w:p w14:paraId="1006264D" w14:textId="38314400" w:rsidR="00C86326" w:rsidRDefault="00C86326">
      <w:pPr>
        <w:pStyle w:val="Kommentartekst"/>
      </w:pPr>
      <w:r>
        <w:t>Maybe this should be mentioned at least once in the paper?</w:t>
      </w:r>
    </w:p>
  </w:comment>
  <w:comment w:id="123" w:author="Ole Raaschou-Nielsen" w:date="2021-10-18T12:26:00Z" w:initials="OR">
    <w:p w14:paraId="43480634" w14:textId="56BD86FF" w:rsidR="00C86326" w:rsidRDefault="00C86326">
      <w:pPr>
        <w:pStyle w:val="Kommentartekst"/>
      </w:pPr>
      <w:r>
        <w:rPr>
          <w:rStyle w:val="Kommentarhenvisning"/>
        </w:rPr>
        <w:annotationRef/>
      </w:r>
      <w:r>
        <w:t>This is already said in the Methods section (right?). No need to repeat here.</w:t>
      </w:r>
    </w:p>
  </w:comment>
  <w:comment w:id="125" w:author="Ole Raaschou-Nielsen" w:date="2021-10-18T12:27:00Z" w:initials="OR">
    <w:p w14:paraId="6538B239" w14:textId="6F5D9111" w:rsidR="00C86326" w:rsidRDefault="00C86326">
      <w:pPr>
        <w:pStyle w:val="Kommentartekst"/>
      </w:pPr>
      <w:r>
        <w:rPr>
          <w:rStyle w:val="Kommentarhenvisning"/>
        </w:rPr>
        <w:annotationRef/>
      </w:r>
      <w:r>
        <w:t>Try to omit subjective judgements</w:t>
      </w:r>
    </w:p>
  </w:comment>
  <w:comment w:id="127" w:author="Matthias Ketzel" w:date="2021-10-22T08:47:00Z" w:initials="MK">
    <w:p w14:paraId="4C52D0D5" w14:textId="1F262CBF" w:rsidR="00C86326" w:rsidRDefault="00C86326">
      <w:pPr>
        <w:pStyle w:val="Kommentartekst"/>
      </w:pPr>
      <w:r>
        <w:rPr>
          <w:rStyle w:val="Kommentarhenvisning"/>
        </w:rPr>
        <w:annotationRef/>
      </w:r>
      <w:r>
        <w:t>Again see comment above</w:t>
      </w:r>
    </w:p>
  </w:comment>
  <w:comment w:id="128" w:author="Johnni Hansen" w:date="2021-10-22T14:40:00Z" w:initials="JH">
    <w:p w14:paraId="6F7D742B" w14:textId="44156686" w:rsidR="007155F9" w:rsidRDefault="007155F9">
      <w:pPr>
        <w:pStyle w:val="Kommentartekst"/>
      </w:pPr>
      <w:r>
        <w:rPr>
          <w:rStyle w:val="Kommentarhenvisning"/>
        </w:rPr>
        <w:annotationRef/>
      </w:r>
      <w:r>
        <w:t>What is the implication?</w:t>
      </w:r>
    </w:p>
  </w:comment>
  <w:comment w:id="129" w:author="Ole Raaschou-Nielsen" w:date="2021-10-18T12:30:00Z" w:initials="OR">
    <w:p w14:paraId="0625F45F" w14:textId="549B02F2" w:rsidR="00C86326" w:rsidRDefault="00C86326">
      <w:pPr>
        <w:pStyle w:val="Kommentartekst"/>
      </w:pPr>
      <w:r>
        <w:rPr>
          <w:rStyle w:val="Kommentarhenvisning"/>
        </w:rPr>
        <w:annotationRef/>
      </w:r>
      <w:r>
        <w:t>Mostly repeating Methods</w:t>
      </w:r>
    </w:p>
  </w:comment>
  <w:comment w:id="132" w:author="Ole Raaschou-Nielsen" w:date="2021-10-18T12:31:00Z" w:initials="OR">
    <w:p w14:paraId="0093ED94" w14:textId="222099B7" w:rsidR="00C86326" w:rsidRDefault="00C86326">
      <w:pPr>
        <w:pStyle w:val="Kommentartekst"/>
      </w:pPr>
      <w:r>
        <w:rPr>
          <w:rStyle w:val="Kommentarhenvisning"/>
        </w:rPr>
        <w:annotationRef/>
      </w:r>
      <w:r>
        <w:t>As mentioned previously: I see an association with EC. Not with other pollutants. Not with combinations of pollutants.</w:t>
      </w:r>
    </w:p>
  </w:comment>
  <w:comment w:id="137" w:author="Ole Raaschou-Nielsen" w:date="2021-10-18T12:33:00Z" w:initials="OR">
    <w:p w14:paraId="761A88E4" w14:textId="30CAA65B" w:rsidR="00C86326" w:rsidRDefault="00C86326">
      <w:pPr>
        <w:pStyle w:val="Kommentartekst"/>
      </w:pPr>
      <w:r>
        <w:rPr>
          <w:rStyle w:val="Kommentarhenvisning"/>
        </w:rPr>
        <w:annotationRef/>
      </w:r>
      <w:r>
        <w:t>Only a small proportion of PM2.5 is from local traffic. I believe that you make I (unnecessarily) difficult for yourself to state the results as being for traffic-related air pollution.</w:t>
      </w:r>
    </w:p>
  </w:comment>
  <w:comment w:id="138" w:author="Matthias Ketzel" w:date="2021-10-22T08:50:00Z" w:initials="MK">
    <w:p w14:paraId="6246A9F5" w14:textId="162A4FDD" w:rsidR="00C86326" w:rsidRDefault="00C86326">
      <w:pPr>
        <w:pStyle w:val="Kommentartekst"/>
      </w:pPr>
      <w:r>
        <w:rPr>
          <w:rStyle w:val="Kommentarhenvisning"/>
        </w:rPr>
        <w:annotationRef/>
      </w:r>
      <w:r>
        <w:t>Right, but in Denmark a large fraction of EC comes from small combustion sources (mainly wood stoves) need to be mentioned here.</w:t>
      </w:r>
    </w:p>
  </w:comment>
  <w:comment w:id="144" w:author="Matthias Ketzel" w:date="2021-10-22T08:54:00Z" w:initials="MK">
    <w:p w14:paraId="4765291B" w14:textId="70FD3E4F" w:rsidR="00C86326" w:rsidRDefault="00C86326">
      <w:pPr>
        <w:pStyle w:val="Kommentartekst"/>
      </w:pPr>
      <w:r>
        <w:rPr>
          <w:rStyle w:val="Kommentarhenvisning"/>
        </w:rPr>
        <w:annotationRef/>
      </w:r>
      <w:r>
        <w:t>I find it a bit surprising that you do not see and effect with NOx given this high correlations between EC and NOx.</w:t>
      </w:r>
    </w:p>
  </w:comment>
  <w:comment w:id="149" w:author="Johnni Hansen" w:date="2021-10-22T14:39:00Z" w:initials="JH">
    <w:p w14:paraId="1A03BC87" w14:textId="1768172F" w:rsidR="007155F9" w:rsidRDefault="007155F9">
      <w:pPr>
        <w:pStyle w:val="Kommentartekst"/>
      </w:pPr>
      <w:r>
        <w:rPr>
          <w:rStyle w:val="Kommentarhenvisning"/>
        </w:rPr>
        <w:annotationRef/>
      </w:r>
      <w:r>
        <w:t xml:space="preserve">Trivial and </w:t>
      </w:r>
      <w:proofErr w:type="spellStart"/>
      <w:r>
        <w:t>self evident</w:t>
      </w:r>
      <w:proofErr w:type="spellEnd"/>
    </w:p>
  </w:comment>
  <w:comment w:id="155" w:author="Ole Raaschou-Nielsen" w:date="2021-10-18T12:38:00Z" w:initials="OR">
    <w:p w14:paraId="2AA543C1" w14:textId="6D294DDD" w:rsidR="00C86326" w:rsidRDefault="00C86326">
      <w:pPr>
        <w:pStyle w:val="Kommentartekst"/>
      </w:pPr>
      <w:r>
        <w:rPr>
          <w:rStyle w:val="Kommentarhenvisning"/>
        </w:rPr>
        <w:annotationRef/>
      </w:r>
      <w:r>
        <w:t>I guess you should explain this statement better</w:t>
      </w:r>
    </w:p>
  </w:comment>
  <w:comment w:id="156" w:author="Ole Raaschou-Nielsen" w:date="2021-10-18T12:39:00Z" w:initials="OR">
    <w:p w14:paraId="37487E3F" w14:textId="4D48553F" w:rsidR="00C86326" w:rsidRDefault="00C86326">
      <w:pPr>
        <w:pStyle w:val="Kommentartekst"/>
      </w:pPr>
      <w:r>
        <w:rPr>
          <w:rStyle w:val="Kommentarhenvisning"/>
        </w:rPr>
        <w:annotationRef/>
      </w:r>
      <w:r>
        <w:t>What does it mean that the model is independent from the BMI distribution?</w:t>
      </w:r>
    </w:p>
  </w:comment>
  <w:comment w:id="157" w:author="Ole Raaschou-Nielsen" w:date="2021-10-18T12:40:00Z" w:initials="OR">
    <w:p w14:paraId="1419F83A" w14:textId="42E771E6" w:rsidR="00C86326" w:rsidRDefault="00C86326">
      <w:pPr>
        <w:pStyle w:val="Kommentartekst"/>
      </w:pPr>
      <w:r>
        <w:rPr>
          <w:rStyle w:val="Kommentarhenvisning"/>
        </w:rPr>
        <w:annotationRef/>
      </w:r>
      <w:r>
        <w:t>How did you come to that conclusion?</w:t>
      </w:r>
    </w:p>
    <w:p w14:paraId="44095806" w14:textId="644A4828" w:rsidR="00C86326" w:rsidRDefault="00C86326">
      <w:pPr>
        <w:pStyle w:val="Kommentartekst"/>
      </w:pPr>
      <w:r>
        <w:t xml:space="preserve">What about e.g. noise? Noise share source (traffic) with air pollution and studies have indicated </w:t>
      </w:r>
      <w:proofErr w:type="spellStart"/>
      <w:r>
        <w:t>assocaitions</w:t>
      </w:r>
      <w:proofErr w:type="spellEnd"/>
      <w:r>
        <w:t xml:space="preserve"> between noise and BMI</w:t>
      </w:r>
    </w:p>
  </w:comment>
  <w:comment w:id="154" w:author="Johnni Hansen" w:date="2021-10-22T14:42:00Z" w:initials="JH">
    <w:p w14:paraId="182F5423" w14:textId="24F3916D" w:rsidR="007155F9" w:rsidRDefault="007155F9">
      <w:pPr>
        <w:pStyle w:val="Kommentartekst"/>
      </w:pPr>
      <w:r>
        <w:rPr>
          <w:rStyle w:val="Kommentarhenvisning"/>
        </w:rPr>
        <w:annotationRef/>
      </w:r>
      <w:r>
        <w:t xml:space="preserve">This speculation should be shorter. Further, BMI is also partly included in the SES </w:t>
      </w:r>
      <w:proofErr w:type="spellStart"/>
      <w:r>
        <w:t>variabels</w:t>
      </w:r>
      <w:proofErr w:type="spellEnd"/>
    </w:p>
  </w:comment>
  <w:comment w:id="163" w:author="Johnni Hansen" w:date="2021-10-22T14:44:00Z" w:initials="JH">
    <w:p w14:paraId="305903CF" w14:textId="1C39AAFA" w:rsidR="007155F9" w:rsidRDefault="007155F9">
      <w:pPr>
        <w:pStyle w:val="Kommentartekst"/>
      </w:pPr>
      <w:r>
        <w:rPr>
          <w:rStyle w:val="Kommentarhenvisning"/>
        </w:rPr>
        <w:annotationRef/>
      </w:r>
      <w:r>
        <w:t>A bit trivial…..</w:t>
      </w:r>
    </w:p>
  </w:comment>
  <w:comment w:id="162" w:author="Ole Raaschou-Nielsen" w:date="2021-10-18T12:43:00Z" w:initials="OR">
    <w:p w14:paraId="364D0C76" w14:textId="72D0DE46" w:rsidR="00C86326" w:rsidRDefault="00C86326">
      <w:pPr>
        <w:pStyle w:val="Kommentartekst"/>
      </w:pPr>
      <w:r>
        <w:rPr>
          <w:rStyle w:val="Kommentarhenvisning"/>
        </w:rPr>
        <w:annotationRef/>
      </w:r>
      <w:r>
        <w:t>I don’t understand that point</w:t>
      </w:r>
    </w:p>
  </w:comment>
  <w:comment w:id="168" w:author="Parks, Robbie M" w:date="2021-09-29T14:27:00Z" w:initials="PRM">
    <w:p w14:paraId="0AE50C3E" w14:textId="063DF93B" w:rsidR="00C86326" w:rsidRDefault="00C86326">
      <w:pPr>
        <w:pStyle w:val="Kommentartekst"/>
      </w:pPr>
      <w:r>
        <w:rPr>
          <w:rStyle w:val="Kommentarhenvisning"/>
        </w:rPr>
        <w:annotationRef/>
      </w:r>
      <w:r>
        <w:t>Dear all: please add conflict of interest disclosures if you need to.</w:t>
      </w:r>
    </w:p>
  </w:comment>
  <w:comment w:id="169" w:author="Parks, Robbie M" w:date="2021-09-09T15:53:00Z" w:initials="PRM">
    <w:p w14:paraId="2CD1636D" w14:textId="7307A87D" w:rsidR="00C86326" w:rsidRDefault="00C86326">
      <w:pPr>
        <w:pStyle w:val="Kommentartekst"/>
      </w:pPr>
      <w:r>
        <w:rPr>
          <w:rStyle w:val="Kommentarhenvisning"/>
        </w:rPr>
        <w:annotationRef/>
      </w:r>
      <w:r>
        <w:t>Dear all: please add your relevant grants here.</w:t>
      </w:r>
    </w:p>
  </w:comment>
  <w:comment w:id="170" w:author="Matthias Ketzel" w:date="2021-10-22T09:00:00Z" w:initials="MK">
    <w:p w14:paraId="66EAF367" w14:textId="2B850257" w:rsidR="00C86326" w:rsidRDefault="00C86326">
      <w:pPr>
        <w:pStyle w:val="Kommentartekst"/>
      </w:pPr>
      <w:r>
        <w:rPr>
          <w:rStyle w:val="Kommentarhenvisning"/>
        </w:rPr>
        <w:annotationRef/>
      </w:r>
      <w:r>
        <w:t>You mean latest reported residence or at study entry … you need to clarify how you deal with people moving.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E5AF3" w15:done="0"/>
  <w15:commentEx w15:paraId="5BF1E941" w15:paraIdParent="68FE5AF3" w15:done="0"/>
  <w15:commentEx w15:paraId="6D079489"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1DF5DA29" w15:done="0"/>
  <w15:commentEx w15:paraId="4CE11C33" w15:done="0"/>
  <w15:commentEx w15:paraId="49E36286" w15:done="0"/>
  <w15:commentEx w15:paraId="40283B04" w15:paraIdParent="49E36286" w15:done="0"/>
  <w15:commentEx w15:paraId="1F8B250B" w15:done="0"/>
  <w15:commentEx w15:paraId="4351E387" w15:done="0"/>
  <w15:commentEx w15:paraId="22363477" w15:done="0"/>
  <w15:commentEx w15:paraId="45C6E3F0" w15:done="0"/>
  <w15:commentEx w15:paraId="3CA35CE0" w15:done="0"/>
  <w15:commentEx w15:paraId="7DEAFA89" w15:done="0"/>
  <w15:commentEx w15:paraId="191C4645" w15:done="0"/>
  <w15:commentEx w15:paraId="126B396F" w15:done="0"/>
  <w15:commentEx w15:paraId="7CDFACC5" w15:paraIdParent="126B396F" w15:done="0"/>
  <w15:commentEx w15:paraId="46D294B7" w15:done="0"/>
  <w15:commentEx w15:paraId="3AFD22C6" w15:done="0"/>
  <w15:commentEx w15:paraId="02203BB3" w15:paraIdParent="3AFD22C6" w15:done="0"/>
  <w15:commentEx w15:paraId="0DCC841E" w15:done="0"/>
  <w15:commentEx w15:paraId="700526F5" w15:done="0"/>
  <w15:commentEx w15:paraId="211EC9EB" w15:done="0"/>
  <w15:commentEx w15:paraId="041CC06D" w15:done="0"/>
  <w15:commentEx w15:paraId="46E456E5" w15:done="0"/>
  <w15:commentEx w15:paraId="01C8DE46" w15:done="0"/>
  <w15:commentEx w15:paraId="2AEE2E5A" w15:done="0"/>
  <w15:commentEx w15:paraId="4D4EB5EE" w15:done="0"/>
  <w15:commentEx w15:paraId="59717730" w15:done="0"/>
  <w15:commentEx w15:paraId="696E2221" w15:done="0"/>
  <w15:commentEx w15:paraId="16918F3F" w15:done="0"/>
  <w15:commentEx w15:paraId="15B36112" w15:done="0"/>
  <w15:commentEx w15:paraId="516D540F" w15:done="0"/>
  <w15:commentEx w15:paraId="36B14B57" w15:done="0"/>
  <w15:commentEx w15:paraId="06F1F008" w15:done="0"/>
  <w15:commentEx w15:paraId="5AF68DCB" w15:done="0"/>
  <w15:commentEx w15:paraId="1006264D" w15:done="0"/>
  <w15:commentEx w15:paraId="43480634" w15:done="0"/>
  <w15:commentEx w15:paraId="6538B239" w15:done="0"/>
  <w15:commentEx w15:paraId="4C52D0D5" w15:done="0"/>
  <w15:commentEx w15:paraId="6F7D742B" w15:done="0"/>
  <w15:commentEx w15:paraId="0625F45F" w15:done="0"/>
  <w15:commentEx w15:paraId="0093ED94" w15:done="0"/>
  <w15:commentEx w15:paraId="761A88E4" w15:done="0"/>
  <w15:commentEx w15:paraId="6246A9F5" w15:done="0"/>
  <w15:commentEx w15:paraId="4765291B" w15:done="0"/>
  <w15:commentEx w15:paraId="1A03BC87" w15:done="0"/>
  <w15:commentEx w15:paraId="2AA543C1" w15:done="0"/>
  <w15:commentEx w15:paraId="37487E3F" w15:done="0"/>
  <w15:commentEx w15:paraId="44095806" w15:done="0"/>
  <w15:commentEx w15:paraId="182F5423" w15:done="0"/>
  <w15:commentEx w15:paraId="305903CF" w15:done="0"/>
  <w15:commentEx w15:paraId="364D0C76" w15:done="0"/>
  <w15:commentEx w15:paraId="0AE50C3E" w15:done="0"/>
  <w15:commentEx w15:paraId="2CD1636D" w15:done="0"/>
  <w15:commentEx w15:paraId="66EAF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05601A" w16cex:dateUtc="2021-10-04T15:12:00Z"/>
  <w16cex:commentExtensible w16cex:durableId="2505602C" w16cex:dateUtc="2021-10-04T15:12:00Z"/>
  <w16cex:commentExtensible w16cex:durableId="25056035" w16cex:dateUtc="2021-10-04T15:12: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D8BAA" w16cid:durableId="2505600B"/>
  <w16cid:commentId w16cid:paraId="65AEBB61" w16cid:durableId="25057BBA"/>
  <w16cid:commentId w16cid:paraId="5B4567D7" w16cid:durableId="25057BC1"/>
  <w16cid:commentId w16cid:paraId="191C4645" w16cid:durableId="2505601A"/>
  <w16cid:commentId w16cid:paraId="700526F5" w16cid:durableId="2505602C"/>
  <w16cid:commentId w16cid:paraId="46830EE0" w16cid:durableId="25056035"/>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EE0C0" w14:textId="77777777" w:rsidR="00C86326" w:rsidRDefault="00C86326">
      <w:pPr>
        <w:spacing w:line="240" w:lineRule="auto"/>
      </w:pPr>
      <w:r>
        <w:separator/>
      </w:r>
    </w:p>
  </w:endnote>
  <w:endnote w:type="continuationSeparator" w:id="0">
    <w:p w14:paraId="1154FDAE" w14:textId="77777777" w:rsidR="00C86326" w:rsidRDefault="00C86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B6EFE" w14:textId="77777777" w:rsidR="00C86326" w:rsidRDefault="00C86326">
    <w:pPr>
      <w:pStyle w:val="Sidefod"/>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18776E6A" w:rsidR="00C86326" w:rsidRDefault="00C86326">
                          <w:pPr>
                            <w:pStyle w:val="Sidefod"/>
                            <w:rPr>
                              <w:rStyle w:val="Sidetal"/>
                            </w:rPr>
                          </w:pPr>
                          <w:r>
                            <w:rPr>
                              <w:rStyle w:val="Sidetal"/>
                            </w:rPr>
                            <w:fldChar w:fldCharType="begin"/>
                          </w:r>
                          <w:r>
                            <w:rPr>
                              <w:rStyle w:val="Sidetal"/>
                            </w:rPr>
                            <w:instrText>PAGE</w:instrText>
                          </w:r>
                          <w:r>
                            <w:rPr>
                              <w:rStyle w:val="Sidetal"/>
                            </w:rPr>
                            <w:fldChar w:fldCharType="separate"/>
                          </w:r>
                          <w:r w:rsidR="007155F9">
                            <w:rPr>
                              <w:rStyle w:val="Sidetal"/>
                              <w:noProof/>
                            </w:rPr>
                            <w:t>2</w:t>
                          </w:r>
                          <w:r>
                            <w:rPr>
                              <w:rStyle w:val="Sidetal"/>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18776E6A" w:rsidR="00C86326" w:rsidRDefault="00C86326">
                    <w:pPr>
                      <w:pStyle w:val="Sidefod"/>
                      <w:rPr>
                        <w:rStyle w:val="Sidetal"/>
                      </w:rPr>
                    </w:pPr>
                    <w:r>
                      <w:rPr>
                        <w:rStyle w:val="Sidetal"/>
                      </w:rPr>
                      <w:fldChar w:fldCharType="begin"/>
                    </w:r>
                    <w:r>
                      <w:rPr>
                        <w:rStyle w:val="Sidetal"/>
                      </w:rPr>
                      <w:instrText>PAGE</w:instrText>
                    </w:r>
                    <w:r>
                      <w:rPr>
                        <w:rStyle w:val="Sidetal"/>
                      </w:rPr>
                      <w:fldChar w:fldCharType="separate"/>
                    </w:r>
                    <w:r w:rsidR="007155F9">
                      <w:rPr>
                        <w:rStyle w:val="Sidetal"/>
                        <w:noProof/>
                      </w:rPr>
                      <w:t>2</w:t>
                    </w:r>
                    <w:r>
                      <w:rPr>
                        <w:rStyle w:val="Sideta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CF9F7" w14:textId="77777777" w:rsidR="00C86326" w:rsidRDefault="00C86326">
      <w:pPr>
        <w:spacing w:line="240" w:lineRule="auto"/>
      </w:pPr>
      <w:r>
        <w:separator/>
      </w:r>
    </w:p>
  </w:footnote>
  <w:footnote w:type="continuationSeparator" w:id="0">
    <w:p w14:paraId="4D8AFB5D" w14:textId="77777777" w:rsidR="00C86326" w:rsidRDefault="00C863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 Raaschou-Nielsen">
    <w15:presenceInfo w15:providerId="AD" w15:userId="S-1-5-21-2431388123-1585144882-552047939-2189"/>
  </w15:person>
  <w15:person w15:author="Matthias Ketzel">
    <w15:presenceInfo w15:providerId="AD" w15:userId="S-1-5-21-1647451481-3672502608-3803859085-53449"/>
  </w15:person>
  <w15:person w15:author="Johnni Hansen">
    <w15:presenceInfo w15:providerId="AD" w15:userId="S-1-5-21-2431388123-1585144882-552047939-2123"/>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17B52"/>
    <w:rsid w:val="003200B9"/>
    <w:rsid w:val="00320DA1"/>
    <w:rsid w:val="003221F8"/>
    <w:rsid w:val="00322F56"/>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17"/>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55F9"/>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32B3"/>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31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A9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6899"/>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26"/>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Overskrift1">
    <w:name w:val="heading 1"/>
    <w:basedOn w:val="Normal"/>
    <w:next w:val="Normal"/>
    <w:link w:val="Overskrift1Tegn"/>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Overskrift2">
    <w:name w:val="heading 2"/>
    <w:basedOn w:val="Normal"/>
    <w:next w:val="Normal"/>
    <w:link w:val="Overskrift2Tegn"/>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link w:val="Overskrift3Tegn"/>
    <w:uiPriority w:val="9"/>
    <w:qFormat/>
    <w:rsid w:val="0065196B"/>
    <w:pPr>
      <w:spacing w:beforeAutospacing="1" w:afterAutospacing="1"/>
      <w:outlineLvl w:val="2"/>
    </w:pPr>
    <w:rPr>
      <w:rFonts w:eastAsiaTheme="minorHAnsi"/>
      <w:b/>
      <w:bCs/>
      <w:sz w:val="27"/>
      <w:szCs w:val="27"/>
      <w:lang w:val="en-GB" w:eastAsia="en-GB"/>
    </w:rPr>
  </w:style>
  <w:style w:type="paragraph" w:styleId="Overskrift4">
    <w:name w:val="heading 4"/>
    <w:basedOn w:val="Normal"/>
    <w:next w:val="Normal"/>
    <w:link w:val="Overskrift4Tegn"/>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Standardskrifttypeiafsnit"/>
    <w:uiPriority w:val="99"/>
    <w:qFormat/>
    <w:rsid w:val="0065196B"/>
    <w:rPr>
      <w:rFonts w:cs="Times New Roman"/>
    </w:rPr>
  </w:style>
  <w:style w:type="character" w:customStyle="1" w:styleId="KommentartekstTegn">
    <w:name w:val="Kommentartekst Tegn"/>
    <w:basedOn w:val="Standardskrifttypeiafsnit"/>
    <w:link w:val="Kommentartekst"/>
    <w:uiPriority w:val="99"/>
    <w:qFormat/>
    <w:rsid w:val="0065196B"/>
    <w:rPr>
      <w:sz w:val="20"/>
      <w:szCs w:val="20"/>
    </w:rPr>
  </w:style>
  <w:style w:type="character" w:customStyle="1" w:styleId="SidefodTegn">
    <w:name w:val="Sidefod Tegn"/>
    <w:basedOn w:val="Standardskrifttypeiafsnit"/>
    <w:link w:val="Sidefod"/>
    <w:uiPriority w:val="99"/>
    <w:qFormat/>
    <w:rsid w:val="0065196B"/>
    <w:rPr>
      <w:rFonts w:ascii="Calibri" w:eastAsia="Calibri" w:hAnsi="Calibri" w:cs="Times New Roman"/>
      <w:sz w:val="22"/>
      <w:szCs w:val="22"/>
    </w:rPr>
  </w:style>
  <w:style w:type="character" w:styleId="Sidetal">
    <w:name w:val="page number"/>
    <w:basedOn w:val="Standardskrifttypeiafsnit"/>
    <w:uiPriority w:val="99"/>
    <w:semiHidden/>
    <w:unhideWhenUsed/>
    <w:qFormat/>
    <w:rsid w:val="0065196B"/>
  </w:style>
  <w:style w:type="character" w:styleId="Kommentarhenvisning">
    <w:name w:val="annotation reference"/>
    <w:basedOn w:val="Standardskrifttypeiafsnit"/>
    <w:uiPriority w:val="99"/>
    <w:unhideWhenUsed/>
    <w:qFormat/>
    <w:rsid w:val="0065196B"/>
    <w:rPr>
      <w:sz w:val="16"/>
      <w:szCs w:val="16"/>
    </w:rPr>
  </w:style>
  <w:style w:type="character" w:customStyle="1" w:styleId="KommentaremneTegn">
    <w:name w:val="Kommentaremne Tegn"/>
    <w:basedOn w:val="KommentartekstTegn"/>
    <w:link w:val="Kommentaremne"/>
    <w:uiPriority w:val="99"/>
    <w:semiHidden/>
    <w:qFormat/>
    <w:rsid w:val="0065196B"/>
    <w:rPr>
      <w:rFonts w:ascii="Calibri" w:eastAsia="Calibri" w:hAnsi="Calibri" w:cs="Times New Roman"/>
      <w:b/>
      <w:bCs/>
      <w:sz w:val="20"/>
      <w:szCs w:val="20"/>
    </w:rPr>
  </w:style>
  <w:style w:type="character" w:customStyle="1" w:styleId="MarkeringsbobletekstTegn">
    <w:name w:val="Markeringsbobletekst Tegn"/>
    <w:basedOn w:val="Standardskrifttypeiafsnit"/>
    <w:link w:val="Markeringsbobletekst"/>
    <w:uiPriority w:val="99"/>
    <w:qFormat/>
    <w:rsid w:val="0065196B"/>
    <w:rPr>
      <w:rFonts w:ascii="Tahoma" w:eastAsia="Calibri" w:hAnsi="Tahoma" w:cs="Tahoma"/>
      <w:sz w:val="20"/>
      <w:szCs w:val="16"/>
    </w:rPr>
  </w:style>
  <w:style w:type="character" w:customStyle="1" w:styleId="DokumentoversigtTegn">
    <w:name w:val="Dokumentoversigt Tegn"/>
    <w:basedOn w:val="Standardskrifttypeiafsnit"/>
    <w:link w:val="Dokumentoversigt"/>
    <w:uiPriority w:val="99"/>
    <w:semiHidden/>
    <w:qFormat/>
    <w:rsid w:val="0065196B"/>
    <w:rPr>
      <w:rFonts w:ascii="Times New Roman" w:hAnsi="Times New Roman" w:cs="Times New Roman"/>
      <w:lang w:eastAsia="en-GB"/>
    </w:rPr>
  </w:style>
  <w:style w:type="character" w:customStyle="1" w:styleId="SidehovedTegn">
    <w:name w:val="Sidehoved Tegn"/>
    <w:basedOn w:val="Standardskrifttypeiafsnit"/>
    <w:link w:val="Sidehoved"/>
    <w:uiPriority w:val="99"/>
    <w:qFormat/>
    <w:rsid w:val="0065196B"/>
    <w:rPr>
      <w:rFonts w:ascii="Calibri" w:eastAsia="Calibri" w:hAnsi="Calibri" w:cs="Times New Roman"/>
      <w:sz w:val="22"/>
      <w:szCs w:val="22"/>
    </w:rPr>
  </w:style>
  <w:style w:type="character" w:styleId="Hyperlink">
    <w:name w:val="Hyperlink"/>
    <w:basedOn w:val="Standardskrifttypeiafsnit"/>
    <w:uiPriority w:val="99"/>
    <w:unhideWhenUsed/>
    <w:rsid w:val="0065196B"/>
    <w:rPr>
      <w:color w:val="0563C1" w:themeColor="hyperlink"/>
      <w:u w:val="single"/>
    </w:rPr>
  </w:style>
  <w:style w:type="character" w:styleId="BesgtLink">
    <w:name w:val="FollowedHyperlink"/>
    <w:basedOn w:val="Standardskrifttypeiafsnit"/>
    <w:uiPriority w:val="99"/>
    <w:semiHidden/>
    <w:unhideWhenUsed/>
    <w:rsid w:val="0065196B"/>
    <w:rPr>
      <w:color w:val="954F72" w:themeColor="followedHyperlink"/>
      <w:u w:val="single"/>
    </w:rPr>
  </w:style>
  <w:style w:type="character" w:styleId="Linjenummer">
    <w:name w:val="line number"/>
    <w:basedOn w:val="Standardskrifttypeiafsnit"/>
    <w:uiPriority w:val="99"/>
    <w:semiHidden/>
    <w:unhideWhenUsed/>
    <w:qFormat/>
    <w:rsid w:val="0065196B"/>
  </w:style>
  <w:style w:type="character" w:customStyle="1" w:styleId="apple-converted-space">
    <w:name w:val="apple-converted-space"/>
    <w:basedOn w:val="Standardskrifttypeiafsnit"/>
    <w:qFormat/>
    <w:rsid w:val="0065196B"/>
  </w:style>
  <w:style w:type="character" w:customStyle="1" w:styleId="SMSubheadingChar">
    <w:name w:val="SM Subheading Char"/>
    <w:basedOn w:val="Standardskrifttypeiafsni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Standardskrifttypeiafsnit"/>
    <w:uiPriority w:val="99"/>
    <w:semiHidden/>
    <w:unhideWhenUsed/>
    <w:qFormat/>
    <w:rsid w:val="0065196B"/>
    <w:rPr>
      <w:color w:val="605E5C"/>
      <w:shd w:val="clear" w:color="auto" w:fill="E1DFDD"/>
    </w:rPr>
  </w:style>
  <w:style w:type="character" w:customStyle="1" w:styleId="FormateretHTMLTegn">
    <w:name w:val="Formateret HTML Tegn"/>
    <w:basedOn w:val="Standardskrifttypeiafsnit"/>
    <w:link w:val="FormateretHTML"/>
    <w:uiPriority w:val="99"/>
    <w:qFormat/>
    <w:rsid w:val="0065196B"/>
    <w:rPr>
      <w:rFonts w:ascii="Courier New" w:eastAsia="Times New Roman" w:hAnsi="Courier New" w:cs="Courier New"/>
      <w:sz w:val="20"/>
      <w:szCs w:val="20"/>
    </w:rPr>
  </w:style>
  <w:style w:type="character" w:styleId="Pladsholdertekst">
    <w:name w:val="Placeholder Text"/>
    <w:basedOn w:val="Standardskrifttypeiafsnit"/>
    <w:uiPriority w:val="99"/>
    <w:semiHidden/>
    <w:qFormat/>
    <w:rsid w:val="0065196B"/>
    <w:rPr>
      <w:color w:val="808080"/>
    </w:rPr>
  </w:style>
  <w:style w:type="character" w:customStyle="1" w:styleId="UnresolvedMention2">
    <w:name w:val="Unresolved Mention2"/>
    <w:basedOn w:val="Standardskrifttypeiafsnit"/>
    <w:uiPriority w:val="99"/>
    <w:semiHidden/>
    <w:unhideWhenUsed/>
    <w:qFormat/>
    <w:rsid w:val="00F16DFE"/>
    <w:rPr>
      <w:color w:val="605E5C"/>
      <w:shd w:val="clear" w:color="auto" w:fill="E1DFDD"/>
    </w:rPr>
  </w:style>
  <w:style w:type="character" w:customStyle="1" w:styleId="UnresolvedMention3">
    <w:name w:val="Unresolved Mention3"/>
    <w:basedOn w:val="Standardskrifttypeiafsnit"/>
    <w:uiPriority w:val="99"/>
    <w:semiHidden/>
    <w:unhideWhenUsed/>
    <w:qFormat/>
    <w:rsid w:val="00D00652"/>
    <w:rPr>
      <w:color w:val="605E5C"/>
      <w:shd w:val="clear" w:color="auto" w:fill="E1DFDD"/>
    </w:rPr>
  </w:style>
  <w:style w:type="character" w:customStyle="1" w:styleId="TitelTegn">
    <w:name w:val="Titel Tegn"/>
    <w:basedOn w:val="Standardskrifttypeiafsnit"/>
    <w:link w:val="Titel"/>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Standardskrifttypeiafsnit"/>
    <w:uiPriority w:val="99"/>
    <w:semiHidden/>
    <w:unhideWhenUsed/>
    <w:qFormat/>
    <w:rsid w:val="00F44657"/>
    <w:rPr>
      <w:color w:val="605E5C"/>
      <w:shd w:val="clear" w:color="auto" w:fill="E1DFDD"/>
    </w:rPr>
  </w:style>
  <w:style w:type="character" w:customStyle="1" w:styleId="UnresolvedMention5">
    <w:name w:val="Unresolved Mention5"/>
    <w:basedOn w:val="Standardskrifttypeiafsnit"/>
    <w:uiPriority w:val="99"/>
    <w:semiHidden/>
    <w:unhideWhenUsed/>
    <w:qFormat/>
    <w:rsid w:val="009C2E1F"/>
    <w:rPr>
      <w:color w:val="605E5C"/>
      <w:shd w:val="clear" w:color="auto" w:fill="E1DFDD"/>
    </w:rPr>
  </w:style>
  <w:style w:type="character" w:customStyle="1" w:styleId="FodnotetekstTegn">
    <w:name w:val="Fodnotetekst Tegn"/>
    <w:basedOn w:val="Standardskrifttypeiafsnit"/>
    <w:link w:val="Fodnoteteks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Standardskrifttypeiafsni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Standardskrifttypeiafsnit"/>
    <w:uiPriority w:val="99"/>
    <w:semiHidden/>
    <w:unhideWhenUsed/>
    <w:qFormat/>
    <w:rsid w:val="00D30B57"/>
    <w:rPr>
      <w:color w:val="605E5C"/>
      <w:shd w:val="clear" w:color="auto" w:fill="E1DFDD"/>
    </w:rPr>
  </w:style>
  <w:style w:type="character" w:customStyle="1" w:styleId="UnresolvedMention7">
    <w:name w:val="Unresolved Mention7"/>
    <w:basedOn w:val="Standardskrifttypeiafsnit"/>
    <w:uiPriority w:val="99"/>
    <w:semiHidden/>
    <w:unhideWhenUsed/>
    <w:qFormat/>
    <w:rsid w:val="00EF32C7"/>
    <w:rPr>
      <w:color w:val="605E5C"/>
      <w:shd w:val="clear" w:color="auto" w:fill="E1DFDD"/>
    </w:rPr>
  </w:style>
  <w:style w:type="character" w:customStyle="1" w:styleId="UnresolvedMention8">
    <w:name w:val="Unresolved Mention8"/>
    <w:basedOn w:val="Standardskrifttypeiafsnit"/>
    <w:uiPriority w:val="99"/>
    <w:semiHidden/>
    <w:unhideWhenUsed/>
    <w:qFormat/>
    <w:rsid w:val="00CE3FDD"/>
    <w:rPr>
      <w:color w:val="605E5C"/>
      <w:shd w:val="clear" w:color="auto" w:fill="E1DFDD"/>
    </w:rPr>
  </w:style>
  <w:style w:type="character" w:customStyle="1" w:styleId="UnresolvedMention">
    <w:name w:val="Unresolved Mention"/>
    <w:basedOn w:val="Standardskrifttypeiafsnit"/>
    <w:uiPriority w:val="99"/>
    <w:semiHidden/>
    <w:unhideWhenUsed/>
    <w:qFormat/>
    <w:rsid w:val="00E6196D"/>
    <w:rPr>
      <w:color w:val="605E5C"/>
      <w:shd w:val="clear" w:color="auto" w:fill="E1DFDD"/>
    </w:rPr>
  </w:style>
  <w:style w:type="character" w:customStyle="1" w:styleId="UnresolvedMention9">
    <w:name w:val="Unresolved Mention9"/>
    <w:basedOn w:val="Standardskrifttypeiafsnit"/>
    <w:uiPriority w:val="99"/>
    <w:semiHidden/>
    <w:unhideWhenUsed/>
    <w:qFormat/>
    <w:rsid w:val="0006267A"/>
    <w:rPr>
      <w:color w:val="605E5C"/>
      <w:shd w:val="clear" w:color="auto" w:fill="E1DFDD"/>
    </w:rPr>
  </w:style>
  <w:style w:type="character" w:customStyle="1" w:styleId="Overskrift2Tegn">
    <w:name w:val="Overskrift 2 Tegn"/>
    <w:basedOn w:val="Standardskrifttypeiafsnit"/>
    <w:link w:val="Overskrift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rdtekst"/>
    <w:qFormat/>
    <w:pPr>
      <w:keepNext/>
      <w:spacing w:before="240" w:after="120"/>
    </w:pPr>
    <w:rPr>
      <w:rFonts w:ascii="Liberation Sans" w:eastAsia="Noto Sans CJK SC" w:hAnsi="Liberation Sans" w:cs="Lohit Devanagari"/>
      <w:sz w:val="28"/>
      <w:szCs w:val="28"/>
    </w:rPr>
  </w:style>
  <w:style w:type="paragraph" w:styleId="Brdtekst">
    <w:name w:val="Body Text"/>
    <w:basedOn w:val="Normal"/>
    <w:pPr>
      <w:spacing w:after="140" w:line="276" w:lineRule="auto"/>
    </w:pPr>
  </w:style>
  <w:style w:type="paragraph" w:styleId="Liste">
    <w:name w:val="List"/>
    <w:basedOn w:val="Brdtekst"/>
    <w:rPr>
      <w:rFonts w:cs="Lohit Devanagari"/>
    </w:rPr>
  </w:style>
  <w:style w:type="paragraph" w:styleId="Billedtekst">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Kommentartekst">
    <w:name w:val="annotation text"/>
    <w:basedOn w:val="Normal"/>
    <w:link w:val="KommentartekstTegn"/>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Sidefod">
    <w:name w:val="footer"/>
    <w:basedOn w:val="Normal"/>
    <w:link w:val="SidefodTegn"/>
    <w:uiPriority w:val="99"/>
    <w:unhideWhenUsed/>
    <w:rsid w:val="0065196B"/>
    <w:pPr>
      <w:tabs>
        <w:tab w:val="center" w:pos="4513"/>
        <w:tab w:val="right" w:pos="9026"/>
      </w:tabs>
    </w:pPr>
    <w:rPr>
      <w:rFonts w:ascii="Calibri" w:eastAsia="Calibri" w:hAnsi="Calibri"/>
      <w:sz w:val="22"/>
      <w:szCs w:val="22"/>
      <w:lang w:val="en-GB"/>
    </w:rPr>
  </w:style>
  <w:style w:type="paragraph" w:styleId="Kommentaremne">
    <w:name w:val="annotation subject"/>
    <w:basedOn w:val="Kommentartekst"/>
    <w:next w:val="Kommentartekst"/>
    <w:link w:val="KommentaremneTegn"/>
    <w:uiPriority w:val="99"/>
    <w:semiHidden/>
    <w:unhideWhenUsed/>
    <w:qFormat/>
    <w:rsid w:val="0065196B"/>
    <w:pPr>
      <w:spacing w:after="200"/>
    </w:pPr>
    <w:rPr>
      <w:rFonts w:ascii="Calibri" w:eastAsia="Calibri" w:hAnsi="Calibri" w:cs="Times New Roman"/>
      <w:b/>
      <w:bCs/>
    </w:rPr>
  </w:style>
  <w:style w:type="paragraph" w:styleId="Markeringsbobletekst">
    <w:name w:val="Balloon Text"/>
    <w:basedOn w:val="Normal"/>
    <w:link w:val="MarkeringsbobletekstTegn"/>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eafsnit">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kumentoversigt">
    <w:name w:val="Document Map"/>
    <w:basedOn w:val="Normal"/>
    <w:link w:val="DokumentoversigtTegn"/>
    <w:uiPriority w:val="99"/>
    <w:semiHidden/>
    <w:unhideWhenUsed/>
    <w:qFormat/>
    <w:rsid w:val="0065196B"/>
    <w:rPr>
      <w:rFonts w:eastAsiaTheme="minorHAnsi"/>
      <w:lang w:val="en-GB" w:eastAsia="en-GB"/>
    </w:rPr>
  </w:style>
  <w:style w:type="paragraph" w:styleId="Sidehoved">
    <w:name w:val="header"/>
    <w:basedOn w:val="Normal"/>
    <w:link w:val="SidehovedTegn"/>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Korrektur">
    <w:name w:val="Revision"/>
    <w:uiPriority w:val="99"/>
    <w:semiHidden/>
    <w:qFormat/>
    <w:rsid w:val="0065196B"/>
    <w:rPr>
      <w:rFonts w:cs="Times New Roman"/>
      <w:sz w:val="22"/>
      <w:szCs w:val="22"/>
    </w:rPr>
  </w:style>
  <w:style w:type="paragraph" w:customStyle="1" w:styleId="SMHeading">
    <w:name w:val="SM Heading"/>
    <w:basedOn w:val="Overskrift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FormateretHTML">
    <w:name w:val="HTML Preformatted"/>
    <w:basedOn w:val="Normal"/>
    <w:link w:val="FormateretHTMLTegn"/>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el">
    <w:name w:val="Title"/>
    <w:basedOn w:val="Normal"/>
    <w:next w:val="Normal"/>
    <w:link w:val="TitelTegn"/>
    <w:uiPriority w:val="10"/>
    <w:qFormat/>
    <w:rsid w:val="00213027"/>
    <w:pPr>
      <w:contextualSpacing/>
      <w:jc w:val="both"/>
    </w:pPr>
    <w:rPr>
      <w:rFonts w:eastAsiaTheme="majorEastAsia" w:cstheme="majorBidi"/>
      <w:b/>
      <w:kern w:val="2"/>
      <w:sz w:val="32"/>
      <w:szCs w:val="56"/>
      <w:lang w:val="en-GB" w:eastAsia="zh-CN"/>
    </w:rPr>
  </w:style>
  <w:style w:type="paragraph" w:styleId="Fodnotetekst">
    <w:name w:val="footnote text"/>
    <w:basedOn w:val="Normal"/>
    <w:link w:val="FodnotetekstTegn"/>
    <w:uiPriority w:val="99"/>
    <w:semiHidden/>
    <w:unhideWhenUsed/>
    <w:rsid w:val="008A2682"/>
    <w:rPr>
      <w:rFonts w:eastAsiaTheme="minorHAnsi"/>
      <w:sz w:val="20"/>
      <w:szCs w:val="20"/>
      <w:lang w:val="en-GB" w:eastAsia="en-GB"/>
    </w:rPr>
  </w:style>
  <w:style w:type="paragraph" w:styleId="Bibliografi">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el-Gitter">
    <w:name w:val="Table Grid"/>
    <w:basedOn w:val="Tabel-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5Tegn">
    <w:name w:val="Overskrift 5 Tegn"/>
    <w:basedOn w:val="Standardskrifttypeiafsnit"/>
    <w:link w:val="Overskrift5"/>
    <w:uiPriority w:val="9"/>
    <w:semiHidden/>
    <w:rsid w:val="00A8661F"/>
    <w:rPr>
      <w:rFonts w:asciiTheme="majorHAnsi" w:eastAsiaTheme="majorEastAsia" w:hAnsiTheme="majorHAnsi" w:cstheme="majorBidi"/>
      <w:color w:val="2F5496" w:themeColor="accent1" w:themeShade="BF"/>
      <w:lang w:val="en-US"/>
    </w:rPr>
  </w:style>
  <w:style w:type="character" w:customStyle="1" w:styleId="Overskrift4Tegn">
    <w:name w:val="Overskrift 4 Tegn"/>
    <w:basedOn w:val="Standardskrifttypeiafsnit"/>
    <w:link w:val="Overskrift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inderscienceonline.com/doi/abs/10.1504/IJEP.2011.047337?journalCode=ijep" TargetMode="External"/><Relationship Id="rId2" Type="http://schemas.openxmlformats.org/officeDocument/2006/relationships/hyperlink" Target="https://doi.org/10.1016/j.atmosenv.2018.10.036" TargetMode="External"/><Relationship Id="rId1" Type="http://schemas.openxmlformats.org/officeDocument/2006/relationships/hyperlink" Target="https://doi.org/10.1016/j.atmosenv.2021.118633" TargetMode="External"/><Relationship Id="rId5" Type="http://schemas.openxmlformats.org/officeDocument/2006/relationships/hyperlink" Target="https://www.harmo.org/Conferences/Proceedings/_Bologna/publishedSections/H18-107-Ketzel.pdf" TargetMode="External"/><Relationship Id="rId4" Type="http://schemas.openxmlformats.org/officeDocument/2006/relationships/hyperlink" Target="https://www.researchgate.net/publication/48208975_Evaluation_of_AIRGIS_--_a_GIS-based_air_pollution_and_human_exposure_modelling_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robbie.parks@columbi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50A2-BC5E-4BFE-94C1-E0A301CC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30</Pages>
  <Words>27710</Words>
  <Characters>169035</Characters>
  <Application>Microsoft Office Word</Application>
  <DocSecurity>0</DocSecurity>
  <Lines>1408</Lines>
  <Paragraphs>392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Johnni Hansen</cp:lastModifiedBy>
  <cp:revision>5</cp:revision>
  <cp:lastPrinted>2020-07-23T03:46:00Z</cp:lastPrinted>
  <dcterms:created xsi:type="dcterms:W3CDTF">2021-10-22T10:49:00Z</dcterms:created>
  <dcterms:modified xsi:type="dcterms:W3CDTF">2021-10-22T12:46:00Z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