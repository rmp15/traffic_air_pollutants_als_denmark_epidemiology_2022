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BD56DA">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0113ABA8" w:rsidR="0049052D" w:rsidRPr="00BE40FA" w:rsidRDefault="0049052D" w:rsidP="00042EDE">
      <w:pPr>
        <w:spacing w:line="240" w:lineRule="auto"/>
        <w:rPr>
          <w:i/>
          <w:iCs/>
          <w:color w:val="000000" w:themeColor="text1"/>
        </w:rPr>
      </w:pPr>
      <w:r w:rsidRPr="00BE40FA">
        <w:rPr>
          <w:bCs/>
          <w:i/>
          <w:iCs/>
          <w:color w:val="000000" w:themeColor="text1"/>
        </w:rPr>
        <w:t xml:space="preserve">Arin </w:t>
      </w:r>
      <w:del w:id="1" w:author="Allahverdi Balalian, Arin" w:date="2021-10-20T22:35:00Z">
        <w:r w:rsidRPr="00BE40FA" w:rsidDel="00772419">
          <w:rPr>
            <w:bCs/>
            <w:i/>
            <w:iCs/>
            <w:color w:val="000000" w:themeColor="text1"/>
          </w:rPr>
          <w:delText>Balilian</w:delText>
        </w:r>
      </w:del>
      <w:ins w:id="2" w:author="Allahverdi Balalian, Arin" w:date="2021-10-20T22:35:00Z">
        <w:r w:rsidR="00772419">
          <w:rPr>
            <w:bCs/>
            <w:i/>
            <w:iCs/>
            <w:color w:val="000000" w:themeColor="text1"/>
          </w:rPr>
          <w:t>A. Balalian</w:t>
        </w:r>
      </w:ins>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Raaschou-Nielsen</w:t>
      </w:r>
      <w:proofErr w:type="spellEnd"/>
      <w:r w:rsidRPr="00BE40FA">
        <w:rPr>
          <w:bCs/>
          <w:i/>
          <w:iCs/>
          <w:color w:val="000000" w:themeColor="text1"/>
        </w:rPr>
        <w:t xml:space="preserve">,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3"/>
      <w:r w:rsidR="009C4635">
        <w:rPr>
          <w:bCs/>
        </w:rPr>
        <w:t>XX</w:t>
      </w:r>
      <w:commentRangeEnd w:id="3"/>
      <w:r w:rsidR="0061229F">
        <w:rPr>
          <w:rStyle w:val="CommentReference"/>
          <w:rFonts w:asciiTheme="minorHAnsi" w:eastAsiaTheme="minorHAnsi" w:hAnsiTheme="minorHAnsi" w:cstheme="minorBidi"/>
          <w:lang w:val="en-GB"/>
        </w:rPr>
        <w:commentReference w:id="3"/>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4"/>
      <w:r w:rsidR="009C4635">
        <w:rPr>
          <w:bCs/>
        </w:rPr>
        <w:t>XX</w:t>
      </w:r>
      <w:commentRangeEnd w:id="4"/>
      <w:r w:rsidR="003757EC">
        <w:rPr>
          <w:rStyle w:val="CommentReference"/>
          <w:rFonts w:asciiTheme="minorHAnsi" w:eastAsiaTheme="minorHAnsi" w:hAnsiTheme="minorHAnsi" w:cstheme="minorBidi"/>
          <w:lang w:val="en-GB"/>
        </w:rPr>
        <w:commentReference w:id="4"/>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spatio-temporal</w:t>
      </w:r>
      <w:proofErr w:type="spellEnd"/>
      <w:r w:rsidRPr="00BE40FA">
        <w:rPr>
          <w:bCs/>
        </w:rPr>
        <w:t xml:space="preserve">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5A75A6E4" w:rsidR="00E27205" w:rsidRPr="00BE40FA" w:rsidRDefault="00E27205" w:rsidP="00042EDE">
      <w:pPr>
        <w:rPr>
          <w:color w:val="000000" w:themeColor="text1"/>
        </w:rPr>
      </w:pPr>
      <w:r w:rsidRPr="00BE40FA">
        <w:rPr>
          <w:b/>
        </w:rPr>
        <w:t xml:space="preserve">Results: </w:t>
      </w:r>
      <w:r w:rsidR="005D4AE9" w:rsidRPr="00BE40FA">
        <w:rPr>
          <w:color w:val="000000" w:themeColor="text1"/>
        </w:rPr>
        <w:t>We found that for a standard deviation (SD) increase in 5-year average concentrations</w:t>
      </w:r>
      <w:commentRangeStart w:id="5"/>
      <w:r w:rsidR="005D4AE9" w:rsidRPr="00BE40FA">
        <w:rPr>
          <w:color w:val="000000" w:themeColor="text1"/>
        </w:rPr>
        <w:t xml:space="preserve">, </w:t>
      </w:r>
      <w:ins w:id="6" w:author="Arin Balalian" w:date="2021-10-12T12:44:00Z">
        <w:r w:rsidR="008E100E">
          <w:rPr>
            <w:color w:val="000000" w:themeColor="text1"/>
          </w:rPr>
          <w:t xml:space="preserve">of </w:t>
        </w:r>
      </w:ins>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7"/>
      <w:r w:rsidR="006C7188">
        <w:rPr>
          <w:color w:val="000000" w:themeColor="text1"/>
        </w:rPr>
        <w:t>jointly</w:t>
      </w:r>
      <w:r w:rsidR="006C7188" w:rsidRPr="00BE40FA">
        <w:rPr>
          <w:color w:val="000000" w:themeColor="text1"/>
        </w:rPr>
        <w:t xml:space="preserve"> </w:t>
      </w:r>
      <w:commentRangeEnd w:id="5"/>
      <w:r w:rsidR="008E100E">
        <w:rPr>
          <w:rStyle w:val="CommentReference"/>
          <w:rFonts w:asciiTheme="minorHAnsi" w:eastAsiaTheme="minorHAnsi" w:hAnsiTheme="minorHAnsi" w:cstheme="minorBidi"/>
          <w:lang w:val="en-GB"/>
        </w:rPr>
        <w:commentReference w:id="5"/>
      </w:r>
      <w:r w:rsidR="005D4AE9" w:rsidRPr="00BE40FA">
        <w:rPr>
          <w:color w:val="000000" w:themeColor="text1"/>
        </w:rPr>
        <w:t>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w:t>
      </w:r>
      <w:commentRangeEnd w:id="7"/>
      <w:r w:rsidR="008E100E">
        <w:rPr>
          <w:rStyle w:val="CommentReference"/>
          <w:rFonts w:asciiTheme="minorHAnsi" w:eastAsiaTheme="minorHAnsi" w:hAnsiTheme="minorHAnsi" w:cstheme="minorBidi"/>
          <w:lang w:val="en-GB"/>
        </w:rPr>
        <w:commentReference w:id="7"/>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8"/>
      <w:r w:rsidRPr="00BE40FA">
        <w:rPr>
          <w:b/>
        </w:rPr>
        <w:t>Introduction</w:t>
      </w:r>
      <w:commentRangeEnd w:id="8"/>
      <w:r w:rsidR="005F4D37">
        <w:rPr>
          <w:rStyle w:val="CommentReference"/>
          <w:rFonts w:asciiTheme="minorHAnsi" w:eastAsiaTheme="minorHAnsi" w:hAnsiTheme="minorHAnsi" w:cstheme="minorBidi"/>
          <w:lang w:val="en-GB"/>
        </w:rPr>
        <w:commentReference w:id="8"/>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commentRangeStart w:id="9"/>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w:t>
      </w:r>
      <w:commentRangeEnd w:id="9"/>
      <w:r w:rsidR="00E33222">
        <w:rPr>
          <w:rStyle w:val="CommentReference"/>
          <w:rFonts w:asciiTheme="minorHAnsi" w:hAnsiTheme="minorHAnsi" w:cstheme="minorBidi"/>
          <w:lang w:eastAsia="en-US"/>
        </w:rPr>
        <w:commentReference w:id="9"/>
      </w:r>
      <w:r w:rsidR="003A3A41" w:rsidRPr="00BD4D5D">
        <w:rPr>
          <w:color w:val="000000" w:themeColor="text1"/>
          <w:lang w:val="en-US"/>
        </w:rPr>
        <w:t xml:space="preserve">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commentRangeStart w:id="10"/>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commentRangeEnd w:id="10"/>
      <w:r w:rsidR="00A205DF">
        <w:rPr>
          <w:rStyle w:val="CommentReference"/>
          <w:rFonts w:asciiTheme="minorHAnsi" w:hAnsiTheme="minorHAnsi" w:cstheme="minorBidi"/>
          <w:lang w:eastAsia="en-US"/>
        </w:rPr>
        <w:commentReference w:id="10"/>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w:t>
      </w:r>
      <w:proofErr w:type="spellStart"/>
      <w:r w:rsidR="009F00B2" w:rsidRPr="00BE40FA">
        <w:rPr>
          <w:color w:val="000000" w:themeColor="text1"/>
          <w:lang w:val="en-US"/>
        </w:rPr>
        <w:t>modelling</w:t>
      </w:r>
      <w:proofErr w:type="spellEnd"/>
      <w:r w:rsidR="009F00B2" w:rsidRPr="00BE40FA">
        <w:rPr>
          <w:color w:val="000000" w:themeColor="text1"/>
          <w:lang w:val="en-US"/>
        </w:rPr>
        <w:t xml:space="preserve">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w:t>
      </w:r>
      <w:commentRangeStart w:id="11"/>
      <w:r w:rsidR="007573A4">
        <w:rPr>
          <w:color w:val="000000" w:themeColor="text1"/>
          <w:lang w:val="en-US"/>
        </w:rPr>
        <w:t>outcomes</w:t>
      </w:r>
      <w:r w:rsidR="006D0CB4" w:rsidRPr="00BE40FA">
        <w:rPr>
          <w:color w:val="000000" w:themeColor="text1"/>
          <w:lang w:val="en-US"/>
        </w:rPr>
        <w:t>,</w:t>
      </w:r>
      <w:r w:rsidR="007573A4">
        <w:rPr>
          <w:color w:val="000000" w:themeColor="text1"/>
          <w:lang w:val="en-US"/>
        </w:rPr>
        <w:t xml:space="preserve"> and</w:t>
      </w:r>
      <w:commentRangeEnd w:id="11"/>
      <w:r w:rsidR="00947649">
        <w:rPr>
          <w:rStyle w:val="CommentReference"/>
          <w:rFonts w:asciiTheme="minorHAnsi" w:hAnsiTheme="minorHAnsi" w:cstheme="minorBidi"/>
          <w:lang w:eastAsia="en-US"/>
        </w:rPr>
        <w:commentReference w:id="11"/>
      </w:r>
      <w:r w:rsidR="007573A4">
        <w:rPr>
          <w:color w:val="000000" w:themeColor="text1"/>
          <w:lang w:val="en-US"/>
        </w:rPr>
        <w:t xml:space="preserve">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w:t>
      </w:r>
      <w:proofErr w:type="spellStart"/>
      <w:r w:rsidR="007573A4">
        <w:rPr>
          <w:color w:val="000000" w:themeColor="text1"/>
          <w:lang w:val="en-US"/>
        </w:rPr>
        <w:t>NOx</w:t>
      </w:r>
      <w:proofErr w:type="spellEnd"/>
      <w:r w:rsidR="007573A4">
        <w:rPr>
          <w:color w:val="000000" w:themeColor="text1"/>
          <w:lang w:val="en-US"/>
        </w:rPr>
        <w:t>),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33ECAAB"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spatio-temporal</w:t>
      </w:r>
      <w:proofErr w:type="spellEnd"/>
      <w:r w:rsidRPr="00BE40FA">
        <w:rPr>
          <w:bCs/>
          <w:color w:val="000000" w:themeColor="text1"/>
        </w:rPr>
        <w:t xml:space="preserve">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2"/>
      <w:r w:rsidR="00E52635">
        <w:rPr>
          <w:bCs/>
          <w:color w:val="000000" w:themeColor="text1"/>
        </w:rPr>
        <w:t>XX</w:t>
      </w:r>
      <w:commentRangeEnd w:id="12"/>
      <w:r w:rsidR="00747D93">
        <w:rPr>
          <w:rStyle w:val="CommentReference"/>
          <w:rFonts w:asciiTheme="minorHAnsi" w:eastAsiaTheme="minorHAnsi" w:hAnsiTheme="minorHAnsi" w:cstheme="minorBidi"/>
          <w:lang w:val="en-GB"/>
        </w:rPr>
        <w:commentReference w:id="1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3"/>
      <w:r w:rsidR="00BC49EA">
        <w:rPr>
          <w:bCs/>
          <w:color w:val="000000" w:themeColor="text1"/>
        </w:rPr>
        <w:t>XX</w:t>
      </w:r>
      <w:commentRangeEnd w:id="13"/>
      <w:r w:rsidR="00747D93">
        <w:rPr>
          <w:rStyle w:val="CommentReference"/>
          <w:rFonts w:asciiTheme="minorHAnsi" w:eastAsiaTheme="minorHAnsi" w:hAnsiTheme="minorHAnsi" w:cstheme="minorBidi"/>
          <w:lang w:val="en-GB"/>
        </w:rPr>
        <w:commentReference w:id="13"/>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commentRangeStart w:id="14"/>
      <w:r>
        <w:t>In the above model</w:t>
      </w:r>
      <w:commentRangeEnd w:id="14"/>
      <w:r w:rsidR="00300DB4">
        <w:rPr>
          <w:rStyle w:val="CommentReference"/>
          <w:rFonts w:asciiTheme="minorHAnsi" w:eastAsiaTheme="minorHAnsi" w:hAnsiTheme="minorHAnsi" w:cstheme="minorBidi"/>
          <w:lang w:val="en-GB"/>
        </w:rPr>
        <w:commentReference w:id="14"/>
      </w:r>
      <w:r>
        <w:t>,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4D599F"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4D599F"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A79881B"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w:t>
      </w:r>
      <w:proofErr w:type="spellStart"/>
      <w:r w:rsidR="00B54829">
        <w:rPr>
          <w:bCs/>
          <w:color w:val="000000" w:themeColor="text1"/>
          <w:lang w:val="en-GB"/>
        </w:rPr>
        <w:t>NO</w:t>
      </w:r>
      <w:r w:rsidR="00B54829" w:rsidRPr="00ED56B1">
        <w:rPr>
          <w:bCs/>
          <w:color w:val="000000" w:themeColor="text1"/>
          <w:vertAlign w:val="subscript"/>
          <w:lang w:val="en-GB"/>
        </w:rPr>
        <w:t>x</w:t>
      </w:r>
      <w:proofErr w:type="spellEnd"/>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commentRangeStart w:id="15"/>
      <w:r w:rsidR="00621EB8">
        <w:rPr>
          <w:bCs/>
          <w:color w:val="000000" w:themeColor="text1"/>
          <w:lang w:val="en-GB"/>
        </w:rPr>
        <w:t>w</w:t>
      </w:r>
      <w:r w:rsidR="00B66B3A">
        <w:rPr>
          <w:bCs/>
          <w:color w:val="000000" w:themeColor="text1"/>
          <w:lang w:val="en-GB"/>
        </w:rPr>
        <w:t>as associated with</w:t>
      </w:r>
      <w:commentRangeEnd w:id="15"/>
      <w:r w:rsidR="0023017A">
        <w:rPr>
          <w:rStyle w:val="CommentReference"/>
          <w:rFonts w:asciiTheme="minorHAnsi" w:eastAsiaTheme="minorHAnsi" w:hAnsiTheme="minorHAnsi" w:cstheme="minorBidi"/>
          <w:lang w:val="en-GB"/>
        </w:rPr>
        <w:commentReference w:id="15"/>
      </w:r>
      <w:r w:rsidR="00B66B3A">
        <w:rPr>
          <w:bCs/>
          <w:color w:val="000000" w:themeColor="text1"/>
          <w:lang w:val="en-GB"/>
        </w:rPr>
        <w:t xml:space="preserve">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spatio-temporal</w:t>
      </w:r>
      <w:proofErr w:type="spellEnd"/>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r w:rsidR="000E4EB8">
        <w:rPr>
          <w:bCs/>
        </w:rPr>
        <w:t xml:space="preserve"> </w:t>
      </w:r>
      <w:commentRangeStart w:id="16"/>
      <w:r w:rsidR="000E4EB8">
        <w:rPr>
          <w:bCs/>
        </w:rPr>
        <w:t xml:space="preserve">We 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commentRangeEnd w:id="16"/>
      <w:r w:rsidR="0081044E">
        <w:rPr>
          <w:rStyle w:val="CommentReference"/>
          <w:rFonts w:asciiTheme="minorHAnsi" w:eastAsiaTheme="minorHAnsi" w:hAnsiTheme="minorHAnsi" w:cstheme="minorBidi"/>
          <w:lang w:val="en-GB"/>
        </w:rPr>
        <w:commentReference w:id="16"/>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8BE550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130390E"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28A6E20"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great 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commentRangeStart w:id="17"/>
      <w:r w:rsidR="001F447F">
        <w:rPr>
          <w:bCs/>
          <w:color w:val="000000" w:themeColor="text1"/>
        </w:rPr>
        <w:t>covary</w:t>
      </w:r>
      <w:commentRangeEnd w:id="17"/>
      <w:r w:rsidR="00FF03F9">
        <w:rPr>
          <w:rStyle w:val="CommentReference"/>
          <w:rFonts w:asciiTheme="minorHAnsi" w:eastAsiaTheme="minorHAnsi" w:hAnsiTheme="minorHAnsi" w:cstheme="minorBidi"/>
          <w:lang w:val="en-GB"/>
        </w:rPr>
        <w:commentReference w:id="17"/>
      </w:r>
      <w:r w:rsidR="001F447F">
        <w:rPr>
          <w:bCs/>
          <w:color w:val="000000" w:themeColor="text1"/>
        </w:rPr>
        <w:t xml:space="preserve">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000D2B0" w:rsidR="008A2D8E" w:rsidRPr="00BE40FA" w:rsidRDefault="008A2D8E" w:rsidP="00042EDE">
      <w:r w:rsidRPr="00BE40FA">
        <w:rPr>
          <w:i/>
        </w:rPr>
        <w:t>Acquisition, analysis, or interpretation of the data:</w:t>
      </w:r>
      <w:r w:rsidRPr="00BE40FA">
        <w:t xml:space="preserve"> </w:t>
      </w:r>
      <w:r w:rsidR="008A09DA" w:rsidRPr="00BE40FA">
        <w:t xml:space="preserve">Parks, </w:t>
      </w:r>
      <w:proofErr w:type="spellStart"/>
      <w:r w:rsidR="008A09DA" w:rsidRPr="00BE40FA">
        <w:t>Kioumourtzoglou</w:t>
      </w:r>
      <w:proofErr w:type="spellEnd"/>
      <w:r w:rsidR="00272CD1" w:rsidRPr="00BE40FA">
        <w:t xml:space="preserve">, </w:t>
      </w:r>
      <w:del w:id="18" w:author="Allahverdi Balalian, Arin" w:date="2021-10-20T22:34:00Z">
        <w:r w:rsidR="008A09DA" w:rsidRPr="00BE40FA" w:rsidDel="00772419">
          <w:delText>Balilian</w:delText>
        </w:r>
      </w:del>
      <w:ins w:id="19" w:author="Allahverdi Balalian, Arin" w:date="2021-10-20T22:34:00Z">
        <w:r w:rsidR="00772419">
          <w:t>Balalian</w:t>
        </w:r>
      </w:ins>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28114190" w:rsidR="008A2D8E" w:rsidRPr="00BE40FA" w:rsidRDefault="008A2D8E" w:rsidP="00042EDE">
      <w:r w:rsidRPr="00BE40FA">
        <w:rPr>
          <w:i/>
        </w:rPr>
        <w:t xml:space="preserve">Critical revision of the manuscript for important intellectual content: </w:t>
      </w:r>
      <w:r w:rsidR="00F50EA5">
        <w:rPr>
          <w:iCs/>
        </w:rPr>
        <w:t xml:space="preserve">Gibson, </w:t>
      </w:r>
      <w:del w:id="20" w:author="Allahverdi Balalian, Arin" w:date="2021-10-20T22:34:00Z">
        <w:r w:rsidR="00C31081" w:rsidDel="00AC5E57">
          <w:rPr>
            <w:iCs/>
          </w:rPr>
          <w:delText>Balilian</w:delText>
        </w:r>
      </w:del>
      <w:ins w:id="21" w:author="Allahverdi Balalian, Arin" w:date="2021-10-20T22:34:00Z">
        <w:r w:rsidR="00AC5E57">
          <w:rPr>
            <w:iCs/>
          </w:rPr>
          <w:t>Balalian</w:t>
        </w:r>
      </w:ins>
      <w:r w:rsidR="00C31081">
        <w:rPr>
          <w:iCs/>
        </w:rPr>
        <w:t xml:space="preserve">, Nunez, Hansen, </w:t>
      </w:r>
      <w:proofErr w:type="spellStart"/>
      <w:r w:rsidR="00C31081">
        <w:rPr>
          <w:iCs/>
        </w:rPr>
        <w:t>Raaashou-Nielsen</w:t>
      </w:r>
      <w:proofErr w:type="spellEnd"/>
      <w:r w:rsidR="00C31081">
        <w:rPr>
          <w:iCs/>
        </w:rPr>
        <w:t>, Ketzel,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EA0ACA1" w:rsidR="008A2D8E" w:rsidRPr="00BE40FA" w:rsidRDefault="008A2D8E" w:rsidP="00042EDE">
      <w:r w:rsidRPr="00BE40FA">
        <w:rPr>
          <w:i/>
        </w:rPr>
        <w:t>Administrative, technical, or material support:</w:t>
      </w:r>
      <w:r w:rsidRPr="00BE40FA">
        <w:t xml:space="preserve"> </w:t>
      </w:r>
      <w:r w:rsidR="004D6226">
        <w:t xml:space="preserve">Parks, </w:t>
      </w:r>
      <w:del w:id="22" w:author="Allahverdi Balalian, Arin" w:date="2021-10-20T22:33:00Z">
        <w:r w:rsidR="004D6226" w:rsidDel="00AC5E57">
          <w:delText>Balilian</w:delText>
        </w:r>
      </w:del>
      <w:ins w:id="23" w:author="Allahverdi Balalian, Arin" w:date="2021-10-20T22:33:00Z">
        <w:r w:rsidR="00AC5E57">
          <w:t>Bala</w:t>
        </w:r>
      </w:ins>
      <w:ins w:id="24" w:author="Allahverdi Balalian, Arin" w:date="2021-10-20T22:34:00Z">
        <w:r w:rsidR="00AC5E57">
          <w:t>lian</w:t>
        </w:r>
      </w:ins>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25"/>
      <w:r w:rsidRPr="00BE40FA">
        <w:rPr>
          <w:bCs/>
        </w:rPr>
        <w:t>None reported.</w:t>
      </w:r>
      <w:commentRangeEnd w:id="25"/>
      <w:r w:rsidR="007551EA">
        <w:rPr>
          <w:rStyle w:val="CommentReference"/>
          <w:rFonts w:asciiTheme="minorHAnsi" w:eastAsiaTheme="minorHAnsi" w:hAnsiTheme="minorHAnsi" w:cstheme="minorBidi"/>
          <w:lang w:val="en-GB"/>
        </w:rPr>
        <w:commentReference w:id="25"/>
      </w:r>
    </w:p>
    <w:p w14:paraId="66014F91" w14:textId="77777777" w:rsidR="005E6CFE" w:rsidRPr="00BE40FA" w:rsidRDefault="005E6CFE" w:rsidP="00042EDE"/>
    <w:p w14:paraId="3B0767F3" w14:textId="0747E3B2" w:rsidR="00166A28" w:rsidRDefault="005E6CFE" w:rsidP="00042EDE">
      <w:commentRangeStart w:id="26"/>
      <w:r w:rsidRPr="00BE40FA">
        <w:rPr>
          <w:b/>
          <w:bCs/>
        </w:rPr>
        <w:t>Funding/Support:</w:t>
      </w:r>
      <w:r w:rsidRPr="00BE40FA">
        <w:t xml:space="preserve"> </w:t>
      </w:r>
      <w:commentRangeEnd w:id="26"/>
      <w:r w:rsidR="00470E0A" w:rsidRPr="00BE40FA">
        <w:rPr>
          <w:rStyle w:val="CommentReference"/>
          <w:rFonts w:asciiTheme="minorHAnsi" w:eastAsiaTheme="minorHAnsi" w:hAnsiTheme="minorHAnsi" w:cstheme="minorBidi"/>
        </w:rPr>
        <w:commentReference w:id="26"/>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570D54" w:rsidRDefault="00570D54" w:rsidP="00570D54">
      <w:pPr>
        <w:pStyle w:val="Bibliography"/>
      </w:pPr>
      <w:r w:rsidRPr="00570D54">
        <w:t xml:space="preserve">9. </w:t>
      </w:r>
      <w:r w:rsidRPr="00570D54">
        <w:tab/>
        <w:t xml:space="preserve">Dominici F, Peng RD, Bell ML, et al. Fine particulate air pollution and hospital admission for cardiovascular and respiratory diseases. </w:t>
      </w:r>
      <w:r w:rsidRPr="00570D54">
        <w:rPr>
          <w:i/>
          <w:iCs/>
        </w:rPr>
        <w:t>JAMA</w:t>
      </w:r>
      <w:r w:rsidRPr="00570D54">
        <w:t>. 2006;295(10):1127-1134.</w:t>
      </w:r>
    </w:p>
    <w:p w14:paraId="4638FD0B" w14:textId="77777777" w:rsidR="00570D54" w:rsidRPr="00570D54" w:rsidRDefault="00570D54" w:rsidP="00570D54">
      <w:pPr>
        <w:pStyle w:val="Bibliography"/>
      </w:pPr>
      <w:r w:rsidRPr="00570D54">
        <w:t xml:space="preserve">10. </w:t>
      </w:r>
      <w:r w:rsidRPr="00570D54">
        <w:tab/>
        <w:t xml:space="preserve">Bennett JE, Tamura-Wicks H, Parks RM, et al. 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570D54">
        <w:t xml:space="preserve">48. </w:t>
      </w:r>
      <w:r w:rsidRPr="00570D54">
        <w:tab/>
        <w:t xml:space="preserve">Raaschou-Nielsen O, Andersen ZJ, Hvidberg M, et al. 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F403E8">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rks, Robbie M" w:date="2021-10-04T11:12:00Z" w:initials="PRM">
    <w:p w14:paraId="6B0D8BAA" w14:textId="535F273F" w:rsidR="00BD56DA" w:rsidRDefault="00BD56DA">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3" w:author="Parks, Robbie M" w:date="2021-10-04T13:10:00Z" w:initials="PRM">
    <w:p w14:paraId="65AEBB61" w14:textId="6C061042" w:rsidR="0061229F" w:rsidRDefault="0061229F">
      <w:pPr>
        <w:pStyle w:val="CommentText"/>
      </w:pPr>
      <w:r>
        <w:rPr>
          <w:rStyle w:val="CommentReference"/>
        </w:rPr>
        <w:annotationRef/>
      </w:r>
      <w:r>
        <w:t>Will input once finalised</w:t>
      </w:r>
    </w:p>
  </w:comment>
  <w:comment w:id="4" w:author="Parks, Robbie M" w:date="2021-10-04T13:10:00Z" w:initials="PRM">
    <w:p w14:paraId="5B4567D7" w14:textId="36A5E12E" w:rsidR="003757EC" w:rsidRDefault="003757EC">
      <w:pPr>
        <w:pStyle w:val="CommentText"/>
      </w:pPr>
      <w:r>
        <w:rPr>
          <w:rStyle w:val="CommentReference"/>
        </w:rPr>
        <w:annotationRef/>
      </w:r>
      <w:r>
        <w:t>Will input once finalised</w:t>
      </w:r>
    </w:p>
  </w:comment>
  <w:comment w:id="5" w:author="Arin Balalian" w:date="2021-10-12T12:43:00Z" w:initials="AB">
    <w:p w14:paraId="7AD92362" w14:textId="47889758" w:rsidR="008E100E" w:rsidRDefault="008E100E">
      <w:pPr>
        <w:pStyle w:val="CommentText"/>
      </w:pPr>
      <w:r>
        <w:rPr>
          <w:rStyle w:val="CommentReference"/>
        </w:rPr>
        <w:annotationRef/>
      </w:r>
      <w:r>
        <w:t>Sentence looks off</w:t>
      </w:r>
    </w:p>
  </w:comment>
  <w:comment w:id="7" w:author="Arin Balalian" w:date="2021-10-12T12:46:00Z" w:initials="AB">
    <w:p w14:paraId="6E8039F7" w14:textId="510677CA" w:rsidR="008E100E" w:rsidRDefault="008E100E">
      <w:pPr>
        <w:pStyle w:val="CommentText"/>
      </w:pPr>
      <w:r>
        <w:rPr>
          <w:rStyle w:val="CommentReference"/>
        </w:rPr>
        <w:annotationRef/>
      </w:r>
      <w:r>
        <w:t>isn’t this credible interval too wide to be interpreted as a sign of association?</w:t>
      </w:r>
    </w:p>
  </w:comment>
  <w:comment w:id="8" w:author="Parks, Robbie M" w:date="2021-10-04T11:12:00Z" w:initials="PRM">
    <w:p w14:paraId="6ABB848B" w14:textId="77777777" w:rsidR="005F4D37" w:rsidRDefault="005F4D37"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5F4D37" w:rsidRDefault="005F4D37" w:rsidP="005F4D37">
      <w:pPr>
        <w:pStyle w:val="CommentText"/>
      </w:pPr>
    </w:p>
    <w:p w14:paraId="35562FAD" w14:textId="77777777" w:rsidR="005F4D37" w:rsidRDefault="005F4D37" w:rsidP="005F4D37">
      <w:pPr>
        <w:pStyle w:val="CommentText"/>
      </w:pPr>
      <w:r>
        <w:t>Currently:</w:t>
      </w:r>
    </w:p>
    <w:p w14:paraId="466FC4EE" w14:textId="35AE92F9" w:rsidR="005F4D37" w:rsidRDefault="005F4D37" w:rsidP="005F4D37">
      <w:pPr>
        <w:pStyle w:val="CommentText"/>
      </w:pPr>
      <w:r>
        <w:t>-3,2</w:t>
      </w:r>
      <w:r w:rsidR="00B84F2E">
        <w:t>22</w:t>
      </w:r>
      <w:r>
        <w:t xml:space="preserve"> words (would appreciate anywhere to cut words); and</w:t>
      </w:r>
    </w:p>
    <w:p w14:paraId="48E2CA6F" w14:textId="77777777" w:rsidR="005F4D37" w:rsidRDefault="005F4D37" w:rsidP="005F4D37">
      <w:pPr>
        <w:pStyle w:val="CommentText"/>
      </w:pPr>
      <w:r>
        <w:t>-4 tables and figures.</w:t>
      </w:r>
    </w:p>
    <w:p w14:paraId="3F7CD459" w14:textId="77777777" w:rsidR="005F4D37" w:rsidRDefault="005F4D37" w:rsidP="005F4D37">
      <w:pPr>
        <w:pStyle w:val="CommentText"/>
      </w:pPr>
    </w:p>
    <w:p w14:paraId="191C4645" w14:textId="3A6F3677" w:rsidR="005F4D37" w:rsidRDefault="005F4D37">
      <w:pPr>
        <w:pStyle w:val="CommentText"/>
      </w:pPr>
      <w:r>
        <w:t>Also Supplementary Online Content.</w:t>
      </w:r>
    </w:p>
  </w:comment>
  <w:comment w:id="9" w:author="Allahverdi Balalian, Arin" w:date="2021-10-20T21:38:00Z" w:initials="ABA">
    <w:p w14:paraId="6B046240" w14:textId="38DC6A0A" w:rsidR="00E33222" w:rsidRDefault="00E33222" w:rsidP="00E33222">
      <w:pPr>
        <w:pStyle w:val="CommentText"/>
      </w:pPr>
      <w:r>
        <w:rPr>
          <w:rStyle w:val="CommentReference"/>
        </w:rPr>
        <w:annotationRef/>
      </w:r>
      <w:r>
        <w:t>Maybe something like joint and single pollutant associations?</w:t>
      </w:r>
    </w:p>
  </w:comment>
  <w:comment w:id="10" w:author="Allahverdi Balalian, Arin" w:date="2021-10-20T21:49:00Z" w:initials="ABA">
    <w:p w14:paraId="59B04ED1" w14:textId="5DDA0C82" w:rsidR="00A205DF" w:rsidRDefault="00A205DF" w:rsidP="00A205DF">
      <w:pPr>
        <w:pStyle w:val="CommentText"/>
      </w:pPr>
      <w:r>
        <w:rPr>
          <w:rStyle w:val="CommentReference"/>
        </w:rPr>
        <w:annotationRef/>
      </w:r>
      <w:r>
        <w:t xml:space="preserve">The way it is stated here implies that the correlation between the pollutants is the only reason we used mixture modeling. Was it ? I think we also wanted to see the joint effects and possibly thought mixture effect would be stronger than single pollutants effect. </w:t>
      </w:r>
    </w:p>
  </w:comment>
  <w:comment w:id="11" w:author="Allahverdi Balalian, Arin" w:date="2021-10-20T21:40:00Z" w:initials="ABA">
    <w:p w14:paraId="5B9763AC" w14:textId="16ABB9E5" w:rsidR="00947649" w:rsidRDefault="00947649" w:rsidP="00947649">
      <w:pPr>
        <w:pStyle w:val="CommentText"/>
      </w:pPr>
      <w:r>
        <w:rPr>
          <w:rStyle w:val="CommentReference"/>
        </w:rPr>
        <w:annotationRef/>
      </w:r>
      <w:r>
        <w:t>Consider separating this and previous sentence to make it less wordy.</w:t>
      </w:r>
    </w:p>
  </w:comment>
  <w:comment w:id="12" w:author="Parks, Robbie M" w:date="2021-10-04T11:12:00Z" w:initials="PRM">
    <w:p w14:paraId="5FE43FD2" w14:textId="77777777" w:rsidR="00747D93" w:rsidRDefault="00747D93" w:rsidP="00747D93">
      <w:pPr>
        <w:pStyle w:val="CommentText"/>
      </w:pPr>
      <w:r>
        <w:rPr>
          <w:rStyle w:val="CommentReference"/>
        </w:rPr>
        <w:annotationRef/>
      </w:r>
      <w:r>
        <w:t>Matthias: I don’t have access to this journal. Do you have this value?</w:t>
      </w:r>
    </w:p>
    <w:p w14:paraId="52715799" w14:textId="77777777" w:rsidR="00747D93" w:rsidRDefault="00747D93" w:rsidP="00747D93">
      <w:pPr>
        <w:pStyle w:val="CommentText"/>
      </w:pPr>
    </w:p>
    <w:p w14:paraId="613A5708" w14:textId="77777777" w:rsidR="00747D93" w:rsidRDefault="004D599F" w:rsidP="00747D93">
      <w:pPr>
        <w:pStyle w:val="CommentText"/>
      </w:pPr>
      <w:hyperlink r:id="rId1" w:history="1">
        <w:r w:rsidR="00747D93" w:rsidRPr="009C5DC1">
          <w:rPr>
            <w:rStyle w:val="Hyperlink"/>
          </w:rPr>
          <w:t>https://www.inderscienceonline.com/doi/abs/10.1504/IJEP.2011.047337?journalCode=ijep</w:t>
        </w:r>
      </w:hyperlink>
    </w:p>
    <w:p w14:paraId="1629AE91" w14:textId="77777777" w:rsidR="00747D93" w:rsidRDefault="00747D93" w:rsidP="00747D93">
      <w:pPr>
        <w:pStyle w:val="CommentText"/>
      </w:pPr>
    </w:p>
    <w:p w14:paraId="581AB04A" w14:textId="77777777" w:rsidR="00747D93" w:rsidRDefault="00747D93" w:rsidP="00747D93">
      <w:pPr>
        <w:pStyle w:val="CommentText"/>
      </w:pPr>
      <w:r>
        <w:t>I got the other values from page 18 of:</w:t>
      </w:r>
    </w:p>
    <w:p w14:paraId="12E9E8E4" w14:textId="77777777" w:rsidR="00747D93" w:rsidRDefault="00747D93" w:rsidP="00747D93">
      <w:pPr>
        <w:pStyle w:val="CommentText"/>
      </w:pPr>
    </w:p>
    <w:p w14:paraId="700526F5" w14:textId="32983CC9" w:rsidR="00747D93" w:rsidRDefault="004D599F" w:rsidP="00747D93">
      <w:pPr>
        <w:pStyle w:val="CommentText"/>
      </w:pPr>
      <w:hyperlink r:id="rId2" w:history="1">
        <w:r w:rsidR="00747D93" w:rsidRPr="009C5DC1">
          <w:rPr>
            <w:rStyle w:val="Hyperlink"/>
          </w:rPr>
          <w:t>https://www.researchgate.net/publication/48208975_Evaluation_of_AIRGIS_--_a_GIS-based_air_pollution_and_human_exposure_modelling_system</w:t>
        </w:r>
      </w:hyperlink>
    </w:p>
  </w:comment>
  <w:comment w:id="13" w:author="Parks, Robbie M" w:date="2021-10-04T11:12:00Z" w:initials="PRM">
    <w:p w14:paraId="2746D3C8" w14:textId="77777777" w:rsidR="00747D93" w:rsidRDefault="00747D93" w:rsidP="00747D93">
      <w:pPr>
        <w:pStyle w:val="CommentText"/>
      </w:pPr>
      <w:r>
        <w:rPr>
          <w:rStyle w:val="CommentReference"/>
        </w:rPr>
        <w:annotationRef/>
      </w:r>
      <w:r>
        <w:t>Matthias: I have this reference but do you know where I can find this value?</w:t>
      </w:r>
    </w:p>
    <w:p w14:paraId="63375A40" w14:textId="77777777" w:rsidR="00747D93" w:rsidRDefault="00747D93" w:rsidP="00747D93">
      <w:pPr>
        <w:pStyle w:val="CommentText"/>
      </w:pPr>
    </w:p>
    <w:p w14:paraId="46830EE0" w14:textId="5D8E24BC" w:rsidR="00747D93" w:rsidRDefault="00747D93" w:rsidP="00747D93">
      <w:pPr>
        <w:pStyle w:val="CommentText"/>
      </w:pPr>
      <w:r w:rsidRPr="0001650A">
        <w:t>https://www.harmo.org/Conferences/Proceedings/_Bologna/publishedSections/H18-107-Ketzel.pdf</w:t>
      </w:r>
    </w:p>
  </w:comment>
  <w:comment w:id="14" w:author="Allahverdi Balalian, Arin" w:date="2021-10-20T22:16:00Z" w:initials="ABA">
    <w:p w14:paraId="61EBE39B" w14:textId="7A8D46B0" w:rsidR="00300DB4" w:rsidRDefault="00300DB4" w:rsidP="00300DB4">
      <w:pPr>
        <w:pStyle w:val="CommentText"/>
      </w:pPr>
      <w:r>
        <w:rPr>
          <w:rStyle w:val="CommentReference"/>
        </w:rPr>
        <w:annotationRef/>
      </w:r>
      <w:r>
        <w:t>Consider naming the models: model 1-2, etc..</w:t>
      </w:r>
    </w:p>
  </w:comment>
  <w:comment w:id="15" w:author="Allahverdi Balalian, Arin" w:date="2021-10-20T22:23:00Z" w:initials="ABA">
    <w:p w14:paraId="5C78BF19" w14:textId="05F8223A" w:rsidR="0023017A" w:rsidRDefault="0023017A" w:rsidP="0023017A">
      <w:pPr>
        <w:pStyle w:val="CommentText"/>
      </w:pPr>
      <w:r>
        <w:rPr>
          <w:rStyle w:val="CommentReference"/>
        </w:rPr>
        <w:annotationRef/>
      </w:r>
      <w:r>
        <w:t>Don’t you think the credible intervals are very wide to be interpreted as “association” maybe use the  weaker wording such as the one used for joint effects</w:t>
      </w:r>
    </w:p>
  </w:comment>
  <w:comment w:id="16" w:author="Allahverdi Balalian, Arin" w:date="2021-10-20T22:25:00Z" w:initials="ABA">
    <w:p w14:paraId="46C7C008" w14:textId="2803E4FA" w:rsidR="0081044E" w:rsidRDefault="0081044E" w:rsidP="0081044E">
      <w:pPr>
        <w:pStyle w:val="CommentText"/>
      </w:pPr>
      <w:r>
        <w:rPr>
          <w:rStyle w:val="CommentReference"/>
        </w:rPr>
        <w:annotationRef/>
      </w:r>
      <w:r>
        <w:t>This sentence is confusing you start with 5 year nod end with 1 year average sd increase. Consider revising.</w:t>
      </w:r>
    </w:p>
  </w:comment>
  <w:comment w:id="17" w:author="Allahverdi Balalian, Arin" w:date="2021-10-20T22:33:00Z" w:initials="ABA">
    <w:p w14:paraId="197E524B" w14:textId="3D8602D6" w:rsidR="00FF03F9" w:rsidRDefault="00FF03F9" w:rsidP="00FF03F9">
      <w:pPr>
        <w:pStyle w:val="CommentText"/>
      </w:pPr>
      <w:r>
        <w:rPr>
          <w:rStyle w:val="CommentReference"/>
        </w:rPr>
        <w:annotationRef/>
      </w:r>
      <w:r>
        <w:t>It is not only about covariation . Here should be an arrow from Unknown factor Z to both air pollution and  ALS. For example BMI cannot possibly cause air pollution. Consider maybe changing the words?</w:t>
      </w:r>
    </w:p>
  </w:comment>
  <w:comment w:id="25"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26"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0D8BAA" w15:done="0"/>
  <w15:commentEx w15:paraId="65AEBB61" w15:done="0"/>
  <w15:commentEx w15:paraId="5B4567D7" w15:done="0"/>
  <w15:commentEx w15:paraId="7AD92362" w15:done="0"/>
  <w15:commentEx w15:paraId="6E8039F7" w15:done="0"/>
  <w15:commentEx w15:paraId="191C4645" w15:done="0"/>
  <w15:commentEx w15:paraId="6B046240" w15:done="0"/>
  <w15:commentEx w15:paraId="59B04ED1" w15:done="0"/>
  <w15:commentEx w15:paraId="5B9763AC" w15:done="0"/>
  <w15:commentEx w15:paraId="700526F5" w15:done="0"/>
  <w15:commentEx w15:paraId="46830EE0" w15:done="0"/>
  <w15:commentEx w15:paraId="61EBE39B" w15:done="0"/>
  <w15:commentEx w15:paraId="5C78BF19" w15:done="0"/>
  <w15:commentEx w15:paraId="46C7C008" w15:done="0"/>
  <w15:commentEx w15:paraId="197E524B"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100182" w16cex:dateUtc="2021-10-12T16:43:00Z"/>
  <w16cex:commentExtensible w16cex:durableId="25100219" w16cex:dateUtc="2021-10-12T16:46:00Z"/>
  <w16cex:commentExtensible w16cex:durableId="2505601A" w16cex:dateUtc="2021-10-04T15:12:00Z"/>
  <w16cex:commentExtensible w16cex:durableId="251B0ADC" w16cex:dateUtc="2021-10-21T01:38:00Z"/>
  <w16cex:commentExtensible w16cex:durableId="251B0D75" w16cex:dateUtc="2021-10-21T01:49:00Z"/>
  <w16cex:commentExtensible w16cex:durableId="251B0B47" w16cex:dateUtc="2021-10-21T01:40:00Z"/>
  <w16cex:commentExtensible w16cex:durableId="2505602C" w16cex:dateUtc="2021-10-04T15:12:00Z"/>
  <w16cex:commentExtensible w16cex:durableId="25056035" w16cex:dateUtc="2021-10-04T15:12:00Z"/>
  <w16cex:commentExtensible w16cex:durableId="251B13A5" w16cex:dateUtc="2021-10-21T02:16:00Z"/>
  <w16cex:commentExtensible w16cex:durableId="251B1549" w16cex:dateUtc="2021-10-21T02:23:00Z"/>
  <w16cex:commentExtensible w16cex:durableId="251B15CF" w16cex:dateUtc="2021-10-21T02:25:00Z"/>
  <w16cex:commentExtensible w16cex:durableId="251B17B3" w16cex:dateUtc="2021-10-21T02:33: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0D8BAA" w16cid:durableId="2505600B"/>
  <w16cid:commentId w16cid:paraId="65AEBB61" w16cid:durableId="25057BBA"/>
  <w16cid:commentId w16cid:paraId="5B4567D7" w16cid:durableId="25057BC1"/>
  <w16cid:commentId w16cid:paraId="7AD92362" w16cid:durableId="25100182"/>
  <w16cid:commentId w16cid:paraId="6E8039F7" w16cid:durableId="25100219"/>
  <w16cid:commentId w16cid:paraId="191C4645" w16cid:durableId="2505601A"/>
  <w16cid:commentId w16cid:paraId="6B046240" w16cid:durableId="251B0ADC"/>
  <w16cid:commentId w16cid:paraId="59B04ED1" w16cid:durableId="251B0D75"/>
  <w16cid:commentId w16cid:paraId="5B9763AC" w16cid:durableId="251B0B47"/>
  <w16cid:commentId w16cid:paraId="700526F5" w16cid:durableId="2505602C"/>
  <w16cid:commentId w16cid:paraId="46830EE0" w16cid:durableId="25056035"/>
  <w16cid:commentId w16cid:paraId="61EBE39B" w16cid:durableId="251B13A5"/>
  <w16cid:commentId w16cid:paraId="5C78BF19" w16cid:durableId="251B1549"/>
  <w16cid:commentId w16cid:paraId="46C7C008" w16cid:durableId="251B15CF"/>
  <w16cid:commentId w16cid:paraId="197E524B" w16cid:durableId="251B17B3"/>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DCD5B" w14:textId="77777777" w:rsidR="004D599F" w:rsidRDefault="004D599F">
      <w:pPr>
        <w:spacing w:line="240" w:lineRule="auto"/>
      </w:pPr>
      <w:r>
        <w:separator/>
      </w:r>
    </w:p>
  </w:endnote>
  <w:endnote w:type="continuationSeparator" w:id="0">
    <w:p w14:paraId="1470176C" w14:textId="77777777" w:rsidR="004D599F" w:rsidRDefault="004D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20B06040202020202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66FD1" w14:textId="77777777" w:rsidR="004D599F" w:rsidRDefault="004D599F">
      <w:pPr>
        <w:spacing w:line="240" w:lineRule="auto"/>
      </w:pPr>
      <w:r>
        <w:separator/>
      </w:r>
    </w:p>
  </w:footnote>
  <w:footnote w:type="continuationSeparator" w:id="0">
    <w:p w14:paraId="20CB279E" w14:textId="77777777" w:rsidR="004D599F" w:rsidRDefault="004D59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rks, Robbie M">
    <w15:presenceInfo w15:providerId="AD" w15:userId="S::rmp15@ic.ac.uk::cb6b7f8d-c7e1-44f5-b2d9-a44f305898c3"/>
  </w15:person>
  <w15:person w15:author="Allahverdi Balalian, Arin">
    <w15:presenceInfo w15:providerId="AD" w15:userId="S::aa3794@cumc.columbia.edu::5de5bd25-ea77-4e3b-bee1-642f5dde6e56"/>
  </w15:person>
  <w15:person w15:author="Arin Balalian">
    <w15:presenceInfo w15:providerId="None" w15:userId="Arin Bala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17A"/>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0DB4"/>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599F"/>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22F0"/>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241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44E"/>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0E"/>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47649"/>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5DF"/>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5E57"/>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3222"/>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3F9"/>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29242</Words>
  <Characters>166680</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Allahverdi Balalian, Arin</cp:lastModifiedBy>
  <cp:revision>162</cp:revision>
  <cp:lastPrinted>2020-07-23T03:46:00Z</cp:lastPrinted>
  <dcterms:created xsi:type="dcterms:W3CDTF">2021-09-29T19:38:00Z</dcterms:created>
  <dcterms:modified xsi:type="dcterms:W3CDTF">2021-10-21T02:35:00Z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