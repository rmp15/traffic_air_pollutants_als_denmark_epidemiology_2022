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294A" w14:textId="1B70B8A9" w:rsidR="00AA2318" w:rsidRPr="00AA2318" w:rsidRDefault="00AA2318" w:rsidP="00AA2318">
      <w:pPr>
        <w:jc w:val="both"/>
        <w:outlineLvl w:val="0"/>
        <w:rPr>
          <w:b/>
          <w:color w:val="000000" w:themeColor="text1"/>
          <w:lang w:val="en-GB"/>
        </w:rPr>
      </w:pPr>
      <w:r w:rsidRPr="00AA2318">
        <w:rPr>
          <w:b/>
          <w:color w:val="000000" w:themeColor="text1"/>
          <w:lang w:val="en-GB"/>
        </w:rPr>
        <w:t>Multi-air pollutant exposure and amyotrophic lateral sclerosis (ALS) diagnosis in Denmark</w:t>
      </w:r>
      <w:r>
        <w:rPr>
          <w:b/>
          <w:color w:val="000000" w:themeColor="text1"/>
          <w:lang w:val="en-GB"/>
        </w:rPr>
        <w:t xml:space="preserve"> using Bayesian Hierarchical Regression Modelling</w:t>
      </w:r>
    </w:p>
    <w:p w14:paraId="46718F91" w14:textId="77777777" w:rsidR="004B5359" w:rsidRDefault="004B5359">
      <w:pPr>
        <w:jc w:val="both"/>
        <w:outlineLvl w:val="0"/>
        <w:rPr>
          <w:color w:val="000000" w:themeColor="text1"/>
        </w:rPr>
      </w:pPr>
    </w:p>
    <w:p w14:paraId="6EE16340" w14:textId="10D342C9" w:rsidR="00C268AB" w:rsidRPr="00C268AB" w:rsidRDefault="00C268AB" w:rsidP="00C268AB">
      <w:pPr>
        <w:jc w:val="both"/>
        <w:outlineLvl w:val="0"/>
        <w:rPr>
          <w:bCs/>
          <w:color w:val="000000" w:themeColor="text1"/>
          <w:lang w:val="en-GB"/>
        </w:rPr>
      </w:pPr>
      <w:r w:rsidRPr="00C268AB">
        <w:rPr>
          <w:bCs/>
          <w:color w:val="000000" w:themeColor="text1"/>
          <w:lang w:val="en-GB"/>
        </w:rPr>
        <w:t>Robbie M. Parks</w:t>
      </w:r>
      <w:r w:rsidRPr="00C268AB">
        <w:rPr>
          <w:bCs/>
          <w:color w:val="000000" w:themeColor="text1"/>
          <w:vertAlign w:val="superscript"/>
        </w:rPr>
        <w:t>1</w:t>
      </w:r>
      <w:r w:rsidR="00716494">
        <w:rPr>
          <w:bCs/>
          <w:color w:val="000000" w:themeColor="text1"/>
          <w:vertAlign w:val="superscript"/>
        </w:rPr>
        <w:t>,2</w:t>
      </w:r>
      <w:r w:rsidRPr="00C268AB">
        <w:rPr>
          <w:bCs/>
          <w:color w:val="000000" w:themeColor="text1"/>
          <w:lang w:val="en-GB"/>
        </w:rPr>
        <w:t xml:space="preserve">, Arin </w:t>
      </w:r>
      <w:proofErr w:type="spellStart"/>
      <w:r w:rsidRPr="00C268AB">
        <w:rPr>
          <w:bCs/>
          <w:color w:val="000000" w:themeColor="text1"/>
          <w:lang w:val="en-GB"/>
        </w:rPr>
        <w:t>Balilian</w:t>
      </w:r>
      <w:proofErr w:type="spellEnd"/>
      <w:r w:rsidR="005A2D9F">
        <w:rPr>
          <w:bCs/>
          <w:color w:val="000000" w:themeColor="text1"/>
          <w:vertAlign w:val="superscript"/>
        </w:rPr>
        <w:t>3</w:t>
      </w:r>
      <w:r w:rsidRPr="00C268AB">
        <w:rPr>
          <w:bCs/>
          <w:color w:val="000000" w:themeColor="text1"/>
          <w:lang w:val="en-GB"/>
        </w:rPr>
        <w:t xml:space="preserve">, </w:t>
      </w:r>
      <w:proofErr w:type="spellStart"/>
      <w:r w:rsidRPr="00C268AB">
        <w:rPr>
          <w:bCs/>
          <w:color w:val="000000" w:themeColor="text1"/>
          <w:lang w:val="en-GB"/>
        </w:rPr>
        <w:t>Yanelli</w:t>
      </w:r>
      <w:proofErr w:type="spellEnd"/>
      <w:r w:rsidRPr="00C268AB">
        <w:rPr>
          <w:bCs/>
          <w:color w:val="000000" w:themeColor="text1"/>
          <w:lang w:val="en-GB"/>
        </w:rPr>
        <w:t xml:space="preserve"> Nunez</w:t>
      </w:r>
      <w:r w:rsidR="005E0F73">
        <w:rPr>
          <w:bCs/>
          <w:color w:val="000000" w:themeColor="text1"/>
          <w:vertAlign w:val="superscript"/>
        </w:rPr>
        <w:t>1</w:t>
      </w:r>
      <w:r w:rsidRPr="00C268AB">
        <w:rPr>
          <w:bCs/>
          <w:color w:val="000000" w:themeColor="text1"/>
          <w:lang w:val="en-GB"/>
        </w:rPr>
        <w:t xml:space="preserve">, </w:t>
      </w:r>
      <w:proofErr w:type="spellStart"/>
      <w:r w:rsidRPr="00C268AB">
        <w:rPr>
          <w:bCs/>
          <w:color w:val="000000" w:themeColor="text1"/>
          <w:lang w:val="en-GB"/>
        </w:rPr>
        <w:t>Johnni</w:t>
      </w:r>
      <w:proofErr w:type="spellEnd"/>
      <w:r w:rsidRPr="00C268AB">
        <w:rPr>
          <w:bCs/>
          <w:color w:val="000000" w:themeColor="text1"/>
          <w:lang w:val="en-GB"/>
        </w:rPr>
        <w:t xml:space="preserve"> Hansen</w:t>
      </w:r>
      <w:r w:rsidRPr="00C268AB">
        <w:rPr>
          <w:bCs/>
          <w:color w:val="000000" w:themeColor="text1"/>
          <w:vertAlign w:val="superscript"/>
        </w:rPr>
        <w:t>4</w:t>
      </w:r>
      <w:r w:rsidRPr="00C268AB">
        <w:rPr>
          <w:bCs/>
          <w:color w:val="000000" w:themeColor="text1"/>
          <w:lang w:val="en-GB"/>
        </w:rPr>
        <w:t>,</w:t>
      </w:r>
      <w:ins w:id="0" w:author="mak" w:date="2021-03-27T00:15:00Z">
        <w:r w:rsidRPr="00C268AB">
          <w:rPr>
            <w:bCs/>
            <w:color w:val="000000" w:themeColor="text1"/>
            <w:lang w:val="en-GB"/>
          </w:rPr>
          <w:t xml:space="preserve"> </w:t>
        </w:r>
      </w:ins>
      <w:r w:rsidRPr="00C268AB">
        <w:rPr>
          <w:bCs/>
          <w:color w:val="000000" w:themeColor="text1"/>
          <w:lang w:val="en-GB"/>
        </w:rPr>
        <w:t xml:space="preserve">Ole </w:t>
      </w:r>
      <w:proofErr w:type="spellStart"/>
      <w:r w:rsidRPr="00C268AB">
        <w:rPr>
          <w:bCs/>
          <w:color w:val="000000" w:themeColor="text1"/>
          <w:lang w:val="en-GB"/>
        </w:rPr>
        <w:t>Raaschou</w:t>
      </w:r>
      <w:proofErr w:type="spellEnd"/>
      <w:r w:rsidRPr="00C268AB">
        <w:rPr>
          <w:bCs/>
          <w:color w:val="000000" w:themeColor="text1"/>
          <w:lang w:val="en-GB"/>
        </w:rPr>
        <w:t>-Nielsen</w:t>
      </w:r>
      <w:r w:rsidRPr="00C268AB">
        <w:rPr>
          <w:bCs/>
          <w:color w:val="000000" w:themeColor="text1"/>
          <w:vertAlign w:val="superscript"/>
        </w:rPr>
        <w:t>4</w:t>
      </w:r>
      <w:r w:rsidRPr="00C268AB">
        <w:rPr>
          <w:bCs/>
          <w:color w:val="000000" w:themeColor="text1"/>
          <w:lang w:val="en-GB"/>
        </w:rPr>
        <w:t>,</w:t>
      </w:r>
    </w:p>
    <w:p w14:paraId="57A983F6" w14:textId="1F361289" w:rsidR="00C268AB" w:rsidRPr="00C268AB" w:rsidRDefault="00C268AB" w:rsidP="00C268AB">
      <w:pPr>
        <w:jc w:val="both"/>
        <w:outlineLvl w:val="0"/>
        <w:rPr>
          <w:bCs/>
          <w:color w:val="000000" w:themeColor="text1"/>
          <w:vertAlign w:val="superscript"/>
        </w:rPr>
      </w:pPr>
      <w:r w:rsidRPr="00C268AB">
        <w:rPr>
          <w:color w:val="000000" w:themeColor="text1"/>
          <w:lang w:val="en-GB"/>
        </w:rPr>
        <w:t xml:space="preserve">Matthias </w:t>
      </w:r>
      <w:proofErr w:type="spellStart"/>
      <w:r w:rsidRPr="00C268AB">
        <w:rPr>
          <w:color w:val="000000" w:themeColor="text1"/>
          <w:lang w:val="en-GB"/>
        </w:rPr>
        <w:t>Ketzel</w:t>
      </w:r>
      <w:proofErr w:type="spellEnd"/>
      <w:r w:rsidRPr="00C268AB">
        <w:rPr>
          <w:bCs/>
          <w:color w:val="000000" w:themeColor="text1"/>
          <w:vertAlign w:val="superscript"/>
        </w:rPr>
        <w:t>5</w:t>
      </w:r>
      <w:r w:rsidRPr="00C268AB">
        <w:rPr>
          <w:color w:val="000000" w:themeColor="text1"/>
          <w:lang w:val="en-GB"/>
        </w:rPr>
        <w:t xml:space="preserve">, </w:t>
      </w:r>
      <w:proofErr w:type="spellStart"/>
      <w:r w:rsidRPr="00C268AB">
        <w:rPr>
          <w:color w:val="000000" w:themeColor="text1"/>
          <w:lang w:val="en-GB"/>
        </w:rPr>
        <w:t>Jibran</w:t>
      </w:r>
      <w:proofErr w:type="spellEnd"/>
      <w:r w:rsidRPr="00C268AB">
        <w:rPr>
          <w:color w:val="000000" w:themeColor="text1"/>
          <w:lang w:val="en-GB"/>
        </w:rPr>
        <w:t xml:space="preserve"> Khan</w:t>
      </w:r>
      <w:r w:rsidRPr="00C268AB">
        <w:rPr>
          <w:bCs/>
          <w:color w:val="000000" w:themeColor="text1"/>
          <w:vertAlign w:val="superscript"/>
        </w:rPr>
        <w:t>5</w:t>
      </w:r>
      <w:r w:rsidRPr="00C268AB">
        <w:rPr>
          <w:color w:val="000000" w:themeColor="text1"/>
          <w:lang w:val="en-GB"/>
        </w:rPr>
        <w:t xml:space="preserve">, </w:t>
      </w:r>
      <w:r w:rsidRPr="00C268AB">
        <w:rPr>
          <w:bCs/>
          <w:color w:val="000000" w:themeColor="text1"/>
          <w:lang w:val="en-GB"/>
        </w:rPr>
        <w:t>Marc G. Weisskopf</w:t>
      </w:r>
      <w:r w:rsidRPr="00C268AB">
        <w:rPr>
          <w:bCs/>
          <w:color w:val="000000" w:themeColor="text1"/>
          <w:vertAlign w:val="superscript"/>
        </w:rPr>
        <w:t>6</w:t>
      </w:r>
      <w:r w:rsidRPr="00C268AB">
        <w:rPr>
          <w:bCs/>
          <w:color w:val="000000" w:themeColor="text1"/>
          <w:lang w:val="en-GB"/>
        </w:rPr>
        <w:t>, Roel Vermeulen</w:t>
      </w:r>
      <w:r w:rsidRPr="00C268AB">
        <w:rPr>
          <w:bCs/>
          <w:color w:val="000000" w:themeColor="text1"/>
          <w:vertAlign w:val="superscript"/>
        </w:rPr>
        <w:t>7</w:t>
      </w:r>
      <w:r w:rsidRPr="00C268AB">
        <w:rPr>
          <w:bCs/>
          <w:color w:val="000000" w:themeColor="text1"/>
          <w:lang w:val="en-GB"/>
        </w:rPr>
        <w:t>, Susan Peters</w:t>
      </w:r>
      <w:r w:rsidRPr="00C268AB">
        <w:rPr>
          <w:bCs/>
          <w:color w:val="000000" w:themeColor="text1"/>
          <w:vertAlign w:val="superscript"/>
          <w:lang w:val="en-GB"/>
        </w:rPr>
        <w:t>7</w:t>
      </w:r>
      <w:r w:rsidRPr="00C268AB">
        <w:rPr>
          <w:bCs/>
          <w:color w:val="000000" w:themeColor="text1"/>
          <w:lang w:val="en-GB"/>
        </w:rPr>
        <w:t>, Diane B. Re</w:t>
      </w:r>
      <w:r w:rsidR="00ED0E94">
        <w:rPr>
          <w:bCs/>
          <w:color w:val="000000" w:themeColor="text1"/>
          <w:vertAlign w:val="superscript"/>
          <w:lang w:val="en-GB"/>
        </w:rPr>
        <w:t>1</w:t>
      </w:r>
      <w:r w:rsidRPr="00C268AB">
        <w:rPr>
          <w:bCs/>
          <w:color w:val="000000" w:themeColor="text1"/>
          <w:lang w:val="en-GB"/>
        </w:rPr>
        <w:t>, Marianthi-Anna Kioumourtzoglou</w:t>
      </w:r>
      <w:r w:rsidR="00ED0E94">
        <w:rPr>
          <w:bCs/>
          <w:color w:val="000000" w:themeColor="text1"/>
          <w:vertAlign w:val="superscript"/>
        </w:rPr>
        <w:t>1</w:t>
      </w:r>
    </w:p>
    <w:p w14:paraId="6D877A17" w14:textId="6163E8BE" w:rsidR="004B5359" w:rsidRDefault="004B5359">
      <w:pPr>
        <w:jc w:val="both"/>
        <w:outlineLvl w:val="0"/>
        <w:rPr>
          <w:color w:val="000000" w:themeColor="text1"/>
        </w:rPr>
      </w:pPr>
    </w:p>
    <w:p w14:paraId="50E4995D" w14:textId="41D1A5F0" w:rsidR="00555F56" w:rsidRPr="00555F56" w:rsidRDefault="00555F56" w:rsidP="00555F56">
      <w:pPr>
        <w:jc w:val="both"/>
        <w:rPr>
          <w:bCs/>
          <w:color w:val="000000" w:themeColor="text1"/>
          <w:lang w:val="en-GB"/>
        </w:rPr>
      </w:pPr>
      <w:r w:rsidRPr="00555F56">
        <w:rPr>
          <w:bCs/>
          <w:color w:val="000000" w:themeColor="text1"/>
          <w:vertAlign w:val="superscript"/>
          <w:lang w:val="en-GB"/>
        </w:rPr>
        <w:t>1</w:t>
      </w:r>
      <w:r w:rsidRPr="00C268AB">
        <w:rPr>
          <w:bCs/>
          <w:color w:val="000000" w:themeColor="text1"/>
          <w:lang w:val="en-GB"/>
        </w:rPr>
        <w:t>Department of Environmental Health Sciences, Mailman School of Public Health, Columbia University, New York, New York, USA</w:t>
      </w:r>
    </w:p>
    <w:p w14:paraId="627EAD47" w14:textId="4838CF5D" w:rsidR="00555F56" w:rsidRDefault="00555F56" w:rsidP="00C268AB">
      <w:pPr>
        <w:jc w:val="both"/>
        <w:rPr>
          <w:bCs/>
          <w:color w:val="000000" w:themeColor="text1"/>
          <w:lang w:val="en-GB"/>
        </w:rPr>
      </w:pPr>
      <w:r>
        <w:rPr>
          <w:bCs/>
          <w:color w:val="000000" w:themeColor="text1"/>
          <w:vertAlign w:val="superscript"/>
        </w:rPr>
        <w:t>2</w:t>
      </w:r>
      <w:r w:rsidR="00C268AB" w:rsidRPr="00C268AB">
        <w:rPr>
          <w:bCs/>
          <w:color w:val="000000" w:themeColor="text1"/>
          <w:lang w:val="en-GB"/>
        </w:rPr>
        <w:t xml:space="preserve">The Earth Institute, Columbia University, New York, New York, USA </w:t>
      </w:r>
    </w:p>
    <w:p w14:paraId="00FD19EC" w14:textId="05626972" w:rsidR="00C268AB" w:rsidRPr="00C268AB" w:rsidRDefault="00555F56" w:rsidP="00C268AB">
      <w:pPr>
        <w:jc w:val="both"/>
        <w:rPr>
          <w:bCs/>
          <w:color w:val="000000" w:themeColor="text1"/>
          <w:lang w:val="en-GB"/>
        </w:rPr>
      </w:pPr>
      <w:r>
        <w:rPr>
          <w:bCs/>
          <w:color w:val="000000" w:themeColor="text1"/>
          <w:vertAlign w:val="superscript"/>
        </w:rPr>
        <w:t>3</w:t>
      </w:r>
      <w:r w:rsidR="00C268AB" w:rsidRPr="00C268AB">
        <w:rPr>
          <w:bCs/>
          <w:color w:val="000000" w:themeColor="text1"/>
          <w:lang w:val="en-GB"/>
        </w:rPr>
        <w:t>Department of Epidemiology, Mailman School of Public Health, Columbia University, New York, New York, USA</w:t>
      </w:r>
    </w:p>
    <w:p w14:paraId="64B7F463" w14:textId="19D8F13C" w:rsidR="00C268AB" w:rsidRPr="00C268AB" w:rsidRDefault="00555F56" w:rsidP="00C268AB">
      <w:pPr>
        <w:jc w:val="both"/>
        <w:rPr>
          <w:bCs/>
          <w:color w:val="000000" w:themeColor="text1"/>
        </w:rPr>
      </w:pPr>
      <w:r>
        <w:rPr>
          <w:bCs/>
          <w:color w:val="000000" w:themeColor="text1"/>
          <w:vertAlign w:val="superscript"/>
        </w:rPr>
        <w:t>4</w:t>
      </w:r>
      <w:r w:rsidR="00C268AB" w:rsidRPr="00C268AB">
        <w:rPr>
          <w:bCs/>
          <w:color w:val="000000" w:themeColor="text1"/>
        </w:rPr>
        <w:t>Danish Cancer Society Research Center, Copenhagen, Denmark</w:t>
      </w:r>
    </w:p>
    <w:p w14:paraId="00276561" w14:textId="710D57BE" w:rsidR="00C268AB" w:rsidRPr="00C268AB" w:rsidRDefault="00555F56" w:rsidP="00C268AB">
      <w:pPr>
        <w:jc w:val="both"/>
        <w:rPr>
          <w:bCs/>
          <w:color w:val="000000" w:themeColor="text1"/>
        </w:rPr>
      </w:pPr>
      <w:r>
        <w:rPr>
          <w:bCs/>
          <w:color w:val="000000" w:themeColor="text1"/>
          <w:vertAlign w:val="superscript"/>
        </w:rPr>
        <w:t>5</w:t>
      </w:r>
      <w:r w:rsidR="00C268AB" w:rsidRPr="00C268AB">
        <w:rPr>
          <w:bCs/>
          <w:color w:val="000000" w:themeColor="text1"/>
        </w:rPr>
        <w:t>Department of Environmental Science, Aarhus University, Roskilde, Denmark</w:t>
      </w:r>
    </w:p>
    <w:p w14:paraId="0268E926" w14:textId="248940FF" w:rsidR="00C268AB" w:rsidRPr="00C268AB" w:rsidRDefault="00555F56" w:rsidP="00C268AB">
      <w:pPr>
        <w:jc w:val="both"/>
        <w:rPr>
          <w:color w:val="000000" w:themeColor="text1"/>
          <w:lang w:val="en-GB"/>
        </w:rPr>
      </w:pPr>
      <w:r>
        <w:rPr>
          <w:bCs/>
          <w:color w:val="000000" w:themeColor="text1"/>
          <w:vertAlign w:val="superscript"/>
        </w:rPr>
        <w:t>6</w:t>
      </w:r>
      <w:r w:rsidR="00C268AB" w:rsidRPr="00C268AB">
        <w:rPr>
          <w:color w:val="000000" w:themeColor="text1"/>
          <w:lang w:val="en-GB"/>
        </w:rPr>
        <w:t>Department of Environmental Health</w:t>
      </w:r>
      <w:r w:rsidR="00C268AB" w:rsidRPr="00C268AB">
        <w:rPr>
          <w:bCs/>
          <w:color w:val="000000" w:themeColor="text1"/>
        </w:rPr>
        <w:t>, T. H. Chan School of Public Health, Harvard University, Boston, Massachusetts, USA</w:t>
      </w:r>
    </w:p>
    <w:p w14:paraId="0DC4FF0C" w14:textId="77777777" w:rsidR="00C268AB" w:rsidRPr="00C268AB" w:rsidRDefault="00C268AB" w:rsidP="00C268AB">
      <w:pPr>
        <w:jc w:val="both"/>
        <w:rPr>
          <w:bCs/>
          <w:color w:val="000000" w:themeColor="text1"/>
          <w:lang w:val="en-GB"/>
        </w:rPr>
      </w:pPr>
      <w:r w:rsidRPr="00C268AB">
        <w:rPr>
          <w:bCs/>
          <w:color w:val="000000" w:themeColor="text1"/>
          <w:vertAlign w:val="superscript"/>
        </w:rPr>
        <w:t>7</w:t>
      </w:r>
      <w:r w:rsidRPr="00C268AB">
        <w:rPr>
          <w:bCs/>
          <w:color w:val="000000" w:themeColor="text1"/>
        </w:rPr>
        <w:t xml:space="preserve">Institute for Risk Assessment Sciences, </w:t>
      </w:r>
      <w:r w:rsidRPr="00C268AB">
        <w:rPr>
          <w:bCs/>
          <w:color w:val="000000" w:themeColor="text1"/>
          <w:lang w:val="en-GB"/>
        </w:rPr>
        <w:t>Universiteit Utrecht, Utrecht, the Netherlands</w:t>
      </w:r>
    </w:p>
    <w:p w14:paraId="66DAC0D2" w14:textId="77777777" w:rsidR="004B5359" w:rsidRDefault="004B5359">
      <w:pPr>
        <w:jc w:val="both"/>
        <w:rPr>
          <w:color w:val="000000" w:themeColor="text1"/>
        </w:rPr>
      </w:pPr>
    </w:p>
    <w:p w14:paraId="71241EB7" w14:textId="77777777" w:rsidR="004B5359" w:rsidRDefault="00F255A6">
      <w:pPr>
        <w:pStyle w:val="Paragraph"/>
        <w:spacing w:before="0"/>
        <w:ind w:firstLine="0"/>
        <w:jc w:val="both"/>
      </w:pPr>
      <w:r>
        <w:t xml:space="preserve">* Correspondence to: robbie.parks@columbia.edu </w:t>
      </w:r>
      <w:r>
        <w:br w:type="page"/>
      </w:r>
    </w:p>
    <w:p w14:paraId="11BB37F0" w14:textId="77777777" w:rsidR="004B5359" w:rsidRDefault="00F255A6">
      <w:pPr>
        <w:jc w:val="both"/>
        <w:rPr>
          <w:b/>
          <w:bCs/>
        </w:rPr>
      </w:pPr>
      <w:commentRangeStart w:id="1"/>
      <w:r>
        <w:rPr>
          <w:b/>
          <w:bCs/>
        </w:rPr>
        <w:lastRenderedPageBreak/>
        <w:t>Funding</w:t>
      </w:r>
      <w:commentRangeEnd w:id="1"/>
      <w:r w:rsidR="00D548EC">
        <w:rPr>
          <w:rStyle w:val="CommentReference"/>
          <w:rFonts w:asciiTheme="minorHAnsi" w:eastAsiaTheme="minorHAnsi" w:hAnsiTheme="minorHAnsi" w:cstheme="minorBidi"/>
          <w:lang w:val="en-GB"/>
        </w:rPr>
        <w:commentReference w:id="1"/>
      </w:r>
    </w:p>
    <w:p w14:paraId="565DA390" w14:textId="0881BBCE" w:rsidR="004B5359" w:rsidRDefault="00F255A6">
      <w:pPr>
        <w:ind w:firstLine="720"/>
        <w:jc w:val="both"/>
      </w:pPr>
      <w:r>
        <w:t xml:space="preserve">Robbie M Parks was partially supported by the Earth Institute post-doctoral research fellowship at Columbia University. Funding was also provided by the National Institute of Environmental Health Sciences (NIEHS) grants R01 ES030616, R01 ES028805, R01 ES028033, R01 MD012769, R01 AG066793, R01 ES029950, R21 ES028472, P30 ES009089, </w:t>
      </w:r>
      <w:r w:rsidR="00DE04C9">
        <w:t xml:space="preserve">and </w:t>
      </w:r>
      <w:r>
        <w:t>P42 ES010349</w:t>
      </w:r>
      <w:r>
        <w:br w:type="page"/>
      </w:r>
    </w:p>
    <w:p w14:paraId="6158C00D" w14:textId="77777777" w:rsidR="004B5359" w:rsidRDefault="00F255A6">
      <w:pPr>
        <w:jc w:val="both"/>
        <w:rPr>
          <w:b/>
        </w:rPr>
      </w:pPr>
      <w:r>
        <w:rPr>
          <w:b/>
        </w:rPr>
        <w:lastRenderedPageBreak/>
        <w:t>Abstract</w:t>
      </w:r>
    </w:p>
    <w:p w14:paraId="24CC8C6A" w14:textId="466A0D19" w:rsidR="004B5359" w:rsidRPr="007D49A0" w:rsidRDefault="00F255A6">
      <w:pPr>
        <w:jc w:val="both"/>
        <w:rPr>
          <w:lang w:val="en-GB"/>
        </w:rPr>
      </w:pPr>
      <w:r>
        <w:rPr>
          <w:b/>
          <w:bCs/>
        </w:rPr>
        <w:t xml:space="preserve">Background: </w:t>
      </w:r>
      <w:r w:rsidR="009C7765" w:rsidRPr="009C7765">
        <w:rPr>
          <w:lang w:val="en-GB"/>
        </w:rPr>
        <w:t>Amyotrophic lateral sclerosis (ALS) is a devastating and fatal neurodegenerative disease, with approximately half of patients dying within three years of symptom onset. Its aetiology remains elusive and known inherited mutated genes only account for 5–10% of the cases. There is some limited evidence to suggest ALS onset is associated with exposure to air pollution, and specifically to traffic-related pollution. However, previous smaller studies have only examined the association with relevant pollutants in separate models.</w:t>
      </w:r>
    </w:p>
    <w:p w14:paraId="5633823E" w14:textId="05A0EA2F" w:rsidR="004B5359" w:rsidRDefault="00F255A6">
      <w:pPr>
        <w:jc w:val="both"/>
        <w:rPr>
          <w:b/>
          <w:bCs/>
        </w:rPr>
      </w:pPr>
      <w:r>
        <w:rPr>
          <w:b/>
          <w:bCs/>
        </w:rPr>
        <w:t xml:space="preserve">Methods: </w:t>
      </w:r>
      <w:r w:rsidR="00B8791A">
        <w:rPr>
          <w:lang w:val="en-GB"/>
        </w:rPr>
        <w:t>W</w:t>
      </w:r>
      <w:r w:rsidR="00B8791A" w:rsidRPr="00B8791A">
        <w:rPr>
          <w:lang w:val="en-GB"/>
        </w:rPr>
        <w:t xml:space="preserve">e used prospectively collected data from the Danish National Registers system from </w:t>
      </w:r>
      <w:r w:rsidR="00714971">
        <w:rPr>
          <w:lang w:val="en-GB"/>
        </w:rPr>
        <w:t>4,011</w:t>
      </w:r>
      <w:r w:rsidR="00B8791A" w:rsidRPr="00B8791A">
        <w:rPr>
          <w:lang w:val="en-GB"/>
        </w:rPr>
        <w:t xml:space="preserve"> ALS cases diagnosed between 1989 – 2013 and matched on age, sex, and vital status to </w:t>
      </w:r>
      <w:r w:rsidR="00DB1412">
        <w:rPr>
          <w:lang w:val="en-GB"/>
        </w:rPr>
        <w:t>20,055</w:t>
      </w:r>
      <w:r w:rsidR="00B8791A" w:rsidRPr="00B8791A">
        <w:rPr>
          <w:lang w:val="en-GB"/>
        </w:rPr>
        <w:t xml:space="preserve"> controls. We used predictions from a validated spatio-temporal model to assign 5-year average exposures prior to diagnosis to nitrogen oxides (NO</w:t>
      </w:r>
      <w:r w:rsidR="00B8791A" w:rsidRPr="00B8791A">
        <w:rPr>
          <w:vertAlign w:val="subscript"/>
          <w:lang w:val="en-GB"/>
        </w:rPr>
        <w:t>x</w:t>
      </w:r>
      <w:r w:rsidR="00B8791A" w:rsidRPr="00B8791A">
        <w:rPr>
          <w:lang w:val="en-GB"/>
        </w:rPr>
        <w:t>), carbon monoxide (CO), elemental carbon (EC), fine particles (PM</w:t>
      </w:r>
      <w:r w:rsidR="00B8791A" w:rsidRPr="00B8791A">
        <w:rPr>
          <w:vertAlign w:val="subscript"/>
          <w:lang w:val="en-GB"/>
        </w:rPr>
        <w:t>2</w:t>
      </w:r>
      <w:r w:rsidR="00B8791A" w:rsidRPr="00B8791A">
        <w:rPr>
          <w:i/>
          <w:vertAlign w:val="subscript"/>
          <w:lang w:val="en-GB"/>
        </w:rPr>
        <w:t>.</w:t>
      </w:r>
      <w:r w:rsidR="00B8791A" w:rsidRPr="00B8791A">
        <w:rPr>
          <w:vertAlign w:val="subscript"/>
          <w:lang w:val="en-GB"/>
        </w:rPr>
        <w:t>5</w:t>
      </w:r>
      <w:r w:rsidR="00B8791A" w:rsidRPr="00B8791A">
        <w:rPr>
          <w:lang w:val="en-GB"/>
        </w:rPr>
        <w:t xml:space="preserve">), and ozone </w:t>
      </w:r>
      <w:r w:rsidR="003F5EF6">
        <w:rPr>
          <w:lang w:val="en-GB"/>
        </w:rPr>
        <w:t>(O</w:t>
      </w:r>
      <w:r w:rsidR="003F5EF6" w:rsidRPr="003F5EF6">
        <w:rPr>
          <w:vertAlign w:val="subscript"/>
          <w:lang w:val="en-GB"/>
        </w:rPr>
        <w:t>3</w:t>
      </w:r>
      <w:r w:rsidR="003F5EF6">
        <w:rPr>
          <w:lang w:val="en-GB"/>
        </w:rPr>
        <w:t xml:space="preserve">) </w:t>
      </w:r>
      <w:r w:rsidR="00B8791A" w:rsidRPr="00B8791A">
        <w:rPr>
          <w:lang w:val="en-GB"/>
        </w:rPr>
        <w:t xml:space="preserve">at residential addresses of study participants. We used </w:t>
      </w:r>
      <w:r w:rsidR="0077155D" w:rsidRPr="0077155D">
        <w:rPr>
          <w:lang w:val="en-GB"/>
        </w:rPr>
        <w:t xml:space="preserve">Bayesian Hierarchical Regression Modelling </w:t>
      </w:r>
      <w:r w:rsidR="0077155D">
        <w:rPr>
          <w:lang w:val="en-GB"/>
        </w:rPr>
        <w:t>(BHRM) in a</w:t>
      </w:r>
      <w:r w:rsidR="00F80D36">
        <w:rPr>
          <w:lang w:val="en-GB"/>
        </w:rPr>
        <w:t xml:space="preserve"> </w:t>
      </w:r>
      <w:r w:rsidR="00B8791A" w:rsidRPr="00B8791A">
        <w:rPr>
          <w:lang w:val="en-GB"/>
        </w:rPr>
        <w:t>conditional logistic model to assess whether exposure to traffic- and non-traffic-related pollution is associated with ALS diagnosis, adjusting for potential confounders.</w:t>
      </w:r>
    </w:p>
    <w:p w14:paraId="11186628" w14:textId="401C59C7" w:rsidR="004B5359" w:rsidRPr="00E41227" w:rsidRDefault="00F255A6">
      <w:pPr>
        <w:jc w:val="both"/>
        <w:rPr>
          <w:color w:val="000000" w:themeColor="text1"/>
          <w:lang w:val="en-GB"/>
        </w:rPr>
      </w:pPr>
      <w:r>
        <w:rPr>
          <w:b/>
          <w:bCs/>
        </w:rPr>
        <w:t xml:space="preserve">Results: </w:t>
      </w:r>
      <w:r w:rsidR="00E41227" w:rsidRPr="00E41227">
        <w:rPr>
          <w:color w:val="000000" w:themeColor="text1"/>
          <w:lang w:val="en-GB"/>
        </w:rPr>
        <w:t xml:space="preserve">We found that for a </w:t>
      </w:r>
      <w:r w:rsidR="00FA7F28">
        <w:rPr>
          <w:color w:val="000000" w:themeColor="text1"/>
          <w:lang w:val="en-GB"/>
        </w:rPr>
        <w:t>standard deviation</w:t>
      </w:r>
      <w:r w:rsidR="00E41227" w:rsidRPr="00E41227">
        <w:rPr>
          <w:color w:val="000000" w:themeColor="text1"/>
          <w:lang w:val="en-GB"/>
        </w:rPr>
        <w:t xml:space="preserve"> (</w:t>
      </w:r>
      <w:r w:rsidR="00FA7F28">
        <w:rPr>
          <w:color w:val="000000" w:themeColor="text1"/>
          <w:lang w:val="en-GB"/>
        </w:rPr>
        <w:t>SD</w:t>
      </w:r>
      <w:r w:rsidR="00E41227" w:rsidRPr="00E41227">
        <w:rPr>
          <w:color w:val="000000" w:themeColor="text1"/>
          <w:lang w:val="en-GB"/>
        </w:rPr>
        <w:t>) increase in 5-year average concentrations, the joint effect of included traffic-related pollutants (NO</w:t>
      </w:r>
      <w:r w:rsidR="00E41227" w:rsidRPr="00E41227">
        <w:rPr>
          <w:color w:val="000000" w:themeColor="text1"/>
          <w:vertAlign w:val="subscript"/>
          <w:lang w:val="en-GB"/>
        </w:rPr>
        <w:t>x</w:t>
      </w:r>
      <w:r w:rsidR="00E41227" w:rsidRPr="00E41227">
        <w:rPr>
          <w:color w:val="000000" w:themeColor="text1"/>
          <w:lang w:val="en-GB"/>
        </w:rPr>
        <w:t>, CO, EC) was associated with an increase in odds of ALS diagnosis (</w:t>
      </w:r>
      <w:r w:rsidR="0032692E">
        <w:rPr>
          <w:color w:val="000000" w:themeColor="text1"/>
          <w:lang w:val="en-GB"/>
        </w:rPr>
        <w:t>XX</w:t>
      </w:r>
      <w:r w:rsidR="00E41227" w:rsidRPr="00E41227">
        <w:rPr>
          <w:color w:val="000000" w:themeColor="text1"/>
          <w:lang w:val="en-GB"/>
        </w:rPr>
        <w:t>%; 95% credible interval [</w:t>
      </w:r>
      <w:proofErr w:type="spellStart"/>
      <w:r w:rsidR="00E41227" w:rsidRPr="00E41227">
        <w:rPr>
          <w:color w:val="000000" w:themeColor="text1"/>
          <w:lang w:val="en-GB"/>
        </w:rPr>
        <w:t>CrI</w:t>
      </w:r>
      <w:proofErr w:type="spellEnd"/>
      <w:r w:rsidR="00E41227" w:rsidRPr="00E41227">
        <w:rPr>
          <w:color w:val="000000" w:themeColor="text1"/>
          <w:lang w:val="en-GB"/>
        </w:rPr>
        <w:t>]:</w:t>
      </w:r>
      <w:r w:rsidR="0032692E">
        <w:rPr>
          <w:color w:val="000000" w:themeColor="text1"/>
          <w:lang w:val="en-GB"/>
        </w:rPr>
        <w:t>XX</w:t>
      </w:r>
      <w:r w:rsidR="00E41227" w:rsidRPr="00E41227">
        <w:rPr>
          <w:color w:val="000000" w:themeColor="text1"/>
          <w:lang w:val="en-GB"/>
        </w:rPr>
        <w:t xml:space="preserve">, </w:t>
      </w:r>
      <w:r w:rsidR="0032692E">
        <w:rPr>
          <w:color w:val="000000" w:themeColor="text1"/>
          <w:lang w:val="en-GB"/>
        </w:rPr>
        <w:t>XX</w:t>
      </w:r>
      <w:r w:rsidR="00E41227" w:rsidRPr="00E41227">
        <w:rPr>
          <w:color w:val="000000" w:themeColor="text1"/>
          <w:lang w:val="en-GB"/>
        </w:rPr>
        <w:t>%)</w:t>
      </w:r>
      <w:r w:rsidR="00FB436D">
        <w:rPr>
          <w:color w:val="000000" w:themeColor="text1"/>
          <w:lang w:val="en-GB"/>
        </w:rPr>
        <w:t>, with</w:t>
      </w:r>
      <w:r w:rsidR="00E41227" w:rsidRPr="00E41227">
        <w:rPr>
          <w:color w:val="000000" w:themeColor="text1"/>
          <w:lang w:val="en-GB"/>
        </w:rPr>
        <w:t xml:space="preserve"> an increase in odds for </w:t>
      </w:r>
      <w:r w:rsidR="000C1090">
        <w:rPr>
          <w:color w:val="000000" w:themeColor="text1"/>
          <w:lang w:val="en-GB"/>
        </w:rPr>
        <w:t>elemental carbon</w:t>
      </w:r>
      <w:r w:rsidR="00E41227" w:rsidRPr="00E41227">
        <w:rPr>
          <w:color w:val="000000" w:themeColor="text1"/>
          <w:lang w:val="en-GB"/>
        </w:rPr>
        <w:t xml:space="preserve"> (</w:t>
      </w:r>
      <w:r w:rsidR="000C1090">
        <w:rPr>
          <w:color w:val="000000" w:themeColor="text1"/>
          <w:lang w:val="en-GB"/>
        </w:rPr>
        <w:t>SD</w:t>
      </w:r>
      <w:r w:rsidR="00E41227" w:rsidRPr="00E41227">
        <w:rPr>
          <w:color w:val="000000" w:themeColor="text1"/>
          <w:lang w:val="en-GB"/>
        </w:rPr>
        <w:t>=</w:t>
      </w:r>
      <w:r w:rsidR="000C1090">
        <w:rPr>
          <w:color w:val="000000" w:themeColor="text1"/>
          <w:lang w:val="en-GB"/>
        </w:rPr>
        <w:t>XX</w:t>
      </w:r>
      <w:r w:rsidR="00E41227" w:rsidRPr="00E41227">
        <w:rPr>
          <w:color w:val="000000" w:themeColor="text1"/>
          <w:lang w:val="en-GB"/>
        </w:rPr>
        <w:t xml:space="preserve"> µg/m</w:t>
      </w:r>
      <w:r w:rsidR="00E41227" w:rsidRPr="00E41227">
        <w:rPr>
          <w:color w:val="000000" w:themeColor="text1"/>
          <w:vertAlign w:val="superscript"/>
          <w:lang w:val="en-GB"/>
        </w:rPr>
        <w:t>3</w:t>
      </w:r>
      <w:r w:rsidR="00E41227" w:rsidRPr="00E41227">
        <w:rPr>
          <w:color w:val="000000" w:themeColor="text1"/>
          <w:lang w:val="en-GB"/>
        </w:rPr>
        <w:t>) (</w:t>
      </w:r>
      <w:r w:rsidR="00612E93">
        <w:rPr>
          <w:color w:val="000000" w:themeColor="text1"/>
          <w:lang w:val="en-GB"/>
        </w:rPr>
        <w:t>XX</w:t>
      </w:r>
      <w:r w:rsidR="00E41227" w:rsidRPr="00E41227">
        <w:rPr>
          <w:color w:val="000000" w:themeColor="text1"/>
          <w:lang w:val="en-GB"/>
        </w:rPr>
        <w:t>%; 95%CrI: -</w:t>
      </w:r>
      <w:r w:rsidR="00612E93">
        <w:rPr>
          <w:color w:val="000000" w:themeColor="text1"/>
          <w:lang w:val="en-GB"/>
        </w:rPr>
        <w:t>XX</w:t>
      </w:r>
      <w:r w:rsidR="00E41227" w:rsidRPr="00E41227">
        <w:rPr>
          <w:color w:val="000000" w:themeColor="text1"/>
          <w:lang w:val="en-GB"/>
        </w:rPr>
        <w:t xml:space="preserve">%, </w:t>
      </w:r>
      <w:r w:rsidR="00D16EC2">
        <w:rPr>
          <w:color w:val="000000" w:themeColor="text1"/>
          <w:lang w:val="en-GB"/>
        </w:rPr>
        <w:t>XX</w:t>
      </w:r>
      <w:r w:rsidR="00E41227" w:rsidRPr="00E41227">
        <w:rPr>
          <w:color w:val="000000" w:themeColor="text1"/>
          <w:lang w:val="en-GB"/>
        </w:rPr>
        <w:t>%)</w:t>
      </w:r>
      <w:r w:rsidR="002168AA">
        <w:rPr>
          <w:color w:val="000000" w:themeColor="text1"/>
          <w:lang w:val="en-GB"/>
        </w:rPr>
        <w:t xml:space="preserve">. </w:t>
      </w:r>
      <w:r w:rsidR="00E41227" w:rsidRPr="00E41227">
        <w:rPr>
          <w:color w:val="000000" w:themeColor="text1"/>
          <w:lang w:val="en-GB"/>
        </w:rPr>
        <w:t xml:space="preserve">Overall, there was a </w:t>
      </w:r>
      <w:r w:rsidR="00B77292">
        <w:rPr>
          <w:color w:val="000000" w:themeColor="text1"/>
          <w:lang w:val="en-GB"/>
        </w:rPr>
        <w:t>XX</w:t>
      </w:r>
      <w:r w:rsidR="00E41227" w:rsidRPr="00E41227">
        <w:rPr>
          <w:color w:val="000000" w:themeColor="text1"/>
          <w:lang w:val="en-GB"/>
        </w:rPr>
        <w:t>% posterior probability of a positive association between the joint effect of included traffic-related pollutants and ALS diagnosis.</w:t>
      </w:r>
    </w:p>
    <w:p w14:paraId="449F5186" w14:textId="79C387EF" w:rsidR="004B5359" w:rsidRDefault="00F255A6">
      <w:pPr>
        <w:jc w:val="both"/>
        <w:rPr>
          <w:bCs/>
        </w:rPr>
      </w:pPr>
      <w:r>
        <w:rPr>
          <w:b/>
        </w:rPr>
        <w:t xml:space="preserve">Conclusions: </w:t>
      </w:r>
      <w:r w:rsidR="00E41227" w:rsidRPr="00E41227">
        <w:rPr>
          <w:lang w:val="en-GB"/>
        </w:rPr>
        <w:t>Our results indicate a potential positive association between ALS diagnosis and traffic-related pollution. Further work is needed to understand the role of air pollution on ALS pathogenesis and timing of onset.</w:t>
      </w:r>
    </w:p>
    <w:p w14:paraId="7462D3AF" w14:textId="77777777" w:rsidR="00893A34" w:rsidRDefault="00893A34">
      <w:pPr>
        <w:spacing w:line="240" w:lineRule="auto"/>
        <w:rPr>
          <w:b/>
        </w:rPr>
      </w:pPr>
      <w:r>
        <w:rPr>
          <w:b/>
        </w:rPr>
        <w:br w:type="page"/>
      </w:r>
    </w:p>
    <w:p w14:paraId="46AB21DF" w14:textId="1840434E" w:rsidR="004B5359" w:rsidRDefault="00F255A6">
      <w:pPr>
        <w:jc w:val="both"/>
        <w:rPr>
          <w:b/>
        </w:rPr>
      </w:pPr>
      <w:commentRangeStart w:id="2"/>
      <w:r>
        <w:rPr>
          <w:b/>
        </w:rPr>
        <w:lastRenderedPageBreak/>
        <w:t>Introduction</w:t>
      </w:r>
      <w:commentRangeEnd w:id="2"/>
      <w:r>
        <w:commentReference w:id="2"/>
      </w:r>
    </w:p>
    <w:p w14:paraId="26BBD384" w14:textId="194828DA" w:rsidR="00C1573C" w:rsidRPr="00354F50" w:rsidRDefault="00F255A6" w:rsidP="00354F50">
      <w:pPr>
        <w:pStyle w:val="NormalWeb"/>
        <w:spacing w:after="280"/>
        <w:jc w:val="both"/>
        <w:rPr>
          <w:color w:val="000000" w:themeColor="text1"/>
          <w:lang w:val="en-US"/>
        </w:rPr>
      </w:pPr>
      <w:r>
        <w:rPr>
          <w:color w:val="000000" w:themeColor="text1"/>
          <w:lang w:val="en-US"/>
        </w:rPr>
        <w:tab/>
      </w:r>
      <w:r w:rsidR="00354F50">
        <w:rPr>
          <w:color w:val="000000" w:themeColor="text1"/>
          <w:lang w:val="en-US"/>
        </w:rPr>
        <w:t>XX</w:t>
      </w:r>
    </w:p>
    <w:p w14:paraId="7D7532CA" w14:textId="6CE84C16" w:rsidR="004B5359" w:rsidRDefault="00F255A6">
      <w:pPr>
        <w:jc w:val="both"/>
        <w:rPr>
          <w:b/>
          <w:color w:val="000000" w:themeColor="text1"/>
        </w:rPr>
      </w:pPr>
      <w:r>
        <w:rPr>
          <w:b/>
          <w:color w:val="000000" w:themeColor="text1"/>
        </w:rPr>
        <w:t>Methods</w:t>
      </w:r>
    </w:p>
    <w:p w14:paraId="142A71B0" w14:textId="77777777" w:rsidR="004B5359" w:rsidRDefault="00F255A6">
      <w:pPr>
        <w:jc w:val="both"/>
        <w:rPr>
          <w:bCs/>
          <w:i/>
          <w:iCs/>
          <w:color w:val="000000" w:themeColor="text1"/>
        </w:rPr>
      </w:pPr>
      <w:r>
        <w:rPr>
          <w:bCs/>
          <w:i/>
          <w:iCs/>
          <w:color w:val="000000" w:themeColor="text1"/>
        </w:rPr>
        <w:t>Data sources</w:t>
      </w:r>
    </w:p>
    <w:p w14:paraId="3E285C75" w14:textId="0BB9DD30" w:rsidR="004B5359" w:rsidRDefault="00075FFD">
      <w:pPr>
        <w:ind w:firstLine="720"/>
        <w:jc w:val="both"/>
        <w:rPr>
          <w:bCs/>
          <w:color w:val="000000" w:themeColor="text1"/>
        </w:rPr>
      </w:pPr>
      <w:r>
        <w:rPr>
          <w:bCs/>
          <w:color w:val="000000" w:themeColor="text1"/>
        </w:rPr>
        <w:t>XX</w:t>
      </w:r>
    </w:p>
    <w:p w14:paraId="3482A0B2" w14:textId="77777777" w:rsidR="004B5359" w:rsidRDefault="004B5359">
      <w:pPr>
        <w:jc w:val="both"/>
        <w:rPr>
          <w:bCs/>
          <w:i/>
          <w:iCs/>
          <w:color w:val="000000" w:themeColor="text1"/>
        </w:rPr>
      </w:pPr>
    </w:p>
    <w:p w14:paraId="125B93A0" w14:textId="77777777" w:rsidR="004B5359" w:rsidRDefault="00F255A6">
      <w:pPr>
        <w:jc w:val="both"/>
        <w:rPr>
          <w:bCs/>
          <w:i/>
          <w:iCs/>
          <w:color w:val="000000" w:themeColor="text1"/>
        </w:rPr>
      </w:pPr>
      <w:r>
        <w:rPr>
          <w:bCs/>
          <w:i/>
          <w:iCs/>
          <w:color w:val="000000" w:themeColor="text1"/>
        </w:rPr>
        <w:t>Statistical methods</w:t>
      </w:r>
    </w:p>
    <w:p w14:paraId="73996E91" w14:textId="3649E533" w:rsidR="00392F23" w:rsidRDefault="00392F23" w:rsidP="00A10540">
      <w:pPr>
        <w:ind w:firstLine="720"/>
        <w:jc w:val="both"/>
        <w:rPr>
          <w:color w:val="000000" w:themeColor="text1"/>
        </w:rPr>
      </w:pPr>
      <w:r>
        <w:rPr>
          <w:color w:val="000000" w:themeColor="text1"/>
        </w:rPr>
        <w:t>XX</w:t>
      </w:r>
    </w:p>
    <w:p w14:paraId="34858EE5" w14:textId="6E3147B9" w:rsidR="000601A4" w:rsidRPr="00A10540" w:rsidRDefault="00F255A6" w:rsidP="00A10540">
      <w:pPr>
        <w:ind w:firstLine="720"/>
        <w:jc w:val="both"/>
        <w:rPr>
          <w:color w:val="000000" w:themeColor="text1"/>
        </w:rPr>
      </w:pPr>
      <w:r>
        <w:rPr>
          <w:color w:val="000000"/>
        </w:rPr>
        <w:t xml:space="preserve">We conducted statistical analyses using the R Statistical Software, version </w:t>
      </w:r>
      <w:r w:rsidR="00957829">
        <w:rPr>
          <w:color w:val="000000"/>
        </w:rPr>
        <w:t>XX</w:t>
      </w:r>
      <w:r>
        <w:rPr>
          <w:color w:val="000000"/>
        </w:rPr>
        <w:t xml:space="preserve"> (Foundation for Statistical Computing, Vienna, Austria), </w:t>
      </w:r>
      <w:r w:rsidR="000340BA">
        <w:rPr>
          <w:color w:val="000000"/>
        </w:rPr>
        <w:t xml:space="preserve">and </w:t>
      </w:r>
      <w:r w:rsidR="00CA24D5">
        <w:t>XX</w:t>
      </w:r>
      <w:r>
        <w:t xml:space="preserve"> (</w:t>
      </w:r>
      <w:r w:rsidR="00CA24D5">
        <w:t>STAN</w:t>
      </w:r>
      <w:r>
        <w:t>) in R-</w:t>
      </w:r>
      <w:r w:rsidR="00CA24D5">
        <w:t xml:space="preserve">STAN, </w:t>
      </w:r>
      <w:r>
        <w:t xml:space="preserve">version </w:t>
      </w:r>
      <w:r w:rsidR="00CA24D5">
        <w:t>XX</w:t>
      </w:r>
      <w:r>
        <w:t>.</w:t>
      </w:r>
      <w:r w:rsidR="00D92EDB">
        <w:t xml:space="preserve"> </w:t>
      </w:r>
      <w:r w:rsidR="00D92EDB" w:rsidRPr="00D92EDB">
        <w:t xml:space="preserve">All code for analysis and visualization presented in this manuscript </w:t>
      </w:r>
      <w:r w:rsidR="00F650C9">
        <w:t>will be publicly available via GitHub</w:t>
      </w:r>
      <w:r w:rsidR="00D92EDB" w:rsidRPr="00D92EDB">
        <w:t>.</w:t>
      </w:r>
    </w:p>
    <w:p w14:paraId="1BA648B7" w14:textId="77777777" w:rsidR="004B5359" w:rsidRDefault="004B5359">
      <w:pPr>
        <w:jc w:val="both"/>
        <w:rPr>
          <w:b/>
          <w:bCs/>
          <w:color w:val="000000" w:themeColor="text1"/>
        </w:rPr>
      </w:pPr>
    </w:p>
    <w:p w14:paraId="55405106" w14:textId="77777777" w:rsidR="004B5359" w:rsidRDefault="00F255A6">
      <w:pPr>
        <w:jc w:val="both"/>
        <w:rPr>
          <w:b/>
          <w:bCs/>
          <w:color w:val="000000" w:themeColor="text1"/>
        </w:rPr>
      </w:pPr>
      <w:r>
        <w:rPr>
          <w:b/>
          <w:bCs/>
          <w:color w:val="000000" w:themeColor="text1"/>
        </w:rPr>
        <w:t>Results</w:t>
      </w:r>
    </w:p>
    <w:p w14:paraId="54921E80" w14:textId="2E4D1825" w:rsidR="004B5359" w:rsidRDefault="00F2161C">
      <w:pPr>
        <w:ind w:firstLine="720"/>
        <w:jc w:val="both"/>
        <w:rPr>
          <w:color w:val="000000" w:themeColor="text1"/>
        </w:rPr>
      </w:pPr>
      <w:r>
        <w:rPr>
          <w:color w:val="000000" w:themeColor="text1"/>
        </w:rPr>
        <w:t>XX</w:t>
      </w:r>
    </w:p>
    <w:p w14:paraId="04A8F1DD" w14:textId="77777777" w:rsidR="004B5359" w:rsidRDefault="004B5359">
      <w:pPr>
        <w:jc w:val="both"/>
        <w:rPr>
          <w:color w:val="000000" w:themeColor="text1"/>
        </w:rPr>
      </w:pPr>
    </w:p>
    <w:p w14:paraId="60536B33" w14:textId="0F313C7E" w:rsidR="004B5359" w:rsidRDefault="00F255A6">
      <w:pPr>
        <w:rPr>
          <w:b/>
        </w:rPr>
      </w:pPr>
      <w:r>
        <w:rPr>
          <w:b/>
        </w:rPr>
        <w:t>Discussion</w:t>
      </w:r>
    </w:p>
    <w:p w14:paraId="501E2078" w14:textId="4005F19A" w:rsidR="004B5359" w:rsidRDefault="00714616" w:rsidP="00AD6D44">
      <w:pPr>
        <w:jc w:val="both"/>
        <w:rPr>
          <w:color w:val="000000" w:themeColor="text1"/>
        </w:rPr>
      </w:pPr>
      <w:r>
        <w:rPr>
          <w:b/>
        </w:rPr>
        <w:tab/>
      </w:r>
      <w:r w:rsidR="00AD6D44">
        <w:rPr>
          <w:bCs/>
        </w:rPr>
        <w:t>XX</w:t>
      </w:r>
    </w:p>
    <w:p w14:paraId="2ED0852B" w14:textId="77777777" w:rsidR="004B5359" w:rsidRDefault="004B5359">
      <w:pPr>
        <w:jc w:val="both"/>
        <w:rPr>
          <w:color w:val="000000" w:themeColor="text1"/>
        </w:rPr>
      </w:pPr>
    </w:p>
    <w:p w14:paraId="109199D7" w14:textId="77777777" w:rsidR="004B5359" w:rsidRDefault="00F255A6">
      <w:pPr>
        <w:spacing w:line="240" w:lineRule="auto"/>
        <w:rPr>
          <w:b/>
        </w:rPr>
      </w:pPr>
      <w:r>
        <w:br w:type="page"/>
      </w:r>
    </w:p>
    <w:p w14:paraId="3CC79111" w14:textId="77777777" w:rsidR="004B5359" w:rsidRDefault="00F255A6">
      <w:pPr>
        <w:jc w:val="both"/>
      </w:pPr>
      <w:r>
        <w:rPr>
          <w:b/>
        </w:rPr>
        <w:lastRenderedPageBreak/>
        <w:t>Contributions</w:t>
      </w:r>
    </w:p>
    <w:p w14:paraId="4F150959" w14:textId="75E09692" w:rsidR="004B5359" w:rsidRDefault="00F255A6">
      <w:pPr>
        <w:ind w:firstLine="720"/>
        <w:jc w:val="both"/>
      </w:pPr>
      <w:r>
        <w:t>All authors contributed to study concept and interpretation of results. RMP</w:t>
      </w:r>
      <w:r w:rsidR="00FC6E69">
        <w:t>, AB,</w:t>
      </w:r>
      <w:r w:rsidR="00384B81">
        <w:t xml:space="preserve"> YN</w:t>
      </w:r>
      <w:r w:rsidR="00B34568">
        <w:t xml:space="preserve"> </w:t>
      </w:r>
      <w:r w:rsidR="00697402">
        <w:t>and MAK</w:t>
      </w:r>
      <w:r>
        <w:t xml:space="preserve"> organized </w:t>
      </w:r>
      <w:r w:rsidR="00ED66C7">
        <w:t>case and control</w:t>
      </w:r>
      <w:r>
        <w:t xml:space="preserve"> files</w:t>
      </w:r>
      <w:r w:rsidR="00B33B8C">
        <w:t>, provided</w:t>
      </w:r>
      <w:r w:rsidR="0036676F">
        <w:t xml:space="preserve"> by JH</w:t>
      </w:r>
      <w:r w:rsidR="00B33B8C">
        <w:t>.</w:t>
      </w:r>
      <w:r>
        <w:t xml:space="preserve"> RMP</w:t>
      </w:r>
      <w:r w:rsidR="00B3341D">
        <w:t>, AB, YN</w:t>
      </w:r>
      <w:r w:rsidR="00697402">
        <w:t xml:space="preserve"> and MAK </w:t>
      </w:r>
      <w:r>
        <w:t xml:space="preserve">organized the </w:t>
      </w:r>
      <w:r w:rsidR="00B3341D">
        <w:t>pollutant concentration</w:t>
      </w:r>
      <w:r>
        <w:t xml:space="preserve"> data from the dataset provided by </w:t>
      </w:r>
      <w:r w:rsidR="009D0723">
        <w:t>JH and MK</w:t>
      </w:r>
      <w:r>
        <w:t>. RMP</w:t>
      </w:r>
      <w:r w:rsidR="00397410">
        <w:t xml:space="preserve"> and </w:t>
      </w:r>
      <w:r>
        <w:t xml:space="preserve">MAK developed the statistical model, which was implemented by RMP. RMP performed the analysis, with input from MAK. </w:t>
      </w:r>
      <w:r w:rsidR="00B87A9D">
        <w:t>AB, YN, JH, ORN, MK, JK, MW, RV, SP</w:t>
      </w:r>
      <w:r w:rsidR="004D035A">
        <w:t xml:space="preserve"> and</w:t>
      </w:r>
      <w:r w:rsidR="00B87A9D">
        <w:t xml:space="preserve"> DBR</w:t>
      </w:r>
      <w:r>
        <w:t xml:space="preserve"> assisted with interpretation of results. RMP and MAK wrote the first draft of the paper; all authors contributed to revising and finalizing the paper.</w:t>
      </w:r>
    </w:p>
    <w:p w14:paraId="751482CE" w14:textId="77777777" w:rsidR="004B5359" w:rsidRDefault="004B5359">
      <w:pPr>
        <w:jc w:val="both"/>
      </w:pPr>
    </w:p>
    <w:p w14:paraId="6FAD7445" w14:textId="77777777" w:rsidR="005F5146" w:rsidRPr="005F5146" w:rsidRDefault="005F5146" w:rsidP="005F5146">
      <w:pPr>
        <w:jc w:val="both"/>
        <w:rPr>
          <w:b/>
          <w:szCs w:val="22"/>
        </w:rPr>
      </w:pPr>
      <w:r w:rsidRPr="005F5146">
        <w:rPr>
          <w:b/>
          <w:szCs w:val="22"/>
        </w:rPr>
        <w:t xml:space="preserve">Competing interests statement </w:t>
      </w:r>
    </w:p>
    <w:p w14:paraId="0B495086" w14:textId="08948A57" w:rsidR="004B5359" w:rsidRDefault="008B6282">
      <w:pPr>
        <w:ind w:firstLine="720"/>
        <w:jc w:val="both"/>
        <w:rPr>
          <w:bCs/>
        </w:rPr>
      </w:pPr>
      <w:r w:rsidRPr="008B6282">
        <w:t>The authors declare no competing interests</w:t>
      </w:r>
      <w:r w:rsidRPr="008B6282">
        <w:rPr>
          <w:iCs/>
        </w:rPr>
        <w:t>.</w:t>
      </w:r>
      <w:r w:rsidR="00F255A6">
        <w:br w:type="page"/>
      </w:r>
    </w:p>
    <w:p w14:paraId="2BB61CC8" w14:textId="77777777" w:rsidR="004A364D" w:rsidRDefault="00F255A6">
      <w:pPr>
        <w:jc w:val="both"/>
      </w:pPr>
      <w:r>
        <w:rPr>
          <w:b/>
          <w:color w:val="000000" w:themeColor="text1"/>
        </w:rPr>
        <w:lastRenderedPageBreak/>
        <w:t xml:space="preserve">Figure 1. </w:t>
      </w:r>
      <w:r w:rsidR="0035511C">
        <w:rPr>
          <w:bCs/>
          <w:color w:val="000000" w:themeColor="text1"/>
        </w:rPr>
        <w:t>XX</w:t>
      </w:r>
    </w:p>
    <w:p w14:paraId="0305C8C8" w14:textId="2FD57A00" w:rsidR="004B5359" w:rsidRPr="004A364D" w:rsidRDefault="00F255A6">
      <w:pPr>
        <w:jc w:val="both"/>
        <w:rPr>
          <w:color w:val="000000" w:themeColor="text1"/>
        </w:rPr>
      </w:pPr>
      <w:r>
        <w:rPr>
          <w:b/>
          <w:color w:val="000000" w:themeColor="text1"/>
        </w:rPr>
        <w:t xml:space="preserve">Figure 2. </w:t>
      </w:r>
      <w:r w:rsidR="006309C3">
        <w:rPr>
          <w:bCs/>
          <w:color w:val="000000" w:themeColor="text1"/>
        </w:rPr>
        <w:t>XX</w:t>
      </w:r>
    </w:p>
    <w:p w14:paraId="422F05D2" w14:textId="77777777" w:rsidR="00676CCD" w:rsidRDefault="00F255A6">
      <w:pPr>
        <w:jc w:val="both"/>
      </w:pPr>
      <w:r>
        <w:rPr>
          <w:b/>
          <w:color w:val="000000" w:themeColor="text1"/>
        </w:rPr>
        <w:t>Figure 3</w:t>
      </w:r>
      <w:r w:rsidR="004A364D">
        <w:rPr>
          <w:b/>
          <w:color w:val="000000" w:themeColor="text1"/>
        </w:rPr>
        <w:t xml:space="preserve">. </w:t>
      </w:r>
      <w:r w:rsidR="004A364D" w:rsidRPr="004A364D">
        <w:rPr>
          <w:bCs/>
          <w:color w:val="000000" w:themeColor="text1"/>
        </w:rPr>
        <w:t>XX</w:t>
      </w:r>
    </w:p>
    <w:p w14:paraId="2B7A879F" w14:textId="77777777" w:rsidR="00A576DD" w:rsidRDefault="00F255A6">
      <w:pPr>
        <w:jc w:val="both"/>
      </w:pPr>
      <w:r>
        <w:rPr>
          <w:b/>
          <w:bCs/>
          <w:color w:val="000000" w:themeColor="text1"/>
        </w:rPr>
        <w:t>Figure 4</w:t>
      </w:r>
      <w:r>
        <w:rPr>
          <w:color w:val="000000" w:themeColor="text1"/>
        </w:rPr>
        <w:t>.</w:t>
      </w:r>
      <w:r>
        <w:rPr>
          <w:b/>
          <w:bCs/>
          <w:color w:val="000000" w:themeColor="text1"/>
        </w:rPr>
        <w:t xml:space="preserve"> </w:t>
      </w:r>
      <w:r w:rsidR="006401AD">
        <w:rPr>
          <w:bCs/>
        </w:rPr>
        <w:t>XX</w:t>
      </w:r>
    </w:p>
    <w:p w14:paraId="43EB6506" w14:textId="6D673574" w:rsidR="004B5359" w:rsidRDefault="00F255A6">
      <w:pPr>
        <w:jc w:val="both"/>
        <w:rPr>
          <w:bCs/>
        </w:rPr>
      </w:pPr>
      <w:r>
        <w:rPr>
          <w:b/>
          <w:bCs/>
          <w:color w:val="000000" w:themeColor="text1"/>
        </w:rPr>
        <w:t>Figure 5</w:t>
      </w:r>
      <w:r>
        <w:rPr>
          <w:color w:val="000000" w:themeColor="text1"/>
        </w:rPr>
        <w:t xml:space="preserve">. </w:t>
      </w:r>
      <w:r w:rsidR="00676CCD">
        <w:rPr>
          <w:bCs/>
        </w:rPr>
        <w:t>XX</w:t>
      </w:r>
      <w:r>
        <w:br w:type="page"/>
      </w:r>
    </w:p>
    <w:p w14:paraId="31580077" w14:textId="15049164" w:rsidR="004B5359" w:rsidRDefault="00F255A6" w:rsidP="00C51E04">
      <w:pPr>
        <w:jc w:val="both"/>
        <w:rPr>
          <w:b/>
        </w:rPr>
      </w:pPr>
      <w:r>
        <w:rPr>
          <w:b/>
        </w:rPr>
        <w:lastRenderedPageBreak/>
        <w:t>Reference</w:t>
      </w:r>
      <w:r w:rsidR="00C51E04">
        <w:rPr>
          <w:b/>
        </w:rPr>
        <w:t>s</w:t>
      </w:r>
    </w:p>
    <w:sectPr w:rsidR="004B5359">
      <w:footerReference w:type="default" r:id="rId11"/>
      <w:pgSz w:w="11906" w:h="16838"/>
      <w:pgMar w:top="1440" w:right="1440" w:bottom="1440" w:left="1440" w:header="0" w:footer="72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rks, Robbie M" w:date="2021-09-06T19:31:00Z" w:initials="PRM">
    <w:p w14:paraId="58447E54" w14:textId="6C7D95C1" w:rsidR="00D548EC" w:rsidRDefault="00D548EC">
      <w:pPr>
        <w:pStyle w:val="CommentText"/>
      </w:pPr>
      <w:r>
        <w:rPr>
          <w:rStyle w:val="CommentReference"/>
        </w:rPr>
        <w:annotationRef/>
      </w:r>
      <w:r w:rsidR="00A957D5">
        <w:rPr>
          <w:noProof/>
        </w:rPr>
        <w:t>Add funding</w:t>
      </w:r>
    </w:p>
  </w:comment>
  <w:comment w:id="2" w:author="Parks, Robbie M" w:date="2021-05-13T10:14:00Z" w:initials="PRM">
    <w:p w14:paraId="37E9DA45" w14:textId="521B1C6D" w:rsidR="004B5359" w:rsidRDefault="00AA7320">
      <w:r>
        <w:rPr>
          <w:rFonts w:ascii="Liberation Serif" w:eastAsia="DejaVu Sans" w:hAnsi="Liberation Serif" w:cs="DejaVu Sans"/>
          <w:lang w:bidi="en-US"/>
        </w:rPr>
        <w:t>What is the article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447E54" w15:done="0"/>
  <w15:commentEx w15:paraId="37E9DA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0EB11" w16cex:dateUtc="2021-09-06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447E54" w16cid:durableId="24E0EB11"/>
  <w16cid:commentId w16cid:paraId="37E9DA45" w16cid:durableId="24881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8F00F" w14:textId="77777777" w:rsidR="006202ED" w:rsidRDefault="006202ED">
      <w:pPr>
        <w:spacing w:line="240" w:lineRule="auto"/>
      </w:pPr>
      <w:r>
        <w:separator/>
      </w:r>
    </w:p>
  </w:endnote>
  <w:endnote w:type="continuationSeparator" w:id="0">
    <w:p w14:paraId="2ED2DF6B" w14:textId="77777777" w:rsidR="006202ED" w:rsidRDefault="00620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C380B" w14:textId="77777777" w:rsidR="006202ED" w:rsidRDefault="006202ED">
      <w:pPr>
        <w:spacing w:line="240" w:lineRule="auto"/>
      </w:pPr>
      <w:r>
        <w:separator/>
      </w:r>
    </w:p>
  </w:footnote>
  <w:footnote w:type="continuationSeparator" w:id="0">
    <w:p w14:paraId="2D861272" w14:textId="77777777" w:rsidR="006202ED" w:rsidRDefault="006202E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59A2"/>
    <w:rsid w:val="00006DA8"/>
    <w:rsid w:val="0000756F"/>
    <w:rsid w:val="00022EA9"/>
    <w:rsid w:val="00026354"/>
    <w:rsid w:val="00030ADD"/>
    <w:rsid w:val="000310B5"/>
    <w:rsid w:val="00031982"/>
    <w:rsid w:val="0003380A"/>
    <w:rsid w:val="000340BA"/>
    <w:rsid w:val="00041CB4"/>
    <w:rsid w:val="0005624F"/>
    <w:rsid w:val="0005760C"/>
    <w:rsid w:val="000601A4"/>
    <w:rsid w:val="00074FED"/>
    <w:rsid w:val="00075FFD"/>
    <w:rsid w:val="00087E41"/>
    <w:rsid w:val="0009066D"/>
    <w:rsid w:val="00090815"/>
    <w:rsid w:val="000972A1"/>
    <w:rsid w:val="000A132B"/>
    <w:rsid w:val="000A1C72"/>
    <w:rsid w:val="000A65B1"/>
    <w:rsid w:val="000B3D30"/>
    <w:rsid w:val="000C054F"/>
    <w:rsid w:val="000C1090"/>
    <w:rsid w:val="000C1AF4"/>
    <w:rsid w:val="000C3E67"/>
    <w:rsid w:val="000C5B4F"/>
    <w:rsid w:val="000C672B"/>
    <w:rsid w:val="000D1362"/>
    <w:rsid w:val="000E0585"/>
    <w:rsid w:val="000E340F"/>
    <w:rsid w:val="000E3880"/>
    <w:rsid w:val="000E39F0"/>
    <w:rsid w:val="000E5914"/>
    <w:rsid w:val="000F4C6A"/>
    <w:rsid w:val="000F661E"/>
    <w:rsid w:val="001001ED"/>
    <w:rsid w:val="00110FFA"/>
    <w:rsid w:val="00114F64"/>
    <w:rsid w:val="00115133"/>
    <w:rsid w:val="00117EB8"/>
    <w:rsid w:val="00122F59"/>
    <w:rsid w:val="001319A3"/>
    <w:rsid w:val="00131F56"/>
    <w:rsid w:val="00134A9E"/>
    <w:rsid w:val="00141AEB"/>
    <w:rsid w:val="00145FF4"/>
    <w:rsid w:val="00150A5C"/>
    <w:rsid w:val="00152605"/>
    <w:rsid w:val="001549D6"/>
    <w:rsid w:val="00156132"/>
    <w:rsid w:val="001623E3"/>
    <w:rsid w:val="00163ED0"/>
    <w:rsid w:val="00165265"/>
    <w:rsid w:val="0016677B"/>
    <w:rsid w:val="001750AE"/>
    <w:rsid w:val="00182E7C"/>
    <w:rsid w:val="00185A64"/>
    <w:rsid w:val="00187853"/>
    <w:rsid w:val="00187B88"/>
    <w:rsid w:val="00193367"/>
    <w:rsid w:val="00193C64"/>
    <w:rsid w:val="00196F50"/>
    <w:rsid w:val="00197659"/>
    <w:rsid w:val="00197C48"/>
    <w:rsid w:val="001A1BAA"/>
    <w:rsid w:val="001A2532"/>
    <w:rsid w:val="001A3BA7"/>
    <w:rsid w:val="001A596B"/>
    <w:rsid w:val="001A72EB"/>
    <w:rsid w:val="001B1188"/>
    <w:rsid w:val="001B60EC"/>
    <w:rsid w:val="001B6D06"/>
    <w:rsid w:val="001C12DE"/>
    <w:rsid w:val="001D2BAC"/>
    <w:rsid w:val="001D403B"/>
    <w:rsid w:val="001D7766"/>
    <w:rsid w:val="001E3750"/>
    <w:rsid w:val="001E579A"/>
    <w:rsid w:val="001E61B7"/>
    <w:rsid w:val="001E7AF4"/>
    <w:rsid w:val="001F283A"/>
    <w:rsid w:val="001F336B"/>
    <w:rsid w:val="001F3550"/>
    <w:rsid w:val="001F370A"/>
    <w:rsid w:val="002004D8"/>
    <w:rsid w:val="00201F7B"/>
    <w:rsid w:val="00203A0D"/>
    <w:rsid w:val="00204AAB"/>
    <w:rsid w:val="002053E8"/>
    <w:rsid w:val="00206322"/>
    <w:rsid w:val="0021218F"/>
    <w:rsid w:val="00212678"/>
    <w:rsid w:val="002168AA"/>
    <w:rsid w:val="00220BCB"/>
    <w:rsid w:val="00233D9C"/>
    <w:rsid w:val="00240E59"/>
    <w:rsid w:val="00242E4F"/>
    <w:rsid w:val="002555EF"/>
    <w:rsid w:val="00257D3C"/>
    <w:rsid w:val="00262702"/>
    <w:rsid w:val="0026318B"/>
    <w:rsid w:val="0026512E"/>
    <w:rsid w:val="00266C1B"/>
    <w:rsid w:val="002671CD"/>
    <w:rsid w:val="00275BE4"/>
    <w:rsid w:val="00280DD4"/>
    <w:rsid w:val="0028314B"/>
    <w:rsid w:val="00285212"/>
    <w:rsid w:val="002912F9"/>
    <w:rsid w:val="0029185B"/>
    <w:rsid w:val="00293917"/>
    <w:rsid w:val="002967C3"/>
    <w:rsid w:val="002A2F5C"/>
    <w:rsid w:val="002A3B15"/>
    <w:rsid w:val="002A5A5D"/>
    <w:rsid w:val="002B161D"/>
    <w:rsid w:val="002B2C16"/>
    <w:rsid w:val="002B3368"/>
    <w:rsid w:val="002B5179"/>
    <w:rsid w:val="002C16C8"/>
    <w:rsid w:val="002C207F"/>
    <w:rsid w:val="002C30D6"/>
    <w:rsid w:val="002C515A"/>
    <w:rsid w:val="002D0616"/>
    <w:rsid w:val="002D2318"/>
    <w:rsid w:val="002D56C1"/>
    <w:rsid w:val="002D60EF"/>
    <w:rsid w:val="002E6631"/>
    <w:rsid w:val="002E79B5"/>
    <w:rsid w:val="002E7EB6"/>
    <w:rsid w:val="002F3215"/>
    <w:rsid w:val="002F3545"/>
    <w:rsid w:val="00302F26"/>
    <w:rsid w:val="003073D3"/>
    <w:rsid w:val="00310510"/>
    <w:rsid w:val="003200B9"/>
    <w:rsid w:val="0032692E"/>
    <w:rsid w:val="003277C9"/>
    <w:rsid w:val="0033198B"/>
    <w:rsid w:val="00332F21"/>
    <w:rsid w:val="00342A23"/>
    <w:rsid w:val="003447F1"/>
    <w:rsid w:val="00344BB4"/>
    <w:rsid w:val="00346AFE"/>
    <w:rsid w:val="003518D1"/>
    <w:rsid w:val="00353B78"/>
    <w:rsid w:val="00354561"/>
    <w:rsid w:val="00354F50"/>
    <w:rsid w:val="0035511C"/>
    <w:rsid w:val="003578B3"/>
    <w:rsid w:val="00362082"/>
    <w:rsid w:val="0036510B"/>
    <w:rsid w:val="00365C7C"/>
    <w:rsid w:val="0036676F"/>
    <w:rsid w:val="00367D8A"/>
    <w:rsid w:val="0037154E"/>
    <w:rsid w:val="00373AE7"/>
    <w:rsid w:val="00382783"/>
    <w:rsid w:val="00384B81"/>
    <w:rsid w:val="00392F23"/>
    <w:rsid w:val="00395B05"/>
    <w:rsid w:val="00397410"/>
    <w:rsid w:val="00397EB5"/>
    <w:rsid w:val="003A5D95"/>
    <w:rsid w:val="003B1DC3"/>
    <w:rsid w:val="003B21B9"/>
    <w:rsid w:val="003C040D"/>
    <w:rsid w:val="003C07CE"/>
    <w:rsid w:val="003C0AD0"/>
    <w:rsid w:val="003C119A"/>
    <w:rsid w:val="003C3EE4"/>
    <w:rsid w:val="003D6261"/>
    <w:rsid w:val="003F113D"/>
    <w:rsid w:val="003F1D56"/>
    <w:rsid w:val="003F55E9"/>
    <w:rsid w:val="003F5EF6"/>
    <w:rsid w:val="00400443"/>
    <w:rsid w:val="00406D96"/>
    <w:rsid w:val="00415103"/>
    <w:rsid w:val="0042244C"/>
    <w:rsid w:val="00435886"/>
    <w:rsid w:val="00436660"/>
    <w:rsid w:val="004406A8"/>
    <w:rsid w:val="00442631"/>
    <w:rsid w:val="0044440B"/>
    <w:rsid w:val="004453C6"/>
    <w:rsid w:val="00446D8B"/>
    <w:rsid w:val="004479D5"/>
    <w:rsid w:val="004511C1"/>
    <w:rsid w:val="0045599D"/>
    <w:rsid w:val="00465773"/>
    <w:rsid w:val="00466BC7"/>
    <w:rsid w:val="00470401"/>
    <w:rsid w:val="00473BC2"/>
    <w:rsid w:val="00474E23"/>
    <w:rsid w:val="0048588A"/>
    <w:rsid w:val="004906F4"/>
    <w:rsid w:val="00490CEF"/>
    <w:rsid w:val="004939DF"/>
    <w:rsid w:val="004A364D"/>
    <w:rsid w:val="004A4A51"/>
    <w:rsid w:val="004A6071"/>
    <w:rsid w:val="004B0016"/>
    <w:rsid w:val="004B1368"/>
    <w:rsid w:val="004B5359"/>
    <w:rsid w:val="004B6910"/>
    <w:rsid w:val="004B6A8B"/>
    <w:rsid w:val="004C6619"/>
    <w:rsid w:val="004D035A"/>
    <w:rsid w:val="004D10AC"/>
    <w:rsid w:val="004D17EC"/>
    <w:rsid w:val="004D1EB4"/>
    <w:rsid w:val="004E41B8"/>
    <w:rsid w:val="004E63B2"/>
    <w:rsid w:val="004F2194"/>
    <w:rsid w:val="004F4532"/>
    <w:rsid w:val="004F5FE5"/>
    <w:rsid w:val="004F6D76"/>
    <w:rsid w:val="00505243"/>
    <w:rsid w:val="0050765A"/>
    <w:rsid w:val="00507819"/>
    <w:rsid w:val="00507D7D"/>
    <w:rsid w:val="00511A63"/>
    <w:rsid w:val="00512F53"/>
    <w:rsid w:val="005130D6"/>
    <w:rsid w:val="005155D3"/>
    <w:rsid w:val="005155DD"/>
    <w:rsid w:val="00516631"/>
    <w:rsid w:val="00527828"/>
    <w:rsid w:val="00527B95"/>
    <w:rsid w:val="005333E6"/>
    <w:rsid w:val="005475B9"/>
    <w:rsid w:val="00551834"/>
    <w:rsid w:val="00553A49"/>
    <w:rsid w:val="00555F56"/>
    <w:rsid w:val="00561259"/>
    <w:rsid w:val="00571ABC"/>
    <w:rsid w:val="005745E0"/>
    <w:rsid w:val="005850B1"/>
    <w:rsid w:val="00586D36"/>
    <w:rsid w:val="00590ADB"/>
    <w:rsid w:val="005A2148"/>
    <w:rsid w:val="005A26C7"/>
    <w:rsid w:val="005A288F"/>
    <w:rsid w:val="005A2D9F"/>
    <w:rsid w:val="005A496F"/>
    <w:rsid w:val="005A642D"/>
    <w:rsid w:val="005B0EB8"/>
    <w:rsid w:val="005B32E4"/>
    <w:rsid w:val="005B4007"/>
    <w:rsid w:val="005B549A"/>
    <w:rsid w:val="005B5CF4"/>
    <w:rsid w:val="005C0858"/>
    <w:rsid w:val="005C167D"/>
    <w:rsid w:val="005C4EF4"/>
    <w:rsid w:val="005C57C0"/>
    <w:rsid w:val="005D12F3"/>
    <w:rsid w:val="005D486C"/>
    <w:rsid w:val="005E0F73"/>
    <w:rsid w:val="005F5146"/>
    <w:rsid w:val="005F74C1"/>
    <w:rsid w:val="00600977"/>
    <w:rsid w:val="00605476"/>
    <w:rsid w:val="00605AB4"/>
    <w:rsid w:val="00610B83"/>
    <w:rsid w:val="00612E93"/>
    <w:rsid w:val="006202ED"/>
    <w:rsid w:val="006213AF"/>
    <w:rsid w:val="00622185"/>
    <w:rsid w:val="0062347D"/>
    <w:rsid w:val="00626276"/>
    <w:rsid w:val="0063002B"/>
    <w:rsid w:val="006309C3"/>
    <w:rsid w:val="00633F29"/>
    <w:rsid w:val="006341E8"/>
    <w:rsid w:val="00634599"/>
    <w:rsid w:val="00635827"/>
    <w:rsid w:val="006401AD"/>
    <w:rsid w:val="00644126"/>
    <w:rsid w:val="0064478F"/>
    <w:rsid w:val="006464AF"/>
    <w:rsid w:val="00651A4E"/>
    <w:rsid w:val="00664BB4"/>
    <w:rsid w:val="00665945"/>
    <w:rsid w:val="00671D92"/>
    <w:rsid w:val="00674035"/>
    <w:rsid w:val="00676CCD"/>
    <w:rsid w:val="00677C15"/>
    <w:rsid w:val="00686CB7"/>
    <w:rsid w:val="00691C06"/>
    <w:rsid w:val="006948A5"/>
    <w:rsid w:val="00697402"/>
    <w:rsid w:val="006B3AD6"/>
    <w:rsid w:val="006C01B7"/>
    <w:rsid w:val="006D2643"/>
    <w:rsid w:val="006D4538"/>
    <w:rsid w:val="006D50BC"/>
    <w:rsid w:val="006D5E30"/>
    <w:rsid w:val="006F317E"/>
    <w:rsid w:val="006F49BC"/>
    <w:rsid w:val="00701D86"/>
    <w:rsid w:val="00712E34"/>
    <w:rsid w:val="00714616"/>
    <w:rsid w:val="00714971"/>
    <w:rsid w:val="00716494"/>
    <w:rsid w:val="007212BA"/>
    <w:rsid w:val="00722B28"/>
    <w:rsid w:val="00730B9D"/>
    <w:rsid w:val="00731418"/>
    <w:rsid w:val="00735CB7"/>
    <w:rsid w:val="00736198"/>
    <w:rsid w:val="00742CE9"/>
    <w:rsid w:val="00742E36"/>
    <w:rsid w:val="00744DFF"/>
    <w:rsid w:val="00747A1B"/>
    <w:rsid w:val="0075170F"/>
    <w:rsid w:val="00753439"/>
    <w:rsid w:val="00754AF3"/>
    <w:rsid w:val="00763FDF"/>
    <w:rsid w:val="00765114"/>
    <w:rsid w:val="007658F3"/>
    <w:rsid w:val="00770677"/>
    <w:rsid w:val="0077155D"/>
    <w:rsid w:val="007717B9"/>
    <w:rsid w:val="0077667E"/>
    <w:rsid w:val="00781CCE"/>
    <w:rsid w:val="0078208B"/>
    <w:rsid w:val="00783065"/>
    <w:rsid w:val="007869B4"/>
    <w:rsid w:val="0079096F"/>
    <w:rsid w:val="007A0781"/>
    <w:rsid w:val="007A4AB1"/>
    <w:rsid w:val="007B0EA1"/>
    <w:rsid w:val="007B1ACB"/>
    <w:rsid w:val="007D3DDD"/>
    <w:rsid w:val="007D49A0"/>
    <w:rsid w:val="007F4056"/>
    <w:rsid w:val="007F438E"/>
    <w:rsid w:val="007F6C12"/>
    <w:rsid w:val="007F755C"/>
    <w:rsid w:val="00807B80"/>
    <w:rsid w:val="00810432"/>
    <w:rsid w:val="00817411"/>
    <w:rsid w:val="00822BFE"/>
    <w:rsid w:val="00826B34"/>
    <w:rsid w:val="008320D5"/>
    <w:rsid w:val="008327D0"/>
    <w:rsid w:val="00832BCB"/>
    <w:rsid w:val="00836AF5"/>
    <w:rsid w:val="00837213"/>
    <w:rsid w:val="00841831"/>
    <w:rsid w:val="00851685"/>
    <w:rsid w:val="008546ED"/>
    <w:rsid w:val="00854EE4"/>
    <w:rsid w:val="008577DF"/>
    <w:rsid w:val="00871712"/>
    <w:rsid w:val="00873997"/>
    <w:rsid w:val="008805DF"/>
    <w:rsid w:val="00885240"/>
    <w:rsid w:val="00887101"/>
    <w:rsid w:val="0089056B"/>
    <w:rsid w:val="00893A34"/>
    <w:rsid w:val="00896463"/>
    <w:rsid w:val="008A01E5"/>
    <w:rsid w:val="008A27AF"/>
    <w:rsid w:val="008B27C4"/>
    <w:rsid w:val="008B3682"/>
    <w:rsid w:val="008B6282"/>
    <w:rsid w:val="008B7588"/>
    <w:rsid w:val="008B7C80"/>
    <w:rsid w:val="008C14E2"/>
    <w:rsid w:val="008C28EE"/>
    <w:rsid w:val="008C522A"/>
    <w:rsid w:val="008C5B2A"/>
    <w:rsid w:val="008D3148"/>
    <w:rsid w:val="008D43E2"/>
    <w:rsid w:val="008E16A8"/>
    <w:rsid w:val="008E194C"/>
    <w:rsid w:val="008F039E"/>
    <w:rsid w:val="008F7C1F"/>
    <w:rsid w:val="0090550E"/>
    <w:rsid w:val="00907F2A"/>
    <w:rsid w:val="0091045A"/>
    <w:rsid w:val="00911BE2"/>
    <w:rsid w:val="00913F29"/>
    <w:rsid w:val="00916670"/>
    <w:rsid w:val="00921306"/>
    <w:rsid w:val="0092570E"/>
    <w:rsid w:val="0093016D"/>
    <w:rsid w:val="00934C40"/>
    <w:rsid w:val="00940A35"/>
    <w:rsid w:val="00943445"/>
    <w:rsid w:val="00945DF5"/>
    <w:rsid w:val="009509A6"/>
    <w:rsid w:val="00951F8D"/>
    <w:rsid w:val="0095263A"/>
    <w:rsid w:val="00954318"/>
    <w:rsid w:val="00957829"/>
    <w:rsid w:val="00975BEA"/>
    <w:rsid w:val="00977F8D"/>
    <w:rsid w:val="00980CBE"/>
    <w:rsid w:val="00982691"/>
    <w:rsid w:val="00982AED"/>
    <w:rsid w:val="00986F36"/>
    <w:rsid w:val="00991D19"/>
    <w:rsid w:val="00993CCF"/>
    <w:rsid w:val="00993F90"/>
    <w:rsid w:val="00997C70"/>
    <w:rsid w:val="009A03B7"/>
    <w:rsid w:val="009A6961"/>
    <w:rsid w:val="009B1636"/>
    <w:rsid w:val="009B2EC5"/>
    <w:rsid w:val="009B38DF"/>
    <w:rsid w:val="009B64F2"/>
    <w:rsid w:val="009C7765"/>
    <w:rsid w:val="009D0723"/>
    <w:rsid w:val="009D4661"/>
    <w:rsid w:val="009D754A"/>
    <w:rsid w:val="009E0D99"/>
    <w:rsid w:val="009E0E07"/>
    <w:rsid w:val="009E663F"/>
    <w:rsid w:val="009F3E3F"/>
    <w:rsid w:val="009F5B18"/>
    <w:rsid w:val="009F7198"/>
    <w:rsid w:val="00A0266F"/>
    <w:rsid w:val="00A04907"/>
    <w:rsid w:val="00A06388"/>
    <w:rsid w:val="00A063EE"/>
    <w:rsid w:val="00A10540"/>
    <w:rsid w:val="00A10930"/>
    <w:rsid w:val="00A11B38"/>
    <w:rsid w:val="00A20485"/>
    <w:rsid w:val="00A27DD6"/>
    <w:rsid w:val="00A31AB1"/>
    <w:rsid w:val="00A3532E"/>
    <w:rsid w:val="00A36E2A"/>
    <w:rsid w:val="00A4098E"/>
    <w:rsid w:val="00A419CE"/>
    <w:rsid w:val="00A51557"/>
    <w:rsid w:val="00A52C11"/>
    <w:rsid w:val="00A53AFB"/>
    <w:rsid w:val="00A542DE"/>
    <w:rsid w:val="00A56D80"/>
    <w:rsid w:val="00A576DD"/>
    <w:rsid w:val="00A62529"/>
    <w:rsid w:val="00A66296"/>
    <w:rsid w:val="00A732CC"/>
    <w:rsid w:val="00A776B7"/>
    <w:rsid w:val="00A77EBC"/>
    <w:rsid w:val="00A8439F"/>
    <w:rsid w:val="00A9074D"/>
    <w:rsid w:val="00A917B3"/>
    <w:rsid w:val="00A94472"/>
    <w:rsid w:val="00A957D5"/>
    <w:rsid w:val="00A979D9"/>
    <w:rsid w:val="00AA02C4"/>
    <w:rsid w:val="00AA197B"/>
    <w:rsid w:val="00AA2318"/>
    <w:rsid w:val="00AA65C8"/>
    <w:rsid w:val="00AA7320"/>
    <w:rsid w:val="00AB0156"/>
    <w:rsid w:val="00AB54F7"/>
    <w:rsid w:val="00AC1297"/>
    <w:rsid w:val="00AC148D"/>
    <w:rsid w:val="00AC2D6C"/>
    <w:rsid w:val="00AC569E"/>
    <w:rsid w:val="00AD13D0"/>
    <w:rsid w:val="00AD3086"/>
    <w:rsid w:val="00AD6074"/>
    <w:rsid w:val="00AD6931"/>
    <w:rsid w:val="00AD6D44"/>
    <w:rsid w:val="00AE3697"/>
    <w:rsid w:val="00B006B1"/>
    <w:rsid w:val="00B01324"/>
    <w:rsid w:val="00B03F9B"/>
    <w:rsid w:val="00B05E64"/>
    <w:rsid w:val="00B07E72"/>
    <w:rsid w:val="00B14BEE"/>
    <w:rsid w:val="00B15D6E"/>
    <w:rsid w:val="00B240C1"/>
    <w:rsid w:val="00B24C54"/>
    <w:rsid w:val="00B25E2E"/>
    <w:rsid w:val="00B30044"/>
    <w:rsid w:val="00B3341D"/>
    <w:rsid w:val="00B33B8C"/>
    <w:rsid w:val="00B34568"/>
    <w:rsid w:val="00B34B52"/>
    <w:rsid w:val="00B34D03"/>
    <w:rsid w:val="00B379BE"/>
    <w:rsid w:val="00B37EF1"/>
    <w:rsid w:val="00B42CD2"/>
    <w:rsid w:val="00B61B59"/>
    <w:rsid w:val="00B647CC"/>
    <w:rsid w:val="00B70942"/>
    <w:rsid w:val="00B7200C"/>
    <w:rsid w:val="00B75A9C"/>
    <w:rsid w:val="00B77292"/>
    <w:rsid w:val="00B776B8"/>
    <w:rsid w:val="00B8791A"/>
    <w:rsid w:val="00B87A9D"/>
    <w:rsid w:val="00BA114B"/>
    <w:rsid w:val="00BA3D08"/>
    <w:rsid w:val="00BA3EF7"/>
    <w:rsid w:val="00BC3F05"/>
    <w:rsid w:val="00BD6FF5"/>
    <w:rsid w:val="00BE0745"/>
    <w:rsid w:val="00BE5D5B"/>
    <w:rsid w:val="00BE7DAD"/>
    <w:rsid w:val="00BF2D05"/>
    <w:rsid w:val="00BF3168"/>
    <w:rsid w:val="00BF3E25"/>
    <w:rsid w:val="00BF4DD2"/>
    <w:rsid w:val="00BF7661"/>
    <w:rsid w:val="00C00CDB"/>
    <w:rsid w:val="00C02CFF"/>
    <w:rsid w:val="00C115A1"/>
    <w:rsid w:val="00C11B78"/>
    <w:rsid w:val="00C126AD"/>
    <w:rsid w:val="00C13220"/>
    <w:rsid w:val="00C132D4"/>
    <w:rsid w:val="00C1573C"/>
    <w:rsid w:val="00C268AB"/>
    <w:rsid w:val="00C274F4"/>
    <w:rsid w:val="00C31383"/>
    <w:rsid w:val="00C34321"/>
    <w:rsid w:val="00C4010E"/>
    <w:rsid w:val="00C4101C"/>
    <w:rsid w:val="00C43F1D"/>
    <w:rsid w:val="00C47A58"/>
    <w:rsid w:val="00C51E04"/>
    <w:rsid w:val="00C53A06"/>
    <w:rsid w:val="00C57D22"/>
    <w:rsid w:val="00C659A0"/>
    <w:rsid w:val="00C662D9"/>
    <w:rsid w:val="00C70020"/>
    <w:rsid w:val="00C7479E"/>
    <w:rsid w:val="00C814F3"/>
    <w:rsid w:val="00C82524"/>
    <w:rsid w:val="00C84FD4"/>
    <w:rsid w:val="00C86376"/>
    <w:rsid w:val="00C86DA3"/>
    <w:rsid w:val="00C86DC6"/>
    <w:rsid w:val="00CA018D"/>
    <w:rsid w:val="00CA24D5"/>
    <w:rsid w:val="00CA4A56"/>
    <w:rsid w:val="00CB0456"/>
    <w:rsid w:val="00CB7705"/>
    <w:rsid w:val="00CC0E1E"/>
    <w:rsid w:val="00CC1CE6"/>
    <w:rsid w:val="00CC1D95"/>
    <w:rsid w:val="00CC65C5"/>
    <w:rsid w:val="00CC6D5D"/>
    <w:rsid w:val="00CD1D99"/>
    <w:rsid w:val="00CD363D"/>
    <w:rsid w:val="00CD5B32"/>
    <w:rsid w:val="00CE0830"/>
    <w:rsid w:val="00CE307E"/>
    <w:rsid w:val="00CE5D25"/>
    <w:rsid w:val="00CF07F4"/>
    <w:rsid w:val="00CF753A"/>
    <w:rsid w:val="00D11F01"/>
    <w:rsid w:val="00D1330D"/>
    <w:rsid w:val="00D13D10"/>
    <w:rsid w:val="00D16EC2"/>
    <w:rsid w:val="00D17BF0"/>
    <w:rsid w:val="00D23A50"/>
    <w:rsid w:val="00D3467B"/>
    <w:rsid w:val="00D3533F"/>
    <w:rsid w:val="00D42007"/>
    <w:rsid w:val="00D42A84"/>
    <w:rsid w:val="00D52C05"/>
    <w:rsid w:val="00D548EC"/>
    <w:rsid w:val="00D54EB8"/>
    <w:rsid w:val="00D62C0D"/>
    <w:rsid w:val="00D66B09"/>
    <w:rsid w:val="00D7547C"/>
    <w:rsid w:val="00D775F4"/>
    <w:rsid w:val="00D81733"/>
    <w:rsid w:val="00D92145"/>
    <w:rsid w:val="00D92EDB"/>
    <w:rsid w:val="00DA0A32"/>
    <w:rsid w:val="00DA0F40"/>
    <w:rsid w:val="00DB0CDB"/>
    <w:rsid w:val="00DB1412"/>
    <w:rsid w:val="00DB3601"/>
    <w:rsid w:val="00DC0BD3"/>
    <w:rsid w:val="00DC1852"/>
    <w:rsid w:val="00DC2A32"/>
    <w:rsid w:val="00DC57C8"/>
    <w:rsid w:val="00DD6409"/>
    <w:rsid w:val="00DD6C83"/>
    <w:rsid w:val="00DE04C9"/>
    <w:rsid w:val="00DE0C97"/>
    <w:rsid w:val="00DE4843"/>
    <w:rsid w:val="00DF0E18"/>
    <w:rsid w:val="00DF28D6"/>
    <w:rsid w:val="00DF2B9C"/>
    <w:rsid w:val="00DF4436"/>
    <w:rsid w:val="00DF5693"/>
    <w:rsid w:val="00E002D3"/>
    <w:rsid w:val="00E113ED"/>
    <w:rsid w:val="00E136B3"/>
    <w:rsid w:val="00E138D0"/>
    <w:rsid w:val="00E149E2"/>
    <w:rsid w:val="00E21017"/>
    <w:rsid w:val="00E24207"/>
    <w:rsid w:val="00E303E9"/>
    <w:rsid w:val="00E31103"/>
    <w:rsid w:val="00E340CA"/>
    <w:rsid w:val="00E409C5"/>
    <w:rsid w:val="00E41227"/>
    <w:rsid w:val="00E44D9D"/>
    <w:rsid w:val="00E50FE3"/>
    <w:rsid w:val="00E528CE"/>
    <w:rsid w:val="00E52ADC"/>
    <w:rsid w:val="00E56CFF"/>
    <w:rsid w:val="00E578A7"/>
    <w:rsid w:val="00E61752"/>
    <w:rsid w:val="00E6223B"/>
    <w:rsid w:val="00E62280"/>
    <w:rsid w:val="00E64FFB"/>
    <w:rsid w:val="00E6763C"/>
    <w:rsid w:val="00E7039E"/>
    <w:rsid w:val="00E70F48"/>
    <w:rsid w:val="00E76F7F"/>
    <w:rsid w:val="00E8020A"/>
    <w:rsid w:val="00E85808"/>
    <w:rsid w:val="00E85ADB"/>
    <w:rsid w:val="00E871CA"/>
    <w:rsid w:val="00E872D2"/>
    <w:rsid w:val="00E87793"/>
    <w:rsid w:val="00E93254"/>
    <w:rsid w:val="00EA7BAF"/>
    <w:rsid w:val="00EB23A6"/>
    <w:rsid w:val="00EB4D1E"/>
    <w:rsid w:val="00EB514F"/>
    <w:rsid w:val="00EB5159"/>
    <w:rsid w:val="00EC2C65"/>
    <w:rsid w:val="00EC4009"/>
    <w:rsid w:val="00EC6B06"/>
    <w:rsid w:val="00ED0CE4"/>
    <w:rsid w:val="00ED0E94"/>
    <w:rsid w:val="00ED66C7"/>
    <w:rsid w:val="00EE5F33"/>
    <w:rsid w:val="00EE764D"/>
    <w:rsid w:val="00EF275A"/>
    <w:rsid w:val="00EF692A"/>
    <w:rsid w:val="00F008EB"/>
    <w:rsid w:val="00F072F7"/>
    <w:rsid w:val="00F075E3"/>
    <w:rsid w:val="00F07955"/>
    <w:rsid w:val="00F1571E"/>
    <w:rsid w:val="00F2161C"/>
    <w:rsid w:val="00F23802"/>
    <w:rsid w:val="00F23F44"/>
    <w:rsid w:val="00F24FB4"/>
    <w:rsid w:val="00F255A6"/>
    <w:rsid w:val="00F275D2"/>
    <w:rsid w:val="00F27AF8"/>
    <w:rsid w:val="00F27BB0"/>
    <w:rsid w:val="00F310F8"/>
    <w:rsid w:val="00F33393"/>
    <w:rsid w:val="00F36F9C"/>
    <w:rsid w:val="00F3769D"/>
    <w:rsid w:val="00F41023"/>
    <w:rsid w:val="00F430C9"/>
    <w:rsid w:val="00F43C1E"/>
    <w:rsid w:val="00F450B0"/>
    <w:rsid w:val="00F451A5"/>
    <w:rsid w:val="00F46365"/>
    <w:rsid w:val="00F46FD2"/>
    <w:rsid w:val="00F46FE5"/>
    <w:rsid w:val="00F519F8"/>
    <w:rsid w:val="00F53F20"/>
    <w:rsid w:val="00F54A25"/>
    <w:rsid w:val="00F55C12"/>
    <w:rsid w:val="00F573CB"/>
    <w:rsid w:val="00F650C9"/>
    <w:rsid w:val="00F66DAF"/>
    <w:rsid w:val="00F67990"/>
    <w:rsid w:val="00F76B52"/>
    <w:rsid w:val="00F80D36"/>
    <w:rsid w:val="00F81BC5"/>
    <w:rsid w:val="00F837D5"/>
    <w:rsid w:val="00F86AFF"/>
    <w:rsid w:val="00F873A1"/>
    <w:rsid w:val="00F90A70"/>
    <w:rsid w:val="00F91DD6"/>
    <w:rsid w:val="00F94821"/>
    <w:rsid w:val="00FA0CD1"/>
    <w:rsid w:val="00FA1C06"/>
    <w:rsid w:val="00FA51B2"/>
    <w:rsid w:val="00FA7F28"/>
    <w:rsid w:val="00FB436D"/>
    <w:rsid w:val="00FB4D49"/>
    <w:rsid w:val="00FC222D"/>
    <w:rsid w:val="00FC6221"/>
    <w:rsid w:val="00FC6E69"/>
    <w:rsid w:val="00FD0B8E"/>
    <w:rsid w:val="00FD46F1"/>
    <w:rsid w:val="00FE1117"/>
    <w:rsid w:val="00FE2A8E"/>
    <w:rsid w:val="00FF0E6D"/>
    <w:rsid w:val="00FF62D9"/>
    <w:rsid w:val="00FF79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BC3"/>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372</cp:revision>
  <cp:lastPrinted>2020-07-23T03:46:00Z</cp:lastPrinted>
  <dcterms:created xsi:type="dcterms:W3CDTF">2021-07-06T07:39:00Z</dcterms:created>
  <dcterms:modified xsi:type="dcterms:W3CDTF">2021-09-06T23:33:00Z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zotero-version="5.0.96.2"&gt;&lt;session id="ylHh7833"/&gt;&lt;style id="http://www.zotero.org/styles/the-new-england-journal-of-medicine" hasBibliography="1" bibliographyStyleHasBeenSet="1"/&gt;&lt;prefs&gt;&lt;pref name="fieldType" value="Field"/&gt;&lt;pref n</vt:lpwstr>
  </property>
  <property fmtid="{D5CDD505-2E9C-101B-9397-08002B2CF9AE}" pid="32" name="ZOTERO_PREF_2">
    <vt:lpwstr>ame="dontAskDelayCitationUpdates" value="true"/&gt;&lt;/prefs&gt;&lt;/data&gt;</vt:lpwstr>
  </property>
</Properties>
</file>