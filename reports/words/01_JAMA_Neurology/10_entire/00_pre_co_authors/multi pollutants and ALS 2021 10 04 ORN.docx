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 xml:space="preserve">Long-term </w:t>
      </w:r>
      <w:commentRangeStart w:id="0"/>
      <w:r w:rsidRPr="00BE40FA">
        <w:rPr>
          <w:b/>
          <w:color w:val="000000" w:themeColor="text1"/>
        </w:rPr>
        <w:t>t</w:t>
      </w:r>
      <w:r w:rsidR="00515DBE" w:rsidRPr="00BE40FA">
        <w:rPr>
          <w:b/>
          <w:color w:val="000000" w:themeColor="text1"/>
        </w:rPr>
        <w:t xml:space="preserve">raffic-related </w:t>
      </w:r>
      <w:commentRangeEnd w:id="0"/>
      <w:r w:rsidR="00BB783C">
        <w:rPr>
          <w:rStyle w:val="Kommentarhenvisning"/>
          <w:rFonts w:asciiTheme="minorHAnsi" w:eastAsiaTheme="minorHAnsi" w:hAnsiTheme="minorHAnsi" w:cstheme="minorBidi"/>
          <w:lang w:val="en-GB"/>
        </w:rPr>
        <w:commentReference w:id="0"/>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1"/>
      <w:r w:rsidRPr="00BE40FA">
        <w:rPr>
          <w:i/>
          <w:iCs/>
          <w:color w:val="000000" w:themeColor="text1"/>
        </w:rPr>
        <w:t>PhD</w:t>
      </w:r>
      <w:commentRangeEnd w:id="1"/>
      <w:r w:rsidR="00BD56DA">
        <w:rPr>
          <w:rStyle w:val="Kommentarhenvisning"/>
          <w:rFonts w:asciiTheme="minorHAnsi" w:eastAsiaTheme="minorHAnsi" w:hAnsiTheme="minorHAnsi" w:cstheme="minorBidi"/>
          <w:lang w:val="en-GB"/>
        </w:rPr>
        <w:commentReference w:id="1"/>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0AB3013E" w:rsidR="007E40FA" w:rsidRDefault="007E40FA" w:rsidP="00042EDE">
      <w:pPr>
        <w:spacing w:line="240" w:lineRule="auto"/>
        <w:outlineLvl w:val="0"/>
        <w:rPr>
          <w:ins w:id="2" w:author="Ole Raaschou-Nielsen" w:date="2021-10-18T11:27:00Z"/>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ins w:id="3" w:author="Ole Raaschou-Nielsen" w:date="2021-10-18T11:27:00Z"/>
          <w:bCs/>
          <w:color w:val="000000" w:themeColor="text1"/>
        </w:rPr>
      </w:pPr>
      <w:ins w:id="4" w:author="Ole Raaschou-Nielsen" w:date="2021-10-18T11:27:00Z">
        <w:r w:rsidRPr="00BE40FA">
          <w:rPr>
            <w:bCs/>
            <w:color w:val="000000" w:themeColor="text1"/>
          </w:rPr>
          <w:t>Department of Environmental Science, Aarhus University, Roskilde, Denmark</w:t>
        </w:r>
      </w:ins>
    </w:p>
    <w:p w14:paraId="10434C04" w14:textId="2A6E6EB8" w:rsidR="00BB783C" w:rsidRPr="00BE40FA" w:rsidDel="00BB783C" w:rsidRDefault="00BB783C" w:rsidP="00042EDE">
      <w:pPr>
        <w:spacing w:line="240" w:lineRule="auto"/>
        <w:outlineLvl w:val="0"/>
        <w:rPr>
          <w:del w:id="5" w:author="Ole Raaschou-Nielsen" w:date="2021-10-18T11:27:00Z"/>
          <w:bCs/>
          <w:color w:val="000000" w:themeColor="text1"/>
        </w:rPr>
      </w:pP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proofErr w:type="spellStart"/>
      <w:r w:rsidRPr="00BE40FA">
        <w:rPr>
          <w:bCs/>
          <w:color w:val="000000" w:themeColor="text1"/>
        </w:rPr>
        <w:t>Universiteit</w:t>
      </w:r>
      <w:proofErr w:type="spellEnd"/>
      <w:r w:rsidRPr="00BE40FA">
        <w:rPr>
          <w:bCs/>
          <w:color w:val="000000" w:themeColor="text1"/>
        </w:rPr>
        <w:t xml:space="preserve">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proofErr w:type="spellStart"/>
      <w:r w:rsidRPr="00BE40FA">
        <w:rPr>
          <w:bCs/>
          <w:color w:val="000000" w:themeColor="text1"/>
        </w:rPr>
        <w:t>Universiteit</w:t>
      </w:r>
      <w:proofErr w:type="spellEnd"/>
      <w:r w:rsidRPr="00BE40FA">
        <w:rPr>
          <w:bCs/>
          <w:color w:val="000000" w:themeColor="text1"/>
        </w:rPr>
        <w:t xml:space="preserve">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0"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6"/>
      <w:r w:rsidR="009C4635">
        <w:rPr>
          <w:bCs/>
        </w:rPr>
        <w:t>XX</w:t>
      </w:r>
      <w:commentRangeEnd w:id="6"/>
      <w:r w:rsidR="0061229F">
        <w:rPr>
          <w:rStyle w:val="Kommentarhenvisning"/>
          <w:rFonts w:asciiTheme="minorHAnsi" w:eastAsiaTheme="minorHAnsi" w:hAnsiTheme="minorHAnsi" w:cstheme="minorBidi"/>
          <w:lang w:val="en-GB"/>
        </w:rPr>
        <w:commentReference w:id="6"/>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7"/>
      <w:r w:rsidR="009C4635">
        <w:rPr>
          <w:bCs/>
        </w:rPr>
        <w:t>XX</w:t>
      </w:r>
      <w:commentRangeEnd w:id="7"/>
      <w:r w:rsidR="003757EC">
        <w:rPr>
          <w:rStyle w:val="Kommentarhenvisning"/>
          <w:rFonts w:asciiTheme="minorHAnsi" w:eastAsiaTheme="minorHAnsi" w:hAnsiTheme="minorHAnsi" w:cstheme="minorBidi"/>
          <w:lang w:val="en-GB"/>
        </w:rPr>
        <w:commentReference w:id="7"/>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proofErr w:type="gramStart"/>
      <w:r w:rsidRPr="00BE40FA">
        <w:rPr>
          <w:bCs/>
        </w:rPr>
        <w:t xml:space="preserve">How </w:t>
      </w:r>
      <w:r w:rsidR="00805940" w:rsidRPr="00BE40FA">
        <w:rPr>
          <w:bCs/>
        </w:rPr>
        <w:t>are</w:t>
      </w:r>
      <w:r w:rsidR="00AA401F" w:rsidRPr="00BE40FA">
        <w:rPr>
          <w:bCs/>
        </w:rPr>
        <w:t xml:space="preserve"> </w:t>
      </w:r>
      <w:commentRangeStart w:id="8"/>
      <w:r w:rsidR="00AA401F" w:rsidRPr="00BE40FA">
        <w:rPr>
          <w:bCs/>
        </w:rPr>
        <w:t xml:space="preserve">traffic-related </w:t>
      </w:r>
      <w:commentRangeEnd w:id="8"/>
      <w:r w:rsidR="00BB783C">
        <w:rPr>
          <w:rStyle w:val="Kommentarhenvisning"/>
          <w:rFonts w:asciiTheme="minorHAnsi" w:eastAsiaTheme="minorHAnsi" w:hAnsiTheme="minorHAnsi" w:cstheme="minorBidi"/>
          <w:lang w:val="en-GB"/>
        </w:rPr>
        <w:commentReference w:id="8"/>
      </w:r>
      <w:r w:rsidR="00AA401F" w:rsidRPr="00F2291E">
        <w:rPr>
          <w:bCs/>
        </w:rPr>
        <w:t>pollutant</w:t>
      </w:r>
      <w:r w:rsidR="00D811CD" w:rsidRPr="00F2291E">
        <w:rPr>
          <w:bCs/>
        </w:rPr>
        <w:t>s</w:t>
      </w:r>
      <w:r w:rsidR="00136AF9" w:rsidRPr="00F2291E">
        <w:rPr>
          <w:bCs/>
        </w:rPr>
        <w:t>,</w:t>
      </w:r>
      <w:r w:rsidR="00D811CD" w:rsidRPr="00F2291E">
        <w:rPr>
          <w:bCs/>
        </w:rPr>
        <w:t xml:space="preserve"> individually </w:t>
      </w:r>
      <w:commentRangeStart w:id="9"/>
      <w:r w:rsidR="00D811CD" w:rsidRPr="00F2291E">
        <w:rPr>
          <w:bCs/>
        </w:rPr>
        <w:t xml:space="preserve">and </w:t>
      </w:r>
      <w:r w:rsidR="00DC1820" w:rsidRPr="00F2291E">
        <w:rPr>
          <w:bCs/>
        </w:rPr>
        <w:t>combined</w:t>
      </w:r>
      <w:commentRangeEnd w:id="9"/>
      <w:r w:rsidR="00BB783C">
        <w:rPr>
          <w:rStyle w:val="Kommentarhenvisning"/>
          <w:rFonts w:asciiTheme="minorHAnsi" w:eastAsiaTheme="minorHAnsi" w:hAnsiTheme="minorHAnsi" w:cstheme="minorBidi"/>
          <w:lang w:val="en-GB"/>
        </w:rPr>
        <w:commentReference w:id="9"/>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proofErr w:type="gramEnd"/>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commentRangeStart w:id="10"/>
      <w:r w:rsidR="00C4666A">
        <w:rPr>
          <w:bCs/>
        </w:rPr>
        <w:t xml:space="preserve">a </w:t>
      </w:r>
      <w:r w:rsidR="00F45669" w:rsidRPr="00BE40FA">
        <w:rPr>
          <w:bCs/>
        </w:rPr>
        <w:t xml:space="preserve">5-year concentration </w:t>
      </w:r>
      <w:r w:rsidR="00F45669" w:rsidRPr="00F2291E">
        <w:rPr>
          <w:bCs/>
        </w:rPr>
        <w:t xml:space="preserve">of </w:t>
      </w:r>
      <w:commentRangeEnd w:id="10"/>
      <w:r w:rsidR="00BB783C">
        <w:rPr>
          <w:rStyle w:val="Kommentarhenvisning"/>
          <w:rFonts w:asciiTheme="minorHAnsi" w:eastAsiaTheme="minorHAnsi" w:hAnsiTheme="minorHAnsi" w:cstheme="minorBidi"/>
          <w:lang w:val="en-GB"/>
        </w:rPr>
        <w:commentReference w:id="10"/>
      </w:r>
      <w:r w:rsidR="00F45669" w:rsidRPr="00F2291E">
        <w:rPr>
          <w:bCs/>
        </w:rPr>
        <w:t>tr</w:t>
      </w:r>
      <w:commentRangeStart w:id="11"/>
      <w:r w:rsidR="00F45669" w:rsidRPr="00F2291E">
        <w:rPr>
          <w:bCs/>
        </w:rPr>
        <w:t>affic</w:t>
      </w:r>
      <w:r w:rsidR="00F45669" w:rsidRPr="00BE40FA">
        <w:rPr>
          <w:bCs/>
        </w:rPr>
        <w:t>-related</w:t>
      </w:r>
      <w:commentRangeEnd w:id="11"/>
      <w:r w:rsidR="00BB783C">
        <w:rPr>
          <w:rStyle w:val="Kommentarhenvisning"/>
          <w:rFonts w:asciiTheme="minorHAnsi" w:eastAsiaTheme="minorHAnsi" w:hAnsiTheme="minorHAnsi" w:cstheme="minorBidi"/>
          <w:lang w:val="en-GB"/>
        </w:rPr>
        <w:commentReference w:id="11"/>
      </w:r>
      <w:r w:rsidR="00F45669" w:rsidRPr="00BE40FA">
        <w:rPr>
          <w:bCs/>
        </w:rPr>
        <w:t xml:space="preserve"> pollut</w:t>
      </w:r>
      <w:commentRangeStart w:id="12"/>
      <w:r w:rsidR="00F45669" w:rsidRPr="00BE40FA">
        <w:rPr>
          <w:bCs/>
        </w:rPr>
        <w:t xml:space="preserve">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commentRangeEnd w:id="12"/>
      <w:r w:rsidR="00BB783C">
        <w:rPr>
          <w:rStyle w:val="Kommentarhenvisning"/>
          <w:rFonts w:asciiTheme="minorHAnsi" w:eastAsiaTheme="minorHAnsi" w:hAnsiTheme="minorHAnsi" w:cstheme="minorBidi"/>
          <w:lang w:val="en-GB"/>
        </w:rPr>
        <w:commentReference w:id="12"/>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xml:space="preserve">. Further work </w:t>
      </w:r>
      <w:proofErr w:type="gramStart"/>
      <w:r w:rsidR="00EC7D03" w:rsidRPr="00BE40FA">
        <w:rPr>
          <w:bCs/>
        </w:rPr>
        <w:t>is needed</w:t>
      </w:r>
      <w:proofErr w:type="gramEnd"/>
      <w:r w:rsidR="00EC7D03" w:rsidRPr="00BE40FA">
        <w:rPr>
          <w:bCs/>
        </w:rPr>
        <w:t xml:space="preserve"> to understand the role of air pollution on ALS pathogenesis and </w:t>
      </w:r>
      <w:commentRangeStart w:id="13"/>
      <w:r w:rsidR="00EC7D03" w:rsidRPr="00BE40FA">
        <w:rPr>
          <w:bCs/>
        </w:rPr>
        <w:t>timing of onset</w:t>
      </w:r>
      <w:commentRangeEnd w:id="13"/>
      <w:r w:rsidR="00867E60">
        <w:rPr>
          <w:rStyle w:val="Kommentarhenvisning"/>
          <w:rFonts w:asciiTheme="minorHAnsi" w:eastAsiaTheme="minorHAnsi" w:hAnsiTheme="minorHAnsi" w:cstheme="minorBidi"/>
          <w:lang w:val="en-GB"/>
        </w:rPr>
        <w:commentReference w:id="13"/>
      </w:r>
      <w:r w:rsidR="00EC7D03" w:rsidRPr="00BE40FA">
        <w:rPr>
          <w:bCs/>
        </w:rPr>
        <w: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w:t>
      </w:r>
      <w:commentRangeStart w:id="14"/>
      <w:r w:rsidRPr="00BE40FA">
        <w:rPr>
          <w:bCs/>
        </w:rPr>
        <w:t xml:space="preserve">prospectively collected </w:t>
      </w:r>
      <w:commentRangeEnd w:id="14"/>
      <w:r w:rsidR="00867E60">
        <w:rPr>
          <w:rStyle w:val="Kommentarhenvisning"/>
          <w:rFonts w:asciiTheme="minorHAnsi" w:eastAsiaTheme="minorHAnsi" w:hAnsiTheme="minorHAnsi" w:cstheme="minorBidi"/>
          <w:lang w:val="en-GB"/>
        </w:rPr>
        <w:commentReference w:id="14"/>
      </w:r>
      <w:r w:rsidRPr="00BE40FA">
        <w:rPr>
          <w:bCs/>
        </w:rPr>
        <w:t xml:space="preserve">data from the Danish National Registers system from </w:t>
      </w:r>
      <w:r w:rsidR="00D4053A">
        <w:rPr>
          <w:color w:val="000000" w:themeColor="text1"/>
        </w:rPr>
        <w:t xml:space="preserve">3,939 </w:t>
      </w:r>
      <w:r w:rsidRPr="00BE40FA">
        <w:rPr>
          <w:bCs/>
        </w:rPr>
        <w:t xml:space="preserve">ALS cases diagnosed </w:t>
      </w:r>
      <w:proofErr w:type="gramStart"/>
      <w:r w:rsidRPr="00BE40FA">
        <w:rPr>
          <w:bCs/>
        </w:rPr>
        <w:t>between 1989 – 2013</w:t>
      </w:r>
      <w:proofErr w:type="gramEnd"/>
      <w:r w:rsidRPr="00BE40FA">
        <w:rPr>
          <w:bCs/>
        </w:rPr>
        <w:t xml:space="preserve">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 xml:space="preserve">controls. We used predictions from validated </w:t>
      </w:r>
      <w:proofErr w:type="spellStart"/>
      <w:r w:rsidRPr="00BE40FA">
        <w:rPr>
          <w:bCs/>
        </w:rPr>
        <w:t>spatio</w:t>
      </w:r>
      <w:proofErr w:type="spellEnd"/>
      <w:r w:rsidRPr="00BE40FA">
        <w:rPr>
          <w:bCs/>
        </w:rPr>
        <w:t>-temporal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commentRangeStart w:id="15"/>
      <w:r w:rsidRPr="00BE40FA">
        <w:rPr>
          <w:bCs/>
        </w:rPr>
        <w:t>nitrogen oxides (NO</w:t>
      </w:r>
      <w:r w:rsidRPr="00BE40FA">
        <w:rPr>
          <w:bCs/>
          <w:vertAlign w:val="subscript"/>
        </w:rPr>
        <w:t>x</w:t>
      </w:r>
      <w:r w:rsidRPr="00BE40FA">
        <w:rPr>
          <w:bCs/>
        </w:rPr>
        <w:t xml:space="preserve">), carbon monoxide (CO), </w:t>
      </w:r>
      <w:commentRangeEnd w:id="15"/>
      <w:r w:rsidR="00867E60">
        <w:rPr>
          <w:rStyle w:val="Kommentarhenvisning"/>
          <w:rFonts w:asciiTheme="minorHAnsi" w:eastAsiaTheme="minorHAnsi" w:hAnsiTheme="minorHAnsi" w:cstheme="minorBidi"/>
          <w:lang w:val="en-GB"/>
        </w:rPr>
        <w:commentReference w:id="15"/>
      </w:r>
      <w:r w:rsidRPr="00BE40FA">
        <w:rPr>
          <w:bCs/>
        </w:rPr>
        <w:t xml:space="preserve">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w:t>
      </w:r>
      <w:commentRangeStart w:id="16"/>
      <w:r w:rsidR="00594CE8">
        <w:rPr>
          <w:bCs/>
        </w:rPr>
        <w:t xml:space="preserve">overall traffic association, the joint association </w:t>
      </w:r>
      <w:commentRangeEnd w:id="16"/>
      <w:r w:rsidR="000217BC">
        <w:rPr>
          <w:rStyle w:val="Kommentarhenvisning"/>
          <w:rFonts w:asciiTheme="minorHAnsi" w:eastAsiaTheme="minorHAnsi" w:hAnsiTheme="minorHAnsi" w:cstheme="minorBidi"/>
          <w:lang w:val="en-GB"/>
        </w:rPr>
        <w:commentReference w:id="16"/>
      </w:r>
      <w:r w:rsidR="00594CE8">
        <w:rPr>
          <w:bCs/>
        </w:rPr>
        <w:t>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commentRangeStart w:id="17"/>
      <w:r w:rsidR="00643397">
        <w:rPr>
          <w:bCs/>
        </w:rPr>
        <w:t xml:space="preserve">overall traffic </w:t>
      </w:r>
      <w:commentRangeEnd w:id="17"/>
      <w:r w:rsidR="000217BC">
        <w:rPr>
          <w:rStyle w:val="Kommentarhenvisning"/>
          <w:rFonts w:asciiTheme="minorHAnsi" w:eastAsiaTheme="minorHAnsi" w:hAnsiTheme="minorHAnsi" w:cstheme="minorBidi"/>
          <w:lang w:val="en-GB"/>
        </w:rPr>
        <w:commentReference w:id="17"/>
      </w:r>
      <w:r w:rsidR="00643397">
        <w:rPr>
          <w:bCs/>
        </w:rPr>
        <w:t>and specific traffic-related pollutant</w:t>
      </w:r>
      <w:r w:rsidR="003E0158">
        <w:rPr>
          <w:bCs/>
        </w:rPr>
        <w:t xml:space="preserve"> exposure</w:t>
      </w:r>
      <w:r w:rsidR="00643397">
        <w:rPr>
          <w:bCs/>
        </w:rPr>
        <w:t>.</w:t>
      </w:r>
    </w:p>
    <w:p w14:paraId="4029EEA4" w14:textId="4254E495" w:rsidR="00E27205" w:rsidRPr="00BE40FA" w:rsidRDefault="00E27205" w:rsidP="00042EDE">
      <w:pPr>
        <w:rPr>
          <w:color w:val="000000" w:themeColor="text1"/>
        </w:rPr>
      </w:pPr>
      <w:proofErr w:type="gramStart"/>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 xml:space="preserve">were </w:t>
      </w:r>
      <w:commentRangeStart w:id="18"/>
      <w:r w:rsidR="006C7188">
        <w:rPr>
          <w:color w:val="000000" w:themeColor="text1"/>
        </w:rPr>
        <w:t>jointly</w:t>
      </w:r>
      <w:r w:rsidR="006C7188" w:rsidRPr="00BE40FA">
        <w:rPr>
          <w:color w:val="000000" w:themeColor="text1"/>
        </w:rPr>
        <w:t xml:space="preserve"> </w:t>
      </w:r>
      <w:r w:rsidR="005D4AE9" w:rsidRPr="00BE40FA">
        <w:rPr>
          <w:color w:val="000000" w:themeColor="text1"/>
        </w:rPr>
        <w:t xml:space="preserve">associated with an increase in odds of ALS diagnosis </w:t>
      </w:r>
      <w:commentRangeEnd w:id="18"/>
      <w:r w:rsidR="000217BC">
        <w:rPr>
          <w:rStyle w:val="Kommentarhenvisning"/>
          <w:rFonts w:asciiTheme="minorHAnsi" w:eastAsiaTheme="minorHAnsi" w:hAnsiTheme="minorHAnsi" w:cstheme="minorBidi"/>
          <w:lang w:val="en-GB"/>
        </w:rPr>
        <w:commentReference w:id="18"/>
      </w:r>
      <w:r w:rsidR="005D4AE9" w:rsidRPr="00BE40FA">
        <w:rPr>
          <w:color w:val="000000" w:themeColor="text1"/>
        </w:rPr>
        <w:t>(</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commentRangeStart w:id="19"/>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commentRangeEnd w:id="19"/>
      <w:r w:rsidR="000217BC">
        <w:rPr>
          <w:rStyle w:val="Kommentarhenvisning"/>
          <w:rFonts w:asciiTheme="minorHAnsi" w:eastAsiaTheme="minorHAnsi" w:hAnsiTheme="minorHAnsi" w:cstheme="minorBidi"/>
          <w:lang w:val="en-GB"/>
        </w:rPr>
        <w:commentReference w:id="19"/>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w:t>
      </w:r>
      <w:commentRangeStart w:id="20"/>
      <w:r w:rsidR="005D4AE9" w:rsidRPr="00BE40FA">
        <w:rPr>
          <w:color w:val="000000" w:themeColor="text1"/>
        </w:rPr>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 xml:space="preserve">effect of included traffic-related pollutants </w:t>
      </w:r>
      <w:commentRangeEnd w:id="20"/>
      <w:r w:rsidR="00AF5194">
        <w:rPr>
          <w:rStyle w:val="Kommentarhenvisning"/>
          <w:rFonts w:asciiTheme="minorHAnsi" w:eastAsiaTheme="minorHAnsi" w:hAnsiTheme="minorHAnsi" w:cstheme="minorBidi"/>
          <w:lang w:val="en-GB"/>
        </w:rPr>
        <w:commentReference w:id="20"/>
      </w:r>
      <w:r w:rsidR="005D4AE9" w:rsidRPr="00BE40FA">
        <w:rPr>
          <w:color w:val="000000" w:themeColor="text1"/>
        </w:rPr>
        <w:t>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roofErr w:type="gramEnd"/>
    </w:p>
    <w:p w14:paraId="7462D3AF" w14:textId="588348BB" w:rsidR="00893A34" w:rsidRPr="00BE40FA" w:rsidRDefault="00E27205" w:rsidP="000E0904">
      <w:r w:rsidRPr="00BE40FA">
        <w:rPr>
          <w:b/>
        </w:rPr>
        <w:t>Conclusion:</w:t>
      </w:r>
      <w:r w:rsidRPr="00BE40FA">
        <w:rPr>
          <w:bCs/>
        </w:rPr>
        <w:t xml:space="preserve"> </w:t>
      </w:r>
      <w:commentRangeStart w:id="21"/>
      <w:r w:rsidR="005D4AE9" w:rsidRPr="00BE40FA">
        <w:t xml:space="preserve">Our results indicate a potential positive association between ALS diagnosis and traffic-related </w:t>
      </w:r>
      <w:r w:rsidR="002264EC">
        <w:t>pollutants</w:t>
      </w:r>
      <w:r w:rsidR="001F41E8">
        <w:t xml:space="preserve">, particularly for </w:t>
      </w:r>
      <w:r w:rsidR="00D83E73">
        <w:t>EC</w:t>
      </w:r>
      <w:r w:rsidR="005D4AE9" w:rsidRPr="00BE40FA">
        <w:t xml:space="preserve">. Further work </w:t>
      </w:r>
      <w:proofErr w:type="gramStart"/>
      <w:r w:rsidR="005D4AE9" w:rsidRPr="00BE40FA">
        <w:t>is needed</w:t>
      </w:r>
      <w:proofErr w:type="gramEnd"/>
      <w:r w:rsidR="005D4AE9" w:rsidRPr="00BE40FA">
        <w:t xml:space="preserve"> to understand the role of air pollution on ALS pathogenesis and timing of onset.</w:t>
      </w:r>
      <w:commentRangeEnd w:id="21"/>
      <w:r w:rsidR="00AF5194">
        <w:rPr>
          <w:rStyle w:val="Kommentarhenvisning"/>
          <w:rFonts w:asciiTheme="minorHAnsi" w:eastAsiaTheme="minorHAnsi" w:hAnsiTheme="minorHAnsi" w:cstheme="minorBidi"/>
          <w:lang w:val="en-GB"/>
        </w:rPr>
        <w:commentReference w:id="21"/>
      </w:r>
      <w:r w:rsidR="00893A34" w:rsidRPr="00BE40FA">
        <w:rPr>
          <w:b/>
        </w:rPr>
        <w:br w:type="page"/>
      </w:r>
    </w:p>
    <w:p w14:paraId="46AB21DF" w14:textId="1840434E" w:rsidR="004B5359" w:rsidRPr="00BE40FA" w:rsidRDefault="00F255A6" w:rsidP="00042EDE">
      <w:pPr>
        <w:rPr>
          <w:b/>
        </w:rPr>
      </w:pPr>
      <w:commentRangeStart w:id="22"/>
      <w:r w:rsidRPr="00BE40FA">
        <w:rPr>
          <w:b/>
        </w:rPr>
        <w:lastRenderedPageBreak/>
        <w:t>Introduction</w:t>
      </w:r>
      <w:commentRangeEnd w:id="22"/>
      <w:r w:rsidR="005F4D37">
        <w:rPr>
          <w:rStyle w:val="Kommentarhenvisning"/>
          <w:rFonts w:asciiTheme="minorHAnsi" w:eastAsiaTheme="minorHAnsi" w:hAnsiTheme="minorHAnsi" w:cstheme="minorBidi"/>
          <w:lang w:val="en-GB"/>
        </w:rPr>
        <w:commentReference w:id="22"/>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w:t>
      </w:r>
      <w:proofErr w:type="spellStart"/>
      <w:r w:rsidR="00AB3B45" w:rsidRPr="00BE40FA">
        <w:rPr>
          <w:color w:val="000000" w:themeColor="text1"/>
          <w:lang w:val="en-US"/>
        </w:rPr>
        <w:t>neuroinflammation</w:t>
      </w:r>
      <w:proofErr w:type="spellEnd"/>
      <w:r w:rsidR="00AB3B45" w:rsidRPr="00BE40FA">
        <w:rPr>
          <w:color w:val="000000" w:themeColor="text1"/>
          <w:lang w:val="en-US"/>
        </w:rPr>
        <w:t>,</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1019CD1"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23"/>
      <w:r w:rsidR="007573A4">
        <w:rPr>
          <w:color w:val="000000" w:themeColor="text1"/>
          <w:lang w:val="en-US"/>
        </w:rPr>
        <w:t>commonly</w:t>
      </w:r>
      <w:commentRangeEnd w:id="23"/>
      <w:r w:rsidR="00606A83">
        <w:rPr>
          <w:rStyle w:val="Kommentarhenvisning"/>
          <w:rFonts w:asciiTheme="minorHAnsi" w:hAnsiTheme="minorHAnsi" w:cstheme="minorBidi"/>
          <w:lang w:eastAsia="en-US"/>
        </w:rPr>
        <w:commentReference w:id="23"/>
      </w:r>
      <w:r w:rsidR="007573A4">
        <w:rPr>
          <w:color w:val="000000" w:themeColor="text1"/>
          <w:lang w:val="en-US"/>
        </w:rPr>
        <w:t xml:space="preserve"> used in health studies as traffic-related emissions tracers</w:t>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commentRangeStart w:id="24"/>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w:t>
      </w:r>
      <w:commentRangeEnd w:id="24"/>
      <w:r w:rsidR="00606A83">
        <w:rPr>
          <w:rStyle w:val="Kommentarhenvisning"/>
          <w:rFonts w:asciiTheme="minorHAnsi" w:hAnsiTheme="minorHAnsi" w:cstheme="minorBidi"/>
          <w:lang w:eastAsia="en-US"/>
        </w:rPr>
        <w:commentReference w:id="24"/>
      </w:r>
      <w:r w:rsidR="003B368E" w:rsidRPr="00BE40FA">
        <w:rPr>
          <w:color w:val="000000" w:themeColor="text1"/>
          <w:lang w:val="en-US"/>
        </w:rPr>
        <w:t>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proofErr w:type="gramStart"/>
      <w:r w:rsidR="00B22996" w:rsidRPr="00BE40FA">
        <w:rPr>
          <w:bCs/>
          <w:color w:val="000000" w:themeColor="text1"/>
        </w:rPr>
        <w:t>was established</w:t>
      </w:r>
      <w:proofErr w:type="gramEnd"/>
      <w:r w:rsidR="00B22996" w:rsidRPr="00BE40FA">
        <w:rPr>
          <w:bCs/>
          <w:color w:val="000000" w:themeColor="text1"/>
        </w:rPr>
        <w:t xml:space="preserve">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17995288"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49AC009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proofErr w:type="gramStart"/>
      <w:r w:rsidRPr="00BE40FA">
        <w:rPr>
          <w:bCs/>
          <w:color w:val="000000" w:themeColor="text1"/>
        </w:rPr>
        <w:t xml:space="preserve">This study was approved by the Institutional Review Board at the </w:t>
      </w:r>
      <w:r w:rsidR="00E53A69" w:rsidRPr="00BE40FA">
        <w:rPr>
          <w:bCs/>
          <w:color w:val="000000" w:themeColor="text1"/>
        </w:rPr>
        <w:t>Columbia University</w:t>
      </w:r>
      <w:proofErr w:type="gramEnd"/>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533ECAAB"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 xml:space="preserve">of which black carbon is a </w:t>
      </w:r>
      <w:commentRangeStart w:id="25"/>
      <w:r w:rsidR="009C4919">
        <w:rPr>
          <w:bCs/>
        </w:rPr>
        <w:t>constituent</w:t>
      </w:r>
      <w:commentRangeEnd w:id="25"/>
      <w:r w:rsidR="00606A83">
        <w:rPr>
          <w:rStyle w:val="Kommentarhenvisning"/>
          <w:rFonts w:asciiTheme="minorHAnsi" w:eastAsiaTheme="minorHAnsi" w:hAnsiTheme="minorHAnsi" w:cstheme="minorBidi"/>
          <w:lang w:val="en-GB"/>
        </w:rPr>
        <w:commentReference w:id="25"/>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w:t>
      </w:r>
      <w:proofErr w:type="spellStart"/>
      <w:r w:rsidRPr="00BE40FA">
        <w:rPr>
          <w:bCs/>
          <w:color w:val="000000" w:themeColor="text1"/>
        </w:rPr>
        <w:t>spatio</w:t>
      </w:r>
      <w:proofErr w:type="spellEnd"/>
      <w:r w:rsidRPr="00BE40FA">
        <w:rPr>
          <w:bCs/>
          <w:color w:val="000000" w:themeColor="text1"/>
        </w:rPr>
        <w:t>-temporal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w:t>
      </w:r>
      <w:proofErr w:type="gramStart"/>
      <w:r w:rsidR="000C76AC" w:rsidRPr="000C76AC">
        <w:rPr>
          <w:color w:val="000000"/>
          <w:vertAlign w:val="superscript"/>
        </w:rPr>
        <w:t>,47</w:t>
      </w:r>
      <w:proofErr w:type="gramEnd"/>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extensively used in previous air pollution epidemiologic studies in </w:t>
      </w:r>
      <w:r w:rsidR="00520EA3" w:rsidRPr="00BE40FA">
        <w:rPr>
          <w:bCs/>
          <w:color w:val="000000" w:themeColor="text1"/>
        </w:rPr>
        <w:lastRenderedPageBreak/>
        <w:t>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26"/>
      <w:r w:rsidR="00E52635">
        <w:rPr>
          <w:bCs/>
          <w:color w:val="000000" w:themeColor="text1"/>
        </w:rPr>
        <w:t>XX</w:t>
      </w:r>
      <w:commentRangeEnd w:id="26"/>
      <w:r w:rsidR="00747D93">
        <w:rPr>
          <w:rStyle w:val="Kommentarhenvisning"/>
          <w:rFonts w:asciiTheme="minorHAnsi" w:eastAsiaTheme="minorHAnsi" w:hAnsiTheme="minorHAnsi" w:cstheme="minorBidi"/>
          <w:lang w:val="en-GB"/>
        </w:rPr>
        <w:commentReference w:id="26"/>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27"/>
      <w:r w:rsidR="00BC49EA">
        <w:rPr>
          <w:bCs/>
          <w:color w:val="000000" w:themeColor="text1"/>
        </w:rPr>
        <w:t>XX</w:t>
      </w:r>
      <w:commentRangeEnd w:id="27"/>
      <w:r w:rsidR="00747D93">
        <w:rPr>
          <w:rStyle w:val="Kommentarhenvisning"/>
          <w:rFonts w:asciiTheme="minorHAnsi" w:eastAsiaTheme="minorHAnsi" w:hAnsiTheme="minorHAnsi" w:cstheme="minorBidi"/>
          <w:lang w:val="en-GB"/>
        </w:rPr>
        <w:commentReference w:id="27"/>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proofErr w:type="gramStart"/>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roofErr w:type="gramEnd"/>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5B72861"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w:t>
      </w:r>
      <w:r w:rsidR="00287B11" w:rsidRPr="00BE40FA">
        <w:rPr>
          <w:bCs/>
          <w:color w:val="000000" w:themeColor="text1"/>
        </w:rPr>
        <w:lastRenderedPageBreak/>
        <w:t>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Denmark, </w:t>
      </w:r>
      <w:commentRangeStart w:id="28"/>
      <w:r w:rsidR="00A62419" w:rsidRPr="00BE40FA">
        <w:rPr>
          <w:bCs/>
          <w:color w:val="000000" w:themeColor="text1"/>
        </w:rPr>
        <w:t>Greenland</w:t>
      </w:r>
      <w:commentRangeEnd w:id="28"/>
      <w:r w:rsidR="00606A83">
        <w:rPr>
          <w:rStyle w:val="Kommentarhenvisning"/>
          <w:rFonts w:asciiTheme="minorHAnsi" w:eastAsiaTheme="minorHAnsi" w:hAnsiTheme="minorHAnsi" w:cstheme="minorBidi"/>
          <w:lang w:val="en-GB"/>
        </w:rPr>
        <w:commentReference w:id="28"/>
      </w:r>
      <w:r w:rsidR="00A62419" w:rsidRPr="00BE40FA">
        <w:rPr>
          <w:bCs/>
          <w:color w:val="000000" w:themeColor="text1"/>
        </w:rPr>
        <w:t>)</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5D1E67AB"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w:t>
      </w:r>
      <w:commentRangeStart w:id="29"/>
      <w:r w:rsidR="000D49A8">
        <w:rPr>
          <w:color w:val="000000" w:themeColor="text1"/>
        </w:rPr>
        <w:t>b) a joint association of the three pollutants, and (c) an overall average traffic association,</w:t>
      </w:r>
      <w:commentRangeEnd w:id="29"/>
      <w:r w:rsidR="00606A83">
        <w:rPr>
          <w:rStyle w:val="Kommentarhenvisning"/>
          <w:rFonts w:asciiTheme="minorHAnsi" w:eastAsiaTheme="minorHAnsi" w:hAnsiTheme="minorHAnsi" w:cstheme="minorBidi"/>
          <w:lang w:val="en-GB"/>
        </w:rPr>
        <w:commentReference w:id="29"/>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proofErr w:type="gramStart"/>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proofErr w:type="gramEnd"/>
      <w:r w:rsidR="00522BF8">
        <w:rPr>
          <w:iCs/>
        </w:rPr>
        <w:t xml:space="preserve"> </w:t>
      </w:r>
      <w:commentRangeStart w:id="30"/>
      <w:r w:rsidR="00522BF8">
        <w:rPr>
          <w:iCs/>
        </w:rPr>
        <w:t xml:space="preserve">If other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commentRangeEnd w:id="30"/>
      <w:r w:rsidR="00C63ACD">
        <w:rPr>
          <w:rStyle w:val="Kommentarhenvisning"/>
          <w:rFonts w:asciiTheme="minorHAnsi" w:eastAsiaTheme="minorHAnsi" w:hAnsiTheme="minorHAnsi" w:cstheme="minorBidi"/>
          <w:lang w:val="en-GB"/>
        </w:rPr>
        <w:commentReference w:id="30"/>
      </w:r>
      <w:r w:rsidR="002E6588">
        <w:rPr>
          <w:iCs/>
        </w:rPr>
        <w:t>.</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proofErr w:type="gramStart"/>
      <w:r w:rsidR="009E695D" w:rsidRPr="009E695D">
        <w:rPr>
          <w:vertAlign w:val="superscript"/>
        </w:rPr>
        <w:t>56</w:t>
      </w:r>
      <w:proofErr w:type="gramEnd"/>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7914CD">
        <w:rPr>
          <w:iCs/>
        </w:rPr>
        <w:t>e</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proofErr w:type="gramStart"/>
      <w:r w:rsidR="006F7E20">
        <w:t xml:space="preserve">added </w:t>
      </w:r>
      <w:proofErr w:type="gramEnd"/>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w:t>
      </w:r>
      <w:proofErr w:type="gramStart"/>
      <w:r w:rsidR="00C10DCB">
        <w:t xml:space="preserve">coefficients </w:t>
      </w:r>
      <w:proofErr w:type="gramEnd"/>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BB783C"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w:t>
      </w:r>
      <w:commentRangeStart w:id="31"/>
      <w:r w:rsidR="00BF64F6">
        <w:rPr>
          <w:iCs/>
        </w:rPr>
        <w:t>overall traffic effect</w:t>
      </w:r>
      <w:commentRangeEnd w:id="31"/>
      <w:r w:rsidR="00C63ACD">
        <w:rPr>
          <w:rStyle w:val="Kommentarhenvisning"/>
          <w:rFonts w:asciiTheme="minorHAnsi" w:eastAsiaTheme="minorHAnsi" w:hAnsiTheme="minorHAnsi" w:cstheme="minorBidi"/>
          <w:lang w:val="en-GB"/>
        </w:rPr>
        <w:commentReference w:id="31"/>
      </w:r>
      <w:r w:rsidR="00BF64F6">
        <w:rPr>
          <w:iCs/>
        </w:rPr>
        <w:t xml:space="preserve">,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BB783C"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proofErr w:type="gramStart"/>
      <w:r>
        <w:t>w</w:t>
      </w:r>
      <w:r w:rsidR="00AD2B7D" w:rsidRPr="00BE40FA">
        <w:t>her</w:t>
      </w:r>
      <w:r w:rsidR="002E7576">
        <w:t>e</w:t>
      </w:r>
      <w:proofErr w:type="gramEnd"/>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 xml:space="preserve">We used </w:t>
      </w:r>
      <w:proofErr w:type="gramStart"/>
      <w:r w:rsidRPr="00BE40FA">
        <w:rPr>
          <w:iCs/>
        </w:rPr>
        <w:t>weakly-informative</w:t>
      </w:r>
      <w:proofErr w:type="gramEnd"/>
      <w:r w:rsidRPr="00BE40FA">
        <w:rPr>
          <w:iCs/>
        </w:rPr>
        <w:t xml:space="preser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xml:space="preserve">, as recommended by </w:t>
      </w:r>
      <w:proofErr w:type="spellStart"/>
      <w:r w:rsidR="00B22074">
        <w:t>Gelman</w:t>
      </w:r>
      <w:proofErr w:type="spellEnd"/>
      <w:r w:rsidR="00B22074">
        <w:t>,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w:t>
      </w:r>
      <w:proofErr w:type="gramStart"/>
      <w:r w:rsidR="00E5727C" w:rsidRPr="00BE40FA">
        <w:rPr>
          <w:iCs/>
        </w:rPr>
        <w:t xml:space="preserve">on </w:t>
      </w:r>
      <w:proofErr w:type="gramEnd"/>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xml:space="preserve">, as detailed </w:t>
      </w:r>
      <w:proofErr w:type="gramStart"/>
      <w:r w:rsidR="00963A68" w:rsidRPr="00BE40FA">
        <w:t>below</w:t>
      </w:r>
      <w:proofErr w:type="gramEnd"/>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e.g.</w:t>
      </w:r>
      <w:proofErr w:type="gramStart"/>
      <w:r w:rsidR="00A035F1">
        <w:rPr>
          <w:color w:val="000000"/>
        </w:rPr>
        <w:t xml:space="preserve">, </w:t>
      </w:r>
      <w:proofErr w:type="gramEnd"/>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 xml:space="preserve">obtained in the </w:t>
      </w:r>
      <w:r w:rsidR="00D708D1">
        <w:rPr>
          <w:color w:val="000000"/>
        </w:rPr>
        <w:lastRenderedPageBreak/>
        <w:t>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 xml:space="preserve">ing that the </w:t>
      </w:r>
      <w:proofErr w:type="spellStart"/>
      <w:r w:rsidR="00616795">
        <w:t>Gelman</w:t>
      </w:r>
      <w:proofErr w:type="spellEnd"/>
      <w:r w:rsidR="00616795">
        <w:t>-Rubin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w:t>
      </w:r>
      <w:proofErr w:type="gramStart"/>
      <w:r w:rsidR="00090CF8">
        <w:t>samples which</w:t>
      </w:r>
      <w:proofErr w:type="gramEnd"/>
      <w:r w:rsidR="00090CF8">
        <w:t xml:space="preserve"> were above </w:t>
      </w:r>
      <w:r w:rsidR="00EB151F">
        <w:t>a null association</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w:t>
      </w:r>
      <w:commentRangeStart w:id="32"/>
      <w:r w:rsidR="005739D3" w:rsidRPr="00BE40FA">
        <w:rPr>
          <w:color w:val="000000" w:themeColor="text1"/>
        </w:rPr>
        <w:t xml:space="preserve">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proofErr w:type="gramStart"/>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w:t>
      </w:r>
      <w:proofErr w:type="gramEnd"/>
      <w:r w:rsidR="006D14A3" w:rsidRPr="00BE40FA">
        <w:rPr>
          <w:color w:val="000000" w:themeColor="text1"/>
        </w:rPr>
        <w:t xml:space="preserve">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w:t>
      </w:r>
      <w:commentRangeEnd w:id="32"/>
      <w:r w:rsidR="00C63ACD">
        <w:rPr>
          <w:rStyle w:val="Kommentarhenvisning"/>
          <w:rFonts w:asciiTheme="minorHAnsi" w:eastAsiaTheme="minorHAnsi" w:hAnsiTheme="minorHAnsi" w:cstheme="minorBidi"/>
          <w:lang w:val="en-GB"/>
        </w:rPr>
        <w:commentReference w:id="32"/>
      </w:r>
      <w:r w:rsidR="00546AB1" w:rsidRPr="00BE40FA">
        <w:rPr>
          <w:bCs/>
          <w:color w:val="000000" w:themeColor="text1"/>
        </w:rPr>
        <w:t xml:space="preserve">statistics of included cases and controls </w:t>
      </w:r>
      <w:proofErr w:type="gramStart"/>
      <w:r w:rsidR="00546AB1" w:rsidRPr="00BE40FA">
        <w:rPr>
          <w:bCs/>
          <w:color w:val="000000" w:themeColor="text1"/>
        </w:rPr>
        <w:t>can be found</w:t>
      </w:r>
      <w:proofErr w:type="gramEnd"/>
      <w:r w:rsidR="00546AB1" w:rsidRPr="00BE40FA">
        <w:rPr>
          <w:bCs/>
          <w:color w:val="000000" w:themeColor="text1"/>
        </w:rPr>
        <w:t xml:space="preserve">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proofErr w:type="gramStart"/>
      <w:r w:rsidR="002B3534">
        <w:rPr>
          <w:bCs/>
          <w:color w:val="000000" w:themeColor="text1"/>
        </w:rPr>
        <w:t>is</w:t>
      </w:r>
      <w:r w:rsidR="002B3534" w:rsidRPr="00BE40FA">
        <w:rPr>
          <w:bCs/>
          <w:color w:val="000000" w:themeColor="text1"/>
        </w:rPr>
        <w:t xml:space="preserve"> </w:t>
      </w:r>
      <w:r w:rsidR="00B3107A">
        <w:rPr>
          <w:bCs/>
          <w:color w:val="000000" w:themeColor="text1"/>
        </w:rPr>
        <w:t>presented</w:t>
      </w:r>
      <w:proofErr w:type="gramEnd"/>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proofErr w:type="gramStart"/>
      <w:r w:rsidR="00422726">
        <w:rPr>
          <w:bCs/>
          <w:color w:val="000000" w:themeColor="text1"/>
        </w:rPr>
        <w:t>was</w:t>
      </w:r>
      <w:r w:rsidR="00DA7D99" w:rsidRPr="00BE40FA">
        <w:rPr>
          <w:bCs/>
          <w:color w:val="000000" w:themeColor="text1"/>
        </w:rPr>
        <w:t xml:space="preserve"> </w:t>
      </w:r>
      <w:r w:rsidR="002C32C6" w:rsidRPr="00BE40FA">
        <w:rPr>
          <w:bCs/>
          <w:color w:val="000000" w:themeColor="text1"/>
        </w:rPr>
        <w:t>correlated</w:t>
      </w:r>
      <w:proofErr w:type="gramEnd"/>
      <w:r w:rsidR="002C32C6" w:rsidRPr="00BE40FA">
        <w:rPr>
          <w:bCs/>
          <w:color w:val="000000" w:themeColor="text1"/>
        </w:rPr>
        <w:t xml:space="preserve">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w:t>
      </w:r>
      <w:proofErr w:type="gramStart"/>
      <w:r w:rsidR="000938C1" w:rsidRPr="00BE40FA">
        <w:rPr>
          <w:bCs/>
          <w:color w:val="000000" w:themeColor="text1"/>
        </w:rPr>
        <w:t>negatively</w:t>
      </w:r>
      <w:r w:rsidR="00DA7D99" w:rsidRPr="00BE40FA">
        <w:rPr>
          <w:bCs/>
          <w:color w:val="000000" w:themeColor="text1"/>
        </w:rPr>
        <w:t>-</w:t>
      </w:r>
      <w:r w:rsidR="009F0373" w:rsidRPr="00BE40FA">
        <w:rPr>
          <w:bCs/>
          <w:color w:val="000000" w:themeColor="text1"/>
        </w:rPr>
        <w:t>correlated</w:t>
      </w:r>
      <w:proofErr w:type="gramEnd"/>
      <w:r w:rsidR="009F0373" w:rsidRPr="00BE40FA">
        <w:rPr>
          <w:bCs/>
          <w:color w:val="000000" w:themeColor="text1"/>
        </w:rPr>
        <w:t xml:space="preserve"> 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0ABABFC7" w:rsidR="00B82C2B" w:rsidRPr="00E65487" w:rsidRDefault="00BE40FA" w:rsidP="00B82C2B">
      <w:pPr>
        <w:rPr>
          <w:bCs/>
          <w:color w:val="000000" w:themeColor="text1"/>
          <w:lang w:val="en-GB"/>
        </w:rPr>
      </w:pPr>
      <w:commentRangeStart w:id="33"/>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w:t>
      </w:r>
      <w:commentRangeEnd w:id="33"/>
      <w:r w:rsidR="00C63ACD">
        <w:rPr>
          <w:rStyle w:val="Kommentarhenvisning"/>
          <w:rFonts w:asciiTheme="minorHAnsi" w:eastAsiaTheme="minorHAnsi" w:hAnsiTheme="minorHAnsi" w:cstheme="minorBidi"/>
          <w:lang w:val="en-GB"/>
        </w:rPr>
        <w:commentReference w:id="33"/>
      </w:r>
      <w:r w:rsidR="00C1130A">
        <w:rPr>
          <w:bCs/>
          <w:color w:val="000000" w:themeColor="text1"/>
        </w:rPr>
        <w:t xml:space="preserve">(Figure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xml:space="preserve">; </w:t>
      </w:r>
      <w:proofErr w:type="gramStart"/>
      <w:r w:rsidR="00726FE1">
        <w:rPr>
          <w:bCs/>
          <w:color w:val="000000" w:themeColor="text1"/>
          <w:lang w:val="en-GB"/>
        </w:rPr>
        <w:t>95.5% posterior</w:t>
      </w:r>
      <w:proofErr w:type="gramEnd"/>
      <w:r w:rsidR="00726FE1">
        <w:rPr>
          <w:bCs/>
          <w:color w:val="000000" w:themeColor="text1"/>
          <w:lang w:val="en-GB"/>
        </w:rPr>
        <w:t xml:space="preserve">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del w:id="34" w:author="Ole Raaschou-Nielsen" w:date="2021-10-18T12:27:00Z">
        <w:r w:rsidR="003D6C4B" w:rsidDel="00C63ACD">
          <w:rPr>
            <w:bCs/>
            <w:color w:val="000000" w:themeColor="text1"/>
            <w:lang w:val="en-GB"/>
          </w:rPr>
          <w:delText>slight</w:delText>
        </w:r>
        <w:r w:rsidR="00D379A0" w:rsidDel="00C63ACD">
          <w:rPr>
            <w:bCs/>
            <w:color w:val="000000" w:themeColor="text1"/>
            <w:lang w:val="en-GB"/>
          </w:rPr>
          <w:delText xml:space="preserve"> p</w:delText>
        </w:r>
        <w:commentRangeStart w:id="35"/>
        <w:r w:rsidR="00D379A0" w:rsidDel="00C63ACD">
          <w:rPr>
            <w:bCs/>
            <w:color w:val="000000" w:themeColor="text1"/>
            <w:lang w:val="en-GB"/>
          </w:rPr>
          <w:delText>erc</w:delText>
        </w:r>
      </w:del>
      <w:commentRangeEnd w:id="35"/>
      <w:r w:rsidR="00C63ACD">
        <w:rPr>
          <w:rStyle w:val="Kommentarhenvisning"/>
          <w:rFonts w:asciiTheme="minorHAnsi" w:eastAsiaTheme="minorHAnsi" w:hAnsiTheme="minorHAnsi" w:cstheme="minorBidi"/>
          <w:lang w:val="en-GB"/>
        </w:rPr>
        <w:commentReference w:id="35"/>
      </w:r>
      <w:del w:id="36" w:author="Ole Raaschou-Nielsen" w:date="2021-10-18T12:27:00Z">
        <w:r w:rsidR="00D379A0" w:rsidDel="00C63ACD">
          <w:rPr>
            <w:bCs/>
            <w:color w:val="000000" w:themeColor="text1"/>
            <w:lang w:val="en-GB"/>
          </w:rPr>
          <w:delText>entage</w:delText>
        </w:r>
        <w:r w:rsidR="003D6C4B" w:rsidDel="00C63ACD">
          <w:rPr>
            <w:bCs/>
            <w:color w:val="000000" w:themeColor="text1"/>
            <w:lang w:val="en-GB"/>
          </w:rPr>
          <w:delText xml:space="preserve"> </w:delText>
        </w:r>
      </w:del>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w:t>
      </w:r>
      <w:r w:rsidR="003C7140">
        <w:rPr>
          <w:bCs/>
          <w:color w:val="000000" w:themeColor="text1"/>
        </w:rPr>
        <w:lastRenderedPageBreak/>
        <w:t>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r w:rsidR="00926AFB">
        <w:rPr>
          <w:bCs/>
          <w:color w:val="000000" w:themeColor="text1"/>
          <w:lang w:val="en-GB"/>
        </w:rPr>
        <w:t xml:space="preserve">From this sensitivity </w:t>
      </w:r>
      <w:proofErr w:type="gramStart"/>
      <w:r w:rsidR="00926AFB">
        <w:rPr>
          <w:bCs/>
          <w:color w:val="000000" w:themeColor="text1"/>
          <w:lang w:val="en-GB"/>
        </w:rPr>
        <w:t>analysis</w:t>
      </w:r>
      <w:proofErr w:type="gramEnd"/>
      <w:r w:rsidR="00926AFB">
        <w:rPr>
          <w:bCs/>
          <w:color w:val="000000" w:themeColor="text1"/>
          <w:lang w:val="en-GB"/>
        </w:rPr>
        <w:t xml:space="preserve">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49525FDE" w:rsidR="00A45F01" w:rsidRDefault="00590E86" w:rsidP="00FC3DEC">
      <w:pPr>
        <w:rPr>
          <w:color w:val="000000" w:themeColor="text1"/>
        </w:rPr>
      </w:pPr>
      <w:commentRangeStart w:id="37"/>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 xml:space="preserve">validated </w:t>
      </w:r>
      <w:proofErr w:type="spellStart"/>
      <w:r w:rsidR="00F90FEE">
        <w:rPr>
          <w:bCs/>
        </w:rPr>
        <w:t>spatio</w:t>
      </w:r>
      <w:proofErr w:type="spellEnd"/>
      <w:r w:rsidR="00F90FEE">
        <w:rPr>
          <w:bCs/>
        </w:rPr>
        <w:t>-temporal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commentRangeEnd w:id="37"/>
      <w:r w:rsidR="005F4C1F">
        <w:rPr>
          <w:rStyle w:val="Kommentarhenvisning"/>
          <w:rFonts w:asciiTheme="minorHAnsi" w:eastAsiaTheme="minorHAnsi" w:hAnsiTheme="minorHAnsi" w:cstheme="minorBidi"/>
          <w:lang w:val="en-GB"/>
        </w:rPr>
        <w:commentReference w:id="37"/>
      </w:r>
      <w:r w:rsidR="00770813">
        <w:rPr>
          <w:bCs/>
        </w:rPr>
        <w:t>.</w:t>
      </w:r>
      <w:r w:rsidR="000E4EB8">
        <w:rPr>
          <w:bCs/>
        </w:rPr>
        <w:t xml:space="preserve"> We </w:t>
      </w:r>
      <w:commentRangeStart w:id="38"/>
      <w:r w:rsidR="000E4EB8">
        <w:rPr>
          <w:bCs/>
        </w:rPr>
        <w:t xml:space="preserve">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commentRangeEnd w:id="38"/>
      <w:r w:rsidR="005F4C1F">
        <w:rPr>
          <w:rStyle w:val="Kommentarhenvisning"/>
          <w:rFonts w:asciiTheme="minorHAnsi" w:eastAsiaTheme="minorHAnsi" w:hAnsiTheme="minorHAnsi" w:cstheme="minorBidi"/>
          <w:lang w:val="en-GB"/>
        </w:rPr>
        <w:commentReference w:id="38"/>
      </w:r>
    </w:p>
    <w:p w14:paraId="52B33D69" w14:textId="77777777" w:rsidR="00D258B8" w:rsidRPr="00101103" w:rsidRDefault="00D258B8" w:rsidP="00FC3DEC">
      <w:pPr>
        <w:rPr>
          <w:color w:val="000000" w:themeColor="text1"/>
        </w:rPr>
      </w:pPr>
    </w:p>
    <w:p w14:paraId="41CC23FF" w14:textId="14E52436" w:rsidR="009A76D9" w:rsidRPr="00AE484B" w:rsidRDefault="00C35BE6" w:rsidP="00FC3DEC">
      <w:pPr>
        <w:rPr>
          <w:bCs/>
          <w:color w:val="000000" w:themeColor="text1"/>
        </w:rPr>
      </w:pPr>
      <w:r>
        <w:rPr>
          <w:bCs/>
          <w:color w:val="000000" w:themeColor="text1"/>
        </w:rPr>
        <w:t xml:space="preserve">Traffic-related pollutants pose </w:t>
      </w:r>
      <w:del w:id="39" w:author="Ole Raaschou-Nielsen" w:date="2021-10-18T12:32:00Z">
        <w:r w:rsidDel="005F4C1F">
          <w:rPr>
            <w:bCs/>
            <w:color w:val="000000" w:themeColor="text1"/>
          </w:rPr>
          <w:delText xml:space="preserve">great </w:delText>
        </w:r>
      </w:del>
      <w:r>
        <w:rPr>
          <w:bCs/>
          <w:color w:val="000000" w:themeColor="text1"/>
        </w:rPr>
        <w:t>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w:t>
      </w:r>
      <w:proofErr w:type="gramStart"/>
      <w:r w:rsidR="000C76AC" w:rsidRPr="000C76AC">
        <w:rPr>
          <w:color w:val="000000"/>
          <w:vertAlign w:val="superscript"/>
        </w:rPr>
        <w:t>,39</w:t>
      </w:r>
      <w:proofErr w:type="gramEnd"/>
      <w:r w:rsidR="000C76AC" w:rsidRPr="000C76AC">
        <w:rPr>
          <w:color w:val="000000"/>
          <w:vertAlign w:val="superscript"/>
        </w:rPr>
        <w:t>–41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w:t>
      </w:r>
      <w:r w:rsidR="00A13231">
        <w:rPr>
          <w:bCs/>
          <w:color w:val="000000" w:themeColor="text1"/>
        </w:rPr>
        <w:lastRenderedPageBreak/>
        <w:t xml:space="preserve">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 xml:space="preserve">in the Netherlands also found a significant association with </w:t>
      </w:r>
      <w:commentRangeStart w:id="40"/>
      <w:r w:rsidR="004367DB">
        <w:rPr>
          <w:bCs/>
          <w:color w:val="000000" w:themeColor="text1"/>
        </w:rPr>
        <w:t>PM</w:t>
      </w:r>
      <w:r w:rsidR="004367DB" w:rsidRPr="004367DB">
        <w:rPr>
          <w:bCs/>
          <w:color w:val="000000" w:themeColor="text1"/>
          <w:vertAlign w:val="subscript"/>
        </w:rPr>
        <w:t>2.5</w:t>
      </w:r>
      <w:r w:rsidR="004367DB">
        <w:rPr>
          <w:bCs/>
          <w:color w:val="000000" w:themeColor="text1"/>
        </w:rPr>
        <w:t>.</w:t>
      </w:r>
      <w:commentRangeEnd w:id="40"/>
      <w:r w:rsidR="005F4C1F">
        <w:rPr>
          <w:rStyle w:val="Kommentarhenvisning"/>
          <w:rFonts w:asciiTheme="minorHAnsi" w:eastAsiaTheme="minorHAnsi" w:hAnsiTheme="minorHAnsi" w:cstheme="minorBidi"/>
          <w:lang w:val="en-GB"/>
        </w:rPr>
        <w:commentReference w:id="40"/>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6130390E"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w:t>
      </w:r>
      <w:r w:rsidR="005665AE">
        <w:rPr>
          <w:bCs/>
          <w:color w:val="000000" w:themeColor="text1"/>
        </w:rPr>
        <w:lastRenderedPageBreak/>
        <w:t xml:space="preserve">1-year than for 5- or 10-year average concentration,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 xml:space="preserve">We do not expect that these results </w:t>
      </w:r>
      <w:proofErr w:type="gramStart"/>
      <w:r w:rsidR="00A23C64" w:rsidRPr="00A23C64">
        <w:rPr>
          <w:bCs/>
          <w:color w:val="000000" w:themeColor="text1"/>
        </w:rPr>
        <w:t>are</w:t>
      </w:r>
      <w:proofErr w:type="gramEnd"/>
      <w:r w:rsidR="00A23C64" w:rsidRPr="00A23C64">
        <w:rPr>
          <w:bCs/>
          <w:color w:val="000000" w:themeColor="text1"/>
        </w:rPr>
        <w:t xml:space="preserve"> attributed to reverse causation, as we have lagged these 1-year exposures by one year already prior to diagnosis</w:t>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37D506BF"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del w:id="41" w:author="Ole Raaschou-Nielsen" w:date="2021-10-18T12:36:00Z">
        <w:r w:rsidR="00AD7ED6" w:rsidDel="005F4C1F">
          <w:rPr>
            <w:bCs/>
            <w:color w:val="000000" w:themeColor="text1"/>
          </w:rPr>
          <w:delText xml:space="preserve">great </w:delText>
        </w:r>
      </w:del>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w:t>
      </w:r>
      <w:proofErr w:type="spellStart"/>
      <w:r w:rsidR="001F447F">
        <w:rPr>
          <w:bCs/>
          <w:color w:val="000000" w:themeColor="text1"/>
        </w:rPr>
        <w:t>covary</w:t>
      </w:r>
      <w:proofErr w:type="spellEnd"/>
      <w:r w:rsidR="001F447F">
        <w:rPr>
          <w:bCs/>
          <w:color w:val="000000" w:themeColor="text1"/>
        </w:rPr>
        <w:t xml:space="preserve">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w:t>
      </w:r>
      <w:commentRangeStart w:id="42"/>
      <w:r w:rsidR="00A45EA1">
        <w:rPr>
          <w:bCs/>
          <w:color w:val="000000" w:themeColor="text1"/>
        </w:rPr>
        <w:t>not be a confounder of the association between traffic-related air pollution and ALS</w:t>
      </w:r>
      <w:commentRangeEnd w:id="42"/>
      <w:r w:rsidR="005F4C1F">
        <w:rPr>
          <w:rStyle w:val="Kommentarhenvisning"/>
          <w:rFonts w:asciiTheme="minorHAnsi" w:eastAsiaTheme="minorHAnsi" w:hAnsiTheme="minorHAnsi" w:cstheme="minorBidi"/>
          <w:lang w:val="en-GB"/>
        </w:rPr>
        <w:commentReference w:id="42"/>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w:t>
      </w:r>
      <w:commentRangeStart w:id="43"/>
      <w:r w:rsidR="004134AF">
        <w:rPr>
          <w:bCs/>
          <w:color w:val="000000" w:themeColor="text1"/>
        </w:rPr>
        <w:t>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commentRangeEnd w:id="43"/>
      <w:r w:rsidR="00A51F33">
        <w:rPr>
          <w:rStyle w:val="Kommentarhenvisning"/>
          <w:rFonts w:asciiTheme="minorHAnsi" w:eastAsiaTheme="minorHAnsi" w:hAnsiTheme="minorHAnsi" w:cstheme="minorBidi"/>
          <w:lang w:val="en-GB"/>
        </w:rPr>
        <w:commentReference w:id="43"/>
      </w:r>
      <w:r w:rsidR="001D593D">
        <w:rPr>
          <w:bCs/>
          <w:color w:val="000000" w:themeColor="text1"/>
        </w:rPr>
        <w:t xml:space="preserve">. </w:t>
      </w:r>
      <w:commentRangeStart w:id="44"/>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w:t>
      </w:r>
      <w:commentRangeEnd w:id="44"/>
      <w:r w:rsidR="00A51F33">
        <w:rPr>
          <w:rStyle w:val="Kommentarhenvisning"/>
          <w:rFonts w:asciiTheme="minorHAnsi" w:eastAsiaTheme="minorHAnsi" w:hAnsiTheme="minorHAnsi" w:cstheme="minorBidi"/>
          <w:lang w:val="en-GB"/>
        </w:rPr>
        <w:commentReference w:id="44"/>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ins w:id="45" w:author="Ole Raaschou-Nielsen" w:date="2021-10-18T12:42:00Z">
        <w:r w:rsidR="00761009" w:rsidRPr="00761009">
          <w:rPr>
            <w:bCs/>
            <w:color w:val="000000" w:themeColor="text1"/>
            <w:rPrChange w:id="46" w:author="Ole Raaschou-Nielsen" w:date="2021-10-18T12:43:00Z">
              <w:rPr>
                <w:rFonts w:ascii="Arial" w:hAnsi="Arial" w:cs="Arial"/>
                <w:color w:val="262626"/>
                <w:sz w:val="30"/>
                <w:szCs w:val="30"/>
                <w:shd w:val="clear" w:color="auto" w:fill="FFFFFF"/>
              </w:rPr>
            </w:rPrChange>
          </w:rPr>
          <w:t>inevitable</w:t>
        </w:r>
      </w:ins>
      <w:del w:id="47" w:author="Ole Raaschou-Nielsen" w:date="2021-10-18T12:42:00Z">
        <w:r w:rsidR="00CF2FBA" w:rsidRPr="00BA79A8" w:rsidDel="00761009">
          <w:rPr>
            <w:bCs/>
            <w:color w:val="000000" w:themeColor="text1"/>
          </w:rPr>
          <w:delText>also like</w:delText>
        </w:r>
      </w:del>
      <w:del w:id="48" w:author="Ole Raaschou-Nielsen" w:date="2021-10-18T12:43:00Z">
        <w:r w:rsidR="00CF2FBA" w:rsidRPr="00BA79A8" w:rsidDel="00761009">
          <w:rPr>
            <w:bCs/>
            <w:color w:val="000000" w:themeColor="text1"/>
          </w:rPr>
          <w:delText>ly</w:delText>
        </w:r>
      </w:del>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commentRangeStart w:id="49"/>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commentRangeEnd w:id="49"/>
      <w:r w:rsidR="00761009">
        <w:rPr>
          <w:rStyle w:val="Kommentarhenvisning"/>
          <w:rFonts w:asciiTheme="minorHAnsi" w:eastAsiaTheme="minorHAnsi" w:hAnsiTheme="minorHAnsi" w:cstheme="minorBidi"/>
          <w:lang w:val="en-GB"/>
        </w:rPr>
        <w:commentReference w:id="49"/>
      </w:r>
      <w:r w:rsidR="00C63846">
        <w:rPr>
          <w:color w:val="000000" w:themeColor="text1"/>
        </w:rPr>
        <w:t xml:space="preserve">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w:t>
      </w:r>
      <w:proofErr w:type="gramStart"/>
      <w:r w:rsidR="000F7290">
        <w:rPr>
          <w:color w:val="000000" w:themeColor="text1"/>
        </w:rPr>
        <w:t>is projected</w:t>
      </w:r>
      <w:proofErr w:type="gramEnd"/>
      <w:r w:rsidR="000F7290">
        <w:rPr>
          <w:color w:val="000000" w:themeColor="text1"/>
        </w:rPr>
        <w:t xml:space="preserve">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proofErr w:type="gramStart"/>
      <w:r w:rsidRPr="00BE40FA">
        <w:rPr>
          <w:b/>
        </w:rPr>
        <w:t>Author contributions</w:t>
      </w:r>
      <w:r w:rsidRPr="00BE40FA">
        <w:t>: Dr Parks had full access to all of the data in the study and takes responsibility for the integrity of the data and the accuracy of the data analysis.</w:t>
      </w:r>
      <w:proofErr w:type="gramEnd"/>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Hansen, Ketzel</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4E5A96C" w:rsidR="008A2D8E" w:rsidRPr="00BE40FA" w:rsidRDefault="008A2D8E" w:rsidP="00042EDE">
      <w:r w:rsidRPr="00BE40FA">
        <w:rPr>
          <w:i/>
        </w:rPr>
        <w:t xml:space="preserve">Critical revision of the manuscript for important intellectual content: </w:t>
      </w:r>
      <w:r w:rsidR="00F50EA5">
        <w:rPr>
          <w:iCs/>
        </w:rPr>
        <w:t xml:space="preserve">Gibson, </w:t>
      </w:r>
      <w:proofErr w:type="spellStart"/>
      <w:r w:rsidR="00C31081">
        <w:rPr>
          <w:iCs/>
        </w:rPr>
        <w:t>Balilian</w:t>
      </w:r>
      <w:proofErr w:type="spellEnd"/>
      <w:r w:rsidR="00C31081">
        <w:rPr>
          <w:iCs/>
        </w:rPr>
        <w:t xml:space="preserve">, Nunez, Hansen, </w:t>
      </w:r>
      <w:proofErr w:type="spellStart"/>
      <w:r w:rsidR="00C31081">
        <w:rPr>
          <w:iCs/>
        </w:rPr>
        <w:t>Raaashou</w:t>
      </w:r>
      <w:proofErr w:type="spellEnd"/>
      <w:r w:rsidR="00C31081">
        <w:rPr>
          <w:iCs/>
        </w:rPr>
        <w:t>-Nielsen, Ketzel, Khan,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4D6226">
        <w:t>Balilian</w:t>
      </w:r>
      <w:proofErr w:type="spellEnd"/>
      <w:r w:rsidR="004D6226">
        <w:t>,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C</w:t>
      </w:r>
      <w:bookmarkStart w:id="50" w:name="_GoBack"/>
      <w:bookmarkEnd w:id="50"/>
      <w:r w:rsidRPr="00BE40FA">
        <w:rPr>
          <w:b/>
        </w:rPr>
        <w:t xml:space="preserve">onflict of interest disclosures: </w:t>
      </w:r>
      <w:commentRangeStart w:id="51"/>
      <w:r w:rsidRPr="00BE40FA">
        <w:rPr>
          <w:bCs/>
        </w:rPr>
        <w:t>None reported.</w:t>
      </w:r>
      <w:commentRangeEnd w:id="51"/>
      <w:r w:rsidR="007551EA">
        <w:rPr>
          <w:rStyle w:val="Kommentarhenvisning"/>
          <w:rFonts w:asciiTheme="minorHAnsi" w:eastAsiaTheme="minorHAnsi" w:hAnsiTheme="minorHAnsi" w:cstheme="minorBidi"/>
          <w:lang w:val="en-GB"/>
        </w:rPr>
        <w:commentReference w:id="51"/>
      </w:r>
    </w:p>
    <w:p w14:paraId="66014F91" w14:textId="77777777" w:rsidR="005E6CFE" w:rsidRPr="00BE40FA" w:rsidRDefault="005E6CFE" w:rsidP="00042EDE"/>
    <w:p w14:paraId="3B0767F3" w14:textId="0747E3B2" w:rsidR="00166A28" w:rsidRDefault="005E6CFE" w:rsidP="00042EDE">
      <w:commentRangeStart w:id="52"/>
      <w:r w:rsidRPr="00BE40FA">
        <w:rPr>
          <w:b/>
          <w:bCs/>
        </w:rPr>
        <w:t>Funding/</w:t>
      </w:r>
      <w:proofErr w:type="gramStart"/>
      <w:r w:rsidRPr="00BE40FA">
        <w:rPr>
          <w:b/>
          <w:bCs/>
        </w:rPr>
        <w:t>Support:</w:t>
      </w:r>
      <w:proofErr w:type="gramEnd"/>
      <w:r w:rsidRPr="00BE40FA">
        <w:t xml:space="preserve"> </w:t>
      </w:r>
      <w:commentRangeEnd w:id="52"/>
      <w:r w:rsidR="00470E0A" w:rsidRPr="00BE40FA">
        <w:rPr>
          <w:rStyle w:val="Kommentarhenvisning"/>
          <w:rFonts w:asciiTheme="minorHAnsi" w:eastAsiaTheme="minorHAnsi" w:hAnsiTheme="minorHAnsi" w:cstheme="minorBidi"/>
        </w:rPr>
        <w:commentReference w:id="52"/>
      </w:r>
      <w:r w:rsidR="00E93776" w:rsidRPr="00BE40FA">
        <w:t xml:space="preserve">Robbie M Parks was partially supported by the Earth Institute post-doctoral research fellowship at Columbia University. Funding </w:t>
      </w:r>
      <w:proofErr w:type="gramStart"/>
      <w:r w:rsidR="00E93776" w:rsidRPr="00BE40FA">
        <w:t>was also provided</w:t>
      </w:r>
      <w:proofErr w:type="gramEnd"/>
      <w:r w:rsidR="00E93776" w:rsidRPr="00BE40FA">
        <w:t xml:space="preserve">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fi"/>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fi"/>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fi"/>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fi"/>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fi"/>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fi"/>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fi"/>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fi"/>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B6056A" w:rsidRDefault="00570D54" w:rsidP="00570D54">
      <w:pPr>
        <w:pStyle w:val="Bibliografi"/>
        <w:rPr>
          <w:lang w:val="da-DK"/>
        </w:rPr>
      </w:pPr>
      <w:r w:rsidRPr="00570D54">
        <w:t xml:space="preserve">9. </w:t>
      </w:r>
      <w:r w:rsidRPr="00570D54">
        <w:tab/>
        <w:t xml:space="preserve">Dominici F, Peng RD, Bell ML, et al. Fine particulate air pollution and hospital admission for cardiovascular and respiratory diseases. </w:t>
      </w:r>
      <w:r w:rsidRPr="00B6056A">
        <w:rPr>
          <w:i/>
          <w:iCs/>
          <w:lang w:val="da-DK"/>
        </w:rPr>
        <w:t>JAMA</w:t>
      </w:r>
      <w:r w:rsidRPr="00B6056A">
        <w:rPr>
          <w:lang w:val="da-DK"/>
        </w:rPr>
        <w:t>. 2006;295(10):1127-1134.</w:t>
      </w:r>
    </w:p>
    <w:p w14:paraId="4638FD0B" w14:textId="77777777" w:rsidR="00570D54" w:rsidRPr="00570D54" w:rsidRDefault="00570D54" w:rsidP="00570D54">
      <w:pPr>
        <w:pStyle w:val="Bibliografi"/>
      </w:pPr>
      <w:r w:rsidRPr="00B6056A">
        <w:rPr>
          <w:lang w:val="da-DK"/>
        </w:rPr>
        <w:t xml:space="preserve">10. </w:t>
      </w:r>
      <w:r w:rsidRPr="00B6056A">
        <w:rPr>
          <w:lang w:val="da-DK"/>
        </w:rPr>
        <w:tab/>
        <w:t xml:space="preserve">Bennett JE, Tamura-Wicks H, Parks RM, et al. </w:t>
      </w:r>
      <w:r w:rsidRPr="00570D54">
        <w:t xml:space="preserve">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fi"/>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fi"/>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fi"/>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fi"/>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fi"/>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B6056A" w:rsidRDefault="00570D54" w:rsidP="00570D54">
      <w:pPr>
        <w:pStyle w:val="Bibliografi"/>
        <w:rPr>
          <w:lang w:val="da-DK"/>
        </w:rPr>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B6056A">
        <w:rPr>
          <w:i/>
          <w:iCs/>
          <w:lang w:val="da-DK"/>
        </w:rPr>
        <w:t>Environmental Health</w:t>
      </w:r>
      <w:r w:rsidRPr="00B6056A">
        <w:rPr>
          <w:lang w:val="da-DK"/>
        </w:rPr>
        <w:t>. 2014;13(1):1-11.</w:t>
      </w:r>
    </w:p>
    <w:p w14:paraId="50013E02" w14:textId="77777777" w:rsidR="00570D54" w:rsidRPr="00570D54" w:rsidRDefault="00570D54" w:rsidP="00570D54">
      <w:pPr>
        <w:pStyle w:val="Bibliografi"/>
      </w:pPr>
      <w:r w:rsidRPr="00B6056A">
        <w:rPr>
          <w:lang w:val="da-DK"/>
        </w:rPr>
        <w:t xml:space="preserve">17. </w:t>
      </w:r>
      <w:r w:rsidRPr="00B6056A">
        <w:rPr>
          <w:lang w:val="da-DK"/>
        </w:rPr>
        <w:tab/>
        <w:t xml:space="preserve">Ritz B, Lee P-C, Hansen J, et al. </w:t>
      </w:r>
      <w:r w:rsidRPr="00570D54">
        <w:t xml:space="preserve">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fi"/>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fi"/>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fi"/>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fi"/>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fi"/>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fi"/>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fi"/>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fi"/>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fi"/>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B6056A" w:rsidRDefault="00570D54" w:rsidP="00570D54">
      <w:pPr>
        <w:pStyle w:val="Bibliografi"/>
        <w:rPr>
          <w:lang w:val="da-DK"/>
        </w:rPr>
      </w:pPr>
      <w:r w:rsidRPr="00570D54">
        <w:t xml:space="preserve">27. </w:t>
      </w:r>
      <w:r w:rsidRPr="00570D54">
        <w:tab/>
        <w:t xml:space="preserve">Li N, Sioutas C, Cho A, et al. Ultrafine particulate pollutants induce oxidative stress and mitochondrial damage. </w:t>
      </w:r>
      <w:r w:rsidRPr="00B6056A">
        <w:rPr>
          <w:i/>
          <w:iCs/>
          <w:lang w:val="da-DK"/>
        </w:rPr>
        <w:t>Environmental Health Perspectives</w:t>
      </w:r>
      <w:r w:rsidRPr="00B6056A">
        <w:rPr>
          <w:lang w:val="da-DK"/>
        </w:rPr>
        <w:t>. 2003;111(4):455-460.</w:t>
      </w:r>
    </w:p>
    <w:p w14:paraId="0367A703" w14:textId="77777777" w:rsidR="00570D54" w:rsidRPr="00570D54" w:rsidRDefault="00570D54" w:rsidP="00570D54">
      <w:pPr>
        <w:pStyle w:val="Bibliografi"/>
      </w:pPr>
      <w:r w:rsidRPr="00B6056A">
        <w:rPr>
          <w:lang w:val="da-DK"/>
        </w:rPr>
        <w:lastRenderedPageBreak/>
        <w:t xml:space="preserve">28. </w:t>
      </w:r>
      <w:r w:rsidRPr="00B6056A">
        <w:rPr>
          <w:lang w:val="da-DK"/>
        </w:rPr>
        <w:tab/>
        <w:t xml:space="preserve">Sørensen M, Daneshvar B, Hansen M, et al. </w:t>
      </w:r>
      <w:r w:rsidRPr="00570D54">
        <w:t xml:space="preserve">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fi"/>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fi"/>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fi"/>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fi"/>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fi"/>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fi"/>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570D54" w:rsidRDefault="00570D54" w:rsidP="00570D54">
      <w:pPr>
        <w:pStyle w:val="Bibliografi"/>
      </w:pPr>
      <w:r w:rsidRPr="00570D54">
        <w:t xml:space="preserve">35. </w:t>
      </w:r>
      <w:r w:rsidRPr="00570D54">
        <w:tab/>
        <w:t xml:space="preserve">Malek AM, Barchowsky A, Bowser R, et al. Exposure to hazardous air pollutants and the risk of amyotrophic lateral sclerosis. </w:t>
      </w:r>
      <w:r w:rsidRPr="00570D54">
        <w:rPr>
          <w:i/>
          <w:iCs/>
        </w:rPr>
        <w:t>Environmental Pollution</w:t>
      </w:r>
      <w:r w:rsidRPr="00570D54">
        <w:t>. 2015;197:181-186.</w:t>
      </w:r>
    </w:p>
    <w:p w14:paraId="44EBD8FF" w14:textId="77777777" w:rsidR="00570D54" w:rsidRPr="00570D54" w:rsidRDefault="00570D54" w:rsidP="00570D54">
      <w:pPr>
        <w:pStyle w:val="Bibliografi"/>
      </w:pPr>
      <w:r w:rsidRPr="00570D54">
        <w:t xml:space="preserve">36. </w:t>
      </w:r>
      <w:r w:rsidRPr="00570D54">
        <w:tab/>
        <w:t xml:space="preserve">Yu Z, Peters S, van BL, et al. 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fi"/>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fi"/>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fi"/>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fi"/>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fi"/>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fi"/>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fi"/>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fi"/>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fi"/>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fi"/>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fi"/>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fi"/>
      </w:pPr>
      <w:r w:rsidRPr="00B6056A">
        <w:rPr>
          <w:lang w:val="da-DK"/>
        </w:rPr>
        <w:t xml:space="preserve">48. </w:t>
      </w:r>
      <w:r w:rsidRPr="00B6056A">
        <w:rPr>
          <w:lang w:val="da-DK"/>
        </w:rPr>
        <w:tab/>
        <w:t xml:space="preserve">Raaschou-Nielsen O, Andersen ZJ, Hvidberg M, et al. </w:t>
      </w:r>
      <w:r w:rsidRPr="00570D54">
        <w:t xml:space="preserve">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fi"/>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fi"/>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fi"/>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fi"/>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fi"/>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fi"/>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fi"/>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fi"/>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fi"/>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fi"/>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fi"/>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fi"/>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fi"/>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fi"/>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fi"/>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fi"/>
      </w:pPr>
      <w:r w:rsidRPr="00570D54">
        <w:t xml:space="preserve">64. </w:t>
      </w:r>
      <w:r w:rsidRPr="00570D54">
        <w:tab/>
        <w:t>von Schneidemesser E, Mar KA, Saar D. Black Carbon in Europe: Targeting an Air Pollutant and Climate Forcer. Published online 2017.</w:t>
      </w:r>
    </w:p>
    <w:p w14:paraId="56C6893A" w14:textId="77777777" w:rsidR="00570D54" w:rsidRPr="00570D54" w:rsidRDefault="00570D54" w:rsidP="00570D54">
      <w:pPr>
        <w:pStyle w:val="Bibliografi"/>
      </w:pPr>
      <w:r w:rsidRPr="00570D54">
        <w:t xml:space="preserve">65. </w:t>
      </w:r>
      <w:r w:rsidRPr="00570D54">
        <w:tab/>
        <w:t xml:space="preserve">Pamphlett R, Rikard-Bell A. Different occupations associated with amyotrophic lateral sclerosis: Is diesel exhaust the link? </w:t>
      </w:r>
      <w:r w:rsidRPr="00570D54">
        <w:rPr>
          <w:i/>
          <w:iCs/>
        </w:rPr>
        <w:t>PloS One</w:t>
      </w:r>
      <w:r w:rsidRPr="00570D54">
        <w:t>. 2013;8(11):e80993.</w:t>
      </w:r>
    </w:p>
    <w:p w14:paraId="198B5947" w14:textId="77777777" w:rsidR="00570D54" w:rsidRPr="00570D54" w:rsidRDefault="00570D54" w:rsidP="00570D54">
      <w:pPr>
        <w:pStyle w:val="Bibliografi"/>
      </w:pPr>
      <w:r w:rsidRPr="00570D54">
        <w:t xml:space="preserve">66. </w:t>
      </w:r>
      <w:r w:rsidRPr="00570D54">
        <w:tab/>
        <w:t xml:space="preserve">Zhang R, Dai Y, Zhang X, et al. 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B6056A" w:rsidRDefault="00570D54" w:rsidP="00570D54">
      <w:pPr>
        <w:pStyle w:val="Bibliografi"/>
        <w:rPr>
          <w:lang w:val="da-DK"/>
        </w:rPr>
      </w:pPr>
      <w:r w:rsidRPr="00570D54">
        <w:lastRenderedPageBreak/>
        <w:t xml:space="preserve">67. </w:t>
      </w:r>
      <w:r w:rsidRPr="00570D54">
        <w:tab/>
        <w:t xml:space="preserve">Gao X, Xu H, Shang J, et al. Ozonized carbon black induces mitochondrial dysfunction and DNA damage. </w:t>
      </w:r>
      <w:r w:rsidRPr="00B6056A">
        <w:rPr>
          <w:i/>
          <w:iCs/>
          <w:lang w:val="da-DK"/>
        </w:rPr>
        <w:t>Environ Toxicol</w:t>
      </w:r>
      <w:r w:rsidRPr="00B6056A">
        <w:rPr>
          <w:lang w:val="da-DK"/>
        </w:rPr>
        <w:t>. 2017;32(3):944-955. doi:10.1002/tox.22295</w:t>
      </w:r>
    </w:p>
    <w:p w14:paraId="426E0426" w14:textId="77777777" w:rsidR="00570D54" w:rsidRPr="00570D54" w:rsidRDefault="00570D54" w:rsidP="00570D54">
      <w:pPr>
        <w:pStyle w:val="Bibliografi"/>
      </w:pPr>
      <w:r w:rsidRPr="00B6056A">
        <w:rPr>
          <w:lang w:val="da-DK"/>
        </w:rPr>
        <w:t xml:space="preserve">68. </w:t>
      </w:r>
      <w:r w:rsidRPr="00B6056A">
        <w:rPr>
          <w:lang w:val="da-DK"/>
        </w:rPr>
        <w:tab/>
        <w:t xml:space="preserve">Kyjovska ZO, Jacobsen NR, Saber AT, et al. </w:t>
      </w:r>
      <w:r w:rsidRPr="00570D54">
        <w:t xml:space="preserve">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fi"/>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fi"/>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fi"/>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fi"/>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proofErr w:type="gramStart"/>
            <w:r>
              <w:rPr>
                <w:rFonts w:eastAsia="Arial"/>
                <w:color w:val="000000"/>
                <w:sz w:val="18"/>
                <w:szCs w:val="18"/>
                <w:vertAlign w:val="superscript"/>
              </w:rPr>
              <w:t>a</w:t>
            </w:r>
            <w:r w:rsidR="005572A9" w:rsidRPr="006E60E3">
              <w:rPr>
                <w:rFonts w:eastAsia="Arial"/>
                <w:color w:val="000000"/>
                <w:sz w:val="18"/>
                <w:szCs w:val="18"/>
              </w:rPr>
              <w:t>Mean</w:t>
            </w:r>
            <w:proofErr w:type="spellEnd"/>
            <w:proofErr w:type="gram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1"/>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lang w:val="da-DK" w:eastAsia="da-DK"/>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le Raaschou-Nielsen" w:date="2021-10-18T11:29:00Z" w:initials="OR">
    <w:p w14:paraId="68FE5AF3" w14:textId="2ACDA533" w:rsidR="00BB783C" w:rsidRDefault="00BB783C">
      <w:pPr>
        <w:pStyle w:val="Kommentartekst"/>
      </w:pPr>
      <w:r>
        <w:rPr>
          <w:rStyle w:val="Kommentarhenvisning"/>
        </w:rPr>
        <w:annotationRef/>
      </w:r>
      <w:r>
        <w:t>Maybe a stretch: There are other sources of the air pollutants you investigate. E.g. the vast majority of PM2.5 is from other sources than traffic.</w:t>
      </w:r>
    </w:p>
  </w:comment>
  <w:comment w:id="1" w:author="Parks, Robbie M" w:date="2021-10-04T11:12:00Z" w:initials="PRM">
    <w:p w14:paraId="6B0D8BAA" w14:textId="535F273F" w:rsidR="00BB783C" w:rsidRDefault="00BB783C">
      <w:pPr>
        <w:pStyle w:val="Kommentartekst"/>
      </w:pPr>
      <w:r>
        <w:rPr>
          <w:rStyle w:val="Kommentarhenvisning"/>
        </w:rPr>
        <w:annotationRef/>
      </w:r>
      <w:r>
        <w:rPr>
          <w:rStyle w:val="Kommentarhenvisning"/>
        </w:rPr>
        <w:annotationRef/>
      </w:r>
      <w:r>
        <w:rPr>
          <w:noProof/>
        </w:rPr>
        <w:t>Dear all: please ensure happy with title and associations here. Very sorry in advance if the titles are wrong!</w:t>
      </w:r>
    </w:p>
  </w:comment>
  <w:comment w:id="6" w:author="Parks, Robbie M" w:date="2021-10-04T13:10:00Z" w:initials="PRM">
    <w:p w14:paraId="65AEBB61" w14:textId="6C061042" w:rsidR="00BB783C" w:rsidRDefault="00BB783C">
      <w:pPr>
        <w:pStyle w:val="Kommentartekst"/>
      </w:pPr>
      <w:r>
        <w:rPr>
          <w:rStyle w:val="Kommentarhenvisning"/>
        </w:rPr>
        <w:annotationRef/>
      </w:r>
      <w:r>
        <w:t>Will input once finalised</w:t>
      </w:r>
    </w:p>
  </w:comment>
  <w:comment w:id="7" w:author="Parks, Robbie M" w:date="2021-10-04T13:10:00Z" w:initials="PRM">
    <w:p w14:paraId="5B4567D7" w14:textId="36A5E12E" w:rsidR="00BB783C" w:rsidRDefault="00BB783C">
      <w:pPr>
        <w:pStyle w:val="Kommentartekst"/>
      </w:pPr>
      <w:r>
        <w:rPr>
          <w:rStyle w:val="Kommentarhenvisning"/>
        </w:rPr>
        <w:annotationRef/>
      </w:r>
      <w:r>
        <w:t>Will input once finalised</w:t>
      </w:r>
    </w:p>
  </w:comment>
  <w:comment w:id="8" w:author="Ole Raaschou-Nielsen" w:date="2021-10-18T11:31:00Z" w:initials="OR">
    <w:p w14:paraId="6587B354" w14:textId="375A1A81" w:rsidR="00BB783C" w:rsidRDefault="00BB783C">
      <w:pPr>
        <w:pStyle w:val="Kommentartekst"/>
      </w:pPr>
      <w:r>
        <w:rPr>
          <w:rStyle w:val="Kommentarhenvisning"/>
        </w:rPr>
        <w:annotationRef/>
      </w:r>
      <w:r>
        <w:t>Same comments as previously</w:t>
      </w:r>
    </w:p>
  </w:comment>
  <w:comment w:id="9" w:author="Ole Raaschou-Nielsen" w:date="2021-10-18T11:31:00Z" w:initials="OR">
    <w:p w14:paraId="1DD0DDD9" w14:textId="653C06F9" w:rsidR="00BB783C" w:rsidRDefault="00BB783C">
      <w:pPr>
        <w:pStyle w:val="Kommentartekst"/>
      </w:pPr>
      <w:r>
        <w:rPr>
          <w:rStyle w:val="Kommentarhenvisning"/>
        </w:rPr>
        <w:annotationRef/>
      </w:r>
      <w:r>
        <w:t>At this point it is not clear what “combined” means. Maybe it not needed to understand here (?). You could delete “, individually and combined,”</w:t>
      </w:r>
    </w:p>
  </w:comment>
  <w:comment w:id="10" w:author="Ole Raaschou-Nielsen" w:date="2021-10-18T11:34:00Z" w:initials="OR">
    <w:p w14:paraId="6948F81A" w14:textId="42E39826" w:rsidR="00BB783C" w:rsidRDefault="00BB783C">
      <w:pPr>
        <w:pStyle w:val="Kommentartekst"/>
      </w:pPr>
      <w:r>
        <w:rPr>
          <w:rStyle w:val="Kommentarhenvisning"/>
        </w:rPr>
        <w:annotationRef/>
      </w:r>
      <w:r>
        <w:t>Not needed to specify here</w:t>
      </w:r>
    </w:p>
  </w:comment>
  <w:comment w:id="11" w:author="Ole Raaschou-Nielsen" w:date="2021-10-18T11:35:00Z" w:initials="OR">
    <w:p w14:paraId="45A6D7B3" w14:textId="6220B507" w:rsidR="00BB783C" w:rsidRDefault="00BB783C">
      <w:pPr>
        <w:pStyle w:val="Kommentartekst"/>
      </w:pPr>
      <w:r>
        <w:rPr>
          <w:rStyle w:val="Kommentarhenvisning"/>
        </w:rPr>
        <w:annotationRef/>
      </w:r>
      <w:r>
        <w:t>Same comment as previously – and would apply to the rest of the manuscript as long as you refer to included pollutants in general</w:t>
      </w:r>
    </w:p>
  </w:comment>
  <w:comment w:id="12" w:author="Ole Raaschou-Nielsen" w:date="2021-10-18T11:36:00Z" w:initials="OR">
    <w:p w14:paraId="0EFB8DEA" w14:textId="02278DA6" w:rsidR="00BB783C" w:rsidRDefault="00BB783C">
      <w:pPr>
        <w:pStyle w:val="Kommentartekst"/>
      </w:pPr>
      <w:r>
        <w:rPr>
          <w:rStyle w:val="Kommentarhenvisning"/>
        </w:rPr>
        <w:annotationRef/>
      </w:r>
      <w:r>
        <w:t xml:space="preserve">I interpret the results a little different. I see one – and only one – signal in the results, which is </w:t>
      </w:r>
      <w:proofErr w:type="spellStart"/>
      <w:r w:rsidR="00405A67">
        <w:t>and</w:t>
      </w:r>
      <w:proofErr w:type="spellEnd"/>
      <w:r w:rsidR="00405A67">
        <w:t xml:space="preserve"> association between higher concentrations of air pollution with elemental carbon outside the residence and higher risk of ALS. I don’t believe that it is justified to generalize to “traffic-related” air pollution in general because 1) CO and NOx (which have also a significant contribution from traffic) show no association with risk for ALS (or in fact negative associations), and 2) traffic is not the only source of elemental carbon.</w:t>
      </w:r>
    </w:p>
    <w:p w14:paraId="4271CEF4" w14:textId="14E09521" w:rsidR="00405A67" w:rsidRDefault="00405A67">
      <w:pPr>
        <w:pStyle w:val="Kommentartekst"/>
      </w:pPr>
      <w:r>
        <w:t>I suggest that you focus here, in abstract, and elsewhere in the manuscript on the elemental carbon finding. And then discuss the sources of elemental carbon in the Discussion.</w:t>
      </w:r>
    </w:p>
    <w:p w14:paraId="2B74DE11" w14:textId="77777777" w:rsidR="00867E60" w:rsidRDefault="00867E60">
      <w:pPr>
        <w:pStyle w:val="Kommentartekst"/>
      </w:pPr>
    </w:p>
    <w:p w14:paraId="06C5CFFC" w14:textId="20605A4C" w:rsidR="00405A67" w:rsidRDefault="00405A67">
      <w:pPr>
        <w:pStyle w:val="Kommentartekst"/>
        <w:rPr>
          <w:bCs/>
        </w:rPr>
      </w:pPr>
      <w:r>
        <w:t xml:space="preserve">The </w:t>
      </w:r>
      <w:r w:rsidRPr="00867E60">
        <w:rPr>
          <w:b/>
        </w:rPr>
        <w:t>Findings</w:t>
      </w:r>
      <w:r>
        <w:t xml:space="preserve"> could then read something like: </w:t>
      </w:r>
      <w:r w:rsidRPr="00BE40FA">
        <w:rPr>
          <w:bCs/>
        </w:rPr>
        <w:t xml:space="preserve">In this </w:t>
      </w:r>
      <w:r>
        <w:rPr>
          <w:bCs/>
        </w:rPr>
        <w:t xml:space="preserve">population-based </w:t>
      </w:r>
      <w:r w:rsidRPr="00BE40FA">
        <w:rPr>
          <w:bCs/>
        </w:rPr>
        <w:t>case-control study of ALS diagnosis</w:t>
      </w:r>
      <w:r>
        <w:rPr>
          <w:bCs/>
        </w:rPr>
        <w:t xml:space="preserve"> in Denmark,</w:t>
      </w:r>
      <w:r w:rsidRPr="00BE40FA">
        <w:rPr>
          <w:bCs/>
        </w:rPr>
        <w:t xml:space="preserve"> includ</w:t>
      </w:r>
      <w:r>
        <w:rPr>
          <w:bCs/>
        </w:rPr>
        <w:t>ing</w:t>
      </w:r>
      <w:r w:rsidRPr="00BE40FA">
        <w:rPr>
          <w:bCs/>
        </w:rPr>
        <w:t xml:space="preserve"> </w:t>
      </w:r>
      <w:r>
        <w:rPr>
          <w:color w:val="000000" w:themeColor="text1"/>
        </w:rPr>
        <w:t xml:space="preserve">3,939 </w:t>
      </w:r>
      <w:r>
        <w:rPr>
          <w:bCs/>
        </w:rPr>
        <w:t>cases</w:t>
      </w:r>
      <w:r w:rsidRPr="00BE40FA">
        <w:rPr>
          <w:bCs/>
        </w:rPr>
        <w:t xml:space="preserve">, we observed that </w:t>
      </w:r>
      <w:r>
        <w:rPr>
          <w:bCs/>
        </w:rPr>
        <w:t>air pollution with elemental carbon</w:t>
      </w:r>
      <w:r>
        <w:rPr>
          <w:rStyle w:val="Kommentarhenvisning"/>
        </w:rPr>
        <w:annotationRef/>
      </w:r>
      <w:r>
        <w:rPr>
          <w:rStyle w:val="Kommentarhenvisning"/>
        </w:rPr>
        <w:annotationRef/>
      </w:r>
      <w:r w:rsidRPr="00BE40FA">
        <w:rPr>
          <w:bCs/>
        </w:rPr>
        <w:t xml:space="preserve"> </w:t>
      </w:r>
      <w:r>
        <w:rPr>
          <w:bCs/>
        </w:rPr>
        <w:t xml:space="preserve">at the residence </w:t>
      </w:r>
      <w:r w:rsidRPr="00BE40FA">
        <w:rPr>
          <w:bCs/>
        </w:rPr>
        <w:t>was associated with a</w:t>
      </w:r>
      <w:r>
        <w:rPr>
          <w:bCs/>
        </w:rPr>
        <w:t xml:space="preserve">n </w:t>
      </w:r>
      <w:r w:rsidRPr="00BE40FA">
        <w:rPr>
          <w:bCs/>
        </w:rPr>
        <w:t>increase in odds of ALS diagnosis</w:t>
      </w:r>
      <w:r>
        <w:rPr>
          <w:bCs/>
        </w:rPr>
        <w:t>.</w:t>
      </w:r>
    </w:p>
    <w:p w14:paraId="216C5603" w14:textId="3A093074" w:rsidR="00405A67" w:rsidRDefault="00405A67">
      <w:pPr>
        <w:pStyle w:val="Kommentartekst"/>
        <w:rPr>
          <w:bCs/>
        </w:rPr>
      </w:pPr>
    </w:p>
    <w:p w14:paraId="0D9495BB" w14:textId="2DA09695" w:rsidR="00405A67" w:rsidRDefault="00405A67">
      <w:pPr>
        <w:pStyle w:val="Kommentartekst"/>
      </w:pPr>
      <w:r>
        <w:rPr>
          <w:bCs/>
        </w:rPr>
        <w:t xml:space="preserve">The </w:t>
      </w:r>
      <w:r w:rsidRPr="00867E60">
        <w:rPr>
          <w:b/>
          <w:bCs/>
        </w:rPr>
        <w:t>Meaning</w:t>
      </w:r>
      <w:r>
        <w:rPr>
          <w:bCs/>
        </w:rPr>
        <w:t xml:space="preserve"> section could then read something like: </w:t>
      </w:r>
      <w:r w:rsidR="00867E60">
        <w:rPr>
          <w:bCs/>
        </w:rPr>
        <w:t xml:space="preserve">Our results indicate that sources of air pollution with elemental carbon, such as diesel engines and </w:t>
      </w:r>
      <w:proofErr w:type="spellStart"/>
      <w:r w:rsidR="00867E60">
        <w:rPr>
          <w:bCs/>
        </w:rPr>
        <w:t>woodburning</w:t>
      </w:r>
      <w:proofErr w:type="spellEnd"/>
      <w:r w:rsidR="00867E60">
        <w:rPr>
          <w:bCs/>
        </w:rPr>
        <w:t xml:space="preserve"> stoves, might contribute to development of ALS. The result needs confirmation in future studies before any conclusion can be reached.</w:t>
      </w:r>
    </w:p>
  </w:comment>
  <w:comment w:id="13" w:author="Ole Raaschou-Nielsen" w:date="2021-10-18T11:51:00Z" w:initials="OR">
    <w:p w14:paraId="1DF5DA29" w14:textId="670E9F3A" w:rsidR="00867E60" w:rsidRDefault="00867E60">
      <w:pPr>
        <w:pStyle w:val="Kommentartekst"/>
      </w:pPr>
      <w:r>
        <w:rPr>
          <w:rStyle w:val="Kommentarhenvisning"/>
        </w:rPr>
        <w:annotationRef/>
      </w:r>
      <w:r>
        <w:t>Maybe this does not deserve attention in highlights since we find almost the same result for different exposure windows.</w:t>
      </w:r>
    </w:p>
  </w:comment>
  <w:comment w:id="14" w:author="Ole Raaschou-Nielsen" w:date="2021-10-18T11:54:00Z" w:initials="OR">
    <w:p w14:paraId="4CE11C33" w14:textId="22A833DE" w:rsidR="00867E60" w:rsidRDefault="00867E60">
      <w:pPr>
        <w:pStyle w:val="Kommentartekst"/>
      </w:pPr>
      <w:r>
        <w:rPr>
          <w:rStyle w:val="Kommentarhenvisning"/>
        </w:rPr>
        <w:annotationRef/>
      </w:r>
      <w:r>
        <w:t>Might confuse since case-control studies are usually denoted as retrospective. The 2 words could be deleted.</w:t>
      </w:r>
    </w:p>
  </w:comment>
  <w:comment w:id="15" w:author="Ole Raaschou-Nielsen" w:date="2021-10-18T11:55:00Z" w:initials="OR">
    <w:p w14:paraId="188FB322" w14:textId="54CE7FE2" w:rsidR="00867E60" w:rsidRDefault="00867E60">
      <w:pPr>
        <w:pStyle w:val="Kommentartekst"/>
      </w:pPr>
      <w:r>
        <w:rPr>
          <w:rStyle w:val="Kommentarhenvisning"/>
        </w:rPr>
        <w:annotationRef/>
      </w:r>
      <w:r>
        <w:t xml:space="preserve">The choice of these two pollutants is not clear to me. The vast majorities of studies investigating nitrogen oxides focus on NO2 – not NOx. NO2 has the advantages that results can be compared to other studies and that NO2 is much more reactive (biological active) than NO, which is the main </w:t>
      </w:r>
      <w:r w:rsidR="000217BC">
        <w:t>constituent of NOx. I admit, that NOx has other advantages, but I have changed from use of NOx to use of NO2 many years ago for the reason mentioned.</w:t>
      </w:r>
    </w:p>
    <w:p w14:paraId="110CE715" w14:textId="2B0069B1" w:rsidR="000217BC" w:rsidRDefault="000217BC">
      <w:pPr>
        <w:pStyle w:val="Kommentartekst"/>
      </w:pPr>
    </w:p>
    <w:p w14:paraId="49E36286" w14:textId="1C833E51" w:rsidR="000217BC" w:rsidRDefault="000217BC">
      <w:pPr>
        <w:pStyle w:val="Kommentartekst"/>
      </w:pPr>
      <w:r>
        <w:t xml:space="preserve">In realistic concentrations, CO is “only” and indicator for other pollutants/sources. There is hardly any biological effects of CO per see.  If I remember correctly CO at </w:t>
      </w:r>
      <w:proofErr w:type="spellStart"/>
      <w:r>
        <w:t>steet</w:t>
      </w:r>
      <w:proofErr w:type="spellEnd"/>
      <w:r>
        <w:t xml:space="preserve"> level is mostly an indicator for vehicles with gasoline engines, but Matthias has to confirm that.</w:t>
      </w:r>
    </w:p>
  </w:comment>
  <w:comment w:id="16" w:author="Ole Raaschou-Nielsen" w:date="2021-10-18T12:03:00Z" w:initials="OR">
    <w:p w14:paraId="1F8B250B" w14:textId="0523D340" w:rsidR="000217BC" w:rsidRDefault="000217BC">
      <w:pPr>
        <w:pStyle w:val="Kommentartekst"/>
      </w:pPr>
      <w:r>
        <w:rPr>
          <w:rStyle w:val="Kommentarhenvisning"/>
        </w:rPr>
        <w:annotationRef/>
      </w:r>
      <w:r>
        <w:t>It is not clear here what that means. And the difference between “overall traffic” and “joint association” is not clear.</w:t>
      </w:r>
    </w:p>
  </w:comment>
  <w:comment w:id="17" w:author="Ole Raaschou-Nielsen" w:date="2021-10-18T12:05:00Z" w:initials="OR">
    <w:p w14:paraId="4351E387" w14:textId="2FAB6200" w:rsidR="000217BC" w:rsidRDefault="000217BC">
      <w:pPr>
        <w:pStyle w:val="Kommentartekst"/>
      </w:pPr>
      <w:r>
        <w:rPr>
          <w:rStyle w:val="Kommentarhenvisning"/>
        </w:rPr>
        <w:annotationRef/>
      </w:r>
      <w:proofErr w:type="gramStart"/>
      <w:r>
        <w:t>same</w:t>
      </w:r>
      <w:proofErr w:type="gramEnd"/>
    </w:p>
  </w:comment>
  <w:comment w:id="18" w:author="Ole Raaschou-Nielsen" w:date="2021-10-18T12:07:00Z" w:initials="OR">
    <w:p w14:paraId="22363477" w14:textId="036ED8E2" w:rsidR="000217BC" w:rsidRDefault="000217BC">
      <w:pPr>
        <w:pStyle w:val="Kommentartekst"/>
      </w:pPr>
      <w:r>
        <w:rPr>
          <w:rStyle w:val="Kommentarhenvisning"/>
        </w:rPr>
        <w:annotationRef/>
      </w:r>
      <w:r>
        <w:t xml:space="preserve">I don’t think </w:t>
      </w:r>
      <w:r w:rsidR="00AF5194">
        <w:t xml:space="preserve">a result for </w:t>
      </w:r>
      <w:r>
        <w:t>combine exposure</w:t>
      </w:r>
      <w:r w:rsidR="00AF5194">
        <w:t xml:space="preserve"> to 3 pollutants with different direction of the association with ALS makes much sense. Also denoting/interpreting the combination as traffic-related is a stretch – as noted previously. </w:t>
      </w:r>
    </w:p>
  </w:comment>
  <w:comment w:id="19" w:author="Ole Raaschou-Nielsen" w:date="2021-10-18T12:07:00Z" w:initials="OR">
    <w:p w14:paraId="45C6E3F0" w14:textId="6C535FEA" w:rsidR="000217BC" w:rsidRDefault="000217BC">
      <w:pPr>
        <w:pStyle w:val="Kommentartekst"/>
      </w:pPr>
      <w:r>
        <w:rPr>
          <w:rStyle w:val="Kommentarhenvisning"/>
        </w:rPr>
        <w:annotationRef/>
      </w:r>
      <w:r>
        <w:t>I believe that this is the important main result</w:t>
      </w:r>
    </w:p>
  </w:comment>
  <w:comment w:id="20" w:author="Ole Raaschou-Nielsen" w:date="2021-10-18T12:11:00Z" w:initials="OR">
    <w:p w14:paraId="3CA35CE0" w14:textId="25D28FD3" w:rsidR="00AF5194" w:rsidRDefault="00AF5194">
      <w:pPr>
        <w:pStyle w:val="Kommentartekst"/>
      </w:pPr>
      <w:r>
        <w:rPr>
          <w:rStyle w:val="Kommentarhenvisning"/>
        </w:rPr>
        <w:annotationRef/>
      </w:r>
      <w:r>
        <w:t>Same comment</w:t>
      </w:r>
    </w:p>
  </w:comment>
  <w:comment w:id="21" w:author="Ole Raaschou-Nielsen" w:date="2021-10-18T12:11:00Z" w:initials="OR">
    <w:p w14:paraId="7DEAFA89" w14:textId="6089C29D" w:rsidR="00AF5194" w:rsidRDefault="00AF5194">
      <w:pPr>
        <w:pStyle w:val="Kommentartekst"/>
      </w:pPr>
      <w:r>
        <w:rPr>
          <w:rStyle w:val="Kommentarhenvisning"/>
        </w:rPr>
        <w:annotationRef/>
      </w:r>
      <w:r>
        <w:t>See my comments and suggestions to key points</w:t>
      </w:r>
    </w:p>
  </w:comment>
  <w:comment w:id="22" w:author="Parks, Robbie M" w:date="2021-10-04T11:12:00Z" w:initials="PRM">
    <w:p w14:paraId="6ABB848B" w14:textId="77777777" w:rsidR="00BB783C" w:rsidRDefault="00BB783C" w:rsidP="005F4D37">
      <w:pPr>
        <w:pStyle w:val="Kommentartekst"/>
      </w:pPr>
      <w:r>
        <w:rPr>
          <w:rStyle w:val="Kommentarhenvisning"/>
        </w:rPr>
        <w:annotationRef/>
      </w:r>
      <w:r>
        <w:rPr>
          <w:rStyle w:val="Kommentarhenvisning"/>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BB783C" w:rsidRDefault="00BB783C" w:rsidP="005F4D37">
      <w:pPr>
        <w:pStyle w:val="Kommentartekst"/>
      </w:pPr>
    </w:p>
    <w:p w14:paraId="35562FAD" w14:textId="77777777" w:rsidR="00BB783C" w:rsidRDefault="00BB783C" w:rsidP="005F4D37">
      <w:pPr>
        <w:pStyle w:val="Kommentartekst"/>
      </w:pPr>
      <w:r>
        <w:t>Currently:</w:t>
      </w:r>
    </w:p>
    <w:p w14:paraId="466FC4EE" w14:textId="35AE92F9" w:rsidR="00BB783C" w:rsidRDefault="00BB783C" w:rsidP="005F4D37">
      <w:pPr>
        <w:pStyle w:val="Kommentartekst"/>
      </w:pPr>
      <w:r>
        <w:t>-3,222 words (would appreciate anywhere to cut words); and</w:t>
      </w:r>
    </w:p>
    <w:p w14:paraId="48E2CA6F" w14:textId="77777777" w:rsidR="00BB783C" w:rsidRDefault="00BB783C" w:rsidP="005F4D37">
      <w:pPr>
        <w:pStyle w:val="Kommentartekst"/>
      </w:pPr>
      <w:r>
        <w:t>-4 tables and figures.</w:t>
      </w:r>
    </w:p>
    <w:p w14:paraId="3F7CD459" w14:textId="77777777" w:rsidR="00BB783C" w:rsidRDefault="00BB783C" w:rsidP="005F4D37">
      <w:pPr>
        <w:pStyle w:val="Kommentartekst"/>
      </w:pPr>
    </w:p>
    <w:p w14:paraId="191C4645" w14:textId="3A6F3677" w:rsidR="00BB783C" w:rsidRDefault="00BB783C">
      <w:pPr>
        <w:pStyle w:val="Kommentartekst"/>
      </w:pPr>
      <w:r>
        <w:t>Also Supplementary Online Content.</w:t>
      </w:r>
    </w:p>
  </w:comment>
  <w:comment w:id="23" w:author="Ole Raaschou-Nielsen" w:date="2021-10-18T12:13:00Z" w:initials="OR">
    <w:p w14:paraId="126B396F" w14:textId="31499D20" w:rsidR="00606A83" w:rsidRDefault="00606A83">
      <w:pPr>
        <w:pStyle w:val="Kommentartekst"/>
      </w:pPr>
      <w:r>
        <w:rPr>
          <w:rStyle w:val="Kommentarhenvisning"/>
        </w:rPr>
        <w:annotationRef/>
      </w:r>
      <w:r>
        <w:t>NOx is not commonly used. NO2 is.</w:t>
      </w:r>
    </w:p>
  </w:comment>
  <w:comment w:id="24" w:author="Ole Raaschou-Nielsen" w:date="2021-10-18T12:14:00Z" w:initials="OR">
    <w:p w14:paraId="46D294B7" w14:textId="2D784C3B" w:rsidR="00606A83" w:rsidRDefault="00606A83">
      <w:pPr>
        <w:pStyle w:val="Kommentartekst"/>
      </w:pPr>
      <w:r>
        <w:rPr>
          <w:rStyle w:val="Kommentarhenvisning"/>
        </w:rPr>
        <w:annotationRef/>
      </w:r>
      <w:r>
        <w:t>“</w:t>
      </w:r>
      <w:proofErr w:type="gramStart"/>
      <w:r>
        <w:t>independently</w:t>
      </w:r>
      <w:proofErr w:type="gramEnd"/>
      <w:r>
        <w:t>” requires adjustment for the other pollutants. Is that done in the single pollutant models?</w:t>
      </w:r>
    </w:p>
  </w:comment>
  <w:comment w:id="25" w:author="Ole Raaschou-Nielsen" w:date="2021-10-18T12:15:00Z" w:initials="OR">
    <w:p w14:paraId="3AFD22C6" w14:textId="4A188EE2" w:rsidR="00606A83" w:rsidRDefault="00606A83">
      <w:pPr>
        <w:pStyle w:val="Kommentartekst"/>
      </w:pPr>
      <w:r>
        <w:rPr>
          <w:rStyle w:val="Kommentarhenvisning"/>
        </w:rPr>
        <w:annotationRef/>
      </w:r>
      <w:r>
        <w:t>I would not call BC a constituent of EC, rather two different measures of a quite similar thing. Matthias has to confirm.</w:t>
      </w:r>
    </w:p>
  </w:comment>
  <w:comment w:id="26" w:author="Parks, Robbie M" w:date="2021-10-04T11:12:00Z" w:initials="PRM">
    <w:p w14:paraId="5FE43FD2" w14:textId="77777777" w:rsidR="00BB783C" w:rsidRDefault="00BB783C" w:rsidP="00747D93">
      <w:pPr>
        <w:pStyle w:val="Kommentartekst"/>
      </w:pPr>
      <w:r>
        <w:rPr>
          <w:rStyle w:val="Kommentarhenvisning"/>
        </w:rPr>
        <w:annotationRef/>
      </w:r>
      <w:r>
        <w:t>Matthias: I don’t have access to this journal. Do you have this value?</w:t>
      </w:r>
    </w:p>
    <w:p w14:paraId="52715799" w14:textId="77777777" w:rsidR="00BB783C" w:rsidRDefault="00BB783C" w:rsidP="00747D93">
      <w:pPr>
        <w:pStyle w:val="Kommentartekst"/>
      </w:pPr>
    </w:p>
    <w:p w14:paraId="613A5708" w14:textId="77777777" w:rsidR="00BB783C" w:rsidRDefault="00BB783C" w:rsidP="00747D93">
      <w:pPr>
        <w:pStyle w:val="Kommentartekst"/>
      </w:pPr>
      <w:hyperlink r:id="rId1" w:history="1">
        <w:r w:rsidRPr="009C5DC1">
          <w:rPr>
            <w:rStyle w:val="Hyperlink"/>
          </w:rPr>
          <w:t>https://www.inderscienceonline.com/doi/abs/10.1504/IJEP.2011.047337?journalCode=ijep</w:t>
        </w:r>
      </w:hyperlink>
    </w:p>
    <w:p w14:paraId="1629AE91" w14:textId="77777777" w:rsidR="00BB783C" w:rsidRDefault="00BB783C" w:rsidP="00747D93">
      <w:pPr>
        <w:pStyle w:val="Kommentartekst"/>
      </w:pPr>
    </w:p>
    <w:p w14:paraId="581AB04A" w14:textId="77777777" w:rsidR="00BB783C" w:rsidRDefault="00BB783C" w:rsidP="00747D93">
      <w:pPr>
        <w:pStyle w:val="Kommentartekst"/>
      </w:pPr>
      <w:r>
        <w:t>I got the other values from page 18 of:</w:t>
      </w:r>
    </w:p>
    <w:p w14:paraId="12E9E8E4" w14:textId="77777777" w:rsidR="00BB783C" w:rsidRDefault="00BB783C" w:rsidP="00747D93">
      <w:pPr>
        <w:pStyle w:val="Kommentartekst"/>
      </w:pPr>
    </w:p>
    <w:p w14:paraId="700526F5" w14:textId="32983CC9" w:rsidR="00BB783C" w:rsidRDefault="00BB783C" w:rsidP="00747D93">
      <w:pPr>
        <w:pStyle w:val="Kommentartekst"/>
      </w:pPr>
      <w:hyperlink r:id="rId2" w:history="1">
        <w:r w:rsidRPr="009C5DC1">
          <w:rPr>
            <w:rStyle w:val="Hyperlink"/>
          </w:rPr>
          <w:t>https://www.researchgate.net/publication/48208975_Evaluation_of_AIRGIS_--_a_GIS-based_air_pollution_and_human_exposure_modelling_system</w:t>
        </w:r>
      </w:hyperlink>
    </w:p>
  </w:comment>
  <w:comment w:id="27" w:author="Parks, Robbie M" w:date="2021-10-04T11:12:00Z" w:initials="PRM">
    <w:p w14:paraId="2746D3C8" w14:textId="77777777" w:rsidR="00BB783C" w:rsidRDefault="00BB783C" w:rsidP="00747D93">
      <w:pPr>
        <w:pStyle w:val="Kommentartekst"/>
      </w:pPr>
      <w:r>
        <w:rPr>
          <w:rStyle w:val="Kommentarhenvisning"/>
        </w:rPr>
        <w:annotationRef/>
      </w:r>
      <w:r>
        <w:t>Matthias: I have this reference but do you know where I can find this value?</w:t>
      </w:r>
    </w:p>
    <w:p w14:paraId="63375A40" w14:textId="77777777" w:rsidR="00BB783C" w:rsidRDefault="00BB783C" w:rsidP="00747D93">
      <w:pPr>
        <w:pStyle w:val="Kommentartekst"/>
      </w:pPr>
    </w:p>
    <w:p w14:paraId="46830EE0" w14:textId="5D8E24BC" w:rsidR="00BB783C" w:rsidRDefault="00BB783C" w:rsidP="00747D93">
      <w:pPr>
        <w:pStyle w:val="Kommentartekst"/>
      </w:pPr>
      <w:r w:rsidRPr="0001650A">
        <w:t>https://www.harmo.org/Conferences/Proceedings/_Bologna/publishedSections/H18-107-Ketzel.pdf</w:t>
      </w:r>
    </w:p>
  </w:comment>
  <w:comment w:id="28" w:author="Ole Raaschou-Nielsen" w:date="2021-10-18T12:16:00Z" w:initials="OR">
    <w:p w14:paraId="46E456E5" w14:textId="7FDE80DF" w:rsidR="00606A83" w:rsidRDefault="00606A83">
      <w:pPr>
        <w:pStyle w:val="Kommentartekst"/>
      </w:pPr>
      <w:r>
        <w:rPr>
          <w:rStyle w:val="Kommentarhenvisning"/>
        </w:rPr>
        <w:annotationRef/>
      </w:r>
      <w:r>
        <w:t>The model does not cover addresses in Greenland….</w:t>
      </w:r>
    </w:p>
  </w:comment>
  <w:comment w:id="29" w:author="Ole Raaschou-Nielsen" w:date="2021-10-18T12:17:00Z" w:initials="OR">
    <w:p w14:paraId="34DFF36E" w14:textId="19F7AA58" w:rsidR="00606A83" w:rsidRDefault="00606A83">
      <w:pPr>
        <w:pStyle w:val="Kommentartekst"/>
      </w:pPr>
      <w:r>
        <w:rPr>
          <w:rStyle w:val="Kommentarhenvisning"/>
        </w:rPr>
        <w:annotationRef/>
      </w:r>
      <w:r>
        <w:t>The difference between the two is not clear.</w:t>
      </w:r>
    </w:p>
    <w:p w14:paraId="4D4EB5EE" w14:textId="59022926" w:rsidR="00606A83" w:rsidRDefault="00C63ACD">
      <w:pPr>
        <w:pStyle w:val="Kommentartekst"/>
      </w:pPr>
      <w:r>
        <w:t>I guess, that I would require at least same direction of the association with the endpoint to combine single pollutants.</w:t>
      </w:r>
    </w:p>
  </w:comment>
  <w:comment w:id="30" w:author="Ole Raaschou-Nielsen" w:date="2021-10-18T12:21:00Z" w:initials="OR">
    <w:p w14:paraId="59717730" w14:textId="2168331C" w:rsidR="00C63ACD" w:rsidRDefault="00C63ACD">
      <w:pPr>
        <w:pStyle w:val="Kommentartekst"/>
      </w:pPr>
      <w:r>
        <w:rPr>
          <w:rStyle w:val="Kommentarhenvisning"/>
        </w:rPr>
        <w:annotationRef/>
      </w:r>
      <w:r>
        <w:t>I cannot follow that reasoning – sorry.</w:t>
      </w:r>
    </w:p>
  </w:comment>
  <w:comment w:id="31" w:author="Ole Raaschou-Nielsen" w:date="2021-10-18T12:22:00Z" w:initials="OR">
    <w:p w14:paraId="516D540F" w14:textId="061E9FDE" w:rsidR="00C63ACD" w:rsidRDefault="00C63ACD">
      <w:pPr>
        <w:pStyle w:val="Kommentartekst"/>
      </w:pPr>
      <w:r>
        <w:rPr>
          <w:rStyle w:val="Kommentarhenvisning"/>
        </w:rPr>
        <w:annotationRef/>
      </w:r>
      <w:r>
        <w:t>The joint association considered an exposure contrast of 1 SD of each pollutant. What is the exposure contrasts considered here?</w:t>
      </w:r>
    </w:p>
  </w:comment>
  <w:comment w:id="32" w:author="Ole Raaschou-Nielsen" w:date="2021-10-18T12:24:00Z" w:initials="OR">
    <w:p w14:paraId="5AF68DCB" w14:textId="0B223485" w:rsidR="00C63ACD" w:rsidRDefault="00C63ACD">
      <w:pPr>
        <w:pStyle w:val="Kommentartekst"/>
      </w:pPr>
      <w:r>
        <w:rPr>
          <w:rStyle w:val="Kommentarhenvisning"/>
        </w:rPr>
        <w:annotationRef/>
      </w:r>
      <w:r>
        <w:t>Why not use the same sample for all analyses (there are so few missing). That would also make the results more comparable.</w:t>
      </w:r>
    </w:p>
  </w:comment>
  <w:comment w:id="33" w:author="Ole Raaschou-Nielsen" w:date="2021-10-18T12:26:00Z" w:initials="OR">
    <w:p w14:paraId="43480634" w14:textId="56BD86FF" w:rsidR="00C63ACD" w:rsidRDefault="00C63ACD">
      <w:pPr>
        <w:pStyle w:val="Kommentartekst"/>
      </w:pPr>
      <w:r>
        <w:rPr>
          <w:rStyle w:val="Kommentarhenvisning"/>
        </w:rPr>
        <w:annotationRef/>
      </w:r>
      <w:r>
        <w:t>This is already said in the Methods section (right?). No need to repeat here.</w:t>
      </w:r>
    </w:p>
  </w:comment>
  <w:comment w:id="35" w:author="Ole Raaschou-Nielsen" w:date="2021-10-18T12:27:00Z" w:initials="OR">
    <w:p w14:paraId="6538B239" w14:textId="6F5D9111" w:rsidR="00C63ACD" w:rsidRDefault="00C63ACD">
      <w:pPr>
        <w:pStyle w:val="Kommentartekst"/>
      </w:pPr>
      <w:r>
        <w:rPr>
          <w:rStyle w:val="Kommentarhenvisning"/>
        </w:rPr>
        <w:annotationRef/>
      </w:r>
      <w:r>
        <w:t>Try to omit subjective judgements</w:t>
      </w:r>
    </w:p>
  </w:comment>
  <w:comment w:id="37" w:author="Ole Raaschou-Nielsen" w:date="2021-10-18T12:30:00Z" w:initials="OR">
    <w:p w14:paraId="0625F45F" w14:textId="549B02F2" w:rsidR="005F4C1F" w:rsidRDefault="005F4C1F">
      <w:pPr>
        <w:pStyle w:val="Kommentartekst"/>
      </w:pPr>
      <w:r>
        <w:rPr>
          <w:rStyle w:val="Kommentarhenvisning"/>
        </w:rPr>
        <w:annotationRef/>
      </w:r>
      <w:r>
        <w:t>Mostly repeating Methods</w:t>
      </w:r>
    </w:p>
  </w:comment>
  <w:comment w:id="38" w:author="Ole Raaschou-Nielsen" w:date="2021-10-18T12:31:00Z" w:initials="OR">
    <w:p w14:paraId="0093ED94" w14:textId="222099B7" w:rsidR="005F4C1F" w:rsidRDefault="005F4C1F">
      <w:pPr>
        <w:pStyle w:val="Kommentartekst"/>
      </w:pPr>
      <w:r>
        <w:rPr>
          <w:rStyle w:val="Kommentarhenvisning"/>
        </w:rPr>
        <w:annotationRef/>
      </w:r>
      <w:r>
        <w:t>As mentioned previously: I see an association with EC. Not with other pollutants. Not with combinations of pollutants.</w:t>
      </w:r>
    </w:p>
  </w:comment>
  <w:comment w:id="40" w:author="Ole Raaschou-Nielsen" w:date="2021-10-18T12:33:00Z" w:initials="OR">
    <w:p w14:paraId="761A88E4" w14:textId="30CAA65B" w:rsidR="005F4C1F" w:rsidRDefault="005F4C1F">
      <w:pPr>
        <w:pStyle w:val="Kommentartekst"/>
      </w:pPr>
      <w:r>
        <w:rPr>
          <w:rStyle w:val="Kommentarhenvisning"/>
        </w:rPr>
        <w:annotationRef/>
      </w:r>
      <w:r>
        <w:t>Only a small proportion of PM2.5 is from local traffic. I believe that you make I (unnecessarily) difficult for yourself to state the results as being for traffic-related air pollution.</w:t>
      </w:r>
    </w:p>
  </w:comment>
  <w:comment w:id="42" w:author="Ole Raaschou-Nielsen" w:date="2021-10-18T12:38:00Z" w:initials="OR">
    <w:p w14:paraId="2AA543C1" w14:textId="6D294DDD" w:rsidR="005F4C1F" w:rsidRDefault="005F4C1F">
      <w:pPr>
        <w:pStyle w:val="Kommentartekst"/>
      </w:pPr>
      <w:r>
        <w:rPr>
          <w:rStyle w:val="Kommentarhenvisning"/>
        </w:rPr>
        <w:annotationRef/>
      </w:r>
      <w:r>
        <w:t>I guess you should explain this statement better</w:t>
      </w:r>
    </w:p>
  </w:comment>
  <w:comment w:id="43" w:author="Ole Raaschou-Nielsen" w:date="2021-10-18T12:39:00Z" w:initials="OR">
    <w:p w14:paraId="37487E3F" w14:textId="4D48553F" w:rsidR="00A51F33" w:rsidRDefault="00A51F33">
      <w:pPr>
        <w:pStyle w:val="Kommentartekst"/>
      </w:pPr>
      <w:r>
        <w:rPr>
          <w:rStyle w:val="Kommentarhenvisning"/>
        </w:rPr>
        <w:annotationRef/>
      </w:r>
      <w:r>
        <w:t>What does it mean that the model is independent from the BMI distribution?</w:t>
      </w:r>
    </w:p>
  </w:comment>
  <w:comment w:id="44" w:author="Ole Raaschou-Nielsen" w:date="2021-10-18T12:40:00Z" w:initials="OR">
    <w:p w14:paraId="1419F83A" w14:textId="42E771E6" w:rsidR="00A51F33" w:rsidRDefault="00A51F33">
      <w:pPr>
        <w:pStyle w:val="Kommentartekst"/>
      </w:pPr>
      <w:r>
        <w:rPr>
          <w:rStyle w:val="Kommentarhenvisning"/>
        </w:rPr>
        <w:annotationRef/>
      </w:r>
      <w:r>
        <w:t>How did you come to that conclusion?</w:t>
      </w:r>
    </w:p>
    <w:p w14:paraId="44095806" w14:textId="644A4828" w:rsidR="00A51F33" w:rsidRDefault="00A51F33">
      <w:pPr>
        <w:pStyle w:val="Kommentartekst"/>
      </w:pPr>
      <w:r>
        <w:t xml:space="preserve">What about e.g. noise? Noise share source (traffic) with air pollution and studies have indicated </w:t>
      </w:r>
      <w:proofErr w:type="spellStart"/>
      <w:r>
        <w:t>assocaitions</w:t>
      </w:r>
      <w:proofErr w:type="spellEnd"/>
      <w:r>
        <w:t xml:space="preserve"> between noise and BMI</w:t>
      </w:r>
    </w:p>
  </w:comment>
  <w:comment w:id="49" w:author="Ole Raaschou-Nielsen" w:date="2021-10-18T12:43:00Z" w:initials="OR">
    <w:p w14:paraId="364D0C76" w14:textId="72D0DE46" w:rsidR="00761009" w:rsidRDefault="00761009">
      <w:pPr>
        <w:pStyle w:val="Kommentartekst"/>
      </w:pPr>
      <w:r>
        <w:rPr>
          <w:rStyle w:val="Kommentarhenvisning"/>
        </w:rPr>
        <w:annotationRef/>
      </w:r>
      <w:r>
        <w:t>I don’t understand that point</w:t>
      </w:r>
    </w:p>
  </w:comment>
  <w:comment w:id="51" w:author="Parks, Robbie M" w:date="2021-09-29T14:27:00Z" w:initials="PRM">
    <w:p w14:paraId="0AE50C3E" w14:textId="063DF93B" w:rsidR="00BB783C" w:rsidRDefault="00BB783C">
      <w:pPr>
        <w:pStyle w:val="Kommentartekst"/>
      </w:pPr>
      <w:r>
        <w:rPr>
          <w:rStyle w:val="Kommentarhenvisning"/>
        </w:rPr>
        <w:annotationRef/>
      </w:r>
      <w:r>
        <w:t>Dear all: please add conflict of interest disclosures if you need to.</w:t>
      </w:r>
    </w:p>
  </w:comment>
  <w:comment w:id="52" w:author="Parks, Robbie M" w:date="2021-09-09T15:53:00Z" w:initials="PRM">
    <w:p w14:paraId="2CD1636D" w14:textId="7307A87D" w:rsidR="00BB783C" w:rsidRDefault="00BB783C">
      <w:pPr>
        <w:pStyle w:val="Kommentartekst"/>
      </w:pPr>
      <w:r>
        <w:rPr>
          <w:rStyle w:val="Kommentarhenvisning"/>
        </w:rPr>
        <w:annotationRef/>
      </w:r>
      <w:r>
        <w:t>Dear all: please add your relevant grants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FE5AF3" w15:done="0"/>
  <w15:commentEx w15:paraId="6B0D8BAA" w15:done="0"/>
  <w15:commentEx w15:paraId="65AEBB61" w15:done="0"/>
  <w15:commentEx w15:paraId="5B4567D7" w15:done="0"/>
  <w15:commentEx w15:paraId="6587B354" w15:done="0"/>
  <w15:commentEx w15:paraId="1DD0DDD9" w15:done="0"/>
  <w15:commentEx w15:paraId="6948F81A" w15:done="0"/>
  <w15:commentEx w15:paraId="45A6D7B3" w15:done="0"/>
  <w15:commentEx w15:paraId="0D9495BB" w15:done="0"/>
  <w15:commentEx w15:paraId="1DF5DA29" w15:done="0"/>
  <w15:commentEx w15:paraId="4CE11C33" w15:done="0"/>
  <w15:commentEx w15:paraId="49E36286" w15:done="0"/>
  <w15:commentEx w15:paraId="1F8B250B" w15:done="0"/>
  <w15:commentEx w15:paraId="4351E387" w15:done="0"/>
  <w15:commentEx w15:paraId="22363477" w15:done="0"/>
  <w15:commentEx w15:paraId="45C6E3F0" w15:done="0"/>
  <w15:commentEx w15:paraId="3CA35CE0" w15:done="0"/>
  <w15:commentEx w15:paraId="7DEAFA89" w15:done="0"/>
  <w15:commentEx w15:paraId="191C4645" w15:done="0"/>
  <w15:commentEx w15:paraId="126B396F" w15:done="0"/>
  <w15:commentEx w15:paraId="46D294B7" w15:done="0"/>
  <w15:commentEx w15:paraId="3AFD22C6" w15:done="0"/>
  <w15:commentEx w15:paraId="700526F5" w15:done="0"/>
  <w15:commentEx w15:paraId="46830EE0" w15:done="0"/>
  <w15:commentEx w15:paraId="46E456E5" w15:done="0"/>
  <w15:commentEx w15:paraId="4D4EB5EE" w15:done="0"/>
  <w15:commentEx w15:paraId="59717730" w15:done="0"/>
  <w15:commentEx w15:paraId="516D540F" w15:done="0"/>
  <w15:commentEx w15:paraId="5AF68DCB" w15:done="0"/>
  <w15:commentEx w15:paraId="43480634" w15:done="0"/>
  <w15:commentEx w15:paraId="6538B239" w15:done="0"/>
  <w15:commentEx w15:paraId="0625F45F" w15:done="0"/>
  <w15:commentEx w15:paraId="0093ED94" w15:done="0"/>
  <w15:commentEx w15:paraId="761A88E4" w15:done="0"/>
  <w15:commentEx w15:paraId="2AA543C1" w15:done="0"/>
  <w15:commentEx w15:paraId="37487E3F" w15:done="0"/>
  <w15:commentEx w15:paraId="44095806" w15:done="0"/>
  <w15:commentEx w15:paraId="364D0C76" w15:done="0"/>
  <w15:commentEx w15:paraId="0AE50C3E" w15:done="0"/>
  <w15:commentEx w15:paraId="2CD16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600B" w16cex:dateUtc="2021-10-04T15:12:00Z"/>
  <w16cex:commentExtensible w16cex:durableId="25057BBA" w16cex:dateUtc="2021-10-04T17:10:00Z"/>
  <w16cex:commentExtensible w16cex:durableId="25057BC1" w16cex:dateUtc="2021-10-04T17:10:00Z"/>
  <w16cex:commentExtensible w16cex:durableId="2505601A" w16cex:dateUtc="2021-10-04T15:12:00Z"/>
  <w16cex:commentExtensible w16cex:durableId="2505602C" w16cex:dateUtc="2021-10-04T15:12:00Z"/>
  <w16cex:commentExtensible w16cex:durableId="25056035" w16cex:dateUtc="2021-10-04T15:12: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0D8BAA" w16cid:durableId="2505600B"/>
  <w16cid:commentId w16cid:paraId="65AEBB61" w16cid:durableId="25057BBA"/>
  <w16cid:commentId w16cid:paraId="5B4567D7" w16cid:durableId="25057BC1"/>
  <w16cid:commentId w16cid:paraId="191C4645" w16cid:durableId="2505601A"/>
  <w16cid:commentId w16cid:paraId="700526F5" w16cid:durableId="2505602C"/>
  <w16cid:commentId w16cid:paraId="46830EE0" w16cid:durableId="25056035"/>
  <w16cid:commentId w16cid:paraId="0AE50C3E" w16cid:durableId="24FEF64C"/>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EE0C0" w14:textId="77777777" w:rsidR="00BB783C" w:rsidRDefault="00BB783C">
      <w:pPr>
        <w:spacing w:line="240" w:lineRule="auto"/>
      </w:pPr>
      <w:r>
        <w:separator/>
      </w:r>
    </w:p>
  </w:endnote>
  <w:endnote w:type="continuationSeparator" w:id="0">
    <w:p w14:paraId="1154FDAE" w14:textId="77777777" w:rsidR="00BB783C" w:rsidRDefault="00BB78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B6EFE" w14:textId="77777777" w:rsidR="00BB783C" w:rsidRDefault="00BB783C">
    <w:pPr>
      <w:pStyle w:val="Sidefod"/>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3D3D95C6" w:rsidR="00BB783C" w:rsidRDefault="00BB783C">
                          <w:pPr>
                            <w:pStyle w:val="Sidefod"/>
                            <w:rPr>
                              <w:rStyle w:val="Sidetal"/>
                            </w:rPr>
                          </w:pPr>
                          <w:r>
                            <w:rPr>
                              <w:rStyle w:val="Sidetal"/>
                            </w:rPr>
                            <w:fldChar w:fldCharType="begin"/>
                          </w:r>
                          <w:r>
                            <w:rPr>
                              <w:rStyle w:val="Sidetal"/>
                            </w:rPr>
                            <w:instrText>PAGE</w:instrText>
                          </w:r>
                          <w:r>
                            <w:rPr>
                              <w:rStyle w:val="Sidetal"/>
                            </w:rPr>
                            <w:fldChar w:fldCharType="separate"/>
                          </w:r>
                          <w:r w:rsidR="00761009">
                            <w:rPr>
                              <w:rStyle w:val="Sidetal"/>
                              <w:noProof/>
                            </w:rPr>
                            <w:t>30</w:t>
                          </w:r>
                          <w:r>
                            <w:rPr>
                              <w:rStyle w:val="Sidetal"/>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" stroked="f">
              <v:fill opacity="0"/>
              <v:textbox style="mso-fit-shape-to-text:t" inset="0,0,0,0">
                <w:txbxContent>
                  <w:p w14:paraId="3DACFBF8" w14:textId="3D3D95C6" w:rsidR="00BB783C" w:rsidRDefault="00BB783C">
                    <w:pPr>
                      <w:pStyle w:val="Sidefod"/>
                      <w:rPr>
                        <w:rStyle w:val="Sidetal"/>
                      </w:rPr>
                    </w:pPr>
                    <w:r>
                      <w:rPr>
                        <w:rStyle w:val="Sidetal"/>
                      </w:rPr>
                      <w:fldChar w:fldCharType="begin"/>
                    </w:r>
                    <w:r>
                      <w:rPr>
                        <w:rStyle w:val="Sidetal"/>
                      </w:rPr>
                      <w:instrText>PAGE</w:instrText>
                    </w:r>
                    <w:r>
                      <w:rPr>
                        <w:rStyle w:val="Sidetal"/>
                      </w:rPr>
                      <w:fldChar w:fldCharType="separate"/>
                    </w:r>
                    <w:r w:rsidR="00761009">
                      <w:rPr>
                        <w:rStyle w:val="Sidetal"/>
                        <w:noProof/>
                      </w:rPr>
                      <w:t>30</w:t>
                    </w:r>
                    <w:r>
                      <w:rPr>
                        <w:rStyle w:val="Sidetal"/>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CF9F7" w14:textId="77777777" w:rsidR="00BB783C" w:rsidRDefault="00BB783C">
      <w:pPr>
        <w:spacing w:line="240" w:lineRule="auto"/>
      </w:pPr>
      <w:r>
        <w:separator/>
      </w:r>
    </w:p>
  </w:footnote>
  <w:footnote w:type="continuationSeparator" w:id="0">
    <w:p w14:paraId="4D8AFB5D" w14:textId="77777777" w:rsidR="00BB783C" w:rsidRDefault="00BB78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e Raaschou-Nielsen">
    <w15:presenceInfo w15:providerId="AD" w15:userId="S-1-5-21-2431388123-1585144882-552047939-2189"/>
  </w15:person>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12E"/>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5A67"/>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6A83"/>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00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67E60"/>
    <w:rsid w:val="00870B85"/>
    <w:rsid w:val="00871712"/>
    <w:rsid w:val="00872DCF"/>
    <w:rsid w:val="0087392B"/>
    <w:rsid w:val="00873997"/>
    <w:rsid w:val="00873D42"/>
    <w:rsid w:val="00873DB7"/>
    <w:rsid w:val="00874063"/>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6AFB"/>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194"/>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56A"/>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83C"/>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3ACD"/>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563"/>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Overskrift1">
    <w:name w:val="heading 1"/>
    <w:basedOn w:val="Normal"/>
    <w:next w:val="Normal"/>
    <w:link w:val="Overskrift1Tegn"/>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Overskrift2">
    <w:name w:val="heading 2"/>
    <w:basedOn w:val="Normal"/>
    <w:next w:val="Normal"/>
    <w:link w:val="Overskrift2Tegn"/>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link w:val="Overskrift3Tegn"/>
    <w:uiPriority w:val="9"/>
    <w:qFormat/>
    <w:rsid w:val="0065196B"/>
    <w:pPr>
      <w:spacing w:beforeAutospacing="1" w:afterAutospacing="1"/>
      <w:outlineLvl w:val="2"/>
    </w:pPr>
    <w:rPr>
      <w:rFonts w:eastAsiaTheme="minorHAnsi"/>
      <w:b/>
      <w:bCs/>
      <w:sz w:val="27"/>
      <w:szCs w:val="27"/>
      <w:lang w:val="en-GB" w:eastAsia="en-GB"/>
    </w:rPr>
  </w:style>
  <w:style w:type="paragraph" w:styleId="Overskrift4">
    <w:name w:val="heading 4"/>
    <w:basedOn w:val="Normal"/>
    <w:next w:val="Normal"/>
    <w:link w:val="Overskrift4Tegn"/>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Standardskrifttypeiafsnit"/>
    <w:uiPriority w:val="99"/>
    <w:qFormat/>
    <w:rsid w:val="0065196B"/>
    <w:rPr>
      <w:rFonts w:cs="Times New Roman"/>
    </w:rPr>
  </w:style>
  <w:style w:type="character" w:customStyle="1" w:styleId="KommentartekstTegn">
    <w:name w:val="Kommentartekst Tegn"/>
    <w:basedOn w:val="Standardskrifttypeiafsnit"/>
    <w:link w:val="Kommentartekst"/>
    <w:uiPriority w:val="99"/>
    <w:qFormat/>
    <w:rsid w:val="0065196B"/>
    <w:rPr>
      <w:sz w:val="20"/>
      <w:szCs w:val="20"/>
    </w:rPr>
  </w:style>
  <w:style w:type="character" w:customStyle="1" w:styleId="SidefodTegn">
    <w:name w:val="Sidefod Tegn"/>
    <w:basedOn w:val="Standardskrifttypeiafsnit"/>
    <w:link w:val="Sidefod"/>
    <w:uiPriority w:val="99"/>
    <w:qFormat/>
    <w:rsid w:val="0065196B"/>
    <w:rPr>
      <w:rFonts w:ascii="Calibri" w:eastAsia="Calibri" w:hAnsi="Calibri" w:cs="Times New Roman"/>
      <w:sz w:val="22"/>
      <w:szCs w:val="22"/>
    </w:rPr>
  </w:style>
  <w:style w:type="character" w:styleId="Sidetal">
    <w:name w:val="page number"/>
    <w:basedOn w:val="Standardskrifttypeiafsnit"/>
    <w:uiPriority w:val="99"/>
    <w:semiHidden/>
    <w:unhideWhenUsed/>
    <w:qFormat/>
    <w:rsid w:val="0065196B"/>
  </w:style>
  <w:style w:type="character" w:styleId="Kommentarhenvisning">
    <w:name w:val="annotation reference"/>
    <w:basedOn w:val="Standardskrifttypeiafsnit"/>
    <w:uiPriority w:val="99"/>
    <w:unhideWhenUsed/>
    <w:qFormat/>
    <w:rsid w:val="0065196B"/>
    <w:rPr>
      <w:sz w:val="16"/>
      <w:szCs w:val="16"/>
    </w:rPr>
  </w:style>
  <w:style w:type="character" w:customStyle="1" w:styleId="KommentaremneTegn">
    <w:name w:val="Kommentaremne Tegn"/>
    <w:basedOn w:val="KommentartekstTegn"/>
    <w:link w:val="Kommentaremne"/>
    <w:uiPriority w:val="99"/>
    <w:semiHidden/>
    <w:qFormat/>
    <w:rsid w:val="0065196B"/>
    <w:rPr>
      <w:rFonts w:ascii="Calibri" w:eastAsia="Calibri" w:hAnsi="Calibri" w:cs="Times New Roman"/>
      <w:b/>
      <w:bCs/>
      <w:sz w:val="20"/>
      <w:szCs w:val="20"/>
    </w:rPr>
  </w:style>
  <w:style w:type="character" w:customStyle="1" w:styleId="MarkeringsbobletekstTegn">
    <w:name w:val="Markeringsbobletekst Tegn"/>
    <w:basedOn w:val="Standardskrifttypeiafsnit"/>
    <w:link w:val="Markeringsbobletekst"/>
    <w:uiPriority w:val="99"/>
    <w:qFormat/>
    <w:rsid w:val="0065196B"/>
    <w:rPr>
      <w:rFonts w:ascii="Tahoma" w:eastAsia="Calibri" w:hAnsi="Tahoma" w:cs="Tahoma"/>
      <w:sz w:val="20"/>
      <w:szCs w:val="16"/>
    </w:rPr>
  </w:style>
  <w:style w:type="character" w:customStyle="1" w:styleId="DokumentoversigtTegn">
    <w:name w:val="Dokumentoversigt Tegn"/>
    <w:basedOn w:val="Standardskrifttypeiafsnit"/>
    <w:link w:val="Dokumentoversigt"/>
    <w:uiPriority w:val="99"/>
    <w:semiHidden/>
    <w:qFormat/>
    <w:rsid w:val="0065196B"/>
    <w:rPr>
      <w:rFonts w:ascii="Times New Roman" w:hAnsi="Times New Roman" w:cs="Times New Roman"/>
      <w:lang w:eastAsia="en-GB"/>
    </w:rPr>
  </w:style>
  <w:style w:type="character" w:customStyle="1" w:styleId="SidehovedTegn">
    <w:name w:val="Sidehoved Tegn"/>
    <w:basedOn w:val="Standardskrifttypeiafsnit"/>
    <w:link w:val="Sidehoved"/>
    <w:uiPriority w:val="99"/>
    <w:qFormat/>
    <w:rsid w:val="0065196B"/>
    <w:rPr>
      <w:rFonts w:ascii="Calibri" w:eastAsia="Calibri" w:hAnsi="Calibri" w:cs="Times New Roman"/>
      <w:sz w:val="22"/>
      <w:szCs w:val="22"/>
    </w:rPr>
  </w:style>
  <w:style w:type="character" w:styleId="Hyperlink">
    <w:name w:val="Hyperlink"/>
    <w:basedOn w:val="Standardskrifttypeiafsnit"/>
    <w:uiPriority w:val="99"/>
    <w:unhideWhenUsed/>
    <w:rsid w:val="0065196B"/>
    <w:rPr>
      <w:color w:val="0563C1" w:themeColor="hyperlink"/>
      <w:u w:val="single"/>
    </w:rPr>
  </w:style>
  <w:style w:type="character" w:styleId="BesgtLink">
    <w:name w:val="FollowedHyperlink"/>
    <w:basedOn w:val="Standardskrifttypeiafsnit"/>
    <w:uiPriority w:val="99"/>
    <w:semiHidden/>
    <w:unhideWhenUsed/>
    <w:rsid w:val="0065196B"/>
    <w:rPr>
      <w:color w:val="954F72" w:themeColor="followedHyperlink"/>
      <w:u w:val="single"/>
    </w:rPr>
  </w:style>
  <w:style w:type="character" w:styleId="Linjenummer">
    <w:name w:val="line number"/>
    <w:basedOn w:val="Standardskrifttypeiafsnit"/>
    <w:uiPriority w:val="99"/>
    <w:semiHidden/>
    <w:unhideWhenUsed/>
    <w:qFormat/>
    <w:rsid w:val="0065196B"/>
  </w:style>
  <w:style w:type="character" w:customStyle="1" w:styleId="apple-converted-space">
    <w:name w:val="apple-converted-space"/>
    <w:basedOn w:val="Standardskrifttypeiafsnit"/>
    <w:qFormat/>
    <w:rsid w:val="0065196B"/>
  </w:style>
  <w:style w:type="character" w:customStyle="1" w:styleId="SMSubheadingChar">
    <w:name w:val="SM Subheading Char"/>
    <w:basedOn w:val="Standardskrifttypeiafsni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Standardskrifttypeiafsnit"/>
    <w:uiPriority w:val="99"/>
    <w:semiHidden/>
    <w:unhideWhenUsed/>
    <w:qFormat/>
    <w:rsid w:val="0065196B"/>
    <w:rPr>
      <w:color w:val="605E5C"/>
      <w:shd w:val="clear" w:color="auto" w:fill="E1DFDD"/>
    </w:rPr>
  </w:style>
  <w:style w:type="character" w:customStyle="1" w:styleId="FormateretHTMLTegn">
    <w:name w:val="Formateret HTML Tegn"/>
    <w:basedOn w:val="Standardskrifttypeiafsnit"/>
    <w:link w:val="FormateretHTML"/>
    <w:uiPriority w:val="99"/>
    <w:qFormat/>
    <w:rsid w:val="0065196B"/>
    <w:rPr>
      <w:rFonts w:ascii="Courier New" w:eastAsia="Times New Roman" w:hAnsi="Courier New" w:cs="Courier New"/>
      <w:sz w:val="20"/>
      <w:szCs w:val="20"/>
    </w:rPr>
  </w:style>
  <w:style w:type="character" w:styleId="Pladsholdertekst">
    <w:name w:val="Placeholder Text"/>
    <w:basedOn w:val="Standardskrifttypeiafsnit"/>
    <w:uiPriority w:val="99"/>
    <w:semiHidden/>
    <w:qFormat/>
    <w:rsid w:val="0065196B"/>
    <w:rPr>
      <w:color w:val="808080"/>
    </w:rPr>
  </w:style>
  <w:style w:type="character" w:customStyle="1" w:styleId="UnresolvedMention2">
    <w:name w:val="Unresolved Mention2"/>
    <w:basedOn w:val="Standardskrifttypeiafsnit"/>
    <w:uiPriority w:val="99"/>
    <w:semiHidden/>
    <w:unhideWhenUsed/>
    <w:qFormat/>
    <w:rsid w:val="00F16DFE"/>
    <w:rPr>
      <w:color w:val="605E5C"/>
      <w:shd w:val="clear" w:color="auto" w:fill="E1DFDD"/>
    </w:rPr>
  </w:style>
  <w:style w:type="character" w:customStyle="1" w:styleId="UnresolvedMention3">
    <w:name w:val="Unresolved Mention3"/>
    <w:basedOn w:val="Standardskrifttypeiafsnit"/>
    <w:uiPriority w:val="99"/>
    <w:semiHidden/>
    <w:unhideWhenUsed/>
    <w:qFormat/>
    <w:rsid w:val="00D00652"/>
    <w:rPr>
      <w:color w:val="605E5C"/>
      <w:shd w:val="clear" w:color="auto" w:fill="E1DFDD"/>
    </w:rPr>
  </w:style>
  <w:style w:type="character" w:customStyle="1" w:styleId="TitelTegn">
    <w:name w:val="Titel Tegn"/>
    <w:basedOn w:val="Standardskrifttypeiafsnit"/>
    <w:link w:val="Titel"/>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Standardskrifttypeiafsnit"/>
    <w:uiPriority w:val="99"/>
    <w:semiHidden/>
    <w:unhideWhenUsed/>
    <w:qFormat/>
    <w:rsid w:val="00F44657"/>
    <w:rPr>
      <w:color w:val="605E5C"/>
      <w:shd w:val="clear" w:color="auto" w:fill="E1DFDD"/>
    </w:rPr>
  </w:style>
  <w:style w:type="character" w:customStyle="1" w:styleId="UnresolvedMention5">
    <w:name w:val="Unresolved Mention5"/>
    <w:basedOn w:val="Standardskrifttypeiafsnit"/>
    <w:uiPriority w:val="99"/>
    <w:semiHidden/>
    <w:unhideWhenUsed/>
    <w:qFormat/>
    <w:rsid w:val="009C2E1F"/>
    <w:rPr>
      <w:color w:val="605E5C"/>
      <w:shd w:val="clear" w:color="auto" w:fill="E1DFDD"/>
    </w:rPr>
  </w:style>
  <w:style w:type="character" w:customStyle="1" w:styleId="FodnotetekstTegn">
    <w:name w:val="Fodnotetekst Tegn"/>
    <w:basedOn w:val="Standardskrifttypeiafsnit"/>
    <w:link w:val="Fodnoteteks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Standardskrifttypeiafsni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Standardskrifttypeiafsnit"/>
    <w:uiPriority w:val="99"/>
    <w:semiHidden/>
    <w:unhideWhenUsed/>
    <w:qFormat/>
    <w:rsid w:val="00D30B57"/>
    <w:rPr>
      <w:color w:val="605E5C"/>
      <w:shd w:val="clear" w:color="auto" w:fill="E1DFDD"/>
    </w:rPr>
  </w:style>
  <w:style w:type="character" w:customStyle="1" w:styleId="UnresolvedMention7">
    <w:name w:val="Unresolved Mention7"/>
    <w:basedOn w:val="Standardskrifttypeiafsnit"/>
    <w:uiPriority w:val="99"/>
    <w:semiHidden/>
    <w:unhideWhenUsed/>
    <w:qFormat/>
    <w:rsid w:val="00EF32C7"/>
    <w:rPr>
      <w:color w:val="605E5C"/>
      <w:shd w:val="clear" w:color="auto" w:fill="E1DFDD"/>
    </w:rPr>
  </w:style>
  <w:style w:type="character" w:customStyle="1" w:styleId="UnresolvedMention8">
    <w:name w:val="Unresolved Mention8"/>
    <w:basedOn w:val="Standardskrifttypeiafsnit"/>
    <w:uiPriority w:val="99"/>
    <w:semiHidden/>
    <w:unhideWhenUsed/>
    <w:qFormat/>
    <w:rsid w:val="00CE3FDD"/>
    <w:rPr>
      <w:color w:val="605E5C"/>
      <w:shd w:val="clear" w:color="auto" w:fill="E1DFDD"/>
    </w:rPr>
  </w:style>
  <w:style w:type="character" w:customStyle="1" w:styleId="UnresolvedMention">
    <w:name w:val="Unresolved Mention"/>
    <w:basedOn w:val="Standardskrifttypeiafsnit"/>
    <w:uiPriority w:val="99"/>
    <w:semiHidden/>
    <w:unhideWhenUsed/>
    <w:qFormat/>
    <w:rsid w:val="00E6196D"/>
    <w:rPr>
      <w:color w:val="605E5C"/>
      <w:shd w:val="clear" w:color="auto" w:fill="E1DFDD"/>
    </w:rPr>
  </w:style>
  <w:style w:type="character" w:customStyle="1" w:styleId="UnresolvedMention9">
    <w:name w:val="Unresolved Mention9"/>
    <w:basedOn w:val="Standardskrifttypeiafsnit"/>
    <w:uiPriority w:val="99"/>
    <w:semiHidden/>
    <w:unhideWhenUsed/>
    <w:qFormat/>
    <w:rsid w:val="0006267A"/>
    <w:rPr>
      <w:color w:val="605E5C"/>
      <w:shd w:val="clear" w:color="auto" w:fill="E1DFDD"/>
    </w:rPr>
  </w:style>
  <w:style w:type="character" w:customStyle="1" w:styleId="Overskrift2Tegn">
    <w:name w:val="Overskrift 2 Tegn"/>
    <w:basedOn w:val="Standardskrifttypeiafsnit"/>
    <w:link w:val="Overskrift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rdtekst"/>
    <w:qFormat/>
    <w:pPr>
      <w:keepNext/>
      <w:spacing w:before="240" w:after="120"/>
    </w:pPr>
    <w:rPr>
      <w:rFonts w:ascii="Liberation Sans" w:eastAsia="Noto Sans CJK SC" w:hAnsi="Liberation Sans" w:cs="Lohit Devanagari"/>
      <w:sz w:val="28"/>
      <w:szCs w:val="28"/>
    </w:rPr>
  </w:style>
  <w:style w:type="paragraph" w:styleId="Brdtekst">
    <w:name w:val="Body Text"/>
    <w:basedOn w:val="Normal"/>
    <w:pPr>
      <w:spacing w:after="140" w:line="276" w:lineRule="auto"/>
    </w:pPr>
  </w:style>
  <w:style w:type="paragraph" w:styleId="Liste">
    <w:name w:val="List"/>
    <w:basedOn w:val="Brdtekst"/>
    <w:rPr>
      <w:rFonts w:cs="Lohit Devanagari"/>
    </w:rPr>
  </w:style>
  <w:style w:type="paragraph" w:styleId="Billedtekst">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Kommentartekst">
    <w:name w:val="annotation text"/>
    <w:basedOn w:val="Normal"/>
    <w:link w:val="KommentartekstTegn"/>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Sidefod">
    <w:name w:val="footer"/>
    <w:basedOn w:val="Normal"/>
    <w:link w:val="SidefodTegn"/>
    <w:uiPriority w:val="99"/>
    <w:unhideWhenUsed/>
    <w:rsid w:val="0065196B"/>
    <w:pPr>
      <w:tabs>
        <w:tab w:val="center" w:pos="4513"/>
        <w:tab w:val="right" w:pos="9026"/>
      </w:tabs>
    </w:pPr>
    <w:rPr>
      <w:rFonts w:ascii="Calibri" w:eastAsia="Calibri" w:hAnsi="Calibri"/>
      <w:sz w:val="22"/>
      <w:szCs w:val="22"/>
      <w:lang w:val="en-GB"/>
    </w:rPr>
  </w:style>
  <w:style w:type="paragraph" w:styleId="Kommentaremne">
    <w:name w:val="annotation subject"/>
    <w:basedOn w:val="Kommentartekst"/>
    <w:next w:val="Kommentartekst"/>
    <w:link w:val="KommentaremneTegn"/>
    <w:uiPriority w:val="99"/>
    <w:semiHidden/>
    <w:unhideWhenUsed/>
    <w:qFormat/>
    <w:rsid w:val="0065196B"/>
    <w:pPr>
      <w:spacing w:after="200"/>
    </w:pPr>
    <w:rPr>
      <w:rFonts w:ascii="Calibri" w:eastAsia="Calibri" w:hAnsi="Calibri" w:cs="Times New Roman"/>
      <w:b/>
      <w:bCs/>
    </w:rPr>
  </w:style>
  <w:style w:type="paragraph" w:styleId="Markeringsbobletekst">
    <w:name w:val="Balloon Text"/>
    <w:basedOn w:val="Normal"/>
    <w:link w:val="MarkeringsbobletekstTegn"/>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eafsnit">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kumentoversigt">
    <w:name w:val="Document Map"/>
    <w:basedOn w:val="Normal"/>
    <w:link w:val="DokumentoversigtTegn"/>
    <w:uiPriority w:val="99"/>
    <w:semiHidden/>
    <w:unhideWhenUsed/>
    <w:qFormat/>
    <w:rsid w:val="0065196B"/>
    <w:rPr>
      <w:rFonts w:eastAsiaTheme="minorHAnsi"/>
      <w:lang w:val="en-GB" w:eastAsia="en-GB"/>
    </w:rPr>
  </w:style>
  <w:style w:type="paragraph" w:styleId="Sidehoved">
    <w:name w:val="header"/>
    <w:basedOn w:val="Normal"/>
    <w:link w:val="SidehovedTegn"/>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Korrektur">
    <w:name w:val="Revision"/>
    <w:uiPriority w:val="99"/>
    <w:semiHidden/>
    <w:qFormat/>
    <w:rsid w:val="0065196B"/>
    <w:rPr>
      <w:rFonts w:cs="Times New Roman"/>
      <w:sz w:val="22"/>
      <w:szCs w:val="22"/>
    </w:rPr>
  </w:style>
  <w:style w:type="paragraph" w:customStyle="1" w:styleId="SMHeading">
    <w:name w:val="SM Heading"/>
    <w:basedOn w:val="Overskrift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FormateretHTML">
    <w:name w:val="HTML Preformatted"/>
    <w:basedOn w:val="Normal"/>
    <w:link w:val="FormateretHTMLTegn"/>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el">
    <w:name w:val="Title"/>
    <w:basedOn w:val="Normal"/>
    <w:next w:val="Normal"/>
    <w:link w:val="TitelTegn"/>
    <w:uiPriority w:val="10"/>
    <w:qFormat/>
    <w:rsid w:val="00213027"/>
    <w:pPr>
      <w:contextualSpacing/>
      <w:jc w:val="both"/>
    </w:pPr>
    <w:rPr>
      <w:rFonts w:eastAsiaTheme="majorEastAsia" w:cstheme="majorBidi"/>
      <w:b/>
      <w:kern w:val="2"/>
      <w:sz w:val="32"/>
      <w:szCs w:val="56"/>
      <w:lang w:val="en-GB" w:eastAsia="zh-CN"/>
    </w:rPr>
  </w:style>
  <w:style w:type="paragraph" w:styleId="Fodnotetekst">
    <w:name w:val="footnote text"/>
    <w:basedOn w:val="Normal"/>
    <w:link w:val="FodnotetekstTegn"/>
    <w:uiPriority w:val="99"/>
    <w:semiHidden/>
    <w:unhideWhenUsed/>
    <w:rsid w:val="008A2682"/>
    <w:rPr>
      <w:rFonts w:eastAsiaTheme="minorHAnsi"/>
      <w:sz w:val="20"/>
      <w:szCs w:val="20"/>
      <w:lang w:val="en-GB" w:eastAsia="en-GB"/>
    </w:rPr>
  </w:style>
  <w:style w:type="paragraph" w:styleId="Bibliografi">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el-Gitter">
    <w:name w:val="Table Grid"/>
    <w:basedOn w:val="Tabel-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5Tegn">
    <w:name w:val="Overskrift 5 Tegn"/>
    <w:basedOn w:val="Standardskrifttypeiafsnit"/>
    <w:link w:val="Overskrift5"/>
    <w:uiPriority w:val="9"/>
    <w:semiHidden/>
    <w:rsid w:val="00A8661F"/>
    <w:rPr>
      <w:rFonts w:asciiTheme="majorHAnsi" w:eastAsiaTheme="majorEastAsia" w:hAnsiTheme="majorHAnsi" w:cstheme="majorBidi"/>
      <w:color w:val="2F5496" w:themeColor="accent1" w:themeShade="BF"/>
      <w:lang w:val="en-US"/>
    </w:rPr>
  </w:style>
  <w:style w:type="character" w:customStyle="1" w:styleId="Overskrift4Tegn">
    <w:name w:val="Overskrift 4 Tegn"/>
    <w:basedOn w:val="Standardskrifttypeiafsnit"/>
    <w:link w:val="Overskrift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48208975_Evaluation_of_AIRGIS_--_a_GIS-based_air_pollution_and_human_exposure_modelling_system" TargetMode="External"/><Relationship Id="rId1" Type="http://schemas.openxmlformats.org/officeDocument/2006/relationships/hyperlink" Target="https://www.inderscienceonline.com/doi/abs/10.1504/IJEP.2011.047337?journalCode=ije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robbie.parks@columbia.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B2E95-B215-472E-B33C-86B42EB7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30</Pages>
  <Words>27604</Words>
  <Characters>168388</Characters>
  <Application>Microsoft Office Word</Application>
  <DocSecurity>0</DocSecurity>
  <Lines>1403</Lines>
  <Paragraphs>391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Ole Raaschou-Nielsen</cp:lastModifiedBy>
  <cp:revision>6</cp:revision>
  <cp:lastPrinted>2020-07-23T03:46:00Z</cp:lastPrinted>
  <dcterms:created xsi:type="dcterms:W3CDTF">2021-10-04T18:08:00Z</dcterms:created>
  <dcterms:modified xsi:type="dcterms:W3CDTF">2021-10-18T10:44:00Z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