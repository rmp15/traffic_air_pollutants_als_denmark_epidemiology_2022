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 xml:space="preserve">Long-term </w:t>
      </w:r>
      <w:commentRangeStart w:id="0"/>
      <w:r w:rsidRPr="00BE40FA">
        <w:rPr>
          <w:b/>
          <w:color w:val="000000" w:themeColor="text1"/>
        </w:rPr>
        <w:t>t</w:t>
      </w:r>
      <w:r w:rsidR="00515DBE" w:rsidRPr="00BE40FA">
        <w:rPr>
          <w:b/>
          <w:color w:val="000000" w:themeColor="text1"/>
        </w:rPr>
        <w:t xml:space="preserve">raffic-related </w:t>
      </w:r>
      <w:commentRangeEnd w:id="0"/>
      <w:r w:rsidR="00BB783C">
        <w:rPr>
          <w:rStyle w:val="CommentReference"/>
          <w:rFonts w:asciiTheme="minorHAnsi" w:eastAsiaTheme="minorHAnsi" w:hAnsiTheme="minorHAnsi" w:cstheme="minorBidi"/>
          <w:lang w:val="en-GB"/>
        </w:rPr>
        <w:commentReference w:id="0"/>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1"/>
      <w:r w:rsidRPr="00BE40FA">
        <w:rPr>
          <w:i/>
          <w:iCs/>
          <w:color w:val="000000" w:themeColor="text1"/>
        </w:rPr>
        <w:t>PhD</w:t>
      </w:r>
      <w:commentRangeEnd w:id="1"/>
      <w:r w:rsidR="00BD56DA">
        <w:rPr>
          <w:rStyle w:val="CommentReference"/>
          <w:rFonts w:asciiTheme="minorHAnsi" w:eastAsiaTheme="minorHAnsi" w:hAnsiTheme="minorHAnsi" w:cstheme="minorBidi"/>
          <w:lang w:val="en-GB"/>
        </w:rPr>
        <w:commentReference w:id="1"/>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98CE020" w:rsidR="004A6C83" w:rsidRDefault="004A6C83"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0E6A8AD0" w14:textId="77777777" w:rsidR="004A3CA5" w:rsidRPr="00BE40FA" w:rsidRDefault="004A3CA5"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w:t>
      </w:r>
      <w:proofErr w:type="spellStart"/>
      <w:r w:rsidRPr="00BE40FA">
        <w:rPr>
          <w:bCs/>
          <w:i/>
          <w:iCs/>
          <w:color w:val="000000" w:themeColor="text1"/>
        </w:rPr>
        <w:t>Balilian</w:t>
      </w:r>
      <w:proofErr w:type="spellEnd"/>
      <w:r w:rsidRPr="00BE40FA">
        <w:rPr>
          <w:bCs/>
          <w:i/>
          <w:iCs/>
          <w:color w:val="000000" w:themeColor="text1"/>
        </w:rPr>
        <w:t xml:space="preserve">,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proofErr w:type="spellStart"/>
      <w:r w:rsidRPr="00BE40FA">
        <w:rPr>
          <w:bCs/>
          <w:i/>
          <w:iCs/>
          <w:color w:val="000000" w:themeColor="text1"/>
        </w:rPr>
        <w:t>Yanelli</w:t>
      </w:r>
      <w:proofErr w:type="spellEnd"/>
      <w:r w:rsidRPr="00BE40FA">
        <w:rPr>
          <w:bCs/>
          <w:i/>
          <w:iCs/>
          <w:color w:val="000000" w:themeColor="text1"/>
        </w:rPr>
        <w:t xml:space="preserve">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0AB3013E" w:rsidR="007E40FA" w:rsidRDefault="007E40FA" w:rsidP="00042EDE">
      <w:pPr>
        <w:spacing w:line="240" w:lineRule="auto"/>
        <w:outlineLvl w:val="0"/>
        <w:rPr>
          <w:ins w:id="2" w:author="Ole Raaschou-Nielsen" w:date="2021-10-18T11:27:00Z"/>
          <w:bCs/>
          <w:color w:val="000000" w:themeColor="text1"/>
        </w:rPr>
      </w:pPr>
      <w:r w:rsidRPr="00BE40FA">
        <w:rPr>
          <w:bCs/>
          <w:color w:val="000000" w:themeColor="text1"/>
        </w:rPr>
        <w:t>Danish Cancer Society Research Center, Copenhagen, Denmark</w:t>
      </w:r>
    </w:p>
    <w:p w14:paraId="0FA2B0CA" w14:textId="77777777" w:rsidR="00BB783C" w:rsidRPr="00BE40FA" w:rsidRDefault="00BB783C" w:rsidP="00BB783C">
      <w:pPr>
        <w:spacing w:line="240" w:lineRule="auto"/>
        <w:outlineLvl w:val="0"/>
        <w:rPr>
          <w:ins w:id="3" w:author="Ole Raaschou-Nielsen" w:date="2021-10-18T11:27:00Z"/>
          <w:bCs/>
          <w:color w:val="000000" w:themeColor="text1"/>
        </w:rPr>
      </w:pPr>
      <w:ins w:id="4" w:author="Ole Raaschou-Nielsen" w:date="2021-10-18T11:27:00Z">
        <w:r w:rsidRPr="00BE40FA">
          <w:rPr>
            <w:bCs/>
            <w:color w:val="000000" w:themeColor="text1"/>
          </w:rPr>
          <w:t>Department of Environmental Science, Aarhus University, Roskilde, Denmark</w:t>
        </w:r>
      </w:ins>
    </w:p>
    <w:p w14:paraId="10434C04" w14:textId="2A6E6EB8" w:rsidR="00BB783C" w:rsidRPr="00BE40FA" w:rsidDel="00BB783C" w:rsidRDefault="00BB783C" w:rsidP="00042EDE">
      <w:pPr>
        <w:spacing w:line="240" w:lineRule="auto"/>
        <w:outlineLvl w:val="0"/>
        <w:rPr>
          <w:del w:id="5" w:author="Ole Raaschou-Nielsen" w:date="2021-10-18T11:27:00Z"/>
          <w:bCs/>
          <w:color w:val="000000" w:themeColor="text1"/>
        </w:rPr>
      </w:pP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5FC9ADD8" w:rsidR="00CA4200"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48AF7915"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commentRangeStart w:id="6"/>
      <w:r w:rsidR="009C4635">
        <w:rPr>
          <w:bCs/>
        </w:rPr>
        <w:t>XX</w:t>
      </w:r>
      <w:commentRangeEnd w:id="6"/>
      <w:r w:rsidR="0061229F">
        <w:rPr>
          <w:rStyle w:val="CommentReference"/>
          <w:rFonts w:asciiTheme="minorHAnsi" w:eastAsiaTheme="minorHAnsi" w:hAnsiTheme="minorHAnsi" w:cstheme="minorBidi"/>
          <w:lang w:val="en-GB"/>
        </w:rPr>
        <w:commentReference w:id="6"/>
      </w:r>
      <w:r w:rsidRPr="00BE40FA">
        <w:rPr>
          <w:bCs/>
        </w:rPr>
        <w:t xml:space="preserve"> words</w:t>
      </w:r>
    </w:p>
    <w:p w14:paraId="459AFE57" w14:textId="71E352EB" w:rsidR="004A6C83" w:rsidRPr="00BE40FA" w:rsidRDefault="004A6C83" w:rsidP="00042EDE">
      <w:pPr>
        <w:spacing w:line="240" w:lineRule="auto"/>
        <w:rPr>
          <w:b/>
          <w:color w:val="000000" w:themeColor="text1"/>
        </w:rPr>
      </w:pPr>
      <w:r w:rsidRPr="00BE40FA">
        <w:rPr>
          <w:bCs/>
        </w:rPr>
        <w:t>Main Text:</w:t>
      </w:r>
      <w:r w:rsidRPr="00BE40FA">
        <w:rPr>
          <w:bCs/>
        </w:rPr>
        <w:tab/>
      </w:r>
      <w:commentRangeStart w:id="7"/>
      <w:r w:rsidR="009C4635">
        <w:rPr>
          <w:bCs/>
        </w:rPr>
        <w:t>XX</w:t>
      </w:r>
      <w:commentRangeEnd w:id="7"/>
      <w:r w:rsidR="003757EC">
        <w:rPr>
          <w:rStyle w:val="CommentReference"/>
          <w:rFonts w:asciiTheme="minorHAnsi" w:eastAsiaTheme="minorHAnsi" w:hAnsiTheme="minorHAnsi" w:cstheme="minorBidi"/>
          <w:lang w:val="en-GB"/>
        </w:rPr>
        <w:commentReference w:id="7"/>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w:t>
      </w:r>
      <w:commentRangeStart w:id="8"/>
      <w:r w:rsidR="00AA401F" w:rsidRPr="00BE40FA">
        <w:rPr>
          <w:bCs/>
        </w:rPr>
        <w:t xml:space="preserve">traffic-related </w:t>
      </w:r>
      <w:commentRangeEnd w:id="8"/>
      <w:r w:rsidR="00BB783C">
        <w:rPr>
          <w:rStyle w:val="CommentReference"/>
          <w:rFonts w:asciiTheme="minorHAnsi" w:eastAsiaTheme="minorHAnsi" w:hAnsiTheme="minorHAnsi" w:cstheme="minorBidi"/>
          <w:lang w:val="en-GB"/>
        </w:rPr>
        <w:commentReference w:id="8"/>
      </w:r>
      <w:r w:rsidR="00AA401F" w:rsidRPr="00F2291E">
        <w:rPr>
          <w:bCs/>
        </w:rPr>
        <w:t>pollutant</w:t>
      </w:r>
      <w:r w:rsidR="00D811CD" w:rsidRPr="00F2291E">
        <w:rPr>
          <w:bCs/>
        </w:rPr>
        <w:t>s</w:t>
      </w:r>
      <w:r w:rsidR="00136AF9" w:rsidRPr="00F2291E">
        <w:rPr>
          <w:bCs/>
        </w:rPr>
        <w:t>,</w:t>
      </w:r>
      <w:r w:rsidR="00D811CD" w:rsidRPr="00F2291E">
        <w:rPr>
          <w:bCs/>
        </w:rPr>
        <w:t xml:space="preserve"> individually </w:t>
      </w:r>
      <w:commentRangeStart w:id="9"/>
      <w:r w:rsidR="00D811CD" w:rsidRPr="00F2291E">
        <w:rPr>
          <w:bCs/>
        </w:rPr>
        <w:t xml:space="preserve">and </w:t>
      </w:r>
      <w:r w:rsidR="00DC1820" w:rsidRPr="00F2291E">
        <w:rPr>
          <w:bCs/>
        </w:rPr>
        <w:t>combined</w:t>
      </w:r>
      <w:commentRangeEnd w:id="9"/>
      <w:r w:rsidR="00BB783C">
        <w:rPr>
          <w:rStyle w:val="CommentReference"/>
          <w:rFonts w:asciiTheme="minorHAnsi" w:eastAsiaTheme="minorHAnsi" w:hAnsiTheme="minorHAnsi" w:cstheme="minorBidi"/>
          <w:lang w:val="en-GB"/>
        </w:rPr>
        <w:commentReference w:id="9"/>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commentRangeStart w:id="10"/>
      <w:r w:rsidR="00C4666A">
        <w:rPr>
          <w:bCs/>
        </w:rPr>
        <w:t xml:space="preserve">a </w:t>
      </w:r>
      <w:r w:rsidR="00F45669" w:rsidRPr="00BE40FA">
        <w:rPr>
          <w:bCs/>
        </w:rPr>
        <w:t xml:space="preserve">5-year concentration </w:t>
      </w:r>
      <w:r w:rsidR="00F45669" w:rsidRPr="00F2291E">
        <w:rPr>
          <w:bCs/>
        </w:rPr>
        <w:t xml:space="preserve">of </w:t>
      </w:r>
      <w:commentRangeEnd w:id="10"/>
      <w:r w:rsidR="00BB783C">
        <w:rPr>
          <w:rStyle w:val="CommentReference"/>
          <w:rFonts w:asciiTheme="minorHAnsi" w:eastAsiaTheme="minorHAnsi" w:hAnsiTheme="minorHAnsi" w:cstheme="minorBidi"/>
          <w:lang w:val="en-GB"/>
        </w:rPr>
        <w:commentReference w:id="10"/>
      </w:r>
      <w:r w:rsidR="00F45669" w:rsidRPr="00F2291E">
        <w:rPr>
          <w:bCs/>
        </w:rPr>
        <w:t>tr</w:t>
      </w:r>
      <w:commentRangeStart w:id="11"/>
      <w:r w:rsidR="00F45669" w:rsidRPr="00F2291E">
        <w:rPr>
          <w:bCs/>
        </w:rPr>
        <w:t>affic</w:t>
      </w:r>
      <w:r w:rsidR="00F45669" w:rsidRPr="00BE40FA">
        <w:rPr>
          <w:bCs/>
        </w:rPr>
        <w:t>-related</w:t>
      </w:r>
      <w:commentRangeEnd w:id="11"/>
      <w:r w:rsidR="00BB783C">
        <w:rPr>
          <w:rStyle w:val="CommentReference"/>
          <w:rFonts w:asciiTheme="minorHAnsi" w:eastAsiaTheme="minorHAnsi" w:hAnsiTheme="minorHAnsi" w:cstheme="minorBidi"/>
          <w:lang w:val="en-GB"/>
        </w:rPr>
        <w:commentReference w:id="11"/>
      </w:r>
      <w:r w:rsidR="00F45669" w:rsidRPr="00BE40FA">
        <w:rPr>
          <w:bCs/>
        </w:rPr>
        <w:t xml:space="preserve"> pollut</w:t>
      </w:r>
      <w:commentRangeStart w:id="12"/>
      <w:r w:rsidR="00F45669" w:rsidRPr="00BE40FA">
        <w:rPr>
          <w:bCs/>
        </w:rPr>
        <w:t xml:space="preserve">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commentRangeEnd w:id="12"/>
      <w:r w:rsidR="00BB783C">
        <w:rPr>
          <w:rStyle w:val="CommentReference"/>
          <w:rFonts w:asciiTheme="minorHAnsi" w:eastAsiaTheme="minorHAnsi" w:hAnsiTheme="minorHAnsi" w:cstheme="minorBidi"/>
          <w:lang w:val="en-GB"/>
        </w:rPr>
        <w:commentReference w:id="12"/>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xml:space="preserve">. Further work is needed to understand the role of air pollution on ALS pathogenesis and </w:t>
      </w:r>
      <w:commentRangeStart w:id="13"/>
      <w:r w:rsidR="00EC7D03" w:rsidRPr="00BE40FA">
        <w:rPr>
          <w:bCs/>
        </w:rPr>
        <w:t>timing of onset</w:t>
      </w:r>
      <w:commentRangeEnd w:id="13"/>
      <w:r w:rsidR="00867E60">
        <w:rPr>
          <w:rStyle w:val="CommentReference"/>
          <w:rFonts w:asciiTheme="minorHAnsi" w:eastAsiaTheme="minorHAnsi" w:hAnsiTheme="minorHAnsi" w:cstheme="minorBidi"/>
          <w:lang w:val="en-GB"/>
        </w:rPr>
        <w:commentReference w:id="13"/>
      </w:r>
      <w:r w:rsidR="00EC7D03" w:rsidRPr="00BE40FA">
        <w:rPr>
          <w:bCs/>
        </w:rPr>
        <w: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4405442D"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w:t>
      </w:r>
      <w:commentRangeStart w:id="14"/>
      <w:r w:rsidRPr="00BE40FA">
        <w:rPr>
          <w:bCs/>
        </w:rPr>
        <w:t xml:space="preserve">prospectively collected </w:t>
      </w:r>
      <w:commentRangeEnd w:id="14"/>
      <w:r w:rsidR="00867E60">
        <w:rPr>
          <w:rStyle w:val="CommentReference"/>
          <w:rFonts w:asciiTheme="minorHAnsi" w:eastAsiaTheme="minorHAnsi" w:hAnsiTheme="minorHAnsi" w:cstheme="minorBidi"/>
          <w:lang w:val="en-GB"/>
        </w:rPr>
        <w:commentReference w:id="14"/>
      </w:r>
      <w:r w:rsidRPr="00BE40FA">
        <w:rPr>
          <w:bCs/>
        </w:rPr>
        <w:t xml:space="preserve">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 xml:space="preserve">population-based </w:t>
      </w:r>
      <w:r w:rsidRPr="00BE40FA">
        <w:rPr>
          <w:bCs/>
        </w:rPr>
        <w:t xml:space="preserve">controls. We used predictions from validated </w:t>
      </w:r>
      <w:proofErr w:type="spellStart"/>
      <w:r w:rsidRPr="00BE40FA">
        <w:rPr>
          <w:bCs/>
        </w:rPr>
        <w:t>spatio</w:t>
      </w:r>
      <w:proofErr w:type="spellEnd"/>
      <w:r w:rsidRPr="00BE40FA">
        <w:rPr>
          <w:bCs/>
        </w:rPr>
        <w:t>-temporal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commentRangeStart w:id="15"/>
      <w:r w:rsidRPr="00BE40FA">
        <w:rPr>
          <w:bCs/>
        </w:rPr>
        <w:t>nitrogen oxides (NO</w:t>
      </w:r>
      <w:r w:rsidRPr="00BE40FA">
        <w:rPr>
          <w:bCs/>
          <w:vertAlign w:val="subscript"/>
        </w:rPr>
        <w:t>x</w:t>
      </w:r>
      <w:r w:rsidRPr="00BE40FA">
        <w:rPr>
          <w:bCs/>
        </w:rPr>
        <w:t xml:space="preserve">), carbon monoxide (CO), </w:t>
      </w:r>
      <w:commentRangeEnd w:id="15"/>
      <w:r w:rsidR="00867E60">
        <w:rPr>
          <w:rStyle w:val="CommentReference"/>
          <w:rFonts w:asciiTheme="minorHAnsi" w:eastAsiaTheme="minorHAnsi" w:hAnsiTheme="minorHAnsi" w:cstheme="minorBidi"/>
          <w:lang w:val="en-GB"/>
        </w:rPr>
        <w:commentReference w:id="15"/>
      </w:r>
      <w:r w:rsidRPr="00BE40FA">
        <w:rPr>
          <w:bCs/>
        </w:rPr>
        <w:t xml:space="preserve">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w:t>
      </w:r>
      <w:commentRangeStart w:id="16"/>
      <w:r w:rsidR="00594CE8">
        <w:rPr>
          <w:bCs/>
        </w:rPr>
        <w:t xml:space="preserve">overall traffic association, the joint association </w:t>
      </w:r>
      <w:commentRangeEnd w:id="16"/>
      <w:r w:rsidR="000217BC">
        <w:rPr>
          <w:rStyle w:val="CommentReference"/>
          <w:rFonts w:asciiTheme="minorHAnsi" w:eastAsiaTheme="minorHAnsi" w:hAnsiTheme="minorHAnsi" w:cstheme="minorBidi"/>
          <w:lang w:val="en-GB"/>
        </w:rPr>
        <w:commentReference w:id="16"/>
      </w:r>
      <w:r w:rsidR="00594CE8">
        <w:rPr>
          <w:bCs/>
        </w:rPr>
        <w:t>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commentRangeStart w:id="17"/>
      <w:r w:rsidR="00643397">
        <w:rPr>
          <w:bCs/>
        </w:rPr>
        <w:t xml:space="preserve">overall traffic </w:t>
      </w:r>
      <w:commentRangeEnd w:id="17"/>
      <w:r w:rsidR="000217BC">
        <w:rPr>
          <w:rStyle w:val="CommentReference"/>
          <w:rFonts w:asciiTheme="minorHAnsi" w:eastAsiaTheme="minorHAnsi" w:hAnsiTheme="minorHAnsi" w:cstheme="minorBidi"/>
          <w:lang w:val="en-GB"/>
        </w:rPr>
        <w:commentReference w:id="17"/>
      </w:r>
      <w:r w:rsidR="00643397">
        <w:rPr>
          <w:bCs/>
        </w:rPr>
        <w:t>and specific traffic-related pollutant</w:t>
      </w:r>
      <w:r w:rsidR="003E0158">
        <w:rPr>
          <w:bCs/>
        </w:rPr>
        <w:t xml:space="preserve"> exposure</w:t>
      </w:r>
      <w:r w:rsidR="00643397">
        <w:rPr>
          <w:bCs/>
        </w:rPr>
        <w:t>.</w:t>
      </w:r>
    </w:p>
    <w:p w14:paraId="4029EEA4" w14:textId="4254E495"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5D4AE9" w:rsidRPr="00BE40FA">
        <w:rPr>
          <w:color w:val="000000" w:themeColor="text1"/>
        </w:rPr>
        <w:t>traffic-related pollutants (NO</w:t>
      </w:r>
      <w:r w:rsidR="005D4AE9" w:rsidRPr="00BE40FA">
        <w:rPr>
          <w:color w:val="000000" w:themeColor="text1"/>
          <w:vertAlign w:val="subscript"/>
        </w:rPr>
        <w:t>x</w:t>
      </w:r>
      <w:r w:rsidR="005D4AE9" w:rsidRPr="00BE40FA">
        <w:rPr>
          <w:color w:val="000000" w:themeColor="text1"/>
        </w:rPr>
        <w:t xml:space="preserve">, CO, EC) </w:t>
      </w:r>
      <w:r w:rsidR="006C7188">
        <w:rPr>
          <w:color w:val="000000" w:themeColor="text1"/>
        </w:rPr>
        <w:t xml:space="preserve">were </w:t>
      </w:r>
      <w:commentRangeStart w:id="18"/>
      <w:r w:rsidR="006C7188">
        <w:rPr>
          <w:color w:val="000000" w:themeColor="text1"/>
        </w:rPr>
        <w:t>jointly</w:t>
      </w:r>
      <w:r w:rsidR="006C7188" w:rsidRPr="00BE40FA">
        <w:rPr>
          <w:color w:val="000000" w:themeColor="text1"/>
        </w:rPr>
        <w:t xml:space="preserve"> </w:t>
      </w:r>
      <w:r w:rsidR="005D4AE9" w:rsidRPr="00BE40FA">
        <w:rPr>
          <w:color w:val="000000" w:themeColor="text1"/>
        </w:rPr>
        <w:t xml:space="preserve">associated with an increase in odds of ALS diagnosis </w:t>
      </w:r>
      <w:commentRangeEnd w:id="18"/>
      <w:r w:rsidR="000217BC">
        <w:rPr>
          <w:rStyle w:val="CommentReference"/>
          <w:rFonts w:asciiTheme="minorHAnsi" w:eastAsiaTheme="minorHAnsi" w:hAnsiTheme="minorHAnsi" w:cstheme="minorBidi"/>
          <w:lang w:val="en-GB"/>
        </w:rPr>
        <w:commentReference w:id="18"/>
      </w:r>
      <w:r w:rsidR="005D4AE9" w:rsidRPr="00BE40FA">
        <w:rPr>
          <w:color w:val="000000" w:themeColor="text1"/>
        </w:rPr>
        <w:t>(</w:t>
      </w:r>
      <w:r w:rsidR="009460B4">
        <w:rPr>
          <w:bCs/>
          <w:color w:val="000000" w:themeColor="text1"/>
          <w:lang w:val="en-GB"/>
        </w:rPr>
        <w:t>1.9</w:t>
      </w:r>
      <w:r w:rsidR="005D4AE9" w:rsidRPr="00BE40FA">
        <w:rPr>
          <w:color w:val="000000" w:themeColor="text1"/>
        </w:rPr>
        <w:t>%; 95% credible interval [</w:t>
      </w:r>
      <w:proofErr w:type="spellStart"/>
      <w:r w:rsidR="005D4AE9" w:rsidRPr="00BE40FA">
        <w:rPr>
          <w:color w:val="000000" w:themeColor="text1"/>
        </w:rPr>
        <w:t>CrI</w:t>
      </w:r>
      <w:proofErr w:type="spellEnd"/>
      <w:r w:rsidR="005D4AE9" w:rsidRPr="00BE40FA">
        <w:rPr>
          <w:color w:val="000000" w:themeColor="text1"/>
        </w:rPr>
        <w:t>]:</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commentRangeStart w:id="19"/>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commentRangeEnd w:id="19"/>
      <w:r w:rsidR="000217BC">
        <w:rPr>
          <w:rStyle w:val="CommentReference"/>
          <w:rFonts w:asciiTheme="minorHAnsi" w:eastAsiaTheme="minorHAnsi" w:hAnsiTheme="minorHAnsi" w:cstheme="minorBidi"/>
          <w:lang w:val="en-GB"/>
        </w:rPr>
        <w:commentReference w:id="19"/>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w:t>
      </w:r>
      <w:r w:rsidR="005D4AE9" w:rsidRPr="00BE40FA">
        <w:rPr>
          <w:color w:val="000000" w:themeColor="text1"/>
        </w:rPr>
        <w:lastRenderedPageBreak/>
        <w:t xml:space="preserve">positive association between </w:t>
      </w:r>
      <w:commentRangeStart w:id="20"/>
      <w:r w:rsidR="005D4AE9" w:rsidRPr="00BE40FA">
        <w:rPr>
          <w:color w:val="000000" w:themeColor="text1"/>
        </w:rPr>
        <w:t xml:space="preserve">the </w:t>
      </w:r>
      <w:r w:rsidR="00BF4240">
        <w:rPr>
          <w:color w:val="000000" w:themeColor="text1"/>
        </w:rPr>
        <w:t>joint</w:t>
      </w:r>
      <w:r w:rsidR="00BF4240" w:rsidRPr="00BE40FA">
        <w:rPr>
          <w:color w:val="000000" w:themeColor="text1"/>
        </w:rPr>
        <w:t xml:space="preserve"> </w:t>
      </w:r>
      <w:r w:rsidR="005D4AE9" w:rsidRPr="00BE40FA">
        <w:rPr>
          <w:color w:val="000000" w:themeColor="text1"/>
        </w:rPr>
        <w:t xml:space="preserve">effect of included traffic-related pollutants </w:t>
      </w:r>
      <w:commentRangeEnd w:id="20"/>
      <w:r w:rsidR="00AF5194">
        <w:rPr>
          <w:rStyle w:val="CommentReference"/>
          <w:rFonts w:asciiTheme="minorHAnsi" w:eastAsiaTheme="minorHAnsi" w:hAnsiTheme="minorHAnsi" w:cstheme="minorBidi"/>
          <w:lang w:val="en-GB"/>
        </w:rPr>
        <w:commentReference w:id="20"/>
      </w:r>
      <w:r w:rsidR="005D4AE9" w:rsidRPr="00BE40FA">
        <w:rPr>
          <w:color w:val="000000" w:themeColor="text1"/>
        </w:rPr>
        <w:t>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588348BB" w:rsidR="00893A34" w:rsidRPr="00BE40FA" w:rsidRDefault="00E27205" w:rsidP="000E0904">
      <w:r w:rsidRPr="00BE40FA">
        <w:rPr>
          <w:b/>
        </w:rPr>
        <w:t>Conclusion:</w:t>
      </w:r>
      <w:r w:rsidRPr="00BE40FA">
        <w:rPr>
          <w:bCs/>
        </w:rPr>
        <w:t xml:space="preserve"> </w:t>
      </w:r>
      <w:commentRangeStart w:id="21"/>
      <w:r w:rsidR="005D4AE9" w:rsidRPr="00BE40FA">
        <w:t xml:space="preserve">Our results indicate a potential positive association between ALS diagnosis and traffic-related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commentRangeEnd w:id="21"/>
      <w:r w:rsidR="00AF5194">
        <w:rPr>
          <w:rStyle w:val="CommentReference"/>
          <w:rFonts w:asciiTheme="minorHAnsi" w:eastAsiaTheme="minorHAnsi" w:hAnsiTheme="minorHAnsi" w:cstheme="minorBidi"/>
          <w:lang w:val="en-GB"/>
        </w:rPr>
        <w:commentReference w:id="21"/>
      </w:r>
      <w:r w:rsidR="00893A34" w:rsidRPr="00BE40FA">
        <w:rPr>
          <w:b/>
        </w:rPr>
        <w:br w:type="page"/>
      </w:r>
    </w:p>
    <w:p w14:paraId="46AB21DF" w14:textId="1840434E" w:rsidR="004B5359" w:rsidRPr="00BE40FA" w:rsidRDefault="00F255A6" w:rsidP="00042EDE">
      <w:pPr>
        <w:rPr>
          <w:b/>
        </w:rPr>
      </w:pPr>
      <w:commentRangeStart w:id="22"/>
      <w:r w:rsidRPr="00BE40FA">
        <w:rPr>
          <w:b/>
        </w:rPr>
        <w:lastRenderedPageBreak/>
        <w:t>Introduction</w:t>
      </w:r>
      <w:commentRangeEnd w:id="22"/>
      <w:r w:rsidR="005F4D37">
        <w:rPr>
          <w:rStyle w:val="CommentReference"/>
          <w:rFonts w:asciiTheme="minorHAnsi" w:eastAsiaTheme="minorHAnsi" w:hAnsiTheme="minorHAnsi" w:cstheme="minorBidi"/>
          <w:lang w:val="en-GB"/>
        </w:rPr>
        <w:commentReference w:id="22"/>
      </w:r>
    </w:p>
    <w:p w14:paraId="20E1046F" w14:textId="72196718"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commentRangeStart w:id="23"/>
      <w:r w:rsidR="008310BF" w:rsidRPr="00BE40FA">
        <w:rPr>
          <w:color w:val="000000" w:themeColor="text1"/>
          <w:lang w:val="en-US"/>
        </w:rPr>
        <w:fldChar w:fldCharType="begin"/>
      </w:r>
      <w:r w:rsidR="008310BF"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8310BF" w:rsidRPr="00BE40FA">
        <w:rPr>
          <w:color w:val="000000"/>
          <w:vertAlign w:val="superscript"/>
          <w:lang w:val="en-US"/>
        </w:rPr>
        <w:t>3</w:t>
      </w:r>
      <w:r w:rsidR="008310BF" w:rsidRPr="00BE40FA">
        <w:rPr>
          <w:color w:val="000000" w:themeColor="text1"/>
          <w:lang w:val="en-US"/>
        </w:rPr>
        <w:fldChar w:fldCharType="end"/>
      </w:r>
      <w:commentRangeEnd w:id="23"/>
      <w:r w:rsidR="00292CBE">
        <w:rPr>
          <w:rStyle w:val="CommentReference"/>
          <w:rFonts w:asciiTheme="minorHAnsi" w:hAnsiTheme="minorHAnsi" w:cstheme="minorBidi"/>
          <w:lang w:eastAsia="en-US"/>
        </w:rPr>
        <w:commentReference w:id="23"/>
      </w:r>
      <w:r w:rsidR="008310BF">
        <w:rPr>
          <w:color w:val="000000" w:themeColor="text1"/>
          <w:lang w:val="en-US"/>
        </w:rPr>
        <w:t xml:space="preserve"> </w:t>
      </w:r>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873DB7">
        <w:rPr>
          <w:color w:val="000000" w:themeColor="text1"/>
          <w:lang w:val="en-US"/>
        </w:rPr>
        <w:t>sufferers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FE6678">
        <w:rPr>
          <w:color w:val="000000" w:themeColor="text1"/>
          <w:lang w:val="en-US"/>
        </w:rPr>
        <w:t>Despite</w:t>
      </w:r>
      <w:r w:rsidR="00FE6678" w:rsidRPr="00BE40FA">
        <w:rPr>
          <w:color w:val="000000" w:themeColor="text1"/>
          <w:lang w:val="en-US"/>
        </w:rPr>
        <w:t xml:space="preserve"> </w:t>
      </w:r>
      <w:r w:rsidRPr="00BE40FA">
        <w:rPr>
          <w:color w:val="000000" w:themeColor="text1"/>
          <w:lang w:val="en-US"/>
        </w:rPr>
        <w:t xml:space="preserve">great advances in our understanding of genetics,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AE71D38"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1019CD1"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xml:space="preserve">, primarily in single pollutant </w:t>
      </w:r>
      <w:r w:rsidR="006C3B75">
        <w:rPr>
          <w:color w:val="000000" w:themeColor="text1"/>
          <w:lang w:val="en-US"/>
        </w:rPr>
        <w:lastRenderedPageBreak/>
        <w:t>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 xml:space="preserve">Using three air pollutants </w:t>
      </w:r>
      <w:commentRangeStart w:id="24"/>
      <w:r w:rsidR="007573A4">
        <w:rPr>
          <w:color w:val="000000" w:themeColor="text1"/>
          <w:lang w:val="en-US"/>
        </w:rPr>
        <w:t>commonly</w:t>
      </w:r>
      <w:commentRangeEnd w:id="24"/>
      <w:r w:rsidR="00606A83">
        <w:rPr>
          <w:rStyle w:val="CommentReference"/>
          <w:rFonts w:asciiTheme="minorHAnsi" w:hAnsiTheme="minorHAnsi" w:cstheme="minorBidi"/>
          <w:lang w:eastAsia="en-US"/>
        </w:rPr>
        <w:commentReference w:id="24"/>
      </w:r>
      <w:r w:rsidR="007573A4">
        <w:rPr>
          <w:color w:val="000000" w:themeColor="text1"/>
          <w:lang w:val="en-US"/>
        </w:rPr>
        <w:t xml:space="preserve"> used in health studies as traffic-related emissions tracers</w:t>
      </w:r>
      <w:r w:rsidR="000D26DA">
        <w:rPr>
          <w:color w:val="000000" w:themeColor="text1"/>
          <w:lang w:val="en-US"/>
        </w:rPr>
        <w:t>—</w:t>
      </w:r>
      <w:r w:rsidR="007573A4">
        <w:rPr>
          <w:color w:val="000000" w:themeColor="text1"/>
          <w:lang w:val="en-US"/>
        </w:rPr>
        <w:t>nitrogen oxides (NOx), carbon monoxide (CO), and elemental carbon (EC</w:t>
      </w:r>
      <w:r w:rsidR="000D26DA">
        <w:rPr>
          <w:color w:val="000000" w:themeColor="text1"/>
          <w:lang w:val="en-US"/>
        </w:rPr>
        <w:t>)—</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commentRangeStart w:id="25"/>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w:t>
      </w:r>
      <w:commentRangeEnd w:id="25"/>
      <w:r w:rsidR="00606A83">
        <w:rPr>
          <w:rStyle w:val="CommentReference"/>
          <w:rFonts w:asciiTheme="minorHAnsi" w:hAnsiTheme="minorHAnsi" w:cstheme="minorBidi"/>
          <w:lang w:eastAsia="en-US"/>
        </w:rPr>
        <w:commentReference w:id="25"/>
      </w:r>
      <w:r w:rsidR="003B368E" w:rsidRPr="00BE40FA">
        <w:rPr>
          <w:color w:val="000000" w:themeColor="text1"/>
          <w:lang w:val="en-US"/>
        </w:rPr>
        <w:t>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F56B6D9"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B83084">
        <w:rPr>
          <w:bCs/>
          <w:color w:val="000000" w:themeColor="text1"/>
        </w:rPr>
        <w:t>.</w:t>
      </w:r>
    </w:p>
    <w:p w14:paraId="755C1A30" w14:textId="752E21BC" w:rsidR="00B11B89" w:rsidRPr="00BE40FA" w:rsidRDefault="00B11B89" w:rsidP="00B22996">
      <w:pPr>
        <w:rPr>
          <w:bCs/>
          <w:color w:val="000000" w:themeColor="text1"/>
        </w:rPr>
      </w:pPr>
    </w:p>
    <w:p w14:paraId="53BC8752" w14:textId="17995288"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a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49AC009E" w:rsidR="00410CC8" w:rsidRPr="00BE40FA" w:rsidRDefault="00A11685" w:rsidP="00B22996">
      <w:pPr>
        <w:rPr>
          <w:bCs/>
          <w:color w:val="000000" w:themeColor="text1"/>
        </w:rPr>
      </w:pPr>
      <w:r w:rsidRPr="00BE40FA">
        <w:rPr>
          <w:bCs/>
          <w:color w:val="000000" w:themeColor="text1"/>
        </w:rPr>
        <w:lastRenderedPageBreak/>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includes administrative records (e.g., date and place of birth, vital status, and history of 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r w:rsidR="0049389D">
        <w:rPr>
          <w:bCs/>
          <w:color w:val="000000" w:themeColor="text1"/>
        </w:rPr>
        <w:t xml:space="preserve">as </w:t>
      </w:r>
      <w:r w:rsidR="00C2252F">
        <w:rPr>
          <w:bCs/>
          <w:color w:val="000000" w:themeColor="text1"/>
        </w:rPr>
        <w:t xml:space="preserve">potential </w:t>
      </w:r>
      <w:r w:rsidR="00311DF2" w:rsidRPr="00BE40FA">
        <w:rPr>
          <w:bCs/>
          <w:color w:val="000000" w:themeColor="text1"/>
        </w:rPr>
        <w:t xml:space="preserve">controls </w:t>
      </w:r>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w:t>
      </w:r>
      <w:del w:id="26" w:author="Re, Diane" w:date="2021-10-19T21:33:00Z">
        <w:r w:rsidRPr="00BE40FA" w:rsidDel="00415D83">
          <w:rPr>
            <w:bCs/>
            <w:color w:val="000000" w:themeColor="text1"/>
          </w:rPr>
          <w:delText>-</w:delText>
        </w:r>
      </w:del>
      <w:r w:rsidRPr="00BE40FA">
        <w:rPr>
          <w:bCs/>
          <w:color w:val="000000" w:themeColor="text1"/>
        </w:rPr>
        <w:t>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77465E7" w:rsidR="00643616" w:rsidRPr="00BE40FA" w:rsidRDefault="00643616" w:rsidP="00B22996">
      <w:pPr>
        <w:rPr>
          <w:bCs/>
          <w:color w:val="000000" w:themeColor="text1"/>
        </w:rPr>
      </w:pPr>
      <w:r w:rsidRPr="00BE40FA">
        <w:rPr>
          <w:bCs/>
          <w:color w:val="000000" w:themeColor="text1"/>
        </w:rPr>
        <w:t xml:space="preserve">This study was approved by the Institutional Review Board </w:t>
      </w:r>
      <w:ins w:id="27" w:author="Re, Diane" w:date="2021-10-19T21:34:00Z">
        <w:r w:rsidR="00415D83">
          <w:rPr>
            <w:bCs/>
            <w:color w:val="000000" w:themeColor="text1"/>
          </w:rPr>
          <w:t xml:space="preserve">Committee </w:t>
        </w:r>
      </w:ins>
      <w:r w:rsidRPr="00BE40FA">
        <w:rPr>
          <w:bCs/>
          <w:color w:val="000000" w:themeColor="text1"/>
        </w:rPr>
        <w:t xml:space="preserve">at </w:t>
      </w:r>
      <w:del w:id="28" w:author="Re, Diane" w:date="2021-10-19T21:33:00Z">
        <w:r w:rsidRPr="00BE40FA" w:rsidDel="00415D83">
          <w:rPr>
            <w:bCs/>
            <w:color w:val="000000" w:themeColor="text1"/>
          </w:rPr>
          <w:delText xml:space="preserve">the </w:delText>
        </w:r>
      </w:del>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533ECAAB"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 xml:space="preserve">of which black carbon is a </w:t>
      </w:r>
      <w:commentRangeStart w:id="29"/>
      <w:r w:rsidR="009C4919">
        <w:rPr>
          <w:bCs/>
        </w:rPr>
        <w:t>constituent</w:t>
      </w:r>
      <w:commentRangeEnd w:id="29"/>
      <w:r w:rsidR="00606A83">
        <w:rPr>
          <w:rStyle w:val="CommentReference"/>
          <w:rFonts w:asciiTheme="minorHAnsi" w:eastAsiaTheme="minorHAnsi" w:hAnsiTheme="minorHAnsi" w:cstheme="minorBidi"/>
          <w:lang w:val="en-GB"/>
        </w:rPr>
        <w:commentReference w:id="29"/>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w:t>
      </w:r>
      <w:proofErr w:type="spellStart"/>
      <w:r w:rsidRPr="00BE40FA">
        <w:rPr>
          <w:bCs/>
          <w:color w:val="000000" w:themeColor="text1"/>
        </w:rPr>
        <w:t>spatio</w:t>
      </w:r>
      <w:proofErr w:type="spellEnd"/>
      <w:r w:rsidRPr="00BE40FA">
        <w:rPr>
          <w:bCs/>
          <w:color w:val="000000" w:themeColor="text1"/>
        </w:rPr>
        <w:t>-temporal model</w:t>
      </w:r>
      <w:r w:rsidR="00A01A43">
        <w:rPr>
          <w:bCs/>
          <w:color w:val="000000" w:themeColor="text1"/>
        </w:rPr>
        <w:t>s</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 xml:space="preserve">been extensively used in previous air pollution epidemiologic studies in </w:t>
      </w:r>
      <w:r w:rsidR="00520EA3" w:rsidRPr="00BE40FA">
        <w:rPr>
          <w:bCs/>
          <w:color w:val="000000" w:themeColor="text1"/>
        </w:rPr>
        <w:lastRenderedPageBreak/>
        <w:t>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30"/>
      <w:r w:rsidR="00E52635">
        <w:rPr>
          <w:bCs/>
          <w:color w:val="000000" w:themeColor="text1"/>
        </w:rPr>
        <w:t>XX</w:t>
      </w:r>
      <w:commentRangeEnd w:id="30"/>
      <w:r w:rsidR="00747D93">
        <w:rPr>
          <w:rStyle w:val="CommentReference"/>
          <w:rFonts w:asciiTheme="minorHAnsi" w:eastAsiaTheme="minorHAnsi" w:hAnsiTheme="minorHAnsi" w:cstheme="minorBidi"/>
          <w:lang w:val="en-GB"/>
        </w:rPr>
        <w:commentReference w:id="30"/>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w:t>
      </w:r>
      <w:commentRangeStart w:id="31"/>
      <w:r w:rsidR="00BC49EA">
        <w:rPr>
          <w:bCs/>
          <w:color w:val="000000" w:themeColor="text1"/>
        </w:rPr>
        <w:t>XX</w:t>
      </w:r>
      <w:commentRangeEnd w:id="31"/>
      <w:r w:rsidR="00747D93">
        <w:rPr>
          <w:rStyle w:val="CommentReference"/>
          <w:rFonts w:asciiTheme="minorHAnsi" w:eastAsiaTheme="minorHAnsi" w:hAnsiTheme="minorHAnsi" w:cstheme="minorBidi"/>
          <w:lang w:val="en-GB"/>
        </w:rPr>
        <w:commentReference w:id="31"/>
      </w:r>
      <w:r w:rsidR="00BC49EA">
        <w:rPr>
          <w:bCs/>
          <w:color w:val="000000" w:themeColor="text1"/>
        </w:rPr>
        <w:t xml:space="preserve"> 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 xml:space="preserve">(i)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65B72861"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w:t>
      </w:r>
      <w:r w:rsidR="00287B11" w:rsidRPr="00BE40FA">
        <w:rPr>
          <w:bCs/>
          <w:color w:val="000000" w:themeColor="text1"/>
        </w:rPr>
        <w:lastRenderedPageBreak/>
        <w:t>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 xml:space="preserve">big cities of Denmark, rest of </w:t>
      </w:r>
      <w:commentRangeStart w:id="32"/>
      <w:r w:rsidR="00A62419" w:rsidRPr="00BE40FA">
        <w:rPr>
          <w:bCs/>
          <w:color w:val="000000" w:themeColor="text1"/>
        </w:rPr>
        <w:t xml:space="preserve">Denmark, </w:t>
      </w:r>
      <w:commentRangeStart w:id="33"/>
      <w:r w:rsidR="00A62419" w:rsidRPr="00BE40FA">
        <w:rPr>
          <w:bCs/>
          <w:color w:val="000000" w:themeColor="text1"/>
        </w:rPr>
        <w:t>Greenland</w:t>
      </w:r>
      <w:commentRangeEnd w:id="33"/>
      <w:r w:rsidR="00606A83">
        <w:rPr>
          <w:rStyle w:val="CommentReference"/>
          <w:rFonts w:asciiTheme="minorHAnsi" w:eastAsiaTheme="minorHAnsi" w:hAnsiTheme="minorHAnsi" w:cstheme="minorBidi"/>
          <w:lang w:val="en-GB"/>
        </w:rPr>
        <w:commentReference w:id="33"/>
      </w:r>
      <w:commentRangeEnd w:id="32"/>
      <w:r w:rsidR="00AF1519">
        <w:rPr>
          <w:rStyle w:val="CommentReference"/>
          <w:rFonts w:asciiTheme="minorHAnsi" w:eastAsiaTheme="minorHAnsi" w:hAnsiTheme="minorHAnsi" w:cstheme="minorBidi"/>
          <w:lang w:val="en-GB"/>
        </w:rPr>
        <w:commentReference w:id="32"/>
      </w:r>
      <w:r w:rsidR="00A62419" w:rsidRPr="00BE40FA">
        <w:rPr>
          <w:bCs/>
          <w:color w:val="000000" w:themeColor="text1"/>
        </w:rPr>
        <w:t>)</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small administrative units with an average population of ~2,500 residents</w:t>
      </w:r>
      <w:r w:rsidR="009E2655">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5D1E67AB"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date 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w:t>
      </w:r>
      <w:commentRangeStart w:id="34"/>
      <w:r w:rsidR="000D49A8">
        <w:rPr>
          <w:color w:val="000000" w:themeColor="text1"/>
        </w:rPr>
        <w:t>b) a joint association of the three pollutants, and (c) an overall average traffic association,</w:t>
      </w:r>
      <w:commentRangeEnd w:id="34"/>
      <w:r w:rsidR="00606A83">
        <w:rPr>
          <w:rStyle w:val="CommentReference"/>
          <w:rFonts w:asciiTheme="minorHAnsi" w:eastAsiaTheme="minorHAnsi" w:hAnsiTheme="minorHAnsi" w:cstheme="minorBidi"/>
          <w:lang w:val="en-GB"/>
        </w:rPr>
        <w:commentReference w:id="34"/>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62DB74CA"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w:t>
      </w:r>
      <w:commentRangeStart w:id="35"/>
      <w:r w:rsidR="00522BF8">
        <w:rPr>
          <w:iCs/>
        </w:rPr>
        <w:t xml:space="preserve">If other 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commentRangeStart w:id="36"/>
      <w:r w:rsidR="002E6588">
        <w:rPr>
          <w:iCs/>
        </w:rPr>
        <w:t>(</w:t>
      </w:r>
      <w:r w:rsidR="00522BF8">
        <w:rPr>
          <w:iCs/>
        </w:rPr>
        <w:t>an overall air pollution mixture which includes traffic-related pollutants</w:t>
      </w:r>
      <w:r w:rsidR="002E6588">
        <w:rPr>
          <w:iCs/>
        </w:rPr>
        <w:t>) adjusts for other air pollutants from other sources</w:t>
      </w:r>
      <w:commentRangeEnd w:id="35"/>
      <w:r w:rsidR="00C63ACD">
        <w:rPr>
          <w:rStyle w:val="CommentReference"/>
          <w:rFonts w:asciiTheme="minorHAnsi" w:eastAsiaTheme="minorHAnsi" w:hAnsiTheme="minorHAnsi" w:cstheme="minorBidi"/>
          <w:lang w:val="en-GB"/>
        </w:rPr>
        <w:commentReference w:id="35"/>
      </w:r>
      <w:commentRangeEnd w:id="36"/>
      <w:r w:rsidR="005F040E">
        <w:rPr>
          <w:rStyle w:val="CommentReference"/>
          <w:rFonts w:asciiTheme="minorHAnsi" w:eastAsiaTheme="minorHAnsi" w:hAnsiTheme="minorHAnsi" w:cstheme="minorBidi"/>
          <w:lang w:val="en-GB"/>
        </w:rPr>
        <w:commentReference w:id="36"/>
      </w:r>
      <w:r w:rsidR="002E6588">
        <w:rPr>
          <w:iCs/>
        </w:rPr>
        <w:t>.</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sidRPr="00237DF6">
        <w:rPr>
          <w:iCs/>
        </w:rPr>
        <w:t>would be interpreted as the association with non-traffic air pollutants.</w:t>
      </w:r>
      <w:r w:rsidR="004E4E25" w:rsidRPr="00BE40FA">
        <w:rPr>
          <w:iCs/>
        </w:rPr>
        <w:t xml:space="preserve"> In </w:t>
      </w:r>
      <w:r w:rsidR="00715457">
        <w:rPr>
          <w:iCs/>
        </w:rPr>
        <w:t xml:space="preserve">a </w:t>
      </w:r>
      <w:r w:rsidR="004E4E25" w:rsidRPr="00BE40FA">
        <w:rPr>
          <w:iCs/>
        </w:rPr>
        <w:t xml:space="preserve">sensitivity </w:t>
      </w:r>
      <w:r w:rsidR="007914CD" w:rsidRPr="00BE40FA">
        <w:rPr>
          <w:iCs/>
        </w:rPr>
        <w:t>analys</w:t>
      </w:r>
      <w:r w:rsidR="007914CD">
        <w:rPr>
          <w:iCs/>
        </w:rPr>
        <w:t>e</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r>
        <w:t>In the above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we estimated the joint association between these three pollutants and ALS diagnosis as:</w:t>
      </w:r>
    </w:p>
    <w:p w14:paraId="3DFBFB38" w14:textId="4ACDF465" w:rsidR="00AC73E6" w:rsidRPr="00BE40FA" w:rsidRDefault="00292CBE"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t>Specifically, this sum quantifies the association (log-odds) with ALS of a one-SD increase in all three traffic-related pollutants 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w:t>
      </w:r>
      <w:commentRangeStart w:id="37"/>
      <w:r w:rsidR="00BF64F6">
        <w:rPr>
          <w:iCs/>
        </w:rPr>
        <w:t>overall traffic effect</w:t>
      </w:r>
      <w:commentRangeEnd w:id="37"/>
      <w:r w:rsidR="00C63ACD">
        <w:rPr>
          <w:rStyle w:val="CommentReference"/>
          <w:rFonts w:asciiTheme="minorHAnsi" w:eastAsiaTheme="minorHAnsi" w:hAnsiTheme="minorHAnsi" w:cstheme="minorBidi"/>
          <w:lang w:val="en-GB"/>
        </w:rPr>
        <w:commentReference w:id="37"/>
      </w:r>
      <w:r w:rsidR="00BF64F6">
        <w:rPr>
          <w:iCs/>
        </w:rPr>
        <w:t xml:space="preserve">,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292CBE"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1F02AC72"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570D54">
        <w:instrText xml:space="preserve"> ADDIN ZOTERO_ITEM CSL_CITATION {"citationID":"yQ8Iq6T4","properties":{"formattedCitation":"\\super 58,59\\nosupersub{}","plainCitation":"58,59","noteIndex":0},"citationItems":[{"id":1175,"uris":["http://zotero.org/users/6925055/items/L95YAVBJ"],"uri":["http://zotero.org/users/6925055/items/L95YAVBJ"],"itemData":{"id":1175,"type":"article-journal","container-title":"Bayesian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570D54" w:rsidRPr="00570D54">
        <w:rPr>
          <w:vertAlign w:val="superscript"/>
        </w:rPr>
        <w:t>58,59</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570D54">
        <w:instrText xml:space="preserve"> ADDIN ZOTERO_ITEM CSL_CITATION {"citationID":"PIkmmUS2","properties":{"formattedCitation":"\\super 60\\nosupersub{}","plainCitation":"60","noteIndex":0},"citationItems":[{"id":1127,"uris":["http://zotero.org/users/6925055/items/U2F95C2T"],"uri":["http://zotero.org/users/6925055/items/U2F95C2T"],"itemData":{"id":1127,"type":"article-journal","container-title":"Journal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570D54" w:rsidRPr="00570D54">
        <w:rPr>
          <w:vertAlign w:val="superscript"/>
        </w:rPr>
        <w:t>60</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5DA366A6"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 xml:space="preserve">obtained in the </w:t>
      </w:r>
      <w:r w:rsidR="00D708D1">
        <w:rPr>
          <w:color w:val="000000"/>
        </w:rPr>
        <w:lastRenderedPageBreak/>
        <w:t>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570D54">
        <w:rPr>
          <w:color w:val="000000"/>
        </w:rPr>
        <w:instrText xml:space="preserve"> ADDIN ZOTERO_ITEM CSL_CITATION {"citationID":"HdMkGodZ","properties":{"formattedCitation":"\\super 61\\nosupersub{}","plainCitation":"61","noteIndex":0},"citationItems":[{"id":1031,"uris":["http://zotero.org/users/6925055/items/7HF5ESW8"],"uri":["http://zotero.org/users/6925055/items/7HF5ESW8"],"itemData":{"id":1031,"type":"article-journal","note":"publisher: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570D54" w:rsidRPr="00570D54">
        <w:rPr>
          <w:color w:val="000000"/>
          <w:vertAlign w:val="superscript"/>
        </w:rPr>
        <w:t>61</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570D54">
        <w:instrText xml:space="preserve"> ADDIN ZOTERO_ITEM CSL_CITATION {"citationID":"6T0PVtqH","properties":{"formattedCitation":"\\super 62\\nosupersub{}","plainCitation":"62","noteIndex":0},"citationItems":[{"id":1171,"uris":["http://zotero.org/users/6925055/items/TH8ELTQ2"],"uri":["http://zotero.org/users/6925055/items/TH8ELTQ2"],"itemData":{"id":1171,"type":"article-journal","container-title":"Statistical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570D54" w:rsidRPr="00570D54">
        <w:rPr>
          <w:vertAlign w:val="superscript"/>
        </w:rPr>
        <w:t>62</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1144B684" w:rsidR="00702698" w:rsidRPr="00BE40FA" w:rsidRDefault="00F414C0" w:rsidP="00EB159B">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w:t>
      </w:r>
      <w:commentRangeStart w:id="38"/>
      <w:r w:rsidR="005739D3" w:rsidRPr="00BE40FA">
        <w:rPr>
          <w:color w:val="000000" w:themeColor="text1"/>
        </w:rPr>
        <w:t xml:space="preserve">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w:t>
      </w:r>
      <w:commentRangeEnd w:id="38"/>
      <w:r w:rsidR="00C63ACD">
        <w:rPr>
          <w:rStyle w:val="CommentReference"/>
          <w:rFonts w:asciiTheme="minorHAnsi" w:eastAsiaTheme="minorHAnsi" w:hAnsiTheme="minorHAnsi" w:cstheme="minorBidi"/>
          <w:lang w:val="en-GB"/>
        </w:rPr>
        <w:commentReference w:id="38"/>
      </w:r>
      <w:r w:rsidR="00546AB1" w:rsidRPr="00BE40FA">
        <w:rPr>
          <w:bCs/>
          <w:color w:val="000000" w:themeColor="text1"/>
        </w:rPr>
        <w:t xml:space="preserve">statistics of included cases and controls can be found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56322DD6"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w:t>
      </w:r>
      <w:r w:rsidR="002B56CD">
        <w:rPr>
          <w:bCs/>
          <w:color w:val="000000" w:themeColor="text1"/>
        </w:rPr>
        <w:t>s</w:t>
      </w:r>
      <w:r>
        <w:rPr>
          <w:bCs/>
          <w:color w:val="000000" w:themeColor="text1"/>
        </w:rPr>
        <w:t xml:space="preserve"> and standard deviation</w:t>
      </w:r>
      <w:r w:rsidR="002B56CD">
        <w:rPr>
          <w:bCs/>
          <w:color w:val="000000" w:themeColor="text1"/>
        </w:rPr>
        <w:t>s</w:t>
      </w:r>
      <w:r>
        <w:rPr>
          <w:bCs/>
          <w:color w:val="000000" w:themeColor="text1"/>
        </w:rPr>
        <w:t xml:space="preserve">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w:t>
      </w:r>
      <w:r w:rsidR="002B3534">
        <w:rPr>
          <w:bCs/>
          <w:color w:val="000000" w:themeColor="text1"/>
        </w:rPr>
        <w:t>is</w:t>
      </w:r>
      <w:r w:rsidR="002B3534" w:rsidRPr="00BE40FA">
        <w:rPr>
          <w:bCs/>
          <w:color w:val="000000" w:themeColor="text1"/>
        </w:rPr>
        <w:t xml:space="preserv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894915">
        <w:rPr>
          <w:bCs/>
          <w:color w:val="000000" w:themeColor="text1"/>
        </w:rPr>
        <w:t>,</w:t>
      </w:r>
      <w:r w:rsidR="00894915" w:rsidRPr="00BE40FA">
        <w:rPr>
          <w:bCs/>
          <w:color w:val="000000" w:themeColor="text1"/>
        </w:rPr>
        <w:t xml:space="preserve"> </w:t>
      </w:r>
      <w:r w:rsidR="00894915">
        <w:rPr>
          <w:bCs/>
          <w:color w:val="000000" w:themeColor="text1"/>
        </w:rPr>
        <w:t>a</w:t>
      </w:r>
      <w:r w:rsidR="002C32C6" w:rsidRPr="00BE40FA">
        <w:rPr>
          <w:bCs/>
          <w:color w:val="000000" w:themeColor="text1"/>
        </w:rPr>
        <w:t>s well as NO</w:t>
      </w:r>
      <w:r w:rsidR="002C32C6" w:rsidRPr="00BE40FA">
        <w:rPr>
          <w:bCs/>
          <w:color w:val="000000" w:themeColor="text1"/>
          <w:vertAlign w:val="subscript"/>
        </w:rPr>
        <w:t>x</w:t>
      </w:r>
      <w:r w:rsidR="002C32C6" w:rsidRPr="00BE40FA">
        <w:rPr>
          <w:bCs/>
          <w:color w:val="000000" w:themeColor="text1"/>
        </w:rPr>
        <w:t xml:space="preserve"> and EC 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0ABABFC7" w:rsidR="00B82C2B" w:rsidRPr="00E65487" w:rsidRDefault="00BE40FA" w:rsidP="00B82C2B">
      <w:pPr>
        <w:rPr>
          <w:bCs/>
          <w:color w:val="000000" w:themeColor="text1"/>
          <w:lang w:val="en-GB"/>
        </w:rPr>
      </w:pPr>
      <w:commentRangeStart w:id="39"/>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w:t>
      </w:r>
      <w:commentRangeEnd w:id="39"/>
      <w:r w:rsidR="00C63ACD">
        <w:rPr>
          <w:rStyle w:val="CommentReference"/>
          <w:rFonts w:asciiTheme="minorHAnsi" w:eastAsiaTheme="minorHAnsi" w:hAnsiTheme="minorHAnsi" w:cstheme="minorBidi"/>
          <w:lang w:val="en-GB"/>
        </w:rPr>
        <w:commentReference w:id="39"/>
      </w:r>
      <w:r w:rsidR="00C1130A">
        <w:rPr>
          <w:bCs/>
          <w:color w:val="000000" w:themeColor="text1"/>
        </w:rPr>
        <w:t xml:space="preserve">(Figure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del w:id="40" w:author="Ole Raaschou-Nielsen" w:date="2021-10-18T12:27:00Z">
        <w:r w:rsidR="003D6C4B" w:rsidDel="00C63ACD">
          <w:rPr>
            <w:bCs/>
            <w:color w:val="000000" w:themeColor="text1"/>
            <w:lang w:val="en-GB"/>
          </w:rPr>
          <w:delText>slight</w:delText>
        </w:r>
        <w:r w:rsidR="00D379A0" w:rsidDel="00C63ACD">
          <w:rPr>
            <w:bCs/>
            <w:color w:val="000000" w:themeColor="text1"/>
            <w:lang w:val="en-GB"/>
          </w:rPr>
          <w:delText xml:space="preserve"> p</w:delText>
        </w:r>
        <w:commentRangeStart w:id="41"/>
        <w:r w:rsidR="00D379A0" w:rsidDel="00C63ACD">
          <w:rPr>
            <w:bCs/>
            <w:color w:val="000000" w:themeColor="text1"/>
            <w:lang w:val="en-GB"/>
          </w:rPr>
          <w:delText>erc</w:delText>
        </w:r>
      </w:del>
      <w:commentRangeEnd w:id="41"/>
      <w:r w:rsidR="00C63ACD">
        <w:rPr>
          <w:rStyle w:val="CommentReference"/>
          <w:rFonts w:asciiTheme="minorHAnsi" w:eastAsiaTheme="minorHAnsi" w:hAnsiTheme="minorHAnsi" w:cstheme="minorBidi"/>
          <w:lang w:val="en-GB"/>
        </w:rPr>
        <w:commentReference w:id="41"/>
      </w:r>
      <w:del w:id="42" w:author="Ole Raaschou-Nielsen" w:date="2021-10-18T12:27:00Z">
        <w:r w:rsidR="00D379A0" w:rsidDel="00C63ACD">
          <w:rPr>
            <w:bCs/>
            <w:color w:val="000000" w:themeColor="text1"/>
            <w:lang w:val="en-GB"/>
          </w:rPr>
          <w:delText>entage</w:delText>
        </w:r>
        <w:r w:rsidR="003D6C4B" w:rsidDel="00C63ACD">
          <w:rPr>
            <w:bCs/>
            <w:color w:val="000000" w:themeColor="text1"/>
            <w:lang w:val="en-GB"/>
          </w:rPr>
          <w:delText xml:space="preserve"> </w:delText>
        </w:r>
      </w:del>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6B1B28">
        <w:rPr>
          <w:bCs/>
          <w:color w:val="000000" w:themeColor="text1"/>
          <w:lang w:val="en-GB"/>
        </w:rPr>
        <w:t>0.4</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commentRangeStart w:id="43"/>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commentRangeEnd w:id="43"/>
      <w:r w:rsidR="006D4CE0">
        <w:rPr>
          <w:rStyle w:val="CommentReference"/>
          <w:rFonts w:asciiTheme="minorHAnsi" w:eastAsiaTheme="minorHAnsi" w:hAnsiTheme="minorHAnsi" w:cstheme="minorBidi"/>
          <w:lang w:val="en-GB"/>
        </w:rPr>
        <w:commentReference w:id="43"/>
      </w:r>
      <w:r w:rsidR="00B43351">
        <w:rPr>
          <w:bCs/>
          <w:color w:val="000000" w:themeColor="text1"/>
        </w:rPr>
        <w:t>EC</w:t>
      </w:r>
      <w:r w:rsidR="00D820B4">
        <w:rPr>
          <w:bCs/>
          <w:color w:val="000000" w:themeColor="text1"/>
        </w:rPr>
        <w:t xml:space="preserve"> was associated </w:t>
      </w:r>
      <w:r w:rsidR="00D820B4">
        <w:rPr>
          <w:bCs/>
          <w:color w:val="000000" w:themeColor="text1"/>
        </w:rPr>
        <w:lastRenderedPageBreak/>
        <w:t>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w:t>
      </w:r>
      <w:r w:rsidR="00926AFB">
        <w:rPr>
          <w:bCs/>
          <w:color w:val="000000" w:themeColor="text1"/>
          <w:lang w:val="en-GB"/>
        </w:rPr>
        <w:t>From this sensitivity analysis we excluded</w:t>
      </w:r>
      <w:r w:rsidR="00CC5513">
        <w:rPr>
          <w:bCs/>
          <w:color w:val="000000" w:themeColor="text1"/>
          <w:lang w:val="en-GB"/>
        </w:rPr>
        <w:t>:</w:t>
      </w:r>
      <w:r w:rsidR="007D0B6D">
        <w:rPr>
          <w:bCs/>
          <w:color w:val="000000" w:themeColor="text1"/>
          <w:lang w:val="en-GB"/>
        </w:rPr>
        <w:t xml:space="preserve"> (i) </w:t>
      </w:r>
      <w:r w:rsidR="003038F9" w:rsidRPr="003038F9">
        <w:rPr>
          <w:bCs/>
          <w:color w:val="000000" w:themeColor="text1"/>
          <w:lang w:val="en-GB"/>
        </w:rPr>
        <w:t xml:space="preserve">819 </w:t>
      </w:r>
      <w:r w:rsidR="007D0B6D">
        <w:rPr>
          <w:bCs/>
          <w:color w:val="000000" w:themeColor="text1"/>
          <w:lang w:val="en-GB"/>
        </w:rPr>
        <w:t>participants for the 1-year average exposure</w:t>
      </w:r>
      <w:r w:rsidR="00425C27">
        <w:rPr>
          <w:bCs/>
          <w:color w:val="000000" w:themeColor="text1"/>
          <w:lang w:val="en-GB"/>
        </w:rPr>
        <w:t>;</w:t>
      </w:r>
      <w:r w:rsidR="007D0B6D">
        <w:rPr>
          <w:bCs/>
          <w:color w:val="000000" w:themeColor="text1"/>
          <w:lang w:val="en-GB"/>
        </w:rPr>
        <w:t xml:space="preserv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e 5-year average exposure</w:t>
      </w:r>
      <w:r w:rsidR="00425C27">
        <w:rPr>
          <w:bCs/>
          <w:color w:val="000000" w:themeColor="text1"/>
          <w:lang w:val="en-GB"/>
        </w:rPr>
        <w:t>;</w:t>
      </w:r>
      <w:r w:rsidR="00884C4C">
        <w:rPr>
          <w:bCs/>
          <w:color w:val="000000" w:themeColor="text1"/>
          <w:lang w:val="en-GB"/>
        </w:rPr>
        <w:t xml:space="preserve"> and (iii) </w:t>
      </w:r>
      <w:r w:rsidR="003038F9">
        <w:rPr>
          <w:bCs/>
          <w:color w:val="000000" w:themeColor="text1"/>
          <w:lang w:val="en-GB"/>
        </w:rPr>
        <w:t>838</w:t>
      </w:r>
      <w:r w:rsidR="00884C4C">
        <w:rPr>
          <w:bCs/>
          <w:color w:val="000000" w:themeColor="text1"/>
          <w:lang w:val="en-GB"/>
        </w:rPr>
        <w:t xml:space="preserve"> participants for the 10-year average exposure</w:t>
      </w:r>
      <w:r w:rsidR="00926AFB">
        <w:rPr>
          <w:bCs/>
          <w:color w:val="000000" w:themeColor="text1"/>
          <w:lang w:val="en-GB"/>
        </w:rPr>
        <w:t xml:space="preserve"> who</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F7731A">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49525FDE" w:rsidR="00A45F01" w:rsidRDefault="00590E86" w:rsidP="00FC3DEC">
      <w:pPr>
        <w:rPr>
          <w:color w:val="000000" w:themeColor="text1"/>
        </w:rPr>
      </w:pPr>
      <w:commentRangeStart w:id="44"/>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 xml:space="preserve">validated </w:t>
      </w:r>
      <w:proofErr w:type="spellStart"/>
      <w:r w:rsidR="00F90FEE">
        <w:rPr>
          <w:bCs/>
        </w:rPr>
        <w:t>spatio</w:t>
      </w:r>
      <w:proofErr w:type="spellEnd"/>
      <w:r w:rsidR="00F90FEE">
        <w:rPr>
          <w:bCs/>
        </w:rPr>
        <w:t>-temporal</w:t>
      </w:r>
      <w:r w:rsidR="00294CA8">
        <w:rPr>
          <w:bCs/>
        </w:rPr>
        <w:t xml:space="preserve"> models</w:t>
      </w:r>
      <w:r w:rsidR="007B1577">
        <w:rPr>
          <w:bCs/>
        </w:rPr>
        <w:t xml:space="preserve">, </w:t>
      </w:r>
      <w:r w:rsidR="00206424">
        <w:rPr>
          <w:bCs/>
        </w:rPr>
        <w:t>and</w:t>
      </w:r>
      <w:r w:rsidR="007B1577">
        <w:rPr>
          <w:bCs/>
        </w:rPr>
        <w:t xml:space="preserve">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ALS diagnosis</w:t>
      </w:r>
      <w:commentRangeEnd w:id="44"/>
      <w:r w:rsidR="005F4C1F">
        <w:rPr>
          <w:rStyle w:val="CommentReference"/>
          <w:rFonts w:asciiTheme="minorHAnsi" w:eastAsiaTheme="minorHAnsi" w:hAnsiTheme="minorHAnsi" w:cstheme="minorBidi"/>
          <w:lang w:val="en-GB"/>
        </w:rPr>
        <w:commentReference w:id="44"/>
      </w:r>
      <w:r w:rsidR="00770813">
        <w:rPr>
          <w:bCs/>
        </w:rPr>
        <w:t>.</w:t>
      </w:r>
      <w:r w:rsidR="000E4EB8">
        <w:rPr>
          <w:bCs/>
        </w:rPr>
        <w:t xml:space="preserve"> We </w:t>
      </w:r>
      <w:commentRangeStart w:id="45"/>
      <w:r w:rsidR="000E4EB8">
        <w:rPr>
          <w:bCs/>
        </w:rPr>
        <w:t xml:space="preserve">found that </w:t>
      </w:r>
      <w:r w:rsidR="003111AF">
        <w:rPr>
          <w:bCs/>
        </w:rPr>
        <w:t>a</w:t>
      </w:r>
      <w:r w:rsidR="00206424">
        <w:rPr>
          <w:bCs/>
        </w:rPr>
        <w:t>n</w:t>
      </w:r>
      <w:r w:rsidR="003111AF">
        <w:rPr>
          <w:bCs/>
        </w:rPr>
        <w:t xml:space="preserve">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commentRangeEnd w:id="45"/>
      <w:r w:rsidR="005F4C1F">
        <w:rPr>
          <w:rStyle w:val="CommentReference"/>
          <w:rFonts w:asciiTheme="minorHAnsi" w:eastAsiaTheme="minorHAnsi" w:hAnsiTheme="minorHAnsi" w:cstheme="minorBidi"/>
          <w:lang w:val="en-GB"/>
        </w:rPr>
        <w:commentReference w:id="45"/>
      </w:r>
    </w:p>
    <w:p w14:paraId="52B33D69" w14:textId="77777777" w:rsidR="00D258B8" w:rsidRPr="00101103" w:rsidRDefault="00D258B8" w:rsidP="00FC3DEC">
      <w:pPr>
        <w:rPr>
          <w:color w:val="000000" w:themeColor="text1"/>
        </w:rPr>
      </w:pPr>
    </w:p>
    <w:p w14:paraId="41CC23FF" w14:textId="14E52436" w:rsidR="009A76D9" w:rsidRPr="00AE484B" w:rsidRDefault="00C35BE6" w:rsidP="00FC3DEC">
      <w:pPr>
        <w:rPr>
          <w:bCs/>
          <w:color w:val="000000" w:themeColor="text1"/>
        </w:rPr>
      </w:pPr>
      <w:r>
        <w:rPr>
          <w:bCs/>
          <w:color w:val="000000" w:themeColor="text1"/>
        </w:rPr>
        <w:t xml:space="preserve">Traffic-related pollutants pose </w:t>
      </w:r>
      <w:del w:id="46" w:author="Ole Raaschou-Nielsen" w:date="2021-10-18T12:32:00Z">
        <w:r w:rsidDel="005F4C1F">
          <w:rPr>
            <w:bCs/>
            <w:color w:val="000000" w:themeColor="text1"/>
          </w:rPr>
          <w:delText xml:space="preserve">great </w:delText>
        </w:r>
      </w:del>
      <w:r>
        <w:rPr>
          <w:bCs/>
          <w:color w:val="000000" w:themeColor="text1"/>
        </w:rPr>
        <w:t>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w:t>
      </w:r>
      <w:proofErr w:type="spellStart"/>
      <w:r w:rsidR="001F4BB0">
        <w:rPr>
          <w:bCs/>
          <w:color w:val="000000" w:themeColor="text1"/>
        </w:rPr>
        <w:t>CrI</w:t>
      </w:r>
      <w:proofErr w:type="spellEnd"/>
      <w:r w:rsidR="001F4BB0">
        <w:rPr>
          <w:bCs/>
          <w:color w:val="000000" w:themeColor="text1"/>
        </w:rPr>
        <w:t xml:space="preserve"> </w:t>
      </w:r>
      <w:r w:rsidR="00D85076">
        <w:rPr>
          <w:bCs/>
          <w:color w:val="000000" w:themeColor="text1"/>
        </w:rPr>
        <w:t>for 5-year averages</w:t>
      </w:r>
      <w:r w:rsidR="00FC4EDF">
        <w:rPr>
          <w:bCs/>
          <w:color w:val="000000" w:themeColor="text1"/>
        </w:rPr>
        <w:t xml:space="preserve">, our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w:t>
      </w:r>
      <w:r w:rsidR="00A13231">
        <w:rPr>
          <w:bCs/>
          <w:color w:val="000000" w:themeColor="text1"/>
        </w:rPr>
        <w:lastRenderedPageBreak/>
        <w:t xml:space="preserve">and </w:t>
      </w:r>
      <w:r w:rsidR="0075355D">
        <w:rPr>
          <w:bCs/>
          <w:color w:val="000000" w:themeColor="text1"/>
        </w:rPr>
        <w:t xml:space="preserve">specifically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 xml:space="preserve">in the Netherlands also found a significant association with </w:t>
      </w:r>
      <w:commentRangeStart w:id="47"/>
      <w:r w:rsidR="004367DB">
        <w:rPr>
          <w:bCs/>
          <w:color w:val="000000" w:themeColor="text1"/>
        </w:rPr>
        <w:t>PM</w:t>
      </w:r>
      <w:r w:rsidR="004367DB" w:rsidRPr="004367DB">
        <w:rPr>
          <w:bCs/>
          <w:color w:val="000000" w:themeColor="text1"/>
          <w:vertAlign w:val="subscript"/>
        </w:rPr>
        <w:t>2.5</w:t>
      </w:r>
      <w:r w:rsidR="004367DB">
        <w:rPr>
          <w:bCs/>
          <w:color w:val="000000" w:themeColor="text1"/>
        </w:rPr>
        <w:t>.</w:t>
      </w:r>
      <w:commentRangeEnd w:id="47"/>
      <w:r w:rsidR="005F4C1F">
        <w:rPr>
          <w:rStyle w:val="CommentReference"/>
          <w:rFonts w:asciiTheme="minorHAnsi" w:eastAsiaTheme="minorHAnsi" w:hAnsiTheme="minorHAnsi" w:cstheme="minorBidi"/>
          <w:lang w:val="en-GB"/>
        </w:rPr>
        <w:commentReference w:id="47"/>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70D54">
        <w:rPr>
          <w:bCs/>
          <w:color w:val="000000" w:themeColor="text1"/>
        </w:rPr>
        <w:instrText xml:space="preserve"> ADDIN ZOTERO_ITEM CSL_CITATION {"citationID":"8JdlJQiU","properties":{"formattedCitation":"\\super 63\\nosupersub{}","plainCitation":"63","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70D54" w:rsidRPr="00570D54">
        <w:rPr>
          <w:color w:val="000000"/>
          <w:vertAlign w:val="superscript"/>
        </w:rPr>
        <w:t>63</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0C481A4C"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A26422">
        <w:rPr>
          <w:bCs/>
          <w:color w:val="000000" w:themeColor="text1"/>
        </w:rPr>
        <w:t xml:space="preserve"> in European urban centers, where prevalence of diesel cars is high</w:t>
      </w:r>
      <w:r>
        <w:rPr>
          <w:bCs/>
          <w:color w:val="000000" w:themeColor="text1"/>
        </w:rPr>
        <w:fldChar w:fldCharType="begin"/>
      </w:r>
      <w:r w:rsidR="00570D54">
        <w:rPr>
          <w:bCs/>
          <w:color w:val="000000" w:themeColor="text1"/>
        </w:rPr>
        <w:instrText xml:space="preserve"> ADDIN ZOTERO_ITEM CSL_CITATION {"citationID":"VorvH4SR","properties":{"formattedCitation":"\\super 64\\nosupersub{}","plainCitation":"64","noteIndex":0},"citationItems":[{"id":1170,"uris":["http://zotero.org/users/6925055/items/786VXD79"],"uri":["http://zotero.org/users/6925055/items/786VXD79"],"itemData":{"id":1170,"type":"article-journal","note":"publisher: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570D54" w:rsidRPr="00570D54">
        <w:rPr>
          <w:color w:val="000000"/>
          <w:vertAlign w:val="superscript"/>
        </w:rPr>
        <w:t>64</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7210D1">
        <w:rPr>
          <w:bCs/>
          <w:color w:val="000000" w:themeColor="text1"/>
        </w:rPr>
        <w:t>A previous study of ALS diagnosis and occupation</w:t>
      </w:r>
      <w:r w:rsidR="00186B9D">
        <w:rPr>
          <w:bCs/>
          <w:color w:val="000000" w:themeColor="text1"/>
        </w:rPr>
        <w:t>al exposures</w:t>
      </w:r>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570D54">
        <w:rPr>
          <w:bCs/>
          <w:color w:val="000000" w:themeColor="text1"/>
        </w:rPr>
        <w:instrText xml:space="preserve"> ADDIN ZOTERO_ITEM CSL_CITATION {"citationID":"M27ZV3n3","properties":{"formattedCitation":"\\super 65\\nosupersub{}","plainCitation":"65","noteIndex":0},"citationItems":[{"id":1150,"uris":["http://zotero.org/users/6925055/items/BUJIE6PX"],"uri":["http://zotero.org/users/6925055/items/BUJIE6PX"],"itemData":{"id":1150,"type":"article-journal","container-title":"PloS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570D54" w:rsidRPr="00570D54">
        <w:rPr>
          <w:color w:val="000000"/>
          <w:vertAlign w:val="superscript"/>
        </w:rPr>
        <w:t>65</w:t>
      </w:r>
      <w:r w:rsidR="003A3F7F">
        <w:rPr>
          <w:bCs/>
          <w:color w:val="000000" w:themeColor="text1"/>
        </w:rPr>
        <w:fldChar w:fldCharType="end"/>
      </w:r>
      <w:r w:rsidR="00591403">
        <w:rPr>
          <w:bCs/>
          <w:color w:val="000000" w:themeColor="text1"/>
        </w:rPr>
        <w:t xml:space="preserve"> </w:t>
      </w:r>
      <w:r w:rsidR="00E4603A">
        <w:rPr>
          <w:bCs/>
          <w:color w:val="000000" w:themeColor="text1"/>
        </w:rPr>
        <w:t>EC</w:t>
      </w:r>
      <w:ins w:id="48" w:author="Re, Diane" w:date="2021-10-19T22:20:00Z">
        <w:r w:rsidR="006D4CE0">
          <w:rPr>
            <w:bCs/>
            <w:color w:val="000000" w:themeColor="text1"/>
          </w:rPr>
          <w:t xml:space="preserve"> exposure</w:t>
        </w:r>
      </w:ins>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570D54">
        <w:rPr>
          <w:bCs/>
          <w:color w:val="000000" w:themeColor="text1"/>
        </w:rPr>
        <w:instrText xml:space="preserve"> ADDIN ZOTERO_ITEM CSL_CITATION {"citationID":"YyXHctLj","properties":{"formattedCitation":"\\super 66\\nosupersub{}","plainCitation":"66","noteIndex":0},"citationItems":[{"id":1151,"uris":["http://zotero.org/users/6925055/items/ELUJMV5C"],"uri":["http://zotero.org/users/6925055/items/ELUJMV5C"],"itemData":{"id":1151,"type":"article-journal","abstract":"BACKGROUND: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570D54" w:rsidRPr="00570D54">
        <w:rPr>
          <w:color w:val="000000"/>
          <w:vertAlign w:val="superscript"/>
        </w:rPr>
        <w:t>66</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570D54">
        <w:rPr>
          <w:bCs/>
          <w:color w:val="000000" w:themeColor="text1"/>
        </w:rPr>
        <w:instrText xml:space="preserve"> ADDIN ZOTERO_ITEM CSL_CITATION {"citationID":"7IY9GKuj","properties":{"formattedCitation":"\\super 67\\nosupersub{}","plainCitation":"67","noteIndex":0},"citationItems":[{"id":1156,"uris":["http://zotero.org/users/6925055/items/X47HY2LJ"],"uri":["http://zotero.org/users/6925055/items/X47HY2LJ"],"itemData":{"id":1156,"type":"article-journal","abstract":"Black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570D54" w:rsidRPr="00570D54">
        <w:rPr>
          <w:color w:val="000000"/>
          <w:vertAlign w:val="superscript"/>
        </w:rPr>
        <w:t>67</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570D54">
        <w:rPr>
          <w:bCs/>
          <w:color w:val="000000" w:themeColor="text1"/>
        </w:rPr>
        <w:instrText xml:space="preserve"> ADDIN ZOTERO_ITEM CSL_CITATION {"citationID":"G5YVQTgA","properties":{"formattedCitation":"\\super 67,68\\nosupersub{}","plainCitation":"67,68","noteIndex":0},"citationItems":[{"id":1153,"uris":["http://zotero.org/users/6925055/items/7VDV72SC"],"uri":["http://zotero.org/users/6925055/items/7VDV72SC"],"itemData":{"id":1153,"type":"article-journal","abstract":"We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570D54" w:rsidRPr="00570D54">
        <w:rPr>
          <w:color w:val="000000"/>
          <w:vertAlign w:val="superscript"/>
        </w:rPr>
        <w:t>67,68</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traffic-related emissions in urban environments</w:t>
      </w:r>
      <w:r w:rsidR="0083222E">
        <w:rPr>
          <w:bCs/>
          <w:color w:val="000000" w:themeColor="text1"/>
        </w:rPr>
        <w:t>.</w:t>
      </w:r>
      <w:r w:rsidR="005665AE">
        <w:rPr>
          <w:bCs/>
          <w:color w:val="000000" w:themeColor="text1"/>
        </w:rPr>
        <w:t xml:space="preserve"> EC exposure was more strongly associated with 1-year than for 5- or 10-year average concentration, which may indicate that the </w:t>
      </w:r>
      <w:r w:rsidR="005665AE">
        <w:rPr>
          <w:bCs/>
          <w:color w:val="000000" w:themeColor="text1"/>
        </w:rPr>
        <w:lastRenderedPageBreak/>
        <w:t xml:space="preserve">previous year may be the most relevant exposure window, or also perhaps </w:t>
      </w:r>
      <w:r w:rsidR="009648AC">
        <w:rPr>
          <w:bCs/>
          <w:color w:val="000000" w:themeColor="text1"/>
        </w:rPr>
        <w:t>due to less error</w:t>
      </w:r>
      <w:r w:rsidR="00B118F9">
        <w:rPr>
          <w:bCs/>
          <w:color w:val="000000" w:themeColor="text1"/>
        </w:rPr>
        <w:t xml:space="preserve"> in more recent estimates</w:t>
      </w:r>
      <w:r w:rsidR="005665AE">
        <w:rPr>
          <w:bCs/>
          <w:color w:val="000000" w:themeColor="text1"/>
        </w:rPr>
        <w:t>.</w:t>
      </w:r>
      <w:r w:rsidR="00A23C64">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03176B">
        <w:rPr>
          <w:bCs/>
          <w:color w:val="000000" w:themeColor="text1"/>
        </w:rPr>
        <w:t>.</w:t>
      </w:r>
    </w:p>
    <w:p w14:paraId="039757DA" w14:textId="395E6EC3" w:rsidR="00890B87" w:rsidRPr="00AC757D" w:rsidRDefault="00890B87" w:rsidP="00FC3DEC">
      <w:pPr>
        <w:rPr>
          <w:bCs/>
          <w:color w:val="000000" w:themeColor="text1"/>
        </w:rPr>
      </w:pPr>
    </w:p>
    <w:p w14:paraId="672915A3" w14:textId="37D506BF"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diagnoses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del w:id="49" w:author="Ole Raaschou-Nielsen" w:date="2021-10-18T12:36:00Z">
        <w:r w:rsidR="00AD7ED6" w:rsidDel="005F4C1F">
          <w:rPr>
            <w:bCs/>
            <w:color w:val="000000" w:themeColor="text1"/>
          </w:rPr>
          <w:delText xml:space="preserve">great </w:delText>
        </w:r>
      </w:del>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estimate.</w:t>
      </w:r>
      <w:r w:rsidR="003D2AAB">
        <w:rPr>
          <w:bCs/>
          <w:color w:val="000000" w:themeColor="text1"/>
        </w:rPr>
        <w:t xml:space="preserve"> </w:t>
      </w:r>
      <w:r w:rsidR="002B126E">
        <w:rPr>
          <w:bCs/>
          <w:color w:val="000000" w:themeColor="text1"/>
        </w:rPr>
        <w:t xml:space="preserve">Though it is the largest dataset ever </w:t>
      </w:r>
      <w:r w:rsidR="00A04791">
        <w:rPr>
          <w:bCs/>
          <w:color w:val="000000" w:themeColor="text1"/>
        </w:rPr>
        <w:t xml:space="preserve">used </w:t>
      </w:r>
      <w:r w:rsidR="00BA656C">
        <w:rPr>
          <w:bCs/>
          <w:color w:val="000000" w:themeColor="text1"/>
        </w:rPr>
        <w:t>for this purpos</w:t>
      </w:r>
      <w:r w:rsidR="00F81667">
        <w:rPr>
          <w:bCs/>
          <w:color w:val="000000" w:themeColor="text1"/>
        </w:rPr>
        <w:t>e</w:t>
      </w:r>
      <w:r w:rsidR="002B126E">
        <w:rPr>
          <w:bCs/>
          <w:color w:val="000000" w:themeColor="text1"/>
        </w:rPr>
        <w:t xml:space="preserve">, we </w:t>
      </w:r>
      <w:r w:rsidR="00A04791">
        <w:rPr>
          <w:bCs/>
          <w:color w:val="000000" w:themeColor="text1"/>
        </w:rPr>
        <w:t xml:space="preserve">expect </w:t>
      </w:r>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covary with both ALS diagnosis and air pollution</w:t>
      </w:r>
      <w:r w:rsidR="00C77F23" w:rsidRPr="00A56ADD">
        <w:rPr>
          <w:bCs/>
          <w:color w:val="000000" w:themeColor="text1"/>
        </w:rPr>
        <w:t xml:space="preserve">. </w:t>
      </w:r>
      <w:r w:rsidR="00F754B6" w:rsidRPr="00A56ADD">
        <w:rPr>
          <w:bCs/>
          <w:color w:val="000000" w:themeColor="text1"/>
        </w:rPr>
        <w:t>Body Mass Index (BMI</w:t>
      </w:r>
      <w:r w:rsidR="00B56C51" w:rsidRPr="00A56ADD">
        <w:rPr>
          <w:bCs/>
          <w:color w:val="000000" w:themeColor="text1"/>
        </w:rPr>
        <w:t>)</w:t>
      </w:r>
      <w:r w:rsidR="00740A95">
        <w:rPr>
          <w:bCs/>
          <w:color w:val="000000" w:themeColor="text1"/>
        </w:rPr>
        <w:t xml:space="preserve"> for example</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570D54">
        <w:rPr>
          <w:bCs/>
          <w:color w:val="000000" w:themeColor="text1"/>
        </w:rPr>
        <w:instrText xml:space="preserve"> ADDIN ZOTERO_ITEM CSL_CITATION {"citationID":"Y6fF8rlY","properties":{"formattedCitation":"\\super 69,70\\nosupersub{}","plainCitation":"69,70","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570D54" w:rsidRPr="00570D54">
        <w:rPr>
          <w:color w:val="000000"/>
          <w:vertAlign w:val="superscript"/>
        </w:rPr>
        <w:t>69,70</w:t>
      </w:r>
      <w:r w:rsidR="00D942FC">
        <w:rPr>
          <w:bCs/>
          <w:color w:val="000000" w:themeColor="text1"/>
        </w:rPr>
        <w:fldChar w:fldCharType="end"/>
      </w:r>
      <w:r w:rsidR="00A45EA1">
        <w:rPr>
          <w:bCs/>
          <w:color w:val="000000" w:themeColor="text1"/>
        </w:rPr>
        <w:t xml:space="preserve"> would </w:t>
      </w:r>
      <w:commentRangeStart w:id="50"/>
      <w:r w:rsidR="00A45EA1">
        <w:rPr>
          <w:bCs/>
          <w:color w:val="000000" w:themeColor="text1"/>
        </w:rPr>
        <w:t>not be a confounder of the association between traffic-related air pollution and ALS</w:t>
      </w:r>
      <w:commentRangeEnd w:id="50"/>
      <w:r w:rsidR="005F4C1F">
        <w:rPr>
          <w:rStyle w:val="CommentReference"/>
          <w:rFonts w:asciiTheme="minorHAnsi" w:eastAsiaTheme="minorHAnsi" w:hAnsiTheme="minorHAnsi" w:cstheme="minorBidi"/>
          <w:lang w:val="en-GB"/>
        </w:rPr>
        <w:commentReference w:id="50"/>
      </w:r>
      <w:r w:rsidR="004134AF">
        <w:rPr>
          <w:bCs/>
          <w:color w:val="000000" w:themeColor="text1"/>
        </w:rPr>
        <w:t>;</w:t>
      </w:r>
      <w:r w:rsidR="001D593D">
        <w:rPr>
          <w:bCs/>
          <w:color w:val="000000" w:themeColor="text1"/>
        </w:rPr>
        <w:fldChar w:fldCharType="begin"/>
      </w:r>
      <w:r w:rsidR="00570D54">
        <w:rPr>
          <w:bCs/>
          <w:color w:val="000000" w:themeColor="text1"/>
        </w:rPr>
        <w:instrText xml:space="preserve"> ADDIN ZOTERO_ITEM CSL_CITATION {"citationID":"L6tJbvaJ","properties":{"formattedCitation":"\\super 71\\nosupersub{}","plainCitation":"71","noteIndex":0},"citationItems":[{"id":1172,"uris":["http://zotero.org/users/6925055/items/FGL45NCG"],"uri":["http://zotero.org/users/6925055/items/FGL45NCG"],"itemData":{"id":1172,"type":"article-journal","container-title":"Epidemiology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570D54" w:rsidRPr="00570D54">
        <w:rPr>
          <w:color w:val="000000"/>
          <w:vertAlign w:val="superscript"/>
        </w:rPr>
        <w:t>71</w:t>
      </w:r>
      <w:r w:rsidR="001D593D">
        <w:rPr>
          <w:bCs/>
          <w:color w:val="000000" w:themeColor="text1"/>
        </w:rPr>
        <w:fldChar w:fldCharType="end"/>
      </w:r>
      <w:r w:rsidR="004134AF">
        <w:rPr>
          <w:bCs/>
          <w:color w:val="000000" w:themeColor="text1"/>
        </w:rPr>
        <w:t xml:space="preserve"> </w:t>
      </w:r>
      <w:commentRangeStart w:id="51"/>
      <w:r w:rsidR="004134AF">
        <w:rPr>
          <w:bCs/>
          <w:color w:val="000000" w:themeColor="text1"/>
        </w:rPr>
        <w:t>concentrations</w:t>
      </w:r>
      <w:r w:rsidR="00D942FC">
        <w:rPr>
          <w:bCs/>
          <w:color w:val="000000" w:themeColor="text1"/>
        </w:rPr>
        <w:t xml:space="preserve"> of pollutants</w:t>
      </w:r>
      <w:r w:rsidR="004134AF">
        <w:rPr>
          <w:bCs/>
          <w:color w:val="000000" w:themeColor="text1"/>
        </w:rPr>
        <w:t xml:space="preserve"> for this study were </w:t>
      </w:r>
      <w:r w:rsidR="00D942FC">
        <w:rPr>
          <w:bCs/>
          <w:color w:val="000000" w:themeColor="text1"/>
        </w:rPr>
        <w:t xml:space="preserve">derived from air pollution models </w:t>
      </w:r>
      <w:commentRangeStart w:id="52"/>
      <w:r w:rsidR="004134AF">
        <w:rPr>
          <w:bCs/>
          <w:color w:val="000000" w:themeColor="text1"/>
        </w:rPr>
        <w:t>independent</w:t>
      </w:r>
      <w:r w:rsidR="00D942FC">
        <w:rPr>
          <w:bCs/>
          <w:color w:val="000000" w:themeColor="text1"/>
        </w:rPr>
        <w:t xml:space="preserve"> from </w:t>
      </w:r>
      <w:commentRangeEnd w:id="52"/>
      <w:r w:rsidR="006D4CE0">
        <w:rPr>
          <w:rStyle w:val="CommentReference"/>
          <w:rFonts w:asciiTheme="minorHAnsi" w:eastAsiaTheme="minorHAnsi" w:hAnsiTheme="minorHAnsi" w:cstheme="minorBidi"/>
          <w:lang w:val="en-GB"/>
        </w:rPr>
        <w:commentReference w:id="52"/>
      </w:r>
      <w:r w:rsidR="00D942FC">
        <w:rPr>
          <w:bCs/>
          <w:color w:val="000000" w:themeColor="text1"/>
        </w:rPr>
        <w:t xml:space="preserve">the </w:t>
      </w:r>
      <w:r w:rsidR="004134AF">
        <w:rPr>
          <w:bCs/>
          <w:color w:val="000000" w:themeColor="text1"/>
        </w:rPr>
        <w:t>geographical BMI distribution of the Danish population</w:t>
      </w:r>
      <w:commentRangeEnd w:id="51"/>
      <w:r w:rsidR="00A51F33">
        <w:rPr>
          <w:rStyle w:val="CommentReference"/>
          <w:rFonts w:asciiTheme="minorHAnsi" w:eastAsiaTheme="minorHAnsi" w:hAnsiTheme="minorHAnsi" w:cstheme="minorBidi"/>
          <w:lang w:val="en-GB"/>
        </w:rPr>
        <w:commentReference w:id="51"/>
      </w:r>
      <w:r w:rsidR="001D593D">
        <w:rPr>
          <w:bCs/>
          <w:color w:val="000000" w:themeColor="text1"/>
        </w:rPr>
        <w:t xml:space="preserve">. </w:t>
      </w:r>
      <w:commentRangeStart w:id="53"/>
      <w:r w:rsidR="002E2A4A">
        <w:rPr>
          <w:bCs/>
          <w:color w:val="000000" w:themeColor="text1"/>
        </w:rPr>
        <w:t xml:space="preserve">Any </w:t>
      </w:r>
      <w:r w:rsidR="001D593D">
        <w:rPr>
          <w:bCs/>
          <w:color w:val="000000" w:themeColor="text1"/>
        </w:rPr>
        <w:t xml:space="preserve">BMI </w:t>
      </w:r>
      <w:r w:rsidR="002E2A4A">
        <w:rPr>
          <w:bCs/>
          <w:color w:val="000000" w:themeColor="text1"/>
        </w:rPr>
        <w:t>–</w:t>
      </w:r>
      <w:r w:rsidR="001D593D">
        <w:rPr>
          <w:bCs/>
          <w:color w:val="000000" w:themeColor="text1"/>
        </w:rPr>
        <w:t xml:space="preserve"> 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w:t>
      </w:r>
      <w:commentRangeStart w:id="54"/>
      <w:r w:rsidR="001D593D">
        <w:rPr>
          <w:bCs/>
          <w:color w:val="000000" w:themeColor="text1"/>
        </w:rPr>
        <w:t>via SES</w:t>
      </w:r>
      <w:commentRangeEnd w:id="53"/>
      <w:r w:rsidR="00A51F33">
        <w:rPr>
          <w:rStyle w:val="CommentReference"/>
          <w:rFonts w:asciiTheme="minorHAnsi" w:eastAsiaTheme="minorHAnsi" w:hAnsiTheme="minorHAnsi" w:cstheme="minorBidi"/>
          <w:lang w:val="en-GB"/>
        </w:rPr>
        <w:commentReference w:id="53"/>
      </w:r>
      <w:r w:rsidR="001D593D">
        <w:rPr>
          <w:bCs/>
          <w:color w:val="000000" w:themeColor="text1"/>
        </w:rPr>
        <w:t xml:space="preserve">, </w:t>
      </w:r>
      <w:commentRangeEnd w:id="54"/>
      <w:r w:rsidR="00F85BB0">
        <w:rPr>
          <w:rStyle w:val="CommentReference"/>
          <w:rFonts w:asciiTheme="minorHAnsi" w:eastAsiaTheme="minorHAnsi" w:hAnsiTheme="minorHAnsi" w:cstheme="minorBidi"/>
          <w:lang w:val="en-GB"/>
        </w:rPr>
        <w:commentReference w:id="54"/>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ins w:id="55" w:author="Ole Raaschou-Nielsen" w:date="2021-10-18T12:42:00Z">
        <w:r w:rsidR="00761009" w:rsidRPr="00761009">
          <w:rPr>
            <w:bCs/>
            <w:color w:val="000000" w:themeColor="text1"/>
            <w:rPrChange w:id="56" w:author="Ole Raaschou-Nielsen" w:date="2021-10-18T12:43:00Z">
              <w:rPr>
                <w:rFonts w:ascii="Arial" w:hAnsi="Arial" w:cs="Arial"/>
                <w:color w:val="262626"/>
                <w:sz w:val="30"/>
                <w:szCs w:val="30"/>
                <w:shd w:val="clear" w:color="auto" w:fill="FFFFFF"/>
              </w:rPr>
            </w:rPrChange>
          </w:rPr>
          <w:t>inevitable</w:t>
        </w:r>
      </w:ins>
      <w:del w:id="57" w:author="Ole Raaschou-Nielsen" w:date="2021-10-18T12:42:00Z">
        <w:r w:rsidR="00CF2FBA" w:rsidRPr="00BA79A8" w:rsidDel="00761009">
          <w:rPr>
            <w:bCs/>
            <w:color w:val="000000" w:themeColor="text1"/>
          </w:rPr>
          <w:delText>also like</w:delText>
        </w:r>
      </w:del>
      <w:del w:id="58" w:author="Ole Raaschou-Nielsen" w:date="2021-10-18T12:43:00Z">
        <w:r w:rsidR="00CF2FBA" w:rsidRPr="00BA79A8" w:rsidDel="00761009">
          <w:rPr>
            <w:bCs/>
            <w:color w:val="000000" w:themeColor="text1"/>
          </w:rPr>
          <w:delText>ly</w:delText>
        </w:r>
      </w:del>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70D54">
        <w:rPr>
          <w:bCs/>
          <w:color w:val="000000" w:themeColor="text1"/>
        </w:rPr>
        <w:instrText xml:space="preserve"> ADDIN ZOTERO_ITEM CSL_CITATION {"citationID":"JjtmUVu5","properties":{"formattedCitation":"\\super 72\\nosupersub{}","plainCitation":"72","noteIndex":0},"citationItems":[{"id":856,"uris":["http://zotero.org/users/6925055/items/TQV8834Y"],"uri":["http://zotero.org/users/6925055/items/TQV8834Y"],"itemData":{"id":856,"type":"book","publisher":"CRC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70D54" w:rsidRPr="00570D54">
        <w:rPr>
          <w:color w:val="000000"/>
          <w:vertAlign w:val="superscript"/>
        </w:rPr>
        <w:t>72</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5C91A07" w:rsidR="00D06668" w:rsidRPr="00F40E31" w:rsidRDefault="00A66DD1" w:rsidP="00F40E31">
      <w:pPr>
        <w:rPr>
          <w:b/>
        </w:rPr>
      </w:pPr>
      <w:commentRangeStart w:id="59"/>
      <w:r w:rsidRPr="00F86173">
        <w:rPr>
          <w:color w:val="000000" w:themeColor="text1"/>
        </w:rPr>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commentRangeEnd w:id="59"/>
      <w:r w:rsidR="00761009">
        <w:rPr>
          <w:rStyle w:val="CommentReference"/>
          <w:rFonts w:asciiTheme="minorHAnsi" w:eastAsiaTheme="minorHAnsi" w:hAnsiTheme="minorHAnsi" w:cstheme="minorBidi"/>
          <w:lang w:val="en-GB"/>
        </w:rPr>
        <w:commentReference w:id="59"/>
      </w:r>
      <w:r w:rsidR="00C63846">
        <w:rPr>
          <w:color w:val="000000" w:themeColor="text1"/>
        </w:rPr>
        <w:t xml:space="preserve">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 xml:space="preserve">study </w:t>
      </w:r>
      <w:r w:rsidR="00DD0141">
        <w:rPr>
          <w:color w:val="000000" w:themeColor="text1"/>
        </w:rPr>
        <w:lastRenderedPageBreak/>
        <w:t>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proofErr w:type="gramStart"/>
      <w:r w:rsidR="00E700AD">
        <w:rPr>
          <w:color w:val="000000" w:themeColor="text1"/>
        </w:rPr>
        <w:t>action</w:t>
      </w:r>
      <w:proofErr w:type="gramEnd"/>
      <w:r w:rsidR="00E700AD">
        <w:rPr>
          <w:color w:val="000000" w:themeColor="text1"/>
        </w:rPr>
        <w:t xml:space="preserve">,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cure</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 xml:space="preserve">Parks, </w:t>
      </w:r>
      <w:proofErr w:type="spellStart"/>
      <w:r w:rsidR="008A09DA" w:rsidRPr="00BE40FA">
        <w:t>Kioumourtzoglou</w:t>
      </w:r>
      <w:proofErr w:type="spellEnd"/>
      <w:r w:rsidR="00272CD1" w:rsidRPr="00BE40FA">
        <w:t xml:space="preserve">, </w:t>
      </w:r>
      <w:proofErr w:type="spellStart"/>
      <w:r w:rsidR="008A09DA" w:rsidRPr="00BE40FA">
        <w:t>Balilian</w:t>
      </w:r>
      <w:proofErr w:type="spellEnd"/>
      <w:r w:rsidR="008A09DA" w:rsidRPr="00BE40FA">
        <w:t>,</w:t>
      </w:r>
      <w:r w:rsidR="0042425D" w:rsidRPr="00BE40FA">
        <w:t xml:space="preserve"> Nunez, </w:t>
      </w:r>
      <w:r w:rsidR="00E63147" w:rsidRPr="00BE40FA">
        <w:t xml:space="preserve">Hansen, </w:t>
      </w:r>
      <w:proofErr w:type="spellStart"/>
      <w:r w:rsidR="00E63147" w:rsidRPr="00BE40FA">
        <w:t>Ketzel</w:t>
      </w:r>
      <w:proofErr w:type="spellEnd"/>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74E5A96C" w:rsidR="008A2D8E" w:rsidRPr="00BE40FA" w:rsidRDefault="008A2D8E" w:rsidP="00042EDE">
      <w:r w:rsidRPr="00BE40FA">
        <w:rPr>
          <w:i/>
        </w:rPr>
        <w:t xml:space="preserve">Critical revision of the manuscript for important intellectual content: </w:t>
      </w:r>
      <w:r w:rsidR="00F50EA5">
        <w:rPr>
          <w:iCs/>
        </w:rPr>
        <w:t xml:space="preserve">Gibson, </w:t>
      </w:r>
      <w:proofErr w:type="spellStart"/>
      <w:r w:rsidR="00C31081">
        <w:rPr>
          <w:iCs/>
        </w:rPr>
        <w:t>Balilian</w:t>
      </w:r>
      <w:proofErr w:type="spellEnd"/>
      <w:r w:rsidR="00C31081">
        <w:rPr>
          <w:iCs/>
        </w:rPr>
        <w:t xml:space="preserve">, Nunez, Hansen, </w:t>
      </w:r>
      <w:proofErr w:type="spellStart"/>
      <w:r w:rsidR="00C31081">
        <w:rPr>
          <w:iCs/>
        </w:rPr>
        <w:t>Raaashou</w:t>
      </w:r>
      <w:proofErr w:type="spellEnd"/>
      <w:r w:rsidR="00C31081">
        <w:rPr>
          <w:iCs/>
        </w:rPr>
        <w:t>-Nielsen, Ketzel, Khan, Vermeulen, Peters,</w:t>
      </w:r>
      <w:r w:rsidR="007D3565">
        <w:rPr>
          <w:iCs/>
        </w:rPr>
        <w:t xml:space="preserve"> Goldsmith,</w:t>
      </w:r>
      <w:r w:rsidR="00C31081">
        <w:rPr>
          <w:iCs/>
        </w:rPr>
        <w:t xml:space="preserve"> Re, 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7DE5C93B" w:rsidR="008A2D8E" w:rsidRPr="00BE40FA" w:rsidRDefault="008A2D8E" w:rsidP="00042EDE">
      <w:r w:rsidRPr="00BE40FA">
        <w:rPr>
          <w:i/>
        </w:rPr>
        <w:t>Administrative, technical, or material support:</w:t>
      </w:r>
      <w:r w:rsidRPr="00BE40FA">
        <w:t xml:space="preserve"> </w:t>
      </w:r>
      <w:r w:rsidR="004D6226">
        <w:t xml:space="preserve">Parks, </w:t>
      </w:r>
      <w:proofErr w:type="spellStart"/>
      <w:r w:rsidR="004D6226">
        <w:t>Balilian</w:t>
      </w:r>
      <w:proofErr w:type="spellEnd"/>
      <w:r w:rsidR="004D6226">
        <w:t>, Nunez</w:t>
      </w:r>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commentRangeStart w:id="60"/>
      <w:r w:rsidRPr="00BE40FA">
        <w:rPr>
          <w:bCs/>
        </w:rPr>
        <w:t>None reported.</w:t>
      </w:r>
      <w:commentRangeEnd w:id="60"/>
      <w:r w:rsidR="007551EA">
        <w:rPr>
          <w:rStyle w:val="CommentReference"/>
          <w:rFonts w:asciiTheme="minorHAnsi" w:eastAsiaTheme="minorHAnsi" w:hAnsiTheme="minorHAnsi" w:cstheme="minorBidi"/>
          <w:lang w:val="en-GB"/>
        </w:rPr>
        <w:commentReference w:id="60"/>
      </w:r>
    </w:p>
    <w:p w14:paraId="66014F91" w14:textId="77777777" w:rsidR="005E6CFE" w:rsidRPr="00BE40FA" w:rsidRDefault="005E6CFE" w:rsidP="00042EDE"/>
    <w:p w14:paraId="3B0767F3" w14:textId="0747E3B2" w:rsidR="00166A28" w:rsidRDefault="005E6CFE" w:rsidP="00042EDE">
      <w:commentRangeStart w:id="61"/>
      <w:r w:rsidRPr="00BE40FA">
        <w:rPr>
          <w:b/>
          <w:bCs/>
        </w:rPr>
        <w:t>Funding/Support:</w:t>
      </w:r>
      <w:r w:rsidRPr="00BE40FA">
        <w:t xml:space="preserve"> </w:t>
      </w:r>
      <w:commentRangeEnd w:id="61"/>
      <w:r w:rsidR="00470E0A" w:rsidRPr="00BE40FA">
        <w:rPr>
          <w:rStyle w:val="CommentReference"/>
          <w:rFonts w:asciiTheme="minorHAnsi" w:eastAsiaTheme="minorHAnsi" w:hAnsiTheme="minorHAnsi" w:cstheme="minorBidi"/>
        </w:rPr>
        <w:commentReference w:id="61"/>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F355D1D" w14:textId="77777777" w:rsidR="00570D54" w:rsidRPr="00570D54" w:rsidRDefault="00A95DD5" w:rsidP="00570D54">
      <w:pPr>
        <w:pStyle w:val="Bibliography"/>
      </w:pPr>
      <w:r w:rsidRPr="00BE40FA">
        <w:rPr>
          <w:b/>
        </w:rPr>
        <w:fldChar w:fldCharType="begin"/>
      </w:r>
      <w:r w:rsidR="00977DB3">
        <w:rPr>
          <w:b/>
        </w:rPr>
        <w:instrText xml:space="preserve"> ADDIN ZOTERO_BIBL {"uncited":[],"omitted":[],"custom":[]} CSL_BIBLIOGRAPHY </w:instrText>
      </w:r>
      <w:r w:rsidRPr="00BE40FA">
        <w:rPr>
          <w:b/>
        </w:rPr>
        <w:fldChar w:fldCharType="separate"/>
      </w:r>
      <w:r w:rsidR="00570D54" w:rsidRPr="00570D54">
        <w:t xml:space="preserve">1. </w:t>
      </w:r>
      <w:r w:rsidR="00570D54" w:rsidRPr="00570D54">
        <w:tab/>
        <w:t xml:space="preserve">Rowland LP, Shneider NA. Amyotrophic lateral sclerosis. </w:t>
      </w:r>
      <w:r w:rsidR="00570D54" w:rsidRPr="00570D54">
        <w:rPr>
          <w:i/>
          <w:iCs/>
        </w:rPr>
        <w:t>New England Journal of Medicine</w:t>
      </w:r>
      <w:r w:rsidR="00570D54" w:rsidRPr="00570D54">
        <w:t>. 2001;344(22):1688-1700.</w:t>
      </w:r>
    </w:p>
    <w:p w14:paraId="7D420197" w14:textId="77777777" w:rsidR="00570D54" w:rsidRPr="00570D54" w:rsidRDefault="00570D54" w:rsidP="00570D54">
      <w:pPr>
        <w:pStyle w:val="Bibliography"/>
      </w:pPr>
      <w:r w:rsidRPr="00570D54">
        <w:t xml:space="preserve">2. </w:t>
      </w:r>
      <w:r w:rsidRPr="00570D54">
        <w:tab/>
        <w:t xml:space="preserve">Mitchell JD, Borasio GD. Amyotrophic lateral sclerosis. </w:t>
      </w:r>
      <w:r w:rsidRPr="00570D54">
        <w:rPr>
          <w:i/>
          <w:iCs/>
        </w:rPr>
        <w:t>The Lancet</w:t>
      </w:r>
      <w:r w:rsidRPr="00570D54">
        <w:t>. 2007;369(9578):2031-2041.</w:t>
      </w:r>
    </w:p>
    <w:p w14:paraId="6843F8D0" w14:textId="77777777" w:rsidR="00570D54" w:rsidRPr="00570D54" w:rsidRDefault="00570D54" w:rsidP="00570D54">
      <w:pPr>
        <w:pStyle w:val="Bibliography"/>
      </w:pPr>
      <w:r w:rsidRPr="00570D54">
        <w:t xml:space="preserve">3. </w:t>
      </w:r>
      <w:r w:rsidRPr="00570D54">
        <w:tab/>
        <w:t xml:space="preserve">Chio A, Logroscino G, Hardiman O, et al. Prognostic factors in ALS: A critical review. </w:t>
      </w:r>
      <w:r w:rsidRPr="00570D54">
        <w:rPr>
          <w:i/>
          <w:iCs/>
        </w:rPr>
        <w:t>Amyotrophic Lateral Sclerosis</w:t>
      </w:r>
      <w:r w:rsidRPr="00570D54">
        <w:t>. 2009;10(5-6):310-323.</w:t>
      </w:r>
    </w:p>
    <w:p w14:paraId="12AD2040" w14:textId="77777777" w:rsidR="00570D54" w:rsidRPr="00570D54" w:rsidRDefault="00570D54" w:rsidP="00570D54">
      <w:pPr>
        <w:pStyle w:val="Bibliography"/>
      </w:pPr>
      <w:r w:rsidRPr="00570D54">
        <w:t xml:space="preserve">4. </w:t>
      </w:r>
      <w:r w:rsidRPr="00570D54">
        <w:tab/>
        <w:t xml:space="preserve">Arthur KC, Calvo A, Price TR, Geiger JT, Chio A, Traynor BJ. Projected increase in amyotrophic lateral sclerosis from 2015 to 2040. </w:t>
      </w:r>
      <w:r w:rsidRPr="00570D54">
        <w:rPr>
          <w:i/>
          <w:iCs/>
        </w:rPr>
        <w:t>Nature Communications</w:t>
      </w:r>
      <w:r w:rsidRPr="00570D54">
        <w:t>. 2016;7(1):1-6.</w:t>
      </w:r>
    </w:p>
    <w:p w14:paraId="16BB052E" w14:textId="77777777" w:rsidR="00570D54" w:rsidRPr="00570D54" w:rsidRDefault="00570D54" w:rsidP="00570D54">
      <w:pPr>
        <w:pStyle w:val="Bibliography"/>
      </w:pPr>
      <w:r w:rsidRPr="00570D54">
        <w:t xml:space="preserve">5. </w:t>
      </w:r>
      <w:r w:rsidRPr="00570D54">
        <w:tab/>
        <w:t xml:space="preserve">Al-Chalabi A, Hardiman O. The epidemiology of ALS: a conspiracy of genes, environment and time. </w:t>
      </w:r>
      <w:r w:rsidRPr="00570D54">
        <w:rPr>
          <w:i/>
          <w:iCs/>
        </w:rPr>
        <w:t>Nature Reviews Neurology</w:t>
      </w:r>
      <w:r w:rsidRPr="00570D54">
        <w:t>. 2013;9(11):617-628.</w:t>
      </w:r>
    </w:p>
    <w:p w14:paraId="1FC26598" w14:textId="77777777" w:rsidR="00570D54" w:rsidRPr="00570D54" w:rsidRDefault="00570D54" w:rsidP="00570D54">
      <w:pPr>
        <w:pStyle w:val="Bibliography"/>
      </w:pPr>
      <w:r w:rsidRPr="00570D54">
        <w:t xml:space="preserve">6. </w:t>
      </w:r>
      <w:r w:rsidRPr="00570D54">
        <w:tab/>
        <w:t xml:space="preserve">Hardiman O, Al-Chalabi A, Chio A, et al. Amyotrophic lateral sclerosis. </w:t>
      </w:r>
      <w:r w:rsidRPr="00570D54">
        <w:rPr>
          <w:i/>
          <w:iCs/>
        </w:rPr>
        <w:t>Nature reviews Disease primers</w:t>
      </w:r>
      <w:r w:rsidRPr="00570D54">
        <w:t>. 2017;3(1):1-19.</w:t>
      </w:r>
    </w:p>
    <w:p w14:paraId="7FC02E50" w14:textId="77777777" w:rsidR="00570D54" w:rsidRPr="00570D54" w:rsidRDefault="00570D54" w:rsidP="00570D54">
      <w:pPr>
        <w:pStyle w:val="Bibliography"/>
      </w:pPr>
      <w:r w:rsidRPr="00570D54">
        <w:t xml:space="preserve">7. </w:t>
      </w:r>
      <w:r w:rsidRPr="00570D54">
        <w:tab/>
        <w:t xml:space="preserve">Oskarsson B, Horton DK, Mitsumoto H. Potential environmental factors in amyotrophic lateral sclerosis. </w:t>
      </w:r>
      <w:r w:rsidRPr="00570D54">
        <w:rPr>
          <w:i/>
          <w:iCs/>
        </w:rPr>
        <w:t>Neurologic Clinics</w:t>
      </w:r>
      <w:r w:rsidRPr="00570D54">
        <w:t>. 2015;33(4):877-888.</w:t>
      </w:r>
    </w:p>
    <w:p w14:paraId="0ABDB8D0" w14:textId="77777777" w:rsidR="00570D54" w:rsidRPr="00570D54" w:rsidRDefault="00570D54" w:rsidP="00570D54">
      <w:pPr>
        <w:pStyle w:val="Bibliography"/>
      </w:pPr>
      <w:r w:rsidRPr="00570D54">
        <w:t xml:space="preserve">8. </w:t>
      </w:r>
      <w:r w:rsidRPr="00570D54">
        <w:tab/>
        <w:t xml:space="preserve">Longinetti E, Fang F. Epidemiology of amyotrophic lateral sclerosis: An update of recent literature. </w:t>
      </w:r>
      <w:r w:rsidRPr="00570D54">
        <w:rPr>
          <w:i/>
          <w:iCs/>
        </w:rPr>
        <w:t>Current Opinion In Neurology</w:t>
      </w:r>
      <w:r w:rsidRPr="00570D54">
        <w:t>. 2019;32(5):771.</w:t>
      </w:r>
    </w:p>
    <w:p w14:paraId="2B67BFE2" w14:textId="77777777" w:rsidR="00570D54" w:rsidRPr="00B6056A" w:rsidRDefault="00570D54" w:rsidP="00570D54">
      <w:pPr>
        <w:pStyle w:val="Bibliography"/>
        <w:rPr>
          <w:lang w:val="da-DK"/>
        </w:rPr>
      </w:pPr>
      <w:r w:rsidRPr="00570D54">
        <w:t xml:space="preserve">9. </w:t>
      </w:r>
      <w:r w:rsidRPr="00570D54">
        <w:tab/>
        <w:t xml:space="preserve">Dominici F, Peng RD, Bell ML, et al. Fine particulate air pollution and hospital admission for cardiovascular and respiratory diseases. </w:t>
      </w:r>
      <w:r w:rsidRPr="00B6056A">
        <w:rPr>
          <w:i/>
          <w:iCs/>
          <w:lang w:val="da-DK"/>
        </w:rPr>
        <w:t>JAMA</w:t>
      </w:r>
      <w:r w:rsidRPr="00B6056A">
        <w:rPr>
          <w:lang w:val="da-DK"/>
        </w:rPr>
        <w:t>. 2006;295(10):1127-1134.</w:t>
      </w:r>
    </w:p>
    <w:p w14:paraId="4638FD0B" w14:textId="77777777" w:rsidR="00570D54" w:rsidRPr="00570D54" w:rsidRDefault="00570D54" w:rsidP="00570D54">
      <w:pPr>
        <w:pStyle w:val="Bibliography"/>
      </w:pPr>
      <w:r w:rsidRPr="00B6056A">
        <w:rPr>
          <w:lang w:val="da-DK"/>
        </w:rPr>
        <w:t xml:space="preserve">10. </w:t>
      </w:r>
      <w:r w:rsidRPr="00B6056A">
        <w:rPr>
          <w:lang w:val="da-DK"/>
        </w:rPr>
        <w:tab/>
        <w:t xml:space="preserve">Bennett JE, Tamura-Wicks H, Parks RM, et al. </w:t>
      </w:r>
      <w:r w:rsidRPr="00570D54">
        <w:t xml:space="preserve">Particulate matter air pollution and national and county life expectancy loss in the USA: A spatiotemporal analysis. </w:t>
      </w:r>
      <w:r w:rsidRPr="00570D54">
        <w:rPr>
          <w:i/>
          <w:iCs/>
        </w:rPr>
        <w:t>PLOS Medicine</w:t>
      </w:r>
      <w:r w:rsidRPr="00570D54">
        <w:t>. 2019;16(7):e1002856. doi:10.1371/journal.pmed.1002856</w:t>
      </w:r>
    </w:p>
    <w:p w14:paraId="135074D4" w14:textId="77777777" w:rsidR="00570D54" w:rsidRPr="00570D54" w:rsidRDefault="00570D54" w:rsidP="00570D54">
      <w:pPr>
        <w:pStyle w:val="Bibliography"/>
      </w:pPr>
      <w:r w:rsidRPr="00570D54">
        <w:t xml:space="preserve">11. </w:t>
      </w:r>
      <w:r w:rsidRPr="00570D54">
        <w:tab/>
        <w:t xml:space="preserve">Schwartz J. Particulate air pollution and chronic respiratory disease. </w:t>
      </w:r>
      <w:r w:rsidRPr="00570D54">
        <w:rPr>
          <w:i/>
          <w:iCs/>
        </w:rPr>
        <w:t>Environmental Research</w:t>
      </w:r>
      <w:r w:rsidRPr="00570D54">
        <w:t>. 1993;62(1):7-13.</w:t>
      </w:r>
    </w:p>
    <w:p w14:paraId="109E96BA" w14:textId="77777777" w:rsidR="00570D54" w:rsidRPr="00570D54" w:rsidRDefault="00570D54" w:rsidP="00570D54">
      <w:pPr>
        <w:pStyle w:val="Bibliography"/>
      </w:pPr>
      <w:r w:rsidRPr="00570D54">
        <w:t xml:space="preserve">12. </w:t>
      </w:r>
      <w:r w:rsidRPr="00570D54">
        <w:tab/>
        <w:t xml:space="preserve">Schwartz J. The distributed lag between air pollution and daily deaths. </w:t>
      </w:r>
      <w:r w:rsidRPr="00570D54">
        <w:rPr>
          <w:i/>
          <w:iCs/>
        </w:rPr>
        <w:t>Epidemiology</w:t>
      </w:r>
      <w:r w:rsidRPr="00570D54">
        <w:t>. 2000;11(3):320-326.</w:t>
      </w:r>
    </w:p>
    <w:p w14:paraId="2F090968" w14:textId="77777777" w:rsidR="00570D54" w:rsidRPr="00570D54" w:rsidRDefault="00570D54" w:rsidP="00570D54">
      <w:pPr>
        <w:pStyle w:val="Bibliography"/>
      </w:pPr>
      <w:r w:rsidRPr="00570D54">
        <w:t xml:space="preserve">13. </w:t>
      </w:r>
      <w:r w:rsidRPr="00570D54">
        <w:tab/>
        <w:t xml:space="preserve">Brook RD, Rajagopalan S, Pope III CA, et al. Particulate matter air pollution and cardiovascular disease: an update to the scientific statement from the American Heart Association. </w:t>
      </w:r>
      <w:r w:rsidRPr="00570D54">
        <w:rPr>
          <w:i/>
          <w:iCs/>
        </w:rPr>
        <w:t>Circulation</w:t>
      </w:r>
      <w:r w:rsidRPr="00570D54">
        <w:t>. 2010;121(21):2331-2378.</w:t>
      </w:r>
    </w:p>
    <w:p w14:paraId="08BA983A" w14:textId="77777777" w:rsidR="00570D54" w:rsidRPr="00570D54" w:rsidRDefault="00570D54" w:rsidP="00570D54">
      <w:pPr>
        <w:pStyle w:val="Bibliography"/>
      </w:pPr>
      <w:r w:rsidRPr="00570D54">
        <w:t xml:space="preserve">14. </w:t>
      </w:r>
      <w:r w:rsidRPr="00570D54">
        <w:tab/>
        <w:t xml:space="preserve">Dockery DW, Pope CA, Xu X, et al. An Association between Air Pollution and Mortality in Six U.S. Cities. </w:t>
      </w:r>
      <w:r w:rsidRPr="00570D54">
        <w:rPr>
          <w:i/>
          <w:iCs/>
        </w:rPr>
        <w:t>New England Journal of Medicine</w:t>
      </w:r>
      <w:r w:rsidRPr="00570D54">
        <w:t>. 1993;329(24):1753-1759. doi:10.1056/NEJM199312093292401</w:t>
      </w:r>
    </w:p>
    <w:p w14:paraId="796E9A72" w14:textId="77777777" w:rsidR="00570D54" w:rsidRPr="00570D54" w:rsidRDefault="00570D54" w:rsidP="00570D54">
      <w:pPr>
        <w:pStyle w:val="Bibliography"/>
      </w:pPr>
      <w:r w:rsidRPr="00570D54">
        <w:lastRenderedPageBreak/>
        <w:t xml:space="preserve">15. </w:t>
      </w:r>
      <w:r w:rsidRPr="00570D54">
        <w:tab/>
        <w:t xml:space="preserve">Block ML, Elder A, Auten RL, et al. The outdoor air pollution and brain health workshop. </w:t>
      </w:r>
      <w:r w:rsidRPr="00570D54">
        <w:rPr>
          <w:i/>
          <w:iCs/>
        </w:rPr>
        <w:t>Neurotoxicology</w:t>
      </w:r>
      <w:r w:rsidRPr="00570D54">
        <w:t>. 2012;33(5):972-984.</w:t>
      </w:r>
    </w:p>
    <w:p w14:paraId="2327FC28" w14:textId="77777777" w:rsidR="00570D54" w:rsidRPr="00B6056A" w:rsidRDefault="00570D54" w:rsidP="00570D54">
      <w:pPr>
        <w:pStyle w:val="Bibliography"/>
        <w:rPr>
          <w:lang w:val="da-DK"/>
        </w:rPr>
      </w:pPr>
      <w:r w:rsidRPr="00570D54">
        <w:t xml:space="preserve">16. </w:t>
      </w:r>
      <w:r w:rsidRPr="00570D54">
        <w:tab/>
        <w:t xml:space="preserve">Zanobetti A, Dominici F, Wang Y, Schwartz JD. A national case-crossover analysis of the short-term effect of PM 2.5 on hospitalizations and mortality in subjects with diabetes and neurological disorders. </w:t>
      </w:r>
      <w:r w:rsidRPr="00B6056A">
        <w:rPr>
          <w:i/>
          <w:iCs/>
          <w:lang w:val="da-DK"/>
        </w:rPr>
        <w:t>Environmental Health</w:t>
      </w:r>
      <w:r w:rsidRPr="00B6056A">
        <w:rPr>
          <w:lang w:val="da-DK"/>
        </w:rPr>
        <w:t>. 2014;13(1):1-11.</w:t>
      </w:r>
    </w:p>
    <w:p w14:paraId="50013E02" w14:textId="77777777" w:rsidR="00570D54" w:rsidRPr="00570D54" w:rsidRDefault="00570D54" w:rsidP="00570D54">
      <w:pPr>
        <w:pStyle w:val="Bibliography"/>
      </w:pPr>
      <w:r w:rsidRPr="00B6056A">
        <w:rPr>
          <w:lang w:val="da-DK"/>
        </w:rPr>
        <w:t xml:space="preserve">17. </w:t>
      </w:r>
      <w:r w:rsidRPr="00B6056A">
        <w:rPr>
          <w:lang w:val="da-DK"/>
        </w:rPr>
        <w:tab/>
        <w:t xml:space="preserve">Ritz B, Lee P-C, Hansen J, et al. </w:t>
      </w:r>
      <w:r w:rsidRPr="00570D54">
        <w:t xml:space="preserve">Traffic-related air pollution and Parkinson’s disease in Denmark: a case–control study. </w:t>
      </w:r>
      <w:r w:rsidRPr="00570D54">
        <w:rPr>
          <w:i/>
          <w:iCs/>
        </w:rPr>
        <w:t>Environmental Health Perspectives</w:t>
      </w:r>
      <w:r w:rsidRPr="00570D54">
        <w:t>. 2016;124(3):351-356.</w:t>
      </w:r>
    </w:p>
    <w:p w14:paraId="5AB4A466" w14:textId="77777777" w:rsidR="00570D54" w:rsidRPr="00570D54" w:rsidRDefault="00570D54" w:rsidP="00570D54">
      <w:pPr>
        <w:pStyle w:val="Bibliography"/>
      </w:pPr>
      <w:r w:rsidRPr="00570D54">
        <w:t xml:space="preserve">18. </w:t>
      </w:r>
      <w:r w:rsidRPr="00570D54">
        <w:tab/>
        <w:t xml:space="preserve">Kioumourtzoglou M-A, Schwartz JD, Weisskopf MG, et al. Long-term PM2. 5 exposure and neurological hospital admissions in the northeastern United States. </w:t>
      </w:r>
      <w:r w:rsidRPr="00570D54">
        <w:rPr>
          <w:i/>
          <w:iCs/>
        </w:rPr>
        <w:t>Environmental health perspectives</w:t>
      </w:r>
      <w:r w:rsidRPr="00570D54">
        <w:t>. 2016;124(1):23-29.</w:t>
      </w:r>
    </w:p>
    <w:p w14:paraId="5F13B671" w14:textId="77777777" w:rsidR="00570D54" w:rsidRPr="00570D54" w:rsidRDefault="00570D54" w:rsidP="00570D54">
      <w:pPr>
        <w:pStyle w:val="Bibliography"/>
      </w:pPr>
      <w:r w:rsidRPr="00570D54">
        <w:t xml:space="preserve">19. </w:t>
      </w:r>
      <w:r w:rsidRPr="00570D54">
        <w:tab/>
        <w:t xml:space="preserve">Levesque S, Surace MJ, McDonald J, Block ML. Air pollution &amp; the brain: Subchronic diesel exhaust exposure causes neuroinflammation and elevates early markers of neurodegenerative disease. </w:t>
      </w:r>
      <w:r w:rsidRPr="00570D54">
        <w:rPr>
          <w:i/>
          <w:iCs/>
        </w:rPr>
        <w:t>Journal of Neuroinflammation</w:t>
      </w:r>
      <w:r w:rsidRPr="00570D54">
        <w:t>. 2011;8(1):1-10.</w:t>
      </w:r>
    </w:p>
    <w:p w14:paraId="124B01A4" w14:textId="77777777" w:rsidR="00570D54" w:rsidRPr="00570D54" w:rsidRDefault="00570D54" w:rsidP="00570D54">
      <w:pPr>
        <w:pStyle w:val="Bibliography"/>
      </w:pPr>
      <w:r w:rsidRPr="00570D54">
        <w:t xml:space="preserve">20. </w:t>
      </w:r>
      <w:r w:rsidRPr="00570D54">
        <w:tab/>
        <w:t xml:space="preserve">Heusinkveld HJ, Wahle T, Campbell A, et al. Neurodegenerative and neurological disorders by small inhaled particles. </w:t>
      </w:r>
      <w:r w:rsidRPr="00570D54">
        <w:rPr>
          <w:i/>
          <w:iCs/>
        </w:rPr>
        <w:t>Neurotoxicology</w:t>
      </w:r>
      <w:r w:rsidRPr="00570D54">
        <w:t>. 2016;56:94-106.</w:t>
      </w:r>
    </w:p>
    <w:p w14:paraId="628ABC54" w14:textId="77777777" w:rsidR="00570D54" w:rsidRPr="00570D54" w:rsidRDefault="00570D54" w:rsidP="00570D54">
      <w:pPr>
        <w:pStyle w:val="Bibliography"/>
      </w:pPr>
      <w:r w:rsidRPr="00570D54">
        <w:t xml:space="preserve">21. </w:t>
      </w:r>
      <w:r w:rsidRPr="00570D54">
        <w:tab/>
        <w:t xml:space="preserve">Power MC, Weisskopf MG, Alexeeff SE, Coull BA, Spiro III A, Schwartz J. Traffic-related air pollution and cognitive function in a cohort of older men. </w:t>
      </w:r>
      <w:r w:rsidRPr="00570D54">
        <w:rPr>
          <w:i/>
          <w:iCs/>
        </w:rPr>
        <w:t>Environmental Health Perspectives</w:t>
      </w:r>
      <w:r w:rsidRPr="00570D54">
        <w:t>. 2011;119(5):682-687.</w:t>
      </w:r>
    </w:p>
    <w:p w14:paraId="7F67D4DA" w14:textId="77777777" w:rsidR="00570D54" w:rsidRPr="00570D54" w:rsidRDefault="00570D54" w:rsidP="00570D54">
      <w:pPr>
        <w:pStyle w:val="Bibliography"/>
      </w:pPr>
      <w:r w:rsidRPr="00570D54">
        <w:t xml:space="preserve">22. </w:t>
      </w:r>
      <w:r w:rsidRPr="00570D54">
        <w:tab/>
        <w:t xml:space="preserve">Dubowsky SD, Suh H, Schwartz J, Coull BA, Gold DR. Diabetes, obesity, and hypertension may enhance associations between air pollution and markers of systemic inflammation. </w:t>
      </w:r>
      <w:r w:rsidRPr="00570D54">
        <w:rPr>
          <w:i/>
          <w:iCs/>
        </w:rPr>
        <w:t>Environmental Health Perspectives</w:t>
      </w:r>
      <w:r w:rsidRPr="00570D54">
        <w:t>. 2006;114(7):992-998.</w:t>
      </w:r>
    </w:p>
    <w:p w14:paraId="4D5DB671" w14:textId="77777777" w:rsidR="00570D54" w:rsidRPr="00570D54" w:rsidRDefault="00570D54" w:rsidP="00570D54">
      <w:pPr>
        <w:pStyle w:val="Bibliography"/>
      </w:pPr>
      <w:r w:rsidRPr="00570D54">
        <w:t xml:space="preserve">23. </w:t>
      </w:r>
      <w:r w:rsidRPr="00570D54">
        <w:tab/>
        <w:t xml:space="preserve">Ruckerl R, Ibald-Mulli A, Koenig W, et al. Air pollution and markers of inflammation and coagulation in patients with coronary heart disease. </w:t>
      </w:r>
      <w:r w:rsidRPr="00570D54">
        <w:rPr>
          <w:i/>
          <w:iCs/>
        </w:rPr>
        <w:t>American Journal of Respiratory and Critical Care Medicine</w:t>
      </w:r>
      <w:r w:rsidRPr="00570D54">
        <w:t>. 2006;173(4):432-441.</w:t>
      </w:r>
    </w:p>
    <w:p w14:paraId="1F2CE1A6" w14:textId="77777777" w:rsidR="00570D54" w:rsidRPr="00570D54" w:rsidRDefault="00570D54" w:rsidP="00570D54">
      <w:pPr>
        <w:pStyle w:val="Bibliography"/>
      </w:pPr>
      <w:r w:rsidRPr="00570D54">
        <w:t xml:space="preserve">24. </w:t>
      </w:r>
      <w:r w:rsidRPr="00570D54">
        <w:tab/>
        <w:t xml:space="preserve">Hoffmann B, Moebus S, Dragano N, et al. Chronic residential exposure to particulate matter air pollution and systemic inflammatory markers. </w:t>
      </w:r>
      <w:r w:rsidRPr="00570D54">
        <w:rPr>
          <w:i/>
          <w:iCs/>
        </w:rPr>
        <w:t>Environmental Health Perspectives</w:t>
      </w:r>
      <w:r w:rsidRPr="00570D54">
        <w:t>. 2009;117(8):1302-1308.</w:t>
      </w:r>
    </w:p>
    <w:p w14:paraId="17D9538E" w14:textId="77777777" w:rsidR="00570D54" w:rsidRPr="00570D54" w:rsidRDefault="00570D54" w:rsidP="00570D54">
      <w:pPr>
        <w:pStyle w:val="Bibliography"/>
      </w:pPr>
      <w:r w:rsidRPr="00570D54">
        <w:t xml:space="preserve">25. </w:t>
      </w:r>
      <w:r w:rsidRPr="00570D54">
        <w:tab/>
        <w:t xml:space="preserve">Kelly FJ. Oxidative stress: Its role in air pollution and adverse health effects. </w:t>
      </w:r>
      <w:r w:rsidRPr="00570D54">
        <w:rPr>
          <w:i/>
          <w:iCs/>
        </w:rPr>
        <w:t>Occupational and Environmental Medicine</w:t>
      </w:r>
      <w:r w:rsidRPr="00570D54">
        <w:t>. 2003;60(8):612-616.</w:t>
      </w:r>
    </w:p>
    <w:p w14:paraId="0767358C" w14:textId="77777777" w:rsidR="00570D54" w:rsidRPr="00570D54" w:rsidRDefault="00570D54" w:rsidP="00570D54">
      <w:pPr>
        <w:pStyle w:val="Bibliography"/>
      </w:pPr>
      <w:r w:rsidRPr="00570D54">
        <w:t xml:space="preserve">26. </w:t>
      </w:r>
      <w:r w:rsidRPr="00570D54">
        <w:tab/>
        <w:t xml:space="preserve">Chuang K-J, Chan C-C, Su T-C, Lee C-T, Tang C-S. The effect of urban air pollution on inflammation, oxidative stress, coagulation, and autonomic dysfunction in young adults. </w:t>
      </w:r>
      <w:r w:rsidRPr="00570D54">
        <w:rPr>
          <w:i/>
          <w:iCs/>
        </w:rPr>
        <w:t>American journal of respiratory and critical care medicine</w:t>
      </w:r>
      <w:r w:rsidRPr="00570D54">
        <w:t>. 2007;176(4):370-376.</w:t>
      </w:r>
    </w:p>
    <w:p w14:paraId="1D7DEFDD" w14:textId="77777777" w:rsidR="00570D54" w:rsidRPr="00B6056A" w:rsidRDefault="00570D54" w:rsidP="00570D54">
      <w:pPr>
        <w:pStyle w:val="Bibliography"/>
        <w:rPr>
          <w:lang w:val="da-DK"/>
        </w:rPr>
      </w:pPr>
      <w:r w:rsidRPr="00570D54">
        <w:t xml:space="preserve">27. </w:t>
      </w:r>
      <w:r w:rsidRPr="00570D54">
        <w:tab/>
        <w:t xml:space="preserve">Li N, Sioutas C, Cho A, et al. Ultrafine particulate pollutants induce oxidative stress and mitochondrial damage. </w:t>
      </w:r>
      <w:r w:rsidRPr="00B6056A">
        <w:rPr>
          <w:i/>
          <w:iCs/>
          <w:lang w:val="da-DK"/>
        </w:rPr>
        <w:t>Environmental Health Perspectives</w:t>
      </w:r>
      <w:r w:rsidRPr="00B6056A">
        <w:rPr>
          <w:lang w:val="da-DK"/>
        </w:rPr>
        <w:t>. 2003;111(4):455-460.</w:t>
      </w:r>
    </w:p>
    <w:p w14:paraId="0367A703" w14:textId="77777777" w:rsidR="00570D54" w:rsidRPr="00570D54" w:rsidRDefault="00570D54" w:rsidP="00570D54">
      <w:pPr>
        <w:pStyle w:val="Bibliography"/>
      </w:pPr>
      <w:r w:rsidRPr="00B6056A">
        <w:rPr>
          <w:lang w:val="da-DK"/>
        </w:rPr>
        <w:lastRenderedPageBreak/>
        <w:t xml:space="preserve">28. </w:t>
      </w:r>
      <w:r w:rsidRPr="00B6056A">
        <w:rPr>
          <w:lang w:val="da-DK"/>
        </w:rPr>
        <w:tab/>
        <w:t xml:space="preserve">Sørensen M, Daneshvar B, Hansen M, et al. </w:t>
      </w:r>
      <w:r w:rsidRPr="00570D54">
        <w:t xml:space="preserve">Personal PM2. 5 exposure and markers of oxidative stress in blood. </w:t>
      </w:r>
      <w:r w:rsidRPr="00570D54">
        <w:rPr>
          <w:i/>
          <w:iCs/>
        </w:rPr>
        <w:t>Environmental health perspectives</w:t>
      </w:r>
      <w:r w:rsidRPr="00570D54">
        <w:t>. 2003;111(2):161-166.</w:t>
      </w:r>
    </w:p>
    <w:p w14:paraId="3A7EDAA2" w14:textId="77777777" w:rsidR="00570D54" w:rsidRPr="00570D54" w:rsidRDefault="00570D54" w:rsidP="00570D54">
      <w:pPr>
        <w:pStyle w:val="Bibliography"/>
      </w:pPr>
      <w:r w:rsidRPr="00570D54">
        <w:t xml:space="preserve">29. </w:t>
      </w:r>
      <w:r w:rsidRPr="00570D54">
        <w:tab/>
        <w:t xml:space="preserve">Block ML, Calderón-Garcidueñas L. Air pollution: mechanisms of neuroinflammation and CNS disease. </w:t>
      </w:r>
      <w:r w:rsidRPr="00570D54">
        <w:rPr>
          <w:i/>
          <w:iCs/>
        </w:rPr>
        <w:t>Trends in neurosciences</w:t>
      </w:r>
      <w:r w:rsidRPr="00570D54">
        <w:t>. 2009;32(9):506-516.</w:t>
      </w:r>
    </w:p>
    <w:p w14:paraId="2F9649B3" w14:textId="77777777" w:rsidR="00570D54" w:rsidRPr="00570D54" w:rsidRDefault="00570D54" w:rsidP="00570D54">
      <w:pPr>
        <w:pStyle w:val="Bibliography"/>
      </w:pPr>
      <w:r w:rsidRPr="00570D54">
        <w:t xml:space="preserve">30. </w:t>
      </w:r>
      <w:r w:rsidRPr="00570D54">
        <w:tab/>
        <w:t xml:space="preserve">Perry VH, Cunningham C, Holmes C. Systemic infections and inflammation affect chronic neurodegeneration. </w:t>
      </w:r>
      <w:r w:rsidRPr="00570D54">
        <w:rPr>
          <w:i/>
          <w:iCs/>
        </w:rPr>
        <w:t>Nature Reviews Immunology</w:t>
      </w:r>
      <w:r w:rsidRPr="00570D54">
        <w:t>. 2007;7(2):161-167.</w:t>
      </w:r>
    </w:p>
    <w:p w14:paraId="3396317E" w14:textId="77777777" w:rsidR="00570D54" w:rsidRPr="00570D54" w:rsidRDefault="00570D54" w:rsidP="00570D54">
      <w:pPr>
        <w:pStyle w:val="Bibliography"/>
      </w:pPr>
      <w:r w:rsidRPr="00570D54">
        <w:t xml:space="preserve">31. </w:t>
      </w:r>
      <w:r w:rsidRPr="00570D54">
        <w:tab/>
        <w:t xml:space="preserve">Bergeron C. Oxidative stress: its role in the pathogenesis of amyotrophic lateral sclerosis. </w:t>
      </w:r>
      <w:r w:rsidRPr="00570D54">
        <w:rPr>
          <w:i/>
          <w:iCs/>
        </w:rPr>
        <w:t>Journal of the neurological sciences</w:t>
      </w:r>
      <w:r w:rsidRPr="00570D54">
        <w:t>. 1995;129:81-84.</w:t>
      </w:r>
    </w:p>
    <w:p w14:paraId="23F583F8" w14:textId="77777777" w:rsidR="00570D54" w:rsidRPr="00570D54" w:rsidRDefault="00570D54" w:rsidP="00570D54">
      <w:pPr>
        <w:pStyle w:val="Bibliography"/>
      </w:pPr>
      <w:r w:rsidRPr="00570D54">
        <w:t xml:space="preserve">32. </w:t>
      </w:r>
      <w:r w:rsidRPr="00570D54">
        <w:tab/>
        <w:t xml:space="preserve">Mhatre M, Floyd RA, Hensley K. Oxidative stress and neuroinflammation in Alzheimer’s disease and amyotrophic lateral sclerosis: common links and potential therapeutic targets. </w:t>
      </w:r>
      <w:r w:rsidRPr="00570D54">
        <w:rPr>
          <w:i/>
          <w:iCs/>
        </w:rPr>
        <w:t>Journal of Alzheimer’s disease</w:t>
      </w:r>
      <w:r w:rsidRPr="00570D54">
        <w:t>. 2004;6(2):147-157.</w:t>
      </w:r>
    </w:p>
    <w:p w14:paraId="1CD488BA" w14:textId="77777777" w:rsidR="00570D54" w:rsidRPr="00570D54" w:rsidRDefault="00570D54" w:rsidP="00570D54">
      <w:pPr>
        <w:pStyle w:val="Bibliography"/>
      </w:pPr>
      <w:r w:rsidRPr="00570D54">
        <w:t xml:space="preserve">33. </w:t>
      </w:r>
      <w:r w:rsidRPr="00570D54">
        <w:tab/>
        <w:t xml:space="preserve">D’Amico E, Factor-Litvak P, Santella RM, Mitsumoto H. Clinical perspective on oxidative stress in sporadic amyotrophic lateral sclerosis. </w:t>
      </w:r>
      <w:r w:rsidRPr="00570D54">
        <w:rPr>
          <w:i/>
          <w:iCs/>
        </w:rPr>
        <w:t>Free radical biology and medicine</w:t>
      </w:r>
      <w:r w:rsidRPr="00570D54">
        <w:t>. 2013;65:509-527.</w:t>
      </w:r>
    </w:p>
    <w:p w14:paraId="208E13ED" w14:textId="77777777" w:rsidR="00570D54" w:rsidRPr="00570D54" w:rsidRDefault="00570D54" w:rsidP="00570D54">
      <w:pPr>
        <w:pStyle w:val="Bibliography"/>
      </w:pPr>
      <w:r w:rsidRPr="00570D54">
        <w:t xml:space="preserve">34. </w:t>
      </w:r>
      <w:r w:rsidRPr="00570D54">
        <w:tab/>
        <w:t xml:space="preserve">Perry VH, Nicoll JA, Holmes C. Microglia in neurodegenerative disease. </w:t>
      </w:r>
      <w:r w:rsidRPr="00570D54">
        <w:rPr>
          <w:i/>
          <w:iCs/>
        </w:rPr>
        <w:t>Nature Reviews Neurology</w:t>
      </w:r>
      <w:r w:rsidRPr="00570D54">
        <w:t>. 2010;6(4):193-201.</w:t>
      </w:r>
    </w:p>
    <w:p w14:paraId="059F2219" w14:textId="77777777" w:rsidR="00570D54" w:rsidRPr="00570D54" w:rsidRDefault="00570D54" w:rsidP="00570D54">
      <w:pPr>
        <w:pStyle w:val="Bibliography"/>
      </w:pPr>
      <w:r w:rsidRPr="00570D54">
        <w:t xml:space="preserve">35. </w:t>
      </w:r>
      <w:r w:rsidRPr="00570D54">
        <w:tab/>
        <w:t xml:space="preserve">Malek AM, Barchowsky A, Bowser R, et al. Exposure to hazardous air pollutants and the risk of amyotrophic lateral sclerosis. </w:t>
      </w:r>
      <w:r w:rsidRPr="00570D54">
        <w:rPr>
          <w:i/>
          <w:iCs/>
        </w:rPr>
        <w:t>Environmental Pollution</w:t>
      </w:r>
      <w:r w:rsidRPr="00570D54">
        <w:t>. 2015;197:181-186.</w:t>
      </w:r>
    </w:p>
    <w:p w14:paraId="44EBD8FF" w14:textId="77777777" w:rsidR="00570D54" w:rsidRPr="00570D54" w:rsidRDefault="00570D54" w:rsidP="00570D54">
      <w:pPr>
        <w:pStyle w:val="Bibliography"/>
      </w:pPr>
      <w:r w:rsidRPr="00570D54">
        <w:t xml:space="preserve">36. </w:t>
      </w:r>
      <w:r w:rsidRPr="00570D54">
        <w:tab/>
        <w:t xml:space="preserve">Yu Z, Peters S, van BL, et al. Long-Term Exposure to Ultrafine Particles and Particulate Matter Constituents and the Risk of Amyotrophic Lateral Sclerosis. </w:t>
      </w:r>
      <w:r w:rsidRPr="00570D54">
        <w:rPr>
          <w:i/>
          <w:iCs/>
        </w:rPr>
        <w:t>Environmental Health Perspectives</w:t>
      </w:r>
      <w:r w:rsidRPr="00570D54">
        <w:t>. 2021;129(9):097702. doi:10.1289/EHP9131</w:t>
      </w:r>
    </w:p>
    <w:p w14:paraId="26F08628" w14:textId="77777777" w:rsidR="00570D54" w:rsidRPr="00570D54" w:rsidRDefault="00570D54" w:rsidP="00570D54">
      <w:pPr>
        <w:pStyle w:val="Bibliography"/>
      </w:pPr>
      <w:r w:rsidRPr="00570D54">
        <w:t xml:space="preserve">37. </w:t>
      </w:r>
      <w:r w:rsidRPr="00570D54">
        <w:tab/>
        <w:t xml:space="preserve">Seelen M, Toro CRA, Veldink JH, et al. Long-Term Air Pollution Exposure and Amyotrophic Lateral Sclerosis in Netherlands: A Population-based Case–control Study. </w:t>
      </w:r>
      <w:r w:rsidRPr="00570D54">
        <w:rPr>
          <w:i/>
          <w:iCs/>
        </w:rPr>
        <w:t>Environmental Health Perspectives</w:t>
      </w:r>
      <w:r w:rsidRPr="00570D54">
        <w:t>. 2017;125(9):097023. doi:10.1289/EHP1115</w:t>
      </w:r>
    </w:p>
    <w:p w14:paraId="74576600" w14:textId="77777777" w:rsidR="00570D54" w:rsidRPr="00570D54" w:rsidRDefault="00570D54" w:rsidP="00570D54">
      <w:pPr>
        <w:pStyle w:val="Bibliography"/>
      </w:pPr>
      <w:r w:rsidRPr="00570D54">
        <w:t xml:space="preserve">38. </w:t>
      </w:r>
      <w:r w:rsidRPr="00570D54">
        <w:tab/>
        <w:t xml:space="preserve">Nunez Y, Boehme AK, Weisskopf MG, et al. Fine Particle Exposure and Clinical Aggravation in Neurodegenerative Diseases in New York State. </w:t>
      </w:r>
      <w:r w:rsidRPr="00570D54">
        <w:rPr>
          <w:i/>
          <w:iCs/>
        </w:rPr>
        <w:t>Environmental health perspectives</w:t>
      </w:r>
      <w:r w:rsidRPr="00570D54">
        <w:t>. 2021;129(2):027003.</w:t>
      </w:r>
    </w:p>
    <w:p w14:paraId="57F0F40D" w14:textId="77777777" w:rsidR="00570D54" w:rsidRPr="00570D54" w:rsidRDefault="00570D54" w:rsidP="00570D54">
      <w:pPr>
        <w:pStyle w:val="Bibliography"/>
      </w:pPr>
      <w:r w:rsidRPr="00570D54">
        <w:t xml:space="preserve">39. </w:t>
      </w:r>
      <w:r w:rsidRPr="00570D54">
        <w:tab/>
        <w:t xml:space="preserve">Strak M, Weinmayr G, Rodopoulou S, et al. Long term exposure to low level air pollution and mortality in eight European cohorts within the ELAPSE project: pooled analysis. </w:t>
      </w:r>
      <w:r w:rsidRPr="00570D54">
        <w:rPr>
          <w:i/>
          <w:iCs/>
        </w:rPr>
        <w:t>BMJ</w:t>
      </w:r>
      <w:r w:rsidRPr="00570D54">
        <w:t>. 2021;374:n1904. doi:10.1136/bmj.n1904</w:t>
      </w:r>
    </w:p>
    <w:p w14:paraId="51CF7FD9" w14:textId="77777777" w:rsidR="00570D54" w:rsidRPr="00570D54" w:rsidRDefault="00570D54" w:rsidP="00570D54">
      <w:pPr>
        <w:pStyle w:val="Bibliography"/>
      </w:pPr>
      <w:r w:rsidRPr="00570D54">
        <w:t xml:space="preserve">40. </w:t>
      </w:r>
      <w:r w:rsidRPr="00570D54">
        <w:tab/>
        <w:t xml:space="preserve">Hamra GB, Laden F, Cohen AJ, Raaschou-Nielsen O, Brauer M, Loomis D. Lung cancer and exposure to nitrogen dioxide and traffic: a systematic review and meta-analysis. </w:t>
      </w:r>
      <w:r w:rsidRPr="00570D54">
        <w:rPr>
          <w:i/>
          <w:iCs/>
        </w:rPr>
        <w:t>Environmental Health Perspectives</w:t>
      </w:r>
      <w:r w:rsidRPr="00570D54">
        <w:t>. 2015;123(11):1107-1112.</w:t>
      </w:r>
    </w:p>
    <w:p w14:paraId="20687B9B" w14:textId="77777777" w:rsidR="00570D54" w:rsidRPr="00570D54" w:rsidRDefault="00570D54" w:rsidP="00570D54">
      <w:pPr>
        <w:pStyle w:val="Bibliography"/>
      </w:pPr>
      <w:r w:rsidRPr="00570D54">
        <w:lastRenderedPageBreak/>
        <w:t xml:space="preserve">41. </w:t>
      </w:r>
      <w:r w:rsidRPr="00570D54">
        <w:tab/>
        <w:t xml:space="preserve">Chen H, Kwong JC, Copes R, et al. Living near major roads and the incidence of dementia, Parkinson’s disease, and multiple sclerosis: a population-based cohort study. </w:t>
      </w:r>
      <w:r w:rsidRPr="00570D54">
        <w:rPr>
          <w:i/>
          <w:iCs/>
        </w:rPr>
        <w:t>The Lancet</w:t>
      </w:r>
      <w:r w:rsidRPr="00570D54">
        <w:t>. 2017;389(10070):718-726.</w:t>
      </w:r>
    </w:p>
    <w:p w14:paraId="635A9FA1" w14:textId="77777777" w:rsidR="00570D54" w:rsidRPr="00570D54" w:rsidRDefault="00570D54" w:rsidP="00570D54">
      <w:pPr>
        <w:pStyle w:val="Bibliography"/>
      </w:pPr>
      <w:r w:rsidRPr="00570D54">
        <w:t xml:space="preserve">42. </w:t>
      </w:r>
      <w:r w:rsidRPr="00570D54">
        <w:tab/>
        <w:t xml:space="preserve">Gibson EA, Nunez Y, Abuawad A, et al. An overview of methods to address distinct research questions on environmental mixtures: an application to persistent organic pollutants and leukocyte telomere length. </w:t>
      </w:r>
      <w:r w:rsidRPr="00570D54">
        <w:rPr>
          <w:i/>
          <w:iCs/>
        </w:rPr>
        <w:t>Environmental Health</w:t>
      </w:r>
      <w:r w:rsidRPr="00570D54">
        <w:t>. 2019;18(1):1-16.</w:t>
      </w:r>
    </w:p>
    <w:p w14:paraId="26AAD7C7" w14:textId="77777777" w:rsidR="00570D54" w:rsidRPr="00570D54" w:rsidRDefault="00570D54" w:rsidP="00570D54">
      <w:pPr>
        <w:pStyle w:val="Bibliography"/>
      </w:pPr>
      <w:r w:rsidRPr="00570D54">
        <w:t xml:space="preserve">43. </w:t>
      </w:r>
      <w:r w:rsidRPr="00570D54">
        <w:tab/>
        <w:t xml:space="preserve">Frank L. When an entire country is a cohort. </w:t>
      </w:r>
      <w:r w:rsidRPr="00570D54">
        <w:rPr>
          <w:i/>
          <w:iCs/>
        </w:rPr>
        <w:t>Science</w:t>
      </w:r>
      <w:r w:rsidRPr="00570D54">
        <w:t>. 2000;287(5462):2398-2399.</w:t>
      </w:r>
    </w:p>
    <w:p w14:paraId="0324C38A" w14:textId="77777777" w:rsidR="00570D54" w:rsidRPr="00570D54" w:rsidRDefault="00570D54" w:rsidP="00570D54">
      <w:pPr>
        <w:pStyle w:val="Bibliography"/>
      </w:pPr>
      <w:r w:rsidRPr="00570D54">
        <w:t xml:space="preserve">44. </w:t>
      </w:r>
      <w:r w:rsidRPr="00570D54">
        <w:tab/>
        <w:t xml:space="preserve">Kioumourtzoglou M-A, Seals RM, Himmerslev L, Gredal O, Hansen J, Weisskopf MG. Comparison of diagnoses of amyotrophic lateral sclerosis by use of death certificates and hospital discharge data in the Danish population. </w:t>
      </w:r>
      <w:r w:rsidRPr="00570D54">
        <w:rPr>
          <w:i/>
          <w:iCs/>
        </w:rPr>
        <w:t>Amyotrophic Lateral Sclerosis and Frontotemporal Degeneration</w:t>
      </w:r>
      <w:r w:rsidRPr="00570D54">
        <w:t>. 2015;16(3-4):224-229.</w:t>
      </w:r>
    </w:p>
    <w:p w14:paraId="346E3B3B" w14:textId="77777777" w:rsidR="00570D54" w:rsidRPr="00570D54" w:rsidRDefault="00570D54" w:rsidP="00570D54">
      <w:pPr>
        <w:pStyle w:val="Bibliography"/>
      </w:pPr>
      <w:r w:rsidRPr="00570D54">
        <w:t xml:space="preserve">45. </w:t>
      </w:r>
      <w:r w:rsidRPr="00570D54">
        <w:tab/>
        <w:t xml:space="preserve">Pedersen CB. The Danish civil registration system. </w:t>
      </w:r>
      <w:r w:rsidRPr="00570D54">
        <w:rPr>
          <w:i/>
          <w:iCs/>
        </w:rPr>
        <w:t>Scandinavian journal of public health</w:t>
      </w:r>
      <w:r w:rsidRPr="00570D54">
        <w:t>. 2011;39(7_suppl):22-25.</w:t>
      </w:r>
    </w:p>
    <w:p w14:paraId="03E325D3" w14:textId="77777777" w:rsidR="00570D54" w:rsidRPr="00570D54" w:rsidRDefault="00570D54" w:rsidP="00570D54">
      <w:pPr>
        <w:pStyle w:val="Bibliography"/>
      </w:pPr>
      <w:r w:rsidRPr="00570D54">
        <w:t xml:space="preserve">46. </w:t>
      </w:r>
      <w:r w:rsidRPr="00570D54">
        <w:tab/>
        <w:t xml:space="preserve">Ketzel M, Berkowicz R, Hvidberg M, Jensen SS, Raaschou-Nielsen O. Evaluation of AirGIS: a GIS-based air pollution and human exposure modelling system. </w:t>
      </w:r>
      <w:r w:rsidRPr="00570D54">
        <w:rPr>
          <w:i/>
          <w:iCs/>
        </w:rPr>
        <w:t>International Journal of Environment and Pollution</w:t>
      </w:r>
      <w:r w:rsidRPr="00570D54">
        <w:t>. 2011;47(1-4):226-238.</w:t>
      </w:r>
    </w:p>
    <w:p w14:paraId="3C2EBC89" w14:textId="77777777" w:rsidR="00570D54" w:rsidRPr="00570D54" w:rsidRDefault="00570D54" w:rsidP="00570D54">
      <w:pPr>
        <w:pStyle w:val="Bibliography"/>
      </w:pPr>
      <w:r w:rsidRPr="00570D54">
        <w:t xml:space="preserve">47. </w:t>
      </w:r>
      <w:r w:rsidRPr="00570D54">
        <w:tab/>
        <w:t xml:space="preserve">Ketzel M, Burman M, Nøjgaard JK, Christensen JH, Im U, Brandt J. High resolution modelling of elemental carbon for Denmark. In: </w:t>
      </w:r>
      <w:r w:rsidRPr="00570D54">
        <w:rPr>
          <w:i/>
          <w:iCs/>
        </w:rPr>
        <w:t>18th International Conference on Harmonisation within Atmospheric Dispersion Modelling for Regulatory Purposes, HARMO 2017</w:t>
      </w:r>
      <w:r w:rsidRPr="00570D54">
        <w:t>. ; 2017.</w:t>
      </w:r>
    </w:p>
    <w:p w14:paraId="6803A60A" w14:textId="77777777" w:rsidR="00570D54" w:rsidRPr="00570D54" w:rsidRDefault="00570D54" w:rsidP="00570D54">
      <w:pPr>
        <w:pStyle w:val="Bibliography"/>
      </w:pPr>
      <w:r w:rsidRPr="00B6056A">
        <w:rPr>
          <w:lang w:val="da-DK"/>
        </w:rPr>
        <w:t xml:space="preserve">48. </w:t>
      </w:r>
      <w:r w:rsidRPr="00B6056A">
        <w:rPr>
          <w:lang w:val="da-DK"/>
        </w:rPr>
        <w:tab/>
        <w:t xml:space="preserve">Raaschou-Nielsen O, Andersen ZJ, Hvidberg M, et al. </w:t>
      </w:r>
      <w:r w:rsidRPr="00570D54">
        <w:t xml:space="preserve">Lung cancer incidence and long-term exposure to air pollution from traffic. </w:t>
      </w:r>
      <w:r w:rsidRPr="00570D54">
        <w:rPr>
          <w:i/>
          <w:iCs/>
        </w:rPr>
        <w:t>Environmental health perspectives</w:t>
      </w:r>
      <w:r w:rsidRPr="00570D54">
        <w:t>. 2011;119(6):860-865.</w:t>
      </w:r>
    </w:p>
    <w:p w14:paraId="6F05B867" w14:textId="77777777" w:rsidR="00570D54" w:rsidRPr="00570D54" w:rsidRDefault="00570D54" w:rsidP="00570D54">
      <w:pPr>
        <w:pStyle w:val="Bibliography"/>
      </w:pPr>
      <w:r w:rsidRPr="00570D54">
        <w:t xml:space="preserve">49. </w:t>
      </w:r>
      <w:r w:rsidRPr="00570D54">
        <w:tab/>
        <w:t xml:space="preserve">Raaschou-Nielsen O, Sørensen M, Ketzel M, et al. Long-term exposure to traffic-related air pollution and diabetes-associated mortality: a cohort study. </w:t>
      </w:r>
      <w:r w:rsidRPr="00570D54">
        <w:rPr>
          <w:i/>
          <w:iCs/>
        </w:rPr>
        <w:t>Diabetologia</w:t>
      </w:r>
      <w:r w:rsidRPr="00570D54">
        <w:t>. 2013;56(1):36-46.</w:t>
      </w:r>
    </w:p>
    <w:p w14:paraId="49804167" w14:textId="77777777" w:rsidR="00570D54" w:rsidRPr="00570D54" w:rsidRDefault="00570D54" w:rsidP="00570D54">
      <w:pPr>
        <w:pStyle w:val="Bibliography"/>
      </w:pPr>
      <w:r w:rsidRPr="00570D54">
        <w:t xml:space="preserve">50. </w:t>
      </w:r>
      <w:r w:rsidRPr="00570D54">
        <w:tab/>
        <w:t xml:space="preserve">Sørensen M, Hoffmann B, Hvidberg M, et al. Long-term exposure to traffic-related air pollution associated with blood pressure and self-reported hypertension in a Danish cohort. </w:t>
      </w:r>
      <w:r w:rsidRPr="00570D54">
        <w:rPr>
          <w:i/>
          <w:iCs/>
        </w:rPr>
        <w:t>Environmental health perspectives</w:t>
      </w:r>
      <w:r w:rsidRPr="00570D54">
        <w:t>. 2012;120(3):418-424.</w:t>
      </w:r>
    </w:p>
    <w:p w14:paraId="5859DB2B" w14:textId="77777777" w:rsidR="00570D54" w:rsidRPr="00570D54" w:rsidRDefault="00570D54" w:rsidP="00570D54">
      <w:pPr>
        <w:pStyle w:val="Bibliography"/>
      </w:pPr>
      <w:r w:rsidRPr="00570D54">
        <w:t xml:space="preserve">51. </w:t>
      </w:r>
      <w:r w:rsidRPr="00570D54">
        <w:tab/>
        <w:t xml:space="preserve">Khan J, Kakosimos K, Raaschou-Nielsen O, et al. Development and performance evaluation of new AirGIS–a GIS based air pollution and human exposure modelling system. </w:t>
      </w:r>
      <w:r w:rsidRPr="00570D54">
        <w:rPr>
          <w:i/>
          <w:iCs/>
        </w:rPr>
        <w:t>Atmospheric environment</w:t>
      </w:r>
      <w:r w:rsidRPr="00570D54">
        <w:t>. 2019;198:102-121.</w:t>
      </w:r>
    </w:p>
    <w:p w14:paraId="0A39D6CB" w14:textId="77777777" w:rsidR="00570D54" w:rsidRPr="00570D54" w:rsidRDefault="00570D54" w:rsidP="00570D54">
      <w:pPr>
        <w:pStyle w:val="Bibliography"/>
      </w:pPr>
      <w:r w:rsidRPr="00570D54">
        <w:t xml:space="preserve">52. </w:t>
      </w:r>
      <w:r w:rsidRPr="00570D54">
        <w:tab/>
        <w:t xml:space="preserve">Galvin M, Gaffney R, Corr B, Mays I, Hardiman O. From first symptoms to diagnosis of amyotrophic lateral sclerosis: perspectives of an Irish informal caregiver cohort—a thematic analysis. </w:t>
      </w:r>
      <w:r w:rsidRPr="00570D54">
        <w:rPr>
          <w:i/>
          <w:iCs/>
        </w:rPr>
        <w:t>BMJ Open</w:t>
      </w:r>
      <w:r w:rsidRPr="00570D54">
        <w:t>. 2017;7(3). doi:10.1136/bmjopen-2016-014985</w:t>
      </w:r>
    </w:p>
    <w:p w14:paraId="67F1D8E0" w14:textId="77777777" w:rsidR="00570D54" w:rsidRPr="00570D54" w:rsidRDefault="00570D54" w:rsidP="00570D54">
      <w:pPr>
        <w:pStyle w:val="Bibliography"/>
      </w:pPr>
      <w:r w:rsidRPr="00570D54">
        <w:lastRenderedPageBreak/>
        <w:t xml:space="preserve">53. </w:t>
      </w:r>
      <w:r w:rsidRPr="00570D54">
        <w:tab/>
        <w:t xml:space="preserve">Dickerson AS, Hansen J, Kioumourtzoglou M-A, Specht AJ, Gredal O, Weisskopf MG. Study of occupation and amyotrophic lateral sclerosis in a Danish cohort. </w:t>
      </w:r>
      <w:r w:rsidRPr="00570D54">
        <w:rPr>
          <w:i/>
          <w:iCs/>
        </w:rPr>
        <w:t>Occup Environ Med</w:t>
      </w:r>
      <w:r w:rsidRPr="00570D54">
        <w:t>. 2018;75(9):630-638. doi:10.1136/oemed-2018-105110</w:t>
      </w:r>
    </w:p>
    <w:p w14:paraId="4419ECE1" w14:textId="77777777" w:rsidR="00570D54" w:rsidRPr="00570D54" w:rsidRDefault="00570D54" w:rsidP="00570D54">
      <w:pPr>
        <w:pStyle w:val="Bibliography"/>
      </w:pPr>
      <w:r w:rsidRPr="00570D54">
        <w:t xml:space="preserve">54. </w:t>
      </w:r>
      <w:r w:rsidRPr="00570D54">
        <w:tab/>
        <w:t xml:space="preserve">Rothman KJ, Greenland S, Lash TL, others. </w:t>
      </w:r>
      <w:r w:rsidRPr="00570D54">
        <w:rPr>
          <w:i/>
          <w:iCs/>
        </w:rPr>
        <w:t>Modern Epidemiology</w:t>
      </w:r>
      <w:r w:rsidRPr="00570D54">
        <w:t>. Vol 3. Wolters Kluwer Health/Lippincott Williams &amp; Wilkins Philadelphia; 2008.</w:t>
      </w:r>
    </w:p>
    <w:p w14:paraId="31A155F8" w14:textId="77777777" w:rsidR="00570D54" w:rsidRPr="00570D54" w:rsidRDefault="00570D54" w:rsidP="00570D54">
      <w:pPr>
        <w:pStyle w:val="Bibliography"/>
      </w:pPr>
      <w:r w:rsidRPr="00570D54">
        <w:t xml:space="preserve">55. </w:t>
      </w:r>
      <w:r w:rsidRPr="00570D54">
        <w:tab/>
        <w:t xml:space="preserve">Gelman A, Carlin JB, Stern HS, Dunson DB, Vehtari A, Rubin DB. </w:t>
      </w:r>
      <w:r w:rsidRPr="00570D54">
        <w:rPr>
          <w:i/>
          <w:iCs/>
        </w:rPr>
        <w:t>Bayesian Data Analysis, Third Edition</w:t>
      </w:r>
      <w:r w:rsidRPr="00570D54">
        <w:t>. CRC Press; 2013.</w:t>
      </w:r>
    </w:p>
    <w:p w14:paraId="156BE9F5" w14:textId="77777777" w:rsidR="00570D54" w:rsidRPr="00570D54" w:rsidRDefault="00570D54" w:rsidP="00570D54">
      <w:pPr>
        <w:pStyle w:val="Bibliography"/>
      </w:pPr>
      <w:r w:rsidRPr="00570D54">
        <w:t xml:space="preserve">56. </w:t>
      </w:r>
      <w:r w:rsidRPr="00570D54">
        <w:tab/>
        <w:t xml:space="preserve">Mostofsky E, Schwartz J, Coull BA, et al. Modeling the association between particle constituents of air pollution and health outcomes. </w:t>
      </w:r>
      <w:r w:rsidRPr="00570D54">
        <w:rPr>
          <w:i/>
          <w:iCs/>
        </w:rPr>
        <w:t>American journal of epidemiology</w:t>
      </w:r>
      <w:r w:rsidRPr="00570D54">
        <w:t>. 2012;176(4):317-326.</w:t>
      </w:r>
    </w:p>
    <w:p w14:paraId="67FB0DD4" w14:textId="77777777" w:rsidR="00570D54" w:rsidRPr="00570D54" w:rsidRDefault="00570D54" w:rsidP="00570D54">
      <w:pPr>
        <w:pStyle w:val="Bibliography"/>
      </w:pPr>
      <w:r w:rsidRPr="00570D54">
        <w:t xml:space="preserve">57. </w:t>
      </w:r>
      <w:r w:rsidRPr="00570D54">
        <w:tab/>
        <w:t xml:space="preserve">Martin R, Peters G, Wilkinson J. Symmetric decomposition of a positive definite matrix. </w:t>
      </w:r>
      <w:r w:rsidRPr="00570D54">
        <w:rPr>
          <w:i/>
          <w:iCs/>
        </w:rPr>
        <w:t>Numerische Mathematik</w:t>
      </w:r>
      <w:r w:rsidRPr="00570D54">
        <w:t>. 1965;7(5):362-383.</w:t>
      </w:r>
    </w:p>
    <w:p w14:paraId="254E7634" w14:textId="77777777" w:rsidR="00570D54" w:rsidRPr="00570D54" w:rsidRDefault="00570D54" w:rsidP="00570D54">
      <w:pPr>
        <w:pStyle w:val="Bibliography"/>
      </w:pPr>
      <w:r w:rsidRPr="00570D54">
        <w:t xml:space="preserve">58. </w:t>
      </w:r>
      <w:r w:rsidRPr="00570D54">
        <w:tab/>
        <w:t xml:space="preserve">Polson NG, Scott JG. On the half-Cauchy prior for a global scale parameter. </w:t>
      </w:r>
      <w:r w:rsidRPr="00570D54">
        <w:rPr>
          <w:i/>
          <w:iCs/>
        </w:rPr>
        <w:t>Bayesian Analysis</w:t>
      </w:r>
      <w:r w:rsidRPr="00570D54">
        <w:t>. 2012;7(4):887-902.</w:t>
      </w:r>
    </w:p>
    <w:p w14:paraId="4E1969DA" w14:textId="77777777" w:rsidR="00570D54" w:rsidRPr="00570D54" w:rsidRDefault="00570D54" w:rsidP="00570D54">
      <w:pPr>
        <w:pStyle w:val="Bibliography"/>
      </w:pPr>
      <w:r w:rsidRPr="00570D54">
        <w:t xml:space="preserve">59. </w:t>
      </w:r>
      <w:r w:rsidRPr="00570D54">
        <w:tab/>
        <w:t xml:space="preserve">Gelman A. Prior distributions for variance parameters in hierarchical models (comment on article by Browne and Draper). </w:t>
      </w:r>
      <w:r w:rsidRPr="00570D54">
        <w:rPr>
          <w:i/>
          <w:iCs/>
        </w:rPr>
        <w:t>Bayesian Anal</w:t>
      </w:r>
      <w:r w:rsidRPr="00570D54">
        <w:t>. 2006;1(3):515-534. doi:10.1214/06-BA117A</w:t>
      </w:r>
    </w:p>
    <w:p w14:paraId="3FFEBC8B" w14:textId="77777777" w:rsidR="00570D54" w:rsidRPr="00570D54" w:rsidRDefault="00570D54" w:rsidP="00570D54">
      <w:pPr>
        <w:pStyle w:val="Bibliography"/>
      </w:pPr>
      <w:r w:rsidRPr="00570D54">
        <w:t xml:space="preserve">60. </w:t>
      </w:r>
      <w:r w:rsidRPr="00570D54">
        <w:tab/>
        <w:t xml:space="preserve">Lewandowski D, Kurowicka D, Joe H. Generating random correlation matrices based on vines and extended onion method. </w:t>
      </w:r>
      <w:r w:rsidRPr="00570D54">
        <w:rPr>
          <w:i/>
          <w:iCs/>
        </w:rPr>
        <w:t>Journal of multivariate analysis</w:t>
      </w:r>
      <w:r w:rsidRPr="00570D54">
        <w:t>. 2009;100(9):1989-2001.</w:t>
      </w:r>
    </w:p>
    <w:p w14:paraId="2A93ED00" w14:textId="77777777" w:rsidR="00570D54" w:rsidRPr="00570D54" w:rsidRDefault="00570D54" w:rsidP="00570D54">
      <w:pPr>
        <w:pStyle w:val="Bibliography"/>
      </w:pPr>
      <w:r w:rsidRPr="00570D54">
        <w:t xml:space="preserve">61. </w:t>
      </w:r>
      <w:r w:rsidRPr="00570D54">
        <w:tab/>
        <w:t>R Core Team. R: A language and environment for statistical computing. Published online 2013.</w:t>
      </w:r>
    </w:p>
    <w:p w14:paraId="07F7DDF0" w14:textId="77777777" w:rsidR="00570D54" w:rsidRPr="00570D54" w:rsidRDefault="00570D54" w:rsidP="00570D54">
      <w:pPr>
        <w:pStyle w:val="Bibliography"/>
      </w:pPr>
      <w:r w:rsidRPr="00570D54">
        <w:t xml:space="preserve">62. </w:t>
      </w:r>
      <w:r w:rsidRPr="00570D54">
        <w:tab/>
        <w:t xml:space="preserve">Gelman A, Rubin DB. Inference from iterative simulation using multiple sequences. </w:t>
      </w:r>
      <w:r w:rsidRPr="00570D54">
        <w:rPr>
          <w:i/>
          <w:iCs/>
        </w:rPr>
        <w:t>Statistical science</w:t>
      </w:r>
      <w:r w:rsidRPr="00570D54">
        <w:t>. 1992;7(4):457-472.</w:t>
      </w:r>
    </w:p>
    <w:p w14:paraId="4B09F7DC" w14:textId="77777777" w:rsidR="00570D54" w:rsidRPr="00570D54" w:rsidRDefault="00570D54" w:rsidP="00570D54">
      <w:pPr>
        <w:pStyle w:val="Bibliography"/>
      </w:pPr>
      <w:r w:rsidRPr="00570D54">
        <w:t xml:space="preserve">63. </w:t>
      </w:r>
      <w:r w:rsidRPr="00570D54">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570D54">
        <w:rPr>
          <w:i/>
          <w:iCs/>
        </w:rPr>
        <w:t>Neuroepidemiology</w:t>
      </w:r>
      <w:r w:rsidRPr="00570D54">
        <w:t>. 2018;51(1-2):33-49.</w:t>
      </w:r>
    </w:p>
    <w:p w14:paraId="58768B30" w14:textId="77777777" w:rsidR="00570D54" w:rsidRPr="00570D54" w:rsidRDefault="00570D54" w:rsidP="00570D54">
      <w:pPr>
        <w:pStyle w:val="Bibliography"/>
      </w:pPr>
      <w:r w:rsidRPr="00570D54">
        <w:t xml:space="preserve">64. </w:t>
      </w:r>
      <w:r w:rsidRPr="00570D54">
        <w:tab/>
        <w:t>von Schneidemesser E, Mar KA, Saar D. Black Carbon in Europe: Targeting an Air Pollutant and Climate Forcer. Published online 2017.</w:t>
      </w:r>
    </w:p>
    <w:p w14:paraId="56C6893A" w14:textId="77777777" w:rsidR="00570D54" w:rsidRPr="00570D54" w:rsidRDefault="00570D54" w:rsidP="00570D54">
      <w:pPr>
        <w:pStyle w:val="Bibliography"/>
      </w:pPr>
      <w:r w:rsidRPr="00570D54">
        <w:t xml:space="preserve">65. </w:t>
      </w:r>
      <w:r w:rsidRPr="00570D54">
        <w:tab/>
        <w:t xml:space="preserve">Pamphlett R, Rikard-Bell A. Different occupations associated with amyotrophic lateral sclerosis: Is diesel exhaust the link? </w:t>
      </w:r>
      <w:r w:rsidRPr="00570D54">
        <w:rPr>
          <w:i/>
          <w:iCs/>
        </w:rPr>
        <w:t>PloS One</w:t>
      </w:r>
      <w:r w:rsidRPr="00570D54">
        <w:t>. 2013;8(11):e80993.</w:t>
      </w:r>
    </w:p>
    <w:p w14:paraId="198B5947" w14:textId="77777777" w:rsidR="00570D54" w:rsidRPr="00570D54" w:rsidRDefault="00570D54" w:rsidP="00570D54">
      <w:pPr>
        <w:pStyle w:val="Bibliography"/>
      </w:pPr>
      <w:r w:rsidRPr="00570D54">
        <w:t xml:space="preserve">66. </w:t>
      </w:r>
      <w:r w:rsidRPr="00570D54">
        <w:tab/>
        <w:t xml:space="preserve">Zhang R, Dai Y, Zhang X, et al. Reduced pulmonary function and increased pro-inflammatory cytokines in nanoscale carbon black-exposed workers. </w:t>
      </w:r>
      <w:r w:rsidRPr="00570D54">
        <w:rPr>
          <w:i/>
          <w:iCs/>
        </w:rPr>
        <w:t>Part Fibre Toxicol</w:t>
      </w:r>
      <w:r w:rsidRPr="00570D54">
        <w:t>. 2014;11:73. doi:10.1186/s12989-014-0073-1</w:t>
      </w:r>
    </w:p>
    <w:p w14:paraId="11ECBF27" w14:textId="77777777" w:rsidR="00570D54" w:rsidRPr="00B6056A" w:rsidRDefault="00570D54" w:rsidP="00570D54">
      <w:pPr>
        <w:pStyle w:val="Bibliography"/>
        <w:rPr>
          <w:lang w:val="da-DK"/>
        </w:rPr>
      </w:pPr>
      <w:r w:rsidRPr="00570D54">
        <w:lastRenderedPageBreak/>
        <w:t xml:space="preserve">67. </w:t>
      </w:r>
      <w:r w:rsidRPr="00570D54">
        <w:tab/>
        <w:t xml:space="preserve">Gao X, Xu H, Shang J, et al. Ozonized carbon black induces mitochondrial dysfunction and DNA damage. </w:t>
      </w:r>
      <w:r w:rsidRPr="00B6056A">
        <w:rPr>
          <w:i/>
          <w:iCs/>
          <w:lang w:val="da-DK"/>
        </w:rPr>
        <w:t>Environ Toxicol</w:t>
      </w:r>
      <w:r w:rsidRPr="00B6056A">
        <w:rPr>
          <w:lang w:val="da-DK"/>
        </w:rPr>
        <w:t>. 2017;32(3):944-955. doi:10.1002/tox.22295</w:t>
      </w:r>
    </w:p>
    <w:p w14:paraId="426E0426" w14:textId="77777777" w:rsidR="00570D54" w:rsidRPr="00570D54" w:rsidRDefault="00570D54" w:rsidP="00570D54">
      <w:pPr>
        <w:pStyle w:val="Bibliography"/>
      </w:pPr>
      <w:r w:rsidRPr="00B6056A">
        <w:rPr>
          <w:lang w:val="da-DK"/>
        </w:rPr>
        <w:t xml:space="preserve">68. </w:t>
      </w:r>
      <w:r w:rsidRPr="00B6056A">
        <w:rPr>
          <w:lang w:val="da-DK"/>
        </w:rPr>
        <w:tab/>
        <w:t xml:space="preserve">Kyjovska ZO, Jacobsen NR, Saber AT, et al. </w:t>
      </w:r>
      <w:r w:rsidRPr="00570D54">
        <w:t xml:space="preserve">DNA damage following pulmonary exposure by instillation to low doses of carbon black (Printex 90) nanoparticles in mice. </w:t>
      </w:r>
      <w:r w:rsidRPr="00570D54">
        <w:rPr>
          <w:i/>
          <w:iCs/>
        </w:rPr>
        <w:t>Environ Mol Mutagen</w:t>
      </w:r>
      <w:r w:rsidRPr="00570D54">
        <w:t>. 2015;56(1):41-49. doi:10.1002/em.21888</w:t>
      </w:r>
    </w:p>
    <w:p w14:paraId="11A1FC80" w14:textId="77777777" w:rsidR="00570D54" w:rsidRPr="00570D54" w:rsidRDefault="00570D54" w:rsidP="00570D54">
      <w:pPr>
        <w:pStyle w:val="Bibliography"/>
      </w:pPr>
      <w:r w:rsidRPr="00570D54">
        <w:t xml:space="preserve">69. </w:t>
      </w:r>
      <w:r w:rsidRPr="00570D54">
        <w:tab/>
        <w:t xml:space="preserve">Nakken O, Meyer HE, Stigum H, Holmøy T. High BMI is associated with low ALS risk: A population-based study. </w:t>
      </w:r>
      <w:r w:rsidRPr="00570D54">
        <w:rPr>
          <w:i/>
          <w:iCs/>
        </w:rPr>
        <w:t>Neurology</w:t>
      </w:r>
      <w:r w:rsidRPr="00570D54">
        <w:t>. 2019;93(5):e424-e432.</w:t>
      </w:r>
    </w:p>
    <w:p w14:paraId="0E60740C" w14:textId="77777777" w:rsidR="00570D54" w:rsidRPr="00570D54" w:rsidRDefault="00570D54" w:rsidP="00570D54">
      <w:pPr>
        <w:pStyle w:val="Bibliography"/>
      </w:pPr>
      <w:r w:rsidRPr="00570D54">
        <w:t xml:space="preserve">70. </w:t>
      </w:r>
      <w:r w:rsidRPr="00570D54">
        <w:tab/>
        <w:t xml:space="preserve">Jawaid A, Murthy SB, Wilson AM, et al. A decrease in body mass index is associated with faster progression of motor symptoms and shorter survival in ALS. </w:t>
      </w:r>
      <w:r w:rsidRPr="00570D54">
        <w:rPr>
          <w:i/>
          <w:iCs/>
        </w:rPr>
        <w:t>Amyotrophic Lateral Sclerosis</w:t>
      </w:r>
      <w:r w:rsidRPr="00570D54">
        <w:t>. 2010;11(6):542-548.</w:t>
      </w:r>
    </w:p>
    <w:p w14:paraId="2550B705" w14:textId="77777777" w:rsidR="00570D54" w:rsidRPr="00570D54" w:rsidRDefault="00570D54" w:rsidP="00570D54">
      <w:pPr>
        <w:pStyle w:val="Bibliography"/>
      </w:pPr>
      <w:r w:rsidRPr="00570D54">
        <w:t xml:space="preserve">71. </w:t>
      </w:r>
      <w:r w:rsidRPr="00570D54">
        <w:tab/>
        <w:t xml:space="preserve">Weisskopf MG, Webster TF. Trade-offs of personal vs. more proxy exposure measures in environmental epidemiology. </w:t>
      </w:r>
      <w:r w:rsidRPr="00570D54">
        <w:rPr>
          <w:i/>
          <w:iCs/>
        </w:rPr>
        <w:t>Epidemiology (Cambridge, Mass)</w:t>
      </w:r>
      <w:r w:rsidRPr="00570D54">
        <w:t>. 2017;28(5):635.</w:t>
      </w:r>
    </w:p>
    <w:p w14:paraId="2489F94F" w14:textId="77777777" w:rsidR="00570D54" w:rsidRPr="00570D54" w:rsidRDefault="00570D54" w:rsidP="00570D54">
      <w:pPr>
        <w:pStyle w:val="Bibliography"/>
      </w:pPr>
      <w:r w:rsidRPr="00570D54">
        <w:t xml:space="preserve">72. </w:t>
      </w:r>
      <w:r w:rsidRPr="00570D54">
        <w:tab/>
        <w:t xml:space="preserve">Carroll RJ, Ruppert D, Stefanski LA, Crainiceanu CM. </w:t>
      </w:r>
      <w:r w:rsidRPr="00570D54">
        <w:rPr>
          <w:i/>
          <w:iCs/>
        </w:rPr>
        <w:t>Measurement Error in Nonlinear Models: A Modern Perspective</w:t>
      </w:r>
      <w:r w:rsidRPr="00570D54">
        <w:t>. CRC press; 2006.</w:t>
      </w:r>
    </w:p>
    <w:p w14:paraId="3891A205" w14:textId="58AD76E5" w:rsidR="0046514C" w:rsidRDefault="00A95DD5" w:rsidP="0046514C">
      <w:pPr>
        <w:rPr>
          <w:b/>
        </w:rPr>
      </w:pPr>
      <w:r w:rsidRPr="00BE40FA">
        <w:rPr>
          <w:b/>
        </w:rPr>
        <w:fldChar w:fldCharType="end"/>
      </w:r>
      <w:r w:rsidR="0046514C">
        <w:rPr>
          <w:b/>
        </w:rPr>
        <w:br w:type="page"/>
      </w:r>
    </w:p>
    <w:p w14:paraId="6EE2D1C0" w14:textId="7777777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BB783C">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3"/>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lang w:val="da-DK" w:eastAsia="da-DK"/>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r>
        <w:rPr>
          <w:b/>
          <w:noProof/>
          <w:lang w:val="da-DK" w:eastAsia="da-DK"/>
        </w:rPr>
        <w:lastRenderedPageBreak/>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le Raaschou-Nielsen" w:date="2021-10-18T11:29:00Z" w:initials="OR">
    <w:p w14:paraId="68FE5AF3" w14:textId="2ACDA533" w:rsidR="00292CBE" w:rsidRDefault="00292CBE">
      <w:pPr>
        <w:pStyle w:val="CommentText"/>
      </w:pPr>
      <w:r>
        <w:rPr>
          <w:rStyle w:val="CommentReference"/>
        </w:rPr>
        <w:annotationRef/>
      </w:r>
      <w:r>
        <w:t>Maybe a stretch: There are other sources of the air pollutants you investigate. E.g. the vast majority of PM2.5 is from other sources than traffic.</w:t>
      </w:r>
    </w:p>
  </w:comment>
  <w:comment w:id="1" w:author="Parks, Robbie M" w:date="2021-10-04T11:12:00Z" w:initials="PRM">
    <w:p w14:paraId="6B0D8BAA" w14:textId="535F273F" w:rsidR="00292CBE" w:rsidRDefault="00292CBE">
      <w:pPr>
        <w:pStyle w:val="CommentText"/>
      </w:pPr>
      <w:r>
        <w:rPr>
          <w:rStyle w:val="CommentReference"/>
        </w:rPr>
        <w:annotationRef/>
      </w:r>
      <w:r>
        <w:rPr>
          <w:rStyle w:val="CommentReference"/>
        </w:rPr>
        <w:annotationRef/>
      </w:r>
      <w:r>
        <w:rPr>
          <w:noProof/>
        </w:rPr>
        <w:t>Dear all: please ensure happy with title and associations here. Very sorry in advance if the titles are wrong!</w:t>
      </w:r>
    </w:p>
  </w:comment>
  <w:comment w:id="6" w:author="Parks, Robbie M" w:date="2021-10-04T13:10:00Z" w:initials="PRM">
    <w:p w14:paraId="65AEBB61" w14:textId="6C061042" w:rsidR="00292CBE" w:rsidRDefault="00292CBE">
      <w:pPr>
        <w:pStyle w:val="CommentText"/>
      </w:pPr>
      <w:r>
        <w:rPr>
          <w:rStyle w:val="CommentReference"/>
        </w:rPr>
        <w:annotationRef/>
      </w:r>
      <w:r>
        <w:t>Will input once finalised</w:t>
      </w:r>
    </w:p>
  </w:comment>
  <w:comment w:id="7" w:author="Parks, Robbie M" w:date="2021-10-04T13:10:00Z" w:initials="PRM">
    <w:p w14:paraId="5B4567D7" w14:textId="36A5E12E" w:rsidR="00292CBE" w:rsidRDefault="00292CBE">
      <w:pPr>
        <w:pStyle w:val="CommentText"/>
      </w:pPr>
      <w:r>
        <w:rPr>
          <w:rStyle w:val="CommentReference"/>
        </w:rPr>
        <w:annotationRef/>
      </w:r>
      <w:r>
        <w:t>Will input once finalised</w:t>
      </w:r>
    </w:p>
  </w:comment>
  <w:comment w:id="8" w:author="Ole Raaschou-Nielsen" w:date="2021-10-18T11:31:00Z" w:initials="OR">
    <w:p w14:paraId="6587B354" w14:textId="375A1A81" w:rsidR="00292CBE" w:rsidRDefault="00292CBE">
      <w:pPr>
        <w:pStyle w:val="CommentText"/>
      </w:pPr>
      <w:r>
        <w:rPr>
          <w:rStyle w:val="CommentReference"/>
        </w:rPr>
        <w:annotationRef/>
      </w:r>
      <w:r>
        <w:t>Same comments as previously</w:t>
      </w:r>
    </w:p>
  </w:comment>
  <w:comment w:id="9" w:author="Ole Raaschou-Nielsen" w:date="2021-10-18T11:31:00Z" w:initials="OR">
    <w:p w14:paraId="1DD0DDD9" w14:textId="653C06F9" w:rsidR="00292CBE" w:rsidRDefault="00292CBE">
      <w:pPr>
        <w:pStyle w:val="CommentText"/>
      </w:pPr>
      <w:r>
        <w:rPr>
          <w:rStyle w:val="CommentReference"/>
        </w:rPr>
        <w:annotationRef/>
      </w:r>
      <w:r>
        <w:t>At this point it is not clear what “combined” means. Maybe it not needed to understand here (?). You could delete “, individually and combined,”</w:t>
      </w:r>
    </w:p>
  </w:comment>
  <w:comment w:id="10" w:author="Ole Raaschou-Nielsen" w:date="2021-10-18T11:34:00Z" w:initials="OR">
    <w:p w14:paraId="6948F81A" w14:textId="42E39826" w:rsidR="00292CBE" w:rsidRDefault="00292CBE">
      <w:pPr>
        <w:pStyle w:val="CommentText"/>
      </w:pPr>
      <w:r>
        <w:rPr>
          <w:rStyle w:val="CommentReference"/>
        </w:rPr>
        <w:annotationRef/>
      </w:r>
      <w:r>
        <w:t>Not needed to specify here</w:t>
      </w:r>
    </w:p>
  </w:comment>
  <w:comment w:id="11" w:author="Ole Raaschou-Nielsen" w:date="2021-10-18T11:35:00Z" w:initials="OR">
    <w:p w14:paraId="45A6D7B3" w14:textId="6220B507" w:rsidR="00292CBE" w:rsidRDefault="00292CBE">
      <w:pPr>
        <w:pStyle w:val="CommentText"/>
      </w:pPr>
      <w:r>
        <w:rPr>
          <w:rStyle w:val="CommentReference"/>
        </w:rPr>
        <w:annotationRef/>
      </w:r>
      <w:r>
        <w:t>Same comment as previously – and would apply to the rest of the manuscript as long as you refer to included pollutants in general</w:t>
      </w:r>
    </w:p>
  </w:comment>
  <w:comment w:id="12" w:author="Ole Raaschou-Nielsen" w:date="2021-10-18T11:36:00Z" w:initials="OR">
    <w:p w14:paraId="0EFB8DEA" w14:textId="02278DA6" w:rsidR="00292CBE" w:rsidRDefault="00292CBE">
      <w:pPr>
        <w:pStyle w:val="CommentText"/>
      </w:pPr>
      <w:r>
        <w:rPr>
          <w:rStyle w:val="CommentReference"/>
        </w:rPr>
        <w:annotationRef/>
      </w:r>
      <w:r>
        <w:t xml:space="preserve">I interpret the results a little different. I see one – and only one – signal in the results, which is </w:t>
      </w:r>
      <w:proofErr w:type="spellStart"/>
      <w:r>
        <w:t>and</w:t>
      </w:r>
      <w:proofErr w:type="spellEnd"/>
      <w:r>
        <w:t xml:space="preserve"> association between higher concentrations of air pollution with elemental carbon outside the residence and higher risk of ALS. I don’t believe that it is justified to generalize to “traffic-related” air pollution in general because 1) CO and NOx (which have also a significant contribution from traffic) show no association with risk for ALS (or in fact negative associations), and 2) traffic is not the only source of elemental carbon.</w:t>
      </w:r>
    </w:p>
    <w:p w14:paraId="4271CEF4" w14:textId="14E09521" w:rsidR="00292CBE" w:rsidRDefault="00292CBE">
      <w:pPr>
        <w:pStyle w:val="CommentText"/>
      </w:pPr>
      <w:r>
        <w:t>I suggest that you focus here, in abstract, and elsewhere in the manuscript on the elemental carbon finding. And then discuss the sources of elemental carbon in the Discussion.</w:t>
      </w:r>
    </w:p>
    <w:p w14:paraId="2B74DE11" w14:textId="77777777" w:rsidR="00292CBE" w:rsidRDefault="00292CBE">
      <w:pPr>
        <w:pStyle w:val="CommentText"/>
      </w:pPr>
    </w:p>
    <w:p w14:paraId="06C5CFFC" w14:textId="20605A4C" w:rsidR="00292CBE" w:rsidRDefault="00292CBE">
      <w:pPr>
        <w:pStyle w:val="CommentText"/>
        <w:rPr>
          <w:bCs/>
        </w:rPr>
      </w:pPr>
      <w:r>
        <w:t xml:space="preserve">The </w:t>
      </w:r>
      <w:r w:rsidRPr="00867E60">
        <w:rPr>
          <w:b/>
        </w:rPr>
        <w:t>Findings</w:t>
      </w:r>
      <w:r>
        <w:t xml:space="preserve"> could then read something like: </w:t>
      </w:r>
      <w:r w:rsidRPr="00BE40FA">
        <w:rPr>
          <w:bCs/>
        </w:rPr>
        <w:t xml:space="preserve">In this </w:t>
      </w:r>
      <w:r>
        <w:rPr>
          <w:bCs/>
        </w:rPr>
        <w:t xml:space="preserve">population-based </w:t>
      </w:r>
      <w:r w:rsidRPr="00BE40FA">
        <w:rPr>
          <w:bCs/>
        </w:rPr>
        <w:t>case-control study of ALS diagnosis</w:t>
      </w:r>
      <w:r>
        <w:rPr>
          <w:bCs/>
        </w:rPr>
        <w:t xml:space="preserve"> in Denmark,</w:t>
      </w:r>
      <w:r w:rsidRPr="00BE40FA">
        <w:rPr>
          <w:bCs/>
        </w:rPr>
        <w:t xml:space="preserve"> includ</w:t>
      </w:r>
      <w:r>
        <w:rPr>
          <w:bCs/>
        </w:rPr>
        <w:t>ing</w:t>
      </w:r>
      <w:r w:rsidRPr="00BE40FA">
        <w:rPr>
          <w:bCs/>
        </w:rPr>
        <w:t xml:space="preserve"> </w:t>
      </w:r>
      <w:r>
        <w:rPr>
          <w:color w:val="000000" w:themeColor="text1"/>
        </w:rPr>
        <w:t xml:space="preserve">3,939 </w:t>
      </w:r>
      <w:r>
        <w:rPr>
          <w:bCs/>
        </w:rPr>
        <w:t>cases</w:t>
      </w:r>
      <w:r w:rsidRPr="00BE40FA">
        <w:rPr>
          <w:bCs/>
        </w:rPr>
        <w:t xml:space="preserve">, we observed that </w:t>
      </w:r>
      <w:r>
        <w:rPr>
          <w:bCs/>
        </w:rPr>
        <w:t>air pollution with elemental carbon</w:t>
      </w:r>
      <w:r>
        <w:rPr>
          <w:rStyle w:val="CommentReference"/>
        </w:rPr>
        <w:annotationRef/>
      </w:r>
      <w:r>
        <w:rPr>
          <w:rStyle w:val="CommentReference"/>
        </w:rPr>
        <w:annotationRef/>
      </w:r>
      <w:r w:rsidRPr="00BE40FA">
        <w:rPr>
          <w:bCs/>
        </w:rPr>
        <w:t xml:space="preserve"> </w:t>
      </w:r>
      <w:r>
        <w:rPr>
          <w:bCs/>
        </w:rPr>
        <w:t xml:space="preserve">at the residence </w:t>
      </w:r>
      <w:r w:rsidRPr="00BE40FA">
        <w:rPr>
          <w:bCs/>
        </w:rPr>
        <w:t>was associated with a</w:t>
      </w:r>
      <w:r>
        <w:rPr>
          <w:bCs/>
        </w:rPr>
        <w:t xml:space="preserve">n </w:t>
      </w:r>
      <w:r w:rsidRPr="00BE40FA">
        <w:rPr>
          <w:bCs/>
        </w:rPr>
        <w:t>increase in odds of ALS diagnosis</w:t>
      </w:r>
      <w:r>
        <w:rPr>
          <w:bCs/>
        </w:rPr>
        <w:t>.</w:t>
      </w:r>
    </w:p>
    <w:p w14:paraId="216C5603" w14:textId="3A093074" w:rsidR="00292CBE" w:rsidRDefault="00292CBE">
      <w:pPr>
        <w:pStyle w:val="CommentText"/>
        <w:rPr>
          <w:bCs/>
        </w:rPr>
      </w:pPr>
    </w:p>
    <w:p w14:paraId="0D9495BB" w14:textId="2DA09695" w:rsidR="00292CBE" w:rsidRDefault="00292CBE">
      <w:pPr>
        <w:pStyle w:val="CommentText"/>
      </w:pPr>
      <w:r>
        <w:rPr>
          <w:bCs/>
        </w:rPr>
        <w:t xml:space="preserve">The </w:t>
      </w:r>
      <w:r w:rsidRPr="00867E60">
        <w:rPr>
          <w:b/>
          <w:bCs/>
        </w:rPr>
        <w:t>Meaning</w:t>
      </w:r>
      <w:r>
        <w:rPr>
          <w:bCs/>
        </w:rPr>
        <w:t xml:space="preserve"> section could then read something like: Our results indicate that sources of air pollution with elemental carbon, such as diesel engines and woodburning stoves, might contribute to development of ALS. The result needs confirmation in future studies before any conclusion can be reached.</w:t>
      </w:r>
    </w:p>
  </w:comment>
  <w:comment w:id="13" w:author="Ole Raaschou-Nielsen" w:date="2021-10-18T11:51:00Z" w:initials="OR">
    <w:p w14:paraId="1DF5DA29" w14:textId="670E9F3A" w:rsidR="00292CBE" w:rsidRDefault="00292CBE">
      <w:pPr>
        <w:pStyle w:val="CommentText"/>
      </w:pPr>
      <w:r>
        <w:rPr>
          <w:rStyle w:val="CommentReference"/>
        </w:rPr>
        <w:annotationRef/>
      </w:r>
      <w:r>
        <w:t>Maybe this does not deserve attention in highlights since we find almost the same result for different exposure windows.</w:t>
      </w:r>
    </w:p>
  </w:comment>
  <w:comment w:id="14" w:author="Ole Raaschou-Nielsen" w:date="2021-10-18T11:54:00Z" w:initials="OR">
    <w:p w14:paraId="4CE11C33" w14:textId="22A833DE" w:rsidR="00292CBE" w:rsidRDefault="00292CBE">
      <w:pPr>
        <w:pStyle w:val="CommentText"/>
      </w:pPr>
      <w:r>
        <w:rPr>
          <w:rStyle w:val="CommentReference"/>
        </w:rPr>
        <w:annotationRef/>
      </w:r>
      <w:r>
        <w:t>Might confuse since case-control studies are usually denoted as retrospective. The 2 words could be deleted.</w:t>
      </w:r>
    </w:p>
  </w:comment>
  <w:comment w:id="15" w:author="Ole Raaschou-Nielsen" w:date="2021-10-18T11:55:00Z" w:initials="OR">
    <w:p w14:paraId="188FB322" w14:textId="54CE7FE2" w:rsidR="00292CBE" w:rsidRDefault="00292CBE">
      <w:pPr>
        <w:pStyle w:val="CommentText"/>
      </w:pPr>
      <w:r>
        <w:rPr>
          <w:rStyle w:val="CommentReference"/>
        </w:rPr>
        <w:annotationRef/>
      </w:r>
      <w:r>
        <w:t>The choice of these two pollutants is not clear to me. The vast majorities of studies investigating nitrogen oxides focus on NO2 – not NOx. NO2 has the advantages that results can be compared to other studies and that NO2 is much more reactive (biological active) than NO, which is the main constituent of NOx. I admit, that NOx has other advantages, but I have changed from use of NOx to use of NO2 many years ago for the reason mentioned.</w:t>
      </w:r>
    </w:p>
    <w:p w14:paraId="110CE715" w14:textId="2B0069B1" w:rsidR="00292CBE" w:rsidRDefault="00292CBE">
      <w:pPr>
        <w:pStyle w:val="CommentText"/>
      </w:pPr>
    </w:p>
    <w:p w14:paraId="49E36286" w14:textId="1C833E51" w:rsidR="00292CBE" w:rsidRDefault="00292CBE">
      <w:pPr>
        <w:pStyle w:val="CommentText"/>
      </w:pPr>
      <w:r>
        <w:t xml:space="preserve">In realistic concentrations, CO is “only” and indicator for other pollutants/sources. There is hardly any biological effects of CO per see.  If I remember correctly CO at </w:t>
      </w:r>
      <w:proofErr w:type="spellStart"/>
      <w:r>
        <w:t>steet</w:t>
      </w:r>
      <w:proofErr w:type="spellEnd"/>
      <w:r>
        <w:t xml:space="preserve"> level is mostly an indicator for vehicles with gasoline engines, but Matthias has to confirm that.</w:t>
      </w:r>
    </w:p>
  </w:comment>
  <w:comment w:id="16" w:author="Ole Raaschou-Nielsen" w:date="2021-10-18T12:03:00Z" w:initials="OR">
    <w:p w14:paraId="1F8B250B" w14:textId="0523D340" w:rsidR="00292CBE" w:rsidRDefault="00292CBE">
      <w:pPr>
        <w:pStyle w:val="CommentText"/>
      </w:pPr>
      <w:r>
        <w:rPr>
          <w:rStyle w:val="CommentReference"/>
        </w:rPr>
        <w:annotationRef/>
      </w:r>
      <w:r>
        <w:t>It is not clear here what that means. And the difference between “overall traffic” and “joint association” is not clear.</w:t>
      </w:r>
    </w:p>
  </w:comment>
  <w:comment w:id="17" w:author="Ole Raaschou-Nielsen" w:date="2021-10-18T12:05:00Z" w:initials="OR">
    <w:p w14:paraId="4351E387" w14:textId="2FAB6200" w:rsidR="00292CBE" w:rsidRDefault="00292CBE">
      <w:pPr>
        <w:pStyle w:val="CommentText"/>
      </w:pPr>
      <w:r>
        <w:rPr>
          <w:rStyle w:val="CommentReference"/>
        </w:rPr>
        <w:annotationRef/>
      </w:r>
      <w:r>
        <w:t>same</w:t>
      </w:r>
    </w:p>
  </w:comment>
  <w:comment w:id="18" w:author="Ole Raaschou-Nielsen" w:date="2021-10-18T12:07:00Z" w:initials="OR">
    <w:p w14:paraId="22363477" w14:textId="036ED8E2" w:rsidR="00292CBE" w:rsidRDefault="00292CBE">
      <w:pPr>
        <w:pStyle w:val="CommentText"/>
      </w:pPr>
      <w:r>
        <w:rPr>
          <w:rStyle w:val="CommentReference"/>
        </w:rPr>
        <w:annotationRef/>
      </w:r>
      <w:r>
        <w:t xml:space="preserve">I don’t think a result for combine exposure to 3 pollutants with different direction of the association with ALS makes much sense. Also denoting/interpreting the combination as traffic-related is a stretch – as noted previously. </w:t>
      </w:r>
    </w:p>
  </w:comment>
  <w:comment w:id="19" w:author="Ole Raaschou-Nielsen" w:date="2021-10-18T12:07:00Z" w:initials="OR">
    <w:p w14:paraId="45C6E3F0" w14:textId="6C535FEA" w:rsidR="00292CBE" w:rsidRDefault="00292CBE">
      <w:pPr>
        <w:pStyle w:val="CommentText"/>
      </w:pPr>
      <w:r>
        <w:rPr>
          <w:rStyle w:val="CommentReference"/>
        </w:rPr>
        <w:annotationRef/>
      </w:r>
      <w:r>
        <w:t>I believe that this is the important main result</w:t>
      </w:r>
    </w:p>
  </w:comment>
  <w:comment w:id="20" w:author="Ole Raaschou-Nielsen" w:date="2021-10-18T12:11:00Z" w:initials="OR">
    <w:p w14:paraId="3CA35CE0" w14:textId="25D28FD3" w:rsidR="00292CBE" w:rsidRDefault="00292CBE">
      <w:pPr>
        <w:pStyle w:val="CommentText"/>
      </w:pPr>
      <w:r>
        <w:rPr>
          <w:rStyle w:val="CommentReference"/>
        </w:rPr>
        <w:annotationRef/>
      </w:r>
      <w:r>
        <w:t>Same comment</w:t>
      </w:r>
    </w:p>
  </w:comment>
  <w:comment w:id="21" w:author="Ole Raaschou-Nielsen" w:date="2021-10-18T12:11:00Z" w:initials="OR">
    <w:p w14:paraId="7DEAFA89" w14:textId="6089C29D" w:rsidR="00292CBE" w:rsidRDefault="00292CBE">
      <w:pPr>
        <w:pStyle w:val="CommentText"/>
      </w:pPr>
      <w:r>
        <w:rPr>
          <w:rStyle w:val="CommentReference"/>
        </w:rPr>
        <w:annotationRef/>
      </w:r>
      <w:r>
        <w:t>See my comments and suggestions to key points</w:t>
      </w:r>
    </w:p>
  </w:comment>
  <w:comment w:id="22" w:author="Parks, Robbie M" w:date="2021-10-04T11:12:00Z" w:initials="PRM">
    <w:p w14:paraId="6ABB848B" w14:textId="77777777" w:rsidR="00292CBE" w:rsidRDefault="00292CBE" w:rsidP="005F4D37">
      <w:pPr>
        <w:pStyle w:val="CommentText"/>
      </w:pPr>
      <w:r>
        <w:rPr>
          <w:rStyle w:val="CommentReference"/>
        </w:rPr>
        <w:annotationRef/>
      </w: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6D8C6FA" w14:textId="77777777" w:rsidR="00292CBE" w:rsidRDefault="00292CBE" w:rsidP="005F4D37">
      <w:pPr>
        <w:pStyle w:val="CommentText"/>
      </w:pPr>
    </w:p>
    <w:p w14:paraId="35562FAD" w14:textId="77777777" w:rsidR="00292CBE" w:rsidRDefault="00292CBE" w:rsidP="005F4D37">
      <w:pPr>
        <w:pStyle w:val="CommentText"/>
      </w:pPr>
      <w:r>
        <w:t>Currently:</w:t>
      </w:r>
    </w:p>
    <w:p w14:paraId="466FC4EE" w14:textId="35AE92F9" w:rsidR="00292CBE" w:rsidRDefault="00292CBE" w:rsidP="005F4D37">
      <w:pPr>
        <w:pStyle w:val="CommentText"/>
      </w:pPr>
      <w:r>
        <w:t>-3,222 words (would appreciate anywhere to cut words); and</w:t>
      </w:r>
    </w:p>
    <w:p w14:paraId="48E2CA6F" w14:textId="77777777" w:rsidR="00292CBE" w:rsidRDefault="00292CBE" w:rsidP="005F4D37">
      <w:pPr>
        <w:pStyle w:val="CommentText"/>
      </w:pPr>
      <w:r>
        <w:t>-4 tables and figures.</w:t>
      </w:r>
    </w:p>
    <w:p w14:paraId="3F7CD459" w14:textId="77777777" w:rsidR="00292CBE" w:rsidRDefault="00292CBE" w:rsidP="005F4D37">
      <w:pPr>
        <w:pStyle w:val="CommentText"/>
      </w:pPr>
    </w:p>
    <w:p w14:paraId="191C4645" w14:textId="3A6F3677" w:rsidR="00292CBE" w:rsidRDefault="00292CBE">
      <w:pPr>
        <w:pStyle w:val="CommentText"/>
      </w:pPr>
      <w:r>
        <w:t>Also Supplementary Online Content.</w:t>
      </w:r>
    </w:p>
  </w:comment>
  <w:comment w:id="23" w:author="Re, Diane" w:date="2021-10-19T16:37:00Z" w:initials="RD">
    <w:p w14:paraId="5278825F" w14:textId="5290F81A" w:rsidR="00292CBE" w:rsidRDefault="00292CBE">
      <w:pPr>
        <w:pStyle w:val="CommentText"/>
      </w:pPr>
      <w:r>
        <w:rPr>
          <w:rStyle w:val="CommentReference"/>
        </w:rPr>
        <w:annotationRef/>
      </w:r>
      <w:r>
        <w:t>This is weird that reference # 3 appears before reference #2. May be refresh your citations.</w:t>
      </w:r>
    </w:p>
  </w:comment>
  <w:comment w:id="24" w:author="Ole Raaschou-Nielsen" w:date="2021-10-18T12:13:00Z" w:initials="OR">
    <w:p w14:paraId="126B396F" w14:textId="31499D20" w:rsidR="00292CBE" w:rsidRDefault="00292CBE">
      <w:pPr>
        <w:pStyle w:val="CommentText"/>
      </w:pPr>
      <w:r>
        <w:rPr>
          <w:rStyle w:val="CommentReference"/>
        </w:rPr>
        <w:annotationRef/>
      </w:r>
      <w:r>
        <w:t>NOx is not commonly used. NO2 is.</w:t>
      </w:r>
    </w:p>
  </w:comment>
  <w:comment w:id="25" w:author="Ole Raaschou-Nielsen" w:date="2021-10-18T12:14:00Z" w:initials="OR">
    <w:p w14:paraId="46D294B7" w14:textId="2D784C3B" w:rsidR="00292CBE" w:rsidRDefault="00292CBE">
      <w:pPr>
        <w:pStyle w:val="CommentText"/>
      </w:pPr>
      <w:r>
        <w:rPr>
          <w:rStyle w:val="CommentReference"/>
        </w:rPr>
        <w:annotationRef/>
      </w:r>
      <w:r>
        <w:t>“independently” requires adjustment for the other pollutants. Is that done in the single pollutant models?</w:t>
      </w:r>
    </w:p>
  </w:comment>
  <w:comment w:id="29" w:author="Ole Raaschou-Nielsen" w:date="2021-10-18T12:15:00Z" w:initials="OR">
    <w:p w14:paraId="3AFD22C6" w14:textId="4A188EE2" w:rsidR="00292CBE" w:rsidRDefault="00292CBE">
      <w:pPr>
        <w:pStyle w:val="CommentText"/>
      </w:pPr>
      <w:r>
        <w:rPr>
          <w:rStyle w:val="CommentReference"/>
        </w:rPr>
        <w:annotationRef/>
      </w:r>
      <w:r>
        <w:t>I would not call BC a constituent of EC, rather two different measures of a quite similar thing. Matthias has to confirm.</w:t>
      </w:r>
    </w:p>
  </w:comment>
  <w:comment w:id="30" w:author="Parks, Robbie M" w:date="2021-10-04T11:12:00Z" w:initials="PRM">
    <w:p w14:paraId="5FE43FD2" w14:textId="77777777" w:rsidR="00292CBE" w:rsidRDefault="00292CBE" w:rsidP="00747D93">
      <w:pPr>
        <w:pStyle w:val="CommentText"/>
      </w:pPr>
      <w:r>
        <w:rPr>
          <w:rStyle w:val="CommentReference"/>
        </w:rPr>
        <w:annotationRef/>
      </w:r>
      <w:r>
        <w:t>Matthias: I don’t have access to this journal. Do you have this value?</w:t>
      </w:r>
    </w:p>
    <w:p w14:paraId="52715799" w14:textId="77777777" w:rsidR="00292CBE" w:rsidRDefault="00292CBE" w:rsidP="00747D93">
      <w:pPr>
        <w:pStyle w:val="CommentText"/>
      </w:pPr>
    </w:p>
    <w:p w14:paraId="613A5708" w14:textId="77777777" w:rsidR="00292CBE" w:rsidRDefault="00292CBE" w:rsidP="00747D93">
      <w:pPr>
        <w:pStyle w:val="CommentText"/>
      </w:pPr>
      <w:hyperlink r:id="rId1" w:history="1">
        <w:r w:rsidRPr="009C5DC1">
          <w:rPr>
            <w:rStyle w:val="Hyperlink"/>
          </w:rPr>
          <w:t>https://www.inderscienceonline.com/doi/abs/10.1504/IJEP.2011.047337?journalCode=ijep</w:t>
        </w:r>
      </w:hyperlink>
    </w:p>
    <w:p w14:paraId="1629AE91" w14:textId="77777777" w:rsidR="00292CBE" w:rsidRDefault="00292CBE" w:rsidP="00747D93">
      <w:pPr>
        <w:pStyle w:val="CommentText"/>
      </w:pPr>
    </w:p>
    <w:p w14:paraId="581AB04A" w14:textId="77777777" w:rsidR="00292CBE" w:rsidRDefault="00292CBE" w:rsidP="00747D93">
      <w:pPr>
        <w:pStyle w:val="CommentText"/>
      </w:pPr>
      <w:r>
        <w:t>I got the other values from page 18 of:</w:t>
      </w:r>
    </w:p>
    <w:p w14:paraId="12E9E8E4" w14:textId="77777777" w:rsidR="00292CBE" w:rsidRDefault="00292CBE" w:rsidP="00747D93">
      <w:pPr>
        <w:pStyle w:val="CommentText"/>
      </w:pPr>
    </w:p>
    <w:p w14:paraId="700526F5" w14:textId="32983CC9" w:rsidR="00292CBE" w:rsidRDefault="00292CBE" w:rsidP="00747D93">
      <w:pPr>
        <w:pStyle w:val="CommentText"/>
      </w:pPr>
      <w:hyperlink r:id="rId2" w:history="1">
        <w:r w:rsidRPr="009C5DC1">
          <w:rPr>
            <w:rStyle w:val="Hyperlink"/>
          </w:rPr>
          <w:t>https://www.researchgate.net/publication/48208975_Evaluation_of_AIRGIS_--_a_GIS-based_air_pollution_and_human_exposure_modelling_system</w:t>
        </w:r>
      </w:hyperlink>
    </w:p>
  </w:comment>
  <w:comment w:id="31" w:author="Parks, Robbie M" w:date="2021-10-04T11:12:00Z" w:initials="PRM">
    <w:p w14:paraId="2746D3C8" w14:textId="77777777" w:rsidR="00292CBE" w:rsidRDefault="00292CBE" w:rsidP="00747D93">
      <w:pPr>
        <w:pStyle w:val="CommentText"/>
      </w:pPr>
      <w:r>
        <w:rPr>
          <w:rStyle w:val="CommentReference"/>
        </w:rPr>
        <w:annotationRef/>
      </w:r>
      <w:r>
        <w:t>Matthias: I have this reference but do you know where I can find this value?</w:t>
      </w:r>
    </w:p>
    <w:p w14:paraId="63375A40" w14:textId="77777777" w:rsidR="00292CBE" w:rsidRDefault="00292CBE" w:rsidP="00747D93">
      <w:pPr>
        <w:pStyle w:val="CommentText"/>
      </w:pPr>
    </w:p>
    <w:p w14:paraId="46830EE0" w14:textId="5D8E24BC" w:rsidR="00292CBE" w:rsidRDefault="00292CBE" w:rsidP="00747D93">
      <w:pPr>
        <w:pStyle w:val="CommentText"/>
      </w:pPr>
      <w:r w:rsidRPr="0001650A">
        <w:t>https://www.harmo.org/Conferences/Proceedings/_Bologna/publishedSections/H18-107-Ketzel.pdf</w:t>
      </w:r>
    </w:p>
  </w:comment>
  <w:comment w:id="33" w:author="Ole Raaschou-Nielsen" w:date="2021-10-18T12:16:00Z" w:initials="OR">
    <w:p w14:paraId="46E456E5" w14:textId="7FDE80DF" w:rsidR="00292CBE" w:rsidRDefault="00292CBE">
      <w:pPr>
        <w:pStyle w:val="CommentText"/>
      </w:pPr>
      <w:r>
        <w:rPr>
          <w:rStyle w:val="CommentReference"/>
        </w:rPr>
        <w:annotationRef/>
      </w:r>
      <w:r>
        <w:t>The model does not cover addresses in Greenland….</w:t>
      </w:r>
    </w:p>
  </w:comment>
  <w:comment w:id="32" w:author="Re, Diane" w:date="2021-10-19T21:41:00Z" w:initials="RD">
    <w:p w14:paraId="46BF7287" w14:textId="6E3B9519" w:rsidR="00AF1519" w:rsidRDefault="00AF1519">
      <w:pPr>
        <w:pStyle w:val="CommentText"/>
      </w:pPr>
      <w:r>
        <w:rPr>
          <w:rStyle w:val="CommentReference"/>
        </w:rPr>
        <w:annotationRef/>
      </w:r>
      <w:r>
        <w:t>Denmark and Greenland are so different geographically (likely in term of traffic pollution too…) can ALS patients from these two places be studied together?</w:t>
      </w:r>
    </w:p>
  </w:comment>
  <w:comment w:id="34" w:author="Ole Raaschou-Nielsen" w:date="2021-10-18T12:17:00Z" w:initials="OR">
    <w:p w14:paraId="34DFF36E" w14:textId="19F7AA58" w:rsidR="00292CBE" w:rsidRDefault="00292CBE">
      <w:pPr>
        <w:pStyle w:val="CommentText"/>
      </w:pPr>
      <w:r>
        <w:rPr>
          <w:rStyle w:val="CommentReference"/>
        </w:rPr>
        <w:annotationRef/>
      </w:r>
      <w:r>
        <w:t>The difference between the two is not clear.</w:t>
      </w:r>
    </w:p>
    <w:p w14:paraId="4D4EB5EE" w14:textId="59022926" w:rsidR="00292CBE" w:rsidRDefault="00292CBE">
      <w:pPr>
        <w:pStyle w:val="CommentText"/>
      </w:pPr>
      <w:r>
        <w:t>I guess, that I would require at least same direction of the association with the endpoint to combine single pollutants.</w:t>
      </w:r>
    </w:p>
  </w:comment>
  <w:comment w:id="35" w:author="Ole Raaschou-Nielsen" w:date="2021-10-18T12:21:00Z" w:initials="OR">
    <w:p w14:paraId="59717730" w14:textId="2168331C" w:rsidR="00292CBE" w:rsidRDefault="00292CBE">
      <w:pPr>
        <w:pStyle w:val="CommentText"/>
      </w:pPr>
      <w:r>
        <w:rPr>
          <w:rStyle w:val="CommentReference"/>
        </w:rPr>
        <w:annotationRef/>
      </w:r>
      <w:r>
        <w:t>I cannot follow that reasoning – sorry.</w:t>
      </w:r>
    </w:p>
  </w:comment>
  <w:comment w:id="36" w:author="Re, Diane" w:date="2021-10-19T21:57:00Z" w:initials="RD">
    <w:p w14:paraId="477ACD93" w14:textId="113C062B" w:rsidR="005F040E" w:rsidRDefault="005F040E">
      <w:pPr>
        <w:pStyle w:val="CommentText"/>
      </w:pPr>
      <w:r>
        <w:rPr>
          <w:rStyle w:val="CommentReference"/>
        </w:rPr>
        <w:annotationRef/>
      </w:r>
      <w:r>
        <w:t xml:space="preserve">What proportion of PM2.5 do </w:t>
      </w:r>
      <w:r>
        <w:rPr>
          <w:iCs/>
        </w:rPr>
        <w:t>traffic-related pollutants</w:t>
      </w:r>
      <w:r>
        <w:rPr>
          <w:iCs/>
        </w:rPr>
        <w:t xml:space="preserve"> represent? Without this knowledge, I am not sure I understand either</w:t>
      </w:r>
      <w:proofErr w:type="gramStart"/>
      <w:r>
        <w:rPr>
          <w:iCs/>
        </w:rPr>
        <w:t>….may</w:t>
      </w:r>
      <w:proofErr w:type="gramEnd"/>
      <w:r>
        <w:rPr>
          <w:iCs/>
        </w:rPr>
        <w:t xml:space="preserve"> be give more details about your reasoning for epi-naïve readers like me.</w:t>
      </w:r>
    </w:p>
  </w:comment>
  <w:comment w:id="37" w:author="Ole Raaschou-Nielsen" w:date="2021-10-18T12:22:00Z" w:initials="OR">
    <w:p w14:paraId="516D540F" w14:textId="061E9FDE" w:rsidR="00292CBE" w:rsidRDefault="00292CBE">
      <w:pPr>
        <w:pStyle w:val="CommentText"/>
      </w:pPr>
      <w:r>
        <w:rPr>
          <w:rStyle w:val="CommentReference"/>
        </w:rPr>
        <w:annotationRef/>
      </w:r>
      <w:r>
        <w:t>The joint association considered an exposure contrast of 1 SD of each pollutant. What is the exposure contrasts considered here?</w:t>
      </w:r>
    </w:p>
  </w:comment>
  <w:comment w:id="38" w:author="Ole Raaschou-Nielsen" w:date="2021-10-18T12:24:00Z" w:initials="OR">
    <w:p w14:paraId="5AF68DCB" w14:textId="0B223485" w:rsidR="00292CBE" w:rsidRDefault="00292CBE">
      <w:pPr>
        <w:pStyle w:val="CommentText"/>
      </w:pPr>
      <w:r>
        <w:rPr>
          <w:rStyle w:val="CommentReference"/>
        </w:rPr>
        <w:annotationRef/>
      </w:r>
      <w:r>
        <w:t>Why not use the same sample for all analyses (there are so few missing). That would also make the results more comparable.</w:t>
      </w:r>
    </w:p>
  </w:comment>
  <w:comment w:id="39" w:author="Ole Raaschou-Nielsen" w:date="2021-10-18T12:26:00Z" w:initials="OR">
    <w:p w14:paraId="43480634" w14:textId="56BD86FF" w:rsidR="00292CBE" w:rsidRDefault="00292CBE">
      <w:pPr>
        <w:pStyle w:val="CommentText"/>
      </w:pPr>
      <w:r>
        <w:rPr>
          <w:rStyle w:val="CommentReference"/>
        </w:rPr>
        <w:annotationRef/>
      </w:r>
      <w:r>
        <w:t>This is already said in the Methods section (right?). No need to repeat here.</w:t>
      </w:r>
    </w:p>
  </w:comment>
  <w:comment w:id="41" w:author="Ole Raaschou-Nielsen" w:date="2021-10-18T12:27:00Z" w:initials="OR">
    <w:p w14:paraId="6538B239" w14:textId="6F5D9111" w:rsidR="00292CBE" w:rsidRDefault="00292CBE">
      <w:pPr>
        <w:pStyle w:val="CommentText"/>
      </w:pPr>
      <w:r>
        <w:rPr>
          <w:rStyle w:val="CommentReference"/>
        </w:rPr>
        <w:annotationRef/>
      </w:r>
      <w:r>
        <w:t>Try to omit subjective judgements</w:t>
      </w:r>
    </w:p>
  </w:comment>
  <w:comment w:id="43" w:author="Re, Diane" w:date="2021-10-19T22:16:00Z" w:initials="RD">
    <w:p w14:paraId="0CE10247" w14:textId="79899853" w:rsidR="006D4CE0" w:rsidRDefault="006D4CE0">
      <w:pPr>
        <w:pStyle w:val="CommentText"/>
      </w:pPr>
      <w:r>
        <w:rPr>
          <w:rStyle w:val="CommentReference"/>
        </w:rPr>
        <w:annotationRef/>
      </w:r>
      <w:r>
        <w:t>What was found with the 10-year average exposure? I cannot find it described in the Result section.</w:t>
      </w:r>
    </w:p>
  </w:comment>
  <w:comment w:id="44" w:author="Ole Raaschou-Nielsen" w:date="2021-10-18T12:30:00Z" w:initials="OR">
    <w:p w14:paraId="0625F45F" w14:textId="549B02F2" w:rsidR="00292CBE" w:rsidRDefault="00292CBE">
      <w:pPr>
        <w:pStyle w:val="CommentText"/>
      </w:pPr>
      <w:r>
        <w:rPr>
          <w:rStyle w:val="CommentReference"/>
        </w:rPr>
        <w:annotationRef/>
      </w:r>
      <w:r>
        <w:t>Mostly repeating Methods</w:t>
      </w:r>
    </w:p>
  </w:comment>
  <w:comment w:id="45" w:author="Ole Raaschou-Nielsen" w:date="2021-10-18T12:31:00Z" w:initials="OR">
    <w:p w14:paraId="0093ED94" w14:textId="222099B7" w:rsidR="00292CBE" w:rsidRDefault="00292CBE">
      <w:pPr>
        <w:pStyle w:val="CommentText"/>
      </w:pPr>
      <w:r>
        <w:rPr>
          <w:rStyle w:val="CommentReference"/>
        </w:rPr>
        <w:annotationRef/>
      </w:r>
      <w:r>
        <w:t>As mentioned previously: I see an association with EC. Not with other pollutants. Not with combinations of pollutants.</w:t>
      </w:r>
    </w:p>
  </w:comment>
  <w:comment w:id="47" w:author="Ole Raaschou-Nielsen" w:date="2021-10-18T12:33:00Z" w:initials="OR">
    <w:p w14:paraId="761A88E4" w14:textId="30CAA65B" w:rsidR="00292CBE" w:rsidRDefault="00292CBE">
      <w:pPr>
        <w:pStyle w:val="CommentText"/>
      </w:pPr>
      <w:r>
        <w:rPr>
          <w:rStyle w:val="CommentReference"/>
        </w:rPr>
        <w:annotationRef/>
      </w:r>
      <w:r>
        <w:t>Only a small proportion of PM2.5 is from local traffic. I believe that you make I (unnecessarily) difficult for yourself to state the results as being for traffic-related air pollution.</w:t>
      </w:r>
    </w:p>
  </w:comment>
  <w:comment w:id="50" w:author="Ole Raaschou-Nielsen" w:date="2021-10-18T12:38:00Z" w:initials="OR">
    <w:p w14:paraId="2AA543C1" w14:textId="6D294DDD" w:rsidR="00292CBE" w:rsidRDefault="00292CBE">
      <w:pPr>
        <w:pStyle w:val="CommentText"/>
      </w:pPr>
      <w:r>
        <w:rPr>
          <w:rStyle w:val="CommentReference"/>
        </w:rPr>
        <w:annotationRef/>
      </w:r>
      <w:r>
        <w:t>I guess you should explain this statement better</w:t>
      </w:r>
    </w:p>
  </w:comment>
  <w:comment w:id="52" w:author="Re, Diane" w:date="2021-10-19T22:28:00Z" w:initials="RD">
    <w:p w14:paraId="6CFDA33B" w14:textId="0F9699F6" w:rsidR="006D4CE0" w:rsidRDefault="006D4CE0">
      <w:pPr>
        <w:pStyle w:val="CommentText"/>
      </w:pPr>
      <w:r>
        <w:rPr>
          <w:rStyle w:val="CommentReference"/>
        </w:rPr>
        <w:annotationRef/>
      </w:r>
      <w:r>
        <w:t>that are not correlated with?</w:t>
      </w:r>
    </w:p>
  </w:comment>
  <w:comment w:id="51" w:author="Ole Raaschou-Nielsen" w:date="2021-10-18T12:39:00Z" w:initials="OR">
    <w:p w14:paraId="37487E3F" w14:textId="4D48553F" w:rsidR="00292CBE" w:rsidRDefault="00292CBE">
      <w:pPr>
        <w:pStyle w:val="CommentText"/>
      </w:pPr>
      <w:r>
        <w:rPr>
          <w:rStyle w:val="CommentReference"/>
        </w:rPr>
        <w:annotationRef/>
      </w:r>
      <w:r>
        <w:t>What does it mean that the model is independent from the BMI distribution?</w:t>
      </w:r>
    </w:p>
  </w:comment>
  <w:comment w:id="53" w:author="Ole Raaschou-Nielsen" w:date="2021-10-18T12:40:00Z" w:initials="OR">
    <w:p w14:paraId="1419F83A" w14:textId="42E771E6" w:rsidR="00292CBE" w:rsidRDefault="00292CBE">
      <w:pPr>
        <w:pStyle w:val="CommentText"/>
      </w:pPr>
      <w:r>
        <w:rPr>
          <w:rStyle w:val="CommentReference"/>
        </w:rPr>
        <w:annotationRef/>
      </w:r>
      <w:r>
        <w:t>How did you come to that conclusion?</w:t>
      </w:r>
    </w:p>
    <w:p w14:paraId="44095806" w14:textId="644A4828" w:rsidR="00292CBE" w:rsidRDefault="00292CBE">
      <w:pPr>
        <w:pStyle w:val="CommentText"/>
      </w:pPr>
      <w:r>
        <w:t xml:space="preserve">What about e.g. noise? Noise share source (traffic) with air pollution and studies have indicated </w:t>
      </w:r>
      <w:proofErr w:type="spellStart"/>
      <w:r>
        <w:t>assocaitions</w:t>
      </w:r>
      <w:proofErr w:type="spellEnd"/>
      <w:r>
        <w:t xml:space="preserve"> between noise and BMI</w:t>
      </w:r>
    </w:p>
  </w:comment>
  <w:comment w:id="54" w:author="Re, Diane" w:date="2021-10-19T22:43:00Z" w:initials="RD">
    <w:p w14:paraId="7D7F719D" w14:textId="4928B552" w:rsidR="00F85BB0" w:rsidRDefault="00F85BB0">
      <w:pPr>
        <w:pStyle w:val="CommentText"/>
      </w:pPr>
      <w:r>
        <w:rPr>
          <w:rStyle w:val="CommentReference"/>
        </w:rPr>
        <w:annotationRef/>
      </w:r>
      <w:r>
        <w:t>Why not sex and age? Or ethnicity, if you have any diversity in ethnicity….</w:t>
      </w:r>
    </w:p>
  </w:comment>
  <w:comment w:id="59" w:author="Ole Raaschou-Nielsen" w:date="2021-10-18T12:43:00Z" w:initials="OR">
    <w:p w14:paraId="364D0C76" w14:textId="72D0DE46" w:rsidR="00292CBE" w:rsidRDefault="00292CBE">
      <w:pPr>
        <w:pStyle w:val="CommentText"/>
      </w:pPr>
      <w:r>
        <w:rPr>
          <w:rStyle w:val="CommentReference"/>
        </w:rPr>
        <w:annotationRef/>
      </w:r>
      <w:r>
        <w:t>I don’t understand that point</w:t>
      </w:r>
    </w:p>
  </w:comment>
  <w:comment w:id="60" w:author="Parks, Robbie M" w:date="2021-09-29T14:27:00Z" w:initials="PRM">
    <w:p w14:paraId="0AE50C3E" w14:textId="063DF93B" w:rsidR="00292CBE" w:rsidRDefault="00292CBE">
      <w:pPr>
        <w:pStyle w:val="CommentText"/>
      </w:pPr>
      <w:r>
        <w:rPr>
          <w:rStyle w:val="CommentReference"/>
        </w:rPr>
        <w:annotationRef/>
      </w:r>
      <w:r>
        <w:t>Dear all: please add conflict of interest disclosures if you need to.</w:t>
      </w:r>
    </w:p>
  </w:comment>
  <w:comment w:id="61" w:author="Parks, Robbie M" w:date="2021-09-09T15:53:00Z" w:initials="PRM">
    <w:p w14:paraId="2CD1636D" w14:textId="7307A87D" w:rsidR="00292CBE" w:rsidRDefault="00292CBE">
      <w:pPr>
        <w:pStyle w:val="CommentText"/>
      </w:pPr>
      <w:r>
        <w:rPr>
          <w:rStyle w:val="CommentReference"/>
        </w:rPr>
        <w:annotationRef/>
      </w:r>
      <w:r>
        <w:t>Dear all: please add your relevant grants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FE5AF3" w15:done="0"/>
  <w15:commentEx w15:paraId="6B0D8BAA" w15:done="0"/>
  <w15:commentEx w15:paraId="65AEBB61" w15:done="0"/>
  <w15:commentEx w15:paraId="5B4567D7" w15:done="0"/>
  <w15:commentEx w15:paraId="6587B354" w15:done="0"/>
  <w15:commentEx w15:paraId="1DD0DDD9" w15:done="0"/>
  <w15:commentEx w15:paraId="6948F81A" w15:done="0"/>
  <w15:commentEx w15:paraId="45A6D7B3" w15:done="0"/>
  <w15:commentEx w15:paraId="0D9495BB" w15:done="0"/>
  <w15:commentEx w15:paraId="1DF5DA29" w15:done="0"/>
  <w15:commentEx w15:paraId="4CE11C33" w15:done="0"/>
  <w15:commentEx w15:paraId="49E36286" w15:done="0"/>
  <w15:commentEx w15:paraId="1F8B250B" w15:done="0"/>
  <w15:commentEx w15:paraId="4351E387" w15:done="0"/>
  <w15:commentEx w15:paraId="22363477" w15:done="0"/>
  <w15:commentEx w15:paraId="45C6E3F0" w15:done="0"/>
  <w15:commentEx w15:paraId="3CA35CE0" w15:done="0"/>
  <w15:commentEx w15:paraId="7DEAFA89" w15:done="0"/>
  <w15:commentEx w15:paraId="191C4645" w15:done="0"/>
  <w15:commentEx w15:paraId="5278825F" w15:done="0"/>
  <w15:commentEx w15:paraId="126B396F" w15:done="0"/>
  <w15:commentEx w15:paraId="46D294B7" w15:done="0"/>
  <w15:commentEx w15:paraId="3AFD22C6" w15:done="0"/>
  <w15:commentEx w15:paraId="700526F5" w15:done="0"/>
  <w15:commentEx w15:paraId="46830EE0" w15:done="0"/>
  <w15:commentEx w15:paraId="46E456E5" w15:done="0"/>
  <w15:commentEx w15:paraId="46BF7287" w15:done="0"/>
  <w15:commentEx w15:paraId="4D4EB5EE" w15:done="0"/>
  <w15:commentEx w15:paraId="59717730" w15:done="0"/>
  <w15:commentEx w15:paraId="477ACD93" w15:done="0"/>
  <w15:commentEx w15:paraId="516D540F" w15:done="0"/>
  <w15:commentEx w15:paraId="5AF68DCB" w15:done="0"/>
  <w15:commentEx w15:paraId="43480634" w15:done="0"/>
  <w15:commentEx w15:paraId="6538B239" w15:done="0"/>
  <w15:commentEx w15:paraId="0CE10247" w15:done="0"/>
  <w15:commentEx w15:paraId="0625F45F" w15:done="0"/>
  <w15:commentEx w15:paraId="0093ED94" w15:done="0"/>
  <w15:commentEx w15:paraId="761A88E4" w15:done="0"/>
  <w15:commentEx w15:paraId="2AA543C1" w15:done="0"/>
  <w15:commentEx w15:paraId="6CFDA33B" w15:done="0"/>
  <w15:commentEx w15:paraId="37487E3F" w15:done="0"/>
  <w15:commentEx w15:paraId="44095806" w15:done="0"/>
  <w15:commentEx w15:paraId="7D7F719D" w15:done="0"/>
  <w15:commentEx w15:paraId="364D0C76" w15:done="0"/>
  <w15:commentEx w15:paraId="0AE50C3E" w15:done="0"/>
  <w15:commentEx w15:paraId="2CD16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5600B" w16cex:dateUtc="2021-10-04T15:12:00Z"/>
  <w16cex:commentExtensible w16cex:durableId="25057BBA" w16cex:dateUtc="2021-10-04T17:10:00Z"/>
  <w16cex:commentExtensible w16cex:durableId="25057BC1" w16cex:dateUtc="2021-10-04T17:10:00Z"/>
  <w16cex:commentExtensible w16cex:durableId="2505601A" w16cex:dateUtc="2021-10-04T15:12:00Z"/>
  <w16cex:commentExtensible w16cex:durableId="251972E7" w16cex:dateUtc="2021-10-19T20:37:00Z"/>
  <w16cex:commentExtensible w16cex:durableId="2505602C" w16cex:dateUtc="2021-10-04T15:12:00Z"/>
  <w16cex:commentExtensible w16cex:durableId="25056035" w16cex:dateUtc="2021-10-04T15:12:00Z"/>
  <w16cex:commentExtensible w16cex:durableId="2519BA1E" w16cex:dateUtc="2021-10-20T01:41:00Z"/>
  <w16cex:commentExtensible w16cex:durableId="2519BDB9" w16cex:dateUtc="2021-10-20T01:57:00Z"/>
  <w16cex:commentExtensible w16cex:durableId="2519C24F" w16cex:dateUtc="2021-10-20T02:16:00Z"/>
  <w16cex:commentExtensible w16cex:durableId="2519C4FB" w16cex:dateUtc="2021-10-20T02:28:00Z"/>
  <w16cex:commentExtensible w16cex:durableId="2519C877" w16cex:dateUtc="2021-10-20T02:43:00Z"/>
  <w16cex:commentExtensible w16cex:durableId="24FEF64C" w16cex:dateUtc="2021-09-29T18:27:00Z"/>
  <w16cex:commentExtensible w16cex:durableId="24E4AC81" w16cex:dateUtc="2021-09-09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FE5AF3" w16cid:durableId="25196BAD"/>
  <w16cid:commentId w16cid:paraId="6B0D8BAA" w16cid:durableId="2505600B"/>
  <w16cid:commentId w16cid:paraId="65AEBB61" w16cid:durableId="25057BBA"/>
  <w16cid:commentId w16cid:paraId="5B4567D7" w16cid:durableId="25057BC1"/>
  <w16cid:commentId w16cid:paraId="6587B354" w16cid:durableId="25196BB1"/>
  <w16cid:commentId w16cid:paraId="1DD0DDD9" w16cid:durableId="25196BB2"/>
  <w16cid:commentId w16cid:paraId="6948F81A" w16cid:durableId="25196BB3"/>
  <w16cid:commentId w16cid:paraId="45A6D7B3" w16cid:durableId="25196BB4"/>
  <w16cid:commentId w16cid:paraId="0D9495BB" w16cid:durableId="25196BB5"/>
  <w16cid:commentId w16cid:paraId="1DF5DA29" w16cid:durableId="25196BB6"/>
  <w16cid:commentId w16cid:paraId="4CE11C33" w16cid:durableId="25196BB7"/>
  <w16cid:commentId w16cid:paraId="49E36286" w16cid:durableId="25196BB8"/>
  <w16cid:commentId w16cid:paraId="1F8B250B" w16cid:durableId="25196BB9"/>
  <w16cid:commentId w16cid:paraId="4351E387" w16cid:durableId="25196BBA"/>
  <w16cid:commentId w16cid:paraId="22363477" w16cid:durableId="25196BBB"/>
  <w16cid:commentId w16cid:paraId="45C6E3F0" w16cid:durableId="25196BBC"/>
  <w16cid:commentId w16cid:paraId="3CA35CE0" w16cid:durableId="25196BBD"/>
  <w16cid:commentId w16cid:paraId="7DEAFA89" w16cid:durableId="25196BBE"/>
  <w16cid:commentId w16cid:paraId="191C4645" w16cid:durableId="2505601A"/>
  <w16cid:commentId w16cid:paraId="5278825F" w16cid:durableId="251972E7"/>
  <w16cid:commentId w16cid:paraId="126B396F" w16cid:durableId="25196BC0"/>
  <w16cid:commentId w16cid:paraId="46D294B7" w16cid:durableId="25196BC1"/>
  <w16cid:commentId w16cid:paraId="3AFD22C6" w16cid:durableId="25196BC2"/>
  <w16cid:commentId w16cid:paraId="700526F5" w16cid:durableId="2505602C"/>
  <w16cid:commentId w16cid:paraId="46830EE0" w16cid:durableId="25056035"/>
  <w16cid:commentId w16cid:paraId="46E456E5" w16cid:durableId="25196BC5"/>
  <w16cid:commentId w16cid:paraId="46BF7287" w16cid:durableId="2519BA1E"/>
  <w16cid:commentId w16cid:paraId="4D4EB5EE" w16cid:durableId="25196BC6"/>
  <w16cid:commentId w16cid:paraId="59717730" w16cid:durableId="25196BC7"/>
  <w16cid:commentId w16cid:paraId="477ACD93" w16cid:durableId="2519BDB9"/>
  <w16cid:commentId w16cid:paraId="516D540F" w16cid:durableId="25196BC8"/>
  <w16cid:commentId w16cid:paraId="5AF68DCB" w16cid:durableId="25196BC9"/>
  <w16cid:commentId w16cid:paraId="43480634" w16cid:durableId="25196BCA"/>
  <w16cid:commentId w16cid:paraId="6538B239" w16cid:durableId="25196BCB"/>
  <w16cid:commentId w16cid:paraId="0CE10247" w16cid:durableId="2519C24F"/>
  <w16cid:commentId w16cid:paraId="0625F45F" w16cid:durableId="25196BCC"/>
  <w16cid:commentId w16cid:paraId="0093ED94" w16cid:durableId="25196BCD"/>
  <w16cid:commentId w16cid:paraId="761A88E4" w16cid:durableId="25196BCE"/>
  <w16cid:commentId w16cid:paraId="2AA543C1" w16cid:durableId="25196BCF"/>
  <w16cid:commentId w16cid:paraId="6CFDA33B" w16cid:durableId="2519C4FB"/>
  <w16cid:commentId w16cid:paraId="37487E3F" w16cid:durableId="25196BD0"/>
  <w16cid:commentId w16cid:paraId="44095806" w16cid:durableId="25196BD1"/>
  <w16cid:commentId w16cid:paraId="7D7F719D" w16cid:durableId="2519C877"/>
  <w16cid:commentId w16cid:paraId="364D0C76" w16cid:durableId="25196BD2"/>
  <w16cid:commentId w16cid:paraId="0AE50C3E" w16cid:durableId="24FEF64C"/>
  <w16cid:commentId w16cid:paraId="2CD1636D" w16cid:durableId="24E4AC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EE0C0" w14:textId="77777777" w:rsidR="00292CBE" w:rsidRDefault="00292CBE">
      <w:pPr>
        <w:spacing w:line="240" w:lineRule="auto"/>
      </w:pPr>
      <w:r>
        <w:separator/>
      </w:r>
    </w:p>
  </w:endnote>
  <w:endnote w:type="continuationSeparator" w:id="0">
    <w:p w14:paraId="1154FDAE" w14:textId="77777777" w:rsidR="00292CBE" w:rsidRDefault="00292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altName w:val="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B6EFE" w14:textId="77777777" w:rsidR="00292CBE" w:rsidRDefault="00292CBE">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3D3D95C6" w:rsidR="00292CBE" w:rsidRDefault="00292CBE">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noProof/>
                            </w:rPr>
                            <w:t>30</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" stroked="f">
              <v:fill opacity="0"/>
              <v:textbox style="mso-fit-shape-to-text:t" inset="0,0,0,0">
                <w:txbxContent>
                  <w:p w14:paraId="3DACFBF8" w14:textId="3D3D95C6" w:rsidR="00292CBE" w:rsidRDefault="00292CBE">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noProof/>
                      </w:rPr>
                      <w:t>30</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CF9F7" w14:textId="77777777" w:rsidR="00292CBE" w:rsidRDefault="00292CBE">
      <w:pPr>
        <w:spacing w:line="240" w:lineRule="auto"/>
      </w:pPr>
      <w:r>
        <w:separator/>
      </w:r>
    </w:p>
  </w:footnote>
  <w:footnote w:type="continuationSeparator" w:id="0">
    <w:p w14:paraId="4D8AFB5D" w14:textId="77777777" w:rsidR="00292CBE" w:rsidRDefault="00292C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le Raaschou-Nielsen">
    <w15:presenceInfo w15:providerId="AD" w15:userId="S-1-5-21-2431388123-1585144882-552047939-2189"/>
  </w15:person>
  <w15:person w15:author="Parks, Robbie M">
    <w15:presenceInfo w15:providerId="AD" w15:userId="S::rmp15@ic.ac.uk::cb6b7f8d-c7e1-44f5-b2d9-a44f305898c3"/>
  </w15:person>
  <w15:person w15:author="Re, Diane">
    <w15:presenceInfo w15:providerId="None" w15:userId="Re, Di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DC6"/>
    <w:rsid w:val="00002188"/>
    <w:rsid w:val="000031F9"/>
    <w:rsid w:val="000032BA"/>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6EBF"/>
    <w:rsid w:val="000170EC"/>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08FD"/>
    <w:rsid w:val="00051214"/>
    <w:rsid w:val="00051467"/>
    <w:rsid w:val="000514AF"/>
    <w:rsid w:val="00052B19"/>
    <w:rsid w:val="000534AA"/>
    <w:rsid w:val="00053BDD"/>
    <w:rsid w:val="0005569B"/>
    <w:rsid w:val="0005624F"/>
    <w:rsid w:val="000573A6"/>
    <w:rsid w:val="0005760C"/>
    <w:rsid w:val="000601A4"/>
    <w:rsid w:val="000609D2"/>
    <w:rsid w:val="00061263"/>
    <w:rsid w:val="00062249"/>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595"/>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26DA"/>
    <w:rsid w:val="000D3EBA"/>
    <w:rsid w:val="000D49A8"/>
    <w:rsid w:val="000D70ED"/>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75B"/>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7D7"/>
    <w:rsid w:val="00172E13"/>
    <w:rsid w:val="001730CE"/>
    <w:rsid w:val="001750AE"/>
    <w:rsid w:val="001751DE"/>
    <w:rsid w:val="001762FE"/>
    <w:rsid w:val="001801B2"/>
    <w:rsid w:val="001808E4"/>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1DA3"/>
    <w:rsid w:val="001B22DC"/>
    <w:rsid w:val="001B2EA9"/>
    <w:rsid w:val="001B33C3"/>
    <w:rsid w:val="001B3B78"/>
    <w:rsid w:val="001B42F5"/>
    <w:rsid w:val="001B43CB"/>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F7B"/>
    <w:rsid w:val="002022FE"/>
    <w:rsid w:val="00203A0D"/>
    <w:rsid w:val="00203A94"/>
    <w:rsid w:val="00204AAB"/>
    <w:rsid w:val="002053E8"/>
    <w:rsid w:val="00205861"/>
    <w:rsid w:val="00206322"/>
    <w:rsid w:val="00206424"/>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2F77"/>
    <w:rsid w:val="0027445E"/>
    <w:rsid w:val="00274B71"/>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2CBE"/>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3534"/>
    <w:rsid w:val="002B4079"/>
    <w:rsid w:val="002B5179"/>
    <w:rsid w:val="002B56CD"/>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2A4A"/>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200B9"/>
    <w:rsid w:val="00320DA1"/>
    <w:rsid w:val="003221F8"/>
    <w:rsid w:val="00322F56"/>
    <w:rsid w:val="0032512E"/>
    <w:rsid w:val="003256F4"/>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65A"/>
    <w:rsid w:val="003518D1"/>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2783"/>
    <w:rsid w:val="00382880"/>
    <w:rsid w:val="00384B81"/>
    <w:rsid w:val="00384B87"/>
    <w:rsid w:val="00384F77"/>
    <w:rsid w:val="00386272"/>
    <w:rsid w:val="00386B94"/>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2C4E"/>
    <w:rsid w:val="003F424C"/>
    <w:rsid w:val="003F4327"/>
    <w:rsid w:val="003F43E2"/>
    <w:rsid w:val="003F4516"/>
    <w:rsid w:val="003F4988"/>
    <w:rsid w:val="003F4AF3"/>
    <w:rsid w:val="003F55E9"/>
    <w:rsid w:val="003F5EF6"/>
    <w:rsid w:val="003F688F"/>
    <w:rsid w:val="003F7CB9"/>
    <w:rsid w:val="004001AF"/>
    <w:rsid w:val="00400443"/>
    <w:rsid w:val="00401447"/>
    <w:rsid w:val="00401670"/>
    <w:rsid w:val="00402C7F"/>
    <w:rsid w:val="004040F6"/>
    <w:rsid w:val="00404237"/>
    <w:rsid w:val="00404A61"/>
    <w:rsid w:val="00404AB8"/>
    <w:rsid w:val="00404CC8"/>
    <w:rsid w:val="00404D6A"/>
    <w:rsid w:val="00404E89"/>
    <w:rsid w:val="00404FF9"/>
    <w:rsid w:val="004052E4"/>
    <w:rsid w:val="00405A67"/>
    <w:rsid w:val="004068F1"/>
    <w:rsid w:val="00406D96"/>
    <w:rsid w:val="0040739C"/>
    <w:rsid w:val="00410CC8"/>
    <w:rsid w:val="00411320"/>
    <w:rsid w:val="00411B65"/>
    <w:rsid w:val="00411B7E"/>
    <w:rsid w:val="00412D4D"/>
    <w:rsid w:val="004134AF"/>
    <w:rsid w:val="00413FCE"/>
    <w:rsid w:val="00414CF7"/>
    <w:rsid w:val="00415103"/>
    <w:rsid w:val="00415D8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5C27"/>
    <w:rsid w:val="004269F3"/>
    <w:rsid w:val="00427EDB"/>
    <w:rsid w:val="00431150"/>
    <w:rsid w:val="004318EE"/>
    <w:rsid w:val="004324F6"/>
    <w:rsid w:val="004334D8"/>
    <w:rsid w:val="0043358A"/>
    <w:rsid w:val="00433B3B"/>
    <w:rsid w:val="00434C8B"/>
    <w:rsid w:val="00434DBF"/>
    <w:rsid w:val="00434F94"/>
    <w:rsid w:val="00435886"/>
    <w:rsid w:val="00436660"/>
    <w:rsid w:val="004367DB"/>
    <w:rsid w:val="004406A7"/>
    <w:rsid w:val="004406A8"/>
    <w:rsid w:val="00440DC1"/>
    <w:rsid w:val="00441DFA"/>
    <w:rsid w:val="00442631"/>
    <w:rsid w:val="00442EF8"/>
    <w:rsid w:val="00443330"/>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F75"/>
    <w:rsid w:val="0045726A"/>
    <w:rsid w:val="00460E56"/>
    <w:rsid w:val="00461013"/>
    <w:rsid w:val="00461F2F"/>
    <w:rsid w:val="00461F33"/>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2A19"/>
    <w:rsid w:val="00483015"/>
    <w:rsid w:val="004831B0"/>
    <w:rsid w:val="00483D61"/>
    <w:rsid w:val="00483E5F"/>
    <w:rsid w:val="0048402A"/>
    <w:rsid w:val="00484053"/>
    <w:rsid w:val="0048588A"/>
    <w:rsid w:val="00487ECF"/>
    <w:rsid w:val="00487FA3"/>
    <w:rsid w:val="0049052D"/>
    <w:rsid w:val="0049068B"/>
    <w:rsid w:val="004906F4"/>
    <w:rsid w:val="00490CEF"/>
    <w:rsid w:val="00490E7F"/>
    <w:rsid w:val="0049135B"/>
    <w:rsid w:val="00492F12"/>
    <w:rsid w:val="0049389D"/>
    <w:rsid w:val="004939DF"/>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C83"/>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73C2"/>
    <w:rsid w:val="004E7AA9"/>
    <w:rsid w:val="004E7AE3"/>
    <w:rsid w:val="004E7AE6"/>
    <w:rsid w:val="004F2194"/>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7E5"/>
    <w:rsid w:val="00526FB9"/>
    <w:rsid w:val="00527188"/>
    <w:rsid w:val="00527828"/>
    <w:rsid w:val="00527B95"/>
    <w:rsid w:val="00527FE3"/>
    <w:rsid w:val="00530708"/>
    <w:rsid w:val="00530FDE"/>
    <w:rsid w:val="00532677"/>
    <w:rsid w:val="0053288C"/>
    <w:rsid w:val="00532D38"/>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1A"/>
    <w:rsid w:val="005572A9"/>
    <w:rsid w:val="00560AF9"/>
    <w:rsid w:val="00561259"/>
    <w:rsid w:val="00561E8B"/>
    <w:rsid w:val="00563C37"/>
    <w:rsid w:val="00564399"/>
    <w:rsid w:val="00564576"/>
    <w:rsid w:val="0056480F"/>
    <w:rsid w:val="00566536"/>
    <w:rsid w:val="005665AE"/>
    <w:rsid w:val="0056713E"/>
    <w:rsid w:val="005701DC"/>
    <w:rsid w:val="00570BF8"/>
    <w:rsid w:val="00570D54"/>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040E"/>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6A83"/>
    <w:rsid w:val="00607896"/>
    <w:rsid w:val="006078C8"/>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0FBD"/>
    <w:rsid w:val="006610FC"/>
    <w:rsid w:val="00661147"/>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409"/>
    <w:rsid w:val="006A39EE"/>
    <w:rsid w:val="006A477B"/>
    <w:rsid w:val="006A50F5"/>
    <w:rsid w:val="006A5C0C"/>
    <w:rsid w:val="006A6BB2"/>
    <w:rsid w:val="006A7360"/>
    <w:rsid w:val="006A7E20"/>
    <w:rsid w:val="006B032E"/>
    <w:rsid w:val="006B0892"/>
    <w:rsid w:val="006B1879"/>
    <w:rsid w:val="006B19CA"/>
    <w:rsid w:val="006B1B28"/>
    <w:rsid w:val="006B1B36"/>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CE0"/>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62A9"/>
    <w:rsid w:val="00716494"/>
    <w:rsid w:val="00716AEA"/>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0A95"/>
    <w:rsid w:val="00742CE9"/>
    <w:rsid w:val="00742D68"/>
    <w:rsid w:val="00742E36"/>
    <w:rsid w:val="007442EB"/>
    <w:rsid w:val="00744DFF"/>
    <w:rsid w:val="0074523C"/>
    <w:rsid w:val="007467D8"/>
    <w:rsid w:val="0074725D"/>
    <w:rsid w:val="00747931"/>
    <w:rsid w:val="00747A1B"/>
    <w:rsid w:val="00747A66"/>
    <w:rsid w:val="00747D93"/>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00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4A1"/>
    <w:rsid w:val="00783F65"/>
    <w:rsid w:val="0078405F"/>
    <w:rsid w:val="007848A7"/>
    <w:rsid w:val="007865DB"/>
    <w:rsid w:val="007869B4"/>
    <w:rsid w:val="007903FE"/>
    <w:rsid w:val="007904CC"/>
    <w:rsid w:val="0079096F"/>
    <w:rsid w:val="007914CD"/>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9B6"/>
    <w:rsid w:val="007C0017"/>
    <w:rsid w:val="007C1371"/>
    <w:rsid w:val="007C1B91"/>
    <w:rsid w:val="007C32B3"/>
    <w:rsid w:val="007C5151"/>
    <w:rsid w:val="007C5CFC"/>
    <w:rsid w:val="007C5E6E"/>
    <w:rsid w:val="007C6E81"/>
    <w:rsid w:val="007C7D19"/>
    <w:rsid w:val="007D0B6D"/>
    <w:rsid w:val="007D171D"/>
    <w:rsid w:val="007D24F8"/>
    <w:rsid w:val="007D3248"/>
    <w:rsid w:val="007D3489"/>
    <w:rsid w:val="007D3565"/>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4690"/>
    <w:rsid w:val="00817411"/>
    <w:rsid w:val="00817AE9"/>
    <w:rsid w:val="00820488"/>
    <w:rsid w:val="00821C4B"/>
    <w:rsid w:val="00821D8C"/>
    <w:rsid w:val="00822BFE"/>
    <w:rsid w:val="00823B3E"/>
    <w:rsid w:val="008240B0"/>
    <w:rsid w:val="00826B34"/>
    <w:rsid w:val="00826EBC"/>
    <w:rsid w:val="00830C30"/>
    <w:rsid w:val="008310BF"/>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47A4A"/>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67E60"/>
    <w:rsid w:val="00870B85"/>
    <w:rsid w:val="00871712"/>
    <w:rsid w:val="00872DCF"/>
    <w:rsid w:val="0087392B"/>
    <w:rsid w:val="00873997"/>
    <w:rsid w:val="00873D42"/>
    <w:rsid w:val="00873DB7"/>
    <w:rsid w:val="00874063"/>
    <w:rsid w:val="00874F4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56B"/>
    <w:rsid w:val="00890B87"/>
    <w:rsid w:val="00891713"/>
    <w:rsid w:val="00891BE5"/>
    <w:rsid w:val="008920C5"/>
    <w:rsid w:val="00892B1E"/>
    <w:rsid w:val="00892CF7"/>
    <w:rsid w:val="00893A34"/>
    <w:rsid w:val="00894254"/>
    <w:rsid w:val="00894915"/>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63D"/>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75B3"/>
    <w:rsid w:val="008F039E"/>
    <w:rsid w:val="008F0DB3"/>
    <w:rsid w:val="008F17DF"/>
    <w:rsid w:val="008F2336"/>
    <w:rsid w:val="008F3479"/>
    <w:rsid w:val="008F3D72"/>
    <w:rsid w:val="008F433C"/>
    <w:rsid w:val="008F6C0A"/>
    <w:rsid w:val="008F750E"/>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6AFB"/>
    <w:rsid w:val="00927F0E"/>
    <w:rsid w:val="0093016D"/>
    <w:rsid w:val="0093163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3DC"/>
    <w:rsid w:val="00961B39"/>
    <w:rsid w:val="00963A68"/>
    <w:rsid w:val="009648AC"/>
    <w:rsid w:val="00967214"/>
    <w:rsid w:val="00967655"/>
    <w:rsid w:val="00970F79"/>
    <w:rsid w:val="00971925"/>
    <w:rsid w:val="009726B3"/>
    <w:rsid w:val="00972A3E"/>
    <w:rsid w:val="00973AE1"/>
    <w:rsid w:val="0097446F"/>
    <w:rsid w:val="009759DE"/>
    <w:rsid w:val="00975BEA"/>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635"/>
    <w:rsid w:val="009C4919"/>
    <w:rsid w:val="009C4AA9"/>
    <w:rsid w:val="009C4BBC"/>
    <w:rsid w:val="009C4CB7"/>
    <w:rsid w:val="009C5DD6"/>
    <w:rsid w:val="009C5F35"/>
    <w:rsid w:val="009C666C"/>
    <w:rsid w:val="009C6E0E"/>
    <w:rsid w:val="009C7765"/>
    <w:rsid w:val="009D0723"/>
    <w:rsid w:val="009D0AAF"/>
    <w:rsid w:val="009D3151"/>
    <w:rsid w:val="009D4661"/>
    <w:rsid w:val="009D57AE"/>
    <w:rsid w:val="009D57FC"/>
    <w:rsid w:val="009D68E0"/>
    <w:rsid w:val="009D754A"/>
    <w:rsid w:val="009E0D99"/>
    <w:rsid w:val="009E0E07"/>
    <w:rsid w:val="009E2641"/>
    <w:rsid w:val="009E2655"/>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9F7E96"/>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6A0A"/>
    <w:rsid w:val="00A070DA"/>
    <w:rsid w:val="00A07C15"/>
    <w:rsid w:val="00A07D27"/>
    <w:rsid w:val="00A1016C"/>
    <w:rsid w:val="00A10540"/>
    <w:rsid w:val="00A10930"/>
    <w:rsid w:val="00A11685"/>
    <w:rsid w:val="00A117D2"/>
    <w:rsid w:val="00A11B38"/>
    <w:rsid w:val="00A12973"/>
    <w:rsid w:val="00A13231"/>
    <w:rsid w:val="00A13E95"/>
    <w:rsid w:val="00A13F77"/>
    <w:rsid w:val="00A142FB"/>
    <w:rsid w:val="00A1479C"/>
    <w:rsid w:val="00A15115"/>
    <w:rsid w:val="00A16576"/>
    <w:rsid w:val="00A20485"/>
    <w:rsid w:val="00A20A56"/>
    <w:rsid w:val="00A21826"/>
    <w:rsid w:val="00A22136"/>
    <w:rsid w:val="00A22C64"/>
    <w:rsid w:val="00A236A8"/>
    <w:rsid w:val="00A23BD3"/>
    <w:rsid w:val="00A23C64"/>
    <w:rsid w:val="00A25DC6"/>
    <w:rsid w:val="00A263A9"/>
    <w:rsid w:val="00A26422"/>
    <w:rsid w:val="00A27DD6"/>
    <w:rsid w:val="00A27ED4"/>
    <w:rsid w:val="00A31AB1"/>
    <w:rsid w:val="00A320B2"/>
    <w:rsid w:val="00A32C12"/>
    <w:rsid w:val="00A331B8"/>
    <w:rsid w:val="00A341D9"/>
    <w:rsid w:val="00A34472"/>
    <w:rsid w:val="00A34B7B"/>
    <w:rsid w:val="00A34D4D"/>
    <w:rsid w:val="00A35116"/>
    <w:rsid w:val="00A3532E"/>
    <w:rsid w:val="00A366AE"/>
    <w:rsid w:val="00A36E0D"/>
    <w:rsid w:val="00A36E2A"/>
    <w:rsid w:val="00A3762F"/>
    <w:rsid w:val="00A37D96"/>
    <w:rsid w:val="00A40263"/>
    <w:rsid w:val="00A4070E"/>
    <w:rsid w:val="00A4098E"/>
    <w:rsid w:val="00A41714"/>
    <w:rsid w:val="00A419CE"/>
    <w:rsid w:val="00A41C82"/>
    <w:rsid w:val="00A421A9"/>
    <w:rsid w:val="00A4227D"/>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1B5D"/>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519"/>
    <w:rsid w:val="00AF1C52"/>
    <w:rsid w:val="00AF32DF"/>
    <w:rsid w:val="00AF42D9"/>
    <w:rsid w:val="00AF5194"/>
    <w:rsid w:val="00AF56D7"/>
    <w:rsid w:val="00AF6261"/>
    <w:rsid w:val="00AF68FE"/>
    <w:rsid w:val="00AF7528"/>
    <w:rsid w:val="00B006B1"/>
    <w:rsid w:val="00B00C8C"/>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8F9"/>
    <w:rsid w:val="00B11934"/>
    <w:rsid w:val="00B11B89"/>
    <w:rsid w:val="00B12514"/>
    <w:rsid w:val="00B12AE3"/>
    <w:rsid w:val="00B12FA4"/>
    <w:rsid w:val="00B1397D"/>
    <w:rsid w:val="00B13EAA"/>
    <w:rsid w:val="00B147D2"/>
    <w:rsid w:val="00B14BEE"/>
    <w:rsid w:val="00B15D6E"/>
    <w:rsid w:val="00B16216"/>
    <w:rsid w:val="00B16817"/>
    <w:rsid w:val="00B173B8"/>
    <w:rsid w:val="00B17D03"/>
    <w:rsid w:val="00B209E0"/>
    <w:rsid w:val="00B20ED1"/>
    <w:rsid w:val="00B2160E"/>
    <w:rsid w:val="00B2203C"/>
    <w:rsid w:val="00B22074"/>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568"/>
    <w:rsid w:val="00B34B52"/>
    <w:rsid w:val="00B34CAB"/>
    <w:rsid w:val="00B34D03"/>
    <w:rsid w:val="00B3539D"/>
    <w:rsid w:val="00B35BAE"/>
    <w:rsid w:val="00B35E5F"/>
    <w:rsid w:val="00B379BE"/>
    <w:rsid w:val="00B37D81"/>
    <w:rsid w:val="00B37EF1"/>
    <w:rsid w:val="00B4062B"/>
    <w:rsid w:val="00B40FC5"/>
    <w:rsid w:val="00B41C01"/>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5622F"/>
    <w:rsid w:val="00B56C51"/>
    <w:rsid w:val="00B6056A"/>
    <w:rsid w:val="00B60CC0"/>
    <w:rsid w:val="00B61024"/>
    <w:rsid w:val="00B61A21"/>
    <w:rsid w:val="00B61B59"/>
    <w:rsid w:val="00B629C2"/>
    <w:rsid w:val="00B63780"/>
    <w:rsid w:val="00B647CC"/>
    <w:rsid w:val="00B647FC"/>
    <w:rsid w:val="00B64D9B"/>
    <w:rsid w:val="00B66B3A"/>
    <w:rsid w:val="00B66B65"/>
    <w:rsid w:val="00B67B35"/>
    <w:rsid w:val="00B705C3"/>
    <w:rsid w:val="00B705E9"/>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4F2E"/>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9EB"/>
    <w:rsid w:val="00BA2A49"/>
    <w:rsid w:val="00BA3D08"/>
    <w:rsid w:val="00BA3EF7"/>
    <w:rsid w:val="00BA462E"/>
    <w:rsid w:val="00BA546D"/>
    <w:rsid w:val="00BA656C"/>
    <w:rsid w:val="00BA73E2"/>
    <w:rsid w:val="00BA79A8"/>
    <w:rsid w:val="00BA7B95"/>
    <w:rsid w:val="00BB0C98"/>
    <w:rsid w:val="00BB0E82"/>
    <w:rsid w:val="00BB13C1"/>
    <w:rsid w:val="00BB2AF7"/>
    <w:rsid w:val="00BB335B"/>
    <w:rsid w:val="00BB4836"/>
    <w:rsid w:val="00BB5959"/>
    <w:rsid w:val="00BB67E8"/>
    <w:rsid w:val="00BB6F05"/>
    <w:rsid w:val="00BB783C"/>
    <w:rsid w:val="00BB7A63"/>
    <w:rsid w:val="00BC1ACA"/>
    <w:rsid w:val="00BC2593"/>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F177E"/>
    <w:rsid w:val="00BF2D05"/>
    <w:rsid w:val="00BF3168"/>
    <w:rsid w:val="00BF3E25"/>
    <w:rsid w:val="00BF40CF"/>
    <w:rsid w:val="00BF4240"/>
    <w:rsid w:val="00BF4DD2"/>
    <w:rsid w:val="00BF5C18"/>
    <w:rsid w:val="00BF5C6C"/>
    <w:rsid w:val="00BF5DF2"/>
    <w:rsid w:val="00BF60B9"/>
    <w:rsid w:val="00BF6204"/>
    <w:rsid w:val="00BF64F6"/>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1728B"/>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366E"/>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6F76"/>
    <w:rsid w:val="00C47767"/>
    <w:rsid w:val="00C47A58"/>
    <w:rsid w:val="00C50859"/>
    <w:rsid w:val="00C50EA4"/>
    <w:rsid w:val="00C515F9"/>
    <w:rsid w:val="00C519B7"/>
    <w:rsid w:val="00C51C34"/>
    <w:rsid w:val="00C51E04"/>
    <w:rsid w:val="00C51E0B"/>
    <w:rsid w:val="00C52F64"/>
    <w:rsid w:val="00C5397A"/>
    <w:rsid w:val="00C53A06"/>
    <w:rsid w:val="00C55149"/>
    <w:rsid w:val="00C5639B"/>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3ACD"/>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07"/>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A8"/>
    <w:rsid w:val="00CC1CE6"/>
    <w:rsid w:val="00CC1D95"/>
    <w:rsid w:val="00CC228B"/>
    <w:rsid w:val="00CC23E8"/>
    <w:rsid w:val="00CC32DA"/>
    <w:rsid w:val="00CC3DF2"/>
    <w:rsid w:val="00CC4000"/>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55EE"/>
    <w:rsid w:val="00CD5B32"/>
    <w:rsid w:val="00CD7BC8"/>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A64"/>
    <w:rsid w:val="00D11F01"/>
    <w:rsid w:val="00D12DB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3E73"/>
    <w:rsid w:val="00D847A5"/>
    <w:rsid w:val="00D85076"/>
    <w:rsid w:val="00D85492"/>
    <w:rsid w:val="00D85C2D"/>
    <w:rsid w:val="00D85CA8"/>
    <w:rsid w:val="00D86073"/>
    <w:rsid w:val="00D90C14"/>
    <w:rsid w:val="00D92145"/>
    <w:rsid w:val="00D92C89"/>
    <w:rsid w:val="00D92EDB"/>
    <w:rsid w:val="00D9364C"/>
    <w:rsid w:val="00D942FC"/>
    <w:rsid w:val="00D9475A"/>
    <w:rsid w:val="00D95856"/>
    <w:rsid w:val="00D96604"/>
    <w:rsid w:val="00D97440"/>
    <w:rsid w:val="00DA02A6"/>
    <w:rsid w:val="00DA0A32"/>
    <w:rsid w:val="00DA0F40"/>
    <w:rsid w:val="00DA26BC"/>
    <w:rsid w:val="00DA4FA7"/>
    <w:rsid w:val="00DA733F"/>
    <w:rsid w:val="00DA7649"/>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82C"/>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23B"/>
    <w:rsid w:val="00E62280"/>
    <w:rsid w:val="00E62978"/>
    <w:rsid w:val="00E63147"/>
    <w:rsid w:val="00E6336F"/>
    <w:rsid w:val="00E6383D"/>
    <w:rsid w:val="00E64FFB"/>
    <w:rsid w:val="00E6514F"/>
    <w:rsid w:val="00E6531D"/>
    <w:rsid w:val="00E65487"/>
    <w:rsid w:val="00E65905"/>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C4"/>
    <w:rsid w:val="00E96AE9"/>
    <w:rsid w:val="00EA197B"/>
    <w:rsid w:val="00EA1A46"/>
    <w:rsid w:val="00EA1C66"/>
    <w:rsid w:val="00EA22F8"/>
    <w:rsid w:val="00EA24D9"/>
    <w:rsid w:val="00EA37E4"/>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4610"/>
    <w:rsid w:val="00EB4D1E"/>
    <w:rsid w:val="00EB514F"/>
    <w:rsid w:val="00EB5159"/>
    <w:rsid w:val="00EB5280"/>
    <w:rsid w:val="00EB6038"/>
    <w:rsid w:val="00EB64B8"/>
    <w:rsid w:val="00EB684D"/>
    <w:rsid w:val="00EB7563"/>
    <w:rsid w:val="00EB7844"/>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64ED"/>
    <w:rsid w:val="00F26724"/>
    <w:rsid w:val="00F26843"/>
    <w:rsid w:val="00F275D2"/>
    <w:rsid w:val="00F27AF8"/>
    <w:rsid w:val="00F27BB0"/>
    <w:rsid w:val="00F30498"/>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776"/>
    <w:rsid w:val="00F81BC5"/>
    <w:rsid w:val="00F829A7"/>
    <w:rsid w:val="00F837D5"/>
    <w:rsid w:val="00F84303"/>
    <w:rsid w:val="00F85BB0"/>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C52"/>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2758"/>
    <w:rsid w:val="00FD346C"/>
    <w:rsid w:val="00FD38D2"/>
    <w:rsid w:val="00FD46F1"/>
    <w:rsid w:val="00FD4708"/>
    <w:rsid w:val="00FD4E15"/>
    <w:rsid w:val="00FD5115"/>
    <w:rsid w:val="00FD6741"/>
    <w:rsid w:val="00FE06E0"/>
    <w:rsid w:val="00FE1117"/>
    <w:rsid w:val="00FE2655"/>
    <w:rsid w:val="00FE2A8E"/>
    <w:rsid w:val="00FE3689"/>
    <w:rsid w:val="00FE3D7D"/>
    <w:rsid w:val="00FE6678"/>
    <w:rsid w:val="00FE6995"/>
    <w:rsid w:val="00FE767D"/>
    <w:rsid w:val="00FF03BD"/>
    <w:rsid w:val="00FF0E6D"/>
    <w:rsid w:val="00FF1AD4"/>
    <w:rsid w:val="00FF1EAB"/>
    <w:rsid w:val="00FF2B00"/>
    <w:rsid w:val="00FF2EB1"/>
    <w:rsid w:val="00FF4452"/>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researchgate.net/publication/48208975_Evaluation_of_AIRGIS_--_a_GIS-based_air_pollution_and_human_exposure_modelling_system" TargetMode="External"/><Relationship Id="rId1" Type="http://schemas.openxmlformats.org/officeDocument/2006/relationships/hyperlink" Target="https://www.inderscienceonline.com/doi/abs/10.1504/IJEP.2011.047337?journalCode=ije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B2E95-B215-472E-B33C-86B42EB75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30</Pages>
  <Words>29256</Words>
  <Characters>166761</Characters>
  <Application>Microsoft Office Word</Application>
  <DocSecurity>0</DocSecurity>
  <Lines>1389</Lines>
  <Paragraphs>391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Re, Diane</cp:lastModifiedBy>
  <cp:revision>3</cp:revision>
  <cp:lastPrinted>2020-07-23T03:46:00Z</cp:lastPrinted>
  <dcterms:created xsi:type="dcterms:W3CDTF">2021-10-19T20:10:00Z</dcterms:created>
  <dcterms:modified xsi:type="dcterms:W3CDTF">2021-10-20T02:50:00Z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