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EB773" w14:textId="18B68223" w:rsidR="004A6C83" w:rsidRPr="00BE40FA" w:rsidRDefault="00E115DF" w:rsidP="008538CA">
      <w:pPr>
        <w:spacing w:line="240" w:lineRule="auto"/>
        <w:jc w:val="center"/>
        <w:outlineLvl w:val="0"/>
        <w:rPr>
          <w:b/>
          <w:color w:val="000000" w:themeColor="text1"/>
        </w:rPr>
      </w:pPr>
      <w:r w:rsidRPr="00BE40FA">
        <w:rPr>
          <w:b/>
          <w:color w:val="000000" w:themeColor="text1"/>
        </w:rPr>
        <w:t>Long-term t</w:t>
      </w:r>
      <w:r w:rsidR="00515DBE" w:rsidRPr="00BE40FA">
        <w:rPr>
          <w:b/>
          <w:color w:val="000000" w:themeColor="text1"/>
        </w:rPr>
        <w:t xml:space="preserve">raffic-related </w:t>
      </w:r>
      <w:r w:rsidR="004A6C83" w:rsidRPr="00BE40FA">
        <w:rPr>
          <w:b/>
          <w:color w:val="000000" w:themeColor="text1"/>
        </w:rPr>
        <w:t>air pollutant exposure and amyotrophic lateral sclerosis diagnosis in Denmark</w:t>
      </w:r>
      <w:r w:rsidR="00F054FD" w:rsidRPr="00BE40FA">
        <w:rPr>
          <w:b/>
          <w:color w:val="000000" w:themeColor="text1"/>
        </w:rPr>
        <w:t>:</w:t>
      </w:r>
      <w:r w:rsidR="004A6C83" w:rsidRPr="00BE40FA">
        <w:rPr>
          <w:b/>
          <w:color w:val="000000" w:themeColor="text1"/>
        </w:rPr>
        <w:t xml:space="preserve"> </w:t>
      </w:r>
      <w:r w:rsidR="00F054FD" w:rsidRPr="00BE40FA">
        <w:rPr>
          <w:b/>
          <w:color w:val="000000" w:themeColor="text1"/>
        </w:rPr>
        <w:t>a</w:t>
      </w:r>
      <w:r w:rsidR="004A6C83" w:rsidRPr="00BE40FA">
        <w:rPr>
          <w:b/>
          <w:color w:val="000000" w:themeColor="text1"/>
        </w:rPr>
        <w:t xml:space="preserve"> Bayesian </w:t>
      </w:r>
      <w:r w:rsidR="00F054FD" w:rsidRPr="00BE40FA">
        <w:rPr>
          <w:b/>
          <w:color w:val="000000" w:themeColor="text1"/>
        </w:rPr>
        <w:t>h</w:t>
      </w:r>
      <w:r w:rsidR="004A6C83" w:rsidRPr="00BE40FA">
        <w:rPr>
          <w:b/>
          <w:color w:val="000000" w:themeColor="text1"/>
        </w:rPr>
        <w:t xml:space="preserve">ierarchical </w:t>
      </w:r>
      <w:r w:rsidR="00F054FD" w:rsidRPr="00BE40FA">
        <w:rPr>
          <w:b/>
          <w:color w:val="000000" w:themeColor="text1"/>
        </w:rPr>
        <w:t>analysis</w:t>
      </w:r>
    </w:p>
    <w:p w14:paraId="497B78C4" w14:textId="77777777" w:rsidR="00D623CA" w:rsidRPr="00BE40FA" w:rsidRDefault="00D623CA" w:rsidP="00042EDE">
      <w:pPr>
        <w:spacing w:line="240" w:lineRule="auto"/>
        <w:outlineLvl w:val="0"/>
        <w:rPr>
          <w:i/>
          <w:iCs/>
          <w:color w:val="000000" w:themeColor="text1"/>
        </w:rPr>
      </w:pPr>
    </w:p>
    <w:p w14:paraId="2B0666BE" w14:textId="7F88BAE4" w:rsidR="004A6C83" w:rsidRPr="00BE40FA" w:rsidRDefault="004A6C83" w:rsidP="00042EDE">
      <w:pPr>
        <w:spacing w:line="240" w:lineRule="auto"/>
        <w:outlineLvl w:val="0"/>
        <w:rPr>
          <w:i/>
          <w:iCs/>
          <w:color w:val="000000" w:themeColor="text1"/>
        </w:rPr>
      </w:pPr>
      <w:commentRangeStart w:id="0"/>
      <w:commentRangeStart w:id="1"/>
      <w:r w:rsidRPr="00BE40FA">
        <w:rPr>
          <w:i/>
          <w:iCs/>
          <w:color w:val="000000" w:themeColor="text1"/>
        </w:rPr>
        <w:t>Robbie M Parks, PhD</w:t>
      </w:r>
      <w:commentRangeEnd w:id="0"/>
      <w:r w:rsidR="00363470" w:rsidRPr="00BE40FA">
        <w:rPr>
          <w:rStyle w:val="CommentReference"/>
          <w:rFonts w:asciiTheme="minorHAnsi" w:eastAsiaTheme="minorHAnsi" w:hAnsiTheme="minorHAnsi" w:cstheme="minorBidi"/>
        </w:rPr>
        <w:commentReference w:id="0"/>
      </w:r>
      <w:commentRangeEnd w:id="1"/>
      <w:r w:rsidR="00945005" w:rsidRPr="00BE40FA">
        <w:rPr>
          <w:rStyle w:val="CommentReference"/>
          <w:rFonts w:asciiTheme="minorHAnsi" w:eastAsiaTheme="minorHAnsi" w:hAnsiTheme="minorHAnsi" w:cstheme="minorBidi"/>
        </w:rPr>
        <w:commentReference w:id="1"/>
      </w:r>
    </w:p>
    <w:p w14:paraId="627BA572" w14:textId="3BE161E6" w:rsidR="00D77563" w:rsidRPr="00BE40FA" w:rsidRDefault="00D77563" w:rsidP="00042EDE">
      <w:pPr>
        <w:spacing w:line="240" w:lineRule="auto"/>
        <w:rPr>
          <w:color w:val="000000" w:themeColor="text1"/>
        </w:rPr>
      </w:pPr>
      <w:r w:rsidRPr="00BE40FA">
        <w:rPr>
          <w:color w:val="000000" w:themeColor="text1"/>
        </w:rPr>
        <w:t>Department of Environmental Health Sciences, Mailman School of Public Health, Columbia University, New York, New York, USA</w:t>
      </w:r>
    </w:p>
    <w:p w14:paraId="2FA055A0" w14:textId="73536CA3" w:rsidR="004A6C83" w:rsidRPr="00BE40FA" w:rsidRDefault="004A6C83" w:rsidP="00042EDE">
      <w:pPr>
        <w:spacing w:line="240" w:lineRule="auto"/>
        <w:rPr>
          <w:color w:val="000000" w:themeColor="text1"/>
          <w:vertAlign w:val="superscript"/>
        </w:rPr>
      </w:pPr>
      <w:r w:rsidRPr="00BE40FA">
        <w:rPr>
          <w:color w:val="000000" w:themeColor="text1"/>
        </w:rPr>
        <w:t>The Earth Institute, Columbia University, New York, New York, USA</w:t>
      </w:r>
    </w:p>
    <w:p w14:paraId="1AE4B7CC" w14:textId="59902EF1" w:rsidR="004A6C83" w:rsidRPr="00BE40FA" w:rsidRDefault="004A6C83" w:rsidP="00042EDE">
      <w:pPr>
        <w:spacing w:line="240" w:lineRule="auto"/>
        <w:rPr>
          <w:color w:val="000000" w:themeColor="text1"/>
        </w:rPr>
      </w:pPr>
    </w:p>
    <w:p w14:paraId="0B65BA6E" w14:textId="7EBA25AE" w:rsidR="0049052D" w:rsidRPr="00BE40FA" w:rsidRDefault="0049052D" w:rsidP="00042EDE">
      <w:pPr>
        <w:spacing w:line="240" w:lineRule="auto"/>
        <w:rPr>
          <w:i/>
          <w:iCs/>
          <w:color w:val="000000" w:themeColor="text1"/>
        </w:rPr>
      </w:pPr>
      <w:r w:rsidRPr="00BE40FA">
        <w:rPr>
          <w:bCs/>
          <w:i/>
          <w:iCs/>
          <w:color w:val="000000" w:themeColor="text1"/>
        </w:rPr>
        <w:t xml:space="preserve">Arin </w:t>
      </w:r>
      <w:proofErr w:type="spellStart"/>
      <w:r w:rsidRPr="00BE40FA">
        <w:rPr>
          <w:bCs/>
          <w:i/>
          <w:iCs/>
          <w:color w:val="000000" w:themeColor="text1"/>
        </w:rPr>
        <w:t>Balilian</w:t>
      </w:r>
      <w:proofErr w:type="spellEnd"/>
      <w:r w:rsidRPr="00BE40FA">
        <w:rPr>
          <w:bCs/>
          <w:i/>
          <w:iCs/>
          <w:color w:val="000000" w:themeColor="text1"/>
        </w:rPr>
        <w:t xml:space="preserve">, </w:t>
      </w:r>
      <w:r w:rsidR="004472DC" w:rsidRPr="00BE40FA">
        <w:rPr>
          <w:bCs/>
          <w:i/>
          <w:iCs/>
          <w:color w:val="000000" w:themeColor="text1"/>
        </w:rPr>
        <w:t>MD, MPH</w:t>
      </w:r>
    </w:p>
    <w:p w14:paraId="3C759603" w14:textId="070CDE17" w:rsidR="009C41C2" w:rsidRPr="00BE40FA" w:rsidRDefault="009C41C2" w:rsidP="00042EDE">
      <w:pPr>
        <w:spacing w:line="240" w:lineRule="auto"/>
        <w:outlineLvl w:val="0"/>
        <w:rPr>
          <w:bCs/>
          <w:color w:val="000000" w:themeColor="text1"/>
        </w:rPr>
      </w:pPr>
      <w:r w:rsidRPr="00BE40FA">
        <w:rPr>
          <w:bCs/>
          <w:color w:val="000000" w:themeColor="text1"/>
        </w:rPr>
        <w:t>Department of Epidemiology, Mailman School of Public Health, Columbia University, New York, New York, USA</w:t>
      </w:r>
    </w:p>
    <w:p w14:paraId="13B0D5CD" w14:textId="6070802B" w:rsidR="00E545B2" w:rsidRPr="00BE40FA" w:rsidRDefault="00E545B2" w:rsidP="00042EDE">
      <w:pPr>
        <w:spacing w:line="240" w:lineRule="auto"/>
        <w:outlineLvl w:val="0"/>
        <w:rPr>
          <w:bCs/>
          <w:color w:val="000000" w:themeColor="text1"/>
        </w:rPr>
      </w:pPr>
    </w:p>
    <w:p w14:paraId="56F1C9F6" w14:textId="4A0BBF8E" w:rsidR="00E545B2" w:rsidRPr="00BE40FA" w:rsidRDefault="000269D1" w:rsidP="00042EDE">
      <w:pPr>
        <w:spacing w:line="240" w:lineRule="auto"/>
        <w:outlineLvl w:val="0"/>
        <w:rPr>
          <w:bCs/>
          <w:i/>
          <w:iCs/>
          <w:color w:val="000000" w:themeColor="text1"/>
        </w:rPr>
      </w:pPr>
      <w:proofErr w:type="spellStart"/>
      <w:r w:rsidRPr="00BE40FA">
        <w:rPr>
          <w:bCs/>
          <w:i/>
          <w:iCs/>
          <w:color w:val="000000" w:themeColor="text1"/>
        </w:rPr>
        <w:t>Yanelli</w:t>
      </w:r>
      <w:proofErr w:type="spellEnd"/>
      <w:r w:rsidRPr="00BE40FA">
        <w:rPr>
          <w:bCs/>
          <w:i/>
          <w:iCs/>
          <w:color w:val="000000" w:themeColor="text1"/>
        </w:rPr>
        <w:t xml:space="preserve"> Nunez</w:t>
      </w:r>
      <w:r w:rsidR="007113FE" w:rsidRPr="00BE40FA">
        <w:rPr>
          <w:bCs/>
          <w:i/>
          <w:iCs/>
          <w:color w:val="000000" w:themeColor="text1"/>
        </w:rPr>
        <w:t>, PhD</w:t>
      </w:r>
    </w:p>
    <w:p w14:paraId="020D7B0A" w14:textId="2800F93A" w:rsidR="007113FE" w:rsidRPr="00BE40FA" w:rsidRDefault="007113FE" w:rsidP="00042EDE">
      <w:pPr>
        <w:spacing w:line="240" w:lineRule="auto"/>
        <w:outlineLvl w:val="0"/>
        <w:rPr>
          <w:bCs/>
          <w:color w:val="000000" w:themeColor="text1"/>
        </w:rPr>
      </w:pPr>
      <w:r w:rsidRPr="00BE40FA">
        <w:rPr>
          <w:bCs/>
          <w:color w:val="000000" w:themeColor="text1"/>
        </w:rPr>
        <w:t>Department of Environmental Health Sciences, Mailman School of Public Health, Columbia University, New York, New York, USA</w:t>
      </w:r>
    </w:p>
    <w:p w14:paraId="4865FD5D" w14:textId="59287F12" w:rsidR="00197BF0" w:rsidRPr="00BE40FA" w:rsidRDefault="00197BF0" w:rsidP="00042EDE">
      <w:pPr>
        <w:spacing w:line="240" w:lineRule="auto"/>
        <w:outlineLvl w:val="0"/>
        <w:rPr>
          <w:bCs/>
          <w:color w:val="000000" w:themeColor="text1"/>
        </w:rPr>
      </w:pPr>
    </w:p>
    <w:p w14:paraId="019FB467" w14:textId="4399EC37" w:rsidR="00197BF0" w:rsidRPr="00BE40FA" w:rsidRDefault="00197BF0" w:rsidP="00042EDE">
      <w:pPr>
        <w:spacing w:line="240" w:lineRule="auto"/>
        <w:outlineLvl w:val="0"/>
        <w:rPr>
          <w:bCs/>
          <w:i/>
          <w:iCs/>
          <w:color w:val="000000" w:themeColor="text1"/>
        </w:rPr>
      </w:pPr>
      <w:proofErr w:type="spellStart"/>
      <w:r w:rsidRPr="00BE40FA">
        <w:rPr>
          <w:bCs/>
          <w:i/>
          <w:iCs/>
          <w:color w:val="000000" w:themeColor="text1"/>
        </w:rPr>
        <w:t>Johnni</w:t>
      </w:r>
      <w:proofErr w:type="spellEnd"/>
      <w:r w:rsidRPr="00BE40FA">
        <w:rPr>
          <w:bCs/>
          <w:i/>
          <w:iCs/>
          <w:color w:val="000000" w:themeColor="text1"/>
        </w:rPr>
        <w:t xml:space="preserve"> Hansen</w:t>
      </w:r>
      <w:r w:rsidR="00C55149" w:rsidRPr="00BE40FA">
        <w:rPr>
          <w:bCs/>
          <w:i/>
          <w:iCs/>
          <w:color w:val="000000" w:themeColor="text1"/>
        </w:rPr>
        <w:t>,</w:t>
      </w:r>
      <w:r w:rsidRPr="00BE40FA">
        <w:rPr>
          <w:bCs/>
          <w:i/>
          <w:iCs/>
          <w:color w:val="000000" w:themeColor="text1"/>
        </w:rPr>
        <w:t xml:space="preserve"> </w:t>
      </w:r>
      <w:r w:rsidR="00651489" w:rsidRPr="00BE40FA">
        <w:rPr>
          <w:bCs/>
          <w:i/>
          <w:iCs/>
          <w:color w:val="000000" w:themeColor="text1"/>
        </w:rPr>
        <w:t>PhD</w:t>
      </w:r>
    </w:p>
    <w:p w14:paraId="0D9ACE42" w14:textId="7666C748" w:rsidR="00170DD6" w:rsidRPr="00BE40FA" w:rsidRDefault="00170DD6" w:rsidP="00042EDE">
      <w:pPr>
        <w:spacing w:line="240" w:lineRule="auto"/>
        <w:outlineLvl w:val="0"/>
        <w:rPr>
          <w:bCs/>
          <w:color w:val="000000" w:themeColor="text1"/>
        </w:rPr>
      </w:pPr>
      <w:r w:rsidRPr="00BE40FA">
        <w:rPr>
          <w:bCs/>
          <w:color w:val="000000" w:themeColor="text1"/>
        </w:rPr>
        <w:t>Danish Cancer Society Research Center, Copenhagen, Denmark</w:t>
      </w:r>
    </w:p>
    <w:p w14:paraId="127CBB38" w14:textId="2D914314" w:rsidR="00170DD6" w:rsidRPr="00BE40FA" w:rsidRDefault="00170DD6" w:rsidP="00042EDE">
      <w:pPr>
        <w:spacing w:line="240" w:lineRule="auto"/>
        <w:outlineLvl w:val="0"/>
        <w:rPr>
          <w:bCs/>
          <w:color w:val="000000" w:themeColor="text1"/>
        </w:rPr>
      </w:pPr>
    </w:p>
    <w:p w14:paraId="38C71894" w14:textId="77D75DE1" w:rsidR="0098379C" w:rsidRPr="00BE40FA" w:rsidRDefault="0098379C" w:rsidP="00042EDE">
      <w:pPr>
        <w:spacing w:line="240" w:lineRule="auto"/>
        <w:outlineLvl w:val="0"/>
        <w:rPr>
          <w:bCs/>
          <w:i/>
          <w:iCs/>
          <w:color w:val="000000" w:themeColor="text1"/>
        </w:rPr>
      </w:pPr>
      <w:r w:rsidRPr="00BE40FA">
        <w:rPr>
          <w:bCs/>
          <w:i/>
          <w:iCs/>
          <w:color w:val="000000" w:themeColor="text1"/>
        </w:rPr>
        <w:t xml:space="preserve">Ole </w:t>
      </w:r>
      <w:proofErr w:type="spellStart"/>
      <w:r w:rsidRPr="00BE40FA">
        <w:rPr>
          <w:bCs/>
          <w:i/>
          <w:iCs/>
          <w:color w:val="000000" w:themeColor="text1"/>
        </w:rPr>
        <w:t>Raaschou</w:t>
      </w:r>
      <w:proofErr w:type="spellEnd"/>
      <w:r w:rsidRPr="00BE40FA">
        <w:rPr>
          <w:bCs/>
          <w:i/>
          <w:iCs/>
          <w:color w:val="000000" w:themeColor="text1"/>
        </w:rPr>
        <w:t xml:space="preserve">-Nielsen, </w:t>
      </w:r>
      <w:r w:rsidR="00651489" w:rsidRPr="00BE40FA">
        <w:rPr>
          <w:bCs/>
          <w:i/>
          <w:iCs/>
          <w:color w:val="000000" w:themeColor="text1"/>
        </w:rPr>
        <w:t>PhD</w:t>
      </w:r>
    </w:p>
    <w:p w14:paraId="7F6FDE12" w14:textId="1B2E2A0D" w:rsidR="007E40FA" w:rsidRPr="00BE40FA" w:rsidRDefault="007E40FA" w:rsidP="00042EDE">
      <w:pPr>
        <w:spacing w:line="240" w:lineRule="auto"/>
        <w:outlineLvl w:val="0"/>
        <w:rPr>
          <w:bCs/>
          <w:color w:val="000000" w:themeColor="text1"/>
        </w:rPr>
      </w:pPr>
      <w:r w:rsidRPr="00BE40FA">
        <w:rPr>
          <w:bCs/>
          <w:color w:val="000000" w:themeColor="text1"/>
        </w:rPr>
        <w:t>Danish Cancer Society Research Center, Copenhagen, Denmark</w:t>
      </w:r>
    </w:p>
    <w:p w14:paraId="550FFE01" w14:textId="749C528E" w:rsidR="0028013C" w:rsidRPr="00BE40FA" w:rsidRDefault="0028013C" w:rsidP="00042EDE">
      <w:pPr>
        <w:spacing w:line="240" w:lineRule="auto"/>
        <w:outlineLvl w:val="0"/>
        <w:rPr>
          <w:bCs/>
          <w:color w:val="000000" w:themeColor="text1"/>
        </w:rPr>
      </w:pPr>
    </w:p>
    <w:p w14:paraId="2C1817B6" w14:textId="59A33305" w:rsidR="0028013C" w:rsidRPr="00BE40FA" w:rsidRDefault="00A5174F" w:rsidP="00042EDE">
      <w:pPr>
        <w:spacing w:line="240" w:lineRule="auto"/>
        <w:outlineLvl w:val="0"/>
        <w:rPr>
          <w:bCs/>
          <w:i/>
          <w:iCs/>
          <w:color w:val="000000" w:themeColor="text1"/>
        </w:rPr>
      </w:pPr>
      <w:r w:rsidRPr="00BE40FA">
        <w:rPr>
          <w:bCs/>
          <w:i/>
          <w:iCs/>
          <w:color w:val="000000" w:themeColor="text1"/>
        </w:rPr>
        <w:t xml:space="preserve">Matthias </w:t>
      </w:r>
      <w:proofErr w:type="spellStart"/>
      <w:r w:rsidRPr="00BE40FA">
        <w:rPr>
          <w:bCs/>
          <w:i/>
          <w:iCs/>
          <w:color w:val="000000" w:themeColor="text1"/>
        </w:rPr>
        <w:t>Ketzel</w:t>
      </w:r>
      <w:proofErr w:type="spellEnd"/>
      <w:r w:rsidRPr="00BE40FA">
        <w:rPr>
          <w:bCs/>
          <w:i/>
          <w:iCs/>
          <w:color w:val="000000" w:themeColor="text1"/>
        </w:rPr>
        <w:t xml:space="preserve">, </w:t>
      </w:r>
      <w:r w:rsidR="002D734D" w:rsidRPr="00BE40FA">
        <w:rPr>
          <w:bCs/>
          <w:i/>
          <w:iCs/>
          <w:color w:val="000000" w:themeColor="text1"/>
        </w:rPr>
        <w:t>PhD</w:t>
      </w:r>
    </w:p>
    <w:p w14:paraId="7DB3625F" w14:textId="2B4EFFDB" w:rsidR="00FF2B00" w:rsidRPr="00BE40FA" w:rsidRDefault="00FF2B00" w:rsidP="00042EDE">
      <w:pPr>
        <w:spacing w:line="240" w:lineRule="auto"/>
        <w:outlineLvl w:val="0"/>
        <w:rPr>
          <w:bCs/>
          <w:color w:val="000000" w:themeColor="text1"/>
        </w:rPr>
      </w:pPr>
      <w:r w:rsidRPr="00BE40FA">
        <w:rPr>
          <w:bCs/>
          <w:color w:val="000000" w:themeColor="text1"/>
        </w:rPr>
        <w:t>Department of Environmental Science, Aarhus University, Roskilde, Denmark</w:t>
      </w:r>
    </w:p>
    <w:p w14:paraId="21AB7FA8" w14:textId="1CE8B15C" w:rsidR="00FF2B00" w:rsidRPr="00BE40FA" w:rsidRDefault="00FF2B00" w:rsidP="00042EDE">
      <w:pPr>
        <w:spacing w:line="240" w:lineRule="auto"/>
        <w:outlineLvl w:val="0"/>
        <w:rPr>
          <w:bCs/>
          <w:color w:val="000000" w:themeColor="text1"/>
        </w:rPr>
      </w:pPr>
    </w:p>
    <w:p w14:paraId="25E8D810" w14:textId="130D3EEC" w:rsidR="00FF2B00" w:rsidRPr="00BE40FA" w:rsidRDefault="002E6BB7" w:rsidP="00042EDE">
      <w:pPr>
        <w:spacing w:line="240" w:lineRule="auto"/>
        <w:outlineLvl w:val="0"/>
        <w:rPr>
          <w:bCs/>
          <w:i/>
          <w:iCs/>
          <w:color w:val="000000" w:themeColor="text1"/>
        </w:rPr>
      </w:pPr>
      <w:proofErr w:type="spellStart"/>
      <w:r w:rsidRPr="00BE40FA">
        <w:rPr>
          <w:i/>
          <w:iCs/>
          <w:color w:val="000000" w:themeColor="text1"/>
        </w:rPr>
        <w:t>Jibran</w:t>
      </w:r>
      <w:proofErr w:type="spellEnd"/>
      <w:r w:rsidRPr="00BE40FA">
        <w:rPr>
          <w:i/>
          <w:iCs/>
          <w:color w:val="000000" w:themeColor="text1"/>
        </w:rPr>
        <w:t xml:space="preserve"> Khan</w:t>
      </w:r>
      <w:r w:rsidR="00C55149" w:rsidRPr="00BE40FA">
        <w:rPr>
          <w:i/>
          <w:iCs/>
          <w:color w:val="000000" w:themeColor="text1"/>
        </w:rPr>
        <w:t>,</w:t>
      </w:r>
      <w:r w:rsidRPr="00BE40FA">
        <w:rPr>
          <w:bCs/>
          <w:i/>
          <w:iCs/>
          <w:color w:val="000000" w:themeColor="text1"/>
        </w:rPr>
        <w:t xml:space="preserve"> </w:t>
      </w:r>
      <w:r w:rsidR="00253392" w:rsidRPr="00BE40FA">
        <w:rPr>
          <w:bCs/>
          <w:i/>
          <w:iCs/>
          <w:color w:val="000000" w:themeColor="text1"/>
        </w:rPr>
        <w:t>PhD</w:t>
      </w:r>
    </w:p>
    <w:p w14:paraId="7676E4B2" w14:textId="63784481" w:rsidR="00B51F0D" w:rsidRPr="00BE40FA" w:rsidRDefault="00B51F0D" w:rsidP="00042EDE">
      <w:pPr>
        <w:spacing w:line="240" w:lineRule="auto"/>
        <w:outlineLvl w:val="0"/>
        <w:rPr>
          <w:bCs/>
          <w:color w:val="000000" w:themeColor="text1"/>
        </w:rPr>
      </w:pPr>
      <w:r w:rsidRPr="00BE40FA">
        <w:rPr>
          <w:bCs/>
          <w:color w:val="000000" w:themeColor="text1"/>
        </w:rPr>
        <w:t>Department of Environmental Science, Aarhus University, Roskilde, Denmark</w:t>
      </w:r>
    </w:p>
    <w:p w14:paraId="17E8F357" w14:textId="2BCD3BA5" w:rsidR="00923BBD" w:rsidRPr="00BE40FA" w:rsidRDefault="00923BBD" w:rsidP="00042EDE">
      <w:pPr>
        <w:spacing w:line="240" w:lineRule="auto"/>
        <w:outlineLvl w:val="0"/>
        <w:rPr>
          <w:bCs/>
          <w:color w:val="000000" w:themeColor="text1"/>
        </w:rPr>
      </w:pPr>
    </w:p>
    <w:p w14:paraId="70E08746" w14:textId="4A1E171F" w:rsidR="00FF03BD" w:rsidRPr="00BE40FA" w:rsidRDefault="004B46BB" w:rsidP="00042EDE">
      <w:pPr>
        <w:spacing w:line="240" w:lineRule="auto"/>
        <w:outlineLvl w:val="0"/>
        <w:rPr>
          <w:bCs/>
          <w:i/>
          <w:iCs/>
          <w:color w:val="000000" w:themeColor="text1"/>
        </w:rPr>
      </w:pPr>
      <w:r w:rsidRPr="00BE40FA">
        <w:rPr>
          <w:bCs/>
          <w:i/>
          <w:iCs/>
          <w:color w:val="000000" w:themeColor="text1"/>
        </w:rPr>
        <w:t>Roel Vermeule</w:t>
      </w:r>
      <w:r w:rsidR="00765E3B" w:rsidRPr="00BE40FA">
        <w:rPr>
          <w:bCs/>
          <w:i/>
          <w:iCs/>
          <w:color w:val="000000" w:themeColor="text1"/>
        </w:rPr>
        <w:t xml:space="preserve">n, </w:t>
      </w:r>
      <w:r w:rsidR="00FE3D7D" w:rsidRPr="00BE40FA">
        <w:rPr>
          <w:bCs/>
          <w:i/>
          <w:iCs/>
          <w:color w:val="000000" w:themeColor="text1"/>
        </w:rPr>
        <w:t>PhD</w:t>
      </w:r>
    </w:p>
    <w:p w14:paraId="47625DAE" w14:textId="3DA7B42C" w:rsidR="00CA4200" w:rsidRPr="00BE40FA" w:rsidRDefault="00CA4200" w:rsidP="00042EDE">
      <w:pPr>
        <w:spacing w:line="240" w:lineRule="auto"/>
        <w:outlineLvl w:val="0"/>
        <w:rPr>
          <w:bCs/>
          <w:color w:val="000000" w:themeColor="text1"/>
        </w:rPr>
      </w:pPr>
      <w:r w:rsidRPr="00BE40FA">
        <w:rPr>
          <w:bCs/>
          <w:color w:val="000000" w:themeColor="text1"/>
        </w:rPr>
        <w:t>Institute for Risk Assessment Sciences, Universiteit Utrecht, Utrecht, the Netherlands</w:t>
      </w:r>
    </w:p>
    <w:p w14:paraId="52AC8F56" w14:textId="77777777" w:rsidR="00CA4200" w:rsidRPr="00BE40FA" w:rsidRDefault="00CA4200" w:rsidP="00042EDE">
      <w:pPr>
        <w:spacing w:line="240" w:lineRule="auto"/>
        <w:outlineLvl w:val="0"/>
        <w:rPr>
          <w:bCs/>
          <w:color w:val="000000" w:themeColor="text1"/>
        </w:rPr>
      </w:pPr>
    </w:p>
    <w:p w14:paraId="5C8EBA8E" w14:textId="1E746BC3" w:rsidR="004B46BB" w:rsidRPr="00BE40FA" w:rsidRDefault="004B46BB" w:rsidP="00042EDE">
      <w:pPr>
        <w:spacing w:line="240" w:lineRule="auto"/>
        <w:outlineLvl w:val="0"/>
        <w:rPr>
          <w:bCs/>
          <w:i/>
          <w:iCs/>
          <w:color w:val="000000" w:themeColor="text1"/>
        </w:rPr>
      </w:pPr>
      <w:r w:rsidRPr="00BE40FA">
        <w:rPr>
          <w:bCs/>
          <w:i/>
          <w:iCs/>
          <w:color w:val="000000" w:themeColor="text1"/>
        </w:rPr>
        <w:t>Susan Peter</w:t>
      </w:r>
      <w:r w:rsidR="00765E3B" w:rsidRPr="00BE40FA">
        <w:rPr>
          <w:bCs/>
          <w:i/>
          <w:iCs/>
          <w:color w:val="000000" w:themeColor="text1"/>
        </w:rPr>
        <w:t xml:space="preserve">s, </w:t>
      </w:r>
      <w:r w:rsidR="00FE3D7D" w:rsidRPr="00BE40FA">
        <w:rPr>
          <w:bCs/>
          <w:i/>
          <w:iCs/>
          <w:color w:val="000000" w:themeColor="text1"/>
        </w:rPr>
        <w:t>PhD</w:t>
      </w:r>
    </w:p>
    <w:p w14:paraId="2EED970E" w14:textId="1B93A194" w:rsidR="00CA4200" w:rsidRPr="00BE40FA" w:rsidRDefault="00CA4200" w:rsidP="00042EDE">
      <w:pPr>
        <w:spacing w:line="240" w:lineRule="auto"/>
        <w:outlineLvl w:val="0"/>
        <w:rPr>
          <w:bCs/>
          <w:color w:val="000000" w:themeColor="text1"/>
        </w:rPr>
      </w:pPr>
      <w:r w:rsidRPr="00BE40FA">
        <w:rPr>
          <w:bCs/>
          <w:color w:val="000000" w:themeColor="text1"/>
        </w:rPr>
        <w:t>Institute for Risk Assessment Sciences, Universiteit Utrecht, Utrecht, the Netherlands</w:t>
      </w:r>
    </w:p>
    <w:p w14:paraId="781B7713" w14:textId="77777777" w:rsidR="00CA4200" w:rsidRPr="00BE40FA" w:rsidRDefault="00CA4200" w:rsidP="00042EDE">
      <w:pPr>
        <w:spacing w:line="240" w:lineRule="auto"/>
        <w:outlineLvl w:val="0"/>
        <w:rPr>
          <w:bCs/>
          <w:color w:val="000000" w:themeColor="text1"/>
        </w:rPr>
      </w:pPr>
    </w:p>
    <w:p w14:paraId="002CF6CF" w14:textId="0B57996A" w:rsidR="00CA4200" w:rsidRPr="00BE40FA" w:rsidRDefault="004B46BB" w:rsidP="00042EDE">
      <w:pPr>
        <w:spacing w:line="240" w:lineRule="auto"/>
        <w:outlineLvl w:val="0"/>
        <w:rPr>
          <w:bCs/>
          <w:i/>
          <w:iCs/>
          <w:color w:val="000000" w:themeColor="text1"/>
        </w:rPr>
      </w:pPr>
      <w:r w:rsidRPr="00BE40FA">
        <w:rPr>
          <w:bCs/>
          <w:i/>
          <w:iCs/>
          <w:color w:val="000000" w:themeColor="text1"/>
        </w:rPr>
        <w:t>Diane B. R</w:t>
      </w:r>
      <w:r w:rsidR="00765E3B" w:rsidRPr="00BE40FA">
        <w:rPr>
          <w:bCs/>
          <w:i/>
          <w:iCs/>
          <w:color w:val="000000" w:themeColor="text1"/>
        </w:rPr>
        <w:t xml:space="preserve">e, </w:t>
      </w:r>
      <w:r w:rsidR="00FE3D7D" w:rsidRPr="00BE40FA">
        <w:rPr>
          <w:bCs/>
          <w:i/>
          <w:iCs/>
          <w:color w:val="000000" w:themeColor="text1"/>
        </w:rPr>
        <w:t>PhD</w:t>
      </w:r>
    </w:p>
    <w:p w14:paraId="2D05E39E" w14:textId="18FEF58D" w:rsidR="00765E3B" w:rsidRPr="00BE40FA" w:rsidRDefault="00FD4708" w:rsidP="00042EDE">
      <w:pPr>
        <w:spacing w:line="240" w:lineRule="auto"/>
        <w:outlineLvl w:val="0"/>
        <w:rPr>
          <w:bCs/>
          <w:color w:val="000000" w:themeColor="text1"/>
        </w:rPr>
      </w:pPr>
      <w:r w:rsidRPr="00BE40FA">
        <w:rPr>
          <w:bCs/>
          <w:color w:val="000000" w:themeColor="text1"/>
        </w:rPr>
        <w:t>Department of Environmental Health Sciences, Mailman School of Public Health, Columbia University, New York, New York, USA</w:t>
      </w:r>
    </w:p>
    <w:p w14:paraId="50D7EA8A" w14:textId="77777777" w:rsidR="000267C7" w:rsidRDefault="000267C7" w:rsidP="000267C7">
      <w:pPr>
        <w:spacing w:line="240" w:lineRule="auto"/>
        <w:outlineLvl w:val="0"/>
        <w:rPr>
          <w:ins w:id="2" w:author="mak" w:date="2021-09-20T09:50:00Z"/>
          <w:bCs/>
          <w:color w:val="000000" w:themeColor="text1"/>
        </w:rPr>
      </w:pPr>
    </w:p>
    <w:p w14:paraId="5490C5CC" w14:textId="2D16701E" w:rsidR="000267C7" w:rsidRPr="00BE40FA" w:rsidRDefault="004B46BB" w:rsidP="000267C7">
      <w:pPr>
        <w:spacing w:line="240" w:lineRule="auto"/>
        <w:outlineLvl w:val="0"/>
        <w:rPr>
          <w:bCs/>
          <w:i/>
          <w:iCs/>
          <w:color w:val="000000" w:themeColor="text1"/>
        </w:rPr>
      </w:pPr>
      <w:del w:id="3" w:author="mak" w:date="2021-09-20T09:50:00Z">
        <w:r w:rsidRPr="00BE40FA" w:rsidDel="000267C7">
          <w:rPr>
            <w:bCs/>
            <w:color w:val="000000" w:themeColor="text1"/>
          </w:rPr>
          <w:delText xml:space="preserve"> </w:delText>
        </w:r>
      </w:del>
      <w:r w:rsidR="000267C7" w:rsidRPr="00BE40FA">
        <w:rPr>
          <w:bCs/>
          <w:i/>
          <w:iCs/>
          <w:color w:val="000000" w:themeColor="text1"/>
        </w:rPr>
        <w:t xml:space="preserve">Marc G. Weisskopf, </w:t>
      </w:r>
      <w:commentRangeStart w:id="4"/>
      <w:r w:rsidR="000267C7" w:rsidRPr="00BE40FA">
        <w:rPr>
          <w:bCs/>
          <w:i/>
          <w:iCs/>
          <w:color w:val="000000" w:themeColor="text1"/>
        </w:rPr>
        <w:t xml:space="preserve">ScB, </w:t>
      </w:r>
      <w:commentRangeEnd w:id="4"/>
      <w:r w:rsidR="002D09F5">
        <w:rPr>
          <w:rStyle w:val="CommentReference"/>
          <w:rFonts w:asciiTheme="minorHAnsi" w:eastAsiaTheme="minorHAnsi" w:hAnsiTheme="minorHAnsi" w:cstheme="minorBidi"/>
          <w:lang w:val="en-GB"/>
        </w:rPr>
        <w:commentReference w:id="4"/>
      </w:r>
      <w:r w:rsidR="000267C7" w:rsidRPr="00BE40FA">
        <w:rPr>
          <w:bCs/>
          <w:i/>
          <w:iCs/>
          <w:color w:val="000000" w:themeColor="text1"/>
        </w:rPr>
        <w:t>PhD, ScD</w:t>
      </w:r>
    </w:p>
    <w:p w14:paraId="51010557" w14:textId="77777777" w:rsidR="000267C7" w:rsidRPr="00BE40FA" w:rsidDel="000267C7" w:rsidRDefault="000267C7" w:rsidP="000267C7">
      <w:pPr>
        <w:spacing w:line="240" w:lineRule="auto"/>
        <w:outlineLvl w:val="0"/>
        <w:rPr>
          <w:del w:id="5" w:author="mak" w:date="2021-09-20T09:50:00Z"/>
          <w:bCs/>
          <w:color w:val="000000" w:themeColor="text1"/>
        </w:rPr>
      </w:pPr>
      <w:r w:rsidRPr="00BE40FA">
        <w:rPr>
          <w:bCs/>
          <w:color w:val="000000" w:themeColor="text1"/>
        </w:rPr>
        <w:t>Department of Environmental Health, T. H. Chan School of Public Health, Harvard University, Boston, Massachusetts, USA</w:t>
      </w:r>
    </w:p>
    <w:p w14:paraId="2F36B977" w14:textId="77777777" w:rsidR="000267C7" w:rsidRPr="00BE40FA" w:rsidRDefault="000267C7" w:rsidP="000267C7">
      <w:pPr>
        <w:spacing w:line="240" w:lineRule="auto"/>
        <w:outlineLvl w:val="0"/>
        <w:rPr>
          <w:bCs/>
          <w:color w:val="000000" w:themeColor="text1"/>
        </w:rPr>
      </w:pPr>
    </w:p>
    <w:p w14:paraId="0FD6A89F" w14:textId="6175E26B" w:rsidR="004B46BB" w:rsidRPr="00BE40FA" w:rsidRDefault="004B46BB" w:rsidP="00042EDE">
      <w:pPr>
        <w:spacing w:line="240" w:lineRule="auto"/>
        <w:outlineLvl w:val="0"/>
        <w:rPr>
          <w:bCs/>
          <w:color w:val="000000" w:themeColor="text1"/>
        </w:rPr>
      </w:pPr>
    </w:p>
    <w:p w14:paraId="79F5BF7A" w14:textId="77777777" w:rsidR="00CA4200" w:rsidRPr="00BE40FA" w:rsidRDefault="00CA4200" w:rsidP="00042EDE">
      <w:pPr>
        <w:spacing w:line="240" w:lineRule="auto"/>
        <w:outlineLvl w:val="0"/>
        <w:rPr>
          <w:bCs/>
          <w:i/>
          <w:iCs/>
          <w:color w:val="000000" w:themeColor="text1"/>
          <w:vertAlign w:val="superscript"/>
        </w:rPr>
      </w:pPr>
      <w:r w:rsidRPr="00BE40FA">
        <w:rPr>
          <w:bCs/>
          <w:i/>
          <w:iCs/>
          <w:color w:val="000000" w:themeColor="text1"/>
        </w:rPr>
        <w:t xml:space="preserve">Marianthi-Anna Kioumourtzoglou, ScD </w:t>
      </w:r>
    </w:p>
    <w:p w14:paraId="63BFAE85" w14:textId="77777777" w:rsidR="00CA4200" w:rsidRPr="00BE40FA" w:rsidRDefault="00CA4200" w:rsidP="00042EDE">
      <w:pPr>
        <w:spacing w:line="240" w:lineRule="auto"/>
        <w:outlineLvl w:val="0"/>
        <w:rPr>
          <w:bCs/>
          <w:color w:val="000000" w:themeColor="text1"/>
        </w:rPr>
      </w:pPr>
      <w:r w:rsidRPr="00BE40FA">
        <w:rPr>
          <w:bCs/>
          <w:color w:val="000000" w:themeColor="text1"/>
        </w:rPr>
        <w:t>Department of Environmental Health Sciences, Mailman School of Public Health, Columbia University, New York, New York, USA</w:t>
      </w:r>
    </w:p>
    <w:p w14:paraId="7C5BA57A" w14:textId="48E73E71" w:rsidR="004A6C83" w:rsidRPr="00BE40FA" w:rsidRDefault="004A6C83" w:rsidP="00042EDE">
      <w:pPr>
        <w:spacing w:line="240" w:lineRule="auto"/>
        <w:outlineLvl w:val="0"/>
        <w:rPr>
          <w:color w:val="000000" w:themeColor="text1"/>
        </w:rPr>
      </w:pPr>
    </w:p>
    <w:p w14:paraId="62E844C3" w14:textId="4294087B" w:rsidR="004A6C83" w:rsidRPr="00BE40FA" w:rsidRDefault="004A6C83" w:rsidP="00042EDE">
      <w:pPr>
        <w:spacing w:line="240" w:lineRule="auto"/>
        <w:rPr>
          <w:b/>
          <w:bCs/>
          <w:color w:val="000000" w:themeColor="text1"/>
        </w:rPr>
      </w:pPr>
      <w:r w:rsidRPr="00BE40FA">
        <w:rPr>
          <w:b/>
          <w:bCs/>
          <w:color w:val="000000" w:themeColor="text1"/>
        </w:rPr>
        <w:t>Corresponding Author:</w:t>
      </w:r>
    </w:p>
    <w:p w14:paraId="03A2C808" w14:textId="77777777" w:rsidR="004A6C83" w:rsidRPr="00BE40FA" w:rsidRDefault="004A6C83" w:rsidP="00042EDE">
      <w:pPr>
        <w:spacing w:line="240" w:lineRule="auto"/>
        <w:rPr>
          <w:b/>
          <w:bCs/>
          <w:color w:val="000000" w:themeColor="text1"/>
        </w:rPr>
      </w:pPr>
    </w:p>
    <w:p w14:paraId="16E0908F" w14:textId="77777777" w:rsidR="004A6C83" w:rsidRPr="00BE40FA" w:rsidRDefault="004A6C83" w:rsidP="00042EDE">
      <w:pPr>
        <w:spacing w:line="240" w:lineRule="auto"/>
        <w:rPr>
          <w:color w:val="000000" w:themeColor="text1"/>
        </w:rPr>
      </w:pPr>
      <w:r w:rsidRPr="00BE40FA">
        <w:rPr>
          <w:color w:val="000000" w:themeColor="text1"/>
        </w:rPr>
        <w:t>Robbie M Parks</w:t>
      </w:r>
    </w:p>
    <w:p w14:paraId="40167386" w14:textId="77777777" w:rsidR="004A6C83" w:rsidRPr="00BE40FA" w:rsidRDefault="004A6C83" w:rsidP="00042EDE">
      <w:pPr>
        <w:spacing w:line="240" w:lineRule="auto"/>
        <w:rPr>
          <w:color w:val="000000" w:themeColor="text1"/>
        </w:rPr>
      </w:pPr>
      <w:r w:rsidRPr="00BE40FA">
        <w:rPr>
          <w:color w:val="000000" w:themeColor="text1"/>
        </w:rPr>
        <w:t xml:space="preserve">Department of Environmental Health Sciences </w:t>
      </w:r>
    </w:p>
    <w:p w14:paraId="385AB0A6" w14:textId="77777777" w:rsidR="004A6C83" w:rsidRPr="00BE40FA" w:rsidRDefault="004A6C83" w:rsidP="00042EDE">
      <w:pPr>
        <w:spacing w:line="240" w:lineRule="auto"/>
        <w:rPr>
          <w:color w:val="000000" w:themeColor="text1"/>
        </w:rPr>
      </w:pPr>
      <w:r w:rsidRPr="00BE40FA">
        <w:rPr>
          <w:color w:val="000000" w:themeColor="text1"/>
        </w:rPr>
        <w:t xml:space="preserve">Columbia University Mailman School of Public Health </w:t>
      </w:r>
    </w:p>
    <w:p w14:paraId="0A37A966" w14:textId="77777777" w:rsidR="004A6C83" w:rsidRPr="00BE40FA" w:rsidRDefault="004A6C83" w:rsidP="00042EDE">
      <w:pPr>
        <w:spacing w:line="240" w:lineRule="auto"/>
        <w:rPr>
          <w:color w:val="000000" w:themeColor="text1"/>
        </w:rPr>
      </w:pPr>
      <w:r w:rsidRPr="00BE40FA">
        <w:rPr>
          <w:color w:val="000000" w:themeColor="text1"/>
        </w:rPr>
        <w:t xml:space="preserve">722 West 168th Street, #1104 </w:t>
      </w:r>
    </w:p>
    <w:p w14:paraId="146A6069" w14:textId="77777777" w:rsidR="004A6C83" w:rsidRPr="00BE40FA" w:rsidRDefault="004A6C83" w:rsidP="00042EDE">
      <w:pPr>
        <w:spacing w:line="240" w:lineRule="auto"/>
        <w:rPr>
          <w:color w:val="000000" w:themeColor="text1"/>
        </w:rPr>
      </w:pPr>
      <w:r w:rsidRPr="00BE40FA">
        <w:rPr>
          <w:color w:val="000000" w:themeColor="text1"/>
        </w:rPr>
        <w:t xml:space="preserve">New York, New York, 10032 </w:t>
      </w:r>
    </w:p>
    <w:p w14:paraId="50015204" w14:textId="77777777" w:rsidR="004A6C83" w:rsidRPr="00BE40FA" w:rsidRDefault="004A6C83" w:rsidP="00042EDE">
      <w:pPr>
        <w:pStyle w:val="Paragraph"/>
        <w:spacing w:before="0" w:line="240" w:lineRule="auto"/>
        <w:ind w:firstLine="0"/>
      </w:pPr>
      <w:r w:rsidRPr="00BE40FA">
        <w:t xml:space="preserve">Email: </w:t>
      </w:r>
      <w:hyperlink r:id="rId12" w:history="1">
        <w:r w:rsidRPr="00BE40FA">
          <w:rPr>
            <w:rStyle w:val="Hyperlink"/>
          </w:rPr>
          <w:t>robbie.parks@columbia.edu</w:t>
        </w:r>
      </w:hyperlink>
    </w:p>
    <w:p w14:paraId="5DB4544B" w14:textId="77777777" w:rsidR="004A6C83" w:rsidRPr="00BE40FA" w:rsidRDefault="004A6C83" w:rsidP="00042EDE">
      <w:pPr>
        <w:pStyle w:val="Paragraph"/>
        <w:spacing w:before="0" w:line="240" w:lineRule="auto"/>
        <w:ind w:firstLine="0"/>
      </w:pPr>
    </w:p>
    <w:p w14:paraId="6A12B036" w14:textId="77777777" w:rsidR="004A6C83" w:rsidRPr="00BE40FA" w:rsidRDefault="004A6C83" w:rsidP="00042EDE">
      <w:pPr>
        <w:pStyle w:val="Paragraph"/>
        <w:spacing w:before="0" w:line="240" w:lineRule="auto"/>
        <w:ind w:firstLine="0"/>
        <w:rPr>
          <w:b/>
        </w:rPr>
      </w:pPr>
      <w:r w:rsidRPr="00BE40FA">
        <w:rPr>
          <w:b/>
        </w:rPr>
        <w:t>Word Count:</w:t>
      </w:r>
    </w:p>
    <w:p w14:paraId="69FF0831" w14:textId="1A87D140" w:rsidR="004A6C83" w:rsidRPr="00BE40FA" w:rsidRDefault="004A6C83" w:rsidP="00042EDE">
      <w:pPr>
        <w:pStyle w:val="Paragraph"/>
        <w:spacing w:before="0" w:line="240" w:lineRule="auto"/>
        <w:ind w:firstLine="0"/>
        <w:rPr>
          <w:bCs/>
        </w:rPr>
      </w:pPr>
      <w:r w:rsidRPr="00BE40FA">
        <w:rPr>
          <w:bCs/>
        </w:rPr>
        <w:t xml:space="preserve">Abstract: </w:t>
      </w:r>
      <w:r w:rsidRPr="00BE40FA">
        <w:rPr>
          <w:bCs/>
        </w:rPr>
        <w:tab/>
      </w:r>
      <w:r w:rsidR="004B46BB" w:rsidRPr="00BE40FA">
        <w:rPr>
          <w:bCs/>
        </w:rPr>
        <w:t>XX</w:t>
      </w:r>
      <w:r w:rsidRPr="00BE40FA">
        <w:rPr>
          <w:bCs/>
        </w:rPr>
        <w:t xml:space="preserve"> words</w:t>
      </w:r>
    </w:p>
    <w:p w14:paraId="459AFE57" w14:textId="016C2D43" w:rsidR="004A6C83" w:rsidRPr="00BE40FA" w:rsidRDefault="004A6C83" w:rsidP="00042EDE">
      <w:pPr>
        <w:spacing w:line="240" w:lineRule="auto"/>
        <w:rPr>
          <w:b/>
          <w:color w:val="000000" w:themeColor="text1"/>
        </w:rPr>
      </w:pPr>
      <w:r w:rsidRPr="00BE40FA">
        <w:rPr>
          <w:bCs/>
        </w:rPr>
        <w:t>Main Text:</w:t>
      </w:r>
      <w:r w:rsidRPr="00BE40FA">
        <w:rPr>
          <w:bCs/>
        </w:rPr>
        <w:tab/>
      </w:r>
      <w:r w:rsidR="004B46BB" w:rsidRPr="00BE40FA">
        <w:rPr>
          <w:bCs/>
        </w:rPr>
        <w:t>XX</w:t>
      </w:r>
      <w:r w:rsidRPr="00BE40FA">
        <w:rPr>
          <w:bCs/>
        </w:rPr>
        <w:t xml:space="preserve"> words</w:t>
      </w:r>
      <w:r w:rsidRPr="00BE40FA">
        <w:rPr>
          <w:b/>
          <w:color w:val="000000" w:themeColor="text1"/>
        </w:rPr>
        <w:br w:type="page"/>
      </w:r>
    </w:p>
    <w:p w14:paraId="380CD14D" w14:textId="77777777" w:rsidR="00146C41" w:rsidRPr="00BE40FA" w:rsidRDefault="00146C41" w:rsidP="00042EDE">
      <w:pPr>
        <w:rPr>
          <w:b/>
        </w:rPr>
      </w:pPr>
      <w:commentRangeStart w:id="6"/>
      <w:r w:rsidRPr="00BE40FA">
        <w:rPr>
          <w:b/>
        </w:rPr>
        <w:lastRenderedPageBreak/>
        <w:t>Key Points</w:t>
      </w:r>
      <w:commentRangeEnd w:id="6"/>
      <w:r w:rsidR="005E4F19" w:rsidRPr="00BE40FA">
        <w:rPr>
          <w:rStyle w:val="CommentReference"/>
          <w:rFonts w:asciiTheme="minorHAnsi" w:eastAsiaTheme="minorHAnsi" w:hAnsiTheme="minorHAnsi" w:cstheme="minorBidi"/>
        </w:rPr>
        <w:commentReference w:id="6"/>
      </w:r>
    </w:p>
    <w:p w14:paraId="5EC63E61" w14:textId="74802EA9" w:rsidR="00146C41" w:rsidRPr="00BE40FA" w:rsidRDefault="00146C41" w:rsidP="00042EDE">
      <w:pPr>
        <w:rPr>
          <w:bCs/>
        </w:rPr>
      </w:pPr>
      <w:r w:rsidRPr="00BE40FA">
        <w:rPr>
          <w:b/>
        </w:rPr>
        <w:t xml:space="preserve">Question: </w:t>
      </w:r>
      <w:r w:rsidRPr="00BE40FA">
        <w:rPr>
          <w:bCs/>
        </w:rPr>
        <w:t xml:space="preserve">How </w:t>
      </w:r>
      <w:r w:rsidR="00805940" w:rsidRPr="00BE40FA">
        <w:rPr>
          <w:bCs/>
        </w:rPr>
        <w:t>are</w:t>
      </w:r>
      <w:r w:rsidR="00AA401F" w:rsidRPr="00BE40FA">
        <w:rPr>
          <w:bCs/>
        </w:rPr>
        <w:t xml:space="preserve"> traffic-related </w:t>
      </w:r>
      <w:r w:rsidR="00AA401F" w:rsidRPr="00F2291E">
        <w:rPr>
          <w:bCs/>
        </w:rPr>
        <w:t>pollutant</w:t>
      </w:r>
      <w:r w:rsidR="00D811CD" w:rsidRPr="00F2291E">
        <w:rPr>
          <w:bCs/>
        </w:rPr>
        <w:t>s</w:t>
      </w:r>
      <w:r w:rsidR="00136AF9" w:rsidRPr="00F2291E">
        <w:rPr>
          <w:bCs/>
        </w:rPr>
        <w:t>,</w:t>
      </w:r>
      <w:r w:rsidR="00D811CD" w:rsidRPr="00F2291E">
        <w:rPr>
          <w:bCs/>
        </w:rPr>
        <w:t xml:space="preserve"> individually and </w:t>
      </w:r>
      <w:r w:rsidR="00DC1820" w:rsidRPr="00F2291E">
        <w:rPr>
          <w:bCs/>
        </w:rPr>
        <w:t>combined</w:t>
      </w:r>
      <w:r w:rsidR="00136AF9" w:rsidRPr="00F2291E">
        <w:rPr>
          <w:bCs/>
        </w:rPr>
        <w:t>,</w:t>
      </w:r>
      <w:r w:rsidRPr="00BE40FA">
        <w:rPr>
          <w:bCs/>
        </w:rPr>
        <w:t xml:space="preserve"> </w:t>
      </w:r>
      <w:r w:rsidR="00805940" w:rsidRPr="00BE40FA">
        <w:rPr>
          <w:bCs/>
        </w:rPr>
        <w:t>associated with diagnosis</w:t>
      </w:r>
      <w:r w:rsidR="00BD0F91" w:rsidRPr="00BE40FA">
        <w:rPr>
          <w:bCs/>
        </w:rPr>
        <w:t xml:space="preserve"> of</w:t>
      </w:r>
      <w:r w:rsidRPr="00BE40FA">
        <w:rPr>
          <w:bCs/>
        </w:rPr>
        <w:t xml:space="preserve"> </w:t>
      </w:r>
      <w:r w:rsidR="00AA401F" w:rsidRPr="00BE40FA">
        <w:rPr>
          <w:bCs/>
        </w:rPr>
        <w:t>amyotrophic lateral sclerosis (ALS)</w:t>
      </w:r>
      <w:r w:rsidR="00DC65FB" w:rsidRPr="00BE40FA">
        <w:rPr>
          <w:bCs/>
        </w:rPr>
        <w:t>?</w:t>
      </w:r>
    </w:p>
    <w:p w14:paraId="7653ED0C" w14:textId="35D226D5" w:rsidR="00146C41" w:rsidRPr="00BE40FA" w:rsidRDefault="00146C41" w:rsidP="00042EDE">
      <w:pPr>
        <w:rPr>
          <w:bCs/>
        </w:rPr>
      </w:pPr>
      <w:r w:rsidRPr="00BE40FA">
        <w:rPr>
          <w:b/>
        </w:rPr>
        <w:t xml:space="preserve">Findings: </w:t>
      </w:r>
      <w:r w:rsidR="009C6E0E" w:rsidRPr="00BE40FA">
        <w:rPr>
          <w:bCs/>
        </w:rPr>
        <w:t xml:space="preserve">In this </w:t>
      </w:r>
      <w:r w:rsidR="006457C8" w:rsidRPr="00BE40FA">
        <w:rPr>
          <w:bCs/>
        </w:rPr>
        <w:t>large</w:t>
      </w:r>
      <w:del w:id="7" w:author="mak" w:date="2021-09-20T09:51:00Z">
        <w:r w:rsidR="006457C8" w:rsidRPr="00BE40FA" w:rsidDel="008E6457">
          <w:rPr>
            <w:bCs/>
          </w:rPr>
          <w:delText>st</w:delText>
        </w:r>
      </w:del>
      <w:r w:rsidR="006457C8" w:rsidRPr="00BE40FA">
        <w:rPr>
          <w:bCs/>
        </w:rPr>
        <w:t xml:space="preserve"> </w:t>
      </w:r>
      <w:ins w:id="8" w:author="mak" w:date="2021-09-20T09:52:00Z">
        <w:r w:rsidR="00071C90">
          <w:rPr>
            <w:bCs/>
          </w:rPr>
          <w:t xml:space="preserve">population-based </w:t>
        </w:r>
      </w:ins>
      <w:r w:rsidR="0050529A" w:rsidRPr="00BE40FA">
        <w:rPr>
          <w:bCs/>
        </w:rPr>
        <w:t xml:space="preserve">case-control </w:t>
      </w:r>
      <w:r w:rsidR="00843967" w:rsidRPr="00BE40FA">
        <w:rPr>
          <w:bCs/>
        </w:rPr>
        <w:t>study</w:t>
      </w:r>
      <w:r w:rsidR="006457C8" w:rsidRPr="00BE40FA">
        <w:rPr>
          <w:bCs/>
        </w:rPr>
        <w:t xml:space="preserve"> of ALS</w:t>
      </w:r>
      <w:r w:rsidR="009A452A" w:rsidRPr="00BE40FA">
        <w:rPr>
          <w:bCs/>
        </w:rPr>
        <w:t xml:space="preserve"> diagnosis</w:t>
      </w:r>
      <w:ins w:id="9" w:author="mak" w:date="2021-09-20T09:52:00Z">
        <w:r w:rsidR="00071C90">
          <w:rPr>
            <w:bCs/>
          </w:rPr>
          <w:t xml:space="preserve"> in Denmark</w:t>
        </w:r>
      </w:ins>
      <w:del w:id="10" w:author="mak" w:date="2021-09-20T09:51:00Z">
        <w:r w:rsidR="006457C8" w:rsidRPr="00BE40FA" w:rsidDel="008E6457">
          <w:rPr>
            <w:bCs/>
          </w:rPr>
          <w:delText xml:space="preserve"> to date</w:delText>
        </w:r>
      </w:del>
      <w:r w:rsidR="00FA7035">
        <w:rPr>
          <w:bCs/>
        </w:rPr>
        <w:t>,</w:t>
      </w:r>
      <w:r w:rsidR="00843967" w:rsidRPr="00BE40FA">
        <w:rPr>
          <w:bCs/>
        </w:rPr>
        <w:t xml:space="preserve"> </w:t>
      </w:r>
      <w:del w:id="11" w:author="mak" w:date="2021-09-20T09:51:00Z">
        <w:r w:rsidR="00AB600D" w:rsidRPr="00BE40FA" w:rsidDel="008E6457">
          <w:rPr>
            <w:bCs/>
          </w:rPr>
          <w:delText xml:space="preserve">that </w:delText>
        </w:r>
      </w:del>
      <w:r w:rsidR="00AB600D" w:rsidRPr="00BE40FA">
        <w:rPr>
          <w:bCs/>
        </w:rPr>
        <w:t>includ</w:t>
      </w:r>
      <w:del w:id="12" w:author="mak" w:date="2021-09-20T09:52:00Z">
        <w:r w:rsidR="00AB600D" w:rsidRPr="00BE40FA" w:rsidDel="008E6457">
          <w:rPr>
            <w:bCs/>
          </w:rPr>
          <w:delText>ed</w:delText>
        </w:r>
      </w:del>
      <w:ins w:id="13" w:author="mak" w:date="2021-09-20T09:52:00Z">
        <w:r w:rsidR="008E6457">
          <w:rPr>
            <w:bCs/>
          </w:rPr>
          <w:t>ing</w:t>
        </w:r>
      </w:ins>
      <w:r w:rsidR="00A13F77" w:rsidRPr="00BE40FA">
        <w:rPr>
          <w:bCs/>
        </w:rPr>
        <w:t xml:space="preserve"> </w:t>
      </w:r>
      <w:r w:rsidR="00D4053A">
        <w:rPr>
          <w:color w:val="000000" w:themeColor="text1"/>
        </w:rPr>
        <w:t xml:space="preserve">3,939 </w:t>
      </w:r>
      <w:del w:id="14" w:author="mak" w:date="2021-09-20T09:52:00Z">
        <w:r w:rsidR="00F71348" w:rsidRPr="00BE40FA" w:rsidDel="00071C90">
          <w:rPr>
            <w:bCs/>
          </w:rPr>
          <w:delText>diagnoses</w:delText>
        </w:r>
        <w:r w:rsidR="00275AC3" w:rsidRPr="00BE40FA" w:rsidDel="00071C90">
          <w:rPr>
            <w:bCs/>
          </w:rPr>
          <w:delText xml:space="preserve"> of ALS</w:delText>
        </w:r>
        <w:r w:rsidR="007E6FF5" w:rsidRPr="00BE40FA" w:rsidDel="00071C90">
          <w:rPr>
            <w:bCs/>
          </w:rPr>
          <w:delText xml:space="preserve"> in</w:delText>
        </w:r>
      </w:del>
      <w:ins w:id="15" w:author="mak" w:date="2021-09-20T09:52:00Z">
        <w:r w:rsidR="00071C90">
          <w:rPr>
            <w:bCs/>
          </w:rPr>
          <w:t>cases</w:t>
        </w:r>
      </w:ins>
      <w:del w:id="16" w:author="mak" w:date="2021-09-20T09:52:00Z">
        <w:r w:rsidR="007E6FF5" w:rsidRPr="00BE40FA" w:rsidDel="00071C90">
          <w:rPr>
            <w:bCs/>
          </w:rPr>
          <w:delText xml:space="preserve"> Denmark</w:delText>
        </w:r>
      </w:del>
      <w:r w:rsidR="00487ECF" w:rsidRPr="00BE40FA">
        <w:rPr>
          <w:bCs/>
        </w:rPr>
        <w:t>, w</w:t>
      </w:r>
      <w:r w:rsidR="002C2FC0" w:rsidRPr="00BE40FA">
        <w:rPr>
          <w:bCs/>
        </w:rPr>
        <w:t xml:space="preserve">e observed </w:t>
      </w:r>
      <w:r w:rsidR="00F45669" w:rsidRPr="00BE40FA">
        <w:rPr>
          <w:bCs/>
        </w:rPr>
        <w:t xml:space="preserve">that </w:t>
      </w:r>
      <w:r w:rsidR="00C4666A">
        <w:rPr>
          <w:bCs/>
        </w:rPr>
        <w:t xml:space="preserve">a </w:t>
      </w:r>
      <w:del w:id="17" w:author="mak" w:date="2021-09-20T09:52:00Z">
        <w:r w:rsidR="00F45669" w:rsidRPr="00BE40FA" w:rsidDel="001E67FA">
          <w:rPr>
            <w:bCs/>
          </w:rPr>
          <w:delText xml:space="preserve">standard deviation increase of </w:delText>
        </w:r>
      </w:del>
      <w:r w:rsidR="00F45669" w:rsidRPr="00BE40FA">
        <w:rPr>
          <w:bCs/>
        </w:rPr>
        <w:t xml:space="preserve">5-year concentration </w:t>
      </w:r>
      <w:r w:rsidR="00F45669" w:rsidRPr="00F2291E">
        <w:rPr>
          <w:bCs/>
        </w:rPr>
        <w:t>of traffic</w:t>
      </w:r>
      <w:r w:rsidR="00F45669" w:rsidRPr="00BE40FA">
        <w:rPr>
          <w:bCs/>
        </w:rPr>
        <w:t xml:space="preserve">-related pollutants was associated with a non-significant </w:t>
      </w:r>
      <w:r w:rsidR="0085115B" w:rsidRPr="00BE40FA">
        <w:rPr>
          <w:bCs/>
        </w:rPr>
        <w:t>increase in odds</w:t>
      </w:r>
      <w:r w:rsidR="00F45669" w:rsidRPr="00BE40FA">
        <w:rPr>
          <w:bCs/>
        </w:rPr>
        <w:t xml:space="preserve"> of ALS diagnosis</w:t>
      </w:r>
      <w:r w:rsidR="004C1CD3" w:rsidRPr="00BE40FA">
        <w:rPr>
          <w:bCs/>
        </w:rPr>
        <w:t xml:space="preserve">, </w:t>
      </w:r>
      <w:r w:rsidR="00F93234" w:rsidRPr="00BE40FA">
        <w:rPr>
          <w:bCs/>
        </w:rPr>
        <w:t xml:space="preserve">but </w:t>
      </w:r>
      <w:r w:rsidR="004C1CD3" w:rsidRPr="00BE40FA">
        <w:rPr>
          <w:bCs/>
        </w:rPr>
        <w:t xml:space="preserve">with a </w:t>
      </w:r>
      <w:r w:rsidR="00FC39ED">
        <w:rPr>
          <w:bCs/>
        </w:rPr>
        <w:t>high</w:t>
      </w:r>
      <w:r w:rsidR="004C1CD3" w:rsidRPr="00BE40FA">
        <w:rPr>
          <w:bCs/>
        </w:rPr>
        <w:t xml:space="preserve"> posterior probability of a positive association</w:t>
      </w:r>
      <w:r w:rsidR="00FC39ED">
        <w:rPr>
          <w:bCs/>
        </w:rPr>
        <w:t xml:space="preserve"> for elemental carbon</w:t>
      </w:r>
      <w:r w:rsidR="004C1CD3" w:rsidRPr="00BE40FA">
        <w:rPr>
          <w:bCs/>
        </w:rPr>
        <w:t>.</w:t>
      </w:r>
    </w:p>
    <w:p w14:paraId="391E5A48" w14:textId="0FC50638" w:rsidR="00146C41" w:rsidRPr="00BE40FA" w:rsidRDefault="00146C41" w:rsidP="00042EDE">
      <w:pPr>
        <w:rPr>
          <w:bCs/>
        </w:rPr>
      </w:pPr>
      <w:r w:rsidRPr="00BE40FA">
        <w:rPr>
          <w:b/>
        </w:rPr>
        <w:t xml:space="preserve">Meaning: </w:t>
      </w:r>
      <w:r w:rsidR="00EC7D03" w:rsidRPr="00BE40FA">
        <w:rPr>
          <w:bCs/>
        </w:rPr>
        <w:t xml:space="preserve">Our results indicate a potential positive association between ALS diagnosis and traffic-related </w:t>
      </w:r>
      <w:r w:rsidR="00BD5944">
        <w:rPr>
          <w:bCs/>
        </w:rPr>
        <w:t>pollutants</w:t>
      </w:r>
      <w:r w:rsidR="00EC7D03" w:rsidRPr="00BE40FA">
        <w:rPr>
          <w:bCs/>
        </w:rPr>
        <w:t>. Further work is needed to understand the role of air pollution on ALS pathogenesis and timing of onset.</w:t>
      </w:r>
      <w:r w:rsidRPr="00BE40FA">
        <w:rPr>
          <w:b/>
          <w:bCs/>
        </w:rPr>
        <w:br w:type="page"/>
      </w:r>
    </w:p>
    <w:p w14:paraId="14A153A2" w14:textId="77777777" w:rsidR="00E27205" w:rsidRPr="00BE40FA" w:rsidRDefault="00E27205" w:rsidP="00042EDE">
      <w:pPr>
        <w:rPr>
          <w:b/>
        </w:rPr>
      </w:pPr>
      <w:commentRangeStart w:id="18"/>
      <w:r w:rsidRPr="00BE40FA">
        <w:rPr>
          <w:b/>
        </w:rPr>
        <w:lastRenderedPageBreak/>
        <w:t>Abstract</w:t>
      </w:r>
      <w:commentRangeEnd w:id="18"/>
      <w:r w:rsidR="00A8661F" w:rsidRPr="00BE40FA">
        <w:rPr>
          <w:rStyle w:val="CommentReference"/>
          <w:rFonts w:asciiTheme="minorHAnsi" w:eastAsiaTheme="minorHAnsi" w:hAnsiTheme="minorHAnsi" w:cstheme="minorBidi"/>
        </w:rPr>
        <w:commentReference w:id="18"/>
      </w:r>
    </w:p>
    <w:p w14:paraId="0C121A4A" w14:textId="13ED0F03" w:rsidR="00E27205" w:rsidRPr="00BE40FA" w:rsidRDefault="00E27205" w:rsidP="00042EDE">
      <w:r w:rsidRPr="00BE40FA">
        <w:rPr>
          <w:b/>
        </w:rPr>
        <w:t xml:space="preserve">Importance: </w:t>
      </w:r>
      <w:r w:rsidR="00F9217A" w:rsidRPr="00BE40FA">
        <w:t>Amyotrophic lateral sclerosis (ALS) is a devastating and fatal neurodegenerative disease</w:t>
      </w:r>
      <w:r w:rsidR="00F03089" w:rsidRPr="00BE40FA">
        <w:t xml:space="preserve">. </w:t>
      </w:r>
      <w:r w:rsidR="00F9217A" w:rsidRPr="00BE40FA">
        <w:t>There is some limited evidence to suggest ALS onset is associated with exposure to air pollution</w:t>
      </w:r>
      <w:del w:id="19" w:author="mak" w:date="2021-09-20T12:04:00Z">
        <w:r w:rsidR="00F9217A" w:rsidRPr="00BE40FA" w:rsidDel="00B961EC">
          <w:delText>,</w:delText>
        </w:r>
      </w:del>
      <w:r w:rsidR="00F9217A" w:rsidRPr="00BE40FA">
        <w:t xml:space="preserve"> and specifically to traffic-related </w:t>
      </w:r>
      <w:r w:rsidR="00E6169B">
        <w:t>pollutants</w:t>
      </w:r>
      <w:del w:id="20" w:author="mak" w:date="2021-09-20T12:04:00Z">
        <w:r w:rsidR="005908F7" w:rsidDel="00B961EC">
          <w:delText>, which are highly-correlated</w:delText>
        </w:r>
      </w:del>
      <w:r w:rsidR="00F9217A" w:rsidRPr="00BE40FA">
        <w:t>.</w:t>
      </w:r>
    </w:p>
    <w:p w14:paraId="2D873158" w14:textId="02F0DF20" w:rsidR="00E27205" w:rsidRPr="00BE40FA" w:rsidRDefault="00E27205" w:rsidP="00042EDE">
      <w:pPr>
        <w:rPr>
          <w:bCs/>
        </w:rPr>
      </w:pPr>
      <w:r w:rsidRPr="00BE40FA">
        <w:rPr>
          <w:b/>
        </w:rPr>
        <w:t xml:space="preserve">Objective: </w:t>
      </w:r>
      <w:r w:rsidR="00C0671D" w:rsidRPr="00BE40FA">
        <w:rPr>
          <w:bCs/>
        </w:rPr>
        <w:t xml:space="preserve">To determine whether exposure to traffic-related </w:t>
      </w:r>
      <w:r w:rsidR="00E6169B">
        <w:rPr>
          <w:bCs/>
        </w:rPr>
        <w:t>pollutants</w:t>
      </w:r>
      <w:r w:rsidR="00C0671D" w:rsidRPr="00BE40FA">
        <w:rPr>
          <w:bCs/>
        </w:rPr>
        <w:t xml:space="preserve"> </w:t>
      </w:r>
      <w:r w:rsidR="00DF0E74" w:rsidRPr="00BE40FA">
        <w:rPr>
          <w:bCs/>
        </w:rPr>
        <w:t>is</w:t>
      </w:r>
      <w:r w:rsidR="00C0671D" w:rsidRPr="00BE40FA">
        <w:rPr>
          <w:bCs/>
        </w:rPr>
        <w:t xml:space="preserve"> associated with ALS diagnosi</w:t>
      </w:r>
      <w:r w:rsidR="0037168B" w:rsidRPr="00BE40FA">
        <w:rPr>
          <w:bCs/>
        </w:rPr>
        <w:t>s.</w:t>
      </w:r>
    </w:p>
    <w:p w14:paraId="1D16C3EE" w14:textId="0054BB6A" w:rsidR="00F07E84" w:rsidRPr="00BE40FA" w:rsidRDefault="00F07E84" w:rsidP="00F07E84">
      <w:pPr>
        <w:rPr>
          <w:bCs/>
        </w:rPr>
      </w:pPr>
      <w:r w:rsidRPr="00BE40FA">
        <w:rPr>
          <w:b/>
        </w:rPr>
        <w:t>Design</w:t>
      </w:r>
      <w:ins w:id="21" w:author="mak" w:date="2021-09-20T12:08:00Z">
        <w:r w:rsidR="00F61B92">
          <w:rPr>
            <w:b/>
          </w:rPr>
          <w:t>, Setting, and Participants</w:t>
        </w:r>
      </w:ins>
      <w:r w:rsidR="00E27205" w:rsidRPr="00BE40FA">
        <w:rPr>
          <w:b/>
        </w:rPr>
        <w:t xml:space="preserve">: </w:t>
      </w:r>
      <w:del w:id="22" w:author="mak" w:date="2021-09-20T12:05:00Z">
        <w:r w:rsidR="00A22C64" w:rsidRPr="00BE40FA" w:rsidDel="00130D2B">
          <w:rPr>
            <w:bCs/>
          </w:rPr>
          <w:delText>In this case-control study, w</w:delText>
        </w:r>
        <w:r w:rsidR="005B1B73" w:rsidRPr="00BE40FA" w:rsidDel="00130D2B">
          <w:rPr>
            <w:bCs/>
          </w:rPr>
          <w:delText xml:space="preserve">e used Bayesian </w:delText>
        </w:r>
        <w:r w:rsidR="0033629F" w:rsidRPr="00BE40FA" w:rsidDel="00130D2B">
          <w:rPr>
            <w:bCs/>
          </w:rPr>
          <w:delText>h</w:delText>
        </w:r>
        <w:r w:rsidR="005B1B73" w:rsidRPr="00BE40FA" w:rsidDel="00130D2B">
          <w:rPr>
            <w:bCs/>
          </w:rPr>
          <w:delText xml:space="preserve">ierarchical </w:delText>
        </w:r>
      </w:del>
      <w:del w:id="23" w:author="mak" w:date="2021-09-20T12:04:00Z">
        <w:r w:rsidR="0033629F" w:rsidRPr="00BE40FA" w:rsidDel="00130D2B">
          <w:rPr>
            <w:bCs/>
          </w:rPr>
          <w:delText>m</w:delText>
        </w:r>
        <w:r w:rsidR="005B1B73" w:rsidRPr="00BE40FA" w:rsidDel="00130D2B">
          <w:rPr>
            <w:bCs/>
          </w:rPr>
          <w:delText xml:space="preserve">odelling in a </w:delText>
        </w:r>
      </w:del>
      <w:del w:id="24" w:author="mak" w:date="2021-09-20T12:05:00Z">
        <w:r w:rsidR="005B1B73" w:rsidRPr="00BE40FA" w:rsidDel="00130D2B">
          <w:rPr>
            <w:bCs/>
          </w:rPr>
          <w:delText>conditional logistic model.</w:delText>
        </w:r>
        <w:r w:rsidR="004253AB" w:rsidRPr="00BE40FA" w:rsidDel="00130D2B">
          <w:rPr>
            <w:bCs/>
          </w:rPr>
          <w:delText xml:space="preserve"> </w:delText>
        </w:r>
      </w:del>
      <w:r w:rsidRPr="00BE40FA">
        <w:rPr>
          <w:bCs/>
        </w:rPr>
        <w:t xml:space="preserve">We used prospectively collected data from the Danish National Registers system from </w:t>
      </w:r>
      <w:r w:rsidR="00D4053A">
        <w:rPr>
          <w:color w:val="000000" w:themeColor="text1"/>
        </w:rPr>
        <w:t xml:space="preserve">3,939 </w:t>
      </w:r>
      <w:r w:rsidRPr="00BE40FA">
        <w:rPr>
          <w:bCs/>
        </w:rPr>
        <w:t xml:space="preserve">ALS cases diagnosed between 1989 – 2013 and matched on age, sex, </w:t>
      </w:r>
      <w:r w:rsidR="00280CDE">
        <w:rPr>
          <w:bCs/>
        </w:rPr>
        <w:t>date of birth</w:t>
      </w:r>
      <w:r w:rsidR="0012214B">
        <w:rPr>
          <w:bCs/>
        </w:rPr>
        <w:t xml:space="preserve"> </w:t>
      </w:r>
      <w:r w:rsidRPr="00BE40FA">
        <w:rPr>
          <w:bCs/>
        </w:rPr>
        <w:t>and vital status to</w:t>
      </w:r>
      <w:r w:rsidR="00CC78D6">
        <w:rPr>
          <w:bCs/>
        </w:rPr>
        <w:t xml:space="preserve"> </w:t>
      </w:r>
      <w:r w:rsidR="00CC78D6">
        <w:rPr>
          <w:color w:val="000000" w:themeColor="text1"/>
        </w:rPr>
        <w:t>19,298</w:t>
      </w:r>
      <w:r w:rsidRPr="00BE40FA">
        <w:rPr>
          <w:bCs/>
        </w:rPr>
        <w:t xml:space="preserve"> </w:t>
      </w:r>
      <w:ins w:id="25" w:author="mak" w:date="2021-09-20T12:05:00Z">
        <w:r w:rsidR="00130D2B">
          <w:rPr>
            <w:bCs/>
          </w:rPr>
          <w:t xml:space="preserve">population-based </w:t>
        </w:r>
      </w:ins>
      <w:r w:rsidRPr="00BE40FA">
        <w:rPr>
          <w:bCs/>
        </w:rPr>
        <w:t xml:space="preserve">controls. We used predictions from </w:t>
      </w:r>
      <w:del w:id="26" w:author="mak" w:date="2021-09-20T12:05:00Z">
        <w:r w:rsidRPr="00BE40FA" w:rsidDel="00594CE8">
          <w:rPr>
            <w:bCs/>
          </w:rPr>
          <w:delText xml:space="preserve">a </w:delText>
        </w:r>
      </w:del>
      <w:r w:rsidRPr="00BE40FA">
        <w:rPr>
          <w:bCs/>
        </w:rPr>
        <w:t>validated spatio-temporal model</w:t>
      </w:r>
      <w:ins w:id="27" w:author="mak" w:date="2021-09-20T12:05:00Z">
        <w:r w:rsidR="00594CE8">
          <w:rPr>
            <w:bCs/>
          </w:rPr>
          <w:t>s</w:t>
        </w:r>
      </w:ins>
      <w:r w:rsidRPr="00BE40FA">
        <w:rPr>
          <w:bCs/>
        </w:rPr>
        <w:t xml:space="preserve"> to assign 5-year average exposures prior to </w:t>
      </w:r>
      <w:r w:rsidR="008D2F11">
        <w:rPr>
          <w:bCs/>
        </w:rPr>
        <w:t>ALS diagnosis</w:t>
      </w:r>
      <w:r w:rsidRPr="00BE40FA">
        <w:rPr>
          <w:bCs/>
        </w:rPr>
        <w:t xml:space="preserve"> </w:t>
      </w:r>
      <w:r w:rsidR="00322F56" w:rsidRPr="00BE40FA">
        <w:rPr>
          <w:bCs/>
        </w:rPr>
        <w:t>at residential addresses of study participants</w:t>
      </w:r>
      <w:r w:rsidR="007B718C" w:rsidRPr="00BE40FA">
        <w:rPr>
          <w:bCs/>
        </w:rPr>
        <w:t xml:space="preserve">, </w:t>
      </w:r>
      <w:r w:rsidR="003A12EA">
        <w:rPr>
          <w:bCs/>
        </w:rPr>
        <w:t>specifically</w:t>
      </w:r>
      <w:r w:rsidR="007B718C" w:rsidRPr="00BE40FA">
        <w:rPr>
          <w:bCs/>
        </w:rPr>
        <w:t xml:space="preserve"> </w:t>
      </w:r>
      <w:r w:rsidRPr="00BE40FA">
        <w:rPr>
          <w:bCs/>
        </w:rPr>
        <w:t>nitrogen oxides (NO</w:t>
      </w:r>
      <w:r w:rsidRPr="00BE40FA">
        <w:rPr>
          <w:bCs/>
          <w:vertAlign w:val="subscript"/>
        </w:rPr>
        <w:t>x</w:t>
      </w:r>
      <w:r w:rsidRPr="00BE40FA">
        <w:rPr>
          <w:bCs/>
        </w:rPr>
        <w:t>), carbon monoxide (CO), elemental carbon (EC</w:t>
      </w:r>
      <w:del w:id="28" w:author="mak" w:date="2021-09-20T12:05:00Z">
        <w:r w:rsidR="00271F4D" w:rsidDel="00594CE8">
          <w:rPr>
            <w:bCs/>
          </w:rPr>
          <w:delText>; of which black carbon is a constituent</w:delText>
        </w:r>
      </w:del>
      <w:r w:rsidRPr="00BE40FA">
        <w:rPr>
          <w:bCs/>
        </w:rPr>
        <w:t xml:space="preserve">), </w:t>
      </w:r>
      <w:r w:rsidR="00CB2D63" w:rsidRPr="00BE40FA">
        <w:rPr>
          <w:bCs/>
        </w:rPr>
        <w:t xml:space="preserve">and </w:t>
      </w:r>
      <w:r w:rsidRPr="00BE40FA">
        <w:rPr>
          <w:bCs/>
        </w:rPr>
        <w:t>fine particles (PM</w:t>
      </w:r>
      <w:r w:rsidRPr="00BE40FA">
        <w:rPr>
          <w:bCs/>
          <w:vertAlign w:val="subscript"/>
        </w:rPr>
        <w:t>2</w:t>
      </w:r>
      <w:r w:rsidRPr="00BE40FA">
        <w:rPr>
          <w:bCs/>
          <w:i/>
          <w:vertAlign w:val="subscript"/>
        </w:rPr>
        <w:t>.</w:t>
      </w:r>
      <w:r w:rsidRPr="00BE40FA">
        <w:rPr>
          <w:bCs/>
          <w:vertAlign w:val="subscript"/>
        </w:rPr>
        <w:t>5</w:t>
      </w:r>
      <w:r w:rsidRPr="00BE40FA">
        <w:rPr>
          <w:bCs/>
        </w:rPr>
        <w:t xml:space="preserve">). </w:t>
      </w:r>
      <w:ins w:id="29" w:author="mak" w:date="2021-09-20T12:05:00Z">
        <w:r w:rsidR="00130D2B" w:rsidRPr="00BE40FA">
          <w:rPr>
            <w:bCs/>
          </w:rPr>
          <w:t xml:space="preserve">In this </w:t>
        </w:r>
        <w:r w:rsidR="00130D2B">
          <w:rPr>
            <w:bCs/>
          </w:rPr>
          <w:t xml:space="preserve">population-based </w:t>
        </w:r>
        <w:r w:rsidR="00130D2B" w:rsidRPr="00BE40FA">
          <w:rPr>
            <w:bCs/>
          </w:rPr>
          <w:t xml:space="preserve">case-control study, we used </w:t>
        </w:r>
        <w:r w:rsidR="00130D2B">
          <w:rPr>
            <w:bCs/>
          </w:rPr>
          <w:t xml:space="preserve">a </w:t>
        </w:r>
        <w:r w:rsidR="00130D2B" w:rsidRPr="00BE40FA">
          <w:rPr>
            <w:bCs/>
          </w:rPr>
          <w:t>Bayesian hierarchical conditional logistic model</w:t>
        </w:r>
        <w:r w:rsidR="00594CE8">
          <w:rPr>
            <w:bCs/>
          </w:rPr>
          <w:t xml:space="preserve"> and a</w:t>
        </w:r>
      </w:ins>
      <w:ins w:id="30" w:author="mak" w:date="2021-09-20T12:06:00Z">
        <w:r w:rsidR="00594CE8">
          <w:rPr>
            <w:bCs/>
          </w:rPr>
          <w:t>djusted for potential confounders to estimate the overall traffic association, the joint association with the 3 traffic-related pollutants (NO</w:t>
        </w:r>
        <w:r w:rsidR="00594CE8" w:rsidRPr="00594CE8">
          <w:rPr>
            <w:bCs/>
            <w:vertAlign w:val="subscript"/>
            <w:rPrChange w:id="31" w:author="mak" w:date="2021-09-20T12:06:00Z">
              <w:rPr>
                <w:bCs/>
              </w:rPr>
            </w:rPrChange>
          </w:rPr>
          <w:t>x</w:t>
        </w:r>
        <w:r w:rsidR="00594CE8">
          <w:rPr>
            <w:bCs/>
          </w:rPr>
          <w:t>, CO, and EC), as well as pollutant-specific associations</w:t>
        </w:r>
      </w:ins>
      <w:ins w:id="32" w:author="mak" w:date="2021-09-20T12:05:00Z">
        <w:r w:rsidR="00130D2B" w:rsidRPr="00BE40FA">
          <w:rPr>
            <w:bCs/>
          </w:rPr>
          <w:t>.</w:t>
        </w:r>
      </w:ins>
    </w:p>
    <w:p w14:paraId="2B465387" w14:textId="34F1B4E7" w:rsidR="00BF5C6C" w:rsidRPr="00BE40FA" w:rsidDel="004E7AE6" w:rsidRDefault="00BF5C6C" w:rsidP="00F07E84">
      <w:pPr>
        <w:rPr>
          <w:del w:id="33" w:author="mak" w:date="2021-09-20T12:08:00Z"/>
          <w:b/>
        </w:rPr>
      </w:pPr>
      <w:del w:id="34" w:author="mak" w:date="2021-09-20T12:08:00Z">
        <w:r w:rsidRPr="00BE40FA" w:rsidDel="004E7AE6">
          <w:rPr>
            <w:b/>
          </w:rPr>
          <w:delText>Setting:</w:delText>
        </w:r>
        <w:r w:rsidR="00DB7D95" w:rsidRPr="00BE40FA" w:rsidDel="004E7AE6">
          <w:rPr>
            <w:b/>
          </w:rPr>
          <w:delText xml:space="preserve"> </w:delText>
        </w:r>
        <w:r w:rsidR="00DB7D95" w:rsidRPr="00BE40FA" w:rsidDel="004E7AE6">
          <w:rPr>
            <w:bCs/>
          </w:rPr>
          <w:delText xml:space="preserve">We used prospectively collected </w:delText>
        </w:r>
        <w:r w:rsidR="00FB1D24" w:rsidRPr="00BE40FA" w:rsidDel="004E7AE6">
          <w:rPr>
            <w:bCs/>
          </w:rPr>
          <w:delText>ALS</w:delText>
        </w:r>
        <w:r w:rsidR="00DB7D95" w:rsidRPr="00BE40FA" w:rsidDel="004E7AE6">
          <w:rPr>
            <w:bCs/>
          </w:rPr>
          <w:delText xml:space="preserve"> </w:delText>
        </w:r>
        <w:r w:rsidR="00421252" w:rsidRPr="00BE40FA" w:rsidDel="004E7AE6">
          <w:rPr>
            <w:bCs/>
          </w:rPr>
          <w:delText>diagnosis</w:delText>
        </w:r>
        <w:r w:rsidR="0056713E" w:rsidRPr="00BE40FA" w:rsidDel="004E7AE6">
          <w:rPr>
            <w:bCs/>
          </w:rPr>
          <w:delText xml:space="preserve"> </w:delText>
        </w:r>
        <w:r w:rsidR="00375C51" w:rsidRPr="00BE40FA" w:rsidDel="004E7AE6">
          <w:rPr>
            <w:bCs/>
          </w:rPr>
          <w:delText xml:space="preserve">case </w:delText>
        </w:r>
        <w:r w:rsidR="00DB7D95" w:rsidRPr="00BE40FA" w:rsidDel="004E7AE6">
          <w:rPr>
            <w:bCs/>
          </w:rPr>
          <w:delText>data from the Danish National Patient Register and control data from the Danish Civil Registration System</w:delText>
        </w:r>
        <w:r w:rsidR="00A02322" w:rsidRPr="00BE40FA" w:rsidDel="004E7AE6">
          <w:rPr>
            <w:bCs/>
          </w:rPr>
          <w:delText>.</w:delText>
        </w:r>
      </w:del>
    </w:p>
    <w:p w14:paraId="3EA77D86" w14:textId="222C8215" w:rsidR="00BF5C6C" w:rsidRPr="00BE40FA" w:rsidDel="004E7AE6" w:rsidRDefault="00BF5C6C" w:rsidP="00F07E84">
      <w:pPr>
        <w:rPr>
          <w:del w:id="35" w:author="mak" w:date="2021-09-20T12:08:00Z"/>
          <w:bCs/>
        </w:rPr>
      </w:pPr>
      <w:del w:id="36" w:author="mak" w:date="2021-09-20T12:08:00Z">
        <w:r w:rsidRPr="00BE40FA" w:rsidDel="004E7AE6">
          <w:rPr>
            <w:b/>
          </w:rPr>
          <w:delText>Participants:</w:delText>
        </w:r>
        <w:r w:rsidR="00160052" w:rsidRPr="00BE40FA" w:rsidDel="004E7AE6">
          <w:rPr>
            <w:b/>
          </w:rPr>
          <w:delText xml:space="preserve"> </w:delText>
        </w:r>
        <w:r w:rsidR="00160052" w:rsidRPr="00BE40FA" w:rsidDel="004E7AE6">
          <w:rPr>
            <w:bCs/>
          </w:rPr>
          <w:delText xml:space="preserve">All adults </w:delText>
        </w:r>
        <w:r w:rsidR="000C4311" w:rsidDel="004E7AE6">
          <w:rPr>
            <w:bCs/>
          </w:rPr>
          <w:delText xml:space="preserve">over 20 years old </w:delText>
        </w:r>
        <w:r w:rsidR="00160052" w:rsidRPr="00BE40FA" w:rsidDel="004E7AE6">
          <w:rPr>
            <w:bCs/>
          </w:rPr>
          <w:delText>in Denmark between 1989 – 2013</w:delText>
        </w:r>
        <w:r w:rsidR="00721B91" w:rsidRPr="00BE40FA" w:rsidDel="004E7AE6">
          <w:rPr>
            <w:bCs/>
          </w:rPr>
          <w:delText>.</w:delText>
        </w:r>
      </w:del>
    </w:p>
    <w:p w14:paraId="0BFB3B98" w14:textId="14D188BD" w:rsidR="00E27205" w:rsidRPr="00BE40FA" w:rsidRDefault="00E27205" w:rsidP="00042EDE">
      <w:pPr>
        <w:rPr>
          <w:bCs/>
        </w:rPr>
      </w:pPr>
      <w:r w:rsidRPr="00BE40FA">
        <w:rPr>
          <w:b/>
        </w:rPr>
        <w:t xml:space="preserve">Main Outcome Measure: </w:t>
      </w:r>
      <w:ins w:id="37" w:author="mak" w:date="2021-09-20T12:08:00Z">
        <w:r w:rsidR="00643397" w:rsidRPr="00643397">
          <w:rPr>
            <w:bCs/>
            <w:rPrChange w:id="38" w:author="mak" w:date="2021-09-20T12:08:00Z">
              <w:rPr>
                <w:b/>
              </w:rPr>
            </w:rPrChange>
          </w:rPr>
          <w:t>Adjus</w:t>
        </w:r>
        <w:r w:rsidR="00643397">
          <w:rPr>
            <w:bCs/>
          </w:rPr>
          <w:t xml:space="preserve">ted odds ratio for </w:t>
        </w:r>
      </w:ins>
      <w:commentRangeStart w:id="39"/>
      <w:commentRangeStart w:id="40"/>
      <w:r w:rsidR="00733C7D" w:rsidRPr="00BE40FA">
        <w:rPr>
          <w:bCs/>
        </w:rPr>
        <w:t xml:space="preserve">ALS diagnosis </w:t>
      </w:r>
      <w:commentRangeEnd w:id="39"/>
      <w:r w:rsidR="00365094">
        <w:rPr>
          <w:rStyle w:val="CommentReference"/>
          <w:rFonts w:asciiTheme="minorHAnsi" w:eastAsiaTheme="minorHAnsi" w:hAnsiTheme="minorHAnsi" w:cstheme="minorBidi"/>
          <w:lang w:val="en-GB"/>
        </w:rPr>
        <w:commentReference w:id="39"/>
      </w:r>
      <w:commentRangeEnd w:id="40"/>
      <w:r w:rsidR="00623A37">
        <w:rPr>
          <w:rStyle w:val="CommentReference"/>
          <w:rFonts w:asciiTheme="minorHAnsi" w:eastAsiaTheme="minorHAnsi" w:hAnsiTheme="minorHAnsi" w:cstheme="minorBidi"/>
          <w:lang w:val="en-GB"/>
        </w:rPr>
        <w:commentReference w:id="40"/>
      </w:r>
      <w:del w:id="41" w:author="mak" w:date="2021-09-20T12:07:00Z">
        <w:r w:rsidR="00015EDC" w:rsidDel="00D63DCC">
          <w:rPr>
            <w:bCs/>
          </w:rPr>
          <w:delText>(</w:delText>
        </w:r>
      </w:del>
      <w:del w:id="42" w:author="mak" w:date="2021-09-20T12:09:00Z">
        <w:r w:rsidR="00733C7D" w:rsidRPr="00BE40FA" w:rsidDel="00643397">
          <w:rPr>
            <w:bCs/>
          </w:rPr>
          <w:delText>in Denmark</w:delText>
        </w:r>
        <w:r w:rsidR="00D40F24" w:rsidRPr="00BE40FA" w:rsidDel="00643397">
          <w:rPr>
            <w:bCs/>
          </w:rPr>
          <w:delText xml:space="preserve"> during 1989 – 2013</w:delText>
        </w:r>
        <w:r w:rsidR="00E25AF5" w:rsidRPr="00BE40FA" w:rsidDel="00643397">
          <w:rPr>
            <w:bCs/>
          </w:rPr>
          <w:delText>.</w:delText>
        </w:r>
      </w:del>
      <w:ins w:id="43" w:author="mak" w:date="2021-09-20T12:09:00Z">
        <w:r w:rsidR="00643397">
          <w:rPr>
            <w:bCs/>
          </w:rPr>
          <w:t xml:space="preserve">associated with </w:t>
        </w:r>
      </w:ins>
      <w:ins w:id="44" w:author="mak" w:date="2021-09-20T12:18:00Z">
        <w:r w:rsidR="007642F0">
          <w:rPr>
            <w:bCs/>
          </w:rPr>
          <w:t xml:space="preserve">5-year average </w:t>
        </w:r>
      </w:ins>
      <w:ins w:id="45" w:author="mak" w:date="2021-09-20T12:09:00Z">
        <w:r w:rsidR="00643397">
          <w:rPr>
            <w:bCs/>
          </w:rPr>
          <w:t xml:space="preserve">overall traffic </w:t>
        </w:r>
      </w:ins>
      <w:ins w:id="46" w:author="mak" w:date="2021-09-20T12:11:00Z">
        <w:r w:rsidR="00643397">
          <w:rPr>
            <w:bCs/>
          </w:rPr>
          <w:t>and specific traffic-related pollutant</w:t>
        </w:r>
      </w:ins>
      <w:ins w:id="47" w:author="mak" w:date="2021-09-20T12:18:00Z">
        <w:r w:rsidR="003E0158">
          <w:rPr>
            <w:bCs/>
          </w:rPr>
          <w:t xml:space="preserve"> exposure</w:t>
        </w:r>
      </w:ins>
      <w:ins w:id="48" w:author="mak" w:date="2021-09-20T12:17:00Z">
        <w:r w:rsidR="00643397">
          <w:rPr>
            <w:bCs/>
          </w:rPr>
          <w:t>.</w:t>
        </w:r>
      </w:ins>
    </w:p>
    <w:p w14:paraId="4029EEA4" w14:textId="3590E185" w:rsidR="00E27205" w:rsidRPr="00BE40FA" w:rsidRDefault="00E27205" w:rsidP="00042EDE">
      <w:pPr>
        <w:rPr>
          <w:color w:val="000000" w:themeColor="text1"/>
        </w:rPr>
      </w:pPr>
      <w:r w:rsidRPr="00BE40FA">
        <w:rPr>
          <w:b/>
        </w:rPr>
        <w:lastRenderedPageBreak/>
        <w:t xml:space="preserve">Results: </w:t>
      </w:r>
      <w:r w:rsidR="005D4AE9" w:rsidRPr="00BE40FA">
        <w:rPr>
          <w:color w:val="000000" w:themeColor="text1"/>
        </w:rPr>
        <w:t xml:space="preserve">We found that for a standard deviation (SD) increase in 5-year average concentrations, </w:t>
      </w:r>
      <w:r w:rsidR="005D4AE9" w:rsidRPr="007D684F">
        <w:rPr>
          <w:color w:val="000000" w:themeColor="text1"/>
        </w:rPr>
        <w:t xml:space="preserve">the </w:t>
      </w:r>
      <w:r w:rsidR="00EE352A" w:rsidRPr="007D684F">
        <w:rPr>
          <w:color w:val="000000" w:themeColor="text1"/>
        </w:rPr>
        <w:t>total</w:t>
      </w:r>
      <w:r w:rsidR="005D4AE9" w:rsidRPr="00BE40FA">
        <w:rPr>
          <w:color w:val="000000" w:themeColor="text1"/>
        </w:rPr>
        <w:t xml:space="preserve"> </w:t>
      </w:r>
      <w:r w:rsidR="006A2409">
        <w:rPr>
          <w:color w:val="000000" w:themeColor="text1"/>
        </w:rPr>
        <w:t>association</w:t>
      </w:r>
      <w:r w:rsidR="005D4AE9" w:rsidRPr="00BE40FA">
        <w:rPr>
          <w:color w:val="000000" w:themeColor="text1"/>
        </w:rPr>
        <w:t xml:space="preserve"> of included traffic-related pollutants (NO</w:t>
      </w:r>
      <w:r w:rsidR="005D4AE9" w:rsidRPr="00BE40FA">
        <w:rPr>
          <w:color w:val="000000" w:themeColor="text1"/>
          <w:vertAlign w:val="subscript"/>
        </w:rPr>
        <w:t>x</w:t>
      </w:r>
      <w:r w:rsidR="005D4AE9" w:rsidRPr="00BE40FA">
        <w:rPr>
          <w:color w:val="000000" w:themeColor="text1"/>
        </w:rPr>
        <w:t>, CO, EC) was associated with an increase in odds of ALS diagnosis (</w:t>
      </w:r>
      <w:r w:rsidR="009460B4">
        <w:rPr>
          <w:bCs/>
          <w:color w:val="000000" w:themeColor="text1"/>
          <w:lang w:val="en-GB"/>
        </w:rPr>
        <w:t>1.9</w:t>
      </w:r>
      <w:r w:rsidR="005D4AE9" w:rsidRPr="00BE40FA">
        <w:rPr>
          <w:color w:val="000000" w:themeColor="text1"/>
        </w:rPr>
        <w:t>%; 95% credible interval [</w:t>
      </w:r>
      <w:proofErr w:type="spellStart"/>
      <w:r w:rsidR="005D4AE9" w:rsidRPr="00BE40FA">
        <w:rPr>
          <w:color w:val="000000" w:themeColor="text1"/>
        </w:rPr>
        <w:t>CrI</w:t>
      </w:r>
      <w:proofErr w:type="spellEnd"/>
      <w:r w:rsidR="005D4AE9" w:rsidRPr="00BE40FA">
        <w:rPr>
          <w:color w:val="000000" w:themeColor="text1"/>
        </w:rPr>
        <w:t>]:</w:t>
      </w:r>
      <w:r w:rsidR="009460B4" w:rsidRPr="009460B4">
        <w:rPr>
          <w:bCs/>
          <w:color w:val="000000" w:themeColor="text1"/>
          <w:lang w:val="en-GB"/>
        </w:rPr>
        <w:t xml:space="preserve"> </w:t>
      </w:r>
      <w:r w:rsidR="009460B4">
        <w:rPr>
          <w:bCs/>
          <w:color w:val="000000" w:themeColor="text1"/>
          <w:lang w:val="en-GB"/>
        </w:rPr>
        <w:t>-5.3%</w:t>
      </w:r>
      <w:r w:rsidR="005D4AE9" w:rsidRPr="00BE40FA">
        <w:rPr>
          <w:color w:val="000000" w:themeColor="text1"/>
        </w:rPr>
        <w:t xml:space="preserve">, </w:t>
      </w:r>
      <w:r w:rsidR="009460B4">
        <w:rPr>
          <w:color w:val="000000" w:themeColor="text1"/>
        </w:rPr>
        <w:t>9.0</w:t>
      </w:r>
      <w:r w:rsidR="005D4AE9" w:rsidRPr="00BE40FA">
        <w:rPr>
          <w:color w:val="000000" w:themeColor="text1"/>
        </w:rPr>
        <w:t xml:space="preserve">%), </w:t>
      </w:r>
      <w:r w:rsidR="0030607A">
        <w:rPr>
          <w:color w:val="000000" w:themeColor="text1"/>
        </w:rPr>
        <w:t xml:space="preserve">with </w:t>
      </w:r>
      <w:del w:id="49" w:author="mak" w:date="2021-09-20T12:47:00Z">
        <w:r w:rsidR="0030607A" w:rsidDel="00B16817">
          <w:rPr>
            <w:color w:val="000000" w:themeColor="text1"/>
          </w:rPr>
          <w:delText>elemental carbon</w:delText>
        </w:r>
      </w:del>
      <w:ins w:id="50" w:author="mak" w:date="2021-09-20T12:47:00Z">
        <w:r w:rsidR="00B16817">
          <w:rPr>
            <w:color w:val="000000" w:themeColor="text1"/>
          </w:rPr>
          <w:t xml:space="preserve">EC </w:t>
        </w:r>
        <w:r w:rsidR="00B16817" w:rsidRPr="00BE40FA">
          <w:rPr>
            <w:color w:val="000000" w:themeColor="text1"/>
          </w:rPr>
          <w:t>(SD=</w:t>
        </w:r>
        <w:r w:rsidR="00B16817" w:rsidRPr="00821C4B">
          <w:rPr>
            <w:bCs/>
            <w:color w:val="000000" w:themeColor="text1"/>
          </w:rPr>
          <w:t>0.42</w:t>
        </w:r>
        <w:r w:rsidR="00B16817" w:rsidRPr="00BE40FA">
          <w:rPr>
            <w:color w:val="000000" w:themeColor="text1"/>
          </w:rPr>
          <w:t xml:space="preserve"> µg/m</w:t>
        </w:r>
        <w:r w:rsidR="00B16817" w:rsidRPr="00BE40FA">
          <w:rPr>
            <w:color w:val="000000" w:themeColor="text1"/>
            <w:vertAlign w:val="superscript"/>
          </w:rPr>
          <w:t>3</w:t>
        </w:r>
        <w:r w:rsidR="00B16817" w:rsidRPr="00BE40FA">
          <w:rPr>
            <w:color w:val="000000" w:themeColor="text1"/>
          </w:rPr>
          <w:t>)</w:t>
        </w:r>
      </w:ins>
      <w:r w:rsidR="0030607A">
        <w:rPr>
          <w:color w:val="000000" w:themeColor="text1"/>
        </w:rPr>
        <w:t xml:space="preserve"> individually associated with </w:t>
      </w:r>
      <w:r w:rsidR="005D4AE9" w:rsidRPr="00BE40FA">
        <w:rPr>
          <w:color w:val="000000" w:themeColor="text1"/>
        </w:rPr>
        <w:t xml:space="preserve">an increase in odds </w:t>
      </w:r>
      <w:del w:id="51" w:author="mak" w:date="2021-09-20T12:47:00Z">
        <w:r w:rsidR="005D4AE9" w:rsidRPr="00BE40FA" w:rsidDel="00B16817">
          <w:rPr>
            <w:color w:val="000000" w:themeColor="text1"/>
          </w:rPr>
          <w:delText>(SD=</w:delText>
        </w:r>
        <w:r w:rsidR="00821C4B" w:rsidRPr="00821C4B" w:rsidDel="00B16817">
          <w:rPr>
            <w:bCs/>
            <w:color w:val="000000" w:themeColor="text1"/>
          </w:rPr>
          <w:delText>0.42</w:delText>
        </w:r>
        <w:r w:rsidR="005D4AE9" w:rsidRPr="00BE40FA" w:rsidDel="00B16817">
          <w:rPr>
            <w:color w:val="000000" w:themeColor="text1"/>
          </w:rPr>
          <w:delText xml:space="preserve"> µg/m</w:delText>
        </w:r>
        <w:r w:rsidR="005D4AE9" w:rsidRPr="00BE40FA" w:rsidDel="00B16817">
          <w:rPr>
            <w:color w:val="000000" w:themeColor="text1"/>
            <w:vertAlign w:val="superscript"/>
          </w:rPr>
          <w:delText>3</w:delText>
        </w:r>
        <w:r w:rsidR="005D4AE9" w:rsidRPr="00BE40FA" w:rsidDel="00B16817">
          <w:rPr>
            <w:color w:val="000000" w:themeColor="text1"/>
          </w:rPr>
          <w:delText xml:space="preserve">) </w:delText>
        </w:r>
      </w:del>
      <w:r w:rsidR="005D4AE9" w:rsidRPr="00BE40FA">
        <w:rPr>
          <w:color w:val="000000" w:themeColor="text1"/>
        </w:rPr>
        <w:t>(</w:t>
      </w:r>
      <w:r w:rsidR="001C3B38">
        <w:rPr>
          <w:bCs/>
          <w:color w:val="000000" w:themeColor="text1"/>
          <w:lang w:val="en-GB"/>
        </w:rPr>
        <w:t>11.5</w:t>
      </w:r>
      <w:r w:rsidR="005D4AE9" w:rsidRPr="00BE40FA">
        <w:rPr>
          <w:color w:val="000000" w:themeColor="text1"/>
        </w:rPr>
        <w:t>%; 95%CrI: -</w:t>
      </w:r>
      <w:r w:rsidR="000F0E1A">
        <w:rPr>
          <w:bCs/>
          <w:color w:val="000000" w:themeColor="text1"/>
          <w:lang w:val="en-GB"/>
        </w:rPr>
        <w:t>1.6</w:t>
      </w:r>
      <w:r w:rsidR="005D4AE9" w:rsidRPr="00BE40FA">
        <w:rPr>
          <w:color w:val="000000" w:themeColor="text1"/>
        </w:rPr>
        <w:t xml:space="preserve">%, </w:t>
      </w:r>
      <w:r w:rsidR="000F0E1A">
        <w:rPr>
          <w:bCs/>
          <w:color w:val="000000" w:themeColor="text1"/>
          <w:lang w:val="en-GB"/>
        </w:rPr>
        <w:t>26.2</w:t>
      </w:r>
      <w:r w:rsidR="005D4AE9" w:rsidRPr="00BE40FA">
        <w:rPr>
          <w:color w:val="000000" w:themeColor="text1"/>
        </w:rPr>
        <w:t>%)</w:t>
      </w:r>
      <w:r w:rsidR="00FD4E15" w:rsidRPr="00BE40FA">
        <w:rPr>
          <w:color w:val="000000" w:themeColor="text1"/>
        </w:rPr>
        <w:t xml:space="preserve">, </w:t>
      </w:r>
      <w:r w:rsidR="00DE253D">
        <w:rPr>
          <w:color w:val="000000" w:themeColor="text1"/>
        </w:rPr>
        <w:t>with</w:t>
      </w:r>
      <w:r w:rsidR="00FD4E15" w:rsidRPr="00BE40FA">
        <w:rPr>
          <w:color w:val="000000" w:themeColor="text1"/>
        </w:rPr>
        <w:t xml:space="preserve"> small </w:t>
      </w:r>
      <w:r w:rsidR="00393039">
        <w:rPr>
          <w:color w:val="000000" w:themeColor="text1"/>
        </w:rPr>
        <w:t>decreases</w:t>
      </w:r>
      <w:r w:rsidR="00FD4E15" w:rsidRPr="00BE40FA">
        <w:rPr>
          <w:color w:val="000000" w:themeColor="text1"/>
        </w:rPr>
        <w:t xml:space="preserve"> </w:t>
      </w:r>
      <w:r w:rsidR="006257ED">
        <w:rPr>
          <w:color w:val="000000" w:themeColor="text1"/>
        </w:rPr>
        <w:t xml:space="preserve">individually </w:t>
      </w:r>
      <w:del w:id="52" w:author="mak" w:date="2021-09-20T12:48:00Z">
        <w:r w:rsidR="00FD4E15" w:rsidRPr="00BE40FA" w:rsidDel="00EB5280">
          <w:rPr>
            <w:color w:val="000000" w:themeColor="text1"/>
          </w:rPr>
          <w:delText xml:space="preserve">from </w:delText>
        </w:r>
      </w:del>
      <w:ins w:id="53" w:author="mak" w:date="2021-09-20T12:48:00Z">
        <w:r w:rsidR="00EB5280">
          <w:rPr>
            <w:color w:val="000000" w:themeColor="text1"/>
          </w:rPr>
          <w:t>for</w:t>
        </w:r>
        <w:r w:rsidR="00EB5280" w:rsidRPr="00BE40FA">
          <w:rPr>
            <w:color w:val="000000" w:themeColor="text1"/>
          </w:rPr>
          <w:t xml:space="preserve"> </w:t>
        </w:r>
      </w:ins>
      <w:r w:rsidR="00FD4E15" w:rsidRPr="00BE40FA">
        <w:rPr>
          <w:color w:val="000000" w:themeColor="text1"/>
        </w:rPr>
        <w:t>NO</w:t>
      </w:r>
      <w:r w:rsidR="00FD4E15" w:rsidRPr="00BE40FA">
        <w:rPr>
          <w:color w:val="000000" w:themeColor="text1"/>
          <w:vertAlign w:val="subscript"/>
        </w:rPr>
        <w:t>x</w:t>
      </w:r>
      <w:r w:rsidR="00FD4E15" w:rsidRPr="00BE40FA">
        <w:rPr>
          <w:color w:val="000000" w:themeColor="text1"/>
        </w:rPr>
        <w:t xml:space="preserve"> and CO</w:t>
      </w:r>
      <w:r w:rsidR="005D4AE9" w:rsidRPr="00BE40FA">
        <w:rPr>
          <w:color w:val="000000" w:themeColor="text1"/>
        </w:rPr>
        <w:t xml:space="preserve">. Overall, there was a </w:t>
      </w:r>
      <w:r w:rsidR="00794A16">
        <w:rPr>
          <w:bCs/>
          <w:color w:val="000000" w:themeColor="text1"/>
          <w:lang w:val="en-GB"/>
        </w:rPr>
        <w:t>69.3</w:t>
      </w:r>
      <w:r w:rsidR="00206E74" w:rsidRPr="00BE40FA">
        <w:rPr>
          <w:bCs/>
        </w:rPr>
        <w:t xml:space="preserve">% </w:t>
      </w:r>
      <w:r w:rsidR="005D4AE9" w:rsidRPr="00BE40FA">
        <w:rPr>
          <w:color w:val="000000" w:themeColor="text1"/>
        </w:rPr>
        <w:t xml:space="preserve">posterior probability of a positive association between the </w:t>
      </w:r>
      <w:r w:rsidR="000E6F44">
        <w:rPr>
          <w:color w:val="000000" w:themeColor="text1"/>
        </w:rPr>
        <w:t>total</w:t>
      </w:r>
      <w:r w:rsidR="005D4AE9" w:rsidRPr="00BE40FA">
        <w:rPr>
          <w:color w:val="000000" w:themeColor="text1"/>
        </w:rPr>
        <w:t xml:space="preserve"> effect of included traffic-related pollutants and ALS diagnosis</w:t>
      </w:r>
      <w:r w:rsidR="00B86B82">
        <w:rPr>
          <w:color w:val="000000" w:themeColor="text1"/>
        </w:rPr>
        <w:t>,</w:t>
      </w:r>
      <w:r w:rsidR="001F585A">
        <w:rPr>
          <w:color w:val="000000" w:themeColor="text1"/>
        </w:rPr>
        <w:t xml:space="preserve"> </w:t>
      </w:r>
      <w:r w:rsidR="00B86B82">
        <w:rPr>
          <w:bCs/>
          <w:color w:val="000000" w:themeColor="text1"/>
          <w:lang w:val="en-GB"/>
        </w:rPr>
        <w:t xml:space="preserve">95.5% for </w:t>
      </w:r>
      <w:r w:rsidR="004F5A21">
        <w:rPr>
          <w:bCs/>
          <w:color w:val="000000" w:themeColor="text1"/>
          <w:lang w:val="en-GB"/>
        </w:rPr>
        <w:t xml:space="preserve">EC, </w:t>
      </w:r>
      <w:r w:rsidR="00331A1E">
        <w:rPr>
          <w:bCs/>
          <w:color w:val="000000" w:themeColor="text1"/>
          <w:lang w:val="en-GB"/>
        </w:rPr>
        <w:t>23.5</w:t>
      </w:r>
      <w:r w:rsidR="004F5A21">
        <w:rPr>
          <w:bCs/>
          <w:color w:val="000000" w:themeColor="text1"/>
          <w:lang w:val="en-GB"/>
        </w:rPr>
        <w:t>% for NO</w:t>
      </w:r>
      <w:r w:rsidR="004F5A21" w:rsidRPr="00331A1E">
        <w:rPr>
          <w:bCs/>
          <w:color w:val="000000" w:themeColor="text1"/>
          <w:vertAlign w:val="subscript"/>
          <w:lang w:val="en-GB"/>
        </w:rPr>
        <w:t>x</w:t>
      </w:r>
      <w:r w:rsidR="004F5A21">
        <w:rPr>
          <w:bCs/>
          <w:color w:val="000000" w:themeColor="text1"/>
          <w:lang w:val="en-GB"/>
        </w:rPr>
        <w:t xml:space="preserve"> and </w:t>
      </w:r>
      <w:r w:rsidR="00331A1E">
        <w:rPr>
          <w:bCs/>
          <w:color w:val="000000" w:themeColor="text1"/>
          <w:lang w:val="en-GB"/>
        </w:rPr>
        <w:t>30.6</w:t>
      </w:r>
      <w:r w:rsidR="004F5A21">
        <w:rPr>
          <w:bCs/>
          <w:color w:val="000000" w:themeColor="text1"/>
          <w:lang w:val="en-GB"/>
        </w:rPr>
        <w:t>% for CO</w:t>
      </w:r>
      <w:r w:rsidR="005D4AE9" w:rsidRPr="00BE40FA">
        <w:rPr>
          <w:color w:val="000000" w:themeColor="text1"/>
        </w:rPr>
        <w:t>.</w:t>
      </w:r>
    </w:p>
    <w:p w14:paraId="7462D3AF" w14:textId="6E90747E" w:rsidR="00893A34" w:rsidRPr="00BE40FA" w:rsidRDefault="00E27205" w:rsidP="000E0904">
      <w:r w:rsidRPr="00BE40FA">
        <w:rPr>
          <w:b/>
        </w:rPr>
        <w:t>Conclusion:</w:t>
      </w:r>
      <w:r w:rsidRPr="00BE40FA">
        <w:rPr>
          <w:bCs/>
        </w:rPr>
        <w:t xml:space="preserve"> </w:t>
      </w:r>
      <w:r w:rsidR="005D4AE9" w:rsidRPr="00BE40FA">
        <w:t xml:space="preserve">Our results indicate a potential positive association between ALS diagnosis and traffic-related </w:t>
      </w:r>
      <w:r w:rsidR="002264EC">
        <w:t>pollutants</w:t>
      </w:r>
      <w:r w:rsidR="001F41E8">
        <w:t>, and particularly for elemental carbon</w:t>
      </w:r>
      <w:r w:rsidR="005D4AE9" w:rsidRPr="00BE40FA">
        <w:t>. Further work is needed to understand the role of air pollution on ALS pathogenesis and timing of onset.</w:t>
      </w:r>
      <w:r w:rsidR="00893A34" w:rsidRPr="00BE40FA">
        <w:rPr>
          <w:b/>
        </w:rPr>
        <w:br w:type="page"/>
      </w:r>
    </w:p>
    <w:p w14:paraId="46AB21DF" w14:textId="1840434E" w:rsidR="004B5359" w:rsidRPr="00BE40FA" w:rsidRDefault="00F255A6" w:rsidP="00042EDE">
      <w:pPr>
        <w:rPr>
          <w:b/>
        </w:rPr>
      </w:pPr>
      <w:commentRangeStart w:id="54"/>
      <w:r w:rsidRPr="00BE40FA">
        <w:rPr>
          <w:b/>
        </w:rPr>
        <w:lastRenderedPageBreak/>
        <w:t>Introduction</w:t>
      </w:r>
      <w:commentRangeEnd w:id="54"/>
      <w:r w:rsidR="004E2416" w:rsidRPr="00BE40FA">
        <w:rPr>
          <w:rStyle w:val="CommentReference"/>
          <w:rFonts w:asciiTheme="minorHAnsi" w:eastAsiaTheme="minorHAnsi" w:hAnsiTheme="minorHAnsi" w:cstheme="minorBidi"/>
        </w:rPr>
        <w:commentReference w:id="54"/>
      </w:r>
    </w:p>
    <w:p w14:paraId="20E1046F" w14:textId="7BCD2C93" w:rsidR="00AB3B45" w:rsidRPr="00BE40FA" w:rsidRDefault="00AB3B45" w:rsidP="00AB3B45">
      <w:pPr>
        <w:pStyle w:val="NormalWeb"/>
        <w:spacing w:after="280"/>
        <w:rPr>
          <w:color w:val="000000" w:themeColor="text1"/>
          <w:lang w:val="en-US"/>
        </w:rPr>
      </w:pPr>
      <w:r w:rsidRPr="00BE40FA">
        <w:rPr>
          <w:color w:val="000000" w:themeColor="text1"/>
          <w:lang w:val="en-US"/>
        </w:rPr>
        <w:t>Amyotrophic lateral sclerosis (ALS) is a devastating and fatal neurodegenerative disease,</w:t>
      </w:r>
      <w:r w:rsidR="00ED0B21" w:rsidRPr="00BE40FA">
        <w:rPr>
          <w:color w:val="000000" w:themeColor="text1"/>
          <w:lang w:val="en-US"/>
        </w:rPr>
        <w:fldChar w:fldCharType="begin"/>
      </w:r>
      <w:r w:rsidR="00ED0B21" w:rsidRPr="00BE40FA">
        <w:rPr>
          <w:color w:val="000000" w:themeColor="text1"/>
          <w:lang w:val="en-US"/>
        </w:rPr>
        <w:instrText xml:space="preserve"> ADDIN ZOTERO_ITEM CSL_CITATION {"citationID":"TbTbIsjI","properties":{"formattedCitation":"\\super 1\\nosupersub{}","plainCitation":"1","noteIndex":0},"citationItems":[{"id":1093,"uris":["http://zotero.org/users/6925055/items/RGQMSCR4"],"uri":["http://zotero.org/users/6925055/items/RGQMSCR4"],"itemData":{"id":1093,"type":"article-journal","container-title":"New England Journal of Medicine","issue":"22","note":"publisher: Mass Medical Soc","page":"1688–1700","title":"Amyotrophic lateral sclerosis","volume":"344","author":[{"family":"Rowland","given":"Lewis P"},{"family":"Shneider","given":"Neil A"}],"issued":{"date-parts":[["2001"]]}}}],"schema":"https://github.com/citation-style-language/schema/raw/master/csl-citation.json"} </w:instrText>
      </w:r>
      <w:r w:rsidR="00ED0B21" w:rsidRPr="00BE40FA">
        <w:rPr>
          <w:color w:val="000000" w:themeColor="text1"/>
          <w:lang w:val="en-US"/>
        </w:rPr>
        <w:fldChar w:fldCharType="separate"/>
      </w:r>
      <w:r w:rsidR="00ED0B21" w:rsidRPr="00BE40FA">
        <w:rPr>
          <w:color w:val="000000"/>
          <w:vertAlign w:val="superscript"/>
          <w:lang w:val="en-US"/>
        </w:rPr>
        <w:t>1</w:t>
      </w:r>
      <w:r w:rsidR="00ED0B21" w:rsidRPr="00BE40FA">
        <w:rPr>
          <w:color w:val="000000" w:themeColor="text1"/>
          <w:lang w:val="en-US"/>
        </w:rPr>
        <w:fldChar w:fldCharType="end"/>
      </w:r>
      <w:r w:rsidRPr="00BE40FA">
        <w:rPr>
          <w:color w:val="000000" w:themeColor="text1"/>
          <w:lang w:val="en-US"/>
        </w:rPr>
        <w:t xml:space="preserve"> with approximately half</w:t>
      </w:r>
      <w:r w:rsidR="005D76AB" w:rsidRPr="00BE40FA">
        <w:rPr>
          <w:color w:val="000000" w:themeColor="text1"/>
          <w:lang w:val="en-US"/>
        </w:rPr>
        <w:t xml:space="preserve"> </w:t>
      </w:r>
      <w:r w:rsidRPr="00BE40FA">
        <w:rPr>
          <w:color w:val="000000" w:themeColor="text1"/>
          <w:lang w:val="en-US"/>
        </w:rPr>
        <w:t>of</w:t>
      </w:r>
      <w:r w:rsidR="005D76AB" w:rsidRPr="00BE40FA">
        <w:rPr>
          <w:color w:val="000000" w:themeColor="text1"/>
          <w:lang w:val="en-US"/>
        </w:rPr>
        <w:t xml:space="preserve"> </w:t>
      </w:r>
      <w:r w:rsidRPr="00BE40FA">
        <w:rPr>
          <w:color w:val="000000" w:themeColor="text1"/>
          <w:lang w:val="en-US"/>
        </w:rPr>
        <w:t>the</w:t>
      </w:r>
      <w:r w:rsidR="005D76AB" w:rsidRPr="00BE40FA">
        <w:rPr>
          <w:color w:val="000000" w:themeColor="text1"/>
          <w:lang w:val="en-US"/>
        </w:rPr>
        <w:t xml:space="preserve"> </w:t>
      </w:r>
      <w:r w:rsidRPr="00BE40FA">
        <w:rPr>
          <w:color w:val="000000" w:themeColor="text1"/>
          <w:lang w:val="en-US"/>
        </w:rPr>
        <w:t>patients</w:t>
      </w:r>
      <w:r w:rsidR="005D76AB" w:rsidRPr="00BE40FA">
        <w:rPr>
          <w:color w:val="000000" w:themeColor="text1"/>
          <w:lang w:val="en-US"/>
        </w:rPr>
        <w:t xml:space="preserve"> </w:t>
      </w:r>
      <w:r w:rsidRPr="00BE40FA">
        <w:rPr>
          <w:color w:val="000000" w:themeColor="text1"/>
          <w:lang w:val="en-US"/>
        </w:rPr>
        <w:t>dying</w:t>
      </w:r>
      <w:r w:rsidR="005D76AB" w:rsidRPr="00BE40FA">
        <w:rPr>
          <w:color w:val="000000" w:themeColor="text1"/>
          <w:lang w:val="en-US"/>
        </w:rPr>
        <w:t xml:space="preserve"> </w:t>
      </w:r>
      <w:r w:rsidRPr="00BE40FA">
        <w:rPr>
          <w:color w:val="000000" w:themeColor="text1"/>
          <w:lang w:val="en-US"/>
        </w:rPr>
        <w:t>within</w:t>
      </w:r>
      <w:r w:rsidR="005D76AB" w:rsidRPr="00BE40FA">
        <w:rPr>
          <w:color w:val="000000" w:themeColor="text1"/>
          <w:lang w:val="en-US"/>
        </w:rPr>
        <w:t xml:space="preserve"> </w:t>
      </w:r>
      <w:r w:rsidRPr="00BE40FA">
        <w:rPr>
          <w:color w:val="000000" w:themeColor="text1"/>
          <w:lang w:val="en-US"/>
        </w:rPr>
        <w:t>three</w:t>
      </w:r>
      <w:r w:rsidR="005D76AB" w:rsidRPr="00BE40FA">
        <w:rPr>
          <w:color w:val="000000" w:themeColor="text1"/>
          <w:lang w:val="en-US"/>
        </w:rPr>
        <w:t xml:space="preserve"> </w:t>
      </w:r>
      <w:r w:rsidRPr="00BE40FA">
        <w:rPr>
          <w:color w:val="000000" w:themeColor="text1"/>
          <w:lang w:val="en-US"/>
        </w:rPr>
        <w:t>years</w:t>
      </w:r>
      <w:r w:rsidR="005D76AB" w:rsidRPr="00BE40FA">
        <w:rPr>
          <w:color w:val="000000" w:themeColor="text1"/>
          <w:lang w:val="en-US"/>
        </w:rPr>
        <w:t xml:space="preserve"> </w:t>
      </w:r>
      <w:r w:rsidRPr="00BE40FA">
        <w:rPr>
          <w:color w:val="000000" w:themeColor="text1"/>
          <w:lang w:val="en-US"/>
        </w:rPr>
        <w:t>of</w:t>
      </w:r>
      <w:r w:rsidR="005D76AB" w:rsidRPr="00BE40FA">
        <w:rPr>
          <w:color w:val="000000" w:themeColor="text1"/>
          <w:lang w:val="en-US"/>
        </w:rPr>
        <w:t xml:space="preserve"> </w:t>
      </w:r>
      <w:r w:rsidRPr="00BE40FA">
        <w:rPr>
          <w:color w:val="000000" w:themeColor="text1"/>
          <w:lang w:val="en-US"/>
        </w:rPr>
        <w:t>symptom</w:t>
      </w:r>
      <w:r w:rsidR="005D76AB" w:rsidRPr="00BE40FA">
        <w:rPr>
          <w:color w:val="000000" w:themeColor="text1"/>
          <w:lang w:val="en-US"/>
        </w:rPr>
        <w:t xml:space="preserve"> </w:t>
      </w:r>
      <w:r w:rsidRPr="00BE40FA">
        <w:rPr>
          <w:color w:val="000000" w:themeColor="text1"/>
          <w:lang w:val="en-US"/>
        </w:rPr>
        <w:t>onset.</w:t>
      </w:r>
      <w:r w:rsidR="00ED0B21" w:rsidRPr="00BE40FA">
        <w:rPr>
          <w:color w:val="000000" w:themeColor="text1"/>
          <w:lang w:val="en-US"/>
        </w:rPr>
        <w:fldChar w:fldCharType="begin"/>
      </w:r>
      <w:r w:rsidR="00111DD3" w:rsidRPr="00BE40FA">
        <w:rPr>
          <w:color w:val="000000" w:themeColor="text1"/>
          <w:lang w:val="en-US"/>
        </w:rPr>
        <w:instrText xml:space="preserve"> ADDIN ZOTERO_ITEM CSL_CITATION {"citationID":"2GgeukO8","properties":{"formattedCitation":"\\super 2\\nosupersub{}","plainCitation":"2","noteIndex":0},"citationItems":[{"id":1094,"uris":["http://zotero.org/users/6925055/items/WP3NXSZM"],"uri":["http://zotero.org/users/6925055/items/WP3NXSZM"],"itemData":{"id":1094,"type":"article-journal","container-title":"The Lancet","issue":"9578","note":"publisher: Elsevier","page":"2031–2041","title":"Amyotrophic lateral sclerosis","volume":"369","author":[{"family":"Mitchell","given":"J Douglas"},{"family":"Borasio","given":"Gian Domenico"}],"issued":{"date-parts":[["2007"]]}}}],"schema":"https://github.com/citation-style-language/schema/raw/master/csl-citation.json"} </w:instrText>
      </w:r>
      <w:r w:rsidR="00ED0B21" w:rsidRPr="00BE40FA">
        <w:rPr>
          <w:color w:val="000000" w:themeColor="text1"/>
          <w:lang w:val="en-US"/>
        </w:rPr>
        <w:fldChar w:fldCharType="separate"/>
      </w:r>
      <w:r w:rsidR="00ED0B21" w:rsidRPr="00BE40FA">
        <w:rPr>
          <w:color w:val="000000"/>
          <w:vertAlign w:val="superscript"/>
          <w:lang w:val="en-US"/>
        </w:rPr>
        <w:t>2</w:t>
      </w:r>
      <w:r w:rsidR="00ED0B21" w:rsidRPr="00BE40FA">
        <w:rPr>
          <w:color w:val="000000" w:themeColor="text1"/>
          <w:lang w:val="en-US"/>
        </w:rPr>
        <w:fldChar w:fldCharType="end"/>
      </w:r>
      <w:r w:rsidRPr="00BE40FA">
        <w:rPr>
          <w:color w:val="000000" w:themeColor="text1"/>
          <w:lang w:val="en-US"/>
        </w:rPr>
        <w:t xml:space="preserve"> There</w:t>
      </w:r>
      <w:r w:rsidR="00892B1E" w:rsidRPr="00BE40FA">
        <w:rPr>
          <w:color w:val="000000" w:themeColor="text1"/>
          <w:lang w:val="en-US"/>
        </w:rPr>
        <w:t xml:space="preserve"> </w:t>
      </w:r>
      <w:r w:rsidRPr="00BE40FA">
        <w:rPr>
          <w:color w:val="000000" w:themeColor="text1"/>
          <w:lang w:val="en-US"/>
        </w:rPr>
        <w:t>is</w:t>
      </w:r>
      <w:r w:rsidR="00892B1E" w:rsidRPr="00BE40FA">
        <w:rPr>
          <w:color w:val="000000" w:themeColor="text1"/>
          <w:lang w:val="en-US"/>
        </w:rPr>
        <w:t xml:space="preserve"> </w:t>
      </w:r>
      <w:r w:rsidRPr="00BE40FA">
        <w:rPr>
          <w:color w:val="000000" w:themeColor="text1"/>
          <w:lang w:val="en-US"/>
        </w:rPr>
        <w:t>currently</w:t>
      </w:r>
      <w:r w:rsidR="00892B1E" w:rsidRPr="00BE40FA">
        <w:rPr>
          <w:color w:val="000000" w:themeColor="text1"/>
          <w:lang w:val="en-US"/>
        </w:rPr>
        <w:t xml:space="preserve"> </w:t>
      </w:r>
      <w:r w:rsidRPr="00BE40FA">
        <w:rPr>
          <w:color w:val="000000" w:themeColor="text1"/>
          <w:lang w:val="en-US"/>
        </w:rPr>
        <w:t>no</w:t>
      </w:r>
      <w:r w:rsidR="00892B1E" w:rsidRPr="00BE40FA">
        <w:rPr>
          <w:color w:val="000000" w:themeColor="text1"/>
          <w:lang w:val="en-US"/>
        </w:rPr>
        <w:t xml:space="preserve"> </w:t>
      </w:r>
      <w:r w:rsidRPr="00BE40FA">
        <w:rPr>
          <w:color w:val="000000" w:themeColor="text1"/>
          <w:lang w:val="en-US"/>
        </w:rPr>
        <w:t>cure</w:t>
      </w:r>
      <w:r w:rsidR="00E7502B" w:rsidRPr="00BE40FA">
        <w:rPr>
          <w:color w:val="000000" w:themeColor="text1"/>
          <w:lang w:val="en-US"/>
        </w:rPr>
        <w:t xml:space="preserve"> </w:t>
      </w:r>
      <w:r w:rsidRPr="00BE40FA">
        <w:rPr>
          <w:color w:val="000000" w:themeColor="text1"/>
          <w:lang w:val="en-US"/>
        </w:rPr>
        <w:t>for</w:t>
      </w:r>
      <w:r w:rsidR="00E7502B" w:rsidRPr="00BE40FA">
        <w:rPr>
          <w:color w:val="000000" w:themeColor="text1"/>
          <w:lang w:val="en-US"/>
        </w:rPr>
        <w:t xml:space="preserve"> </w:t>
      </w:r>
      <w:r w:rsidRPr="00BE40FA">
        <w:rPr>
          <w:color w:val="000000" w:themeColor="text1"/>
          <w:lang w:val="en-US"/>
        </w:rPr>
        <w:t>ALS</w:t>
      </w:r>
      <w:r w:rsidR="00A655A8" w:rsidRPr="00BE40FA">
        <w:rPr>
          <w:color w:val="000000" w:themeColor="text1"/>
          <w:lang w:val="en-US"/>
        </w:rPr>
        <w:t>.</w:t>
      </w:r>
      <w:r w:rsidR="000F2E79" w:rsidRPr="00BE40FA">
        <w:rPr>
          <w:color w:val="000000" w:themeColor="text1"/>
          <w:lang w:val="en-US"/>
        </w:rPr>
        <w:fldChar w:fldCharType="begin"/>
      </w:r>
      <w:r w:rsidR="000F2E79" w:rsidRPr="00BE40FA">
        <w:rPr>
          <w:color w:val="000000" w:themeColor="text1"/>
          <w:lang w:val="en-US"/>
        </w:rPr>
        <w:instrText xml:space="preserve"> ADDIN ZOTERO_ITEM CSL_CITATION {"citationID":"vQiNgZY7","properties":{"formattedCitation":"\\super 3\\nosupersub{}","plainCitation":"3","noteIndex":0},"citationItems":[{"id":1095,"uris":["http://zotero.org/users/6925055/items/RIHDXV6H"],"uri":["http://zotero.org/users/6925055/items/RIHDXV6H"],"itemData":{"id":1095,"type":"article-journal","container-title":"Amyotrophic Lateral Sclerosis","issue":"5-6","note":"publisher: Taylor &amp; Francis","page":"310–323","title":"Prognostic factors in ALS: A critical review","volume":"10","author":[{"family":"Chio","given":"Adriano"},{"family":"Logroscino","given":"Giancarlo"},{"family":"Hardiman","given":"Orla"},{"family":"Swingler","given":"Robert"},{"family":"Mitchell","given":"Douglas"},{"family":"Beghi","given":"Ettore"},{"family":"Traynor","given":"Bryan G"},{"family":"Consortium","given":"Eurals"},{"literal":"others"}],"issued":{"date-parts":[["2009"]]}}}],"schema":"https://github.com/citation-style-language/schema/raw/master/csl-citation.json"} </w:instrText>
      </w:r>
      <w:r w:rsidR="000F2E79" w:rsidRPr="00BE40FA">
        <w:rPr>
          <w:color w:val="000000" w:themeColor="text1"/>
          <w:lang w:val="en-US"/>
        </w:rPr>
        <w:fldChar w:fldCharType="separate"/>
      </w:r>
      <w:r w:rsidR="000F2E79" w:rsidRPr="00BE40FA">
        <w:rPr>
          <w:color w:val="000000"/>
          <w:vertAlign w:val="superscript"/>
          <w:lang w:val="en-US"/>
        </w:rPr>
        <w:t>3</w:t>
      </w:r>
      <w:r w:rsidR="000F2E79" w:rsidRPr="00BE40FA">
        <w:rPr>
          <w:color w:val="000000" w:themeColor="text1"/>
          <w:lang w:val="en-US"/>
        </w:rPr>
        <w:fldChar w:fldCharType="end"/>
      </w:r>
      <w:r w:rsidRPr="00BE40FA">
        <w:rPr>
          <w:color w:val="000000" w:themeColor="text1"/>
          <w:lang w:val="en-US"/>
        </w:rPr>
        <w:t xml:space="preserve"> </w:t>
      </w:r>
      <w:r w:rsidR="001C38AF" w:rsidRPr="00BE40FA">
        <w:rPr>
          <w:color w:val="000000" w:themeColor="text1"/>
          <w:lang w:val="en-US"/>
        </w:rPr>
        <w:t>Annually, t</w:t>
      </w:r>
      <w:r w:rsidR="0048402A" w:rsidRPr="00BE40FA">
        <w:rPr>
          <w:color w:val="000000" w:themeColor="text1"/>
          <w:lang w:val="en-US"/>
        </w:rPr>
        <w:t>here are nearly 30,000 cases of ALS in Europe and over 200,000 worldwide, with the number projected to increase</w:t>
      </w:r>
      <w:r w:rsidR="00CE0DD5" w:rsidRPr="00BE40FA">
        <w:rPr>
          <w:color w:val="000000" w:themeColor="text1"/>
          <w:lang w:val="en-US"/>
        </w:rPr>
        <w:t xml:space="preserve"> </w:t>
      </w:r>
      <w:r w:rsidR="00AB7E2B" w:rsidRPr="00BE40FA">
        <w:rPr>
          <w:color w:val="000000" w:themeColor="text1"/>
          <w:lang w:val="en-US"/>
        </w:rPr>
        <w:t>nearly 70% by 2040.</w:t>
      </w:r>
      <w:r w:rsidR="000E1831" w:rsidRPr="00BE40FA">
        <w:rPr>
          <w:color w:val="000000" w:themeColor="text1"/>
          <w:lang w:val="en-US"/>
        </w:rPr>
        <w:fldChar w:fldCharType="begin"/>
      </w:r>
      <w:r w:rsidR="000E1831" w:rsidRPr="00BE40FA">
        <w:rPr>
          <w:color w:val="000000" w:themeColor="text1"/>
          <w:lang w:val="en-US"/>
        </w:rPr>
        <w:instrText xml:space="preserve"> ADDIN ZOTERO_ITEM CSL_CITATION {"citationID":"ofef5UND","properties":{"formattedCitation":"\\super 4\\nosupersub{}","plainCitation":"4","noteIndex":0},"citationItems":[{"id":1098,"uris":["http://zotero.org/users/6925055/items/MQ2D5PGA"],"uri":["http://zotero.org/users/6925055/items/MQ2D5PGA"],"itemData":{"id":1098,"type":"article-journal","container-title":"Nature Communications","issue":"1","note":"publisher: Nature Publishing Group","page":"1–6","title":"Projected increase in amyotrophic lateral sclerosis from 2015 to 2040","volume":"7","author":[{"family":"Arthur","given":"Karissa C"},{"family":"Calvo","given":"Andrea"},{"family":"Price","given":"T Ryan"},{"family":"Geiger","given":"Joshua T"},{"family":"Chio","given":"Adriano"},{"family":"Traynor","given":"Bryan J"}],"issued":{"date-parts":[["2016"]]}}}],"schema":"https://github.com/citation-style-language/schema/raw/master/csl-citation.json"} </w:instrText>
      </w:r>
      <w:r w:rsidR="000E1831" w:rsidRPr="00BE40FA">
        <w:rPr>
          <w:color w:val="000000" w:themeColor="text1"/>
          <w:lang w:val="en-US"/>
        </w:rPr>
        <w:fldChar w:fldCharType="separate"/>
      </w:r>
      <w:r w:rsidR="000E1831" w:rsidRPr="00BE40FA">
        <w:rPr>
          <w:color w:val="000000"/>
          <w:vertAlign w:val="superscript"/>
          <w:lang w:val="en-US"/>
        </w:rPr>
        <w:t>4</w:t>
      </w:r>
      <w:r w:rsidR="000E1831" w:rsidRPr="00BE40FA">
        <w:rPr>
          <w:color w:val="000000" w:themeColor="text1"/>
          <w:lang w:val="en-US"/>
        </w:rPr>
        <w:fldChar w:fldCharType="end"/>
      </w:r>
      <w:r w:rsidR="0048402A" w:rsidRPr="00BE40FA">
        <w:rPr>
          <w:color w:val="000000" w:themeColor="text1"/>
          <w:lang w:val="en-US"/>
        </w:rPr>
        <w:t xml:space="preserve"> </w:t>
      </w:r>
      <w:r w:rsidR="00B70F06" w:rsidRPr="00BE40FA">
        <w:rPr>
          <w:color w:val="000000" w:themeColor="text1"/>
          <w:lang w:val="en-US"/>
        </w:rPr>
        <w:t xml:space="preserve">Though </w:t>
      </w:r>
      <w:r w:rsidRPr="00BE40FA">
        <w:rPr>
          <w:color w:val="000000" w:themeColor="text1"/>
          <w:lang w:val="en-US"/>
        </w:rPr>
        <w:t xml:space="preserve">great advances in our understanding of genetics have been made, known inherited mutated genes only account for 5–10% of </w:t>
      </w:r>
      <w:r w:rsidR="00F109B3" w:rsidRPr="00BE40FA">
        <w:rPr>
          <w:color w:val="000000" w:themeColor="text1"/>
          <w:lang w:val="en-US"/>
        </w:rPr>
        <w:t>ALS</w:t>
      </w:r>
      <w:r w:rsidRPr="00BE40FA">
        <w:rPr>
          <w:color w:val="000000" w:themeColor="text1"/>
          <w:lang w:val="en-US"/>
        </w:rPr>
        <w:t xml:space="preserve"> cases.</w:t>
      </w:r>
      <w:r w:rsidR="00632911" w:rsidRPr="00BE40FA">
        <w:rPr>
          <w:color w:val="000000" w:themeColor="text1"/>
          <w:lang w:val="en-US"/>
        </w:rPr>
        <w:fldChar w:fldCharType="begin"/>
      </w:r>
      <w:r w:rsidR="00632911" w:rsidRPr="00BE40FA">
        <w:rPr>
          <w:color w:val="000000" w:themeColor="text1"/>
          <w:lang w:val="en-US"/>
        </w:rPr>
        <w:instrText xml:space="preserve"> ADDIN ZOTERO_ITEM CSL_CITATION {"citationID":"YcPGpwSI","properties":{"formattedCitation":"\\super 5,6\\nosupersub{}","plainCitation":"5,6","noteIndex":0},"citationItems":[{"id":1100,"uris":["http://zotero.org/users/6925055/items/N35WINSS"],"uri":["http://zotero.org/users/6925055/items/N35WINSS"],"itemData":{"id":1100,"type":"article-journal","container-title":"Nature Reviews Neurology","issue":"11","note":"publisher: Nature Publishing Group","page":"617–628","title":"The epidemiology of ALS: a conspiracy of genes, environment and time","volume":"9","author":[{"family":"Al-Chalabi","given":"Ammar"},{"family":"Hardiman","given":"Orla"}],"issued":{"date-parts":[["2013"]]}}},{"id":1099,"uris":["http://zotero.org/users/6925055/items/QDZ747IX"],"uri":["http://zotero.org/users/6925055/items/QDZ747IX"],"itemData":{"id":1099,"type":"article-journal","container-title":"Nature reviews Disease primers","issue":"1","note":"publisher: Nature Publishing Group","page":"1–19","title":"Amyotrophic lateral sclerosis","volume":"3","author":[{"family":"Hardiman","given":"Orla"},{"family":"Al-Chalabi","given":"Ammar"},{"family":"Chio","given":"Adriano"},{"family":"Corr","given":"Emma M"},{"family":"Logroscino","given":"Giancarlo"},{"family":"Robberecht","given":"Wim"},{"family":"Shaw","given":"Pamela J"},{"family":"Simmons","given":"Zachary"},{"family":"Van Den Berg","given":"Leonard H"}],"issued":{"date-parts":[["2017"]]}}}],"schema":"https://github.com/citation-style-language/schema/raw/master/csl-citation.json"} </w:instrText>
      </w:r>
      <w:r w:rsidR="00632911" w:rsidRPr="00BE40FA">
        <w:rPr>
          <w:color w:val="000000" w:themeColor="text1"/>
          <w:lang w:val="en-US"/>
        </w:rPr>
        <w:fldChar w:fldCharType="separate"/>
      </w:r>
      <w:r w:rsidR="00632911" w:rsidRPr="00BE40FA">
        <w:rPr>
          <w:color w:val="000000"/>
          <w:vertAlign w:val="superscript"/>
          <w:lang w:val="en-US"/>
        </w:rPr>
        <w:t>5,6</w:t>
      </w:r>
      <w:r w:rsidR="00632911" w:rsidRPr="00BE40FA">
        <w:rPr>
          <w:color w:val="000000" w:themeColor="text1"/>
          <w:lang w:val="en-US"/>
        </w:rPr>
        <w:fldChar w:fldCharType="end"/>
      </w:r>
      <w:r w:rsidRPr="00BE40FA">
        <w:rPr>
          <w:color w:val="000000" w:themeColor="text1"/>
          <w:lang w:val="en-US"/>
        </w:rPr>
        <w:t xml:space="preserve"> Environmental </w:t>
      </w:r>
      <w:r w:rsidR="00470916" w:rsidRPr="00BE40FA">
        <w:rPr>
          <w:color w:val="000000" w:themeColor="text1"/>
          <w:lang w:val="en-US"/>
        </w:rPr>
        <w:t>factors therefore</w:t>
      </w:r>
      <w:r w:rsidR="005D6B99" w:rsidRPr="00BE40FA">
        <w:rPr>
          <w:color w:val="000000" w:themeColor="text1"/>
          <w:lang w:val="en-US"/>
        </w:rPr>
        <w:t xml:space="preserve"> </w:t>
      </w:r>
      <w:r w:rsidRPr="00BE40FA">
        <w:rPr>
          <w:color w:val="000000" w:themeColor="text1"/>
          <w:lang w:val="en-US"/>
        </w:rPr>
        <w:t>likely play an important role in ALS pathogenesis.</w:t>
      </w:r>
      <w:r w:rsidR="00F54DB1" w:rsidRPr="00BE40FA">
        <w:rPr>
          <w:color w:val="000000" w:themeColor="text1"/>
          <w:lang w:val="en-US"/>
        </w:rPr>
        <w:fldChar w:fldCharType="begin"/>
      </w:r>
      <w:r w:rsidR="00F54DB1" w:rsidRPr="00BE40FA">
        <w:rPr>
          <w:color w:val="000000" w:themeColor="text1"/>
          <w:lang w:val="en-US"/>
        </w:rPr>
        <w:instrText xml:space="preserve"> ADDIN ZOTERO_ITEM CSL_CITATION {"citationID":"seWSxQDg","properties":{"formattedCitation":"\\super 7\\nosupersub{}","plainCitation":"7","noteIndex":0},"citationItems":[{"id":1101,"uris":["http://zotero.org/users/6925055/items/CZ3SQC99"],"uri":["http://zotero.org/users/6925055/items/CZ3SQC99"],"itemData":{"id":1101,"type":"article-journal","container-title":"Neurologic Clinics","issue":"4","note":"publisher: Elsevier","page":"877–888","title":"Potential environmental factors in amyotrophic lateral sclerosis","volume":"33","author":[{"family":"Oskarsson","given":"Björn"},{"family":"Horton","given":"D Kevin"},{"family":"Mitsumoto","given":"Hiroshi"}],"issued":{"date-parts":[["2015"]]}}}],"schema":"https://github.com/citation-style-language/schema/raw/master/csl-citation.json"} </w:instrText>
      </w:r>
      <w:r w:rsidR="00F54DB1" w:rsidRPr="00BE40FA">
        <w:rPr>
          <w:color w:val="000000" w:themeColor="text1"/>
          <w:lang w:val="en-US"/>
        </w:rPr>
        <w:fldChar w:fldCharType="separate"/>
      </w:r>
      <w:r w:rsidR="00F54DB1" w:rsidRPr="00BE40FA">
        <w:rPr>
          <w:color w:val="000000"/>
          <w:vertAlign w:val="superscript"/>
          <w:lang w:val="en-US"/>
        </w:rPr>
        <w:t>7</w:t>
      </w:r>
      <w:r w:rsidR="00F54DB1" w:rsidRPr="00BE40FA">
        <w:rPr>
          <w:color w:val="000000" w:themeColor="text1"/>
          <w:lang w:val="en-US"/>
        </w:rPr>
        <w:fldChar w:fldCharType="end"/>
      </w:r>
      <w:r w:rsidRPr="00BE40FA">
        <w:rPr>
          <w:color w:val="000000" w:themeColor="text1"/>
          <w:lang w:val="en-US"/>
        </w:rPr>
        <w:t xml:space="preserve"> However, because the disease is relatively rare, it is difficult to conduct large-scale prospective studies</w:t>
      </w:r>
      <w:r w:rsidR="00B85C5A" w:rsidRPr="00BE40FA">
        <w:rPr>
          <w:color w:val="000000" w:themeColor="text1"/>
          <w:lang w:val="en-US"/>
        </w:rPr>
        <w:t xml:space="preserve">. </w:t>
      </w:r>
      <w:r w:rsidRPr="00BE40FA">
        <w:rPr>
          <w:color w:val="000000" w:themeColor="text1"/>
          <w:lang w:val="en-US"/>
        </w:rPr>
        <w:t>The lack of and the need for more and better epidemiologic studies</w:t>
      </w:r>
      <w:r w:rsidR="00EB7844">
        <w:rPr>
          <w:color w:val="000000" w:themeColor="text1"/>
          <w:lang w:val="en-US"/>
        </w:rPr>
        <w:t xml:space="preserve"> of </w:t>
      </w:r>
      <w:r w:rsidR="008C79F3">
        <w:rPr>
          <w:color w:val="000000" w:themeColor="text1"/>
          <w:lang w:val="en-US"/>
        </w:rPr>
        <w:t xml:space="preserve">the </w:t>
      </w:r>
      <w:r w:rsidR="00F40911">
        <w:rPr>
          <w:color w:val="000000" w:themeColor="text1"/>
          <w:lang w:val="en-US"/>
        </w:rPr>
        <w:t>etiology</w:t>
      </w:r>
      <w:r w:rsidR="008C79F3">
        <w:rPr>
          <w:color w:val="000000" w:themeColor="text1"/>
          <w:lang w:val="en-US"/>
        </w:rPr>
        <w:t xml:space="preserve"> of </w:t>
      </w:r>
      <w:r w:rsidR="00EB7844">
        <w:rPr>
          <w:color w:val="000000" w:themeColor="text1"/>
          <w:lang w:val="en-US"/>
        </w:rPr>
        <w:t>ALS</w:t>
      </w:r>
      <w:r w:rsidRPr="00BE40FA">
        <w:rPr>
          <w:color w:val="000000" w:themeColor="text1"/>
          <w:lang w:val="en-US"/>
        </w:rPr>
        <w:t xml:space="preserve"> has been recognized and highlighted.</w:t>
      </w:r>
      <w:r w:rsidR="00F54DB1" w:rsidRPr="00BE40FA">
        <w:rPr>
          <w:color w:val="000000" w:themeColor="text1"/>
          <w:lang w:val="en-US"/>
        </w:rPr>
        <w:fldChar w:fldCharType="begin"/>
      </w:r>
      <w:r w:rsidR="008950BF" w:rsidRPr="00BE40FA">
        <w:rPr>
          <w:color w:val="000000" w:themeColor="text1"/>
          <w:lang w:val="en-US"/>
        </w:rPr>
        <w:instrText xml:space="preserve"> ADDIN ZOTERO_ITEM CSL_CITATION {"citationID":"52pWTxxE","properties":{"formattedCitation":"\\super 5,8\\nosupersub{}","plainCitation":"5,8","noteIndex":0},"citationItems":[{"id":1100,"uris":["http://zotero.org/users/6925055/items/N35WINSS"],"uri":["http://zotero.org/users/6925055/items/N35WINSS"],"itemData":{"id":1100,"type":"article-journal","container-title":"Nature Reviews Neurology","issue":"11","note":"publisher: Nature Publishing Group","page":"617–628","title":"The epidemiology of ALS: a conspiracy of genes, environment and time","volume":"9","author":[{"family":"Al-Chalabi","given":"Ammar"},{"family":"Hardiman","given":"Orla"}],"issued":{"date-parts":[["2013"]]}}},{"id":1102,"uris":["http://zotero.org/users/6925055/items/KAUTVETQ"],"uri":["http://zotero.org/users/6925055/items/KAUTVETQ"],"itemData":{"id":1102,"type":"article-journal","container-title":"Current Opinion In Neurology","issue":"5","note":"publisher: Wolters Kluwer Health","page":"771","title":"Epidemiology of amyotrophic lateral sclerosis: An update of recent literature","volume":"32","author":[{"family":"Longinetti","given":"Elisa"},{"family":"Fang","given":"Fang"}],"issued":{"date-parts":[["2019"]]}}}],"schema":"https://github.com/citation-style-language/schema/raw/master/csl-citation.json"} </w:instrText>
      </w:r>
      <w:r w:rsidR="00F54DB1" w:rsidRPr="00BE40FA">
        <w:rPr>
          <w:color w:val="000000" w:themeColor="text1"/>
          <w:lang w:val="en-US"/>
        </w:rPr>
        <w:fldChar w:fldCharType="separate"/>
      </w:r>
      <w:r w:rsidR="008950BF" w:rsidRPr="00BE40FA">
        <w:rPr>
          <w:color w:val="000000"/>
          <w:vertAlign w:val="superscript"/>
          <w:lang w:val="en-US"/>
        </w:rPr>
        <w:t>5,8</w:t>
      </w:r>
      <w:r w:rsidR="00F54DB1" w:rsidRPr="00BE40FA">
        <w:rPr>
          <w:color w:val="000000" w:themeColor="text1"/>
          <w:lang w:val="en-US"/>
        </w:rPr>
        <w:fldChar w:fldCharType="end"/>
      </w:r>
      <w:r w:rsidRPr="00BE40FA">
        <w:rPr>
          <w:color w:val="000000" w:themeColor="text1"/>
          <w:lang w:val="en-US"/>
        </w:rPr>
        <w:t xml:space="preserve"> </w:t>
      </w:r>
    </w:p>
    <w:p w14:paraId="71525771" w14:textId="6B5656A1" w:rsidR="006748E7" w:rsidRPr="00BE40FA" w:rsidRDefault="00AB3B45" w:rsidP="00AB3B45">
      <w:pPr>
        <w:pStyle w:val="NormalWeb"/>
        <w:spacing w:after="280"/>
        <w:rPr>
          <w:color w:val="000000" w:themeColor="text1"/>
          <w:lang w:val="en-US"/>
        </w:rPr>
      </w:pPr>
      <w:del w:id="55" w:author="mak" w:date="2021-09-21T12:18:00Z">
        <w:r w:rsidRPr="00BE40FA" w:rsidDel="00635231">
          <w:rPr>
            <w:color w:val="000000" w:themeColor="text1"/>
            <w:lang w:val="en-US"/>
          </w:rPr>
          <w:delText xml:space="preserve">Air </w:delText>
        </w:r>
      </w:del>
      <w:ins w:id="56" w:author="mak" w:date="2021-09-21T12:18:00Z">
        <w:r w:rsidR="00635231">
          <w:rPr>
            <w:color w:val="000000" w:themeColor="text1"/>
            <w:lang w:val="en-US"/>
          </w:rPr>
          <w:t>Although a</w:t>
        </w:r>
        <w:r w:rsidR="00635231" w:rsidRPr="00BE40FA">
          <w:rPr>
            <w:color w:val="000000" w:themeColor="text1"/>
            <w:lang w:val="en-US"/>
          </w:rPr>
          <w:t xml:space="preserve">ir </w:t>
        </w:r>
      </w:ins>
      <w:r w:rsidRPr="00BE40FA">
        <w:rPr>
          <w:color w:val="000000" w:themeColor="text1"/>
          <w:lang w:val="en-US"/>
        </w:rPr>
        <w:t xml:space="preserve">pollution is most commonly studied in association with </w:t>
      </w:r>
      <w:del w:id="57" w:author="mak" w:date="2021-09-21T12:18:00Z">
        <w:r w:rsidRPr="00BE40FA" w:rsidDel="00635231">
          <w:rPr>
            <w:color w:val="000000" w:themeColor="text1"/>
            <w:lang w:val="en-US"/>
          </w:rPr>
          <w:delText xml:space="preserve">both acute and chronic </w:delText>
        </w:r>
      </w:del>
      <w:r w:rsidRPr="00BE40FA">
        <w:rPr>
          <w:color w:val="000000" w:themeColor="text1"/>
          <w:lang w:val="en-US"/>
        </w:rPr>
        <w:t>respiratory- and cardiovascular-related</w:t>
      </w:r>
      <w:r w:rsidR="00C50EA4" w:rsidRPr="00BE40FA">
        <w:rPr>
          <w:color w:val="000000" w:themeColor="text1"/>
          <w:lang w:val="en-US"/>
        </w:rPr>
        <w:t xml:space="preserve"> </w:t>
      </w:r>
      <w:r w:rsidRPr="00BE40FA">
        <w:rPr>
          <w:color w:val="000000" w:themeColor="text1"/>
          <w:lang w:val="en-US"/>
        </w:rPr>
        <w:t>outcome</w:t>
      </w:r>
      <w:r w:rsidR="00A93B32" w:rsidRPr="00BE40FA">
        <w:rPr>
          <w:color w:val="000000" w:themeColor="text1"/>
          <w:lang w:val="en-US"/>
        </w:rPr>
        <w:t>s</w:t>
      </w:r>
      <w:ins w:id="58" w:author="mak" w:date="2021-09-21T12:18:00Z">
        <w:r w:rsidR="00635231">
          <w:rPr>
            <w:color w:val="000000" w:themeColor="text1"/>
            <w:lang w:val="en-US"/>
          </w:rPr>
          <w:t>,</w:t>
        </w:r>
      </w:ins>
      <w:del w:id="59" w:author="mak" w:date="2021-09-21T12:18:00Z">
        <w:r w:rsidR="00A93B32" w:rsidRPr="00BE40FA" w:rsidDel="00635231">
          <w:rPr>
            <w:color w:val="000000" w:themeColor="text1"/>
            <w:lang w:val="en-US"/>
          </w:rPr>
          <w:delText>.</w:delText>
        </w:r>
      </w:del>
      <w:r w:rsidR="001E68A2">
        <w:rPr>
          <w:color w:val="000000" w:themeColor="text1"/>
          <w:lang w:val="en-US"/>
        </w:rPr>
        <w:fldChar w:fldCharType="begin"/>
      </w:r>
      <w:r w:rsidR="001E68A2">
        <w:rPr>
          <w:color w:val="000000" w:themeColor="text1"/>
          <w:lang w:val="en-US"/>
        </w:rPr>
        <w:instrText xml:space="preserve"> ADDIN ZOTERO_ITEM CSL_CITATION {"citationID":"G9wieEWo","properties":{"formattedCitation":"\\super 9\\uc0\\u8211{}14\\nosupersub{}","plainCitation":"9–14","noteIndex":0},"citationItems":[{"id":1103,"uris":["http://zotero.org/users/6925055/items/4T5KXP5F"],"uri":["http://zotero.org/users/6925055/items/4T5KXP5F"],"itemData":{"id":1103,"type":"article-journal","container-title":"JAMA","issue":"10","note":"publisher: American Medical Association","page":"1127–1134","title":"Fine particulate air pollution and hospital admission for cardiovascular and respiratory diseases","volume":"295","author":[{"family":"Dominici","given":"Francesca"},{"family":"Peng","given":"Roger D"},{"family":"Bell","given":"Michelle L"},{"family":"Pham","given":"Luu"},{"family":"McDermott","given":"Aidan"},{"family":"Zeger","given":"Scott L"},{"family":"Samet","given":"Jonathan M"}],"issued":{"date-parts":[["2006"]]}}},{"id":271,"uris":["http://zotero.org/users/6925055/items/BW2QRNGD"],"uri":["http://zotero.org/users/6925055/items/BW2QRNGD"],"itemData":{"id":271,"type":"article-journal","abstract":"Background Exposure to fine particulate matter pollution (PM2.5) is hazardous to health. Our aim was to directly estimate the health and longevity impacts of current PM2.5 concentrations and the benefits of reductions from 1999 to 2015, nationally and at county level, for the entire contemporary population of the contiguous United States. Methods and findings We used vital registration and population data with information on sex, age, cause of death, and county of residence. We used four Bayesian spatiotemporal models, with different adjustments for other determinants of mortality, to directly estimate mortality and life expectancy loss due to current PM2.5 pollution and the benefits of reductions since 1999, nationally and by county. The covariates included in the adjusted models were per capita income; percentage of population whose family income is below the poverty threshold, who are of Black or African American race, who have graduated from high school, who live in urban areas, and who are unemployed; cumulative smoking; and mean temperature and relative humidity. In the main model, which adjusted for these covariates and for unobserved county characteristics through the use of county-specific random intercepts, PM2.5 pollution in excess of the lowest observed concentration (2.8 μg/m3) was responsible for an estimated 15,612 deaths (95% credible interval 13,248–17,945) in females and 14,757 deaths (12,617–16,919) in males. These deaths would lower national life expectancy by an estimated 0.15 years (0.13–0.17) for women and 0.13 years (0.11–0.15) for men. The life expectancy loss due to PM2.5 was largest around Los Angeles and in some southern states such as Arkansas, Oklahoma, and Alabama. At any PM2.5 concentration, life expectancy loss was, on average, larger in counties with lower income and higher poverty rate than in wealthier counties. Reductions in PM2.5 since 1999 have lowered mortality in all but 14 counties where PM2.5 increased slightly. The main limitation of our study, similar to other observational studies, is that it is not guaranteed for the observed associations to be causal. We did not have annual county-level data on other important determinants of mortality, such as healthcare access and quality and diet, but these factors were adjusted for with use of county-specific random intercepts. Conclusions According to our estimates, recent reductions in particulate matter pollution in the USA have resulted in public health benefits. Nonetheless, we estimate that current concentrations are associated with mortality impacts and loss of life expectancy, with larger impacts in counties with lower income and higher poverty rate.","container-title":"PLOS Medicine","DOI":"10.1371/journal.pmed.1002856","ISSN":"1549-1676","issue":"7","journalAbbreviation":"PLOS Medicine","language":"en","note":"publisher: Public Library of Science","page":"e1002856","source":"PLoS Journals","title":"Particulate matter air pollution and national and county life expectancy loss in the USA: A spatiotemporal analysis","title-short":"Particulate matter air pollution and national and county life expectancy loss in the USA","volume":"16","author":[{"family":"Bennett","given":"James E."},{"family":"Tamura-Wicks","given":"Helen"},{"family":"Parks","given":"Robbie M."},{"family":"Burnett","given":"Richard T."},{"family":"Iii","given":"C. Arden Pope"},{"family":"Bechle","given":"Matthew J."},{"family":"Marshall","given":"Julian D."},{"family":"Danaei","given":"Goodarz"},{"family":"Ezzati","given":"Majid"}],"issued":{"date-parts":[["2019",7,23]]}}},{"id":1104,"uris":["http://zotero.org/users/6925055/items/J4NDU6AH"],"uri":["http://zotero.org/users/6925055/items/J4NDU6AH"],"itemData":{"id":1104,"type":"article-journal","container-title":"Environmental Research","issue":"1","note":"publisher: Elsevier","page":"7–13","title":"Particulate air pollution and chronic respiratory disease","volume":"62","author":[{"family":"Schwartz","given":"Joel"}],"issued":{"date-parts":[["1993"]]}}},{"id":865,"uris":["http://zotero.org/users/6925055/items/47AEZRKL"],"uri":["http://zotero.org/users/6925055/items/47AEZRKL"],"itemData":{"id":865,"type":"article-journal","container-title":"Epidemiology","issue":"3","note":"publisher: LWW","page":"320–326","title":"The distributed lag between air pollution and daily deaths","volume":"11","author":[{"family":"Schwartz","given":"Joel"}],"issued":{"date-parts":[["2000"]]}}},{"id":1132,"uris":["http://zotero.org/users/6925055/items/MVXC5YIH"],"uri":["http://zotero.org/users/6925055/items/MVXC5YIH"],"itemData":{"id":1132,"type":"article-journal","container-title":"Circulation","issue":"21","note":"publisher: Am Heart Assoc","page":"2331–2378","title":"Particulate matter air pollution and cardiovascular disease: an update to the scientific statement from the American Heart Association","volume":"121","author":[{"family":"Brook","given":"Robert D"},{"family":"Rajagopalan","given":"Sanjay"},{"family":"Pope III","given":"C Arden"},{"family":"Brook","given":"Jeffrey R"},{"family":"Bhatnagar","given":"Aruni"},{"family":"Diez-Roux","given":"Ana V"},{"family":"Holguin","given":"Fernando"},{"family":"Hong","given":"Yuling"},{"family":"Luepker","given":"Russell V"},{"family":"Mittleman","given":"Murray A"},{"literal":"others"}],"issued":{"date-parts":[["2010"]]}}},{"id":278,"uris":["http://zotero.org/users/6925055/items/FEHL6U5I"],"uri":["http://zotero.org/users/6925055/items/FEHL6U5I"],"itemData":{"id":278,"type":"article-journal","abstract":"Several cross-sectional investigations have found associations between mortality rates and particulate air pollution in U.S. metropolitan areas1–3. A recent study reported associations between infant mortality and particulate air pollution in the Czech Republic4. These studies have often been criticized because they did not control directly for cigarette smoking or other covariates. Recent daily time-series studies, which are likely to be free of confounding by individual characteristics, have reported associations between daily mortality rates and changes in air pollution, specifically particulate pollution, in London5 and in several cities in the United States6–12. Particulate air pollution is . . .","container-title":"New England Journal of Medicine","DOI":"10.1056/NEJM199312093292401","ISSN":"0028-4793","issue":"24","note":"publisher: Massachusetts Medical Society\n_eprint: https://doi.org/10.1056/NEJM199312093292401\nPMID: 8179653","page":"1753-1759","source":"Taylor and Francis+NEJM","title":"An Association between Air Pollution and Mortality in Six U.S. Cities","volume":"329","author":[{"family":"Dockery","given":"Douglas W."},{"family":"Pope","given":"C. Arden"},{"family":"Xu","given":"Xiping"},{"family":"Spengler","given":"John D."},{"family":"Ware","given":"James H."},{"family":"Fay","given":"Martha E."},{"family":"Ferris","given":"Benjamin G."},{"family":"Speizer","given":"Frank E."}],"issued":{"date-parts":[["1993",12,9]]}}}],"schema":"https://github.com/citation-style-language/schema/raw/master/csl-citation.json"} </w:instrText>
      </w:r>
      <w:r w:rsidR="001E68A2">
        <w:rPr>
          <w:color w:val="000000" w:themeColor="text1"/>
          <w:lang w:val="en-US"/>
        </w:rPr>
        <w:fldChar w:fldCharType="separate"/>
      </w:r>
      <w:r w:rsidR="001E68A2" w:rsidRPr="001E68A2">
        <w:rPr>
          <w:color w:val="000000"/>
          <w:vertAlign w:val="superscript"/>
        </w:rPr>
        <w:t>9–14</w:t>
      </w:r>
      <w:r w:rsidR="001E68A2">
        <w:rPr>
          <w:color w:val="000000" w:themeColor="text1"/>
          <w:lang w:val="en-US"/>
        </w:rPr>
        <w:fldChar w:fldCharType="end"/>
      </w:r>
      <w:r w:rsidR="00B12AE3" w:rsidRPr="00BE40FA">
        <w:rPr>
          <w:color w:val="000000" w:themeColor="text1"/>
          <w:lang w:val="en-US"/>
        </w:rPr>
        <w:t xml:space="preserve"> </w:t>
      </w:r>
      <w:del w:id="60" w:author="mak" w:date="2021-09-21T12:17:00Z">
        <w:r w:rsidRPr="00BE40FA" w:rsidDel="00973AE1">
          <w:rPr>
            <w:color w:val="000000" w:themeColor="text1"/>
            <w:lang w:val="en-US"/>
          </w:rPr>
          <w:delText>Toxicological</w:delText>
        </w:r>
        <w:r w:rsidR="0057733C" w:rsidRPr="00BE40FA" w:rsidDel="00973AE1">
          <w:rPr>
            <w:color w:val="000000" w:themeColor="text1"/>
            <w:lang w:val="en-US"/>
          </w:rPr>
          <w:delText xml:space="preserve"> </w:delText>
        </w:r>
      </w:del>
      <w:ins w:id="61" w:author="mak" w:date="2021-09-21T12:18:00Z">
        <w:r w:rsidR="00635231">
          <w:rPr>
            <w:color w:val="000000" w:themeColor="text1"/>
            <w:lang w:val="en-US"/>
          </w:rPr>
          <w:t>e</w:t>
        </w:r>
      </w:ins>
      <w:ins w:id="62" w:author="mak" w:date="2021-09-21T12:17:00Z">
        <w:r w:rsidR="00973AE1">
          <w:rPr>
            <w:color w:val="000000" w:themeColor="text1"/>
            <w:lang w:val="en-US"/>
          </w:rPr>
          <w:t>pidemiological and t</w:t>
        </w:r>
        <w:r w:rsidR="00973AE1" w:rsidRPr="00BE40FA">
          <w:rPr>
            <w:color w:val="000000" w:themeColor="text1"/>
            <w:lang w:val="en-US"/>
          </w:rPr>
          <w:t xml:space="preserve">oxicological </w:t>
        </w:r>
      </w:ins>
      <w:r w:rsidRPr="00BE40FA">
        <w:rPr>
          <w:color w:val="000000" w:themeColor="text1"/>
          <w:lang w:val="en-US"/>
        </w:rPr>
        <w:t>studies</w:t>
      </w:r>
      <w:r w:rsidR="0057733C" w:rsidRPr="00BE40FA">
        <w:rPr>
          <w:color w:val="000000" w:themeColor="text1"/>
          <w:lang w:val="en-US"/>
        </w:rPr>
        <w:t xml:space="preserve"> </w:t>
      </w:r>
      <w:del w:id="63" w:author="mak" w:date="2021-09-21T12:17:00Z">
        <w:r w:rsidR="00517F4A" w:rsidRPr="00BE40FA" w:rsidDel="00973AE1">
          <w:rPr>
            <w:color w:val="000000" w:themeColor="text1"/>
            <w:lang w:val="en-US"/>
          </w:rPr>
          <w:delText xml:space="preserve">also </w:delText>
        </w:r>
      </w:del>
      <w:r w:rsidRPr="00BE40FA">
        <w:rPr>
          <w:color w:val="000000" w:themeColor="text1"/>
          <w:lang w:val="en-US"/>
        </w:rPr>
        <w:t>support</w:t>
      </w:r>
      <w:r w:rsidR="0057733C" w:rsidRPr="00BE40FA">
        <w:rPr>
          <w:color w:val="000000" w:themeColor="text1"/>
          <w:lang w:val="en-US"/>
        </w:rPr>
        <w:t xml:space="preserve"> </w:t>
      </w:r>
      <w:r w:rsidRPr="00BE40FA">
        <w:rPr>
          <w:color w:val="000000" w:themeColor="text1"/>
          <w:lang w:val="en-US"/>
        </w:rPr>
        <w:t>several</w:t>
      </w:r>
      <w:r w:rsidR="0057733C" w:rsidRPr="00BE40FA">
        <w:rPr>
          <w:color w:val="000000" w:themeColor="text1"/>
          <w:lang w:val="en-US"/>
        </w:rPr>
        <w:t xml:space="preserve"> </w:t>
      </w:r>
      <w:r w:rsidRPr="00BE40FA">
        <w:rPr>
          <w:color w:val="000000" w:themeColor="text1"/>
          <w:lang w:val="en-US"/>
        </w:rPr>
        <w:t>plausible</w:t>
      </w:r>
      <w:r w:rsidR="0057733C" w:rsidRPr="00BE40FA">
        <w:rPr>
          <w:color w:val="000000" w:themeColor="text1"/>
          <w:lang w:val="en-US"/>
        </w:rPr>
        <w:t xml:space="preserve"> </w:t>
      </w:r>
      <w:r w:rsidRPr="00BE40FA">
        <w:rPr>
          <w:color w:val="000000" w:themeColor="text1"/>
          <w:lang w:val="en-US"/>
        </w:rPr>
        <w:t>biological</w:t>
      </w:r>
      <w:r w:rsidR="0057733C" w:rsidRPr="00BE40FA">
        <w:rPr>
          <w:color w:val="000000" w:themeColor="text1"/>
          <w:lang w:val="en-US"/>
        </w:rPr>
        <w:t xml:space="preserve"> </w:t>
      </w:r>
      <w:r w:rsidRPr="00BE40FA">
        <w:rPr>
          <w:color w:val="000000" w:themeColor="text1"/>
          <w:lang w:val="en-US"/>
        </w:rPr>
        <w:t>mechanisms</w:t>
      </w:r>
      <w:r w:rsidR="00517F4A" w:rsidRPr="00BE40FA">
        <w:rPr>
          <w:color w:val="000000" w:themeColor="text1"/>
          <w:lang w:val="en-US"/>
        </w:rPr>
        <w:t xml:space="preserve"> in association of the nervous system and neurodegenerati</w:t>
      </w:r>
      <w:commentRangeStart w:id="64"/>
      <w:r w:rsidR="00517F4A" w:rsidRPr="00BE40FA">
        <w:rPr>
          <w:color w:val="000000" w:themeColor="text1"/>
          <w:lang w:val="en-US"/>
        </w:rPr>
        <w:t>on</w:t>
      </w:r>
      <w:r w:rsidRPr="00BE40FA">
        <w:rPr>
          <w:color w:val="000000" w:themeColor="text1"/>
          <w:lang w:val="en-US"/>
        </w:rPr>
        <w:t>.</w:t>
      </w:r>
      <w:r w:rsidR="006862FE" w:rsidRPr="00BE40FA">
        <w:rPr>
          <w:color w:val="000000" w:themeColor="text1"/>
          <w:lang w:val="en-US"/>
        </w:rPr>
        <w:fldChar w:fldCharType="begin"/>
      </w:r>
      <w:r w:rsidR="001E68A2">
        <w:rPr>
          <w:color w:val="000000" w:themeColor="text1"/>
          <w:lang w:val="en-US"/>
        </w:rPr>
        <w:instrText xml:space="preserve"> ADDIN ZOTERO_ITEM CSL_CITATION {"citationID":"S7YBwjxw","properties":{"formattedCitation":"\\super 15\\nosupersub{}","plainCitation":"15","noteIndex":0},"citationItems":[{"id":1105,"uris":["http://zotero.org/users/6925055/items/JT3L8XU5"],"uri":["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C"},{"literal":"others"}],"issued":{"date-parts":[["2012"]]}}}],"schema":"https://github.com/citation-style-language/schema/raw/master/csl-citation.json"} </w:instrText>
      </w:r>
      <w:r w:rsidR="006862FE" w:rsidRPr="00BE40FA">
        <w:rPr>
          <w:color w:val="000000" w:themeColor="text1"/>
          <w:lang w:val="en-US"/>
        </w:rPr>
        <w:fldChar w:fldCharType="separate"/>
      </w:r>
      <w:r w:rsidR="001E68A2" w:rsidRPr="001E68A2">
        <w:rPr>
          <w:color w:val="000000"/>
          <w:vertAlign w:val="superscript"/>
        </w:rPr>
        <w:t>15</w:t>
      </w:r>
      <w:r w:rsidR="006862FE" w:rsidRPr="00BE40FA">
        <w:rPr>
          <w:color w:val="000000" w:themeColor="text1"/>
          <w:lang w:val="en-US"/>
        </w:rPr>
        <w:fldChar w:fldCharType="end"/>
      </w:r>
      <w:commentRangeEnd w:id="64"/>
      <w:r w:rsidR="00973AE1">
        <w:rPr>
          <w:rStyle w:val="CommentReference"/>
          <w:rFonts w:asciiTheme="minorHAnsi" w:hAnsiTheme="minorHAnsi" w:cstheme="minorBidi"/>
          <w:lang w:eastAsia="en-US"/>
        </w:rPr>
        <w:commentReference w:id="64"/>
      </w:r>
      <w:r w:rsidRPr="00BE40FA">
        <w:rPr>
          <w:color w:val="000000" w:themeColor="text1"/>
          <w:lang w:val="en-US"/>
        </w:rPr>
        <w:t xml:space="preserve"> Ambient</w:t>
      </w:r>
      <w:r w:rsidR="000918C8" w:rsidRPr="00BE40FA">
        <w:rPr>
          <w:color w:val="000000" w:themeColor="text1"/>
          <w:lang w:val="en-US"/>
        </w:rPr>
        <w:t xml:space="preserve"> </w:t>
      </w:r>
      <w:r w:rsidRPr="00BE40FA">
        <w:rPr>
          <w:color w:val="000000" w:themeColor="text1"/>
          <w:lang w:val="en-US"/>
        </w:rPr>
        <w:t>air pollution, and especially urban air pollution, is a ubiquitous exposure that has been associated with several other neurodegenerative disorders,</w:t>
      </w:r>
      <w:r w:rsidR="00F02F77" w:rsidRPr="00BE40FA">
        <w:rPr>
          <w:color w:val="000000" w:themeColor="text1"/>
          <w:lang w:val="en-US"/>
        </w:rPr>
        <w:fldChar w:fldCharType="begin"/>
      </w:r>
      <w:r w:rsidR="001E68A2">
        <w:rPr>
          <w:color w:val="000000" w:themeColor="text1"/>
          <w:lang w:val="en-US"/>
        </w:rPr>
        <w:instrText xml:space="preserve"> ADDIN ZOTERO_ITEM CSL_CITATION {"citationID":"4Og69JOu","properties":{"formattedCitation":"\\super 16\\uc0\\u8211{}21\\nosupersub{}","plainCitation":"16–21","noteIndex":0},"citationItems":[{"id":1107,"uris":["http://zotero.org/users/6925055/items/HWIB72CT"],"uri":["http://zotero.org/users/6925055/items/HWIB72CT"],"itemData":{"id":1107,"type":"article-journal","container-title":"Environmental Health","issue":"1","note":"publisher: Springer","page":"1–11","title":"A national case-crossover analysis of the short-term effect of PM 2.5 on hospitalizations and mortality in subjects with diabetes and neurological disorders","volume":"13","author":[{"family":"Zanobetti","given":"Antonella"},{"family":"Dominici","given":"Francesca"},{"family":"Wang","given":"Yun"},{"family":"Schwartz","given":"Joel D"}],"issued":{"date-parts":[["2014"]]}}},{"id":1087,"uris":["http://zotero.org/users/6925055/items/S3QKJWU8"],"uri":["http://zotero.org/users/6925055/items/S3QKJWU8"],"itemData":{"id":1087,"type":"article-journal","container-title":"Environmental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1109,"uris":["http://zotero.org/users/6925055/items/YB3VB2H6"],"uri":["http://zotero.org/users/6925055/items/YB3VB2H6"],"itemData":{"id":1109,"type":"article-journal","container-title":"Environmental health perspectives","issue":"1","note":"publisher: National Institute of Environmental Health Sciences","page":"23–29","title":"Long-term PM2. 5 exposure and neurological hospital admissions in the northeastern United States","volume":"124","author":[{"family":"Kioumourtzoglou","given":"Marianthi-Anna"},{"family":"Schwartz","given":"Joel D"},{"family":"Weisskopf","given":"Marc G"},{"family":"Melly","given":"Steven J"},{"family":"Wang","given":"Yun"},{"family":"Dominici","given":"Francesca"},{"family":"Zanobetti","given":"Antonella"}],"issued":{"date-parts":[["2016"]]}}},{"id":1110,"uris":["http://zotero.org/users/6925055/items/UKJUWHFP"],"uri":["http://zotero.org/users/6925055/items/UKJUWHFP"],"itemData":{"id":1110,"type":"article-journal","container-title":"Journal of Neuroinflammation","issue":"1","note":"publisher: Springer","page":"1–10","title":"Air pollution &amp; the brain: Subchronic diesel exhaust exposure causes neuroinflammation and elevates early markers of neurodegenerative disease","volume":"8","author":[{"family":"Levesque","given":"Shannon"},{"family":"Surace","given":"Michael J"},{"family":"McDonald","given":"Jacob"},{"family":"Block","given":"Michelle L"}],"issued":{"date-parts":[["2011"]]}}},{"id":1111,"uris":["http://zotero.org/users/6925055/items/I882TTKL"],"uri":["http://zotero.org/users/6925055/items/I882TTKL"],"itemData":{"id":1111,"type":"article-journal","container-title":"Neurotoxicology","note":"publisher: Elsevier","page":"94–106","title":"Neurodegenerative and neurological disorders by small inhaled particles","volume":"56","author":[{"family":"Heusinkveld","given":"Harm J"},{"family":"Wahle","given":"Tina"},{"family":"Campbell","given":"Arezoo"},{"family":"Westerink","given":"Remco HS"},{"family":"Tran","given":"Lang"},{"family":"Johnston","given":"Helinor"},{"family":"Stone","given":"Vicki"},{"family":"Cassee","given":"Flemming R"},{"family":"Schins","given":"Roel PF"}],"issued":{"date-parts":[["2016"]]}}},{"id":1112,"uris":["http://zotero.org/users/6925055/items/9JTQEQ8B"],"uri":["http://zotero.org/users/6925055/items/9JTQEQ8B"],"itemData":{"id":1112,"type":"article-journal","container-title":"Environmental Health Perspectives","issue":"5","note":"publisher: National Institute of Environmental Health Sciences","page":"682–687","title":"Traffic-related air pollution and cognitive function in a cohort of older men","volume":"119","author":[{"family":"Power","given":"Melinda C"},{"family":"Weisskopf","given":"Marc G"},{"family":"Alexeeff","given":"Stacey E"},{"family":"Coull","given":"Brent A"},{"family":"Spiro III","given":"Avron"},{"family":"Schwartz","given":"Joel"}],"issued":{"date-parts":[["2011"]]}}}],"schema":"https://github.com/citation-style-language/schema/raw/master/csl-citation.json"} </w:instrText>
      </w:r>
      <w:r w:rsidR="00F02F77" w:rsidRPr="00BE40FA">
        <w:rPr>
          <w:color w:val="000000" w:themeColor="text1"/>
          <w:lang w:val="en-US"/>
        </w:rPr>
        <w:fldChar w:fldCharType="separate"/>
      </w:r>
      <w:r w:rsidR="001E68A2" w:rsidRPr="001E68A2">
        <w:rPr>
          <w:color w:val="000000"/>
          <w:vertAlign w:val="superscript"/>
        </w:rPr>
        <w:t>16–21</w:t>
      </w:r>
      <w:r w:rsidR="00F02F77" w:rsidRPr="00BE40FA">
        <w:rPr>
          <w:color w:val="000000" w:themeColor="text1"/>
          <w:lang w:val="en-US"/>
        </w:rPr>
        <w:fldChar w:fldCharType="end"/>
      </w:r>
      <w:r w:rsidRPr="00BE40FA">
        <w:rPr>
          <w:color w:val="000000" w:themeColor="text1"/>
          <w:lang w:val="en-US"/>
        </w:rPr>
        <w:t xml:space="preserve"> and consistently linked to systemic inflammation,</w:t>
      </w:r>
      <w:r w:rsidR="002C49A4" w:rsidRPr="00BE40FA">
        <w:rPr>
          <w:color w:val="000000" w:themeColor="text1"/>
          <w:lang w:val="en-US"/>
        </w:rPr>
        <w:fldChar w:fldCharType="begin"/>
      </w:r>
      <w:r w:rsidR="001E68A2">
        <w:rPr>
          <w:color w:val="000000" w:themeColor="text1"/>
          <w:lang w:val="en-US"/>
        </w:rPr>
        <w:instrText xml:space="preserve"> ADDIN ZOTERO_ITEM CSL_CITATION {"citationID":"4MuT0qED","properties":{"formattedCitation":"\\super 22\\uc0\\u8211{}24\\nosupersub{}","plainCitation":"22–24","noteIndex":0},"citationItems":[{"id":1113,"uris":["http://zotero.org/users/6925055/items/7E97GAMJ"],"uri":["http://zotero.org/users/6925055/items/7E97GAMJ"],"itemData":{"id":1113,"type":"article-journal","container-title":"Environmental Health Perspectives","issue":"7","note":"publisher: National Institute of Environmental Health Sciences","page":"992–998","title":"Diabetes, obesity, and hypertension may enhance associations between air pollution and markers of systemic inflammation","volume":"114","author":[{"family":"Dubowsky","given":"Sara D"},{"family":"Suh","given":"Helen"},{"family":"Schwartz","given":"Joel"},{"family":"Coull","given":"Brent A"},{"family":"Gold","given":"Diane R"}],"issued":{"date-parts":[["2006"]]}}},{"id":1114,"uris":["http://zotero.org/users/6925055/items/RA2CIVH2"],"uri":["http://zotero.org/users/6925055/items/RA2CIVH2"],"itemData":{"id":1114,"type":"article-journal","container-title":"American Journal of Respiratory and Critical Care Medicine","issue":"4","note":"publisher: American Thoracic Society","page":"432–441","title":"Air pollution and markers of inflammation and coagulation in patients with coronary heart disease","volume":"173","author":[{"family":"Ruckerl","given":"Regina"},{"family":"Ibald-Mulli","given":"Angela"},{"family":"Koenig","given":"Wolfgang"},{"family":"Schneider","given":"Alexandra"},{"family":"Woelke","given":"Gabriele"},{"family":"Cyrys","given":"Josef"},{"family":"Heinrich","given":"Joachim"},{"family":"Marder","given":"Victor"},{"family":"Frampton","given":"Mark"},{"family":"Wichmann","given":"H Erich"},{"literal":"others"}],"issued":{"date-parts":[["2006"]]}}},{"id":1115,"uris":["http://zotero.org/users/6925055/items/HS7JJI6M"],"uri":["http://zotero.org/users/6925055/items/HS7JJI6M"],"itemData":{"id":1115,"type":"article-journal","container-title":"Environmental Health Perspectives","issue":"8","note":"publisher: National Institute of Environmental Health Sciences","page":"1302–1308","title":"Chronic residential exposure to particulate matter air pollution and systemic inflammatory markers","volume":"117","author":[{"family":"Hoffmann","given":"Barbara"},{"family":"Moebus","given":"Susanne"},{"family":"Dragano","given":"Nico"},{"family":"Stang","given":"Andreas"},{"family":"Möhlenkamp","given":"Stefan"},{"family":"Schmermund","given":"Axel"},{"family":"Memmesheimer","given":"Michael"},{"family":"Bröcker-Preuss","given":"Martina"},{"family":"Mann","given":"Klaus"},{"family":"Erbel","given":"Raimund"},{"literal":"others"}],"issued":{"date-parts":[["2009"]]}}}],"schema":"https://github.com/citation-style-language/schema/raw/master/csl-citation.json"} </w:instrText>
      </w:r>
      <w:r w:rsidR="002C49A4" w:rsidRPr="00BE40FA">
        <w:rPr>
          <w:color w:val="000000" w:themeColor="text1"/>
          <w:lang w:val="en-US"/>
        </w:rPr>
        <w:fldChar w:fldCharType="separate"/>
      </w:r>
      <w:r w:rsidR="001E68A2" w:rsidRPr="001E68A2">
        <w:rPr>
          <w:color w:val="000000"/>
          <w:vertAlign w:val="superscript"/>
        </w:rPr>
        <w:t>22–24</w:t>
      </w:r>
      <w:r w:rsidR="002C49A4" w:rsidRPr="00BE40FA">
        <w:rPr>
          <w:color w:val="000000" w:themeColor="text1"/>
          <w:lang w:val="en-US"/>
        </w:rPr>
        <w:fldChar w:fldCharType="end"/>
      </w:r>
      <w:r w:rsidRPr="00BE40FA">
        <w:rPr>
          <w:color w:val="000000" w:themeColor="text1"/>
          <w:lang w:val="en-US"/>
        </w:rPr>
        <w:t xml:space="preserve"> oxidative stress,</w:t>
      </w:r>
      <w:r w:rsidR="00EB64B8" w:rsidRPr="00BE40FA">
        <w:rPr>
          <w:color w:val="000000" w:themeColor="text1"/>
          <w:lang w:val="en-US"/>
        </w:rPr>
        <w:fldChar w:fldCharType="begin"/>
      </w:r>
      <w:r w:rsidR="001E68A2">
        <w:rPr>
          <w:color w:val="000000" w:themeColor="text1"/>
          <w:lang w:val="en-US"/>
        </w:rPr>
        <w:instrText xml:space="preserve"> ADDIN ZOTERO_ITEM CSL_CITATION {"citationID":"Q11v0lce","properties":{"formattedCitation":"\\super 25\\uc0\\u8211{}28\\nosupersub{}","plainCitation":"25–28","noteIndex":0},"citationItems":[{"id":1116,"uris":["http://zotero.org/users/6925055/items/R29TXHR8"],"uri":["http://zotero.org/users/6925055/items/R29TXHR8"],"itemData":{"id":1116,"type":"article-journal","container-title":"Occupational and Environmental Medicine","issue":"8","note":"publisher: BMJ Publishing Group Ltd","page":"612–616","title":"Oxidative stress: Its role in air pollution and adverse health effects","volume":"60","author":[{"family":"Kelly","given":"Frank J"}],"issued":{"date-parts":[["2003"]]}}},{"id":1117,"uris":["http://zotero.org/users/6925055/items/BSZVK35G"],"uri":["http://zotero.org/users/6925055/items/BSZVK35G"],"itemData":{"id":1117,"type":"article-journal","container-title":"American journal of respiratory and critical care medicine","issue":"4","note":"publisher: American Thoracic Society","page":"370–376","title":"The effect of urban air pollution on inflammation, oxidative stress, coagulation, and autonomic dysfunction in young adults","volume":"176","author":[{"family":"Chuang","given":"Kai-Jen"},{"family":"Chan","given":"Chang-Chuan"},{"family":"Su","given":"Ta-Chen"},{"family":"Lee","given":"Chung-Te"},{"family":"Tang","given":"Chin-Sheng"}],"issued":{"date-parts":[["2007"]]}}},{"id":1118,"uris":["http://zotero.org/users/6925055/items/26F3AGYS"],"uri":["http://zotero.org/users/6925055/items/26F3AGYS"],"itemData":{"id":1118,"type":"article-journal","container-title":"Environmental Health Perspectives","issue":"4","page":"455–460","title":"Ultrafine particulate pollutants induce oxidative stress and mitochondrial damage.","volume":"111","author":[{"family":"Li","given":"Ning"},{"family":"Sioutas","given":"Constantinos"},{"family":"Cho","given":"Arthur"},{"family":"Schmitz","given":"Debra"},{"family":"Misra","given":"Chandan"},{"family":"Sempf","given":"Joan"},{"family":"Wang","given":"Meiying"},{"family":"Oberley","given":"Terry"},{"family":"Froines","given":"John"},{"family":"Nel","given":"Andre"}],"issued":{"date-parts":[["2003"]]}}},{"id":1119,"uris":["http://zotero.org/users/6925055/items/7ZQDZ33E"],"uri":["http://zotero.org/users/6925055/items/7ZQDZ33E"],"itemData":{"id":1119,"type":"article-journal","container-title":"Environmental health perspectives","issue":"2","page":"161–166","title":"Personal PM2. 5 exposure and markers of oxidative stress in blood.","volume":"111","author":[{"family":"Sørensen","given":"Mette"},{"family":"Daneshvar","given":"Bahram"},{"family":"Hansen","given":"Max"},{"family":"Dragsted","given":"Lars O"},{"family":"Hertel","given":"Ole"},{"family":"Knudsen","given":"Lisbeth"},{"family":"Loft","given":"Steffen"}],"issued":{"date-parts":[["2003"]]}}}],"schema":"https://github.com/citation-style-language/schema/raw/master/csl-citation.json"} </w:instrText>
      </w:r>
      <w:r w:rsidR="00EB64B8" w:rsidRPr="00BE40FA">
        <w:rPr>
          <w:color w:val="000000" w:themeColor="text1"/>
          <w:lang w:val="en-US"/>
        </w:rPr>
        <w:fldChar w:fldCharType="separate"/>
      </w:r>
      <w:r w:rsidR="001E68A2" w:rsidRPr="001E68A2">
        <w:rPr>
          <w:color w:val="000000"/>
          <w:vertAlign w:val="superscript"/>
        </w:rPr>
        <w:t>25–28</w:t>
      </w:r>
      <w:r w:rsidR="00EB64B8" w:rsidRPr="00BE40FA">
        <w:rPr>
          <w:color w:val="000000" w:themeColor="text1"/>
          <w:lang w:val="en-US"/>
        </w:rPr>
        <w:fldChar w:fldCharType="end"/>
      </w:r>
      <w:r w:rsidRPr="00BE40FA">
        <w:rPr>
          <w:color w:val="000000" w:themeColor="text1"/>
          <w:lang w:val="en-US"/>
        </w:rPr>
        <w:t xml:space="preserve"> and neuroinflammation,</w:t>
      </w:r>
      <w:r w:rsidR="00582623" w:rsidRPr="00BE40FA">
        <w:rPr>
          <w:color w:val="000000" w:themeColor="text1"/>
          <w:lang w:val="en-US"/>
        </w:rPr>
        <w:fldChar w:fldCharType="begin"/>
      </w:r>
      <w:r w:rsidR="001E68A2">
        <w:rPr>
          <w:color w:val="000000" w:themeColor="text1"/>
          <w:lang w:val="en-US"/>
        </w:rPr>
        <w:instrText xml:space="preserve"> ADDIN ZOTERO_ITEM CSL_CITATION {"citationID":"Ls5crpNd","properties":{"formattedCitation":"\\super 15,29\\nosupersub{}","plainCitation":"15,29","noteIndex":0},"citationItems":[{"id":1105,"uris":["http://zotero.org/users/6925055/items/JT3L8XU5"],"uri":["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C"},{"literal":"others"}],"issued":{"date-parts":[["2012"]]}}},{"id":1120,"uris":["http://zotero.org/users/6925055/items/45EW7XYQ"],"uri":["http://zotero.org/users/6925055/items/45EW7XYQ"],"itemData":{"id":1120,"type":"article-journal","container-title":"Trends in neurosciences","issue":"9","note":"publisher: Elsevier","page":"506–516","title":"Air pollution: mechanisms of neuroinflammation and CNS disease","volume":"32","author":[{"family":"Block","given":"Michelle L"},{"family":"Calderón-Garcidueñas","given":"Lilian"}],"issued":{"date-parts":[["2009"]]}}}],"schema":"https://github.com/citation-style-language/schema/raw/master/csl-citation.json"} </w:instrText>
      </w:r>
      <w:r w:rsidR="00582623" w:rsidRPr="00BE40FA">
        <w:rPr>
          <w:color w:val="000000" w:themeColor="text1"/>
          <w:lang w:val="en-US"/>
        </w:rPr>
        <w:fldChar w:fldCharType="separate"/>
      </w:r>
      <w:r w:rsidR="001E68A2" w:rsidRPr="001E68A2">
        <w:rPr>
          <w:color w:val="000000"/>
          <w:vertAlign w:val="superscript"/>
        </w:rPr>
        <w:t>15,29</w:t>
      </w:r>
      <w:r w:rsidR="00582623" w:rsidRPr="00BE40FA">
        <w:rPr>
          <w:color w:val="000000" w:themeColor="text1"/>
          <w:lang w:val="en-US"/>
        </w:rPr>
        <w:fldChar w:fldCharType="end"/>
      </w:r>
      <w:r w:rsidRPr="00BE40FA">
        <w:rPr>
          <w:color w:val="000000" w:themeColor="text1"/>
          <w:lang w:val="en-US"/>
        </w:rPr>
        <w:t xml:space="preserve"> all of which, in turn, have been reported as key pathways to ALS pathogenesis.</w:t>
      </w:r>
      <w:r w:rsidR="00A421A9" w:rsidRPr="00BE40FA">
        <w:rPr>
          <w:color w:val="000000" w:themeColor="text1"/>
          <w:lang w:val="en-US"/>
        </w:rPr>
        <w:fldChar w:fldCharType="begin"/>
      </w:r>
      <w:r w:rsidR="001E68A2">
        <w:rPr>
          <w:color w:val="000000" w:themeColor="text1"/>
          <w:lang w:val="en-US"/>
        </w:rPr>
        <w:instrText xml:space="preserve"> ADDIN ZOTERO_ITEM CSL_CITATION {"citationID":"X6exKeLC","properties":{"formattedCitation":"\\super 30\\uc0\\u8211{}34\\nosupersub{}","plainCitation":"30–34","noteIndex":0},"citationItems":[{"id":1121,"uris":["http://zotero.org/users/6925055/items/2F54LUEW"],"uri":["http://zotero.org/users/6925055/items/2F54LUEW"],"itemData":{"id":1121,"type":"article-journal","container-title":"Nature Reviews Immunology","issue":"2","note":"publisher: Nature Publishing Group","page":"161–167","title":"Systemic infections and inflammation affect chronic neurodegeneration","volume":"7","author":[{"family":"Perry","given":"V Hugh"},{"family":"Cunningham","given":"Colm"},{"family":"Holmes","given":"Clive"}],"issued":{"date-parts":[["2007"]]}}},{"id":1122,"uris":["http://zotero.org/users/6925055/items/PEJ5WB3N"],"uri":["http://zotero.org/users/6925055/items/PEJ5WB3N"],"itemData":{"id":1122,"type":"article-journal","container-title":"Journal of the neurological sciences","note":"publisher: Elsevier","page":"81–84","title":"Oxidative stress: its role in the pathogenesis of amyotrophic lateral sclerosis","volume":"129","author":[{"family":"Bergeron","given":"Catherine"}],"issued":{"date-parts":[["1995"]]}}},{"id":1123,"uris":["http://zotero.org/users/6925055/items/494ZAQVW"],"uri":["http://zotero.org/users/6925055/items/494ZAQVW"],"itemData":{"id":1123,"type":"article-journal","container-title":"Journal of Alzheimer's disease","issue":"2","note":"publisher: IOS Press","page":"147–157","title":"Oxidative stress and neuroinflammation in Alzheimer's disease and amyotrophic lateral sclerosis: common links and potential therapeutic targets","volume":"6","author":[{"family":"Mhatre","given":"Molina"},{"family":"Floyd","given":"Robert A"},{"family":"Hensley","given":"Kenneth"}],"issued":{"date-parts":[["2004"]]}}},{"id":1130,"uris":["http://zotero.org/users/6925055/items/IQRKW3CJ"],"uri":["http://zotero.org/users/6925055/items/IQRKW3CJ"],"itemData":{"id":1130,"type":"article-journal","container-title":"Free radical biology and medicine","note":"publisher: Elsevier","page":"509–527","title":"Clinical perspective on oxidative stress in sporadic amyotrophic lateral sclerosis","volume":"65","author":[{"family":"D’Amico","given":"Emanuele"},{"family":"Factor-Litvak","given":"Pam"},{"family":"Santella","given":"Regina M"},{"family":"Mitsumoto","given":"Hiroshi"}],"issued":{"date-parts":[["2013"]]}}},{"id":1131,"uris":["http://zotero.org/users/6925055/items/TK9IH2ZP"],"uri":["http://zotero.org/users/6925055/items/TK9IH2ZP"],"itemData":{"id":1131,"type":"article-journal","container-title":"Nature Reviews Neurology","issue":"4","note":"publisher: Nature Publishing Group","page":"193–201","title":"Microglia in neurodegenerative disease","volume":"6","author":[{"family":"Perry","given":"V Hugh"},{"family":"Nicoll","given":"James AR"},{"family":"Holmes","given":"Clive"}],"issued":{"date-parts":[["2010"]]}}}],"schema":"https://github.com/citation-style-language/schema/raw/master/csl-citation.json"} </w:instrText>
      </w:r>
      <w:r w:rsidR="00A421A9" w:rsidRPr="00BE40FA">
        <w:rPr>
          <w:color w:val="000000" w:themeColor="text1"/>
          <w:lang w:val="en-US"/>
        </w:rPr>
        <w:fldChar w:fldCharType="separate"/>
      </w:r>
      <w:r w:rsidR="001E68A2" w:rsidRPr="001E68A2">
        <w:rPr>
          <w:color w:val="000000"/>
          <w:vertAlign w:val="superscript"/>
        </w:rPr>
        <w:t>30–34</w:t>
      </w:r>
      <w:r w:rsidR="00A421A9" w:rsidRPr="00BE40FA">
        <w:rPr>
          <w:color w:val="000000" w:themeColor="text1"/>
          <w:lang w:val="en-US"/>
        </w:rPr>
        <w:fldChar w:fldCharType="end"/>
      </w:r>
    </w:p>
    <w:p w14:paraId="4C852A22" w14:textId="19FE48B2" w:rsidR="00FA7035" w:rsidRPr="00925CA1" w:rsidRDefault="00AB3B45" w:rsidP="00FA7035">
      <w:pPr>
        <w:pStyle w:val="NormalWeb"/>
        <w:spacing w:after="280"/>
        <w:rPr>
          <w:color w:val="000000" w:themeColor="text1"/>
          <w:lang w:val="en-US"/>
        </w:rPr>
      </w:pPr>
      <w:r w:rsidRPr="00BE40FA">
        <w:rPr>
          <w:color w:val="000000" w:themeColor="text1"/>
          <w:lang w:val="en-US"/>
        </w:rPr>
        <w:t xml:space="preserve">Despite the compelling plausibility, </w:t>
      </w:r>
      <w:r w:rsidR="00651777" w:rsidRPr="00BE40FA">
        <w:rPr>
          <w:color w:val="000000" w:themeColor="text1"/>
          <w:lang w:val="en-US"/>
        </w:rPr>
        <w:t>few studies to date</w:t>
      </w:r>
      <w:r w:rsidRPr="00BE40FA">
        <w:rPr>
          <w:i/>
          <w:iCs/>
          <w:color w:val="000000" w:themeColor="text1"/>
          <w:lang w:val="en-US"/>
        </w:rPr>
        <w:t xml:space="preserve"> </w:t>
      </w:r>
      <w:r w:rsidRPr="00BE40FA">
        <w:rPr>
          <w:color w:val="000000" w:themeColor="text1"/>
          <w:lang w:val="en-US"/>
        </w:rPr>
        <w:t>ha</w:t>
      </w:r>
      <w:r w:rsidR="00651777" w:rsidRPr="00BE40FA">
        <w:rPr>
          <w:color w:val="000000" w:themeColor="text1"/>
          <w:lang w:val="en-US"/>
        </w:rPr>
        <w:t>ve</w:t>
      </w:r>
      <w:r w:rsidRPr="00BE40FA">
        <w:rPr>
          <w:color w:val="000000" w:themeColor="text1"/>
          <w:lang w:val="en-US"/>
        </w:rPr>
        <w:t xml:space="preserve"> evaluated the association between </w:t>
      </w:r>
      <w:r w:rsidR="00E51B48">
        <w:rPr>
          <w:color w:val="000000" w:themeColor="text1"/>
          <w:lang w:val="en-US"/>
        </w:rPr>
        <w:t>traffic-related</w:t>
      </w:r>
      <w:r w:rsidRPr="00BE40FA">
        <w:rPr>
          <w:color w:val="000000" w:themeColor="text1"/>
          <w:lang w:val="en-US"/>
        </w:rPr>
        <w:t xml:space="preserve"> air </w:t>
      </w:r>
      <w:r w:rsidR="00194127">
        <w:rPr>
          <w:color w:val="000000" w:themeColor="text1"/>
          <w:lang w:val="en-US"/>
        </w:rPr>
        <w:t>pollutants</w:t>
      </w:r>
      <w:r w:rsidRPr="00BE40FA">
        <w:rPr>
          <w:color w:val="000000" w:themeColor="text1"/>
          <w:lang w:val="en-US"/>
        </w:rPr>
        <w:t xml:space="preserve"> and ALS</w:t>
      </w:r>
      <w:r w:rsidR="003A3A41">
        <w:rPr>
          <w:color w:val="000000" w:themeColor="text1"/>
          <w:lang w:val="en-US"/>
        </w:rPr>
        <w:t>,</w:t>
      </w:r>
      <w:r w:rsidR="00087633" w:rsidRPr="00BE40FA">
        <w:rPr>
          <w:color w:val="000000" w:themeColor="text1"/>
          <w:lang w:val="en-US"/>
        </w:rPr>
        <w:fldChar w:fldCharType="begin"/>
      </w:r>
      <w:r w:rsidR="000C76AC">
        <w:rPr>
          <w:color w:val="000000" w:themeColor="text1"/>
          <w:lang w:val="en-US"/>
        </w:rPr>
        <w:instrText xml:space="preserve"> ADDIN ZOTERO_ITEM CSL_CITATION {"citationID":"UIpHlRNg","properties":{"formattedCitation":"\\super 35\\uc0\\u8211{}38\\nosupersub{}","plainCitation":"35–38","noteIndex":0},"citationItems":[{"id":1106,"uris":["http://zotero.org/users/6925055/items/8CKCBBEH"],"uri":["http://zotero.org/users/6925055/items/8CKCBBEH"],"itemData":{"id":1106,"type":"article-journal","container-title":"Environmental Pollution","note":"publisher: Elsevier","page":"181–186","title":"Exposure to hazardous air pollutants and the risk of amyotrophic lateral sclerosis","volume":"197","author":[{"family":"Malek","given":"Angela M"},{"family":"Barchowsky","given":"Aaron"},{"family":"Bowser","given":"Robert"},{"family":"Heiman-Patterson","given":"Terry"},{"family":"Lacomis","given":"David"},{"family":"Rana","given":"Sandeep"},{"family":"Youk","given":"Ada"},{"family":"Talbott","given":"Evelyn O"}],"issued":{"date-parts":[["2015"]]}}},{"id":1128,"uris":["http://zotero.org/users/6925055/items/WK9LAT8X"],"uri":["http://zotero.org/users/6925055/items/WK9LAT8X"],"itemData":{"id":1128,"type":"article-journal","container-title":"Environmental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Sclerosis","volume":"129","author":[{"family":"Yu","given":"Zhebin"},{"family":"Peters","given":"Susan"},{"family":"van","given":"Boxmeer Loes"},{"family":"Downward","given":"George S."},{"family":"Hoek","given":"Gerard"},{"family":"Kioumourtzoglou","given":"Marianthi-Anna"},{"family":"Weisskopf","given":"Marc G."},{"family":"Hansen","given":"Johnni"},{"family":"van","given":"den Berg Leonard H."},{"family":"Vermeulen","given":"Roel C. H."}],"issued":{"date-parts":[["2021"]]}}},{"id":1142,"uris":["http://zotero.org/users/6925055/items/3MW2DSN7"],"uri":["http://zotero.org/users/6925055/items/3MW2DSN7"],"itemData":{"id":1142,"type":"article-journal","abstract":"Background:\n\nRecently, there has been increasing evidence that exposure to air pollution is linked to neurodegenerative diseases, but little is known about the association with amyotrophic lateral sclerosis (ALS).\n\nObjectives:\n\nWe investigated the association between long-term exposure to air pollution and risk of developing ALS.\n\nMethods:\n\nA population-based case–control study was conducted in Netherlands from 1 January 2006 to 1 January 2013. Data from 917 ALS patients and 2,662 controls were analyzed. Annual mean air pollution concentrations were assessed by land use regression (LUR) models developed as part of the European Study of Cohorts for Air Pollution Effects (ESCAPE). Exposure estimates included nitrogen oxides (\nNO\n2\nNO2\n, \nNO\nx\nNOx\n), particulate matter (PM) with diameters of \n&lt;2.5μm\n&lt;2.5μm\n (\nPM\n2.5\nPM2.5\n), \n&lt;10μm\n&lt;10μm\n (\nPM\n10\nPM10\n), between \n10μm\n10μm\n and \n2.5μm\n2.5μm\n (\nPM\ncoarse\nPMcoarse\n), and \nPM\n2.5\nPM2.5\n absorbance. We performed conditional logistic regression analysis using two different multivariate models (model 1 adjusted for age, gender, education, smoking status, alcohol use, body mass index, and socioeconomic status; model 2 additionally adjusted for urbanization degree).\n\nResults:\n\nRisk of ALS was significantly increased for individuals in the upper exposure quartile of \nPM\n2.5\nPM2.5\n absorbance [\nOR=1.67\nOR=1.67\n; 95% confidence interval (CI): 1.27, 2.18], \nNO\n2\nNO2\n (\nOR=1.74\nOR=1.74\n; 95% CI: 1.32, 2.30), and \nNO\nx\nNOx\n concentrations (\nOR=1.38\nOR=1.38\n; 95% CI: 1.07, 1.77). These results, except for \nNO\nx\nNOx\n, remained significant after adjusting additionally for urbanization degree.\n\nConclusions:\n\nBased on a large population-based case–control study, we report evidence for the association between long-term exposure to traffic-related air pollution and increased susceptibility to ALS. Our findings further support the necessity for regulatory public health interventions to combat air pollution levels and provide additional insight into the potential pathophysiology of ALS. https://doi.org/10.1289/EHP1115","container-title":"Environmental Health Perspectives","DOI":"10.1289/EHP1115","issue":"9","language":"2017","note":"publisher: Environmental Health Perspectives","page":"097023","source":"ehp.niehs.nih.gov (Atypon)","title":"Long-Term Air Pollution Exposure and Amyotrophic Lateral Sclerosis in Netherlands: A Population-based Case–control Study","title-short":"Long-Term Air Pollution Exposure and Amyotrophic Lateral Sclerosis in Netherlands","volume":"125","author":[{"family":"Seelen","given":"Meinie"},{"family":"Toro","given":"Campos Rosario A."},{"family":"Veldink","given":"Jan H."},{"family":"Visser","given":"Anne E."},{"family":"Hoek","given":"Gerard"},{"family":"Brunekreef","given":"Bert"},{"family":"van","given":"der Kooi Anneke J."},{"family":"de","given":"Visser Marianne"},{"family":"Raaphorst","given":"Joost"},{"family":"van","given":"den Berg Leonard H."},{"family":"Vermeulen","given":"Roel C. H."}],"issued":{"date-parts":[["2017"]]}}},{"id":1144,"uris":["http://zotero.org/users/6925055/items/QIEFY8RX"],"uri":["http://zotero.org/users/6925055/items/QIEFY8RX"],"itemData":{"id":1144,"type":"article-journal","container-title":"Environmental health perspectives","issue":"2","page":"027003","title":"Fine Particle Exposure and Clinical Aggravation in Neurodegenerative Diseases in New York State","volume":"129","author":[{"family":"Nunez","given":"Yanelli"},{"family":"Boehme","given":"Amelia K"},{"family":"Weisskopf","given":"Marc G"},{"family":"Re","given":"Diane B"},{"family":"Navas-Acien","given":"Ana"},{"family":"Donkelaar","given":"Aaron","non-dropping-particle":"van"},{"family":"Martin","given":"Randall V"},{"family":"Kioumourtzoglou","given":"Marianthi-Anna"}],"issued":{"date-parts":[["2021"]]}}}],"schema":"https://github.com/citation-style-language/schema/raw/master/csl-citation.json"} </w:instrText>
      </w:r>
      <w:r w:rsidR="00087633" w:rsidRPr="00BE40FA">
        <w:rPr>
          <w:color w:val="000000" w:themeColor="text1"/>
          <w:lang w:val="en-US"/>
        </w:rPr>
        <w:fldChar w:fldCharType="separate"/>
      </w:r>
      <w:r w:rsidR="000C76AC" w:rsidRPr="000C76AC">
        <w:rPr>
          <w:color w:val="000000"/>
          <w:vertAlign w:val="superscript"/>
        </w:rPr>
        <w:t>35–38</w:t>
      </w:r>
      <w:r w:rsidR="00087633" w:rsidRPr="00BE40FA">
        <w:rPr>
          <w:color w:val="000000" w:themeColor="text1"/>
          <w:lang w:val="en-US"/>
        </w:rPr>
        <w:fldChar w:fldCharType="end"/>
      </w:r>
      <w:r w:rsidR="003A3A41">
        <w:rPr>
          <w:color w:val="000000" w:themeColor="text1"/>
          <w:lang w:val="en-US"/>
        </w:rPr>
        <w:t xml:space="preserve"> and none has attempted to</w:t>
      </w:r>
      <w:r w:rsidR="009F00B2" w:rsidRPr="00BE40FA">
        <w:rPr>
          <w:color w:val="000000" w:themeColor="text1"/>
          <w:lang w:val="en-US"/>
        </w:rPr>
        <w:t xml:space="preserve"> </w:t>
      </w:r>
      <w:r w:rsidR="003A3A41" w:rsidRPr="00BD4D5D">
        <w:rPr>
          <w:color w:val="000000" w:themeColor="text1"/>
          <w:lang w:val="en-US"/>
        </w:rPr>
        <w:t xml:space="preserve">understand the </w:t>
      </w:r>
      <w:r w:rsidR="00BD4D5D" w:rsidRPr="00BD4D5D">
        <w:rPr>
          <w:color w:val="000000" w:themeColor="text1"/>
          <w:lang w:val="en-US"/>
        </w:rPr>
        <w:t>combined</w:t>
      </w:r>
      <w:r w:rsidR="003A3A41" w:rsidRPr="00BD4D5D">
        <w:rPr>
          <w:color w:val="000000" w:themeColor="text1"/>
          <w:lang w:val="en-US"/>
        </w:rPr>
        <w:t xml:space="preserve"> and </w:t>
      </w:r>
      <w:r w:rsidR="00B63780" w:rsidRPr="00BD4D5D">
        <w:rPr>
          <w:iCs/>
        </w:rPr>
        <w:t>individual</w:t>
      </w:r>
      <w:r w:rsidR="00BA2A49" w:rsidRPr="00BD4D5D">
        <w:rPr>
          <w:iCs/>
        </w:rPr>
        <w:t xml:space="preserve"> </w:t>
      </w:r>
      <w:r w:rsidR="00B61A21" w:rsidRPr="00BD4D5D">
        <w:rPr>
          <w:color w:val="000000" w:themeColor="text1"/>
          <w:lang w:val="en-US"/>
        </w:rPr>
        <w:t>association</w:t>
      </w:r>
      <w:ins w:id="65" w:author="mak" w:date="2021-09-21T12:22:00Z">
        <w:r w:rsidR="00BF177E">
          <w:rPr>
            <w:color w:val="000000" w:themeColor="text1"/>
            <w:lang w:val="en-US"/>
          </w:rPr>
          <w:t>s</w:t>
        </w:r>
      </w:ins>
      <w:r w:rsidR="003A3A41" w:rsidRPr="00BD4D5D">
        <w:rPr>
          <w:color w:val="000000" w:themeColor="text1"/>
          <w:lang w:val="en-US"/>
        </w:rPr>
        <w:t xml:space="preserve"> of</w:t>
      </w:r>
      <w:r w:rsidR="001247E3" w:rsidRPr="00BD4D5D">
        <w:rPr>
          <w:color w:val="000000" w:themeColor="text1"/>
          <w:lang w:val="en-US"/>
        </w:rPr>
        <w:t xml:space="preserve"> traffic-related</w:t>
      </w:r>
      <w:r w:rsidR="003A3A41" w:rsidRPr="00BD4D5D">
        <w:rPr>
          <w:color w:val="000000" w:themeColor="text1"/>
          <w:lang w:val="en-US"/>
        </w:rPr>
        <w:t xml:space="preserve"> pollutants in </w:t>
      </w:r>
      <w:r w:rsidR="00AF68FE" w:rsidRPr="00BD4D5D">
        <w:rPr>
          <w:color w:val="000000" w:themeColor="text1"/>
          <w:lang w:val="en-US"/>
        </w:rPr>
        <w:t>a single</w:t>
      </w:r>
      <w:r w:rsidR="003A3A41" w:rsidRPr="00BD4D5D">
        <w:rPr>
          <w:color w:val="000000" w:themeColor="text1"/>
          <w:lang w:val="en-US"/>
        </w:rPr>
        <w:t xml:space="preserve"> model. </w:t>
      </w:r>
      <w:r w:rsidR="00E4086B" w:rsidRPr="00BD4D5D">
        <w:rPr>
          <w:color w:val="000000" w:themeColor="text1"/>
          <w:lang w:val="en-US"/>
        </w:rPr>
        <w:t>T</w:t>
      </w:r>
      <w:r w:rsidR="009F00B2" w:rsidRPr="00BD4D5D">
        <w:rPr>
          <w:color w:val="000000" w:themeColor="text1"/>
          <w:lang w:val="en-US"/>
        </w:rPr>
        <w:t>r</w:t>
      </w:r>
      <w:r w:rsidR="009F00B2" w:rsidRPr="00BE40FA">
        <w:rPr>
          <w:color w:val="000000" w:themeColor="text1"/>
          <w:lang w:val="en-US"/>
        </w:rPr>
        <w:t>affic-related pollutants</w:t>
      </w:r>
      <w:ins w:id="66" w:author="mak" w:date="2021-09-21T16:18:00Z">
        <w:r w:rsidR="006C3B75">
          <w:rPr>
            <w:color w:val="000000" w:themeColor="text1"/>
            <w:lang w:val="en-US"/>
          </w:rPr>
          <w:t xml:space="preserve"> have been consistently</w:t>
        </w:r>
      </w:ins>
      <w:del w:id="67" w:author="mak" w:date="2021-09-21T16:18:00Z">
        <w:r w:rsidR="006748E7" w:rsidRPr="00BE40FA" w:rsidDel="006C3B75">
          <w:rPr>
            <w:color w:val="000000" w:themeColor="text1"/>
            <w:lang w:val="en-US"/>
          </w:rPr>
          <w:delText>, particularly</w:delText>
        </w:r>
      </w:del>
      <w:r w:rsidR="006748E7" w:rsidRPr="00BE40FA">
        <w:rPr>
          <w:color w:val="000000" w:themeColor="text1"/>
          <w:lang w:val="en-US"/>
        </w:rPr>
        <w:t xml:space="preserve"> associated with adverse health</w:t>
      </w:r>
      <w:ins w:id="68" w:author="mak" w:date="2021-09-21T16:18:00Z">
        <w:r w:rsidR="006C3B75">
          <w:rPr>
            <w:color w:val="000000" w:themeColor="text1"/>
            <w:lang w:val="en-US"/>
          </w:rPr>
          <w:t xml:space="preserve">, primarily in single </w:t>
        </w:r>
        <w:r w:rsidR="006C3B75">
          <w:rPr>
            <w:color w:val="000000" w:themeColor="text1"/>
            <w:lang w:val="en-US"/>
          </w:rPr>
          <w:lastRenderedPageBreak/>
          <w:t>pollutant analyses</w:t>
        </w:r>
      </w:ins>
      <w:del w:id="69" w:author="mak" w:date="2021-09-21T16:18:00Z">
        <w:r w:rsidR="006748E7" w:rsidRPr="00BE40FA" w:rsidDel="006C3B75">
          <w:rPr>
            <w:color w:val="000000" w:themeColor="text1"/>
            <w:lang w:val="en-US"/>
          </w:rPr>
          <w:delText>,</w:delText>
        </w:r>
      </w:del>
      <w:ins w:id="70" w:author="mak" w:date="2021-09-21T16:18:00Z">
        <w:r w:rsidR="006C3B75">
          <w:rPr>
            <w:color w:val="000000" w:themeColor="text1"/>
            <w:lang w:val="en-US"/>
          </w:rPr>
          <w:t>.</w:t>
        </w:r>
      </w:ins>
      <w:r w:rsidR="00294729" w:rsidRPr="00BE40FA">
        <w:rPr>
          <w:color w:val="000000" w:themeColor="text1"/>
          <w:lang w:val="en-US"/>
        </w:rPr>
        <w:fldChar w:fldCharType="begin"/>
      </w:r>
      <w:r w:rsidR="000C76AC">
        <w:rPr>
          <w:color w:val="000000" w:themeColor="text1"/>
          <w:lang w:val="en-US"/>
        </w:rPr>
        <w:instrText xml:space="preserve"> ADDIN ZOTERO_ITEM CSL_CITATION {"citationID":"8Gaj5BKF","properties":{"formattedCitation":"\\super 13,17,39\\uc0\\u8211{}41\\nosupersub{}","plainCitation":"13,17,39–41","noteIndex":0},"citationItems":[{"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1132,"uris":["http://zotero.org/users/6925055/items/MVXC5YIH"],"uri":["http://zotero.org/users/6925055/items/MVXC5YIH"],"itemData":{"id":1132,"type":"article-journal","container-title":"Circulation","issue":"21","note":"publisher: Am Heart Assoc","page":"2331–2378","title":"Particulate matter air pollution and cardiovascular disease: an update to the scientific statement from the American Heart Association","volume":"121","author":[{"family":"Brook","given":"Robert D"},{"family":"Rajagopalan","given":"Sanjay"},{"family":"Pope III","given":"C Arden"},{"family":"Brook","given":"Jeffrey R"},{"family":"Bhatnagar","given":"Aruni"},{"family":"Diez-Roux","given":"Ana V"},{"family":"Holguin","given":"Fernando"},{"family":"Hong","given":"Yuling"},{"family":"Luepker","given":"Russell V"},{"family":"Mittleman","given":"Murray A"},{"literal":"others"}],"issued":{"date-parts":[["2010"]]}}},{"id":1133,"uris":["http://zotero.org/users/6925055/items/7Y5XZJLG"],"uri":["http://zotero.org/users/6925055/items/7Y5XZJLG"],"itemData":{"id":1133,"type":"article-journal","abstract":"Objective To investigate the associations between air pollution and mortality, focusing on associations below current European Union, United States, and World Health Organization standards and guidelines.\nDesign Pooled analysis of eight cohorts.\nSetting Multicentre project Effects of Low-Level Air Pollution: A Study in Europe (ELAPSE) in six European countries.\nParticipants 325 367 adults from the general population recruited mostly in the 1990s or 2000s with detailed lifestyle data. Stratified Cox proportional hazard models were used to analyse the associations between air pollution and mortality. Western Europe-wide land use regression models were used to characterise residential air pollution concentrations of ambient fine particulate matter (PM2.5), nitrogen dioxide, ozone, and black carbon.\nMain outcome measures Deaths due to natural causes and cause specific mortality.\nResults Of 325 367 adults followed-up for an average of 19.5 years, 47 131 deaths were observed. Higher exposure to PM2.5, nitrogen dioxide, and black carbon was associated with significantly increased risk of almost all outcomes. An increase of 5 µg/m3 in PM2.5 was associated with 13% (95% confidence interval 10.6% to 15.5%) increase in natural deaths; the corresponding figure for a 10 µg/m3 increase in nitrogen dioxide was 8.6% (7% to 10.2%). Associations with PM2.5, nitrogen dioxide, and black carbon remained significant at low concentrations. For participants with exposures below the US standard of 12 µg/m3 an increase of 5 µg/m3 in PM2.5 was associated with 29.6% (14% to 47.4%) increase in natural deaths.\nConclusions Our study contributes to the evidence that outdoor air pollution is associated with mortality even at low pollution levels below the current European and North American standards and WHO guideline values. These findings are therefore an important contribution to the debate about revision of air quality limits, guidelines, and standards, and future assessments by the Global Burden of Disease.","container-title":"BMJ","DOI":"10.1136/bmj.n1904","ISSN":"1756-1833","journalAbbreviation":"BMJ","language":"en","note":"publisher: British Medical Journal Publishing Group\nsection: Research\nPMID: 34470785","page":"n1904","source":"www.bmj.com","title":"Long term exposure to low level air pollution and mortality in eight European cohorts within the ELAPSE project: pooled analysis","title-short":"Long term exposure to low level air pollution and mortality in eight European cohorts within the ELAPSE project","volume":"374","author":[{"family":"Strak","given":"Maciej"},{"family":"Weinmayr","given":"Gudrun"},{"family":"Rodopoulou","given":"Sophia"},{"family":"Chen","given":"Jie"},{"family":"Hoogh","given":"Kees","dropping-particle":"de"},{"family":"Andersen","given":"Zorana J."},{"family":"Atkinson","given":"Richard"},{"family":"Bauwelinck","given":"Mariska"},{"family":"Bekkevold","given":"Terese"},{"family":"Bellander","given":"Tom"},{"family":"Boutron-Ruault","given":"Marie-Christine"},{"family":"Brandt","given":"Jørgen"},{"family":"Cesaroni","given":"Giulia"},{"family":"Concin","given":"Hans"},{"family":"Fecht","given":"Daniela"},{"family":"Forastiere","given":"Francesco"},{"family":"Gulliver","given":"John"},{"family":"Hertel","given":"Ole"},{"family":"Hoffmann","given":"Barbara"},{"family":"Hvidtfeldt","given":"Ulla Arthur"},{"family":"Janssen","given":"Nicole A. H."},{"family":"Jöckel","given":"Karl-Heinz"},{"family":"Jørgensen","given":"Jeanette T."},{"family":"Ketzel","given":"Matthias"},{"family":"Klompmaker","given":"Jochem O."},{"family":"Lager","given":"Anton"},{"family":"Leander","given":"Karin"},{"family":"Liu","given":"Shuo"},{"family":"Ljungman","given":"Petter"},{"family":"Magnusson","given":"Patrik K. E."},{"family":"Mehta","given":"Amar J."},{"family":"Nagel","given":"Gabriele"},{"family":"Oftedal","given":"Bente"},{"family":"Pershagen","given":"Göran"},{"family":"Peters","given":"Annette"},{"family":"Raaschou-Nielsen","given":"Ole"},{"family":"Renzi","given":"Matteo"},{"family":"Rizzuto","given":"Debora"},{"family":"Schouw","given":"Yvonne T.","dropping-particle":"van der"},{"family":"Schramm","given":"Sara"},{"family":"Severi","given":"Gianluca"},{"family":"Sigsgaard","given":"Torben"},{"family":"Sørensen","given":"Mette"},{"family":"Stafoggia","given":"Massimo"},{"family":"Tjønneland","given":"Anne"},{"family":"Verschuren","given":"W. M. Monique"},{"family":"Vienneau","given":"Danielle"},{"family":"Wolf","given":"Kathrin"},{"family":"Katsouyanni","given":"Klea"},{"family":"Brunekreef","given":"Bert"},{"family":"Hoek","given":"Gerard"},{"family":"Samoli","given":"Evangelia"}],"issued":{"date-parts":[["2021",9,2]]}}},{"id":1137,"uris":["http://zotero.org/users/6925055/items/EY5YIVQR"],"uri":["http://zotero.org/users/6925055/items/EY5YIVQR"],"itemData":{"id":1137,"type":"article-journal","container-title":"Environmental Health Perspectives","issue":"11","note":"publisher: National Institute of Environmental Health Sciences","page":"1107–1112","title":"Lung cancer and exposure to nitrogen dioxide and traffic: a systematic review and meta-analysis","volume":"123","author":[{"family":"Hamra","given":"Ghassan B"},{"family":"Laden","given":"Francine"},{"family":"Cohen","given":"Aaron J"},{"family":"Raaschou-Nielsen","given":"Ole"},{"family":"Brauer","given":"Michael"},{"family":"Loomis","given":"Dana"}],"issued":{"date-parts":[["2015"]]}}},{"id":1138,"uris":["http://zotero.org/users/6925055/items/ETTLCZUI"],"uri":["http://zotero.org/users/6925055/items/ETTLCZUI"],"itemData":{"id":1138,"type":"article-journal","container-title":"The Lancet","issue":"10070","note":"publisher: Elsevier","page":"718–726","title":"Living near major roads and the incidence of dementia, Parkinson's disease, and multiple sclerosis: a population-based cohort study","volume":"389","author":[{"family":"Chen","given":"Hong"},{"family":"Kwong","given":"Jeffrey C"},{"family":"Copes","given":"Ray"},{"family":"Tu","given":"Karen"},{"family":"Villeneuve","given":"Paul J"},{"family":"Van Donkelaar","given":"Aaron"},{"family":"Hystad","given":"Perry"},{"family":"Martin","given":"Randall V"},{"family":"Murray","given":"Brian J"},{"family":"Jessiman","given":"Barry"},{"literal":"others"}],"issued":{"date-parts":[["2017"]]}}}],"schema":"https://github.com/citation-style-language/schema/raw/master/csl-citation.json"} </w:instrText>
      </w:r>
      <w:r w:rsidR="00294729" w:rsidRPr="00BE40FA">
        <w:rPr>
          <w:color w:val="000000" w:themeColor="text1"/>
          <w:lang w:val="en-US"/>
        </w:rPr>
        <w:fldChar w:fldCharType="separate"/>
      </w:r>
      <w:r w:rsidR="000C76AC" w:rsidRPr="000C76AC">
        <w:rPr>
          <w:color w:val="000000"/>
          <w:vertAlign w:val="superscript"/>
        </w:rPr>
        <w:t>13,17,39–41</w:t>
      </w:r>
      <w:r w:rsidR="00294729" w:rsidRPr="00BE40FA">
        <w:rPr>
          <w:color w:val="000000" w:themeColor="text1"/>
          <w:lang w:val="en-US"/>
        </w:rPr>
        <w:fldChar w:fldCharType="end"/>
      </w:r>
      <w:r w:rsidR="00C9283C" w:rsidRPr="00BE40FA">
        <w:rPr>
          <w:color w:val="000000" w:themeColor="text1"/>
          <w:lang w:val="en-US"/>
        </w:rPr>
        <w:t xml:space="preserve"> </w:t>
      </w:r>
      <w:ins w:id="71" w:author="mak" w:date="2021-09-21T16:18:00Z">
        <w:r w:rsidR="006C3B75">
          <w:rPr>
            <w:color w:val="000000" w:themeColor="text1"/>
            <w:lang w:val="en-US"/>
          </w:rPr>
          <w:t xml:space="preserve">However, they </w:t>
        </w:r>
      </w:ins>
      <w:r w:rsidR="006D0CB4" w:rsidRPr="00BE40FA">
        <w:rPr>
          <w:color w:val="000000" w:themeColor="text1"/>
          <w:lang w:val="en-US"/>
        </w:rPr>
        <w:t>are</w:t>
      </w:r>
      <w:r w:rsidR="009F00B2" w:rsidRPr="00BE40FA">
        <w:rPr>
          <w:color w:val="000000" w:themeColor="text1"/>
          <w:lang w:val="en-US"/>
        </w:rPr>
        <w:t xml:space="preserve"> highly correlated</w:t>
      </w:r>
      <w:r w:rsidR="006D0CB4" w:rsidRPr="00BE40FA">
        <w:rPr>
          <w:color w:val="000000" w:themeColor="text1"/>
          <w:lang w:val="en-US"/>
        </w:rPr>
        <w:t xml:space="preserve"> with one another</w:t>
      </w:r>
      <w:r w:rsidR="00192D2B" w:rsidRPr="00BE40FA">
        <w:rPr>
          <w:color w:val="000000" w:themeColor="text1"/>
          <w:lang w:val="en-US"/>
        </w:rPr>
        <w:t>.</w:t>
      </w:r>
      <w:r w:rsidR="006A5C0C" w:rsidRPr="00BE40FA">
        <w:rPr>
          <w:color w:val="000000" w:themeColor="text1"/>
          <w:lang w:val="en-US"/>
        </w:rPr>
        <w:fldChar w:fldCharType="begin"/>
      </w:r>
      <w:r w:rsidR="000C76AC">
        <w:rPr>
          <w:color w:val="000000" w:themeColor="text1"/>
          <w:lang w:val="en-US"/>
        </w:rPr>
        <w:instrText xml:space="preserve"> ADDIN ZOTERO_ITEM CSL_CITATION {"citationID":"NmZqvWRG","properties":{"formattedCitation":"\\super 39\\nosupersub{}","plainCitation":"39","noteIndex":0},"citationItems":[{"id":1133,"uris":["http://zotero.org/users/6925055/items/7Y5XZJLG"],"uri":["http://zotero.org/users/6925055/items/7Y5XZJLG"],"itemData":{"id":1133,"type":"article-journal","abstract":"Objective To investigate the associations between air pollution and mortality, focusing on associations below current European Union, United States, and World Health Organization standards and guidelines.\nDesign Pooled analysis of eight cohorts.\nSetting Multicentre project Effects of Low-Level Air Pollution: A Study in Europe (ELAPSE) in six European countries.\nParticipants 325 367 adults from the general population recruited mostly in the 1990s or 2000s with detailed lifestyle data. Stratified Cox proportional hazard models were used to analyse the associations between air pollution and mortality. Western Europe-wide land use regression models were used to characterise residential air pollution concentrations of ambient fine particulate matter (PM2.5), nitrogen dioxide, ozone, and black carbon.\nMain outcome measures Deaths due to natural causes and cause specific mortality.\nResults Of 325 367 adults followed-up for an average of 19.5 years, 47 131 deaths were observed. Higher exposure to PM2.5, nitrogen dioxide, and black carbon was associated with significantly increased risk of almost all outcomes. An increase of 5 µg/m3 in PM2.5 was associated with 13% (95% confidence interval 10.6% to 15.5%) increase in natural deaths; the corresponding figure for a 10 µg/m3 increase in nitrogen dioxide was 8.6% (7% to 10.2%). Associations with PM2.5, nitrogen dioxide, and black carbon remained significant at low concentrations. For participants with exposures below the US standard of 12 µg/m3 an increase of 5 µg/m3 in PM2.5 was associated with 29.6% (14% to 47.4%) increase in natural deaths.\nConclusions Our study contributes to the evidence that outdoor air pollution is associated with mortality even at low pollution levels below the current European and North American standards and WHO guideline values. These findings are therefore an important contribution to the debate about revision of air quality limits, guidelines, and standards, and future assessments by the Global Burden of Disease.","container-title":"BMJ","DOI":"10.1136/bmj.n1904","ISSN":"1756-1833","journalAbbreviation":"BMJ","language":"en","note":"publisher: British Medical Journal Publishing Group\nsection: Research\nPMID: 34470785","page":"n1904","source":"www.bmj.com","title":"Long term exposure to low level air pollution and mortality in eight European cohorts within the ELAPSE project: pooled analysis","title-short":"Long term exposure to low level air pollution and mortality in eight European cohorts within the ELAPSE project","volume":"374","author":[{"family":"Strak","given":"Maciej"},{"family":"Weinmayr","given":"Gudrun"},{"family":"Rodopoulou","given":"Sophia"},{"family":"Chen","given":"Jie"},{"family":"Hoogh","given":"Kees","dropping-particle":"de"},{"family":"Andersen","given":"Zorana J."},{"family":"Atkinson","given":"Richard"},{"family":"Bauwelinck","given":"Mariska"},{"family":"Bekkevold","given":"Terese"},{"family":"Bellander","given":"Tom"},{"family":"Boutron-Ruault","given":"Marie-Christine"},{"family":"Brandt","given":"Jørgen"},{"family":"Cesaroni","given":"Giulia"},{"family":"Concin","given":"Hans"},{"family":"Fecht","given":"Daniela"},{"family":"Forastiere","given":"Francesco"},{"family":"Gulliver","given":"John"},{"family":"Hertel","given":"Ole"},{"family":"Hoffmann","given":"Barbara"},{"family":"Hvidtfeldt","given":"Ulla Arthur"},{"family":"Janssen","given":"Nicole A. H."},{"family":"Jöckel","given":"Karl-Heinz"},{"family":"Jørgensen","given":"Jeanette T."},{"family":"Ketzel","given":"Matthias"},{"family":"Klompmaker","given":"Jochem O."},{"family":"Lager","given":"Anton"},{"family":"Leander","given":"Karin"},{"family":"Liu","given":"Shuo"},{"family":"Ljungman","given":"Petter"},{"family":"Magnusson","given":"Patrik K. E."},{"family":"Mehta","given":"Amar J."},{"family":"Nagel","given":"Gabriele"},{"family":"Oftedal","given":"Bente"},{"family":"Pershagen","given":"Göran"},{"family":"Peters","given":"Annette"},{"family":"Raaschou-Nielsen","given":"Ole"},{"family":"Renzi","given":"Matteo"},{"family":"Rizzuto","given":"Debora"},{"family":"Schouw","given":"Yvonne T.","dropping-particle":"van der"},{"family":"Schramm","given":"Sara"},{"family":"Severi","given":"Gianluca"},{"family":"Sigsgaard","given":"Torben"},{"family":"Sørensen","given":"Mette"},{"family":"Stafoggia","given":"Massimo"},{"family":"Tjønneland","given":"Anne"},{"family":"Verschuren","given":"W. M. Monique"},{"family":"Vienneau","given":"Danielle"},{"family":"Wolf","given":"Kathrin"},{"family":"Katsouyanni","given":"Klea"},{"family":"Brunekreef","given":"Bert"},{"family":"Hoek","given":"Gerard"},{"family":"Samoli","given":"Evangelia"}],"issued":{"date-parts":[["2021",9,2]]}}}],"schema":"https://github.com/citation-style-language/schema/raw/master/csl-citation.json"} </w:instrText>
      </w:r>
      <w:r w:rsidR="006A5C0C" w:rsidRPr="00BE40FA">
        <w:rPr>
          <w:color w:val="000000" w:themeColor="text1"/>
          <w:lang w:val="en-US"/>
        </w:rPr>
        <w:fldChar w:fldCharType="separate"/>
      </w:r>
      <w:r w:rsidR="000C76AC" w:rsidRPr="000C76AC">
        <w:rPr>
          <w:color w:val="000000"/>
          <w:vertAlign w:val="superscript"/>
        </w:rPr>
        <w:t>39</w:t>
      </w:r>
      <w:r w:rsidR="006A5C0C" w:rsidRPr="00BE40FA">
        <w:rPr>
          <w:color w:val="000000" w:themeColor="text1"/>
          <w:lang w:val="en-US"/>
        </w:rPr>
        <w:fldChar w:fldCharType="end"/>
      </w:r>
      <w:r w:rsidR="00192D2B" w:rsidRPr="00BE40FA">
        <w:rPr>
          <w:color w:val="000000" w:themeColor="text1"/>
          <w:lang w:val="en-US"/>
        </w:rPr>
        <w:t xml:space="preserve"> I</w:t>
      </w:r>
      <w:r w:rsidR="009F00B2" w:rsidRPr="00BE40FA">
        <w:rPr>
          <w:color w:val="000000" w:themeColor="text1"/>
          <w:lang w:val="en-US"/>
        </w:rPr>
        <w:t xml:space="preserve">t is </w:t>
      </w:r>
      <w:r w:rsidR="00192D2B" w:rsidRPr="00BE40FA">
        <w:rPr>
          <w:color w:val="000000" w:themeColor="text1"/>
          <w:lang w:val="en-US"/>
        </w:rPr>
        <w:t xml:space="preserve">therefore </w:t>
      </w:r>
      <w:del w:id="72" w:author="mak" w:date="2021-09-21T16:19:00Z">
        <w:r w:rsidR="007C1371" w:rsidRPr="00BE40FA" w:rsidDel="007573A4">
          <w:rPr>
            <w:color w:val="000000" w:themeColor="text1"/>
            <w:lang w:val="en-US"/>
          </w:rPr>
          <w:delText xml:space="preserve">also </w:delText>
        </w:r>
      </w:del>
      <w:r w:rsidR="00192D2B" w:rsidRPr="00BE40FA">
        <w:rPr>
          <w:color w:val="000000" w:themeColor="text1"/>
          <w:lang w:val="en-US"/>
        </w:rPr>
        <w:t>a</w:t>
      </w:r>
      <w:r w:rsidR="009F00B2" w:rsidRPr="00BE40FA">
        <w:rPr>
          <w:color w:val="000000" w:themeColor="text1"/>
          <w:lang w:val="en-US"/>
        </w:rPr>
        <w:t xml:space="preserve"> mixture modelling challenge</w:t>
      </w:r>
      <w:r w:rsidRPr="00BE40FA">
        <w:rPr>
          <w:color w:val="000000" w:themeColor="text1"/>
          <w:lang w:val="en-US"/>
        </w:rPr>
        <w:t xml:space="preserve"> to </w:t>
      </w:r>
      <w:r w:rsidR="00192D2B" w:rsidRPr="00BE40FA">
        <w:rPr>
          <w:color w:val="000000" w:themeColor="text1"/>
          <w:lang w:val="en-US"/>
        </w:rPr>
        <w:t xml:space="preserve">infer the </w:t>
      </w:r>
      <w:del w:id="73" w:author="mak" w:date="2021-09-21T16:19:00Z">
        <w:r w:rsidR="003A17AB" w:rsidDel="007573A4">
          <w:rPr>
            <w:color w:val="000000" w:themeColor="text1"/>
            <w:lang w:val="en-US"/>
          </w:rPr>
          <w:delText>combined</w:delText>
        </w:r>
        <w:r w:rsidR="00192D2B" w:rsidRPr="00BE40FA" w:rsidDel="007573A4">
          <w:rPr>
            <w:color w:val="000000" w:themeColor="text1"/>
            <w:lang w:val="en-US"/>
          </w:rPr>
          <w:delText xml:space="preserve"> </w:delText>
        </w:r>
      </w:del>
      <w:r w:rsidR="00D452E0">
        <w:rPr>
          <w:color w:val="000000" w:themeColor="text1"/>
          <w:lang w:val="en-US"/>
        </w:rPr>
        <w:t>association</w:t>
      </w:r>
      <w:r w:rsidR="00192D2B" w:rsidRPr="00BE40FA">
        <w:rPr>
          <w:color w:val="000000" w:themeColor="text1"/>
          <w:lang w:val="en-US"/>
        </w:rPr>
        <w:t xml:space="preserve"> </w:t>
      </w:r>
      <w:del w:id="74" w:author="mak" w:date="2021-09-21T16:19:00Z">
        <w:r w:rsidR="00192D2B" w:rsidRPr="00BE40FA" w:rsidDel="007573A4">
          <w:rPr>
            <w:color w:val="000000" w:themeColor="text1"/>
            <w:lang w:val="en-US"/>
          </w:rPr>
          <w:delText xml:space="preserve">of </w:delText>
        </w:r>
      </w:del>
      <w:ins w:id="75" w:author="mak" w:date="2021-09-21T16:19:00Z">
        <w:r w:rsidR="007573A4">
          <w:rPr>
            <w:color w:val="000000" w:themeColor="text1"/>
            <w:lang w:val="en-US"/>
          </w:rPr>
          <w:t>of</w:t>
        </w:r>
        <w:r w:rsidR="007573A4" w:rsidRPr="00BE40FA">
          <w:rPr>
            <w:color w:val="000000" w:themeColor="text1"/>
            <w:lang w:val="en-US"/>
          </w:rPr>
          <w:t xml:space="preserve"> </w:t>
        </w:r>
      </w:ins>
      <w:r w:rsidR="00192D2B" w:rsidRPr="00BE40FA">
        <w:rPr>
          <w:color w:val="000000" w:themeColor="text1"/>
          <w:lang w:val="en-US"/>
        </w:rPr>
        <w:t>traffic-related pollutants</w:t>
      </w:r>
      <w:ins w:id="76" w:author="mak" w:date="2021-09-21T16:19:00Z">
        <w:r w:rsidR="007573A4">
          <w:rPr>
            <w:color w:val="000000" w:themeColor="text1"/>
            <w:lang w:val="en-US"/>
          </w:rPr>
          <w:t xml:space="preserve"> and health outcomes</w:t>
        </w:r>
      </w:ins>
      <w:r w:rsidR="006D0CB4" w:rsidRPr="00BE40FA">
        <w:rPr>
          <w:color w:val="000000" w:themeColor="text1"/>
          <w:lang w:val="en-US"/>
        </w:rPr>
        <w:t>,</w:t>
      </w:r>
      <w:ins w:id="77" w:author="mak" w:date="2021-09-21T16:19:00Z">
        <w:r w:rsidR="007573A4">
          <w:rPr>
            <w:color w:val="000000" w:themeColor="text1"/>
            <w:lang w:val="en-US"/>
          </w:rPr>
          <w:t xml:space="preserve"> and analyses should </w:t>
        </w:r>
      </w:ins>
      <w:ins w:id="78" w:author="mak" w:date="2021-09-21T16:20:00Z">
        <w:r w:rsidR="007573A4">
          <w:rPr>
            <w:color w:val="000000" w:themeColor="text1"/>
            <w:lang w:val="en-US"/>
          </w:rPr>
          <w:t>depend on the research question of interest.</w:t>
        </w:r>
      </w:ins>
      <w:r w:rsidR="006A5C0C" w:rsidRPr="00BE40FA">
        <w:rPr>
          <w:color w:val="000000" w:themeColor="text1"/>
          <w:lang w:val="en-US"/>
        </w:rPr>
        <w:fldChar w:fldCharType="begin"/>
      </w:r>
      <w:r w:rsidR="000C76AC">
        <w:rPr>
          <w:color w:val="000000" w:themeColor="text1"/>
          <w:lang w:val="en-US"/>
        </w:rPr>
        <w:instrText xml:space="preserve"> ADDIN ZOTERO_ITEM CSL_CITATION {"citationID":"dGdJRRPY","properties":{"formattedCitation":"\\super 42\\nosupersub{}","plainCitation":"42","noteIndex":0},"citationItems":[{"id":1139,"uris":["http://zotero.org/users/6925055/items/T83NXLCW"],"uri":["http://zotero.org/users/6925055/items/T83NXLCW"],"itemData":{"id":1139,"type":"article-journal","container-title":"Environmental Health","issue":"1","note":"publisher: Springer","page":"1–16","title":"An overview of methods to address distinct research questions on environmental mixtures: an application to persistent organic pollutants and leukocyte telomere length","volume":"18","author":[{"family":"Gibson","given":"Elizabeth A"},{"family":"Nunez","given":"Yanelli"},{"family":"Abuawad","given":"Ahlam"},{"family":"Zota","given":"Ami R"},{"family":"Renzetti","given":"Stefano"},{"family":"Devick","given":"Katrina L"},{"family":"Gennings","given":"Chris"},{"family":"Goldsmith","given":"Jeff"},{"family":"Coull","given":"Brent A"},{"family":"Kioumourtzoglou","given":"Marianthi-Anna"}],"issued":{"date-parts":[["2019"]]}}}],"schema":"https://github.com/citation-style-language/schema/raw/master/csl-citation.json"} </w:instrText>
      </w:r>
      <w:r w:rsidR="006A5C0C" w:rsidRPr="00BE40FA">
        <w:rPr>
          <w:color w:val="000000" w:themeColor="text1"/>
          <w:lang w:val="en-US"/>
        </w:rPr>
        <w:fldChar w:fldCharType="separate"/>
      </w:r>
      <w:r w:rsidR="000C76AC" w:rsidRPr="000C76AC">
        <w:rPr>
          <w:color w:val="000000"/>
          <w:vertAlign w:val="superscript"/>
        </w:rPr>
        <w:t>42</w:t>
      </w:r>
      <w:r w:rsidR="006A5C0C" w:rsidRPr="00BE40FA">
        <w:rPr>
          <w:color w:val="000000" w:themeColor="text1"/>
          <w:lang w:val="en-US"/>
        </w:rPr>
        <w:fldChar w:fldCharType="end"/>
      </w:r>
      <w:del w:id="79" w:author="mak" w:date="2021-09-21T16:20:00Z">
        <w:r w:rsidR="006D0CB4" w:rsidRPr="00BE40FA" w:rsidDel="007573A4">
          <w:rPr>
            <w:color w:val="000000" w:themeColor="text1"/>
            <w:lang w:val="en-US"/>
          </w:rPr>
          <w:delText xml:space="preserve"> </w:delText>
        </w:r>
        <w:r w:rsidR="00084BC1" w:rsidRPr="00BF7BA9" w:rsidDel="007573A4">
          <w:rPr>
            <w:color w:val="000000" w:themeColor="text1"/>
            <w:lang w:val="en-US"/>
          </w:rPr>
          <w:delText xml:space="preserve">both </w:delText>
        </w:r>
        <w:r w:rsidR="00E35AE0" w:rsidRPr="00BF7BA9" w:rsidDel="007573A4">
          <w:rPr>
            <w:color w:val="000000" w:themeColor="text1"/>
            <w:lang w:val="en-US"/>
          </w:rPr>
          <w:delText>total</w:delText>
        </w:r>
        <w:r w:rsidR="00084BC1" w:rsidRPr="00BF7BA9" w:rsidDel="007573A4">
          <w:rPr>
            <w:color w:val="000000" w:themeColor="text1"/>
            <w:lang w:val="en-US"/>
          </w:rPr>
          <w:delText xml:space="preserve"> and average, </w:delText>
        </w:r>
        <w:r w:rsidR="00192D2B" w:rsidRPr="00BF7BA9" w:rsidDel="007573A4">
          <w:rPr>
            <w:color w:val="000000" w:themeColor="text1"/>
            <w:lang w:val="en-US"/>
          </w:rPr>
          <w:delText>as</w:delText>
        </w:r>
        <w:r w:rsidR="00192D2B" w:rsidRPr="00BE40FA" w:rsidDel="007573A4">
          <w:rPr>
            <w:color w:val="000000" w:themeColor="text1"/>
            <w:lang w:val="en-US"/>
          </w:rPr>
          <w:delText xml:space="preserve"> well as the </w:delText>
        </w:r>
        <w:r w:rsidR="00D452E0" w:rsidRPr="00BF7BA9" w:rsidDel="007573A4">
          <w:rPr>
            <w:color w:val="000000" w:themeColor="text1"/>
            <w:lang w:val="en-US"/>
          </w:rPr>
          <w:delText>association</w:delText>
        </w:r>
        <w:r w:rsidR="00192D2B" w:rsidRPr="00BF7BA9" w:rsidDel="007573A4">
          <w:rPr>
            <w:color w:val="000000" w:themeColor="text1"/>
            <w:lang w:val="en-US"/>
          </w:rPr>
          <w:delText xml:space="preserve"> of the individual </w:delText>
        </w:r>
        <w:r w:rsidR="008A67CD" w:rsidDel="007573A4">
          <w:rPr>
            <w:color w:val="000000" w:themeColor="text1"/>
            <w:lang w:val="en-US"/>
          </w:rPr>
          <w:delText>pollutants</w:delText>
        </w:r>
        <w:r w:rsidR="00192D2B" w:rsidRPr="00BF7BA9" w:rsidDel="007573A4">
          <w:rPr>
            <w:color w:val="000000" w:themeColor="text1"/>
            <w:lang w:val="en-US"/>
          </w:rPr>
          <w:delText>.</w:delText>
        </w:r>
      </w:del>
      <w:r w:rsidR="003B56BF" w:rsidRPr="00BF7BA9">
        <w:rPr>
          <w:color w:val="000000" w:themeColor="text1"/>
          <w:lang w:val="en-US"/>
        </w:rPr>
        <w:t xml:space="preserve"> </w:t>
      </w:r>
      <w:ins w:id="80" w:author="mak" w:date="2021-09-21T16:21:00Z">
        <w:r w:rsidR="007573A4">
          <w:rPr>
            <w:color w:val="000000" w:themeColor="text1"/>
            <w:lang w:val="en-US"/>
          </w:rPr>
          <w:t xml:space="preserve">Using three air pollutants commonly used in </w:t>
        </w:r>
      </w:ins>
      <w:ins w:id="81" w:author="mak" w:date="2021-09-21T16:22:00Z">
        <w:r w:rsidR="007573A4">
          <w:rPr>
            <w:color w:val="000000" w:themeColor="text1"/>
            <w:lang w:val="en-US"/>
          </w:rPr>
          <w:t>health studies as traffic-related emissions tracers, namely nitrogen oxides (NOx), carbon monoxide (CO), and elemental carbon (EC), w</w:t>
        </w:r>
      </w:ins>
      <w:del w:id="82" w:author="mak" w:date="2021-09-21T16:20:00Z">
        <w:r w:rsidR="00C24C5B" w:rsidRPr="00BF7BA9" w:rsidDel="007573A4">
          <w:rPr>
            <w:color w:val="000000" w:themeColor="text1"/>
            <w:lang w:val="en-US"/>
          </w:rPr>
          <w:delText>Our aim for this study was</w:delText>
        </w:r>
      </w:del>
      <w:ins w:id="83" w:author="mak" w:date="2021-09-21T16:20:00Z">
        <w:r w:rsidR="007573A4">
          <w:rPr>
            <w:color w:val="000000" w:themeColor="text1"/>
            <w:lang w:val="en-US"/>
          </w:rPr>
          <w:t>e aimed</w:t>
        </w:r>
      </w:ins>
      <w:r w:rsidR="00C24C5B" w:rsidRPr="00BF7BA9">
        <w:rPr>
          <w:color w:val="000000" w:themeColor="text1"/>
          <w:lang w:val="en-US"/>
        </w:rPr>
        <w:t xml:space="preserve"> </w:t>
      </w:r>
      <w:r w:rsidR="00D5727D" w:rsidRPr="00BF7BA9">
        <w:rPr>
          <w:color w:val="000000" w:themeColor="text1"/>
          <w:lang w:val="en-US"/>
        </w:rPr>
        <w:t xml:space="preserve">to </w:t>
      </w:r>
      <w:r w:rsidR="003B368E" w:rsidRPr="00BF7BA9">
        <w:rPr>
          <w:color w:val="000000" w:themeColor="text1"/>
          <w:lang w:val="en-US"/>
        </w:rPr>
        <w:t xml:space="preserve">assess whether exposure to </w:t>
      </w:r>
      <w:r w:rsidR="00394D91" w:rsidRPr="00BF7BA9">
        <w:rPr>
          <w:color w:val="000000" w:themeColor="text1"/>
          <w:lang w:val="en-US"/>
        </w:rPr>
        <w:t>eac</w:t>
      </w:r>
      <w:r w:rsidR="00C61893" w:rsidRPr="00BF7BA9">
        <w:rPr>
          <w:color w:val="000000" w:themeColor="text1"/>
          <w:lang w:val="en-US"/>
        </w:rPr>
        <w:t xml:space="preserve">h </w:t>
      </w:r>
      <w:r w:rsidR="001B43CB" w:rsidRPr="00BF7BA9">
        <w:rPr>
          <w:color w:val="000000" w:themeColor="text1"/>
          <w:lang w:val="en-US"/>
        </w:rPr>
        <w:t>individual</w:t>
      </w:r>
      <w:r w:rsidR="001B43CB" w:rsidRPr="00BE40FA">
        <w:rPr>
          <w:color w:val="000000" w:themeColor="text1"/>
          <w:lang w:val="en-US"/>
        </w:rPr>
        <w:t xml:space="preserve"> </w:t>
      </w:r>
      <w:r w:rsidR="003B368E" w:rsidRPr="00BE40FA">
        <w:rPr>
          <w:color w:val="000000" w:themeColor="text1"/>
          <w:lang w:val="en-US"/>
        </w:rPr>
        <w:t>traffic-related pollutant is</w:t>
      </w:r>
      <w:ins w:id="84" w:author="mak" w:date="2021-09-21T16:21:00Z">
        <w:r w:rsidR="007573A4">
          <w:rPr>
            <w:color w:val="000000" w:themeColor="text1"/>
            <w:lang w:val="en-US"/>
          </w:rPr>
          <w:t xml:space="preserve"> independently</w:t>
        </w:r>
      </w:ins>
      <w:r w:rsidR="003B368E" w:rsidRPr="00BE40FA">
        <w:rPr>
          <w:color w:val="000000" w:themeColor="text1"/>
          <w:lang w:val="en-US"/>
        </w:rPr>
        <w:t xml:space="preserve"> associated with ALS diagnosis,</w:t>
      </w:r>
      <w:ins w:id="85" w:author="mak" w:date="2021-09-21T16:20:00Z">
        <w:r w:rsidR="007573A4">
          <w:rPr>
            <w:color w:val="000000" w:themeColor="text1"/>
            <w:lang w:val="en-US"/>
          </w:rPr>
          <w:t xml:space="preserve"> </w:t>
        </w:r>
      </w:ins>
      <w:del w:id="86" w:author="mak" w:date="2021-09-21T16:20:00Z">
        <w:r w:rsidR="003B368E" w:rsidRPr="00BE40FA" w:rsidDel="007573A4">
          <w:rPr>
            <w:color w:val="000000" w:themeColor="text1"/>
            <w:lang w:val="en-US"/>
          </w:rPr>
          <w:delText xml:space="preserve"> </w:delText>
        </w:r>
      </w:del>
      <w:del w:id="87" w:author="mak" w:date="2021-09-21T16:24:00Z">
        <w:r w:rsidR="000C3CB9" w:rsidRPr="00BE40FA" w:rsidDel="00670CC9">
          <w:rPr>
            <w:color w:val="000000" w:themeColor="text1"/>
            <w:lang w:val="en-US"/>
          </w:rPr>
          <w:delText>as well as</w:delText>
        </w:r>
      </w:del>
      <w:ins w:id="88" w:author="mak" w:date="2021-09-21T16:24:00Z">
        <w:r w:rsidR="00670CC9">
          <w:rPr>
            <w:color w:val="000000" w:themeColor="text1"/>
            <w:lang w:val="en-US"/>
          </w:rPr>
          <w:t>and</w:t>
        </w:r>
      </w:ins>
      <w:r w:rsidR="008E75B3" w:rsidRPr="00BE40FA">
        <w:rPr>
          <w:color w:val="000000" w:themeColor="text1"/>
          <w:lang w:val="en-US"/>
        </w:rPr>
        <w:t xml:space="preserve"> </w:t>
      </w:r>
      <w:ins w:id="89" w:author="mak" w:date="2021-09-21T16:24:00Z">
        <w:r w:rsidR="00670CC9">
          <w:rPr>
            <w:color w:val="000000" w:themeColor="text1"/>
            <w:lang w:val="en-US"/>
          </w:rPr>
          <w:t xml:space="preserve">estimate </w:t>
        </w:r>
      </w:ins>
      <w:del w:id="90" w:author="mak" w:date="2021-09-21T16:20:00Z">
        <w:r w:rsidR="000C3CB9" w:rsidRPr="00BE40FA" w:rsidDel="007573A4">
          <w:rPr>
            <w:color w:val="000000" w:themeColor="text1"/>
            <w:lang w:val="en-US"/>
          </w:rPr>
          <w:delText>evaluating</w:delText>
        </w:r>
        <w:r w:rsidR="008E75B3" w:rsidRPr="00BE40FA" w:rsidDel="007573A4">
          <w:rPr>
            <w:color w:val="000000" w:themeColor="text1"/>
            <w:lang w:val="en-US"/>
          </w:rPr>
          <w:delText xml:space="preserve"> </w:delText>
        </w:r>
        <w:r w:rsidR="000C3CB9" w:rsidRPr="00F4251E" w:rsidDel="007573A4">
          <w:rPr>
            <w:color w:val="000000" w:themeColor="text1"/>
            <w:lang w:val="en-US"/>
          </w:rPr>
          <w:delText>their</w:delText>
        </w:r>
        <w:r w:rsidR="008E75B3" w:rsidRPr="00F4251E" w:rsidDel="007573A4">
          <w:rPr>
            <w:color w:val="000000" w:themeColor="text1"/>
            <w:lang w:val="en-US"/>
          </w:rPr>
          <w:delText xml:space="preserve"> </w:delText>
        </w:r>
        <w:r w:rsidR="00E35AE0" w:rsidRPr="00F4251E" w:rsidDel="007573A4">
          <w:rPr>
            <w:color w:val="000000" w:themeColor="text1"/>
            <w:lang w:val="en-US"/>
          </w:rPr>
          <w:delText>total</w:delText>
        </w:r>
        <w:r w:rsidR="000C3CB9" w:rsidRPr="00F4251E" w:rsidDel="007573A4">
          <w:rPr>
            <w:color w:val="000000" w:themeColor="text1"/>
            <w:lang w:val="en-US"/>
          </w:rPr>
          <w:delText xml:space="preserve"> </w:delText>
        </w:r>
        <w:r w:rsidR="00987FBE" w:rsidRPr="00F4251E" w:rsidDel="007573A4">
          <w:rPr>
            <w:color w:val="000000" w:themeColor="text1"/>
            <w:lang w:val="en-US"/>
          </w:rPr>
          <w:delText>and average</w:delText>
        </w:r>
        <w:r w:rsidR="00987FBE" w:rsidRPr="00BE40FA" w:rsidDel="007573A4">
          <w:rPr>
            <w:color w:val="000000" w:themeColor="text1"/>
            <w:lang w:val="en-US"/>
          </w:rPr>
          <w:delText xml:space="preserve"> </w:delText>
        </w:r>
        <w:r w:rsidR="0070052A" w:rsidDel="007573A4">
          <w:rPr>
            <w:color w:val="000000" w:themeColor="text1"/>
            <w:lang w:val="en-US"/>
          </w:rPr>
          <w:delText>association</w:delText>
        </w:r>
      </w:del>
      <w:ins w:id="91" w:author="mak" w:date="2021-09-21T16:20:00Z">
        <w:r w:rsidR="007573A4">
          <w:rPr>
            <w:color w:val="000000" w:themeColor="text1"/>
            <w:lang w:val="en-US"/>
          </w:rPr>
          <w:t>the</w:t>
        </w:r>
      </w:ins>
      <w:ins w:id="92" w:author="mak" w:date="2021-09-21T16:23:00Z">
        <w:r w:rsidR="00670CC9">
          <w:rPr>
            <w:color w:val="000000" w:themeColor="text1"/>
            <w:lang w:val="en-US"/>
          </w:rPr>
          <w:t>ir</w:t>
        </w:r>
      </w:ins>
      <w:ins w:id="93" w:author="mak" w:date="2021-09-21T16:20:00Z">
        <w:r w:rsidR="007573A4">
          <w:rPr>
            <w:color w:val="000000" w:themeColor="text1"/>
            <w:lang w:val="en-US"/>
          </w:rPr>
          <w:t xml:space="preserve"> joint </w:t>
        </w:r>
      </w:ins>
      <w:ins w:id="94" w:author="mak" w:date="2021-09-21T16:23:00Z">
        <w:r w:rsidR="00670CC9">
          <w:rPr>
            <w:color w:val="000000" w:themeColor="text1"/>
            <w:lang w:val="en-US"/>
          </w:rPr>
          <w:t xml:space="preserve">and </w:t>
        </w:r>
      </w:ins>
      <w:ins w:id="95" w:author="mak" w:date="2021-09-21T16:25:00Z">
        <w:r w:rsidR="007F4877">
          <w:rPr>
            <w:color w:val="000000" w:themeColor="text1"/>
            <w:lang w:val="en-US"/>
          </w:rPr>
          <w:t xml:space="preserve">the </w:t>
        </w:r>
      </w:ins>
      <w:ins w:id="96" w:author="mak" w:date="2021-09-21T16:23:00Z">
        <w:r w:rsidR="00670CC9">
          <w:rPr>
            <w:color w:val="000000" w:themeColor="text1"/>
            <w:lang w:val="en-US"/>
          </w:rPr>
          <w:t>average overall traffic emissions</w:t>
        </w:r>
      </w:ins>
      <w:ins w:id="97" w:author="mak" w:date="2021-09-21T16:24:00Z">
        <w:r w:rsidR="00670CC9">
          <w:rPr>
            <w:color w:val="000000" w:themeColor="text1"/>
            <w:lang w:val="en-US"/>
          </w:rPr>
          <w:t xml:space="preserve"> associations</w:t>
        </w:r>
      </w:ins>
      <w:r w:rsidR="008E75B3" w:rsidRPr="00BE40FA">
        <w:rPr>
          <w:color w:val="000000" w:themeColor="text1"/>
          <w:lang w:val="en-US"/>
        </w:rPr>
        <w:t>.</w:t>
      </w:r>
      <w:del w:id="98" w:author="mak" w:date="2021-09-21T16:21:00Z">
        <w:r w:rsidR="00FA7035" w:rsidDel="007573A4">
          <w:rPr>
            <w:color w:val="000000" w:themeColor="text1"/>
            <w:lang w:val="en-US"/>
          </w:rPr>
          <w:br/>
        </w:r>
      </w:del>
    </w:p>
    <w:p w14:paraId="7D7532CA" w14:textId="4AAF318F" w:rsidR="004B5359" w:rsidRPr="00BE40FA" w:rsidRDefault="00F255A6" w:rsidP="00FA7035">
      <w:pPr>
        <w:rPr>
          <w:b/>
          <w:color w:val="000000" w:themeColor="text1"/>
        </w:rPr>
      </w:pPr>
      <w:r w:rsidRPr="00BE40FA">
        <w:rPr>
          <w:b/>
          <w:color w:val="000000" w:themeColor="text1"/>
        </w:rPr>
        <w:t>Methods</w:t>
      </w:r>
    </w:p>
    <w:p w14:paraId="4A393F56" w14:textId="668A480D" w:rsidR="00EF380D" w:rsidRPr="00BE40FA" w:rsidRDefault="00EF380D" w:rsidP="00EF380D">
      <w:pPr>
        <w:rPr>
          <w:i/>
          <w:iCs/>
          <w:color w:val="000000" w:themeColor="text1"/>
        </w:rPr>
      </w:pPr>
      <w:r w:rsidRPr="00BE40FA">
        <w:rPr>
          <w:i/>
          <w:iCs/>
          <w:color w:val="000000" w:themeColor="text1"/>
        </w:rPr>
        <w:t xml:space="preserve">Study </w:t>
      </w:r>
      <w:del w:id="99" w:author="mak" w:date="2021-09-21T16:25:00Z">
        <w:r w:rsidRPr="00BE40FA" w:rsidDel="000E47F4">
          <w:rPr>
            <w:i/>
            <w:iCs/>
            <w:color w:val="000000" w:themeColor="text1"/>
          </w:rPr>
          <w:delText xml:space="preserve">population </w:delText>
        </w:r>
      </w:del>
      <w:ins w:id="100" w:author="mak" w:date="2021-09-21T16:25:00Z">
        <w:r w:rsidR="000E47F4">
          <w:rPr>
            <w:i/>
            <w:iCs/>
            <w:color w:val="000000" w:themeColor="text1"/>
          </w:rPr>
          <w:t>P</w:t>
        </w:r>
        <w:r w:rsidR="000E47F4" w:rsidRPr="00BE40FA">
          <w:rPr>
            <w:i/>
            <w:iCs/>
            <w:color w:val="000000" w:themeColor="text1"/>
          </w:rPr>
          <w:t xml:space="preserve">opulation </w:t>
        </w:r>
      </w:ins>
      <w:r w:rsidRPr="00BE40FA">
        <w:rPr>
          <w:i/>
          <w:iCs/>
          <w:color w:val="000000" w:themeColor="text1"/>
        </w:rPr>
        <w:t>and Outcome Assessment</w:t>
      </w:r>
    </w:p>
    <w:p w14:paraId="1D2EA5A2" w14:textId="46BB6B52" w:rsidR="00B22996" w:rsidRPr="00BE40FA" w:rsidRDefault="00B90ABF" w:rsidP="00B22996">
      <w:pPr>
        <w:rPr>
          <w:bCs/>
          <w:color w:val="000000" w:themeColor="text1"/>
        </w:rPr>
      </w:pPr>
      <w:r w:rsidRPr="00BE40FA">
        <w:rPr>
          <w:bCs/>
          <w:color w:val="000000" w:themeColor="text1"/>
        </w:rPr>
        <w:t xml:space="preserve">We used data </w:t>
      </w:r>
      <w:r w:rsidR="00B22A69" w:rsidRPr="00BE40FA">
        <w:rPr>
          <w:bCs/>
          <w:color w:val="000000" w:themeColor="text1"/>
        </w:rPr>
        <w:t>from the Danish National Registers system</w:t>
      </w:r>
      <w:r w:rsidR="00046091" w:rsidRPr="00BE40FA">
        <w:rPr>
          <w:bCs/>
          <w:color w:val="000000" w:themeColor="text1"/>
        </w:rPr>
        <w:t xml:space="preserve"> </w:t>
      </w:r>
      <w:r w:rsidR="00F1472B" w:rsidRPr="00BE40FA">
        <w:rPr>
          <w:bCs/>
          <w:color w:val="000000" w:themeColor="text1"/>
        </w:rPr>
        <w:t xml:space="preserve">during </w:t>
      </w:r>
      <w:r w:rsidR="00F1472B" w:rsidRPr="00BE40FA">
        <w:rPr>
          <w:bCs/>
        </w:rPr>
        <w:t>1989 – 2013</w:t>
      </w:r>
      <w:r w:rsidR="00B22A69" w:rsidRPr="00BE40FA">
        <w:rPr>
          <w:bCs/>
          <w:color w:val="000000" w:themeColor="text1"/>
        </w:rPr>
        <w:t xml:space="preserve">, </w:t>
      </w:r>
      <w:r w:rsidR="008A754D" w:rsidRPr="00BE40FA">
        <w:rPr>
          <w:bCs/>
          <w:color w:val="000000" w:themeColor="text1"/>
        </w:rPr>
        <w:t xml:space="preserve">through which details on demographic characteristics and certain health outcomes of all </w:t>
      </w:r>
      <w:r w:rsidR="00033568" w:rsidRPr="00BE40FA">
        <w:rPr>
          <w:bCs/>
          <w:color w:val="000000" w:themeColor="text1"/>
        </w:rPr>
        <w:t>Danish residents can be linked based on a 10-digit unique personal identifier.</w:t>
      </w:r>
      <w:r w:rsidR="002A7C90" w:rsidRPr="00BE40FA">
        <w:rPr>
          <w:bCs/>
          <w:color w:val="000000" w:themeColor="text1"/>
        </w:rPr>
        <w:fldChar w:fldCharType="begin"/>
      </w:r>
      <w:r w:rsidR="000C76AC">
        <w:rPr>
          <w:bCs/>
          <w:color w:val="000000" w:themeColor="text1"/>
        </w:rPr>
        <w:instrText xml:space="preserve"> ADDIN ZOTERO_ITEM CSL_CITATION {"citationID":"yla8wiMZ","properties":{"formattedCitation":"\\super 43\\nosupersub{}","plainCitation":"43","noteIndex":0},"citationItems":[{"id":1084,"uris":["http://zotero.org/users/6925055/items/MLQMEWFC"],"uri":["http://zotero.org/users/6925055/items/MLQMEWFC"],"itemData":{"id":1084,"type":"article-journal","container-title":"Science","issue":"5462","note":"publisher: American Association for the Advancement of Science","page":"2398–2399","title":"When an entire country is a cohort","volume":"287","author":[{"family":"Frank","given":"Lone"}],"issued":{"date-parts":[["2000"]]}}}],"schema":"https://github.com/citation-style-language/schema/raw/master/csl-citation.json"} </w:instrText>
      </w:r>
      <w:r w:rsidR="002A7C90" w:rsidRPr="00BE40FA">
        <w:rPr>
          <w:bCs/>
          <w:color w:val="000000" w:themeColor="text1"/>
        </w:rPr>
        <w:fldChar w:fldCharType="separate"/>
      </w:r>
      <w:r w:rsidR="000C76AC" w:rsidRPr="000C76AC">
        <w:rPr>
          <w:color w:val="000000"/>
          <w:vertAlign w:val="superscript"/>
        </w:rPr>
        <w:t>43</w:t>
      </w:r>
      <w:r w:rsidR="002A7C90" w:rsidRPr="00BE40FA">
        <w:rPr>
          <w:bCs/>
          <w:color w:val="000000" w:themeColor="text1"/>
        </w:rPr>
        <w:fldChar w:fldCharType="end"/>
      </w:r>
      <w:r w:rsidR="00B22996" w:rsidRPr="00BE40FA">
        <w:rPr>
          <w:bCs/>
          <w:color w:val="000000" w:themeColor="text1"/>
        </w:rPr>
        <w:t xml:space="preserve"> The </w:t>
      </w:r>
      <w:r w:rsidR="00046091" w:rsidRPr="00BE40FA">
        <w:rPr>
          <w:bCs/>
          <w:color w:val="000000" w:themeColor="text1"/>
        </w:rPr>
        <w:t xml:space="preserve">Danish National Registers system </w:t>
      </w:r>
      <w:r w:rsidR="00B22996" w:rsidRPr="00BE40FA">
        <w:rPr>
          <w:bCs/>
          <w:color w:val="000000" w:themeColor="text1"/>
        </w:rPr>
        <w:t xml:space="preserve">was established in 1977 and is a comprehensive patient register, including nationwide clinical and administrative records for all somatic inpatient data. Outpatient data have also been included in the </w:t>
      </w:r>
      <w:r w:rsidR="00046091" w:rsidRPr="00BE40FA">
        <w:rPr>
          <w:bCs/>
          <w:color w:val="000000" w:themeColor="text1"/>
        </w:rPr>
        <w:t xml:space="preserve">Danish National Registers system </w:t>
      </w:r>
      <w:r w:rsidR="00B22996" w:rsidRPr="00BE40FA">
        <w:rPr>
          <w:bCs/>
          <w:color w:val="000000" w:themeColor="text1"/>
        </w:rPr>
        <w:t>since 1995</w:t>
      </w:r>
      <w:ins w:id="101" w:author="mak" w:date="2021-09-21T16:32:00Z">
        <w:r w:rsidR="00B83084">
          <w:rPr>
            <w:bCs/>
            <w:color w:val="000000" w:themeColor="text1"/>
          </w:rPr>
          <w:t>.</w:t>
        </w:r>
      </w:ins>
      <w:moveFromRangeStart w:id="102" w:author="mak" w:date="2021-09-21T16:32:00Z" w:name="move83134342"/>
      <w:moveFrom w:id="103" w:author="mak" w:date="2021-09-21T16:32:00Z">
        <w:r w:rsidR="00B22996" w:rsidRPr="00BE40FA" w:rsidDel="000F0428">
          <w:rPr>
            <w:bCs/>
            <w:color w:val="000000" w:themeColor="text1"/>
          </w:rPr>
          <w:t>.</w:t>
        </w:r>
        <w:r w:rsidR="00F612D5" w:rsidRPr="00BE40FA" w:rsidDel="000F0428">
          <w:rPr>
            <w:bCs/>
            <w:color w:val="000000" w:themeColor="text1"/>
          </w:rPr>
          <w:t xml:space="preserve"> In a previous validation study, </w:t>
        </w:r>
        <w:r w:rsidR="00046091" w:rsidRPr="00BE40FA" w:rsidDel="000F0428">
          <w:rPr>
            <w:bCs/>
            <w:color w:val="000000" w:themeColor="text1"/>
          </w:rPr>
          <w:t xml:space="preserve">Danish National Registers system </w:t>
        </w:r>
        <w:r w:rsidR="00F612D5" w:rsidRPr="00BE40FA" w:rsidDel="000F0428">
          <w:rPr>
            <w:bCs/>
            <w:color w:val="000000" w:themeColor="text1"/>
          </w:rPr>
          <w:t xml:space="preserve">data for ALS ascertainment </w:t>
        </w:r>
        <w:r w:rsidR="00FA7035" w:rsidDel="000F0428">
          <w:rPr>
            <w:bCs/>
            <w:color w:val="000000" w:themeColor="text1"/>
          </w:rPr>
          <w:t>were found to be</w:t>
        </w:r>
        <w:r w:rsidR="00F612D5" w:rsidRPr="00BE40FA" w:rsidDel="000F0428">
          <w:rPr>
            <w:bCs/>
            <w:color w:val="000000" w:themeColor="text1"/>
          </w:rPr>
          <w:t xml:space="preserve"> highly reliable</w:t>
        </w:r>
        <w:r w:rsidR="006A6BB2" w:rsidRPr="00BE40FA" w:rsidDel="000F0428">
          <w:rPr>
            <w:bCs/>
            <w:color w:val="000000" w:themeColor="text1"/>
          </w:rPr>
          <w:t>.</w:t>
        </w:r>
        <w:r w:rsidR="00315970" w:rsidRPr="00BE40FA" w:rsidDel="000F0428">
          <w:rPr>
            <w:bCs/>
            <w:color w:val="000000" w:themeColor="text1"/>
          </w:rPr>
          <w:fldChar w:fldCharType="begin"/>
        </w:r>
        <w:r w:rsidR="000C76AC" w:rsidDel="000F0428">
          <w:rPr>
            <w:bCs/>
            <w:color w:val="000000" w:themeColor="text1"/>
          </w:rPr>
          <w:instrText xml:space="preserve"> ADDIN ZOTERO_ITEM CSL_CITATION {"citationID":"7JmKBYMR","properties":{"formattedCitation":"\\super 44\\nosupersub{}","plainCitation":"44","noteIndex":0},"citationItems":[{"id":1085,"uris":["http://zotero.org/users/6925055/items/8PHMXV8T"],"uri":["http://zotero.org/users/6925055/items/8PHMXV8T"],"itemData":{"id":1085,"type":"article-journal","container-title":"Amyotrophic Lateral Sclerosis and Frontotemporal Degeneration","issue":"3-4","note":"publisher: Taylor &amp; Francis","page":"224–229","title":"Comparison of diagnoses of amyotrophic lateral sclerosis by use of death certificates and hospital discharge data in the Danish population","volume":"16","author":[{"family":"Kioumourtzoglou","given":"Marianthi-Anna"},{"family":"Seals","given":"Ryan M"},{"family":"Himmerslev","given":"Liselotte"},{"family":"Gredal","given":"Ole"},{"family":"Hansen","given":"Johnni"},{"family":"Weisskopf","given":"Marc G"}],"issued":{"date-parts":[["2015"]]}}}],"schema":"https://github.com/citation-style-language/schema/raw/master/csl-citation.json"} </w:instrText>
        </w:r>
        <w:r w:rsidR="00315970" w:rsidRPr="00BE40FA" w:rsidDel="000F0428">
          <w:rPr>
            <w:bCs/>
            <w:color w:val="000000" w:themeColor="text1"/>
          </w:rPr>
          <w:fldChar w:fldCharType="separate"/>
        </w:r>
        <w:r w:rsidR="000C76AC" w:rsidRPr="000C76AC" w:rsidDel="000F0428">
          <w:rPr>
            <w:color w:val="000000"/>
            <w:vertAlign w:val="superscript"/>
          </w:rPr>
          <w:t>44</w:t>
        </w:r>
        <w:r w:rsidR="00315970" w:rsidRPr="00BE40FA" w:rsidDel="000F0428">
          <w:rPr>
            <w:bCs/>
            <w:color w:val="000000" w:themeColor="text1"/>
          </w:rPr>
          <w:fldChar w:fldCharType="end"/>
        </w:r>
      </w:moveFrom>
      <w:moveFromRangeEnd w:id="102"/>
    </w:p>
    <w:p w14:paraId="755C1A30" w14:textId="752E21BC" w:rsidR="00B11B89" w:rsidRPr="00BE40FA" w:rsidRDefault="00B11B89" w:rsidP="00B22996">
      <w:pPr>
        <w:rPr>
          <w:bCs/>
          <w:color w:val="000000" w:themeColor="text1"/>
        </w:rPr>
      </w:pPr>
    </w:p>
    <w:p w14:paraId="53BC8752" w14:textId="77777777" w:rsidR="0049389D" w:rsidRDefault="00B11B89" w:rsidP="00B22996">
      <w:pPr>
        <w:rPr>
          <w:ins w:id="104" w:author="mak" w:date="2021-09-21T16:32:00Z"/>
          <w:bCs/>
          <w:color w:val="000000" w:themeColor="text1"/>
        </w:rPr>
      </w:pPr>
      <w:r w:rsidRPr="00BE40FA">
        <w:rPr>
          <w:bCs/>
          <w:color w:val="000000" w:themeColor="text1"/>
        </w:rPr>
        <w:t xml:space="preserve">We </w:t>
      </w:r>
      <w:del w:id="105" w:author="mak" w:date="2021-09-21T16:31:00Z">
        <w:r w:rsidR="00090168" w:rsidRPr="00BE40FA" w:rsidDel="00D67DDB">
          <w:rPr>
            <w:bCs/>
            <w:color w:val="000000" w:themeColor="text1"/>
          </w:rPr>
          <w:delText xml:space="preserve">used expert </w:delText>
        </w:r>
        <w:r w:rsidR="00EC0F91" w:rsidDel="00D67DDB">
          <w:rPr>
            <w:bCs/>
            <w:color w:val="000000" w:themeColor="text1"/>
          </w:rPr>
          <w:delText xml:space="preserve">co-author </w:delText>
        </w:r>
        <w:r w:rsidR="00090168" w:rsidRPr="00BE40FA" w:rsidDel="00D67DDB">
          <w:rPr>
            <w:bCs/>
            <w:color w:val="000000" w:themeColor="text1"/>
          </w:rPr>
          <w:delText xml:space="preserve">knowledge to </w:delText>
        </w:r>
      </w:del>
      <w:r w:rsidRPr="00BE40FA">
        <w:rPr>
          <w:bCs/>
          <w:color w:val="000000" w:themeColor="text1"/>
        </w:rPr>
        <w:t>identif</w:t>
      </w:r>
      <w:del w:id="106" w:author="mak" w:date="2021-09-21T16:31:00Z">
        <w:r w:rsidR="00090168" w:rsidRPr="00BE40FA" w:rsidDel="00D67DDB">
          <w:rPr>
            <w:bCs/>
            <w:color w:val="000000" w:themeColor="text1"/>
          </w:rPr>
          <w:delText>y</w:delText>
        </w:r>
      </w:del>
      <w:ins w:id="107" w:author="mak" w:date="2021-09-21T16:31:00Z">
        <w:r w:rsidR="00D67DDB">
          <w:rPr>
            <w:bCs/>
            <w:color w:val="000000" w:themeColor="text1"/>
          </w:rPr>
          <w:t>ied</w:t>
        </w:r>
      </w:ins>
      <w:r w:rsidRPr="00BE40FA">
        <w:rPr>
          <w:bCs/>
          <w:color w:val="000000" w:themeColor="text1"/>
        </w:rPr>
        <w:t xml:space="preserve"> ALS cases based on their Internation</w:t>
      </w:r>
      <w:r w:rsidR="005F16A8" w:rsidRPr="00BE40FA">
        <w:rPr>
          <w:bCs/>
          <w:color w:val="000000" w:themeColor="text1"/>
        </w:rPr>
        <w:t>al Classification of Diseases (ICD) discharge diagnoses</w:t>
      </w:r>
      <w:r w:rsidR="00864CB0" w:rsidRPr="00BE40FA">
        <w:rPr>
          <w:bCs/>
          <w:color w:val="000000" w:themeColor="text1"/>
        </w:rPr>
        <w:t>, i.e., ICD-8 code 348.0 (ALS) until 1993 and ICD-10 code G12.2 (motor neuron disease) thereafter</w:t>
      </w:r>
      <w:r w:rsidR="007D3248" w:rsidRPr="00BE40FA">
        <w:rPr>
          <w:bCs/>
          <w:color w:val="000000" w:themeColor="text1"/>
        </w:rPr>
        <w:t xml:space="preserve">. </w:t>
      </w:r>
      <w:r w:rsidR="0095220D" w:rsidRPr="00BE40FA">
        <w:rPr>
          <w:bCs/>
          <w:color w:val="000000" w:themeColor="text1"/>
        </w:rPr>
        <w:t>For</w:t>
      </w:r>
      <w:r w:rsidR="00E42C58" w:rsidRPr="00BE40FA">
        <w:rPr>
          <w:bCs/>
          <w:color w:val="000000" w:themeColor="text1"/>
        </w:rPr>
        <w:t xml:space="preserve"> the diagnosis date, we used the </w:t>
      </w:r>
      <w:r w:rsidR="00E42C58" w:rsidRPr="00BE40FA">
        <w:rPr>
          <w:bCs/>
          <w:color w:val="000000" w:themeColor="text1"/>
        </w:rPr>
        <w:lastRenderedPageBreak/>
        <w:t>date of the first relevant code. We only include</w:t>
      </w:r>
      <w:r w:rsidR="00F43F00" w:rsidRPr="00BE40FA">
        <w:rPr>
          <w:bCs/>
          <w:color w:val="000000" w:themeColor="text1"/>
        </w:rPr>
        <w:t>d</w:t>
      </w:r>
      <w:r w:rsidR="00E42C58" w:rsidRPr="00BE40FA">
        <w:rPr>
          <w:bCs/>
          <w:color w:val="000000" w:themeColor="text1"/>
        </w:rPr>
        <w:t xml:space="preserve"> patients who were at least 20 years old when diagnosed</w:t>
      </w:r>
      <w:r w:rsidR="00832AED" w:rsidRPr="00BE40FA">
        <w:rPr>
          <w:bCs/>
          <w:color w:val="000000" w:themeColor="text1"/>
        </w:rPr>
        <w:t>.</w:t>
      </w:r>
      <w:r w:rsidR="00A11685" w:rsidRPr="00BE40FA">
        <w:rPr>
          <w:bCs/>
          <w:color w:val="000000" w:themeColor="text1"/>
        </w:rPr>
        <w:t xml:space="preserve"> </w:t>
      </w:r>
      <w:moveToRangeStart w:id="108" w:author="mak" w:date="2021-09-21T16:32:00Z" w:name="move83134342"/>
      <w:moveTo w:id="109" w:author="mak" w:date="2021-09-21T16:32:00Z">
        <w:del w:id="110" w:author="mak" w:date="2021-09-21T16:32:00Z">
          <w:r w:rsidR="000F0428" w:rsidRPr="00BE40FA" w:rsidDel="000F0428">
            <w:rPr>
              <w:bCs/>
              <w:color w:val="000000" w:themeColor="text1"/>
            </w:rPr>
            <w:delText xml:space="preserve">. </w:delText>
          </w:r>
        </w:del>
        <w:r w:rsidR="000F0428" w:rsidRPr="00BE40FA">
          <w:rPr>
            <w:bCs/>
            <w:color w:val="000000" w:themeColor="text1"/>
          </w:rPr>
          <w:t xml:space="preserve">In a previous validation study, Danish National Registers system data for ALS ascertainment </w:t>
        </w:r>
        <w:r w:rsidR="000F0428">
          <w:rPr>
            <w:bCs/>
            <w:color w:val="000000" w:themeColor="text1"/>
          </w:rPr>
          <w:t>were found to be</w:t>
        </w:r>
        <w:r w:rsidR="000F0428" w:rsidRPr="00BE40FA">
          <w:rPr>
            <w:bCs/>
            <w:color w:val="000000" w:themeColor="text1"/>
          </w:rPr>
          <w:t xml:space="preserve"> highly reliable.</w:t>
        </w:r>
        <w:r w:rsidR="000F0428" w:rsidRPr="00BE40FA">
          <w:rPr>
            <w:bCs/>
            <w:color w:val="000000" w:themeColor="text1"/>
          </w:rPr>
          <w:fldChar w:fldCharType="begin"/>
        </w:r>
        <w:r w:rsidR="000F0428">
          <w:rPr>
            <w:bCs/>
            <w:color w:val="000000" w:themeColor="text1"/>
          </w:rPr>
          <w:instrText xml:space="preserve"> ADDIN ZOTERO_ITEM CSL_CITATION {"citationID":"7JmKBYMR","properties":{"formattedCitation":"\\super 44\\nosupersub{}","plainCitation":"44","noteIndex":0},"citationItems":[{"id":1085,"uris":["http://zotero.org/users/6925055/items/8PHMXV8T"],"uri":["http://zotero.org/users/6925055/items/8PHMXV8T"],"itemData":{"id":1085,"type":"article-journal","container-title":"Amyotrophic Lateral Sclerosis and Frontotemporal Degeneration","issue":"3-4","note":"publisher: Taylor &amp; Francis","page":"224–229","title":"Comparison of diagnoses of amyotrophic lateral sclerosis by use of death certificates and hospital discharge data in the Danish population","volume":"16","author":[{"family":"Kioumourtzoglou","given":"Marianthi-Anna"},{"family":"Seals","given":"Ryan M"},{"family":"Himmerslev","given":"Liselotte"},{"family":"Gredal","given":"Ole"},{"family":"Hansen","given":"Johnni"},{"family":"Weisskopf","given":"Marc G"}],"issued":{"date-parts":[["2015"]]}}}],"schema":"https://github.com/citation-style-language/schema/raw/master/csl-citation.json"} </w:instrText>
        </w:r>
        <w:r w:rsidR="000F0428" w:rsidRPr="00BE40FA">
          <w:rPr>
            <w:bCs/>
            <w:color w:val="000000" w:themeColor="text1"/>
          </w:rPr>
          <w:fldChar w:fldCharType="separate"/>
        </w:r>
        <w:r w:rsidR="000F0428" w:rsidRPr="000C76AC">
          <w:rPr>
            <w:color w:val="000000"/>
            <w:vertAlign w:val="superscript"/>
          </w:rPr>
          <w:t>44</w:t>
        </w:r>
        <w:r w:rsidR="000F0428" w:rsidRPr="00BE40FA">
          <w:rPr>
            <w:bCs/>
            <w:color w:val="000000" w:themeColor="text1"/>
          </w:rPr>
          <w:fldChar w:fldCharType="end"/>
        </w:r>
      </w:moveTo>
      <w:moveToRangeEnd w:id="108"/>
      <w:ins w:id="111" w:author="mak" w:date="2021-09-21T16:32:00Z">
        <w:r w:rsidR="000F0428">
          <w:rPr>
            <w:bCs/>
            <w:color w:val="000000" w:themeColor="text1"/>
          </w:rPr>
          <w:t xml:space="preserve"> </w:t>
        </w:r>
      </w:ins>
    </w:p>
    <w:p w14:paraId="53A67C02" w14:textId="77777777" w:rsidR="0049389D" w:rsidRDefault="0049389D" w:rsidP="00B22996">
      <w:pPr>
        <w:rPr>
          <w:ins w:id="112" w:author="mak" w:date="2021-09-21T16:32:00Z"/>
          <w:bCs/>
          <w:color w:val="000000" w:themeColor="text1"/>
        </w:rPr>
      </w:pPr>
    </w:p>
    <w:p w14:paraId="3DC988C2" w14:textId="70C453AF" w:rsidR="00410CC8" w:rsidRPr="00BE40FA" w:rsidRDefault="00A11685" w:rsidP="00B22996">
      <w:pPr>
        <w:rPr>
          <w:bCs/>
          <w:color w:val="000000" w:themeColor="text1"/>
        </w:rPr>
      </w:pPr>
      <w:r w:rsidRPr="00BE40FA">
        <w:rPr>
          <w:bCs/>
          <w:color w:val="000000" w:themeColor="text1"/>
        </w:rPr>
        <w:t xml:space="preserve">We </w:t>
      </w:r>
      <w:r w:rsidR="00384F77" w:rsidRPr="00BE40FA">
        <w:rPr>
          <w:bCs/>
          <w:color w:val="000000" w:themeColor="text1"/>
        </w:rPr>
        <w:t>obtained</w:t>
      </w:r>
      <w:r w:rsidRPr="00BE40FA">
        <w:rPr>
          <w:bCs/>
          <w:color w:val="000000" w:themeColor="text1"/>
        </w:rPr>
        <w:t xml:space="preserve"> c</w:t>
      </w:r>
      <w:r w:rsidR="00E62978" w:rsidRPr="00BE40FA">
        <w:rPr>
          <w:bCs/>
          <w:color w:val="000000" w:themeColor="text1"/>
        </w:rPr>
        <w:t>ontrols through the Danish Civil Registration System, which was established in 1968 and includes administrative records (e.g., date and place of birth, vital status, and history of civil status and addresses) on all persons living in Denmark; records are kept even when a person dies</w:t>
      </w:r>
      <w:r w:rsidR="00AF1C52" w:rsidRPr="00BE40FA">
        <w:rPr>
          <w:bCs/>
          <w:color w:val="000000" w:themeColor="text1"/>
        </w:rPr>
        <w:t xml:space="preserve"> </w:t>
      </w:r>
      <w:r w:rsidR="00E62978" w:rsidRPr="00BE40FA">
        <w:rPr>
          <w:bCs/>
          <w:color w:val="000000" w:themeColor="text1"/>
        </w:rPr>
        <w:t>or</w:t>
      </w:r>
      <w:r w:rsidR="00AF1C52" w:rsidRPr="00BE40FA">
        <w:rPr>
          <w:bCs/>
          <w:color w:val="000000" w:themeColor="text1"/>
        </w:rPr>
        <w:t xml:space="preserve"> </w:t>
      </w:r>
      <w:r w:rsidR="00E62978" w:rsidRPr="00BE40FA">
        <w:rPr>
          <w:bCs/>
          <w:color w:val="000000" w:themeColor="text1"/>
        </w:rPr>
        <w:t>emigrates.</w:t>
      </w:r>
      <w:r w:rsidR="004C062C" w:rsidRPr="00BE40FA">
        <w:rPr>
          <w:bCs/>
          <w:color w:val="000000" w:themeColor="text1"/>
        </w:rPr>
        <w:fldChar w:fldCharType="begin"/>
      </w:r>
      <w:r w:rsidR="000C76AC">
        <w:rPr>
          <w:bCs/>
          <w:color w:val="000000" w:themeColor="text1"/>
        </w:rPr>
        <w:instrText xml:space="preserve"> ADDIN ZOTERO_ITEM CSL_CITATION {"citationID":"vJssc8s5","properties":{"formattedCitation":"\\super 45\\nosupersub{}","plainCitation":"45","noteIndex":0},"citationItems":[{"id":1086,"uris":["http://zotero.org/users/6925055/items/GLIJ35NE"],"uri":["http://zotero.org/users/6925055/items/GLIJ35NE"],"itemData":{"id":1086,"type":"article-journal","container-title":"Scandinavian journal of public health","issue":"7_suppl","note":"publisher: Sage Publications Sage UK: London, England","page":"22–25","title":"The Danish civil registration system","volume":"39","author":[{"family":"Pedersen","given":"Carsten Bøcker"}],"issued":{"date-parts":[["2011"]]}}}],"schema":"https://github.com/citation-style-language/schema/raw/master/csl-citation.json"} </w:instrText>
      </w:r>
      <w:r w:rsidR="004C062C" w:rsidRPr="00BE40FA">
        <w:rPr>
          <w:bCs/>
          <w:color w:val="000000" w:themeColor="text1"/>
        </w:rPr>
        <w:fldChar w:fldCharType="separate"/>
      </w:r>
      <w:r w:rsidR="000C76AC" w:rsidRPr="000C76AC">
        <w:rPr>
          <w:color w:val="000000"/>
          <w:vertAlign w:val="superscript"/>
        </w:rPr>
        <w:t>45</w:t>
      </w:r>
      <w:r w:rsidR="004C062C" w:rsidRPr="00BE40FA">
        <w:rPr>
          <w:bCs/>
          <w:color w:val="000000" w:themeColor="text1"/>
        </w:rPr>
        <w:fldChar w:fldCharType="end"/>
      </w:r>
      <w:r w:rsidR="00E62978" w:rsidRPr="00BE40FA">
        <w:rPr>
          <w:bCs/>
          <w:color w:val="000000" w:themeColor="text1"/>
        </w:rPr>
        <w:t xml:space="preserve"> </w:t>
      </w:r>
      <w:r w:rsidR="00311DF2" w:rsidRPr="00BE40FA">
        <w:rPr>
          <w:bCs/>
          <w:color w:val="000000" w:themeColor="text1"/>
        </w:rPr>
        <w:t xml:space="preserve">We identified </w:t>
      </w:r>
      <w:ins w:id="113" w:author="mak" w:date="2021-09-21T16:32:00Z">
        <w:r w:rsidR="0049389D">
          <w:rPr>
            <w:bCs/>
            <w:color w:val="000000" w:themeColor="text1"/>
          </w:rPr>
          <w:t xml:space="preserve">as </w:t>
        </w:r>
        <w:r w:rsidR="00C2252F">
          <w:rPr>
            <w:bCs/>
            <w:color w:val="000000" w:themeColor="text1"/>
          </w:rPr>
          <w:t xml:space="preserve">potential </w:t>
        </w:r>
      </w:ins>
      <w:r w:rsidR="00311DF2" w:rsidRPr="00BE40FA">
        <w:rPr>
          <w:bCs/>
          <w:color w:val="000000" w:themeColor="text1"/>
        </w:rPr>
        <w:t xml:space="preserve">controls </w:t>
      </w:r>
      <w:del w:id="114" w:author="mak" w:date="2021-09-21T16:32:00Z">
        <w:r w:rsidR="00832335" w:rsidRPr="00BE40FA" w:rsidDel="0049389D">
          <w:rPr>
            <w:bCs/>
            <w:color w:val="000000" w:themeColor="text1"/>
          </w:rPr>
          <w:delText xml:space="preserve">as </w:delText>
        </w:r>
      </w:del>
      <w:r w:rsidR="00832335" w:rsidRPr="00BE40FA">
        <w:rPr>
          <w:bCs/>
          <w:color w:val="000000" w:themeColor="text1"/>
        </w:rPr>
        <w:t xml:space="preserve">any person with no mention </w:t>
      </w:r>
      <w:r w:rsidR="00271F4D">
        <w:rPr>
          <w:bCs/>
          <w:color w:val="000000" w:themeColor="text1"/>
        </w:rPr>
        <w:t xml:space="preserve">of </w:t>
      </w:r>
      <w:r w:rsidR="00CC0EC2" w:rsidRPr="00BE40FA">
        <w:rPr>
          <w:bCs/>
          <w:color w:val="000000" w:themeColor="text1"/>
        </w:rPr>
        <w:t xml:space="preserve">ICD-8 code 348.0 or </w:t>
      </w:r>
      <w:r w:rsidR="00D46EF4" w:rsidRPr="00BE40FA">
        <w:rPr>
          <w:bCs/>
          <w:color w:val="000000" w:themeColor="text1"/>
        </w:rPr>
        <w:t>ICD-10 G12.2</w:t>
      </w:r>
      <w:r w:rsidR="003B5DD4" w:rsidRPr="00BE40FA">
        <w:rPr>
          <w:bCs/>
          <w:color w:val="000000" w:themeColor="text1"/>
        </w:rPr>
        <w:t xml:space="preserve"> in the </w:t>
      </w:r>
      <w:r w:rsidR="00046091" w:rsidRPr="00BE40FA">
        <w:rPr>
          <w:bCs/>
          <w:color w:val="000000" w:themeColor="text1"/>
        </w:rPr>
        <w:t>Danish National Registers system</w:t>
      </w:r>
      <w:r w:rsidR="003B5DD4" w:rsidRPr="00BE40FA">
        <w:rPr>
          <w:bCs/>
          <w:color w:val="000000" w:themeColor="text1"/>
        </w:rPr>
        <w:t xml:space="preserve">. </w:t>
      </w:r>
      <w:r w:rsidR="00854F83" w:rsidRPr="00BE40FA">
        <w:rPr>
          <w:bCs/>
          <w:color w:val="000000" w:themeColor="text1"/>
        </w:rPr>
        <w:t>We</w:t>
      </w:r>
      <w:r w:rsidR="00AD6EA4" w:rsidRPr="00BE40FA">
        <w:rPr>
          <w:bCs/>
          <w:color w:val="000000" w:themeColor="text1"/>
        </w:rPr>
        <w:t xml:space="preserve"> randomly</w:t>
      </w:r>
      <w:r w:rsidR="00854F83" w:rsidRPr="00BE40FA">
        <w:rPr>
          <w:bCs/>
          <w:color w:val="000000" w:themeColor="text1"/>
        </w:rPr>
        <w:t xml:space="preserve"> </w:t>
      </w:r>
      <w:r w:rsidR="00E6336F" w:rsidRPr="00BE40FA">
        <w:rPr>
          <w:bCs/>
          <w:color w:val="000000" w:themeColor="text1"/>
        </w:rPr>
        <w:t>matched five controls per case</w:t>
      </w:r>
      <w:r w:rsidR="00AD6EA4" w:rsidRPr="00BE40FA">
        <w:rPr>
          <w:bCs/>
          <w:color w:val="000000" w:themeColor="text1"/>
        </w:rPr>
        <w:t xml:space="preserve"> by age, sex</w:t>
      </w:r>
      <w:r w:rsidR="00524390">
        <w:rPr>
          <w:bCs/>
          <w:color w:val="000000" w:themeColor="text1"/>
        </w:rPr>
        <w:t xml:space="preserve">, </w:t>
      </w:r>
      <w:r w:rsidR="00AD6EA4" w:rsidRPr="00BE40FA">
        <w:rPr>
          <w:bCs/>
          <w:color w:val="000000" w:themeColor="text1"/>
        </w:rPr>
        <w:t>date of birth</w:t>
      </w:r>
      <w:ins w:id="115" w:author="mak" w:date="2021-09-21T16:33:00Z">
        <w:r w:rsidR="00A117D2">
          <w:rPr>
            <w:bCs/>
            <w:color w:val="000000" w:themeColor="text1"/>
          </w:rPr>
          <w:t>,</w:t>
        </w:r>
      </w:ins>
      <w:r w:rsidR="00524390">
        <w:rPr>
          <w:bCs/>
          <w:color w:val="000000" w:themeColor="text1"/>
        </w:rPr>
        <w:t xml:space="preserve"> and vital status</w:t>
      </w:r>
      <w:r w:rsidR="00C901A0" w:rsidRPr="00BE40FA">
        <w:rPr>
          <w:bCs/>
          <w:color w:val="000000" w:themeColor="text1"/>
        </w:rPr>
        <w:t xml:space="preserve">. Controls </w:t>
      </w:r>
      <w:r w:rsidR="005B6BF1" w:rsidRPr="00BE40FA">
        <w:rPr>
          <w:bCs/>
          <w:color w:val="000000" w:themeColor="text1"/>
        </w:rPr>
        <w:t>were</w:t>
      </w:r>
      <w:r w:rsidR="00C901A0" w:rsidRPr="00BE40FA">
        <w:rPr>
          <w:bCs/>
          <w:color w:val="000000" w:themeColor="text1"/>
        </w:rPr>
        <w:t xml:space="preserve"> alive in the </w:t>
      </w:r>
      <w:r w:rsidR="00046091" w:rsidRPr="00BE40FA">
        <w:rPr>
          <w:bCs/>
          <w:color w:val="000000" w:themeColor="text1"/>
        </w:rPr>
        <w:t xml:space="preserve">Danish National Registers system </w:t>
      </w:r>
      <w:r w:rsidR="00AB0E61" w:rsidRPr="00BE40FA">
        <w:rPr>
          <w:bCs/>
          <w:color w:val="000000" w:themeColor="text1"/>
        </w:rPr>
        <w:t xml:space="preserve">at </w:t>
      </w:r>
      <w:ins w:id="116" w:author="mak" w:date="2021-09-21T16:34:00Z">
        <w:r w:rsidR="001B7BE2">
          <w:rPr>
            <w:bCs/>
            <w:color w:val="000000" w:themeColor="text1"/>
          </w:rPr>
          <w:t xml:space="preserve">the </w:t>
        </w:r>
      </w:ins>
      <w:del w:id="117" w:author="mak" w:date="2021-09-21T16:34:00Z">
        <w:r w:rsidR="00AB0E61" w:rsidRPr="00BE40FA" w:rsidDel="001B7BE2">
          <w:rPr>
            <w:bCs/>
            <w:color w:val="000000" w:themeColor="text1"/>
          </w:rPr>
          <w:delText xml:space="preserve">the time of first mention of </w:delText>
        </w:r>
      </w:del>
      <w:r w:rsidR="00AB0E61" w:rsidRPr="00BE40FA">
        <w:rPr>
          <w:bCs/>
          <w:color w:val="000000" w:themeColor="text1"/>
        </w:rPr>
        <w:t xml:space="preserve">ALS </w:t>
      </w:r>
      <w:ins w:id="118" w:author="mak" w:date="2021-09-21T16:34:00Z">
        <w:r w:rsidR="001B7BE2">
          <w:rPr>
            <w:bCs/>
            <w:color w:val="000000" w:themeColor="text1"/>
          </w:rPr>
          <w:t xml:space="preserve">diagnosis date </w:t>
        </w:r>
      </w:ins>
      <w:r w:rsidR="00C901A0" w:rsidRPr="00BE40FA">
        <w:rPr>
          <w:bCs/>
          <w:color w:val="000000" w:themeColor="text1"/>
        </w:rPr>
        <w:t xml:space="preserve">of the </w:t>
      </w:r>
      <w:r w:rsidR="00192538" w:rsidRPr="00BE40FA">
        <w:rPr>
          <w:bCs/>
          <w:color w:val="000000" w:themeColor="text1"/>
        </w:rPr>
        <w:t>matched case</w:t>
      </w:r>
      <w:ins w:id="119" w:author="mak" w:date="2021-09-21T16:33:00Z">
        <w:r w:rsidR="00A117D2">
          <w:rPr>
            <w:bCs/>
            <w:color w:val="000000" w:themeColor="text1"/>
          </w:rPr>
          <w:t xml:space="preserve"> (index date)</w:t>
        </w:r>
      </w:ins>
      <w:r w:rsidR="00192538" w:rsidRPr="00BE40FA">
        <w:rPr>
          <w:bCs/>
          <w:color w:val="000000" w:themeColor="text1"/>
        </w:rPr>
        <w:t>.</w:t>
      </w:r>
    </w:p>
    <w:p w14:paraId="76CE7804" w14:textId="05A08E00" w:rsidR="00110354" w:rsidRPr="00BE40FA" w:rsidRDefault="00110354" w:rsidP="00B22996">
      <w:pPr>
        <w:rPr>
          <w:bCs/>
          <w:color w:val="000000" w:themeColor="text1"/>
        </w:rPr>
      </w:pPr>
    </w:p>
    <w:p w14:paraId="7B744401" w14:textId="028A0F4C" w:rsidR="00110354" w:rsidRPr="00BE40FA" w:rsidRDefault="00110354" w:rsidP="00B22996">
      <w:pPr>
        <w:rPr>
          <w:bCs/>
          <w:color w:val="000000" w:themeColor="text1"/>
        </w:rPr>
      </w:pPr>
      <w:r w:rsidRPr="00BE40FA">
        <w:rPr>
          <w:bCs/>
          <w:color w:val="000000" w:themeColor="text1"/>
        </w:rPr>
        <w:t>We obtained all addresses of cases and controls from January 1</w:t>
      </w:r>
      <w:r w:rsidRPr="00BE40FA">
        <w:rPr>
          <w:bCs/>
          <w:color w:val="000000" w:themeColor="text1"/>
          <w:vertAlign w:val="superscript"/>
        </w:rPr>
        <w:t>st</w:t>
      </w:r>
      <w:r w:rsidRPr="00BE40FA">
        <w:rPr>
          <w:bCs/>
          <w:color w:val="000000" w:themeColor="text1"/>
        </w:rPr>
        <w:t xml:space="preserve"> 1979 onwards from the Danish Civil Registration System,</w:t>
      </w:r>
      <w:r w:rsidR="00AE5FD9" w:rsidRPr="00BE40FA">
        <w:rPr>
          <w:bCs/>
          <w:color w:val="000000" w:themeColor="text1"/>
        </w:rPr>
        <w:fldChar w:fldCharType="begin"/>
      </w:r>
      <w:r w:rsidR="000C76AC">
        <w:rPr>
          <w:bCs/>
          <w:color w:val="000000" w:themeColor="text1"/>
        </w:rPr>
        <w:instrText xml:space="preserve"> ADDIN ZOTERO_ITEM CSL_CITATION {"citationID":"nLuk7CM0","properties":{"formattedCitation":"\\super 45\\nosupersub{}","plainCitation":"45","noteIndex":0},"citationItems":[{"id":1086,"uris":["http://zotero.org/users/6925055/items/GLIJ35NE"],"uri":["http://zotero.org/users/6925055/items/GLIJ35NE"],"itemData":{"id":1086,"type":"article-journal","container-title":"Scandinavian journal of public health","issue":"7_suppl","note":"publisher: Sage Publications Sage UK: London, England","page":"22–25","title":"The Danish civil registration system","volume":"39","author":[{"family":"Pedersen","given":"Carsten Bøcker"}],"issued":{"date-parts":[["2011"]]}}}],"schema":"https://github.com/citation-style-language/schema/raw/master/csl-citation.json"} </w:instrText>
      </w:r>
      <w:r w:rsidR="00AE5FD9" w:rsidRPr="00BE40FA">
        <w:rPr>
          <w:bCs/>
          <w:color w:val="000000" w:themeColor="text1"/>
        </w:rPr>
        <w:fldChar w:fldCharType="separate"/>
      </w:r>
      <w:r w:rsidR="000C76AC" w:rsidRPr="000C76AC">
        <w:rPr>
          <w:color w:val="000000"/>
          <w:vertAlign w:val="superscript"/>
        </w:rPr>
        <w:t>45</w:t>
      </w:r>
      <w:r w:rsidR="00AE5FD9" w:rsidRPr="00BE40FA">
        <w:rPr>
          <w:bCs/>
          <w:color w:val="000000" w:themeColor="text1"/>
        </w:rPr>
        <w:fldChar w:fldCharType="end"/>
      </w:r>
      <w:r w:rsidRPr="00BE40FA">
        <w:rPr>
          <w:bCs/>
          <w:color w:val="000000" w:themeColor="text1"/>
        </w:rPr>
        <w:t xml:space="preserve"> including the dates of moving to and leaving from each address, prior to the </w:t>
      </w:r>
      <w:del w:id="120" w:author="mak" w:date="2021-09-21T16:34:00Z">
        <w:r w:rsidRPr="00BE40FA" w:rsidDel="008A264E">
          <w:rPr>
            <w:bCs/>
            <w:color w:val="000000" w:themeColor="text1"/>
          </w:rPr>
          <w:delText>case diagnosis</w:delText>
        </w:r>
      </w:del>
      <w:ins w:id="121" w:author="mak" w:date="2021-09-21T16:34:00Z">
        <w:r w:rsidR="008A264E">
          <w:rPr>
            <w:bCs/>
            <w:color w:val="000000" w:themeColor="text1"/>
          </w:rPr>
          <w:t>index</w:t>
        </w:r>
      </w:ins>
      <w:r w:rsidRPr="00BE40FA">
        <w:rPr>
          <w:bCs/>
          <w:color w:val="000000" w:themeColor="text1"/>
        </w:rPr>
        <w:t xml:space="preserve"> date. We then obtained the geographical co-ordinates at the door of each house of the residential history of the participants</w:t>
      </w:r>
      <w:r w:rsidR="00F26843" w:rsidRPr="00BE40FA">
        <w:rPr>
          <w:bCs/>
          <w:color w:val="000000" w:themeColor="text1"/>
        </w:rPr>
        <w:t xml:space="preserve">, with previous evidence of the high accuracy of this method of </w:t>
      </w:r>
      <w:r w:rsidRPr="00BE40FA">
        <w:rPr>
          <w:bCs/>
          <w:color w:val="000000" w:themeColor="text1"/>
        </w:rPr>
        <w:t>geocoding of addresses</w:t>
      </w:r>
      <w:r w:rsidR="00A663A1" w:rsidRPr="00BE40FA">
        <w:rPr>
          <w:bCs/>
          <w:color w:val="000000" w:themeColor="text1"/>
        </w:rPr>
        <w:t xml:space="preserve"> in Denmark</w:t>
      </w:r>
      <w:r w:rsidRPr="00BE40FA">
        <w:rPr>
          <w:bCs/>
          <w:color w:val="000000" w:themeColor="text1"/>
        </w:rPr>
        <w:t>.</w:t>
      </w:r>
      <w:r w:rsidRPr="00BE40FA">
        <w:rPr>
          <w:bCs/>
          <w:color w:val="000000" w:themeColor="text1"/>
        </w:rPr>
        <w:fldChar w:fldCharType="begin"/>
      </w:r>
      <w:r w:rsidR="001E68A2">
        <w:rPr>
          <w:bCs/>
          <w:color w:val="000000" w:themeColor="text1"/>
        </w:rPr>
        <w:instrText xml:space="preserve"> ADDIN ZOTERO_ITEM CSL_CITATION {"citationID":"cctpHIgN","properties":{"formattedCitation":"\\super 17\\nosupersub{}","plainCitation":"17","noteIndex":0},"citationItems":[{"id":1087,"uris":["http://zotero.org/users/6925055/items/S3QKJWU8"],"uri":["http://zotero.org/users/6925055/items/S3QKJWU8"],"itemData":{"id":1087,"type":"article-journal","container-title":"Environmental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Funch"},{"family":"Ketzel","given":"Matthias"},{"family":"Sørensen","given":"Mette"},{"family":"Raaschou-Nielsen","given":"Ole"}],"issued":{"date-parts":[["2016"]]}}}],"schema":"https://github.com/citation-style-language/schema/raw/master/csl-citation.json"} </w:instrText>
      </w:r>
      <w:r w:rsidRPr="00BE40FA">
        <w:rPr>
          <w:bCs/>
          <w:color w:val="000000" w:themeColor="text1"/>
        </w:rPr>
        <w:fldChar w:fldCharType="separate"/>
      </w:r>
      <w:r w:rsidR="001E68A2" w:rsidRPr="001E68A2">
        <w:rPr>
          <w:color w:val="000000"/>
          <w:vertAlign w:val="superscript"/>
        </w:rPr>
        <w:t>17</w:t>
      </w:r>
      <w:r w:rsidRPr="00BE40FA">
        <w:rPr>
          <w:bCs/>
          <w:color w:val="000000" w:themeColor="text1"/>
        </w:rPr>
        <w:fldChar w:fldCharType="end"/>
      </w:r>
    </w:p>
    <w:p w14:paraId="319EA69B" w14:textId="63F3CDA5" w:rsidR="00643616" w:rsidRPr="00BE40FA" w:rsidRDefault="00643616" w:rsidP="00B22996">
      <w:pPr>
        <w:rPr>
          <w:bCs/>
          <w:color w:val="000000" w:themeColor="text1"/>
        </w:rPr>
      </w:pPr>
    </w:p>
    <w:p w14:paraId="1B2514CD" w14:textId="752A28A0" w:rsidR="00643616" w:rsidRPr="00BE40FA" w:rsidRDefault="00643616" w:rsidP="00B22996">
      <w:pPr>
        <w:rPr>
          <w:bCs/>
          <w:color w:val="000000" w:themeColor="text1"/>
        </w:rPr>
      </w:pPr>
      <w:r w:rsidRPr="00BE40FA">
        <w:rPr>
          <w:bCs/>
          <w:color w:val="000000" w:themeColor="text1"/>
        </w:rPr>
        <w:t xml:space="preserve">This study was approved by the Institutional Review Board at the </w:t>
      </w:r>
      <w:r w:rsidR="00E53A69" w:rsidRPr="00BE40FA">
        <w:rPr>
          <w:bCs/>
          <w:color w:val="000000" w:themeColor="text1"/>
        </w:rPr>
        <w:t>Columbia University</w:t>
      </w:r>
      <w:r w:rsidRPr="00BE40FA">
        <w:rPr>
          <w:bCs/>
          <w:color w:val="000000" w:themeColor="text1"/>
        </w:rPr>
        <w:t>.</w:t>
      </w:r>
    </w:p>
    <w:p w14:paraId="3E285C75" w14:textId="2194EF9A" w:rsidR="004B5359" w:rsidRPr="00BE40FA" w:rsidRDefault="004B5359" w:rsidP="00EF380D">
      <w:pPr>
        <w:rPr>
          <w:bCs/>
          <w:color w:val="000000" w:themeColor="text1"/>
        </w:rPr>
      </w:pPr>
    </w:p>
    <w:p w14:paraId="30C04844" w14:textId="77777777" w:rsidR="00EF380D" w:rsidRPr="00BE40FA" w:rsidRDefault="00EF380D" w:rsidP="00EF380D">
      <w:pPr>
        <w:rPr>
          <w:i/>
          <w:iCs/>
          <w:color w:val="000000" w:themeColor="text1"/>
        </w:rPr>
      </w:pPr>
      <w:r w:rsidRPr="00BE40FA">
        <w:rPr>
          <w:i/>
          <w:iCs/>
          <w:color w:val="000000" w:themeColor="text1"/>
        </w:rPr>
        <w:t>Exposure data</w:t>
      </w:r>
    </w:p>
    <w:p w14:paraId="4AB86CD1" w14:textId="2DEE0428" w:rsidR="006715DF" w:rsidRPr="00BE40FA" w:rsidRDefault="00FA5F91" w:rsidP="00042EDE">
      <w:pPr>
        <w:rPr>
          <w:bCs/>
          <w:color w:val="000000" w:themeColor="text1"/>
        </w:rPr>
      </w:pPr>
      <w:r w:rsidRPr="00BE40FA">
        <w:rPr>
          <w:bCs/>
          <w:color w:val="000000" w:themeColor="text1"/>
        </w:rPr>
        <w:lastRenderedPageBreak/>
        <w:t xml:space="preserve">We </w:t>
      </w:r>
      <w:r w:rsidR="004A01ED" w:rsidRPr="00BE40FA">
        <w:rPr>
          <w:bCs/>
          <w:color w:val="000000" w:themeColor="text1"/>
        </w:rPr>
        <w:t>obtained</w:t>
      </w:r>
      <w:r w:rsidRPr="00BE40FA">
        <w:rPr>
          <w:bCs/>
          <w:color w:val="000000" w:themeColor="text1"/>
        </w:rPr>
        <w:t xml:space="preserve"> predictions</w:t>
      </w:r>
      <w:r w:rsidR="004A01ED" w:rsidRPr="00BE40FA">
        <w:rPr>
          <w:bCs/>
          <w:color w:val="000000" w:themeColor="text1"/>
        </w:rPr>
        <w:t xml:space="preserve"> on </w:t>
      </w:r>
      <w:r w:rsidR="00412D4D" w:rsidRPr="00BE40FA">
        <w:rPr>
          <w:bCs/>
          <w:color w:val="000000" w:themeColor="text1"/>
        </w:rPr>
        <w:t xml:space="preserve">monthly </w:t>
      </w:r>
      <w:r w:rsidR="00E601D6" w:rsidRPr="00BE40FA">
        <w:rPr>
          <w:bCs/>
          <w:color w:val="000000" w:themeColor="text1"/>
        </w:rPr>
        <w:t xml:space="preserve">concentrations of </w:t>
      </w:r>
      <w:r w:rsidR="00412D4D" w:rsidRPr="00BE40FA">
        <w:rPr>
          <w:bCs/>
          <w:color w:val="000000" w:themeColor="text1"/>
        </w:rPr>
        <w:t>nitrogen oxides (NO</w:t>
      </w:r>
      <w:r w:rsidR="00412D4D" w:rsidRPr="00BE40FA">
        <w:rPr>
          <w:bCs/>
          <w:color w:val="000000" w:themeColor="text1"/>
          <w:vertAlign w:val="subscript"/>
        </w:rPr>
        <w:t>x</w:t>
      </w:r>
      <w:r w:rsidR="00412D4D" w:rsidRPr="00BE40FA">
        <w:rPr>
          <w:bCs/>
          <w:color w:val="000000" w:themeColor="text1"/>
        </w:rPr>
        <w:t>), carbon monoxide (CO), elemental carbon (EC</w:t>
      </w:r>
      <w:r w:rsidR="00292121">
        <w:rPr>
          <w:bCs/>
          <w:color w:val="000000" w:themeColor="text1"/>
        </w:rPr>
        <w:t xml:space="preserve">; </w:t>
      </w:r>
      <w:r w:rsidR="009C4919">
        <w:rPr>
          <w:bCs/>
        </w:rPr>
        <w:t>of which black carbon is a constituent</w:t>
      </w:r>
      <w:r w:rsidR="00412D4D" w:rsidRPr="00BE40FA">
        <w:rPr>
          <w:bCs/>
          <w:color w:val="000000" w:themeColor="text1"/>
        </w:rPr>
        <w:t>)</w:t>
      </w:r>
      <w:ins w:id="122" w:author="mak" w:date="2021-09-21T16:45:00Z">
        <w:r w:rsidR="009E2641">
          <w:rPr>
            <w:bCs/>
            <w:color w:val="000000" w:themeColor="text1"/>
          </w:rPr>
          <w:t>, ozone (O</w:t>
        </w:r>
        <w:r w:rsidR="009E2641" w:rsidRPr="009E2641">
          <w:rPr>
            <w:bCs/>
            <w:color w:val="000000" w:themeColor="text1"/>
            <w:vertAlign w:val="subscript"/>
            <w:rPrChange w:id="123" w:author="mak" w:date="2021-09-21T16:45:00Z">
              <w:rPr>
                <w:bCs/>
                <w:color w:val="000000" w:themeColor="text1"/>
              </w:rPr>
            </w:rPrChange>
          </w:rPr>
          <w:t>3</w:t>
        </w:r>
        <w:r w:rsidR="009E2641">
          <w:rPr>
            <w:bCs/>
            <w:color w:val="000000" w:themeColor="text1"/>
          </w:rPr>
          <w:t>)</w:t>
        </w:r>
      </w:ins>
      <w:ins w:id="124" w:author="mak" w:date="2021-09-21T16:46:00Z">
        <w:r w:rsidR="00187790">
          <w:rPr>
            <w:bCs/>
            <w:color w:val="000000" w:themeColor="text1"/>
          </w:rPr>
          <w:t>,</w:t>
        </w:r>
      </w:ins>
      <w:r w:rsidR="00912D16">
        <w:rPr>
          <w:bCs/>
          <w:color w:val="000000" w:themeColor="text1"/>
        </w:rPr>
        <w:t xml:space="preserve"> and</w:t>
      </w:r>
      <w:r w:rsidR="00412D4D" w:rsidRPr="00BE40FA">
        <w:rPr>
          <w:bCs/>
          <w:color w:val="000000" w:themeColor="text1"/>
        </w:rPr>
        <w:t xml:space="preserve"> fine particles (PM</w:t>
      </w:r>
      <w:r w:rsidR="00412D4D" w:rsidRPr="00BE40FA">
        <w:rPr>
          <w:bCs/>
          <w:color w:val="000000" w:themeColor="text1"/>
          <w:vertAlign w:val="subscript"/>
        </w:rPr>
        <w:t>2</w:t>
      </w:r>
      <w:r w:rsidR="00412D4D" w:rsidRPr="00BE40FA">
        <w:rPr>
          <w:bCs/>
          <w:i/>
          <w:color w:val="000000" w:themeColor="text1"/>
          <w:vertAlign w:val="subscript"/>
        </w:rPr>
        <w:t>.</w:t>
      </w:r>
      <w:r w:rsidR="00412D4D" w:rsidRPr="00BE40FA">
        <w:rPr>
          <w:bCs/>
          <w:color w:val="000000" w:themeColor="text1"/>
          <w:vertAlign w:val="subscript"/>
        </w:rPr>
        <w:t>5</w:t>
      </w:r>
      <w:r w:rsidR="00412D4D" w:rsidRPr="00BE40FA">
        <w:rPr>
          <w:bCs/>
          <w:color w:val="000000" w:themeColor="text1"/>
        </w:rPr>
        <w:t xml:space="preserve">) </w:t>
      </w:r>
      <w:del w:id="125" w:author="mak" w:date="2021-09-21T16:45:00Z">
        <w:r w:rsidR="00412D4D" w:rsidRPr="00BE40FA" w:rsidDel="00A01A43">
          <w:rPr>
            <w:bCs/>
            <w:color w:val="000000" w:themeColor="text1"/>
          </w:rPr>
          <w:delText xml:space="preserve">and </w:delText>
        </w:r>
      </w:del>
      <w:r w:rsidR="00412D4D" w:rsidRPr="00BE40FA">
        <w:rPr>
          <w:bCs/>
          <w:color w:val="000000" w:themeColor="text1"/>
        </w:rPr>
        <w:t>at residential addresses of study participants</w:t>
      </w:r>
      <w:r w:rsidRPr="00BE40FA">
        <w:rPr>
          <w:bCs/>
          <w:color w:val="000000" w:themeColor="text1"/>
        </w:rPr>
        <w:t xml:space="preserve"> from</w:t>
      </w:r>
      <w:del w:id="126" w:author="mak" w:date="2021-09-21T16:45:00Z">
        <w:r w:rsidRPr="00BE40FA" w:rsidDel="00A01A43">
          <w:rPr>
            <w:bCs/>
            <w:color w:val="000000" w:themeColor="text1"/>
          </w:rPr>
          <w:delText xml:space="preserve"> a</w:delText>
        </w:r>
      </w:del>
      <w:r w:rsidRPr="00BE40FA">
        <w:rPr>
          <w:bCs/>
          <w:color w:val="000000" w:themeColor="text1"/>
        </w:rPr>
        <w:t xml:space="preserve"> validated spatio-temporal model</w:t>
      </w:r>
      <w:ins w:id="127" w:author="mak" w:date="2021-09-21T16:45:00Z">
        <w:r w:rsidR="00A01A43">
          <w:rPr>
            <w:bCs/>
            <w:color w:val="000000" w:themeColor="text1"/>
          </w:rPr>
          <w:t>s</w:t>
        </w:r>
      </w:ins>
      <w:r w:rsidR="0012534F" w:rsidRPr="00BE40FA">
        <w:rPr>
          <w:bCs/>
          <w:color w:val="000000" w:themeColor="text1"/>
        </w:rPr>
        <w:t xml:space="preserve"> with full space and time coverage over our study period, described in detail elsewhere</w:t>
      </w:r>
      <w:r w:rsidR="007B05F7" w:rsidRPr="00BE40FA">
        <w:rPr>
          <w:bCs/>
          <w:color w:val="000000" w:themeColor="text1"/>
        </w:rPr>
        <w:t>.</w:t>
      </w:r>
      <w:r w:rsidR="000573A6" w:rsidRPr="00BE40FA">
        <w:rPr>
          <w:bCs/>
          <w:color w:val="000000" w:themeColor="text1"/>
        </w:rPr>
        <w:fldChar w:fldCharType="begin"/>
      </w:r>
      <w:r w:rsidR="000C76AC">
        <w:rPr>
          <w:bCs/>
          <w:color w:val="000000" w:themeColor="text1"/>
        </w:rPr>
        <w:instrText xml:space="preserve"> ADDIN ZOTERO_ITEM CSL_CITATION {"citationID":"df6uQcC1","properties":{"formattedCitation":"\\super 46,47\\nosupersub{}","plainCitation":"46,47","noteIndex":0},"citationItems":[{"id":1091,"uris":["http://zotero.org/users/6925055/items/46NLFFCH"],"uri":["http://zotero.org/users/6925055/items/46NLFFCH"],"itemData":{"id":1091,"type":"article-journal","container-title":"International Journal of Environment and Pollution","issue":"1-4","note":"publisher: Inderscience Publishers Ltd","page":"226–238","title":"Evaluation of AirGIS: a GIS-based air pollution and human exposure modelling system","volume":"47","author":[{"family":"Ketzel","given":"Matthias"},{"family":"Berkowicz","given":"Ruwim"},{"family":"Hvidberg","given":"Martin"},{"family":"Jensen","given":"Steen Solvang"},{"family":"Raaschou-Nielsen","given":"Ole"}],"issued":{"date-parts":[["2011"]]}}},{"id":1092,"uris":["http://zotero.org/users/6925055/items/XNBIIAZZ"],"uri":["http://zotero.org/users/6925055/items/XNBIIAZZ"],"itemData":{"id":1092,"type":"paper-conference","container-title":"18th International Conference on Harmonisation within Atmospheric Dispersion Modelling for Regulatory Purposes, HARMO 2017","title":"High resolution modelling of elemental carbon for Denmark","author":[{"family":"Ketzel","given":"Matthias"},{"family":"Burman","given":"Madeleine"},{"family":"Nøjgaard","given":"Jacob K"},{"family":"Christensen","given":"Jesper H"},{"family":"Im","given":"Ulas"},{"family":"Brandt","given":"Jørgen"}],"issued":{"date-parts":[["2017"]]}}}],"schema":"https://github.com/citation-style-language/schema/raw/master/csl-citation.json"} </w:instrText>
      </w:r>
      <w:r w:rsidR="000573A6" w:rsidRPr="00BE40FA">
        <w:rPr>
          <w:bCs/>
          <w:color w:val="000000" w:themeColor="text1"/>
        </w:rPr>
        <w:fldChar w:fldCharType="separate"/>
      </w:r>
      <w:r w:rsidR="000C76AC" w:rsidRPr="000C76AC">
        <w:rPr>
          <w:color w:val="000000"/>
          <w:vertAlign w:val="superscript"/>
        </w:rPr>
        <w:t>46,47</w:t>
      </w:r>
      <w:r w:rsidR="000573A6" w:rsidRPr="00BE40FA">
        <w:rPr>
          <w:bCs/>
          <w:color w:val="000000" w:themeColor="text1"/>
        </w:rPr>
        <w:fldChar w:fldCharType="end"/>
      </w:r>
      <w:r w:rsidR="007B05F7" w:rsidRPr="00BE40FA">
        <w:rPr>
          <w:bCs/>
          <w:color w:val="000000" w:themeColor="text1"/>
        </w:rPr>
        <w:t xml:space="preserve"> </w:t>
      </w:r>
      <w:r w:rsidR="00912D16">
        <w:rPr>
          <w:bCs/>
          <w:color w:val="000000" w:themeColor="text1"/>
        </w:rPr>
        <w:t xml:space="preserve">We </w:t>
      </w:r>
      <w:del w:id="128" w:author="mak" w:date="2021-09-21T16:46:00Z">
        <w:r w:rsidR="00912D16" w:rsidDel="00187790">
          <w:rPr>
            <w:bCs/>
            <w:color w:val="000000" w:themeColor="text1"/>
          </w:rPr>
          <w:delText xml:space="preserve">also obtained monthly </w:delText>
        </w:r>
        <w:r w:rsidR="00912D16" w:rsidRPr="00BE40FA" w:rsidDel="00187790">
          <w:rPr>
            <w:bCs/>
            <w:color w:val="000000" w:themeColor="text1"/>
          </w:rPr>
          <w:delText>ozone (</w:delText>
        </w:r>
      </w:del>
      <w:ins w:id="129" w:author="mak" w:date="2021-09-21T16:46:00Z">
        <w:r w:rsidR="00187790">
          <w:rPr>
            <w:bCs/>
            <w:color w:val="000000" w:themeColor="text1"/>
          </w:rPr>
          <w:t xml:space="preserve">used the </w:t>
        </w:r>
      </w:ins>
      <w:r w:rsidR="00912D16" w:rsidRPr="00BE40FA">
        <w:rPr>
          <w:bCs/>
          <w:color w:val="000000" w:themeColor="text1"/>
        </w:rPr>
        <w:t>O</w:t>
      </w:r>
      <w:r w:rsidR="00912D16" w:rsidRPr="00BE40FA">
        <w:rPr>
          <w:bCs/>
          <w:color w:val="000000" w:themeColor="text1"/>
          <w:vertAlign w:val="subscript"/>
        </w:rPr>
        <w:t>3</w:t>
      </w:r>
      <w:del w:id="130" w:author="mak" w:date="2021-09-21T16:46:00Z">
        <w:r w:rsidR="00912D16" w:rsidRPr="00BE40FA" w:rsidDel="00187790">
          <w:rPr>
            <w:bCs/>
            <w:color w:val="000000" w:themeColor="text1"/>
          </w:rPr>
          <w:delText>)</w:delText>
        </w:r>
      </w:del>
      <w:r w:rsidR="00912D16" w:rsidRPr="00BE40FA">
        <w:rPr>
          <w:bCs/>
          <w:color w:val="000000" w:themeColor="text1"/>
        </w:rPr>
        <w:t xml:space="preserve"> </w:t>
      </w:r>
      <w:r w:rsidR="00912D16">
        <w:rPr>
          <w:bCs/>
          <w:color w:val="000000" w:themeColor="text1"/>
        </w:rPr>
        <w:t>concentrations for sensitivity analyses</w:t>
      </w:r>
      <w:del w:id="131" w:author="mak" w:date="2021-09-21T16:46:00Z">
        <w:r w:rsidR="00912D16" w:rsidDel="00187790">
          <w:rPr>
            <w:bCs/>
            <w:color w:val="000000" w:themeColor="text1"/>
          </w:rPr>
          <w:delText xml:space="preserve"> from the same model</w:delText>
        </w:r>
      </w:del>
      <w:r w:rsidR="00912D16">
        <w:rPr>
          <w:bCs/>
          <w:color w:val="000000" w:themeColor="text1"/>
        </w:rPr>
        <w:t xml:space="preserve">. </w:t>
      </w:r>
      <w:r w:rsidR="005772B8" w:rsidRPr="00BE40FA">
        <w:rPr>
          <w:bCs/>
          <w:color w:val="000000" w:themeColor="text1"/>
        </w:rPr>
        <w:t>The</w:t>
      </w:r>
      <w:ins w:id="132" w:author="mak" w:date="2021-09-21T16:46:00Z">
        <w:r w:rsidR="009268E4">
          <w:rPr>
            <w:bCs/>
            <w:color w:val="000000" w:themeColor="text1"/>
          </w:rPr>
          <w:t>se</w:t>
        </w:r>
      </w:ins>
      <w:r w:rsidR="005772B8" w:rsidRPr="00BE40FA">
        <w:rPr>
          <w:bCs/>
          <w:color w:val="000000" w:themeColor="text1"/>
        </w:rPr>
        <w:t xml:space="preserve"> predict</w:t>
      </w:r>
      <w:del w:id="133" w:author="mak" w:date="2021-09-21T16:46:00Z">
        <w:r w:rsidR="005772B8" w:rsidRPr="00BE40FA" w:rsidDel="009268E4">
          <w:rPr>
            <w:bCs/>
            <w:color w:val="000000" w:themeColor="text1"/>
          </w:rPr>
          <w:delText xml:space="preserve">ions in </w:delText>
        </w:r>
      </w:del>
      <w:ins w:id="134" w:author="mak" w:date="2021-09-21T16:46:00Z">
        <w:r w:rsidR="009268E4">
          <w:rPr>
            <w:bCs/>
            <w:color w:val="000000" w:themeColor="text1"/>
          </w:rPr>
          <w:t xml:space="preserve">ed </w:t>
        </w:r>
      </w:ins>
      <w:r w:rsidRPr="00BE40FA">
        <w:rPr>
          <w:bCs/>
          <w:color w:val="000000" w:themeColor="text1"/>
        </w:rPr>
        <w:t xml:space="preserve">pollutant concentrations </w:t>
      </w:r>
      <w:r w:rsidR="00633949" w:rsidRPr="00BE40FA">
        <w:rPr>
          <w:bCs/>
          <w:color w:val="000000" w:themeColor="text1"/>
        </w:rPr>
        <w:t xml:space="preserve">have </w:t>
      </w:r>
      <w:r w:rsidR="00520EA3" w:rsidRPr="00BE40FA">
        <w:rPr>
          <w:bCs/>
          <w:color w:val="000000" w:themeColor="text1"/>
        </w:rPr>
        <w:t>been extensively used in previous air pollution epidemiologic studies in Denmark</w:t>
      </w:r>
      <w:r w:rsidR="00A1016C" w:rsidRPr="00BE40FA">
        <w:rPr>
          <w:bCs/>
          <w:color w:val="000000" w:themeColor="text1"/>
        </w:rPr>
        <w:t>.</w:t>
      </w:r>
      <w:r w:rsidR="001808E4" w:rsidRPr="00BE40FA">
        <w:rPr>
          <w:bCs/>
          <w:color w:val="000000" w:themeColor="text1"/>
        </w:rPr>
        <w:fldChar w:fldCharType="begin"/>
      </w:r>
      <w:r w:rsidR="000C76AC">
        <w:rPr>
          <w:bCs/>
          <w:color w:val="000000" w:themeColor="text1"/>
        </w:rPr>
        <w:instrText xml:space="preserve"> ADDIN ZOTERO_ITEM CSL_CITATION {"citationID":"Liqz6nw7","properties":{"formattedCitation":"\\super 17,48\\uc0\\u8211{}50\\nosupersub{}","plainCitation":"17,48–50","noteIndex":0},"citationItems":[{"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1088,"uris":["http://zotero.org/users/6925055/items/4NNUMU7E"],"uri":["http://zotero.org/users/6925055/items/4NNUMU7E"],"itemData":{"id":1088,"type":"article-journal","container-title":"Environmental health perspectives","issue":"6","note":"publisher: National Institute of Environmental Health Sciences","page":"860–865","title":"Lung cancer incidence and long-term exposure to air pollution from traffic","volume":"119","author":[{"family":"Raaschou-Nielsen","given":"Ole"},{"family":"Andersen","given":"Zorana Jovanovic"},{"family":"Hvidberg","given":"Martin"},{"family":"Jensen","given":"Steen Solvang"},{"family":"Ketzel","given":"Matthias"},{"family":"Sørensen","given":"Mette"},{"family":"Loft","given":"Steffen"},{"family":"Overvad","given":"Kim"},{"family":"Tjønneland","given":"Anne"}],"issued":{"date-parts":[["2011"]]}}},{"id":1089,"uris":["http://zotero.org/users/6925055/items/BFCZCLEK"],"uri":["http://zotero.org/users/6925055/items/BFCZCLEK"],"itemData":{"id":1089,"type":"article-journal","container-title":"Diabetologia","issue":"1","note":"publisher: Springer","page":"36–46","title":"Long-term exposure to traffic-related air pollution and diabetes-associated mortality: a cohort study","volume":"56","author":[{"family":"Raaschou-Nielsen","given":"O"},{"family":"Sørensen","given":"M"},{"family":"Ketzel","given":"M"},{"family":"Hertel","given":"O"},{"family":"Loft","given":"S"},{"family":"Tjønneland","given":"A"},{"family":"Overvad","given":"K"},{"family":"Andersen","given":"ZJ"}],"issued":{"date-parts":[["2013"]]}}},{"id":1090,"uris":["http://zotero.org/users/6925055/items/4GYJGABM"],"uri":["http://zotero.org/users/6925055/items/4GYJGABM"],"itemData":{"id":1090,"type":"article-journal","container-title":"Environmental health perspectives","issue":"3","note":"publisher: National Institute of Environmental Health Sciences","page":"418–424","title":"Long-term exposure to traffic-related air pollution associated with blood pressure and self-reported hypertension in a Danish cohort","volume":"120","author":[{"family":"Sørensen","given":"Mette"},{"family":"Hoffmann","given":"Barbara"},{"family":"Hvidberg","given":"Martin"},{"family":"Ketzel","given":"Matthias"},{"family":"Jensen","given":"Steen Solvang"},{"family":"Andersen","given":"Zorana Jovanovic"},{"family":"Tjønneland","given":"Anne"},{"family":"Overvad","given":"Kim"},{"family":"Raaschou-Nielsen","given":"Ole"}],"issued":{"date-parts":[["2012"]]}}}],"schema":"https://github.com/citation-style-language/schema/raw/master/csl-citation.json"} </w:instrText>
      </w:r>
      <w:r w:rsidR="001808E4" w:rsidRPr="00BE40FA">
        <w:rPr>
          <w:bCs/>
          <w:color w:val="000000" w:themeColor="text1"/>
        </w:rPr>
        <w:fldChar w:fldCharType="separate"/>
      </w:r>
      <w:r w:rsidR="000C76AC" w:rsidRPr="000C76AC">
        <w:rPr>
          <w:color w:val="000000"/>
          <w:vertAlign w:val="superscript"/>
        </w:rPr>
        <w:t>17,48–50</w:t>
      </w:r>
      <w:r w:rsidR="001808E4" w:rsidRPr="00BE40FA">
        <w:rPr>
          <w:bCs/>
          <w:color w:val="000000" w:themeColor="text1"/>
        </w:rPr>
        <w:fldChar w:fldCharType="end"/>
      </w:r>
      <w:r w:rsidR="0099029B" w:rsidRPr="00BE40FA">
        <w:rPr>
          <w:bCs/>
          <w:color w:val="000000" w:themeColor="text1"/>
        </w:rPr>
        <w:t xml:space="preserve"> </w:t>
      </w:r>
      <w:del w:id="135" w:author="mak" w:date="2021-09-21T16:47:00Z">
        <w:r w:rsidR="006424C1" w:rsidDel="00840226">
          <w:rPr>
            <w:bCs/>
            <w:color w:val="000000" w:themeColor="text1"/>
          </w:rPr>
          <w:delText>From previous work</w:delText>
        </w:r>
      </w:del>
      <w:ins w:id="136" w:author="mak" w:date="2021-09-21T16:47:00Z">
        <w:r w:rsidR="00840226">
          <w:rPr>
            <w:bCs/>
            <w:color w:val="000000" w:themeColor="text1"/>
          </w:rPr>
          <w:t>The models have good predicted accuracy</w:t>
        </w:r>
      </w:ins>
      <w:r w:rsidR="006424C1">
        <w:rPr>
          <w:bCs/>
          <w:color w:val="000000" w:themeColor="text1"/>
        </w:rPr>
        <w:t xml:space="preserve">, </w:t>
      </w:r>
      <w:ins w:id="137" w:author="mak" w:date="2021-09-21T16:47:00Z">
        <w:r w:rsidR="00840226">
          <w:rPr>
            <w:bCs/>
            <w:color w:val="000000" w:themeColor="text1"/>
          </w:rPr>
          <w:t xml:space="preserve">with </w:t>
        </w:r>
      </w:ins>
      <w:r w:rsidR="00986CAD">
        <w:rPr>
          <w:bCs/>
          <w:color w:val="000000" w:themeColor="text1"/>
        </w:rPr>
        <w:t xml:space="preserve">average </w:t>
      </w:r>
      <w:r w:rsidR="00BC49EA">
        <w:rPr>
          <w:bCs/>
          <w:color w:val="000000" w:themeColor="text1"/>
        </w:rPr>
        <w:t>monthly</w:t>
      </w:r>
      <w:r w:rsidR="00986CAD">
        <w:rPr>
          <w:bCs/>
          <w:color w:val="000000" w:themeColor="text1"/>
        </w:rPr>
        <w:t xml:space="preserve"> correlations between measured and modelled results </w:t>
      </w:r>
      <w:del w:id="138" w:author="mak" w:date="2021-09-21T16:47:00Z">
        <w:r w:rsidR="00BC49EA" w:rsidDel="00840226">
          <w:rPr>
            <w:bCs/>
            <w:color w:val="000000" w:themeColor="text1"/>
          </w:rPr>
          <w:delText>were</w:delText>
        </w:r>
        <w:r w:rsidR="00986CAD" w:rsidDel="00840226">
          <w:rPr>
            <w:bCs/>
            <w:color w:val="000000" w:themeColor="text1"/>
          </w:rPr>
          <w:delText xml:space="preserve"> </w:delText>
        </w:r>
      </w:del>
      <w:ins w:id="139" w:author="mak" w:date="2021-09-21T16:47:00Z">
        <w:r w:rsidR="00840226">
          <w:rPr>
            <w:bCs/>
            <w:color w:val="000000" w:themeColor="text1"/>
          </w:rPr>
          <w:t xml:space="preserve">of </w:t>
        </w:r>
      </w:ins>
      <w:r w:rsidR="00C05AA3">
        <w:rPr>
          <w:bCs/>
          <w:color w:val="000000" w:themeColor="text1"/>
        </w:rPr>
        <w:t>0.84</w:t>
      </w:r>
      <w:r w:rsidR="00BC49EA">
        <w:rPr>
          <w:bCs/>
          <w:color w:val="000000" w:themeColor="text1"/>
        </w:rPr>
        <w:t xml:space="preserve"> for NO</w:t>
      </w:r>
      <w:r w:rsidR="00BC49EA" w:rsidRPr="003C2CDC">
        <w:rPr>
          <w:bCs/>
          <w:color w:val="000000" w:themeColor="text1"/>
          <w:vertAlign w:val="subscript"/>
        </w:rPr>
        <w:t>x</w:t>
      </w:r>
      <w:r w:rsidR="00BC49EA">
        <w:rPr>
          <w:bCs/>
          <w:color w:val="000000" w:themeColor="text1"/>
        </w:rPr>
        <w:t>,</w:t>
      </w:r>
      <w:r w:rsidR="00AB2811">
        <w:rPr>
          <w:bCs/>
          <w:color w:val="000000" w:themeColor="text1"/>
        </w:rPr>
        <w:fldChar w:fldCharType="begin"/>
      </w:r>
      <w:r w:rsidR="000C76AC">
        <w:rPr>
          <w:bCs/>
          <w:color w:val="000000" w:themeColor="text1"/>
        </w:rPr>
        <w:instrText xml:space="preserve"> ADDIN ZOTERO_ITEM CSL_CITATION {"citationID":"X882J6n0","properties":{"formattedCitation":"\\super 46\\nosupersub{}","plainCitation":"46","noteIndex":0},"citationItems":[{"id":1091,"uris":["http://zotero.org/users/6925055/items/46NLFFCH"],"uri":["http://zotero.org/users/6925055/items/46NLFFCH"],"itemData":{"id":1091,"type":"article-journal","container-title":"International Journal of Environment and Pollution","issue":"1-4","note":"publisher: Inderscience Publishers Ltd","page":"226–238","title":"Evaluation of AirGIS: a GIS-based air pollution and human exposure modelling system","volume":"47","author":[{"family":"Ketzel","given":"Matthias"},{"family":"Berkowicz","given":"Ruwim"},{"family":"Hvidberg","given":"Martin"},{"family":"Jensen","given":"Steen Solvang"},{"family":"Raaschou-Nielsen","given":"Ole"}],"issued":{"date-parts":[["2011"]]}}}],"schema":"https://github.com/citation-style-language/schema/raw/master/csl-citation.json"} </w:instrText>
      </w:r>
      <w:r w:rsidR="00AB2811">
        <w:rPr>
          <w:bCs/>
          <w:color w:val="000000" w:themeColor="text1"/>
        </w:rPr>
        <w:fldChar w:fldCharType="separate"/>
      </w:r>
      <w:r w:rsidR="000C76AC" w:rsidRPr="000C76AC">
        <w:rPr>
          <w:color w:val="000000"/>
          <w:vertAlign w:val="superscript"/>
        </w:rPr>
        <w:t>46</w:t>
      </w:r>
      <w:r w:rsidR="00AB2811">
        <w:rPr>
          <w:bCs/>
          <w:color w:val="000000" w:themeColor="text1"/>
        </w:rPr>
        <w:fldChar w:fldCharType="end"/>
      </w:r>
      <w:r w:rsidR="00BC49EA">
        <w:rPr>
          <w:bCs/>
          <w:color w:val="000000" w:themeColor="text1"/>
        </w:rPr>
        <w:t xml:space="preserve"> </w:t>
      </w:r>
      <w:r w:rsidR="00A45878">
        <w:rPr>
          <w:bCs/>
          <w:color w:val="000000" w:themeColor="text1"/>
        </w:rPr>
        <w:t>0.8</w:t>
      </w:r>
      <w:r w:rsidR="00BC49EA">
        <w:rPr>
          <w:bCs/>
          <w:color w:val="000000" w:themeColor="text1"/>
        </w:rPr>
        <w:t xml:space="preserve"> for CO,</w:t>
      </w:r>
      <w:r w:rsidR="00AB2811">
        <w:rPr>
          <w:bCs/>
          <w:color w:val="000000" w:themeColor="text1"/>
        </w:rPr>
        <w:fldChar w:fldCharType="begin"/>
      </w:r>
      <w:r w:rsidR="000C76AC">
        <w:rPr>
          <w:bCs/>
          <w:color w:val="000000" w:themeColor="text1"/>
        </w:rPr>
        <w:instrText xml:space="preserve"> ADDIN ZOTERO_ITEM CSL_CITATION {"citationID":"VyWW9bzp","properties":{"formattedCitation":"\\super 46\\nosupersub{}","plainCitation":"46","noteIndex":0},"citationItems":[{"id":1091,"uris":["http://zotero.org/users/6925055/items/46NLFFCH"],"uri":["http://zotero.org/users/6925055/items/46NLFFCH"],"itemData":{"id":1091,"type":"article-journal","container-title":"International Journal of Environment and Pollution","issue":"1-4","note":"publisher: Inderscience Publishers Ltd","page":"226–238","title":"Evaluation of AirGIS: a GIS-based air pollution and human exposure modelling system","volume":"47","author":[{"family":"Ketzel","given":"Matthias"},{"family":"Berkowicz","given":"Ruwim"},{"family":"Hvidberg","given":"Martin"},{"family":"Jensen","given":"Steen Solvang"},{"family":"Raaschou-Nielsen","given":"Ole"}],"issued":{"date-parts":[["2011"]]}}}],"schema":"https://github.com/citation-style-language/schema/raw/master/csl-citation.json"} </w:instrText>
      </w:r>
      <w:r w:rsidR="00AB2811">
        <w:rPr>
          <w:bCs/>
          <w:color w:val="000000" w:themeColor="text1"/>
        </w:rPr>
        <w:fldChar w:fldCharType="separate"/>
      </w:r>
      <w:r w:rsidR="000C76AC" w:rsidRPr="000C76AC">
        <w:rPr>
          <w:color w:val="000000"/>
          <w:vertAlign w:val="superscript"/>
        </w:rPr>
        <w:t>46</w:t>
      </w:r>
      <w:r w:rsidR="00AB2811">
        <w:rPr>
          <w:bCs/>
          <w:color w:val="000000" w:themeColor="text1"/>
        </w:rPr>
        <w:fldChar w:fldCharType="end"/>
      </w:r>
      <w:r w:rsidR="00BC49EA">
        <w:rPr>
          <w:bCs/>
          <w:color w:val="000000" w:themeColor="text1"/>
        </w:rPr>
        <w:t xml:space="preserve"> </w:t>
      </w:r>
      <w:commentRangeStart w:id="140"/>
      <w:r w:rsidR="00E52635">
        <w:rPr>
          <w:bCs/>
          <w:color w:val="000000" w:themeColor="text1"/>
        </w:rPr>
        <w:t>XX</w:t>
      </w:r>
      <w:commentRangeEnd w:id="140"/>
      <w:r w:rsidR="00AE7912">
        <w:rPr>
          <w:rStyle w:val="CommentReference"/>
          <w:rFonts w:asciiTheme="minorHAnsi" w:eastAsiaTheme="minorHAnsi" w:hAnsiTheme="minorHAnsi" w:cstheme="minorBidi"/>
          <w:lang w:val="en-GB"/>
        </w:rPr>
        <w:commentReference w:id="140"/>
      </w:r>
      <w:r w:rsidR="00E52635">
        <w:rPr>
          <w:bCs/>
          <w:color w:val="000000" w:themeColor="text1"/>
        </w:rPr>
        <w:t xml:space="preserve"> for O</w:t>
      </w:r>
      <w:r w:rsidR="00E52635" w:rsidRPr="006B56F7">
        <w:rPr>
          <w:bCs/>
          <w:color w:val="000000" w:themeColor="text1"/>
          <w:vertAlign w:val="subscript"/>
        </w:rPr>
        <w:t>3</w:t>
      </w:r>
      <w:r w:rsidR="00E52635">
        <w:rPr>
          <w:bCs/>
          <w:color w:val="000000" w:themeColor="text1"/>
        </w:rPr>
        <w:t>,</w:t>
      </w:r>
      <w:r w:rsidR="000B1C7C">
        <w:rPr>
          <w:bCs/>
          <w:color w:val="000000" w:themeColor="text1"/>
        </w:rPr>
        <w:fldChar w:fldCharType="begin"/>
      </w:r>
      <w:r w:rsidR="000C76AC">
        <w:rPr>
          <w:bCs/>
          <w:color w:val="000000" w:themeColor="text1"/>
        </w:rPr>
        <w:instrText xml:space="preserve"> ADDIN ZOTERO_ITEM CSL_CITATION {"citationID":"qhIWw6nS","properties":{"formattedCitation":"\\super 46\\nosupersub{}","plainCitation":"46","noteIndex":0},"citationItems":[{"id":1091,"uris":["http://zotero.org/users/6925055/items/46NLFFCH"],"uri":["http://zotero.org/users/6925055/items/46NLFFCH"],"itemData":{"id":1091,"type":"article-journal","container-title":"International Journal of Environment and Pollution","issue":"1-4","note":"publisher: Inderscience Publishers Ltd","page":"226–238","title":"Evaluation of AirGIS: a GIS-based air pollution and human exposure modelling system","volume":"47","author":[{"family":"Ketzel","given":"Matthias"},{"family":"Berkowicz","given":"Ruwim"},{"family":"Hvidberg","given":"Martin"},{"family":"Jensen","given":"Steen Solvang"},{"family":"Raaschou-Nielsen","given":"Ole"}],"issued":{"date-parts":[["2011"]]}}}],"schema":"https://github.com/citation-style-language/schema/raw/master/csl-citation.json"} </w:instrText>
      </w:r>
      <w:r w:rsidR="000B1C7C">
        <w:rPr>
          <w:bCs/>
          <w:color w:val="000000" w:themeColor="text1"/>
        </w:rPr>
        <w:fldChar w:fldCharType="separate"/>
      </w:r>
      <w:r w:rsidR="000C76AC" w:rsidRPr="000C76AC">
        <w:rPr>
          <w:color w:val="000000"/>
          <w:vertAlign w:val="superscript"/>
        </w:rPr>
        <w:t>46</w:t>
      </w:r>
      <w:r w:rsidR="000B1C7C">
        <w:rPr>
          <w:bCs/>
          <w:color w:val="000000" w:themeColor="text1"/>
        </w:rPr>
        <w:fldChar w:fldCharType="end"/>
      </w:r>
      <w:r w:rsidR="00E52635">
        <w:rPr>
          <w:bCs/>
          <w:color w:val="000000" w:themeColor="text1"/>
        </w:rPr>
        <w:t xml:space="preserve"> a</w:t>
      </w:r>
      <w:r w:rsidR="00434F94">
        <w:rPr>
          <w:bCs/>
          <w:color w:val="000000" w:themeColor="text1"/>
        </w:rPr>
        <w:t xml:space="preserve">nd </w:t>
      </w:r>
      <w:commentRangeStart w:id="141"/>
      <w:commentRangeStart w:id="142"/>
      <w:r w:rsidR="00BC49EA">
        <w:rPr>
          <w:bCs/>
          <w:color w:val="000000" w:themeColor="text1"/>
        </w:rPr>
        <w:t>XX</w:t>
      </w:r>
      <w:commentRangeEnd w:id="141"/>
      <w:r w:rsidR="0001650A">
        <w:rPr>
          <w:rStyle w:val="CommentReference"/>
          <w:rFonts w:asciiTheme="minorHAnsi" w:eastAsiaTheme="minorHAnsi" w:hAnsiTheme="minorHAnsi" w:cstheme="minorBidi"/>
          <w:lang w:val="en-GB"/>
        </w:rPr>
        <w:commentReference w:id="141"/>
      </w:r>
      <w:commentRangeEnd w:id="142"/>
      <w:r w:rsidR="00765AB8">
        <w:rPr>
          <w:rStyle w:val="CommentReference"/>
          <w:rFonts w:asciiTheme="minorHAnsi" w:eastAsiaTheme="minorHAnsi" w:hAnsiTheme="minorHAnsi" w:cstheme="minorBidi"/>
          <w:lang w:val="en-GB"/>
        </w:rPr>
        <w:commentReference w:id="142"/>
      </w:r>
      <w:r w:rsidR="00BC49EA">
        <w:rPr>
          <w:bCs/>
          <w:color w:val="000000" w:themeColor="text1"/>
        </w:rPr>
        <w:t xml:space="preserve"> for EC</w:t>
      </w:r>
      <w:r w:rsidR="006B56F7">
        <w:rPr>
          <w:bCs/>
          <w:color w:val="000000" w:themeColor="text1"/>
        </w:rPr>
        <w:t>,</w:t>
      </w:r>
      <w:r w:rsidR="00D37E3B">
        <w:rPr>
          <w:bCs/>
          <w:color w:val="000000" w:themeColor="text1"/>
        </w:rPr>
        <w:fldChar w:fldCharType="begin"/>
      </w:r>
      <w:r w:rsidR="000C76AC">
        <w:rPr>
          <w:bCs/>
          <w:color w:val="000000" w:themeColor="text1"/>
        </w:rPr>
        <w:instrText xml:space="preserve"> ADDIN ZOTERO_ITEM CSL_CITATION {"citationID":"EDLA9w6c","properties":{"formattedCitation":"\\super 47\\nosupersub{}","plainCitation":"47","noteIndex":0},"citationItems":[{"id":1092,"uris":["http://zotero.org/users/6925055/items/XNBIIAZZ"],"uri":["http://zotero.org/users/6925055/items/XNBIIAZZ"],"itemData":{"id":1092,"type":"paper-conference","container-title":"18th International Conference on Harmonisation within Atmospheric Dispersion Modelling for Regulatory Purposes, HARMO 2017","title":"High resolution modelling of elemental carbon for Denmark","author":[{"family":"Ketzel","given":"Matthias"},{"family":"Burman","given":"Madeleine"},{"family":"Nøjgaard","given":"Jacob K"},{"family":"Christensen","given":"Jesper H"},{"family":"Im","given":"Ulas"},{"family":"Brandt","given":"Jørgen"}],"issued":{"date-parts":[["2017"]]}}}],"schema":"https://github.com/citation-style-language/schema/raw/master/csl-citation.json"} </w:instrText>
      </w:r>
      <w:r w:rsidR="00D37E3B">
        <w:rPr>
          <w:bCs/>
          <w:color w:val="000000" w:themeColor="text1"/>
        </w:rPr>
        <w:fldChar w:fldCharType="separate"/>
      </w:r>
      <w:r w:rsidR="000C76AC" w:rsidRPr="000C76AC">
        <w:rPr>
          <w:color w:val="000000"/>
          <w:vertAlign w:val="superscript"/>
        </w:rPr>
        <w:t>47</w:t>
      </w:r>
      <w:r w:rsidR="00D37E3B">
        <w:rPr>
          <w:bCs/>
          <w:color w:val="000000" w:themeColor="text1"/>
        </w:rPr>
        <w:fldChar w:fldCharType="end"/>
      </w:r>
      <w:r w:rsidR="006B56F7">
        <w:rPr>
          <w:bCs/>
          <w:color w:val="000000" w:themeColor="text1"/>
        </w:rPr>
        <w:t xml:space="preserve"> </w:t>
      </w:r>
      <w:del w:id="143" w:author="mak" w:date="2021-09-21T16:47:00Z">
        <w:r w:rsidR="004F33A5" w:rsidDel="00840226">
          <w:rPr>
            <w:bCs/>
            <w:color w:val="000000" w:themeColor="text1"/>
          </w:rPr>
          <w:delText>as well as</w:delText>
        </w:r>
      </w:del>
      <w:ins w:id="144" w:author="mak" w:date="2021-09-21T16:47:00Z">
        <w:r w:rsidR="00840226">
          <w:rPr>
            <w:bCs/>
            <w:color w:val="000000" w:themeColor="text1"/>
          </w:rPr>
          <w:t>and</w:t>
        </w:r>
      </w:ins>
      <w:r w:rsidR="004F33A5">
        <w:rPr>
          <w:bCs/>
          <w:color w:val="000000" w:themeColor="text1"/>
        </w:rPr>
        <w:t xml:space="preserve"> </w:t>
      </w:r>
      <w:r w:rsidR="006B56F7">
        <w:rPr>
          <w:bCs/>
          <w:color w:val="000000" w:themeColor="text1"/>
        </w:rPr>
        <w:t>0.91 for</w:t>
      </w:r>
      <w:r w:rsidR="003A56A3">
        <w:rPr>
          <w:bCs/>
          <w:color w:val="000000" w:themeColor="text1"/>
        </w:rPr>
        <w:t xml:space="preserve"> annual concentrations of</w:t>
      </w:r>
      <w:r w:rsidR="006B56F7">
        <w:rPr>
          <w:bCs/>
          <w:color w:val="000000" w:themeColor="text1"/>
        </w:rPr>
        <w:t xml:space="preserve"> PM</w:t>
      </w:r>
      <w:r w:rsidR="006B56F7" w:rsidRPr="006B56F7">
        <w:rPr>
          <w:bCs/>
          <w:color w:val="000000" w:themeColor="text1"/>
          <w:vertAlign w:val="subscript"/>
        </w:rPr>
        <w:t>2.5</w:t>
      </w:r>
      <w:r w:rsidR="00E52635">
        <w:rPr>
          <w:bCs/>
          <w:color w:val="000000" w:themeColor="text1"/>
        </w:rPr>
        <w:t>.</w:t>
      </w:r>
      <w:r w:rsidR="001E45B5">
        <w:rPr>
          <w:bCs/>
          <w:color w:val="000000" w:themeColor="text1"/>
        </w:rPr>
        <w:fldChar w:fldCharType="begin"/>
      </w:r>
      <w:r w:rsidR="000C76AC">
        <w:rPr>
          <w:bCs/>
          <w:color w:val="000000" w:themeColor="text1"/>
        </w:rPr>
        <w:instrText xml:space="preserve"> ADDIN ZOTERO_ITEM CSL_CITATION {"citationID":"OMKUCd9m","properties":{"formattedCitation":"\\super 51\\nosupersub{}","plainCitation":"51","noteIndex":0},"citationItems":[{"id":1141,"uris":["http://zotero.org/users/6925055/items/GAPVDTWE"],"uri":["http://zotero.org/users/6925055/items/GAPVDTWE"],"itemData":{"id":1141,"type":"article-journal","container-title":"Atmospheric environment","note":"publisher: Elsevier","page":"102–121","title":"Development and performance evaluation of new AirGIS–a GIS based air pollution and human exposure modelling system","volume":"198","author":[{"family":"Khan","given":"Jibran"},{"family":"Kakosimos","given":"Konstantinos"},{"family":"Raaschou-Nielsen","given":"Ole"},{"family":"Brandt","given":"Jørgen"},{"family":"Jensen","given":"Steen Solvang"},{"family":"Ellermann","given":"Thomas"},{"family":"Ketzel","given":"Matthias"}],"issued":{"date-parts":[["2019"]]}}}],"schema":"https://github.com/citation-style-language/schema/raw/master/csl-citation.json"} </w:instrText>
      </w:r>
      <w:r w:rsidR="001E45B5">
        <w:rPr>
          <w:bCs/>
          <w:color w:val="000000" w:themeColor="text1"/>
        </w:rPr>
        <w:fldChar w:fldCharType="separate"/>
      </w:r>
      <w:r w:rsidR="000C76AC" w:rsidRPr="000C76AC">
        <w:rPr>
          <w:color w:val="000000"/>
          <w:vertAlign w:val="superscript"/>
        </w:rPr>
        <w:t>51</w:t>
      </w:r>
      <w:r w:rsidR="001E45B5">
        <w:rPr>
          <w:bCs/>
          <w:color w:val="000000" w:themeColor="text1"/>
        </w:rPr>
        <w:fldChar w:fldCharType="end"/>
      </w:r>
      <w:r w:rsidR="006B56F7">
        <w:rPr>
          <w:bCs/>
          <w:color w:val="000000" w:themeColor="text1"/>
        </w:rPr>
        <w:t>.</w:t>
      </w:r>
      <w:r w:rsidR="006424C1">
        <w:rPr>
          <w:bCs/>
          <w:color w:val="000000" w:themeColor="text1"/>
        </w:rPr>
        <w:t xml:space="preserve"> </w:t>
      </w:r>
      <w:r w:rsidR="005E30C6" w:rsidRPr="00BE40FA">
        <w:rPr>
          <w:bCs/>
          <w:color w:val="000000" w:themeColor="text1"/>
        </w:rPr>
        <w:t xml:space="preserve">Based on the residential history of each </w:t>
      </w:r>
      <w:r w:rsidR="008D2343" w:rsidRPr="00BE40FA">
        <w:rPr>
          <w:bCs/>
          <w:color w:val="000000" w:themeColor="text1"/>
        </w:rPr>
        <w:t xml:space="preserve">case or control, we then calculated </w:t>
      </w:r>
      <w:r w:rsidR="008B2A1D" w:rsidRPr="00BE40FA">
        <w:rPr>
          <w:bCs/>
          <w:color w:val="000000" w:themeColor="text1"/>
        </w:rPr>
        <w:t>1-, 5-, and 10-year average exposure to each pollutant</w:t>
      </w:r>
      <w:r w:rsidR="000C5BCA" w:rsidRPr="00BE40FA">
        <w:rPr>
          <w:bCs/>
          <w:color w:val="000000" w:themeColor="text1"/>
        </w:rPr>
        <w:t xml:space="preserve"> </w:t>
      </w:r>
      <w:r w:rsidR="000471BE" w:rsidRPr="00BE40FA">
        <w:rPr>
          <w:bCs/>
          <w:color w:val="000000" w:themeColor="text1"/>
        </w:rPr>
        <w:t xml:space="preserve">ending at one year </w:t>
      </w:r>
      <w:r w:rsidR="000C5BCA" w:rsidRPr="00BE40FA">
        <w:rPr>
          <w:bCs/>
          <w:color w:val="000000" w:themeColor="text1"/>
        </w:rPr>
        <w:t xml:space="preserve">before the </w:t>
      </w:r>
      <w:ins w:id="145" w:author="mak" w:date="2021-09-21T16:48:00Z">
        <w:r w:rsidR="003C0417">
          <w:rPr>
            <w:bCs/>
            <w:color w:val="000000" w:themeColor="text1"/>
          </w:rPr>
          <w:t xml:space="preserve">index </w:t>
        </w:r>
      </w:ins>
      <w:r w:rsidR="000C5BCA" w:rsidRPr="00BE40FA">
        <w:rPr>
          <w:bCs/>
          <w:color w:val="000000" w:themeColor="text1"/>
        </w:rPr>
        <w:t>date</w:t>
      </w:r>
      <w:del w:id="146" w:author="mak" w:date="2021-09-21T16:48:00Z">
        <w:r w:rsidR="000C5BCA" w:rsidRPr="00BE40FA" w:rsidDel="003C0417">
          <w:rPr>
            <w:bCs/>
            <w:color w:val="000000" w:themeColor="text1"/>
          </w:rPr>
          <w:delText xml:space="preserve"> of the </w:delText>
        </w:r>
        <w:r w:rsidR="00C63273" w:rsidRPr="00BE40FA" w:rsidDel="003C0417">
          <w:rPr>
            <w:bCs/>
            <w:color w:val="000000" w:themeColor="text1"/>
          </w:rPr>
          <w:delText>associated case’s</w:delText>
        </w:r>
        <w:r w:rsidR="00530708" w:rsidRPr="00BE40FA" w:rsidDel="003C0417">
          <w:rPr>
            <w:bCs/>
            <w:color w:val="000000" w:themeColor="text1"/>
          </w:rPr>
          <w:delText xml:space="preserve"> ALS diagnosis</w:delText>
        </w:r>
      </w:del>
      <w:r w:rsidR="00D5568D" w:rsidRPr="00BE40FA">
        <w:rPr>
          <w:bCs/>
          <w:color w:val="000000" w:themeColor="text1"/>
        </w:rPr>
        <w:t xml:space="preserve">, as diagnosis </w:t>
      </w:r>
      <w:r w:rsidR="00B147D2" w:rsidRPr="00BE40FA">
        <w:rPr>
          <w:bCs/>
          <w:color w:val="000000" w:themeColor="text1"/>
        </w:rPr>
        <w:t xml:space="preserve">has been shown previously to occur at an </w:t>
      </w:r>
      <w:commentRangeStart w:id="147"/>
      <w:r w:rsidR="00AD3A81">
        <w:rPr>
          <w:bCs/>
          <w:color w:val="000000" w:themeColor="text1"/>
        </w:rPr>
        <w:t>average (</w:t>
      </w:r>
      <w:r w:rsidR="00B147D2" w:rsidRPr="00BE40FA">
        <w:rPr>
          <w:bCs/>
          <w:color w:val="000000" w:themeColor="text1"/>
        </w:rPr>
        <w:t>median</w:t>
      </w:r>
      <w:r w:rsidR="00AD3A81">
        <w:rPr>
          <w:bCs/>
          <w:color w:val="000000" w:themeColor="text1"/>
        </w:rPr>
        <w:t>)</w:t>
      </w:r>
      <w:commentRangeEnd w:id="147"/>
      <w:r w:rsidR="003C0417">
        <w:rPr>
          <w:rStyle w:val="CommentReference"/>
          <w:rFonts w:asciiTheme="minorHAnsi" w:eastAsiaTheme="minorHAnsi" w:hAnsiTheme="minorHAnsi" w:cstheme="minorBidi"/>
          <w:lang w:val="en-GB"/>
        </w:rPr>
        <w:commentReference w:id="147"/>
      </w:r>
      <w:r w:rsidR="00B147D2" w:rsidRPr="00BE40FA">
        <w:rPr>
          <w:bCs/>
          <w:color w:val="000000" w:themeColor="text1"/>
        </w:rPr>
        <w:t xml:space="preserve"> of 12 months after onset</w:t>
      </w:r>
      <w:r w:rsidR="001C0040" w:rsidRPr="00BE40FA">
        <w:rPr>
          <w:bCs/>
          <w:color w:val="000000" w:themeColor="text1"/>
        </w:rPr>
        <w:t>.</w:t>
      </w:r>
      <w:r w:rsidR="009A10B0" w:rsidRPr="00BE40FA">
        <w:rPr>
          <w:bCs/>
          <w:color w:val="000000" w:themeColor="text1"/>
        </w:rPr>
        <w:fldChar w:fldCharType="begin"/>
      </w:r>
      <w:r w:rsidR="000C76AC">
        <w:rPr>
          <w:bCs/>
          <w:color w:val="000000" w:themeColor="text1"/>
        </w:rPr>
        <w:instrText xml:space="preserve"> ADDIN ZOTERO_ITEM CSL_CITATION {"citationID":"E2fWH0n3","properties":{"formattedCitation":"\\super 52\\nosupersub{}","plainCitation":"52","noteIndex":0},"citationItems":[{"id":1124,"uris":["http://zotero.org/users/6925055/items/2NJYSJCZ"],"uri":["http://zotero.org/users/6925055/items/2NJYSJCZ"],"itemData":{"id":1124,"type":"article-journal","abstract":"Objectives Informal caregivers play an integral part in the management of amyotrophic lateral sclerosis (ALS). The objective of this study was to explore the journey from first problem symptoms to diagnosis from the perspective of informal caregivers providing care to people with ALS.Design As part of a semistructured interview, information was collected on a range of caregiver demographic details, and from an open-ended question their experiences of the time of symptom onset to diagnosis. We carried out descriptive statistical analysis and thematic analysis of qualitative data.Setting and participants Home interviews with informal caregivers (n=74) of people with ALS attending the National ALS/Motor Neuron Disease Clinic at Beaumont Hospital, Dublin, Ireland.Results This was a largely female and spousal cohort of caregivers, living with the patient for whom they provided informal care. The majority of patients were men and were spinal onset. Caregivers described the time from first symptoms to diagnosis. Using a primarily inductive approach, the coding was data driven and the codes and themes derived from the content of these descriptions. Two main themes were identified (1) problem signs and symptoms (A) noticing and (B) reaction; (2) interaction with the health services.Conclusions Exploring the perspectives of caregivers from first problem symptoms to diagnosis provides valuable insights into the development of the condition, impediments to its recognition, help-seeking behaviours and interactions with healthcare services. The journey from early symptoms to diagnosis is important for future decision-making, affects readiness for caregiving and could negatively impact on caregiver health and well-being. The early acknowledgement by healthcare professionals of stressors along the journey to diagnosis, and appreciation of their possible impact on caregivers is important. The separate needs of caregivers should be assessed on a regular basis.","container-title":"BMJ Open","DOI":"10.1136/bmjopen-2016-014985","ISSN":"2044-6055","issue":"3","note":"publisher: British Medical Journal Publishing Group\n_eprint: https://bmjopen.bmj.com/content/7/3/e014985.full.pdf","title":"From first symptoms to diagnosis of amyotrophic lateral sclerosis: perspectives of an Irish informal caregiver cohort—a thematic analysis","URL":"https://bmjopen.bmj.com/content/7/3/e014985","volume":"7","author":[{"family":"Galvin","given":"Miriam"},{"family":"Gaffney","given":"Rebecca"},{"family":"Corr","given":"Bernie"},{"family":"Mays","given":"Iain"},{"family":"Hardiman","given":"Orla"}],"issued":{"date-parts":[["2017"]]}}}],"schema":"https://github.com/citation-style-language/schema/raw/master/csl-citation.json"} </w:instrText>
      </w:r>
      <w:r w:rsidR="009A10B0" w:rsidRPr="00BE40FA">
        <w:rPr>
          <w:bCs/>
          <w:color w:val="000000" w:themeColor="text1"/>
        </w:rPr>
        <w:fldChar w:fldCharType="separate"/>
      </w:r>
      <w:r w:rsidR="000C76AC" w:rsidRPr="000C76AC">
        <w:rPr>
          <w:color w:val="000000"/>
          <w:vertAlign w:val="superscript"/>
        </w:rPr>
        <w:t>52</w:t>
      </w:r>
      <w:r w:rsidR="009A10B0" w:rsidRPr="00BE40FA">
        <w:rPr>
          <w:bCs/>
          <w:color w:val="000000" w:themeColor="text1"/>
        </w:rPr>
        <w:fldChar w:fldCharType="end"/>
      </w:r>
      <w:r w:rsidR="00154EEB" w:rsidRPr="00BE40FA">
        <w:rPr>
          <w:bCs/>
          <w:color w:val="000000" w:themeColor="text1"/>
        </w:rPr>
        <w:t xml:space="preserve"> </w:t>
      </w:r>
      <w:r w:rsidR="00181C84" w:rsidRPr="00BE40FA">
        <w:rPr>
          <w:bCs/>
          <w:color w:val="000000" w:themeColor="text1"/>
        </w:rPr>
        <w:t>A small number of</w:t>
      </w:r>
      <w:ins w:id="148" w:author="mak" w:date="2021-09-21T16:49:00Z">
        <w:r w:rsidR="00F0122A">
          <w:rPr>
            <w:bCs/>
            <w:color w:val="000000" w:themeColor="text1"/>
          </w:rPr>
          <w:t xml:space="preserve"> people in</w:t>
        </w:r>
      </w:ins>
      <w:r w:rsidR="00181C84" w:rsidRPr="00BE40FA">
        <w:rPr>
          <w:bCs/>
          <w:color w:val="000000" w:themeColor="text1"/>
        </w:rPr>
        <w:t xml:space="preserve"> the Danish Civil Registration System lack a complete address history</w:t>
      </w:r>
      <w:r w:rsidR="0078279A" w:rsidRPr="00BE40FA">
        <w:rPr>
          <w:bCs/>
          <w:color w:val="000000" w:themeColor="text1"/>
        </w:rPr>
        <w:t xml:space="preserve"> (typically </w:t>
      </w:r>
      <w:r w:rsidR="0062462C">
        <w:rPr>
          <w:bCs/>
          <w:color w:val="000000" w:themeColor="text1"/>
        </w:rPr>
        <w:t xml:space="preserve">from a </w:t>
      </w:r>
      <w:r w:rsidR="0078279A" w:rsidRPr="00BE40FA">
        <w:rPr>
          <w:bCs/>
          <w:color w:val="000000" w:themeColor="text1"/>
        </w:rPr>
        <w:t xml:space="preserve">lack of house </w:t>
      </w:r>
      <w:commentRangeStart w:id="149"/>
      <w:r w:rsidR="0078279A" w:rsidRPr="00BE40FA">
        <w:rPr>
          <w:bCs/>
          <w:color w:val="000000" w:themeColor="text1"/>
        </w:rPr>
        <w:t>number)</w:t>
      </w:r>
      <w:r w:rsidR="00181C84" w:rsidRPr="00BE40FA">
        <w:rPr>
          <w:bCs/>
          <w:color w:val="000000" w:themeColor="text1"/>
        </w:rPr>
        <w:t>.</w:t>
      </w:r>
      <w:r w:rsidR="00F35E1C" w:rsidRPr="00BE40FA">
        <w:rPr>
          <w:bCs/>
          <w:color w:val="000000" w:themeColor="text1"/>
        </w:rPr>
        <w:t xml:space="preserve"> </w:t>
      </w:r>
      <w:commentRangeEnd w:id="149"/>
      <w:r w:rsidR="00F0122A">
        <w:rPr>
          <w:rStyle w:val="CommentReference"/>
          <w:rFonts w:asciiTheme="minorHAnsi" w:eastAsiaTheme="minorHAnsi" w:hAnsiTheme="minorHAnsi" w:cstheme="minorBidi"/>
          <w:lang w:val="en-GB"/>
        </w:rPr>
        <w:commentReference w:id="149"/>
      </w:r>
      <w:r w:rsidR="0068398E" w:rsidRPr="00BE40FA">
        <w:rPr>
          <w:bCs/>
          <w:color w:val="000000" w:themeColor="text1"/>
        </w:rPr>
        <w:t xml:space="preserve">To ensure we were including participants with adequately complete exposure records, </w:t>
      </w:r>
      <w:commentRangeStart w:id="150"/>
      <w:commentRangeStart w:id="151"/>
      <w:r w:rsidR="0068398E" w:rsidRPr="00BE40FA">
        <w:rPr>
          <w:bCs/>
          <w:color w:val="000000" w:themeColor="text1"/>
        </w:rPr>
        <w:t>w</w:t>
      </w:r>
      <w:r w:rsidR="00835F07" w:rsidRPr="00BE40FA">
        <w:rPr>
          <w:bCs/>
          <w:color w:val="000000" w:themeColor="text1"/>
        </w:rPr>
        <w:t>e</w:t>
      </w:r>
      <w:r w:rsidR="0068398E" w:rsidRPr="00BE40FA">
        <w:rPr>
          <w:bCs/>
          <w:color w:val="000000" w:themeColor="text1"/>
        </w:rPr>
        <w:t xml:space="preserve"> </w:t>
      </w:r>
      <w:r w:rsidR="004D112C" w:rsidRPr="00BE40FA">
        <w:rPr>
          <w:bCs/>
          <w:color w:val="000000" w:themeColor="text1"/>
        </w:rPr>
        <w:t>set</w:t>
      </w:r>
      <w:r w:rsidR="00F90497" w:rsidRPr="00BE40FA">
        <w:rPr>
          <w:bCs/>
          <w:color w:val="000000" w:themeColor="text1"/>
        </w:rPr>
        <w:t xml:space="preserve"> the following</w:t>
      </w:r>
      <w:r w:rsidR="004D112C" w:rsidRPr="00BE40FA">
        <w:rPr>
          <w:bCs/>
          <w:color w:val="000000" w:themeColor="text1"/>
        </w:rPr>
        <w:t xml:space="preserve"> criteria for including </w:t>
      </w:r>
      <w:r w:rsidR="00C3243E" w:rsidRPr="00BE40FA">
        <w:rPr>
          <w:bCs/>
          <w:color w:val="000000" w:themeColor="text1"/>
        </w:rPr>
        <w:t xml:space="preserve">cases and controls </w:t>
      </w:r>
      <w:r w:rsidR="00F3435D" w:rsidRPr="00BE40FA">
        <w:rPr>
          <w:bCs/>
          <w:color w:val="000000" w:themeColor="text1"/>
        </w:rPr>
        <w:t>across the length of exposure averages</w:t>
      </w:r>
      <w:commentRangeEnd w:id="150"/>
      <w:r w:rsidR="009D57AE">
        <w:rPr>
          <w:rStyle w:val="CommentReference"/>
          <w:rFonts w:asciiTheme="minorHAnsi" w:eastAsiaTheme="minorHAnsi" w:hAnsiTheme="minorHAnsi" w:cstheme="minorBidi"/>
          <w:lang w:val="en-GB"/>
        </w:rPr>
        <w:commentReference w:id="150"/>
      </w:r>
      <w:commentRangeEnd w:id="151"/>
      <w:r w:rsidR="00014297">
        <w:rPr>
          <w:rStyle w:val="CommentReference"/>
          <w:rFonts w:asciiTheme="minorHAnsi" w:eastAsiaTheme="minorHAnsi" w:hAnsiTheme="minorHAnsi" w:cstheme="minorBidi"/>
          <w:lang w:val="en-GB"/>
        </w:rPr>
        <w:commentReference w:id="151"/>
      </w:r>
      <w:r w:rsidR="00F3435D" w:rsidRPr="00BE40FA">
        <w:rPr>
          <w:bCs/>
          <w:color w:val="000000" w:themeColor="text1"/>
        </w:rPr>
        <w:t xml:space="preserve">: </w:t>
      </w:r>
      <w:r w:rsidR="00B67B35" w:rsidRPr="00BE40FA">
        <w:rPr>
          <w:bCs/>
          <w:color w:val="000000" w:themeColor="text1"/>
        </w:rPr>
        <w:t>(</w:t>
      </w:r>
      <w:proofErr w:type="spellStart"/>
      <w:r w:rsidR="00B67B35" w:rsidRPr="00BE40FA">
        <w:rPr>
          <w:bCs/>
          <w:color w:val="000000" w:themeColor="text1"/>
        </w:rPr>
        <w:t>i</w:t>
      </w:r>
      <w:proofErr w:type="spellEnd"/>
      <w:r w:rsidR="00B67B35" w:rsidRPr="00BE40FA">
        <w:rPr>
          <w:bCs/>
          <w:color w:val="000000" w:themeColor="text1"/>
        </w:rPr>
        <w:t xml:space="preserve">) </w:t>
      </w:r>
      <w:ins w:id="152" w:author="mak" w:date="2021-09-21T16:52:00Z">
        <w:r w:rsidR="00665690" w:rsidRPr="00BE40FA">
          <w:rPr>
            <w:bCs/>
            <w:color w:val="000000" w:themeColor="text1"/>
          </w:rPr>
          <w:t>1-year averages: 9 out of 12 months with complete exposure records, and at least one measurement in each season</w:t>
        </w:r>
      </w:ins>
      <w:del w:id="153" w:author="mak" w:date="2021-09-21T16:52:00Z">
        <w:r w:rsidR="00A263A9" w:rsidRPr="00BE40FA" w:rsidDel="00665690">
          <w:rPr>
            <w:bCs/>
            <w:color w:val="000000" w:themeColor="text1"/>
          </w:rPr>
          <w:delText>5-year averages: at least 30 out of 60 months with complete exposure records</w:delText>
        </w:r>
      </w:del>
      <w:r w:rsidR="00A263A9" w:rsidRPr="00BE40FA">
        <w:rPr>
          <w:bCs/>
          <w:color w:val="000000" w:themeColor="text1"/>
        </w:rPr>
        <w:t xml:space="preserve">; </w:t>
      </w:r>
      <w:r w:rsidR="00CE3618">
        <w:rPr>
          <w:bCs/>
          <w:color w:val="000000" w:themeColor="text1"/>
        </w:rPr>
        <w:t>(ii)</w:t>
      </w:r>
      <w:ins w:id="154" w:author="mak" w:date="2021-09-21T16:52:00Z">
        <w:r w:rsidR="00665690" w:rsidRPr="00665690">
          <w:rPr>
            <w:bCs/>
            <w:color w:val="000000" w:themeColor="text1"/>
          </w:rPr>
          <w:t xml:space="preserve"> </w:t>
        </w:r>
        <w:r w:rsidR="00665690" w:rsidRPr="00BE40FA">
          <w:rPr>
            <w:bCs/>
            <w:color w:val="000000" w:themeColor="text1"/>
          </w:rPr>
          <w:t>5-year averages</w:t>
        </w:r>
        <w:r w:rsidR="00154AAE">
          <w:rPr>
            <w:bCs/>
            <w:color w:val="000000" w:themeColor="text1"/>
          </w:rPr>
          <w:t xml:space="preserve"> (main exposure)</w:t>
        </w:r>
        <w:r w:rsidR="00665690" w:rsidRPr="00BE40FA">
          <w:rPr>
            <w:bCs/>
            <w:color w:val="000000" w:themeColor="text1"/>
          </w:rPr>
          <w:t>: at least 30 out of 60 months with complete exposure records</w:t>
        </w:r>
      </w:ins>
      <w:del w:id="155" w:author="mak" w:date="2021-09-21T16:52:00Z">
        <w:r w:rsidR="00CE3618" w:rsidDel="00665690">
          <w:rPr>
            <w:bCs/>
            <w:color w:val="000000" w:themeColor="text1"/>
          </w:rPr>
          <w:delText xml:space="preserve"> </w:delText>
        </w:r>
        <w:r w:rsidR="00CE3618" w:rsidRPr="00BE40FA" w:rsidDel="00665690">
          <w:rPr>
            <w:bCs/>
            <w:color w:val="000000" w:themeColor="text1"/>
          </w:rPr>
          <w:delText>1-year averages: 9 out of 12 months with complete exposure records, and at least one measurement in each season</w:delText>
        </w:r>
      </w:del>
      <w:r w:rsidR="00CE3618" w:rsidRPr="00BE40FA">
        <w:rPr>
          <w:bCs/>
          <w:color w:val="000000" w:themeColor="text1"/>
        </w:rPr>
        <w:t xml:space="preserve">; </w:t>
      </w:r>
      <w:r w:rsidR="00A263A9" w:rsidRPr="00BE40FA">
        <w:rPr>
          <w:bCs/>
          <w:color w:val="000000" w:themeColor="text1"/>
        </w:rPr>
        <w:t xml:space="preserve">and (iii) 10-year averages: </w:t>
      </w:r>
      <w:r w:rsidR="00FC3B06" w:rsidRPr="00BE40FA">
        <w:rPr>
          <w:bCs/>
          <w:color w:val="000000" w:themeColor="text1"/>
        </w:rPr>
        <w:t>at least 60 out of 120 months with complete exposure records.</w:t>
      </w:r>
    </w:p>
    <w:p w14:paraId="763DFD3A" w14:textId="22E1461E" w:rsidR="00FA5F91" w:rsidRPr="00BE40FA" w:rsidRDefault="00FA5F91" w:rsidP="00042EDE">
      <w:pPr>
        <w:rPr>
          <w:bCs/>
          <w:color w:val="000000" w:themeColor="text1"/>
        </w:rPr>
      </w:pPr>
    </w:p>
    <w:p w14:paraId="7713DAF2" w14:textId="0DB63522" w:rsidR="007C5151" w:rsidRPr="00BE40FA" w:rsidRDefault="007C5151" w:rsidP="007C5151">
      <w:pPr>
        <w:rPr>
          <w:i/>
          <w:iCs/>
          <w:color w:val="000000" w:themeColor="text1"/>
        </w:rPr>
      </w:pPr>
      <w:r w:rsidRPr="00BE40FA">
        <w:rPr>
          <w:i/>
          <w:iCs/>
          <w:color w:val="000000" w:themeColor="text1"/>
        </w:rPr>
        <w:lastRenderedPageBreak/>
        <w:t>Covariate data</w:t>
      </w:r>
    </w:p>
    <w:p w14:paraId="3A5DA3BD" w14:textId="26D73B6F" w:rsidR="00287B11" w:rsidRPr="00BE40FA" w:rsidRDefault="00D73193" w:rsidP="00287B11">
      <w:pPr>
        <w:rPr>
          <w:bCs/>
          <w:color w:val="000000" w:themeColor="text1"/>
        </w:rPr>
      </w:pPr>
      <w:r w:rsidRPr="00BE40FA">
        <w:rPr>
          <w:bCs/>
          <w:color w:val="000000" w:themeColor="text1"/>
        </w:rPr>
        <w:t xml:space="preserve">We </w:t>
      </w:r>
      <w:r w:rsidR="00042BA4" w:rsidRPr="00BE40FA">
        <w:rPr>
          <w:bCs/>
          <w:color w:val="000000" w:themeColor="text1"/>
        </w:rPr>
        <w:t>included</w:t>
      </w:r>
      <w:r w:rsidRPr="00BE40FA">
        <w:rPr>
          <w:bCs/>
          <w:color w:val="000000" w:themeColor="text1"/>
        </w:rPr>
        <w:t xml:space="preserve"> </w:t>
      </w:r>
      <w:r w:rsidR="009336C1" w:rsidRPr="00BE40FA">
        <w:rPr>
          <w:bCs/>
          <w:color w:val="000000" w:themeColor="text1"/>
        </w:rPr>
        <w:t>a</w:t>
      </w:r>
      <w:r w:rsidRPr="00BE40FA">
        <w:rPr>
          <w:bCs/>
          <w:color w:val="000000" w:themeColor="text1"/>
        </w:rPr>
        <w:t xml:space="preserve"> set of </w:t>
      </w:r>
      <w:r w:rsidR="00262DF1" w:rsidRPr="00BE40FA">
        <w:rPr>
          <w:bCs/>
          <w:color w:val="000000" w:themeColor="text1"/>
        </w:rPr>
        <w:t>covariate</w:t>
      </w:r>
      <w:r w:rsidR="00172E13" w:rsidRPr="00BE40FA">
        <w:rPr>
          <w:bCs/>
          <w:color w:val="000000" w:themeColor="text1"/>
        </w:rPr>
        <w:t>s</w:t>
      </w:r>
      <w:r w:rsidR="00262DF1" w:rsidRPr="00BE40FA">
        <w:rPr>
          <w:bCs/>
          <w:color w:val="000000" w:themeColor="text1"/>
        </w:rPr>
        <w:t xml:space="preserve"> to account for potential </w:t>
      </w:r>
      <w:del w:id="156" w:author="mak" w:date="2021-09-21T16:53:00Z">
        <w:r w:rsidR="00262DF1" w:rsidRPr="00BE40FA" w:rsidDel="009B2B54">
          <w:rPr>
            <w:bCs/>
            <w:color w:val="000000" w:themeColor="text1"/>
          </w:rPr>
          <w:delText>variation between the matched cases and controls</w:delText>
        </w:r>
      </w:del>
      <w:ins w:id="157" w:author="mak" w:date="2021-09-21T16:53:00Z">
        <w:r w:rsidR="009B2B54">
          <w:rPr>
            <w:bCs/>
            <w:color w:val="000000" w:themeColor="text1"/>
          </w:rPr>
          <w:t>confounding bias</w:t>
        </w:r>
      </w:ins>
      <w:r w:rsidR="00925122" w:rsidRPr="00BE40FA">
        <w:rPr>
          <w:bCs/>
          <w:color w:val="000000" w:themeColor="text1"/>
        </w:rPr>
        <w:t>.</w:t>
      </w:r>
      <w:r w:rsidRPr="00BE40FA">
        <w:rPr>
          <w:bCs/>
          <w:color w:val="000000" w:themeColor="text1"/>
        </w:rPr>
        <w:t xml:space="preserve"> </w:t>
      </w:r>
      <w:r w:rsidR="00287B11" w:rsidRPr="00BE40FA">
        <w:rPr>
          <w:bCs/>
          <w:color w:val="000000" w:themeColor="text1"/>
        </w:rPr>
        <w:t>We use</w:t>
      </w:r>
      <w:r w:rsidR="00104F65" w:rsidRPr="00BE40FA">
        <w:rPr>
          <w:bCs/>
          <w:color w:val="000000" w:themeColor="text1"/>
        </w:rPr>
        <w:t>d</w:t>
      </w:r>
      <w:r w:rsidR="00287B11" w:rsidRPr="00BE40FA">
        <w:rPr>
          <w:bCs/>
          <w:color w:val="000000" w:themeColor="text1"/>
        </w:rPr>
        <w:t xml:space="preserve"> the five-category</w:t>
      </w:r>
      <w:ins w:id="158" w:author="mak" w:date="2021-09-21T16:56:00Z">
        <w:r w:rsidR="00503A98">
          <w:rPr>
            <w:bCs/>
            <w:color w:val="000000" w:themeColor="text1"/>
          </w:rPr>
          <w:t xml:space="preserve"> individual-level</w:t>
        </w:r>
      </w:ins>
      <w:r w:rsidR="00287B11" w:rsidRPr="00BE40FA">
        <w:rPr>
          <w:bCs/>
          <w:color w:val="000000" w:themeColor="text1"/>
        </w:rPr>
        <w:t xml:space="preserve"> socioeconomic status (SES) definitions developed by the Danish Institute of Social Sciences, </w:t>
      </w:r>
      <w:del w:id="159" w:author="mak" w:date="2021-09-21T16:56:00Z">
        <w:r w:rsidR="00287B11" w:rsidRPr="00BE40FA" w:rsidDel="000A4924">
          <w:rPr>
            <w:bCs/>
            <w:color w:val="000000" w:themeColor="text1"/>
          </w:rPr>
          <w:delText xml:space="preserve">which are </w:delText>
        </w:r>
      </w:del>
      <w:r w:rsidR="00287B11" w:rsidRPr="00BE40FA">
        <w:rPr>
          <w:bCs/>
          <w:color w:val="000000" w:themeColor="text1"/>
        </w:rPr>
        <w:t>based on job titles</w:t>
      </w:r>
      <w:r w:rsidR="00726BA0">
        <w:rPr>
          <w:bCs/>
          <w:color w:val="000000" w:themeColor="text1"/>
        </w:rPr>
        <w:t>, which have been previously shown as having an association with ALS diagnosis in Denmark,</w:t>
      </w:r>
      <w:r w:rsidR="000C4F9C">
        <w:rPr>
          <w:bCs/>
          <w:color w:val="000000" w:themeColor="text1"/>
        </w:rPr>
        <w:fldChar w:fldCharType="begin"/>
      </w:r>
      <w:r w:rsidR="000C4F9C">
        <w:rPr>
          <w:bCs/>
          <w:color w:val="000000" w:themeColor="text1"/>
        </w:rPr>
        <w:instrText xml:space="preserve"> ADDIN ZOTERO_ITEM CSL_CITATION {"citationID":"0eulvPwB","properties":{"formattedCitation":"\\super 53\\nosupersub{}","plainCitation":"53","noteIndex":0},"citationItems":[{"id":1147,"uris":["http://zotero.org/users/6925055/items/2NGLH58G"],"uri":["http://zotero.org/users/6925055/items/2NGLH58G"],"itemData":{"id":1147,"type":"article-journal","abstract":"Objectives\nSeveral manuscripts have proposed associations between amyotrophic lateral sclerosis (ALS) and occupational toxicant exposures—not to mention physical activity and trauma/injury. Some have also reported associations in investigations of specific occupations. Using data from a prospective Danish cohort study, we investigated the association between employment in certain industries and Als diagnosis.\n\nMethods\nWe identified 1826 ALS cases who were 25 years old or less in 1964 and diagnosed from 1982 to 2013 from the Danish national Patient Registry then matched 100 population controls to each case based on birth year and sex. Demographic data were linked to the Danish Pension Fund to determine occupation history. conditional logistic regression models were adjusted for socioeconomic status, marital status and residential location at the index date.\n\nResults\nThere was an increase in odds of ALS among men who worked in agriculture, hunting, forestry or fishing (adjusted Or (aOR)=1.21; 95% Q 1.02 to 1.45). there was also a positive association for men employed in construction (aOR=1.21; 95% Q 1.05 to 1.39). In women, a protective association was seen with employment in the cleaning industry (aOR=0.69; 95% ci 0.52 to 0.93).\n\nConclusions\nOur study shows various occupations with exposure to toxicants, such as diesel exhaust and lead, and strenuous physical activity associated with increased odds of ALS in men. Future studies should have a particular focus on gathering detailed information on physical exertion and toxicant exposures specific to certain job tasks.","container-title":"Occupational and environmental medicine","DOI":"10.1136/oemed-2018-105110","ISSN":"1351-0711","issue":"9","journalAbbreviation":"Occup Environ Med","note":"PMID: 29941657\nPMCID: PMC6445390","page":"630-638","source":"PubMed Central","title":"Study of occupation and amyotrophic lateral sclerosis in a Danish cohort","volume":"75","author":[{"family":"Dickerson","given":"Aisha S"},{"family":"Hansen","given":"Johnni"},{"family":"Kioumourtzoglou","given":"Marianthi-Anna"},{"family":"Specht","given":"Aaron J"},{"family":"Gredal","given":"Ole"},{"family":"Weisskopf","given":"Marc G"}],"issued":{"date-parts":[["2018",9]]}}}],"schema":"https://github.com/citation-style-language/schema/raw/master/csl-citation.json"} </w:instrText>
      </w:r>
      <w:r w:rsidR="000C4F9C">
        <w:rPr>
          <w:bCs/>
          <w:color w:val="000000" w:themeColor="text1"/>
        </w:rPr>
        <w:fldChar w:fldCharType="separate"/>
      </w:r>
      <w:r w:rsidR="000C4F9C" w:rsidRPr="000C4F9C">
        <w:rPr>
          <w:color w:val="000000"/>
          <w:vertAlign w:val="superscript"/>
        </w:rPr>
        <w:t>53</w:t>
      </w:r>
      <w:r w:rsidR="000C4F9C">
        <w:rPr>
          <w:bCs/>
          <w:color w:val="000000" w:themeColor="text1"/>
        </w:rPr>
        <w:fldChar w:fldCharType="end"/>
      </w:r>
      <w:r w:rsidR="00287B11" w:rsidRPr="00BE40FA">
        <w:rPr>
          <w:bCs/>
          <w:color w:val="000000" w:themeColor="text1"/>
        </w:rPr>
        <w:t xml:space="preserve"> and income tax forms. </w:t>
      </w:r>
      <w:r w:rsidR="00C2708C" w:rsidRPr="00BE40FA">
        <w:rPr>
          <w:bCs/>
          <w:color w:val="000000" w:themeColor="text1"/>
        </w:rPr>
        <w:t>G</w:t>
      </w:r>
      <w:r w:rsidR="00287B11" w:rsidRPr="00BE40FA">
        <w:rPr>
          <w:bCs/>
          <w:color w:val="000000" w:themeColor="text1"/>
        </w:rPr>
        <w:t xml:space="preserve">roup </w:t>
      </w:r>
      <w:r w:rsidR="00C2708C" w:rsidRPr="00BE40FA">
        <w:rPr>
          <w:bCs/>
          <w:color w:val="000000" w:themeColor="text1"/>
        </w:rPr>
        <w:t>1</w:t>
      </w:r>
      <w:del w:id="160" w:author="mak" w:date="2021-09-21T16:57:00Z">
        <w:r w:rsidR="00C2708C" w:rsidRPr="00BE40FA" w:rsidDel="000A4924">
          <w:rPr>
            <w:bCs/>
            <w:color w:val="000000" w:themeColor="text1"/>
          </w:rPr>
          <w:delText>,</w:delText>
        </w:r>
      </w:del>
      <w:r w:rsidR="00C2708C" w:rsidRPr="00BE40FA">
        <w:rPr>
          <w:bCs/>
          <w:color w:val="000000" w:themeColor="text1"/>
        </w:rPr>
        <w:t xml:space="preserve"> </w:t>
      </w:r>
      <w:del w:id="161" w:author="mak" w:date="2021-09-21T16:57:00Z">
        <w:r w:rsidR="00287B11" w:rsidRPr="00BE40FA" w:rsidDel="000A4924">
          <w:rPr>
            <w:bCs/>
            <w:color w:val="000000" w:themeColor="text1"/>
          </w:rPr>
          <w:delText xml:space="preserve">with the </w:delText>
        </w:r>
      </w:del>
      <w:ins w:id="162" w:author="mak" w:date="2021-09-21T16:57:00Z">
        <w:r w:rsidR="000A4924">
          <w:rPr>
            <w:bCs/>
            <w:color w:val="000000" w:themeColor="text1"/>
          </w:rPr>
          <w:t>(</w:t>
        </w:r>
      </w:ins>
      <w:r w:rsidR="00287B11" w:rsidRPr="00BE40FA">
        <w:rPr>
          <w:bCs/>
          <w:color w:val="000000" w:themeColor="text1"/>
        </w:rPr>
        <w:t>highest status</w:t>
      </w:r>
      <w:ins w:id="163" w:author="mak" w:date="2021-09-21T16:57:00Z">
        <w:r w:rsidR="000A4924">
          <w:rPr>
            <w:bCs/>
            <w:color w:val="000000" w:themeColor="text1"/>
          </w:rPr>
          <w:t>)</w:t>
        </w:r>
      </w:ins>
      <w:r w:rsidR="00287B11" w:rsidRPr="00BE40FA">
        <w:rPr>
          <w:bCs/>
          <w:color w:val="000000" w:themeColor="text1"/>
        </w:rPr>
        <w:t xml:space="preserve"> includes corporate managers and academics; group 2 includes proprietors, managers of small businesses and teachers; group 3 includes technicians and nurses; group 4 includes skilled workers; and group 5 includes unskilled workers. We </w:t>
      </w:r>
      <w:r w:rsidR="0060538E">
        <w:rPr>
          <w:bCs/>
          <w:color w:val="000000" w:themeColor="text1"/>
        </w:rPr>
        <w:t>additionally</w:t>
      </w:r>
      <w:r w:rsidR="00287B11" w:rsidRPr="00BE40FA">
        <w:rPr>
          <w:bCs/>
          <w:color w:val="000000" w:themeColor="text1"/>
        </w:rPr>
        <w:t xml:space="preserve"> include</w:t>
      </w:r>
      <w:r w:rsidR="000337A8" w:rsidRPr="00BE40FA">
        <w:rPr>
          <w:bCs/>
          <w:color w:val="000000" w:themeColor="text1"/>
        </w:rPr>
        <w:t>d</w:t>
      </w:r>
      <w:r w:rsidR="00287B11" w:rsidRPr="00BE40FA">
        <w:rPr>
          <w:bCs/>
          <w:color w:val="000000" w:themeColor="text1"/>
        </w:rPr>
        <w:t xml:space="preserve"> a</w:t>
      </w:r>
      <w:del w:id="164" w:author="mak" w:date="2021-09-21T16:57:00Z">
        <w:r w:rsidR="00287B11" w:rsidRPr="00BE40FA" w:rsidDel="00C806F2">
          <w:rPr>
            <w:bCs/>
            <w:color w:val="000000" w:themeColor="text1"/>
          </w:rPr>
          <w:delText>n</w:delText>
        </w:r>
      </w:del>
      <w:r w:rsidR="00287B11" w:rsidRPr="00BE40FA">
        <w:rPr>
          <w:bCs/>
          <w:color w:val="000000" w:themeColor="text1"/>
        </w:rPr>
        <w:t xml:space="preserve"> </w:t>
      </w:r>
      <w:del w:id="165" w:author="mak" w:date="2021-09-21T16:57:00Z">
        <w:r w:rsidR="00287B11" w:rsidRPr="00BE40FA" w:rsidDel="00C806F2">
          <w:rPr>
            <w:bCs/>
            <w:color w:val="000000" w:themeColor="text1"/>
          </w:rPr>
          <w:delText xml:space="preserve">additional </w:delText>
        </w:r>
      </w:del>
      <w:r w:rsidR="00287B11" w:rsidRPr="00BE40FA">
        <w:rPr>
          <w:bCs/>
          <w:color w:val="000000" w:themeColor="text1"/>
        </w:rPr>
        <w:t xml:space="preserve">group for </w:t>
      </w:r>
      <w:r w:rsidR="006654B5" w:rsidRPr="00BE40FA">
        <w:rPr>
          <w:bCs/>
          <w:color w:val="000000" w:themeColor="text1"/>
        </w:rPr>
        <w:t>unemployed participants</w:t>
      </w:r>
      <w:r w:rsidR="00404CC8" w:rsidRPr="00BE40FA">
        <w:rPr>
          <w:bCs/>
          <w:color w:val="000000" w:themeColor="text1"/>
        </w:rPr>
        <w:t xml:space="preserve"> (group 9)</w:t>
      </w:r>
      <w:r w:rsidR="006654B5" w:rsidRPr="00BE40FA">
        <w:rPr>
          <w:bCs/>
          <w:color w:val="000000" w:themeColor="text1"/>
        </w:rPr>
        <w:t>.</w:t>
      </w:r>
      <w:r w:rsidR="00287B11" w:rsidRPr="00BE40FA">
        <w:rPr>
          <w:bCs/>
          <w:color w:val="000000" w:themeColor="text1"/>
        </w:rPr>
        <w:t xml:space="preserve"> If a participant </w:t>
      </w:r>
      <w:r w:rsidR="001B52B6" w:rsidRPr="00BE40FA">
        <w:rPr>
          <w:bCs/>
          <w:color w:val="000000" w:themeColor="text1"/>
        </w:rPr>
        <w:t>w</w:t>
      </w:r>
      <w:r w:rsidR="002E3BAA" w:rsidRPr="00BE40FA">
        <w:rPr>
          <w:bCs/>
          <w:color w:val="000000" w:themeColor="text1"/>
        </w:rPr>
        <w:t>ere</w:t>
      </w:r>
      <w:r w:rsidR="00287B11" w:rsidRPr="00BE40FA">
        <w:rPr>
          <w:bCs/>
          <w:color w:val="000000" w:themeColor="text1"/>
        </w:rPr>
        <w:t xml:space="preserve"> married</w:t>
      </w:r>
      <w:r w:rsidR="00B12FA4" w:rsidRPr="00BE40FA">
        <w:rPr>
          <w:bCs/>
          <w:color w:val="000000" w:themeColor="text1"/>
        </w:rPr>
        <w:t xml:space="preserve"> and information </w:t>
      </w:r>
      <w:commentRangeStart w:id="166"/>
      <w:r w:rsidR="00B12FA4" w:rsidRPr="00BE40FA">
        <w:rPr>
          <w:bCs/>
          <w:color w:val="000000" w:themeColor="text1"/>
        </w:rPr>
        <w:t xml:space="preserve">was </w:t>
      </w:r>
      <w:commentRangeEnd w:id="166"/>
      <w:r w:rsidR="00C806F2">
        <w:rPr>
          <w:rStyle w:val="CommentReference"/>
          <w:rFonts w:asciiTheme="minorHAnsi" w:eastAsiaTheme="minorHAnsi" w:hAnsiTheme="minorHAnsi" w:cstheme="minorBidi"/>
          <w:lang w:val="en-GB"/>
        </w:rPr>
        <w:commentReference w:id="166"/>
      </w:r>
      <w:r w:rsidR="00B12FA4" w:rsidRPr="00BE40FA">
        <w:rPr>
          <w:bCs/>
          <w:color w:val="000000" w:themeColor="text1"/>
        </w:rPr>
        <w:t>avail</w:t>
      </w:r>
      <w:r w:rsidR="008A6EFB" w:rsidRPr="00BE40FA">
        <w:rPr>
          <w:bCs/>
          <w:color w:val="000000" w:themeColor="text1"/>
        </w:rPr>
        <w:t>able</w:t>
      </w:r>
      <w:r w:rsidR="00287B11" w:rsidRPr="00BE40FA">
        <w:rPr>
          <w:bCs/>
          <w:color w:val="000000" w:themeColor="text1"/>
        </w:rPr>
        <w:t>, we use</w:t>
      </w:r>
      <w:r w:rsidR="001B52B6" w:rsidRPr="00BE40FA">
        <w:rPr>
          <w:bCs/>
          <w:color w:val="000000" w:themeColor="text1"/>
        </w:rPr>
        <w:t>d</w:t>
      </w:r>
      <w:r w:rsidR="00287B11" w:rsidRPr="00BE40FA">
        <w:rPr>
          <w:bCs/>
          <w:color w:val="000000" w:themeColor="text1"/>
        </w:rPr>
        <w:t xml:space="preserve"> the higher of the couple’s individual SES ranks. </w:t>
      </w:r>
      <w:r w:rsidR="004F4138" w:rsidRPr="00BE40FA">
        <w:rPr>
          <w:bCs/>
          <w:color w:val="000000" w:themeColor="text1"/>
        </w:rPr>
        <w:t>W</w:t>
      </w:r>
      <w:r w:rsidR="00287B11" w:rsidRPr="00BE40FA">
        <w:rPr>
          <w:bCs/>
          <w:color w:val="000000" w:themeColor="text1"/>
        </w:rPr>
        <w:t>e</w:t>
      </w:r>
      <w:r w:rsidR="00452B91" w:rsidRPr="00BE40FA">
        <w:rPr>
          <w:bCs/>
          <w:color w:val="000000" w:themeColor="text1"/>
        </w:rPr>
        <w:t xml:space="preserve"> also</w:t>
      </w:r>
      <w:r w:rsidR="00287B11" w:rsidRPr="00BE40FA">
        <w:rPr>
          <w:bCs/>
          <w:color w:val="000000" w:themeColor="text1"/>
        </w:rPr>
        <w:t xml:space="preserve"> </w:t>
      </w:r>
      <w:r w:rsidR="000A1DA3" w:rsidRPr="00BE40FA">
        <w:rPr>
          <w:bCs/>
          <w:color w:val="000000" w:themeColor="text1"/>
        </w:rPr>
        <w:t>used</w:t>
      </w:r>
      <w:r w:rsidR="00287B11" w:rsidRPr="00BE40FA">
        <w:rPr>
          <w:bCs/>
          <w:color w:val="000000" w:themeColor="text1"/>
        </w:rPr>
        <w:t xml:space="preserve"> information on </w:t>
      </w:r>
      <w:r w:rsidR="000420A8" w:rsidRPr="00BE40FA">
        <w:rPr>
          <w:bCs/>
          <w:color w:val="000000" w:themeColor="text1"/>
        </w:rPr>
        <w:t>civil</w:t>
      </w:r>
      <w:r w:rsidR="00287B11" w:rsidRPr="00BE40FA">
        <w:rPr>
          <w:bCs/>
          <w:color w:val="000000" w:themeColor="text1"/>
        </w:rPr>
        <w:t xml:space="preserve"> status (</w:t>
      </w:r>
      <w:r w:rsidR="00104864" w:rsidRPr="00BE40FA">
        <w:rPr>
          <w:bCs/>
          <w:color w:val="000000" w:themeColor="text1"/>
        </w:rPr>
        <w:t>never</w:t>
      </w:r>
      <w:r w:rsidR="000B7815" w:rsidRPr="00BE40FA">
        <w:rPr>
          <w:bCs/>
          <w:color w:val="000000" w:themeColor="text1"/>
        </w:rPr>
        <w:t xml:space="preserve"> </w:t>
      </w:r>
      <w:r w:rsidR="00287B11" w:rsidRPr="00BE40FA">
        <w:rPr>
          <w:bCs/>
          <w:color w:val="000000" w:themeColor="text1"/>
        </w:rPr>
        <w:t xml:space="preserve">married, married, divorced and widowed), </w:t>
      </w:r>
      <w:r w:rsidR="00EC0844" w:rsidRPr="00BE40FA">
        <w:rPr>
          <w:bCs/>
          <w:color w:val="000000" w:themeColor="text1"/>
        </w:rPr>
        <w:t>place</w:t>
      </w:r>
      <w:r w:rsidR="00287B11" w:rsidRPr="00BE40FA">
        <w:rPr>
          <w:bCs/>
          <w:color w:val="000000" w:themeColor="text1"/>
        </w:rPr>
        <w:t xml:space="preserve"> of residence (</w:t>
      </w:r>
      <w:r w:rsidR="00246B2B" w:rsidRPr="00BE40FA">
        <w:rPr>
          <w:bCs/>
          <w:color w:val="000000" w:themeColor="text1"/>
        </w:rPr>
        <w:t xml:space="preserve">Greater </w:t>
      </w:r>
      <w:r w:rsidR="00287B11" w:rsidRPr="00BE40FA">
        <w:rPr>
          <w:bCs/>
          <w:color w:val="000000" w:themeColor="text1"/>
        </w:rPr>
        <w:t xml:space="preserve">Copenhagen, </w:t>
      </w:r>
      <w:r w:rsidR="00A62419" w:rsidRPr="00BE40FA">
        <w:rPr>
          <w:bCs/>
          <w:color w:val="000000" w:themeColor="text1"/>
        </w:rPr>
        <w:t>big cities of Denmark, rest of Denmark, Greenland)</w:t>
      </w:r>
      <w:r w:rsidR="0069654D" w:rsidRPr="00BE40FA">
        <w:rPr>
          <w:bCs/>
          <w:color w:val="000000" w:themeColor="text1"/>
        </w:rPr>
        <w:t xml:space="preserve"> and place of birth (</w:t>
      </w:r>
      <w:r w:rsidR="00474D16" w:rsidRPr="00BE40FA">
        <w:rPr>
          <w:bCs/>
          <w:color w:val="000000" w:themeColor="text1"/>
        </w:rPr>
        <w:t xml:space="preserve">Greater Copenhagen, big cities of Denmark, rest of Denmark, Greenland, </w:t>
      </w:r>
      <w:r w:rsidR="004958F0" w:rsidRPr="00BE40FA">
        <w:rPr>
          <w:bCs/>
          <w:color w:val="000000" w:themeColor="text1"/>
        </w:rPr>
        <w:t>f</w:t>
      </w:r>
      <w:r w:rsidR="00F03191" w:rsidRPr="00BE40FA">
        <w:rPr>
          <w:bCs/>
          <w:color w:val="000000" w:themeColor="text1"/>
        </w:rPr>
        <w:t xml:space="preserve">oreign, </w:t>
      </w:r>
      <w:r w:rsidR="004958F0" w:rsidRPr="00BE40FA">
        <w:rPr>
          <w:bCs/>
          <w:color w:val="000000" w:themeColor="text1"/>
        </w:rPr>
        <w:t>u</w:t>
      </w:r>
      <w:r w:rsidR="00474D16" w:rsidRPr="00BE40FA">
        <w:rPr>
          <w:bCs/>
          <w:color w:val="000000" w:themeColor="text1"/>
        </w:rPr>
        <w:t>nknown</w:t>
      </w:r>
      <w:r w:rsidR="0069654D" w:rsidRPr="00BE40FA">
        <w:rPr>
          <w:bCs/>
          <w:color w:val="000000" w:themeColor="text1"/>
        </w:rPr>
        <w:t>)</w:t>
      </w:r>
      <w:r w:rsidR="00287B11" w:rsidRPr="00BE40FA">
        <w:rPr>
          <w:bCs/>
          <w:color w:val="000000" w:themeColor="text1"/>
        </w:rPr>
        <w:t xml:space="preserve"> to adjust for other</w:t>
      </w:r>
      <w:r w:rsidR="00811FCE" w:rsidRPr="00BE40FA">
        <w:rPr>
          <w:bCs/>
          <w:color w:val="000000" w:themeColor="text1"/>
        </w:rPr>
        <w:t xml:space="preserve"> family-specific, </w:t>
      </w:r>
      <w:r w:rsidR="00287B11" w:rsidRPr="00BE40FA">
        <w:rPr>
          <w:bCs/>
          <w:color w:val="000000" w:themeColor="text1"/>
        </w:rPr>
        <w:t>location-specific</w:t>
      </w:r>
      <w:ins w:id="167" w:author="mak" w:date="2021-09-21T16:58:00Z">
        <w:r w:rsidR="008E6889">
          <w:rPr>
            <w:bCs/>
            <w:color w:val="000000" w:themeColor="text1"/>
          </w:rPr>
          <w:t>,</w:t>
        </w:r>
      </w:ins>
      <w:r w:rsidR="004A41F5" w:rsidRPr="00BE40FA">
        <w:rPr>
          <w:bCs/>
          <w:color w:val="000000" w:themeColor="text1"/>
        </w:rPr>
        <w:t xml:space="preserve"> and</w:t>
      </w:r>
      <w:r w:rsidR="00287B11" w:rsidRPr="00BE40FA">
        <w:rPr>
          <w:bCs/>
          <w:color w:val="000000" w:themeColor="text1"/>
        </w:rPr>
        <w:t xml:space="preserve"> early-life potential confounders. </w:t>
      </w:r>
      <w:r w:rsidR="0066567A" w:rsidRPr="00BE40FA">
        <w:rPr>
          <w:bCs/>
          <w:color w:val="000000" w:themeColor="text1"/>
        </w:rPr>
        <w:t>As part of the sensitivity analysis</w:t>
      </w:r>
      <w:r w:rsidR="007A513B" w:rsidRPr="00BE40FA">
        <w:rPr>
          <w:bCs/>
          <w:color w:val="000000" w:themeColor="text1"/>
        </w:rPr>
        <w:t xml:space="preserve">, we also </w:t>
      </w:r>
      <w:r w:rsidR="009E7169" w:rsidRPr="00BE40FA">
        <w:rPr>
          <w:bCs/>
          <w:color w:val="000000" w:themeColor="text1"/>
        </w:rPr>
        <w:t xml:space="preserve">the </w:t>
      </w:r>
      <w:r w:rsidR="007A513B" w:rsidRPr="00BE40FA">
        <w:rPr>
          <w:bCs/>
          <w:color w:val="000000" w:themeColor="text1"/>
        </w:rPr>
        <w:t>included parish-level SES</w:t>
      </w:r>
      <w:r w:rsidR="00BE47DB" w:rsidRPr="00BE40FA">
        <w:rPr>
          <w:bCs/>
          <w:color w:val="000000" w:themeColor="text1"/>
        </w:rPr>
        <w:t xml:space="preserve"> covariate in the model</w:t>
      </w:r>
      <w:commentRangeStart w:id="168"/>
      <w:r w:rsidR="000031F9" w:rsidRPr="00BE40FA">
        <w:rPr>
          <w:bCs/>
          <w:color w:val="000000" w:themeColor="text1"/>
        </w:rPr>
        <w:t>.</w:t>
      </w:r>
      <w:commentRangeEnd w:id="168"/>
      <w:r w:rsidR="008E6889">
        <w:rPr>
          <w:rStyle w:val="CommentReference"/>
          <w:rFonts w:asciiTheme="minorHAnsi" w:eastAsiaTheme="minorHAnsi" w:hAnsiTheme="minorHAnsi" w:cstheme="minorBidi"/>
          <w:lang w:val="en-GB"/>
        </w:rPr>
        <w:commentReference w:id="168"/>
      </w:r>
      <w:ins w:id="169" w:author="mak" w:date="2021-09-21T17:00:00Z">
        <w:r w:rsidR="008E6889">
          <w:rPr>
            <w:bCs/>
            <w:color w:val="000000" w:themeColor="text1"/>
          </w:rPr>
          <w:t xml:space="preserve"> </w:t>
        </w:r>
      </w:ins>
    </w:p>
    <w:p w14:paraId="749B27FF" w14:textId="77777777" w:rsidR="00287B11" w:rsidRPr="009F4800" w:rsidRDefault="00287B11" w:rsidP="00042EDE">
      <w:pPr>
        <w:rPr>
          <w:bCs/>
          <w:color w:val="000000" w:themeColor="text1"/>
        </w:rPr>
      </w:pPr>
    </w:p>
    <w:p w14:paraId="125B93A0" w14:textId="64498C60" w:rsidR="004B5359" w:rsidRPr="00BE40FA" w:rsidRDefault="00F255A6" w:rsidP="00042EDE">
      <w:pPr>
        <w:rPr>
          <w:bCs/>
          <w:i/>
          <w:iCs/>
          <w:color w:val="000000" w:themeColor="text1"/>
        </w:rPr>
      </w:pPr>
      <w:r w:rsidRPr="00BE40FA">
        <w:rPr>
          <w:bCs/>
          <w:i/>
          <w:iCs/>
          <w:color w:val="000000" w:themeColor="text1"/>
        </w:rPr>
        <w:t xml:space="preserve">Statistical </w:t>
      </w:r>
      <w:r w:rsidR="00FC6F4C" w:rsidRPr="00BE40FA">
        <w:rPr>
          <w:bCs/>
          <w:i/>
          <w:iCs/>
          <w:color w:val="000000" w:themeColor="text1"/>
        </w:rPr>
        <w:t>analysis</w:t>
      </w:r>
    </w:p>
    <w:p w14:paraId="17B1E4C8" w14:textId="263DA8C4" w:rsidR="002504DF" w:rsidRPr="00BE40FA" w:rsidRDefault="00C07538" w:rsidP="00BB335B">
      <w:pPr>
        <w:rPr>
          <w:bCs/>
          <w:color w:val="000000" w:themeColor="text1"/>
        </w:rPr>
      </w:pPr>
      <w:r w:rsidRPr="00BE40FA">
        <w:rPr>
          <w:color w:val="000000" w:themeColor="text1"/>
        </w:rPr>
        <w:t xml:space="preserve">We analyzed the association between ALS diagnosis </w:t>
      </w:r>
      <w:r w:rsidR="00C90580" w:rsidRPr="00BE40FA">
        <w:rPr>
          <w:color w:val="000000" w:themeColor="text1"/>
        </w:rPr>
        <w:t>(binary outcome</w:t>
      </w:r>
      <w:r w:rsidR="00C21607" w:rsidRPr="00BE40FA">
        <w:rPr>
          <w:color w:val="000000" w:themeColor="text1"/>
        </w:rPr>
        <w:t xml:space="preserve">; 1 for diagnosed cases and </w:t>
      </w:r>
      <w:r w:rsidR="00E56C71" w:rsidRPr="00BE40FA">
        <w:rPr>
          <w:color w:val="000000" w:themeColor="text1"/>
        </w:rPr>
        <w:t xml:space="preserve">0 for </w:t>
      </w:r>
      <w:r w:rsidR="00337E5B" w:rsidRPr="00BE40FA">
        <w:rPr>
          <w:color w:val="000000" w:themeColor="text1"/>
        </w:rPr>
        <w:t>matched controls</w:t>
      </w:r>
      <w:r w:rsidR="00C90580" w:rsidRPr="00BE40FA">
        <w:rPr>
          <w:color w:val="000000" w:themeColor="text1"/>
        </w:rPr>
        <w:t xml:space="preserve">) </w:t>
      </w:r>
      <w:r w:rsidRPr="00BE40FA">
        <w:rPr>
          <w:color w:val="000000" w:themeColor="text1"/>
        </w:rPr>
        <w:t xml:space="preserve">and exposure to traffic-related pollutants </w:t>
      </w:r>
      <w:r w:rsidR="00423FF4" w:rsidRPr="00BE40FA">
        <w:rPr>
          <w:color w:val="000000" w:themeColor="text1"/>
        </w:rPr>
        <w:t xml:space="preserve">by applying a Bayesian </w:t>
      </w:r>
      <w:r w:rsidR="005A4920" w:rsidRPr="00BE40FA">
        <w:rPr>
          <w:color w:val="000000" w:themeColor="text1"/>
        </w:rPr>
        <w:t>formulation of the conditional logistic model</w:t>
      </w:r>
      <w:r w:rsidR="0028314F" w:rsidRPr="00BE40FA">
        <w:rPr>
          <w:color w:val="000000" w:themeColor="text1"/>
        </w:rPr>
        <w:t>,</w:t>
      </w:r>
      <w:r w:rsidR="00614202" w:rsidRPr="00BE40FA">
        <w:rPr>
          <w:color w:val="000000" w:themeColor="text1"/>
        </w:rPr>
        <w:t xml:space="preserve"> </w:t>
      </w:r>
      <w:r w:rsidR="005A4920" w:rsidRPr="00BE40FA">
        <w:rPr>
          <w:color w:val="000000" w:themeColor="text1"/>
        </w:rPr>
        <w:t xml:space="preserve">with Bayesian </w:t>
      </w:r>
      <w:r w:rsidR="0008299F" w:rsidRPr="00BE40FA">
        <w:rPr>
          <w:color w:val="000000" w:themeColor="text1"/>
        </w:rPr>
        <w:t>hierarchy</w:t>
      </w:r>
      <w:r w:rsidR="001C0D15" w:rsidRPr="00BE40FA">
        <w:rPr>
          <w:color w:val="000000" w:themeColor="text1"/>
        </w:rPr>
        <w:t xml:space="preserve"> </w:t>
      </w:r>
      <w:r w:rsidR="005A4920" w:rsidRPr="00BE40FA">
        <w:rPr>
          <w:color w:val="000000" w:themeColor="text1"/>
        </w:rPr>
        <w:t>on the traffic-related pollutants.</w:t>
      </w:r>
      <w:r w:rsidR="00042AAC" w:rsidRPr="00BE40FA">
        <w:rPr>
          <w:color w:val="000000" w:themeColor="text1"/>
        </w:rPr>
        <w:fldChar w:fldCharType="begin"/>
      </w:r>
      <w:r w:rsidR="000C4F9C">
        <w:rPr>
          <w:color w:val="000000" w:themeColor="text1"/>
        </w:rPr>
        <w:instrText xml:space="preserve"> ADDIN ZOTERO_ITEM CSL_CITATION {"citationID":"kqgQbve6","properties":{"formattedCitation":"\\super 54,55\\nosupersub{}","plainCitation":"54,55","noteIndex":0},"citationItems":[{"id":1125,"uris":["http://zotero.org/users/6925055/items/HLP5IPBA"],"uri":["http://zotero.org/users/6925055/items/HLP5IPBA"],"itemData":{"id":1125,"type":"book","publisher":"Wolters Kluwer Health/Lippincott Williams &amp; Wilkins Philadelphia","title":"Modern Epidemiology","volume":"3","author":[{"family":"Rothman","given":"Kenneth J"},{"family":"Greenland","given":"Sander"},{"family":"Lash","given":"Timothy L"},{"literal":"others"}],"issued":{"date-parts":[["2008"]]}}},{"id":777,"uris":["http://zotero.org/users/6925055/items/AG35BX4Z"],"uri":["http://zotero.org/users/6925055/items/AG35BX4Z"],"itemData":{"id":777,"type":"book","abstract":"Now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00042AAC" w:rsidRPr="00BE40FA">
        <w:rPr>
          <w:color w:val="000000" w:themeColor="text1"/>
        </w:rPr>
        <w:fldChar w:fldCharType="separate"/>
      </w:r>
      <w:r w:rsidR="000C4F9C" w:rsidRPr="000C4F9C">
        <w:rPr>
          <w:color w:val="000000"/>
          <w:vertAlign w:val="superscript"/>
        </w:rPr>
        <w:t>54,55</w:t>
      </w:r>
      <w:r w:rsidR="00042AAC" w:rsidRPr="00BE40FA">
        <w:rPr>
          <w:color w:val="000000" w:themeColor="text1"/>
        </w:rPr>
        <w:fldChar w:fldCharType="end"/>
      </w:r>
      <w:r w:rsidR="005A4920" w:rsidRPr="00BE40FA">
        <w:rPr>
          <w:color w:val="000000" w:themeColor="text1"/>
        </w:rPr>
        <w:t xml:space="preserve"> </w:t>
      </w:r>
      <w:del w:id="170" w:author="mak" w:date="2021-09-21T17:01:00Z">
        <w:r w:rsidR="00BF7DE1" w:rsidRPr="00BE40FA" w:rsidDel="008E500B">
          <w:rPr>
            <w:color w:val="000000" w:themeColor="text1"/>
          </w:rPr>
          <w:delText>The logistic regression model is appropriate for binary outcomes</w:delText>
        </w:r>
        <w:r w:rsidR="005B21F2" w:rsidRPr="00BE40FA" w:rsidDel="008E500B">
          <w:rPr>
            <w:color w:val="000000" w:themeColor="text1"/>
          </w:rPr>
          <w:delText xml:space="preserve"> regressed against continuous </w:delText>
        </w:r>
        <w:r w:rsidR="0050163B" w:rsidRPr="00BE40FA" w:rsidDel="008E500B">
          <w:rPr>
            <w:color w:val="000000" w:themeColor="text1"/>
          </w:rPr>
          <w:delText xml:space="preserve">or </w:delText>
        </w:r>
        <w:r w:rsidR="00514264" w:rsidRPr="00BE40FA" w:rsidDel="008E500B">
          <w:rPr>
            <w:color w:val="000000" w:themeColor="text1"/>
          </w:rPr>
          <w:delText>discrete variables</w:delText>
        </w:r>
        <w:r w:rsidR="00907FA3" w:rsidRPr="00BE40FA" w:rsidDel="008E500B">
          <w:rPr>
            <w:color w:val="000000" w:themeColor="text1"/>
          </w:rPr>
          <w:delText>.</w:delText>
        </w:r>
        <w:r w:rsidR="00454782" w:rsidRPr="00BE40FA" w:rsidDel="008E500B">
          <w:rPr>
            <w:color w:val="000000" w:themeColor="text1"/>
          </w:rPr>
          <w:fldChar w:fldCharType="begin"/>
        </w:r>
        <w:r w:rsidR="000C4F9C" w:rsidDel="008E500B">
          <w:rPr>
            <w:color w:val="000000" w:themeColor="text1"/>
          </w:rPr>
          <w:delInstrText xml:space="preserve"> ADDIN ZOTERO_ITEM CSL_CITATION {"citationID":"TefEPj5f","properties":{"formattedCitation":"\\super 54\\nosupersub{}","plainCitation":"54","noteIndex":0},"citationItems":[{"id":1125,"uris":["http://zotero.org/users/6925055/items/HLP5IPBA"],"uri":["http://zotero.org/users/6925055/items/HLP5IPBA"],"itemData":{"id":1125,"type":"book","publisher":"Wolters Kluwer Health/Lippincott Williams &amp; Wilkins Philadelphia","title":"Modern Epidemiology","volume":"3","author":[{"family":"Rothman","given":"Kenneth J"},{"family":"Greenland","given":"Sander"},{"family":"Lash","given":"Timothy L"},{"literal":"others"}],"issued":{"date-parts":[["2008"]]}}}],"schema":"https://github.com/citation-style-language/schema/raw/master/csl-citation.json"} </w:delInstrText>
        </w:r>
        <w:r w:rsidR="00454782" w:rsidRPr="00BE40FA" w:rsidDel="008E500B">
          <w:rPr>
            <w:color w:val="000000" w:themeColor="text1"/>
          </w:rPr>
          <w:fldChar w:fldCharType="separate"/>
        </w:r>
        <w:r w:rsidR="000C4F9C" w:rsidRPr="000C4F9C" w:rsidDel="008E500B">
          <w:rPr>
            <w:color w:val="000000"/>
            <w:vertAlign w:val="superscript"/>
          </w:rPr>
          <w:delText>54</w:delText>
        </w:r>
        <w:r w:rsidR="00454782" w:rsidRPr="00BE40FA" w:rsidDel="008E500B">
          <w:rPr>
            <w:color w:val="000000" w:themeColor="text1"/>
          </w:rPr>
          <w:fldChar w:fldCharType="end"/>
        </w:r>
        <w:r w:rsidR="00907FA3" w:rsidRPr="00BE40FA" w:rsidDel="008E500B">
          <w:rPr>
            <w:color w:val="000000" w:themeColor="text1"/>
          </w:rPr>
          <w:delText xml:space="preserve"> </w:delText>
        </w:r>
      </w:del>
      <w:r w:rsidR="00907FA3" w:rsidRPr="00BE40FA">
        <w:rPr>
          <w:color w:val="000000" w:themeColor="text1"/>
        </w:rPr>
        <w:t xml:space="preserve">The conditional approach </w:t>
      </w:r>
      <w:r w:rsidR="002C4316" w:rsidRPr="00BE40FA">
        <w:rPr>
          <w:color w:val="000000" w:themeColor="text1"/>
        </w:rPr>
        <w:t xml:space="preserve">automatically accounts for matching </w:t>
      </w:r>
      <w:r w:rsidR="002C4316" w:rsidRPr="00BE40FA">
        <w:rPr>
          <w:color w:val="000000" w:themeColor="text1"/>
        </w:rPr>
        <w:lastRenderedPageBreak/>
        <w:t xml:space="preserve">factors </w:t>
      </w:r>
      <w:r w:rsidR="00114E41" w:rsidRPr="00BE40FA">
        <w:rPr>
          <w:color w:val="000000" w:themeColor="text1"/>
        </w:rPr>
        <w:t>(</w:t>
      </w:r>
      <w:r w:rsidR="00AC7CC0" w:rsidRPr="00BE40FA">
        <w:rPr>
          <w:bCs/>
          <w:color w:val="000000" w:themeColor="text1"/>
        </w:rPr>
        <w:t>age, sex</w:t>
      </w:r>
      <w:ins w:id="171" w:author="mak" w:date="2021-09-21T17:01:00Z">
        <w:r w:rsidR="008E500B">
          <w:rPr>
            <w:bCs/>
            <w:color w:val="000000" w:themeColor="text1"/>
          </w:rPr>
          <w:t>,</w:t>
        </w:r>
      </w:ins>
      <w:r w:rsidR="00AC7CC0" w:rsidRPr="00BE40FA">
        <w:rPr>
          <w:bCs/>
          <w:color w:val="000000" w:themeColor="text1"/>
        </w:rPr>
        <w:t xml:space="preserve"> </w:t>
      </w:r>
      <w:del w:id="172" w:author="mak" w:date="2021-09-21T17:01:00Z">
        <w:r w:rsidR="00AC7CC0" w:rsidRPr="00BE40FA" w:rsidDel="008E500B">
          <w:rPr>
            <w:bCs/>
            <w:color w:val="000000" w:themeColor="text1"/>
          </w:rPr>
          <w:delText xml:space="preserve">and </w:delText>
        </w:r>
      </w:del>
      <w:r w:rsidR="00AC7CC0" w:rsidRPr="00BE40FA">
        <w:rPr>
          <w:bCs/>
          <w:color w:val="000000" w:themeColor="text1"/>
        </w:rPr>
        <w:t>date of birth</w:t>
      </w:r>
      <w:ins w:id="173" w:author="mak" w:date="2021-09-21T17:01:00Z">
        <w:r w:rsidR="008E500B">
          <w:rPr>
            <w:bCs/>
            <w:color w:val="000000" w:themeColor="text1"/>
          </w:rPr>
          <w:t>, and vital status</w:t>
        </w:r>
      </w:ins>
      <w:r w:rsidR="00114E41" w:rsidRPr="00BE40FA">
        <w:rPr>
          <w:color w:val="000000" w:themeColor="text1"/>
        </w:rPr>
        <w:t xml:space="preserve">) </w:t>
      </w:r>
      <w:r w:rsidR="002C4316" w:rsidRPr="00BE40FA">
        <w:rPr>
          <w:color w:val="000000" w:themeColor="text1"/>
        </w:rPr>
        <w:t>between cases and controls</w:t>
      </w:r>
      <w:r w:rsidR="00771161" w:rsidRPr="00BE40FA">
        <w:rPr>
          <w:color w:val="000000" w:themeColor="text1"/>
        </w:rPr>
        <w:t xml:space="preserve"> within</w:t>
      </w:r>
      <w:ins w:id="174" w:author="mak" w:date="2021-09-21T17:02:00Z">
        <w:r w:rsidR="009A2118">
          <w:rPr>
            <w:color w:val="000000" w:themeColor="text1"/>
          </w:rPr>
          <w:t xml:space="preserve"> each</w:t>
        </w:r>
      </w:ins>
      <w:r w:rsidR="00771161" w:rsidRPr="00BE40FA">
        <w:rPr>
          <w:color w:val="000000" w:themeColor="text1"/>
        </w:rPr>
        <w:t xml:space="preserve"> </w:t>
      </w:r>
      <w:del w:id="175" w:author="mak" w:date="2021-09-21T17:01:00Z">
        <w:r w:rsidR="00225EA5" w:rsidRPr="00BE40FA" w:rsidDel="009A2118">
          <w:rPr>
            <w:color w:val="000000" w:themeColor="text1"/>
          </w:rPr>
          <w:delText>each</w:delText>
        </w:r>
        <w:r w:rsidR="00771161" w:rsidRPr="00BE40FA" w:rsidDel="009A2118">
          <w:rPr>
            <w:color w:val="000000" w:themeColor="text1"/>
          </w:rPr>
          <w:delText xml:space="preserve"> </w:delText>
        </w:r>
      </w:del>
      <w:ins w:id="176" w:author="mak" w:date="2021-09-21T17:01:00Z">
        <w:r w:rsidR="009A2118">
          <w:rPr>
            <w:color w:val="000000" w:themeColor="text1"/>
          </w:rPr>
          <w:t>matched</w:t>
        </w:r>
        <w:r w:rsidR="009A2118" w:rsidRPr="00BE40FA">
          <w:rPr>
            <w:color w:val="000000" w:themeColor="text1"/>
          </w:rPr>
          <w:t xml:space="preserve"> </w:t>
        </w:r>
      </w:ins>
      <w:del w:id="177" w:author="mak" w:date="2021-09-21T17:02:00Z">
        <w:r w:rsidR="00771161" w:rsidRPr="00BE40FA" w:rsidDel="009A2118">
          <w:rPr>
            <w:color w:val="000000" w:themeColor="text1"/>
          </w:rPr>
          <w:delText>strata</w:delText>
        </w:r>
      </w:del>
      <w:ins w:id="178" w:author="mak" w:date="2021-09-21T17:02:00Z">
        <w:r w:rsidR="009A2118" w:rsidRPr="00BE40FA">
          <w:rPr>
            <w:color w:val="000000" w:themeColor="text1"/>
          </w:rPr>
          <w:t>strat</w:t>
        </w:r>
        <w:r w:rsidR="009A2118">
          <w:rPr>
            <w:color w:val="000000" w:themeColor="text1"/>
          </w:rPr>
          <w:t>um</w:t>
        </w:r>
      </w:ins>
      <w:r w:rsidR="00771161" w:rsidRPr="00BE40FA">
        <w:rPr>
          <w:color w:val="000000" w:themeColor="text1"/>
        </w:rPr>
        <w:t>,</w:t>
      </w:r>
      <w:r w:rsidR="00C41B8F" w:rsidRPr="00BE40FA">
        <w:rPr>
          <w:color w:val="000000" w:themeColor="text1"/>
        </w:rPr>
        <w:t xml:space="preserve"> </w:t>
      </w:r>
      <w:del w:id="179" w:author="mak" w:date="2021-09-21T17:02:00Z">
        <w:r w:rsidR="00C41B8F" w:rsidRPr="00BE40FA" w:rsidDel="009A2118">
          <w:rPr>
            <w:color w:val="000000" w:themeColor="text1"/>
          </w:rPr>
          <w:delText>which here are the</w:delText>
        </w:r>
      </w:del>
      <w:ins w:id="180" w:author="mak" w:date="2021-09-21T17:02:00Z">
        <w:r w:rsidR="009A2118">
          <w:rPr>
            <w:color w:val="000000" w:themeColor="text1"/>
          </w:rPr>
          <w:t>i.e.,</w:t>
        </w:r>
      </w:ins>
      <w:r w:rsidR="00C41B8F" w:rsidRPr="00BE40FA">
        <w:rPr>
          <w:color w:val="000000" w:themeColor="text1"/>
        </w:rPr>
        <w:t xml:space="preserve"> groupings of case and matched controls</w:t>
      </w:r>
      <w:r w:rsidR="00472BA5" w:rsidRPr="00BE40FA">
        <w:rPr>
          <w:color w:val="000000" w:themeColor="text1"/>
        </w:rPr>
        <w:t>.</w:t>
      </w:r>
      <w:r w:rsidR="00454782" w:rsidRPr="00BE40FA">
        <w:rPr>
          <w:color w:val="000000" w:themeColor="text1"/>
        </w:rPr>
        <w:fldChar w:fldCharType="begin"/>
      </w:r>
      <w:r w:rsidR="000C4F9C">
        <w:rPr>
          <w:color w:val="000000" w:themeColor="text1"/>
        </w:rPr>
        <w:instrText xml:space="preserve"> ADDIN ZOTERO_ITEM CSL_CITATION {"citationID":"QvLzmqjN","properties":{"formattedCitation":"\\super 54\\nosupersub{}","plainCitation":"54","noteIndex":0},"citationItems":[{"id":1125,"uris":["http://zotero.org/users/6925055/items/HLP5IPBA"],"uri":["http://zotero.org/users/6925055/items/HLP5IPBA"],"itemData":{"id":1125,"type":"book","publisher":"Wolters Kluwer Health/Lippincott Williams &amp; Wilkins Philadelphia","title":"Modern Epidemiology","volume":"3","author":[{"family":"Rothman","given":"Kenneth J"},{"family":"Greenland","given":"Sander"},{"family":"Lash","given":"Timothy L"},{"literal":"others"}],"issued":{"date-parts":[["2008"]]}}}],"schema":"https://github.com/citation-style-language/schema/raw/master/csl-citation.json"} </w:instrText>
      </w:r>
      <w:r w:rsidR="00454782" w:rsidRPr="00BE40FA">
        <w:rPr>
          <w:color w:val="000000" w:themeColor="text1"/>
        </w:rPr>
        <w:fldChar w:fldCharType="separate"/>
      </w:r>
      <w:r w:rsidR="000C4F9C" w:rsidRPr="000C4F9C">
        <w:rPr>
          <w:color w:val="000000"/>
          <w:vertAlign w:val="superscript"/>
        </w:rPr>
        <w:t>54</w:t>
      </w:r>
      <w:r w:rsidR="00454782" w:rsidRPr="00BE40FA">
        <w:rPr>
          <w:color w:val="000000" w:themeColor="text1"/>
        </w:rPr>
        <w:fldChar w:fldCharType="end"/>
      </w:r>
      <w:r w:rsidR="00C52F64" w:rsidRPr="00BE40FA">
        <w:rPr>
          <w:color w:val="000000" w:themeColor="text1"/>
        </w:rPr>
        <w:t xml:space="preserve"> </w:t>
      </w:r>
      <w:r w:rsidR="002F746C" w:rsidRPr="00BE40FA">
        <w:rPr>
          <w:color w:val="000000" w:themeColor="text1"/>
        </w:rPr>
        <w:t>Bayesian inference allows for full distributional estimation of the parameters of interest</w:t>
      </w:r>
      <w:r w:rsidR="00774AC3" w:rsidRPr="00BE40FA">
        <w:rPr>
          <w:color w:val="000000" w:themeColor="text1"/>
        </w:rPr>
        <w:t>.</w:t>
      </w:r>
      <w:r w:rsidR="003B7934" w:rsidRPr="00BE40FA">
        <w:rPr>
          <w:color w:val="000000" w:themeColor="text1"/>
        </w:rPr>
        <w:fldChar w:fldCharType="begin"/>
      </w:r>
      <w:r w:rsidR="000C4F9C">
        <w:rPr>
          <w:color w:val="000000" w:themeColor="text1"/>
        </w:rPr>
        <w:instrText xml:space="preserve"> ADDIN ZOTERO_ITEM CSL_CITATION {"citationID":"uaLYdCi5","properties":{"formattedCitation":"\\super 55\\nosupersub{}","plainCitation":"55","noteIndex":0},"citationItems":[{"id":777,"uris":["http://zotero.org/users/6925055/items/AG35BX4Z"],"uri":["http://zotero.org/users/6925055/items/AG35BX4Z"],"itemData":{"id":777,"type":"book","abstract":"Now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003B7934" w:rsidRPr="00BE40FA">
        <w:rPr>
          <w:color w:val="000000" w:themeColor="text1"/>
        </w:rPr>
        <w:fldChar w:fldCharType="separate"/>
      </w:r>
      <w:r w:rsidR="000C4F9C" w:rsidRPr="000C4F9C">
        <w:rPr>
          <w:color w:val="000000"/>
          <w:vertAlign w:val="superscript"/>
        </w:rPr>
        <w:t>55</w:t>
      </w:r>
      <w:r w:rsidR="003B7934" w:rsidRPr="00BE40FA">
        <w:rPr>
          <w:color w:val="000000" w:themeColor="text1"/>
        </w:rPr>
        <w:fldChar w:fldCharType="end"/>
      </w:r>
      <w:r w:rsidR="00033D50" w:rsidRPr="00BE40FA">
        <w:rPr>
          <w:color w:val="000000" w:themeColor="text1"/>
        </w:rPr>
        <w:t xml:space="preserve"> </w:t>
      </w:r>
      <w:ins w:id="181" w:author="mak" w:date="2021-09-21T20:10:00Z">
        <w:r w:rsidR="000D49A8">
          <w:rPr>
            <w:color w:val="000000" w:themeColor="text1"/>
          </w:rPr>
          <w:t xml:space="preserve">We chose </w:t>
        </w:r>
      </w:ins>
      <w:del w:id="182" w:author="mak" w:date="2021-09-21T20:10:00Z">
        <w:r w:rsidR="002504DF" w:rsidRPr="00BE40FA" w:rsidDel="000D49A8">
          <w:rPr>
            <w:color w:val="000000" w:themeColor="text1"/>
          </w:rPr>
          <w:delText xml:space="preserve">The </w:delText>
        </w:r>
      </w:del>
      <w:ins w:id="183" w:author="mak" w:date="2021-09-21T20:10:00Z">
        <w:r w:rsidR="000D49A8">
          <w:rPr>
            <w:color w:val="000000" w:themeColor="text1"/>
          </w:rPr>
          <w:t>to employ a</w:t>
        </w:r>
        <w:r w:rsidR="000D49A8" w:rsidRPr="00BE40FA">
          <w:rPr>
            <w:color w:val="000000" w:themeColor="text1"/>
          </w:rPr>
          <w:t xml:space="preserve"> </w:t>
        </w:r>
      </w:ins>
      <w:r w:rsidR="001C0D15" w:rsidRPr="00BE40FA">
        <w:rPr>
          <w:color w:val="000000" w:themeColor="text1"/>
        </w:rPr>
        <w:t>Bayesian hierarchical</w:t>
      </w:r>
      <w:r w:rsidR="002504DF" w:rsidRPr="00BE40FA">
        <w:rPr>
          <w:color w:val="000000" w:themeColor="text1"/>
        </w:rPr>
        <w:t xml:space="preserve"> formulation </w:t>
      </w:r>
      <w:del w:id="184" w:author="mak" w:date="2021-09-21T20:10:00Z">
        <w:r w:rsidR="002504DF" w:rsidRPr="00BE40FA" w:rsidDel="000D49A8">
          <w:rPr>
            <w:color w:val="000000" w:themeColor="text1"/>
          </w:rPr>
          <w:delText xml:space="preserve">on the traffic-related pollutants is a mixture method </w:delText>
        </w:r>
        <w:r w:rsidR="001B79D7" w:rsidRPr="00BE40FA" w:rsidDel="000D49A8">
          <w:rPr>
            <w:color w:val="000000" w:themeColor="text1"/>
          </w:rPr>
          <w:delText>which</w:delText>
        </w:r>
      </w:del>
      <w:ins w:id="185" w:author="mak" w:date="2021-09-21T20:10:00Z">
        <w:r w:rsidR="000D49A8">
          <w:rPr>
            <w:color w:val="000000" w:themeColor="text1"/>
          </w:rPr>
          <w:t>because it</w:t>
        </w:r>
      </w:ins>
      <w:r w:rsidR="001B79D7" w:rsidRPr="00BE40FA">
        <w:rPr>
          <w:color w:val="000000" w:themeColor="text1"/>
        </w:rPr>
        <w:t xml:space="preserve"> allows</w:t>
      </w:r>
      <w:ins w:id="186" w:author="mak" w:date="2021-09-21T20:10:00Z">
        <w:r w:rsidR="000D49A8">
          <w:rPr>
            <w:color w:val="000000" w:themeColor="text1"/>
          </w:rPr>
          <w:t xml:space="preserve"> us to estimate</w:t>
        </w:r>
      </w:ins>
      <w:r w:rsidR="001B79D7" w:rsidRPr="00BE40FA">
        <w:rPr>
          <w:color w:val="000000" w:themeColor="text1"/>
        </w:rPr>
        <w:t xml:space="preserve"> </w:t>
      </w:r>
      <w:ins w:id="187" w:author="mak" w:date="2021-09-21T20:10:00Z">
        <w:r w:rsidR="000D49A8">
          <w:rPr>
            <w:color w:val="000000" w:themeColor="text1"/>
          </w:rPr>
          <w:t xml:space="preserve">(a) </w:t>
        </w:r>
      </w:ins>
      <w:del w:id="188" w:author="mak" w:date="2021-09-21T20:10:00Z">
        <w:r w:rsidR="001B79D7" w:rsidRPr="00BE40FA" w:rsidDel="000D49A8">
          <w:rPr>
            <w:color w:val="000000" w:themeColor="text1"/>
          </w:rPr>
          <w:delText xml:space="preserve">a </w:delText>
        </w:r>
        <w:r w:rsidR="00B25B32" w:rsidRPr="00AC0016" w:rsidDel="000D49A8">
          <w:rPr>
            <w:color w:val="000000" w:themeColor="text1"/>
          </w:rPr>
          <w:delText>combined</w:delText>
        </w:r>
        <w:r w:rsidR="001B79D7" w:rsidRPr="00AC0016" w:rsidDel="000D49A8">
          <w:rPr>
            <w:color w:val="000000" w:themeColor="text1"/>
          </w:rPr>
          <w:delText xml:space="preserve"> </w:delText>
        </w:r>
        <w:r w:rsidR="00FE06E0" w:rsidRPr="00AC0016" w:rsidDel="000D49A8">
          <w:rPr>
            <w:color w:val="000000" w:themeColor="text1"/>
          </w:rPr>
          <w:delText>association</w:delText>
        </w:r>
        <w:r w:rsidR="001B79D7" w:rsidRPr="00AC0016" w:rsidDel="000D49A8">
          <w:rPr>
            <w:color w:val="000000" w:themeColor="text1"/>
          </w:rPr>
          <w:delText xml:space="preserve">, as well as </w:delText>
        </w:r>
        <w:r w:rsidR="00B25B32" w:rsidRPr="00AC0016" w:rsidDel="000D49A8">
          <w:rPr>
            <w:color w:val="000000" w:themeColor="text1"/>
          </w:rPr>
          <w:delText>individual</w:delText>
        </w:r>
      </w:del>
      <w:ins w:id="189" w:author="mak" w:date="2021-09-21T20:10:00Z">
        <w:r w:rsidR="000D49A8">
          <w:rPr>
            <w:color w:val="000000" w:themeColor="text1"/>
          </w:rPr>
          <w:t>independent pollutant</w:t>
        </w:r>
      </w:ins>
      <w:r w:rsidR="00B25B32" w:rsidRPr="00AC0016">
        <w:rPr>
          <w:color w:val="000000" w:themeColor="text1"/>
        </w:rPr>
        <w:t xml:space="preserve"> </w:t>
      </w:r>
      <w:r w:rsidR="00FE06E0" w:rsidRPr="00AC0016">
        <w:rPr>
          <w:color w:val="000000" w:themeColor="text1"/>
        </w:rPr>
        <w:t>associations</w:t>
      </w:r>
      <w:r w:rsidR="001B79D7" w:rsidRPr="00AC0016">
        <w:rPr>
          <w:color w:val="000000" w:themeColor="text1"/>
        </w:rPr>
        <w:t>,</w:t>
      </w:r>
      <w:ins w:id="190" w:author="mak" w:date="2021-09-21T20:10:00Z">
        <w:r w:rsidR="000D49A8">
          <w:rPr>
            <w:color w:val="000000" w:themeColor="text1"/>
          </w:rPr>
          <w:t xml:space="preserve"> (</w:t>
        </w:r>
      </w:ins>
      <w:ins w:id="191" w:author="mak" w:date="2021-09-21T20:11:00Z">
        <w:r w:rsidR="000D49A8">
          <w:rPr>
            <w:color w:val="000000" w:themeColor="text1"/>
          </w:rPr>
          <w:t>b) a joint association of the three pollutants, and (c) an overall average traffic association,</w:t>
        </w:r>
      </w:ins>
      <w:r w:rsidR="001B79D7" w:rsidRPr="00AC0016">
        <w:rPr>
          <w:color w:val="000000" w:themeColor="text1"/>
        </w:rPr>
        <w:t xml:space="preserve"> </w:t>
      </w:r>
      <w:r w:rsidR="00D6666F" w:rsidRPr="00AC0016">
        <w:rPr>
          <w:color w:val="000000" w:themeColor="text1"/>
        </w:rPr>
        <w:t>whi</w:t>
      </w:r>
      <w:r w:rsidR="000458B6" w:rsidRPr="00AC0016">
        <w:rPr>
          <w:color w:val="000000" w:themeColor="text1"/>
        </w:rPr>
        <w:t xml:space="preserve">le </w:t>
      </w:r>
      <w:r w:rsidR="001B79D7" w:rsidRPr="00AC0016">
        <w:rPr>
          <w:color w:val="000000" w:themeColor="text1"/>
        </w:rPr>
        <w:t xml:space="preserve">accounting for the </w:t>
      </w:r>
      <w:del w:id="192" w:author="mak" w:date="2021-09-21T20:11:00Z">
        <w:r w:rsidR="001B79D7" w:rsidRPr="00AC0016" w:rsidDel="00C435A2">
          <w:rPr>
            <w:color w:val="000000" w:themeColor="text1"/>
          </w:rPr>
          <w:delText xml:space="preserve">associated </w:delText>
        </w:r>
      </w:del>
      <w:r w:rsidR="001B79D7" w:rsidRPr="00AC0016">
        <w:rPr>
          <w:color w:val="000000" w:themeColor="text1"/>
        </w:rPr>
        <w:t>variance-</w:t>
      </w:r>
      <w:r w:rsidR="001B79D7" w:rsidRPr="00BE40FA">
        <w:rPr>
          <w:color w:val="000000" w:themeColor="text1"/>
        </w:rPr>
        <w:t>covar</w:t>
      </w:r>
      <w:r w:rsidR="000B17B9" w:rsidRPr="00BE40FA">
        <w:rPr>
          <w:color w:val="000000" w:themeColor="text1"/>
        </w:rPr>
        <w:t>ia</w:t>
      </w:r>
      <w:r w:rsidR="001B79D7" w:rsidRPr="00BE40FA">
        <w:rPr>
          <w:color w:val="000000" w:themeColor="text1"/>
        </w:rPr>
        <w:t xml:space="preserve">nce structure between </w:t>
      </w:r>
      <w:r w:rsidR="000A28DC" w:rsidRPr="00BE40FA">
        <w:rPr>
          <w:color w:val="000000" w:themeColor="text1"/>
        </w:rPr>
        <w:t>the highly</w:t>
      </w:r>
      <w:del w:id="193" w:author="mak" w:date="2021-09-21T20:11:00Z">
        <w:r w:rsidR="000A28DC" w:rsidRPr="00BE40FA" w:rsidDel="00C435A2">
          <w:rPr>
            <w:color w:val="000000" w:themeColor="text1"/>
          </w:rPr>
          <w:delText>-</w:delText>
        </w:r>
      </w:del>
      <w:ins w:id="194" w:author="mak" w:date="2021-09-21T20:11:00Z">
        <w:r w:rsidR="00C435A2">
          <w:rPr>
            <w:color w:val="000000" w:themeColor="text1"/>
          </w:rPr>
          <w:t xml:space="preserve"> </w:t>
        </w:r>
      </w:ins>
      <w:r w:rsidR="000A28DC" w:rsidRPr="00BE40FA">
        <w:rPr>
          <w:color w:val="000000" w:themeColor="text1"/>
        </w:rPr>
        <w:t>correlated exposures</w:t>
      </w:r>
      <w:ins w:id="195" w:author="mak" w:date="2021-09-22T11:34:00Z">
        <w:r w:rsidR="003F4516">
          <w:rPr>
            <w:color w:val="000000" w:themeColor="text1"/>
          </w:rPr>
          <w:t xml:space="preserve"> and their coefficients</w:t>
        </w:r>
      </w:ins>
      <w:r w:rsidR="000A28DC" w:rsidRPr="00BE40FA">
        <w:rPr>
          <w:color w:val="000000" w:themeColor="text1"/>
        </w:rPr>
        <w:t>.</w:t>
      </w:r>
      <w:r w:rsidR="00335F08" w:rsidRPr="00BE40FA">
        <w:rPr>
          <w:color w:val="000000" w:themeColor="text1"/>
        </w:rPr>
        <w:fldChar w:fldCharType="begin"/>
      </w:r>
      <w:r w:rsidR="000C4F9C">
        <w:rPr>
          <w:color w:val="000000" w:themeColor="text1"/>
        </w:rPr>
        <w:instrText xml:space="preserve"> ADDIN ZOTERO_ITEM CSL_CITATION {"citationID":"O10OmgC0","properties":{"formattedCitation":"\\super 55\\nosupersub{}","plainCitation":"55","noteIndex":0},"citationItems":[{"id":777,"uris":["http://zotero.org/users/6925055/items/AG35BX4Z"],"uri":["http://zotero.org/users/6925055/items/AG35BX4Z"],"itemData":{"id":777,"type":"book","abstract":"Now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00335F08" w:rsidRPr="00BE40FA">
        <w:rPr>
          <w:color w:val="000000" w:themeColor="text1"/>
        </w:rPr>
        <w:fldChar w:fldCharType="separate"/>
      </w:r>
      <w:r w:rsidR="000C4F9C" w:rsidRPr="000C4F9C">
        <w:rPr>
          <w:color w:val="000000"/>
          <w:vertAlign w:val="superscript"/>
        </w:rPr>
        <w:t>55</w:t>
      </w:r>
      <w:r w:rsidR="00335F08" w:rsidRPr="00BE40FA">
        <w:rPr>
          <w:color w:val="000000" w:themeColor="text1"/>
        </w:rPr>
        <w:fldChar w:fldCharType="end"/>
      </w:r>
      <w:ins w:id="196" w:author="mak" w:date="2021-09-21T20:12:00Z">
        <w:r w:rsidR="007D3489">
          <w:rPr>
            <w:color w:val="000000" w:themeColor="text1"/>
          </w:rPr>
          <w:t xml:space="preserve"> </w:t>
        </w:r>
      </w:ins>
      <w:del w:id="197" w:author="mak" w:date="2021-09-21T20:13:00Z">
        <w:r w:rsidR="000B0590" w:rsidRPr="00BE40FA" w:rsidDel="007D3489">
          <w:rPr>
            <w:color w:val="000000" w:themeColor="text1"/>
          </w:rPr>
          <w:delText xml:space="preserve"> </w:delText>
        </w:r>
      </w:del>
      <w:r w:rsidR="000B0590" w:rsidRPr="00BE40FA">
        <w:rPr>
          <w:color w:val="000000" w:themeColor="text1"/>
        </w:rPr>
        <w:t xml:space="preserve">We included a linear term for each </w:t>
      </w:r>
      <w:r w:rsidR="00C86D4B" w:rsidRPr="00BE40FA">
        <w:rPr>
          <w:color w:val="000000" w:themeColor="text1"/>
        </w:rPr>
        <w:t>included pollutant</w:t>
      </w:r>
      <w:del w:id="198" w:author="mak" w:date="2021-09-21T20:12:00Z">
        <w:r w:rsidR="00C86D4B" w:rsidRPr="00BE40FA" w:rsidDel="00B1397D">
          <w:rPr>
            <w:color w:val="000000" w:themeColor="text1"/>
          </w:rPr>
          <w:delText xml:space="preserve">. </w:delText>
        </w:r>
        <w:r w:rsidR="00DF22AE" w:rsidRPr="00BE40FA" w:rsidDel="00B1397D">
          <w:rPr>
            <w:color w:val="000000" w:themeColor="text1"/>
          </w:rPr>
          <w:delText>We also</w:delText>
        </w:r>
      </w:del>
      <w:ins w:id="199" w:author="mak" w:date="2021-09-21T20:12:00Z">
        <w:r w:rsidR="00B1397D">
          <w:rPr>
            <w:color w:val="000000" w:themeColor="text1"/>
          </w:rPr>
          <w:t xml:space="preserve"> and</w:t>
        </w:r>
      </w:ins>
      <w:r w:rsidR="00DF22AE" w:rsidRPr="00BE40FA">
        <w:rPr>
          <w:color w:val="000000" w:themeColor="text1"/>
        </w:rPr>
        <w:t xml:space="preserve"> adjusted </w:t>
      </w:r>
      <w:del w:id="200" w:author="mak" w:date="2021-09-21T20:12:00Z">
        <w:r w:rsidR="00DF22AE" w:rsidRPr="00BE40FA" w:rsidDel="00B1397D">
          <w:rPr>
            <w:color w:val="000000" w:themeColor="text1"/>
          </w:rPr>
          <w:delText xml:space="preserve">by </w:delText>
        </w:r>
      </w:del>
      <w:ins w:id="201" w:author="mak" w:date="2021-09-21T20:12:00Z">
        <w:r w:rsidR="00B1397D">
          <w:rPr>
            <w:color w:val="000000" w:themeColor="text1"/>
          </w:rPr>
          <w:t>for individual-leve</w:t>
        </w:r>
        <w:commentRangeStart w:id="202"/>
        <w:r w:rsidR="00B1397D">
          <w:rPr>
            <w:color w:val="000000" w:themeColor="text1"/>
          </w:rPr>
          <w:t>l</w:t>
        </w:r>
        <w:commentRangeEnd w:id="202"/>
        <w:r w:rsidR="00B1397D">
          <w:rPr>
            <w:rStyle w:val="CommentReference"/>
            <w:rFonts w:asciiTheme="minorHAnsi" w:eastAsiaTheme="minorHAnsi" w:hAnsiTheme="minorHAnsi" w:cstheme="minorBidi"/>
            <w:lang w:val="en-GB"/>
          </w:rPr>
          <w:commentReference w:id="202"/>
        </w:r>
        <w:r w:rsidR="00B1397D" w:rsidRPr="00BE40FA">
          <w:rPr>
            <w:color w:val="000000" w:themeColor="text1"/>
          </w:rPr>
          <w:t xml:space="preserve"> </w:t>
        </w:r>
      </w:ins>
      <w:del w:id="203" w:author="mak" w:date="2021-09-21T20:12:00Z">
        <w:r w:rsidR="00C51C34" w:rsidDel="00B1397D">
          <w:rPr>
            <w:color w:val="000000" w:themeColor="text1"/>
          </w:rPr>
          <w:delText xml:space="preserve">additional </w:delText>
        </w:r>
        <w:r w:rsidR="00D44D08" w:rsidRPr="00BE40FA" w:rsidDel="00B1397D">
          <w:rPr>
            <w:color w:val="000000" w:themeColor="text1"/>
          </w:rPr>
          <w:delText xml:space="preserve">covariates </w:delText>
        </w:r>
      </w:del>
      <w:r w:rsidR="0057429E" w:rsidRPr="00BE40FA">
        <w:rPr>
          <w:color w:val="000000" w:themeColor="text1"/>
        </w:rPr>
        <w:t xml:space="preserve">SES, </w:t>
      </w:r>
      <w:r w:rsidR="00346EDC" w:rsidRPr="00BE40FA">
        <w:rPr>
          <w:bCs/>
          <w:color w:val="000000" w:themeColor="text1"/>
        </w:rPr>
        <w:t xml:space="preserve">civil status, </w:t>
      </w:r>
      <w:r w:rsidR="001675B7" w:rsidRPr="00BE40FA">
        <w:rPr>
          <w:bCs/>
          <w:color w:val="000000" w:themeColor="text1"/>
        </w:rPr>
        <w:t>place of residence</w:t>
      </w:r>
      <w:ins w:id="204" w:author="mak" w:date="2021-09-21T20:12:00Z">
        <w:r w:rsidR="00E226EE">
          <w:rPr>
            <w:bCs/>
            <w:color w:val="000000" w:themeColor="text1"/>
          </w:rPr>
          <w:t>,</w:t>
        </w:r>
      </w:ins>
      <w:r w:rsidR="007148D0" w:rsidRPr="00BE40FA">
        <w:rPr>
          <w:bCs/>
          <w:color w:val="000000" w:themeColor="text1"/>
        </w:rPr>
        <w:t xml:space="preserve"> and </w:t>
      </w:r>
      <w:r w:rsidR="00642697" w:rsidRPr="00BE40FA">
        <w:rPr>
          <w:bCs/>
          <w:color w:val="000000" w:themeColor="text1"/>
        </w:rPr>
        <w:t>place of birth</w:t>
      </w:r>
      <w:r w:rsidR="00AF32DF" w:rsidRPr="00BE40FA">
        <w:rPr>
          <w:bCs/>
          <w:color w:val="000000" w:themeColor="text1"/>
        </w:rPr>
        <w:t>.</w:t>
      </w:r>
    </w:p>
    <w:p w14:paraId="4E8650EB" w14:textId="6511C9FA" w:rsidR="00570BF8" w:rsidRPr="00BE40FA" w:rsidRDefault="00570BF8" w:rsidP="00BB335B">
      <w:pPr>
        <w:rPr>
          <w:color w:val="000000" w:themeColor="text1"/>
        </w:rPr>
      </w:pPr>
    </w:p>
    <w:p w14:paraId="767E755A" w14:textId="428AF841" w:rsidR="00AE14F3" w:rsidRPr="00BE40FA" w:rsidRDefault="00AE14F3" w:rsidP="00BB335B">
      <w:pPr>
        <w:rPr>
          <w:color w:val="000000" w:themeColor="text1"/>
        </w:rPr>
      </w:pPr>
      <w:r w:rsidRPr="00BE40FA">
        <w:rPr>
          <w:color w:val="000000" w:themeColor="text1"/>
        </w:rPr>
        <w:t xml:space="preserve">Specifically, via a </w:t>
      </w:r>
      <w:r w:rsidR="00C12466" w:rsidRPr="00BE40FA">
        <w:rPr>
          <w:color w:val="000000" w:themeColor="text1"/>
        </w:rPr>
        <w:t xml:space="preserve">logit function, we modelled </w:t>
      </w:r>
      <w:r w:rsidR="00C51C34">
        <w:rPr>
          <w:color w:val="000000" w:themeColor="text1"/>
        </w:rPr>
        <w:t xml:space="preserve">the log-odds of </w:t>
      </w:r>
      <w:r w:rsidR="00CA06E3" w:rsidRPr="00BE40FA">
        <w:rPr>
          <w:color w:val="000000" w:themeColor="text1"/>
        </w:rPr>
        <w:t>ALS diagnosis, as follows</w:t>
      </w:r>
      <w:r w:rsidR="00337682" w:rsidRPr="00BE40FA">
        <w:rPr>
          <w:color w:val="000000" w:themeColor="text1"/>
        </w:rPr>
        <w:t>:</w:t>
      </w:r>
    </w:p>
    <w:p w14:paraId="576F3B14" w14:textId="6C364A3D" w:rsidR="008D48F5" w:rsidRPr="00BE40FA" w:rsidRDefault="008D48F5" w:rsidP="00BB335B">
      <w:pPr>
        <w:rPr>
          <w:color w:val="000000" w:themeColor="text1"/>
        </w:rPr>
      </w:pPr>
      <m:oMathPara>
        <m:oMathParaPr>
          <m:jc m:val="center"/>
        </m:oMathParaPr>
        <m:oMath>
          <m:r>
            <w:rPr>
              <w:rFonts w:ascii="Cambria Math" w:hAnsi="Cambria Math"/>
            </w:rPr>
            <m:t>logit</m:t>
          </m:r>
          <m:d>
            <m:dPr>
              <m:begChr m:val="["/>
              <m:endChr m:val="]"/>
              <m:ctrlPr>
                <w:rPr>
                  <w:rFonts w:ascii="Cambria Math" w:hAnsi="Cambria Math"/>
                </w:rPr>
              </m:ctrlPr>
            </m:dPr>
            <m:e>
              <m:func>
                <m:funcPr>
                  <m:ctrlPr>
                    <w:rPr>
                      <w:rFonts w:ascii="Cambria Math" w:hAnsi="Cambria Math"/>
                    </w:rPr>
                  </m:ctrlPr>
                </m:funcPr>
                <m:fName>
                  <m:r>
                    <m:rPr>
                      <m:sty m:val="p"/>
                    </m:rPr>
                    <w:rPr>
                      <w:rFonts w:ascii="Cambria Math" w:hAnsi="Cambria Math"/>
                    </w:rPr>
                    <m:t>Pr</m:t>
                  </m:r>
                </m:fName>
                <m:e>
                  <m:d>
                    <m:dPr>
                      <m:ctrlPr>
                        <w:rPr>
                          <w:rFonts w:ascii="Cambria Math" w:hAnsi="Cambria Math"/>
                        </w:rPr>
                      </m:ctrlPr>
                    </m:dPr>
                    <m:e>
                      <m:sSub>
                        <m:sSubPr>
                          <m:ctrlPr>
                            <w:rPr>
                              <w:rFonts w:ascii="Cambria Math" w:hAnsi="Cambria Math"/>
                            </w:rPr>
                          </m:ctrlPr>
                        </m:sSubPr>
                        <m:e>
                          <m:r>
                            <m:rPr>
                              <m:sty m:val="p"/>
                            </m:rPr>
                            <w:rPr>
                              <w:rFonts w:ascii="Cambria Math" w:hAnsi="Cambria Math"/>
                            </w:rPr>
                            <m:t>Y</m:t>
                          </m:r>
                        </m:e>
                        <m:sub>
                          <m:r>
                            <w:rPr>
                              <w:rFonts w:ascii="Cambria Math" w:hAnsi="Cambria Math"/>
                            </w:rPr>
                            <m:t>ci</m:t>
                          </m:r>
                        </m:sub>
                      </m:sSub>
                      <m:r>
                        <w:rPr>
                          <w:rFonts w:ascii="Cambria Math" w:hAnsi="Cambria Math"/>
                        </w:rPr>
                        <m:t>=1</m:t>
                      </m:r>
                      <m:ctrlPr>
                        <w:rPr>
                          <w:rFonts w:ascii="Cambria Math" w:hAnsi="Cambria Math"/>
                          <w:i/>
                        </w:rPr>
                      </m:ctrlPr>
                    </m:e>
                  </m:d>
                </m:e>
              </m:func>
            </m:e>
          </m:d>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c</m:t>
              </m:r>
            </m:sub>
          </m:sSub>
          <m:r>
            <m:rPr>
              <m:aln/>
            </m:rP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sSub>
            <m:sSubPr>
              <m:ctrlPr>
                <w:rPr>
                  <w:rFonts w:ascii="Cambria Math" w:hAnsi="Cambria Math"/>
                </w:rPr>
              </m:ctrlPr>
            </m:sSubPr>
            <m:e>
              <m:sSub>
                <m:sSubPr>
                  <m:ctrlPr>
                    <w:rPr>
                      <w:rFonts w:ascii="Cambria Math" w:hAnsi="Cambria Math"/>
                    </w:rPr>
                  </m:ctrlPr>
                </m:sSubPr>
                <m:e>
                  <m:r>
                    <m:rPr>
                      <m:sty m:val="p"/>
                    </m:rPr>
                    <w:rPr>
                      <w:rFonts w:ascii="Cambria Math" w:hAnsi="Cambria Math"/>
                    </w:rPr>
                    <m:t>NO</m:t>
                  </m:r>
                </m:e>
                <m:sub>
                  <m:r>
                    <w:rPr>
                      <w:rFonts w:ascii="Cambria Math" w:hAnsi="Cambria Math"/>
                    </w:rPr>
                    <m:t>x</m:t>
                  </m:r>
                </m:sub>
              </m:sSub>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CO</m:t>
              </m:r>
            </m:sub>
          </m:sSub>
          <m:sSub>
            <m:sSubPr>
              <m:ctrlPr>
                <w:rPr>
                  <w:rFonts w:ascii="Cambria Math" w:hAnsi="Cambria Math"/>
                  <w:iCs/>
                </w:rPr>
              </m:ctrlPr>
            </m:sSubPr>
            <m:e>
              <m:r>
                <m:rPr>
                  <m:sty m:val="p"/>
                </m:rPr>
                <w:rPr>
                  <w:rFonts w:ascii="Cambria Math" w:hAnsi="Cambria Math"/>
                </w:rPr>
                <m:t>CO</m:t>
              </m:r>
            </m:e>
            <m:sub>
              <m:r>
                <w:rPr>
                  <w:rFonts w:ascii="Cambria Math" w:hAnsi="Cambria Math"/>
                </w:rPr>
                <m:t>ci</m:t>
              </m:r>
            </m:sub>
          </m:sSub>
          <m:r>
            <m:rPr>
              <m:sty m:val="p"/>
            </m:rP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EC</m:t>
              </m:r>
            </m:sub>
          </m:sSub>
          <m:sSub>
            <m:sSubPr>
              <m:ctrlPr>
                <w:rPr>
                  <w:rFonts w:ascii="Cambria Math" w:hAnsi="Cambria Math"/>
                  <w:iCs/>
                </w:rPr>
              </m:ctrlPr>
            </m:sSubPr>
            <m:e>
              <m:r>
                <m:rPr>
                  <m:sty m:val="p"/>
                </m:rPr>
                <w:rPr>
                  <w:rFonts w:ascii="Cambria Math" w:hAnsi="Cambria Math"/>
                </w:rPr>
                <m:t>EC</m:t>
              </m:r>
            </m:e>
            <m:sub>
              <m:r>
                <w:rPr>
                  <w:rFonts w:ascii="Cambria Math" w:hAnsi="Cambria Math"/>
                </w:rPr>
                <m:t>ci</m:t>
              </m:r>
            </m:sub>
          </m:sSub>
          <m:r>
            <m:rPr>
              <m:sty m:val="p"/>
            </m:rP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PM</m:t>
                  </m:r>
                </m:e>
                <m:sub>
                  <m:r>
                    <w:rPr>
                      <w:rFonts w:ascii="Cambria Math" w:hAnsi="Cambria Math"/>
                    </w:rPr>
                    <m:t>2.5</m:t>
                  </m:r>
                </m:sub>
              </m:sSub>
            </m:sub>
          </m:sSub>
          <m:sSub>
            <m:sSubPr>
              <m:ctrlPr>
                <w:rPr>
                  <w:rFonts w:ascii="Cambria Math" w:hAnsi="Cambria Math"/>
                </w:rPr>
              </m:ctrlPr>
            </m:sSubPr>
            <m:e>
              <m:sSub>
                <m:sSubPr>
                  <m:ctrlPr>
                    <w:rPr>
                      <w:rFonts w:ascii="Cambria Math" w:hAnsi="Cambria Math"/>
                    </w:rPr>
                  </m:ctrlPr>
                </m:sSubPr>
                <m:e>
                  <m:r>
                    <m:rPr>
                      <m:sty m:val="p"/>
                    </m:rPr>
                    <w:rPr>
                      <w:rFonts w:ascii="Cambria Math" w:hAnsi="Cambria Math"/>
                    </w:rPr>
                    <m:t>PM</m:t>
                  </m:r>
                </m:e>
                <m:sub>
                  <m:r>
                    <w:rPr>
                      <w:rFonts w:ascii="Cambria Math" w:hAnsi="Cambria Math"/>
                    </w:rPr>
                    <m:t>2.5</m:t>
                  </m:r>
                </m:sub>
              </m:sSub>
            </m:e>
            <m:sub>
              <m:r>
                <w:rPr>
                  <w:rFonts w:ascii="Cambria Math" w:hAnsi="Cambria Math"/>
                </w:rPr>
                <m:t>ci</m:t>
              </m:r>
            </m:sub>
          </m:sSub>
          <m:r>
            <m:rPr>
              <m:sty m:val="p"/>
            </m:rP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r>
                <m:rPr>
                  <m:sty m:val="p"/>
                </m:rPr>
                <w:rPr>
                  <w:rFonts w:ascii="Cambria Math" w:hAnsi="Cambria Math"/>
                </w:rPr>
                <m:t>SES</m:t>
              </m:r>
            </m:sub>
          </m:sSub>
          <m:sSub>
            <m:sSubPr>
              <m:ctrlPr>
                <w:rPr>
                  <w:rFonts w:ascii="Cambria Math" w:hAnsi="Cambria Math"/>
                  <w:iCs/>
                </w:rPr>
              </m:ctrlPr>
            </m:sSubPr>
            <m:e>
              <m:r>
                <m:rPr>
                  <m:sty m:val="p"/>
                </m:rPr>
                <w:rPr>
                  <w:rFonts w:ascii="Cambria Math" w:hAnsi="Cambria Math"/>
                </w:rPr>
                <m:t>SES</m:t>
              </m:r>
            </m:e>
            <m:sub>
              <m:r>
                <w:rPr>
                  <w:rFonts w:ascii="Cambria Math" w:hAnsi="Cambria Math"/>
                </w:rPr>
                <m:t>ci</m:t>
              </m:r>
            </m:sub>
          </m:sSub>
          <m:r>
            <m:rPr>
              <m:sty m:val="p"/>
            </m:rPr>
            <w:rPr>
              <w:rFonts w:ascii="Cambria Math" w:hAnsi="Cambria Math"/>
            </w:rPr>
            <m:t>+</m:t>
          </m:r>
          <m:sSub>
            <m:sSubPr>
              <m:ctrlPr>
                <w:rPr>
                  <w:rFonts w:ascii="Cambria Math" w:hAnsi="Cambria Math"/>
                  <w:i/>
                </w:rPr>
              </m:ctrlPr>
            </m:sSubPr>
            <m:e>
              <m:r>
                <w:rPr>
                  <w:rFonts w:ascii="Cambria Math" w:hAnsi="Cambria Math"/>
                </w:rPr>
                <m:t>β</m:t>
              </m:r>
            </m:e>
            <m:sub>
              <m:r>
                <m:rPr>
                  <m:sty m:val="p"/>
                </m:rPr>
                <w:rPr>
                  <w:rFonts w:ascii="Cambria Math" w:hAnsi="Cambria Math"/>
                </w:rPr>
                <m:t>Civil Status</m:t>
              </m:r>
            </m:sub>
          </m:sSub>
          <m:sSub>
            <m:sSubPr>
              <m:ctrlPr>
                <w:rPr>
                  <w:rFonts w:ascii="Cambria Math" w:hAnsi="Cambria Math"/>
                  <w:iCs/>
                </w:rPr>
              </m:ctrlPr>
            </m:sSubPr>
            <m:e>
              <m:r>
                <m:rPr>
                  <m:sty m:val="p"/>
                </m:rPr>
                <w:rPr>
                  <w:rFonts w:ascii="Cambria Math" w:hAnsi="Cambria Math"/>
                </w:rPr>
                <m:t>Civil Status</m:t>
              </m:r>
            </m:e>
            <m:sub>
              <m:r>
                <w:rPr>
                  <w:rFonts w:ascii="Cambria Math" w:hAnsi="Cambria Math"/>
                </w:rPr>
                <m:t>ci</m:t>
              </m:r>
            </m:sub>
          </m:sSub>
          <m:r>
            <m:rPr>
              <m:sty m:val="p"/>
            </m:rPr>
            <w:rPr>
              <w:rFonts w:ascii="Cambria Math" w:hAnsi="Cambria Math"/>
            </w:rPr>
            <m:t>+</m:t>
          </m:r>
          <m:sSub>
            <m:sSubPr>
              <m:ctrlPr>
                <w:rPr>
                  <w:rFonts w:ascii="Cambria Math" w:hAnsi="Cambria Math"/>
                  <w:i/>
                </w:rPr>
              </m:ctrlPr>
            </m:sSubPr>
            <m:e>
              <m:r>
                <w:rPr>
                  <w:rFonts w:ascii="Cambria Math" w:hAnsi="Cambria Math"/>
                </w:rPr>
                <m:t>β</m:t>
              </m:r>
            </m:e>
            <m:sub>
              <m:r>
                <m:rPr>
                  <m:sty m:val="p"/>
                </m:rPr>
                <w:rPr>
                  <w:rFonts w:ascii="Cambria Math" w:hAnsi="Cambria Math"/>
                </w:rPr>
                <m:t>Residence</m:t>
              </m:r>
            </m:sub>
          </m:sSub>
          <m:sSub>
            <m:sSubPr>
              <m:ctrlPr>
                <w:rPr>
                  <w:rFonts w:ascii="Cambria Math" w:hAnsi="Cambria Math"/>
                  <w:iCs/>
                </w:rPr>
              </m:ctrlPr>
            </m:sSubPr>
            <m:e>
              <m:r>
                <m:rPr>
                  <m:sty m:val="p"/>
                </m:rPr>
                <w:rPr>
                  <w:rFonts w:ascii="Cambria Math" w:hAnsi="Cambria Math"/>
                </w:rPr>
                <m:t>Residence</m:t>
              </m:r>
            </m:e>
            <m:sub>
              <m:r>
                <w:rPr>
                  <w:rFonts w:ascii="Cambria Math" w:hAnsi="Cambria Math"/>
                </w:rPr>
                <m:t>ci</m:t>
              </m:r>
            </m:sub>
          </m:sSub>
          <m:r>
            <m:rPr>
              <m:sty m:val="p"/>
            </m:rPr>
            <w:rPr>
              <w:rFonts w:ascii="Cambria Math" w:hAnsi="Cambria Math"/>
            </w:rPr>
            <m:t>+</m:t>
          </m:r>
          <m:sSub>
            <m:sSubPr>
              <m:ctrlPr>
                <w:rPr>
                  <w:rFonts w:ascii="Cambria Math" w:hAnsi="Cambria Math"/>
                  <w:i/>
                </w:rPr>
              </m:ctrlPr>
            </m:sSubPr>
            <m:e>
              <m:r>
                <w:rPr>
                  <w:rFonts w:ascii="Cambria Math" w:hAnsi="Cambria Math"/>
                </w:rPr>
                <m:t>β</m:t>
              </m:r>
            </m:e>
            <m:sub>
              <m:r>
                <m:rPr>
                  <m:sty m:val="p"/>
                </m:rPr>
                <w:rPr>
                  <w:rFonts w:ascii="Cambria Math" w:hAnsi="Cambria Math"/>
                </w:rPr>
                <m:t>Birth</m:t>
              </m:r>
            </m:sub>
          </m:sSub>
          <m:sSub>
            <m:sSubPr>
              <m:ctrlPr>
                <w:rPr>
                  <w:rFonts w:ascii="Cambria Math" w:hAnsi="Cambria Math"/>
                  <w:iCs/>
                </w:rPr>
              </m:ctrlPr>
            </m:sSubPr>
            <m:e>
              <m:r>
                <m:rPr>
                  <m:sty m:val="p"/>
                </m:rPr>
                <w:rPr>
                  <w:rFonts w:ascii="Cambria Math" w:hAnsi="Cambria Math"/>
                </w:rPr>
                <m:t>Birth</m:t>
              </m:r>
            </m:e>
            <m:sub>
              <m:r>
                <w:rPr>
                  <w:rFonts w:ascii="Cambria Math" w:hAnsi="Cambria Math"/>
                </w:rPr>
                <m:t>ci</m:t>
              </m:r>
            </m:sub>
          </m:sSub>
          <m:r>
            <w:rPr>
              <w:rFonts w:ascii="Cambria Math" w:hAnsi="Cambria Math"/>
            </w:rPr>
            <m:t>,</m:t>
          </m:r>
        </m:oMath>
      </m:oMathPara>
    </w:p>
    <w:p w14:paraId="1F02D0B6" w14:textId="77777777" w:rsidR="00AC73E6" w:rsidRDefault="00A45205" w:rsidP="00080B14">
      <w:pPr>
        <w:rPr>
          <w:ins w:id="205" w:author="mak" w:date="2021-09-22T11:37:00Z"/>
        </w:rPr>
      </w:pPr>
      <w:r w:rsidRPr="00BE40FA">
        <w:rPr>
          <w:color w:val="000000"/>
        </w:rPr>
        <w:t>where</w:t>
      </w:r>
      <w:r w:rsidR="006B2297" w:rsidRPr="00BE40FA">
        <w:rPr>
          <w:color w:val="000000"/>
        </w:rPr>
        <w:t xml:space="preserve"> </w:t>
      </w:r>
      <m:oMath>
        <m:sSub>
          <m:sSubPr>
            <m:ctrlPr>
              <w:rPr>
                <w:rFonts w:ascii="Cambria Math" w:hAnsi="Cambria Math"/>
              </w:rPr>
            </m:ctrlPr>
          </m:sSubPr>
          <m:e>
            <m:r>
              <m:rPr>
                <m:sty m:val="p"/>
              </m:rPr>
              <w:rPr>
                <w:rFonts w:ascii="Cambria Math" w:hAnsi="Cambria Math"/>
              </w:rPr>
              <m:t>Y</m:t>
            </m:r>
          </m:e>
          <m:sub>
            <m:r>
              <w:rPr>
                <w:rFonts w:ascii="Cambria Math" w:hAnsi="Cambria Math"/>
              </w:rPr>
              <m:t>ci</m:t>
            </m:r>
          </m:sub>
        </m:sSub>
      </m:oMath>
      <w:r w:rsidR="006B2297" w:rsidRPr="00BE40FA">
        <w:t xml:space="preserve"> denotes whether there was an ALS diagnosis for subject </w:t>
      </w:r>
      <m:oMath>
        <m:r>
          <w:rPr>
            <w:rFonts w:ascii="Cambria Math" w:hAnsi="Cambria Math"/>
          </w:rPr>
          <m:t>i</m:t>
        </m:r>
      </m:oMath>
      <w:r w:rsidR="00386B94" w:rsidRPr="00BE40FA">
        <w:t xml:space="preserve"> in </w:t>
      </w:r>
      <w:del w:id="206" w:author="mak" w:date="2021-09-22T11:34:00Z">
        <w:r w:rsidR="00386B94" w:rsidRPr="00BE40FA" w:rsidDel="004241FB">
          <w:delText xml:space="preserve">group </w:delText>
        </w:r>
      </w:del>
      <w:ins w:id="207" w:author="mak" w:date="2021-09-22T11:34:00Z">
        <w:r w:rsidR="004241FB">
          <w:t>matched stratum</w:t>
        </w:r>
        <w:r w:rsidR="004241FB" w:rsidRPr="00BE40FA">
          <w:t xml:space="preserve"> </w:t>
        </w:r>
      </w:ins>
      <m:oMath>
        <m:r>
          <w:rPr>
            <w:rFonts w:ascii="Cambria Math" w:hAnsi="Cambria Math"/>
          </w:rPr>
          <m:t>c</m:t>
        </m:r>
      </m:oMath>
      <w:r w:rsidR="00D97440">
        <w:t xml:space="preserve">, </w:t>
      </w:r>
      <w:del w:id="208" w:author="mak" w:date="2021-09-22T11:35:00Z">
        <w:r w:rsidR="00D97440" w:rsidDel="004241FB">
          <w:delText xml:space="preserve">where </w:delText>
        </w:r>
      </w:del>
      <w:ins w:id="209" w:author="mak" w:date="2021-09-22T11:35:00Z">
        <w:r w:rsidR="004241FB">
          <w:t xml:space="preserve">i.e., </w:t>
        </w:r>
      </w:ins>
      <w:del w:id="210" w:author="mak" w:date="2021-09-22T11:35:00Z">
        <w:r w:rsidR="00D97440" w:rsidRPr="00BE40FA" w:rsidDel="004241FB">
          <w:delText xml:space="preserve">group </w:delText>
        </w:r>
      </w:del>
      <m:oMath>
        <m:r>
          <w:rPr>
            <w:rFonts w:ascii="Cambria Math" w:hAnsi="Cambria Math"/>
          </w:rPr>
          <m:t>c</m:t>
        </m:r>
      </m:oMath>
      <w:r w:rsidR="00D97440">
        <w:t xml:space="preserve"> represents a case and its matched controls</w:t>
      </w:r>
      <w:r w:rsidR="00B00CEF" w:rsidRPr="00BE40FA">
        <w:t xml:space="preserve">; </w:t>
      </w:r>
      <m:oMath>
        <m:sSub>
          <m:sSubPr>
            <m:ctrlPr>
              <w:rPr>
                <w:rFonts w:ascii="Cambria Math" w:hAnsi="Cambria Math"/>
              </w:rPr>
            </m:ctrlPr>
          </m:sSubPr>
          <m:e>
            <m:r>
              <w:rPr>
                <w:rFonts w:ascii="Cambria Math" w:hAnsi="Cambria Math"/>
              </w:rPr>
              <m:t>α</m:t>
            </m:r>
          </m:e>
          <m:sub>
            <m:r>
              <w:rPr>
                <w:rFonts w:ascii="Cambria Math" w:hAnsi="Cambria Math"/>
              </w:rPr>
              <m:t>c</m:t>
            </m:r>
          </m:sub>
        </m:sSub>
      </m:oMath>
      <w:r w:rsidR="005412CB" w:rsidRPr="00BE40FA">
        <w:t xml:space="preserve"> the </w:t>
      </w:r>
      <w:r w:rsidR="00067E37" w:rsidRPr="00BE40FA">
        <w:t>matched stratum</w:t>
      </w:r>
      <w:r w:rsidR="005412CB" w:rsidRPr="00BE40FA">
        <w:t xml:space="preserve">-specific intercepts (not estimated in the conditional logistic model);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oMath>
      <w:r w:rsidR="006C2060" w:rsidRPr="00BE40FA">
        <w:rPr>
          <w:color w:val="000000"/>
        </w:rPr>
        <w:t>,</w:t>
      </w:r>
      <w:r w:rsidR="006C2060" w:rsidRPr="00BE40FA">
        <w:rPr>
          <w:rFonts w:ascii="Cambria Math" w:hAnsi="Cambria Math"/>
          <w:i/>
        </w:rPr>
        <w:t xml:space="preserve"> </w:t>
      </w:r>
      <m:oMath>
        <m:sSub>
          <m:sSubPr>
            <m:ctrlPr>
              <w:rPr>
                <w:rFonts w:ascii="Cambria Math" w:hAnsi="Cambria Math"/>
                <w:i/>
              </w:rPr>
            </m:ctrlPr>
          </m:sSubPr>
          <m:e>
            <m:r>
              <w:rPr>
                <w:rFonts w:ascii="Cambria Math" w:hAnsi="Cambria Math"/>
              </w:rPr>
              <m:t>β</m:t>
            </m:r>
          </m:e>
          <m:sub>
            <m:r>
              <w:rPr>
                <w:rFonts w:ascii="Cambria Math" w:hAnsi="Cambria Math"/>
              </w:rPr>
              <m:t>CO</m:t>
            </m:r>
          </m:sub>
        </m:sSub>
      </m:oMath>
      <w:r w:rsidR="006C2060" w:rsidRPr="00BE40FA">
        <w:rPr>
          <w:rFonts w:ascii="Cambria Math" w:hAnsi="Cambria Math"/>
          <w:iCs/>
        </w:rPr>
        <w:t>,</w:t>
      </w:r>
      <w:r w:rsidR="006C2060" w:rsidRPr="00BE40FA">
        <w:rPr>
          <w:rFonts w:ascii="Cambria Math" w:hAnsi="Cambria Math"/>
          <w:i/>
        </w:rPr>
        <w:t xml:space="preserve"> </w:t>
      </w:r>
      <m:oMath>
        <m:sSub>
          <m:sSubPr>
            <m:ctrlPr>
              <w:rPr>
                <w:rFonts w:ascii="Cambria Math" w:hAnsi="Cambria Math"/>
                <w:i/>
              </w:rPr>
            </m:ctrlPr>
          </m:sSubPr>
          <m:e>
            <m:r>
              <w:rPr>
                <w:rFonts w:ascii="Cambria Math" w:hAnsi="Cambria Math"/>
              </w:rPr>
              <m:t>β</m:t>
            </m:r>
          </m:e>
          <m:sub>
            <m:r>
              <w:rPr>
                <w:rFonts w:ascii="Cambria Math" w:hAnsi="Cambria Math"/>
              </w:rPr>
              <m:t>EC</m:t>
            </m:r>
          </m:sub>
        </m:sSub>
      </m:oMath>
      <w:r w:rsidR="00033D44" w:rsidRPr="00BE40FA">
        <w:rPr>
          <w:rFonts w:ascii="Cambria Math" w:hAnsi="Cambria Math"/>
          <w:iCs/>
        </w:rPr>
        <w:t>,</w:t>
      </w:r>
      <w:r w:rsidR="00033D44" w:rsidRPr="00BE40FA">
        <w:rPr>
          <w:rFonts w:ascii="Cambria Math" w:hAnsi="Cambria Math"/>
          <w:i/>
        </w:rPr>
        <w:t xml:space="preserve">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PM</m:t>
                </m:r>
              </m:e>
              <m:sub>
                <m:r>
                  <w:rPr>
                    <w:rFonts w:ascii="Cambria Math" w:hAnsi="Cambria Math"/>
                  </w:rPr>
                  <m:t>2.5</m:t>
                </m:r>
              </m:sub>
            </m:sSub>
          </m:sub>
        </m:sSub>
      </m:oMath>
      <w:r w:rsidR="006C2060" w:rsidRPr="00BE40FA">
        <w:rPr>
          <w:rFonts w:ascii="Cambria Math" w:hAnsi="Cambria Math"/>
          <w:i/>
        </w:rPr>
        <w:t xml:space="preserve"> </w:t>
      </w:r>
      <w:r w:rsidR="006C2060" w:rsidRPr="00BE40FA">
        <w:rPr>
          <w:iCs/>
        </w:rPr>
        <w:t xml:space="preserve">the </w:t>
      </w:r>
      <w:r w:rsidR="00A5355A" w:rsidRPr="00BE40FA">
        <w:rPr>
          <w:iCs/>
        </w:rPr>
        <w:t xml:space="preserve">pollutant-specific coefficients (log-odds) per </w:t>
      </w:r>
      <w:r w:rsidR="00865326" w:rsidRPr="00BE40FA">
        <w:rPr>
          <w:iCs/>
        </w:rPr>
        <w:t>standard deviation</w:t>
      </w:r>
      <w:r w:rsidR="00A5355A" w:rsidRPr="00BE40FA">
        <w:rPr>
          <w:iCs/>
        </w:rPr>
        <w:t xml:space="preserve"> increase</w:t>
      </w:r>
      <w:r w:rsidR="008A1987" w:rsidRPr="00BE40FA">
        <w:rPr>
          <w:iCs/>
        </w:rPr>
        <w:t xml:space="preserve"> in concentration</w:t>
      </w:r>
      <w:r w:rsidR="0049700D" w:rsidRPr="00BE40FA">
        <w:rPr>
          <w:iCs/>
        </w:rPr>
        <w:t xml:space="preserve"> of </w:t>
      </w:r>
      <m:oMath>
        <m:sSub>
          <m:sSubPr>
            <m:ctrlPr>
              <w:rPr>
                <w:rFonts w:ascii="Cambria Math" w:hAnsi="Cambria Math"/>
              </w:rPr>
            </m:ctrlPr>
          </m:sSubPr>
          <m:e>
            <m:r>
              <m:rPr>
                <m:sty m:val="p"/>
              </m:rPr>
              <w:rPr>
                <w:rFonts w:ascii="Cambria Math" w:hAnsi="Cambria Math"/>
              </w:rPr>
              <m:t>NO</m:t>
            </m:r>
          </m:e>
          <m:sub>
            <m:r>
              <w:rPr>
                <w:rFonts w:ascii="Cambria Math" w:hAnsi="Cambria Math"/>
              </w:rPr>
              <m:t>x</m:t>
            </m:r>
          </m:sub>
        </m:sSub>
      </m:oMath>
      <w:r w:rsidR="0049700D" w:rsidRPr="00BE40FA">
        <w:t xml:space="preserve">, </w:t>
      </w:r>
      <m:oMath>
        <m:r>
          <m:rPr>
            <m:sty m:val="p"/>
          </m:rPr>
          <w:rPr>
            <w:rFonts w:ascii="Cambria Math" w:hAnsi="Cambria Math"/>
          </w:rPr>
          <m:t>CO</m:t>
        </m:r>
      </m:oMath>
      <w:r w:rsidR="00A142FB" w:rsidRPr="00BE40FA">
        <w:rPr>
          <w:iCs/>
        </w:rPr>
        <w:t xml:space="preserve">, </w:t>
      </w:r>
      <m:oMath>
        <m:r>
          <m:rPr>
            <m:sty m:val="p"/>
          </m:rPr>
          <w:rPr>
            <w:rFonts w:ascii="Cambria Math" w:hAnsi="Cambria Math"/>
          </w:rPr>
          <m:t>EC</m:t>
        </m:r>
      </m:oMath>
      <w:r w:rsidR="00F14A5F" w:rsidRPr="00BE40FA">
        <w:t>,</w:t>
      </w:r>
      <w:r w:rsidR="00F14A5F" w:rsidRPr="00BE40FA">
        <w:rPr>
          <w:rFonts w:ascii="Cambria Math" w:hAnsi="Cambria Math"/>
        </w:rPr>
        <w:t xml:space="preserve"> </w:t>
      </w:r>
      <m:oMath>
        <m:sSub>
          <m:sSubPr>
            <m:ctrlPr>
              <w:rPr>
                <w:rFonts w:ascii="Cambria Math" w:hAnsi="Cambria Math"/>
              </w:rPr>
            </m:ctrlPr>
          </m:sSubPr>
          <m:e>
            <m:r>
              <m:rPr>
                <m:sty m:val="p"/>
              </m:rPr>
              <w:rPr>
                <w:rFonts w:ascii="Cambria Math" w:hAnsi="Cambria Math"/>
              </w:rPr>
              <m:t>PM</m:t>
            </m:r>
          </m:e>
          <m:sub>
            <m:r>
              <w:rPr>
                <w:rFonts w:ascii="Cambria Math" w:hAnsi="Cambria Math"/>
              </w:rPr>
              <m:t>2.5</m:t>
            </m:r>
          </m:sub>
        </m:sSub>
      </m:oMath>
      <w:r w:rsidR="00A142FB" w:rsidRPr="00BE40FA">
        <w:t xml:space="preserve"> respectively</w:t>
      </w:r>
      <w:r w:rsidR="00B3539D" w:rsidRPr="00BE40FA">
        <w:t>, scaled by their respective standard deviations and cent</w:t>
      </w:r>
      <w:r w:rsidR="006A0035" w:rsidRPr="00BE40FA">
        <w:t>e</w:t>
      </w:r>
      <w:r w:rsidR="00B3539D" w:rsidRPr="00BE40FA">
        <w:t>red at their means</w:t>
      </w:r>
      <w:r w:rsidR="00005306" w:rsidRPr="00BE40FA">
        <w:t>;</w:t>
      </w:r>
      <w:r w:rsidR="008A1987" w:rsidRPr="00BE40FA">
        <w:rPr>
          <w:iCs/>
        </w:rPr>
        <w:t xml:space="preserve"> </w:t>
      </w:r>
      <w:r w:rsidR="00C91569" w:rsidRPr="00BE40FA">
        <w:rPr>
          <w:iCs/>
        </w:rPr>
        <w:t xml:space="preserve">and the rest as </w:t>
      </w:r>
      <w:r w:rsidR="00CC1129" w:rsidRPr="00BE40FA">
        <w:rPr>
          <w:iCs/>
        </w:rPr>
        <w:t xml:space="preserve">coefficients for </w:t>
      </w:r>
      <w:r w:rsidR="00C91569" w:rsidRPr="00BE40FA">
        <w:rPr>
          <w:iCs/>
        </w:rPr>
        <w:t>subject-specific covariate</w:t>
      </w:r>
      <w:commentRangeStart w:id="211"/>
      <w:r w:rsidR="00C91569" w:rsidRPr="00BE40FA">
        <w:rPr>
          <w:iCs/>
        </w:rPr>
        <w:t>s</w:t>
      </w:r>
      <w:commentRangeEnd w:id="211"/>
      <w:r w:rsidR="00C323DD">
        <w:rPr>
          <w:rStyle w:val="CommentReference"/>
          <w:rFonts w:asciiTheme="minorHAnsi" w:eastAsiaTheme="minorHAnsi" w:hAnsiTheme="minorHAnsi" w:cstheme="minorBidi"/>
          <w:lang w:val="en-GB"/>
        </w:rPr>
        <w:commentReference w:id="211"/>
      </w:r>
      <w:r w:rsidR="007C5E6E" w:rsidRPr="00BE40FA">
        <w:rPr>
          <w:iCs/>
        </w:rPr>
        <w:t>.</w:t>
      </w:r>
      <w:r w:rsidR="004E4E25" w:rsidRPr="00BE40FA">
        <w:rPr>
          <w:iCs/>
        </w:rPr>
        <w:t xml:space="preserve"> In </w:t>
      </w:r>
      <w:r w:rsidR="00715457">
        <w:rPr>
          <w:iCs/>
        </w:rPr>
        <w:t xml:space="preserve">a </w:t>
      </w:r>
      <w:r w:rsidR="004E4E25" w:rsidRPr="00BE40FA">
        <w:rPr>
          <w:iCs/>
        </w:rPr>
        <w:t>sensitivity analys</w:t>
      </w:r>
      <w:r w:rsidR="00715457">
        <w:rPr>
          <w:iCs/>
        </w:rPr>
        <w:t>i</w:t>
      </w:r>
      <w:r w:rsidR="004E4E25" w:rsidRPr="00BE40FA">
        <w:rPr>
          <w:iCs/>
        </w:rPr>
        <w:t xml:space="preserve">s, we also included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O</m:t>
                </m:r>
              </m:e>
              <m:sub>
                <m:r>
                  <w:rPr>
                    <w:rFonts w:ascii="Cambria Math" w:hAnsi="Cambria Math"/>
                  </w:rPr>
                  <m:t>3</m:t>
                </m:r>
              </m:sub>
            </m:sSub>
          </m:sub>
        </m:sSub>
      </m:oMath>
      <w:r w:rsidR="004E4E25" w:rsidRPr="00BE40FA">
        <w:t xml:space="preserve"> </w:t>
      </w:r>
      <w:del w:id="212" w:author="mak" w:date="2021-09-22T11:35:00Z">
        <w:r w:rsidR="004E4E25" w:rsidRPr="00BE40FA" w:rsidDel="004241FB">
          <w:delText xml:space="preserve">and </w:delText>
        </w:r>
      </w:del>
      <w:ins w:id="213" w:author="mak" w:date="2021-09-22T11:35:00Z">
        <w:r w:rsidR="004241FB">
          <w:t xml:space="preserve">to account for </w:t>
        </w:r>
      </w:ins>
      <w:del w:id="214" w:author="mak" w:date="2021-09-22T11:36:00Z">
        <w:r w:rsidR="004E4E25" w:rsidRPr="00BE40FA" w:rsidDel="004241FB">
          <w:delText xml:space="preserve">respective concentration </w:delText>
        </w:r>
      </w:del>
      <m:oMath>
        <m:sSub>
          <m:sSubPr>
            <m:ctrlPr>
              <w:rPr>
                <w:rFonts w:ascii="Cambria Math" w:hAnsi="Cambria Math"/>
              </w:rPr>
            </m:ctrlPr>
          </m:sSubPr>
          <m:e>
            <m:r>
              <m:rPr>
                <m:sty m:val="p"/>
              </m:rPr>
              <w:rPr>
                <w:rFonts w:ascii="Cambria Math" w:hAnsi="Cambria Math"/>
              </w:rPr>
              <m:t>O</m:t>
            </m:r>
          </m:e>
          <m:sub>
            <m:r>
              <w:rPr>
                <w:rFonts w:ascii="Cambria Math" w:hAnsi="Cambria Math"/>
              </w:rPr>
              <m:t>3</m:t>
            </m:r>
          </m:sub>
        </m:sSub>
      </m:oMath>
      <w:ins w:id="215" w:author="mak" w:date="2021-09-22T11:36:00Z">
        <w:r w:rsidR="004241FB">
          <w:t xml:space="preserve"> exposure</w:t>
        </w:r>
        <w:r w:rsidR="00BB6F05">
          <w:t>s in the model</w:t>
        </w:r>
      </w:ins>
      <w:r w:rsidR="00FA08E7" w:rsidRPr="00BE40FA">
        <w:t>.</w:t>
      </w:r>
      <w:ins w:id="216" w:author="mak" w:date="2021-09-22T11:36:00Z">
        <w:r w:rsidR="00C10DCB">
          <w:t xml:space="preserve"> </w:t>
        </w:r>
      </w:ins>
    </w:p>
    <w:p w14:paraId="5256BFDB" w14:textId="77777777" w:rsidR="00AC73E6" w:rsidRDefault="00AC73E6" w:rsidP="00080B14">
      <w:pPr>
        <w:rPr>
          <w:ins w:id="217" w:author="mak" w:date="2021-09-22T11:37:00Z"/>
        </w:rPr>
      </w:pPr>
    </w:p>
    <w:p w14:paraId="05976FAD" w14:textId="77777777" w:rsidR="00AC73E6" w:rsidRDefault="00AC73E6" w:rsidP="00080B14">
      <w:pPr>
        <w:rPr>
          <w:ins w:id="218" w:author="mak" w:date="2021-09-22T11:38:00Z"/>
        </w:rPr>
      </w:pPr>
      <w:ins w:id="219" w:author="mak" w:date="2021-09-22T11:37:00Z">
        <w:r>
          <w:t>In the above model, t</w:t>
        </w:r>
      </w:ins>
      <w:ins w:id="220" w:author="mak" w:date="2021-09-22T11:36:00Z">
        <w:r w:rsidR="00C10DCB">
          <w:t xml:space="preserve">he coefficients </w:t>
        </w:r>
      </w:ins>
      <m:oMath>
        <m:sSub>
          <m:sSubPr>
            <m:ctrlPr>
              <w:ins w:id="221" w:author="mak" w:date="2021-09-22T11:36:00Z">
                <w:rPr>
                  <w:rFonts w:ascii="Cambria Math" w:hAnsi="Cambria Math"/>
                  <w:i/>
                </w:rPr>
              </w:ins>
            </m:ctrlPr>
          </m:sSubPr>
          <m:e>
            <m:r>
              <w:ins w:id="222" w:author="mak" w:date="2021-09-22T11:36:00Z">
                <w:rPr>
                  <w:rFonts w:ascii="Cambria Math" w:hAnsi="Cambria Math"/>
                </w:rPr>
                <m:t>β</m:t>
              </w:ins>
            </m:r>
          </m:e>
          <m:sub>
            <m:r>
              <w:ins w:id="223" w:author="mak" w:date="2021-09-22T11:36:00Z">
                <w:rPr>
                  <w:rFonts w:ascii="Cambria Math" w:hAnsi="Cambria Math"/>
                </w:rPr>
                <m:t>N</m:t>
              </w:ins>
            </m:r>
            <m:sSub>
              <m:sSubPr>
                <m:ctrlPr>
                  <w:ins w:id="224" w:author="mak" w:date="2021-09-22T11:36:00Z">
                    <w:rPr>
                      <w:rFonts w:ascii="Cambria Math" w:hAnsi="Cambria Math"/>
                      <w:i/>
                    </w:rPr>
                  </w:ins>
                </m:ctrlPr>
              </m:sSubPr>
              <m:e>
                <m:r>
                  <w:ins w:id="225" w:author="mak" w:date="2021-09-22T11:36:00Z">
                    <w:rPr>
                      <w:rFonts w:ascii="Cambria Math" w:hAnsi="Cambria Math"/>
                    </w:rPr>
                    <m:t>O</m:t>
                  </w:ins>
                </m:r>
              </m:e>
              <m:sub>
                <m:r>
                  <w:ins w:id="226" w:author="mak" w:date="2021-09-22T11:36:00Z">
                    <w:rPr>
                      <w:rFonts w:ascii="Cambria Math" w:hAnsi="Cambria Math"/>
                    </w:rPr>
                    <m:t>x</m:t>
                  </w:ins>
                </m:r>
              </m:sub>
            </m:sSub>
          </m:sub>
        </m:sSub>
      </m:oMath>
      <w:ins w:id="227" w:author="mak" w:date="2021-09-22T11:36:00Z">
        <w:r w:rsidR="00C10DCB">
          <w:t xml:space="preserve">, </w:t>
        </w:r>
      </w:ins>
      <m:oMath>
        <m:sSub>
          <m:sSubPr>
            <m:ctrlPr>
              <w:ins w:id="228" w:author="mak" w:date="2021-09-22T11:36:00Z">
                <w:rPr>
                  <w:rFonts w:ascii="Cambria Math" w:hAnsi="Cambria Math"/>
                  <w:i/>
                </w:rPr>
              </w:ins>
            </m:ctrlPr>
          </m:sSubPr>
          <m:e>
            <m:r>
              <w:ins w:id="229" w:author="mak" w:date="2021-09-22T11:36:00Z">
                <w:rPr>
                  <w:rFonts w:ascii="Cambria Math" w:hAnsi="Cambria Math"/>
                </w:rPr>
                <m:t>β</m:t>
              </w:ins>
            </m:r>
          </m:e>
          <m:sub>
            <m:r>
              <w:ins w:id="230" w:author="mak" w:date="2021-09-22T11:36:00Z">
                <w:rPr>
                  <w:rFonts w:ascii="Cambria Math" w:hAnsi="Cambria Math"/>
                </w:rPr>
                <m:t>CO</m:t>
              </w:ins>
            </m:r>
          </m:sub>
        </m:sSub>
      </m:oMath>
      <w:ins w:id="231" w:author="mak" w:date="2021-09-22T11:37:00Z">
        <w:r w:rsidR="00C10DCB">
          <w:t xml:space="preserve">, and </w:t>
        </w:r>
      </w:ins>
      <m:oMath>
        <m:sSub>
          <m:sSubPr>
            <m:ctrlPr>
              <w:ins w:id="232" w:author="mak" w:date="2021-09-22T11:37:00Z">
                <w:rPr>
                  <w:rFonts w:ascii="Cambria Math" w:hAnsi="Cambria Math"/>
                  <w:i/>
                </w:rPr>
              </w:ins>
            </m:ctrlPr>
          </m:sSubPr>
          <m:e>
            <m:r>
              <w:ins w:id="233" w:author="mak" w:date="2021-09-22T11:37:00Z">
                <w:rPr>
                  <w:rFonts w:ascii="Cambria Math" w:hAnsi="Cambria Math"/>
                </w:rPr>
                <m:t>β</m:t>
              </w:ins>
            </m:r>
          </m:e>
          <m:sub>
            <m:r>
              <w:ins w:id="234" w:author="mak" w:date="2021-09-22T11:37:00Z">
                <w:rPr>
                  <w:rFonts w:ascii="Cambria Math" w:hAnsi="Cambria Math"/>
                </w:rPr>
                <m:t>EC</m:t>
              </w:ins>
            </m:r>
          </m:sub>
        </m:sSub>
      </m:oMath>
      <w:ins w:id="235" w:author="mak" w:date="2021-09-22T11:37:00Z">
        <w:r w:rsidR="00C10DCB">
          <w:t xml:space="preserve"> represent the independent pollutant-specific associations with ALS diagnosis.</w:t>
        </w:r>
      </w:ins>
      <w:ins w:id="236" w:author="mak" w:date="2021-09-22T11:38:00Z">
        <w:r>
          <w:t xml:space="preserve"> Additionally, we estimated the joint association between these three pollutants and ALS diagnosis as:</w:t>
        </w:r>
      </w:ins>
    </w:p>
    <w:p w14:paraId="3DFBFB38" w14:textId="77777777" w:rsidR="00AC73E6" w:rsidRPr="00BE40FA" w:rsidRDefault="00AC73E6" w:rsidP="00AC73E6">
      <w:pPr>
        <w:rPr>
          <w:moveTo w:id="237" w:author="mak" w:date="2021-09-22T11:38:00Z"/>
        </w:rPr>
      </w:pPr>
      <w:moveToRangeStart w:id="238" w:author="mak" w:date="2021-09-22T11:38:00Z" w:name="move83203151"/>
      <w:commentRangeStart w:id="239"/>
      <w:commentRangeStart w:id="240"/>
      <m:oMathPara>
        <m:oMath>
          <m:r>
            <w:rPr>
              <w:rFonts w:ascii="Cambria Math" w:hAnsi="Cambria Math"/>
            </w:rPr>
            <m:t>ϕ</m:t>
          </m:r>
          <w:commentRangeEnd w:id="239"/>
          <m:r>
            <m:rPr>
              <m:sty m:val="p"/>
            </m:rPr>
            <w:rPr>
              <w:rStyle w:val="CommentReference"/>
              <w:rFonts w:asciiTheme="minorHAnsi" w:eastAsiaTheme="minorHAnsi" w:hAnsiTheme="minorHAnsi" w:cstheme="minorBidi"/>
              <w:lang w:val="en-GB"/>
            </w:rPr>
            <w:commentReference w:id="239"/>
          </m:r>
          <w:commentRangeEnd w:id="240"/>
          <m:r>
            <m:rPr>
              <m:sty m:val="p"/>
            </m:rPr>
            <w:rPr>
              <w:rStyle w:val="CommentReference"/>
              <w:rFonts w:asciiTheme="minorHAnsi" w:eastAsiaTheme="minorHAnsi" w:hAnsiTheme="minorHAnsi" w:cstheme="minorBidi"/>
              <w:lang w:val="en-GB"/>
            </w:rPr>
            <w:commentReference w:id="240"/>
          </m:r>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Sub>
                <m:sSubPr>
                  <m:ctrlPr>
                    <w:rPr>
                      <w:rFonts w:ascii="Cambria Math" w:hAnsi="Cambria Math"/>
                      <w:i/>
                    </w:rPr>
                  </m:ctrlPr>
                </m:sSubPr>
                <m:e>
                  <m:r>
                    <w:rPr>
                      <w:rFonts w:ascii="Cambria Math" w:hAnsi="Cambria Math"/>
                    </w:rPr>
                    <m:t>NO</m:t>
                  </m:r>
                </m:e>
                <m:sub>
                  <m:r>
                    <w:rPr>
                      <w:rFonts w:ascii="Cambria Math" w:hAnsi="Cambria Math"/>
                    </w:rPr>
                    <m:t>x</m:t>
                  </m:r>
                </m:sub>
              </m:sSub>
              <m:r>
                <w:rPr>
                  <w:rFonts w:ascii="Cambria Math" w:hAnsi="Cambria Math"/>
                </w:rPr>
                <m:t>,CO,EC</m:t>
              </m:r>
            </m:sub>
            <m:sup/>
            <m:e>
              <m:sSub>
                <m:sSubPr>
                  <m:ctrlPr>
                    <w:rPr>
                      <w:rFonts w:ascii="Cambria Math" w:hAnsi="Cambria Math"/>
                      <w:i/>
                    </w:rPr>
                  </m:ctrlPr>
                </m:sSubPr>
                <m:e>
                  <m:r>
                    <w:rPr>
                      <w:rFonts w:ascii="Cambria Math" w:hAnsi="Cambria Math"/>
                    </w:rPr>
                    <m:t>β</m:t>
                  </m:r>
                </m:e>
                <m:sub>
                  <m:r>
                    <w:rPr>
                      <w:rFonts w:ascii="Cambria Math" w:hAnsi="Cambria Math"/>
                    </w:rPr>
                    <m:t>p</m:t>
                  </m:r>
                </m:sub>
              </m:sSub>
              <m:r>
                <w:rPr>
                  <w:rFonts w:ascii="Cambria Math" w:hAnsi="Cambria Math"/>
                </w:rPr>
                <m:t>p</m:t>
              </m:r>
            </m:e>
          </m:nary>
        </m:oMath>
      </m:oMathPara>
    </w:p>
    <w:moveToRangeEnd w:id="238"/>
    <w:p w14:paraId="7CF7D66C" w14:textId="712F617D" w:rsidR="00C10DCB" w:rsidRPr="004F6E83" w:rsidRDefault="00AC73E6" w:rsidP="00080B14">
      <w:ins w:id="241" w:author="mak" w:date="2021-09-22T11:39:00Z">
        <w:r>
          <w:t>Specifically, this sum quantifies the association</w:t>
        </w:r>
      </w:ins>
      <w:ins w:id="242" w:author="mak" w:date="2021-09-22T11:40:00Z">
        <w:r>
          <w:t xml:space="preserve"> (log-odds)</w:t>
        </w:r>
      </w:ins>
      <w:ins w:id="243" w:author="mak" w:date="2021-09-22T11:39:00Z">
        <w:r>
          <w:t xml:space="preserve"> with ALS of a one-SD increase </w:t>
        </w:r>
      </w:ins>
      <w:ins w:id="244" w:author="mak" w:date="2021-09-22T11:40:00Z">
        <w:r>
          <w:t>in all three traffic-related pollutants simultaneously.</w:t>
        </w:r>
      </w:ins>
    </w:p>
    <w:p w14:paraId="07101A98" w14:textId="60BA75B4" w:rsidR="00B2160E" w:rsidRPr="00BE40FA" w:rsidRDefault="00B2160E" w:rsidP="00B2160E">
      <w:pPr>
        <w:rPr>
          <w:iCs/>
        </w:rPr>
      </w:pPr>
    </w:p>
    <w:p w14:paraId="6DF0C60B" w14:textId="7F000CBB" w:rsidR="008B5ADC" w:rsidRPr="00BE40FA" w:rsidRDefault="00B2160E" w:rsidP="00B2160E">
      <w:pPr>
        <w:rPr>
          <w:iCs/>
        </w:rPr>
      </w:pPr>
      <w:del w:id="245" w:author="mak" w:date="2021-09-22T11:40:00Z">
        <w:r w:rsidRPr="00BE40FA" w:rsidDel="00F037F3">
          <w:rPr>
            <w:iCs/>
          </w:rPr>
          <w:delText>In addition</w:delText>
        </w:r>
      </w:del>
      <w:ins w:id="246" w:author="mak" w:date="2021-09-22T11:40:00Z">
        <w:r w:rsidR="00F037F3">
          <w:rPr>
            <w:iCs/>
          </w:rPr>
          <w:t>Finally</w:t>
        </w:r>
      </w:ins>
      <w:r w:rsidRPr="00BE40FA">
        <w:rPr>
          <w:iCs/>
        </w:rPr>
        <w:t>,</w:t>
      </w:r>
      <w:ins w:id="247" w:author="mak" w:date="2021-09-22T11:42:00Z">
        <w:r w:rsidR="00BF64F6">
          <w:rPr>
            <w:iCs/>
          </w:rPr>
          <w:t xml:space="preserve"> </w:t>
        </w:r>
      </w:ins>
      <w:ins w:id="248" w:author="mak" w:date="2021-09-22T11:43:00Z">
        <w:r w:rsidR="00BF64F6">
          <w:rPr>
            <w:iCs/>
          </w:rPr>
          <w:t xml:space="preserve">we assumed that the traffic-related pollutant-specific associations </w:t>
        </w:r>
      </w:ins>
      <w:del w:id="249" w:author="mak" w:date="2021-09-22T11:44:00Z">
        <w:r w:rsidRPr="00BE40FA" w:rsidDel="00BF64F6">
          <w:rPr>
            <w:iCs/>
          </w:rPr>
          <w:delText xml:space="preserve"> </w:delText>
        </w:r>
      </w:del>
      <w:ins w:id="250" w:author="mak" w:date="2021-09-22T11:43:00Z">
        <w:r w:rsidR="00BF64F6">
          <w:rPr>
            <w:iCs/>
          </w:rPr>
          <w:t xml:space="preserve">arise from a distribution of the overall traffic </w:t>
        </w:r>
      </w:ins>
      <w:ins w:id="251" w:author="mak" w:date="2021-09-22T11:44:00Z">
        <w:r w:rsidR="00BF64F6">
          <w:rPr>
            <w:iCs/>
          </w:rPr>
          <w:t xml:space="preserve">association with ALS diagnosis. To estimate, thus, this overall traffic effect, </w:t>
        </w:r>
      </w:ins>
      <w:r w:rsidR="00231FFF" w:rsidRPr="00BE40FA">
        <w:rPr>
          <w:iCs/>
        </w:rPr>
        <w:t xml:space="preserve">we placed </w:t>
      </w:r>
      <w:r w:rsidRPr="00BE40FA">
        <w:rPr>
          <w:iCs/>
        </w:rPr>
        <w:t xml:space="preserve">a hierarchy on </w:t>
      </w:r>
      <w:r w:rsidR="0086165E" w:rsidRPr="00BE40FA">
        <w:rPr>
          <w:iCs/>
        </w:rPr>
        <w:t xml:space="preserve">the traffic-specific </w:t>
      </w:r>
      <w:r w:rsidR="00F264ED" w:rsidRPr="00BE40FA">
        <w:rPr>
          <w:iCs/>
        </w:rPr>
        <w:t>pollutant terms</w:t>
      </w:r>
      <w:r w:rsidR="006F71F0" w:rsidRPr="00BE40FA">
        <w:rPr>
          <w:iCs/>
        </w:rPr>
        <w:t xml:space="preserve"> in the model</w:t>
      </w:r>
      <w:r w:rsidR="008B5ADC" w:rsidRPr="00BE40FA">
        <w:rPr>
          <w:iCs/>
        </w:rPr>
        <w:t>:</w:t>
      </w:r>
    </w:p>
    <w:p w14:paraId="2792A352" w14:textId="09FB8AB5" w:rsidR="00C618F9" w:rsidRPr="00BE40FA" w:rsidRDefault="00C32FF1" w:rsidP="00040944">
      <w:pPr>
        <w:jc w:val="center"/>
      </w:pPr>
      <m:oMathPara>
        <m:oMathParaPr>
          <m:jc m:val="center"/>
        </m:oMathParaPr>
        <m:oMath>
          <m:sSub>
            <m:sSubPr>
              <m:ctrlPr>
                <w:rPr>
                  <w:rFonts w:ascii="Cambria Math" w:hAnsi="Cambria Math"/>
                  <w:i/>
                </w:rPr>
              </m:ctrlPr>
            </m:sSubPr>
            <m:e>
              <m:r>
                <w:rPr>
                  <w:rFonts w:ascii="Cambria Math" w:hAnsi="Cambria Math"/>
                </w:rPr>
                <m:t>β</m:t>
              </m:r>
            </m:e>
            <m:sub>
              <m:r>
                <w:rPr>
                  <w:rFonts w:ascii="Cambria Math" w:hAnsi="Cambria Math"/>
                </w:rPr>
                <m:t>Traffic</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CO</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EC</m:t>
                  </m:r>
                </m:sub>
              </m:sSub>
            </m:e>
          </m:d>
          <m: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r>
                <w:rPr>
                  <w:rFonts w:ascii="Cambria Math" w:hAnsi="Cambria Math"/>
                </w:rPr>
                <m:t>Traffic</m:t>
              </m:r>
            </m:sub>
          </m:sSub>
          <m:r>
            <w:rPr>
              <w:rFonts w:ascii="Cambria Math" w:hAnsi="Cambria Math"/>
            </w:rPr>
            <m:t>~MVN</m:t>
          </m:r>
          <m:d>
            <m:dPr>
              <m:ctrlPr>
                <w:rPr>
                  <w:rFonts w:ascii="Cambria Math" w:hAnsi="Cambria Math"/>
                  <w:i/>
                </w:rPr>
              </m:ctrlPr>
            </m:dPr>
            <m:e>
              <m:r>
                <w:rPr>
                  <w:rFonts w:ascii="Cambria Math" w:hAnsi="Cambria Math"/>
                </w:rPr>
                <m:t>μ,</m:t>
              </m:r>
              <m:r>
                <m:rPr>
                  <m:sty m:val="p"/>
                </m:rPr>
                <w:rPr>
                  <w:rFonts w:ascii="Cambria Math" w:hAnsi="Cambria Math"/>
                </w:rPr>
                <m:t>Σ</m:t>
              </m:r>
            </m:e>
          </m:d>
          <m:r>
            <w:rPr>
              <w:rFonts w:ascii="Cambria Math" w:hAnsi="Cambria Math"/>
            </w:rPr>
            <m:t>,</m:t>
          </m:r>
          <m:r>
            <m:rPr>
              <m:sty m:val="p"/>
            </m:rPr>
            <w:rPr>
              <w:rFonts w:ascii="Cambria Math" w:hAnsi="Cambria Math"/>
            </w:rPr>
            <w:br/>
          </m:r>
        </m:oMath>
      </m:oMathPara>
      <m:oMath>
        <m:r>
          <w:rPr>
            <w:rFonts w:ascii="Cambria Math" w:hAnsi="Cambria Math"/>
          </w:rPr>
          <m:t>μ~N(λ,</m:t>
        </m:r>
        <m:sSub>
          <m:sSubPr>
            <m:ctrlPr>
              <w:rPr>
                <w:rFonts w:ascii="Cambria Math" w:hAnsi="Cambria Math"/>
                <w:i/>
              </w:rPr>
            </m:ctrlPr>
          </m:sSubPr>
          <m:e>
            <m:r>
              <w:rPr>
                <w:rFonts w:ascii="Cambria Math" w:hAnsi="Cambria Math"/>
              </w:rPr>
              <m:t>σ</m:t>
            </m:r>
          </m:e>
          <m:sub>
            <m:r>
              <w:rPr>
                <w:rFonts w:ascii="Cambria Math" w:hAnsi="Cambria Math"/>
              </w:rPr>
              <m:t>λ</m:t>
            </m:r>
          </m:sub>
        </m:sSub>
        <m:r>
          <w:rPr>
            <w:rFonts w:ascii="Cambria Math" w:hAnsi="Cambria Math"/>
          </w:rPr>
          <m:t>)</m:t>
        </m:r>
      </m:oMath>
      <w:r w:rsidR="00F10519" w:rsidRPr="00BE40FA">
        <w:t>,</w:t>
      </w:r>
      <w:r w:rsidR="00C50859" w:rsidRPr="00BE40FA">
        <w:br/>
      </w:r>
      <m:oMath>
        <m:r>
          <m:rPr>
            <m:sty m:val="p"/>
          </m:rPr>
          <w:rPr>
            <w:rFonts w:ascii="Cambria Math" w:hAnsi="Cambria Math"/>
          </w:rPr>
          <m:t>Σ=τΩτ</m:t>
        </m:r>
      </m:oMath>
      <w:r w:rsidR="00AD2B7D" w:rsidRPr="00BE40FA">
        <w:t>,</w:t>
      </w:r>
    </w:p>
    <w:p w14:paraId="1204E80C" w14:textId="08C7D887" w:rsidR="00AD2B7D" w:rsidRPr="00BE40FA" w:rsidRDefault="00607896" w:rsidP="00AD2B7D">
      <w:r>
        <w:t>w</w:t>
      </w:r>
      <w:r w:rsidR="00AD2B7D" w:rsidRPr="00BE40FA">
        <w:t>her</w:t>
      </w:r>
      <w:r w:rsidR="002E7576">
        <w:t>e</w:t>
      </w:r>
      <m:oMath>
        <m:r>
          <w:rPr>
            <w:rFonts w:ascii="Cambria Math" w:hAnsi="Cambria Math"/>
          </w:rPr>
          <m:t xml:space="preserve"> λ</m:t>
        </m:r>
      </m:oMath>
      <w:r w:rsidR="00AD2B7D" w:rsidRPr="00BE40FA">
        <w:t xml:space="preserve"> </w:t>
      </w:r>
      <w:del w:id="252" w:author="mak" w:date="2021-09-22T11:44:00Z">
        <w:r w:rsidR="002E7576" w:rsidDel="00C234DF">
          <w:delText xml:space="preserve">is </w:delText>
        </w:r>
      </w:del>
      <w:ins w:id="253" w:author="mak" w:date="2021-09-22T11:44:00Z">
        <w:r w:rsidR="00C234DF">
          <w:t xml:space="preserve">denotes </w:t>
        </w:r>
      </w:ins>
      <w:r w:rsidR="007F0278">
        <w:t xml:space="preserve">the average </w:t>
      </w:r>
      <w:ins w:id="254" w:author="mak" w:date="2021-09-22T11:45:00Z">
        <w:r w:rsidR="00C234DF">
          <w:t xml:space="preserve">overall </w:t>
        </w:r>
      </w:ins>
      <w:r w:rsidR="007F0278">
        <w:t>association of traffic-related pollut</w:t>
      </w:r>
      <w:ins w:id="255" w:author="mak" w:date="2021-09-22T11:46:00Z">
        <w:r w:rsidR="00232352">
          <w:t>ion</w:t>
        </w:r>
      </w:ins>
      <w:del w:id="256" w:author="mak" w:date="2021-09-22T11:46:00Z">
        <w:r w:rsidR="007F0278" w:rsidDel="00232352">
          <w:delText>ants</w:delText>
        </w:r>
      </w:del>
      <w:ins w:id="257" w:author="mak" w:date="2021-09-22T11:45:00Z">
        <w:r w:rsidR="00FB4B43">
          <w:t xml:space="preserve"> with variance </w:t>
        </w:r>
      </w:ins>
      <m:oMath>
        <m:sSub>
          <m:sSubPr>
            <m:ctrlPr>
              <w:ins w:id="258" w:author="mak" w:date="2021-09-22T11:45:00Z">
                <w:rPr>
                  <w:rFonts w:ascii="Cambria Math" w:hAnsi="Cambria Math"/>
                  <w:i/>
                </w:rPr>
              </w:ins>
            </m:ctrlPr>
          </m:sSubPr>
          <m:e>
            <m:r>
              <w:ins w:id="259" w:author="mak" w:date="2021-09-22T11:45:00Z">
                <w:rPr>
                  <w:rFonts w:ascii="Cambria Math" w:hAnsi="Cambria Math"/>
                </w:rPr>
                <m:t>σ</m:t>
              </w:ins>
            </m:r>
          </m:e>
          <m:sub>
            <m:r>
              <w:ins w:id="260" w:author="mak" w:date="2021-09-22T11:45:00Z">
                <w:rPr>
                  <w:rFonts w:ascii="Cambria Math" w:hAnsi="Cambria Math"/>
                </w:rPr>
                <m:t>λ</m:t>
              </w:ins>
            </m:r>
          </m:sub>
        </m:sSub>
      </m:oMath>
      <w:ins w:id="261" w:author="mak" w:date="2021-09-22T11:46:00Z">
        <w:r w:rsidR="00BC49C6">
          <w:t>.</w:t>
        </w:r>
      </w:ins>
      <w:del w:id="262" w:author="mak" w:date="2021-09-22T11:46:00Z">
        <w:r w:rsidR="007F0278" w:rsidDel="00BC49C6">
          <w:delText>,</w:delText>
        </w:r>
      </w:del>
      <w:r w:rsidR="007F0278">
        <w:t xml:space="preserve"> </w:t>
      </w:r>
      <w:del w:id="263" w:author="mak" w:date="2021-09-22T11:46:00Z">
        <w:r w:rsidR="007F0278" w:rsidDel="00422E3B">
          <w:delText xml:space="preserve">and </w:delText>
        </w:r>
      </w:del>
      <m:oMath>
        <m:r>
          <m:rPr>
            <m:sty m:val="p"/>
          </m:rPr>
          <w:rPr>
            <w:rFonts w:ascii="Cambria Math" w:hAnsi="Cambria Math"/>
          </w:rPr>
          <m:t>Σ</m:t>
        </m:r>
      </m:oMath>
      <w:ins w:id="264" w:author="mak" w:date="2021-09-22T11:47:00Z">
        <w:r w:rsidR="00422E3B">
          <w:t>, the estimated variance-covariance matrix among pollutant-specific estimates,</w:t>
        </w:r>
      </w:ins>
      <w:r w:rsidR="00AD2B7D" w:rsidRPr="00BE40FA">
        <w:t xml:space="preserve"> was </w:t>
      </w:r>
      <w:r w:rsidR="003F7CB9">
        <w:t xml:space="preserve">expressed as a </w:t>
      </w:r>
      <w:r w:rsidR="005E4D1F" w:rsidRPr="00BE40FA">
        <w:t>decomposi</w:t>
      </w:r>
      <w:r w:rsidR="003F7CB9">
        <w:t>tion</w:t>
      </w:r>
      <w:r w:rsidR="005E4D1F" w:rsidRPr="00BE40FA">
        <w:t xml:space="preserve"> into a </w:t>
      </w:r>
      <w:r w:rsidR="004E4F66" w:rsidRPr="00BE40FA">
        <w:t>positive</w:t>
      </w:r>
      <w:r w:rsidR="00EE1A2D" w:rsidRPr="00BE40FA">
        <w:t>-</w:t>
      </w:r>
      <w:r w:rsidR="004E4F66" w:rsidRPr="00BE40FA">
        <w:t xml:space="preserve">definite </w:t>
      </w:r>
      <w:r w:rsidR="005E4D1F" w:rsidRPr="00BE40FA">
        <w:t xml:space="preserve">correlation matrix </w:t>
      </w:r>
      <m:oMath>
        <m:r>
          <m:rPr>
            <m:sty m:val="p"/>
          </m:rPr>
          <w:rPr>
            <w:rFonts w:ascii="Cambria Math" w:hAnsi="Cambria Math"/>
          </w:rPr>
          <m:t>Ω</m:t>
        </m:r>
      </m:oMath>
      <w:r w:rsidR="005E4D1F" w:rsidRPr="00BE40FA">
        <w:t xml:space="preserve"> and scale matrix </w:t>
      </w:r>
      <m:oMath>
        <m:r>
          <m:rPr>
            <m:sty m:val="p"/>
          </m:rPr>
          <w:rPr>
            <w:rFonts w:ascii="Cambria Math" w:hAnsi="Cambria Math"/>
          </w:rPr>
          <m:t>τ</m:t>
        </m:r>
      </m:oMath>
      <w:r w:rsidR="005E4D1F" w:rsidRPr="00BE40FA">
        <w:t>.</w:t>
      </w:r>
      <w:r w:rsidR="0004176A" w:rsidRPr="00BE40FA">
        <w:fldChar w:fldCharType="begin"/>
      </w:r>
      <w:r w:rsidR="000C4F9C">
        <w:instrText xml:space="preserve"> ADDIN ZOTERO_ITEM CSL_CITATION {"citationID":"o7wJ5QmD","properties":{"formattedCitation":"\\super 56\\nosupersub{}","plainCitation":"56","noteIndex":0},"citationItems":[{"id":1126,"uris":["http://zotero.org/users/6925055/items/NT93WX48"],"uri":["http://zotero.org/users/6925055/items/NT93WX48"],"itemData":{"id":1126,"type":"article-journal","container-title":"Numerische Mathematik","issue":"5","note":"publisher: Springer","page":"362–383","title":"Symmetric decomposition of a positive definite matrix","volume":"7","author":[{"family":"Martin","given":"RS"},{"family":"Peters","given":"G"},{"family":"Wilkinson","given":"JH"}],"issued":{"date-parts":[["1965"]]}}}],"schema":"https://github.com/citation-style-language/schema/raw/master/csl-citation.json"} </w:instrText>
      </w:r>
      <w:r w:rsidR="0004176A" w:rsidRPr="00BE40FA">
        <w:fldChar w:fldCharType="separate"/>
      </w:r>
      <w:r w:rsidR="000C4F9C" w:rsidRPr="000C4F9C">
        <w:rPr>
          <w:vertAlign w:val="superscript"/>
        </w:rPr>
        <w:t>56</w:t>
      </w:r>
      <w:r w:rsidR="0004176A" w:rsidRPr="00BE40FA">
        <w:fldChar w:fldCharType="end"/>
      </w:r>
    </w:p>
    <w:p w14:paraId="444A00E7" w14:textId="4EBB8606" w:rsidR="00DD31F6" w:rsidDel="00837A0A" w:rsidRDefault="00DD31F6" w:rsidP="00080B14">
      <w:pPr>
        <w:rPr>
          <w:del w:id="265" w:author="mak" w:date="2021-09-22T11:40:00Z"/>
          <w:iCs/>
        </w:rPr>
      </w:pPr>
    </w:p>
    <w:p w14:paraId="0B117AE9" w14:textId="77777777" w:rsidR="00837A0A" w:rsidRPr="00BE40FA" w:rsidRDefault="00837A0A" w:rsidP="00080B14">
      <w:pPr>
        <w:rPr>
          <w:ins w:id="266" w:author="mak" w:date="2021-09-22T11:40:00Z"/>
          <w:iCs/>
        </w:rPr>
      </w:pPr>
    </w:p>
    <w:p w14:paraId="4986EDD9" w14:textId="5D0BA8E6" w:rsidR="00C954A8" w:rsidRPr="00BE40FA" w:rsidDel="00837A0A" w:rsidRDefault="00C954A8" w:rsidP="00080B14">
      <w:pPr>
        <w:rPr>
          <w:del w:id="267" w:author="mak" w:date="2021-09-22T11:40:00Z"/>
          <w:iCs/>
        </w:rPr>
      </w:pPr>
      <w:del w:id="268" w:author="mak" w:date="2021-09-22T11:40:00Z">
        <w:r w:rsidRPr="00BE40FA" w:rsidDel="00837A0A">
          <w:rPr>
            <w:iCs/>
          </w:rPr>
          <w:delText xml:space="preserve">The </w:delText>
        </w:r>
        <w:r w:rsidR="002E7576" w:rsidDel="00837A0A">
          <w:rPr>
            <w:iCs/>
          </w:rPr>
          <w:delText>total</w:delText>
        </w:r>
        <w:r w:rsidRPr="00BE40FA" w:rsidDel="00837A0A">
          <w:rPr>
            <w:iCs/>
          </w:rPr>
          <w:delText xml:space="preserve"> </w:delText>
        </w:r>
        <w:r w:rsidR="00CE1D2E" w:rsidDel="00837A0A">
          <w:rPr>
            <w:iCs/>
          </w:rPr>
          <w:delText xml:space="preserve">traffic-related </w:delText>
        </w:r>
        <w:r w:rsidR="002E7576" w:rsidDel="00837A0A">
          <w:rPr>
            <w:iCs/>
          </w:rPr>
          <w:delText>association</w:delText>
        </w:r>
        <w:r w:rsidR="0009717F" w:rsidRPr="00BE40FA" w:rsidDel="00837A0A">
          <w:rPr>
            <w:iCs/>
          </w:rPr>
          <w:delText xml:space="preserve"> in log-odds</w:delText>
        </w:r>
        <w:r w:rsidRPr="00BE40FA" w:rsidDel="00837A0A">
          <w:rPr>
            <w:iCs/>
          </w:rPr>
          <w:delText xml:space="preserve"> in ALS diagnosis</w:delText>
        </w:r>
        <w:r w:rsidR="00661B81" w:rsidDel="00837A0A">
          <w:rPr>
            <w:iCs/>
          </w:rPr>
          <w:delText>,</w:delText>
        </w:r>
        <w:r w:rsidRPr="00BE40FA" w:rsidDel="00837A0A">
          <w:rPr>
            <w:iCs/>
          </w:rPr>
          <w:delText xml:space="preserve"> based on a standard deviation increase </w:delText>
        </w:r>
        <w:r w:rsidRPr="00661B81" w:rsidDel="00837A0A">
          <w:rPr>
            <w:iCs/>
          </w:rPr>
          <w:delText>in all traffic-related pollutants</w:delText>
        </w:r>
        <w:r w:rsidR="00661B81" w:rsidRPr="00661B81" w:rsidDel="00837A0A">
          <w:rPr>
            <w:iCs/>
          </w:rPr>
          <w:delText>,</w:delText>
        </w:r>
        <w:r w:rsidRPr="00BE40FA" w:rsidDel="00837A0A">
          <w:rPr>
            <w:iCs/>
          </w:rPr>
          <w:delText xml:space="preserve"> was calculated </w:delText>
        </w:r>
        <w:r w:rsidR="00F23B9D" w:rsidRPr="00BE40FA" w:rsidDel="00837A0A">
          <w:rPr>
            <w:iCs/>
          </w:rPr>
          <w:delText>by:</w:delText>
        </w:r>
      </w:del>
    </w:p>
    <w:p w14:paraId="555FD9C4" w14:textId="1F20DD2D" w:rsidR="001F7D06" w:rsidRPr="00BE40FA" w:rsidDel="007D24F8" w:rsidRDefault="006B5C5B" w:rsidP="00080B14">
      <w:pPr>
        <w:rPr>
          <w:del w:id="269" w:author="Parks, Robbie M" w:date="2021-09-23T12:12:00Z"/>
          <w:moveFrom w:id="270" w:author="mak" w:date="2021-09-22T11:38:00Z"/>
        </w:rPr>
      </w:pPr>
      <w:moveFromRangeStart w:id="271" w:author="mak" w:date="2021-09-22T11:38:00Z" w:name="move83203151"/>
      <w:commentRangeStart w:id="272"/>
      <m:oMathPara>
        <m:oMath>
          <m:r>
            <w:del w:id="273" w:author="Parks, Robbie M" w:date="2021-09-23T12:12:00Z">
              <w:rPr>
                <w:rFonts w:ascii="Cambria Math" w:hAnsi="Cambria Math"/>
              </w:rPr>
              <w:lastRenderedPageBreak/>
              <m:t>ϕ</m:t>
            </w:del>
          </m:r>
          <w:commentRangeEnd w:id="272"/>
          <m:r>
            <w:del w:id="274" w:author="Parks, Robbie M" w:date="2021-09-23T12:12:00Z">
              <m:rPr>
                <m:sty m:val="p"/>
              </m:rPr>
              <w:rPr>
                <w:rStyle w:val="CommentReference"/>
                <w:rFonts w:asciiTheme="minorHAnsi" w:eastAsiaTheme="minorHAnsi" w:hAnsiTheme="minorHAnsi" w:cstheme="minorBidi"/>
                <w:lang w:val="en-GB"/>
              </w:rPr>
              <w:commentReference w:id="272"/>
            </w:del>
          </m:r>
          <m:r>
            <w:del w:id="275" w:author="Parks, Robbie M" w:date="2021-09-23T12:12:00Z">
              <w:rPr>
                <w:rFonts w:ascii="Cambria Math" w:hAnsi="Cambria Math"/>
              </w:rPr>
              <m:t>=</m:t>
            </w:del>
          </m:r>
          <m:nary>
            <m:naryPr>
              <m:chr m:val="∑"/>
              <m:limLoc m:val="undOvr"/>
              <m:supHide m:val="1"/>
              <m:ctrlPr>
                <w:del w:id="276" w:author="Parks, Robbie M" w:date="2021-09-23T12:12:00Z">
                  <w:rPr>
                    <w:rFonts w:ascii="Cambria Math" w:hAnsi="Cambria Math"/>
                    <w:i/>
                  </w:rPr>
                </w:del>
              </m:ctrlPr>
            </m:naryPr>
            <m:sub>
              <m:r>
                <w:del w:id="277" w:author="Parks, Robbie M" w:date="2021-09-23T12:12:00Z">
                  <w:rPr>
                    <w:rFonts w:ascii="Cambria Math" w:hAnsi="Cambria Math"/>
                  </w:rPr>
                  <m:t>p=</m:t>
                </w:del>
              </m:r>
              <m:sSub>
                <m:sSubPr>
                  <m:ctrlPr>
                    <w:del w:id="278" w:author="Parks, Robbie M" w:date="2021-09-23T12:12:00Z">
                      <w:rPr>
                        <w:rFonts w:ascii="Cambria Math" w:hAnsi="Cambria Math"/>
                        <w:i/>
                      </w:rPr>
                    </w:del>
                  </m:ctrlPr>
                </m:sSubPr>
                <m:e>
                  <m:r>
                    <w:del w:id="279" w:author="Parks, Robbie M" w:date="2021-09-23T12:12:00Z">
                      <w:rPr>
                        <w:rFonts w:ascii="Cambria Math" w:hAnsi="Cambria Math"/>
                      </w:rPr>
                      <m:t>NO</m:t>
                    </w:del>
                  </m:r>
                </m:e>
                <m:sub>
                  <m:r>
                    <w:del w:id="280" w:author="Parks, Robbie M" w:date="2021-09-23T12:12:00Z">
                      <w:rPr>
                        <w:rFonts w:ascii="Cambria Math" w:hAnsi="Cambria Math"/>
                      </w:rPr>
                      <m:t>x</m:t>
                    </w:del>
                  </m:r>
                </m:sub>
              </m:sSub>
              <m:r>
                <w:del w:id="281" w:author="Parks, Robbie M" w:date="2021-09-23T12:12:00Z">
                  <w:rPr>
                    <w:rFonts w:ascii="Cambria Math" w:hAnsi="Cambria Math"/>
                  </w:rPr>
                  <m:t>,CO,EC</m:t>
                </w:del>
              </m:r>
            </m:sub>
            <m:sup/>
            <m:e>
              <m:sSub>
                <m:sSubPr>
                  <m:ctrlPr>
                    <w:del w:id="282" w:author="Parks, Robbie M" w:date="2021-09-23T12:12:00Z">
                      <w:rPr>
                        <w:rFonts w:ascii="Cambria Math" w:hAnsi="Cambria Math"/>
                        <w:i/>
                      </w:rPr>
                    </w:del>
                  </m:ctrlPr>
                </m:sSubPr>
                <m:e>
                  <m:r>
                    <w:del w:id="283" w:author="Parks, Robbie M" w:date="2021-09-23T12:12:00Z">
                      <w:rPr>
                        <w:rFonts w:ascii="Cambria Math" w:hAnsi="Cambria Math"/>
                      </w:rPr>
                      <m:t>β</m:t>
                    </w:del>
                  </m:r>
                </m:e>
                <m:sub>
                  <m:r>
                    <w:del w:id="284" w:author="Parks, Robbie M" w:date="2021-09-23T12:12:00Z">
                      <w:rPr>
                        <w:rFonts w:ascii="Cambria Math" w:hAnsi="Cambria Math"/>
                      </w:rPr>
                      <m:t>p</m:t>
                    </w:del>
                  </m:r>
                </m:sub>
              </m:sSub>
              <m:r>
                <w:del w:id="285" w:author="Parks, Robbie M" w:date="2021-09-23T12:12:00Z">
                  <w:rPr>
                    <w:rFonts w:ascii="Cambria Math" w:hAnsi="Cambria Math"/>
                  </w:rPr>
                  <m:t>p</m:t>
                </w:del>
              </m:r>
            </m:e>
          </m:nary>
        </m:oMath>
      </m:oMathPara>
    </w:p>
    <w:moveFromRangeEnd w:id="271"/>
    <w:p w14:paraId="73623AD5" w14:textId="639C4C16" w:rsidR="00080B14" w:rsidRPr="00BE40FA" w:rsidRDefault="00080B14" w:rsidP="00080B14">
      <w:pPr>
        <w:rPr>
          <w:iCs/>
        </w:rPr>
      </w:pPr>
      <w:r w:rsidRPr="00BE40FA">
        <w:rPr>
          <w:iCs/>
        </w:rPr>
        <w:t>We used weakly-informative priors so that parameter estimation was driven by the data.</w:t>
      </w:r>
      <w:r w:rsidR="00E54BC9" w:rsidRPr="00BE40FA">
        <w:rPr>
          <w:iCs/>
        </w:rPr>
        <w:t xml:space="preserve"> </w:t>
      </w:r>
      <w:r w:rsidR="00AF14D4" w:rsidRPr="00BE40FA">
        <w:rPr>
          <w:iCs/>
        </w:rPr>
        <w:t xml:space="preserve">Hyper-priors </w:t>
      </w:r>
      <w:r w:rsidR="00277C94" w:rsidRPr="00BE40FA">
        <w:rPr>
          <w:iCs/>
        </w:rPr>
        <w:t>for</w:t>
      </w:r>
      <w:r w:rsidR="00B311F8" w:rsidRPr="00BE40FA">
        <w:rPr>
          <w:iCs/>
        </w:rPr>
        <w:t xml:space="preserve"> </w:t>
      </w:r>
      <w:r w:rsidR="0049068B" w:rsidRPr="00BE40FA">
        <w:rPr>
          <w:iCs/>
        </w:rPr>
        <w:t xml:space="preserve">coefficients on </w:t>
      </w:r>
      <m:oMath>
        <m:sSub>
          <m:sSubPr>
            <m:ctrlPr>
              <w:rPr>
                <w:rFonts w:ascii="Cambria Math" w:hAnsi="Cambria Math"/>
                <w:iCs/>
              </w:rPr>
            </m:ctrlPr>
          </m:sSubPr>
          <m:e>
            <m:r>
              <m:rPr>
                <m:sty m:val="p"/>
              </m:rPr>
              <w:rPr>
                <w:rFonts w:ascii="Cambria Math" w:hAnsi="Cambria Math"/>
              </w:rPr>
              <m:t>PM</m:t>
            </m:r>
          </m:e>
          <m:sub>
            <m:r>
              <w:rPr>
                <w:rFonts w:ascii="Cambria Math" w:hAnsi="Cambria Math"/>
              </w:rPr>
              <m:t>2.5</m:t>
            </m:r>
          </m:sub>
        </m:sSub>
      </m:oMath>
      <w:r w:rsidR="00184607" w:rsidRPr="00BE40FA">
        <w:rPr>
          <w:iCs/>
        </w:rPr>
        <w:t xml:space="preserve"> </w:t>
      </w:r>
      <w:r w:rsidR="00FB787E" w:rsidRPr="00BE40FA">
        <w:rPr>
          <w:iCs/>
        </w:rPr>
        <w:t>and</w:t>
      </w:r>
      <w:r w:rsidR="00184607" w:rsidRPr="00BE40FA">
        <w:rPr>
          <w:iCs/>
        </w:rPr>
        <w:t xml:space="preserve"> </w:t>
      </w:r>
      <w:r w:rsidR="0049068B" w:rsidRPr="00BE40FA">
        <w:rPr>
          <w:iCs/>
        </w:rPr>
        <w:t>covariates</w:t>
      </w:r>
      <w:r w:rsidR="00FB787E" w:rsidRPr="00BE40FA">
        <w:rPr>
          <w:iCs/>
        </w:rPr>
        <w:t xml:space="preserve"> </w:t>
      </w:r>
      <w:r w:rsidR="0003603F" w:rsidRPr="00BE40FA">
        <w:t>were N(0,10)</w:t>
      </w:r>
      <w:r w:rsidR="006663AA" w:rsidRPr="00BE40FA">
        <w:t>;</w:t>
      </w:r>
      <w:r w:rsidR="00FB787E" w:rsidRPr="00BE40FA">
        <w:t xml:space="preserve"> for</w:t>
      </w:r>
      <w:r w:rsidR="006663AA" w:rsidRPr="00BE40FA">
        <w:t xml:space="preserve"> </w:t>
      </w:r>
      <m:oMath>
        <m:sSub>
          <m:sSubPr>
            <m:ctrlPr>
              <w:rPr>
                <w:rFonts w:ascii="Cambria Math" w:hAnsi="Cambria Math"/>
                <w:i/>
              </w:rPr>
            </m:ctrlPr>
          </m:sSubPr>
          <m:e>
            <m:r>
              <w:rPr>
                <w:rFonts w:ascii="Cambria Math" w:hAnsi="Cambria Math"/>
              </w:rPr>
              <m:t>σ</m:t>
            </m:r>
          </m:e>
          <m:sub>
            <m:r>
              <w:rPr>
                <w:rFonts w:ascii="Cambria Math" w:hAnsi="Cambria Math"/>
              </w:rPr>
              <m:t>λ</m:t>
            </m:r>
          </m:sub>
        </m:sSub>
      </m:oMath>
      <w:ins w:id="286" w:author="mak" w:date="2021-09-22T11:48:00Z">
        <w:r w:rsidR="00461F2F">
          <w:t xml:space="preserve"> and</w:t>
        </w:r>
      </w:ins>
      <w:del w:id="287" w:author="mak" w:date="2021-09-22T11:48:00Z">
        <w:r w:rsidR="00FB787E" w:rsidRPr="00BE40FA" w:rsidDel="00461F2F">
          <w:delText>,</w:delText>
        </w:r>
      </w:del>
      <w:r w:rsidR="00FB787E" w:rsidRPr="00BE40FA">
        <w:t xml:space="preserve"> </w:t>
      </w:r>
      <m:oMath>
        <m:r>
          <m:rPr>
            <m:sty m:val="p"/>
          </m:rPr>
          <w:rPr>
            <w:rFonts w:ascii="Cambria Math" w:hAnsi="Cambria Math"/>
          </w:rPr>
          <m:t>τ</m:t>
        </m:r>
      </m:oMath>
      <w:r w:rsidR="00FB787E" w:rsidRPr="00BE40FA">
        <w:t xml:space="preserve"> </w:t>
      </w:r>
      <w:del w:id="288" w:author="mak" w:date="2021-09-22T11:48:00Z">
        <w:r w:rsidR="00FB787E" w:rsidRPr="00BE40FA" w:rsidDel="00461F2F">
          <w:delText>they were</w:delText>
        </w:r>
      </w:del>
      <w:ins w:id="289" w:author="mak" w:date="2021-09-22T11:48:00Z">
        <w:r w:rsidR="00461F2F">
          <w:t>we used</w:t>
        </w:r>
      </w:ins>
      <w:r w:rsidR="00FB787E" w:rsidRPr="00BE40FA">
        <w:t xml:space="preserve"> </w:t>
      </w:r>
      <w:commentRangeStart w:id="290"/>
      <w:commentRangeStart w:id="291"/>
      <w:r w:rsidR="00FB787E" w:rsidRPr="00BE40FA">
        <w:t>Half-Cauchy(0,10)</w:t>
      </w:r>
      <w:commentRangeEnd w:id="290"/>
      <w:r w:rsidR="00186863">
        <w:rPr>
          <w:rStyle w:val="CommentReference"/>
          <w:rFonts w:asciiTheme="minorHAnsi" w:eastAsiaTheme="minorHAnsi" w:hAnsiTheme="minorHAnsi" w:cstheme="minorBidi"/>
          <w:lang w:val="en-GB"/>
        </w:rPr>
        <w:commentReference w:id="290"/>
      </w:r>
      <w:commentRangeEnd w:id="291"/>
      <w:r w:rsidR="009057B8">
        <w:rPr>
          <w:rStyle w:val="CommentReference"/>
          <w:rFonts w:asciiTheme="minorHAnsi" w:eastAsiaTheme="minorHAnsi" w:hAnsiTheme="minorHAnsi" w:cstheme="minorBidi"/>
          <w:lang w:val="en-GB"/>
        </w:rPr>
        <w:commentReference w:id="291"/>
      </w:r>
      <w:r w:rsidR="00FB787E" w:rsidRPr="00BE40FA">
        <w:t xml:space="preserve">; </w:t>
      </w:r>
      <w:r w:rsidR="0078405F" w:rsidRPr="00BE40FA">
        <w:t xml:space="preserve">and </w:t>
      </w:r>
      <m:oMath>
        <m:r>
          <m:rPr>
            <m:sty m:val="p"/>
          </m:rPr>
          <w:rPr>
            <w:rFonts w:ascii="Cambria Math" w:hAnsi="Cambria Math"/>
          </w:rPr>
          <m:t>Ω</m:t>
        </m:r>
      </m:oMath>
      <w:r w:rsidR="006663AA" w:rsidRPr="00BE40FA">
        <w:t xml:space="preserve"> was defined by LKJCorr(1)</w:t>
      </w:r>
      <w:r w:rsidR="00427EDB" w:rsidRPr="00BE40FA">
        <w:t>.</w:t>
      </w:r>
      <w:r w:rsidR="009F63CD" w:rsidRPr="00BE40FA">
        <w:fldChar w:fldCharType="begin"/>
      </w:r>
      <w:r w:rsidR="000C4F9C">
        <w:instrText xml:space="preserve"> ADDIN ZOTERO_ITEM CSL_CITATION {"citationID":"PIkmmUS2","properties":{"formattedCitation":"\\super 57\\nosupersub{}","plainCitation":"57","noteIndex":0},"citationItems":[{"id":1127,"uris":["http://zotero.org/users/6925055/items/U2F95C2T"],"uri":["http://zotero.org/users/6925055/items/U2F95C2T"],"itemData":{"id":1127,"type":"article-journal","container-title":"Journal of multivariate analysis","issue":"9","note":"publisher: Elsevier","page":"1989–2001","title":"Generating random correlation matrices based on vines and extended onion method","volume":"100","author":[{"family":"Lewandowski","given":"Daniel"},{"family":"Kurowicka","given":"Dorota"},{"family":"Joe","given":"Harry"}],"issued":{"date-parts":[["2009"]]}}}],"schema":"https://github.com/citation-style-language/schema/raw/master/csl-citation.json"} </w:instrText>
      </w:r>
      <w:r w:rsidR="009F63CD" w:rsidRPr="00BE40FA">
        <w:fldChar w:fldCharType="separate"/>
      </w:r>
      <w:r w:rsidR="000C4F9C" w:rsidRPr="000C4F9C">
        <w:rPr>
          <w:vertAlign w:val="superscript"/>
        </w:rPr>
        <w:t>57</w:t>
      </w:r>
      <w:r w:rsidR="009F63CD" w:rsidRPr="00BE40FA">
        <w:fldChar w:fldCharType="end"/>
      </w:r>
      <w:r w:rsidR="00763319" w:rsidRPr="00BE40FA">
        <w:rPr>
          <w:rFonts w:ascii="Cambria Math" w:hAnsi="Cambria Math"/>
          <w:i/>
        </w:rPr>
        <w:t xml:space="preserve"> </w:t>
      </w:r>
      <w:r w:rsidR="00E5727C" w:rsidRPr="00BE40FA">
        <w:rPr>
          <w:iCs/>
        </w:rPr>
        <w:t xml:space="preserve">The exception to this was for the prior on </w:t>
      </w:r>
      <m:oMath>
        <m:r>
          <w:rPr>
            <w:rFonts w:ascii="Cambria Math" w:hAnsi="Cambria Math"/>
          </w:rPr>
          <m:t>λ</m:t>
        </m:r>
      </m:oMath>
      <w:r w:rsidR="00C02079" w:rsidRPr="00BE40FA">
        <w:t>,</w:t>
      </w:r>
      <w:r w:rsidR="00E5727C" w:rsidRPr="00BE40FA">
        <w:t xml:space="preserve"> </w:t>
      </w:r>
      <w:r w:rsidR="00AC772E">
        <w:t xml:space="preserve">the </w:t>
      </w:r>
      <w:r w:rsidR="00AC772E" w:rsidRPr="004F6D30">
        <w:t>average</w:t>
      </w:r>
      <w:r w:rsidR="00AC772E">
        <w:t xml:space="preserve"> association of traffic-related pollutants, </w:t>
      </w:r>
      <w:r w:rsidR="00E5727C" w:rsidRPr="00BE40FA">
        <w:t xml:space="preserve">for which estimates </w:t>
      </w:r>
      <w:commentRangeStart w:id="292"/>
      <w:r w:rsidR="00E5727C" w:rsidRPr="00BE40FA">
        <w:t>diverged</w:t>
      </w:r>
      <w:r w:rsidR="0009283F" w:rsidRPr="00BE40FA">
        <w:t xml:space="preserve"> </w:t>
      </w:r>
      <w:commentRangeEnd w:id="292"/>
      <w:r w:rsidR="00461F2F">
        <w:rPr>
          <w:rStyle w:val="CommentReference"/>
          <w:rFonts w:asciiTheme="minorHAnsi" w:eastAsiaTheme="minorHAnsi" w:hAnsiTheme="minorHAnsi" w:cstheme="minorBidi"/>
          <w:lang w:val="en-GB"/>
        </w:rPr>
        <w:commentReference w:id="292"/>
      </w:r>
      <w:r w:rsidR="0009283F" w:rsidRPr="00BE40FA">
        <w:t>with a non-informative prior</w:t>
      </w:r>
      <w:r w:rsidR="00427EDB" w:rsidRPr="00BE40FA">
        <w:t xml:space="preserve">, and so </w:t>
      </w:r>
      <w:del w:id="293" w:author="mak" w:date="2021-09-22T11:50:00Z">
        <w:r w:rsidR="00427EDB" w:rsidRPr="00BE40FA" w:rsidDel="001B2EA9">
          <w:delText>was given</w:delText>
        </w:r>
      </w:del>
      <w:ins w:id="294" w:author="mak" w:date="2021-09-22T11:50:00Z">
        <w:r w:rsidR="001B2EA9">
          <w:t>we used</w:t>
        </w:r>
      </w:ins>
      <w:r w:rsidR="00427EDB" w:rsidRPr="00BE40FA">
        <w:t xml:space="preserve"> a prior of N(0,0.1)</w:t>
      </w:r>
      <w:r w:rsidR="00C75C41" w:rsidRPr="00BE40FA">
        <w:t>, which did not affect estimates of othe</w:t>
      </w:r>
      <w:r w:rsidR="001338A5" w:rsidRPr="00BE40FA">
        <w:t xml:space="preserve">r </w:t>
      </w:r>
      <w:r w:rsidR="00AD2C3A" w:rsidRPr="00BE40FA">
        <w:t>parameters</w:t>
      </w:r>
      <w:r w:rsidR="00427EDB" w:rsidRPr="00BE40FA">
        <w:t>.</w:t>
      </w:r>
      <w:r w:rsidR="000878D4" w:rsidRPr="00BE40FA">
        <w:t xml:space="preserve"> We conducted sensitivity analyses to understand the influence of priors and the robustness of the results</w:t>
      </w:r>
      <w:r w:rsidR="00963A68" w:rsidRPr="00BE40FA">
        <w:t>, as detailed below</w:t>
      </w:r>
      <w:r w:rsidR="00480FEC" w:rsidRPr="00BE40FA">
        <w:t>.</w:t>
      </w:r>
    </w:p>
    <w:p w14:paraId="690A1663" w14:textId="77777777" w:rsidR="00F56780" w:rsidRPr="00BE40FA" w:rsidRDefault="00F56780" w:rsidP="00080B14">
      <w:pPr>
        <w:rPr>
          <w:iCs/>
        </w:rPr>
      </w:pPr>
    </w:p>
    <w:p w14:paraId="34858EE5" w14:textId="1104633E" w:rsidR="000601A4" w:rsidRPr="00BE40FA" w:rsidRDefault="001840D9" w:rsidP="00EB159B">
      <w:r w:rsidRPr="00BE40FA">
        <w:rPr>
          <w:color w:val="000000"/>
        </w:rPr>
        <w:t xml:space="preserve">We present all results as percentage </w:t>
      </w:r>
      <w:r w:rsidR="00EB4610" w:rsidRPr="00BE40FA">
        <w:rPr>
          <w:color w:val="000000"/>
        </w:rPr>
        <w:t>change in odds</w:t>
      </w:r>
      <w:r w:rsidRPr="00BE40FA">
        <w:rPr>
          <w:color w:val="000000"/>
        </w:rPr>
        <w:t xml:space="preserve"> </w:t>
      </w:r>
      <w:r w:rsidR="00EB4610" w:rsidRPr="00BE40FA">
        <w:rPr>
          <w:color w:val="000000"/>
        </w:rPr>
        <w:t>of</w:t>
      </w:r>
      <w:r w:rsidRPr="00BE40FA">
        <w:rPr>
          <w:color w:val="000000"/>
        </w:rPr>
        <w:t xml:space="preserve"> ALS diagnosis per standard deviation</w:t>
      </w:r>
      <w:r w:rsidR="004334D8">
        <w:rPr>
          <w:color w:val="000000"/>
        </w:rPr>
        <w:t xml:space="preserve"> (SD)</w:t>
      </w:r>
      <w:r w:rsidRPr="00BE40FA">
        <w:rPr>
          <w:color w:val="000000"/>
        </w:rPr>
        <w:t xml:space="preserve"> increase in pollutant concentration</w:t>
      </w:r>
      <w:r w:rsidR="000C4245">
        <w:rPr>
          <w:color w:val="000000"/>
        </w:rPr>
        <w:t xml:space="preserve"> (</w:t>
      </w:r>
      <w:r w:rsidR="007647DB">
        <w:rPr>
          <w:color w:val="000000"/>
        </w:rPr>
        <w:t xml:space="preserve">calculated via </w:t>
      </w:r>
      <w:r w:rsidR="00A035F1">
        <w:rPr>
          <w:color w:val="000000"/>
        </w:rPr>
        <w:t xml:space="preserve">e.g., </w:t>
      </w:r>
      <m:oMath>
        <m:sSup>
          <m:sSupPr>
            <m:ctrlPr>
              <w:rPr>
                <w:rFonts w:ascii="Cambria Math" w:hAnsi="Cambria Math"/>
                <w:i/>
                <w:color w:val="000000"/>
              </w:rPr>
            </m:ctrlPr>
          </m:sSupPr>
          <m:e>
            <m:r>
              <w:rPr>
                <w:rFonts w:ascii="Cambria Math" w:hAnsi="Cambria Math"/>
                <w:color w:val="000000"/>
              </w:rPr>
              <m:t>e</m:t>
            </m:r>
          </m:e>
          <m:sup>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sup>
        </m:sSup>
      </m:oMath>
      <w:r w:rsidR="00A035F1">
        <w:rPr>
          <w:color w:val="000000"/>
        </w:rPr>
        <w:t xml:space="preserve"> etc</w:t>
      </w:r>
      <w:ins w:id="295" w:author="mak" w:date="2021-09-22T11:58:00Z">
        <w:r w:rsidR="00F6273C">
          <w:rPr>
            <w:color w:val="000000"/>
          </w:rPr>
          <w:t>.</w:t>
        </w:r>
      </w:ins>
      <w:del w:id="296" w:author="mak" w:date="2021-09-22T11:58:00Z">
        <w:r w:rsidR="00A035F1" w:rsidDel="00F6273C">
          <w:rPr>
            <w:color w:val="000000"/>
          </w:rPr>
          <w:delText>.</w:delText>
        </w:r>
      </w:del>
      <w:r w:rsidR="00A035F1">
        <w:rPr>
          <w:color w:val="000000"/>
        </w:rPr>
        <w:t xml:space="preserve"> and</w:t>
      </w:r>
      <w:r w:rsidR="00D708D1">
        <w:rPr>
          <w:color w:val="000000"/>
        </w:rPr>
        <w:t xml:space="preserve"> obtained in the modelling process)</w:t>
      </w:r>
      <w:r w:rsidRPr="00BE40FA">
        <w:rPr>
          <w:color w:val="000000"/>
        </w:rPr>
        <w:t xml:space="preserve">. </w:t>
      </w:r>
      <w:r w:rsidR="00F255A6" w:rsidRPr="00BE40FA">
        <w:rPr>
          <w:color w:val="000000"/>
        </w:rPr>
        <w:t xml:space="preserve">We conducted statistical analyses using the R Statistical Software, version </w:t>
      </w:r>
      <w:r w:rsidR="00E36F00" w:rsidRPr="00BE40FA">
        <w:rPr>
          <w:color w:val="000000"/>
        </w:rPr>
        <w:t>4.1.1</w:t>
      </w:r>
      <w:r w:rsidR="00F255A6" w:rsidRPr="00BE40FA">
        <w:rPr>
          <w:color w:val="000000"/>
        </w:rPr>
        <w:t xml:space="preserve"> (Foundation for Statistical Computing, Vienna, Austria),</w:t>
      </w:r>
      <w:r w:rsidR="00C4149D" w:rsidRPr="00BE40FA">
        <w:rPr>
          <w:color w:val="000000"/>
        </w:rPr>
        <w:fldChar w:fldCharType="begin"/>
      </w:r>
      <w:r w:rsidR="000C4F9C">
        <w:rPr>
          <w:color w:val="000000"/>
        </w:rPr>
        <w:instrText xml:space="preserve"> ADDIN ZOTERO_ITEM CSL_CITATION {"citationID":"HdMkGodZ","properties":{"formattedCitation":"\\super 58\\nosupersub{}","plainCitation":"58","noteIndex":0},"citationItems":[{"id":1031,"uris":["http://zotero.org/users/6925055/items/7HF5ESW8"],"uri":["http://zotero.org/users/6925055/items/7HF5ESW8"],"itemData":{"id":1031,"type":"article-journal","note":"publisher: Vienna, Austria","title":"R: A language and environment for statistical computing","author":[{"family":"R Core Team","given":""}],"issued":{"date-parts":[["2013"]]}}}],"schema":"https://github.com/citation-style-language/schema/raw/master/csl-citation.json"} </w:instrText>
      </w:r>
      <w:r w:rsidR="00C4149D" w:rsidRPr="00BE40FA">
        <w:rPr>
          <w:color w:val="000000"/>
        </w:rPr>
        <w:fldChar w:fldCharType="separate"/>
      </w:r>
      <w:r w:rsidR="000C4F9C" w:rsidRPr="000C4F9C">
        <w:rPr>
          <w:color w:val="000000"/>
          <w:vertAlign w:val="superscript"/>
        </w:rPr>
        <w:t>58</w:t>
      </w:r>
      <w:r w:rsidR="00C4149D" w:rsidRPr="00BE40FA">
        <w:rPr>
          <w:color w:val="000000"/>
        </w:rPr>
        <w:fldChar w:fldCharType="end"/>
      </w:r>
      <w:r w:rsidR="00F255A6" w:rsidRPr="00BE40FA">
        <w:rPr>
          <w:color w:val="000000"/>
        </w:rPr>
        <w:t xml:space="preserve"> </w:t>
      </w:r>
      <w:r w:rsidR="000340BA" w:rsidRPr="00BE40FA">
        <w:rPr>
          <w:color w:val="000000"/>
        </w:rPr>
        <w:t xml:space="preserve">and </w:t>
      </w:r>
      <w:r w:rsidR="00F255A6" w:rsidRPr="00BE40FA">
        <w:t>R-</w:t>
      </w:r>
      <w:r w:rsidR="00CA24D5" w:rsidRPr="00BE40FA">
        <w:t xml:space="preserve">STAN, </w:t>
      </w:r>
      <w:r w:rsidR="00F255A6" w:rsidRPr="00BE40FA">
        <w:t xml:space="preserve">version </w:t>
      </w:r>
      <w:r w:rsidR="00DE1875" w:rsidRPr="00BE40FA">
        <w:t>2.21.2</w:t>
      </w:r>
      <w:r w:rsidR="00F255A6" w:rsidRPr="00BE40FA">
        <w:t>.</w:t>
      </w:r>
      <w:r w:rsidR="00C256FC" w:rsidRPr="00BE40FA">
        <w:fldChar w:fldCharType="begin"/>
      </w:r>
      <w:r w:rsidR="000C4F9C">
        <w:instrText xml:space="preserve"> ADDIN ZOTERO_ITEM CSL_CITATION {"citationID":"Jo2wiTpx","properties":{"formattedCitation":"\\super 55\\nosupersub{}","plainCitation":"55","noteIndex":0},"citationItems":[{"id":777,"uris":["http://zotero.org/users/6925055/items/AG35BX4Z"],"uri":["http://zotero.org/users/6925055/items/AG35BX4Z"],"itemData":{"id":777,"type":"book","abstract":"Now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00C256FC" w:rsidRPr="00BE40FA">
        <w:fldChar w:fldCharType="separate"/>
      </w:r>
      <w:r w:rsidR="000C4F9C" w:rsidRPr="000C4F9C">
        <w:rPr>
          <w:vertAlign w:val="superscript"/>
        </w:rPr>
        <w:t>55</w:t>
      </w:r>
      <w:r w:rsidR="00C256FC" w:rsidRPr="00BE40FA">
        <w:fldChar w:fldCharType="end"/>
      </w:r>
      <w:r w:rsidR="00D92EDB" w:rsidRPr="00BE40FA">
        <w:t xml:space="preserve"> </w:t>
      </w:r>
      <w:r w:rsidR="004831B0" w:rsidRPr="00BE40FA">
        <w:t>We ran each model with</w:t>
      </w:r>
      <w:r w:rsidR="00F63F0F" w:rsidRPr="00BE40FA">
        <w:t xml:space="preserve"> four chains with </w:t>
      </w:r>
      <w:r w:rsidR="004831B0" w:rsidRPr="00BE40FA">
        <w:t xml:space="preserve">a sample </w:t>
      </w:r>
      <w:r w:rsidR="00FE2655" w:rsidRPr="00BE40FA">
        <w:t xml:space="preserve">size </w:t>
      </w:r>
      <w:r w:rsidR="004831B0" w:rsidRPr="00BE40FA">
        <w:t xml:space="preserve">of </w:t>
      </w:r>
      <w:commentRangeStart w:id="297"/>
      <w:r w:rsidR="004831B0" w:rsidRPr="00BE40FA">
        <w:t>1,000</w:t>
      </w:r>
      <w:r w:rsidR="00F63F0F" w:rsidRPr="00BE40FA">
        <w:t xml:space="preserve"> each</w:t>
      </w:r>
      <w:commentRangeEnd w:id="297"/>
      <w:r w:rsidR="00283289">
        <w:rPr>
          <w:rStyle w:val="CommentReference"/>
          <w:rFonts w:asciiTheme="minorHAnsi" w:eastAsiaTheme="minorHAnsi" w:hAnsiTheme="minorHAnsi" w:cstheme="minorBidi"/>
          <w:lang w:val="en-GB"/>
        </w:rPr>
        <w:commentReference w:id="297"/>
      </w:r>
      <w:r w:rsidR="004831B0" w:rsidRPr="00BE40FA">
        <w:t xml:space="preserve">, </w:t>
      </w:r>
      <w:r w:rsidR="00F63F0F" w:rsidRPr="00BE40FA">
        <w:t xml:space="preserve">after a </w:t>
      </w:r>
      <w:del w:id="298" w:author="mak" w:date="2021-09-22T11:58:00Z">
        <w:r w:rsidR="00025293" w:rsidRPr="00BE40FA" w:rsidDel="00F6273C">
          <w:delText>warm-up</w:delText>
        </w:r>
      </w:del>
      <w:ins w:id="299" w:author="mak" w:date="2021-09-22T11:58:00Z">
        <w:r w:rsidR="00F6273C">
          <w:t>burn-in</w:t>
        </w:r>
      </w:ins>
      <w:r w:rsidR="00F63F0F" w:rsidRPr="00BE40FA">
        <w:t xml:space="preserve"> of 1,000 samples, </w:t>
      </w:r>
      <w:r w:rsidR="00C5397A" w:rsidRPr="00BE40FA">
        <w:t>which resulted in</w:t>
      </w:r>
      <w:r w:rsidR="004831B0" w:rsidRPr="00BE40FA">
        <w:t xml:space="preserve"> 4,000 total samples</w:t>
      </w:r>
      <w:commentRangeStart w:id="300"/>
      <w:r w:rsidR="004831B0" w:rsidRPr="00BE40FA">
        <w:t>.</w:t>
      </w:r>
      <w:commentRangeEnd w:id="300"/>
      <w:r w:rsidR="00A60270">
        <w:rPr>
          <w:rStyle w:val="CommentReference"/>
          <w:rFonts w:asciiTheme="minorHAnsi" w:eastAsiaTheme="minorHAnsi" w:hAnsiTheme="minorHAnsi" w:cstheme="minorBidi"/>
          <w:lang w:val="en-GB"/>
        </w:rPr>
        <w:commentReference w:id="300"/>
      </w:r>
      <w:r w:rsidR="004831B0" w:rsidRPr="00BE40FA">
        <w:t xml:space="preserve"> </w:t>
      </w:r>
      <w:r w:rsidR="00B629C2" w:rsidRPr="00BE40FA">
        <w:t>The reported 95% credible intervals (</w:t>
      </w:r>
      <w:proofErr w:type="spellStart"/>
      <w:r w:rsidR="00B629C2" w:rsidRPr="00BE40FA">
        <w:t>CrI</w:t>
      </w:r>
      <w:proofErr w:type="spellEnd"/>
      <w:r w:rsidR="00B629C2" w:rsidRPr="00BE40FA">
        <w:t>) are the 2.5</w:t>
      </w:r>
      <w:r w:rsidR="00B629C2" w:rsidRPr="00BE40FA">
        <w:rPr>
          <w:vertAlign w:val="superscript"/>
        </w:rPr>
        <w:t>th</w:t>
      </w:r>
      <w:r w:rsidR="00B629C2" w:rsidRPr="00BE40FA">
        <w:t xml:space="preserve"> to 97.5</w:t>
      </w:r>
      <w:r w:rsidR="00B629C2" w:rsidRPr="00BE40FA">
        <w:rPr>
          <w:vertAlign w:val="superscript"/>
        </w:rPr>
        <w:t>th</w:t>
      </w:r>
      <w:r w:rsidR="00B629C2" w:rsidRPr="00BE40FA">
        <w:t xml:space="preserve"> percentiles of each parameter’s posterior marginal distribution. </w:t>
      </w:r>
      <w:r w:rsidR="00090CF8">
        <w:t xml:space="preserve">To calculate the probability that an association estimate was greater than null, we used the 4,000 samples of the posterior and took the proportion of samples which were above </w:t>
      </w:r>
      <w:r w:rsidR="00EB151F">
        <w:t>a null association</w:t>
      </w:r>
      <w:r w:rsidR="00090CF8">
        <w:t xml:space="preserve">. </w:t>
      </w:r>
      <w:r w:rsidR="00D92EDB" w:rsidRPr="00BE40FA">
        <w:t>All code for analysis</w:t>
      </w:r>
      <w:r w:rsidR="00E31948">
        <w:t>, results from analysis</w:t>
      </w:r>
      <w:r w:rsidR="00D92EDB" w:rsidRPr="00BE40FA">
        <w:t xml:space="preserve"> and visualization presented in this manuscript </w:t>
      </w:r>
      <w:r w:rsidR="00F650C9" w:rsidRPr="00BE40FA">
        <w:t>will be publicly available via GitHub</w:t>
      </w:r>
      <w:r w:rsidR="00D92EDB" w:rsidRPr="00BE40FA">
        <w:t>.</w:t>
      </w:r>
    </w:p>
    <w:p w14:paraId="0F0327AB" w14:textId="7143C5FB" w:rsidR="0047230B" w:rsidRPr="00BE40FA" w:rsidRDefault="0047230B" w:rsidP="00EB159B"/>
    <w:p w14:paraId="06D77096" w14:textId="781BD989" w:rsidR="00702698" w:rsidRPr="00BE40FA" w:rsidRDefault="00F414C0" w:rsidP="00EB159B">
      <w:r w:rsidRPr="00BE40FA">
        <w:t xml:space="preserve">We assessed the sensitivity of our results to </w:t>
      </w:r>
      <w:r w:rsidR="00FB5760" w:rsidRPr="00BE40FA">
        <w:t>hyper-</w:t>
      </w:r>
      <w:r w:rsidRPr="00BE40FA">
        <w:t>prior adjustment</w:t>
      </w:r>
      <w:r w:rsidR="00BB4836" w:rsidRPr="00BE40FA">
        <w:t>;</w:t>
      </w:r>
      <w:r w:rsidR="002E3284" w:rsidRPr="00BE40FA">
        <w:t xml:space="preserve"> </w:t>
      </w:r>
      <w:r w:rsidRPr="00BE40FA">
        <w:t xml:space="preserve">inclusion of </w:t>
      </w:r>
      <w:r w:rsidR="007D171D" w:rsidRPr="00BE40FA">
        <w:t>O</w:t>
      </w:r>
      <w:r w:rsidR="007D171D" w:rsidRPr="00BE40FA">
        <w:rPr>
          <w:vertAlign w:val="subscript"/>
        </w:rPr>
        <w:t>3</w:t>
      </w:r>
      <w:r w:rsidR="00BB4836" w:rsidRPr="00BE40FA">
        <w:t xml:space="preserve">; as well as </w:t>
      </w:r>
      <w:commentRangeStart w:id="301"/>
      <w:r w:rsidR="00BB4836" w:rsidRPr="00BE40FA">
        <w:t xml:space="preserve">including </w:t>
      </w:r>
      <w:r w:rsidR="00373AC7" w:rsidRPr="00BE40FA">
        <w:t>parish-level SES</w:t>
      </w:r>
      <w:r w:rsidR="00477A7B" w:rsidRPr="00BE40FA">
        <w:t xml:space="preserve"> as a covariate</w:t>
      </w:r>
      <w:r w:rsidRPr="00BE40FA">
        <w:t>.</w:t>
      </w:r>
      <w:commentRangeEnd w:id="301"/>
      <w:r w:rsidR="00E83A35">
        <w:rPr>
          <w:rStyle w:val="CommentReference"/>
          <w:rFonts w:asciiTheme="minorHAnsi" w:eastAsiaTheme="minorHAnsi" w:hAnsiTheme="minorHAnsi" w:cstheme="minorBidi"/>
          <w:lang w:val="en-GB"/>
        </w:rPr>
        <w:commentReference w:id="301"/>
      </w:r>
    </w:p>
    <w:p w14:paraId="1BA648B7" w14:textId="77777777" w:rsidR="004B5359" w:rsidRPr="00BE40FA" w:rsidRDefault="004B5359" w:rsidP="00042EDE">
      <w:pPr>
        <w:rPr>
          <w:b/>
          <w:bCs/>
          <w:color w:val="000000" w:themeColor="text1"/>
        </w:rPr>
      </w:pPr>
    </w:p>
    <w:p w14:paraId="55405106" w14:textId="77777777" w:rsidR="004B5359" w:rsidRPr="00BE40FA" w:rsidRDefault="00F255A6" w:rsidP="00042EDE">
      <w:pPr>
        <w:rPr>
          <w:b/>
          <w:bCs/>
          <w:color w:val="000000" w:themeColor="text1"/>
        </w:rPr>
      </w:pPr>
      <w:r w:rsidRPr="00BE40FA">
        <w:rPr>
          <w:b/>
          <w:bCs/>
          <w:color w:val="000000" w:themeColor="text1"/>
        </w:rPr>
        <w:t>Results</w:t>
      </w:r>
    </w:p>
    <w:p w14:paraId="54921E80" w14:textId="214D3891" w:rsidR="004B5359" w:rsidRPr="00BE40FA" w:rsidRDefault="001067CE" w:rsidP="00794B1D">
      <w:pPr>
        <w:rPr>
          <w:bCs/>
          <w:color w:val="000000" w:themeColor="text1"/>
        </w:rPr>
      </w:pPr>
      <w:r w:rsidRPr="00BE40FA">
        <w:rPr>
          <w:color w:val="000000" w:themeColor="text1"/>
        </w:rPr>
        <w:t>After filtering the original 4,011 cases and 20,055 control</w:t>
      </w:r>
      <w:r w:rsidR="00FA7A5B" w:rsidRPr="00BE40FA">
        <w:rPr>
          <w:color w:val="000000" w:themeColor="text1"/>
        </w:rPr>
        <w:t xml:space="preserve">s </w:t>
      </w:r>
      <w:r w:rsidR="005739D3" w:rsidRPr="00BE40FA">
        <w:rPr>
          <w:color w:val="000000" w:themeColor="text1"/>
        </w:rPr>
        <w:t xml:space="preserve">based on completeness of exposure and covariate records, </w:t>
      </w:r>
      <w:r w:rsidR="00797CF6" w:rsidRPr="00BE40FA">
        <w:rPr>
          <w:color w:val="000000" w:themeColor="text1"/>
        </w:rPr>
        <w:t xml:space="preserve">we </w:t>
      </w:r>
      <w:del w:id="302" w:author="mak" w:date="2021-09-22T17:18:00Z">
        <w:r w:rsidR="00797CF6" w:rsidRPr="00BE40FA" w:rsidDel="003A0A6B">
          <w:rPr>
            <w:color w:val="000000" w:themeColor="text1"/>
          </w:rPr>
          <w:delText>were left wi</w:delText>
        </w:r>
        <w:r w:rsidR="008C2912" w:rsidRPr="00BE40FA" w:rsidDel="003A0A6B">
          <w:rPr>
            <w:color w:val="000000" w:themeColor="text1"/>
          </w:rPr>
          <w:delText>th</w:delText>
        </w:r>
      </w:del>
      <w:ins w:id="303" w:author="mak" w:date="2021-09-22T17:18:00Z">
        <w:r w:rsidR="003A0A6B">
          <w:rPr>
            <w:color w:val="000000" w:themeColor="text1"/>
          </w:rPr>
          <w:t>used information on</w:t>
        </w:r>
      </w:ins>
      <w:r w:rsidR="006D14A3" w:rsidRPr="00BE40FA">
        <w:rPr>
          <w:color w:val="000000" w:themeColor="text1"/>
        </w:rPr>
        <w:t xml:space="preserve"> </w:t>
      </w:r>
      <w:r w:rsidR="008A05D9">
        <w:rPr>
          <w:color w:val="000000" w:themeColor="text1"/>
        </w:rPr>
        <w:t>3,934</w:t>
      </w:r>
      <w:r w:rsidR="006D14A3" w:rsidRPr="00BE40FA">
        <w:rPr>
          <w:color w:val="000000" w:themeColor="text1"/>
        </w:rPr>
        <w:t xml:space="preserve"> </w:t>
      </w:r>
      <w:r w:rsidR="00550202">
        <w:rPr>
          <w:color w:val="000000" w:themeColor="text1"/>
        </w:rPr>
        <w:t xml:space="preserve">(98.1%) </w:t>
      </w:r>
      <w:r w:rsidR="006D14A3" w:rsidRPr="00BE40FA">
        <w:rPr>
          <w:color w:val="000000" w:themeColor="text1"/>
        </w:rPr>
        <w:t xml:space="preserve">cases and </w:t>
      </w:r>
      <w:r w:rsidR="0003702D">
        <w:rPr>
          <w:color w:val="000000" w:themeColor="text1"/>
        </w:rPr>
        <w:t>19,298</w:t>
      </w:r>
      <w:r w:rsidR="006D14A3" w:rsidRPr="00BE40FA">
        <w:rPr>
          <w:color w:val="000000" w:themeColor="text1"/>
        </w:rPr>
        <w:t xml:space="preserve"> </w:t>
      </w:r>
      <w:r w:rsidR="005F7088">
        <w:rPr>
          <w:color w:val="000000" w:themeColor="text1"/>
        </w:rPr>
        <w:t>(</w:t>
      </w:r>
      <w:r w:rsidR="002C2D8C">
        <w:rPr>
          <w:color w:val="000000" w:themeColor="text1"/>
        </w:rPr>
        <w:t>96.2</w:t>
      </w:r>
      <w:r w:rsidR="005F7088">
        <w:rPr>
          <w:color w:val="000000" w:themeColor="text1"/>
        </w:rPr>
        <w:t xml:space="preserve">%) </w:t>
      </w:r>
      <w:r w:rsidR="006D14A3" w:rsidRPr="00BE40FA">
        <w:rPr>
          <w:color w:val="000000" w:themeColor="text1"/>
        </w:rPr>
        <w:t>controls for 5-year average exposure</w:t>
      </w:r>
      <w:r w:rsidR="005D381F">
        <w:rPr>
          <w:color w:val="000000" w:themeColor="text1"/>
        </w:rPr>
        <w:t xml:space="preserve">. We were also </w:t>
      </w:r>
      <w:del w:id="304" w:author="mak" w:date="2021-09-22T17:18:00Z">
        <w:r w:rsidR="005D381F" w:rsidDel="00DD68F6">
          <w:rPr>
            <w:color w:val="000000" w:themeColor="text1"/>
          </w:rPr>
          <w:delText>left with</w:delText>
        </w:r>
      </w:del>
      <w:ins w:id="305" w:author="mak" w:date="2021-09-22T17:18:00Z">
        <w:r w:rsidR="00DD68F6">
          <w:rPr>
            <w:color w:val="000000" w:themeColor="text1"/>
          </w:rPr>
          <w:t>used</w:t>
        </w:r>
      </w:ins>
      <w:r w:rsidR="005D381F">
        <w:rPr>
          <w:color w:val="000000" w:themeColor="text1"/>
        </w:rPr>
        <w:t xml:space="preserve"> 3,937</w:t>
      </w:r>
      <w:r w:rsidR="005D381F" w:rsidRPr="00BE40FA">
        <w:rPr>
          <w:color w:val="000000" w:themeColor="text1"/>
        </w:rPr>
        <w:t xml:space="preserve"> </w:t>
      </w:r>
      <w:r w:rsidR="005D381F">
        <w:rPr>
          <w:color w:val="000000" w:themeColor="text1"/>
        </w:rPr>
        <w:t xml:space="preserve">(98.2% of total) </w:t>
      </w:r>
      <w:r w:rsidR="005D381F" w:rsidRPr="00BE40FA">
        <w:rPr>
          <w:color w:val="000000" w:themeColor="text1"/>
        </w:rPr>
        <w:t xml:space="preserve">cases and </w:t>
      </w:r>
      <w:r w:rsidR="005D381F">
        <w:rPr>
          <w:color w:val="000000" w:themeColor="text1"/>
        </w:rPr>
        <w:t>19,333</w:t>
      </w:r>
      <w:r w:rsidR="005D381F" w:rsidRPr="00BE40FA">
        <w:rPr>
          <w:color w:val="000000" w:themeColor="text1"/>
        </w:rPr>
        <w:t xml:space="preserve"> </w:t>
      </w:r>
      <w:r w:rsidR="005D381F">
        <w:rPr>
          <w:color w:val="000000" w:themeColor="text1"/>
        </w:rPr>
        <w:t xml:space="preserve">(96.4% of total) </w:t>
      </w:r>
      <w:r w:rsidR="005D381F" w:rsidRPr="00BE40FA">
        <w:rPr>
          <w:color w:val="000000" w:themeColor="text1"/>
        </w:rPr>
        <w:t xml:space="preserve">controls for 1-year average exposure </w:t>
      </w:r>
      <w:r w:rsidR="006D14A3" w:rsidRPr="00BE40FA">
        <w:rPr>
          <w:color w:val="000000" w:themeColor="text1"/>
        </w:rPr>
        <w:t xml:space="preserve">and </w:t>
      </w:r>
      <w:r w:rsidR="008A05D9">
        <w:rPr>
          <w:color w:val="000000" w:themeColor="text1"/>
        </w:rPr>
        <w:t>3,939</w:t>
      </w:r>
      <w:r w:rsidR="00C15D1F">
        <w:rPr>
          <w:color w:val="000000" w:themeColor="text1"/>
        </w:rPr>
        <w:t xml:space="preserve"> (</w:t>
      </w:r>
      <w:r w:rsidR="00EA24D9">
        <w:rPr>
          <w:color w:val="000000" w:themeColor="text1"/>
        </w:rPr>
        <w:t>98</w:t>
      </w:r>
      <w:r w:rsidR="00C15D1F">
        <w:rPr>
          <w:color w:val="000000" w:themeColor="text1"/>
        </w:rPr>
        <w:t>%)</w:t>
      </w:r>
      <w:r w:rsidR="006D14A3" w:rsidRPr="00BE40FA">
        <w:rPr>
          <w:color w:val="000000" w:themeColor="text1"/>
        </w:rPr>
        <w:t xml:space="preserve"> cases and </w:t>
      </w:r>
      <w:r w:rsidR="008D03CF">
        <w:rPr>
          <w:color w:val="000000" w:themeColor="text1"/>
        </w:rPr>
        <w:t>19,250</w:t>
      </w:r>
      <w:r w:rsidR="006D14A3" w:rsidRPr="00BE40FA">
        <w:rPr>
          <w:color w:val="000000" w:themeColor="text1"/>
        </w:rPr>
        <w:t xml:space="preserve"> </w:t>
      </w:r>
      <w:r w:rsidR="00C15D1F">
        <w:rPr>
          <w:color w:val="000000" w:themeColor="text1"/>
        </w:rPr>
        <w:t>(</w:t>
      </w:r>
      <w:r w:rsidR="00EA24D9">
        <w:rPr>
          <w:color w:val="000000" w:themeColor="text1"/>
        </w:rPr>
        <w:t>96</w:t>
      </w:r>
      <w:r w:rsidR="00C15D1F">
        <w:rPr>
          <w:color w:val="000000" w:themeColor="text1"/>
        </w:rPr>
        <w:t xml:space="preserve">%) </w:t>
      </w:r>
      <w:r w:rsidR="006D14A3" w:rsidRPr="00BE40FA">
        <w:rPr>
          <w:color w:val="000000" w:themeColor="text1"/>
        </w:rPr>
        <w:t xml:space="preserve">controls for </w:t>
      </w:r>
      <w:r w:rsidR="008A05D9">
        <w:rPr>
          <w:color w:val="000000" w:themeColor="text1"/>
        </w:rPr>
        <w:t>10</w:t>
      </w:r>
      <w:r w:rsidR="006D14A3" w:rsidRPr="00BE40FA">
        <w:rPr>
          <w:color w:val="000000" w:themeColor="text1"/>
        </w:rPr>
        <w:t>-year average exposure.</w:t>
      </w:r>
      <w:r w:rsidR="00546AB1" w:rsidRPr="00BE40FA">
        <w:rPr>
          <w:color w:val="000000" w:themeColor="text1"/>
        </w:rPr>
        <w:t xml:space="preserve"> </w:t>
      </w:r>
      <w:r w:rsidR="00546AB1" w:rsidRPr="00BE40FA">
        <w:rPr>
          <w:bCs/>
          <w:color w:val="000000" w:themeColor="text1"/>
        </w:rPr>
        <w:t xml:space="preserve">Descriptive statistics of included cases and controls can be found in Table </w:t>
      </w:r>
      <w:commentRangeStart w:id="306"/>
      <w:r w:rsidR="005A41FD">
        <w:rPr>
          <w:bCs/>
          <w:color w:val="000000" w:themeColor="text1"/>
        </w:rPr>
        <w:t>XX</w:t>
      </w:r>
      <w:commentRangeEnd w:id="306"/>
      <w:r w:rsidR="00680E12">
        <w:rPr>
          <w:rStyle w:val="CommentReference"/>
          <w:rFonts w:asciiTheme="minorHAnsi" w:eastAsiaTheme="minorHAnsi" w:hAnsiTheme="minorHAnsi" w:cstheme="minorBidi"/>
          <w:lang w:val="en-GB"/>
        </w:rPr>
        <w:commentReference w:id="306"/>
      </w:r>
      <w:r w:rsidR="00546AB1" w:rsidRPr="00BE40FA">
        <w:rPr>
          <w:bCs/>
          <w:color w:val="000000" w:themeColor="text1"/>
        </w:rPr>
        <w:t>.</w:t>
      </w:r>
    </w:p>
    <w:p w14:paraId="52B2AE23" w14:textId="7A0EB212" w:rsidR="003221F8" w:rsidRPr="00BE40FA" w:rsidRDefault="003221F8" w:rsidP="00E11AAC">
      <w:pPr>
        <w:rPr>
          <w:bCs/>
          <w:color w:val="000000" w:themeColor="text1"/>
        </w:rPr>
      </w:pPr>
    </w:p>
    <w:p w14:paraId="20D24883" w14:textId="776CFE4D" w:rsidR="003221F8" w:rsidRPr="00BE40FA" w:rsidRDefault="008D0C89" w:rsidP="00794B1D">
      <w:pPr>
        <w:rPr>
          <w:bCs/>
          <w:color w:val="000000" w:themeColor="text1"/>
        </w:rPr>
      </w:pPr>
      <w:r>
        <w:rPr>
          <w:bCs/>
          <w:color w:val="000000" w:themeColor="text1"/>
        </w:rPr>
        <w:t>A summary of</w:t>
      </w:r>
      <w:r w:rsidR="00BB13C1" w:rsidRPr="00BE40FA">
        <w:rPr>
          <w:bCs/>
          <w:color w:val="000000" w:themeColor="text1"/>
        </w:rPr>
        <w:t xml:space="preserve"> </w:t>
      </w:r>
      <w:r>
        <w:rPr>
          <w:bCs/>
          <w:color w:val="000000" w:themeColor="text1"/>
        </w:rPr>
        <w:t>mean and standard deviation of</w:t>
      </w:r>
      <w:r w:rsidR="00BB13C1" w:rsidRPr="00BE40FA">
        <w:rPr>
          <w:bCs/>
          <w:color w:val="000000" w:themeColor="text1"/>
        </w:rPr>
        <w:t xml:space="preserve"> </w:t>
      </w:r>
      <w:r w:rsidR="00BC472A">
        <w:rPr>
          <w:bCs/>
          <w:color w:val="000000" w:themeColor="text1"/>
        </w:rPr>
        <w:t xml:space="preserve">5-year average </w:t>
      </w:r>
      <w:r w:rsidR="00BB13C1" w:rsidRPr="00BE40FA">
        <w:rPr>
          <w:bCs/>
          <w:color w:val="000000" w:themeColor="text1"/>
        </w:rPr>
        <w:t xml:space="preserve">concentrations </w:t>
      </w:r>
      <w:r w:rsidR="00E2654F">
        <w:rPr>
          <w:bCs/>
          <w:color w:val="000000" w:themeColor="text1"/>
        </w:rPr>
        <w:t>for</w:t>
      </w:r>
      <w:r w:rsidR="00BB13C1" w:rsidRPr="00BE40FA">
        <w:rPr>
          <w:bCs/>
          <w:color w:val="000000" w:themeColor="text1"/>
        </w:rPr>
        <w:t xml:space="preserve"> each pollutant included in the </w:t>
      </w:r>
      <w:r w:rsidR="00701B15" w:rsidRPr="00BE40FA">
        <w:rPr>
          <w:bCs/>
          <w:color w:val="000000" w:themeColor="text1"/>
        </w:rPr>
        <w:t xml:space="preserve">analysis are </w:t>
      </w:r>
      <w:del w:id="307" w:author="mak" w:date="2021-09-22T21:52:00Z">
        <w:r w:rsidR="00701B15" w:rsidRPr="00BE40FA" w:rsidDel="00B3107A">
          <w:rPr>
            <w:bCs/>
            <w:color w:val="000000" w:themeColor="text1"/>
          </w:rPr>
          <w:delText xml:space="preserve">found </w:delText>
        </w:r>
      </w:del>
      <w:ins w:id="308" w:author="mak" w:date="2021-09-22T21:52:00Z">
        <w:r w:rsidR="00B3107A">
          <w:rPr>
            <w:bCs/>
            <w:color w:val="000000" w:themeColor="text1"/>
          </w:rPr>
          <w:t>presented</w:t>
        </w:r>
        <w:r w:rsidR="00B3107A" w:rsidRPr="00BE40FA">
          <w:rPr>
            <w:bCs/>
            <w:color w:val="000000" w:themeColor="text1"/>
          </w:rPr>
          <w:t xml:space="preserve"> </w:t>
        </w:r>
      </w:ins>
      <w:r w:rsidR="00701B15" w:rsidRPr="00BE40FA">
        <w:rPr>
          <w:bCs/>
          <w:color w:val="000000" w:themeColor="text1"/>
        </w:rPr>
        <w:t xml:space="preserve">in Table </w:t>
      </w:r>
      <w:commentRangeStart w:id="309"/>
      <w:r w:rsidR="00AE2BC6">
        <w:rPr>
          <w:bCs/>
          <w:color w:val="000000" w:themeColor="text1"/>
        </w:rPr>
        <w:t>XX</w:t>
      </w:r>
      <w:commentRangeEnd w:id="309"/>
      <w:r w:rsidR="009E6D68">
        <w:rPr>
          <w:rStyle w:val="CommentReference"/>
          <w:rFonts w:asciiTheme="minorHAnsi" w:eastAsiaTheme="minorHAnsi" w:hAnsiTheme="minorHAnsi" w:cstheme="minorBidi"/>
          <w:lang w:val="en-GB"/>
        </w:rPr>
        <w:commentReference w:id="309"/>
      </w:r>
      <w:r w:rsidR="00701B15" w:rsidRPr="00BE40FA">
        <w:rPr>
          <w:bCs/>
          <w:color w:val="000000" w:themeColor="text1"/>
        </w:rPr>
        <w:t xml:space="preserve">. </w:t>
      </w:r>
      <w:commentRangeStart w:id="310"/>
      <w:r w:rsidR="009C431F">
        <w:rPr>
          <w:bCs/>
          <w:color w:val="000000" w:themeColor="text1"/>
        </w:rPr>
        <w:t xml:space="preserve">The highest concentration </w:t>
      </w:r>
      <w:r w:rsidR="00EA503F">
        <w:rPr>
          <w:bCs/>
          <w:color w:val="000000" w:themeColor="text1"/>
        </w:rPr>
        <w:t xml:space="preserve">of pollutants included in the analysis </w:t>
      </w:r>
      <w:r w:rsidR="009C431F">
        <w:rPr>
          <w:bCs/>
          <w:color w:val="000000" w:themeColor="text1"/>
        </w:rPr>
        <w:t>for cases and controls was CO</w:t>
      </w:r>
      <w:r w:rsidR="001B4B83">
        <w:rPr>
          <w:bCs/>
          <w:color w:val="000000" w:themeColor="text1"/>
        </w:rPr>
        <w:t xml:space="preserve"> (</w:t>
      </w:r>
      <w:r w:rsidR="00D522C5">
        <w:rPr>
          <w:bCs/>
          <w:color w:val="000000" w:themeColor="text1"/>
        </w:rPr>
        <w:t>Mean=</w:t>
      </w:r>
      <w:r w:rsidR="001B4B83" w:rsidRPr="001B4B83">
        <w:rPr>
          <w:bCs/>
          <w:color w:val="000000" w:themeColor="text1"/>
        </w:rPr>
        <w:t>238</w:t>
      </w:r>
      <w:r w:rsidR="001B4B83">
        <w:rPr>
          <w:bCs/>
          <w:color w:val="000000" w:themeColor="text1"/>
        </w:rPr>
        <w:t xml:space="preserve"> </w:t>
      </w:r>
      <w:r w:rsidR="001B4B83" w:rsidRPr="001B4B83">
        <w:rPr>
          <w:bCs/>
          <w:color w:val="000000" w:themeColor="text1"/>
        </w:rPr>
        <w:t>µg/m</w:t>
      </w:r>
      <w:r w:rsidR="001B4B83" w:rsidRPr="001B4B83">
        <w:rPr>
          <w:bCs/>
          <w:color w:val="000000" w:themeColor="text1"/>
          <w:vertAlign w:val="superscript"/>
        </w:rPr>
        <w:t>3</w:t>
      </w:r>
      <w:r w:rsidR="00D522C5">
        <w:rPr>
          <w:bCs/>
          <w:color w:val="000000" w:themeColor="text1"/>
        </w:rPr>
        <w:t>; SD=</w:t>
      </w:r>
      <w:r w:rsidR="00D522C5" w:rsidRPr="00D522C5">
        <w:rPr>
          <w:bCs/>
          <w:color w:val="000000" w:themeColor="text1"/>
        </w:rPr>
        <w:t>106</w:t>
      </w:r>
      <w:r w:rsidR="00D522C5">
        <w:rPr>
          <w:bCs/>
          <w:color w:val="000000" w:themeColor="text1"/>
        </w:rPr>
        <w:t xml:space="preserve"> </w:t>
      </w:r>
      <w:r w:rsidR="00D522C5" w:rsidRPr="001B4B83">
        <w:rPr>
          <w:bCs/>
          <w:color w:val="000000" w:themeColor="text1"/>
        </w:rPr>
        <w:t>µg/m</w:t>
      </w:r>
      <w:r w:rsidR="00D522C5" w:rsidRPr="001B4B83">
        <w:rPr>
          <w:bCs/>
          <w:color w:val="000000" w:themeColor="text1"/>
          <w:vertAlign w:val="superscript"/>
        </w:rPr>
        <w:t>3</w:t>
      </w:r>
      <w:r w:rsidR="00D522C5">
        <w:rPr>
          <w:bCs/>
          <w:color w:val="000000" w:themeColor="text1"/>
        </w:rPr>
        <w:t>)</w:t>
      </w:r>
      <w:r w:rsidR="004E563A">
        <w:rPr>
          <w:bCs/>
          <w:color w:val="000000" w:themeColor="text1"/>
        </w:rPr>
        <w:t>,</w:t>
      </w:r>
      <w:r w:rsidR="00EA503F">
        <w:rPr>
          <w:bCs/>
          <w:color w:val="000000" w:themeColor="text1"/>
        </w:rPr>
        <w:t xml:space="preserve"> </w:t>
      </w:r>
      <w:r w:rsidR="00961B39">
        <w:rPr>
          <w:bCs/>
          <w:color w:val="000000" w:themeColor="text1"/>
        </w:rPr>
        <w:t>with EC the lowest (</w:t>
      </w:r>
      <w:r w:rsidR="00961B39" w:rsidRPr="00961B39">
        <w:rPr>
          <w:bCs/>
          <w:color w:val="000000" w:themeColor="text1"/>
        </w:rPr>
        <w:t>Mean=</w:t>
      </w:r>
      <w:r w:rsidR="00961B39">
        <w:rPr>
          <w:bCs/>
          <w:color w:val="000000" w:themeColor="text1"/>
        </w:rPr>
        <w:t>0.85</w:t>
      </w:r>
      <w:r w:rsidR="00961B39" w:rsidRPr="00961B39">
        <w:rPr>
          <w:bCs/>
          <w:color w:val="000000" w:themeColor="text1"/>
        </w:rPr>
        <w:t xml:space="preserve"> µg/m</w:t>
      </w:r>
      <w:r w:rsidR="00961B39" w:rsidRPr="00961B39">
        <w:rPr>
          <w:bCs/>
          <w:color w:val="000000" w:themeColor="text1"/>
          <w:vertAlign w:val="superscript"/>
        </w:rPr>
        <w:t>3</w:t>
      </w:r>
      <w:r w:rsidR="00961B39" w:rsidRPr="00961B39">
        <w:rPr>
          <w:bCs/>
          <w:color w:val="000000" w:themeColor="text1"/>
        </w:rPr>
        <w:t>; SD=</w:t>
      </w:r>
      <w:r w:rsidR="00961B39">
        <w:rPr>
          <w:bCs/>
          <w:color w:val="000000" w:themeColor="text1"/>
        </w:rPr>
        <w:t>0.42</w:t>
      </w:r>
      <w:r w:rsidR="00961B39" w:rsidRPr="00961B39">
        <w:rPr>
          <w:bCs/>
          <w:color w:val="000000" w:themeColor="text1"/>
        </w:rPr>
        <w:t xml:space="preserve"> µg/m</w:t>
      </w:r>
      <w:r w:rsidR="00961B39" w:rsidRPr="00961B39">
        <w:rPr>
          <w:bCs/>
          <w:color w:val="000000" w:themeColor="text1"/>
          <w:vertAlign w:val="superscript"/>
        </w:rPr>
        <w:t>3</w:t>
      </w:r>
      <w:r w:rsidR="00961B39" w:rsidRPr="00961B39">
        <w:rPr>
          <w:bCs/>
          <w:color w:val="000000" w:themeColor="text1"/>
        </w:rPr>
        <w:t>)</w:t>
      </w:r>
      <w:r w:rsidR="005E1CF7">
        <w:rPr>
          <w:bCs/>
          <w:color w:val="000000" w:themeColor="text1"/>
        </w:rPr>
        <w:t>.</w:t>
      </w:r>
      <w:r w:rsidR="00EA503F">
        <w:rPr>
          <w:bCs/>
          <w:color w:val="000000" w:themeColor="text1"/>
        </w:rPr>
        <w:t xml:space="preserve"> </w:t>
      </w:r>
      <w:commentRangeEnd w:id="310"/>
      <w:r w:rsidR="00AC17CE">
        <w:rPr>
          <w:rStyle w:val="CommentReference"/>
          <w:rFonts w:asciiTheme="minorHAnsi" w:eastAsiaTheme="minorHAnsi" w:hAnsiTheme="minorHAnsi" w:cstheme="minorBidi"/>
          <w:lang w:val="en-GB"/>
        </w:rPr>
        <w:commentReference w:id="310"/>
      </w:r>
      <w:commentRangeStart w:id="311"/>
      <w:commentRangeStart w:id="312"/>
      <w:r w:rsidR="00C8078D">
        <w:rPr>
          <w:bCs/>
          <w:color w:val="000000" w:themeColor="text1"/>
        </w:rPr>
        <w:t>O</w:t>
      </w:r>
      <w:r w:rsidR="00C8078D" w:rsidRPr="00C8078D">
        <w:rPr>
          <w:bCs/>
          <w:color w:val="000000" w:themeColor="text1"/>
          <w:vertAlign w:val="subscript"/>
        </w:rPr>
        <w:t>3</w:t>
      </w:r>
      <w:r w:rsidR="00C8078D">
        <w:rPr>
          <w:bCs/>
          <w:color w:val="000000" w:themeColor="text1"/>
        </w:rPr>
        <w:t xml:space="preserve">, not included in the main analysis, had a mean of 51.9 </w:t>
      </w:r>
      <w:r w:rsidR="00C8078D" w:rsidRPr="00961B39">
        <w:rPr>
          <w:bCs/>
          <w:color w:val="000000" w:themeColor="text1"/>
        </w:rPr>
        <w:t>µg/m</w:t>
      </w:r>
      <w:r w:rsidR="00C8078D" w:rsidRPr="00961B39">
        <w:rPr>
          <w:bCs/>
          <w:color w:val="000000" w:themeColor="text1"/>
          <w:vertAlign w:val="superscript"/>
        </w:rPr>
        <w:t>3</w:t>
      </w:r>
      <w:r w:rsidR="00C8078D">
        <w:rPr>
          <w:bCs/>
          <w:color w:val="000000" w:themeColor="text1"/>
          <w:vertAlign w:val="superscript"/>
        </w:rPr>
        <w:t xml:space="preserve"> </w:t>
      </w:r>
      <w:r w:rsidR="00C8078D">
        <w:rPr>
          <w:bCs/>
          <w:color w:val="000000" w:themeColor="text1"/>
        </w:rPr>
        <w:t xml:space="preserve">and a standard deviation of </w:t>
      </w:r>
      <w:r w:rsidR="00C8078D" w:rsidRPr="00C8078D">
        <w:rPr>
          <w:bCs/>
          <w:color w:val="000000" w:themeColor="text1"/>
        </w:rPr>
        <w:t>6.0</w:t>
      </w:r>
      <w:r w:rsidR="00C8078D">
        <w:rPr>
          <w:bCs/>
          <w:color w:val="000000" w:themeColor="text1"/>
        </w:rPr>
        <w:t xml:space="preserve"> </w:t>
      </w:r>
      <w:r w:rsidR="00C8078D" w:rsidRPr="00961B39">
        <w:rPr>
          <w:bCs/>
          <w:color w:val="000000" w:themeColor="text1"/>
        </w:rPr>
        <w:t>µg/</w:t>
      </w:r>
      <w:r w:rsidR="00C8078D" w:rsidRPr="005217C6">
        <w:rPr>
          <w:bCs/>
          <w:color w:val="000000" w:themeColor="text1"/>
        </w:rPr>
        <w:t>m</w:t>
      </w:r>
      <w:r w:rsidR="00C8078D" w:rsidRPr="005217C6">
        <w:rPr>
          <w:bCs/>
          <w:color w:val="000000" w:themeColor="text1"/>
          <w:vertAlign w:val="superscript"/>
        </w:rPr>
        <w:t>3</w:t>
      </w:r>
      <w:r w:rsidR="005217C6">
        <w:rPr>
          <w:bCs/>
          <w:color w:val="000000" w:themeColor="text1"/>
        </w:rPr>
        <w:t>.</w:t>
      </w:r>
      <w:commentRangeEnd w:id="311"/>
      <w:r w:rsidR="002A3E03">
        <w:rPr>
          <w:rStyle w:val="CommentReference"/>
          <w:rFonts w:asciiTheme="minorHAnsi" w:eastAsiaTheme="minorHAnsi" w:hAnsiTheme="minorHAnsi" w:cstheme="minorBidi"/>
          <w:lang w:val="en-GB"/>
        </w:rPr>
        <w:commentReference w:id="311"/>
      </w:r>
      <w:commentRangeEnd w:id="312"/>
      <w:r w:rsidR="00EA197B">
        <w:rPr>
          <w:rStyle w:val="CommentReference"/>
          <w:rFonts w:asciiTheme="minorHAnsi" w:eastAsiaTheme="minorHAnsi" w:hAnsiTheme="minorHAnsi" w:cstheme="minorBidi"/>
          <w:lang w:val="en-GB"/>
        </w:rPr>
        <w:commentReference w:id="312"/>
      </w:r>
      <w:r w:rsidR="00AF6261">
        <w:rPr>
          <w:bCs/>
          <w:color w:val="000000" w:themeColor="text1"/>
        </w:rPr>
        <w:t xml:space="preserve"> </w:t>
      </w:r>
      <w:r w:rsidR="00856DD7" w:rsidRPr="005217C6">
        <w:rPr>
          <w:bCs/>
          <w:color w:val="000000" w:themeColor="text1"/>
        </w:rPr>
        <w:t>The</w:t>
      </w:r>
      <w:r w:rsidR="00856DD7" w:rsidRPr="00BE40FA">
        <w:rPr>
          <w:bCs/>
          <w:color w:val="000000" w:themeColor="text1"/>
        </w:rPr>
        <w:t xml:space="preserve"> </w:t>
      </w:r>
      <w:r w:rsidR="00AE1247" w:rsidRPr="00BE40FA">
        <w:rPr>
          <w:bCs/>
          <w:color w:val="000000" w:themeColor="text1"/>
        </w:rPr>
        <w:t xml:space="preserve">Spearman correlation between pollutants for 5-year average exposure is </w:t>
      </w:r>
      <w:r w:rsidR="006D5673" w:rsidRPr="00BE40FA">
        <w:rPr>
          <w:bCs/>
          <w:color w:val="000000" w:themeColor="text1"/>
        </w:rPr>
        <w:t xml:space="preserve">found in Figure </w:t>
      </w:r>
      <w:commentRangeStart w:id="313"/>
      <w:r w:rsidR="00BD24C3">
        <w:rPr>
          <w:bCs/>
          <w:color w:val="000000" w:themeColor="text1"/>
        </w:rPr>
        <w:t>XX</w:t>
      </w:r>
      <w:commentRangeEnd w:id="313"/>
      <w:r w:rsidR="00B54922">
        <w:rPr>
          <w:rStyle w:val="CommentReference"/>
          <w:rFonts w:asciiTheme="minorHAnsi" w:eastAsiaTheme="minorHAnsi" w:hAnsiTheme="minorHAnsi" w:cstheme="minorBidi"/>
          <w:lang w:val="en-GB"/>
        </w:rPr>
        <w:commentReference w:id="313"/>
      </w:r>
      <w:r w:rsidR="009E2E08" w:rsidRPr="00BE40FA">
        <w:rPr>
          <w:bCs/>
          <w:color w:val="000000" w:themeColor="text1"/>
        </w:rPr>
        <w:t>. In general, traffic-related pollutants (</w:t>
      </w:r>
      <w:r w:rsidR="000A19C6" w:rsidRPr="00BE40FA">
        <w:rPr>
          <w:bCs/>
          <w:color w:val="000000" w:themeColor="text1"/>
        </w:rPr>
        <w:t>NO</w:t>
      </w:r>
      <w:r w:rsidR="000A19C6" w:rsidRPr="00BE40FA">
        <w:rPr>
          <w:bCs/>
          <w:color w:val="000000" w:themeColor="text1"/>
          <w:vertAlign w:val="subscript"/>
        </w:rPr>
        <w:t>x</w:t>
      </w:r>
      <w:r w:rsidR="000A19C6" w:rsidRPr="00BE40FA">
        <w:rPr>
          <w:bCs/>
          <w:color w:val="000000" w:themeColor="text1"/>
        </w:rPr>
        <w:t>, CO, EC)</w:t>
      </w:r>
      <w:r w:rsidR="001E4FDC" w:rsidRPr="00BE40FA">
        <w:rPr>
          <w:bCs/>
          <w:color w:val="000000" w:themeColor="text1"/>
        </w:rPr>
        <w:t xml:space="preserve"> </w:t>
      </w:r>
      <w:r w:rsidR="00422726">
        <w:rPr>
          <w:bCs/>
          <w:color w:val="000000" w:themeColor="text1"/>
        </w:rPr>
        <w:t>were</w:t>
      </w:r>
      <w:r w:rsidR="001E4FDC" w:rsidRPr="00BE40FA">
        <w:rPr>
          <w:bCs/>
          <w:color w:val="000000" w:themeColor="text1"/>
        </w:rPr>
        <w:t xml:space="preserve"> highly correlated in cases and controls</w:t>
      </w:r>
      <w:r w:rsidR="004E0E5C">
        <w:rPr>
          <w:bCs/>
          <w:color w:val="000000" w:themeColor="text1"/>
        </w:rPr>
        <w:t xml:space="preserve"> and overall</w:t>
      </w:r>
      <w:r w:rsidR="001E4FDC" w:rsidRPr="00BE40FA">
        <w:rPr>
          <w:bCs/>
          <w:color w:val="000000" w:themeColor="text1"/>
        </w:rPr>
        <w:t xml:space="preserve">, </w:t>
      </w:r>
      <w:r w:rsidR="003929DB">
        <w:rPr>
          <w:bCs/>
          <w:color w:val="000000" w:themeColor="text1"/>
        </w:rPr>
        <w:t xml:space="preserve">ranging from correlations of </w:t>
      </w:r>
      <w:r w:rsidR="001E4FDC" w:rsidRPr="00BE40FA">
        <w:rPr>
          <w:bCs/>
          <w:color w:val="000000" w:themeColor="text1"/>
        </w:rPr>
        <w:t>0.</w:t>
      </w:r>
      <w:r w:rsidR="00C47767">
        <w:rPr>
          <w:bCs/>
          <w:color w:val="000000" w:themeColor="text1"/>
        </w:rPr>
        <w:t>91</w:t>
      </w:r>
      <w:r w:rsidR="00F028D1">
        <w:rPr>
          <w:bCs/>
          <w:color w:val="000000" w:themeColor="text1"/>
        </w:rPr>
        <w:t xml:space="preserve"> to </w:t>
      </w:r>
      <w:r w:rsidR="00FD346C">
        <w:rPr>
          <w:bCs/>
          <w:color w:val="000000" w:themeColor="text1"/>
        </w:rPr>
        <w:t>0.96</w:t>
      </w:r>
      <w:r w:rsidR="001E4FDC" w:rsidRPr="00BE40FA">
        <w:rPr>
          <w:bCs/>
          <w:color w:val="000000" w:themeColor="text1"/>
        </w:rPr>
        <w:t xml:space="preserve">. </w:t>
      </w:r>
      <w:r w:rsidR="001B7D3A">
        <w:rPr>
          <w:bCs/>
          <w:color w:val="000000" w:themeColor="text1"/>
        </w:rPr>
        <w:t xml:space="preserve">Otherwise, </w:t>
      </w:r>
      <w:r w:rsidR="00DA7D99" w:rsidRPr="00BE40FA">
        <w:rPr>
          <w:bCs/>
          <w:color w:val="000000" w:themeColor="text1"/>
        </w:rPr>
        <w:t>PM</w:t>
      </w:r>
      <w:r w:rsidR="00DA7D99" w:rsidRPr="00BE40FA">
        <w:rPr>
          <w:bCs/>
          <w:color w:val="000000" w:themeColor="text1"/>
          <w:vertAlign w:val="subscript"/>
        </w:rPr>
        <w:t>2.5</w:t>
      </w:r>
      <w:r w:rsidR="00DA7D99" w:rsidRPr="00BE40FA">
        <w:rPr>
          <w:bCs/>
          <w:color w:val="000000" w:themeColor="text1"/>
        </w:rPr>
        <w:t xml:space="preserve"> </w:t>
      </w:r>
      <w:r w:rsidR="00422726">
        <w:rPr>
          <w:bCs/>
          <w:color w:val="000000" w:themeColor="text1"/>
        </w:rPr>
        <w:t>was</w:t>
      </w:r>
      <w:r w:rsidR="00DA7D99" w:rsidRPr="00BE40FA">
        <w:rPr>
          <w:bCs/>
          <w:color w:val="000000" w:themeColor="text1"/>
        </w:rPr>
        <w:t xml:space="preserve"> </w:t>
      </w:r>
      <w:r w:rsidR="002C32C6" w:rsidRPr="00BE40FA">
        <w:rPr>
          <w:bCs/>
          <w:color w:val="000000" w:themeColor="text1"/>
        </w:rPr>
        <w:t xml:space="preserve">correlated </w:t>
      </w:r>
      <w:r w:rsidR="006B3FF5">
        <w:rPr>
          <w:bCs/>
          <w:color w:val="000000" w:themeColor="text1"/>
        </w:rPr>
        <w:t xml:space="preserve">with </w:t>
      </w:r>
      <w:r w:rsidR="002C32C6" w:rsidRPr="00BE40FA">
        <w:rPr>
          <w:bCs/>
          <w:color w:val="000000" w:themeColor="text1"/>
        </w:rPr>
        <w:t xml:space="preserve">CO </w:t>
      </w:r>
      <w:r w:rsidR="006B3FF5">
        <w:rPr>
          <w:bCs/>
          <w:color w:val="000000" w:themeColor="text1"/>
        </w:rPr>
        <w:t>most highly</w:t>
      </w:r>
      <w:r w:rsidR="00BC2593">
        <w:rPr>
          <w:bCs/>
          <w:color w:val="000000" w:themeColor="text1"/>
        </w:rPr>
        <w:t xml:space="preserve"> </w:t>
      </w:r>
      <w:r w:rsidR="009025DE">
        <w:rPr>
          <w:bCs/>
          <w:color w:val="000000" w:themeColor="text1"/>
        </w:rPr>
        <w:t>(</w:t>
      </w:r>
      <w:r w:rsidR="0007163D">
        <w:rPr>
          <w:bCs/>
          <w:color w:val="000000" w:themeColor="text1"/>
        </w:rPr>
        <w:t>0</w:t>
      </w:r>
      <w:r w:rsidR="00BC2593">
        <w:rPr>
          <w:bCs/>
          <w:color w:val="000000" w:themeColor="text1"/>
        </w:rPr>
        <w:t>.</w:t>
      </w:r>
      <w:r w:rsidR="0007163D">
        <w:rPr>
          <w:bCs/>
          <w:color w:val="000000" w:themeColor="text1"/>
        </w:rPr>
        <w:t>77</w:t>
      </w:r>
      <w:r w:rsidR="00594F63">
        <w:rPr>
          <w:bCs/>
          <w:color w:val="000000" w:themeColor="text1"/>
        </w:rPr>
        <w:t xml:space="preserve"> to </w:t>
      </w:r>
      <w:r w:rsidR="0007163D">
        <w:rPr>
          <w:bCs/>
          <w:color w:val="000000" w:themeColor="text1"/>
        </w:rPr>
        <w:t>0.78</w:t>
      </w:r>
      <w:r w:rsidR="00BC2593">
        <w:rPr>
          <w:bCs/>
          <w:color w:val="000000" w:themeColor="text1"/>
        </w:rPr>
        <w:t>)</w:t>
      </w:r>
      <w:r w:rsidR="002C32C6" w:rsidRPr="00BE40FA">
        <w:rPr>
          <w:bCs/>
          <w:color w:val="000000" w:themeColor="text1"/>
        </w:rPr>
        <w:t>, as well as NO</w:t>
      </w:r>
      <w:r w:rsidR="002C32C6" w:rsidRPr="00BE40FA">
        <w:rPr>
          <w:bCs/>
          <w:color w:val="000000" w:themeColor="text1"/>
          <w:vertAlign w:val="subscript"/>
        </w:rPr>
        <w:t>x</w:t>
      </w:r>
      <w:r w:rsidR="002C32C6" w:rsidRPr="00BE40FA">
        <w:rPr>
          <w:bCs/>
          <w:color w:val="000000" w:themeColor="text1"/>
        </w:rPr>
        <w:t xml:space="preserve"> </w:t>
      </w:r>
      <w:r w:rsidR="00C6478C">
        <w:rPr>
          <w:bCs/>
          <w:color w:val="000000" w:themeColor="text1"/>
        </w:rPr>
        <w:t>(</w:t>
      </w:r>
      <w:r w:rsidR="00C519B7">
        <w:rPr>
          <w:bCs/>
          <w:color w:val="000000" w:themeColor="text1"/>
        </w:rPr>
        <w:t>0.64</w:t>
      </w:r>
      <w:r w:rsidR="00594F63">
        <w:rPr>
          <w:bCs/>
          <w:color w:val="000000" w:themeColor="text1"/>
        </w:rPr>
        <w:t xml:space="preserve"> to </w:t>
      </w:r>
      <w:r w:rsidR="004C51D5">
        <w:rPr>
          <w:bCs/>
          <w:color w:val="000000" w:themeColor="text1"/>
        </w:rPr>
        <w:t>0.65</w:t>
      </w:r>
      <w:r w:rsidR="00C6478C">
        <w:rPr>
          <w:bCs/>
          <w:color w:val="000000" w:themeColor="text1"/>
        </w:rPr>
        <w:t xml:space="preserve">) </w:t>
      </w:r>
      <w:r w:rsidR="002C32C6" w:rsidRPr="00BE40FA">
        <w:rPr>
          <w:bCs/>
          <w:color w:val="000000" w:themeColor="text1"/>
        </w:rPr>
        <w:t xml:space="preserve">and EC </w:t>
      </w:r>
      <w:r w:rsidR="00C6478C">
        <w:rPr>
          <w:bCs/>
          <w:color w:val="000000" w:themeColor="text1"/>
        </w:rPr>
        <w:t>(</w:t>
      </w:r>
      <w:r w:rsidR="00C519B7">
        <w:rPr>
          <w:bCs/>
          <w:color w:val="000000" w:themeColor="text1"/>
        </w:rPr>
        <w:t>0.67</w:t>
      </w:r>
      <w:r w:rsidR="00773B0D">
        <w:rPr>
          <w:bCs/>
          <w:color w:val="000000" w:themeColor="text1"/>
        </w:rPr>
        <w:t xml:space="preserve"> </w:t>
      </w:r>
      <w:r w:rsidR="00F10480">
        <w:rPr>
          <w:bCs/>
          <w:color w:val="000000" w:themeColor="text1"/>
        </w:rPr>
        <w:t>for each</w:t>
      </w:r>
      <w:r w:rsidR="004726F0">
        <w:rPr>
          <w:bCs/>
          <w:color w:val="000000" w:themeColor="text1"/>
        </w:rPr>
        <w:t>)</w:t>
      </w:r>
      <w:r w:rsidR="00C6478C">
        <w:rPr>
          <w:bCs/>
          <w:color w:val="000000" w:themeColor="text1"/>
        </w:rPr>
        <w:t xml:space="preserve"> </w:t>
      </w:r>
      <w:r w:rsidR="002C32C6" w:rsidRPr="00BE40FA">
        <w:rPr>
          <w:bCs/>
          <w:color w:val="000000" w:themeColor="text1"/>
        </w:rPr>
        <w:t xml:space="preserve">to a lesser degree. </w:t>
      </w:r>
      <w:r w:rsidR="000938C1" w:rsidRPr="00BE40FA">
        <w:rPr>
          <w:bCs/>
          <w:color w:val="000000" w:themeColor="text1"/>
        </w:rPr>
        <w:t>O</w:t>
      </w:r>
      <w:r w:rsidR="000938C1" w:rsidRPr="00BE40FA">
        <w:rPr>
          <w:bCs/>
          <w:color w:val="000000" w:themeColor="text1"/>
          <w:vertAlign w:val="subscript"/>
        </w:rPr>
        <w:t xml:space="preserve">3 </w:t>
      </w:r>
      <w:r w:rsidR="008D3B4D">
        <w:rPr>
          <w:bCs/>
          <w:color w:val="000000" w:themeColor="text1"/>
        </w:rPr>
        <w:t>was</w:t>
      </w:r>
      <w:r w:rsidR="000938C1" w:rsidRPr="00BE40FA">
        <w:rPr>
          <w:bCs/>
          <w:color w:val="000000" w:themeColor="text1"/>
        </w:rPr>
        <w:t xml:space="preserve"> negatively</w:t>
      </w:r>
      <w:r w:rsidR="00DA7D99" w:rsidRPr="00BE40FA">
        <w:rPr>
          <w:bCs/>
          <w:color w:val="000000" w:themeColor="text1"/>
        </w:rPr>
        <w:t>-</w:t>
      </w:r>
      <w:r w:rsidR="009F0373" w:rsidRPr="00BE40FA">
        <w:rPr>
          <w:bCs/>
          <w:color w:val="000000" w:themeColor="text1"/>
        </w:rPr>
        <w:t>correlated with all other included pollutants</w:t>
      </w:r>
      <w:r w:rsidR="00051214" w:rsidRPr="00BE40FA">
        <w:rPr>
          <w:bCs/>
          <w:color w:val="000000" w:themeColor="text1"/>
        </w:rPr>
        <w:t xml:space="preserve"> (</w:t>
      </w:r>
      <w:r w:rsidR="002842F5">
        <w:rPr>
          <w:bCs/>
          <w:color w:val="000000" w:themeColor="text1"/>
        </w:rPr>
        <w:t xml:space="preserve">-0.67 to </w:t>
      </w:r>
      <w:r w:rsidR="000835E8">
        <w:rPr>
          <w:bCs/>
          <w:color w:val="000000" w:themeColor="text1"/>
        </w:rPr>
        <w:t>-0.88</w:t>
      </w:r>
      <w:r w:rsidR="00051214" w:rsidRPr="00BE40FA">
        <w:rPr>
          <w:bCs/>
          <w:color w:val="000000" w:themeColor="text1"/>
        </w:rPr>
        <w:t>)</w:t>
      </w:r>
      <w:r w:rsidR="009F0373" w:rsidRPr="00BE40FA">
        <w:rPr>
          <w:bCs/>
          <w:color w:val="000000" w:themeColor="text1"/>
        </w:rPr>
        <w:t>.</w:t>
      </w:r>
      <w:r w:rsidR="00691449">
        <w:rPr>
          <w:bCs/>
          <w:color w:val="000000" w:themeColor="text1"/>
        </w:rPr>
        <w:t xml:space="preserve"> </w:t>
      </w:r>
    </w:p>
    <w:p w14:paraId="2600D4B3" w14:textId="6976A122" w:rsidR="00D04B83" w:rsidRPr="00BE40FA" w:rsidRDefault="00D04B83" w:rsidP="006426A9">
      <w:pPr>
        <w:rPr>
          <w:bCs/>
          <w:color w:val="000000" w:themeColor="text1"/>
        </w:rPr>
      </w:pPr>
    </w:p>
    <w:p w14:paraId="56552C91" w14:textId="030BADF2" w:rsidR="00B82C2B" w:rsidRPr="00E65487" w:rsidRDefault="00BE40FA" w:rsidP="00B82C2B">
      <w:pPr>
        <w:rPr>
          <w:bCs/>
          <w:color w:val="000000" w:themeColor="text1"/>
          <w:lang w:val="en-GB"/>
        </w:rPr>
      </w:pPr>
      <w:r w:rsidRPr="00BE40FA">
        <w:rPr>
          <w:bCs/>
          <w:color w:val="000000" w:themeColor="text1"/>
        </w:rPr>
        <w:t xml:space="preserve">We </w:t>
      </w:r>
      <w:r w:rsidR="00DE5E5E" w:rsidRPr="00BE40FA">
        <w:rPr>
          <w:bCs/>
          <w:color w:val="000000" w:themeColor="text1"/>
        </w:rPr>
        <w:t>analyzed</w:t>
      </w:r>
      <w:r w:rsidRPr="00BE40FA">
        <w:rPr>
          <w:bCs/>
          <w:color w:val="000000" w:themeColor="text1"/>
        </w:rPr>
        <w:t xml:space="preserve"> the association between </w:t>
      </w:r>
      <w:r w:rsidR="00F57EA2">
        <w:rPr>
          <w:bCs/>
          <w:color w:val="000000" w:themeColor="text1"/>
        </w:rPr>
        <w:t xml:space="preserve">change in </w:t>
      </w:r>
      <w:r w:rsidR="00D17CC9">
        <w:rPr>
          <w:bCs/>
          <w:color w:val="000000" w:themeColor="text1"/>
        </w:rPr>
        <w:t>odds of ALS diagnosis</w:t>
      </w:r>
      <w:r w:rsidR="00C9374E">
        <w:rPr>
          <w:bCs/>
          <w:color w:val="000000" w:themeColor="text1"/>
        </w:rPr>
        <w:t xml:space="preserve"> per standard deviation increase in individual </w:t>
      </w:r>
      <w:r w:rsidR="009E2F3B">
        <w:rPr>
          <w:bCs/>
          <w:color w:val="000000" w:themeColor="text1"/>
        </w:rPr>
        <w:t xml:space="preserve">5-year average </w:t>
      </w:r>
      <w:r w:rsidR="00C9374E">
        <w:rPr>
          <w:bCs/>
          <w:color w:val="000000" w:themeColor="text1"/>
        </w:rPr>
        <w:t>pollutant concentration</w:t>
      </w:r>
      <w:ins w:id="314" w:author="mak" w:date="2021-09-22T22:00:00Z">
        <w:r w:rsidR="00C46104">
          <w:rPr>
            <w:bCs/>
            <w:color w:val="000000" w:themeColor="text1"/>
          </w:rPr>
          <w:t>s</w:t>
        </w:r>
      </w:ins>
      <w:r w:rsidR="00C9374E">
        <w:rPr>
          <w:bCs/>
          <w:color w:val="000000" w:themeColor="text1"/>
        </w:rPr>
        <w:t xml:space="preserve">, as well as </w:t>
      </w:r>
      <w:del w:id="315" w:author="mak" w:date="2021-09-22T22:00:00Z">
        <w:r w:rsidR="00441DFA" w:rsidRPr="00A964CD" w:rsidDel="00C46104">
          <w:rPr>
            <w:bCs/>
            <w:color w:val="000000" w:themeColor="text1"/>
          </w:rPr>
          <w:delText>total</w:delText>
        </w:r>
        <w:r w:rsidR="00005E5B" w:rsidRPr="00A964CD" w:rsidDel="00C46104">
          <w:rPr>
            <w:bCs/>
            <w:color w:val="000000" w:themeColor="text1"/>
          </w:rPr>
          <w:delText xml:space="preserve"> </w:delText>
        </w:r>
      </w:del>
      <w:ins w:id="316" w:author="mak" w:date="2021-09-22T22:00:00Z">
        <w:r w:rsidR="00C46104">
          <w:rPr>
            <w:bCs/>
            <w:color w:val="000000" w:themeColor="text1"/>
          </w:rPr>
          <w:t>the association with joint exposure to these three pollutants</w:t>
        </w:r>
        <w:r w:rsidR="00C46104" w:rsidRPr="00A964CD">
          <w:rPr>
            <w:bCs/>
            <w:color w:val="000000" w:themeColor="text1"/>
          </w:rPr>
          <w:t xml:space="preserve"> </w:t>
        </w:r>
      </w:ins>
      <w:r w:rsidR="00005E5B" w:rsidRPr="00A964CD">
        <w:rPr>
          <w:bCs/>
          <w:color w:val="000000" w:themeColor="text1"/>
        </w:rPr>
        <w:t xml:space="preserve">and </w:t>
      </w:r>
      <w:ins w:id="317" w:author="mak" w:date="2021-09-22T22:00:00Z">
        <w:r w:rsidR="00C46104">
          <w:rPr>
            <w:bCs/>
            <w:color w:val="000000" w:themeColor="text1"/>
          </w:rPr>
          <w:t xml:space="preserve">the </w:t>
        </w:r>
      </w:ins>
      <w:r w:rsidR="00005E5B" w:rsidRPr="00A964CD">
        <w:rPr>
          <w:bCs/>
          <w:color w:val="000000" w:themeColor="text1"/>
        </w:rPr>
        <w:t>average</w:t>
      </w:r>
      <w:r w:rsidR="00C9374E" w:rsidRPr="00A964CD">
        <w:rPr>
          <w:bCs/>
          <w:color w:val="000000" w:themeColor="text1"/>
        </w:rPr>
        <w:t xml:space="preserve"> traffic</w:t>
      </w:r>
      <w:r w:rsidR="00C9374E">
        <w:rPr>
          <w:bCs/>
          <w:color w:val="000000" w:themeColor="text1"/>
        </w:rPr>
        <w:t xml:space="preserve"> contribution</w:t>
      </w:r>
      <w:r w:rsidR="00C1130A">
        <w:rPr>
          <w:bCs/>
          <w:color w:val="000000" w:themeColor="text1"/>
        </w:rPr>
        <w:t xml:space="preserve"> (Figure </w:t>
      </w:r>
      <w:commentRangeStart w:id="318"/>
      <w:r w:rsidR="00C1130A">
        <w:rPr>
          <w:bCs/>
          <w:color w:val="000000" w:themeColor="text1"/>
        </w:rPr>
        <w:t>XX</w:t>
      </w:r>
      <w:commentRangeEnd w:id="318"/>
      <w:r w:rsidR="00A82AD3">
        <w:rPr>
          <w:rStyle w:val="CommentReference"/>
          <w:rFonts w:asciiTheme="minorHAnsi" w:eastAsiaTheme="minorHAnsi" w:hAnsiTheme="minorHAnsi" w:cstheme="minorBidi"/>
          <w:lang w:val="en-GB"/>
        </w:rPr>
        <w:commentReference w:id="318"/>
      </w:r>
      <w:r w:rsidR="00C1130A">
        <w:rPr>
          <w:bCs/>
          <w:color w:val="000000" w:themeColor="text1"/>
        </w:rPr>
        <w:t>).</w:t>
      </w:r>
      <w:r w:rsidR="00AF0EAF">
        <w:rPr>
          <w:bCs/>
          <w:color w:val="000000" w:themeColor="text1"/>
        </w:rPr>
        <w:t xml:space="preserve"> </w:t>
      </w:r>
      <w:r w:rsidR="00F35E97">
        <w:rPr>
          <w:bCs/>
          <w:color w:val="000000" w:themeColor="text1"/>
        </w:rPr>
        <w:t xml:space="preserve">We </w:t>
      </w:r>
      <w:r w:rsidR="00F35E97">
        <w:rPr>
          <w:bCs/>
          <w:color w:val="000000" w:themeColor="text1"/>
        </w:rPr>
        <w:lastRenderedPageBreak/>
        <w:t>observed t</w:t>
      </w:r>
      <w:r w:rsidR="009B6A5E">
        <w:rPr>
          <w:bCs/>
          <w:color w:val="000000" w:themeColor="text1"/>
        </w:rPr>
        <w:t xml:space="preserve">he largest overall association for </w:t>
      </w:r>
      <w:r w:rsidR="002B777D">
        <w:rPr>
          <w:bCs/>
          <w:color w:val="000000" w:themeColor="text1"/>
        </w:rPr>
        <w:t xml:space="preserve">the </w:t>
      </w:r>
      <w:r w:rsidR="00A85688">
        <w:rPr>
          <w:bCs/>
          <w:color w:val="000000" w:themeColor="text1"/>
        </w:rPr>
        <w:t xml:space="preserve">individual </w:t>
      </w:r>
      <w:r w:rsidR="002B777D">
        <w:rPr>
          <w:bCs/>
          <w:color w:val="000000" w:themeColor="text1"/>
        </w:rPr>
        <w:t xml:space="preserve">standard deviation </w:t>
      </w:r>
      <w:r w:rsidR="00A85688">
        <w:rPr>
          <w:bCs/>
          <w:color w:val="000000" w:themeColor="text1"/>
        </w:rPr>
        <w:t xml:space="preserve">increase in </w:t>
      </w:r>
      <w:r w:rsidR="00337478">
        <w:rPr>
          <w:bCs/>
          <w:color w:val="000000" w:themeColor="text1"/>
        </w:rPr>
        <w:t>EC</w:t>
      </w:r>
      <w:del w:id="319" w:author="mak" w:date="2021-09-22T22:05:00Z">
        <w:r w:rsidR="003A2624" w:rsidDel="00795EE9">
          <w:rPr>
            <w:bCs/>
            <w:color w:val="000000" w:themeColor="text1"/>
          </w:rPr>
          <w:delText xml:space="preserve"> </w:delText>
        </w:r>
        <w:r w:rsidR="003A2624" w:rsidRPr="00BE40FA" w:rsidDel="00795EE9">
          <w:rPr>
            <w:color w:val="000000" w:themeColor="text1"/>
          </w:rPr>
          <w:delText>(SD=</w:delText>
        </w:r>
        <w:r w:rsidR="003A2624" w:rsidRPr="00821C4B" w:rsidDel="00795EE9">
          <w:rPr>
            <w:bCs/>
            <w:color w:val="000000" w:themeColor="text1"/>
          </w:rPr>
          <w:delText>0.42</w:delText>
        </w:r>
        <w:r w:rsidR="003A2624" w:rsidRPr="00BE40FA" w:rsidDel="00795EE9">
          <w:rPr>
            <w:color w:val="000000" w:themeColor="text1"/>
          </w:rPr>
          <w:delText xml:space="preserve"> µg/m</w:delText>
        </w:r>
        <w:r w:rsidR="003A2624" w:rsidRPr="00BE40FA" w:rsidDel="00795EE9">
          <w:rPr>
            <w:color w:val="000000" w:themeColor="text1"/>
            <w:vertAlign w:val="superscript"/>
          </w:rPr>
          <w:delText>3</w:delText>
        </w:r>
        <w:r w:rsidR="003A2624" w:rsidRPr="00BE40FA" w:rsidDel="00795EE9">
          <w:rPr>
            <w:color w:val="000000" w:themeColor="text1"/>
          </w:rPr>
          <w:delText>)</w:delText>
        </w:r>
      </w:del>
      <w:r w:rsidR="003A2624" w:rsidRPr="00BE40FA">
        <w:rPr>
          <w:color w:val="000000" w:themeColor="text1"/>
        </w:rPr>
        <w:t xml:space="preserve"> </w:t>
      </w:r>
      <w:r w:rsidR="00B82C2B" w:rsidRPr="00B82C2B">
        <w:rPr>
          <w:bCs/>
          <w:color w:val="000000" w:themeColor="text1"/>
          <w:lang w:val="en-GB"/>
        </w:rPr>
        <w:t>(</w:t>
      </w:r>
      <w:r w:rsidR="009C1698">
        <w:rPr>
          <w:bCs/>
          <w:color w:val="000000" w:themeColor="text1"/>
          <w:lang w:val="en-GB"/>
        </w:rPr>
        <w:t>11.5</w:t>
      </w:r>
      <w:r w:rsidR="00B82C2B" w:rsidRPr="00B82C2B">
        <w:rPr>
          <w:bCs/>
          <w:color w:val="000000" w:themeColor="text1"/>
          <w:lang w:val="en-GB"/>
        </w:rPr>
        <w:t xml:space="preserve">%; 95% </w:t>
      </w:r>
      <w:proofErr w:type="spellStart"/>
      <w:r w:rsidR="00B82C2B" w:rsidRPr="00B82C2B">
        <w:rPr>
          <w:bCs/>
          <w:color w:val="000000" w:themeColor="text1"/>
          <w:lang w:val="en-GB"/>
        </w:rPr>
        <w:t>CrI</w:t>
      </w:r>
      <w:proofErr w:type="spellEnd"/>
      <w:r w:rsidR="00B82C2B" w:rsidRPr="00B82C2B">
        <w:rPr>
          <w:bCs/>
          <w:color w:val="000000" w:themeColor="text1"/>
          <w:lang w:val="en-GB"/>
        </w:rPr>
        <w:t xml:space="preserve">: </w:t>
      </w:r>
      <w:r w:rsidR="009C1698">
        <w:rPr>
          <w:bCs/>
          <w:color w:val="000000" w:themeColor="text1"/>
          <w:lang w:val="en-GB"/>
        </w:rPr>
        <w:t>-1.6</w:t>
      </w:r>
      <w:r w:rsidR="00B82C2B" w:rsidRPr="00B82C2B">
        <w:rPr>
          <w:bCs/>
          <w:color w:val="000000" w:themeColor="text1"/>
          <w:lang w:val="en-GB"/>
        </w:rPr>
        <w:t xml:space="preserve">%, </w:t>
      </w:r>
      <w:r w:rsidR="009C1698">
        <w:rPr>
          <w:bCs/>
          <w:color w:val="000000" w:themeColor="text1"/>
          <w:lang w:val="en-GB"/>
        </w:rPr>
        <w:t>26.2</w:t>
      </w:r>
      <w:r w:rsidR="00B82C2B" w:rsidRPr="00B82C2B">
        <w:rPr>
          <w:bCs/>
          <w:color w:val="000000" w:themeColor="text1"/>
          <w:lang w:val="en-GB"/>
        </w:rPr>
        <w:t>%</w:t>
      </w:r>
      <w:r w:rsidR="00726FE1">
        <w:rPr>
          <w:bCs/>
          <w:color w:val="000000" w:themeColor="text1"/>
          <w:lang w:val="en-GB"/>
        </w:rPr>
        <w:t>; 95.5% posterior probability of positive association</w:t>
      </w:r>
      <w:ins w:id="320" w:author="mak" w:date="2021-09-22T22:05:00Z">
        <w:r w:rsidR="00795EE9">
          <w:rPr>
            <w:bCs/>
            <w:color w:val="000000" w:themeColor="text1"/>
            <w:lang w:val="en-GB"/>
          </w:rPr>
          <w:t xml:space="preserve"> per </w:t>
        </w:r>
        <w:r w:rsidR="00795EE9" w:rsidRPr="00821C4B">
          <w:rPr>
            <w:bCs/>
            <w:color w:val="000000" w:themeColor="text1"/>
          </w:rPr>
          <w:t>0.42</w:t>
        </w:r>
        <w:r w:rsidR="00795EE9" w:rsidRPr="00BE40FA">
          <w:rPr>
            <w:color w:val="000000" w:themeColor="text1"/>
          </w:rPr>
          <w:t xml:space="preserve"> µg/m</w:t>
        </w:r>
        <w:r w:rsidR="00795EE9" w:rsidRPr="00BE40FA">
          <w:rPr>
            <w:color w:val="000000" w:themeColor="text1"/>
            <w:vertAlign w:val="superscript"/>
          </w:rPr>
          <w:t>3</w:t>
        </w:r>
      </w:ins>
      <w:r w:rsidR="00B82C2B" w:rsidRPr="00B82C2B">
        <w:rPr>
          <w:bCs/>
          <w:color w:val="000000" w:themeColor="text1"/>
          <w:lang w:val="en-GB"/>
        </w:rPr>
        <w:t>)</w:t>
      </w:r>
      <w:r w:rsidR="001C7134">
        <w:rPr>
          <w:bCs/>
          <w:color w:val="000000" w:themeColor="text1"/>
          <w:lang w:val="en-GB"/>
        </w:rPr>
        <w:t xml:space="preserve">. </w:t>
      </w:r>
      <w:r w:rsidR="00ED4774">
        <w:rPr>
          <w:bCs/>
          <w:color w:val="000000" w:themeColor="text1"/>
          <w:lang w:val="en-GB"/>
        </w:rPr>
        <w:t xml:space="preserve">Standard deviation </w:t>
      </w:r>
      <w:r w:rsidR="003E6CB2">
        <w:rPr>
          <w:bCs/>
          <w:color w:val="000000" w:themeColor="text1"/>
          <w:lang w:val="en-GB"/>
        </w:rPr>
        <w:t>increases</w:t>
      </w:r>
      <w:r w:rsidR="00ED4774">
        <w:rPr>
          <w:bCs/>
          <w:color w:val="000000" w:themeColor="text1"/>
          <w:lang w:val="en-GB"/>
        </w:rPr>
        <w:t xml:space="preserve"> </w:t>
      </w:r>
      <w:r w:rsidR="003E6CB2">
        <w:rPr>
          <w:bCs/>
          <w:color w:val="000000" w:themeColor="text1"/>
          <w:lang w:val="en-GB"/>
        </w:rPr>
        <w:t>were</w:t>
      </w:r>
      <w:r w:rsidR="00FA33A8">
        <w:rPr>
          <w:bCs/>
          <w:color w:val="000000" w:themeColor="text1"/>
          <w:lang w:val="en-GB"/>
        </w:rPr>
        <w:t xml:space="preserve"> associated with a </w:t>
      </w:r>
      <w:r w:rsidR="003D6C4B">
        <w:rPr>
          <w:bCs/>
          <w:color w:val="000000" w:themeColor="text1"/>
          <w:lang w:val="en-GB"/>
        </w:rPr>
        <w:t>slight</w:t>
      </w:r>
      <w:r w:rsidR="00D379A0">
        <w:rPr>
          <w:bCs/>
          <w:color w:val="000000" w:themeColor="text1"/>
          <w:lang w:val="en-GB"/>
        </w:rPr>
        <w:t xml:space="preserve"> percentage</w:t>
      </w:r>
      <w:r w:rsidR="003D6C4B">
        <w:rPr>
          <w:bCs/>
          <w:color w:val="000000" w:themeColor="text1"/>
          <w:lang w:val="en-GB"/>
        </w:rPr>
        <w:t xml:space="preserve"> </w:t>
      </w:r>
      <w:r w:rsidR="00ED56B1">
        <w:rPr>
          <w:bCs/>
          <w:color w:val="000000" w:themeColor="text1"/>
          <w:lang w:val="en-GB"/>
        </w:rPr>
        <w:t>decrease</w:t>
      </w:r>
      <w:r w:rsidR="00252830">
        <w:rPr>
          <w:bCs/>
          <w:color w:val="000000" w:themeColor="text1"/>
          <w:lang w:val="en-GB"/>
        </w:rPr>
        <w:t xml:space="preserve"> in</w:t>
      </w:r>
      <w:r w:rsidR="00D379A0">
        <w:rPr>
          <w:bCs/>
          <w:color w:val="000000" w:themeColor="text1"/>
          <w:lang w:val="en-GB"/>
        </w:rPr>
        <w:t xml:space="preserve"> odds of ALS diagnosis</w:t>
      </w:r>
      <w:r w:rsidR="00B54829">
        <w:rPr>
          <w:bCs/>
          <w:color w:val="000000" w:themeColor="text1"/>
          <w:lang w:val="en-GB"/>
        </w:rPr>
        <w:t xml:space="preserve"> in both NO</w:t>
      </w:r>
      <w:r w:rsidR="00B54829" w:rsidRPr="00ED56B1">
        <w:rPr>
          <w:bCs/>
          <w:color w:val="000000" w:themeColor="text1"/>
          <w:vertAlign w:val="subscript"/>
          <w:lang w:val="en-GB"/>
        </w:rPr>
        <w:t>x</w:t>
      </w:r>
      <w:r w:rsidR="00B54829">
        <w:rPr>
          <w:bCs/>
          <w:color w:val="000000" w:themeColor="text1"/>
          <w:lang w:val="en-GB"/>
        </w:rPr>
        <w:t xml:space="preserve"> </w:t>
      </w:r>
      <w:del w:id="321" w:author="mak" w:date="2021-09-22T22:05:00Z">
        <w:r w:rsidR="00253525" w:rsidDel="00795EE9">
          <w:rPr>
            <w:bCs/>
            <w:color w:val="000000" w:themeColor="text1"/>
            <w:lang w:val="en-GB"/>
          </w:rPr>
          <w:delText>(SD=</w:delText>
        </w:r>
        <w:r w:rsidR="00B927CE" w:rsidDel="00795EE9">
          <w:rPr>
            <w:bCs/>
            <w:color w:val="000000" w:themeColor="text1"/>
            <w:lang w:val="en-GB"/>
          </w:rPr>
          <w:delText xml:space="preserve">20 </w:delText>
        </w:r>
        <w:r w:rsidR="00B927CE" w:rsidRPr="00BE40FA" w:rsidDel="00795EE9">
          <w:rPr>
            <w:color w:val="000000" w:themeColor="text1"/>
          </w:rPr>
          <w:delText>µg/m</w:delText>
        </w:r>
        <w:r w:rsidR="00B927CE" w:rsidRPr="00BE40FA" w:rsidDel="00795EE9">
          <w:rPr>
            <w:color w:val="000000" w:themeColor="text1"/>
            <w:vertAlign w:val="superscript"/>
          </w:rPr>
          <w:delText>3</w:delText>
        </w:r>
        <w:r w:rsidR="00253525" w:rsidDel="00795EE9">
          <w:rPr>
            <w:bCs/>
            <w:color w:val="000000" w:themeColor="text1"/>
            <w:lang w:val="en-GB"/>
          </w:rPr>
          <w:delText xml:space="preserve">) </w:delText>
        </w:r>
      </w:del>
      <w:r w:rsidR="00B54829" w:rsidRPr="00B82C2B">
        <w:rPr>
          <w:bCs/>
          <w:color w:val="000000" w:themeColor="text1"/>
          <w:lang w:val="en-GB"/>
        </w:rPr>
        <w:t>(</w:t>
      </w:r>
      <w:r w:rsidR="00422A80">
        <w:rPr>
          <w:bCs/>
          <w:color w:val="000000" w:themeColor="text1"/>
          <w:lang w:val="en-GB"/>
        </w:rPr>
        <w:t>-4.9%</w:t>
      </w:r>
      <w:r w:rsidR="00B54829" w:rsidRPr="00B82C2B">
        <w:rPr>
          <w:bCs/>
          <w:color w:val="000000" w:themeColor="text1"/>
          <w:lang w:val="en-GB"/>
        </w:rPr>
        <w:t xml:space="preserve">%; 95% </w:t>
      </w:r>
      <w:proofErr w:type="spellStart"/>
      <w:r w:rsidR="00B54829" w:rsidRPr="00B82C2B">
        <w:rPr>
          <w:bCs/>
          <w:color w:val="000000" w:themeColor="text1"/>
          <w:lang w:val="en-GB"/>
        </w:rPr>
        <w:t>CrI</w:t>
      </w:r>
      <w:proofErr w:type="spellEnd"/>
      <w:r w:rsidR="00B54829" w:rsidRPr="00B82C2B">
        <w:rPr>
          <w:bCs/>
          <w:color w:val="000000" w:themeColor="text1"/>
          <w:lang w:val="en-GB"/>
        </w:rPr>
        <w:t xml:space="preserve">: </w:t>
      </w:r>
      <w:r w:rsidR="00422A80">
        <w:rPr>
          <w:bCs/>
          <w:color w:val="000000" w:themeColor="text1"/>
          <w:lang w:val="en-GB"/>
        </w:rPr>
        <w:t>-18.3</w:t>
      </w:r>
      <w:r w:rsidR="00B54829" w:rsidRPr="00B82C2B">
        <w:rPr>
          <w:bCs/>
          <w:color w:val="000000" w:themeColor="text1"/>
          <w:lang w:val="en-GB"/>
        </w:rPr>
        <w:t xml:space="preserve">%, </w:t>
      </w:r>
      <w:r w:rsidR="00422A80">
        <w:rPr>
          <w:bCs/>
          <w:color w:val="000000" w:themeColor="text1"/>
          <w:lang w:val="en-GB"/>
        </w:rPr>
        <w:t>8.7</w:t>
      </w:r>
      <w:r w:rsidR="00B54829" w:rsidRPr="00B82C2B">
        <w:rPr>
          <w:bCs/>
          <w:color w:val="000000" w:themeColor="text1"/>
          <w:lang w:val="en-GB"/>
        </w:rPr>
        <w:t>%</w:t>
      </w:r>
      <w:ins w:id="322" w:author="mak" w:date="2021-09-22T22:05:00Z">
        <w:r w:rsidR="00795EE9">
          <w:rPr>
            <w:bCs/>
            <w:color w:val="000000" w:themeColor="text1"/>
            <w:lang w:val="en-GB"/>
          </w:rPr>
          <w:t xml:space="preserve"> per 20 </w:t>
        </w:r>
        <w:r w:rsidR="00795EE9" w:rsidRPr="00BE40FA">
          <w:rPr>
            <w:color w:val="000000" w:themeColor="text1"/>
          </w:rPr>
          <w:t>µg/m</w:t>
        </w:r>
        <w:r w:rsidR="00795EE9" w:rsidRPr="00BE40FA">
          <w:rPr>
            <w:color w:val="000000" w:themeColor="text1"/>
            <w:vertAlign w:val="superscript"/>
          </w:rPr>
          <w:t>3</w:t>
        </w:r>
      </w:ins>
      <w:r w:rsidR="00B54829" w:rsidRPr="00B82C2B">
        <w:rPr>
          <w:bCs/>
          <w:color w:val="000000" w:themeColor="text1"/>
          <w:lang w:val="en-GB"/>
        </w:rPr>
        <w:t>)</w:t>
      </w:r>
      <w:r w:rsidR="00B54829">
        <w:rPr>
          <w:bCs/>
          <w:color w:val="000000" w:themeColor="text1"/>
          <w:lang w:val="en-GB"/>
        </w:rPr>
        <w:t xml:space="preserve"> and CO</w:t>
      </w:r>
      <w:r w:rsidR="00253525">
        <w:rPr>
          <w:bCs/>
          <w:color w:val="000000" w:themeColor="text1"/>
          <w:lang w:val="en-GB"/>
        </w:rPr>
        <w:t xml:space="preserve"> </w:t>
      </w:r>
      <w:del w:id="323" w:author="mak" w:date="2021-09-22T22:06:00Z">
        <w:r w:rsidR="00253525" w:rsidDel="00795EE9">
          <w:rPr>
            <w:bCs/>
            <w:color w:val="000000" w:themeColor="text1"/>
            <w:lang w:val="en-GB"/>
          </w:rPr>
          <w:delText>(SD=</w:delText>
        </w:r>
        <w:r w:rsidR="007C6E81" w:rsidDel="00795EE9">
          <w:rPr>
            <w:bCs/>
            <w:color w:val="000000" w:themeColor="text1"/>
            <w:lang w:val="en-GB"/>
          </w:rPr>
          <w:delText xml:space="preserve">106 </w:delText>
        </w:r>
        <w:r w:rsidR="007C6E81" w:rsidRPr="00BE40FA" w:rsidDel="00795EE9">
          <w:rPr>
            <w:color w:val="000000" w:themeColor="text1"/>
          </w:rPr>
          <w:delText>µg/m</w:delText>
        </w:r>
        <w:r w:rsidR="007C6E81" w:rsidRPr="00BE40FA" w:rsidDel="00795EE9">
          <w:rPr>
            <w:color w:val="000000" w:themeColor="text1"/>
            <w:vertAlign w:val="superscript"/>
          </w:rPr>
          <w:delText>3</w:delText>
        </w:r>
        <w:r w:rsidR="00253525" w:rsidDel="00795EE9">
          <w:rPr>
            <w:bCs/>
            <w:color w:val="000000" w:themeColor="text1"/>
            <w:lang w:val="en-GB"/>
          </w:rPr>
          <w:delText>)</w:delText>
        </w:r>
        <w:r w:rsidR="00B54829" w:rsidDel="00795EE9">
          <w:rPr>
            <w:bCs/>
            <w:color w:val="000000" w:themeColor="text1"/>
            <w:lang w:val="en-GB"/>
          </w:rPr>
          <w:delText xml:space="preserve"> </w:delText>
        </w:r>
      </w:del>
      <w:r w:rsidR="00B54829" w:rsidRPr="00B82C2B">
        <w:rPr>
          <w:bCs/>
          <w:color w:val="000000" w:themeColor="text1"/>
          <w:lang w:val="en-GB"/>
        </w:rPr>
        <w:t>(</w:t>
      </w:r>
      <w:r w:rsidR="00422A80">
        <w:rPr>
          <w:bCs/>
          <w:color w:val="000000" w:themeColor="text1"/>
          <w:lang w:val="en-GB"/>
        </w:rPr>
        <w:t>-3.3</w:t>
      </w:r>
      <w:r w:rsidR="00B54829" w:rsidRPr="00B82C2B">
        <w:rPr>
          <w:bCs/>
          <w:color w:val="000000" w:themeColor="text1"/>
          <w:lang w:val="en-GB"/>
        </w:rPr>
        <w:t xml:space="preserve">%; 95% </w:t>
      </w:r>
      <w:proofErr w:type="spellStart"/>
      <w:r w:rsidR="00B54829" w:rsidRPr="00B82C2B">
        <w:rPr>
          <w:bCs/>
          <w:color w:val="000000" w:themeColor="text1"/>
          <w:lang w:val="en-GB"/>
        </w:rPr>
        <w:t>CrI</w:t>
      </w:r>
      <w:proofErr w:type="spellEnd"/>
      <w:r w:rsidR="00B54829" w:rsidRPr="00B82C2B">
        <w:rPr>
          <w:bCs/>
          <w:color w:val="000000" w:themeColor="text1"/>
          <w:lang w:val="en-GB"/>
        </w:rPr>
        <w:t xml:space="preserve">: </w:t>
      </w:r>
      <w:r w:rsidR="00422A80">
        <w:rPr>
          <w:bCs/>
          <w:color w:val="000000" w:themeColor="text1"/>
          <w:lang w:val="en-GB"/>
        </w:rPr>
        <w:t>-15.5</w:t>
      </w:r>
      <w:r w:rsidR="00B54829" w:rsidRPr="00B82C2B">
        <w:rPr>
          <w:bCs/>
          <w:color w:val="000000" w:themeColor="text1"/>
          <w:lang w:val="en-GB"/>
        </w:rPr>
        <w:t xml:space="preserve">%, </w:t>
      </w:r>
      <w:r w:rsidR="00422A80">
        <w:rPr>
          <w:bCs/>
          <w:color w:val="000000" w:themeColor="text1"/>
          <w:lang w:val="en-GB"/>
        </w:rPr>
        <w:t>9.4</w:t>
      </w:r>
      <w:r w:rsidR="00B54829" w:rsidRPr="00B82C2B">
        <w:rPr>
          <w:bCs/>
          <w:color w:val="000000" w:themeColor="text1"/>
          <w:lang w:val="en-GB"/>
        </w:rPr>
        <w:t>%</w:t>
      </w:r>
      <w:ins w:id="324" w:author="mak" w:date="2021-09-22T22:06:00Z">
        <w:r w:rsidR="00795EE9">
          <w:rPr>
            <w:bCs/>
            <w:color w:val="000000" w:themeColor="text1"/>
            <w:lang w:val="en-GB"/>
          </w:rPr>
          <w:t xml:space="preserve"> per 106 </w:t>
        </w:r>
        <w:r w:rsidR="00795EE9" w:rsidRPr="00BE40FA">
          <w:rPr>
            <w:color w:val="000000" w:themeColor="text1"/>
          </w:rPr>
          <w:t>µg/m</w:t>
        </w:r>
        <w:r w:rsidR="00795EE9" w:rsidRPr="00BE40FA">
          <w:rPr>
            <w:color w:val="000000" w:themeColor="text1"/>
            <w:vertAlign w:val="superscript"/>
          </w:rPr>
          <w:t>3</w:t>
        </w:r>
      </w:ins>
      <w:r w:rsidR="00B54829" w:rsidRPr="00B82C2B">
        <w:rPr>
          <w:bCs/>
          <w:color w:val="000000" w:themeColor="text1"/>
          <w:lang w:val="en-GB"/>
        </w:rPr>
        <w:t>)</w:t>
      </w:r>
      <w:r w:rsidR="00660195">
        <w:rPr>
          <w:bCs/>
          <w:color w:val="000000" w:themeColor="text1"/>
          <w:lang w:val="en-GB"/>
        </w:rPr>
        <w:t xml:space="preserve">. </w:t>
      </w:r>
      <w:r w:rsidR="004E6136" w:rsidRPr="00140036">
        <w:rPr>
          <w:bCs/>
          <w:color w:val="000000" w:themeColor="text1"/>
          <w:lang w:val="en-GB"/>
        </w:rPr>
        <w:t xml:space="preserve">The </w:t>
      </w:r>
      <w:del w:id="325" w:author="mak" w:date="2021-09-22T22:06:00Z">
        <w:r w:rsidR="007A5737" w:rsidRPr="00140036" w:rsidDel="00A34D4D">
          <w:rPr>
            <w:bCs/>
            <w:color w:val="000000" w:themeColor="text1"/>
            <w:lang w:val="en-GB"/>
          </w:rPr>
          <w:delText>total</w:delText>
        </w:r>
        <w:r w:rsidR="004E6136" w:rsidRPr="00140036" w:rsidDel="00A34D4D">
          <w:rPr>
            <w:bCs/>
            <w:color w:val="000000" w:themeColor="text1"/>
            <w:lang w:val="en-GB"/>
          </w:rPr>
          <w:delText xml:space="preserve"> </w:delText>
        </w:r>
      </w:del>
      <w:ins w:id="326" w:author="mak" w:date="2021-09-22T22:06:00Z">
        <w:r w:rsidR="00A34D4D">
          <w:rPr>
            <w:bCs/>
            <w:color w:val="000000" w:themeColor="text1"/>
            <w:lang w:val="en-GB"/>
          </w:rPr>
          <w:t>joint</w:t>
        </w:r>
      </w:ins>
      <w:del w:id="327" w:author="mak" w:date="2021-09-22T22:06:00Z">
        <w:r w:rsidR="004E6136" w:rsidRPr="00140036" w:rsidDel="00A34D4D">
          <w:rPr>
            <w:bCs/>
            <w:color w:val="000000" w:themeColor="text1"/>
            <w:lang w:val="en-GB"/>
          </w:rPr>
          <w:delText>traffic</w:delText>
        </w:r>
      </w:del>
      <w:r w:rsidR="004E6136">
        <w:rPr>
          <w:bCs/>
          <w:color w:val="000000" w:themeColor="text1"/>
          <w:lang w:val="en-GB"/>
        </w:rPr>
        <w:t xml:space="preserve"> </w:t>
      </w:r>
      <w:r w:rsidR="007A5737">
        <w:rPr>
          <w:bCs/>
          <w:color w:val="000000" w:themeColor="text1"/>
          <w:lang w:val="en-GB"/>
        </w:rPr>
        <w:t>association</w:t>
      </w:r>
      <w:r w:rsidR="004E6136">
        <w:rPr>
          <w:bCs/>
          <w:color w:val="000000" w:themeColor="text1"/>
          <w:lang w:val="en-GB"/>
        </w:rPr>
        <w:t xml:space="preserve"> (i.e., the percentage change in odds of ALS diagnosis with a standard deviation increase in each of </w:t>
      </w:r>
      <w:r w:rsidR="0093563E">
        <w:rPr>
          <w:bCs/>
          <w:color w:val="000000" w:themeColor="text1"/>
          <w:lang w:val="en-GB"/>
        </w:rPr>
        <w:t>EC, NO</w:t>
      </w:r>
      <w:r w:rsidR="0093563E" w:rsidRPr="0093563E">
        <w:rPr>
          <w:bCs/>
          <w:color w:val="000000" w:themeColor="text1"/>
          <w:vertAlign w:val="subscript"/>
          <w:lang w:val="en-GB"/>
        </w:rPr>
        <w:t>x</w:t>
      </w:r>
      <w:r w:rsidR="0093563E">
        <w:rPr>
          <w:bCs/>
          <w:color w:val="000000" w:themeColor="text1"/>
          <w:lang w:val="en-GB"/>
        </w:rPr>
        <w:t>, CO)</w:t>
      </w:r>
      <w:r w:rsidR="004952BD">
        <w:rPr>
          <w:bCs/>
          <w:color w:val="000000" w:themeColor="text1"/>
          <w:lang w:val="en-GB"/>
        </w:rPr>
        <w:t xml:space="preserve"> was </w:t>
      </w:r>
      <w:r w:rsidR="00544AEA">
        <w:rPr>
          <w:bCs/>
          <w:color w:val="000000" w:themeColor="text1"/>
          <w:lang w:val="en-GB"/>
        </w:rPr>
        <w:t>1.9</w:t>
      </w:r>
      <w:r w:rsidR="004952BD" w:rsidRPr="00B82C2B">
        <w:rPr>
          <w:bCs/>
          <w:color w:val="000000" w:themeColor="text1"/>
          <w:lang w:val="en-GB"/>
        </w:rPr>
        <w:t xml:space="preserve">%; </w:t>
      </w:r>
      <w:r w:rsidR="004952BD">
        <w:rPr>
          <w:bCs/>
          <w:color w:val="000000" w:themeColor="text1"/>
          <w:lang w:val="en-GB"/>
        </w:rPr>
        <w:t>(</w:t>
      </w:r>
      <w:r w:rsidR="004952BD" w:rsidRPr="00B82C2B">
        <w:rPr>
          <w:bCs/>
          <w:color w:val="000000" w:themeColor="text1"/>
          <w:lang w:val="en-GB"/>
        </w:rPr>
        <w:t xml:space="preserve">95% </w:t>
      </w:r>
      <w:proofErr w:type="spellStart"/>
      <w:r w:rsidR="004952BD" w:rsidRPr="00B82C2B">
        <w:rPr>
          <w:bCs/>
          <w:color w:val="000000" w:themeColor="text1"/>
          <w:lang w:val="en-GB"/>
        </w:rPr>
        <w:t>CrI</w:t>
      </w:r>
      <w:proofErr w:type="spellEnd"/>
      <w:r w:rsidR="004952BD" w:rsidRPr="00B82C2B">
        <w:rPr>
          <w:bCs/>
          <w:color w:val="000000" w:themeColor="text1"/>
          <w:lang w:val="en-GB"/>
        </w:rPr>
        <w:t xml:space="preserve">: </w:t>
      </w:r>
      <w:r w:rsidR="00EB0BE1">
        <w:rPr>
          <w:bCs/>
          <w:color w:val="000000" w:themeColor="text1"/>
          <w:lang w:val="en-GB"/>
        </w:rPr>
        <w:t>-5.3</w:t>
      </w:r>
      <w:r w:rsidR="004952BD" w:rsidRPr="00B82C2B">
        <w:rPr>
          <w:bCs/>
          <w:color w:val="000000" w:themeColor="text1"/>
          <w:lang w:val="en-GB"/>
        </w:rPr>
        <w:t xml:space="preserve">%, </w:t>
      </w:r>
      <w:r w:rsidR="00EB0BE1">
        <w:rPr>
          <w:bCs/>
          <w:color w:val="000000" w:themeColor="text1"/>
          <w:lang w:val="en-GB"/>
        </w:rPr>
        <w:t>9.0</w:t>
      </w:r>
      <w:r w:rsidR="004952BD" w:rsidRPr="00B82C2B">
        <w:rPr>
          <w:bCs/>
          <w:color w:val="000000" w:themeColor="text1"/>
          <w:lang w:val="en-GB"/>
        </w:rPr>
        <w:t>%</w:t>
      </w:r>
      <w:r w:rsidR="004952BD">
        <w:rPr>
          <w:bCs/>
          <w:color w:val="000000" w:themeColor="text1"/>
          <w:lang w:val="en-GB"/>
        </w:rPr>
        <w:t xml:space="preserve">), with an </w:t>
      </w:r>
      <w:r w:rsidR="004A3A1A">
        <w:rPr>
          <w:bCs/>
          <w:color w:val="000000" w:themeColor="text1"/>
          <w:lang w:val="en-GB"/>
        </w:rPr>
        <w:t>69.3</w:t>
      </w:r>
      <w:r w:rsidR="004952BD">
        <w:rPr>
          <w:bCs/>
          <w:color w:val="000000" w:themeColor="text1"/>
          <w:lang w:val="en-GB"/>
        </w:rPr>
        <w:t>%</w:t>
      </w:r>
      <w:r w:rsidR="006C552F" w:rsidRPr="006C552F">
        <w:rPr>
          <w:bCs/>
        </w:rPr>
        <w:t xml:space="preserve"> </w:t>
      </w:r>
      <w:r w:rsidR="006C552F" w:rsidRPr="00BE40FA">
        <w:rPr>
          <w:bCs/>
        </w:rPr>
        <w:t>posterior probability of a positive association</w:t>
      </w:r>
      <w:r w:rsidR="005A0E54">
        <w:rPr>
          <w:bCs/>
        </w:rPr>
        <w:t xml:space="preserve">. </w:t>
      </w:r>
      <w:del w:id="328" w:author="mak" w:date="2021-09-22T22:07:00Z">
        <w:r w:rsidR="00A37D96" w:rsidRPr="00140036" w:rsidDel="00A34D4D">
          <w:rPr>
            <w:bCs/>
          </w:rPr>
          <w:delText xml:space="preserve">The </w:delText>
        </w:r>
      </w:del>
      <w:ins w:id="329" w:author="mak" w:date="2021-09-22T22:07:00Z">
        <w:r w:rsidR="00A34D4D">
          <w:rPr>
            <w:bCs/>
          </w:rPr>
          <w:t>Finally, t</w:t>
        </w:r>
        <w:r w:rsidR="00A34D4D" w:rsidRPr="00140036">
          <w:rPr>
            <w:bCs/>
          </w:rPr>
          <w:t xml:space="preserve">he </w:t>
        </w:r>
      </w:ins>
      <w:r w:rsidR="00A37D96" w:rsidRPr="00140036">
        <w:rPr>
          <w:bCs/>
        </w:rPr>
        <w:t xml:space="preserve">average </w:t>
      </w:r>
      <w:ins w:id="330" w:author="mak" w:date="2021-09-22T22:07:00Z">
        <w:r w:rsidR="00A34D4D">
          <w:rPr>
            <w:bCs/>
          </w:rPr>
          <w:t xml:space="preserve">overall </w:t>
        </w:r>
      </w:ins>
      <w:r w:rsidR="00A37D96" w:rsidRPr="00140036">
        <w:rPr>
          <w:bCs/>
        </w:rPr>
        <w:t xml:space="preserve">traffic </w:t>
      </w:r>
      <w:r w:rsidR="004D0C3E" w:rsidRPr="00140036">
        <w:rPr>
          <w:bCs/>
        </w:rPr>
        <w:t>association</w:t>
      </w:r>
      <w:r w:rsidR="00A37D96">
        <w:rPr>
          <w:bCs/>
        </w:rPr>
        <w:t xml:space="preserve"> </w:t>
      </w:r>
      <w:del w:id="331" w:author="mak" w:date="2021-09-22T22:07:00Z">
        <w:r w:rsidR="00A37D96" w:rsidDel="00A34D4D">
          <w:rPr>
            <w:bCs/>
          </w:rPr>
          <w:delText xml:space="preserve">(i.e., the average </w:delText>
        </w:r>
        <w:r w:rsidR="00B949ED" w:rsidDel="00A34D4D">
          <w:rPr>
            <w:bCs/>
          </w:rPr>
          <w:delText>association</w:delText>
        </w:r>
        <w:r w:rsidR="00A37D96" w:rsidDel="00A34D4D">
          <w:rPr>
            <w:bCs/>
          </w:rPr>
          <w:delText xml:space="preserve"> of </w:delText>
        </w:r>
        <w:r w:rsidR="00D056C2" w:rsidDel="00A34D4D">
          <w:rPr>
            <w:bCs/>
            <w:color w:val="000000" w:themeColor="text1"/>
            <w:lang w:val="en-GB"/>
          </w:rPr>
          <w:delText>EC, NO</w:delText>
        </w:r>
        <w:r w:rsidR="00D056C2" w:rsidRPr="0093563E" w:rsidDel="00A34D4D">
          <w:rPr>
            <w:bCs/>
            <w:color w:val="000000" w:themeColor="text1"/>
            <w:vertAlign w:val="subscript"/>
            <w:lang w:val="en-GB"/>
          </w:rPr>
          <w:delText>x</w:delText>
        </w:r>
        <w:r w:rsidR="00D056C2" w:rsidDel="00A34D4D">
          <w:rPr>
            <w:bCs/>
            <w:color w:val="000000" w:themeColor="text1"/>
            <w:lang w:val="en-GB"/>
          </w:rPr>
          <w:delText xml:space="preserve">, CO) </w:delText>
        </w:r>
      </w:del>
      <w:r w:rsidR="00D056C2">
        <w:rPr>
          <w:bCs/>
          <w:color w:val="000000" w:themeColor="text1"/>
          <w:lang w:val="en-GB"/>
        </w:rPr>
        <w:t xml:space="preserve">was </w:t>
      </w:r>
      <w:r w:rsidR="006B1B28">
        <w:rPr>
          <w:bCs/>
          <w:color w:val="000000" w:themeColor="text1"/>
          <w:lang w:val="en-GB"/>
        </w:rPr>
        <w:t>0.4</w:t>
      </w:r>
      <w:r w:rsidR="00D056C2" w:rsidRPr="00B82C2B">
        <w:rPr>
          <w:bCs/>
          <w:color w:val="000000" w:themeColor="text1"/>
          <w:lang w:val="en-GB"/>
        </w:rPr>
        <w:t xml:space="preserve">%; </w:t>
      </w:r>
      <w:r w:rsidR="00D056C2">
        <w:rPr>
          <w:bCs/>
          <w:color w:val="000000" w:themeColor="text1"/>
          <w:lang w:val="en-GB"/>
        </w:rPr>
        <w:t>(</w:t>
      </w:r>
      <w:r w:rsidR="00D056C2" w:rsidRPr="00B82C2B">
        <w:rPr>
          <w:bCs/>
          <w:color w:val="000000" w:themeColor="text1"/>
          <w:lang w:val="en-GB"/>
        </w:rPr>
        <w:t xml:space="preserve">95% </w:t>
      </w:r>
      <w:proofErr w:type="spellStart"/>
      <w:r w:rsidR="00D056C2" w:rsidRPr="00B82C2B">
        <w:rPr>
          <w:bCs/>
          <w:color w:val="000000" w:themeColor="text1"/>
          <w:lang w:val="en-GB"/>
        </w:rPr>
        <w:t>CrI</w:t>
      </w:r>
      <w:proofErr w:type="spellEnd"/>
      <w:r w:rsidR="00D056C2" w:rsidRPr="00B82C2B">
        <w:rPr>
          <w:bCs/>
          <w:color w:val="000000" w:themeColor="text1"/>
          <w:lang w:val="en-GB"/>
        </w:rPr>
        <w:t xml:space="preserve">: </w:t>
      </w:r>
      <w:r w:rsidR="00940460">
        <w:rPr>
          <w:bCs/>
          <w:color w:val="000000" w:themeColor="text1"/>
          <w:lang w:val="en-GB"/>
        </w:rPr>
        <w:t>-16.9</w:t>
      </w:r>
      <w:r w:rsidR="00D056C2" w:rsidRPr="00B82C2B">
        <w:rPr>
          <w:bCs/>
          <w:color w:val="000000" w:themeColor="text1"/>
          <w:lang w:val="en-GB"/>
        </w:rPr>
        <w:t xml:space="preserve">%, </w:t>
      </w:r>
      <w:r w:rsidR="00940460">
        <w:rPr>
          <w:bCs/>
          <w:color w:val="000000" w:themeColor="text1"/>
          <w:lang w:val="en-GB"/>
        </w:rPr>
        <w:t>19.8</w:t>
      </w:r>
      <w:r w:rsidR="00D056C2" w:rsidRPr="00B82C2B">
        <w:rPr>
          <w:bCs/>
          <w:color w:val="000000" w:themeColor="text1"/>
          <w:lang w:val="en-GB"/>
        </w:rPr>
        <w:t>%</w:t>
      </w:r>
      <w:r w:rsidR="00D056C2">
        <w:rPr>
          <w:bCs/>
          <w:color w:val="000000" w:themeColor="text1"/>
          <w:lang w:val="en-GB"/>
        </w:rPr>
        <w:t>).</w:t>
      </w:r>
      <w:r w:rsidR="00080C33">
        <w:rPr>
          <w:bCs/>
          <w:color w:val="000000" w:themeColor="text1"/>
          <w:lang w:val="en-GB"/>
        </w:rPr>
        <w:t xml:space="preserve"> </w:t>
      </w:r>
      <w:r w:rsidR="00B66B3A">
        <w:rPr>
          <w:bCs/>
          <w:color w:val="000000" w:themeColor="text1"/>
          <w:lang w:val="en-GB"/>
        </w:rPr>
        <w:t>PM</w:t>
      </w:r>
      <w:r w:rsidR="00B66B3A" w:rsidRPr="00B66B3A">
        <w:rPr>
          <w:bCs/>
          <w:color w:val="000000" w:themeColor="text1"/>
          <w:vertAlign w:val="subscript"/>
          <w:lang w:val="en-GB"/>
        </w:rPr>
        <w:t>2.5</w:t>
      </w:r>
      <w:r w:rsidR="00B66B3A">
        <w:rPr>
          <w:bCs/>
          <w:color w:val="000000" w:themeColor="text1"/>
          <w:vertAlign w:val="subscript"/>
          <w:lang w:val="en-GB"/>
        </w:rPr>
        <w:t xml:space="preserve"> </w:t>
      </w:r>
      <w:r w:rsidR="00621EB8">
        <w:rPr>
          <w:bCs/>
          <w:color w:val="000000" w:themeColor="text1"/>
          <w:lang w:val="en-GB"/>
        </w:rPr>
        <w:t xml:space="preserve">(which in this </w:t>
      </w:r>
      <w:r w:rsidR="00187AC1">
        <w:rPr>
          <w:bCs/>
          <w:color w:val="000000" w:themeColor="text1"/>
          <w:lang w:val="en-GB"/>
        </w:rPr>
        <w:t>context</w:t>
      </w:r>
      <w:r w:rsidR="00621EB8">
        <w:rPr>
          <w:bCs/>
          <w:color w:val="000000" w:themeColor="text1"/>
          <w:lang w:val="en-GB"/>
        </w:rPr>
        <w:t xml:space="preserve"> represented the association of non-traffic-related</w:t>
      </w:r>
      <w:r w:rsidR="00621EB8" w:rsidRPr="00621EB8">
        <w:rPr>
          <w:bCs/>
          <w:color w:val="000000" w:themeColor="text1"/>
          <w:lang w:val="en-GB"/>
        </w:rPr>
        <w:t xml:space="preserve"> </w:t>
      </w:r>
      <w:r w:rsidR="00621EB8">
        <w:rPr>
          <w:bCs/>
          <w:color w:val="000000" w:themeColor="text1"/>
          <w:lang w:val="en-GB"/>
        </w:rPr>
        <w:t>PM</w:t>
      </w:r>
      <w:r w:rsidR="00621EB8" w:rsidRPr="00B66B3A">
        <w:rPr>
          <w:bCs/>
          <w:color w:val="000000" w:themeColor="text1"/>
          <w:vertAlign w:val="subscript"/>
          <w:lang w:val="en-GB"/>
        </w:rPr>
        <w:t>2.5</w:t>
      </w:r>
      <w:r w:rsidR="00621EB8">
        <w:rPr>
          <w:bCs/>
          <w:color w:val="000000" w:themeColor="text1"/>
          <w:lang w:val="en-GB"/>
        </w:rPr>
        <w:t>)</w:t>
      </w:r>
      <w:r w:rsidR="00CF5A8B">
        <w:rPr>
          <w:bCs/>
          <w:color w:val="000000" w:themeColor="text1"/>
          <w:lang w:val="en-GB"/>
        </w:rPr>
        <w:t xml:space="preserve"> </w:t>
      </w:r>
      <w:r w:rsidR="00621EB8">
        <w:rPr>
          <w:bCs/>
          <w:color w:val="000000" w:themeColor="text1"/>
          <w:lang w:val="en-GB"/>
        </w:rPr>
        <w:t>w</w:t>
      </w:r>
      <w:r w:rsidR="00B66B3A">
        <w:rPr>
          <w:bCs/>
          <w:color w:val="000000" w:themeColor="text1"/>
          <w:lang w:val="en-GB"/>
        </w:rPr>
        <w:t xml:space="preserve">as associated with an increase in odds of ALS diagnosis </w:t>
      </w:r>
      <w:r w:rsidR="00B66B3A" w:rsidRPr="00B82C2B">
        <w:rPr>
          <w:bCs/>
          <w:color w:val="000000" w:themeColor="text1"/>
          <w:lang w:val="en-GB"/>
        </w:rPr>
        <w:t>(</w:t>
      </w:r>
      <w:r w:rsidR="00F829A7">
        <w:rPr>
          <w:bCs/>
          <w:color w:val="000000" w:themeColor="text1"/>
          <w:lang w:val="en-GB"/>
        </w:rPr>
        <w:t>1.3</w:t>
      </w:r>
      <w:r w:rsidR="00B66B3A" w:rsidRPr="00B82C2B">
        <w:rPr>
          <w:bCs/>
          <w:color w:val="000000" w:themeColor="text1"/>
          <w:lang w:val="en-GB"/>
        </w:rPr>
        <w:t xml:space="preserve">%; 95% </w:t>
      </w:r>
      <w:proofErr w:type="spellStart"/>
      <w:r w:rsidR="00B66B3A" w:rsidRPr="00B82C2B">
        <w:rPr>
          <w:bCs/>
          <w:color w:val="000000" w:themeColor="text1"/>
          <w:lang w:val="en-GB"/>
        </w:rPr>
        <w:t>CrI</w:t>
      </w:r>
      <w:proofErr w:type="spellEnd"/>
      <w:r w:rsidR="00B66B3A" w:rsidRPr="00B82C2B">
        <w:rPr>
          <w:bCs/>
          <w:color w:val="000000" w:themeColor="text1"/>
          <w:lang w:val="en-GB"/>
        </w:rPr>
        <w:t xml:space="preserve">: </w:t>
      </w:r>
      <w:r w:rsidR="00F829A7">
        <w:rPr>
          <w:bCs/>
          <w:color w:val="000000" w:themeColor="text1"/>
          <w:lang w:val="en-GB"/>
        </w:rPr>
        <w:t>-10.4</w:t>
      </w:r>
      <w:r w:rsidR="00B66B3A" w:rsidRPr="00B82C2B">
        <w:rPr>
          <w:bCs/>
          <w:color w:val="000000" w:themeColor="text1"/>
          <w:lang w:val="en-GB"/>
        </w:rPr>
        <w:t xml:space="preserve">%, </w:t>
      </w:r>
      <w:r w:rsidR="00F829A7">
        <w:rPr>
          <w:bCs/>
          <w:color w:val="000000" w:themeColor="text1"/>
          <w:lang w:val="en-GB"/>
        </w:rPr>
        <w:t>14.5</w:t>
      </w:r>
      <w:r w:rsidR="00B66B3A" w:rsidRPr="00B82C2B">
        <w:rPr>
          <w:bCs/>
          <w:color w:val="000000" w:themeColor="text1"/>
          <w:lang w:val="en-GB"/>
        </w:rPr>
        <w:t>%)</w:t>
      </w:r>
      <w:r w:rsidR="00B66B3A">
        <w:rPr>
          <w:bCs/>
          <w:color w:val="000000" w:themeColor="text1"/>
          <w:lang w:val="en-GB"/>
        </w:rPr>
        <w:t>.</w:t>
      </w:r>
      <w:r w:rsidR="00D820B4">
        <w:rPr>
          <w:bCs/>
          <w:color w:val="000000" w:themeColor="text1"/>
          <w:lang w:val="en-GB"/>
        </w:rPr>
        <w:t xml:space="preserve"> </w:t>
      </w:r>
      <w:r w:rsidR="00D820B4">
        <w:rPr>
          <w:bCs/>
          <w:color w:val="000000" w:themeColor="text1"/>
        </w:rPr>
        <w:t>For 1-year average</w:t>
      </w:r>
      <w:ins w:id="332" w:author="mak" w:date="2021-09-22T22:27:00Z">
        <w:r w:rsidR="003C7140">
          <w:rPr>
            <w:bCs/>
            <w:color w:val="000000" w:themeColor="text1"/>
          </w:rPr>
          <w:t xml:space="preserve"> exposure</w:t>
        </w:r>
      </w:ins>
      <w:del w:id="333" w:author="mak" w:date="2021-09-22T22:27:00Z">
        <w:r w:rsidR="00D820B4" w:rsidDel="003C7140">
          <w:rPr>
            <w:bCs/>
            <w:color w:val="000000" w:themeColor="text1"/>
          </w:rPr>
          <w:delText>s</w:delText>
        </w:r>
      </w:del>
      <w:r w:rsidR="00D820B4">
        <w:rPr>
          <w:bCs/>
          <w:color w:val="000000" w:themeColor="text1"/>
        </w:rPr>
        <w:t xml:space="preserve">, </w:t>
      </w:r>
      <w:del w:id="334" w:author="mak" w:date="2021-09-22T22:27:00Z">
        <w:r w:rsidR="00D820B4" w:rsidDel="00B43351">
          <w:rPr>
            <w:bCs/>
            <w:color w:val="000000" w:themeColor="text1"/>
          </w:rPr>
          <w:delText>elemental carbon</w:delText>
        </w:r>
      </w:del>
      <w:ins w:id="335" w:author="mak" w:date="2021-09-22T22:27:00Z">
        <w:r w:rsidR="00B43351">
          <w:rPr>
            <w:bCs/>
            <w:color w:val="000000" w:themeColor="text1"/>
          </w:rPr>
          <w:t>EC</w:t>
        </w:r>
      </w:ins>
      <w:r w:rsidR="00D820B4">
        <w:rPr>
          <w:bCs/>
          <w:color w:val="000000" w:themeColor="text1"/>
        </w:rPr>
        <w:t xml:space="preserve"> was associated with an increase in odds of ALS diagnosis which was significant at a 95% </w:t>
      </w:r>
      <w:proofErr w:type="spellStart"/>
      <w:r w:rsidR="00D820B4">
        <w:rPr>
          <w:bCs/>
          <w:color w:val="000000" w:themeColor="text1"/>
        </w:rPr>
        <w:t>CrI</w:t>
      </w:r>
      <w:proofErr w:type="spellEnd"/>
      <w:r w:rsidR="00D820B4">
        <w:rPr>
          <w:bCs/>
          <w:color w:val="000000" w:themeColor="text1"/>
        </w:rPr>
        <w:t xml:space="preserve"> </w:t>
      </w:r>
      <w:r w:rsidR="008A7387" w:rsidRPr="00B82C2B">
        <w:rPr>
          <w:bCs/>
          <w:color w:val="000000" w:themeColor="text1"/>
          <w:lang w:val="en-GB"/>
        </w:rPr>
        <w:t>(</w:t>
      </w:r>
      <w:r w:rsidR="00253964">
        <w:rPr>
          <w:bCs/>
          <w:color w:val="000000" w:themeColor="text1"/>
          <w:lang w:val="en-GB"/>
        </w:rPr>
        <w:t>12.7</w:t>
      </w:r>
      <w:r w:rsidR="008A7387" w:rsidRPr="00B82C2B">
        <w:rPr>
          <w:bCs/>
          <w:color w:val="000000" w:themeColor="text1"/>
          <w:lang w:val="en-GB"/>
        </w:rPr>
        <w:t xml:space="preserve"> %; 95% </w:t>
      </w:r>
      <w:proofErr w:type="spellStart"/>
      <w:r w:rsidR="008A7387" w:rsidRPr="00B82C2B">
        <w:rPr>
          <w:bCs/>
          <w:color w:val="000000" w:themeColor="text1"/>
          <w:lang w:val="en-GB"/>
        </w:rPr>
        <w:t>CrI</w:t>
      </w:r>
      <w:proofErr w:type="spellEnd"/>
      <w:r w:rsidR="008A7387" w:rsidRPr="00B82C2B">
        <w:rPr>
          <w:bCs/>
          <w:color w:val="000000" w:themeColor="text1"/>
          <w:lang w:val="en-GB"/>
        </w:rPr>
        <w:t xml:space="preserve">: </w:t>
      </w:r>
      <w:r w:rsidR="00253964">
        <w:rPr>
          <w:bCs/>
          <w:color w:val="000000" w:themeColor="text1"/>
          <w:lang w:val="en-GB"/>
        </w:rPr>
        <w:t>0.1</w:t>
      </w:r>
      <w:r w:rsidR="008A7387" w:rsidRPr="00B82C2B">
        <w:rPr>
          <w:bCs/>
          <w:color w:val="000000" w:themeColor="text1"/>
          <w:lang w:val="en-GB"/>
        </w:rPr>
        <w:t xml:space="preserve">%, </w:t>
      </w:r>
      <w:r w:rsidR="00253964">
        <w:rPr>
          <w:bCs/>
          <w:color w:val="000000" w:themeColor="text1"/>
          <w:lang w:val="en-GB"/>
        </w:rPr>
        <w:t>26.1</w:t>
      </w:r>
      <w:r w:rsidR="008A7387" w:rsidRPr="00B82C2B">
        <w:rPr>
          <w:bCs/>
          <w:color w:val="000000" w:themeColor="text1"/>
          <w:lang w:val="en-GB"/>
        </w:rPr>
        <w:t>%)</w:t>
      </w:r>
      <w:r w:rsidR="00F1373C">
        <w:rPr>
          <w:bCs/>
          <w:color w:val="000000" w:themeColor="text1"/>
          <w:lang w:val="en-GB"/>
        </w:rPr>
        <w:t xml:space="preserve"> (</w:t>
      </w:r>
      <w:r w:rsidR="00877C62">
        <w:rPr>
          <w:bCs/>
          <w:color w:val="000000" w:themeColor="text1"/>
          <w:lang w:val="en-GB"/>
        </w:rPr>
        <w:t xml:space="preserve">Figure </w:t>
      </w:r>
      <w:commentRangeStart w:id="336"/>
      <w:r w:rsidR="00877C62">
        <w:rPr>
          <w:bCs/>
          <w:color w:val="000000" w:themeColor="text1"/>
          <w:lang w:val="en-GB"/>
        </w:rPr>
        <w:t>XX</w:t>
      </w:r>
      <w:commentRangeEnd w:id="336"/>
      <w:r w:rsidR="001278DB">
        <w:rPr>
          <w:rStyle w:val="CommentReference"/>
          <w:rFonts w:asciiTheme="minorHAnsi" w:eastAsiaTheme="minorHAnsi" w:hAnsiTheme="minorHAnsi" w:cstheme="minorBidi"/>
          <w:lang w:val="en-GB"/>
        </w:rPr>
        <w:commentReference w:id="336"/>
      </w:r>
      <w:r w:rsidR="00F1373C">
        <w:rPr>
          <w:bCs/>
          <w:color w:val="000000" w:themeColor="text1"/>
          <w:lang w:val="en-GB"/>
        </w:rPr>
        <w:t xml:space="preserve">). </w:t>
      </w:r>
      <w:commentRangeStart w:id="337"/>
      <w:commentRangeStart w:id="338"/>
      <w:del w:id="339" w:author="mak" w:date="2021-09-22T22:28:00Z">
        <w:r w:rsidR="000A1738" w:rsidDel="00B43351">
          <w:rPr>
            <w:bCs/>
            <w:color w:val="000000" w:themeColor="text1"/>
            <w:lang w:val="en-GB"/>
          </w:rPr>
          <w:delText xml:space="preserve">Individual </w:delText>
        </w:r>
      </w:del>
      <w:ins w:id="340" w:author="mak" w:date="2021-09-22T22:28:00Z">
        <w:r w:rsidR="00B43351">
          <w:rPr>
            <w:bCs/>
            <w:color w:val="000000" w:themeColor="text1"/>
            <w:lang w:val="en-GB"/>
          </w:rPr>
          <w:t xml:space="preserve">Single-pollutant </w:t>
        </w:r>
      </w:ins>
      <w:r w:rsidR="000A1738">
        <w:rPr>
          <w:bCs/>
          <w:color w:val="000000" w:themeColor="text1"/>
          <w:lang w:val="en-GB"/>
        </w:rPr>
        <w:t xml:space="preserve">models for </w:t>
      </w:r>
      <w:r w:rsidR="008D78E5">
        <w:rPr>
          <w:bCs/>
          <w:color w:val="000000" w:themeColor="text1"/>
          <w:lang w:val="en-GB"/>
        </w:rPr>
        <w:t xml:space="preserve">each </w:t>
      </w:r>
      <w:r w:rsidR="000A1738">
        <w:rPr>
          <w:bCs/>
          <w:color w:val="000000" w:themeColor="text1"/>
          <w:lang w:val="en-GB"/>
        </w:rPr>
        <w:t>traffic-related pollutant</w:t>
      </w:r>
      <w:ins w:id="341" w:author="mak" w:date="2021-09-22T22:28:00Z">
        <w:r w:rsidR="00B43351">
          <w:rPr>
            <w:bCs/>
            <w:color w:val="000000" w:themeColor="text1"/>
            <w:lang w:val="en-GB"/>
          </w:rPr>
          <w:t xml:space="preserve"> adjusting for</w:t>
        </w:r>
      </w:ins>
      <w:del w:id="342" w:author="mak" w:date="2021-09-22T22:28:00Z">
        <w:r w:rsidR="000A1738" w:rsidDel="00B43351">
          <w:rPr>
            <w:bCs/>
            <w:color w:val="000000" w:themeColor="text1"/>
            <w:lang w:val="en-GB"/>
          </w:rPr>
          <w:delText>s</w:delText>
        </w:r>
        <w:r w:rsidR="008D78E5" w:rsidDel="00B43351">
          <w:rPr>
            <w:bCs/>
            <w:color w:val="000000" w:themeColor="text1"/>
            <w:lang w:val="en-GB"/>
          </w:rPr>
          <w:delText xml:space="preserve"> with</w:delText>
        </w:r>
      </w:del>
      <w:r w:rsidR="000A1738">
        <w:rPr>
          <w:bCs/>
          <w:color w:val="000000" w:themeColor="text1"/>
          <w:lang w:val="en-GB"/>
        </w:rPr>
        <w:t xml:space="preserve"> </w:t>
      </w:r>
      <w:r w:rsidR="008D78E5" w:rsidRPr="008D78E5">
        <w:rPr>
          <w:bCs/>
          <w:color w:val="000000" w:themeColor="text1"/>
          <w:lang w:val="en-GB"/>
        </w:rPr>
        <w:t>PM</w:t>
      </w:r>
      <w:r w:rsidR="008D78E5" w:rsidRPr="008D78E5">
        <w:rPr>
          <w:bCs/>
          <w:color w:val="000000" w:themeColor="text1"/>
          <w:vertAlign w:val="subscript"/>
          <w:lang w:val="en-GB"/>
        </w:rPr>
        <w:t>2.</w:t>
      </w:r>
      <w:r w:rsidR="008D78E5">
        <w:rPr>
          <w:bCs/>
          <w:color w:val="000000" w:themeColor="text1"/>
          <w:vertAlign w:val="subscript"/>
          <w:lang w:val="en-GB"/>
        </w:rPr>
        <w:t>5</w:t>
      </w:r>
      <w:r w:rsidR="008D78E5" w:rsidRPr="008D78E5">
        <w:rPr>
          <w:bCs/>
          <w:color w:val="000000" w:themeColor="text1"/>
          <w:lang w:val="en-GB"/>
        </w:rPr>
        <w:t xml:space="preserve"> </w:t>
      </w:r>
      <w:del w:id="343" w:author="mak" w:date="2021-09-22T22:28:00Z">
        <w:r w:rsidR="000A1738" w:rsidDel="00B43351">
          <w:rPr>
            <w:bCs/>
            <w:color w:val="000000" w:themeColor="text1"/>
            <w:lang w:val="en-GB"/>
          </w:rPr>
          <w:delText xml:space="preserve">(i.e., </w:delText>
        </w:r>
        <w:r w:rsidR="00D86073" w:rsidDel="00B43351">
          <w:rPr>
            <w:bCs/>
            <w:color w:val="000000" w:themeColor="text1"/>
            <w:lang w:val="en-GB"/>
          </w:rPr>
          <w:delText>one of EC, NO</w:delText>
        </w:r>
        <w:r w:rsidR="00D86073" w:rsidRPr="0093563E" w:rsidDel="00B43351">
          <w:rPr>
            <w:bCs/>
            <w:color w:val="000000" w:themeColor="text1"/>
            <w:vertAlign w:val="subscript"/>
            <w:lang w:val="en-GB"/>
          </w:rPr>
          <w:delText>x</w:delText>
        </w:r>
        <w:r w:rsidR="00D86073" w:rsidDel="00B43351">
          <w:rPr>
            <w:bCs/>
            <w:color w:val="000000" w:themeColor="text1"/>
            <w:lang w:val="en-GB"/>
          </w:rPr>
          <w:delText>, CO + PM</w:delText>
        </w:r>
        <w:r w:rsidR="00D86073" w:rsidRPr="00E65487" w:rsidDel="00B43351">
          <w:rPr>
            <w:bCs/>
            <w:color w:val="000000" w:themeColor="text1"/>
            <w:vertAlign w:val="subscript"/>
            <w:lang w:val="en-GB"/>
          </w:rPr>
          <w:delText>2.5</w:delText>
        </w:r>
        <w:r w:rsidR="00B83C37" w:rsidDel="00B43351">
          <w:rPr>
            <w:bCs/>
            <w:color w:val="000000" w:themeColor="text1"/>
            <w:lang w:val="en-GB"/>
          </w:rPr>
          <w:delText>)</w:delText>
        </w:r>
        <w:r w:rsidR="003034A1" w:rsidDel="00B43351">
          <w:rPr>
            <w:bCs/>
            <w:color w:val="000000" w:themeColor="text1"/>
            <w:lang w:val="en-GB"/>
          </w:rPr>
          <w:delText xml:space="preserve"> </w:delText>
        </w:r>
      </w:del>
      <w:r w:rsidR="003034A1">
        <w:rPr>
          <w:bCs/>
          <w:color w:val="000000" w:themeColor="text1"/>
          <w:lang w:val="en-GB"/>
        </w:rPr>
        <w:t>(</w:t>
      </w:r>
      <w:proofErr w:type="spellStart"/>
      <w:r w:rsidR="003034A1">
        <w:rPr>
          <w:bCs/>
          <w:color w:val="000000" w:themeColor="text1"/>
          <w:lang w:val="en-GB"/>
        </w:rPr>
        <w:t>eFigure</w:t>
      </w:r>
      <w:proofErr w:type="spellEnd"/>
      <w:r w:rsidR="003034A1">
        <w:rPr>
          <w:bCs/>
          <w:color w:val="000000" w:themeColor="text1"/>
          <w:lang w:val="en-GB"/>
        </w:rPr>
        <w:t xml:space="preserve"> XX) </w:t>
      </w:r>
      <w:r w:rsidR="00E65487">
        <w:rPr>
          <w:bCs/>
          <w:color w:val="000000" w:themeColor="text1"/>
          <w:lang w:val="en-GB"/>
        </w:rPr>
        <w:t>resulted in positive associations for each of EC, NO</w:t>
      </w:r>
      <w:r w:rsidR="00E65487" w:rsidRPr="0093563E">
        <w:rPr>
          <w:bCs/>
          <w:color w:val="000000" w:themeColor="text1"/>
          <w:vertAlign w:val="subscript"/>
          <w:lang w:val="en-GB"/>
        </w:rPr>
        <w:t>x</w:t>
      </w:r>
      <w:r w:rsidR="00E65487">
        <w:rPr>
          <w:bCs/>
          <w:color w:val="000000" w:themeColor="text1"/>
          <w:lang w:val="en-GB"/>
        </w:rPr>
        <w:t>, CO, with positive associations for PM</w:t>
      </w:r>
      <w:r w:rsidR="00E65487" w:rsidRPr="00E65487">
        <w:rPr>
          <w:bCs/>
          <w:color w:val="000000" w:themeColor="text1"/>
          <w:vertAlign w:val="subscript"/>
          <w:lang w:val="en-GB"/>
        </w:rPr>
        <w:t>2.5</w:t>
      </w:r>
      <w:r w:rsidR="00E65487">
        <w:rPr>
          <w:bCs/>
          <w:color w:val="000000" w:themeColor="text1"/>
          <w:vertAlign w:val="subscript"/>
          <w:lang w:val="en-GB"/>
        </w:rPr>
        <w:t xml:space="preserve"> </w:t>
      </w:r>
      <w:r w:rsidR="00E65487">
        <w:rPr>
          <w:bCs/>
          <w:color w:val="000000" w:themeColor="text1"/>
          <w:lang w:val="en-GB"/>
        </w:rPr>
        <w:t xml:space="preserve">in all but </w:t>
      </w:r>
      <w:r w:rsidR="0065651E">
        <w:rPr>
          <w:bCs/>
          <w:color w:val="000000" w:themeColor="text1"/>
          <w:lang w:val="en-GB"/>
        </w:rPr>
        <w:t>the model with EC.</w:t>
      </w:r>
      <w:r w:rsidR="00090E64">
        <w:rPr>
          <w:bCs/>
          <w:color w:val="000000" w:themeColor="text1"/>
          <w:lang w:val="en-GB"/>
        </w:rPr>
        <w:t xml:space="preserve"> </w:t>
      </w:r>
      <w:commentRangeEnd w:id="337"/>
      <w:r w:rsidR="00B31724">
        <w:rPr>
          <w:rStyle w:val="CommentReference"/>
          <w:rFonts w:asciiTheme="minorHAnsi" w:eastAsiaTheme="minorHAnsi" w:hAnsiTheme="minorHAnsi" w:cstheme="minorBidi"/>
          <w:lang w:val="en-GB"/>
        </w:rPr>
        <w:commentReference w:id="337"/>
      </w:r>
      <w:commentRangeEnd w:id="338"/>
      <w:r w:rsidR="00B43351">
        <w:rPr>
          <w:rStyle w:val="CommentReference"/>
          <w:rFonts w:asciiTheme="minorHAnsi" w:eastAsiaTheme="minorHAnsi" w:hAnsiTheme="minorHAnsi" w:cstheme="minorBidi"/>
          <w:lang w:val="en-GB"/>
        </w:rPr>
        <w:commentReference w:id="338"/>
      </w:r>
      <w:r w:rsidR="00090E64">
        <w:rPr>
          <w:bCs/>
          <w:color w:val="000000" w:themeColor="text1"/>
          <w:lang w:val="en-GB"/>
        </w:rPr>
        <w:t xml:space="preserve">Results from variations of the main model in the sensitivity analyses were robust to prior choices </w:t>
      </w:r>
      <w:r w:rsidR="0069187E">
        <w:rPr>
          <w:bCs/>
          <w:color w:val="000000" w:themeColor="text1"/>
          <w:lang w:val="en-GB"/>
        </w:rPr>
        <w:t xml:space="preserve">and inclusion </w:t>
      </w:r>
      <w:commentRangeStart w:id="344"/>
      <w:r w:rsidR="0069187E">
        <w:rPr>
          <w:bCs/>
          <w:color w:val="000000" w:themeColor="text1"/>
          <w:lang w:val="en-GB"/>
        </w:rPr>
        <w:t xml:space="preserve">of parish-level SES </w:t>
      </w:r>
      <w:commentRangeEnd w:id="344"/>
      <w:r w:rsidR="000A7887">
        <w:rPr>
          <w:rStyle w:val="CommentReference"/>
          <w:rFonts w:asciiTheme="minorHAnsi" w:eastAsiaTheme="minorHAnsi" w:hAnsiTheme="minorHAnsi" w:cstheme="minorBidi"/>
          <w:lang w:val="en-GB"/>
        </w:rPr>
        <w:commentReference w:id="344"/>
      </w:r>
      <w:r w:rsidR="00090E64">
        <w:rPr>
          <w:bCs/>
          <w:color w:val="000000" w:themeColor="text1"/>
          <w:lang w:val="en-GB"/>
        </w:rPr>
        <w:t>(</w:t>
      </w:r>
      <w:proofErr w:type="spellStart"/>
      <w:r w:rsidR="00090E64">
        <w:rPr>
          <w:bCs/>
          <w:color w:val="000000" w:themeColor="text1"/>
          <w:lang w:val="en-GB"/>
        </w:rPr>
        <w:t>eFigure</w:t>
      </w:r>
      <w:proofErr w:type="spellEnd"/>
      <w:r w:rsidR="00090E64">
        <w:rPr>
          <w:bCs/>
          <w:color w:val="000000" w:themeColor="text1"/>
          <w:lang w:val="en-GB"/>
        </w:rPr>
        <w:t xml:space="preserve"> </w:t>
      </w:r>
      <w:commentRangeStart w:id="345"/>
      <w:r w:rsidR="00090E64">
        <w:rPr>
          <w:bCs/>
          <w:color w:val="000000" w:themeColor="text1"/>
          <w:lang w:val="en-GB"/>
        </w:rPr>
        <w:t>XX</w:t>
      </w:r>
      <w:commentRangeEnd w:id="345"/>
      <w:r w:rsidR="00F75755">
        <w:rPr>
          <w:rStyle w:val="CommentReference"/>
          <w:rFonts w:asciiTheme="minorHAnsi" w:eastAsiaTheme="minorHAnsi" w:hAnsiTheme="minorHAnsi" w:cstheme="minorBidi"/>
          <w:lang w:val="en-GB"/>
        </w:rPr>
        <w:commentReference w:id="345"/>
      </w:r>
      <w:r w:rsidR="00090E64">
        <w:rPr>
          <w:bCs/>
          <w:color w:val="000000" w:themeColor="text1"/>
          <w:lang w:val="en-GB"/>
        </w:rPr>
        <w:t>).</w:t>
      </w:r>
    </w:p>
    <w:p w14:paraId="391423BD" w14:textId="77777777" w:rsidR="00AF0CB0" w:rsidRDefault="00AF0CB0" w:rsidP="00042EDE">
      <w:pPr>
        <w:rPr>
          <w:b/>
        </w:rPr>
      </w:pPr>
    </w:p>
    <w:p w14:paraId="60536B33" w14:textId="2158EDFF" w:rsidR="004B5359" w:rsidRPr="00BE40FA" w:rsidRDefault="00F255A6" w:rsidP="00042EDE">
      <w:pPr>
        <w:rPr>
          <w:b/>
        </w:rPr>
      </w:pPr>
      <w:r w:rsidRPr="00BE40FA">
        <w:rPr>
          <w:b/>
        </w:rPr>
        <w:t>Discussion</w:t>
      </w:r>
    </w:p>
    <w:p w14:paraId="5DAD1B33" w14:textId="3BC1591D" w:rsidR="00A45F01" w:rsidRDefault="00590E86" w:rsidP="00FC3DEC">
      <w:pPr>
        <w:rPr>
          <w:color w:val="000000" w:themeColor="text1"/>
        </w:rPr>
      </w:pPr>
      <w:r>
        <w:rPr>
          <w:bCs/>
        </w:rPr>
        <w:t>In th</w:t>
      </w:r>
      <w:r w:rsidR="00A13E95">
        <w:rPr>
          <w:bCs/>
        </w:rPr>
        <w:t xml:space="preserve">e largest </w:t>
      </w:r>
      <w:r>
        <w:rPr>
          <w:bCs/>
        </w:rPr>
        <w:t>case-control study</w:t>
      </w:r>
      <w:r w:rsidR="00A13E95">
        <w:rPr>
          <w:bCs/>
        </w:rPr>
        <w:t xml:space="preserve"> of ALS</w:t>
      </w:r>
      <w:r w:rsidR="0013043C">
        <w:rPr>
          <w:bCs/>
        </w:rPr>
        <w:t xml:space="preserve"> and </w:t>
      </w:r>
      <w:r w:rsidR="00DE163B">
        <w:rPr>
          <w:bCs/>
        </w:rPr>
        <w:t>traffic-related</w:t>
      </w:r>
      <w:r w:rsidR="00077C61">
        <w:rPr>
          <w:bCs/>
        </w:rPr>
        <w:t xml:space="preserve"> air</w:t>
      </w:r>
      <w:r w:rsidR="00DE163B">
        <w:rPr>
          <w:bCs/>
        </w:rPr>
        <w:t xml:space="preserve"> </w:t>
      </w:r>
      <w:r w:rsidR="0013043C">
        <w:rPr>
          <w:bCs/>
        </w:rPr>
        <w:t>pollution</w:t>
      </w:r>
      <w:r w:rsidR="00A13E95">
        <w:rPr>
          <w:bCs/>
        </w:rPr>
        <w:t xml:space="preserve"> </w:t>
      </w:r>
      <w:del w:id="346" w:author="mak" w:date="2021-09-22T22:29:00Z">
        <w:r w:rsidR="00A13E95" w:rsidDel="009A15C1">
          <w:rPr>
            <w:bCs/>
          </w:rPr>
          <w:delText xml:space="preserve">of its kind </w:delText>
        </w:r>
      </w:del>
      <w:r w:rsidR="00A13E95">
        <w:rPr>
          <w:bCs/>
        </w:rPr>
        <w:t>to date</w:t>
      </w:r>
      <w:r>
        <w:rPr>
          <w:bCs/>
        </w:rPr>
        <w:t>, w</w:t>
      </w:r>
      <w:r w:rsidR="00950BE6">
        <w:rPr>
          <w:bCs/>
        </w:rPr>
        <w:t>e used</w:t>
      </w:r>
      <w:r>
        <w:rPr>
          <w:bCs/>
        </w:rPr>
        <w:t xml:space="preserve"> </w:t>
      </w:r>
      <w:r w:rsidR="00D4053A">
        <w:rPr>
          <w:color w:val="000000" w:themeColor="text1"/>
        </w:rPr>
        <w:t xml:space="preserve">3,939 </w:t>
      </w:r>
      <w:r>
        <w:rPr>
          <w:bCs/>
        </w:rPr>
        <w:t>ALS</w:t>
      </w:r>
      <w:r w:rsidR="00721627">
        <w:rPr>
          <w:bCs/>
        </w:rPr>
        <w:t xml:space="preserve"> diagnoses</w:t>
      </w:r>
      <w:r>
        <w:rPr>
          <w:bCs/>
        </w:rPr>
        <w:t xml:space="preserve"> in Denmark</w:t>
      </w:r>
      <w:r w:rsidR="00972A3E">
        <w:rPr>
          <w:bCs/>
        </w:rPr>
        <w:t xml:space="preserve">, </w:t>
      </w:r>
      <w:r w:rsidR="004D420B">
        <w:rPr>
          <w:bCs/>
        </w:rPr>
        <w:t xml:space="preserve">pollutant </w:t>
      </w:r>
      <w:r w:rsidR="00932CB3">
        <w:rPr>
          <w:bCs/>
        </w:rPr>
        <w:t xml:space="preserve">predictions from </w:t>
      </w:r>
      <w:ins w:id="347" w:author="mak" w:date="2021-09-22T22:30:00Z">
        <w:r w:rsidR="00294CA8">
          <w:rPr>
            <w:bCs/>
          </w:rPr>
          <w:t>well-</w:t>
        </w:r>
      </w:ins>
      <w:del w:id="348" w:author="mak" w:date="2021-09-22T22:30:00Z">
        <w:r w:rsidR="00A13E95" w:rsidDel="00294CA8">
          <w:rPr>
            <w:bCs/>
          </w:rPr>
          <w:delText xml:space="preserve">a </w:delText>
        </w:r>
      </w:del>
      <w:r w:rsidR="00F90FEE">
        <w:rPr>
          <w:bCs/>
        </w:rPr>
        <w:t>validated spatio-temporal</w:t>
      </w:r>
      <w:ins w:id="349" w:author="mak" w:date="2021-09-22T22:30:00Z">
        <w:r w:rsidR="00294CA8">
          <w:rPr>
            <w:bCs/>
          </w:rPr>
          <w:t xml:space="preserve"> models</w:t>
        </w:r>
      </w:ins>
      <w:r w:rsidR="007B1577">
        <w:rPr>
          <w:bCs/>
        </w:rPr>
        <w:t xml:space="preserve">, along with a Bayesian hierarchical structure to examine how increases in </w:t>
      </w:r>
      <w:r w:rsidR="00022CB4">
        <w:rPr>
          <w:bCs/>
        </w:rPr>
        <w:lastRenderedPageBreak/>
        <w:t>traffic-related</w:t>
      </w:r>
      <w:r w:rsidR="007A151A">
        <w:rPr>
          <w:bCs/>
        </w:rPr>
        <w:t xml:space="preserve"> </w:t>
      </w:r>
      <w:r w:rsidR="007B1577">
        <w:rPr>
          <w:bCs/>
        </w:rPr>
        <w:t>pollutant concentration</w:t>
      </w:r>
      <w:r w:rsidR="00433B3B">
        <w:rPr>
          <w:bCs/>
        </w:rPr>
        <w:t>s</w:t>
      </w:r>
      <w:r w:rsidR="002E7909" w:rsidRPr="00D346EE">
        <w:rPr>
          <w:bCs/>
        </w:rPr>
        <w:t>, individually and combined,</w:t>
      </w:r>
      <w:r w:rsidR="007B1577" w:rsidRPr="00D346EE">
        <w:rPr>
          <w:bCs/>
        </w:rPr>
        <w:t xml:space="preserve"> are</w:t>
      </w:r>
      <w:r w:rsidR="007B1577">
        <w:rPr>
          <w:bCs/>
        </w:rPr>
        <w:t xml:space="preserve"> associated with </w:t>
      </w:r>
      <w:r w:rsidR="00770813">
        <w:rPr>
          <w:bCs/>
        </w:rPr>
        <w:t>percentage change in odds of ALS diagnosis.</w:t>
      </w:r>
      <w:r w:rsidR="000E4EB8">
        <w:rPr>
          <w:bCs/>
        </w:rPr>
        <w:t xml:space="preserve"> We found that </w:t>
      </w:r>
      <w:r w:rsidR="003111AF">
        <w:rPr>
          <w:bCs/>
        </w:rPr>
        <w:t xml:space="preserve">a standard deviation increase of 5-year concentration of </w:t>
      </w:r>
      <w:r w:rsidR="003111AF" w:rsidRPr="000C02C8">
        <w:rPr>
          <w:bCs/>
        </w:rPr>
        <w:t>traffic-related pollutants</w:t>
      </w:r>
      <w:r w:rsidR="003111AF">
        <w:rPr>
          <w:bCs/>
        </w:rPr>
        <w:t xml:space="preserve"> </w:t>
      </w:r>
      <w:r w:rsidR="00E40E14">
        <w:rPr>
          <w:bCs/>
        </w:rPr>
        <w:t xml:space="preserve">was associated with an increase in odds of ALS diagnosis, though not significant at </w:t>
      </w:r>
      <w:del w:id="350" w:author="mak" w:date="2021-09-22T22:30:00Z">
        <w:r w:rsidR="00E40E14" w:rsidDel="00616ACA">
          <w:rPr>
            <w:bCs/>
          </w:rPr>
          <w:delText xml:space="preserve">a </w:delText>
        </w:r>
      </w:del>
      <w:ins w:id="351" w:author="mak" w:date="2021-09-22T22:30:00Z">
        <w:r w:rsidR="00616ACA">
          <w:rPr>
            <w:bCs/>
          </w:rPr>
          <w:t xml:space="preserve">the </w:t>
        </w:r>
      </w:ins>
      <w:r w:rsidR="00E40E14">
        <w:rPr>
          <w:bCs/>
        </w:rPr>
        <w:t>95% credible interval level.</w:t>
      </w:r>
      <w:r w:rsidR="00101103">
        <w:rPr>
          <w:bCs/>
        </w:rPr>
        <w:t xml:space="preserve"> </w:t>
      </w:r>
      <w:r w:rsidR="00C20D17">
        <w:rPr>
          <w:bCs/>
        </w:rPr>
        <w:t xml:space="preserve">We found </w:t>
      </w:r>
      <w:r w:rsidR="005D052F">
        <w:rPr>
          <w:bCs/>
        </w:rPr>
        <w:t xml:space="preserve">that </w:t>
      </w:r>
      <w:del w:id="352" w:author="mak" w:date="2021-09-22T22:30:00Z">
        <w:r w:rsidR="005D052F" w:rsidDel="00532677">
          <w:rPr>
            <w:bCs/>
          </w:rPr>
          <w:delText>elemental carbon</w:delText>
        </w:r>
      </w:del>
      <w:ins w:id="353" w:author="mak" w:date="2021-09-22T22:30:00Z">
        <w:r w:rsidR="00532677">
          <w:rPr>
            <w:bCs/>
          </w:rPr>
          <w:t>EC</w:t>
        </w:r>
      </w:ins>
      <w:r w:rsidR="005D052F">
        <w:rPr>
          <w:bCs/>
        </w:rPr>
        <w:t xml:space="preserve"> had </w:t>
      </w:r>
      <w:r w:rsidR="00C20D17">
        <w:rPr>
          <w:bCs/>
        </w:rPr>
        <w:t xml:space="preserve">the </w:t>
      </w:r>
      <w:r w:rsidR="00C737B6">
        <w:rPr>
          <w:bCs/>
        </w:rPr>
        <w:t>largest</w:t>
      </w:r>
      <w:ins w:id="354" w:author="mak" w:date="2021-09-22T22:32:00Z">
        <w:r w:rsidR="00D1169A">
          <w:rPr>
            <w:bCs/>
          </w:rPr>
          <w:t>-</w:t>
        </w:r>
      </w:ins>
      <w:ins w:id="355" w:author="mak" w:date="2021-09-22T22:30:00Z">
        <w:r w:rsidR="00532677">
          <w:rPr>
            <w:bCs/>
          </w:rPr>
          <w:t>in</w:t>
        </w:r>
      </w:ins>
      <w:ins w:id="356" w:author="mak" w:date="2021-09-22T22:32:00Z">
        <w:r w:rsidR="00D1169A">
          <w:rPr>
            <w:bCs/>
          </w:rPr>
          <w:t>-</w:t>
        </w:r>
      </w:ins>
      <w:ins w:id="357" w:author="mak" w:date="2021-09-22T22:30:00Z">
        <w:r w:rsidR="00532677">
          <w:rPr>
            <w:bCs/>
          </w:rPr>
          <w:t>magnitude</w:t>
        </w:r>
      </w:ins>
      <w:r w:rsidR="00C737B6">
        <w:rPr>
          <w:bCs/>
        </w:rPr>
        <w:t xml:space="preserve"> </w:t>
      </w:r>
      <w:del w:id="358" w:author="mak" w:date="2021-09-22T22:30:00Z">
        <w:r w:rsidR="00C737B6" w:rsidDel="00532677">
          <w:rPr>
            <w:bCs/>
          </w:rPr>
          <w:delText xml:space="preserve">individual </w:delText>
        </w:r>
        <w:r w:rsidR="00E71694" w:rsidDel="00532677">
          <w:rPr>
            <w:bCs/>
          </w:rPr>
          <w:delText>pollutant</w:delText>
        </w:r>
      </w:del>
      <w:ins w:id="359" w:author="mak" w:date="2021-09-22T22:30:00Z">
        <w:r w:rsidR="00532677">
          <w:rPr>
            <w:bCs/>
          </w:rPr>
          <w:t>independent</w:t>
        </w:r>
      </w:ins>
      <w:r w:rsidR="00E71694">
        <w:rPr>
          <w:bCs/>
        </w:rPr>
        <w:t xml:space="preserve"> </w:t>
      </w:r>
      <w:r w:rsidR="00C737B6">
        <w:rPr>
          <w:bCs/>
        </w:rPr>
        <w:t xml:space="preserve">association </w:t>
      </w:r>
      <w:r w:rsidR="001A7F0D">
        <w:rPr>
          <w:bCs/>
        </w:rPr>
        <w:t>with</w:t>
      </w:r>
      <w:r w:rsidR="00C20D17">
        <w:rPr>
          <w:bCs/>
        </w:rPr>
        <w:t xml:space="preserve"> </w:t>
      </w:r>
      <w:r w:rsidR="005D052F">
        <w:rPr>
          <w:color w:val="000000" w:themeColor="text1"/>
        </w:rPr>
        <w:t>ALS d</w:t>
      </w:r>
      <w:r w:rsidR="0006758A">
        <w:rPr>
          <w:color w:val="000000" w:themeColor="text1"/>
        </w:rPr>
        <w:t>i</w:t>
      </w:r>
      <w:r w:rsidR="005D052F">
        <w:rPr>
          <w:color w:val="000000" w:themeColor="text1"/>
        </w:rPr>
        <w:t>agnosis</w:t>
      </w:r>
      <w:r w:rsidR="00944F4B">
        <w:rPr>
          <w:color w:val="000000" w:themeColor="text1"/>
        </w:rPr>
        <w:t xml:space="preserve">, </w:t>
      </w:r>
      <w:del w:id="360" w:author="mak" w:date="2021-09-22T22:33:00Z">
        <w:r w:rsidR="00944F4B" w:rsidDel="00D1169A">
          <w:rPr>
            <w:color w:val="000000" w:themeColor="text1"/>
          </w:rPr>
          <w:delText xml:space="preserve">with </w:delText>
        </w:r>
      </w:del>
      <w:ins w:id="361" w:author="mak" w:date="2021-09-22T22:33:00Z">
        <w:r w:rsidR="00D1169A">
          <w:rPr>
            <w:color w:val="000000" w:themeColor="text1"/>
          </w:rPr>
          <w:t>while the non-significant associations with NOx and CO were negative and smaller in magnitude</w:t>
        </w:r>
      </w:ins>
      <w:del w:id="362" w:author="mak" w:date="2021-09-22T22:33:00Z">
        <w:r w:rsidR="006C33B4" w:rsidDel="00D1169A">
          <w:rPr>
            <w:color w:val="000000" w:themeColor="text1"/>
          </w:rPr>
          <w:delText xml:space="preserve">slight </w:delText>
        </w:r>
        <w:commentRangeStart w:id="363"/>
        <w:r w:rsidR="00944F4B" w:rsidDel="00D1169A">
          <w:rPr>
            <w:color w:val="000000" w:themeColor="text1"/>
          </w:rPr>
          <w:delText xml:space="preserve">non-significant </w:delText>
        </w:r>
        <w:commentRangeEnd w:id="363"/>
        <w:r w:rsidR="00E80D30" w:rsidDel="00D1169A">
          <w:rPr>
            <w:rStyle w:val="CommentReference"/>
            <w:rFonts w:asciiTheme="minorHAnsi" w:eastAsiaTheme="minorHAnsi" w:hAnsiTheme="minorHAnsi" w:cstheme="minorBidi"/>
            <w:lang w:val="en-GB"/>
          </w:rPr>
          <w:commentReference w:id="363"/>
        </w:r>
        <w:r w:rsidR="00C577CE" w:rsidDel="00D1169A">
          <w:rPr>
            <w:color w:val="000000" w:themeColor="text1"/>
          </w:rPr>
          <w:delText>decreases</w:delText>
        </w:r>
        <w:r w:rsidR="00944F4B" w:rsidDel="00D1169A">
          <w:rPr>
            <w:color w:val="000000" w:themeColor="text1"/>
          </w:rPr>
          <w:delText xml:space="preserve"> in NO</w:delText>
        </w:r>
        <w:r w:rsidR="00944F4B" w:rsidRPr="00944F4B" w:rsidDel="00D1169A">
          <w:rPr>
            <w:color w:val="000000" w:themeColor="text1"/>
            <w:vertAlign w:val="subscript"/>
          </w:rPr>
          <w:delText>x</w:delText>
        </w:r>
        <w:r w:rsidR="00944F4B" w:rsidDel="00D1169A">
          <w:rPr>
            <w:color w:val="000000" w:themeColor="text1"/>
          </w:rPr>
          <w:delText xml:space="preserve"> and CO</w:delText>
        </w:r>
      </w:del>
      <w:r w:rsidR="00944F4B">
        <w:rPr>
          <w:color w:val="000000" w:themeColor="text1"/>
        </w:rPr>
        <w:t>.</w:t>
      </w:r>
      <w:r w:rsidR="00101103">
        <w:rPr>
          <w:color w:val="000000" w:themeColor="text1"/>
        </w:rPr>
        <w:t xml:space="preserve"> </w:t>
      </w:r>
    </w:p>
    <w:p w14:paraId="52B33D69" w14:textId="77777777" w:rsidR="00D258B8" w:rsidRPr="00101103" w:rsidRDefault="00D258B8" w:rsidP="00FC3DEC">
      <w:pPr>
        <w:rPr>
          <w:color w:val="000000" w:themeColor="text1"/>
        </w:rPr>
      </w:pPr>
    </w:p>
    <w:p w14:paraId="41CC23FF" w14:textId="0793AA3B" w:rsidR="009A76D9" w:rsidRPr="00AE484B" w:rsidRDefault="00C35BE6" w:rsidP="00FC3DEC">
      <w:pPr>
        <w:rPr>
          <w:bCs/>
          <w:color w:val="000000" w:themeColor="text1"/>
        </w:rPr>
      </w:pPr>
      <w:r>
        <w:rPr>
          <w:bCs/>
          <w:color w:val="000000" w:themeColor="text1"/>
        </w:rPr>
        <w:t>Traffic-related pollutants pose great danger to public health</w:t>
      </w:r>
      <w:r w:rsidR="00E75734">
        <w:rPr>
          <w:bCs/>
          <w:color w:val="000000" w:themeColor="text1"/>
        </w:rPr>
        <w:t xml:space="preserve"> in many ways</w:t>
      </w:r>
      <w:r>
        <w:rPr>
          <w:bCs/>
          <w:color w:val="000000" w:themeColor="text1"/>
        </w:rPr>
        <w:t>.</w:t>
      </w:r>
      <w:r w:rsidR="0001170D" w:rsidRPr="0001170D">
        <w:rPr>
          <w:bCs/>
          <w:color w:val="000000" w:themeColor="text1"/>
        </w:rPr>
        <w:fldChar w:fldCharType="begin"/>
      </w:r>
      <w:r w:rsidR="000C76AC">
        <w:rPr>
          <w:bCs/>
          <w:color w:val="000000" w:themeColor="text1"/>
        </w:rPr>
        <w:instrText xml:space="preserve"> ADDIN ZOTERO_ITEM CSL_CITATION {"citationID":"l76zGJCq","properties":{"formattedCitation":"\\super 9\\uc0\\u8211{}21,39\\uc0\\u8211{}41\\nosupersub{}","plainCitation":"9–21,39–41","noteIndex":0},"citationItems":[{"id":1103,"uris":["http://zotero.org/users/6925055/items/4T5KXP5F"],"uri":["http://zotero.org/users/6925055/items/4T5KXP5F"],"itemData":{"id":1103,"type":"article-journal","container-title":"JAMA","issue":"10","note":"publisher: American Medical Association","page":"1127–1134","title":"Fine particulate air pollution and hospital admission for cardiovascular and respiratory diseases","volume":"295","author":[{"family":"Dominici","given":"Francesca"},{"family":"Peng","given":"Roger D"},{"family":"Bell","given":"Michelle L"},{"family":"Pham","given":"Luu"},{"family":"McDermott","given":"Aidan"},{"family":"Zeger","given":"Scott L"},{"family":"Samet","given":"Jonathan M"}],"issued":{"date-parts":[["2006"]]}}},{"id":271,"uris":["http://zotero.org/users/6925055/items/BW2QRNGD"],"uri":["http://zotero.org/users/6925055/items/BW2QRNGD"],"itemData":{"id":271,"type":"article-journal","abstract":"Background Exposure to fine particulate matter pollution (PM2.5) is hazardous to health. Our aim was to directly estimate the health and longevity impacts of current PM2.5 concentrations and the benefits of reductions from 1999 to 2015, nationally and at county level, for the entire contemporary population of the contiguous United States. Methods and findings We used vital registration and population data with information on sex, age, cause of death, and county of residence. We used four Bayesian spatiotemporal models, with different adjustments for other determinants of mortality, to directly estimate mortality and life expectancy loss due to current PM2.5 pollution and the benefits of reductions since 1999, nationally and by county. The covariates included in the adjusted models were per capita income; percentage of population whose family income is below the poverty threshold, who are of Black or African American race, who have graduated from high school, who live in urban areas, and who are unemployed; cumulative smoking; and mean temperature and relative humidity. In the main model, which adjusted for these covariates and for unobserved county characteristics through the use of county-specific random intercepts, PM2.5 pollution in excess of the lowest observed concentration (2.8 μg/m3) was responsible for an estimated 15,612 deaths (95% credible interval 13,248–17,945) in females and 14,757 deaths (12,617–16,919) in males. These deaths would lower national life expectancy by an estimated 0.15 years (0.13–0.17) for women and 0.13 years (0.11–0.15) for men. The life expectancy loss due to PM2.5 was largest around Los Angeles and in some southern states such as Arkansas, Oklahoma, and Alabama. At any PM2.5 concentration, life expectancy loss was, on average, larger in counties with lower income and higher poverty rate than in wealthier counties. Reductions in PM2.5 since 1999 have lowered mortality in all but 14 counties where PM2.5 increased slightly. The main limitation of our study, similar to other observational studies, is that it is not guaranteed for the observed associations to be causal. We did not have annual county-level data on other important determinants of mortality, such as healthcare access and quality and diet, but these factors were adjusted for with use of county-specific random intercepts. Conclusions According to our estimates, recent reductions in particulate matter pollution in the USA have resulted in public health benefits. Nonetheless, we estimate that current concentrations are associated with mortality impacts and loss of life expectancy, with larger impacts in counties with lower income and higher poverty rate.","container-title":"PLOS Medicine","DOI":"10.1371/journal.pmed.1002856","ISSN":"1549-1676","issue":"7","journalAbbreviation":"PLOS Medicine","language":"en","note":"publisher: Public Library of Science","page":"e1002856","source":"PLoS Journals","title":"Particulate matter air pollution and national and county life expectancy loss in the USA: A spatiotemporal analysis","title-short":"Particulate matter air pollution and national and county life expectancy loss in the USA","volume":"16","author":[{"family":"Bennett","given":"James E."},{"family":"Tamura-Wicks","given":"Helen"},{"family":"Parks","given":"Robbie M."},{"family":"Burnett","given":"Richard T."},{"family":"Iii","given":"C. Arden Pope"},{"family":"Bechle","given":"Matthew J."},{"family":"Marshall","given":"Julian D."},{"family":"Danaei","given":"Goodarz"},{"family":"Ezzati","given":"Majid"}],"issued":{"date-parts":[["2019",7,23]]}}},{"id":1104,"uris":["http://zotero.org/users/6925055/items/J4NDU6AH"],"uri":["http://zotero.org/users/6925055/items/J4NDU6AH"],"itemData":{"id":1104,"type":"article-journal","container-title":"Environmental Research","issue":"1","note":"publisher: Elsevier","page":"7–13","title":"Particulate air pollution and chronic respiratory disease","volume":"62","author":[{"family":"Schwartz","given":"Joel"}],"issued":{"date-parts":[["1993"]]}}},{"id":865,"uris":["http://zotero.org/users/6925055/items/47AEZRKL"],"uri":["http://zotero.org/users/6925055/items/47AEZRKL"],"itemData":{"id":865,"type":"article-journal","container-title":"Epidemiology","issue":"3","note":"publisher: LWW","page":"320–326","title":"The distributed lag between air pollution and daily deaths","volume":"11","author":[{"family":"Schwartz","given":"Joel"}],"issued":{"date-parts":[["2000"]]}}},{"id":1132,"uris":["http://zotero.org/users/6925055/items/MVXC5YIH"],"uri":["http://zotero.org/users/6925055/items/MVXC5YIH"],"itemData":{"id":1132,"type":"article-journal","container-title":"Circulation","issue":"21","note":"publisher: Am Heart Assoc","page":"2331–2378","title":"Particulate matter air pollution and cardiovascular disease: an update to the scientific statement from the American Heart Association","volume":"121","author":[{"family":"Brook","given":"Robert D"},{"family":"Rajagopalan","given":"Sanjay"},{"family":"Pope III","given":"C Arden"},{"family":"Brook","given":"Jeffrey R"},{"family":"Bhatnagar","given":"Aruni"},{"family":"Diez-Roux","given":"Ana V"},{"family":"Holguin","given":"Fernando"},{"family":"Hong","given":"Yuling"},{"family":"Luepker","given":"Russell V"},{"family":"Mittleman","given":"Murray A"},{"literal":"others"}],"issued":{"date-parts":[["2010"]]}}},{"id":278,"uris":["http://zotero.org/users/6925055/items/FEHL6U5I"],"uri":["http://zotero.org/users/6925055/items/FEHL6U5I"],"itemData":{"id":278,"type":"article-journal","abstract":"Several cross-sectional investigations have found associations between mortality rates and particulate air pollution in U.S. metropolitan areas1–3. A recent study reported associations between infant mortality and particulate air pollution in the Czech Republic4. These studies have often been criticized because they did not control directly for cigarette smoking or other covariates. Recent daily time-series studies, which are likely to be free of confounding by individual characteristics, have reported associations between daily mortality rates and changes in air pollution, specifically particulate pollution, in London5 and in several cities in the United States6–12. Particulate air pollution is . . .","container-title":"New England Journal of Medicine","DOI":"10.1056/NEJM199312093292401","ISSN":"0028-4793","issue":"24","note":"publisher: Massachusetts Medical Society\n_eprint: https://doi.org/10.1056/NEJM199312093292401\nPMID: 8179653","page":"1753-1759","source":"Taylor and Francis+NEJM","title":"An Association between Air Pollution and Mortality in Six U.S. Cities","volume":"329","author":[{"family":"Dockery","given":"Douglas W."},{"family":"Pope","given":"C. Arden"},{"family":"Xu","given":"Xiping"},{"family":"Spengler","given":"John D."},{"family":"Ware","given":"James H."},{"family":"Fay","given":"Martha E."},{"family":"Ferris","given":"Benjamin G."},{"family":"Speizer","given":"Frank E."}],"issued":{"date-parts":[["1993",12,9]]}}},{"id":1105,"uris":["http://zotero.org/users/6925055/items/JT3L8XU5"],"uri":["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C"},{"literal":"others"}],"issued":{"date-parts":[["2012"]]}}},{"id":1107,"uris":["http://zotero.org/users/6925055/items/HWIB72CT"],"uri":["http://zotero.org/users/6925055/items/HWIB72CT"],"itemData":{"id":1107,"type":"article-journal","container-title":"Environmental Health","issue":"1","note":"publisher: Springer","page":"1–11","title":"A national case-crossover analysis of the short-term effect of PM 2.5 on hospitalizations and mortality in subjects with diabetes and neurological disorders","volume":"13","author":[{"family":"Zanobetti","given":"Antonella"},{"family":"Dominici","given":"Francesca"},{"family":"Wang","given":"Yun"},{"family":"Schwartz","given":"Joel D"}],"issued":{"date-parts":[["2014"]]}}},{"id":1087,"uris":["http://zotero.org/users/6925055/items/S3QKJWU8"],"uri":["http://zotero.org/users/6925055/items/S3QKJWU8"],"itemData":{"id":1087,"type":"article-journal","container-title":"Environmental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1109,"uris":["http://zotero.org/users/6925055/items/YB3VB2H6"],"uri":["http://zotero.org/users/6925055/items/YB3VB2H6"],"itemData":{"id":1109,"type":"article-journal","container-title":"Environmental health perspectives","issue":"1","note":"publisher: National Institute of Environmental Health Sciences","page":"23–29","title":"Long-term PM2. 5 exposure and neurological hospital admissions in the northeastern United States","volume":"124","author":[{"family":"Kioumourtzoglou","given":"Marianthi-Anna"},{"family":"Schwartz","given":"Joel D"},{"family":"Weisskopf","given":"Marc G"},{"family":"Melly","given":"Steven J"},{"family":"Wang","given":"Yun"},{"family":"Dominici","given":"Francesca"},{"family":"Zanobetti","given":"Antonella"}],"issued":{"date-parts":[["2016"]]}}},{"id":1110,"uris":["http://zotero.org/users/6925055/items/UKJUWHFP"],"uri":["http://zotero.org/users/6925055/items/UKJUWHFP"],"itemData":{"id":1110,"type":"article-journal","container-title":"Journal of Neuroinflammation","issue":"1","note":"publisher: Springer","page":"1–10","title":"Air pollution &amp; the brain: Subchronic diesel exhaust exposure causes neuroinflammation and elevates early markers of neurodegenerative disease","volume":"8","author":[{"family":"Levesque","given":"Shannon"},{"family":"Surace","given":"Michael J"},{"family":"McDonald","given":"Jacob"},{"family":"Block","given":"Michelle L"}],"issued":{"date-parts":[["2011"]]}}},{"id":1111,"uris":["http://zotero.org/users/6925055/items/I882TTKL"],"uri":["http://zotero.org/users/6925055/items/I882TTKL"],"itemData":{"id":1111,"type":"article-journal","container-title":"Neurotoxicology","note":"publisher: Elsevier","page":"94–106","title":"Neurodegenerative and neurological disorders by small inhaled particles","volume":"56","author":[{"family":"Heusinkveld","given":"Harm J"},{"family":"Wahle","given":"Tina"},{"family":"Campbell","given":"Arezoo"},{"family":"Westerink","given":"Remco HS"},{"family":"Tran","given":"Lang"},{"family":"Johnston","given":"Helinor"},{"family":"Stone","given":"Vicki"},{"family":"Cassee","given":"Flemming R"},{"family":"Schins","given":"Roel PF"}],"issued":{"date-parts":[["2016"]]}}},{"id":1112,"uris":["http://zotero.org/users/6925055/items/9JTQEQ8B"],"uri":["http://zotero.org/users/6925055/items/9JTQEQ8B"],"itemData":{"id":1112,"type":"article-journal","container-title":"Environmental Health Perspectives","issue":"5","note":"publisher: National Institute of Environmental Health Sciences","page":"682–687","title":"Traffic-related air pollution and cognitive function in a cohort of older men","volume":"119","author":[{"family":"Power","given":"Melinda C"},{"family":"Weisskopf","given":"Marc G"},{"family":"Alexeeff","given":"Stacey E"},{"family":"Coull","given":"Brent A"},{"family":"Spiro III","given":"Avron"},{"family":"Schwartz","given":"Joel"}],"issued":{"date-parts":[["2011"]]}}},{"id":1133,"uris":["http://zotero.org/users/6925055/items/7Y5XZJLG"],"uri":["http://zotero.org/users/6925055/items/7Y5XZJLG"],"itemData":{"id":1133,"type":"article-journal","abstract":"Objective To investigate the associations between air pollution and mortality, focusing on associations below current European Union, United States, and World Health Organization standards and guidelines.\nDesign Pooled analysis of eight cohorts.\nSetting Multicentre project Effects of Low-Level Air Pollution: A Study in Europe (ELAPSE) in six European countries.\nParticipants 325 367 adults from the general population recruited mostly in the 1990s or 2000s with detailed lifestyle data. Stratified Cox proportional hazard models were used to analyse the associations between air pollution and mortality. Western Europe-wide land use regression models were used to characterise residential air pollution concentrations of ambient fine particulate matter (PM2.5), nitrogen dioxide, ozone, and black carbon.\nMain outcome measures Deaths due to natural causes and cause specific mortality.\nResults Of 325 367 adults followed-up for an average of 19.5 years, 47 131 deaths were observed. Higher exposure to PM2.5, nitrogen dioxide, and black carbon was associated with significantly increased risk of almost all outcomes. An increase of 5 µg/m3 in PM2.5 was associated with 13% (95% confidence interval 10.6% to 15.5%) increase in natural deaths; the corresponding figure for a 10 µg/m3 increase in nitrogen dioxide was 8.6% (7% to 10.2%). Associations with PM2.5, nitrogen dioxide, and black carbon remained significant at low concentrations. For participants with exposures below the US standard of 12 µg/m3 an increase of 5 µg/m3 in PM2.5 was associated with 29.6% (14% to 47.4%) increase in natural deaths.\nConclusions Our study contributes to the evidence that outdoor air pollution is associated with mortality even at low pollution levels below the current European and North American standards and WHO guideline values. These findings are therefore an important contribution to the debate about revision of air quality limits, guidelines, and standards, and future assessments by the Global Burden of Disease.","container-title":"BMJ","DOI":"10.1136/bmj.n1904","ISSN":"1756-1833","journalAbbreviation":"BMJ","language":"en","note":"publisher: British Medical Journal Publishing Group\nsection: Research\nPMID: 34470785","page":"n1904","source":"www.bmj.com","title":"Long term exposure to low level air pollution and mortality in eight European cohorts within the ELAPSE project: pooled analysis","title-short":"Long term exposure to low level air pollution and mortality in eight European cohorts within the ELAPSE project","volume":"374","author":[{"family":"Strak","given":"Maciej"},{"family":"Weinmayr","given":"Gudrun"},{"family":"Rodopoulou","given":"Sophia"},{"family":"Chen","given":"Jie"},{"family":"Hoogh","given":"Kees","dropping-particle":"de"},{"family":"Andersen","given":"Zorana J."},{"family":"Atkinson","given":"Richard"},{"family":"Bauwelinck","given":"Mariska"},{"family":"Bekkevold","given":"Terese"},{"family":"Bellander","given":"Tom"},{"family":"Boutron-Ruault","given":"Marie-Christine"},{"family":"Brandt","given":"Jørgen"},{"family":"Cesaroni","given":"Giulia"},{"family":"Concin","given":"Hans"},{"family":"Fecht","given":"Daniela"},{"family":"Forastiere","given":"Francesco"},{"family":"Gulliver","given":"John"},{"family":"Hertel","given":"Ole"},{"family":"Hoffmann","given":"Barbara"},{"family":"Hvidtfeldt","given":"Ulla Arthur"},{"family":"Janssen","given":"Nicole A. H."},{"family":"Jöckel","given":"Karl-Heinz"},{"family":"Jørgensen","given":"Jeanette T."},{"family":"Ketzel","given":"Matthias"},{"family":"Klompmaker","given":"Jochem O."},{"family":"Lager","given":"Anton"},{"family":"Leander","given":"Karin"},{"family":"Liu","given":"Shuo"},{"family":"Ljungman","given":"Petter"},{"family":"Magnusson","given":"Patrik K. E."},{"family":"Mehta","given":"Amar J."},{"family":"Nagel","given":"Gabriele"},{"family":"Oftedal","given":"Bente"},{"family":"Pershagen","given":"Göran"},{"family":"Peters","given":"Annette"},{"family":"Raaschou-Nielsen","given":"Ole"},{"family":"Renzi","given":"Matteo"},{"family":"Rizzuto","given":"Debora"},{"family":"Schouw","given":"Yvonne T.","dropping-particle":"van der"},{"family":"Schramm","given":"Sara"},{"family":"Severi","given":"Gianluca"},{"family":"Sigsgaard","given":"Torben"},{"family":"Sørensen","given":"Mette"},{"family":"Stafoggia","given":"Massimo"},{"family":"Tjønneland","given":"Anne"},{"family":"Verschuren","given":"W. M. Monique"},{"family":"Vienneau","given":"Danielle"},{"family":"Wolf","given":"Kathrin"},{"family":"Katsouyanni","given":"Klea"},{"family":"Brunekreef","given":"Bert"},{"family":"Hoek","given":"Gerard"},{"family":"Samoli","given":"Evangelia"}],"issued":{"date-parts":[["2021",9,2]]}}},{"id":1137,"uris":["http://zotero.org/users/6925055/items/EY5YIVQR"],"uri":["http://zotero.org/users/6925055/items/EY5YIVQR"],"itemData":{"id":1137,"type":"article-journal","container-title":"Environmental Health Perspectives","issue":"11","note":"publisher: National Institute of Environmental Health Sciences","page":"1107–1112","title":"Lung cancer and exposure to nitrogen dioxide and traffic: a systematic review and meta-analysis","volume":"123","author":[{"family":"Hamra","given":"Ghassan B"},{"family":"Laden","given":"Francine"},{"family":"Cohen","given":"Aaron J"},{"family":"Raaschou-Nielsen","given":"Ole"},{"family":"Brauer","given":"Michael"},{"family":"Loomis","given":"Dana"}],"issued":{"date-parts":[["2015"]]}}},{"id":1138,"uris":["http://zotero.org/users/6925055/items/ETTLCZUI"],"uri":["http://zotero.org/users/6925055/items/ETTLCZUI"],"itemData":{"id":1138,"type":"article-journal","container-title":"The Lancet","issue":"10070","note":"publisher: Elsevier","page":"718–726","title":"Living near major roads and the incidence of dementia, Parkinson's disease, and multiple sclerosis: a population-based cohort study","volume":"389","author":[{"family":"Chen","given":"Hong"},{"family":"Kwong","given":"Jeffrey C"},{"family":"Copes","given":"Ray"},{"family":"Tu","given":"Karen"},{"family":"Villeneuve","given":"Paul J"},{"family":"Van Donkelaar","given":"Aaron"},{"family":"Hystad","given":"Perry"},{"family":"Martin","given":"Randall V"},{"family":"Murray","given":"Brian J"},{"family":"Jessiman","given":"Barry"},{"literal":"others"}],"issued":{"date-parts":[["2017"]]}}}],"schema":"https://github.com/citation-style-language/schema/raw/master/csl-citation.json"} </w:instrText>
      </w:r>
      <w:r w:rsidR="0001170D" w:rsidRPr="0001170D">
        <w:rPr>
          <w:bCs/>
          <w:color w:val="000000" w:themeColor="text1"/>
        </w:rPr>
        <w:fldChar w:fldCharType="separate"/>
      </w:r>
      <w:r w:rsidR="000C76AC" w:rsidRPr="000C76AC">
        <w:rPr>
          <w:color w:val="000000"/>
          <w:vertAlign w:val="superscript"/>
        </w:rPr>
        <w:t>9–21,39–41</w:t>
      </w:r>
      <w:r w:rsidR="0001170D" w:rsidRPr="0001170D">
        <w:rPr>
          <w:bCs/>
          <w:color w:val="000000" w:themeColor="text1"/>
        </w:rPr>
        <w:fldChar w:fldCharType="end"/>
      </w:r>
      <w:r w:rsidR="00E75734">
        <w:rPr>
          <w:bCs/>
          <w:color w:val="000000" w:themeColor="text1"/>
        </w:rPr>
        <w:t xml:space="preserve"> </w:t>
      </w:r>
      <w:r w:rsidR="00D1621A">
        <w:rPr>
          <w:bCs/>
          <w:color w:val="000000" w:themeColor="text1"/>
        </w:rPr>
        <w:t>Overall</w:t>
      </w:r>
      <w:r w:rsidR="009544CC">
        <w:rPr>
          <w:bCs/>
          <w:color w:val="000000" w:themeColor="text1"/>
        </w:rPr>
        <w:t>,</w:t>
      </w:r>
      <w:r w:rsidR="009406F2">
        <w:rPr>
          <w:bCs/>
          <w:color w:val="000000" w:themeColor="text1"/>
        </w:rPr>
        <w:t xml:space="preserve"> </w:t>
      </w:r>
      <w:r w:rsidR="00FC4EDF">
        <w:rPr>
          <w:bCs/>
          <w:color w:val="000000" w:themeColor="text1"/>
        </w:rPr>
        <w:t>while not significant</w:t>
      </w:r>
      <w:r w:rsidR="00D85076">
        <w:rPr>
          <w:bCs/>
          <w:color w:val="000000" w:themeColor="text1"/>
        </w:rPr>
        <w:t xml:space="preserve"> </w:t>
      </w:r>
      <w:r w:rsidR="001F4BB0">
        <w:rPr>
          <w:bCs/>
          <w:color w:val="000000" w:themeColor="text1"/>
        </w:rPr>
        <w:t xml:space="preserve">at 95% </w:t>
      </w:r>
      <w:proofErr w:type="spellStart"/>
      <w:r w:rsidR="001F4BB0">
        <w:rPr>
          <w:bCs/>
          <w:color w:val="000000" w:themeColor="text1"/>
        </w:rPr>
        <w:t>CrI</w:t>
      </w:r>
      <w:proofErr w:type="spellEnd"/>
      <w:r w:rsidR="001F4BB0">
        <w:rPr>
          <w:bCs/>
          <w:color w:val="000000" w:themeColor="text1"/>
        </w:rPr>
        <w:t xml:space="preserve"> </w:t>
      </w:r>
      <w:r w:rsidR="00D85076">
        <w:rPr>
          <w:bCs/>
          <w:color w:val="000000" w:themeColor="text1"/>
        </w:rPr>
        <w:t>for 5-year averages</w:t>
      </w:r>
      <w:r w:rsidR="00FC4EDF">
        <w:rPr>
          <w:bCs/>
          <w:color w:val="000000" w:themeColor="text1"/>
        </w:rPr>
        <w:t xml:space="preserve">, our results that indicate </w:t>
      </w:r>
      <w:r w:rsidR="00B8043A">
        <w:rPr>
          <w:bCs/>
          <w:color w:val="000000" w:themeColor="text1"/>
        </w:rPr>
        <w:t>that</w:t>
      </w:r>
      <w:r w:rsidR="00FC4EDF">
        <w:rPr>
          <w:bCs/>
          <w:color w:val="000000" w:themeColor="text1"/>
        </w:rPr>
        <w:t xml:space="preserve"> </w:t>
      </w:r>
      <w:r w:rsidR="009406F2">
        <w:rPr>
          <w:bCs/>
          <w:color w:val="000000" w:themeColor="text1"/>
        </w:rPr>
        <w:t>traffic-related pollutants</w:t>
      </w:r>
      <w:r w:rsidR="00FC4EDF">
        <w:rPr>
          <w:bCs/>
          <w:color w:val="000000" w:themeColor="text1"/>
        </w:rPr>
        <w:t xml:space="preserve"> may </w:t>
      </w:r>
      <w:r w:rsidR="00606907">
        <w:rPr>
          <w:bCs/>
          <w:color w:val="000000" w:themeColor="text1"/>
        </w:rPr>
        <w:t xml:space="preserve">also </w:t>
      </w:r>
      <w:r w:rsidR="00FC4EDF">
        <w:rPr>
          <w:bCs/>
          <w:color w:val="000000" w:themeColor="text1"/>
        </w:rPr>
        <w:t>be associated with ALS diagnosis</w:t>
      </w:r>
      <w:r w:rsidR="00E84084">
        <w:rPr>
          <w:bCs/>
          <w:color w:val="000000" w:themeColor="text1"/>
        </w:rPr>
        <w:t>.</w:t>
      </w:r>
      <w:r w:rsidR="009826D8">
        <w:rPr>
          <w:bCs/>
          <w:color w:val="000000" w:themeColor="text1"/>
        </w:rPr>
        <w:t xml:space="preserve"> </w:t>
      </w:r>
      <w:ins w:id="364" w:author="mak" w:date="2021-09-22T22:35:00Z">
        <w:r w:rsidR="0075355D">
          <w:rPr>
            <w:bCs/>
            <w:color w:val="000000" w:themeColor="text1"/>
          </w:rPr>
          <w:t>Our finding</w:t>
        </w:r>
      </w:ins>
      <w:ins w:id="365" w:author="mak" w:date="2021-09-22T22:36:00Z">
        <w:r w:rsidR="0075355D">
          <w:rPr>
            <w:bCs/>
            <w:color w:val="000000" w:themeColor="text1"/>
          </w:rPr>
          <w:t>—</w:t>
        </w:r>
      </w:ins>
      <w:del w:id="366" w:author="mak" w:date="2021-09-22T22:35:00Z">
        <w:r w:rsidR="00AA7151" w:rsidDel="0075355D">
          <w:rPr>
            <w:bCs/>
            <w:color w:val="000000" w:themeColor="text1"/>
          </w:rPr>
          <w:delText xml:space="preserve">That </w:delText>
        </w:r>
      </w:del>
      <w:ins w:id="367" w:author="mak" w:date="2021-09-22T22:35:00Z">
        <w:r w:rsidR="0075355D">
          <w:rPr>
            <w:bCs/>
            <w:color w:val="000000" w:themeColor="text1"/>
          </w:rPr>
          <w:t xml:space="preserve">that </w:t>
        </w:r>
      </w:ins>
      <w:del w:id="368" w:author="mak" w:date="2021-09-22T22:35:00Z">
        <w:r w:rsidR="00AA7151" w:rsidDel="0075355D">
          <w:rPr>
            <w:bCs/>
            <w:color w:val="000000" w:themeColor="text1"/>
          </w:rPr>
          <w:delText>we found</w:delText>
        </w:r>
        <w:r w:rsidR="00EE715E" w:rsidDel="0075355D">
          <w:rPr>
            <w:bCs/>
            <w:color w:val="000000" w:themeColor="text1"/>
          </w:rPr>
          <w:delText xml:space="preserve"> </w:delText>
        </w:r>
      </w:del>
      <w:del w:id="369" w:author="mak" w:date="2021-09-22T22:36:00Z">
        <w:r w:rsidR="00EE715E" w:rsidDel="0075355D">
          <w:rPr>
            <w:bCs/>
            <w:color w:val="000000" w:themeColor="text1"/>
          </w:rPr>
          <w:delText>that</w:delText>
        </w:r>
        <w:r w:rsidR="00AA7151" w:rsidDel="0075355D">
          <w:rPr>
            <w:bCs/>
            <w:color w:val="000000" w:themeColor="text1"/>
          </w:rPr>
          <w:delText xml:space="preserve"> </w:delText>
        </w:r>
        <w:r w:rsidR="00AB2C3F" w:rsidDel="0075355D">
          <w:rPr>
            <w:bCs/>
            <w:color w:val="000000" w:themeColor="text1"/>
          </w:rPr>
          <w:delText>total</w:delText>
        </w:r>
        <w:r w:rsidR="00711047" w:rsidDel="0075355D">
          <w:rPr>
            <w:bCs/>
            <w:color w:val="000000" w:themeColor="text1"/>
          </w:rPr>
          <w:delText xml:space="preserve"> </w:delText>
        </w:r>
      </w:del>
      <w:r w:rsidR="00711047">
        <w:rPr>
          <w:bCs/>
          <w:color w:val="000000" w:themeColor="text1"/>
        </w:rPr>
        <w:t>increases in</w:t>
      </w:r>
      <w:r w:rsidR="00140DDE">
        <w:rPr>
          <w:bCs/>
          <w:color w:val="000000" w:themeColor="text1"/>
        </w:rPr>
        <w:t xml:space="preserve"> </w:t>
      </w:r>
      <w:r w:rsidR="00A13231">
        <w:rPr>
          <w:bCs/>
          <w:color w:val="000000" w:themeColor="text1"/>
        </w:rPr>
        <w:t xml:space="preserve">traffic-related pollutants, and </w:t>
      </w:r>
      <w:del w:id="370" w:author="mak" w:date="2021-09-22T22:36:00Z">
        <w:r w:rsidR="00A13231" w:rsidDel="0075355D">
          <w:rPr>
            <w:bCs/>
            <w:color w:val="000000" w:themeColor="text1"/>
          </w:rPr>
          <w:delText>in</w:delText>
        </w:r>
        <w:r w:rsidR="00140DDE" w:rsidDel="0075355D">
          <w:rPr>
            <w:bCs/>
            <w:color w:val="000000" w:themeColor="text1"/>
          </w:rPr>
          <w:delText xml:space="preserve">dividually </w:delText>
        </w:r>
      </w:del>
      <w:ins w:id="371" w:author="mak" w:date="2021-09-22T22:36:00Z">
        <w:r w:rsidR="0075355D">
          <w:rPr>
            <w:bCs/>
            <w:color w:val="000000" w:themeColor="text1"/>
          </w:rPr>
          <w:t xml:space="preserve">specifically </w:t>
        </w:r>
      </w:ins>
      <w:r w:rsidR="00A13231">
        <w:rPr>
          <w:bCs/>
          <w:color w:val="000000" w:themeColor="text1"/>
        </w:rPr>
        <w:t xml:space="preserve">elemental carbon, </w:t>
      </w:r>
      <w:del w:id="372" w:author="mak" w:date="2021-09-22T22:36:00Z">
        <w:r w:rsidR="00EE715E" w:rsidDel="000C7700">
          <w:rPr>
            <w:bCs/>
            <w:color w:val="000000" w:themeColor="text1"/>
          </w:rPr>
          <w:delText>were</w:delText>
        </w:r>
        <w:r w:rsidR="00A13231" w:rsidDel="000C7700">
          <w:rPr>
            <w:bCs/>
            <w:color w:val="000000" w:themeColor="text1"/>
          </w:rPr>
          <w:delText xml:space="preserve"> </w:delText>
        </w:r>
      </w:del>
      <w:ins w:id="373" w:author="mak" w:date="2021-09-22T22:36:00Z">
        <w:r w:rsidR="000C7700">
          <w:rPr>
            <w:bCs/>
            <w:color w:val="000000" w:themeColor="text1"/>
          </w:rPr>
          <w:t xml:space="preserve">are </w:t>
        </w:r>
      </w:ins>
      <w:r w:rsidR="00B173B8">
        <w:rPr>
          <w:bCs/>
          <w:color w:val="000000" w:themeColor="text1"/>
        </w:rPr>
        <w:t xml:space="preserve">potentially positively </w:t>
      </w:r>
      <w:r w:rsidR="00404237">
        <w:rPr>
          <w:bCs/>
          <w:color w:val="000000" w:themeColor="text1"/>
        </w:rPr>
        <w:t xml:space="preserve">associated with ALS </w:t>
      </w:r>
      <w:del w:id="374" w:author="mak" w:date="2021-09-22T22:36:00Z">
        <w:r w:rsidR="00404237" w:rsidDel="0075355D">
          <w:rPr>
            <w:bCs/>
            <w:color w:val="000000" w:themeColor="text1"/>
          </w:rPr>
          <w:delText xml:space="preserve">diagnosis </w:delText>
        </w:r>
      </w:del>
      <w:ins w:id="375" w:author="mak" w:date="2021-09-22T22:36:00Z">
        <w:r w:rsidR="0075355D">
          <w:rPr>
            <w:bCs/>
            <w:color w:val="000000" w:themeColor="text1"/>
          </w:rPr>
          <w:t>diagnosis—</w:t>
        </w:r>
      </w:ins>
      <w:del w:id="376" w:author="mak" w:date="2021-09-22T22:36:00Z">
        <w:r w:rsidR="00404237" w:rsidDel="0075355D">
          <w:rPr>
            <w:bCs/>
            <w:color w:val="000000" w:themeColor="text1"/>
          </w:rPr>
          <w:delText>i</w:delText>
        </w:r>
      </w:del>
      <w:ins w:id="377" w:author="mak" w:date="2021-09-22T22:36:00Z">
        <w:r w:rsidR="0075355D">
          <w:rPr>
            <w:bCs/>
            <w:color w:val="000000" w:themeColor="text1"/>
          </w:rPr>
          <w:t>i</w:t>
        </w:r>
      </w:ins>
      <w:r w:rsidR="00404237">
        <w:rPr>
          <w:bCs/>
          <w:color w:val="000000" w:themeColor="text1"/>
        </w:rPr>
        <w:t>s plausible</w:t>
      </w:r>
      <w:commentRangeStart w:id="378"/>
      <w:commentRangeStart w:id="379"/>
      <w:r w:rsidR="00404237">
        <w:rPr>
          <w:bCs/>
          <w:color w:val="000000" w:themeColor="text1"/>
        </w:rPr>
        <w:t>.</w:t>
      </w:r>
      <w:commentRangeEnd w:id="378"/>
      <w:r w:rsidR="00526FB9">
        <w:rPr>
          <w:rStyle w:val="CommentReference"/>
          <w:rFonts w:asciiTheme="minorHAnsi" w:eastAsiaTheme="minorHAnsi" w:hAnsiTheme="minorHAnsi" w:cstheme="minorBidi"/>
          <w:lang w:val="en-GB"/>
        </w:rPr>
        <w:commentReference w:id="378"/>
      </w:r>
      <w:commentRangeEnd w:id="379"/>
      <w:r w:rsidR="005701DC">
        <w:rPr>
          <w:rStyle w:val="CommentReference"/>
          <w:rFonts w:asciiTheme="minorHAnsi" w:eastAsiaTheme="minorHAnsi" w:hAnsiTheme="minorHAnsi" w:cstheme="minorBidi"/>
          <w:lang w:val="en-GB"/>
        </w:rPr>
        <w:commentReference w:id="379"/>
      </w:r>
      <w:r w:rsidR="00B173B8">
        <w:rPr>
          <w:bCs/>
          <w:color w:val="000000" w:themeColor="text1"/>
        </w:rPr>
        <w:t xml:space="preserve"> </w:t>
      </w:r>
      <w:r w:rsidR="0022516D">
        <w:rPr>
          <w:bCs/>
          <w:color w:val="000000" w:themeColor="text1"/>
        </w:rPr>
        <w:t xml:space="preserve">A recent </w:t>
      </w:r>
      <w:r w:rsidR="00336BBA">
        <w:rPr>
          <w:bCs/>
          <w:color w:val="000000" w:themeColor="text1"/>
        </w:rPr>
        <w:t xml:space="preserve">case-control </w:t>
      </w:r>
      <w:r w:rsidR="0022516D">
        <w:rPr>
          <w:bCs/>
          <w:color w:val="000000" w:themeColor="text1"/>
        </w:rPr>
        <w:t>study</w:t>
      </w:r>
      <w:r w:rsidR="00454203">
        <w:rPr>
          <w:bCs/>
          <w:color w:val="000000" w:themeColor="text1"/>
        </w:rPr>
        <w:t xml:space="preserve"> in </w:t>
      </w:r>
      <w:r w:rsidR="00A23BD3">
        <w:rPr>
          <w:bCs/>
          <w:color w:val="000000" w:themeColor="text1"/>
        </w:rPr>
        <w:t xml:space="preserve">the Netherlands used an </w:t>
      </w:r>
      <w:commentRangeStart w:id="380"/>
      <w:r w:rsidR="00A23BD3">
        <w:rPr>
          <w:bCs/>
          <w:color w:val="000000" w:themeColor="text1"/>
        </w:rPr>
        <w:t xml:space="preserve">unconditional </w:t>
      </w:r>
      <w:commentRangeEnd w:id="380"/>
      <w:r w:rsidR="00136297">
        <w:rPr>
          <w:rStyle w:val="CommentReference"/>
          <w:rFonts w:asciiTheme="minorHAnsi" w:eastAsiaTheme="minorHAnsi" w:hAnsiTheme="minorHAnsi" w:cstheme="minorBidi"/>
          <w:lang w:val="en-GB"/>
        </w:rPr>
        <w:commentReference w:id="380"/>
      </w:r>
      <w:r w:rsidR="00A23BD3">
        <w:rPr>
          <w:bCs/>
          <w:color w:val="000000" w:themeColor="text1"/>
        </w:rPr>
        <w:t xml:space="preserve">logistic model </w:t>
      </w:r>
      <w:del w:id="381" w:author="mak" w:date="2021-09-22T22:38:00Z">
        <w:r w:rsidR="00A23BD3" w:rsidDel="000245AC">
          <w:rPr>
            <w:bCs/>
            <w:color w:val="000000" w:themeColor="text1"/>
          </w:rPr>
          <w:delText>to show</w:delText>
        </w:r>
      </w:del>
      <w:ins w:id="382" w:author="mak" w:date="2021-09-22T22:38:00Z">
        <w:r w:rsidR="000245AC">
          <w:rPr>
            <w:bCs/>
            <w:color w:val="000000" w:themeColor="text1"/>
          </w:rPr>
          <w:t>and reported</w:t>
        </w:r>
      </w:ins>
      <w:r w:rsidR="00A23BD3">
        <w:rPr>
          <w:bCs/>
          <w:color w:val="000000" w:themeColor="text1"/>
        </w:rPr>
        <w:t xml:space="preserve"> that </w:t>
      </w:r>
      <w:del w:id="383" w:author="mak" w:date="2021-09-22T22:38:00Z">
        <w:r w:rsidR="00A23BD3" w:rsidDel="00296A24">
          <w:rPr>
            <w:bCs/>
            <w:color w:val="000000" w:themeColor="text1"/>
          </w:rPr>
          <w:delText>individual</w:delText>
        </w:r>
        <w:r w:rsidR="00A00C0F" w:rsidDel="00296A24">
          <w:rPr>
            <w:bCs/>
            <w:color w:val="000000" w:themeColor="text1"/>
          </w:rPr>
          <w:delText xml:space="preserve"> </w:delText>
        </w:r>
        <w:r w:rsidR="00EF7BF4" w:rsidDel="00296A24">
          <w:rPr>
            <w:bCs/>
            <w:color w:val="000000" w:themeColor="text1"/>
          </w:rPr>
          <w:delText xml:space="preserve">traffic-related </w:delText>
        </w:r>
      </w:del>
      <w:r w:rsidR="00A00C0F">
        <w:rPr>
          <w:bCs/>
          <w:color w:val="000000" w:themeColor="text1"/>
        </w:rPr>
        <w:t xml:space="preserve">ultrafine </w:t>
      </w:r>
      <w:del w:id="384" w:author="mak" w:date="2021-09-22T22:38:00Z">
        <w:r w:rsidR="00F94F5C" w:rsidDel="00296A24">
          <w:rPr>
            <w:bCs/>
            <w:color w:val="000000" w:themeColor="text1"/>
          </w:rPr>
          <w:delText>pollutants</w:delText>
        </w:r>
        <w:r w:rsidR="00A00C0F" w:rsidDel="00296A24">
          <w:rPr>
            <w:bCs/>
            <w:color w:val="000000" w:themeColor="text1"/>
          </w:rPr>
          <w:delText xml:space="preserve"> </w:delText>
        </w:r>
      </w:del>
      <w:ins w:id="385" w:author="mak" w:date="2021-09-22T22:38:00Z">
        <w:r w:rsidR="00296A24">
          <w:rPr>
            <w:bCs/>
            <w:color w:val="000000" w:themeColor="text1"/>
          </w:rPr>
          <w:t xml:space="preserve">particles, another traffic emissions-related surrogate, </w:t>
        </w:r>
      </w:ins>
      <w:r w:rsidR="00A00C0F">
        <w:rPr>
          <w:bCs/>
          <w:color w:val="000000" w:themeColor="text1"/>
        </w:rPr>
        <w:t>were associated with</w:t>
      </w:r>
      <w:r w:rsidR="00A23BD3">
        <w:rPr>
          <w:bCs/>
          <w:color w:val="000000" w:themeColor="text1"/>
        </w:rPr>
        <w:t xml:space="preserve"> </w:t>
      </w:r>
      <w:r w:rsidR="00F94F5C">
        <w:rPr>
          <w:bCs/>
          <w:color w:val="000000" w:themeColor="text1"/>
        </w:rPr>
        <w:t>ALS diagnosis</w:t>
      </w:r>
      <w:r w:rsidR="006078C8">
        <w:rPr>
          <w:bCs/>
          <w:color w:val="000000" w:themeColor="text1"/>
        </w:rPr>
        <w:t>.</w:t>
      </w:r>
      <w:r w:rsidR="006078C8">
        <w:rPr>
          <w:bCs/>
          <w:color w:val="000000" w:themeColor="text1"/>
        </w:rPr>
        <w:fldChar w:fldCharType="begin"/>
      </w:r>
      <w:r w:rsidR="006078C8">
        <w:rPr>
          <w:bCs/>
          <w:color w:val="000000" w:themeColor="text1"/>
        </w:rPr>
        <w:instrText xml:space="preserve"> ADDIN ZOTERO_ITEM CSL_CITATION {"citationID":"d9uPjybD","properties":{"formattedCitation":"\\super 36\\nosupersub{}","plainCitation":"36","noteIndex":0},"citationItems":[{"id":1128,"uris":["http://zotero.org/users/6925055/items/WK9LAT8X"],"uri":["http://zotero.org/users/6925055/items/WK9LAT8X"],"itemData":{"id":1128,"type":"article-journal","container-title":"Environmental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Sclerosis","volume":"129","author":[{"family":"Yu","given":"Zhebin"},{"family":"Peters","given":"Susan"},{"family":"van","given":"Boxmeer Loes"},{"family":"Downward","given":"George S."},{"family":"Hoek","given":"Gerard"},{"family":"Kioumourtzoglou","given":"Marianthi-Anna"},{"family":"Weisskopf","given":"Marc G."},{"family":"Hansen","given":"Johnni"},{"family":"van","given":"den Berg Leonard H."},{"family":"Vermeulen","given":"Roel C. H."}],"issued":{"date-parts":[["2021"]]}}}],"schema":"https://github.com/citation-style-language/schema/raw/master/csl-citation.json"} </w:instrText>
      </w:r>
      <w:r w:rsidR="006078C8">
        <w:rPr>
          <w:bCs/>
          <w:color w:val="000000" w:themeColor="text1"/>
        </w:rPr>
        <w:fldChar w:fldCharType="separate"/>
      </w:r>
      <w:r w:rsidR="006078C8" w:rsidRPr="006078C8">
        <w:rPr>
          <w:color w:val="000000"/>
          <w:vertAlign w:val="superscript"/>
        </w:rPr>
        <w:t>36</w:t>
      </w:r>
      <w:r w:rsidR="006078C8">
        <w:rPr>
          <w:bCs/>
          <w:color w:val="000000" w:themeColor="text1"/>
        </w:rPr>
        <w:fldChar w:fldCharType="end"/>
      </w:r>
      <w:r w:rsidR="006078C8">
        <w:rPr>
          <w:bCs/>
          <w:color w:val="000000" w:themeColor="text1"/>
        </w:rPr>
        <w:t xml:space="preserve"> </w:t>
      </w:r>
      <w:r w:rsidR="004367DB">
        <w:rPr>
          <w:bCs/>
          <w:color w:val="000000" w:themeColor="text1"/>
        </w:rPr>
        <w:t xml:space="preserve">Another </w:t>
      </w:r>
      <w:r w:rsidR="00DE6529">
        <w:rPr>
          <w:bCs/>
          <w:color w:val="000000" w:themeColor="text1"/>
        </w:rPr>
        <w:t xml:space="preserve">case-control study </w:t>
      </w:r>
      <w:r w:rsidR="004367DB">
        <w:rPr>
          <w:bCs/>
          <w:color w:val="000000" w:themeColor="text1"/>
        </w:rPr>
        <w:t>in the Netherlands also found a significant association with PM</w:t>
      </w:r>
      <w:r w:rsidR="004367DB" w:rsidRPr="004367DB">
        <w:rPr>
          <w:bCs/>
          <w:color w:val="000000" w:themeColor="text1"/>
          <w:vertAlign w:val="subscript"/>
        </w:rPr>
        <w:t>2.5</w:t>
      </w:r>
      <w:r w:rsidR="004367DB">
        <w:rPr>
          <w:bCs/>
          <w:color w:val="000000" w:themeColor="text1"/>
        </w:rPr>
        <w:t>.</w:t>
      </w:r>
      <w:r w:rsidR="009E61E1">
        <w:rPr>
          <w:bCs/>
          <w:color w:val="000000" w:themeColor="text1"/>
        </w:rPr>
        <w:fldChar w:fldCharType="begin"/>
      </w:r>
      <w:r w:rsidR="009E61E1">
        <w:rPr>
          <w:bCs/>
          <w:color w:val="000000" w:themeColor="text1"/>
        </w:rPr>
        <w:instrText xml:space="preserve"> ADDIN ZOTERO_ITEM CSL_CITATION {"citationID":"m08JRwnr","properties":{"formattedCitation":"\\super 37\\nosupersub{}","plainCitation":"37","noteIndex":0},"citationItems":[{"id":1142,"uris":["http://zotero.org/users/6925055/items/3MW2DSN7"],"uri":["http://zotero.org/users/6925055/items/3MW2DSN7"],"itemData":{"id":1142,"type":"article-journal","abstract":"Background:\n\nRecently, there has been increasing evidence that exposure to air pollution is linked to neurodegenerative diseases, but little is known about the association with amyotrophic lateral sclerosis (ALS).\n\nObjectives:\n\nWe investigated the association between long-term exposure to air pollution and risk of developing ALS.\n\nMethods:\n\nA population-based case–control study was conducted in Netherlands from 1 January 2006 to 1 January 2013. Data from 917 ALS patients and 2,662 controls were analyzed. Annual mean air pollution concentrations were assessed by land use regression (LUR) models developed as part of the European Study of Cohorts for Air Pollution Effects (ESCAPE). Exposure estimates included nitrogen oxides (\nNO\n2\nNO2\n, \nNO\nx\nNOx\n), particulate matter (PM) with diameters of \n&lt;2.5μm\n&lt;2.5μm\n (\nPM\n2.5\nPM2.5\n), \n&lt;10μm\n&lt;10μm\n (\nPM\n10\nPM10\n), between \n10μm\n10μm\n and \n2.5μm\n2.5μm\n (\nPM\ncoarse\nPMcoarse\n), and \nPM\n2.5\nPM2.5\n absorbance. We performed conditional logistic regression analysis using two different multivariate models (model 1 adjusted for age, gender, education, smoking status, alcohol use, body mass index, and socioeconomic status; model 2 additionally adjusted for urbanization degree).\n\nResults:\n\nRisk of ALS was significantly increased for individuals in the upper exposure quartile of \nPM\n2.5\nPM2.5\n absorbance [\nOR=1.67\nOR=1.67\n; 95% confidence interval (CI): 1.27, 2.18], \nNO\n2\nNO2\n (\nOR=1.74\nOR=1.74\n; 95% CI: 1.32, 2.30), and \nNO\nx\nNOx\n concentrations (\nOR=1.38\nOR=1.38\n; 95% CI: 1.07, 1.77). These results, except for \nNO\nx\nNOx\n, remained significant after adjusting additionally for urbanization degree.\n\nConclusions:\n\nBased on a large population-based case–control study, we report evidence for the association between long-term exposure to traffic-related air pollution and increased susceptibility to ALS. Our findings further support the necessity for regulatory public health interventions to combat air pollution levels and provide additional insight into the potential pathophysiology of ALS. https://doi.org/10.1289/EHP1115","container-title":"Environmental Health Perspectives","DOI":"10.1289/EHP1115","issue":"9","language":"2017","note":"publisher: Environmental Health Perspectives","page":"097023","source":"ehp.niehs.nih.gov (Atypon)","title":"Long-Term Air Pollution Exposure and Amyotrophic Lateral Sclerosis in Netherlands: A Population-based Case–control Study","title-short":"Long-Term Air Pollution Exposure and Amyotrophic Lateral Sclerosis in Netherlands","volume":"125","author":[{"family":"Seelen","given":"Meinie"},{"family":"Toro","given":"Campos Rosario A."},{"family":"Veldink","given":"Jan H."},{"family":"Visser","given":"Anne E."},{"family":"Hoek","given":"Gerard"},{"family":"Brunekreef","given":"Bert"},{"family":"van","given":"der Kooi Anneke J."},{"family":"de","given":"Visser Marianne"},{"family":"Raaphorst","given":"Joost"},{"family":"van","given":"den Berg Leonard H."},{"family":"Vermeulen","given":"Roel C. H."}],"issued":{"date-parts":[["2017"]]}}}],"schema":"https://github.com/citation-style-language/schema/raw/master/csl-citation.json"} </w:instrText>
      </w:r>
      <w:r w:rsidR="009E61E1">
        <w:rPr>
          <w:bCs/>
          <w:color w:val="000000" w:themeColor="text1"/>
        </w:rPr>
        <w:fldChar w:fldCharType="separate"/>
      </w:r>
      <w:r w:rsidR="009E61E1" w:rsidRPr="009E61E1">
        <w:rPr>
          <w:color w:val="000000"/>
          <w:vertAlign w:val="superscript"/>
        </w:rPr>
        <w:t>37</w:t>
      </w:r>
      <w:r w:rsidR="009E61E1">
        <w:rPr>
          <w:bCs/>
          <w:color w:val="000000" w:themeColor="text1"/>
        </w:rPr>
        <w:fldChar w:fldCharType="end"/>
      </w:r>
      <w:r w:rsidR="0059784B">
        <w:rPr>
          <w:bCs/>
          <w:color w:val="000000" w:themeColor="text1"/>
        </w:rPr>
        <w:t xml:space="preserve"> A population-based study</w:t>
      </w:r>
      <w:r w:rsidR="00A5101A">
        <w:rPr>
          <w:bCs/>
          <w:color w:val="000000" w:themeColor="text1"/>
        </w:rPr>
        <w:t xml:space="preserve"> in New York State</w:t>
      </w:r>
      <w:r w:rsidR="0059784B">
        <w:rPr>
          <w:bCs/>
          <w:color w:val="000000" w:themeColor="text1"/>
        </w:rPr>
        <w:t xml:space="preserve"> </w:t>
      </w:r>
      <w:r w:rsidR="00A5101A">
        <w:rPr>
          <w:bCs/>
          <w:color w:val="000000" w:themeColor="text1"/>
        </w:rPr>
        <w:t xml:space="preserve">found </w:t>
      </w:r>
      <w:r w:rsidR="009C5DD6">
        <w:rPr>
          <w:bCs/>
          <w:color w:val="000000" w:themeColor="text1"/>
        </w:rPr>
        <w:t xml:space="preserve">an association with </w:t>
      </w:r>
      <w:commentRangeStart w:id="386"/>
      <w:r w:rsidR="009C5DD6">
        <w:rPr>
          <w:bCs/>
          <w:color w:val="000000" w:themeColor="text1"/>
        </w:rPr>
        <w:t>ALS and PM</w:t>
      </w:r>
      <w:r w:rsidR="009C5DD6" w:rsidRPr="009C5DD6">
        <w:rPr>
          <w:bCs/>
          <w:color w:val="000000" w:themeColor="text1"/>
          <w:vertAlign w:val="subscript"/>
        </w:rPr>
        <w:t>2.5</w:t>
      </w:r>
      <w:commentRangeEnd w:id="386"/>
      <w:r w:rsidR="0088425D">
        <w:rPr>
          <w:rStyle w:val="CommentReference"/>
          <w:rFonts w:asciiTheme="minorHAnsi" w:eastAsiaTheme="minorHAnsi" w:hAnsiTheme="minorHAnsi" w:cstheme="minorBidi"/>
          <w:lang w:val="en-GB"/>
        </w:rPr>
        <w:commentReference w:id="386"/>
      </w:r>
      <w:r w:rsidR="0059784B">
        <w:rPr>
          <w:bCs/>
          <w:color w:val="000000" w:themeColor="text1"/>
        </w:rPr>
        <w:t>,</w:t>
      </w:r>
      <w:r w:rsidR="0059784B">
        <w:rPr>
          <w:bCs/>
          <w:color w:val="000000" w:themeColor="text1"/>
        </w:rPr>
        <w:fldChar w:fldCharType="begin"/>
      </w:r>
      <w:r w:rsidR="0059784B">
        <w:rPr>
          <w:bCs/>
          <w:color w:val="000000" w:themeColor="text1"/>
        </w:rPr>
        <w:instrText xml:space="preserve"> ADDIN ZOTERO_ITEM CSL_CITATION {"citationID":"vDUZJhB0","properties":{"formattedCitation":"\\super 38\\nosupersub{}","plainCitation":"38","noteIndex":0},"citationItems":[{"id":1144,"uris":["http://zotero.org/users/6925055/items/QIEFY8RX"],"uri":["http://zotero.org/users/6925055/items/QIEFY8RX"],"itemData":{"id":1144,"type":"article-journal","container-title":"Environmental health perspectives","issue":"2","page":"027003","title":"Fine Particle Exposure and Clinical Aggravation in Neurodegenerative Diseases in New York State","volume":"129","author":[{"family":"Nunez","given":"Yanelli"},{"family":"Boehme","given":"Amelia K"},{"family":"Weisskopf","given":"Marc G"},{"family":"Re","given":"Diane B"},{"family":"Navas-Acien","given":"Ana"},{"family":"Donkelaar","given":"Aaron","non-dropping-particle":"van"},{"family":"Martin","given":"Randall V"},{"family":"Kioumourtzoglou","given":"Marianthi-Anna"}],"issued":{"date-parts":[["2021"]]}}}],"schema":"https://github.com/citation-style-language/schema/raw/master/csl-citation.json"} </w:instrText>
      </w:r>
      <w:r w:rsidR="0059784B">
        <w:rPr>
          <w:bCs/>
          <w:color w:val="000000" w:themeColor="text1"/>
        </w:rPr>
        <w:fldChar w:fldCharType="separate"/>
      </w:r>
      <w:r w:rsidR="0059784B" w:rsidRPr="0032598C">
        <w:rPr>
          <w:color w:val="000000"/>
          <w:vertAlign w:val="superscript"/>
        </w:rPr>
        <w:t>38</w:t>
      </w:r>
      <w:r w:rsidR="0059784B">
        <w:rPr>
          <w:bCs/>
          <w:color w:val="000000" w:themeColor="text1"/>
        </w:rPr>
        <w:fldChar w:fldCharType="end"/>
      </w:r>
      <w:r w:rsidR="0059784B">
        <w:rPr>
          <w:bCs/>
          <w:color w:val="000000" w:themeColor="text1"/>
        </w:rPr>
        <w:t xml:space="preserve"> while another based</w:t>
      </w:r>
      <w:r w:rsidR="00E553B5">
        <w:rPr>
          <w:bCs/>
          <w:color w:val="000000" w:themeColor="text1"/>
        </w:rPr>
        <w:t xml:space="preserve"> in Catalonia, Spain</w:t>
      </w:r>
      <w:r w:rsidR="00C94A63">
        <w:rPr>
          <w:bCs/>
          <w:color w:val="000000" w:themeColor="text1"/>
        </w:rPr>
        <w:t xml:space="preserve"> found ALS cases clustered around key road infrastructure.</w:t>
      </w:r>
      <w:r w:rsidR="005C773E">
        <w:rPr>
          <w:bCs/>
          <w:color w:val="000000" w:themeColor="text1"/>
        </w:rPr>
        <w:fldChar w:fldCharType="begin"/>
      </w:r>
      <w:r w:rsidR="000C4F9C">
        <w:rPr>
          <w:bCs/>
          <w:color w:val="000000" w:themeColor="text1"/>
        </w:rPr>
        <w:instrText xml:space="preserve"> ADDIN ZOTERO_ITEM CSL_CITATION {"citationID":"8JdlJQiU","properties":{"formattedCitation":"\\super 59\\nosupersub{}","plainCitation":"59","noteIndex":0},"citationItems":[{"id":1145,"uris":["http://zotero.org/users/6925055/items/83DG4LRF"],"uri":["http://zotero.org/users/6925055/items/83DG4LRF"],"itemData":{"id":1145,"type":"article-journal","container-title":"Neuroepidemiology","issue":"1-2","note":"publisher: Karger Publishers","page":"33–49","title":"Spatial assessment of the association between long-term exposure to environmental factors and the occurrence of amyotrophic lateral sclerosis in Catalonia, Spain: a population-based nested case-control study","volume":"51","author":[{"family":"Povedano","given":"Monica"},{"family":"Saez","given":"Marc"},{"family":"Martinez-Matos","given":"Juan-Antonio"},{"family":"Barceló","given":"Maria Antònia"}],"issued":{"date-parts":[["2018"]]}}}],"schema":"https://github.com/citation-style-language/schema/raw/master/csl-citation.json"} </w:instrText>
      </w:r>
      <w:r w:rsidR="005C773E">
        <w:rPr>
          <w:bCs/>
          <w:color w:val="000000" w:themeColor="text1"/>
        </w:rPr>
        <w:fldChar w:fldCharType="separate"/>
      </w:r>
      <w:r w:rsidR="000C4F9C" w:rsidRPr="000C4F9C">
        <w:rPr>
          <w:color w:val="000000"/>
          <w:vertAlign w:val="superscript"/>
        </w:rPr>
        <w:t>59</w:t>
      </w:r>
      <w:r w:rsidR="005C773E">
        <w:rPr>
          <w:bCs/>
          <w:color w:val="000000" w:themeColor="text1"/>
        </w:rPr>
        <w:fldChar w:fldCharType="end"/>
      </w:r>
      <w:ins w:id="387" w:author="mak" w:date="2021-09-22T22:49:00Z">
        <w:r w:rsidR="009F2928">
          <w:rPr>
            <w:bCs/>
            <w:color w:val="000000" w:themeColor="text1"/>
          </w:rPr>
          <w:t xml:space="preserve"> Although we did not find an association with PM</w:t>
        </w:r>
        <w:r w:rsidR="009F2928" w:rsidRPr="009F2928">
          <w:rPr>
            <w:bCs/>
            <w:color w:val="000000" w:themeColor="text1"/>
            <w:vertAlign w:val="subscript"/>
            <w:rPrChange w:id="388" w:author="mak" w:date="2021-09-22T22:50:00Z">
              <w:rPr>
                <w:bCs/>
                <w:color w:val="000000" w:themeColor="text1"/>
              </w:rPr>
            </w:rPrChange>
          </w:rPr>
          <w:t>2</w:t>
        </w:r>
      </w:ins>
      <w:ins w:id="389" w:author="mak" w:date="2021-09-22T22:50:00Z">
        <w:r w:rsidR="009F2928" w:rsidRPr="009F2928">
          <w:rPr>
            <w:bCs/>
            <w:color w:val="000000" w:themeColor="text1"/>
            <w:vertAlign w:val="subscript"/>
            <w:rPrChange w:id="390" w:author="mak" w:date="2021-09-22T22:50:00Z">
              <w:rPr>
                <w:bCs/>
                <w:color w:val="000000" w:themeColor="text1"/>
              </w:rPr>
            </w:rPrChange>
          </w:rPr>
          <w:t>.5</w:t>
        </w:r>
        <w:r w:rsidR="009F2928">
          <w:rPr>
            <w:bCs/>
            <w:color w:val="000000" w:themeColor="text1"/>
          </w:rPr>
          <w:t xml:space="preserve"> in our study, our results are not directly comparable to those of the other studies, as our PM</w:t>
        </w:r>
        <w:r w:rsidR="009F2928" w:rsidRPr="009F2928">
          <w:rPr>
            <w:bCs/>
            <w:color w:val="000000" w:themeColor="text1"/>
            <w:vertAlign w:val="subscript"/>
            <w:rPrChange w:id="391" w:author="mak" w:date="2021-09-22T22:50:00Z">
              <w:rPr>
                <w:bCs/>
                <w:color w:val="000000" w:themeColor="text1"/>
              </w:rPr>
            </w:rPrChange>
          </w:rPr>
          <w:t>2.5</w:t>
        </w:r>
        <w:r w:rsidR="009F2928">
          <w:rPr>
            <w:bCs/>
            <w:color w:val="000000" w:themeColor="text1"/>
          </w:rPr>
          <w:t xml:space="preserve"> effect estimates </w:t>
        </w:r>
      </w:ins>
      <w:moveToRangeStart w:id="392" w:author="mak" w:date="2021-09-22T22:49:00Z" w:name="move83243405"/>
      <w:moveTo w:id="393" w:author="mak" w:date="2021-09-22T22:49:00Z">
        <w:del w:id="394" w:author="mak" w:date="2021-09-22T22:50:00Z">
          <w:r w:rsidR="009F2928" w:rsidDel="009F2928">
            <w:rPr>
              <w:bCs/>
              <w:color w:val="000000" w:themeColor="text1"/>
            </w:rPr>
            <w:delText>Though our results did not find as strong an association with PM</w:delText>
          </w:r>
          <w:r w:rsidR="009F2928" w:rsidRPr="00AC757D" w:rsidDel="009F2928">
            <w:rPr>
              <w:bCs/>
              <w:color w:val="000000" w:themeColor="text1"/>
              <w:vertAlign w:val="subscript"/>
            </w:rPr>
            <w:delText>2.5</w:delText>
          </w:r>
          <w:r w:rsidR="009F2928" w:rsidDel="009F2928">
            <w:rPr>
              <w:bCs/>
              <w:color w:val="000000" w:themeColor="text1"/>
              <w:vertAlign w:val="subscript"/>
            </w:rPr>
            <w:delText xml:space="preserve"> </w:delText>
          </w:r>
          <w:r w:rsidR="009F2928" w:rsidDel="009F2928">
            <w:rPr>
              <w:bCs/>
              <w:color w:val="000000" w:themeColor="text1"/>
            </w:rPr>
            <w:delText>as previous studies did, our full model additionally contained constituents of PM</w:delText>
          </w:r>
          <w:r w:rsidR="009F2928" w:rsidRPr="00AC757D" w:rsidDel="009F2928">
            <w:rPr>
              <w:bCs/>
              <w:color w:val="000000" w:themeColor="text1"/>
              <w:vertAlign w:val="subscript"/>
            </w:rPr>
            <w:delText>2.5</w:delText>
          </w:r>
          <w:r w:rsidR="009F2928" w:rsidDel="009F2928">
            <w:rPr>
              <w:bCs/>
              <w:color w:val="000000" w:themeColor="text1"/>
            </w:rPr>
            <w:delText xml:space="preserve"> in the model.</w:delText>
          </w:r>
        </w:del>
      </w:moveTo>
      <w:moveToRangeEnd w:id="392"/>
      <w:ins w:id="395" w:author="mak" w:date="2021-09-22T22:50:00Z">
        <w:r w:rsidR="009F2928">
          <w:rPr>
            <w:bCs/>
            <w:color w:val="000000" w:themeColor="text1"/>
          </w:rPr>
          <w:t>capture the non-traffic PM</w:t>
        </w:r>
        <w:r w:rsidR="009F2928" w:rsidRPr="009F2928">
          <w:rPr>
            <w:bCs/>
            <w:color w:val="000000" w:themeColor="text1"/>
            <w:vertAlign w:val="subscript"/>
            <w:rPrChange w:id="396" w:author="mak" w:date="2021-09-22T22:50:00Z">
              <w:rPr>
                <w:bCs/>
                <w:color w:val="000000" w:themeColor="text1"/>
              </w:rPr>
            </w:rPrChange>
          </w:rPr>
          <w:t>2.5</w:t>
        </w:r>
        <w:r w:rsidR="009F2928">
          <w:rPr>
            <w:bCs/>
            <w:color w:val="000000" w:themeColor="text1"/>
          </w:rPr>
          <w:t xml:space="preserve"> components.</w:t>
        </w:r>
      </w:ins>
    </w:p>
    <w:p w14:paraId="11B37D76" w14:textId="77777777" w:rsidR="009958AF" w:rsidRDefault="009958AF" w:rsidP="00FC3DEC">
      <w:pPr>
        <w:rPr>
          <w:bCs/>
          <w:color w:val="000000" w:themeColor="text1"/>
        </w:rPr>
      </w:pPr>
    </w:p>
    <w:p w14:paraId="76B5D94E" w14:textId="1F82ED56" w:rsidR="007210D1" w:rsidRDefault="00983FD5" w:rsidP="007210D1">
      <w:pPr>
        <w:rPr>
          <w:bCs/>
          <w:color w:val="000000" w:themeColor="text1"/>
        </w:rPr>
      </w:pPr>
      <w:r>
        <w:rPr>
          <w:bCs/>
          <w:color w:val="000000" w:themeColor="text1"/>
        </w:rPr>
        <w:t xml:space="preserve">Our results indicate that </w:t>
      </w:r>
      <w:del w:id="397" w:author="mak" w:date="2021-09-22T22:43:00Z">
        <w:r w:rsidDel="00774C97">
          <w:rPr>
            <w:bCs/>
            <w:color w:val="000000" w:themeColor="text1"/>
          </w:rPr>
          <w:delText>elemental carbon</w:delText>
        </w:r>
      </w:del>
      <w:ins w:id="398" w:author="mak" w:date="2021-09-22T22:43:00Z">
        <w:r w:rsidR="00774C97">
          <w:rPr>
            <w:bCs/>
            <w:color w:val="000000" w:themeColor="text1"/>
          </w:rPr>
          <w:t>EC</w:t>
        </w:r>
      </w:ins>
      <w:r>
        <w:rPr>
          <w:bCs/>
          <w:color w:val="000000" w:themeColor="text1"/>
        </w:rPr>
        <w:t xml:space="preserve"> </w:t>
      </w:r>
      <w:del w:id="399" w:author="mak" w:date="2021-09-22T22:43:00Z">
        <w:r w:rsidDel="00774C97">
          <w:rPr>
            <w:bCs/>
            <w:color w:val="000000" w:themeColor="text1"/>
          </w:rPr>
          <w:delText>concentration</w:delText>
        </w:r>
      </w:del>
      <w:ins w:id="400" w:author="mak" w:date="2021-09-22T22:43:00Z">
        <w:r w:rsidR="00774C97">
          <w:rPr>
            <w:bCs/>
            <w:color w:val="000000" w:themeColor="text1"/>
          </w:rPr>
          <w:t>exposure</w:t>
        </w:r>
      </w:ins>
      <w:r>
        <w:rPr>
          <w:bCs/>
          <w:color w:val="000000" w:themeColor="text1"/>
        </w:rPr>
        <w:t>,</w:t>
      </w:r>
      <w:commentRangeStart w:id="401"/>
      <w:commentRangeStart w:id="402"/>
      <w:r w:rsidRPr="00983FD5">
        <w:rPr>
          <w:bCs/>
          <w:color w:val="000000" w:themeColor="text1"/>
        </w:rPr>
        <w:t xml:space="preserve"> </w:t>
      </w:r>
      <w:r>
        <w:rPr>
          <w:bCs/>
          <w:color w:val="000000" w:themeColor="text1"/>
        </w:rPr>
        <w:t>a large part of which comes from diesel combustion,</w:t>
      </w:r>
      <w:r>
        <w:rPr>
          <w:bCs/>
          <w:color w:val="000000" w:themeColor="text1"/>
        </w:rPr>
        <w:fldChar w:fldCharType="begin"/>
      </w:r>
      <w:r>
        <w:rPr>
          <w:bCs/>
          <w:color w:val="000000" w:themeColor="text1"/>
        </w:rPr>
        <w:instrText xml:space="preserve"> ADDIN ZOTERO_ITEM CSL_CITATION {"citationID":"6Fg1IKiQ","properties":{"formattedCitation":"\\super 60\\nosupersub{}","plainCitation":"60","noteIndex":0},"citationItems":[{"id":1146,"uris":["http://zotero.org/users/6925055/items/H45N486U"],"uri":["http://zotero.org/users/6925055/items/H45N486U"],"itemData":{"id":1146,"type":"article-journal","container-title":"Atmospheric Environment","issue":"25","note":"publisher: Elsevier","page":"4123–4133","title":"Black carbon concentrations in California vehicles and estimation of in-vehicle diesel exhaust particulate matter exposures","volume":"38","author":[{"family":"Fruin","given":"Scott A"},{"family":"Winer","given":"Arthur M"},{"family":"Rodes","given":"Charles E"}],"issued":{"date-parts":[["2004"]]}}}],"schema":"https://github.com/citation-style-language/schema/raw/master/csl-citation.json"} </w:instrText>
      </w:r>
      <w:r>
        <w:rPr>
          <w:bCs/>
          <w:color w:val="000000" w:themeColor="text1"/>
        </w:rPr>
        <w:fldChar w:fldCharType="separate"/>
      </w:r>
      <w:r w:rsidRPr="000C4F9C">
        <w:rPr>
          <w:color w:val="000000"/>
          <w:vertAlign w:val="superscript"/>
        </w:rPr>
        <w:t>60</w:t>
      </w:r>
      <w:r>
        <w:rPr>
          <w:bCs/>
          <w:color w:val="000000" w:themeColor="text1"/>
        </w:rPr>
        <w:fldChar w:fldCharType="end"/>
      </w:r>
      <w:commentRangeEnd w:id="401"/>
      <w:r w:rsidR="00370E6A">
        <w:rPr>
          <w:rStyle w:val="CommentReference"/>
          <w:rFonts w:asciiTheme="minorHAnsi" w:eastAsiaTheme="minorHAnsi" w:hAnsiTheme="minorHAnsi" w:cstheme="minorBidi"/>
          <w:lang w:val="en-GB"/>
        </w:rPr>
        <w:commentReference w:id="401"/>
      </w:r>
      <w:commentRangeEnd w:id="402"/>
      <w:r w:rsidR="00186B9D">
        <w:rPr>
          <w:rStyle w:val="CommentReference"/>
          <w:rFonts w:asciiTheme="minorHAnsi" w:eastAsiaTheme="minorHAnsi" w:hAnsiTheme="minorHAnsi" w:cstheme="minorBidi"/>
          <w:lang w:val="en-GB"/>
        </w:rPr>
        <w:commentReference w:id="402"/>
      </w:r>
      <w:r>
        <w:rPr>
          <w:bCs/>
          <w:color w:val="000000" w:themeColor="text1"/>
        </w:rPr>
        <w:t xml:space="preserve"> has a high probability of a positive association with ALS diagnosis. </w:t>
      </w:r>
      <w:r w:rsidR="007210D1">
        <w:rPr>
          <w:bCs/>
          <w:color w:val="000000" w:themeColor="text1"/>
        </w:rPr>
        <w:t>A previous study of ALS diagnosis and occupation</w:t>
      </w:r>
      <w:ins w:id="403" w:author="mak" w:date="2021-09-22T22:43:00Z">
        <w:r w:rsidR="00186B9D">
          <w:rPr>
            <w:bCs/>
            <w:color w:val="000000" w:themeColor="text1"/>
          </w:rPr>
          <w:t>al exposures</w:t>
        </w:r>
      </w:ins>
      <w:r w:rsidR="007210D1">
        <w:rPr>
          <w:bCs/>
          <w:color w:val="000000" w:themeColor="text1"/>
        </w:rPr>
        <w:t xml:space="preserve"> in Denmark </w:t>
      </w:r>
      <w:r w:rsidR="00443EFC">
        <w:rPr>
          <w:bCs/>
          <w:color w:val="000000" w:themeColor="text1"/>
        </w:rPr>
        <w:t>found</w:t>
      </w:r>
      <w:r w:rsidR="007210D1">
        <w:rPr>
          <w:bCs/>
          <w:color w:val="000000" w:themeColor="text1"/>
        </w:rPr>
        <w:t xml:space="preserve"> that those working in agriculture and construction</w:t>
      </w:r>
      <w:r w:rsidR="00E31F8A">
        <w:rPr>
          <w:bCs/>
          <w:color w:val="000000" w:themeColor="text1"/>
        </w:rPr>
        <w:t>, associated with exposure to diesel exhausts</w:t>
      </w:r>
      <w:r w:rsidR="006A50F5">
        <w:rPr>
          <w:bCs/>
          <w:color w:val="000000" w:themeColor="text1"/>
        </w:rPr>
        <w:t xml:space="preserve">, </w:t>
      </w:r>
      <w:r w:rsidR="007210D1">
        <w:rPr>
          <w:bCs/>
          <w:color w:val="000000" w:themeColor="text1"/>
        </w:rPr>
        <w:t>were at higher relative risk than those in other employment.</w:t>
      </w:r>
      <w:r w:rsidR="004829C1">
        <w:rPr>
          <w:bCs/>
          <w:color w:val="000000" w:themeColor="text1"/>
        </w:rPr>
        <w:fldChar w:fldCharType="begin"/>
      </w:r>
      <w:r w:rsidR="000C4F9C">
        <w:rPr>
          <w:bCs/>
          <w:color w:val="000000" w:themeColor="text1"/>
        </w:rPr>
        <w:instrText xml:space="preserve"> ADDIN ZOTERO_ITEM CSL_CITATION {"citationID":"blsb0e5Q","properties":{"formattedCitation":"\\super 53\\nosupersub{}","plainCitation":"53","noteIndex":0},"citationItems":[{"id":1147,"uris":["http://zotero.org/users/6925055/items/2NGLH58G"],"uri":["http://zotero.org/users/6925055/items/2NGLH58G"],"itemData":{"id":1147,"type":"article-journal","abstract":"Objectives\nSeveral manuscripts have proposed associations between amyotrophic lateral sclerosis (ALS) and occupational toxicant exposures—not to mention physical activity and trauma/injury. Some have also reported associations in investigations of specific occupations. Using data from a prospective Danish cohort study, we investigated the association between employment in certain industries and Als diagnosis.\n\nMethods\nWe identified 1826 ALS cases who were 25 years old or less in 1964 and diagnosed from 1982 to 2013 from the Danish national Patient Registry then matched 100 population controls to each case based on birth year and sex. Demographic data were linked to the Danish Pension Fund to determine occupation history. conditional logistic regression models were adjusted for socioeconomic status, marital status and residential location at the index date.\n\nResults\nThere was an increase in odds of ALS among men who worked in agriculture, hunting, forestry or fishing (adjusted Or (aOR)=1.21; 95% Q 1.02 to 1.45). there was also a positive association for men employed in construction (aOR=1.21; 95% Q 1.05 to 1.39). In women, a protective association was seen with employment in the cleaning industry (aOR=0.69; 95% ci 0.52 to 0.93).\n\nConclusions\nOur study shows various occupations with exposure to toxicants, such as diesel exhaust and lead, and strenuous physical activity associated with increased odds of ALS in men. Future studies should have a particular focus on gathering detailed information on physical exertion and toxicant exposures specific to certain job tasks.","container-title":"Occupational and environmental medicine","DOI":"10.1136/oemed-2018-105110","ISSN":"1351-0711","issue":"9","journalAbbreviation":"Occup Environ Med","note":"PMID: 29941657\nPMCID: PMC6445390","page":"630-638","source":"PubMed Central","title":"Study of occupation and amyotrophic lateral sclerosis in a Danish cohort","volume":"75","author":[{"family":"Dickerson","given":"Aisha S"},{"family":"Hansen","given":"Johnni"},{"family":"Kioumourtzoglou","given":"Marianthi-Anna"},{"family":"Specht","given":"Aaron J"},{"family":"Gredal","given":"Ole"},{"family":"Weisskopf","given":"Marc G"}],"issued":{"date-parts":[["2018",9]]}}}],"schema":"https://github.com/citation-style-language/schema/raw/master/csl-citation.json"} </w:instrText>
      </w:r>
      <w:r w:rsidR="004829C1">
        <w:rPr>
          <w:bCs/>
          <w:color w:val="000000" w:themeColor="text1"/>
        </w:rPr>
        <w:fldChar w:fldCharType="separate"/>
      </w:r>
      <w:r w:rsidR="000C4F9C" w:rsidRPr="000C4F9C">
        <w:rPr>
          <w:color w:val="000000"/>
          <w:vertAlign w:val="superscript"/>
        </w:rPr>
        <w:t>53</w:t>
      </w:r>
      <w:r w:rsidR="004829C1">
        <w:rPr>
          <w:bCs/>
          <w:color w:val="000000" w:themeColor="text1"/>
        </w:rPr>
        <w:fldChar w:fldCharType="end"/>
      </w:r>
      <w:r w:rsidR="007210D1">
        <w:rPr>
          <w:bCs/>
          <w:color w:val="000000" w:themeColor="text1"/>
        </w:rPr>
        <w:t xml:space="preserve"> </w:t>
      </w:r>
      <w:r w:rsidR="004829C1">
        <w:rPr>
          <w:bCs/>
          <w:color w:val="000000" w:themeColor="text1"/>
        </w:rPr>
        <w:t>Truck drivers</w:t>
      </w:r>
      <w:r w:rsidR="00912B23">
        <w:rPr>
          <w:bCs/>
          <w:color w:val="000000" w:themeColor="text1"/>
        </w:rPr>
        <w:t xml:space="preserve">, for whom diesel exposure is common, </w:t>
      </w:r>
      <w:r w:rsidR="00401670">
        <w:rPr>
          <w:bCs/>
          <w:color w:val="000000" w:themeColor="text1"/>
        </w:rPr>
        <w:t xml:space="preserve">are also </w:t>
      </w:r>
      <w:r w:rsidR="004829C1">
        <w:rPr>
          <w:bCs/>
          <w:color w:val="000000" w:themeColor="text1"/>
        </w:rPr>
        <w:t>at increased risk of sporadic ALS.</w:t>
      </w:r>
      <w:r w:rsidR="003A3F7F">
        <w:rPr>
          <w:bCs/>
          <w:color w:val="000000" w:themeColor="text1"/>
        </w:rPr>
        <w:fldChar w:fldCharType="begin"/>
      </w:r>
      <w:r w:rsidR="003A3F7F">
        <w:rPr>
          <w:bCs/>
          <w:color w:val="000000" w:themeColor="text1"/>
        </w:rPr>
        <w:instrText xml:space="preserve"> ADDIN ZOTERO_ITEM CSL_CITATION {"citationID":"M27ZV3n3","properties":{"formattedCitation":"\\super 61\\nosupersub{}","plainCitation":"61","noteIndex":0},"citationItems":[{"id":1150,"uris":["http://zotero.org/users/6925055/items/BUJIE6PX"],"uri":["http://zotero.org/users/6925055/items/BUJIE6PX"],"itemData":{"id":1150,"type":"article-journal","container-title":"PloS One","issue":"11","note":"publisher: Public Library of Science San Francisco, USA","page":"e80993","title":"Different occupations associated with amyotrophic lateral sclerosis: Is diesel exhaust the link?","volume":"8","author":[{"family":"Pamphlett","given":"Roger"},{"family":"Rikard-Bell","given":"Anna"}],"issued":{"date-parts":[["2013"]]}}}],"schema":"https://github.com/citation-style-language/schema/raw/master/csl-citation.json"} </w:instrText>
      </w:r>
      <w:r w:rsidR="003A3F7F">
        <w:rPr>
          <w:bCs/>
          <w:color w:val="000000" w:themeColor="text1"/>
        </w:rPr>
        <w:fldChar w:fldCharType="separate"/>
      </w:r>
      <w:r w:rsidR="003A3F7F" w:rsidRPr="003A3F7F">
        <w:rPr>
          <w:color w:val="000000"/>
          <w:vertAlign w:val="superscript"/>
        </w:rPr>
        <w:t>61</w:t>
      </w:r>
      <w:r w:rsidR="003A3F7F">
        <w:rPr>
          <w:bCs/>
          <w:color w:val="000000" w:themeColor="text1"/>
        </w:rPr>
        <w:fldChar w:fldCharType="end"/>
      </w:r>
      <w:r w:rsidR="00591403">
        <w:rPr>
          <w:bCs/>
          <w:color w:val="000000" w:themeColor="text1"/>
        </w:rPr>
        <w:t xml:space="preserve"> </w:t>
      </w:r>
      <w:del w:id="404" w:author="mak" w:date="2021-09-22T22:48:00Z">
        <w:r w:rsidR="00591403" w:rsidDel="00E4603A">
          <w:rPr>
            <w:bCs/>
            <w:color w:val="000000" w:themeColor="text1"/>
          </w:rPr>
          <w:delText>Elemental carbon</w:delText>
        </w:r>
      </w:del>
      <w:ins w:id="405" w:author="mak" w:date="2021-09-22T22:48:00Z">
        <w:r w:rsidR="00E4603A">
          <w:rPr>
            <w:bCs/>
            <w:color w:val="000000" w:themeColor="text1"/>
          </w:rPr>
          <w:t>EC</w:t>
        </w:r>
      </w:ins>
      <w:r w:rsidR="006D07C0">
        <w:rPr>
          <w:bCs/>
          <w:color w:val="000000" w:themeColor="text1"/>
        </w:rPr>
        <w:t xml:space="preserve"> </w:t>
      </w:r>
      <w:r w:rsidR="006C65F4">
        <w:rPr>
          <w:bCs/>
          <w:color w:val="000000" w:themeColor="text1"/>
        </w:rPr>
        <w:t xml:space="preserve">has been associated with </w:t>
      </w:r>
      <w:r w:rsidR="00624C9A">
        <w:rPr>
          <w:bCs/>
          <w:color w:val="000000" w:themeColor="text1"/>
        </w:rPr>
        <w:t>inflammation</w:t>
      </w:r>
      <w:r w:rsidR="004052E4">
        <w:rPr>
          <w:bCs/>
          <w:color w:val="000000" w:themeColor="text1"/>
        </w:rPr>
        <w:t>,</w:t>
      </w:r>
      <w:r w:rsidR="007442EB">
        <w:rPr>
          <w:bCs/>
          <w:color w:val="000000" w:themeColor="text1"/>
        </w:rPr>
        <w:fldChar w:fldCharType="begin"/>
      </w:r>
      <w:r w:rsidR="007442EB">
        <w:rPr>
          <w:bCs/>
          <w:color w:val="000000" w:themeColor="text1"/>
        </w:rPr>
        <w:instrText xml:space="preserve"> ADDIN ZOTERO_ITEM CSL_CITATION {"citationID":"YyXHctLj","properties":{"formattedCitation":"\\super 62\\nosupersub{}","plainCitation":"62","noteIndex":0},"citationItems":[{"id":1151,"uris":["http://zotero.org/users/6925055/items/ELUJMV5C"],"uri":["http://zotero.org/users/6925055/items/ELUJMV5C"],"itemData":{"id":1151,"type":"article-journal","abstract":"BACKGROUND: Although major concerns exist regarding the potential consequences of human exposures to nanoscale carbon black (CB) particles, limited human toxicological data is currently available. The purpose of this study was to evaluate if nanoscale CB particles could be responsible, at least partially, for the altered lung function and inflammation observed in CB workers exposed to nanoscale CB particles.\nMETHODS: Scanning Electron Microscopy (SEM), Transmission Electron Microscopy (TEM), and Brunauer-Emmett-Teller were used to characterize CB. Eighty-one CB-exposed male workers and 104 non-exposed male workers were recruited. The pulmonary function test was performed and pro-inflammatory cytokines were evaluated. To further assess the deposition and pulmonary damage induced by CB nanoparticles, male BALB/c mice were exposed to CB for 6 hours per day for 7 or 14 days. The deposition of CB and the pathological changes of the lung tissue in mice were evaluated by paraffin sections and TEM. The cytokines levels in serum and lung tissue of mice were evaluated by ELISA and immunohistochemical staining (IHC).\nRESULTS: SEM and TEM images showed that the CB particles were 30 to 50 nm in size. In the CB workplace, the concentration of CB was 14.90 mg/m³. Among these CB particles, 50.77% were less than 0.523 micrometer, and 99.55% were less than 2.5 micrometer in aerodynamic diameter. The reduction of lung function parameters including FEV1%, FEV/FVC, MMF%, and PEF% in CB workers was observed, and the IL-1β, IL-6, IL-8, MIP-1beta, and TNF- alpha had 2.86-, 6.85-, 1.49-, 3.35-, and 4.87-folds increase in serum of CB workers, respectively. In mice exposed to the aerosol CB, particles were deposited in the lung. The alveolar wall thickened and a large amount of inflammatory cells were observed in lung tissues after CB exposure. IL-6 and IL-8 levels were increased in both serum and lung homogenate.\nCONCLUSIONS: The data strongly suggests that nanoscale CB particles could be responsible for the lung function reduction and pro-inflammatory cytokines secretion in CB workers. These results, therefore, provide the first evidence of a link between human exposure to CB and long-term pulmonary effects.","container-title":"Particle and Fibre Toxicology","DOI":"10.1186/s12989-014-0073-1","ISSN":"1743-8977","journalAbbreviation":"Part Fibre Toxicol","language":"eng","note":"PMID: 25497989\nPMCID: PMC4318129","page":"73","source":"PubMed","title":"Reduced pulmonary function and increased pro-inflammatory cytokines in nanoscale carbon black-exposed workers","volume":"11","author":[{"family":"Zhang","given":"Rong"},{"family":"Dai","given":"Yufei"},{"family":"Zhang","given":"Xiao"},{"family":"Niu","given":"Yong"},{"family":"Meng","given":"Tao"},{"family":"Li","given":"Yuanyuan"},{"family":"Duan","given":"Huawei"},{"family":"Bin","given":"Ping"},{"family":"Ye","given":"Meng"},{"family":"Jia","given":"Xiaowei"},{"family":"Shen","given":"Meili"},{"family":"Yu","given":"Shanfa"},{"family":"Yang","given":"Xiaofa"},{"family":"Gao","given":"Weimin"},{"family":"Zheng","given":"Yuxin"}],"issued":{"date-parts":[["2014",12,14]]}}}],"schema":"https://github.com/citation-style-language/schema/raw/master/csl-citation.json"} </w:instrText>
      </w:r>
      <w:r w:rsidR="007442EB">
        <w:rPr>
          <w:bCs/>
          <w:color w:val="000000" w:themeColor="text1"/>
        </w:rPr>
        <w:fldChar w:fldCharType="separate"/>
      </w:r>
      <w:r w:rsidR="007442EB" w:rsidRPr="007442EB">
        <w:rPr>
          <w:color w:val="000000"/>
          <w:vertAlign w:val="superscript"/>
        </w:rPr>
        <w:t>62</w:t>
      </w:r>
      <w:r w:rsidR="007442EB">
        <w:rPr>
          <w:bCs/>
          <w:color w:val="000000" w:themeColor="text1"/>
        </w:rPr>
        <w:fldChar w:fldCharType="end"/>
      </w:r>
      <w:r w:rsidR="004052E4">
        <w:rPr>
          <w:bCs/>
          <w:color w:val="000000" w:themeColor="text1"/>
        </w:rPr>
        <w:t xml:space="preserve"> mitochondrial dysfunction</w:t>
      </w:r>
      <w:r w:rsidR="00660050">
        <w:rPr>
          <w:bCs/>
          <w:color w:val="000000" w:themeColor="text1"/>
        </w:rPr>
        <w:fldChar w:fldCharType="begin"/>
      </w:r>
      <w:r w:rsidR="007442EB">
        <w:rPr>
          <w:bCs/>
          <w:color w:val="000000" w:themeColor="text1"/>
        </w:rPr>
        <w:instrText xml:space="preserve"> ADDIN ZOTERO_ITEM CSL_CITATION {"citationID":"7IY9GKuj","properties":{"formattedCitation":"\\super 63\\nosupersub{}","plainCitation":"63","noteIndex":0},"citationItems":[{"id":1156,"uris":["http://zotero.org/users/6925055/items/X47HY2LJ"],"uri":["http://zotero.org/users/6925055/items/X47HY2LJ"],"itemData":{"id":1156,"type":"article-journal","abstract":"Black carbon and tropospheric ozone (O3 ), which are major air pollutants in China, are hazardous to humans following inhalation. Black carbon can be oxidized by O3 forming secondary particles of which the health effects are unknown. The present study utilized carbon black as a representative of black carbon to characterize the cytotoxicity induced by secondary particles in bronchial epithelial cells (16HBE) and C57BL/6J mice, and to investigate the implicated molecular pathways. Two types of carbon black including untreated carbon black (UCB) and ozonized carbon black (OCB) were presented. The effects of carbon black on cell viability, intracellular reactive oxygen species (ROS), oxidized/reduced glutathione ratio, mitochondrial membrane potential (MMP), intracellular ATP, and mitochondrial cytochrome c to cytoplasmic cytochrome c ratio were assessed in 16HBE. In addition, an alkaline comet assay and a cytokinesis-block micronucleus (CBMN) test with 16HBE cells in vitro and ELISA method for serum 8-hydroxy-2'-deoxyguanosine (8-OHdG) and a bone marrow micronucleus (BMN) test with C57BL/6J mice in vivo were performed to detect the genotoxicity. When compared with UCB exposed cells, OCB exposed cells had decreased cell viability, increased cell death rate, increased comet length and decreased MMP at 24 h exposure. UCB induced higher level of intracellular ROS than OCB from 4 to 23 h. No changes were observed for both OCB and UCB in serum 8-OHdG, intracellular ATP and mitochondrial cytochrome c to cytoplasmic cytochrome c ratio. The results of CBMN and BMN tests are negative. Intracellular ROS induced by OCB was lower than that of UCB. In summary, ozonization enhances the mitochondrial toxicity and genotoxicity of carbon black. Oxidative stress may not dominate in toxic effects of OCB. © 2016 Wiley Periodicals, Inc. Environ Toxicol 32: 944-955, 2017.","container-title":"Environmental Toxicology","DOI":"10.1002/tox.22295","ISSN":"1522-7278","issue":"3","journalAbbreviation":"Environ Toxicol","language":"eng","note":"PMID: 27298188","page":"944-955","source":"PubMed","title":"Ozonized carbon black induces mitochondrial dysfunction and DNA damage","volume":"32","author":[{"family":"Gao","given":"Xin"},{"family":"Xu","given":"Huadong"},{"family":"Shang","given":"Jing"},{"family":"Yuan","given":"Lan"},{"family":"Zhang","given":"Yongming"},{"family":"Wang","given":"Lele"},{"family":"Zhang","given":"Wenxiao"},{"family":"Luan","given":"Xianguo"},{"family":"Hu","given":"Guiping"},{"family":"Chu","given":"Hongqian"},{"family":"Zhu","given":"Tong"},{"family":"Jia","given":"Guang"}],"issued":{"date-parts":[["2017",3]]}}}],"schema":"https://github.com/citation-style-language/schema/raw/master/csl-citation.json"} </w:instrText>
      </w:r>
      <w:r w:rsidR="00660050">
        <w:rPr>
          <w:bCs/>
          <w:color w:val="000000" w:themeColor="text1"/>
        </w:rPr>
        <w:fldChar w:fldCharType="separate"/>
      </w:r>
      <w:r w:rsidR="007442EB" w:rsidRPr="007442EB">
        <w:rPr>
          <w:color w:val="000000"/>
          <w:vertAlign w:val="superscript"/>
        </w:rPr>
        <w:t>63</w:t>
      </w:r>
      <w:r w:rsidR="00660050">
        <w:rPr>
          <w:bCs/>
          <w:color w:val="000000" w:themeColor="text1"/>
        </w:rPr>
        <w:fldChar w:fldCharType="end"/>
      </w:r>
      <w:r w:rsidR="004052E4">
        <w:rPr>
          <w:bCs/>
          <w:color w:val="000000" w:themeColor="text1"/>
        </w:rPr>
        <w:t xml:space="preserve"> and DNA damage,</w:t>
      </w:r>
      <w:r w:rsidR="00920D8D">
        <w:rPr>
          <w:bCs/>
          <w:color w:val="000000" w:themeColor="text1"/>
        </w:rPr>
        <w:fldChar w:fldCharType="begin"/>
      </w:r>
      <w:r w:rsidR="007442EB">
        <w:rPr>
          <w:bCs/>
          <w:color w:val="000000" w:themeColor="text1"/>
        </w:rPr>
        <w:instrText xml:space="preserve"> ADDIN ZOTERO_ITEM CSL_CITATION {"citationID":"G5YVQTgA","properties":{"formattedCitation":"\\super 63,64\\nosupersub{}","plainCitation":"63,64","noteIndex":0},"citationItems":[{"id":1153,"uris":["http://zotero.org/users/6925055/items/7VDV72SC"],"uri":["http://zotero.org/users/6925055/items/7VDV72SC"],"itemData":{"id":1153,"type":"article-journal","abstract":"We previously observed genotoxic effects of carbon black nanoparticles at low doses relative to the Danish Occupational Exposure Limit (3.5 mg/m(3)). Furthermore, DNA damage occurred in broncho-alveolar lavage (BAL) cells in the absence of inflammation, indicating that inflammation is not required for the genotoxic effects of carbon black. In this study, we investigated inflammatory and acute phase response in addition to genotoxic effects occurring following exposure to nanoparticulate carbon black (NPCB) at even lower doses. C57BL/6JBomTac mice were examined 1, 3, and 28 days after a single instillation of 0.67, 2, 6, and 162 µg Printex 90 NPCB and vehicle. Cellular composition and protein concentration was evaluated in BAL fluid as markers of inflammatory response and cell damage. DNA strand breaks in BAL cells, lung, and liver tissue were assessed using the alkaline comet assay. The pulmonary acute phase response was analyzed by Saa3 mRNA real-time quantitative PCR. Instillation of the low doses of NPCB induced a slight neutrophil influx one day after exposure. Pulmonary exposure to small doses of NPCB caused an increase in DNA strand breaks in BAL cells and lung tissue measured using the comet assay. We interpret the increased DNA strand breaks occurring following these low exposure doses of NPCB as DNA damage caused by primary genotoxicity in the absence of substantial inflammation, cell damage, and acute phase response.","container-title":"Environmental and Molecular Mutagenesis","DOI":"10.1002/em.21888","ISSN":"1098-2280","issue":"1","journalAbbreviation":"Environ Mol Mutagen","language":"eng","note":"PMID: 25042074\nPMCID: PMC4312987","page":"41-49","source":"PubMed","title":"DNA damage following pulmonary exposure by instillation to low doses of carbon black (Printex 90) nanoparticles in mice","volume":"56","author":[{"family":"Kyjovska","given":"Zdenka O."},{"family":"Jacobsen","given":"Nicklas R."},{"family":"Saber","given":"Anne T."},{"family":"Bengtson","given":"Stefan"},{"family":"Jackson","given":"Petra"},{"family":"Wallin","given":"Håkan"},{"family":"Vogel","given":"Ulla"}],"issued":{"date-parts":[["2015",1]]}}},{"id":1156,"uris":["http://zotero.org/users/6925055/items/X47HY2LJ"],"uri":["http://zotero.org/users/6925055/items/X47HY2LJ"],"itemData":{"id":1156,"type":"article-journal","abstract":"Black carbon and tropospheric ozone (O3 ), which are major air pollutants in China, are hazardous to humans following inhalation. Black carbon can be oxidized by O3 forming secondary particles of which the health effects are unknown. The present study utilized carbon black as a representative of black carbon to characterize the cytotoxicity induced by secondary particles in bronchial epithelial cells (16HBE) and C57BL/6J mice, and to investigate the implicated molecular pathways. Two types of carbon black including untreated carbon black (UCB) and ozonized carbon black (OCB) were presented. The effects of carbon black on cell viability, intracellular reactive oxygen species (ROS), oxidized/reduced glutathione ratio, mitochondrial membrane potential (MMP), intracellular ATP, and mitochondrial cytochrome c to cytoplasmic cytochrome c ratio were assessed in 16HBE. In addition, an alkaline comet assay and a cytokinesis-block micronucleus (CBMN) test with 16HBE cells in vitro and ELISA method for serum 8-hydroxy-2'-deoxyguanosine (8-OHdG) and a bone marrow micronucleus (BMN) test with C57BL/6J mice in vivo were performed to detect the genotoxicity. When compared with UCB exposed cells, OCB exposed cells had decreased cell viability, increased cell death rate, increased comet length and decreased MMP at 24 h exposure. UCB induced higher level of intracellular ROS than OCB from 4 to 23 h. No changes were observed for both OCB and UCB in serum 8-OHdG, intracellular ATP and mitochondrial cytochrome c to cytoplasmic cytochrome c ratio. The results of CBMN and BMN tests are negative. Intracellular ROS induced by OCB was lower than that of UCB. In summary, ozonization enhances the mitochondrial toxicity and genotoxicity of carbon black. Oxidative stress may not dominate in toxic effects of OCB. © 2016 Wiley Periodicals, Inc. Environ Toxicol 32: 944-955, 2017.","container-title":"Environmental Toxicology","DOI":"10.1002/tox.22295","ISSN":"1522-7278","issue":"3","journalAbbreviation":"Environ Toxicol","language":"eng","note":"PMID: 27298188","page":"944-955","source":"PubMed","title":"Ozonized carbon black induces mitochondrial dysfunction and DNA damage","volume":"32","author":[{"family":"Gao","given":"Xin"},{"family":"Xu","given":"Huadong"},{"family":"Shang","given":"Jing"},{"family":"Yuan","given":"Lan"},{"family":"Zhang","given":"Yongming"},{"family":"Wang","given":"Lele"},{"family":"Zhang","given":"Wenxiao"},{"family":"Luan","given":"Xianguo"},{"family":"Hu","given":"Guiping"},{"family":"Chu","given":"Hongqian"},{"family":"Zhu","given":"Tong"},{"family":"Jia","given":"Guang"}],"issued":{"date-parts":[["2017",3]]}}}],"schema":"https://github.com/citation-style-language/schema/raw/master/csl-citation.json"} </w:instrText>
      </w:r>
      <w:r w:rsidR="00920D8D">
        <w:rPr>
          <w:bCs/>
          <w:color w:val="000000" w:themeColor="text1"/>
        </w:rPr>
        <w:fldChar w:fldCharType="separate"/>
      </w:r>
      <w:r w:rsidR="007442EB" w:rsidRPr="007442EB">
        <w:rPr>
          <w:color w:val="000000"/>
          <w:vertAlign w:val="superscript"/>
        </w:rPr>
        <w:t>63,64</w:t>
      </w:r>
      <w:r w:rsidR="00920D8D">
        <w:rPr>
          <w:bCs/>
          <w:color w:val="000000" w:themeColor="text1"/>
        </w:rPr>
        <w:fldChar w:fldCharType="end"/>
      </w:r>
      <w:r w:rsidR="004052E4">
        <w:rPr>
          <w:bCs/>
          <w:color w:val="000000" w:themeColor="text1"/>
        </w:rPr>
        <w:t xml:space="preserve"> all of which </w:t>
      </w:r>
      <w:r w:rsidR="008E665A">
        <w:rPr>
          <w:bCs/>
          <w:color w:val="000000" w:themeColor="text1"/>
        </w:rPr>
        <w:t xml:space="preserve">are plausible pathways of </w:t>
      </w:r>
      <w:r w:rsidR="008E665A" w:rsidRPr="00BE40FA">
        <w:rPr>
          <w:color w:val="000000" w:themeColor="text1"/>
        </w:rPr>
        <w:t>neurodegeneration</w:t>
      </w:r>
      <w:r w:rsidR="00876B1C">
        <w:rPr>
          <w:color w:val="000000" w:themeColor="text1"/>
        </w:rPr>
        <w:t xml:space="preserve"> </w:t>
      </w:r>
      <w:r w:rsidR="00876B1C">
        <w:rPr>
          <w:bCs/>
          <w:color w:val="000000" w:themeColor="text1"/>
        </w:rPr>
        <w:t>in the human bod</w:t>
      </w:r>
      <w:commentRangeStart w:id="406"/>
      <w:r w:rsidR="00876B1C">
        <w:rPr>
          <w:bCs/>
          <w:color w:val="000000" w:themeColor="text1"/>
        </w:rPr>
        <w:t>y.</w:t>
      </w:r>
      <w:r w:rsidR="00AE484B">
        <w:rPr>
          <w:bCs/>
          <w:color w:val="000000" w:themeColor="text1"/>
        </w:rPr>
        <w:t xml:space="preserve"> </w:t>
      </w:r>
      <w:commentRangeEnd w:id="406"/>
      <w:r w:rsidR="00D85492">
        <w:rPr>
          <w:rStyle w:val="CommentReference"/>
          <w:rFonts w:asciiTheme="minorHAnsi" w:eastAsiaTheme="minorHAnsi" w:hAnsiTheme="minorHAnsi" w:cstheme="minorBidi"/>
          <w:lang w:val="en-GB"/>
        </w:rPr>
        <w:commentReference w:id="406"/>
      </w:r>
      <w:moveFromRangeStart w:id="407" w:author="mak" w:date="2021-09-22T22:49:00Z" w:name="move83243405"/>
      <w:moveFrom w:id="408" w:author="mak" w:date="2021-09-22T22:49:00Z">
        <w:r w:rsidR="00BC1ACA" w:rsidDel="009F2928">
          <w:rPr>
            <w:bCs/>
            <w:color w:val="000000" w:themeColor="text1"/>
          </w:rPr>
          <w:t>Though our results did not find as strong an association with PM</w:t>
        </w:r>
        <w:r w:rsidR="00BC1ACA" w:rsidRPr="00AC757D" w:rsidDel="009F2928">
          <w:rPr>
            <w:bCs/>
            <w:color w:val="000000" w:themeColor="text1"/>
            <w:vertAlign w:val="subscript"/>
          </w:rPr>
          <w:t>2.5</w:t>
        </w:r>
        <w:r w:rsidR="00BC1ACA" w:rsidDel="009F2928">
          <w:rPr>
            <w:bCs/>
            <w:color w:val="000000" w:themeColor="text1"/>
            <w:vertAlign w:val="subscript"/>
          </w:rPr>
          <w:t xml:space="preserve"> </w:t>
        </w:r>
        <w:r w:rsidR="00BC1ACA" w:rsidDel="009F2928">
          <w:rPr>
            <w:bCs/>
            <w:color w:val="000000" w:themeColor="text1"/>
          </w:rPr>
          <w:t>as previous studies did, our full model additionally contained constituents of PM</w:t>
        </w:r>
        <w:r w:rsidR="00BC1ACA" w:rsidRPr="00AC757D" w:rsidDel="009F2928">
          <w:rPr>
            <w:bCs/>
            <w:color w:val="000000" w:themeColor="text1"/>
            <w:vertAlign w:val="subscript"/>
          </w:rPr>
          <w:t>2.5</w:t>
        </w:r>
        <w:r w:rsidR="00BC1ACA" w:rsidDel="009F2928">
          <w:rPr>
            <w:bCs/>
            <w:color w:val="000000" w:themeColor="text1"/>
          </w:rPr>
          <w:t xml:space="preserve"> in the model</w:t>
        </w:r>
        <w:r w:rsidDel="009F2928">
          <w:rPr>
            <w:bCs/>
            <w:color w:val="000000" w:themeColor="text1"/>
          </w:rPr>
          <w:t>.</w:t>
        </w:r>
      </w:moveFrom>
      <w:moveFromRangeEnd w:id="407"/>
      <w:del w:id="409" w:author="mak" w:date="2021-09-22T22:49:00Z">
        <w:r w:rsidR="00BC1ACA" w:rsidDel="009F2928">
          <w:rPr>
            <w:bCs/>
            <w:color w:val="000000" w:themeColor="text1"/>
          </w:rPr>
          <w:delText xml:space="preserve"> </w:delText>
        </w:r>
      </w:del>
      <w:r w:rsidR="004E7AE3">
        <w:rPr>
          <w:bCs/>
          <w:color w:val="000000" w:themeColor="text1"/>
        </w:rPr>
        <w:t>We</w:t>
      </w:r>
      <w:r w:rsidR="00AE484B">
        <w:rPr>
          <w:bCs/>
          <w:color w:val="000000" w:themeColor="text1"/>
        </w:rPr>
        <w:t xml:space="preserve"> did not find a high probability of a positive association with NO</w:t>
      </w:r>
      <w:r w:rsidR="00AE484B" w:rsidRPr="001510ED">
        <w:rPr>
          <w:bCs/>
          <w:color w:val="000000" w:themeColor="text1"/>
          <w:vertAlign w:val="subscript"/>
        </w:rPr>
        <w:t>x</w:t>
      </w:r>
      <w:r w:rsidR="00AE484B">
        <w:rPr>
          <w:bCs/>
          <w:color w:val="000000" w:themeColor="text1"/>
          <w:vertAlign w:val="subscript"/>
        </w:rPr>
        <w:t xml:space="preserve"> </w:t>
      </w:r>
      <w:r w:rsidR="00AE484B" w:rsidRPr="00D76268">
        <w:rPr>
          <w:bCs/>
          <w:color w:val="000000" w:themeColor="text1"/>
        </w:rPr>
        <w:t>in</w:t>
      </w:r>
      <w:r w:rsidR="00AE484B">
        <w:rPr>
          <w:bCs/>
          <w:color w:val="000000" w:themeColor="text1"/>
        </w:rPr>
        <w:t xml:space="preserve"> our analyses, </w:t>
      </w:r>
      <w:r w:rsidR="004E7AE3">
        <w:rPr>
          <w:bCs/>
          <w:color w:val="000000" w:themeColor="text1"/>
        </w:rPr>
        <w:t>in contrast with a previous study</w:t>
      </w:r>
      <w:r w:rsidR="005D6FFD">
        <w:rPr>
          <w:bCs/>
          <w:color w:val="000000" w:themeColor="text1"/>
        </w:rPr>
        <w:t>, though that study</w:t>
      </w:r>
      <w:r w:rsidR="00677773">
        <w:rPr>
          <w:bCs/>
          <w:color w:val="000000" w:themeColor="text1"/>
        </w:rPr>
        <w:t xml:space="preserve"> did not include </w:t>
      </w:r>
      <w:commentRangeStart w:id="410"/>
      <w:del w:id="411" w:author="mak" w:date="2021-09-22T22:51:00Z">
        <w:r w:rsidR="00677773" w:rsidDel="00E91B2F">
          <w:rPr>
            <w:bCs/>
            <w:color w:val="000000" w:themeColor="text1"/>
          </w:rPr>
          <w:delText>elemental carbon</w:delText>
        </w:r>
      </w:del>
      <w:ins w:id="412" w:author="mak" w:date="2021-09-22T22:51:00Z">
        <w:r w:rsidR="00E91B2F">
          <w:rPr>
            <w:bCs/>
            <w:color w:val="000000" w:themeColor="text1"/>
          </w:rPr>
          <w:t>EC</w:t>
        </w:r>
        <w:commentRangeEnd w:id="410"/>
        <w:r w:rsidR="00EA3BE1">
          <w:rPr>
            <w:rStyle w:val="CommentReference"/>
            <w:rFonts w:asciiTheme="minorHAnsi" w:eastAsiaTheme="minorHAnsi" w:hAnsiTheme="minorHAnsi" w:cstheme="minorBidi"/>
            <w:lang w:val="en-GB"/>
          </w:rPr>
          <w:commentReference w:id="410"/>
        </w:r>
      </w:ins>
      <w:r w:rsidR="00CC32DA">
        <w:rPr>
          <w:bCs/>
          <w:color w:val="000000" w:themeColor="text1"/>
        </w:rPr>
        <w:t>.</w:t>
      </w:r>
      <w:r w:rsidR="004E7AE3">
        <w:rPr>
          <w:bCs/>
          <w:color w:val="000000" w:themeColor="text1"/>
        </w:rPr>
        <w:fldChar w:fldCharType="begin"/>
      </w:r>
      <w:r w:rsidR="004E7AE3">
        <w:rPr>
          <w:bCs/>
          <w:color w:val="000000" w:themeColor="text1"/>
        </w:rPr>
        <w:instrText xml:space="preserve"> ADDIN ZOTERO_ITEM CSL_CITATION {"citationID":"zs4Sty9Y","properties":{"formattedCitation":"\\super 36\\nosupersub{}","plainCitation":"36","noteIndex":0},"citationItems":[{"id":1128,"uris":["http://zotero.org/users/6925055/items/WK9LAT8X"],"uri":["http://zotero.org/users/6925055/items/WK9LAT8X"],"itemData":{"id":1128,"type":"article-journal","container-title":"Environmental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Sclerosis","volume":"129","author":[{"family":"Yu","given":"Zhebin"},{"family":"Peters","given":"Susan"},{"family":"van","given":"Boxmeer Loes"},{"family":"Downward","given":"George S."},{"family":"Hoek","given":"Gerard"},{"family":"Kioumourtzoglou","given":"Marianthi-Anna"},{"family":"Weisskopf","given":"Marc G."},{"family":"Hansen","given":"Johnni"},{"family":"van","given":"den Berg Leonard H."},{"family":"Vermeulen","given":"Roel C. H."}],"issued":{"date-parts":[["2021"]]}}}],"schema":"https://github.com/citation-style-language/schema/raw/master/csl-citation.json"} </w:instrText>
      </w:r>
      <w:r w:rsidR="004E7AE3">
        <w:rPr>
          <w:bCs/>
          <w:color w:val="000000" w:themeColor="text1"/>
        </w:rPr>
        <w:fldChar w:fldCharType="separate"/>
      </w:r>
      <w:r w:rsidR="004E7AE3" w:rsidRPr="00D76268">
        <w:rPr>
          <w:color w:val="000000"/>
          <w:vertAlign w:val="superscript"/>
        </w:rPr>
        <w:t>36</w:t>
      </w:r>
      <w:r w:rsidR="004E7AE3">
        <w:rPr>
          <w:bCs/>
          <w:color w:val="000000" w:themeColor="text1"/>
        </w:rPr>
        <w:fldChar w:fldCharType="end"/>
      </w:r>
      <w:r w:rsidR="004E7AE3">
        <w:rPr>
          <w:bCs/>
          <w:color w:val="000000" w:themeColor="text1"/>
        </w:rPr>
        <w:t xml:space="preserve"> </w:t>
      </w:r>
      <w:r w:rsidR="00AE484B">
        <w:rPr>
          <w:bCs/>
          <w:color w:val="000000" w:themeColor="text1"/>
        </w:rPr>
        <w:t>NO</w:t>
      </w:r>
      <w:r w:rsidR="00AE484B" w:rsidRPr="00AE484B">
        <w:rPr>
          <w:bCs/>
          <w:color w:val="000000" w:themeColor="text1"/>
          <w:vertAlign w:val="subscript"/>
        </w:rPr>
        <w:t>x</w:t>
      </w:r>
      <w:r w:rsidR="00AE484B">
        <w:rPr>
          <w:bCs/>
          <w:color w:val="000000" w:themeColor="text1"/>
        </w:rPr>
        <w:t xml:space="preserve"> is </w:t>
      </w:r>
      <w:r w:rsidR="008A3E8D">
        <w:rPr>
          <w:bCs/>
          <w:color w:val="000000" w:themeColor="text1"/>
        </w:rPr>
        <w:t xml:space="preserve">also </w:t>
      </w:r>
      <w:r w:rsidR="00AE484B">
        <w:rPr>
          <w:bCs/>
          <w:color w:val="000000" w:themeColor="text1"/>
        </w:rPr>
        <w:t xml:space="preserve">highly correlated with </w:t>
      </w:r>
      <w:del w:id="413" w:author="mak" w:date="2021-09-22T22:51:00Z">
        <w:r w:rsidR="00AE484B" w:rsidDel="00171156">
          <w:rPr>
            <w:bCs/>
            <w:color w:val="000000" w:themeColor="text1"/>
          </w:rPr>
          <w:delText>elemental carbon</w:delText>
        </w:r>
      </w:del>
      <w:ins w:id="414" w:author="mak" w:date="2021-09-22T22:51:00Z">
        <w:r w:rsidR="00171156">
          <w:rPr>
            <w:bCs/>
            <w:color w:val="000000" w:themeColor="text1"/>
          </w:rPr>
          <w:t>EC</w:t>
        </w:r>
      </w:ins>
      <w:r w:rsidR="00CC32DA">
        <w:rPr>
          <w:bCs/>
          <w:color w:val="000000" w:themeColor="text1"/>
        </w:rPr>
        <w:t xml:space="preserve"> (</w:t>
      </w:r>
      <w:r w:rsidR="002F0EB2">
        <w:rPr>
          <w:bCs/>
          <w:color w:val="000000" w:themeColor="text1"/>
        </w:rPr>
        <w:t>0.95</w:t>
      </w:r>
      <w:r w:rsidR="00CC32DA">
        <w:rPr>
          <w:bCs/>
          <w:color w:val="000000" w:themeColor="text1"/>
        </w:rPr>
        <w:t xml:space="preserve"> to </w:t>
      </w:r>
      <w:r w:rsidR="002F0EB2">
        <w:rPr>
          <w:bCs/>
          <w:color w:val="000000" w:themeColor="text1"/>
        </w:rPr>
        <w:t>0.96</w:t>
      </w:r>
      <w:r w:rsidR="00CC32DA">
        <w:rPr>
          <w:bCs/>
          <w:color w:val="000000" w:themeColor="text1"/>
        </w:rPr>
        <w:t xml:space="preserve"> in our </w:t>
      </w:r>
      <w:del w:id="415" w:author="mak" w:date="2021-09-22T22:52:00Z">
        <w:r w:rsidR="00CC32DA" w:rsidDel="00BB2AF7">
          <w:rPr>
            <w:bCs/>
            <w:color w:val="000000" w:themeColor="text1"/>
          </w:rPr>
          <w:delText>findings</w:delText>
        </w:r>
      </w:del>
      <w:ins w:id="416" w:author="mak" w:date="2021-09-22T22:52:00Z">
        <w:r w:rsidR="00BB2AF7">
          <w:rPr>
            <w:bCs/>
            <w:color w:val="000000" w:themeColor="text1"/>
          </w:rPr>
          <w:t>study</w:t>
        </w:r>
      </w:ins>
      <w:r w:rsidR="00CC32DA">
        <w:rPr>
          <w:bCs/>
          <w:color w:val="000000" w:themeColor="text1"/>
        </w:rPr>
        <w:t>)</w:t>
      </w:r>
      <w:ins w:id="417" w:author="mak" w:date="2021-09-22T22:51:00Z">
        <w:r w:rsidR="00171156">
          <w:rPr>
            <w:bCs/>
            <w:color w:val="000000" w:themeColor="text1"/>
          </w:rPr>
          <w:t>, w</w:t>
        </w:r>
      </w:ins>
      <w:ins w:id="418" w:author="mak" w:date="2021-09-22T22:52:00Z">
        <w:r w:rsidR="00171156">
          <w:rPr>
            <w:bCs/>
            <w:color w:val="000000" w:themeColor="text1"/>
          </w:rPr>
          <w:t>hich is expected given that they are both combustion products commonly associated with traffic-related emissions in urban environments</w:t>
        </w:r>
      </w:ins>
      <w:r w:rsidR="0083222E">
        <w:rPr>
          <w:bCs/>
          <w:color w:val="000000" w:themeColor="text1"/>
        </w:rPr>
        <w:t>.</w:t>
      </w:r>
    </w:p>
    <w:p w14:paraId="039757DA" w14:textId="395E6EC3" w:rsidR="00890B87" w:rsidRPr="00AC757D" w:rsidRDefault="00890B87" w:rsidP="00FC3DEC">
      <w:pPr>
        <w:rPr>
          <w:bCs/>
          <w:color w:val="000000" w:themeColor="text1"/>
        </w:rPr>
      </w:pPr>
    </w:p>
    <w:p w14:paraId="672915A3" w14:textId="400A8027" w:rsidR="004679EB" w:rsidRDefault="00FD5115" w:rsidP="00084667">
      <w:pPr>
        <w:rPr>
          <w:bCs/>
          <w:color w:val="000000" w:themeColor="text1"/>
        </w:rPr>
      </w:pPr>
      <w:del w:id="419" w:author="mak" w:date="2021-09-22T22:53:00Z">
        <w:r w:rsidDel="00261E5A">
          <w:rPr>
            <w:bCs/>
            <w:color w:val="000000" w:themeColor="text1"/>
          </w:rPr>
          <w:delText xml:space="preserve">Leveraging </w:delText>
        </w:r>
      </w:del>
      <w:ins w:id="420" w:author="mak" w:date="2021-09-22T22:54:00Z">
        <w:r w:rsidR="00261E5A">
          <w:rPr>
            <w:bCs/>
            <w:color w:val="000000" w:themeColor="text1"/>
          </w:rPr>
          <w:t>Our study used one</w:t>
        </w:r>
      </w:ins>
      <w:ins w:id="421" w:author="mak" w:date="2021-09-22T22:53:00Z">
        <w:r w:rsidR="00261E5A">
          <w:rPr>
            <w:bCs/>
            <w:color w:val="000000" w:themeColor="text1"/>
          </w:rPr>
          <w:t xml:space="preserve"> the</w:t>
        </w:r>
      </w:ins>
      <w:del w:id="422" w:author="mak" w:date="2021-09-22T22:52:00Z">
        <w:r w:rsidDel="00261E5A">
          <w:rPr>
            <w:bCs/>
            <w:color w:val="000000" w:themeColor="text1"/>
          </w:rPr>
          <w:delText xml:space="preserve">the </w:delText>
        </w:r>
      </w:del>
      <w:ins w:id="423" w:author="mak" w:date="2021-09-22T22:52:00Z">
        <w:r w:rsidR="00261E5A">
          <w:rPr>
            <w:bCs/>
            <w:color w:val="000000" w:themeColor="text1"/>
          </w:rPr>
          <w:t xml:space="preserve"> </w:t>
        </w:r>
      </w:ins>
      <w:r>
        <w:rPr>
          <w:bCs/>
          <w:color w:val="000000" w:themeColor="text1"/>
        </w:rPr>
        <w:t>larges</w:t>
      </w:r>
      <w:ins w:id="424" w:author="mak" w:date="2021-09-22T22:53:00Z">
        <w:r w:rsidR="00261E5A">
          <w:rPr>
            <w:bCs/>
            <w:color w:val="000000" w:themeColor="text1"/>
          </w:rPr>
          <w:t>t</w:t>
        </w:r>
      </w:ins>
      <w:del w:id="425" w:author="mak" w:date="2021-09-22T22:53:00Z">
        <w:r w:rsidDel="00261E5A">
          <w:rPr>
            <w:bCs/>
            <w:color w:val="000000" w:themeColor="text1"/>
          </w:rPr>
          <w:delText>t</w:delText>
        </w:r>
      </w:del>
      <w:r>
        <w:rPr>
          <w:bCs/>
          <w:color w:val="000000" w:themeColor="text1"/>
        </w:rPr>
        <w:t xml:space="preserve"> number of ALS diagnoses</w:t>
      </w:r>
      <w:del w:id="426" w:author="mak" w:date="2021-09-22T22:53:00Z">
        <w:r w:rsidDel="00261E5A">
          <w:rPr>
            <w:bCs/>
            <w:color w:val="000000" w:themeColor="text1"/>
          </w:rPr>
          <w:delText xml:space="preserve"> </w:delText>
        </w:r>
      </w:del>
      <w:ins w:id="427" w:author="mak" w:date="2021-09-22T22:53:00Z">
        <w:r w:rsidR="00261E5A">
          <w:rPr>
            <w:bCs/>
            <w:color w:val="000000" w:themeColor="text1"/>
          </w:rPr>
          <w:t xml:space="preserve"> ever included in an environmental health study</w:t>
        </w:r>
      </w:ins>
      <w:del w:id="428" w:author="mak" w:date="2021-09-22T22:53:00Z">
        <w:r w:rsidDel="00261E5A">
          <w:rPr>
            <w:bCs/>
            <w:color w:val="000000" w:themeColor="text1"/>
          </w:rPr>
          <w:delText>ever collected</w:delText>
        </w:r>
      </w:del>
      <w:del w:id="429" w:author="mak" w:date="2021-09-22T22:54:00Z">
        <w:r w:rsidDel="00261E5A">
          <w:rPr>
            <w:bCs/>
            <w:color w:val="000000" w:themeColor="text1"/>
          </w:rPr>
          <w:delText>,</w:delText>
        </w:r>
      </w:del>
      <w:ins w:id="430" w:author="mak" w:date="2021-09-22T22:54:00Z">
        <w:r w:rsidR="00261E5A">
          <w:rPr>
            <w:bCs/>
            <w:color w:val="000000" w:themeColor="text1"/>
          </w:rPr>
          <w:t>.</w:t>
        </w:r>
      </w:ins>
      <w:r>
        <w:rPr>
          <w:bCs/>
          <w:color w:val="000000" w:themeColor="text1"/>
        </w:rPr>
        <w:t xml:space="preserve"> </w:t>
      </w:r>
      <w:del w:id="431" w:author="mak" w:date="2021-09-22T22:54:00Z">
        <w:r w:rsidR="004D0F8C" w:rsidDel="00261E5A">
          <w:rPr>
            <w:bCs/>
            <w:color w:val="000000" w:themeColor="text1"/>
          </w:rPr>
          <w:delText>a</w:delText>
        </w:r>
        <w:r w:rsidR="00AD7ED6" w:rsidDel="00261E5A">
          <w:rPr>
            <w:bCs/>
            <w:color w:val="000000" w:themeColor="text1"/>
          </w:rPr>
          <w:delText xml:space="preserve"> </w:delText>
        </w:r>
      </w:del>
      <w:ins w:id="432" w:author="mak" w:date="2021-09-22T22:54:00Z">
        <w:r w:rsidR="00261E5A">
          <w:rPr>
            <w:bCs/>
            <w:color w:val="000000" w:themeColor="text1"/>
          </w:rPr>
          <w:t>A</w:t>
        </w:r>
      </w:ins>
      <w:ins w:id="433" w:author="mak" w:date="2021-09-22T22:55:00Z">
        <w:r w:rsidR="00084667">
          <w:rPr>
            <w:bCs/>
            <w:color w:val="000000" w:themeColor="text1"/>
          </w:rPr>
          <w:t>nother</w:t>
        </w:r>
      </w:ins>
      <w:ins w:id="434" w:author="mak" w:date="2021-09-22T22:54:00Z">
        <w:r w:rsidR="00261E5A">
          <w:rPr>
            <w:bCs/>
            <w:color w:val="000000" w:themeColor="text1"/>
          </w:rPr>
          <w:t xml:space="preserve"> </w:t>
        </w:r>
      </w:ins>
      <w:r w:rsidR="00AD7ED6">
        <w:rPr>
          <w:bCs/>
          <w:color w:val="000000" w:themeColor="text1"/>
        </w:rPr>
        <w:t>great strength of our study</w:t>
      </w:r>
      <w:ins w:id="435" w:author="mak" w:date="2021-09-22T22:54:00Z">
        <w:r w:rsidR="00261E5A">
          <w:rPr>
            <w:bCs/>
            <w:color w:val="000000" w:themeColor="text1"/>
          </w:rPr>
          <w:t xml:space="preserve">, </w:t>
        </w:r>
        <w:r w:rsidR="00084667">
          <w:rPr>
            <w:bCs/>
            <w:color w:val="000000" w:themeColor="text1"/>
          </w:rPr>
          <w:t>further</w:t>
        </w:r>
        <w:r w:rsidR="00261E5A">
          <w:rPr>
            <w:bCs/>
            <w:color w:val="000000" w:themeColor="text1"/>
          </w:rPr>
          <w:t>,</w:t>
        </w:r>
      </w:ins>
      <w:r w:rsidR="00AD7ED6">
        <w:rPr>
          <w:bCs/>
          <w:color w:val="000000" w:themeColor="text1"/>
        </w:rPr>
        <w:t xml:space="preserve"> is that </w:t>
      </w:r>
      <w:ins w:id="436" w:author="mak" w:date="2021-09-22T22:56:00Z">
        <w:r w:rsidR="00084667">
          <w:rPr>
            <w:bCs/>
            <w:color w:val="000000" w:themeColor="text1"/>
          </w:rPr>
          <w:t>leveraging highly correlated traffic pollutants and</w:t>
        </w:r>
      </w:ins>
      <w:ins w:id="437" w:author="mak" w:date="2021-09-22T22:54:00Z">
        <w:r w:rsidR="00084667">
          <w:rPr>
            <w:bCs/>
            <w:color w:val="000000" w:themeColor="text1"/>
          </w:rPr>
          <w:t xml:space="preserve"> Ba</w:t>
        </w:r>
      </w:ins>
      <w:ins w:id="438" w:author="mak" w:date="2021-09-22T22:55:00Z">
        <w:r w:rsidR="00084667">
          <w:rPr>
            <w:bCs/>
            <w:color w:val="000000" w:themeColor="text1"/>
          </w:rPr>
          <w:t>yesian hierarchical modeling, we were able to estimate independent and joint traffic-related pollutant associations, as well as an overall traffic estimate.</w:t>
        </w:r>
      </w:ins>
      <w:del w:id="439" w:author="mak" w:date="2021-09-22T22:55:00Z">
        <w:r w:rsidR="00AD7ED6" w:rsidDel="00084667">
          <w:rPr>
            <w:bCs/>
            <w:color w:val="000000" w:themeColor="text1"/>
          </w:rPr>
          <w:delText xml:space="preserve">we </w:delText>
        </w:r>
      </w:del>
      <w:del w:id="440" w:author="mak" w:date="2021-09-22T22:54:00Z">
        <w:r w:rsidR="00AD7ED6" w:rsidDel="00084667">
          <w:rPr>
            <w:bCs/>
            <w:color w:val="000000" w:themeColor="text1"/>
          </w:rPr>
          <w:delText xml:space="preserve">have </w:delText>
        </w:r>
      </w:del>
      <w:del w:id="441" w:author="mak" w:date="2021-09-22T22:55:00Z">
        <w:r w:rsidR="00F236ED" w:rsidDel="00084667">
          <w:rPr>
            <w:bCs/>
            <w:color w:val="000000" w:themeColor="text1"/>
          </w:rPr>
          <w:delText xml:space="preserve">created a </w:delText>
        </w:r>
        <w:r w:rsidR="004D0F8C" w:rsidDel="00084667">
          <w:rPr>
            <w:bCs/>
            <w:color w:val="000000" w:themeColor="text1"/>
          </w:rPr>
          <w:delText xml:space="preserve">study design which identifies </w:delText>
        </w:r>
        <w:r w:rsidR="004D0F8C" w:rsidRPr="006E6CD3" w:rsidDel="00084667">
          <w:rPr>
            <w:bCs/>
            <w:color w:val="000000" w:themeColor="text1"/>
          </w:rPr>
          <w:delText xml:space="preserve">individual </w:delText>
        </w:r>
        <w:r w:rsidR="00BF5C18" w:rsidRPr="006E6CD3" w:rsidDel="00084667">
          <w:rPr>
            <w:bCs/>
            <w:color w:val="000000" w:themeColor="text1"/>
          </w:rPr>
          <w:delText>as well as combined associations</w:delText>
        </w:r>
        <w:r w:rsidR="00BF5C18" w:rsidDel="00084667">
          <w:rPr>
            <w:bCs/>
            <w:color w:val="000000" w:themeColor="text1"/>
          </w:rPr>
          <w:delText xml:space="preserve"> of </w:delText>
        </w:r>
        <w:r w:rsidR="00C2379A" w:rsidDel="00084667">
          <w:rPr>
            <w:bCs/>
            <w:color w:val="000000" w:themeColor="text1"/>
          </w:rPr>
          <w:delText xml:space="preserve">highly-correlated </w:delText>
        </w:r>
        <w:r w:rsidR="00BF5C18" w:rsidDel="00084667">
          <w:rPr>
            <w:bCs/>
            <w:color w:val="000000" w:themeColor="text1"/>
          </w:rPr>
          <w:delText>traffic-related pollutants with ALS diagnosis</w:delText>
        </w:r>
        <w:r w:rsidR="00147462" w:rsidDel="00084667">
          <w:rPr>
            <w:bCs/>
            <w:color w:val="000000" w:themeColor="text1"/>
          </w:rPr>
          <w:delText xml:space="preserve"> using a Bayesian hierarchical conditional logistic model</w:delText>
        </w:r>
        <w:r w:rsidR="00BF5C18" w:rsidDel="00084667">
          <w:rPr>
            <w:bCs/>
            <w:color w:val="000000" w:themeColor="text1"/>
          </w:rPr>
          <w:delText>.</w:delText>
        </w:r>
      </w:del>
      <w:r w:rsidR="003D2AAB">
        <w:rPr>
          <w:bCs/>
          <w:color w:val="000000" w:themeColor="text1"/>
        </w:rPr>
        <w:t xml:space="preserve"> </w:t>
      </w:r>
      <w:r w:rsidR="002B126E">
        <w:rPr>
          <w:bCs/>
          <w:color w:val="000000" w:themeColor="text1"/>
        </w:rPr>
        <w:t xml:space="preserve">Though it is the largest dataset ever </w:t>
      </w:r>
      <w:del w:id="442" w:author="mak" w:date="2021-09-22T22:56:00Z">
        <w:r w:rsidR="002B126E" w:rsidDel="00A04791">
          <w:rPr>
            <w:bCs/>
            <w:color w:val="000000" w:themeColor="text1"/>
          </w:rPr>
          <w:delText>collected</w:delText>
        </w:r>
        <w:r w:rsidR="00BA656C" w:rsidDel="00A04791">
          <w:rPr>
            <w:bCs/>
            <w:color w:val="000000" w:themeColor="text1"/>
          </w:rPr>
          <w:delText xml:space="preserve"> </w:delText>
        </w:r>
      </w:del>
      <w:ins w:id="443" w:author="mak" w:date="2021-09-22T22:56:00Z">
        <w:r w:rsidR="00A04791">
          <w:rPr>
            <w:bCs/>
            <w:color w:val="000000" w:themeColor="text1"/>
          </w:rPr>
          <w:t xml:space="preserve">used </w:t>
        </w:r>
      </w:ins>
      <w:r w:rsidR="00BA656C">
        <w:rPr>
          <w:bCs/>
          <w:color w:val="000000" w:themeColor="text1"/>
        </w:rPr>
        <w:t xml:space="preserve">for </w:t>
      </w:r>
      <w:r w:rsidR="00BA656C">
        <w:rPr>
          <w:bCs/>
          <w:color w:val="000000" w:themeColor="text1"/>
        </w:rPr>
        <w:lastRenderedPageBreak/>
        <w:t>this purpos</w:t>
      </w:r>
      <w:r w:rsidR="00F81667">
        <w:rPr>
          <w:bCs/>
          <w:color w:val="000000" w:themeColor="text1"/>
        </w:rPr>
        <w:t>e</w:t>
      </w:r>
      <w:r w:rsidR="002B126E">
        <w:rPr>
          <w:bCs/>
          <w:color w:val="000000" w:themeColor="text1"/>
        </w:rPr>
        <w:t xml:space="preserve">, we </w:t>
      </w:r>
      <w:del w:id="444" w:author="mak" w:date="2021-09-22T22:56:00Z">
        <w:r w:rsidR="002B126E" w:rsidDel="00A04791">
          <w:rPr>
            <w:bCs/>
            <w:color w:val="000000" w:themeColor="text1"/>
          </w:rPr>
          <w:delText xml:space="preserve">predict </w:delText>
        </w:r>
      </w:del>
      <w:ins w:id="445" w:author="mak" w:date="2021-09-22T22:56:00Z">
        <w:r w:rsidR="00A04791">
          <w:rPr>
            <w:bCs/>
            <w:color w:val="000000" w:themeColor="text1"/>
          </w:rPr>
          <w:t xml:space="preserve">expect </w:t>
        </w:r>
      </w:ins>
      <w:r w:rsidR="002B126E">
        <w:rPr>
          <w:bCs/>
          <w:color w:val="000000" w:themeColor="text1"/>
        </w:rPr>
        <w:t xml:space="preserve">that more cases would further help power </w:t>
      </w:r>
      <w:r w:rsidR="007B4FB6">
        <w:rPr>
          <w:bCs/>
          <w:color w:val="000000" w:themeColor="text1"/>
        </w:rPr>
        <w:t>future</w:t>
      </w:r>
      <w:r w:rsidR="002B126E">
        <w:rPr>
          <w:bCs/>
          <w:color w:val="000000" w:themeColor="text1"/>
        </w:rPr>
        <w:t xml:space="preserve"> stud</w:t>
      </w:r>
      <w:r w:rsidR="007B4FB6">
        <w:rPr>
          <w:bCs/>
          <w:color w:val="000000" w:themeColor="text1"/>
        </w:rPr>
        <w:t>ies</w:t>
      </w:r>
      <w:r w:rsidR="002B126E">
        <w:rPr>
          <w:bCs/>
          <w:color w:val="000000" w:themeColor="text1"/>
        </w:rPr>
        <w:t xml:space="preserve">. </w:t>
      </w:r>
      <w:del w:id="446" w:author="mak" w:date="2021-09-22T22:57:00Z">
        <w:r w:rsidR="008E0D6B" w:rsidDel="00F21B2D">
          <w:rPr>
            <w:bCs/>
            <w:color w:val="000000" w:themeColor="text1"/>
          </w:rPr>
          <w:delText>W</w:delText>
        </w:r>
        <w:r w:rsidR="008D00BB" w:rsidDel="00F21B2D">
          <w:rPr>
            <w:bCs/>
            <w:color w:val="000000" w:themeColor="text1"/>
          </w:rPr>
          <w:delText xml:space="preserve">e </w:delText>
        </w:r>
      </w:del>
      <w:ins w:id="447" w:author="mak" w:date="2021-09-22T22:57:00Z">
        <w:r w:rsidR="00F21B2D">
          <w:rPr>
            <w:bCs/>
            <w:color w:val="000000" w:themeColor="text1"/>
          </w:rPr>
          <w:t xml:space="preserve">Although we </w:t>
        </w:r>
      </w:ins>
      <w:r w:rsidR="008D00BB">
        <w:rPr>
          <w:bCs/>
          <w:color w:val="000000" w:themeColor="text1"/>
        </w:rPr>
        <w:t xml:space="preserve">have adjusted </w:t>
      </w:r>
      <w:r w:rsidR="003625A6">
        <w:rPr>
          <w:bCs/>
          <w:color w:val="000000" w:themeColor="text1"/>
        </w:rPr>
        <w:t>implicitly</w:t>
      </w:r>
      <w:ins w:id="448" w:author="mak" w:date="2021-09-22T22:57:00Z">
        <w:r w:rsidR="00E50EC1">
          <w:rPr>
            <w:bCs/>
            <w:color w:val="000000" w:themeColor="text1"/>
          </w:rPr>
          <w:t xml:space="preserve"> (by matchin</w:t>
        </w:r>
        <w:commentRangeStart w:id="449"/>
        <w:r w:rsidR="00E50EC1">
          <w:rPr>
            <w:bCs/>
            <w:color w:val="000000" w:themeColor="text1"/>
          </w:rPr>
          <w:t>g</w:t>
        </w:r>
        <w:commentRangeEnd w:id="449"/>
        <w:r w:rsidR="00546D5F">
          <w:rPr>
            <w:rStyle w:val="CommentReference"/>
            <w:rFonts w:asciiTheme="minorHAnsi" w:eastAsiaTheme="minorHAnsi" w:hAnsiTheme="minorHAnsi" w:cstheme="minorBidi"/>
            <w:lang w:val="en-GB"/>
          </w:rPr>
          <w:commentReference w:id="449"/>
        </w:r>
        <w:r w:rsidR="00E50EC1">
          <w:rPr>
            <w:bCs/>
            <w:color w:val="000000" w:themeColor="text1"/>
          </w:rPr>
          <w:t>)</w:t>
        </w:r>
      </w:ins>
      <w:r w:rsidR="003625A6">
        <w:rPr>
          <w:bCs/>
          <w:color w:val="000000" w:themeColor="text1"/>
        </w:rPr>
        <w:t xml:space="preserve"> and explicitly </w:t>
      </w:r>
      <w:del w:id="450" w:author="mak" w:date="2021-09-22T22:56:00Z">
        <w:r w:rsidR="008D00BB" w:rsidDel="00954EFD">
          <w:rPr>
            <w:bCs/>
            <w:color w:val="000000" w:themeColor="text1"/>
          </w:rPr>
          <w:delText xml:space="preserve">by </w:delText>
        </w:r>
      </w:del>
      <w:ins w:id="451" w:author="mak" w:date="2021-09-22T22:56:00Z">
        <w:r w:rsidR="00954EFD">
          <w:rPr>
            <w:bCs/>
            <w:color w:val="000000" w:themeColor="text1"/>
          </w:rPr>
          <w:t xml:space="preserve">for </w:t>
        </w:r>
      </w:ins>
      <w:r w:rsidR="008D00BB">
        <w:rPr>
          <w:bCs/>
          <w:color w:val="000000" w:themeColor="text1"/>
        </w:rPr>
        <w:t xml:space="preserve">many common </w:t>
      </w:r>
      <w:r w:rsidR="00A759D0">
        <w:rPr>
          <w:bCs/>
          <w:color w:val="000000" w:themeColor="text1"/>
        </w:rPr>
        <w:t>covariates (age, sex, date of birth, SES,</w:t>
      </w:r>
      <w:r w:rsidR="00084102">
        <w:rPr>
          <w:bCs/>
          <w:color w:val="000000" w:themeColor="text1"/>
        </w:rPr>
        <w:t xml:space="preserve"> civil status, place of birth</w:t>
      </w:r>
      <w:r w:rsidR="00C77F23">
        <w:rPr>
          <w:bCs/>
          <w:color w:val="000000" w:themeColor="text1"/>
        </w:rPr>
        <w:t>), we cannot rule out residual confounding</w:t>
      </w:r>
      <w:ins w:id="452" w:author="mak" w:date="2021-09-22T22:57:00Z">
        <w:r w:rsidR="00F21B2D">
          <w:rPr>
            <w:bCs/>
            <w:color w:val="000000" w:themeColor="text1"/>
          </w:rPr>
          <w:t>.</w:t>
        </w:r>
      </w:ins>
      <w:del w:id="453" w:author="mak" w:date="2021-09-22T22:57:00Z">
        <w:r w:rsidR="001F447F" w:rsidDel="00F21B2D">
          <w:rPr>
            <w:bCs/>
            <w:color w:val="000000" w:themeColor="text1"/>
          </w:rPr>
          <w:delText>,</w:delText>
        </w:r>
      </w:del>
      <w:r w:rsidR="001F447F">
        <w:rPr>
          <w:bCs/>
          <w:color w:val="000000" w:themeColor="text1"/>
        </w:rPr>
        <w:t xml:space="preserve"> </w:t>
      </w:r>
      <w:del w:id="454" w:author="mak" w:date="2021-09-22T22:57:00Z">
        <w:r w:rsidR="001F447F" w:rsidDel="00F21B2D">
          <w:rPr>
            <w:bCs/>
            <w:color w:val="000000" w:themeColor="text1"/>
          </w:rPr>
          <w:delText xml:space="preserve">though </w:delText>
        </w:r>
      </w:del>
      <w:ins w:id="455" w:author="mak" w:date="2021-09-22T22:57:00Z">
        <w:r w:rsidR="00F21B2D">
          <w:rPr>
            <w:bCs/>
            <w:color w:val="000000" w:themeColor="text1"/>
          </w:rPr>
          <w:t>H</w:t>
        </w:r>
      </w:ins>
      <w:ins w:id="456" w:author="mak" w:date="2021-09-22T22:58:00Z">
        <w:r w:rsidR="00F21B2D">
          <w:rPr>
            <w:bCs/>
            <w:color w:val="000000" w:themeColor="text1"/>
          </w:rPr>
          <w:t>owever,</w:t>
        </w:r>
      </w:ins>
      <w:ins w:id="457" w:author="mak" w:date="2021-09-22T22:57:00Z">
        <w:r w:rsidR="00F21B2D">
          <w:rPr>
            <w:bCs/>
            <w:color w:val="000000" w:themeColor="text1"/>
          </w:rPr>
          <w:t xml:space="preserve"> </w:t>
        </w:r>
      </w:ins>
      <w:r w:rsidR="001F447F">
        <w:rPr>
          <w:bCs/>
          <w:color w:val="000000" w:themeColor="text1"/>
        </w:rPr>
        <w:t xml:space="preserve">to induce </w:t>
      </w:r>
      <w:del w:id="458" w:author="mak" w:date="2021-09-22T22:58:00Z">
        <w:r w:rsidR="001F447F" w:rsidDel="00F21B2D">
          <w:rPr>
            <w:bCs/>
            <w:color w:val="000000" w:themeColor="text1"/>
          </w:rPr>
          <w:delText xml:space="preserve">residual </w:delText>
        </w:r>
      </w:del>
      <w:r w:rsidR="001F447F">
        <w:rPr>
          <w:bCs/>
          <w:color w:val="000000" w:themeColor="text1"/>
        </w:rPr>
        <w:t>confounding</w:t>
      </w:r>
      <w:ins w:id="459" w:author="mak" w:date="2021-09-22T22:58:00Z">
        <w:r w:rsidR="00F21B2D">
          <w:rPr>
            <w:bCs/>
            <w:color w:val="000000" w:themeColor="text1"/>
          </w:rPr>
          <w:t xml:space="preserve"> bias</w:t>
        </w:r>
      </w:ins>
      <w:r w:rsidR="001F447F">
        <w:rPr>
          <w:bCs/>
          <w:color w:val="000000" w:themeColor="text1"/>
        </w:rPr>
        <w:t>, an</w:t>
      </w:r>
      <w:ins w:id="460" w:author="mak" w:date="2021-09-22T22:58:00Z">
        <w:r w:rsidR="00F21B2D">
          <w:rPr>
            <w:bCs/>
            <w:color w:val="000000" w:themeColor="text1"/>
          </w:rPr>
          <w:t>y</w:t>
        </w:r>
      </w:ins>
      <w:r w:rsidR="001F447F">
        <w:rPr>
          <w:bCs/>
          <w:color w:val="000000" w:themeColor="text1"/>
        </w:rPr>
        <w:t xml:space="preserve"> unaccounted-for variable would have to covary with both ALS diagnosis and air pollutio</w:t>
      </w:r>
      <w:commentRangeStart w:id="461"/>
      <w:r w:rsidR="001F447F">
        <w:rPr>
          <w:bCs/>
          <w:color w:val="000000" w:themeColor="text1"/>
        </w:rPr>
        <w:t>n</w:t>
      </w:r>
      <w:r w:rsidR="00C77F23">
        <w:rPr>
          <w:bCs/>
          <w:color w:val="000000" w:themeColor="text1"/>
        </w:rPr>
        <w:t>.</w:t>
      </w:r>
      <w:commentRangeEnd w:id="461"/>
      <w:r w:rsidR="00F21B2D">
        <w:rPr>
          <w:rStyle w:val="CommentReference"/>
          <w:rFonts w:asciiTheme="minorHAnsi" w:eastAsiaTheme="minorHAnsi" w:hAnsiTheme="minorHAnsi" w:cstheme="minorBidi"/>
          <w:lang w:val="en-GB"/>
        </w:rPr>
        <w:commentReference w:id="461"/>
      </w:r>
      <w:r w:rsidR="00C77F23">
        <w:rPr>
          <w:bCs/>
          <w:color w:val="000000" w:themeColor="text1"/>
        </w:rPr>
        <w:t xml:space="preserve"> </w:t>
      </w:r>
      <w:r w:rsidR="00CF2FBA" w:rsidRPr="00BA79A8">
        <w:rPr>
          <w:bCs/>
          <w:color w:val="000000" w:themeColor="text1"/>
        </w:rPr>
        <w:t xml:space="preserve">Exposure </w:t>
      </w:r>
      <w:del w:id="462" w:author="mak" w:date="2021-09-22T23:11:00Z">
        <w:r w:rsidR="00CF2FBA" w:rsidRPr="00BA79A8" w:rsidDel="00D24604">
          <w:rPr>
            <w:bCs/>
            <w:color w:val="000000" w:themeColor="text1"/>
          </w:rPr>
          <w:delText xml:space="preserve">misclassification </w:delText>
        </w:r>
      </w:del>
      <w:ins w:id="463" w:author="mak" w:date="2021-09-22T23:11:00Z">
        <w:r w:rsidR="00D24604">
          <w:rPr>
            <w:bCs/>
            <w:color w:val="000000" w:themeColor="text1"/>
          </w:rPr>
          <w:t>measurement error</w:t>
        </w:r>
        <w:r w:rsidR="00D24604" w:rsidRPr="00BA79A8">
          <w:rPr>
            <w:bCs/>
            <w:color w:val="000000" w:themeColor="text1"/>
          </w:rPr>
          <w:t xml:space="preserve"> </w:t>
        </w:r>
      </w:ins>
      <w:r w:rsidR="00CF2FBA" w:rsidRPr="00BA79A8">
        <w:rPr>
          <w:bCs/>
          <w:color w:val="000000" w:themeColor="text1"/>
        </w:rPr>
        <w:t>is also likely</w:t>
      </w:r>
      <w:r w:rsidR="00BA79A8">
        <w:rPr>
          <w:bCs/>
          <w:color w:val="000000" w:themeColor="text1"/>
        </w:rPr>
        <w:t xml:space="preserve">, as any modelled exposure will be </w:t>
      </w:r>
      <w:r w:rsidR="008C0318">
        <w:rPr>
          <w:bCs/>
          <w:color w:val="000000" w:themeColor="text1"/>
        </w:rPr>
        <w:t>inaccurate to some degree</w:t>
      </w:r>
      <w:r w:rsidR="00CF2FBA" w:rsidRPr="00BA79A8">
        <w:rPr>
          <w:bCs/>
          <w:color w:val="000000" w:themeColor="text1"/>
        </w:rPr>
        <w:t>.</w:t>
      </w:r>
      <w:r w:rsidR="00BA79A8" w:rsidRPr="00BA79A8">
        <w:rPr>
          <w:bCs/>
          <w:color w:val="000000" w:themeColor="text1"/>
        </w:rPr>
        <w:t xml:space="preserve"> However,</w:t>
      </w:r>
      <w:r w:rsidR="003911C7">
        <w:rPr>
          <w:bCs/>
          <w:color w:val="000000" w:themeColor="text1"/>
        </w:rPr>
        <w:t xml:space="preserve"> any </w:t>
      </w:r>
      <w:del w:id="464" w:author="mak" w:date="2021-09-22T23:11:00Z">
        <w:r w:rsidR="003911C7" w:rsidDel="006453EA">
          <w:rPr>
            <w:bCs/>
            <w:color w:val="000000" w:themeColor="text1"/>
          </w:rPr>
          <w:delText xml:space="preserve">misclassification </w:delText>
        </w:r>
      </w:del>
      <w:ins w:id="465" w:author="mak" w:date="2021-09-22T23:11:00Z">
        <w:r w:rsidR="006453EA">
          <w:rPr>
            <w:bCs/>
            <w:color w:val="000000" w:themeColor="text1"/>
          </w:rPr>
          <w:t xml:space="preserve">error </w:t>
        </w:r>
      </w:ins>
      <w:r w:rsidR="003911C7">
        <w:rPr>
          <w:bCs/>
          <w:color w:val="000000" w:themeColor="text1"/>
        </w:rPr>
        <w:t xml:space="preserve">is </w:t>
      </w:r>
      <w:ins w:id="466" w:author="mak" w:date="2021-09-22T23:11:00Z">
        <w:r w:rsidR="00A447A9">
          <w:rPr>
            <w:bCs/>
            <w:color w:val="000000" w:themeColor="text1"/>
          </w:rPr>
          <w:t xml:space="preserve">not </w:t>
        </w:r>
      </w:ins>
      <w:r w:rsidR="003911C7">
        <w:rPr>
          <w:bCs/>
          <w:color w:val="000000" w:themeColor="text1"/>
        </w:rPr>
        <w:t xml:space="preserve">likely </w:t>
      </w:r>
      <w:del w:id="467" w:author="mak" w:date="2021-09-22T23:11:00Z">
        <w:r w:rsidR="003911C7" w:rsidDel="00A447A9">
          <w:rPr>
            <w:bCs/>
            <w:color w:val="000000" w:themeColor="text1"/>
          </w:rPr>
          <w:delText xml:space="preserve">not expected </w:delText>
        </w:r>
        <w:r w:rsidR="00DA02A6" w:rsidDel="00A447A9">
          <w:rPr>
            <w:bCs/>
            <w:color w:val="000000" w:themeColor="text1"/>
          </w:rPr>
          <w:delText xml:space="preserve">necessarily </w:delText>
        </w:r>
        <w:r w:rsidR="003911C7" w:rsidDel="00A447A9">
          <w:rPr>
            <w:bCs/>
            <w:color w:val="000000" w:themeColor="text1"/>
          </w:rPr>
          <w:delText xml:space="preserve">to be </w:delText>
        </w:r>
      </w:del>
      <w:r w:rsidR="003911C7">
        <w:rPr>
          <w:bCs/>
          <w:color w:val="000000" w:themeColor="text1"/>
        </w:rPr>
        <w:t xml:space="preserve">correlated </w:t>
      </w:r>
      <w:r w:rsidR="00DA02A6">
        <w:rPr>
          <w:bCs/>
          <w:color w:val="000000" w:themeColor="text1"/>
        </w:rPr>
        <w:t>with ALS diagnosis, and would therefore be expect</w:t>
      </w:r>
      <w:del w:id="468" w:author="mak" w:date="2021-09-22T23:11:00Z">
        <w:r w:rsidR="00DA02A6" w:rsidDel="00A57C05">
          <w:rPr>
            <w:bCs/>
            <w:color w:val="000000" w:themeColor="text1"/>
          </w:rPr>
          <w:delText xml:space="preserve">ed to be </w:delText>
        </w:r>
      </w:del>
      <w:ins w:id="469" w:author="mak" w:date="2021-09-22T23:11:00Z">
        <w:r w:rsidR="00A57C05">
          <w:rPr>
            <w:bCs/>
            <w:color w:val="000000" w:themeColor="text1"/>
          </w:rPr>
          <w:t xml:space="preserve"> any </w:t>
        </w:r>
      </w:ins>
      <w:del w:id="470" w:author="mak" w:date="2021-09-22T23:11:00Z">
        <w:r w:rsidR="00C35CDE" w:rsidDel="00A57C05">
          <w:rPr>
            <w:bCs/>
            <w:color w:val="000000" w:themeColor="text1"/>
          </w:rPr>
          <w:delText>bias</w:delText>
        </w:r>
        <w:r w:rsidR="00B31687" w:rsidDel="00A57C05">
          <w:rPr>
            <w:bCs/>
            <w:color w:val="000000" w:themeColor="text1"/>
          </w:rPr>
          <w:delText>ed</w:delText>
        </w:r>
        <w:r w:rsidR="00C35CDE" w:rsidDel="00A57C05">
          <w:rPr>
            <w:bCs/>
            <w:color w:val="000000" w:themeColor="text1"/>
          </w:rPr>
          <w:delText xml:space="preserve"> </w:delText>
        </w:r>
      </w:del>
      <w:ins w:id="471" w:author="mak" w:date="2021-09-22T23:11:00Z">
        <w:r w:rsidR="00A57C05">
          <w:rPr>
            <w:bCs/>
            <w:color w:val="000000" w:themeColor="text1"/>
          </w:rPr>
          <w:t xml:space="preserve">bias to be </w:t>
        </w:r>
      </w:ins>
      <w:r w:rsidR="00C35CDE">
        <w:rPr>
          <w:bCs/>
          <w:color w:val="000000" w:themeColor="text1"/>
        </w:rPr>
        <w:t>towards the null.</w:t>
      </w:r>
      <w:r w:rsidR="000451FE">
        <w:rPr>
          <w:bCs/>
          <w:color w:val="000000" w:themeColor="text1"/>
        </w:rPr>
        <w:fldChar w:fldCharType="begin"/>
      </w:r>
      <w:r w:rsidR="000451FE">
        <w:rPr>
          <w:bCs/>
          <w:color w:val="000000" w:themeColor="text1"/>
        </w:rPr>
        <w:instrText xml:space="preserve"> ADDIN ZOTERO_ITEM CSL_CITATION {"citationID":"JjtmUVu5","properties":{"formattedCitation":"\\super 65\\nosupersub{}","plainCitation":"65","noteIndex":0},"citationItems":[{"id":856,"uris":["http://zotero.org/users/6925055/items/TQV8834Y"],"uri":["http://zotero.org/users/6925055/items/TQV8834Y"],"itemData":{"id":856,"type":"book","publisher":"CRC press","title":"Measurement error in nonlinear models: a modern perspective","author":[{"family":"Carroll","given":"Raymond J"},{"family":"Ruppert","given":"David"},{"family":"Stefanski","given":"Leonard A"},{"family":"Crainiceanu","given":"Ciprian M"}],"issued":{"date-parts":[["2006"]]}}}],"schema":"https://github.com/citation-style-language/schema/raw/master/csl-citation.json"} </w:instrText>
      </w:r>
      <w:r w:rsidR="000451FE">
        <w:rPr>
          <w:bCs/>
          <w:color w:val="000000" w:themeColor="text1"/>
        </w:rPr>
        <w:fldChar w:fldCharType="separate"/>
      </w:r>
      <w:r w:rsidR="000451FE" w:rsidRPr="000451FE">
        <w:rPr>
          <w:color w:val="000000"/>
          <w:vertAlign w:val="superscript"/>
        </w:rPr>
        <w:t>65</w:t>
      </w:r>
      <w:r w:rsidR="000451FE">
        <w:rPr>
          <w:bCs/>
          <w:color w:val="000000" w:themeColor="text1"/>
        </w:rPr>
        <w:fldChar w:fldCharType="end"/>
      </w:r>
    </w:p>
    <w:p w14:paraId="5FFCDC77" w14:textId="77777777" w:rsidR="00CF2FBA" w:rsidRPr="00CF2FBA" w:rsidRDefault="00CF2FBA" w:rsidP="00CF2FBA">
      <w:pPr>
        <w:rPr>
          <w:color w:val="000000" w:themeColor="text1"/>
        </w:rPr>
      </w:pPr>
    </w:p>
    <w:p w14:paraId="7B27D1CC" w14:textId="1B076853" w:rsidR="00D06668" w:rsidRPr="00F40E31" w:rsidRDefault="00A66DD1" w:rsidP="00F40E31">
      <w:pPr>
        <w:rPr>
          <w:b/>
        </w:rPr>
      </w:pPr>
      <w:r w:rsidRPr="00F86173">
        <w:rPr>
          <w:color w:val="000000" w:themeColor="text1"/>
        </w:rPr>
        <w:t xml:space="preserve">Future research </w:t>
      </w:r>
      <w:r w:rsidR="00F86173">
        <w:rPr>
          <w:color w:val="000000" w:themeColor="text1"/>
        </w:rPr>
        <w:t xml:space="preserve">should </w:t>
      </w:r>
      <w:r w:rsidR="00C92C1B">
        <w:rPr>
          <w:color w:val="000000" w:themeColor="text1"/>
        </w:rPr>
        <w:t xml:space="preserve">use larger cohort </w:t>
      </w:r>
      <w:del w:id="472" w:author="mak" w:date="2021-09-22T23:11:00Z">
        <w:r w:rsidR="00C92C1B" w:rsidDel="00767B7C">
          <w:rPr>
            <w:color w:val="000000" w:themeColor="text1"/>
          </w:rPr>
          <w:delText xml:space="preserve">and collected </w:delText>
        </w:r>
      </w:del>
      <w:r w:rsidR="00C92C1B">
        <w:rPr>
          <w:color w:val="000000" w:themeColor="text1"/>
        </w:rPr>
        <w:t xml:space="preserve">data to </w:t>
      </w:r>
      <w:r w:rsidR="00F86173">
        <w:rPr>
          <w:color w:val="000000" w:themeColor="text1"/>
        </w:rPr>
        <w:t xml:space="preserve">understand </w:t>
      </w:r>
      <w:r w:rsidR="00E82657">
        <w:rPr>
          <w:color w:val="000000" w:themeColor="text1"/>
        </w:rPr>
        <w:t xml:space="preserve">the </w:t>
      </w:r>
      <w:r w:rsidR="00C92C1B">
        <w:rPr>
          <w:color w:val="000000" w:themeColor="text1"/>
        </w:rPr>
        <w:t>impor</w:t>
      </w:r>
      <w:r w:rsidR="00F0014C">
        <w:rPr>
          <w:color w:val="000000" w:themeColor="text1"/>
        </w:rPr>
        <w:t xml:space="preserve">tance of each respective </w:t>
      </w:r>
      <w:r w:rsidR="006224F6">
        <w:rPr>
          <w:color w:val="000000" w:themeColor="text1"/>
        </w:rPr>
        <w:t>pollutant in a single model</w:t>
      </w:r>
      <w:r w:rsidR="000F7290">
        <w:rPr>
          <w:color w:val="000000" w:themeColor="text1"/>
        </w:rPr>
        <w:t>.</w:t>
      </w:r>
      <w:r w:rsidR="00C63846">
        <w:rPr>
          <w:color w:val="000000" w:themeColor="text1"/>
        </w:rPr>
        <w:t xml:space="preserve"> The timing of exposure, </w:t>
      </w:r>
      <w:del w:id="473" w:author="mak" w:date="2021-09-22T23:12:00Z">
        <w:r w:rsidR="00C63846" w:rsidDel="00767B7C">
          <w:rPr>
            <w:color w:val="000000" w:themeColor="text1"/>
          </w:rPr>
          <w:delText>as well as when exposure occurs during a lifetime</w:delText>
        </w:r>
      </w:del>
      <w:ins w:id="474" w:author="mak" w:date="2021-09-22T23:12:00Z">
        <w:r w:rsidR="00767B7C">
          <w:rPr>
            <w:color w:val="000000" w:themeColor="text1"/>
          </w:rPr>
          <w:t>furthermore</w:t>
        </w:r>
      </w:ins>
      <w:r w:rsidR="00C63846">
        <w:rPr>
          <w:color w:val="000000" w:themeColor="text1"/>
        </w:rPr>
        <w:t xml:space="preserve">, will also be an important </w:t>
      </w:r>
      <w:r w:rsidR="00DD0141">
        <w:rPr>
          <w:color w:val="000000" w:themeColor="text1"/>
        </w:rPr>
        <w:t>study route</w:t>
      </w:r>
      <w:r w:rsidR="00C63846">
        <w:rPr>
          <w:color w:val="000000" w:themeColor="text1"/>
        </w:rPr>
        <w:t xml:space="preserve">. </w:t>
      </w:r>
      <w:r w:rsidR="000F7290">
        <w:rPr>
          <w:color w:val="000000" w:themeColor="text1"/>
        </w:rPr>
        <w:t xml:space="preserve">ALS is projected to increase in prevalence over the next few decades all over the world, and </w:t>
      </w:r>
      <w:r w:rsidR="0001625D">
        <w:rPr>
          <w:color w:val="000000" w:themeColor="text1"/>
        </w:rPr>
        <w:t xml:space="preserve">therefore understanding its pathogenesis </w:t>
      </w:r>
      <w:ins w:id="475" w:author="mak" w:date="2021-09-22T23:12:00Z">
        <w:r w:rsidR="00546D14">
          <w:rPr>
            <w:color w:val="000000" w:themeColor="text1"/>
          </w:rPr>
          <w:t xml:space="preserve">and identifying modifiable risk factors </w:t>
        </w:r>
      </w:ins>
      <w:r w:rsidR="0001625D">
        <w:rPr>
          <w:color w:val="000000" w:themeColor="text1"/>
        </w:rPr>
        <w:t xml:space="preserve">is critical for both preventive </w:t>
      </w:r>
      <w:r w:rsidR="00E700AD">
        <w:rPr>
          <w:color w:val="000000" w:themeColor="text1"/>
        </w:rPr>
        <w:t xml:space="preserve">action, as well as </w:t>
      </w:r>
      <w:r w:rsidR="008B5719">
        <w:rPr>
          <w:color w:val="000000" w:themeColor="text1"/>
        </w:rPr>
        <w:t>eventually</w:t>
      </w:r>
      <w:r w:rsidR="00E700AD">
        <w:rPr>
          <w:color w:val="000000" w:themeColor="text1"/>
        </w:rPr>
        <w:t xml:space="preserve"> to find</w:t>
      </w:r>
      <w:r w:rsidR="008B5719">
        <w:rPr>
          <w:color w:val="000000" w:themeColor="text1"/>
        </w:rPr>
        <w:t>ing</w:t>
      </w:r>
      <w:r w:rsidR="00E700AD">
        <w:rPr>
          <w:color w:val="000000" w:themeColor="text1"/>
        </w:rPr>
        <w:t xml:space="preserve"> a full cur</w:t>
      </w:r>
      <w:commentRangeStart w:id="476"/>
      <w:r w:rsidR="00E700AD">
        <w:rPr>
          <w:color w:val="000000" w:themeColor="text1"/>
        </w:rPr>
        <w:t>e</w:t>
      </w:r>
      <w:r w:rsidR="00464CA7">
        <w:rPr>
          <w:color w:val="000000" w:themeColor="text1"/>
        </w:rPr>
        <w:t xml:space="preserve">. </w:t>
      </w:r>
      <w:commentRangeEnd w:id="476"/>
      <w:r w:rsidR="00601423">
        <w:rPr>
          <w:rStyle w:val="CommentReference"/>
          <w:rFonts w:asciiTheme="minorHAnsi" w:eastAsiaTheme="minorHAnsi" w:hAnsiTheme="minorHAnsi" w:cstheme="minorBidi"/>
          <w:lang w:val="en-GB"/>
        </w:rPr>
        <w:commentReference w:id="476"/>
      </w:r>
      <w:r w:rsidR="00D06668">
        <w:rPr>
          <w:b/>
          <w:color w:val="000000" w:themeColor="text1"/>
        </w:rPr>
        <w:br w:type="page"/>
      </w:r>
    </w:p>
    <w:p w14:paraId="544DCF42" w14:textId="52D0BDD1" w:rsidR="00A40263" w:rsidRDefault="0031217D" w:rsidP="00E47F67">
      <w:pPr>
        <w:rPr>
          <w:bCs/>
          <w:color w:val="000000" w:themeColor="text1"/>
          <w:lang w:val="en-GB"/>
        </w:rPr>
      </w:pPr>
      <w:commentRangeStart w:id="477"/>
      <w:r w:rsidRPr="00EC68B0">
        <w:rPr>
          <w:b/>
          <w:color w:val="000000" w:themeColor="text1"/>
        </w:rPr>
        <w:lastRenderedPageBreak/>
        <w:t>Table 1</w:t>
      </w:r>
      <w:r w:rsidR="00F255A6" w:rsidRPr="00EC68B0">
        <w:rPr>
          <w:b/>
          <w:color w:val="000000" w:themeColor="text1"/>
        </w:rPr>
        <w:t>.</w:t>
      </w:r>
      <w:r w:rsidR="00870B85" w:rsidRPr="00EC68B0">
        <w:rPr>
          <w:bCs/>
          <w:color w:val="000000" w:themeColor="text1"/>
          <w:lang w:val="en-GB"/>
        </w:rPr>
        <w:t xml:space="preserve"> </w:t>
      </w:r>
      <w:commentRangeEnd w:id="477"/>
      <w:r w:rsidR="009F0780">
        <w:rPr>
          <w:rStyle w:val="CommentReference"/>
          <w:rFonts w:asciiTheme="minorHAnsi" w:eastAsiaTheme="minorHAnsi" w:hAnsiTheme="minorHAnsi" w:cstheme="minorBidi"/>
          <w:lang w:val="en-GB"/>
        </w:rPr>
        <w:commentReference w:id="477"/>
      </w:r>
      <w:r w:rsidR="00371EC8">
        <w:rPr>
          <w:bCs/>
          <w:color w:val="000000" w:themeColor="text1"/>
          <w:lang w:val="en-GB"/>
        </w:rPr>
        <w:t>Demographic</w:t>
      </w:r>
      <w:r w:rsidR="00870B85" w:rsidRPr="00EC68B0">
        <w:rPr>
          <w:bCs/>
          <w:color w:val="000000" w:themeColor="text1"/>
          <w:lang w:val="en-GB"/>
        </w:rPr>
        <w:t xml:space="preserve"> characteristics of cases and controls.</w:t>
      </w:r>
    </w:p>
    <w:tbl>
      <w:tblPr>
        <w:tblW w:w="0" w:type="auto"/>
        <w:jc w:val="center"/>
        <w:tblLayout w:type="fixed"/>
        <w:tblLook w:val="0420" w:firstRow="1" w:lastRow="0" w:firstColumn="0" w:lastColumn="0" w:noHBand="0" w:noVBand="1"/>
      </w:tblPr>
      <w:tblGrid>
        <w:gridCol w:w="2915"/>
        <w:gridCol w:w="2312"/>
        <w:gridCol w:w="2007"/>
        <w:gridCol w:w="2325"/>
      </w:tblGrid>
      <w:tr w:rsidR="00A40263" w:rsidRPr="00A40263" w14:paraId="2078ED15" w14:textId="77777777" w:rsidTr="00944489">
        <w:trPr>
          <w:cantSplit/>
          <w:tblHeader/>
          <w:jc w:val="center"/>
        </w:trPr>
        <w:tc>
          <w:tcPr>
            <w:tcW w:w="291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39F1630E" w14:textId="77777777" w:rsidR="00A40263" w:rsidRPr="006E60E3" w:rsidRDefault="00A40263" w:rsidP="00A40263">
            <w:pPr>
              <w:spacing w:before="40" w:after="40" w:line="240" w:lineRule="auto"/>
              <w:ind w:left="100" w:right="100"/>
              <w:rPr>
                <w:sz w:val="18"/>
                <w:szCs w:val="18"/>
              </w:rPr>
            </w:pPr>
            <w:r w:rsidRPr="006E60E3">
              <w:rPr>
                <w:rFonts w:eastAsia="Arial"/>
                <w:color w:val="000000"/>
                <w:sz w:val="18"/>
                <w:szCs w:val="18"/>
              </w:rPr>
              <w:t>Characteristic</w:t>
            </w:r>
          </w:p>
        </w:tc>
        <w:tc>
          <w:tcPr>
            <w:tcW w:w="2312"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7C71DB16" w14:textId="77777777" w:rsidR="00A40263" w:rsidRPr="006E60E3" w:rsidRDefault="00A40263" w:rsidP="00A40263">
            <w:pPr>
              <w:spacing w:before="40" w:after="40" w:line="240" w:lineRule="auto"/>
              <w:ind w:left="100" w:right="100"/>
              <w:jc w:val="center"/>
              <w:rPr>
                <w:sz w:val="18"/>
                <w:szCs w:val="18"/>
              </w:rPr>
            </w:pPr>
            <w:r w:rsidRPr="006E60E3">
              <w:rPr>
                <w:rFonts w:eastAsia="Arial"/>
                <w:color w:val="000000"/>
                <w:sz w:val="18"/>
                <w:szCs w:val="18"/>
              </w:rPr>
              <w:t>Overall, N = 23,232</w:t>
            </w:r>
            <w:r w:rsidRPr="006E60E3">
              <w:rPr>
                <w:rFonts w:eastAsia="Arial"/>
                <w:color w:val="000000"/>
                <w:sz w:val="18"/>
                <w:szCs w:val="18"/>
                <w:vertAlign w:val="superscript"/>
              </w:rPr>
              <w:t>1</w:t>
            </w:r>
          </w:p>
        </w:tc>
        <w:tc>
          <w:tcPr>
            <w:tcW w:w="2007"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36EED460" w14:textId="77777777" w:rsidR="00A40263" w:rsidRPr="006E60E3" w:rsidRDefault="00A40263" w:rsidP="00A40263">
            <w:pPr>
              <w:spacing w:before="40" w:after="40" w:line="240" w:lineRule="auto"/>
              <w:ind w:left="100" w:right="100"/>
              <w:jc w:val="center"/>
              <w:rPr>
                <w:sz w:val="18"/>
                <w:szCs w:val="18"/>
              </w:rPr>
            </w:pPr>
            <w:r w:rsidRPr="006E60E3">
              <w:rPr>
                <w:rFonts w:eastAsia="Arial"/>
                <w:color w:val="000000"/>
                <w:sz w:val="18"/>
                <w:szCs w:val="18"/>
              </w:rPr>
              <w:t>Case, N = 3,934</w:t>
            </w:r>
            <w:r w:rsidRPr="006E60E3">
              <w:rPr>
                <w:rFonts w:eastAsia="Arial"/>
                <w:color w:val="000000"/>
                <w:sz w:val="18"/>
                <w:szCs w:val="18"/>
                <w:vertAlign w:val="superscript"/>
              </w:rPr>
              <w:t>1</w:t>
            </w:r>
          </w:p>
        </w:tc>
        <w:tc>
          <w:tcPr>
            <w:tcW w:w="232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03564A9C" w14:textId="77777777" w:rsidR="00A40263" w:rsidRPr="006E60E3" w:rsidRDefault="00A40263" w:rsidP="00A40263">
            <w:pPr>
              <w:spacing w:before="40" w:after="40" w:line="240" w:lineRule="auto"/>
              <w:ind w:left="100" w:right="100"/>
              <w:jc w:val="center"/>
              <w:rPr>
                <w:sz w:val="18"/>
                <w:szCs w:val="18"/>
              </w:rPr>
            </w:pPr>
            <w:r w:rsidRPr="006E60E3">
              <w:rPr>
                <w:rFonts w:eastAsia="Arial"/>
                <w:color w:val="000000"/>
                <w:sz w:val="18"/>
                <w:szCs w:val="18"/>
              </w:rPr>
              <w:t>Control, N = 19,298</w:t>
            </w:r>
            <w:r w:rsidRPr="006E60E3">
              <w:rPr>
                <w:rFonts w:eastAsia="Arial"/>
                <w:color w:val="000000"/>
                <w:sz w:val="18"/>
                <w:szCs w:val="18"/>
                <w:vertAlign w:val="superscript"/>
              </w:rPr>
              <w:t>1</w:t>
            </w:r>
          </w:p>
        </w:tc>
      </w:tr>
      <w:tr w:rsidR="00A40263" w:rsidRPr="00A40263" w14:paraId="7D9A1E80" w14:textId="77777777" w:rsidTr="00944489">
        <w:trPr>
          <w:cantSplit/>
          <w:jc w:val="center"/>
        </w:trPr>
        <w:tc>
          <w:tcPr>
            <w:tcW w:w="2915" w:type="dxa"/>
            <w:shd w:val="clear" w:color="auto" w:fill="FFFFFF"/>
            <w:tcMar>
              <w:top w:w="0" w:type="dxa"/>
              <w:left w:w="0" w:type="dxa"/>
              <w:bottom w:w="0" w:type="dxa"/>
              <w:right w:w="0" w:type="dxa"/>
            </w:tcMar>
          </w:tcPr>
          <w:p w14:paraId="5A2C1120" w14:textId="77777777" w:rsidR="00A40263" w:rsidRPr="006E60E3" w:rsidRDefault="00A40263" w:rsidP="00A40263">
            <w:pPr>
              <w:spacing w:before="100" w:after="100" w:line="240" w:lineRule="auto"/>
              <w:ind w:left="100" w:right="100"/>
              <w:rPr>
                <w:sz w:val="18"/>
                <w:szCs w:val="18"/>
              </w:rPr>
            </w:pPr>
            <w:r w:rsidRPr="006E60E3">
              <w:rPr>
                <w:rFonts w:eastAsia="Arial"/>
                <w:b/>
                <w:color w:val="000000"/>
                <w:sz w:val="18"/>
                <w:szCs w:val="18"/>
              </w:rPr>
              <w:t>Average age (years)</w:t>
            </w:r>
          </w:p>
        </w:tc>
        <w:tc>
          <w:tcPr>
            <w:tcW w:w="2312" w:type="dxa"/>
            <w:shd w:val="clear" w:color="auto" w:fill="FFFFFF"/>
            <w:tcMar>
              <w:top w:w="0" w:type="dxa"/>
              <w:left w:w="0" w:type="dxa"/>
              <w:bottom w:w="0" w:type="dxa"/>
              <w:right w:w="0" w:type="dxa"/>
            </w:tcMar>
            <w:vAlign w:val="center"/>
          </w:tcPr>
          <w:p w14:paraId="6799D1F0"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66 (12)</w:t>
            </w:r>
          </w:p>
        </w:tc>
        <w:tc>
          <w:tcPr>
            <w:tcW w:w="2007" w:type="dxa"/>
            <w:shd w:val="clear" w:color="auto" w:fill="FFFFFF"/>
            <w:tcMar>
              <w:top w:w="0" w:type="dxa"/>
              <w:left w:w="0" w:type="dxa"/>
              <w:bottom w:w="0" w:type="dxa"/>
              <w:right w:w="0" w:type="dxa"/>
            </w:tcMar>
            <w:vAlign w:val="center"/>
          </w:tcPr>
          <w:p w14:paraId="1317D1D0"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66 (12)</w:t>
            </w:r>
          </w:p>
        </w:tc>
        <w:tc>
          <w:tcPr>
            <w:tcW w:w="2325" w:type="dxa"/>
            <w:shd w:val="clear" w:color="auto" w:fill="FFFFFF"/>
            <w:tcMar>
              <w:top w:w="0" w:type="dxa"/>
              <w:left w:w="0" w:type="dxa"/>
              <w:bottom w:w="0" w:type="dxa"/>
              <w:right w:w="0" w:type="dxa"/>
            </w:tcMar>
            <w:vAlign w:val="center"/>
          </w:tcPr>
          <w:p w14:paraId="13D8C213"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66 (12)</w:t>
            </w:r>
          </w:p>
        </w:tc>
      </w:tr>
      <w:tr w:rsidR="00A40263" w:rsidRPr="00A40263" w14:paraId="493140AE" w14:textId="77777777" w:rsidTr="00944489">
        <w:trPr>
          <w:cantSplit/>
          <w:jc w:val="center"/>
        </w:trPr>
        <w:tc>
          <w:tcPr>
            <w:tcW w:w="2915" w:type="dxa"/>
            <w:shd w:val="clear" w:color="auto" w:fill="FFFFFF"/>
            <w:tcMar>
              <w:top w:w="0" w:type="dxa"/>
              <w:left w:w="0" w:type="dxa"/>
              <w:bottom w:w="0" w:type="dxa"/>
              <w:right w:w="0" w:type="dxa"/>
            </w:tcMar>
          </w:tcPr>
          <w:p w14:paraId="1C911F45" w14:textId="77777777" w:rsidR="00A40263" w:rsidRPr="006E60E3" w:rsidRDefault="00A40263" w:rsidP="00A40263">
            <w:pPr>
              <w:spacing w:before="100" w:after="100" w:line="240" w:lineRule="auto"/>
              <w:ind w:left="100" w:right="100"/>
              <w:rPr>
                <w:sz w:val="18"/>
                <w:szCs w:val="18"/>
              </w:rPr>
            </w:pPr>
            <w:r w:rsidRPr="006E60E3">
              <w:rPr>
                <w:rFonts w:eastAsia="Arial"/>
                <w:b/>
                <w:color w:val="000000"/>
                <w:sz w:val="18"/>
                <w:szCs w:val="18"/>
              </w:rPr>
              <w:t>Sex</w:t>
            </w:r>
          </w:p>
        </w:tc>
        <w:tc>
          <w:tcPr>
            <w:tcW w:w="2312" w:type="dxa"/>
            <w:shd w:val="clear" w:color="auto" w:fill="FFFFFF"/>
            <w:tcMar>
              <w:top w:w="0" w:type="dxa"/>
              <w:left w:w="0" w:type="dxa"/>
              <w:bottom w:w="0" w:type="dxa"/>
              <w:right w:w="0" w:type="dxa"/>
            </w:tcMar>
            <w:vAlign w:val="center"/>
          </w:tcPr>
          <w:p w14:paraId="06695CD5" w14:textId="77777777" w:rsidR="00A40263" w:rsidRPr="006E60E3" w:rsidRDefault="00A40263" w:rsidP="00A40263">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131B04CA" w14:textId="77777777" w:rsidR="00A40263" w:rsidRPr="006E60E3" w:rsidRDefault="00A40263" w:rsidP="00A40263">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0E936FB6" w14:textId="77777777" w:rsidR="00A40263" w:rsidRPr="006E60E3" w:rsidRDefault="00A40263" w:rsidP="00A40263">
            <w:pPr>
              <w:spacing w:before="100" w:after="100" w:line="240" w:lineRule="auto"/>
              <w:ind w:left="100" w:right="100"/>
              <w:jc w:val="center"/>
              <w:rPr>
                <w:sz w:val="18"/>
                <w:szCs w:val="18"/>
              </w:rPr>
            </w:pPr>
          </w:p>
        </w:tc>
      </w:tr>
      <w:tr w:rsidR="00A40263" w:rsidRPr="00A40263" w14:paraId="05C3BBE4" w14:textId="77777777" w:rsidTr="00944489">
        <w:trPr>
          <w:cantSplit/>
          <w:jc w:val="center"/>
        </w:trPr>
        <w:tc>
          <w:tcPr>
            <w:tcW w:w="2915" w:type="dxa"/>
            <w:shd w:val="clear" w:color="auto" w:fill="FFFFFF"/>
            <w:tcMar>
              <w:top w:w="0" w:type="dxa"/>
              <w:left w:w="0" w:type="dxa"/>
              <w:bottom w:w="0" w:type="dxa"/>
              <w:right w:w="0" w:type="dxa"/>
            </w:tcMar>
          </w:tcPr>
          <w:p w14:paraId="018B2975" w14:textId="77777777" w:rsidR="00A40263" w:rsidRPr="006E60E3" w:rsidRDefault="00A40263" w:rsidP="00A40263">
            <w:pPr>
              <w:spacing w:before="100" w:after="100" w:line="240" w:lineRule="auto"/>
              <w:ind w:left="300" w:right="100"/>
              <w:rPr>
                <w:sz w:val="18"/>
                <w:szCs w:val="18"/>
              </w:rPr>
            </w:pPr>
            <w:r w:rsidRPr="006E60E3">
              <w:rPr>
                <w:rFonts w:eastAsia="Arial"/>
                <w:color w:val="000000"/>
                <w:sz w:val="18"/>
                <w:szCs w:val="18"/>
              </w:rPr>
              <w:t>Female</w:t>
            </w:r>
          </w:p>
        </w:tc>
        <w:tc>
          <w:tcPr>
            <w:tcW w:w="2312" w:type="dxa"/>
            <w:shd w:val="clear" w:color="auto" w:fill="FFFFFF"/>
            <w:tcMar>
              <w:top w:w="0" w:type="dxa"/>
              <w:left w:w="0" w:type="dxa"/>
              <w:bottom w:w="0" w:type="dxa"/>
              <w:right w:w="0" w:type="dxa"/>
            </w:tcMar>
            <w:vAlign w:val="center"/>
          </w:tcPr>
          <w:p w14:paraId="52C2239A"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10,973 (47%)</w:t>
            </w:r>
          </w:p>
        </w:tc>
        <w:tc>
          <w:tcPr>
            <w:tcW w:w="2007" w:type="dxa"/>
            <w:shd w:val="clear" w:color="auto" w:fill="FFFFFF"/>
            <w:tcMar>
              <w:top w:w="0" w:type="dxa"/>
              <w:left w:w="0" w:type="dxa"/>
              <w:bottom w:w="0" w:type="dxa"/>
              <w:right w:w="0" w:type="dxa"/>
            </w:tcMar>
            <w:vAlign w:val="center"/>
          </w:tcPr>
          <w:p w14:paraId="7CDCAA54"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1,854 (47%)</w:t>
            </w:r>
          </w:p>
        </w:tc>
        <w:tc>
          <w:tcPr>
            <w:tcW w:w="2325" w:type="dxa"/>
            <w:shd w:val="clear" w:color="auto" w:fill="FFFFFF"/>
            <w:tcMar>
              <w:top w:w="0" w:type="dxa"/>
              <w:left w:w="0" w:type="dxa"/>
              <w:bottom w:w="0" w:type="dxa"/>
              <w:right w:w="0" w:type="dxa"/>
            </w:tcMar>
            <w:vAlign w:val="center"/>
          </w:tcPr>
          <w:p w14:paraId="387F4696"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9,119 (47%)</w:t>
            </w:r>
          </w:p>
        </w:tc>
      </w:tr>
      <w:tr w:rsidR="00A40263" w:rsidRPr="00A40263" w14:paraId="4EBE8F8F" w14:textId="77777777" w:rsidTr="00944489">
        <w:trPr>
          <w:cantSplit/>
          <w:jc w:val="center"/>
        </w:trPr>
        <w:tc>
          <w:tcPr>
            <w:tcW w:w="2915" w:type="dxa"/>
            <w:shd w:val="clear" w:color="auto" w:fill="FFFFFF"/>
            <w:tcMar>
              <w:top w:w="0" w:type="dxa"/>
              <w:left w:w="0" w:type="dxa"/>
              <w:bottom w:w="0" w:type="dxa"/>
              <w:right w:w="0" w:type="dxa"/>
            </w:tcMar>
          </w:tcPr>
          <w:p w14:paraId="410BD3AC" w14:textId="77777777" w:rsidR="00A40263" w:rsidRPr="006E60E3" w:rsidRDefault="00A40263" w:rsidP="00A40263">
            <w:pPr>
              <w:spacing w:before="100" w:after="100" w:line="240" w:lineRule="auto"/>
              <w:ind w:left="300" w:right="100"/>
              <w:rPr>
                <w:sz w:val="18"/>
                <w:szCs w:val="18"/>
              </w:rPr>
            </w:pPr>
            <w:r w:rsidRPr="006E60E3">
              <w:rPr>
                <w:rFonts w:eastAsia="Arial"/>
                <w:color w:val="000000"/>
                <w:sz w:val="18"/>
                <w:szCs w:val="18"/>
              </w:rPr>
              <w:t>Male</w:t>
            </w:r>
          </w:p>
        </w:tc>
        <w:tc>
          <w:tcPr>
            <w:tcW w:w="2312" w:type="dxa"/>
            <w:shd w:val="clear" w:color="auto" w:fill="FFFFFF"/>
            <w:tcMar>
              <w:top w:w="0" w:type="dxa"/>
              <w:left w:w="0" w:type="dxa"/>
              <w:bottom w:w="0" w:type="dxa"/>
              <w:right w:w="0" w:type="dxa"/>
            </w:tcMar>
            <w:vAlign w:val="center"/>
          </w:tcPr>
          <w:p w14:paraId="7DC45003"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12,259 (53%)</w:t>
            </w:r>
          </w:p>
        </w:tc>
        <w:tc>
          <w:tcPr>
            <w:tcW w:w="2007" w:type="dxa"/>
            <w:shd w:val="clear" w:color="auto" w:fill="FFFFFF"/>
            <w:tcMar>
              <w:top w:w="0" w:type="dxa"/>
              <w:left w:w="0" w:type="dxa"/>
              <w:bottom w:w="0" w:type="dxa"/>
              <w:right w:w="0" w:type="dxa"/>
            </w:tcMar>
            <w:vAlign w:val="center"/>
          </w:tcPr>
          <w:p w14:paraId="6F3E7DD2"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2,080 (53%)</w:t>
            </w:r>
          </w:p>
        </w:tc>
        <w:tc>
          <w:tcPr>
            <w:tcW w:w="2325" w:type="dxa"/>
            <w:shd w:val="clear" w:color="auto" w:fill="FFFFFF"/>
            <w:tcMar>
              <w:top w:w="0" w:type="dxa"/>
              <w:left w:w="0" w:type="dxa"/>
              <w:bottom w:w="0" w:type="dxa"/>
              <w:right w:w="0" w:type="dxa"/>
            </w:tcMar>
            <w:vAlign w:val="center"/>
          </w:tcPr>
          <w:p w14:paraId="4B6DCF82"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10,179 (53%)</w:t>
            </w:r>
          </w:p>
        </w:tc>
      </w:tr>
      <w:tr w:rsidR="00A40263" w:rsidRPr="00A40263" w14:paraId="3272F547" w14:textId="77777777" w:rsidTr="00944489">
        <w:trPr>
          <w:cantSplit/>
          <w:jc w:val="center"/>
        </w:trPr>
        <w:tc>
          <w:tcPr>
            <w:tcW w:w="2915" w:type="dxa"/>
            <w:shd w:val="clear" w:color="auto" w:fill="FFFFFF"/>
            <w:tcMar>
              <w:top w:w="0" w:type="dxa"/>
              <w:left w:w="0" w:type="dxa"/>
              <w:bottom w:w="0" w:type="dxa"/>
              <w:right w:w="0" w:type="dxa"/>
            </w:tcMar>
          </w:tcPr>
          <w:p w14:paraId="7F9638E9" w14:textId="77777777" w:rsidR="00A40263" w:rsidRPr="006E60E3" w:rsidRDefault="00A40263" w:rsidP="00A40263">
            <w:pPr>
              <w:spacing w:before="100" w:after="100" w:line="240" w:lineRule="auto"/>
              <w:ind w:left="100" w:right="100"/>
              <w:rPr>
                <w:sz w:val="18"/>
                <w:szCs w:val="18"/>
              </w:rPr>
            </w:pPr>
            <w:r w:rsidRPr="006E60E3">
              <w:rPr>
                <w:rFonts w:eastAsia="Arial"/>
                <w:b/>
                <w:color w:val="000000"/>
                <w:sz w:val="18"/>
                <w:szCs w:val="18"/>
              </w:rPr>
              <w:t>Family SES</w:t>
            </w:r>
          </w:p>
        </w:tc>
        <w:tc>
          <w:tcPr>
            <w:tcW w:w="2312" w:type="dxa"/>
            <w:shd w:val="clear" w:color="auto" w:fill="FFFFFF"/>
            <w:tcMar>
              <w:top w:w="0" w:type="dxa"/>
              <w:left w:w="0" w:type="dxa"/>
              <w:bottom w:w="0" w:type="dxa"/>
              <w:right w:w="0" w:type="dxa"/>
            </w:tcMar>
            <w:vAlign w:val="center"/>
          </w:tcPr>
          <w:p w14:paraId="41124C4A" w14:textId="77777777" w:rsidR="00A40263" w:rsidRPr="006E60E3" w:rsidRDefault="00A40263" w:rsidP="00A40263">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76058048" w14:textId="77777777" w:rsidR="00A40263" w:rsidRPr="006E60E3" w:rsidRDefault="00A40263" w:rsidP="00A40263">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4C173C59" w14:textId="77777777" w:rsidR="00A40263" w:rsidRPr="006E60E3" w:rsidRDefault="00A40263" w:rsidP="00A40263">
            <w:pPr>
              <w:spacing w:before="100" w:after="100" w:line="240" w:lineRule="auto"/>
              <w:ind w:left="100" w:right="100"/>
              <w:jc w:val="center"/>
              <w:rPr>
                <w:sz w:val="18"/>
                <w:szCs w:val="18"/>
              </w:rPr>
            </w:pPr>
          </w:p>
        </w:tc>
      </w:tr>
      <w:tr w:rsidR="00A40263" w:rsidRPr="00A40263" w14:paraId="7E6E183C" w14:textId="77777777" w:rsidTr="00944489">
        <w:trPr>
          <w:cantSplit/>
          <w:jc w:val="center"/>
        </w:trPr>
        <w:tc>
          <w:tcPr>
            <w:tcW w:w="2915" w:type="dxa"/>
            <w:shd w:val="clear" w:color="auto" w:fill="FFFFFF"/>
            <w:tcMar>
              <w:top w:w="0" w:type="dxa"/>
              <w:left w:w="0" w:type="dxa"/>
              <w:bottom w:w="0" w:type="dxa"/>
              <w:right w:w="0" w:type="dxa"/>
            </w:tcMar>
          </w:tcPr>
          <w:p w14:paraId="7F38818D" w14:textId="77777777" w:rsidR="00A40263" w:rsidRPr="006E60E3" w:rsidRDefault="00A40263" w:rsidP="00A40263">
            <w:pPr>
              <w:spacing w:before="100" w:after="100" w:line="240" w:lineRule="auto"/>
              <w:ind w:left="300" w:right="100"/>
              <w:rPr>
                <w:sz w:val="18"/>
                <w:szCs w:val="18"/>
              </w:rPr>
            </w:pPr>
            <w:r w:rsidRPr="006E60E3">
              <w:rPr>
                <w:rFonts w:eastAsia="Arial"/>
                <w:color w:val="000000"/>
                <w:sz w:val="18"/>
                <w:szCs w:val="18"/>
              </w:rPr>
              <w:t>Group 1 (Highest)</w:t>
            </w:r>
          </w:p>
        </w:tc>
        <w:tc>
          <w:tcPr>
            <w:tcW w:w="2312" w:type="dxa"/>
            <w:shd w:val="clear" w:color="auto" w:fill="FFFFFF"/>
            <w:tcMar>
              <w:top w:w="0" w:type="dxa"/>
              <w:left w:w="0" w:type="dxa"/>
              <w:bottom w:w="0" w:type="dxa"/>
              <w:right w:w="0" w:type="dxa"/>
            </w:tcMar>
            <w:vAlign w:val="center"/>
          </w:tcPr>
          <w:p w14:paraId="35CEF97B"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2,337 (10%)</w:t>
            </w:r>
          </w:p>
        </w:tc>
        <w:tc>
          <w:tcPr>
            <w:tcW w:w="2007" w:type="dxa"/>
            <w:shd w:val="clear" w:color="auto" w:fill="FFFFFF"/>
            <w:tcMar>
              <w:top w:w="0" w:type="dxa"/>
              <w:left w:w="0" w:type="dxa"/>
              <w:bottom w:w="0" w:type="dxa"/>
              <w:right w:w="0" w:type="dxa"/>
            </w:tcMar>
            <w:vAlign w:val="center"/>
          </w:tcPr>
          <w:p w14:paraId="6045B5E1"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451 (11%)</w:t>
            </w:r>
          </w:p>
        </w:tc>
        <w:tc>
          <w:tcPr>
            <w:tcW w:w="2325" w:type="dxa"/>
            <w:shd w:val="clear" w:color="auto" w:fill="FFFFFF"/>
            <w:tcMar>
              <w:top w:w="0" w:type="dxa"/>
              <w:left w:w="0" w:type="dxa"/>
              <w:bottom w:w="0" w:type="dxa"/>
              <w:right w:w="0" w:type="dxa"/>
            </w:tcMar>
            <w:vAlign w:val="center"/>
          </w:tcPr>
          <w:p w14:paraId="6D5F5C8A"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1,886 (9.8%)</w:t>
            </w:r>
          </w:p>
        </w:tc>
      </w:tr>
      <w:tr w:rsidR="00A40263" w:rsidRPr="00A40263" w14:paraId="1FD354D1" w14:textId="77777777" w:rsidTr="00944489">
        <w:trPr>
          <w:cantSplit/>
          <w:jc w:val="center"/>
        </w:trPr>
        <w:tc>
          <w:tcPr>
            <w:tcW w:w="2915" w:type="dxa"/>
            <w:shd w:val="clear" w:color="auto" w:fill="FFFFFF"/>
            <w:tcMar>
              <w:top w:w="0" w:type="dxa"/>
              <w:left w:w="0" w:type="dxa"/>
              <w:bottom w:w="0" w:type="dxa"/>
              <w:right w:w="0" w:type="dxa"/>
            </w:tcMar>
          </w:tcPr>
          <w:p w14:paraId="60A4AA9C" w14:textId="77777777" w:rsidR="00A40263" w:rsidRPr="006E60E3" w:rsidRDefault="00A40263" w:rsidP="00A40263">
            <w:pPr>
              <w:spacing w:before="100" w:after="100" w:line="240" w:lineRule="auto"/>
              <w:ind w:left="300" w:right="100"/>
              <w:rPr>
                <w:sz w:val="18"/>
                <w:szCs w:val="18"/>
              </w:rPr>
            </w:pPr>
            <w:r w:rsidRPr="006E60E3">
              <w:rPr>
                <w:rFonts w:eastAsia="Arial"/>
                <w:color w:val="000000"/>
                <w:sz w:val="18"/>
                <w:szCs w:val="18"/>
              </w:rPr>
              <w:t>Group 2</w:t>
            </w:r>
          </w:p>
        </w:tc>
        <w:tc>
          <w:tcPr>
            <w:tcW w:w="2312" w:type="dxa"/>
            <w:shd w:val="clear" w:color="auto" w:fill="FFFFFF"/>
            <w:tcMar>
              <w:top w:w="0" w:type="dxa"/>
              <w:left w:w="0" w:type="dxa"/>
              <w:bottom w:w="0" w:type="dxa"/>
              <w:right w:w="0" w:type="dxa"/>
            </w:tcMar>
            <w:vAlign w:val="center"/>
          </w:tcPr>
          <w:p w14:paraId="28320368"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2,839 (12%)</w:t>
            </w:r>
          </w:p>
        </w:tc>
        <w:tc>
          <w:tcPr>
            <w:tcW w:w="2007" w:type="dxa"/>
            <w:shd w:val="clear" w:color="auto" w:fill="FFFFFF"/>
            <w:tcMar>
              <w:top w:w="0" w:type="dxa"/>
              <w:left w:w="0" w:type="dxa"/>
              <w:bottom w:w="0" w:type="dxa"/>
              <w:right w:w="0" w:type="dxa"/>
            </w:tcMar>
            <w:vAlign w:val="center"/>
          </w:tcPr>
          <w:p w14:paraId="21B9735E"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499 (13%)</w:t>
            </w:r>
          </w:p>
        </w:tc>
        <w:tc>
          <w:tcPr>
            <w:tcW w:w="2325" w:type="dxa"/>
            <w:shd w:val="clear" w:color="auto" w:fill="FFFFFF"/>
            <w:tcMar>
              <w:top w:w="0" w:type="dxa"/>
              <w:left w:w="0" w:type="dxa"/>
              <w:bottom w:w="0" w:type="dxa"/>
              <w:right w:w="0" w:type="dxa"/>
            </w:tcMar>
            <w:vAlign w:val="center"/>
          </w:tcPr>
          <w:p w14:paraId="628B94AB"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2,340 (12%)</w:t>
            </w:r>
          </w:p>
        </w:tc>
      </w:tr>
      <w:tr w:rsidR="00A40263" w:rsidRPr="00A40263" w14:paraId="4A76B036" w14:textId="77777777" w:rsidTr="00944489">
        <w:trPr>
          <w:cantSplit/>
          <w:jc w:val="center"/>
        </w:trPr>
        <w:tc>
          <w:tcPr>
            <w:tcW w:w="2915" w:type="dxa"/>
            <w:shd w:val="clear" w:color="auto" w:fill="FFFFFF"/>
            <w:tcMar>
              <w:top w:w="0" w:type="dxa"/>
              <w:left w:w="0" w:type="dxa"/>
              <w:bottom w:w="0" w:type="dxa"/>
              <w:right w:w="0" w:type="dxa"/>
            </w:tcMar>
          </w:tcPr>
          <w:p w14:paraId="09699099" w14:textId="77777777" w:rsidR="00A40263" w:rsidRPr="006E60E3" w:rsidRDefault="00A40263" w:rsidP="00A40263">
            <w:pPr>
              <w:spacing w:before="100" w:after="100" w:line="240" w:lineRule="auto"/>
              <w:ind w:left="300" w:right="100"/>
              <w:rPr>
                <w:sz w:val="18"/>
                <w:szCs w:val="18"/>
              </w:rPr>
            </w:pPr>
            <w:r w:rsidRPr="006E60E3">
              <w:rPr>
                <w:rFonts w:eastAsia="Arial"/>
                <w:color w:val="000000"/>
                <w:sz w:val="18"/>
                <w:szCs w:val="18"/>
              </w:rPr>
              <w:t>Group 3</w:t>
            </w:r>
          </w:p>
        </w:tc>
        <w:tc>
          <w:tcPr>
            <w:tcW w:w="2312" w:type="dxa"/>
            <w:shd w:val="clear" w:color="auto" w:fill="FFFFFF"/>
            <w:tcMar>
              <w:top w:w="0" w:type="dxa"/>
              <w:left w:w="0" w:type="dxa"/>
              <w:bottom w:w="0" w:type="dxa"/>
              <w:right w:w="0" w:type="dxa"/>
            </w:tcMar>
            <w:vAlign w:val="center"/>
          </w:tcPr>
          <w:p w14:paraId="31DCF9AD"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4,360 (19%)</w:t>
            </w:r>
          </w:p>
        </w:tc>
        <w:tc>
          <w:tcPr>
            <w:tcW w:w="2007" w:type="dxa"/>
            <w:shd w:val="clear" w:color="auto" w:fill="FFFFFF"/>
            <w:tcMar>
              <w:top w:w="0" w:type="dxa"/>
              <w:left w:w="0" w:type="dxa"/>
              <w:bottom w:w="0" w:type="dxa"/>
              <w:right w:w="0" w:type="dxa"/>
            </w:tcMar>
            <w:vAlign w:val="center"/>
          </w:tcPr>
          <w:p w14:paraId="05632F41"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785 (20%)</w:t>
            </w:r>
          </w:p>
        </w:tc>
        <w:tc>
          <w:tcPr>
            <w:tcW w:w="2325" w:type="dxa"/>
            <w:shd w:val="clear" w:color="auto" w:fill="FFFFFF"/>
            <w:tcMar>
              <w:top w:w="0" w:type="dxa"/>
              <w:left w:w="0" w:type="dxa"/>
              <w:bottom w:w="0" w:type="dxa"/>
              <w:right w:w="0" w:type="dxa"/>
            </w:tcMar>
            <w:vAlign w:val="center"/>
          </w:tcPr>
          <w:p w14:paraId="49187614"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3,575 (19%)</w:t>
            </w:r>
          </w:p>
        </w:tc>
      </w:tr>
      <w:tr w:rsidR="00A40263" w:rsidRPr="00A40263" w14:paraId="4655419C" w14:textId="77777777" w:rsidTr="00944489">
        <w:trPr>
          <w:cantSplit/>
          <w:jc w:val="center"/>
        </w:trPr>
        <w:tc>
          <w:tcPr>
            <w:tcW w:w="2915" w:type="dxa"/>
            <w:shd w:val="clear" w:color="auto" w:fill="FFFFFF"/>
            <w:tcMar>
              <w:top w:w="0" w:type="dxa"/>
              <w:left w:w="0" w:type="dxa"/>
              <w:bottom w:w="0" w:type="dxa"/>
              <w:right w:w="0" w:type="dxa"/>
            </w:tcMar>
          </w:tcPr>
          <w:p w14:paraId="4652E461" w14:textId="77777777" w:rsidR="00A40263" w:rsidRPr="006E60E3" w:rsidRDefault="00A40263" w:rsidP="00A40263">
            <w:pPr>
              <w:spacing w:before="100" w:after="100" w:line="240" w:lineRule="auto"/>
              <w:ind w:left="300" w:right="100"/>
              <w:rPr>
                <w:sz w:val="18"/>
                <w:szCs w:val="18"/>
              </w:rPr>
            </w:pPr>
            <w:r w:rsidRPr="006E60E3">
              <w:rPr>
                <w:rFonts w:eastAsia="Arial"/>
                <w:color w:val="000000"/>
                <w:sz w:val="18"/>
                <w:szCs w:val="18"/>
              </w:rPr>
              <w:t>Group 4</w:t>
            </w:r>
          </w:p>
        </w:tc>
        <w:tc>
          <w:tcPr>
            <w:tcW w:w="2312" w:type="dxa"/>
            <w:shd w:val="clear" w:color="auto" w:fill="FFFFFF"/>
            <w:tcMar>
              <w:top w:w="0" w:type="dxa"/>
              <w:left w:w="0" w:type="dxa"/>
              <w:bottom w:w="0" w:type="dxa"/>
              <w:right w:w="0" w:type="dxa"/>
            </w:tcMar>
            <w:vAlign w:val="center"/>
          </w:tcPr>
          <w:p w14:paraId="75103221"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6,598 (28%)</w:t>
            </w:r>
          </w:p>
        </w:tc>
        <w:tc>
          <w:tcPr>
            <w:tcW w:w="2007" w:type="dxa"/>
            <w:shd w:val="clear" w:color="auto" w:fill="FFFFFF"/>
            <w:tcMar>
              <w:top w:w="0" w:type="dxa"/>
              <w:left w:w="0" w:type="dxa"/>
              <w:bottom w:w="0" w:type="dxa"/>
              <w:right w:w="0" w:type="dxa"/>
            </w:tcMar>
            <w:vAlign w:val="center"/>
          </w:tcPr>
          <w:p w14:paraId="0960147A"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1,076 (27%)</w:t>
            </w:r>
          </w:p>
        </w:tc>
        <w:tc>
          <w:tcPr>
            <w:tcW w:w="2325" w:type="dxa"/>
            <w:shd w:val="clear" w:color="auto" w:fill="FFFFFF"/>
            <w:tcMar>
              <w:top w:w="0" w:type="dxa"/>
              <w:left w:w="0" w:type="dxa"/>
              <w:bottom w:w="0" w:type="dxa"/>
              <w:right w:w="0" w:type="dxa"/>
            </w:tcMar>
            <w:vAlign w:val="center"/>
          </w:tcPr>
          <w:p w14:paraId="45FE42CB"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5,522 (29%)</w:t>
            </w:r>
          </w:p>
        </w:tc>
      </w:tr>
      <w:tr w:rsidR="00A40263" w:rsidRPr="00A40263" w14:paraId="05B9E938" w14:textId="77777777" w:rsidTr="00944489">
        <w:trPr>
          <w:cantSplit/>
          <w:jc w:val="center"/>
        </w:trPr>
        <w:tc>
          <w:tcPr>
            <w:tcW w:w="2915" w:type="dxa"/>
            <w:shd w:val="clear" w:color="auto" w:fill="FFFFFF"/>
            <w:tcMar>
              <w:top w:w="0" w:type="dxa"/>
              <w:left w:w="0" w:type="dxa"/>
              <w:bottom w:w="0" w:type="dxa"/>
              <w:right w:w="0" w:type="dxa"/>
            </w:tcMar>
          </w:tcPr>
          <w:p w14:paraId="4FC2CBAC" w14:textId="77777777" w:rsidR="00A40263" w:rsidRPr="006E60E3" w:rsidRDefault="00A40263" w:rsidP="00A40263">
            <w:pPr>
              <w:spacing w:before="100" w:after="100" w:line="240" w:lineRule="auto"/>
              <w:ind w:left="300" w:right="100"/>
              <w:rPr>
                <w:sz w:val="18"/>
                <w:szCs w:val="18"/>
              </w:rPr>
            </w:pPr>
            <w:r w:rsidRPr="006E60E3">
              <w:rPr>
                <w:rFonts w:eastAsia="Arial"/>
                <w:color w:val="000000"/>
                <w:sz w:val="18"/>
                <w:szCs w:val="18"/>
              </w:rPr>
              <w:t>Group 5 (Lowest)</w:t>
            </w:r>
          </w:p>
        </w:tc>
        <w:tc>
          <w:tcPr>
            <w:tcW w:w="2312" w:type="dxa"/>
            <w:shd w:val="clear" w:color="auto" w:fill="FFFFFF"/>
            <w:tcMar>
              <w:top w:w="0" w:type="dxa"/>
              <w:left w:w="0" w:type="dxa"/>
              <w:bottom w:w="0" w:type="dxa"/>
              <w:right w:w="0" w:type="dxa"/>
            </w:tcMar>
            <w:vAlign w:val="center"/>
          </w:tcPr>
          <w:p w14:paraId="7F0C62B1"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4,419 (19%)</w:t>
            </w:r>
          </w:p>
        </w:tc>
        <w:tc>
          <w:tcPr>
            <w:tcW w:w="2007" w:type="dxa"/>
            <w:shd w:val="clear" w:color="auto" w:fill="FFFFFF"/>
            <w:tcMar>
              <w:top w:w="0" w:type="dxa"/>
              <w:left w:w="0" w:type="dxa"/>
              <w:bottom w:w="0" w:type="dxa"/>
              <w:right w:w="0" w:type="dxa"/>
            </w:tcMar>
            <w:vAlign w:val="center"/>
          </w:tcPr>
          <w:p w14:paraId="19331F02"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717 (18%)</w:t>
            </w:r>
          </w:p>
        </w:tc>
        <w:tc>
          <w:tcPr>
            <w:tcW w:w="2325" w:type="dxa"/>
            <w:shd w:val="clear" w:color="auto" w:fill="FFFFFF"/>
            <w:tcMar>
              <w:top w:w="0" w:type="dxa"/>
              <w:left w:w="0" w:type="dxa"/>
              <w:bottom w:w="0" w:type="dxa"/>
              <w:right w:w="0" w:type="dxa"/>
            </w:tcMar>
            <w:vAlign w:val="center"/>
          </w:tcPr>
          <w:p w14:paraId="59394932"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3,702 (19%)</w:t>
            </w:r>
          </w:p>
        </w:tc>
      </w:tr>
      <w:tr w:rsidR="00A40263" w:rsidRPr="00A40263" w14:paraId="3984E4D5" w14:textId="77777777" w:rsidTr="00944489">
        <w:trPr>
          <w:cantSplit/>
          <w:jc w:val="center"/>
        </w:trPr>
        <w:tc>
          <w:tcPr>
            <w:tcW w:w="2915" w:type="dxa"/>
            <w:shd w:val="clear" w:color="auto" w:fill="FFFFFF"/>
            <w:tcMar>
              <w:top w:w="0" w:type="dxa"/>
              <w:left w:w="0" w:type="dxa"/>
              <w:bottom w:w="0" w:type="dxa"/>
              <w:right w:w="0" w:type="dxa"/>
            </w:tcMar>
          </w:tcPr>
          <w:p w14:paraId="4834CBF4" w14:textId="77777777" w:rsidR="00A40263" w:rsidRPr="006E60E3" w:rsidRDefault="00A40263" w:rsidP="00A40263">
            <w:pPr>
              <w:spacing w:before="100" w:after="100" w:line="240" w:lineRule="auto"/>
              <w:ind w:left="300" w:right="100"/>
              <w:rPr>
                <w:sz w:val="18"/>
                <w:szCs w:val="18"/>
              </w:rPr>
            </w:pPr>
            <w:r w:rsidRPr="006E60E3">
              <w:rPr>
                <w:rFonts w:eastAsia="Arial"/>
                <w:color w:val="000000"/>
                <w:sz w:val="18"/>
                <w:szCs w:val="18"/>
              </w:rPr>
              <w:t>Group 9 (Unemployed)</w:t>
            </w:r>
          </w:p>
        </w:tc>
        <w:tc>
          <w:tcPr>
            <w:tcW w:w="2312" w:type="dxa"/>
            <w:shd w:val="clear" w:color="auto" w:fill="FFFFFF"/>
            <w:tcMar>
              <w:top w:w="0" w:type="dxa"/>
              <w:left w:w="0" w:type="dxa"/>
              <w:bottom w:w="0" w:type="dxa"/>
              <w:right w:w="0" w:type="dxa"/>
            </w:tcMar>
            <w:vAlign w:val="center"/>
          </w:tcPr>
          <w:p w14:paraId="2C813BD7"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2,679 (12%)</w:t>
            </w:r>
          </w:p>
        </w:tc>
        <w:tc>
          <w:tcPr>
            <w:tcW w:w="2007" w:type="dxa"/>
            <w:shd w:val="clear" w:color="auto" w:fill="FFFFFF"/>
            <w:tcMar>
              <w:top w:w="0" w:type="dxa"/>
              <w:left w:w="0" w:type="dxa"/>
              <w:bottom w:w="0" w:type="dxa"/>
              <w:right w:w="0" w:type="dxa"/>
            </w:tcMar>
            <w:vAlign w:val="center"/>
          </w:tcPr>
          <w:p w14:paraId="74E165AB"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406 (10%)</w:t>
            </w:r>
          </w:p>
        </w:tc>
        <w:tc>
          <w:tcPr>
            <w:tcW w:w="2325" w:type="dxa"/>
            <w:shd w:val="clear" w:color="auto" w:fill="FFFFFF"/>
            <w:tcMar>
              <w:top w:w="0" w:type="dxa"/>
              <w:left w:w="0" w:type="dxa"/>
              <w:bottom w:w="0" w:type="dxa"/>
              <w:right w:w="0" w:type="dxa"/>
            </w:tcMar>
            <w:vAlign w:val="center"/>
          </w:tcPr>
          <w:p w14:paraId="060644AA"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2,273 (12%)</w:t>
            </w:r>
          </w:p>
        </w:tc>
      </w:tr>
      <w:tr w:rsidR="00A40263" w:rsidRPr="00A40263" w14:paraId="18BD1510" w14:textId="77777777" w:rsidTr="00944489">
        <w:trPr>
          <w:cantSplit/>
          <w:jc w:val="center"/>
        </w:trPr>
        <w:tc>
          <w:tcPr>
            <w:tcW w:w="2915" w:type="dxa"/>
            <w:shd w:val="clear" w:color="auto" w:fill="FFFFFF"/>
            <w:tcMar>
              <w:top w:w="0" w:type="dxa"/>
              <w:left w:w="0" w:type="dxa"/>
              <w:bottom w:w="0" w:type="dxa"/>
              <w:right w:w="0" w:type="dxa"/>
            </w:tcMar>
          </w:tcPr>
          <w:p w14:paraId="3A4B8643" w14:textId="77777777" w:rsidR="00A40263" w:rsidRPr="006E60E3" w:rsidRDefault="00A40263" w:rsidP="00A40263">
            <w:pPr>
              <w:spacing w:before="100" w:after="100" w:line="240" w:lineRule="auto"/>
              <w:ind w:left="100" w:right="100"/>
              <w:rPr>
                <w:sz w:val="18"/>
                <w:szCs w:val="18"/>
              </w:rPr>
            </w:pPr>
            <w:r w:rsidRPr="006E60E3">
              <w:rPr>
                <w:rFonts w:eastAsia="Arial"/>
                <w:b/>
                <w:color w:val="000000"/>
                <w:sz w:val="18"/>
                <w:szCs w:val="18"/>
              </w:rPr>
              <w:t>Place of birth</w:t>
            </w:r>
          </w:p>
        </w:tc>
        <w:tc>
          <w:tcPr>
            <w:tcW w:w="2312" w:type="dxa"/>
            <w:shd w:val="clear" w:color="auto" w:fill="FFFFFF"/>
            <w:tcMar>
              <w:top w:w="0" w:type="dxa"/>
              <w:left w:w="0" w:type="dxa"/>
              <w:bottom w:w="0" w:type="dxa"/>
              <w:right w:w="0" w:type="dxa"/>
            </w:tcMar>
            <w:vAlign w:val="center"/>
          </w:tcPr>
          <w:p w14:paraId="7E6A8BBB" w14:textId="77777777" w:rsidR="00A40263" w:rsidRPr="006E60E3" w:rsidRDefault="00A40263" w:rsidP="00A40263">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587F8B81" w14:textId="77777777" w:rsidR="00A40263" w:rsidRPr="006E60E3" w:rsidRDefault="00A40263" w:rsidP="00A40263">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3017B665" w14:textId="77777777" w:rsidR="00A40263" w:rsidRPr="006E60E3" w:rsidRDefault="00A40263" w:rsidP="00A40263">
            <w:pPr>
              <w:spacing w:before="100" w:after="100" w:line="240" w:lineRule="auto"/>
              <w:ind w:left="100" w:right="100"/>
              <w:jc w:val="center"/>
              <w:rPr>
                <w:sz w:val="18"/>
                <w:szCs w:val="18"/>
              </w:rPr>
            </w:pPr>
          </w:p>
        </w:tc>
      </w:tr>
      <w:tr w:rsidR="00A40263" w:rsidRPr="00A40263" w14:paraId="0F3050BE" w14:textId="77777777" w:rsidTr="00944489">
        <w:trPr>
          <w:cantSplit/>
          <w:jc w:val="center"/>
        </w:trPr>
        <w:tc>
          <w:tcPr>
            <w:tcW w:w="2915" w:type="dxa"/>
            <w:shd w:val="clear" w:color="auto" w:fill="FFFFFF"/>
            <w:tcMar>
              <w:top w:w="0" w:type="dxa"/>
              <w:left w:w="0" w:type="dxa"/>
              <w:bottom w:w="0" w:type="dxa"/>
              <w:right w:w="0" w:type="dxa"/>
            </w:tcMar>
          </w:tcPr>
          <w:p w14:paraId="28DDCE85" w14:textId="77777777" w:rsidR="00A40263" w:rsidRPr="006E60E3" w:rsidRDefault="00A40263" w:rsidP="00A40263">
            <w:pPr>
              <w:spacing w:before="100" w:after="100" w:line="240" w:lineRule="auto"/>
              <w:ind w:left="300" w:right="100"/>
              <w:rPr>
                <w:sz w:val="18"/>
                <w:szCs w:val="18"/>
              </w:rPr>
            </w:pPr>
            <w:r w:rsidRPr="006E60E3">
              <w:rPr>
                <w:rFonts w:eastAsia="Arial"/>
                <w:color w:val="000000"/>
                <w:sz w:val="18"/>
                <w:szCs w:val="18"/>
              </w:rPr>
              <w:t>Greater Copenhagen</w:t>
            </w:r>
          </w:p>
        </w:tc>
        <w:tc>
          <w:tcPr>
            <w:tcW w:w="2312" w:type="dxa"/>
            <w:shd w:val="clear" w:color="auto" w:fill="FFFFFF"/>
            <w:tcMar>
              <w:top w:w="0" w:type="dxa"/>
              <w:left w:w="0" w:type="dxa"/>
              <w:bottom w:w="0" w:type="dxa"/>
              <w:right w:w="0" w:type="dxa"/>
            </w:tcMar>
            <w:vAlign w:val="center"/>
          </w:tcPr>
          <w:p w14:paraId="604897A3"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4,858 (21%)</w:t>
            </w:r>
          </w:p>
        </w:tc>
        <w:tc>
          <w:tcPr>
            <w:tcW w:w="2007" w:type="dxa"/>
            <w:shd w:val="clear" w:color="auto" w:fill="FFFFFF"/>
            <w:tcMar>
              <w:top w:w="0" w:type="dxa"/>
              <w:left w:w="0" w:type="dxa"/>
              <w:bottom w:w="0" w:type="dxa"/>
              <w:right w:w="0" w:type="dxa"/>
            </w:tcMar>
            <w:vAlign w:val="center"/>
          </w:tcPr>
          <w:p w14:paraId="5BEE2174"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831 (21%)</w:t>
            </w:r>
          </w:p>
        </w:tc>
        <w:tc>
          <w:tcPr>
            <w:tcW w:w="2325" w:type="dxa"/>
            <w:shd w:val="clear" w:color="auto" w:fill="FFFFFF"/>
            <w:tcMar>
              <w:top w:w="0" w:type="dxa"/>
              <w:left w:w="0" w:type="dxa"/>
              <w:bottom w:w="0" w:type="dxa"/>
              <w:right w:w="0" w:type="dxa"/>
            </w:tcMar>
            <w:vAlign w:val="center"/>
          </w:tcPr>
          <w:p w14:paraId="598645CB"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4,027 (21%)</w:t>
            </w:r>
          </w:p>
        </w:tc>
      </w:tr>
      <w:tr w:rsidR="00A40263" w:rsidRPr="00A40263" w14:paraId="4D7DE32B" w14:textId="77777777" w:rsidTr="00944489">
        <w:trPr>
          <w:cantSplit/>
          <w:jc w:val="center"/>
        </w:trPr>
        <w:tc>
          <w:tcPr>
            <w:tcW w:w="2915" w:type="dxa"/>
            <w:shd w:val="clear" w:color="auto" w:fill="FFFFFF"/>
            <w:tcMar>
              <w:top w:w="0" w:type="dxa"/>
              <w:left w:w="0" w:type="dxa"/>
              <w:bottom w:w="0" w:type="dxa"/>
              <w:right w:w="0" w:type="dxa"/>
            </w:tcMar>
          </w:tcPr>
          <w:p w14:paraId="4B965440" w14:textId="77777777" w:rsidR="00A40263" w:rsidRPr="006E60E3" w:rsidRDefault="00A40263" w:rsidP="00A40263">
            <w:pPr>
              <w:spacing w:before="100" w:after="100" w:line="240" w:lineRule="auto"/>
              <w:ind w:left="300" w:right="100"/>
              <w:rPr>
                <w:sz w:val="18"/>
                <w:szCs w:val="18"/>
              </w:rPr>
            </w:pPr>
            <w:r w:rsidRPr="006E60E3">
              <w:rPr>
                <w:rFonts w:eastAsia="Arial"/>
                <w:color w:val="000000"/>
                <w:sz w:val="18"/>
                <w:szCs w:val="18"/>
              </w:rPr>
              <w:t>Big cities of Denmark</w:t>
            </w:r>
          </w:p>
        </w:tc>
        <w:tc>
          <w:tcPr>
            <w:tcW w:w="2312" w:type="dxa"/>
            <w:shd w:val="clear" w:color="auto" w:fill="FFFFFF"/>
            <w:tcMar>
              <w:top w:w="0" w:type="dxa"/>
              <w:left w:w="0" w:type="dxa"/>
              <w:bottom w:w="0" w:type="dxa"/>
              <w:right w:w="0" w:type="dxa"/>
            </w:tcMar>
            <w:vAlign w:val="center"/>
          </w:tcPr>
          <w:p w14:paraId="612B032D"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7,923 (34%)</w:t>
            </w:r>
          </w:p>
        </w:tc>
        <w:tc>
          <w:tcPr>
            <w:tcW w:w="2007" w:type="dxa"/>
            <w:shd w:val="clear" w:color="auto" w:fill="FFFFFF"/>
            <w:tcMar>
              <w:top w:w="0" w:type="dxa"/>
              <w:left w:w="0" w:type="dxa"/>
              <w:bottom w:w="0" w:type="dxa"/>
              <w:right w:w="0" w:type="dxa"/>
            </w:tcMar>
            <w:vAlign w:val="center"/>
          </w:tcPr>
          <w:p w14:paraId="4A25ACB7"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1,357 (34%)</w:t>
            </w:r>
          </w:p>
        </w:tc>
        <w:tc>
          <w:tcPr>
            <w:tcW w:w="2325" w:type="dxa"/>
            <w:shd w:val="clear" w:color="auto" w:fill="FFFFFF"/>
            <w:tcMar>
              <w:top w:w="0" w:type="dxa"/>
              <w:left w:w="0" w:type="dxa"/>
              <w:bottom w:w="0" w:type="dxa"/>
              <w:right w:w="0" w:type="dxa"/>
            </w:tcMar>
            <w:vAlign w:val="center"/>
          </w:tcPr>
          <w:p w14:paraId="225FBA61"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6,566 (34%)</w:t>
            </w:r>
          </w:p>
        </w:tc>
      </w:tr>
      <w:tr w:rsidR="00A40263" w:rsidRPr="00A40263" w14:paraId="07A1C589" w14:textId="77777777" w:rsidTr="00944489">
        <w:trPr>
          <w:cantSplit/>
          <w:jc w:val="center"/>
        </w:trPr>
        <w:tc>
          <w:tcPr>
            <w:tcW w:w="2915" w:type="dxa"/>
            <w:shd w:val="clear" w:color="auto" w:fill="FFFFFF"/>
            <w:tcMar>
              <w:top w:w="0" w:type="dxa"/>
              <w:left w:w="0" w:type="dxa"/>
              <w:bottom w:w="0" w:type="dxa"/>
              <w:right w:w="0" w:type="dxa"/>
            </w:tcMar>
          </w:tcPr>
          <w:p w14:paraId="7180D0D8" w14:textId="77777777" w:rsidR="00A40263" w:rsidRPr="006E60E3" w:rsidRDefault="00A40263" w:rsidP="00A40263">
            <w:pPr>
              <w:spacing w:before="100" w:after="100" w:line="240" w:lineRule="auto"/>
              <w:ind w:left="300" w:right="100"/>
              <w:rPr>
                <w:sz w:val="18"/>
                <w:szCs w:val="18"/>
              </w:rPr>
            </w:pPr>
            <w:r w:rsidRPr="006E60E3">
              <w:rPr>
                <w:rFonts w:eastAsia="Arial"/>
                <w:color w:val="000000"/>
                <w:sz w:val="18"/>
                <w:szCs w:val="18"/>
              </w:rPr>
              <w:t>Rest of Denmark</w:t>
            </w:r>
          </w:p>
        </w:tc>
        <w:tc>
          <w:tcPr>
            <w:tcW w:w="2312" w:type="dxa"/>
            <w:shd w:val="clear" w:color="auto" w:fill="FFFFFF"/>
            <w:tcMar>
              <w:top w:w="0" w:type="dxa"/>
              <w:left w:w="0" w:type="dxa"/>
              <w:bottom w:w="0" w:type="dxa"/>
              <w:right w:w="0" w:type="dxa"/>
            </w:tcMar>
            <w:vAlign w:val="center"/>
          </w:tcPr>
          <w:p w14:paraId="75D8E1B5"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9,009 (39%)</w:t>
            </w:r>
          </w:p>
        </w:tc>
        <w:tc>
          <w:tcPr>
            <w:tcW w:w="2007" w:type="dxa"/>
            <w:shd w:val="clear" w:color="auto" w:fill="FFFFFF"/>
            <w:tcMar>
              <w:top w:w="0" w:type="dxa"/>
              <w:left w:w="0" w:type="dxa"/>
              <w:bottom w:w="0" w:type="dxa"/>
              <w:right w:w="0" w:type="dxa"/>
            </w:tcMar>
            <w:vAlign w:val="center"/>
          </w:tcPr>
          <w:p w14:paraId="1C57C4AF"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1,548 (39%)</w:t>
            </w:r>
          </w:p>
        </w:tc>
        <w:tc>
          <w:tcPr>
            <w:tcW w:w="2325" w:type="dxa"/>
            <w:shd w:val="clear" w:color="auto" w:fill="FFFFFF"/>
            <w:tcMar>
              <w:top w:w="0" w:type="dxa"/>
              <w:left w:w="0" w:type="dxa"/>
              <w:bottom w:w="0" w:type="dxa"/>
              <w:right w:w="0" w:type="dxa"/>
            </w:tcMar>
            <w:vAlign w:val="center"/>
          </w:tcPr>
          <w:p w14:paraId="6E211EA6"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7,461 (39%)</w:t>
            </w:r>
          </w:p>
        </w:tc>
      </w:tr>
      <w:tr w:rsidR="00A40263" w:rsidRPr="00A40263" w14:paraId="0A547C50" w14:textId="77777777" w:rsidTr="00944489">
        <w:trPr>
          <w:cantSplit/>
          <w:jc w:val="center"/>
        </w:trPr>
        <w:tc>
          <w:tcPr>
            <w:tcW w:w="2915" w:type="dxa"/>
            <w:shd w:val="clear" w:color="auto" w:fill="FFFFFF"/>
            <w:tcMar>
              <w:top w:w="0" w:type="dxa"/>
              <w:left w:w="0" w:type="dxa"/>
              <w:bottom w:w="0" w:type="dxa"/>
              <w:right w:w="0" w:type="dxa"/>
            </w:tcMar>
          </w:tcPr>
          <w:p w14:paraId="6423DCBA" w14:textId="77777777" w:rsidR="00A40263" w:rsidRPr="006E60E3" w:rsidRDefault="00A40263" w:rsidP="00A40263">
            <w:pPr>
              <w:spacing w:before="100" w:after="100" w:line="240" w:lineRule="auto"/>
              <w:ind w:left="300" w:right="100"/>
              <w:rPr>
                <w:sz w:val="18"/>
                <w:szCs w:val="18"/>
              </w:rPr>
            </w:pPr>
            <w:r w:rsidRPr="006E60E3">
              <w:rPr>
                <w:rFonts w:eastAsia="Arial"/>
                <w:color w:val="000000"/>
                <w:sz w:val="18"/>
                <w:szCs w:val="18"/>
              </w:rPr>
              <w:t>Greenland</w:t>
            </w:r>
          </w:p>
        </w:tc>
        <w:tc>
          <w:tcPr>
            <w:tcW w:w="2312" w:type="dxa"/>
            <w:shd w:val="clear" w:color="auto" w:fill="FFFFFF"/>
            <w:tcMar>
              <w:top w:w="0" w:type="dxa"/>
              <w:left w:w="0" w:type="dxa"/>
              <w:bottom w:w="0" w:type="dxa"/>
              <w:right w:w="0" w:type="dxa"/>
            </w:tcMar>
            <w:vAlign w:val="center"/>
          </w:tcPr>
          <w:p w14:paraId="4ED7C21B"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243 (1.0%)</w:t>
            </w:r>
          </w:p>
        </w:tc>
        <w:tc>
          <w:tcPr>
            <w:tcW w:w="2007" w:type="dxa"/>
            <w:shd w:val="clear" w:color="auto" w:fill="FFFFFF"/>
            <w:tcMar>
              <w:top w:w="0" w:type="dxa"/>
              <w:left w:w="0" w:type="dxa"/>
              <w:bottom w:w="0" w:type="dxa"/>
              <w:right w:w="0" w:type="dxa"/>
            </w:tcMar>
            <w:vAlign w:val="center"/>
          </w:tcPr>
          <w:p w14:paraId="463E6D49"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53 (1.3%)</w:t>
            </w:r>
          </w:p>
        </w:tc>
        <w:tc>
          <w:tcPr>
            <w:tcW w:w="2325" w:type="dxa"/>
            <w:shd w:val="clear" w:color="auto" w:fill="FFFFFF"/>
            <w:tcMar>
              <w:top w:w="0" w:type="dxa"/>
              <w:left w:w="0" w:type="dxa"/>
              <w:bottom w:w="0" w:type="dxa"/>
              <w:right w:w="0" w:type="dxa"/>
            </w:tcMar>
            <w:vAlign w:val="center"/>
          </w:tcPr>
          <w:p w14:paraId="63F35D70"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190 (1.0%)</w:t>
            </w:r>
          </w:p>
        </w:tc>
      </w:tr>
      <w:tr w:rsidR="00A40263" w:rsidRPr="00A40263" w14:paraId="22B73008" w14:textId="77777777" w:rsidTr="00944489">
        <w:trPr>
          <w:cantSplit/>
          <w:jc w:val="center"/>
        </w:trPr>
        <w:tc>
          <w:tcPr>
            <w:tcW w:w="2915" w:type="dxa"/>
            <w:shd w:val="clear" w:color="auto" w:fill="FFFFFF"/>
            <w:tcMar>
              <w:top w:w="0" w:type="dxa"/>
              <w:left w:w="0" w:type="dxa"/>
              <w:bottom w:w="0" w:type="dxa"/>
              <w:right w:w="0" w:type="dxa"/>
            </w:tcMar>
          </w:tcPr>
          <w:p w14:paraId="6631CEBE" w14:textId="77777777" w:rsidR="00A40263" w:rsidRPr="006E60E3" w:rsidRDefault="00A40263" w:rsidP="00A40263">
            <w:pPr>
              <w:spacing w:before="100" w:after="100" w:line="240" w:lineRule="auto"/>
              <w:ind w:left="300" w:right="100"/>
              <w:rPr>
                <w:sz w:val="18"/>
                <w:szCs w:val="18"/>
              </w:rPr>
            </w:pPr>
            <w:r w:rsidRPr="006E60E3">
              <w:rPr>
                <w:rFonts w:eastAsia="Arial"/>
                <w:color w:val="000000"/>
                <w:sz w:val="18"/>
                <w:szCs w:val="18"/>
              </w:rPr>
              <w:t>Foreign</w:t>
            </w:r>
          </w:p>
        </w:tc>
        <w:tc>
          <w:tcPr>
            <w:tcW w:w="2312" w:type="dxa"/>
            <w:shd w:val="clear" w:color="auto" w:fill="FFFFFF"/>
            <w:tcMar>
              <w:top w:w="0" w:type="dxa"/>
              <w:left w:w="0" w:type="dxa"/>
              <w:bottom w:w="0" w:type="dxa"/>
              <w:right w:w="0" w:type="dxa"/>
            </w:tcMar>
            <w:vAlign w:val="center"/>
          </w:tcPr>
          <w:p w14:paraId="1FD54C61"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1,065 (4.6%)</w:t>
            </w:r>
          </w:p>
        </w:tc>
        <w:tc>
          <w:tcPr>
            <w:tcW w:w="2007" w:type="dxa"/>
            <w:shd w:val="clear" w:color="auto" w:fill="FFFFFF"/>
            <w:tcMar>
              <w:top w:w="0" w:type="dxa"/>
              <w:left w:w="0" w:type="dxa"/>
              <w:bottom w:w="0" w:type="dxa"/>
              <w:right w:w="0" w:type="dxa"/>
            </w:tcMar>
            <w:vAlign w:val="center"/>
          </w:tcPr>
          <w:p w14:paraId="54DFFAA8"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122 (3.1%)</w:t>
            </w:r>
          </w:p>
        </w:tc>
        <w:tc>
          <w:tcPr>
            <w:tcW w:w="2325" w:type="dxa"/>
            <w:shd w:val="clear" w:color="auto" w:fill="FFFFFF"/>
            <w:tcMar>
              <w:top w:w="0" w:type="dxa"/>
              <w:left w:w="0" w:type="dxa"/>
              <w:bottom w:w="0" w:type="dxa"/>
              <w:right w:w="0" w:type="dxa"/>
            </w:tcMar>
            <w:vAlign w:val="center"/>
          </w:tcPr>
          <w:p w14:paraId="2F9FDB92"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943 (4.9%)</w:t>
            </w:r>
          </w:p>
        </w:tc>
      </w:tr>
      <w:tr w:rsidR="00A40263" w:rsidRPr="00A40263" w14:paraId="616A6B95" w14:textId="77777777" w:rsidTr="00944489">
        <w:trPr>
          <w:cantSplit/>
          <w:jc w:val="center"/>
        </w:trPr>
        <w:tc>
          <w:tcPr>
            <w:tcW w:w="2915" w:type="dxa"/>
            <w:shd w:val="clear" w:color="auto" w:fill="FFFFFF"/>
            <w:tcMar>
              <w:top w:w="0" w:type="dxa"/>
              <w:left w:w="0" w:type="dxa"/>
              <w:bottom w:w="0" w:type="dxa"/>
              <w:right w:w="0" w:type="dxa"/>
            </w:tcMar>
          </w:tcPr>
          <w:p w14:paraId="68BA5B06" w14:textId="77777777" w:rsidR="00A40263" w:rsidRPr="006E60E3" w:rsidRDefault="00A40263" w:rsidP="00A40263">
            <w:pPr>
              <w:spacing w:before="100" w:after="100" w:line="240" w:lineRule="auto"/>
              <w:ind w:left="300" w:right="100"/>
              <w:rPr>
                <w:sz w:val="18"/>
                <w:szCs w:val="18"/>
              </w:rPr>
            </w:pPr>
            <w:r w:rsidRPr="006E60E3">
              <w:rPr>
                <w:rFonts w:eastAsia="Arial"/>
                <w:color w:val="000000"/>
                <w:sz w:val="18"/>
                <w:szCs w:val="18"/>
              </w:rPr>
              <w:t>Unknown</w:t>
            </w:r>
          </w:p>
        </w:tc>
        <w:tc>
          <w:tcPr>
            <w:tcW w:w="2312" w:type="dxa"/>
            <w:shd w:val="clear" w:color="auto" w:fill="FFFFFF"/>
            <w:tcMar>
              <w:top w:w="0" w:type="dxa"/>
              <w:left w:w="0" w:type="dxa"/>
              <w:bottom w:w="0" w:type="dxa"/>
              <w:right w:w="0" w:type="dxa"/>
            </w:tcMar>
            <w:vAlign w:val="center"/>
          </w:tcPr>
          <w:p w14:paraId="5042F741"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134 (0.6%)</w:t>
            </w:r>
          </w:p>
        </w:tc>
        <w:tc>
          <w:tcPr>
            <w:tcW w:w="2007" w:type="dxa"/>
            <w:shd w:val="clear" w:color="auto" w:fill="FFFFFF"/>
            <w:tcMar>
              <w:top w:w="0" w:type="dxa"/>
              <w:left w:w="0" w:type="dxa"/>
              <w:bottom w:w="0" w:type="dxa"/>
              <w:right w:w="0" w:type="dxa"/>
            </w:tcMar>
            <w:vAlign w:val="center"/>
          </w:tcPr>
          <w:p w14:paraId="34145F0B"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23 (0.6%)</w:t>
            </w:r>
          </w:p>
        </w:tc>
        <w:tc>
          <w:tcPr>
            <w:tcW w:w="2325" w:type="dxa"/>
            <w:shd w:val="clear" w:color="auto" w:fill="FFFFFF"/>
            <w:tcMar>
              <w:top w:w="0" w:type="dxa"/>
              <w:left w:w="0" w:type="dxa"/>
              <w:bottom w:w="0" w:type="dxa"/>
              <w:right w:w="0" w:type="dxa"/>
            </w:tcMar>
            <w:vAlign w:val="center"/>
          </w:tcPr>
          <w:p w14:paraId="0C8EE817"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111 (0.6%)</w:t>
            </w:r>
          </w:p>
        </w:tc>
      </w:tr>
      <w:tr w:rsidR="00A40263" w:rsidRPr="00A40263" w14:paraId="75563801" w14:textId="77777777" w:rsidTr="00944489">
        <w:trPr>
          <w:cantSplit/>
          <w:jc w:val="center"/>
        </w:trPr>
        <w:tc>
          <w:tcPr>
            <w:tcW w:w="2915" w:type="dxa"/>
            <w:shd w:val="clear" w:color="auto" w:fill="FFFFFF"/>
            <w:tcMar>
              <w:top w:w="0" w:type="dxa"/>
              <w:left w:w="0" w:type="dxa"/>
              <w:bottom w:w="0" w:type="dxa"/>
              <w:right w:w="0" w:type="dxa"/>
            </w:tcMar>
          </w:tcPr>
          <w:p w14:paraId="4AAE19EE" w14:textId="77777777" w:rsidR="00A40263" w:rsidRPr="006E60E3" w:rsidRDefault="00A40263" w:rsidP="00A40263">
            <w:pPr>
              <w:spacing w:before="100" w:after="100" w:line="240" w:lineRule="auto"/>
              <w:ind w:left="100" w:right="100"/>
              <w:rPr>
                <w:sz w:val="18"/>
                <w:szCs w:val="18"/>
              </w:rPr>
            </w:pPr>
            <w:r w:rsidRPr="006E60E3">
              <w:rPr>
                <w:rFonts w:eastAsia="Arial"/>
                <w:b/>
                <w:color w:val="000000"/>
                <w:sz w:val="18"/>
                <w:szCs w:val="18"/>
              </w:rPr>
              <w:t>Civil status</w:t>
            </w:r>
          </w:p>
        </w:tc>
        <w:tc>
          <w:tcPr>
            <w:tcW w:w="2312" w:type="dxa"/>
            <w:shd w:val="clear" w:color="auto" w:fill="FFFFFF"/>
            <w:tcMar>
              <w:top w:w="0" w:type="dxa"/>
              <w:left w:w="0" w:type="dxa"/>
              <w:bottom w:w="0" w:type="dxa"/>
              <w:right w:w="0" w:type="dxa"/>
            </w:tcMar>
            <w:vAlign w:val="center"/>
          </w:tcPr>
          <w:p w14:paraId="1425A165" w14:textId="77777777" w:rsidR="00A40263" w:rsidRPr="006E60E3" w:rsidRDefault="00A40263" w:rsidP="00A40263">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02AD62AE" w14:textId="77777777" w:rsidR="00A40263" w:rsidRPr="006E60E3" w:rsidRDefault="00A40263" w:rsidP="00A40263">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50AF6F86" w14:textId="77777777" w:rsidR="00A40263" w:rsidRPr="006E60E3" w:rsidRDefault="00A40263" w:rsidP="00A40263">
            <w:pPr>
              <w:spacing w:before="100" w:after="100" w:line="240" w:lineRule="auto"/>
              <w:ind w:left="100" w:right="100"/>
              <w:jc w:val="center"/>
              <w:rPr>
                <w:sz w:val="18"/>
                <w:szCs w:val="18"/>
              </w:rPr>
            </w:pPr>
          </w:p>
        </w:tc>
      </w:tr>
      <w:tr w:rsidR="00A40263" w:rsidRPr="00A40263" w14:paraId="327FBE72" w14:textId="77777777" w:rsidTr="00944489">
        <w:trPr>
          <w:cantSplit/>
          <w:jc w:val="center"/>
        </w:trPr>
        <w:tc>
          <w:tcPr>
            <w:tcW w:w="2915" w:type="dxa"/>
            <w:shd w:val="clear" w:color="auto" w:fill="FFFFFF"/>
            <w:tcMar>
              <w:top w:w="0" w:type="dxa"/>
              <w:left w:w="0" w:type="dxa"/>
              <w:bottom w:w="0" w:type="dxa"/>
              <w:right w:w="0" w:type="dxa"/>
            </w:tcMar>
          </w:tcPr>
          <w:p w14:paraId="07AF646B" w14:textId="77777777" w:rsidR="00A40263" w:rsidRPr="006E60E3" w:rsidRDefault="00A40263" w:rsidP="00A40263">
            <w:pPr>
              <w:spacing w:before="100" w:after="100" w:line="240" w:lineRule="auto"/>
              <w:ind w:left="300" w:right="100"/>
              <w:rPr>
                <w:sz w:val="18"/>
                <w:szCs w:val="18"/>
              </w:rPr>
            </w:pPr>
            <w:r w:rsidRPr="006E60E3">
              <w:rPr>
                <w:rFonts w:eastAsia="Arial"/>
                <w:color w:val="000000"/>
                <w:sz w:val="18"/>
                <w:szCs w:val="18"/>
              </w:rPr>
              <w:t>Married</w:t>
            </w:r>
          </w:p>
        </w:tc>
        <w:tc>
          <w:tcPr>
            <w:tcW w:w="2312" w:type="dxa"/>
            <w:shd w:val="clear" w:color="auto" w:fill="FFFFFF"/>
            <w:tcMar>
              <w:top w:w="0" w:type="dxa"/>
              <w:left w:w="0" w:type="dxa"/>
              <w:bottom w:w="0" w:type="dxa"/>
              <w:right w:w="0" w:type="dxa"/>
            </w:tcMar>
            <w:vAlign w:val="center"/>
          </w:tcPr>
          <w:p w14:paraId="6EAC1FA1"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14,158 (61%)</w:t>
            </w:r>
          </w:p>
        </w:tc>
        <w:tc>
          <w:tcPr>
            <w:tcW w:w="2007" w:type="dxa"/>
            <w:shd w:val="clear" w:color="auto" w:fill="FFFFFF"/>
            <w:tcMar>
              <w:top w:w="0" w:type="dxa"/>
              <w:left w:w="0" w:type="dxa"/>
              <w:bottom w:w="0" w:type="dxa"/>
              <w:right w:w="0" w:type="dxa"/>
            </w:tcMar>
            <w:vAlign w:val="center"/>
          </w:tcPr>
          <w:p w14:paraId="5C465D9F"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2,411 (61%)</w:t>
            </w:r>
          </w:p>
        </w:tc>
        <w:tc>
          <w:tcPr>
            <w:tcW w:w="2325" w:type="dxa"/>
            <w:shd w:val="clear" w:color="auto" w:fill="FFFFFF"/>
            <w:tcMar>
              <w:top w:w="0" w:type="dxa"/>
              <w:left w:w="0" w:type="dxa"/>
              <w:bottom w:w="0" w:type="dxa"/>
              <w:right w:w="0" w:type="dxa"/>
            </w:tcMar>
            <w:vAlign w:val="center"/>
          </w:tcPr>
          <w:p w14:paraId="1282799A"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11,747 (61%)</w:t>
            </w:r>
          </w:p>
        </w:tc>
      </w:tr>
      <w:tr w:rsidR="00A40263" w:rsidRPr="00A40263" w14:paraId="0C2DC377" w14:textId="77777777" w:rsidTr="00944489">
        <w:trPr>
          <w:cantSplit/>
          <w:jc w:val="center"/>
        </w:trPr>
        <w:tc>
          <w:tcPr>
            <w:tcW w:w="2915" w:type="dxa"/>
            <w:shd w:val="clear" w:color="auto" w:fill="FFFFFF"/>
            <w:tcMar>
              <w:top w:w="0" w:type="dxa"/>
              <w:left w:w="0" w:type="dxa"/>
              <w:bottom w:w="0" w:type="dxa"/>
              <w:right w:w="0" w:type="dxa"/>
            </w:tcMar>
          </w:tcPr>
          <w:p w14:paraId="69B9E96A" w14:textId="77777777" w:rsidR="00A40263" w:rsidRPr="006E60E3" w:rsidRDefault="00A40263" w:rsidP="00A40263">
            <w:pPr>
              <w:spacing w:before="100" w:after="100" w:line="240" w:lineRule="auto"/>
              <w:ind w:left="300" w:right="100"/>
              <w:rPr>
                <w:sz w:val="18"/>
                <w:szCs w:val="18"/>
              </w:rPr>
            </w:pPr>
            <w:r w:rsidRPr="006E60E3">
              <w:rPr>
                <w:rFonts w:eastAsia="Arial"/>
                <w:color w:val="000000"/>
                <w:sz w:val="18"/>
                <w:szCs w:val="18"/>
              </w:rPr>
              <w:t>Divorced</w:t>
            </w:r>
          </w:p>
        </w:tc>
        <w:tc>
          <w:tcPr>
            <w:tcW w:w="2312" w:type="dxa"/>
            <w:shd w:val="clear" w:color="auto" w:fill="FFFFFF"/>
            <w:tcMar>
              <w:top w:w="0" w:type="dxa"/>
              <w:left w:w="0" w:type="dxa"/>
              <w:bottom w:w="0" w:type="dxa"/>
              <w:right w:w="0" w:type="dxa"/>
            </w:tcMar>
            <w:vAlign w:val="center"/>
          </w:tcPr>
          <w:p w14:paraId="1C3C64B9"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2,703 (12%)</w:t>
            </w:r>
          </w:p>
        </w:tc>
        <w:tc>
          <w:tcPr>
            <w:tcW w:w="2007" w:type="dxa"/>
            <w:shd w:val="clear" w:color="auto" w:fill="FFFFFF"/>
            <w:tcMar>
              <w:top w:w="0" w:type="dxa"/>
              <w:left w:w="0" w:type="dxa"/>
              <w:bottom w:w="0" w:type="dxa"/>
              <w:right w:w="0" w:type="dxa"/>
            </w:tcMar>
            <w:vAlign w:val="center"/>
          </w:tcPr>
          <w:p w14:paraId="53F0BF2F"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433 (11%)</w:t>
            </w:r>
          </w:p>
        </w:tc>
        <w:tc>
          <w:tcPr>
            <w:tcW w:w="2325" w:type="dxa"/>
            <w:shd w:val="clear" w:color="auto" w:fill="FFFFFF"/>
            <w:tcMar>
              <w:top w:w="0" w:type="dxa"/>
              <w:left w:w="0" w:type="dxa"/>
              <w:bottom w:w="0" w:type="dxa"/>
              <w:right w:w="0" w:type="dxa"/>
            </w:tcMar>
            <w:vAlign w:val="center"/>
          </w:tcPr>
          <w:p w14:paraId="55E34DD5"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2,270 (12%)</w:t>
            </w:r>
          </w:p>
        </w:tc>
      </w:tr>
      <w:tr w:rsidR="00A40263" w:rsidRPr="00A40263" w14:paraId="096C7A4E" w14:textId="77777777" w:rsidTr="00944489">
        <w:trPr>
          <w:cantSplit/>
          <w:jc w:val="center"/>
        </w:trPr>
        <w:tc>
          <w:tcPr>
            <w:tcW w:w="2915" w:type="dxa"/>
            <w:shd w:val="clear" w:color="auto" w:fill="FFFFFF"/>
            <w:tcMar>
              <w:top w:w="0" w:type="dxa"/>
              <w:left w:w="0" w:type="dxa"/>
              <w:bottom w:w="0" w:type="dxa"/>
              <w:right w:w="0" w:type="dxa"/>
            </w:tcMar>
          </w:tcPr>
          <w:p w14:paraId="52B072F6" w14:textId="77777777" w:rsidR="00A40263" w:rsidRPr="006E60E3" w:rsidRDefault="00A40263" w:rsidP="00A40263">
            <w:pPr>
              <w:spacing w:before="100" w:after="100" w:line="240" w:lineRule="auto"/>
              <w:ind w:left="300" w:right="100"/>
              <w:rPr>
                <w:sz w:val="18"/>
                <w:szCs w:val="18"/>
              </w:rPr>
            </w:pPr>
            <w:r w:rsidRPr="006E60E3">
              <w:rPr>
                <w:rFonts w:eastAsia="Arial"/>
                <w:color w:val="000000"/>
                <w:sz w:val="18"/>
                <w:szCs w:val="18"/>
              </w:rPr>
              <w:t>Widower</w:t>
            </w:r>
          </w:p>
        </w:tc>
        <w:tc>
          <w:tcPr>
            <w:tcW w:w="2312" w:type="dxa"/>
            <w:shd w:val="clear" w:color="auto" w:fill="FFFFFF"/>
            <w:tcMar>
              <w:top w:w="0" w:type="dxa"/>
              <w:left w:w="0" w:type="dxa"/>
              <w:bottom w:w="0" w:type="dxa"/>
              <w:right w:w="0" w:type="dxa"/>
            </w:tcMar>
            <w:vAlign w:val="center"/>
          </w:tcPr>
          <w:p w14:paraId="56373330"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4,224 (18%)</w:t>
            </w:r>
          </w:p>
        </w:tc>
        <w:tc>
          <w:tcPr>
            <w:tcW w:w="2007" w:type="dxa"/>
            <w:shd w:val="clear" w:color="auto" w:fill="FFFFFF"/>
            <w:tcMar>
              <w:top w:w="0" w:type="dxa"/>
              <w:left w:w="0" w:type="dxa"/>
              <w:bottom w:w="0" w:type="dxa"/>
              <w:right w:w="0" w:type="dxa"/>
            </w:tcMar>
            <w:vAlign w:val="center"/>
          </w:tcPr>
          <w:p w14:paraId="1EB3A0E4"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726 (18%)</w:t>
            </w:r>
          </w:p>
        </w:tc>
        <w:tc>
          <w:tcPr>
            <w:tcW w:w="2325" w:type="dxa"/>
            <w:shd w:val="clear" w:color="auto" w:fill="FFFFFF"/>
            <w:tcMar>
              <w:top w:w="0" w:type="dxa"/>
              <w:left w:w="0" w:type="dxa"/>
              <w:bottom w:w="0" w:type="dxa"/>
              <w:right w:w="0" w:type="dxa"/>
            </w:tcMar>
            <w:vAlign w:val="center"/>
          </w:tcPr>
          <w:p w14:paraId="6C30063E"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3,498 (18%)</w:t>
            </w:r>
          </w:p>
        </w:tc>
      </w:tr>
      <w:tr w:rsidR="00A40263" w:rsidRPr="00A40263" w14:paraId="783FCE3B" w14:textId="77777777" w:rsidTr="00944489">
        <w:trPr>
          <w:cantSplit/>
          <w:jc w:val="center"/>
        </w:trPr>
        <w:tc>
          <w:tcPr>
            <w:tcW w:w="2915" w:type="dxa"/>
            <w:shd w:val="clear" w:color="auto" w:fill="FFFFFF"/>
            <w:tcMar>
              <w:top w:w="0" w:type="dxa"/>
              <w:left w:w="0" w:type="dxa"/>
              <w:bottom w:w="0" w:type="dxa"/>
              <w:right w:w="0" w:type="dxa"/>
            </w:tcMar>
          </w:tcPr>
          <w:p w14:paraId="219CA687" w14:textId="77777777" w:rsidR="00A40263" w:rsidRPr="006E60E3" w:rsidRDefault="00A40263" w:rsidP="00A40263">
            <w:pPr>
              <w:spacing w:before="100" w:after="100" w:line="240" w:lineRule="auto"/>
              <w:ind w:left="300" w:right="100"/>
              <w:rPr>
                <w:sz w:val="18"/>
                <w:szCs w:val="18"/>
              </w:rPr>
            </w:pPr>
            <w:r w:rsidRPr="006E60E3">
              <w:rPr>
                <w:rFonts w:eastAsia="Arial"/>
                <w:color w:val="000000"/>
                <w:sz w:val="18"/>
                <w:szCs w:val="18"/>
              </w:rPr>
              <w:t>Never married</w:t>
            </w:r>
          </w:p>
        </w:tc>
        <w:tc>
          <w:tcPr>
            <w:tcW w:w="2312" w:type="dxa"/>
            <w:shd w:val="clear" w:color="auto" w:fill="FFFFFF"/>
            <w:tcMar>
              <w:top w:w="0" w:type="dxa"/>
              <w:left w:w="0" w:type="dxa"/>
              <w:bottom w:w="0" w:type="dxa"/>
              <w:right w:w="0" w:type="dxa"/>
            </w:tcMar>
            <w:vAlign w:val="center"/>
          </w:tcPr>
          <w:p w14:paraId="11AD589F"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2,147 (9.2%)</w:t>
            </w:r>
          </w:p>
        </w:tc>
        <w:tc>
          <w:tcPr>
            <w:tcW w:w="2007" w:type="dxa"/>
            <w:shd w:val="clear" w:color="auto" w:fill="FFFFFF"/>
            <w:tcMar>
              <w:top w:w="0" w:type="dxa"/>
              <w:left w:w="0" w:type="dxa"/>
              <w:bottom w:w="0" w:type="dxa"/>
              <w:right w:w="0" w:type="dxa"/>
            </w:tcMar>
            <w:vAlign w:val="center"/>
          </w:tcPr>
          <w:p w14:paraId="422D7B7E"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364 (9.3%)</w:t>
            </w:r>
          </w:p>
        </w:tc>
        <w:tc>
          <w:tcPr>
            <w:tcW w:w="2325" w:type="dxa"/>
            <w:shd w:val="clear" w:color="auto" w:fill="FFFFFF"/>
            <w:tcMar>
              <w:top w:w="0" w:type="dxa"/>
              <w:left w:w="0" w:type="dxa"/>
              <w:bottom w:w="0" w:type="dxa"/>
              <w:right w:w="0" w:type="dxa"/>
            </w:tcMar>
            <w:vAlign w:val="center"/>
          </w:tcPr>
          <w:p w14:paraId="65E75F4C"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1,783 (9.2%)</w:t>
            </w:r>
          </w:p>
        </w:tc>
      </w:tr>
      <w:tr w:rsidR="00A40263" w:rsidRPr="00A40263" w14:paraId="12F84AAA" w14:textId="77777777" w:rsidTr="00944489">
        <w:trPr>
          <w:cantSplit/>
          <w:jc w:val="center"/>
        </w:trPr>
        <w:tc>
          <w:tcPr>
            <w:tcW w:w="2915" w:type="dxa"/>
            <w:shd w:val="clear" w:color="auto" w:fill="FFFFFF"/>
            <w:tcMar>
              <w:top w:w="0" w:type="dxa"/>
              <w:left w:w="0" w:type="dxa"/>
              <w:bottom w:w="0" w:type="dxa"/>
              <w:right w:w="0" w:type="dxa"/>
            </w:tcMar>
          </w:tcPr>
          <w:p w14:paraId="42D7B5A7" w14:textId="77777777" w:rsidR="00A40263" w:rsidRPr="006E60E3" w:rsidRDefault="00A40263" w:rsidP="00A40263">
            <w:pPr>
              <w:spacing w:before="100" w:after="100" w:line="240" w:lineRule="auto"/>
              <w:ind w:left="100" w:right="100"/>
              <w:rPr>
                <w:sz w:val="18"/>
                <w:szCs w:val="18"/>
              </w:rPr>
            </w:pPr>
            <w:r w:rsidRPr="006E60E3">
              <w:rPr>
                <w:rFonts w:eastAsia="Arial"/>
                <w:b/>
                <w:color w:val="000000"/>
                <w:sz w:val="18"/>
                <w:szCs w:val="18"/>
              </w:rPr>
              <w:t>Place of residence</w:t>
            </w:r>
          </w:p>
        </w:tc>
        <w:tc>
          <w:tcPr>
            <w:tcW w:w="2312" w:type="dxa"/>
            <w:shd w:val="clear" w:color="auto" w:fill="FFFFFF"/>
            <w:tcMar>
              <w:top w:w="0" w:type="dxa"/>
              <w:left w:w="0" w:type="dxa"/>
              <w:bottom w:w="0" w:type="dxa"/>
              <w:right w:w="0" w:type="dxa"/>
            </w:tcMar>
            <w:vAlign w:val="center"/>
          </w:tcPr>
          <w:p w14:paraId="6860AA32" w14:textId="77777777" w:rsidR="00A40263" w:rsidRPr="006E60E3" w:rsidRDefault="00A40263" w:rsidP="00A40263">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5F6E3AE5" w14:textId="77777777" w:rsidR="00A40263" w:rsidRPr="006E60E3" w:rsidRDefault="00A40263" w:rsidP="00A40263">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22D65143" w14:textId="77777777" w:rsidR="00A40263" w:rsidRPr="006E60E3" w:rsidRDefault="00A40263" w:rsidP="00A40263">
            <w:pPr>
              <w:spacing w:before="100" w:after="100" w:line="240" w:lineRule="auto"/>
              <w:ind w:left="100" w:right="100"/>
              <w:jc w:val="center"/>
              <w:rPr>
                <w:sz w:val="18"/>
                <w:szCs w:val="18"/>
              </w:rPr>
            </w:pPr>
          </w:p>
        </w:tc>
      </w:tr>
      <w:tr w:rsidR="00A40263" w:rsidRPr="00A40263" w14:paraId="096027BC" w14:textId="77777777" w:rsidTr="00944489">
        <w:trPr>
          <w:cantSplit/>
          <w:jc w:val="center"/>
        </w:trPr>
        <w:tc>
          <w:tcPr>
            <w:tcW w:w="2915" w:type="dxa"/>
            <w:shd w:val="clear" w:color="auto" w:fill="FFFFFF"/>
            <w:tcMar>
              <w:top w:w="0" w:type="dxa"/>
              <w:left w:w="0" w:type="dxa"/>
              <w:bottom w:w="0" w:type="dxa"/>
              <w:right w:w="0" w:type="dxa"/>
            </w:tcMar>
          </w:tcPr>
          <w:p w14:paraId="5A550EA2" w14:textId="77777777" w:rsidR="00A40263" w:rsidRPr="006E60E3" w:rsidRDefault="00A40263" w:rsidP="00A40263">
            <w:pPr>
              <w:spacing w:before="100" w:after="100" w:line="240" w:lineRule="auto"/>
              <w:ind w:left="300" w:right="100"/>
              <w:rPr>
                <w:sz w:val="18"/>
                <w:szCs w:val="18"/>
              </w:rPr>
            </w:pPr>
            <w:r w:rsidRPr="006E60E3">
              <w:rPr>
                <w:rFonts w:eastAsia="Arial"/>
                <w:color w:val="000000"/>
                <w:sz w:val="18"/>
                <w:szCs w:val="18"/>
              </w:rPr>
              <w:t>Greater Copenhagen</w:t>
            </w:r>
          </w:p>
        </w:tc>
        <w:tc>
          <w:tcPr>
            <w:tcW w:w="2312" w:type="dxa"/>
            <w:shd w:val="clear" w:color="auto" w:fill="FFFFFF"/>
            <w:tcMar>
              <w:top w:w="0" w:type="dxa"/>
              <w:left w:w="0" w:type="dxa"/>
              <w:bottom w:w="0" w:type="dxa"/>
              <w:right w:w="0" w:type="dxa"/>
            </w:tcMar>
            <w:vAlign w:val="center"/>
          </w:tcPr>
          <w:p w14:paraId="0C1F4382"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1,887 (8.1%)</w:t>
            </w:r>
          </w:p>
        </w:tc>
        <w:tc>
          <w:tcPr>
            <w:tcW w:w="2007" w:type="dxa"/>
            <w:shd w:val="clear" w:color="auto" w:fill="FFFFFF"/>
            <w:tcMar>
              <w:top w:w="0" w:type="dxa"/>
              <w:left w:w="0" w:type="dxa"/>
              <w:bottom w:w="0" w:type="dxa"/>
              <w:right w:w="0" w:type="dxa"/>
            </w:tcMar>
            <w:vAlign w:val="center"/>
          </w:tcPr>
          <w:p w14:paraId="266D7FDC"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335 (8.5%)</w:t>
            </w:r>
          </w:p>
        </w:tc>
        <w:tc>
          <w:tcPr>
            <w:tcW w:w="2325" w:type="dxa"/>
            <w:shd w:val="clear" w:color="auto" w:fill="FFFFFF"/>
            <w:tcMar>
              <w:top w:w="0" w:type="dxa"/>
              <w:left w:w="0" w:type="dxa"/>
              <w:bottom w:w="0" w:type="dxa"/>
              <w:right w:w="0" w:type="dxa"/>
            </w:tcMar>
            <w:vAlign w:val="center"/>
          </w:tcPr>
          <w:p w14:paraId="51CEE626"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1,552 (8.0%)</w:t>
            </w:r>
          </w:p>
        </w:tc>
      </w:tr>
      <w:tr w:rsidR="00A40263" w:rsidRPr="00A40263" w14:paraId="1C68012C" w14:textId="77777777" w:rsidTr="00944489">
        <w:trPr>
          <w:cantSplit/>
          <w:jc w:val="center"/>
        </w:trPr>
        <w:tc>
          <w:tcPr>
            <w:tcW w:w="2915" w:type="dxa"/>
            <w:shd w:val="clear" w:color="auto" w:fill="FFFFFF"/>
            <w:tcMar>
              <w:top w:w="0" w:type="dxa"/>
              <w:left w:w="0" w:type="dxa"/>
              <w:bottom w:w="0" w:type="dxa"/>
              <w:right w:w="0" w:type="dxa"/>
            </w:tcMar>
          </w:tcPr>
          <w:p w14:paraId="48E1084D" w14:textId="77777777" w:rsidR="00A40263" w:rsidRPr="006E60E3" w:rsidRDefault="00A40263" w:rsidP="00A40263">
            <w:pPr>
              <w:spacing w:before="100" w:after="100" w:line="240" w:lineRule="auto"/>
              <w:ind w:left="300" w:right="100"/>
              <w:rPr>
                <w:sz w:val="18"/>
                <w:szCs w:val="18"/>
              </w:rPr>
            </w:pPr>
            <w:r w:rsidRPr="006E60E3">
              <w:rPr>
                <w:rFonts w:eastAsia="Arial"/>
                <w:color w:val="000000"/>
                <w:sz w:val="18"/>
                <w:szCs w:val="18"/>
              </w:rPr>
              <w:t>Big cities of Denmark</w:t>
            </w:r>
          </w:p>
        </w:tc>
        <w:tc>
          <w:tcPr>
            <w:tcW w:w="2312" w:type="dxa"/>
            <w:shd w:val="clear" w:color="auto" w:fill="FFFFFF"/>
            <w:tcMar>
              <w:top w:w="0" w:type="dxa"/>
              <w:left w:w="0" w:type="dxa"/>
              <w:bottom w:w="0" w:type="dxa"/>
              <w:right w:w="0" w:type="dxa"/>
            </w:tcMar>
            <w:vAlign w:val="center"/>
          </w:tcPr>
          <w:p w14:paraId="7C0843DE"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9,385 (40%)</w:t>
            </w:r>
          </w:p>
        </w:tc>
        <w:tc>
          <w:tcPr>
            <w:tcW w:w="2007" w:type="dxa"/>
            <w:shd w:val="clear" w:color="auto" w:fill="FFFFFF"/>
            <w:tcMar>
              <w:top w:w="0" w:type="dxa"/>
              <w:left w:w="0" w:type="dxa"/>
              <w:bottom w:w="0" w:type="dxa"/>
              <w:right w:w="0" w:type="dxa"/>
            </w:tcMar>
            <w:vAlign w:val="center"/>
          </w:tcPr>
          <w:p w14:paraId="642089F1"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1,590 (40%)</w:t>
            </w:r>
          </w:p>
        </w:tc>
        <w:tc>
          <w:tcPr>
            <w:tcW w:w="2325" w:type="dxa"/>
            <w:shd w:val="clear" w:color="auto" w:fill="FFFFFF"/>
            <w:tcMar>
              <w:top w:w="0" w:type="dxa"/>
              <w:left w:w="0" w:type="dxa"/>
              <w:bottom w:w="0" w:type="dxa"/>
              <w:right w:w="0" w:type="dxa"/>
            </w:tcMar>
            <w:vAlign w:val="center"/>
          </w:tcPr>
          <w:p w14:paraId="4F58CAC7"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7,795 (40%)</w:t>
            </w:r>
          </w:p>
        </w:tc>
      </w:tr>
      <w:tr w:rsidR="00A40263" w:rsidRPr="00A40263" w14:paraId="6412CBAA" w14:textId="77777777" w:rsidTr="00944489">
        <w:trPr>
          <w:cantSplit/>
          <w:jc w:val="center"/>
        </w:trPr>
        <w:tc>
          <w:tcPr>
            <w:tcW w:w="2915" w:type="dxa"/>
            <w:shd w:val="clear" w:color="auto" w:fill="FFFFFF"/>
            <w:tcMar>
              <w:top w:w="0" w:type="dxa"/>
              <w:left w:w="0" w:type="dxa"/>
              <w:bottom w:w="0" w:type="dxa"/>
              <w:right w:w="0" w:type="dxa"/>
            </w:tcMar>
          </w:tcPr>
          <w:p w14:paraId="5D01B665" w14:textId="77777777" w:rsidR="00A40263" w:rsidRPr="006E60E3" w:rsidRDefault="00A40263" w:rsidP="00A40263">
            <w:pPr>
              <w:spacing w:before="100" w:after="100" w:line="240" w:lineRule="auto"/>
              <w:ind w:left="300" w:right="100"/>
              <w:rPr>
                <w:sz w:val="18"/>
                <w:szCs w:val="18"/>
              </w:rPr>
            </w:pPr>
            <w:r w:rsidRPr="006E60E3">
              <w:rPr>
                <w:rFonts w:eastAsia="Arial"/>
                <w:color w:val="000000"/>
                <w:sz w:val="18"/>
                <w:szCs w:val="18"/>
              </w:rPr>
              <w:t>Rest of Denmark</w:t>
            </w:r>
          </w:p>
        </w:tc>
        <w:tc>
          <w:tcPr>
            <w:tcW w:w="2312" w:type="dxa"/>
            <w:shd w:val="clear" w:color="auto" w:fill="FFFFFF"/>
            <w:tcMar>
              <w:top w:w="0" w:type="dxa"/>
              <w:left w:w="0" w:type="dxa"/>
              <w:bottom w:w="0" w:type="dxa"/>
              <w:right w:w="0" w:type="dxa"/>
            </w:tcMar>
            <w:vAlign w:val="center"/>
          </w:tcPr>
          <w:p w14:paraId="25BF307D"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11,954 (51%)</w:t>
            </w:r>
          </w:p>
        </w:tc>
        <w:tc>
          <w:tcPr>
            <w:tcW w:w="2007" w:type="dxa"/>
            <w:shd w:val="clear" w:color="auto" w:fill="FFFFFF"/>
            <w:tcMar>
              <w:top w:w="0" w:type="dxa"/>
              <w:left w:w="0" w:type="dxa"/>
              <w:bottom w:w="0" w:type="dxa"/>
              <w:right w:w="0" w:type="dxa"/>
            </w:tcMar>
            <w:vAlign w:val="center"/>
          </w:tcPr>
          <w:p w14:paraId="32B3DF30"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2,008 (51%)</w:t>
            </w:r>
          </w:p>
        </w:tc>
        <w:tc>
          <w:tcPr>
            <w:tcW w:w="2325" w:type="dxa"/>
            <w:shd w:val="clear" w:color="auto" w:fill="FFFFFF"/>
            <w:tcMar>
              <w:top w:w="0" w:type="dxa"/>
              <w:left w:w="0" w:type="dxa"/>
              <w:bottom w:w="0" w:type="dxa"/>
              <w:right w:w="0" w:type="dxa"/>
            </w:tcMar>
            <w:vAlign w:val="center"/>
          </w:tcPr>
          <w:p w14:paraId="3985FB9F"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9,946 (52%)</w:t>
            </w:r>
          </w:p>
        </w:tc>
      </w:tr>
      <w:tr w:rsidR="00A40263" w:rsidRPr="00A40263" w14:paraId="7D3836B7" w14:textId="77777777" w:rsidTr="00944489">
        <w:trPr>
          <w:cantSplit/>
          <w:jc w:val="center"/>
        </w:trPr>
        <w:tc>
          <w:tcPr>
            <w:tcW w:w="2915" w:type="dxa"/>
            <w:tcBorders>
              <w:bottom w:val="single" w:sz="8" w:space="0" w:color="000000"/>
            </w:tcBorders>
            <w:shd w:val="clear" w:color="auto" w:fill="FFFFFF"/>
            <w:tcMar>
              <w:top w:w="0" w:type="dxa"/>
              <w:left w:w="0" w:type="dxa"/>
              <w:bottom w:w="0" w:type="dxa"/>
              <w:right w:w="0" w:type="dxa"/>
            </w:tcMar>
          </w:tcPr>
          <w:p w14:paraId="401C2ED8" w14:textId="77777777" w:rsidR="00A40263" w:rsidRPr="006E60E3" w:rsidRDefault="00A40263" w:rsidP="00A40263">
            <w:pPr>
              <w:spacing w:before="100" w:after="100" w:line="240" w:lineRule="auto"/>
              <w:ind w:left="300" w:right="100"/>
              <w:rPr>
                <w:sz w:val="18"/>
                <w:szCs w:val="18"/>
              </w:rPr>
            </w:pPr>
            <w:r w:rsidRPr="006E60E3">
              <w:rPr>
                <w:rFonts w:eastAsia="Arial"/>
                <w:color w:val="000000"/>
                <w:sz w:val="18"/>
                <w:szCs w:val="18"/>
              </w:rPr>
              <w:t>Greenland</w:t>
            </w:r>
          </w:p>
        </w:tc>
        <w:tc>
          <w:tcPr>
            <w:tcW w:w="2312" w:type="dxa"/>
            <w:tcBorders>
              <w:bottom w:val="single" w:sz="8" w:space="0" w:color="000000"/>
            </w:tcBorders>
            <w:shd w:val="clear" w:color="auto" w:fill="FFFFFF"/>
            <w:tcMar>
              <w:top w:w="0" w:type="dxa"/>
              <w:left w:w="0" w:type="dxa"/>
              <w:bottom w:w="0" w:type="dxa"/>
              <w:right w:w="0" w:type="dxa"/>
            </w:tcMar>
            <w:vAlign w:val="center"/>
          </w:tcPr>
          <w:p w14:paraId="143DF880"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6 (&lt;0.1%)</w:t>
            </w:r>
          </w:p>
        </w:tc>
        <w:tc>
          <w:tcPr>
            <w:tcW w:w="2007" w:type="dxa"/>
            <w:tcBorders>
              <w:bottom w:val="single" w:sz="8" w:space="0" w:color="000000"/>
            </w:tcBorders>
            <w:shd w:val="clear" w:color="auto" w:fill="FFFFFF"/>
            <w:tcMar>
              <w:top w:w="0" w:type="dxa"/>
              <w:left w:w="0" w:type="dxa"/>
              <w:bottom w:w="0" w:type="dxa"/>
              <w:right w:w="0" w:type="dxa"/>
            </w:tcMar>
            <w:vAlign w:val="center"/>
          </w:tcPr>
          <w:p w14:paraId="28730CC9"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1 (&lt;0.1%)</w:t>
            </w:r>
          </w:p>
        </w:tc>
        <w:tc>
          <w:tcPr>
            <w:tcW w:w="2325" w:type="dxa"/>
            <w:tcBorders>
              <w:bottom w:val="single" w:sz="8" w:space="0" w:color="000000"/>
            </w:tcBorders>
            <w:shd w:val="clear" w:color="auto" w:fill="FFFFFF"/>
            <w:tcMar>
              <w:top w:w="0" w:type="dxa"/>
              <w:left w:w="0" w:type="dxa"/>
              <w:bottom w:w="0" w:type="dxa"/>
              <w:right w:w="0" w:type="dxa"/>
            </w:tcMar>
            <w:vAlign w:val="center"/>
          </w:tcPr>
          <w:p w14:paraId="60BE3D08"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5 (&lt;0.1%)</w:t>
            </w:r>
          </w:p>
        </w:tc>
      </w:tr>
      <w:tr w:rsidR="00A40263" w:rsidRPr="00A40263" w14:paraId="14B9237F" w14:textId="77777777" w:rsidTr="00944489">
        <w:trPr>
          <w:cantSplit/>
          <w:jc w:val="center"/>
        </w:trPr>
        <w:tc>
          <w:tcPr>
            <w:tcW w:w="9559" w:type="dxa"/>
            <w:gridSpan w:val="4"/>
            <w:shd w:val="clear" w:color="auto" w:fill="FFFFFF"/>
            <w:tcMar>
              <w:top w:w="0" w:type="dxa"/>
              <w:left w:w="0" w:type="dxa"/>
              <w:bottom w:w="0" w:type="dxa"/>
              <w:right w:w="0" w:type="dxa"/>
            </w:tcMar>
            <w:vAlign w:val="center"/>
          </w:tcPr>
          <w:p w14:paraId="70981060" w14:textId="77777777" w:rsidR="00A40263" w:rsidRPr="006E60E3" w:rsidRDefault="00A40263" w:rsidP="00A40263">
            <w:pPr>
              <w:spacing w:before="100" w:after="100" w:line="240" w:lineRule="auto"/>
              <w:ind w:left="100" w:right="100"/>
              <w:rPr>
                <w:sz w:val="18"/>
                <w:szCs w:val="18"/>
              </w:rPr>
            </w:pPr>
            <w:r w:rsidRPr="006E60E3">
              <w:rPr>
                <w:rFonts w:eastAsia="Arial"/>
                <w:color w:val="000000"/>
                <w:sz w:val="18"/>
                <w:szCs w:val="18"/>
                <w:vertAlign w:val="superscript"/>
              </w:rPr>
              <w:t>1</w:t>
            </w:r>
            <w:r w:rsidRPr="006E60E3">
              <w:rPr>
                <w:rFonts w:eastAsia="Arial"/>
                <w:color w:val="000000"/>
                <w:sz w:val="18"/>
                <w:szCs w:val="18"/>
              </w:rPr>
              <w:t>Mean (SD); n (%)</w:t>
            </w:r>
          </w:p>
        </w:tc>
      </w:tr>
    </w:tbl>
    <w:p w14:paraId="4DF5A476" w14:textId="23CD3ADD" w:rsidR="006D0DDB" w:rsidRDefault="0031217D" w:rsidP="008F0DB3">
      <w:pPr>
        <w:rPr>
          <w:color w:val="000000" w:themeColor="text1"/>
        </w:rPr>
      </w:pPr>
      <w:r w:rsidRPr="00BE40FA">
        <w:rPr>
          <w:b/>
          <w:color w:val="000000" w:themeColor="text1"/>
        </w:rPr>
        <w:lastRenderedPageBreak/>
        <w:t>Table 2</w:t>
      </w:r>
      <w:r w:rsidR="00F255A6" w:rsidRPr="00BE40FA">
        <w:rPr>
          <w:b/>
          <w:color w:val="000000" w:themeColor="text1"/>
        </w:rPr>
        <w:t xml:space="preserve">. </w:t>
      </w:r>
      <w:r w:rsidR="00541B78" w:rsidRPr="00BE40FA">
        <w:rPr>
          <w:bCs/>
          <w:color w:val="000000" w:themeColor="text1"/>
        </w:rPr>
        <w:t xml:space="preserve">Summary of </w:t>
      </w:r>
      <w:r w:rsidR="0075074E">
        <w:rPr>
          <w:bCs/>
          <w:color w:val="000000" w:themeColor="text1"/>
        </w:rPr>
        <w:t xml:space="preserve">5-year average </w:t>
      </w:r>
      <w:r w:rsidR="00541B78" w:rsidRPr="00BE40FA">
        <w:rPr>
          <w:bCs/>
          <w:color w:val="000000" w:themeColor="text1"/>
        </w:rPr>
        <w:t>pollutant concentrations</w:t>
      </w:r>
      <w:ins w:id="478" w:author="mak" w:date="2021-09-22T23:21:00Z">
        <w:r w:rsidR="00CA455C">
          <w:rPr>
            <w:bCs/>
            <w:color w:val="000000" w:themeColor="text1"/>
          </w:rPr>
          <w:t xml:space="preserve"> (all in </w:t>
        </w:r>
        <w:r w:rsidR="00CA455C">
          <w:rPr>
            <w:bCs/>
            <w:color w:val="000000" w:themeColor="text1"/>
            <w:lang w:val="el-GR"/>
          </w:rPr>
          <w:t>μ</w:t>
        </w:r>
        <w:r w:rsidR="00CA455C">
          <w:rPr>
            <w:bCs/>
            <w:color w:val="000000" w:themeColor="text1"/>
          </w:rPr>
          <w:t>g/m</w:t>
        </w:r>
        <w:r w:rsidR="00CA455C" w:rsidRPr="00CA455C">
          <w:rPr>
            <w:bCs/>
            <w:color w:val="000000" w:themeColor="text1"/>
            <w:vertAlign w:val="superscript"/>
            <w:rPrChange w:id="479" w:author="mak" w:date="2021-09-22T23:21:00Z">
              <w:rPr>
                <w:bCs/>
                <w:color w:val="000000" w:themeColor="text1"/>
              </w:rPr>
            </w:rPrChange>
          </w:rPr>
          <w:t>3</w:t>
        </w:r>
        <w:r w:rsidR="00CA455C">
          <w:rPr>
            <w:bCs/>
            <w:color w:val="000000" w:themeColor="text1"/>
          </w:rPr>
          <w:t>)</w:t>
        </w:r>
      </w:ins>
      <w:r w:rsidR="00D847A5">
        <w:rPr>
          <w:color w:val="000000" w:themeColor="text1"/>
        </w:rPr>
        <w:t>.</w:t>
      </w:r>
    </w:p>
    <w:tbl>
      <w:tblPr>
        <w:tblW w:w="0" w:type="auto"/>
        <w:jc w:val="center"/>
        <w:tblLayout w:type="fixed"/>
        <w:tblLook w:val="0420" w:firstRow="1" w:lastRow="0" w:firstColumn="0" w:lastColumn="0" w:noHBand="0" w:noVBand="1"/>
      </w:tblPr>
      <w:tblGrid>
        <w:gridCol w:w="1267"/>
        <w:gridCol w:w="2312"/>
        <w:gridCol w:w="2007"/>
        <w:gridCol w:w="2325"/>
      </w:tblGrid>
      <w:tr w:rsidR="006D0DDB" w:rsidRPr="009C4CB7" w14:paraId="5E1C8F55" w14:textId="77777777" w:rsidTr="00944489">
        <w:trPr>
          <w:cantSplit/>
          <w:tblHeader/>
          <w:jc w:val="center"/>
        </w:trPr>
        <w:tc>
          <w:tcPr>
            <w:tcW w:w="1267"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5A65FCBA" w14:textId="6AAACC65" w:rsidR="006D0DDB" w:rsidRPr="009C4CB7" w:rsidRDefault="006D0DDB" w:rsidP="009C4CB7">
            <w:pPr>
              <w:spacing w:before="40" w:after="40" w:line="240" w:lineRule="auto"/>
              <w:ind w:left="100" w:right="100"/>
              <w:rPr>
                <w:sz w:val="18"/>
                <w:szCs w:val="18"/>
              </w:rPr>
            </w:pPr>
            <w:r w:rsidRPr="009C4CB7">
              <w:rPr>
                <w:rFonts w:eastAsia="Arial"/>
                <w:color w:val="000000"/>
                <w:sz w:val="18"/>
                <w:szCs w:val="18"/>
              </w:rPr>
              <w:t>Pollutant</w:t>
            </w:r>
            <w:r w:rsidR="00C12FAC">
              <w:rPr>
                <w:rFonts w:eastAsia="Arial"/>
                <w:color w:val="000000"/>
                <w:sz w:val="18"/>
                <w:szCs w:val="18"/>
              </w:rPr>
              <w:t xml:space="preserve"> </w:t>
            </w:r>
          </w:p>
        </w:tc>
        <w:tc>
          <w:tcPr>
            <w:tcW w:w="2312"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682D4B5C" w14:textId="77777777" w:rsidR="006D0DDB" w:rsidDel="00CA455C" w:rsidRDefault="006D0DDB" w:rsidP="009C4CB7">
            <w:pPr>
              <w:spacing w:before="40" w:after="40" w:line="240" w:lineRule="auto"/>
              <w:ind w:left="100" w:right="100"/>
              <w:jc w:val="center"/>
              <w:rPr>
                <w:del w:id="480" w:author="mak" w:date="2021-09-22T23:21:00Z"/>
                <w:rFonts w:eastAsia="Arial"/>
                <w:color w:val="000000"/>
                <w:sz w:val="18"/>
                <w:szCs w:val="18"/>
                <w:vertAlign w:val="superscript"/>
              </w:rPr>
            </w:pPr>
            <w:r w:rsidRPr="009C4CB7">
              <w:rPr>
                <w:rFonts w:eastAsia="Arial"/>
                <w:color w:val="000000"/>
                <w:sz w:val="18"/>
                <w:szCs w:val="18"/>
              </w:rPr>
              <w:t>Overall, N = 23,232</w:t>
            </w:r>
            <w:r w:rsidRPr="009C4CB7">
              <w:rPr>
                <w:rFonts w:eastAsia="Arial"/>
                <w:color w:val="000000"/>
                <w:sz w:val="18"/>
                <w:szCs w:val="18"/>
                <w:vertAlign w:val="superscript"/>
              </w:rPr>
              <w:t>1</w:t>
            </w:r>
          </w:p>
          <w:p w14:paraId="159D5D50" w14:textId="3ACBD2E9" w:rsidR="00C12FAC" w:rsidRPr="009C4CB7" w:rsidRDefault="00C12FAC" w:rsidP="00CA455C">
            <w:pPr>
              <w:spacing w:before="40" w:after="40" w:line="240" w:lineRule="auto"/>
              <w:ind w:left="100" w:right="100"/>
              <w:jc w:val="center"/>
              <w:rPr>
                <w:sz w:val="18"/>
                <w:szCs w:val="18"/>
              </w:rPr>
            </w:pPr>
            <w:del w:id="481" w:author="mak" w:date="2021-09-22T23:21:00Z">
              <w:r w:rsidDel="00CA455C">
                <w:rPr>
                  <w:rFonts w:eastAsia="Arial"/>
                  <w:color w:val="000000"/>
                  <w:sz w:val="18"/>
                  <w:szCs w:val="18"/>
                </w:rPr>
                <w:delText>(</w:delText>
              </w:r>
              <w:r w:rsidRPr="00C12FAC" w:rsidDel="00CA455C">
                <w:rPr>
                  <w:rFonts w:eastAsia="Arial"/>
                  <w:color w:val="000000"/>
                  <w:sz w:val="18"/>
                  <w:szCs w:val="18"/>
                </w:rPr>
                <w:delText>µg/m</w:delText>
              </w:r>
              <w:r w:rsidRPr="00C12FAC" w:rsidDel="00CA455C">
                <w:rPr>
                  <w:rFonts w:eastAsia="Arial"/>
                  <w:color w:val="000000"/>
                  <w:sz w:val="18"/>
                  <w:szCs w:val="18"/>
                  <w:vertAlign w:val="superscript"/>
                </w:rPr>
                <w:delText>3</w:delText>
              </w:r>
              <w:r w:rsidDel="00CA455C">
                <w:rPr>
                  <w:rFonts w:eastAsia="Arial"/>
                  <w:color w:val="000000"/>
                  <w:sz w:val="18"/>
                  <w:szCs w:val="18"/>
                </w:rPr>
                <w:delText>)</w:delText>
              </w:r>
            </w:del>
          </w:p>
        </w:tc>
        <w:tc>
          <w:tcPr>
            <w:tcW w:w="2007"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32623A15" w14:textId="77777777" w:rsidR="006D0DDB" w:rsidDel="00CA455C" w:rsidRDefault="006D0DDB" w:rsidP="009C4CB7">
            <w:pPr>
              <w:spacing w:before="40" w:after="40" w:line="240" w:lineRule="auto"/>
              <w:ind w:left="100" w:right="100"/>
              <w:jc w:val="center"/>
              <w:rPr>
                <w:del w:id="482" w:author="mak" w:date="2021-09-22T23:21:00Z"/>
                <w:rFonts w:eastAsia="Arial"/>
                <w:color w:val="000000"/>
                <w:sz w:val="18"/>
                <w:szCs w:val="18"/>
                <w:vertAlign w:val="superscript"/>
              </w:rPr>
            </w:pPr>
            <w:r w:rsidRPr="009C4CB7">
              <w:rPr>
                <w:rFonts w:eastAsia="Arial"/>
                <w:color w:val="000000"/>
                <w:sz w:val="18"/>
                <w:szCs w:val="18"/>
              </w:rPr>
              <w:t>Case, N = 3,934</w:t>
            </w:r>
            <w:r w:rsidRPr="009C4CB7">
              <w:rPr>
                <w:rFonts w:eastAsia="Arial"/>
                <w:color w:val="000000"/>
                <w:sz w:val="18"/>
                <w:szCs w:val="18"/>
                <w:vertAlign w:val="superscript"/>
              </w:rPr>
              <w:t>1</w:t>
            </w:r>
          </w:p>
          <w:p w14:paraId="51119590" w14:textId="51F12F2E" w:rsidR="00C12FAC" w:rsidRPr="009C4CB7" w:rsidRDefault="00C12FAC" w:rsidP="00CA455C">
            <w:pPr>
              <w:spacing w:before="40" w:after="40" w:line="240" w:lineRule="auto"/>
              <w:ind w:left="100" w:right="100"/>
              <w:jc w:val="center"/>
              <w:rPr>
                <w:sz w:val="18"/>
                <w:szCs w:val="18"/>
              </w:rPr>
            </w:pPr>
            <w:del w:id="483" w:author="mak" w:date="2021-09-22T23:21:00Z">
              <w:r w:rsidDel="00CA455C">
                <w:rPr>
                  <w:rFonts w:eastAsia="Arial"/>
                  <w:color w:val="000000"/>
                  <w:sz w:val="18"/>
                  <w:szCs w:val="18"/>
                </w:rPr>
                <w:delText>(</w:delText>
              </w:r>
              <w:r w:rsidRPr="00C12FAC" w:rsidDel="00CA455C">
                <w:rPr>
                  <w:rFonts w:eastAsia="Arial"/>
                  <w:color w:val="000000"/>
                  <w:sz w:val="18"/>
                  <w:szCs w:val="18"/>
                </w:rPr>
                <w:delText>µg/m</w:delText>
              </w:r>
              <w:r w:rsidRPr="00C12FAC" w:rsidDel="00CA455C">
                <w:rPr>
                  <w:rFonts w:eastAsia="Arial"/>
                  <w:color w:val="000000"/>
                  <w:sz w:val="18"/>
                  <w:szCs w:val="18"/>
                  <w:vertAlign w:val="superscript"/>
                </w:rPr>
                <w:delText>3</w:delText>
              </w:r>
              <w:r w:rsidDel="00CA455C">
                <w:rPr>
                  <w:rFonts w:eastAsia="Arial"/>
                  <w:color w:val="000000"/>
                  <w:sz w:val="18"/>
                  <w:szCs w:val="18"/>
                </w:rPr>
                <w:delText>)</w:delText>
              </w:r>
            </w:del>
          </w:p>
        </w:tc>
        <w:tc>
          <w:tcPr>
            <w:tcW w:w="232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752602B5" w14:textId="77777777" w:rsidR="006D0DDB" w:rsidDel="00CA455C" w:rsidRDefault="006D0DDB" w:rsidP="009C4CB7">
            <w:pPr>
              <w:spacing w:before="40" w:after="40" w:line="240" w:lineRule="auto"/>
              <w:ind w:left="100" w:right="100"/>
              <w:jc w:val="center"/>
              <w:rPr>
                <w:del w:id="484" w:author="mak" w:date="2021-09-22T23:21:00Z"/>
                <w:rFonts w:eastAsia="Arial"/>
                <w:color w:val="000000"/>
                <w:sz w:val="18"/>
                <w:szCs w:val="18"/>
                <w:vertAlign w:val="superscript"/>
              </w:rPr>
            </w:pPr>
            <w:r w:rsidRPr="009C4CB7">
              <w:rPr>
                <w:rFonts w:eastAsia="Arial"/>
                <w:color w:val="000000"/>
                <w:sz w:val="18"/>
                <w:szCs w:val="18"/>
              </w:rPr>
              <w:t>Control, N = 19,298</w:t>
            </w:r>
            <w:r w:rsidRPr="009C4CB7">
              <w:rPr>
                <w:rFonts w:eastAsia="Arial"/>
                <w:color w:val="000000"/>
                <w:sz w:val="18"/>
                <w:szCs w:val="18"/>
                <w:vertAlign w:val="superscript"/>
              </w:rPr>
              <w:t>1</w:t>
            </w:r>
          </w:p>
          <w:p w14:paraId="2AA38470" w14:textId="18AA19B9" w:rsidR="00C12FAC" w:rsidRPr="009C4CB7" w:rsidRDefault="00C12FAC" w:rsidP="00CA455C">
            <w:pPr>
              <w:spacing w:before="40" w:after="40" w:line="240" w:lineRule="auto"/>
              <w:ind w:left="100" w:right="100"/>
              <w:jc w:val="center"/>
              <w:rPr>
                <w:sz w:val="18"/>
                <w:szCs w:val="18"/>
              </w:rPr>
            </w:pPr>
            <w:del w:id="485" w:author="mak" w:date="2021-09-22T23:21:00Z">
              <w:r w:rsidDel="00CA455C">
                <w:rPr>
                  <w:rFonts w:eastAsia="Arial"/>
                  <w:color w:val="000000"/>
                  <w:sz w:val="18"/>
                  <w:szCs w:val="18"/>
                </w:rPr>
                <w:delText>(</w:delText>
              </w:r>
              <w:r w:rsidRPr="00C12FAC" w:rsidDel="00CA455C">
                <w:rPr>
                  <w:rFonts w:eastAsia="Arial"/>
                  <w:color w:val="000000"/>
                  <w:sz w:val="18"/>
                  <w:szCs w:val="18"/>
                </w:rPr>
                <w:delText>µg/m</w:delText>
              </w:r>
              <w:r w:rsidRPr="00C12FAC" w:rsidDel="00CA455C">
                <w:rPr>
                  <w:rFonts w:eastAsia="Arial"/>
                  <w:color w:val="000000"/>
                  <w:sz w:val="18"/>
                  <w:szCs w:val="18"/>
                  <w:vertAlign w:val="superscript"/>
                </w:rPr>
                <w:delText>3</w:delText>
              </w:r>
              <w:r w:rsidDel="00CA455C">
                <w:rPr>
                  <w:rFonts w:eastAsia="Arial"/>
                  <w:color w:val="000000"/>
                  <w:sz w:val="18"/>
                  <w:szCs w:val="18"/>
                </w:rPr>
                <w:delText>)</w:delText>
              </w:r>
            </w:del>
          </w:p>
        </w:tc>
      </w:tr>
      <w:tr w:rsidR="006D0DDB" w:rsidRPr="009C4CB7" w14:paraId="6CC75CF7" w14:textId="77777777" w:rsidTr="00944489">
        <w:trPr>
          <w:cantSplit/>
          <w:jc w:val="center"/>
        </w:trPr>
        <w:tc>
          <w:tcPr>
            <w:tcW w:w="1267" w:type="dxa"/>
            <w:shd w:val="clear" w:color="auto" w:fill="FFFFFF"/>
            <w:tcMar>
              <w:top w:w="0" w:type="dxa"/>
              <w:left w:w="0" w:type="dxa"/>
              <w:bottom w:w="0" w:type="dxa"/>
              <w:right w:w="0" w:type="dxa"/>
            </w:tcMar>
          </w:tcPr>
          <w:p w14:paraId="08B39722" w14:textId="77777777" w:rsidR="006D0DDB" w:rsidRPr="009C4CB7" w:rsidRDefault="006D0DDB" w:rsidP="009C4CB7">
            <w:pPr>
              <w:spacing w:before="100" w:after="100" w:line="240" w:lineRule="auto"/>
              <w:ind w:left="100" w:right="100"/>
              <w:rPr>
                <w:sz w:val="18"/>
                <w:szCs w:val="18"/>
              </w:rPr>
            </w:pPr>
            <w:r w:rsidRPr="009C4CB7">
              <w:rPr>
                <w:rFonts w:eastAsia="Arial"/>
                <w:b/>
                <w:color w:val="000000"/>
                <w:sz w:val="18"/>
                <w:szCs w:val="18"/>
              </w:rPr>
              <w:t>NO</w:t>
            </w:r>
            <w:r w:rsidRPr="00BD0D7C">
              <w:rPr>
                <w:rFonts w:eastAsia="Arial"/>
                <w:b/>
                <w:color w:val="000000"/>
                <w:sz w:val="18"/>
                <w:szCs w:val="18"/>
                <w:vertAlign w:val="subscript"/>
              </w:rPr>
              <w:t>X</w:t>
            </w:r>
          </w:p>
        </w:tc>
        <w:tc>
          <w:tcPr>
            <w:tcW w:w="2312" w:type="dxa"/>
            <w:shd w:val="clear" w:color="auto" w:fill="FFFFFF"/>
            <w:tcMar>
              <w:top w:w="0" w:type="dxa"/>
              <w:left w:w="0" w:type="dxa"/>
              <w:bottom w:w="0" w:type="dxa"/>
              <w:right w:w="0" w:type="dxa"/>
            </w:tcMar>
            <w:vAlign w:val="center"/>
          </w:tcPr>
          <w:p w14:paraId="6CB9B25D" w14:textId="77777777" w:rsidR="006D0DDB" w:rsidRPr="009C4CB7" w:rsidRDefault="006D0DDB" w:rsidP="009C4CB7">
            <w:pPr>
              <w:spacing w:before="100" w:after="100" w:line="240" w:lineRule="auto"/>
              <w:ind w:left="100" w:right="100"/>
              <w:jc w:val="center"/>
              <w:rPr>
                <w:sz w:val="18"/>
                <w:szCs w:val="18"/>
              </w:rPr>
            </w:pPr>
            <w:r w:rsidRPr="009C4CB7">
              <w:rPr>
                <w:rFonts w:eastAsia="Arial"/>
                <w:color w:val="000000"/>
                <w:sz w:val="18"/>
                <w:szCs w:val="18"/>
              </w:rPr>
              <w:t>27 (20)</w:t>
            </w:r>
          </w:p>
        </w:tc>
        <w:tc>
          <w:tcPr>
            <w:tcW w:w="2007" w:type="dxa"/>
            <w:shd w:val="clear" w:color="auto" w:fill="FFFFFF"/>
            <w:tcMar>
              <w:top w:w="0" w:type="dxa"/>
              <w:left w:w="0" w:type="dxa"/>
              <w:bottom w:w="0" w:type="dxa"/>
              <w:right w:w="0" w:type="dxa"/>
            </w:tcMar>
            <w:vAlign w:val="center"/>
          </w:tcPr>
          <w:p w14:paraId="2AFC90C6" w14:textId="77777777" w:rsidR="006D0DDB" w:rsidRPr="009C4CB7" w:rsidRDefault="006D0DDB" w:rsidP="009C4CB7">
            <w:pPr>
              <w:spacing w:before="100" w:after="100" w:line="240" w:lineRule="auto"/>
              <w:ind w:left="100" w:right="100"/>
              <w:jc w:val="center"/>
              <w:rPr>
                <w:sz w:val="18"/>
                <w:szCs w:val="18"/>
              </w:rPr>
            </w:pPr>
            <w:r w:rsidRPr="009C4CB7">
              <w:rPr>
                <w:rFonts w:eastAsia="Arial"/>
                <w:color w:val="000000"/>
                <w:sz w:val="18"/>
                <w:szCs w:val="18"/>
              </w:rPr>
              <w:t>28 (21)</w:t>
            </w:r>
          </w:p>
        </w:tc>
        <w:tc>
          <w:tcPr>
            <w:tcW w:w="2325" w:type="dxa"/>
            <w:shd w:val="clear" w:color="auto" w:fill="FFFFFF"/>
            <w:tcMar>
              <w:top w:w="0" w:type="dxa"/>
              <w:left w:w="0" w:type="dxa"/>
              <w:bottom w:w="0" w:type="dxa"/>
              <w:right w:w="0" w:type="dxa"/>
            </w:tcMar>
            <w:vAlign w:val="center"/>
          </w:tcPr>
          <w:p w14:paraId="364AC07D" w14:textId="77777777" w:rsidR="006D0DDB" w:rsidRPr="009C4CB7" w:rsidRDefault="006D0DDB" w:rsidP="009C4CB7">
            <w:pPr>
              <w:spacing w:before="100" w:after="100" w:line="240" w:lineRule="auto"/>
              <w:ind w:left="100" w:right="100"/>
              <w:jc w:val="center"/>
              <w:rPr>
                <w:sz w:val="18"/>
                <w:szCs w:val="18"/>
              </w:rPr>
            </w:pPr>
            <w:r w:rsidRPr="009C4CB7">
              <w:rPr>
                <w:rFonts w:eastAsia="Arial"/>
                <w:color w:val="000000"/>
                <w:sz w:val="18"/>
                <w:szCs w:val="18"/>
              </w:rPr>
              <w:t>27 (20)</w:t>
            </w:r>
          </w:p>
        </w:tc>
      </w:tr>
      <w:tr w:rsidR="006D0DDB" w:rsidRPr="009C4CB7" w14:paraId="4A721CD2" w14:textId="77777777" w:rsidTr="00944489">
        <w:trPr>
          <w:cantSplit/>
          <w:jc w:val="center"/>
        </w:trPr>
        <w:tc>
          <w:tcPr>
            <w:tcW w:w="1267" w:type="dxa"/>
            <w:shd w:val="clear" w:color="auto" w:fill="FFFFFF"/>
            <w:tcMar>
              <w:top w:w="0" w:type="dxa"/>
              <w:left w:w="0" w:type="dxa"/>
              <w:bottom w:w="0" w:type="dxa"/>
              <w:right w:w="0" w:type="dxa"/>
            </w:tcMar>
          </w:tcPr>
          <w:p w14:paraId="37465C9A" w14:textId="77777777" w:rsidR="006D0DDB" w:rsidRPr="009C4CB7" w:rsidRDefault="006D0DDB" w:rsidP="009C4CB7">
            <w:pPr>
              <w:spacing w:before="100" w:after="100" w:line="240" w:lineRule="auto"/>
              <w:ind w:left="100" w:right="100"/>
              <w:rPr>
                <w:sz w:val="18"/>
                <w:szCs w:val="18"/>
              </w:rPr>
            </w:pPr>
            <w:r w:rsidRPr="009C4CB7">
              <w:rPr>
                <w:rFonts w:eastAsia="Arial"/>
                <w:b/>
                <w:color w:val="000000"/>
                <w:sz w:val="18"/>
                <w:szCs w:val="18"/>
              </w:rPr>
              <w:t>CO</w:t>
            </w:r>
          </w:p>
        </w:tc>
        <w:tc>
          <w:tcPr>
            <w:tcW w:w="2312" w:type="dxa"/>
            <w:shd w:val="clear" w:color="auto" w:fill="FFFFFF"/>
            <w:tcMar>
              <w:top w:w="0" w:type="dxa"/>
              <w:left w:w="0" w:type="dxa"/>
              <w:bottom w:w="0" w:type="dxa"/>
              <w:right w:w="0" w:type="dxa"/>
            </w:tcMar>
            <w:vAlign w:val="center"/>
          </w:tcPr>
          <w:p w14:paraId="215B56F0" w14:textId="77777777" w:rsidR="006D0DDB" w:rsidRPr="009C4CB7" w:rsidRDefault="006D0DDB" w:rsidP="009C4CB7">
            <w:pPr>
              <w:spacing w:before="100" w:after="100" w:line="240" w:lineRule="auto"/>
              <w:ind w:left="100" w:right="100"/>
              <w:jc w:val="center"/>
              <w:rPr>
                <w:sz w:val="18"/>
                <w:szCs w:val="18"/>
              </w:rPr>
            </w:pPr>
            <w:r w:rsidRPr="009C4CB7">
              <w:rPr>
                <w:rFonts w:eastAsia="Arial"/>
                <w:color w:val="000000"/>
                <w:sz w:val="18"/>
                <w:szCs w:val="18"/>
              </w:rPr>
              <w:t>238 (106)</w:t>
            </w:r>
          </w:p>
        </w:tc>
        <w:tc>
          <w:tcPr>
            <w:tcW w:w="2007" w:type="dxa"/>
            <w:shd w:val="clear" w:color="auto" w:fill="FFFFFF"/>
            <w:tcMar>
              <w:top w:w="0" w:type="dxa"/>
              <w:left w:w="0" w:type="dxa"/>
              <w:bottom w:w="0" w:type="dxa"/>
              <w:right w:w="0" w:type="dxa"/>
            </w:tcMar>
            <w:vAlign w:val="center"/>
          </w:tcPr>
          <w:p w14:paraId="48230A9B" w14:textId="77777777" w:rsidR="006D0DDB" w:rsidRPr="009C4CB7" w:rsidRDefault="006D0DDB" w:rsidP="009C4CB7">
            <w:pPr>
              <w:spacing w:before="100" w:after="100" w:line="240" w:lineRule="auto"/>
              <w:ind w:left="100" w:right="100"/>
              <w:jc w:val="center"/>
              <w:rPr>
                <w:sz w:val="18"/>
                <w:szCs w:val="18"/>
              </w:rPr>
            </w:pPr>
            <w:r w:rsidRPr="009C4CB7">
              <w:rPr>
                <w:rFonts w:eastAsia="Arial"/>
                <w:color w:val="000000"/>
                <w:sz w:val="18"/>
                <w:szCs w:val="18"/>
              </w:rPr>
              <w:t>239 (112)</w:t>
            </w:r>
          </w:p>
        </w:tc>
        <w:tc>
          <w:tcPr>
            <w:tcW w:w="2325" w:type="dxa"/>
            <w:shd w:val="clear" w:color="auto" w:fill="FFFFFF"/>
            <w:tcMar>
              <w:top w:w="0" w:type="dxa"/>
              <w:left w:w="0" w:type="dxa"/>
              <w:bottom w:w="0" w:type="dxa"/>
              <w:right w:w="0" w:type="dxa"/>
            </w:tcMar>
            <w:vAlign w:val="center"/>
          </w:tcPr>
          <w:p w14:paraId="035AB8D9" w14:textId="77777777" w:rsidR="006D0DDB" w:rsidRPr="009C4CB7" w:rsidRDefault="006D0DDB" w:rsidP="009C4CB7">
            <w:pPr>
              <w:spacing w:before="100" w:after="100" w:line="240" w:lineRule="auto"/>
              <w:ind w:left="100" w:right="100"/>
              <w:jc w:val="center"/>
              <w:rPr>
                <w:sz w:val="18"/>
                <w:szCs w:val="18"/>
              </w:rPr>
            </w:pPr>
            <w:r w:rsidRPr="009C4CB7">
              <w:rPr>
                <w:rFonts w:eastAsia="Arial"/>
                <w:color w:val="000000"/>
                <w:sz w:val="18"/>
                <w:szCs w:val="18"/>
              </w:rPr>
              <w:t>237 (105)</w:t>
            </w:r>
          </w:p>
        </w:tc>
      </w:tr>
      <w:tr w:rsidR="006D0DDB" w:rsidRPr="009C4CB7" w14:paraId="6C56B784" w14:textId="77777777" w:rsidTr="00944489">
        <w:trPr>
          <w:cantSplit/>
          <w:jc w:val="center"/>
        </w:trPr>
        <w:tc>
          <w:tcPr>
            <w:tcW w:w="1267" w:type="dxa"/>
            <w:shd w:val="clear" w:color="auto" w:fill="FFFFFF"/>
            <w:tcMar>
              <w:top w:w="0" w:type="dxa"/>
              <w:left w:w="0" w:type="dxa"/>
              <w:bottom w:w="0" w:type="dxa"/>
              <w:right w:w="0" w:type="dxa"/>
            </w:tcMar>
          </w:tcPr>
          <w:p w14:paraId="16C882C7" w14:textId="77777777" w:rsidR="006D0DDB" w:rsidRPr="009C4CB7" w:rsidRDefault="006D0DDB" w:rsidP="009C4CB7">
            <w:pPr>
              <w:spacing w:before="100" w:after="100" w:line="240" w:lineRule="auto"/>
              <w:ind w:left="100" w:right="100"/>
              <w:rPr>
                <w:sz w:val="18"/>
                <w:szCs w:val="18"/>
              </w:rPr>
            </w:pPr>
            <w:r w:rsidRPr="009C4CB7">
              <w:rPr>
                <w:rFonts w:eastAsia="Arial"/>
                <w:b/>
                <w:color w:val="000000"/>
                <w:sz w:val="18"/>
                <w:szCs w:val="18"/>
              </w:rPr>
              <w:t>EC</w:t>
            </w:r>
          </w:p>
        </w:tc>
        <w:tc>
          <w:tcPr>
            <w:tcW w:w="2312" w:type="dxa"/>
            <w:shd w:val="clear" w:color="auto" w:fill="FFFFFF"/>
            <w:tcMar>
              <w:top w:w="0" w:type="dxa"/>
              <w:left w:w="0" w:type="dxa"/>
              <w:bottom w:w="0" w:type="dxa"/>
              <w:right w:w="0" w:type="dxa"/>
            </w:tcMar>
            <w:vAlign w:val="center"/>
          </w:tcPr>
          <w:p w14:paraId="254DC1A5" w14:textId="77777777" w:rsidR="006D0DDB" w:rsidRPr="009C4CB7" w:rsidRDefault="006D0DDB" w:rsidP="009C4CB7">
            <w:pPr>
              <w:spacing w:before="100" w:after="100" w:line="240" w:lineRule="auto"/>
              <w:ind w:left="100" w:right="100"/>
              <w:jc w:val="center"/>
              <w:rPr>
                <w:sz w:val="18"/>
                <w:szCs w:val="18"/>
              </w:rPr>
            </w:pPr>
            <w:r w:rsidRPr="009C4CB7">
              <w:rPr>
                <w:rFonts w:eastAsia="Arial"/>
                <w:color w:val="000000"/>
                <w:sz w:val="18"/>
                <w:szCs w:val="18"/>
              </w:rPr>
              <w:t>0.85 (0.42)</w:t>
            </w:r>
          </w:p>
        </w:tc>
        <w:tc>
          <w:tcPr>
            <w:tcW w:w="2007" w:type="dxa"/>
            <w:shd w:val="clear" w:color="auto" w:fill="FFFFFF"/>
            <w:tcMar>
              <w:top w:w="0" w:type="dxa"/>
              <w:left w:w="0" w:type="dxa"/>
              <w:bottom w:w="0" w:type="dxa"/>
              <w:right w:w="0" w:type="dxa"/>
            </w:tcMar>
            <w:vAlign w:val="center"/>
          </w:tcPr>
          <w:p w14:paraId="330A9702" w14:textId="77777777" w:rsidR="006D0DDB" w:rsidRPr="009C4CB7" w:rsidRDefault="006D0DDB" w:rsidP="009C4CB7">
            <w:pPr>
              <w:spacing w:before="100" w:after="100" w:line="240" w:lineRule="auto"/>
              <w:ind w:left="100" w:right="100"/>
              <w:jc w:val="center"/>
              <w:rPr>
                <w:sz w:val="18"/>
                <w:szCs w:val="18"/>
              </w:rPr>
            </w:pPr>
            <w:r w:rsidRPr="009C4CB7">
              <w:rPr>
                <w:rFonts w:eastAsia="Arial"/>
                <w:color w:val="000000"/>
                <w:sz w:val="18"/>
                <w:szCs w:val="18"/>
              </w:rPr>
              <w:t>0.86 (0.45)</w:t>
            </w:r>
          </w:p>
        </w:tc>
        <w:tc>
          <w:tcPr>
            <w:tcW w:w="2325" w:type="dxa"/>
            <w:shd w:val="clear" w:color="auto" w:fill="FFFFFF"/>
            <w:tcMar>
              <w:top w:w="0" w:type="dxa"/>
              <w:left w:w="0" w:type="dxa"/>
              <w:bottom w:w="0" w:type="dxa"/>
              <w:right w:w="0" w:type="dxa"/>
            </w:tcMar>
            <w:vAlign w:val="center"/>
          </w:tcPr>
          <w:p w14:paraId="384FE6D1" w14:textId="77777777" w:rsidR="006D0DDB" w:rsidRPr="009C4CB7" w:rsidRDefault="006D0DDB" w:rsidP="009C4CB7">
            <w:pPr>
              <w:spacing w:before="100" w:after="100" w:line="240" w:lineRule="auto"/>
              <w:ind w:left="100" w:right="100"/>
              <w:jc w:val="center"/>
              <w:rPr>
                <w:sz w:val="18"/>
                <w:szCs w:val="18"/>
              </w:rPr>
            </w:pPr>
            <w:r w:rsidRPr="009C4CB7">
              <w:rPr>
                <w:rFonts w:eastAsia="Arial"/>
                <w:color w:val="000000"/>
                <w:sz w:val="18"/>
                <w:szCs w:val="18"/>
              </w:rPr>
              <w:t>0.85 (0.42)</w:t>
            </w:r>
          </w:p>
        </w:tc>
      </w:tr>
      <w:tr w:rsidR="006D0DDB" w:rsidRPr="009C4CB7" w14:paraId="6553C801" w14:textId="77777777" w:rsidTr="00944489">
        <w:trPr>
          <w:cantSplit/>
          <w:jc w:val="center"/>
        </w:trPr>
        <w:tc>
          <w:tcPr>
            <w:tcW w:w="1267" w:type="dxa"/>
            <w:shd w:val="clear" w:color="auto" w:fill="FFFFFF"/>
            <w:tcMar>
              <w:top w:w="0" w:type="dxa"/>
              <w:left w:w="0" w:type="dxa"/>
              <w:bottom w:w="0" w:type="dxa"/>
              <w:right w:w="0" w:type="dxa"/>
            </w:tcMar>
          </w:tcPr>
          <w:p w14:paraId="55CB29C1" w14:textId="77777777" w:rsidR="006D0DDB" w:rsidRPr="009C4CB7" w:rsidRDefault="006D0DDB" w:rsidP="009C4CB7">
            <w:pPr>
              <w:spacing w:before="100" w:after="100" w:line="240" w:lineRule="auto"/>
              <w:ind w:left="100" w:right="100"/>
              <w:rPr>
                <w:sz w:val="18"/>
                <w:szCs w:val="18"/>
              </w:rPr>
            </w:pPr>
            <w:r w:rsidRPr="009C4CB7">
              <w:rPr>
                <w:rFonts w:eastAsia="Arial"/>
                <w:b/>
                <w:color w:val="000000"/>
                <w:sz w:val="18"/>
                <w:szCs w:val="18"/>
              </w:rPr>
              <w:t>PM</w:t>
            </w:r>
            <w:r w:rsidRPr="00BD0D7C">
              <w:rPr>
                <w:rFonts w:eastAsia="Arial"/>
                <w:b/>
                <w:color w:val="000000"/>
                <w:sz w:val="18"/>
                <w:szCs w:val="18"/>
                <w:vertAlign w:val="subscript"/>
              </w:rPr>
              <w:t>2.5</w:t>
            </w:r>
          </w:p>
        </w:tc>
        <w:tc>
          <w:tcPr>
            <w:tcW w:w="2312" w:type="dxa"/>
            <w:shd w:val="clear" w:color="auto" w:fill="FFFFFF"/>
            <w:tcMar>
              <w:top w:w="0" w:type="dxa"/>
              <w:left w:w="0" w:type="dxa"/>
              <w:bottom w:w="0" w:type="dxa"/>
              <w:right w:w="0" w:type="dxa"/>
            </w:tcMar>
            <w:vAlign w:val="center"/>
          </w:tcPr>
          <w:p w14:paraId="6E0DB30B" w14:textId="77777777" w:rsidR="006D0DDB" w:rsidRPr="009C4CB7" w:rsidRDefault="006D0DDB" w:rsidP="009C4CB7">
            <w:pPr>
              <w:spacing w:before="100" w:after="100" w:line="240" w:lineRule="auto"/>
              <w:ind w:left="100" w:right="100"/>
              <w:jc w:val="center"/>
              <w:rPr>
                <w:sz w:val="18"/>
                <w:szCs w:val="18"/>
              </w:rPr>
            </w:pPr>
            <w:r w:rsidRPr="009C4CB7">
              <w:rPr>
                <w:rFonts w:eastAsia="Arial"/>
                <w:color w:val="000000"/>
                <w:sz w:val="18"/>
                <w:szCs w:val="18"/>
              </w:rPr>
              <w:t>12.61 (2.64)</w:t>
            </w:r>
          </w:p>
        </w:tc>
        <w:tc>
          <w:tcPr>
            <w:tcW w:w="2007" w:type="dxa"/>
            <w:shd w:val="clear" w:color="auto" w:fill="FFFFFF"/>
            <w:tcMar>
              <w:top w:w="0" w:type="dxa"/>
              <w:left w:w="0" w:type="dxa"/>
              <w:bottom w:w="0" w:type="dxa"/>
              <w:right w:w="0" w:type="dxa"/>
            </w:tcMar>
            <w:vAlign w:val="center"/>
          </w:tcPr>
          <w:p w14:paraId="1E9A9659" w14:textId="77777777" w:rsidR="006D0DDB" w:rsidRPr="009C4CB7" w:rsidRDefault="006D0DDB" w:rsidP="009C4CB7">
            <w:pPr>
              <w:spacing w:before="100" w:after="100" w:line="240" w:lineRule="auto"/>
              <w:ind w:left="100" w:right="100"/>
              <w:jc w:val="center"/>
              <w:rPr>
                <w:sz w:val="18"/>
                <w:szCs w:val="18"/>
              </w:rPr>
            </w:pPr>
            <w:r w:rsidRPr="009C4CB7">
              <w:rPr>
                <w:rFonts w:eastAsia="Arial"/>
                <w:color w:val="000000"/>
                <w:sz w:val="18"/>
                <w:szCs w:val="18"/>
              </w:rPr>
              <w:t>12.64 (2.68)</w:t>
            </w:r>
          </w:p>
        </w:tc>
        <w:tc>
          <w:tcPr>
            <w:tcW w:w="2325" w:type="dxa"/>
            <w:shd w:val="clear" w:color="auto" w:fill="FFFFFF"/>
            <w:tcMar>
              <w:top w:w="0" w:type="dxa"/>
              <w:left w:w="0" w:type="dxa"/>
              <w:bottom w:w="0" w:type="dxa"/>
              <w:right w:w="0" w:type="dxa"/>
            </w:tcMar>
            <w:vAlign w:val="center"/>
          </w:tcPr>
          <w:p w14:paraId="2B8696CC" w14:textId="77777777" w:rsidR="006D0DDB" w:rsidRPr="009C4CB7" w:rsidRDefault="006D0DDB" w:rsidP="009C4CB7">
            <w:pPr>
              <w:spacing w:before="100" w:after="100" w:line="240" w:lineRule="auto"/>
              <w:ind w:left="100" w:right="100"/>
              <w:jc w:val="center"/>
              <w:rPr>
                <w:sz w:val="18"/>
                <w:szCs w:val="18"/>
              </w:rPr>
            </w:pPr>
            <w:r w:rsidRPr="009C4CB7">
              <w:rPr>
                <w:rFonts w:eastAsia="Arial"/>
                <w:color w:val="000000"/>
                <w:sz w:val="18"/>
                <w:szCs w:val="18"/>
              </w:rPr>
              <w:t>12.60 (2.63)</w:t>
            </w:r>
          </w:p>
        </w:tc>
      </w:tr>
      <w:tr w:rsidR="006D0DDB" w:rsidRPr="009C4CB7" w14:paraId="650FA5D0" w14:textId="77777777" w:rsidTr="00944489">
        <w:trPr>
          <w:cantSplit/>
          <w:jc w:val="center"/>
        </w:trPr>
        <w:tc>
          <w:tcPr>
            <w:tcW w:w="1267" w:type="dxa"/>
            <w:tcBorders>
              <w:bottom w:val="single" w:sz="8" w:space="0" w:color="000000"/>
            </w:tcBorders>
            <w:shd w:val="clear" w:color="auto" w:fill="FFFFFF"/>
            <w:tcMar>
              <w:top w:w="0" w:type="dxa"/>
              <w:left w:w="0" w:type="dxa"/>
              <w:bottom w:w="0" w:type="dxa"/>
              <w:right w:w="0" w:type="dxa"/>
            </w:tcMar>
          </w:tcPr>
          <w:p w14:paraId="5A2CBB88" w14:textId="77777777" w:rsidR="006D0DDB" w:rsidRPr="009C4CB7" w:rsidRDefault="006D0DDB" w:rsidP="009C4CB7">
            <w:pPr>
              <w:spacing w:before="100" w:after="100" w:line="240" w:lineRule="auto"/>
              <w:ind w:left="100" w:right="100"/>
              <w:rPr>
                <w:sz w:val="18"/>
                <w:szCs w:val="18"/>
              </w:rPr>
            </w:pPr>
            <w:commentRangeStart w:id="486"/>
            <w:commentRangeStart w:id="487"/>
            <w:r w:rsidRPr="009C4CB7">
              <w:rPr>
                <w:rFonts w:eastAsia="Arial"/>
                <w:b/>
                <w:color w:val="000000"/>
                <w:sz w:val="18"/>
                <w:szCs w:val="18"/>
              </w:rPr>
              <w:t>O</w:t>
            </w:r>
            <w:r w:rsidRPr="00D90C14">
              <w:rPr>
                <w:rFonts w:eastAsia="Arial"/>
                <w:b/>
                <w:color w:val="000000"/>
                <w:sz w:val="18"/>
                <w:szCs w:val="18"/>
                <w:vertAlign w:val="subscript"/>
                <w:rPrChange w:id="488" w:author="mak" w:date="2021-09-22T23:20:00Z">
                  <w:rPr>
                    <w:rFonts w:eastAsia="Arial"/>
                    <w:b/>
                    <w:color w:val="000000"/>
                    <w:sz w:val="18"/>
                    <w:szCs w:val="18"/>
                  </w:rPr>
                </w:rPrChange>
              </w:rPr>
              <w:t>3</w:t>
            </w:r>
          </w:p>
        </w:tc>
        <w:tc>
          <w:tcPr>
            <w:tcW w:w="2312" w:type="dxa"/>
            <w:tcBorders>
              <w:bottom w:val="single" w:sz="8" w:space="0" w:color="000000"/>
            </w:tcBorders>
            <w:shd w:val="clear" w:color="auto" w:fill="FFFFFF"/>
            <w:tcMar>
              <w:top w:w="0" w:type="dxa"/>
              <w:left w:w="0" w:type="dxa"/>
              <w:bottom w:w="0" w:type="dxa"/>
              <w:right w:w="0" w:type="dxa"/>
            </w:tcMar>
            <w:vAlign w:val="center"/>
          </w:tcPr>
          <w:p w14:paraId="01234333" w14:textId="77777777" w:rsidR="006D0DDB" w:rsidRPr="009C4CB7" w:rsidRDefault="006D0DDB" w:rsidP="009C4CB7">
            <w:pPr>
              <w:spacing w:before="100" w:after="100" w:line="240" w:lineRule="auto"/>
              <w:ind w:left="100" w:right="100"/>
              <w:jc w:val="center"/>
              <w:rPr>
                <w:sz w:val="18"/>
                <w:szCs w:val="18"/>
              </w:rPr>
            </w:pPr>
            <w:r w:rsidRPr="009C4CB7">
              <w:rPr>
                <w:rFonts w:eastAsia="Arial"/>
                <w:color w:val="000000"/>
                <w:sz w:val="18"/>
                <w:szCs w:val="18"/>
              </w:rPr>
              <w:t>51.9 (6.0)</w:t>
            </w:r>
          </w:p>
        </w:tc>
        <w:tc>
          <w:tcPr>
            <w:tcW w:w="2007" w:type="dxa"/>
            <w:tcBorders>
              <w:bottom w:val="single" w:sz="8" w:space="0" w:color="000000"/>
            </w:tcBorders>
            <w:shd w:val="clear" w:color="auto" w:fill="FFFFFF"/>
            <w:tcMar>
              <w:top w:w="0" w:type="dxa"/>
              <w:left w:w="0" w:type="dxa"/>
              <w:bottom w:w="0" w:type="dxa"/>
              <w:right w:w="0" w:type="dxa"/>
            </w:tcMar>
            <w:vAlign w:val="center"/>
          </w:tcPr>
          <w:p w14:paraId="40D5B97E" w14:textId="77777777" w:rsidR="006D0DDB" w:rsidRPr="009C4CB7" w:rsidRDefault="006D0DDB" w:rsidP="009C4CB7">
            <w:pPr>
              <w:spacing w:before="100" w:after="100" w:line="240" w:lineRule="auto"/>
              <w:ind w:left="100" w:right="100"/>
              <w:jc w:val="center"/>
              <w:rPr>
                <w:sz w:val="18"/>
                <w:szCs w:val="18"/>
              </w:rPr>
            </w:pPr>
            <w:r w:rsidRPr="009C4CB7">
              <w:rPr>
                <w:rFonts w:eastAsia="Arial"/>
                <w:color w:val="000000"/>
                <w:sz w:val="18"/>
                <w:szCs w:val="18"/>
              </w:rPr>
              <w:t>51.9 (6.1)</w:t>
            </w:r>
          </w:p>
        </w:tc>
        <w:tc>
          <w:tcPr>
            <w:tcW w:w="2325" w:type="dxa"/>
            <w:tcBorders>
              <w:bottom w:val="single" w:sz="8" w:space="0" w:color="000000"/>
            </w:tcBorders>
            <w:shd w:val="clear" w:color="auto" w:fill="FFFFFF"/>
            <w:tcMar>
              <w:top w:w="0" w:type="dxa"/>
              <w:left w:w="0" w:type="dxa"/>
              <w:bottom w:w="0" w:type="dxa"/>
              <w:right w:w="0" w:type="dxa"/>
            </w:tcMar>
            <w:vAlign w:val="center"/>
          </w:tcPr>
          <w:p w14:paraId="6239F8EE" w14:textId="77777777" w:rsidR="006D0DDB" w:rsidRPr="009C4CB7" w:rsidRDefault="006D0DDB" w:rsidP="009C4CB7">
            <w:pPr>
              <w:spacing w:before="100" w:after="100" w:line="240" w:lineRule="auto"/>
              <w:ind w:left="100" w:right="100"/>
              <w:jc w:val="center"/>
              <w:rPr>
                <w:sz w:val="18"/>
                <w:szCs w:val="18"/>
              </w:rPr>
            </w:pPr>
            <w:r w:rsidRPr="009C4CB7">
              <w:rPr>
                <w:rFonts w:eastAsia="Arial"/>
                <w:color w:val="000000"/>
                <w:sz w:val="18"/>
                <w:szCs w:val="18"/>
              </w:rPr>
              <w:t>52.0 (6.0)</w:t>
            </w:r>
            <w:commentRangeEnd w:id="486"/>
            <w:r w:rsidR="002A3E03">
              <w:rPr>
                <w:rStyle w:val="CommentReference"/>
                <w:rFonts w:asciiTheme="minorHAnsi" w:eastAsiaTheme="minorHAnsi" w:hAnsiTheme="minorHAnsi" w:cstheme="minorBidi"/>
                <w:lang w:val="en-GB"/>
              </w:rPr>
              <w:commentReference w:id="486"/>
            </w:r>
            <w:r w:rsidR="007B0E58">
              <w:rPr>
                <w:rStyle w:val="CommentReference"/>
                <w:rFonts w:asciiTheme="minorHAnsi" w:eastAsiaTheme="minorHAnsi" w:hAnsiTheme="minorHAnsi" w:cstheme="minorBidi"/>
                <w:lang w:val="en-GB"/>
              </w:rPr>
              <w:commentReference w:id="487"/>
            </w:r>
          </w:p>
        </w:tc>
      </w:tr>
      <w:commentRangeEnd w:id="487"/>
      <w:tr w:rsidR="006D0DDB" w:rsidRPr="009C4CB7" w14:paraId="08DCA673" w14:textId="77777777" w:rsidTr="00944489">
        <w:trPr>
          <w:cantSplit/>
          <w:jc w:val="center"/>
        </w:trPr>
        <w:tc>
          <w:tcPr>
            <w:tcW w:w="7911" w:type="dxa"/>
            <w:gridSpan w:val="4"/>
            <w:shd w:val="clear" w:color="auto" w:fill="FFFFFF"/>
            <w:tcMar>
              <w:top w:w="0" w:type="dxa"/>
              <w:left w:w="0" w:type="dxa"/>
              <w:bottom w:w="0" w:type="dxa"/>
              <w:right w:w="0" w:type="dxa"/>
            </w:tcMar>
            <w:vAlign w:val="center"/>
          </w:tcPr>
          <w:p w14:paraId="24591739" w14:textId="77777777" w:rsidR="006D0DDB" w:rsidRPr="009C4CB7" w:rsidRDefault="006D0DDB" w:rsidP="009C4CB7">
            <w:pPr>
              <w:spacing w:before="100" w:after="100" w:line="240" w:lineRule="auto"/>
              <w:ind w:left="100" w:right="100"/>
              <w:rPr>
                <w:sz w:val="18"/>
                <w:szCs w:val="18"/>
              </w:rPr>
            </w:pPr>
            <w:r w:rsidRPr="009C4CB7">
              <w:rPr>
                <w:rFonts w:eastAsia="Arial"/>
                <w:color w:val="000000"/>
                <w:sz w:val="18"/>
                <w:szCs w:val="18"/>
                <w:vertAlign w:val="superscript"/>
              </w:rPr>
              <w:t>1</w:t>
            </w:r>
            <w:r w:rsidRPr="009C4CB7">
              <w:rPr>
                <w:rFonts w:eastAsia="Arial"/>
                <w:color w:val="000000"/>
                <w:sz w:val="18"/>
                <w:szCs w:val="18"/>
              </w:rPr>
              <w:t>Mean (SD)</w:t>
            </w:r>
          </w:p>
        </w:tc>
      </w:tr>
    </w:tbl>
    <w:p w14:paraId="1011D035" w14:textId="4FB8B928" w:rsidR="00773C3F" w:rsidRPr="008F0DB3" w:rsidRDefault="00773C3F" w:rsidP="008F0DB3">
      <w:pPr>
        <w:rPr>
          <w:color w:val="000000" w:themeColor="text1"/>
        </w:rPr>
      </w:pPr>
      <w:r>
        <w:rPr>
          <w:b/>
          <w:bCs/>
          <w:color w:val="000000" w:themeColor="text1"/>
        </w:rPr>
        <w:br w:type="page"/>
      </w:r>
    </w:p>
    <w:p w14:paraId="6BE0A451" w14:textId="37C6170B" w:rsidR="00944489" w:rsidRDefault="00F255A6" w:rsidP="00991ADB">
      <w:pPr>
        <w:rPr>
          <w:bCs/>
        </w:rPr>
      </w:pPr>
      <w:commentRangeStart w:id="489"/>
      <w:commentRangeStart w:id="490"/>
      <w:r w:rsidRPr="00BE40FA">
        <w:rPr>
          <w:b/>
          <w:bCs/>
          <w:color w:val="000000" w:themeColor="text1"/>
        </w:rPr>
        <w:lastRenderedPageBreak/>
        <w:t xml:space="preserve">Figure </w:t>
      </w:r>
      <w:r w:rsidR="005D01D1" w:rsidRPr="00BE40FA">
        <w:rPr>
          <w:b/>
          <w:bCs/>
          <w:color w:val="000000" w:themeColor="text1"/>
        </w:rPr>
        <w:t>1</w:t>
      </w:r>
      <w:commentRangeEnd w:id="489"/>
      <w:r w:rsidR="00356B8F">
        <w:rPr>
          <w:rStyle w:val="CommentReference"/>
          <w:rFonts w:asciiTheme="minorHAnsi" w:eastAsiaTheme="minorHAnsi" w:hAnsiTheme="minorHAnsi" w:cstheme="minorBidi"/>
          <w:lang w:val="en-GB"/>
        </w:rPr>
        <w:commentReference w:id="489"/>
      </w:r>
      <w:commentRangeEnd w:id="490"/>
      <w:r w:rsidR="005245A6">
        <w:rPr>
          <w:rStyle w:val="CommentReference"/>
          <w:rFonts w:asciiTheme="minorHAnsi" w:eastAsiaTheme="minorHAnsi" w:hAnsiTheme="minorHAnsi" w:cstheme="minorBidi"/>
          <w:lang w:val="en-GB"/>
        </w:rPr>
        <w:commentReference w:id="490"/>
      </w:r>
      <w:r w:rsidRPr="00BE40FA">
        <w:rPr>
          <w:color w:val="000000" w:themeColor="text1"/>
        </w:rPr>
        <w:t>.</w:t>
      </w:r>
      <w:r w:rsidR="00340D8E">
        <w:rPr>
          <w:color w:val="000000" w:themeColor="text1"/>
        </w:rPr>
        <w:t xml:space="preserve"> Spearman</w:t>
      </w:r>
      <w:r w:rsidRPr="00BE40FA">
        <w:rPr>
          <w:b/>
          <w:bCs/>
          <w:color w:val="000000" w:themeColor="text1"/>
        </w:rPr>
        <w:t xml:space="preserve"> </w:t>
      </w:r>
      <w:r w:rsidR="00340D8E">
        <w:rPr>
          <w:bCs/>
        </w:rPr>
        <w:t>c</w:t>
      </w:r>
      <w:r w:rsidR="00541B78" w:rsidRPr="00BE40FA">
        <w:rPr>
          <w:bCs/>
        </w:rPr>
        <w:t xml:space="preserve">orrelation </w:t>
      </w:r>
      <w:r w:rsidR="00E37262">
        <w:rPr>
          <w:bCs/>
        </w:rPr>
        <w:t xml:space="preserve">of </w:t>
      </w:r>
      <w:r w:rsidR="00D70CB9">
        <w:rPr>
          <w:bCs/>
        </w:rPr>
        <w:t xml:space="preserve">5-year average </w:t>
      </w:r>
      <w:r w:rsidR="00E37262">
        <w:rPr>
          <w:bCs/>
        </w:rPr>
        <w:t>pollutant</w:t>
      </w:r>
      <w:r w:rsidR="001670EA">
        <w:rPr>
          <w:bCs/>
        </w:rPr>
        <w:t xml:space="preserve"> concentrations</w:t>
      </w:r>
      <w:r w:rsidR="00B31490" w:rsidRPr="00BE40FA">
        <w:rPr>
          <w:bCs/>
        </w:rPr>
        <w:t>.</w:t>
      </w:r>
    </w:p>
    <w:p w14:paraId="1256FD87" w14:textId="5F4BD329" w:rsidR="00773C3F" w:rsidRPr="00991ADB" w:rsidRDefault="00944489" w:rsidP="00944489">
      <w:pPr>
        <w:jc w:val="center"/>
      </w:pPr>
      <w:r>
        <w:rPr>
          <w:b/>
          <w:bCs/>
          <w:noProof/>
          <w:color w:val="000000" w:themeColor="text1"/>
        </w:rPr>
        <w:drawing>
          <wp:inline distT="0" distB="0" distL="0" distR="0" wp14:anchorId="7AF0C593" wp14:editId="36525F7F">
            <wp:extent cx="7534477" cy="533048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a:extLst>
                        <a:ext uri="{28A0092B-C50C-407E-A947-70E740481C1C}">
                          <a14:useLocalDpi xmlns:a14="http://schemas.microsoft.com/office/drawing/2010/main" val="0"/>
                        </a:ext>
                      </a:extLst>
                    </a:blip>
                    <a:stretch>
                      <a:fillRect/>
                    </a:stretch>
                  </pic:blipFill>
                  <pic:spPr>
                    <a:xfrm rot="16200000">
                      <a:off x="0" y="0"/>
                      <a:ext cx="7553737" cy="5344108"/>
                    </a:xfrm>
                    <a:prstGeom prst="rect">
                      <a:avLst/>
                    </a:prstGeom>
                  </pic:spPr>
                </pic:pic>
              </a:graphicData>
            </a:graphic>
          </wp:inline>
        </w:drawing>
      </w:r>
      <w:r w:rsidR="00773C3F">
        <w:rPr>
          <w:b/>
          <w:bCs/>
          <w:color w:val="000000" w:themeColor="text1"/>
        </w:rPr>
        <w:br w:type="page"/>
      </w:r>
    </w:p>
    <w:p w14:paraId="2AD176BA" w14:textId="77777777" w:rsidR="00D42E42" w:rsidRDefault="00F255A6" w:rsidP="00EE472E">
      <w:pPr>
        <w:rPr>
          <w:bCs/>
        </w:rPr>
      </w:pPr>
      <w:r w:rsidRPr="00BE40FA">
        <w:rPr>
          <w:b/>
          <w:bCs/>
          <w:color w:val="000000" w:themeColor="text1"/>
        </w:rPr>
        <w:lastRenderedPageBreak/>
        <w:t xml:space="preserve">Figure </w:t>
      </w:r>
      <w:r w:rsidR="005D01D1" w:rsidRPr="00BE40FA">
        <w:rPr>
          <w:b/>
          <w:bCs/>
          <w:color w:val="000000" w:themeColor="text1"/>
        </w:rPr>
        <w:t>2</w:t>
      </w:r>
      <w:r w:rsidRPr="00BE40FA">
        <w:rPr>
          <w:color w:val="000000" w:themeColor="text1"/>
        </w:rPr>
        <w:t xml:space="preserve">. </w:t>
      </w:r>
      <w:r w:rsidR="00FF2EB1">
        <w:rPr>
          <w:bCs/>
        </w:rPr>
        <w:t xml:space="preserve">Percentage change in odds of ALS diagnosis per </w:t>
      </w:r>
      <w:r w:rsidR="00B80001">
        <w:rPr>
          <w:bCs/>
        </w:rPr>
        <w:t xml:space="preserve">1-, </w:t>
      </w:r>
      <w:r w:rsidR="00001DC6">
        <w:rPr>
          <w:bCs/>
        </w:rPr>
        <w:t>5-</w:t>
      </w:r>
      <w:r w:rsidR="00B80001">
        <w:rPr>
          <w:bCs/>
        </w:rPr>
        <w:t xml:space="preserve"> and 10-</w:t>
      </w:r>
      <w:r w:rsidR="00001DC6">
        <w:rPr>
          <w:bCs/>
        </w:rPr>
        <w:t xml:space="preserve">year average </w:t>
      </w:r>
      <w:r w:rsidR="00FF2EB1">
        <w:rPr>
          <w:bCs/>
        </w:rPr>
        <w:t xml:space="preserve">standard deviation increase </w:t>
      </w:r>
      <w:r w:rsidR="00FA2814">
        <w:rPr>
          <w:bCs/>
        </w:rPr>
        <w:t>for each</w:t>
      </w:r>
      <w:r w:rsidR="00FF2EB1">
        <w:rPr>
          <w:bCs/>
        </w:rPr>
        <w:t xml:space="preserve"> </w:t>
      </w:r>
      <w:commentRangeStart w:id="491"/>
      <w:commentRangeStart w:id="492"/>
      <w:r w:rsidR="00587B8C">
        <w:rPr>
          <w:bCs/>
        </w:rPr>
        <w:t>pollutant</w:t>
      </w:r>
      <w:r w:rsidR="00C4018C">
        <w:rPr>
          <w:bCs/>
        </w:rPr>
        <w:t>.</w:t>
      </w:r>
      <w:commentRangeEnd w:id="491"/>
      <w:r w:rsidR="00685607">
        <w:rPr>
          <w:rStyle w:val="CommentReference"/>
          <w:rFonts w:asciiTheme="minorHAnsi" w:eastAsiaTheme="minorHAnsi" w:hAnsiTheme="minorHAnsi" w:cstheme="minorBidi"/>
          <w:lang w:val="en-GB"/>
        </w:rPr>
        <w:commentReference w:id="491"/>
      </w:r>
      <w:commentRangeEnd w:id="492"/>
      <w:r w:rsidR="002722C0">
        <w:rPr>
          <w:rStyle w:val="CommentReference"/>
          <w:rFonts w:asciiTheme="minorHAnsi" w:eastAsiaTheme="minorHAnsi" w:hAnsiTheme="minorHAnsi" w:cstheme="minorBidi"/>
          <w:lang w:val="en-GB"/>
        </w:rPr>
        <w:commentReference w:id="492"/>
      </w:r>
    </w:p>
    <w:p w14:paraId="75EA3226" w14:textId="77777777" w:rsidR="00D42E42" w:rsidRDefault="00D42E42" w:rsidP="00EE472E">
      <w:pPr>
        <w:rPr>
          <w:bCs/>
        </w:rPr>
      </w:pPr>
    </w:p>
    <w:p w14:paraId="3EB4EEDC" w14:textId="74AF2D6E" w:rsidR="00983788" w:rsidRPr="00EE472E" w:rsidRDefault="00D42E42" w:rsidP="00D42E42">
      <w:pPr>
        <w:jc w:val="center"/>
        <w:rPr>
          <w:bCs/>
        </w:rPr>
      </w:pPr>
      <w:r>
        <w:rPr>
          <w:b/>
          <w:noProof/>
        </w:rPr>
        <w:drawing>
          <wp:inline distT="0" distB="0" distL="0" distR="0" wp14:anchorId="7F6EC37A" wp14:editId="447D4521">
            <wp:extent cx="6960469" cy="492438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a:extLst>
                        <a:ext uri="{28A0092B-C50C-407E-A947-70E740481C1C}">
                          <a14:useLocalDpi xmlns:a14="http://schemas.microsoft.com/office/drawing/2010/main" val="0"/>
                        </a:ext>
                      </a:extLst>
                    </a:blip>
                    <a:stretch>
                      <a:fillRect/>
                    </a:stretch>
                  </pic:blipFill>
                  <pic:spPr>
                    <a:xfrm rot="16200000">
                      <a:off x="0" y="0"/>
                      <a:ext cx="6965223" cy="4927746"/>
                    </a:xfrm>
                    <a:prstGeom prst="rect">
                      <a:avLst/>
                    </a:prstGeom>
                  </pic:spPr>
                </pic:pic>
              </a:graphicData>
            </a:graphic>
          </wp:inline>
        </w:drawing>
      </w:r>
      <w:r w:rsidR="00983788">
        <w:rPr>
          <w:b/>
        </w:rPr>
        <w:br w:type="page"/>
      </w:r>
    </w:p>
    <w:p w14:paraId="482612E7" w14:textId="77777777" w:rsidR="006D3E69" w:rsidRDefault="00454A52" w:rsidP="00451E3C">
      <w:pPr>
        <w:rPr>
          <w:bCs/>
        </w:rPr>
      </w:pPr>
      <w:proofErr w:type="spellStart"/>
      <w:r w:rsidRPr="00BE40FA">
        <w:rPr>
          <w:b/>
        </w:rPr>
        <w:lastRenderedPageBreak/>
        <w:t>eFigure</w:t>
      </w:r>
      <w:proofErr w:type="spellEnd"/>
      <w:r w:rsidRPr="00BE40FA">
        <w:rPr>
          <w:b/>
        </w:rPr>
        <w:t xml:space="preserve"> </w:t>
      </w:r>
      <w:r w:rsidR="00A4423B">
        <w:rPr>
          <w:b/>
        </w:rPr>
        <w:t>1</w:t>
      </w:r>
      <w:r w:rsidRPr="00BE40FA">
        <w:rPr>
          <w:bCs/>
        </w:rPr>
        <w:t xml:space="preserve">. </w:t>
      </w:r>
      <w:r w:rsidR="00C62C5C">
        <w:rPr>
          <w:bCs/>
        </w:rPr>
        <w:t>Sensitivity of percentage change in odds of ALS diagnosis per 1-, 5- and 10-year average standard deviation increase for each pollut</w:t>
      </w:r>
      <w:commentRangeStart w:id="493"/>
      <w:r w:rsidR="00C62C5C">
        <w:rPr>
          <w:bCs/>
        </w:rPr>
        <w:t>an</w:t>
      </w:r>
      <w:commentRangeEnd w:id="493"/>
      <w:r w:rsidR="00270AAB">
        <w:rPr>
          <w:rStyle w:val="CommentReference"/>
          <w:rFonts w:asciiTheme="minorHAnsi" w:eastAsiaTheme="minorHAnsi" w:hAnsiTheme="minorHAnsi" w:cstheme="minorBidi"/>
          <w:lang w:val="en-GB"/>
        </w:rPr>
        <w:commentReference w:id="493"/>
      </w:r>
      <w:r w:rsidR="00C62C5C">
        <w:rPr>
          <w:bCs/>
        </w:rPr>
        <w:t>t.</w:t>
      </w:r>
    </w:p>
    <w:p w14:paraId="6F69767D" w14:textId="77777777" w:rsidR="006D3E69" w:rsidRDefault="006D3E69" w:rsidP="00451E3C">
      <w:pPr>
        <w:rPr>
          <w:bCs/>
        </w:rPr>
      </w:pPr>
    </w:p>
    <w:p w14:paraId="7E4D928B" w14:textId="247DA896" w:rsidR="00451E3C" w:rsidRDefault="006D3E69" w:rsidP="006D3E69">
      <w:pPr>
        <w:jc w:val="center"/>
        <w:rPr>
          <w:bCs/>
        </w:rPr>
      </w:pPr>
      <w:r>
        <w:rPr>
          <w:bCs/>
          <w:noProof/>
        </w:rPr>
        <w:drawing>
          <wp:inline distT="0" distB="0" distL="0" distR="0" wp14:anchorId="03B95B49" wp14:editId="3ED53C35">
            <wp:extent cx="7120006" cy="503725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a:extLst>
                        <a:ext uri="{28A0092B-C50C-407E-A947-70E740481C1C}">
                          <a14:useLocalDpi xmlns:a14="http://schemas.microsoft.com/office/drawing/2010/main" val="0"/>
                        </a:ext>
                      </a:extLst>
                    </a:blip>
                    <a:stretch>
                      <a:fillRect/>
                    </a:stretch>
                  </pic:blipFill>
                  <pic:spPr>
                    <a:xfrm rot="16200000">
                      <a:off x="0" y="0"/>
                      <a:ext cx="7130662" cy="5044792"/>
                    </a:xfrm>
                    <a:prstGeom prst="rect">
                      <a:avLst/>
                    </a:prstGeom>
                  </pic:spPr>
                </pic:pic>
              </a:graphicData>
            </a:graphic>
          </wp:inline>
        </w:drawing>
      </w:r>
      <w:r w:rsidR="00451E3C">
        <w:rPr>
          <w:bCs/>
        </w:rPr>
        <w:br w:type="page"/>
      </w:r>
    </w:p>
    <w:p w14:paraId="717D0D81" w14:textId="4202617B" w:rsidR="00E4263F" w:rsidRPr="00E4263F" w:rsidRDefault="00E4263F" w:rsidP="00C24742">
      <w:pPr>
        <w:rPr>
          <w:bCs/>
        </w:rPr>
      </w:pPr>
      <w:proofErr w:type="spellStart"/>
      <w:r>
        <w:rPr>
          <w:b/>
        </w:rPr>
        <w:lastRenderedPageBreak/>
        <w:t>eFigure</w:t>
      </w:r>
      <w:proofErr w:type="spellEnd"/>
      <w:r>
        <w:rPr>
          <w:b/>
        </w:rPr>
        <w:t xml:space="preserve"> 2: </w:t>
      </w:r>
      <w:commentRangeStart w:id="494"/>
      <w:commentRangeStart w:id="495"/>
      <w:r>
        <w:rPr>
          <w:bCs/>
        </w:rPr>
        <w:t>Other parameters estimated in models</w:t>
      </w:r>
      <w:r w:rsidR="008655AD">
        <w:rPr>
          <w:bCs/>
        </w:rPr>
        <w:t>.</w:t>
      </w:r>
      <w:commentRangeEnd w:id="494"/>
      <w:r w:rsidR="008655AD">
        <w:rPr>
          <w:rStyle w:val="CommentReference"/>
          <w:rFonts w:asciiTheme="minorHAnsi" w:eastAsiaTheme="minorHAnsi" w:hAnsiTheme="minorHAnsi" w:cstheme="minorBidi"/>
          <w:lang w:val="en-GB"/>
        </w:rPr>
        <w:commentReference w:id="494"/>
      </w:r>
      <w:commentRangeEnd w:id="495"/>
      <w:r w:rsidR="00846E6E">
        <w:rPr>
          <w:rStyle w:val="CommentReference"/>
          <w:rFonts w:asciiTheme="minorHAnsi" w:eastAsiaTheme="minorHAnsi" w:hAnsiTheme="minorHAnsi" w:cstheme="minorBidi"/>
          <w:lang w:val="en-GB"/>
        </w:rPr>
        <w:commentReference w:id="495"/>
      </w:r>
    </w:p>
    <w:p w14:paraId="5DBFC1D9" w14:textId="637097D1" w:rsidR="004B6F65" w:rsidRPr="00C24742" w:rsidRDefault="0021634B" w:rsidP="00C24742">
      <w:pPr>
        <w:rPr>
          <w:bCs/>
        </w:rPr>
      </w:pPr>
      <w:proofErr w:type="spellStart"/>
      <w:r w:rsidRPr="00BE40FA">
        <w:rPr>
          <w:b/>
        </w:rPr>
        <w:t>eFigure</w:t>
      </w:r>
      <w:proofErr w:type="spellEnd"/>
      <w:r w:rsidRPr="00BE40FA">
        <w:rPr>
          <w:b/>
        </w:rPr>
        <w:t xml:space="preserve"> </w:t>
      </w:r>
      <w:r w:rsidR="00E4263F">
        <w:rPr>
          <w:b/>
        </w:rPr>
        <w:t>3</w:t>
      </w:r>
      <w:r w:rsidRPr="00BE40FA">
        <w:rPr>
          <w:bCs/>
        </w:rPr>
        <w:t>.</w:t>
      </w:r>
      <w:r>
        <w:rPr>
          <w:bCs/>
        </w:rPr>
        <w:t xml:space="preserve"> </w:t>
      </w:r>
      <w:commentRangeStart w:id="496"/>
      <w:r>
        <w:rPr>
          <w:bCs/>
        </w:rPr>
        <w:t>P</w:t>
      </w:r>
      <w:r w:rsidRPr="00BE40FA">
        <w:rPr>
          <w:bCs/>
        </w:rPr>
        <w:t xml:space="preserve">otential figure map of pollutants? </w:t>
      </w:r>
      <w:commentRangeEnd w:id="496"/>
      <w:r>
        <w:rPr>
          <w:rStyle w:val="CommentReference"/>
          <w:rFonts w:asciiTheme="minorHAnsi" w:eastAsiaTheme="minorHAnsi" w:hAnsiTheme="minorHAnsi" w:cstheme="minorBidi"/>
          <w:lang w:val="en-GB"/>
        </w:rPr>
        <w:commentReference w:id="496"/>
      </w:r>
      <w:r w:rsidR="004B6F65">
        <w:rPr>
          <w:b/>
          <w:bCs/>
        </w:rPr>
        <w:br w:type="page"/>
      </w:r>
    </w:p>
    <w:p w14:paraId="50E428F5" w14:textId="44752957" w:rsidR="00E93776" w:rsidRPr="00BE40FA" w:rsidRDefault="008A2D8E" w:rsidP="00042EDE">
      <w:pPr>
        <w:rPr>
          <w:b/>
          <w:bCs/>
        </w:rPr>
      </w:pPr>
      <w:r w:rsidRPr="00BE40FA">
        <w:rPr>
          <w:b/>
          <w:bCs/>
        </w:rPr>
        <w:lastRenderedPageBreak/>
        <w:t>Acknowledgements</w:t>
      </w:r>
    </w:p>
    <w:p w14:paraId="1151B8F5" w14:textId="7F570302" w:rsidR="008A2D8E" w:rsidRPr="00BE40FA" w:rsidRDefault="008A2D8E" w:rsidP="00042EDE">
      <w:pPr>
        <w:rPr>
          <w:b/>
          <w:bCs/>
        </w:rPr>
      </w:pPr>
    </w:p>
    <w:p w14:paraId="1BCB9EE8" w14:textId="77777777" w:rsidR="008A2D8E" w:rsidRPr="00BE40FA" w:rsidRDefault="008A2D8E" w:rsidP="00042EDE">
      <w:commentRangeStart w:id="497"/>
      <w:r w:rsidRPr="00BE40FA">
        <w:rPr>
          <w:b/>
        </w:rPr>
        <w:t>Author contributions</w:t>
      </w:r>
      <w:r w:rsidRPr="00BE40FA">
        <w:t xml:space="preserve">: </w:t>
      </w:r>
      <w:commentRangeEnd w:id="497"/>
      <w:r w:rsidR="00642C7F" w:rsidRPr="00BE40FA">
        <w:rPr>
          <w:rStyle w:val="CommentReference"/>
          <w:rFonts w:asciiTheme="minorHAnsi" w:eastAsiaTheme="minorHAnsi" w:hAnsiTheme="minorHAnsi" w:cstheme="minorBidi"/>
        </w:rPr>
        <w:commentReference w:id="497"/>
      </w:r>
      <w:r w:rsidRPr="00BE40FA">
        <w:t>Dr Parks had full access to all of the data in the study and takes responsibility for the integrity of the data and the accuracy of the data analysis.</w:t>
      </w:r>
    </w:p>
    <w:p w14:paraId="6D9BED44" w14:textId="52C6096C" w:rsidR="008A2D8E" w:rsidRPr="00BE40FA" w:rsidRDefault="008A2D8E" w:rsidP="00042EDE">
      <w:r w:rsidRPr="00BE40FA">
        <w:rPr>
          <w:i/>
          <w:iCs/>
        </w:rPr>
        <w:t>Study concept and design:</w:t>
      </w:r>
      <w:r w:rsidRPr="00BE40FA">
        <w:t xml:space="preserve"> Parks, Kioumourtzoglou</w:t>
      </w:r>
      <w:ins w:id="498" w:author="mak" w:date="2021-09-22T23:26:00Z">
        <w:r w:rsidR="004C233F">
          <w:t>, Weisskopf, Hansen</w:t>
        </w:r>
      </w:ins>
      <w:r w:rsidRPr="00BE40FA">
        <w:t>.</w:t>
      </w:r>
    </w:p>
    <w:p w14:paraId="11EA3262" w14:textId="6CB09977" w:rsidR="008A2D8E" w:rsidRPr="00BE40FA" w:rsidRDefault="008A2D8E" w:rsidP="00042EDE">
      <w:r w:rsidRPr="00BE40FA">
        <w:rPr>
          <w:i/>
        </w:rPr>
        <w:t>Acquisition, analysis, or interpretation of the data:</w:t>
      </w:r>
      <w:r w:rsidRPr="00BE40FA">
        <w:t xml:space="preserve"> </w:t>
      </w:r>
      <w:r w:rsidR="008A09DA" w:rsidRPr="00BE40FA">
        <w:t>Parks, Kioumourtzoglou</w:t>
      </w:r>
      <w:r w:rsidR="00272CD1" w:rsidRPr="00BE40FA">
        <w:t xml:space="preserve">, </w:t>
      </w:r>
      <w:proofErr w:type="spellStart"/>
      <w:r w:rsidR="008A09DA" w:rsidRPr="00BE40FA">
        <w:t>Balilian</w:t>
      </w:r>
      <w:proofErr w:type="spellEnd"/>
      <w:r w:rsidR="008A09DA" w:rsidRPr="00BE40FA">
        <w:t>,</w:t>
      </w:r>
      <w:r w:rsidR="0042425D" w:rsidRPr="00BE40FA">
        <w:t xml:space="preserve"> Nunez, </w:t>
      </w:r>
      <w:r w:rsidR="00E63147" w:rsidRPr="00BE40FA">
        <w:t xml:space="preserve">Hansen, </w:t>
      </w:r>
      <w:proofErr w:type="spellStart"/>
      <w:r w:rsidR="00E63147" w:rsidRPr="00BE40FA">
        <w:t>Ketzel</w:t>
      </w:r>
      <w:proofErr w:type="spellEnd"/>
      <w:r w:rsidR="00C24640" w:rsidRPr="00BE40FA">
        <w:t xml:space="preserve">, </w:t>
      </w:r>
      <w:r w:rsidR="00344A21" w:rsidRPr="00BE40FA">
        <w:rPr>
          <w:bCs/>
          <w:color w:val="000000" w:themeColor="text1"/>
        </w:rPr>
        <w:t>Weisskopf</w:t>
      </w:r>
      <w:r w:rsidR="002611C2" w:rsidRPr="00BE40FA">
        <w:t>.</w:t>
      </w:r>
    </w:p>
    <w:p w14:paraId="609B83A2" w14:textId="77777777" w:rsidR="008A2D8E" w:rsidRPr="00BE40FA" w:rsidRDefault="008A2D8E" w:rsidP="00042EDE">
      <w:pPr>
        <w:rPr>
          <w:i/>
        </w:rPr>
      </w:pPr>
      <w:r w:rsidRPr="00BE40FA">
        <w:rPr>
          <w:i/>
        </w:rPr>
        <w:t xml:space="preserve">Drafting of the manuscript: </w:t>
      </w:r>
      <w:r w:rsidRPr="00BE40FA">
        <w:rPr>
          <w:iCs/>
        </w:rPr>
        <w:t>Parks, Kioumourtzoglou.</w:t>
      </w:r>
    </w:p>
    <w:p w14:paraId="4915DA3B" w14:textId="548E3A2C" w:rsidR="008A2D8E" w:rsidRPr="00BE40FA" w:rsidRDefault="008A2D8E" w:rsidP="00042EDE">
      <w:r w:rsidRPr="00BE40FA">
        <w:rPr>
          <w:i/>
        </w:rPr>
        <w:t xml:space="preserve">Critical revision of the manuscript for important intellectual content: </w:t>
      </w:r>
      <w:commentRangeStart w:id="499"/>
      <w:r w:rsidR="00762167" w:rsidRPr="00BE40FA">
        <w:rPr>
          <w:iCs/>
        </w:rPr>
        <w:t>XX</w:t>
      </w:r>
      <w:commentRangeEnd w:id="499"/>
      <w:r w:rsidR="004C233F">
        <w:rPr>
          <w:rStyle w:val="CommentReference"/>
          <w:rFonts w:asciiTheme="minorHAnsi" w:eastAsiaTheme="minorHAnsi" w:hAnsiTheme="minorHAnsi" w:cstheme="minorBidi"/>
          <w:lang w:val="en-GB"/>
        </w:rPr>
        <w:commentReference w:id="499"/>
      </w:r>
    </w:p>
    <w:p w14:paraId="6661F75A" w14:textId="77777777" w:rsidR="008A2D8E" w:rsidRPr="00BE40FA" w:rsidRDefault="008A2D8E" w:rsidP="00042EDE">
      <w:r w:rsidRPr="00BE40FA">
        <w:rPr>
          <w:i/>
        </w:rPr>
        <w:t>Statistical analysis:</w:t>
      </w:r>
      <w:r w:rsidRPr="00BE40FA">
        <w:t xml:space="preserve"> Parks, Kioumourtzoglou.</w:t>
      </w:r>
    </w:p>
    <w:p w14:paraId="575B2371" w14:textId="5192BB91" w:rsidR="008A2D8E" w:rsidRPr="00BE40FA" w:rsidRDefault="008A2D8E" w:rsidP="00042EDE">
      <w:r w:rsidRPr="00BE40FA">
        <w:rPr>
          <w:i/>
        </w:rPr>
        <w:t>Obtained funding</w:t>
      </w:r>
      <w:r w:rsidRPr="00BE40FA">
        <w:t>: Kioumourtzoglo</w:t>
      </w:r>
      <w:r w:rsidR="00A16576" w:rsidRPr="00BE40FA">
        <w:t>u</w:t>
      </w:r>
      <w:r w:rsidRPr="00BE40FA">
        <w:t>.</w:t>
      </w:r>
    </w:p>
    <w:p w14:paraId="5E6B8788" w14:textId="57ACDC95" w:rsidR="008A2D8E" w:rsidRPr="00BE40FA" w:rsidRDefault="008A2D8E" w:rsidP="00042EDE">
      <w:r w:rsidRPr="00BE40FA">
        <w:rPr>
          <w:i/>
        </w:rPr>
        <w:t>Administrative, technical, or material support:</w:t>
      </w:r>
      <w:r w:rsidRPr="00BE40FA">
        <w:t xml:space="preserve"> </w:t>
      </w:r>
      <w:commentRangeStart w:id="500"/>
      <w:r w:rsidR="004E5A61" w:rsidRPr="00BE40FA">
        <w:t>XX</w:t>
      </w:r>
      <w:commentRangeEnd w:id="500"/>
      <w:r w:rsidR="00AB0C50">
        <w:rPr>
          <w:rStyle w:val="CommentReference"/>
          <w:rFonts w:asciiTheme="minorHAnsi" w:eastAsiaTheme="minorHAnsi" w:hAnsiTheme="minorHAnsi" w:cstheme="minorBidi"/>
          <w:lang w:val="en-GB"/>
        </w:rPr>
        <w:commentReference w:id="500"/>
      </w:r>
    </w:p>
    <w:p w14:paraId="5E3B524F" w14:textId="24C493E0" w:rsidR="008A2D8E" w:rsidRPr="00BE40FA" w:rsidRDefault="008A2D8E" w:rsidP="00042EDE">
      <w:r w:rsidRPr="00BE40FA">
        <w:rPr>
          <w:i/>
        </w:rPr>
        <w:t>Study Supervision</w:t>
      </w:r>
      <w:r w:rsidRPr="00BE40FA">
        <w:t>: Kioumourtzoglou.</w:t>
      </w:r>
    </w:p>
    <w:p w14:paraId="42E5E1C7" w14:textId="77777777" w:rsidR="008A2D8E" w:rsidRPr="00BE40FA" w:rsidRDefault="008A2D8E" w:rsidP="00042EDE">
      <w:pPr>
        <w:rPr>
          <w:b/>
          <w:bCs/>
        </w:rPr>
      </w:pPr>
    </w:p>
    <w:p w14:paraId="2DEB2C13" w14:textId="2732F682" w:rsidR="005E6CFE" w:rsidRPr="00BE40FA" w:rsidRDefault="00854DC7" w:rsidP="00042EDE">
      <w:pPr>
        <w:pStyle w:val="Acknowledgement"/>
        <w:spacing w:before="0"/>
        <w:ind w:left="0" w:firstLine="0"/>
        <w:rPr>
          <w:bCs/>
        </w:rPr>
      </w:pPr>
      <w:r w:rsidRPr="00BE40FA">
        <w:rPr>
          <w:b/>
        </w:rPr>
        <w:t xml:space="preserve">Conflict of interest disclosures: </w:t>
      </w:r>
      <w:r w:rsidRPr="00BE40FA">
        <w:rPr>
          <w:bCs/>
        </w:rPr>
        <w:t>None reported.</w:t>
      </w:r>
    </w:p>
    <w:p w14:paraId="66014F91" w14:textId="77777777" w:rsidR="005E6CFE" w:rsidRPr="00BE40FA" w:rsidRDefault="005E6CFE" w:rsidP="00042EDE"/>
    <w:p w14:paraId="63359820" w14:textId="5BCA25AF" w:rsidR="00E93776" w:rsidRPr="00BE40FA" w:rsidRDefault="005E6CFE" w:rsidP="00042EDE">
      <w:pPr>
        <w:rPr>
          <w:b/>
        </w:rPr>
      </w:pPr>
      <w:commentRangeStart w:id="501"/>
      <w:r w:rsidRPr="00BE40FA">
        <w:rPr>
          <w:b/>
          <w:bCs/>
        </w:rPr>
        <w:t>Funding/Support:</w:t>
      </w:r>
      <w:r w:rsidRPr="00BE40FA">
        <w:t xml:space="preserve"> </w:t>
      </w:r>
      <w:commentRangeEnd w:id="501"/>
      <w:r w:rsidR="00470E0A" w:rsidRPr="00BE40FA">
        <w:rPr>
          <w:rStyle w:val="CommentReference"/>
          <w:rFonts w:asciiTheme="minorHAnsi" w:eastAsiaTheme="minorHAnsi" w:hAnsiTheme="minorHAnsi" w:cstheme="minorBidi"/>
        </w:rPr>
        <w:commentReference w:id="501"/>
      </w:r>
      <w:r w:rsidR="00E93776" w:rsidRPr="00BE40FA">
        <w:t xml:space="preserve">Robbie M Parks was partially supported by the Earth Institute post-doctoral research fellowship at Columbia University. Funding was also provided by the National Institute of Environmental Health Sciences (NIEHS) grants R01 ES030616, R01 ES028805, R01 AG066793, R21 </w:t>
      </w:r>
      <w:commentRangeStart w:id="502"/>
      <w:commentRangeStart w:id="503"/>
      <w:r w:rsidR="00E93776" w:rsidRPr="00BE40FA">
        <w:t>ES028472</w:t>
      </w:r>
      <w:commentRangeEnd w:id="502"/>
      <w:r w:rsidR="009B2A6C" w:rsidRPr="00BE40FA">
        <w:rPr>
          <w:rStyle w:val="CommentReference"/>
          <w:rFonts w:asciiTheme="minorHAnsi" w:eastAsiaTheme="minorHAnsi" w:hAnsiTheme="minorHAnsi" w:cstheme="minorBidi"/>
        </w:rPr>
        <w:commentReference w:id="502"/>
      </w:r>
      <w:commentRangeEnd w:id="503"/>
      <w:r w:rsidR="00FD38D2">
        <w:rPr>
          <w:rStyle w:val="CommentReference"/>
          <w:rFonts w:asciiTheme="minorHAnsi" w:eastAsiaTheme="minorHAnsi" w:hAnsiTheme="minorHAnsi" w:cstheme="minorBidi"/>
          <w:lang w:val="en-GB"/>
        </w:rPr>
        <w:commentReference w:id="503"/>
      </w:r>
      <w:r w:rsidR="00E93776" w:rsidRPr="00BE40FA">
        <w:t>, P30 ES009089</w:t>
      </w:r>
      <w:r w:rsidR="002F4741">
        <w:t xml:space="preserve"> and </w:t>
      </w:r>
      <w:r w:rsidR="00803629" w:rsidRPr="00BE40FA">
        <w:t>P30 ES000002</w:t>
      </w:r>
      <w:r w:rsidR="006B4CEC" w:rsidRPr="00BE40FA">
        <w:t>.</w:t>
      </w:r>
      <w:r w:rsidR="00E93776" w:rsidRPr="00BE40FA">
        <w:rPr>
          <w:b/>
        </w:rPr>
        <w:br w:type="page"/>
      </w:r>
    </w:p>
    <w:p w14:paraId="31580077" w14:textId="71C2B6B7" w:rsidR="004B5359" w:rsidRPr="00BE40FA" w:rsidRDefault="00F255A6" w:rsidP="00042EDE">
      <w:pPr>
        <w:rPr>
          <w:b/>
        </w:rPr>
      </w:pPr>
      <w:r w:rsidRPr="00BE40FA">
        <w:rPr>
          <w:b/>
        </w:rPr>
        <w:lastRenderedPageBreak/>
        <w:t>Reference</w:t>
      </w:r>
      <w:r w:rsidR="00C51E04" w:rsidRPr="00BE40FA">
        <w:rPr>
          <w:b/>
        </w:rPr>
        <w:t>s</w:t>
      </w:r>
    </w:p>
    <w:p w14:paraId="2F264F1C" w14:textId="77777777" w:rsidR="00D76268" w:rsidRPr="00D76268" w:rsidRDefault="00A95DD5" w:rsidP="00D76268">
      <w:pPr>
        <w:pStyle w:val="Bibliography"/>
      </w:pPr>
      <w:r w:rsidRPr="00BE40FA">
        <w:rPr>
          <w:b/>
        </w:rPr>
        <w:fldChar w:fldCharType="begin"/>
      </w:r>
      <w:r w:rsidR="00B308B4">
        <w:rPr>
          <w:b/>
        </w:rPr>
        <w:instrText xml:space="preserve"> ADDIN ZOTERO_BIBL {"uncited":[],"omitted":[],"custom":[]} CSL_BIBLIOGRAPHY </w:instrText>
      </w:r>
      <w:r w:rsidRPr="00BE40FA">
        <w:rPr>
          <w:b/>
        </w:rPr>
        <w:fldChar w:fldCharType="separate"/>
      </w:r>
      <w:r w:rsidR="00D76268" w:rsidRPr="00D76268">
        <w:t xml:space="preserve">1. </w:t>
      </w:r>
      <w:r w:rsidR="00D76268" w:rsidRPr="00D76268">
        <w:tab/>
        <w:t xml:space="preserve">Rowland LP, Shneider NA. Amyotrophic lateral sclerosis. </w:t>
      </w:r>
      <w:r w:rsidR="00D76268" w:rsidRPr="00D76268">
        <w:rPr>
          <w:i/>
          <w:iCs/>
        </w:rPr>
        <w:t>New England Journal of Medicine</w:t>
      </w:r>
      <w:r w:rsidR="00D76268" w:rsidRPr="00D76268">
        <w:t>. 2001;344(22):1688-1700.</w:t>
      </w:r>
    </w:p>
    <w:p w14:paraId="6BB5A66F" w14:textId="77777777" w:rsidR="00D76268" w:rsidRPr="00D76268" w:rsidRDefault="00D76268" w:rsidP="00D76268">
      <w:pPr>
        <w:pStyle w:val="Bibliography"/>
      </w:pPr>
      <w:r w:rsidRPr="00D76268">
        <w:t xml:space="preserve">2. </w:t>
      </w:r>
      <w:r w:rsidRPr="00D76268">
        <w:tab/>
        <w:t xml:space="preserve">Mitchell JD, Borasio GD. Amyotrophic lateral sclerosis. </w:t>
      </w:r>
      <w:r w:rsidRPr="00D76268">
        <w:rPr>
          <w:i/>
          <w:iCs/>
        </w:rPr>
        <w:t>The Lancet</w:t>
      </w:r>
      <w:r w:rsidRPr="00D76268">
        <w:t>. 2007;369(9578):2031-2041.</w:t>
      </w:r>
    </w:p>
    <w:p w14:paraId="32BED22F" w14:textId="77777777" w:rsidR="00D76268" w:rsidRPr="00D76268" w:rsidRDefault="00D76268" w:rsidP="00D76268">
      <w:pPr>
        <w:pStyle w:val="Bibliography"/>
      </w:pPr>
      <w:r w:rsidRPr="00D76268">
        <w:t xml:space="preserve">3. </w:t>
      </w:r>
      <w:r w:rsidRPr="00D76268">
        <w:tab/>
        <w:t xml:space="preserve">Chio A, Logroscino G, Hardiman O, et al. Prognostic factors in ALS: A critical review. </w:t>
      </w:r>
      <w:r w:rsidRPr="00D76268">
        <w:rPr>
          <w:i/>
          <w:iCs/>
        </w:rPr>
        <w:t>Amyotrophic Lateral Sclerosis</w:t>
      </w:r>
      <w:r w:rsidRPr="00D76268">
        <w:t>. 2009;10(5-6):310-323.</w:t>
      </w:r>
    </w:p>
    <w:p w14:paraId="5D92113D" w14:textId="77777777" w:rsidR="00D76268" w:rsidRPr="00D76268" w:rsidRDefault="00D76268" w:rsidP="00D76268">
      <w:pPr>
        <w:pStyle w:val="Bibliography"/>
      </w:pPr>
      <w:r w:rsidRPr="00D76268">
        <w:t xml:space="preserve">4. </w:t>
      </w:r>
      <w:r w:rsidRPr="00D76268">
        <w:tab/>
        <w:t xml:space="preserve">Arthur KC, Calvo A, Price TR, Geiger JT, Chio A, Traynor BJ. Projected increase in amyotrophic lateral sclerosis from 2015 to 2040. </w:t>
      </w:r>
      <w:r w:rsidRPr="00D76268">
        <w:rPr>
          <w:i/>
          <w:iCs/>
        </w:rPr>
        <w:t>Nature Communications</w:t>
      </w:r>
      <w:r w:rsidRPr="00D76268">
        <w:t>. 2016;7(1):1-6.</w:t>
      </w:r>
    </w:p>
    <w:p w14:paraId="47AC4BE4" w14:textId="77777777" w:rsidR="00D76268" w:rsidRPr="00D76268" w:rsidRDefault="00D76268" w:rsidP="00D76268">
      <w:pPr>
        <w:pStyle w:val="Bibliography"/>
      </w:pPr>
      <w:r w:rsidRPr="00D76268">
        <w:t xml:space="preserve">5. </w:t>
      </w:r>
      <w:r w:rsidRPr="00D76268">
        <w:tab/>
        <w:t xml:space="preserve">Al-Chalabi A, Hardiman O. The epidemiology of ALS: a conspiracy of genes, environment and time. </w:t>
      </w:r>
      <w:r w:rsidRPr="00D76268">
        <w:rPr>
          <w:i/>
          <w:iCs/>
        </w:rPr>
        <w:t>Nature Reviews Neurology</w:t>
      </w:r>
      <w:r w:rsidRPr="00D76268">
        <w:t>. 2013;9(11):617-628.</w:t>
      </w:r>
    </w:p>
    <w:p w14:paraId="37E857E6" w14:textId="77777777" w:rsidR="00D76268" w:rsidRPr="00D76268" w:rsidRDefault="00D76268" w:rsidP="00D76268">
      <w:pPr>
        <w:pStyle w:val="Bibliography"/>
      </w:pPr>
      <w:r w:rsidRPr="00D76268">
        <w:t xml:space="preserve">6. </w:t>
      </w:r>
      <w:r w:rsidRPr="00D76268">
        <w:tab/>
        <w:t xml:space="preserve">Hardiman O, Al-Chalabi A, Chio A, et al. Amyotrophic lateral sclerosis. </w:t>
      </w:r>
      <w:r w:rsidRPr="00D76268">
        <w:rPr>
          <w:i/>
          <w:iCs/>
        </w:rPr>
        <w:t>Nature reviews Disease primers</w:t>
      </w:r>
      <w:r w:rsidRPr="00D76268">
        <w:t>. 2017;3(1):1-19.</w:t>
      </w:r>
    </w:p>
    <w:p w14:paraId="6780E5DF" w14:textId="77777777" w:rsidR="00D76268" w:rsidRPr="00D76268" w:rsidRDefault="00D76268" w:rsidP="00D76268">
      <w:pPr>
        <w:pStyle w:val="Bibliography"/>
      </w:pPr>
      <w:r w:rsidRPr="00D76268">
        <w:t xml:space="preserve">7. </w:t>
      </w:r>
      <w:r w:rsidRPr="00D76268">
        <w:tab/>
        <w:t xml:space="preserve">Oskarsson B, Horton DK, Mitsumoto H. Potential environmental factors in amyotrophic lateral sclerosis. </w:t>
      </w:r>
      <w:r w:rsidRPr="00D76268">
        <w:rPr>
          <w:i/>
          <w:iCs/>
        </w:rPr>
        <w:t>Neurologic Clinics</w:t>
      </w:r>
      <w:r w:rsidRPr="00D76268">
        <w:t>. 2015;33(4):877-888.</w:t>
      </w:r>
    </w:p>
    <w:p w14:paraId="56FF9B9D" w14:textId="77777777" w:rsidR="00D76268" w:rsidRPr="00D76268" w:rsidRDefault="00D76268" w:rsidP="00D76268">
      <w:pPr>
        <w:pStyle w:val="Bibliography"/>
      </w:pPr>
      <w:r w:rsidRPr="00D76268">
        <w:t xml:space="preserve">8. </w:t>
      </w:r>
      <w:r w:rsidRPr="00D76268">
        <w:tab/>
        <w:t xml:space="preserve">Longinetti E, Fang F. Epidemiology of amyotrophic lateral sclerosis: An update of recent literature. </w:t>
      </w:r>
      <w:r w:rsidRPr="00D76268">
        <w:rPr>
          <w:i/>
          <w:iCs/>
        </w:rPr>
        <w:t>Current Opinion In Neurology</w:t>
      </w:r>
      <w:r w:rsidRPr="00D76268">
        <w:t>. 2019;32(5):771.</w:t>
      </w:r>
    </w:p>
    <w:p w14:paraId="2701BCB0" w14:textId="77777777" w:rsidR="00D76268" w:rsidRPr="00D76268" w:rsidRDefault="00D76268" w:rsidP="00D76268">
      <w:pPr>
        <w:pStyle w:val="Bibliography"/>
      </w:pPr>
      <w:r w:rsidRPr="00D76268">
        <w:t xml:space="preserve">9. </w:t>
      </w:r>
      <w:r w:rsidRPr="00D76268">
        <w:tab/>
        <w:t xml:space="preserve">Dominici F, Peng RD, Bell ML, et al. Fine particulate air pollution and hospital admission for cardiovascular and respiratory diseases. </w:t>
      </w:r>
      <w:r w:rsidRPr="00D76268">
        <w:rPr>
          <w:i/>
          <w:iCs/>
        </w:rPr>
        <w:t>JAMA</w:t>
      </w:r>
      <w:r w:rsidRPr="00D76268">
        <w:t>. 2006;295(10):1127-1134.</w:t>
      </w:r>
    </w:p>
    <w:p w14:paraId="08B07FF0" w14:textId="77777777" w:rsidR="00D76268" w:rsidRPr="00D76268" w:rsidRDefault="00D76268" w:rsidP="00D76268">
      <w:pPr>
        <w:pStyle w:val="Bibliography"/>
      </w:pPr>
      <w:r w:rsidRPr="00D76268">
        <w:t xml:space="preserve">10. </w:t>
      </w:r>
      <w:r w:rsidRPr="00D76268">
        <w:tab/>
        <w:t xml:space="preserve">Bennett JE, Tamura-Wicks H, Parks RM, et al. Particulate matter air pollution and national and county life expectancy loss in the USA: A spatiotemporal analysis. </w:t>
      </w:r>
      <w:r w:rsidRPr="00D76268">
        <w:rPr>
          <w:i/>
          <w:iCs/>
        </w:rPr>
        <w:t>PLOS Medicine</w:t>
      </w:r>
      <w:r w:rsidRPr="00D76268">
        <w:t>. 2019;16(7):e1002856. doi:10.1371/journal.pmed.1002856</w:t>
      </w:r>
    </w:p>
    <w:p w14:paraId="7628BF0D" w14:textId="77777777" w:rsidR="00D76268" w:rsidRPr="00D76268" w:rsidRDefault="00D76268" w:rsidP="00D76268">
      <w:pPr>
        <w:pStyle w:val="Bibliography"/>
      </w:pPr>
      <w:r w:rsidRPr="00D76268">
        <w:t xml:space="preserve">11. </w:t>
      </w:r>
      <w:r w:rsidRPr="00D76268">
        <w:tab/>
        <w:t xml:space="preserve">Schwartz J. Particulate air pollution and chronic respiratory disease. </w:t>
      </w:r>
      <w:r w:rsidRPr="00D76268">
        <w:rPr>
          <w:i/>
          <w:iCs/>
        </w:rPr>
        <w:t>Environmental Research</w:t>
      </w:r>
      <w:r w:rsidRPr="00D76268">
        <w:t>. 1993;62(1):7-13.</w:t>
      </w:r>
    </w:p>
    <w:p w14:paraId="14363DA7" w14:textId="77777777" w:rsidR="00D76268" w:rsidRPr="00D76268" w:rsidRDefault="00D76268" w:rsidP="00D76268">
      <w:pPr>
        <w:pStyle w:val="Bibliography"/>
      </w:pPr>
      <w:r w:rsidRPr="00D76268">
        <w:t xml:space="preserve">12. </w:t>
      </w:r>
      <w:r w:rsidRPr="00D76268">
        <w:tab/>
        <w:t xml:space="preserve">Schwartz J. The distributed lag between air pollution and daily deaths. </w:t>
      </w:r>
      <w:r w:rsidRPr="00D76268">
        <w:rPr>
          <w:i/>
          <w:iCs/>
        </w:rPr>
        <w:t>Epidemiology</w:t>
      </w:r>
      <w:r w:rsidRPr="00D76268">
        <w:t>. 2000;11(3):320-326.</w:t>
      </w:r>
    </w:p>
    <w:p w14:paraId="7FE7E0BE" w14:textId="77777777" w:rsidR="00D76268" w:rsidRPr="00D76268" w:rsidRDefault="00D76268" w:rsidP="00D76268">
      <w:pPr>
        <w:pStyle w:val="Bibliography"/>
      </w:pPr>
      <w:r w:rsidRPr="00D76268">
        <w:t xml:space="preserve">13. </w:t>
      </w:r>
      <w:r w:rsidRPr="00D76268">
        <w:tab/>
        <w:t xml:space="preserve">Brook RD, Rajagopalan S, Pope III CA, et al. Particulate matter air pollution and cardiovascular disease: an update to the scientific statement from the American Heart Association. </w:t>
      </w:r>
      <w:r w:rsidRPr="00D76268">
        <w:rPr>
          <w:i/>
          <w:iCs/>
        </w:rPr>
        <w:t>Circulation</w:t>
      </w:r>
      <w:r w:rsidRPr="00D76268">
        <w:t>. 2010;121(21):2331-2378.</w:t>
      </w:r>
    </w:p>
    <w:p w14:paraId="7DA5D840" w14:textId="77777777" w:rsidR="00D76268" w:rsidRPr="00D76268" w:rsidRDefault="00D76268" w:rsidP="00D76268">
      <w:pPr>
        <w:pStyle w:val="Bibliography"/>
      </w:pPr>
      <w:r w:rsidRPr="00D76268">
        <w:t xml:space="preserve">14. </w:t>
      </w:r>
      <w:r w:rsidRPr="00D76268">
        <w:tab/>
        <w:t xml:space="preserve">Dockery DW, Pope CA, Xu X, et al. An Association between Air Pollution and Mortality in Six U.S. Cities. </w:t>
      </w:r>
      <w:r w:rsidRPr="00D76268">
        <w:rPr>
          <w:i/>
          <w:iCs/>
        </w:rPr>
        <w:t>New England Journal of Medicine</w:t>
      </w:r>
      <w:r w:rsidRPr="00D76268">
        <w:t>. 1993;329(24):1753-1759. doi:10.1056/NEJM199312093292401</w:t>
      </w:r>
    </w:p>
    <w:p w14:paraId="5E65F992" w14:textId="77777777" w:rsidR="00D76268" w:rsidRPr="00D76268" w:rsidRDefault="00D76268" w:rsidP="00D76268">
      <w:pPr>
        <w:pStyle w:val="Bibliography"/>
      </w:pPr>
      <w:r w:rsidRPr="00D76268">
        <w:lastRenderedPageBreak/>
        <w:t xml:space="preserve">15. </w:t>
      </w:r>
      <w:r w:rsidRPr="00D76268">
        <w:tab/>
        <w:t xml:space="preserve">Block ML, Elder A, Auten RL, et al. The outdoor air pollution and brain health workshop. </w:t>
      </w:r>
      <w:r w:rsidRPr="00D76268">
        <w:rPr>
          <w:i/>
          <w:iCs/>
        </w:rPr>
        <w:t>Neurotoxicology</w:t>
      </w:r>
      <w:r w:rsidRPr="00D76268">
        <w:t>. 2012;33(5):972-984.</w:t>
      </w:r>
    </w:p>
    <w:p w14:paraId="09244CA7" w14:textId="77777777" w:rsidR="00D76268" w:rsidRPr="00D76268" w:rsidRDefault="00D76268" w:rsidP="00D76268">
      <w:pPr>
        <w:pStyle w:val="Bibliography"/>
      </w:pPr>
      <w:r w:rsidRPr="00D76268">
        <w:t xml:space="preserve">16. </w:t>
      </w:r>
      <w:r w:rsidRPr="00D76268">
        <w:tab/>
        <w:t xml:space="preserve">Zanobetti A, Dominici F, Wang Y, Schwartz JD. A national case-crossover analysis of the short-term effect of PM 2.5 on hospitalizations and mortality in subjects with diabetes and neurological disorders. </w:t>
      </w:r>
      <w:r w:rsidRPr="00D76268">
        <w:rPr>
          <w:i/>
          <w:iCs/>
        </w:rPr>
        <w:t>Environmental Health</w:t>
      </w:r>
      <w:r w:rsidRPr="00D76268">
        <w:t>. 2014;13(1):1-11.</w:t>
      </w:r>
    </w:p>
    <w:p w14:paraId="509D6AC0" w14:textId="77777777" w:rsidR="00D76268" w:rsidRPr="00D76268" w:rsidRDefault="00D76268" w:rsidP="00D76268">
      <w:pPr>
        <w:pStyle w:val="Bibliography"/>
      </w:pPr>
      <w:r w:rsidRPr="00D76268">
        <w:t xml:space="preserve">17. </w:t>
      </w:r>
      <w:r w:rsidRPr="00D76268">
        <w:tab/>
        <w:t xml:space="preserve">Ritz B, Lee P-C, Hansen J, et al. Traffic-related air pollution and Parkinson’s disease in Denmark: a case–control study. </w:t>
      </w:r>
      <w:r w:rsidRPr="00D76268">
        <w:rPr>
          <w:i/>
          <w:iCs/>
        </w:rPr>
        <w:t>Environmental Health Perspectives</w:t>
      </w:r>
      <w:r w:rsidRPr="00D76268">
        <w:t>. 2016;124(3):351-356.</w:t>
      </w:r>
    </w:p>
    <w:p w14:paraId="4215178D" w14:textId="77777777" w:rsidR="00D76268" w:rsidRPr="00D76268" w:rsidRDefault="00D76268" w:rsidP="00D76268">
      <w:pPr>
        <w:pStyle w:val="Bibliography"/>
      </w:pPr>
      <w:r w:rsidRPr="00D76268">
        <w:t xml:space="preserve">18. </w:t>
      </w:r>
      <w:r w:rsidRPr="00D76268">
        <w:tab/>
        <w:t xml:space="preserve">Kioumourtzoglou M-A, Schwartz JD, Weisskopf MG, et al. Long-term PM2. 5 exposure and neurological hospital admissions in the northeastern United States. </w:t>
      </w:r>
      <w:r w:rsidRPr="00D76268">
        <w:rPr>
          <w:i/>
          <w:iCs/>
        </w:rPr>
        <w:t>Environmental health perspectives</w:t>
      </w:r>
      <w:r w:rsidRPr="00D76268">
        <w:t>. 2016;124(1):23-29.</w:t>
      </w:r>
    </w:p>
    <w:p w14:paraId="3E3540DB" w14:textId="77777777" w:rsidR="00D76268" w:rsidRPr="00D76268" w:rsidRDefault="00D76268" w:rsidP="00D76268">
      <w:pPr>
        <w:pStyle w:val="Bibliography"/>
      </w:pPr>
      <w:r w:rsidRPr="00D76268">
        <w:t xml:space="preserve">19. </w:t>
      </w:r>
      <w:r w:rsidRPr="00D76268">
        <w:tab/>
        <w:t xml:space="preserve">Levesque S, Surace MJ, McDonald J, Block ML. Air pollution &amp; the brain: Subchronic diesel exhaust exposure causes neuroinflammation and elevates early markers of neurodegenerative disease. </w:t>
      </w:r>
      <w:r w:rsidRPr="00D76268">
        <w:rPr>
          <w:i/>
          <w:iCs/>
        </w:rPr>
        <w:t>Journal of Neuroinflammation</w:t>
      </w:r>
      <w:r w:rsidRPr="00D76268">
        <w:t>. 2011;8(1):1-10.</w:t>
      </w:r>
    </w:p>
    <w:p w14:paraId="1C05FA16" w14:textId="77777777" w:rsidR="00D76268" w:rsidRPr="00D76268" w:rsidRDefault="00D76268" w:rsidP="00D76268">
      <w:pPr>
        <w:pStyle w:val="Bibliography"/>
      </w:pPr>
      <w:r w:rsidRPr="00D76268">
        <w:t xml:space="preserve">20. </w:t>
      </w:r>
      <w:r w:rsidRPr="00D76268">
        <w:tab/>
        <w:t xml:space="preserve">Heusinkveld HJ, Wahle T, Campbell A, et al. Neurodegenerative and neurological disorders by small inhaled particles. </w:t>
      </w:r>
      <w:r w:rsidRPr="00D76268">
        <w:rPr>
          <w:i/>
          <w:iCs/>
        </w:rPr>
        <w:t>Neurotoxicology</w:t>
      </w:r>
      <w:r w:rsidRPr="00D76268">
        <w:t>. 2016;56:94-106.</w:t>
      </w:r>
    </w:p>
    <w:p w14:paraId="2C57E061" w14:textId="77777777" w:rsidR="00D76268" w:rsidRPr="00D76268" w:rsidRDefault="00D76268" w:rsidP="00D76268">
      <w:pPr>
        <w:pStyle w:val="Bibliography"/>
      </w:pPr>
      <w:r w:rsidRPr="00D76268">
        <w:t xml:space="preserve">21. </w:t>
      </w:r>
      <w:r w:rsidRPr="00D76268">
        <w:tab/>
        <w:t xml:space="preserve">Power MC, Weisskopf MG, Alexeeff SE, Coull BA, Spiro III A, Schwartz J. Traffic-related air pollution and cognitive function in a cohort of older men. </w:t>
      </w:r>
      <w:r w:rsidRPr="00D76268">
        <w:rPr>
          <w:i/>
          <w:iCs/>
        </w:rPr>
        <w:t>Environmental Health Perspectives</w:t>
      </w:r>
      <w:r w:rsidRPr="00D76268">
        <w:t>. 2011;119(5):682-687.</w:t>
      </w:r>
    </w:p>
    <w:p w14:paraId="4247C088" w14:textId="77777777" w:rsidR="00D76268" w:rsidRPr="00D76268" w:rsidRDefault="00D76268" w:rsidP="00D76268">
      <w:pPr>
        <w:pStyle w:val="Bibliography"/>
      </w:pPr>
      <w:r w:rsidRPr="00D76268">
        <w:t xml:space="preserve">22. </w:t>
      </w:r>
      <w:r w:rsidRPr="00D76268">
        <w:tab/>
        <w:t xml:space="preserve">Dubowsky SD, Suh H, Schwartz J, Coull BA, Gold DR. Diabetes, obesity, and hypertension may enhance associations between air pollution and markers of systemic inflammation. </w:t>
      </w:r>
      <w:r w:rsidRPr="00D76268">
        <w:rPr>
          <w:i/>
          <w:iCs/>
        </w:rPr>
        <w:t>Environmental Health Perspectives</w:t>
      </w:r>
      <w:r w:rsidRPr="00D76268">
        <w:t>. 2006;114(7):992-998.</w:t>
      </w:r>
    </w:p>
    <w:p w14:paraId="55B1EC55" w14:textId="77777777" w:rsidR="00D76268" w:rsidRPr="00D76268" w:rsidRDefault="00D76268" w:rsidP="00D76268">
      <w:pPr>
        <w:pStyle w:val="Bibliography"/>
      </w:pPr>
      <w:r w:rsidRPr="00D76268">
        <w:t xml:space="preserve">23. </w:t>
      </w:r>
      <w:r w:rsidRPr="00D76268">
        <w:tab/>
        <w:t xml:space="preserve">Ruckerl R, Ibald-Mulli A, Koenig W, et al. Air pollution and markers of inflammation and coagulation in patients with coronary heart disease. </w:t>
      </w:r>
      <w:r w:rsidRPr="00D76268">
        <w:rPr>
          <w:i/>
          <w:iCs/>
        </w:rPr>
        <w:t>American Journal of Respiratory and Critical Care Medicine</w:t>
      </w:r>
      <w:r w:rsidRPr="00D76268">
        <w:t>. 2006;173(4):432-441.</w:t>
      </w:r>
    </w:p>
    <w:p w14:paraId="25C46B4C" w14:textId="77777777" w:rsidR="00D76268" w:rsidRPr="00D76268" w:rsidRDefault="00D76268" w:rsidP="00D76268">
      <w:pPr>
        <w:pStyle w:val="Bibliography"/>
      </w:pPr>
      <w:r w:rsidRPr="00D76268">
        <w:t xml:space="preserve">24. </w:t>
      </w:r>
      <w:r w:rsidRPr="00D76268">
        <w:tab/>
        <w:t xml:space="preserve">Hoffmann B, Moebus S, Dragano N, et al. Chronic residential exposure to particulate matter air pollution and systemic inflammatory markers. </w:t>
      </w:r>
      <w:r w:rsidRPr="00D76268">
        <w:rPr>
          <w:i/>
          <w:iCs/>
        </w:rPr>
        <w:t>Environmental Health Perspectives</w:t>
      </w:r>
      <w:r w:rsidRPr="00D76268">
        <w:t>. 2009;117(8):1302-1308.</w:t>
      </w:r>
    </w:p>
    <w:p w14:paraId="7B550418" w14:textId="77777777" w:rsidR="00D76268" w:rsidRPr="00D76268" w:rsidRDefault="00D76268" w:rsidP="00D76268">
      <w:pPr>
        <w:pStyle w:val="Bibliography"/>
      </w:pPr>
      <w:r w:rsidRPr="00D76268">
        <w:t xml:space="preserve">25. </w:t>
      </w:r>
      <w:r w:rsidRPr="00D76268">
        <w:tab/>
        <w:t xml:space="preserve">Kelly FJ. Oxidative stress: Its role in air pollution and adverse health effects. </w:t>
      </w:r>
      <w:r w:rsidRPr="00D76268">
        <w:rPr>
          <w:i/>
          <w:iCs/>
        </w:rPr>
        <w:t>Occupational and Environmental Medicine</w:t>
      </w:r>
      <w:r w:rsidRPr="00D76268">
        <w:t>. 2003;60(8):612-616.</w:t>
      </w:r>
    </w:p>
    <w:p w14:paraId="078B037C" w14:textId="77777777" w:rsidR="00D76268" w:rsidRPr="00D76268" w:rsidRDefault="00D76268" w:rsidP="00D76268">
      <w:pPr>
        <w:pStyle w:val="Bibliography"/>
      </w:pPr>
      <w:r w:rsidRPr="00D76268">
        <w:t xml:space="preserve">26. </w:t>
      </w:r>
      <w:r w:rsidRPr="00D76268">
        <w:tab/>
        <w:t xml:space="preserve">Chuang K-J, Chan C-C, Su T-C, Lee C-T, Tang C-S. The effect of urban air pollution on inflammation, oxidative stress, coagulation, and autonomic dysfunction in young adults. </w:t>
      </w:r>
      <w:r w:rsidRPr="00D76268">
        <w:rPr>
          <w:i/>
          <w:iCs/>
        </w:rPr>
        <w:t>American journal of respiratory and critical care medicine</w:t>
      </w:r>
      <w:r w:rsidRPr="00D76268">
        <w:t>. 2007;176(4):370-376.</w:t>
      </w:r>
    </w:p>
    <w:p w14:paraId="7B115BC6" w14:textId="77777777" w:rsidR="00D76268" w:rsidRPr="00D76268" w:rsidRDefault="00D76268" w:rsidP="00D76268">
      <w:pPr>
        <w:pStyle w:val="Bibliography"/>
      </w:pPr>
      <w:r w:rsidRPr="00D76268">
        <w:t xml:space="preserve">27. </w:t>
      </w:r>
      <w:r w:rsidRPr="00D76268">
        <w:tab/>
        <w:t xml:space="preserve">Li N, Sioutas C, Cho A, et al. Ultrafine particulate pollutants induce oxidative stress and mitochondrial damage. </w:t>
      </w:r>
      <w:r w:rsidRPr="00D76268">
        <w:rPr>
          <w:i/>
          <w:iCs/>
        </w:rPr>
        <w:t>Environmental Health Perspectives</w:t>
      </w:r>
      <w:r w:rsidRPr="00D76268">
        <w:t>. 2003;111(4):455-460.</w:t>
      </w:r>
    </w:p>
    <w:p w14:paraId="63FAAFD1" w14:textId="77777777" w:rsidR="00D76268" w:rsidRPr="00D76268" w:rsidRDefault="00D76268" w:rsidP="00D76268">
      <w:pPr>
        <w:pStyle w:val="Bibliography"/>
      </w:pPr>
      <w:r w:rsidRPr="00D76268">
        <w:lastRenderedPageBreak/>
        <w:t xml:space="preserve">28. </w:t>
      </w:r>
      <w:r w:rsidRPr="00D76268">
        <w:tab/>
        <w:t xml:space="preserve">Sørensen M, Daneshvar B, Hansen M, et al. Personal PM2. 5 exposure and markers of oxidative stress in blood. </w:t>
      </w:r>
      <w:r w:rsidRPr="00D76268">
        <w:rPr>
          <w:i/>
          <w:iCs/>
        </w:rPr>
        <w:t>Environmental health perspectives</w:t>
      </w:r>
      <w:r w:rsidRPr="00D76268">
        <w:t>. 2003;111(2):161-166.</w:t>
      </w:r>
    </w:p>
    <w:p w14:paraId="2337CC8E" w14:textId="77777777" w:rsidR="00D76268" w:rsidRPr="00D76268" w:rsidRDefault="00D76268" w:rsidP="00D76268">
      <w:pPr>
        <w:pStyle w:val="Bibliography"/>
      </w:pPr>
      <w:r w:rsidRPr="00D76268">
        <w:t xml:space="preserve">29. </w:t>
      </w:r>
      <w:r w:rsidRPr="00D76268">
        <w:tab/>
        <w:t xml:space="preserve">Block ML, Calderón-Garcidueñas L. Air pollution: mechanisms of neuroinflammation and CNS disease. </w:t>
      </w:r>
      <w:r w:rsidRPr="00D76268">
        <w:rPr>
          <w:i/>
          <w:iCs/>
        </w:rPr>
        <w:t>Trends in neurosciences</w:t>
      </w:r>
      <w:r w:rsidRPr="00D76268">
        <w:t>. 2009;32(9):506-516.</w:t>
      </w:r>
    </w:p>
    <w:p w14:paraId="2EAF1F15" w14:textId="77777777" w:rsidR="00D76268" w:rsidRPr="00D76268" w:rsidRDefault="00D76268" w:rsidP="00D76268">
      <w:pPr>
        <w:pStyle w:val="Bibliography"/>
      </w:pPr>
      <w:r w:rsidRPr="00D76268">
        <w:t xml:space="preserve">30. </w:t>
      </w:r>
      <w:r w:rsidRPr="00D76268">
        <w:tab/>
        <w:t xml:space="preserve">Perry VH, Cunningham C, Holmes C. Systemic infections and inflammation affect chronic neurodegeneration. </w:t>
      </w:r>
      <w:r w:rsidRPr="00D76268">
        <w:rPr>
          <w:i/>
          <w:iCs/>
        </w:rPr>
        <w:t>Nature Reviews Immunology</w:t>
      </w:r>
      <w:r w:rsidRPr="00D76268">
        <w:t>. 2007;7(2):161-167.</w:t>
      </w:r>
    </w:p>
    <w:p w14:paraId="0F4824A6" w14:textId="77777777" w:rsidR="00D76268" w:rsidRPr="00D76268" w:rsidRDefault="00D76268" w:rsidP="00D76268">
      <w:pPr>
        <w:pStyle w:val="Bibliography"/>
      </w:pPr>
      <w:r w:rsidRPr="00D76268">
        <w:t xml:space="preserve">31. </w:t>
      </w:r>
      <w:r w:rsidRPr="00D76268">
        <w:tab/>
        <w:t xml:space="preserve">Bergeron C. Oxidative stress: its role in the pathogenesis of amyotrophic lateral sclerosis. </w:t>
      </w:r>
      <w:r w:rsidRPr="00D76268">
        <w:rPr>
          <w:i/>
          <w:iCs/>
        </w:rPr>
        <w:t>Journal of the neurological sciences</w:t>
      </w:r>
      <w:r w:rsidRPr="00D76268">
        <w:t>. 1995;129:81-84.</w:t>
      </w:r>
    </w:p>
    <w:p w14:paraId="5DB2BABC" w14:textId="77777777" w:rsidR="00D76268" w:rsidRPr="00D76268" w:rsidRDefault="00D76268" w:rsidP="00D76268">
      <w:pPr>
        <w:pStyle w:val="Bibliography"/>
      </w:pPr>
      <w:r w:rsidRPr="00D76268">
        <w:t xml:space="preserve">32. </w:t>
      </w:r>
      <w:r w:rsidRPr="00D76268">
        <w:tab/>
        <w:t xml:space="preserve">Mhatre M, Floyd RA, Hensley K. Oxidative stress and neuroinflammation in Alzheimer’s disease and amyotrophic lateral sclerosis: common links and potential therapeutic targets. </w:t>
      </w:r>
      <w:r w:rsidRPr="00D76268">
        <w:rPr>
          <w:i/>
          <w:iCs/>
        </w:rPr>
        <w:t>Journal of Alzheimer’s disease</w:t>
      </w:r>
      <w:r w:rsidRPr="00D76268">
        <w:t>. 2004;6(2):147-157.</w:t>
      </w:r>
    </w:p>
    <w:p w14:paraId="2CB2B49C" w14:textId="77777777" w:rsidR="00D76268" w:rsidRPr="00D76268" w:rsidRDefault="00D76268" w:rsidP="00D76268">
      <w:pPr>
        <w:pStyle w:val="Bibliography"/>
      </w:pPr>
      <w:r w:rsidRPr="00D76268">
        <w:t xml:space="preserve">33. </w:t>
      </w:r>
      <w:r w:rsidRPr="00D76268">
        <w:tab/>
        <w:t xml:space="preserve">D’Amico E, Factor-Litvak P, Santella RM, Mitsumoto H. Clinical perspective on oxidative stress in sporadic amyotrophic lateral sclerosis. </w:t>
      </w:r>
      <w:r w:rsidRPr="00D76268">
        <w:rPr>
          <w:i/>
          <w:iCs/>
        </w:rPr>
        <w:t>Free radical biology and medicine</w:t>
      </w:r>
      <w:r w:rsidRPr="00D76268">
        <w:t>. 2013;65:509-527.</w:t>
      </w:r>
    </w:p>
    <w:p w14:paraId="5EC7973E" w14:textId="77777777" w:rsidR="00D76268" w:rsidRPr="00D76268" w:rsidRDefault="00D76268" w:rsidP="00D76268">
      <w:pPr>
        <w:pStyle w:val="Bibliography"/>
      </w:pPr>
      <w:r w:rsidRPr="00D76268">
        <w:t xml:space="preserve">34. </w:t>
      </w:r>
      <w:r w:rsidRPr="00D76268">
        <w:tab/>
        <w:t xml:space="preserve">Perry VH, Nicoll JA, Holmes C. Microglia in neurodegenerative disease. </w:t>
      </w:r>
      <w:r w:rsidRPr="00D76268">
        <w:rPr>
          <w:i/>
          <w:iCs/>
        </w:rPr>
        <w:t>Nature Reviews Neurology</w:t>
      </w:r>
      <w:r w:rsidRPr="00D76268">
        <w:t>. 2010;6(4):193-201.</w:t>
      </w:r>
    </w:p>
    <w:p w14:paraId="2A0205CF" w14:textId="77777777" w:rsidR="00D76268" w:rsidRPr="00D76268" w:rsidRDefault="00D76268" w:rsidP="00D76268">
      <w:pPr>
        <w:pStyle w:val="Bibliography"/>
      </w:pPr>
      <w:r w:rsidRPr="00D76268">
        <w:t xml:space="preserve">35. </w:t>
      </w:r>
      <w:r w:rsidRPr="00D76268">
        <w:tab/>
        <w:t xml:space="preserve">Malek AM, Barchowsky A, Bowser R, et al. Exposure to hazardous air pollutants and the risk of amyotrophic lateral sclerosis. </w:t>
      </w:r>
      <w:r w:rsidRPr="00D76268">
        <w:rPr>
          <w:i/>
          <w:iCs/>
        </w:rPr>
        <w:t>Environmental Pollution</w:t>
      </w:r>
      <w:r w:rsidRPr="00D76268">
        <w:t>. 2015;197:181-186.</w:t>
      </w:r>
    </w:p>
    <w:p w14:paraId="2AA59956" w14:textId="77777777" w:rsidR="00D76268" w:rsidRPr="00D76268" w:rsidRDefault="00D76268" w:rsidP="00D76268">
      <w:pPr>
        <w:pStyle w:val="Bibliography"/>
      </w:pPr>
      <w:r w:rsidRPr="00D76268">
        <w:t xml:space="preserve">36. </w:t>
      </w:r>
      <w:r w:rsidRPr="00D76268">
        <w:tab/>
        <w:t xml:space="preserve">Yu Z, Peters S, van BL, et al. Long-Term Exposure to Ultrafine Particles and Particulate Matter Constituents and the Risk of Amyotrophic Lateral Sclerosis. </w:t>
      </w:r>
      <w:r w:rsidRPr="00D76268">
        <w:rPr>
          <w:i/>
          <w:iCs/>
        </w:rPr>
        <w:t>Environmental Health Perspectives</w:t>
      </w:r>
      <w:r w:rsidRPr="00D76268">
        <w:t>. 2021;129(9):097702. doi:10.1289/EHP9131</w:t>
      </w:r>
    </w:p>
    <w:p w14:paraId="2DF8487E" w14:textId="77777777" w:rsidR="00D76268" w:rsidRPr="00D76268" w:rsidRDefault="00D76268" w:rsidP="00D76268">
      <w:pPr>
        <w:pStyle w:val="Bibliography"/>
      </w:pPr>
      <w:r w:rsidRPr="00D76268">
        <w:t xml:space="preserve">37. </w:t>
      </w:r>
      <w:r w:rsidRPr="00D76268">
        <w:tab/>
        <w:t xml:space="preserve">Seelen M, Toro CRA, Veldink JH, et al. Long-Term Air Pollution Exposure and Amyotrophic Lateral Sclerosis in Netherlands: A Population-based Case–control Study. </w:t>
      </w:r>
      <w:r w:rsidRPr="00D76268">
        <w:rPr>
          <w:i/>
          <w:iCs/>
        </w:rPr>
        <w:t>Environmental Health Perspectives</w:t>
      </w:r>
      <w:r w:rsidRPr="00D76268">
        <w:t>. 2017;125(9):097023. doi:10.1289/EHP1115</w:t>
      </w:r>
    </w:p>
    <w:p w14:paraId="2901D1DB" w14:textId="77777777" w:rsidR="00D76268" w:rsidRPr="00D76268" w:rsidRDefault="00D76268" w:rsidP="00D76268">
      <w:pPr>
        <w:pStyle w:val="Bibliography"/>
      </w:pPr>
      <w:r w:rsidRPr="00D76268">
        <w:t xml:space="preserve">38. </w:t>
      </w:r>
      <w:r w:rsidRPr="00D76268">
        <w:tab/>
        <w:t xml:space="preserve">Nunez Y, Boehme AK, Weisskopf MG, et al. Fine Particle Exposure and Clinical Aggravation in Neurodegenerative Diseases in New York State. </w:t>
      </w:r>
      <w:r w:rsidRPr="00D76268">
        <w:rPr>
          <w:i/>
          <w:iCs/>
        </w:rPr>
        <w:t>Environmental health perspectives</w:t>
      </w:r>
      <w:r w:rsidRPr="00D76268">
        <w:t>. 2021;129(2):027003.</w:t>
      </w:r>
    </w:p>
    <w:p w14:paraId="45DC8E5B" w14:textId="77777777" w:rsidR="00D76268" w:rsidRPr="00D76268" w:rsidRDefault="00D76268" w:rsidP="00D76268">
      <w:pPr>
        <w:pStyle w:val="Bibliography"/>
      </w:pPr>
      <w:r w:rsidRPr="00D76268">
        <w:t xml:space="preserve">39. </w:t>
      </w:r>
      <w:r w:rsidRPr="00D76268">
        <w:tab/>
        <w:t xml:space="preserve">Strak M, Weinmayr G, Rodopoulou S, et al. Long term exposure to low level air pollution and mortality in eight European cohorts within the ELAPSE project: pooled analysis. </w:t>
      </w:r>
      <w:r w:rsidRPr="00D76268">
        <w:rPr>
          <w:i/>
          <w:iCs/>
        </w:rPr>
        <w:t>BMJ</w:t>
      </w:r>
      <w:r w:rsidRPr="00D76268">
        <w:t>. 2021;374:n1904. doi:10.1136/bmj.n1904</w:t>
      </w:r>
    </w:p>
    <w:p w14:paraId="394E240F" w14:textId="77777777" w:rsidR="00D76268" w:rsidRPr="00D76268" w:rsidRDefault="00D76268" w:rsidP="00D76268">
      <w:pPr>
        <w:pStyle w:val="Bibliography"/>
      </w:pPr>
      <w:r w:rsidRPr="00D76268">
        <w:t xml:space="preserve">40. </w:t>
      </w:r>
      <w:r w:rsidRPr="00D76268">
        <w:tab/>
        <w:t xml:space="preserve">Hamra GB, Laden F, Cohen AJ, Raaschou-Nielsen O, Brauer M, Loomis D. Lung cancer and exposure to nitrogen dioxide and traffic: a systematic review and meta-analysis. </w:t>
      </w:r>
      <w:r w:rsidRPr="00D76268">
        <w:rPr>
          <w:i/>
          <w:iCs/>
        </w:rPr>
        <w:t>Environmental Health Perspectives</w:t>
      </w:r>
      <w:r w:rsidRPr="00D76268">
        <w:t>. 2015;123(11):1107-1112.</w:t>
      </w:r>
    </w:p>
    <w:p w14:paraId="05CA159D" w14:textId="77777777" w:rsidR="00D76268" w:rsidRPr="00D76268" w:rsidRDefault="00D76268" w:rsidP="00D76268">
      <w:pPr>
        <w:pStyle w:val="Bibliography"/>
      </w:pPr>
      <w:r w:rsidRPr="00D76268">
        <w:lastRenderedPageBreak/>
        <w:t xml:space="preserve">41. </w:t>
      </w:r>
      <w:r w:rsidRPr="00D76268">
        <w:tab/>
        <w:t xml:space="preserve">Chen H, Kwong JC, Copes R, et al. Living near major roads and the incidence of dementia, Parkinson’s disease, and multiple sclerosis: a population-based cohort study. </w:t>
      </w:r>
      <w:r w:rsidRPr="00D76268">
        <w:rPr>
          <w:i/>
          <w:iCs/>
        </w:rPr>
        <w:t>The Lancet</w:t>
      </w:r>
      <w:r w:rsidRPr="00D76268">
        <w:t>. 2017;389(10070):718-726.</w:t>
      </w:r>
    </w:p>
    <w:p w14:paraId="34ABEA6C" w14:textId="77777777" w:rsidR="00D76268" w:rsidRPr="00D76268" w:rsidRDefault="00D76268" w:rsidP="00D76268">
      <w:pPr>
        <w:pStyle w:val="Bibliography"/>
      </w:pPr>
      <w:r w:rsidRPr="00D76268">
        <w:t xml:space="preserve">42. </w:t>
      </w:r>
      <w:r w:rsidRPr="00D76268">
        <w:tab/>
        <w:t xml:space="preserve">Gibson EA, Nunez Y, Abuawad A, et al. An overview of methods to address distinct research questions on environmental mixtures: an application to persistent organic pollutants and leukocyte telomere length. </w:t>
      </w:r>
      <w:r w:rsidRPr="00D76268">
        <w:rPr>
          <w:i/>
          <w:iCs/>
        </w:rPr>
        <w:t>Environmental Health</w:t>
      </w:r>
      <w:r w:rsidRPr="00D76268">
        <w:t>. 2019;18(1):1-16.</w:t>
      </w:r>
    </w:p>
    <w:p w14:paraId="424D0887" w14:textId="77777777" w:rsidR="00D76268" w:rsidRPr="00D76268" w:rsidRDefault="00D76268" w:rsidP="00D76268">
      <w:pPr>
        <w:pStyle w:val="Bibliography"/>
      </w:pPr>
      <w:r w:rsidRPr="00D76268">
        <w:t xml:space="preserve">43. </w:t>
      </w:r>
      <w:r w:rsidRPr="00D76268">
        <w:tab/>
        <w:t xml:space="preserve">Frank L. When an entire country is a cohort. </w:t>
      </w:r>
      <w:r w:rsidRPr="00D76268">
        <w:rPr>
          <w:i/>
          <w:iCs/>
        </w:rPr>
        <w:t>Science</w:t>
      </w:r>
      <w:r w:rsidRPr="00D76268">
        <w:t>. 2000;287(5462):2398-2399.</w:t>
      </w:r>
    </w:p>
    <w:p w14:paraId="204CEDF9" w14:textId="77777777" w:rsidR="00D76268" w:rsidRPr="00D76268" w:rsidRDefault="00D76268" w:rsidP="00D76268">
      <w:pPr>
        <w:pStyle w:val="Bibliography"/>
      </w:pPr>
      <w:r w:rsidRPr="00D76268">
        <w:t xml:space="preserve">44. </w:t>
      </w:r>
      <w:r w:rsidRPr="00D76268">
        <w:tab/>
        <w:t xml:space="preserve">Kioumourtzoglou M-A, Seals RM, Himmerslev L, Gredal O, Hansen J, Weisskopf MG. Comparison of diagnoses of amyotrophic lateral sclerosis by use of death certificates and hospital discharge data in the Danish population. </w:t>
      </w:r>
      <w:r w:rsidRPr="00D76268">
        <w:rPr>
          <w:i/>
          <w:iCs/>
        </w:rPr>
        <w:t>Amyotrophic Lateral Sclerosis and Frontotemporal Degeneration</w:t>
      </w:r>
      <w:r w:rsidRPr="00D76268">
        <w:t>. 2015;16(3-4):224-229.</w:t>
      </w:r>
    </w:p>
    <w:p w14:paraId="42523582" w14:textId="77777777" w:rsidR="00D76268" w:rsidRPr="00D76268" w:rsidRDefault="00D76268" w:rsidP="00D76268">
      <w:pPr>
        <w:pStyle w:val="Bibliography"/>
      </w:pPr>
      <w:r w:rsidRPr="00D76268">
        <w:t xml:space="preserve">45. </w:t>
      </w:r>
      <w:r w:rsidRPr="00D76268">
        <w:tab/>
        <w:t xml:space="preserve">Pedersen CB. The Danish civil registration system. </w:t>
      </w:r>
      <w:r w:rsidRPr="00D76268">
        <w:rPr>
          <w:i/>
          <w:iCs/>
        </w:rPr>
        <w:t>Scandinavian journal of public health</w:t>
      </w:r>
      <w:r w:rsidRPr="00D76268">
        <w:t>. 2011;39(7_suppl):22-25.</w:t>
      </w:r>
    </w:p>
    <w:p w14:paraId="66DBA413" w14:textId="77777777" w:rsidR="00D76268" w:rsidRPr="00D76268" w:rsidRDefault="00D76268" w:rsidP="00D76268">
      <w:pPr>
        <w:pStyle w:val="Bibliography"/>
      </w:pPr>
      <w:r w:rsidRPr="00D76268">
        <w:t xml:space="preserve">46. </w:t>
      </w:r>
      <w:r w:rsidRPr="00D76268">
        <w:tab/>
        <w:t xml:space="preserve">Ketzel M, Berkowicz R, Hvidberg M, Jensen SS, Raaschou-Nielsen O. Evaluation of AirGIS: a GIS-based air pollution and human exposure modelling system. </w:t>
      </w:r>
      <w:r w:rsidRPr="00D76268">
        <w:rPr>
          <w:i/>
          <w:iCs/>
        </w:rPr>
        <w:t>International Journal of Environment and Pollution</w:t>
      </w:r>
      <w:r w:rsidRPr="00D76268">
        <w:t>. 2011;47(1-4):226-238.</w:t>
      </w:r>
    </w:p>
    <w:p w14:paraId="133263AB" w14:textId="77777777" w:rsidR="00D76268" w:rsidRPr="00D76268" w:rsidRDefault="00D76268" w:rsidP="00D76268">
      <w:pPr>
        <w:pStyle w:val="Bibliography"/>
      </w:pPr>
      <w:r w:rsidRPr="00D76268">
        <w:t xml:space="preserve">47. </w:t>
      </w:r>
      <w:r w:rsidRPr="00D76268">
        <w:tab/>
        <w:t xml:space="preserve">Ketzel M, Burman M, Nøjgaard JK, Christensen JH, Im U, Brandt J. High resolution modelling of elemental carbon for Denmark. In: </w:t>
      </w:r>
      <w:r w:rsidRPr="00D76268">
        <w:rPr>
          <w:i/>
          <w:iCs/>
        </w:rPr>
        <w:t>18th International Conference on Harmonisation within Atmospheric Dispersion Modelling for Regulatory Purposes, HARMO 2017</w:t>
      </w:r>
      <w:r w:rsidRPr="00D76268">
        <w:t>. ; 2017.</w:t>
      </w:r>
    </w:p>
    <w:p w14:paraId="0F2646C7" w14:textId="77777777" w:rsidR="00D76268" w:rsidRPr="00D76268" w:rsidRDefault="00D76268" w:rsidP="00D76268">
      <w:pPr>
        <w:pStyle w:val="Bibliography"/>
      </w:pPr>
      <w:r w:rsidRPr="00D76268">
        <w:t xml:space="preserve">48. </w:t>
      </w:r>
      <w:r w:rsidRPr="00D76268">
        <w:tab/>
        <w:t xml:space="preserve">Raaschou-Nielsen O, Andersen ZJ, Hvidberg M, et al. Lung cancer incidence and long-term exposure to air pollution from traffic. </w:t>
      </w:r>
      <w:r w:rsidRPr="00D76268">
        <w:rPr>
          <w:i/>
          <w:iCs/>
        </w:rPr>
        <w:t>Environmental health perspectives</w:t>
      </w:r>
      <w:r w:rsidRPr="00D76268">
        <w:t>. 2011;119(6):860-865.</w:t>
      </w:r>
    </w:p>
    <w:p w14:paraId="4A7607D9" w14:textId="77777777" w:rsidR="00D76268" w:rsidRPr="00D76268" w:rsidRDefault="00D76268" w:rsidP="00D76268">
      <w:pPr>
        <w:pStyle w:val="Bibliography"/>
      </w:pPr>
      <w:r w:rsidRPr="00D76268">
        <w:t xml:space="preserve">49. </w:t>
      </w:r>
      <w:r w:rsidRPr="00D76268">
        <w:tab/>
        <w:t xml:space="preserve">Raaschou-Nielsen O, Sørensen M, Ketzel M, et al. Long-term exposure to traffic-related air pollution and diabetes-associated mortality: a cohort study. </w:t>
      </w:r>
      <w:r w:rsidRPr="00D76268">
        <w:rPr>
          <w:i/>
          <w:iCs/>
        </w:rPr>
        <w:t>Diabetologia</w:t>
      </w:r>
      <w:r w:rsidRPr="00D76268">
        <w:t>. 2013;56(1):36-46.</w:t>
      </w:r>
    </w:p>
    <w:p w14:paraId="2D17FB95" w14:textId="77777777" w:rsidR="00D76268" w:rsidRPr="00D76268" w:rsidRDefault="00D76268" w:rsidP="00D76268">
      <w:pPr>
        <w:pStyle w:val="Bibliography"/>
      </w:pPr>
      <w:r w:rsidRPr="00D76268">
        <w:t xml:space="preserve">50. </w:t>
      </w:r>
      <w:r w:rsidRPr="00D76268">
        <w:tab/>
        <w:t xml:space="preserve">Sørensen M, Hoffmann B, Hvidberg M, et al. Long-term exposure to traffic-related air pollution associated with blood pressure and self-reported hypertension in a Danish cohort. </w:t>
      </w:r>
      <w:r w:rsidRPr="00D76268">
        <w:rPr>
          <w:i/>
          <w:iCs/>
        </w:rPr>
        <w:t>Environmental health perspectives</w:t>
      </w:r>
      <w:r w:rsidRPr="00D76268">
        <w:t>. 2012;120(3):418-424.</w:t>
      </w:r>
    </w:p>
    <w:p w14:paraId="0C1B3E40" w14:textId="77777777" w:rsidR="00D76268" w:rsidRPr="00D76268" w:rsidRDefault="00D76268" w:rsidP="00D76268">
      <w:pPr>
        <w:pStyle w:val="Bibliography"/>
      </w:pPr>
      <w:r w:rsidRPr="00D76268">
        <w:t xml:space="preserve">51. </w:t>
      </w:r>
      <w:r w:rsidRPr="00D76268">
        <w:tab/>
        <w:t xml:space="preserve">Khan J, Kakosimos K, Raaschou-Nielsen O, et al. Development and performance evaluation of new AirGIS–a GIS based air pollution and human exposure modelling system. </w:t>
      </w:r>
      <w:r w:rsidRPr="00D76268">
        <w:rPr>
          <w:i/>
          <w:iCs/>
        </w:rPr>
        <w:t>Atmospheric environment</w:t>
      </w:r>
      <w:r w:rsidRPr="00D76268">
        <w:t>. 2019;198:102-121.</w:t>
      </w:r>
    </w:p>
    <w:p w14:paraId="0C2FDCCB" w14:textId="77777777" w:rsidR="00D76268" w:rsidRPr="00D76268" w:rsidRDefault="00D76268" w:rsidP="00D76268">
      <w:pPr>
        <w:pStyle w:val="Bibliography"/>
      </w:pPr>
      <w:r w:rsidRPr="00D76268">
        <w:t xml:space="preserve">52. </w:t>
      </w:r>
      <w:r w:rsidRPr="00D76268">
        <w:tab/>
        <w:t xml:space="preserve">Galvin M, Gaffney R, Corr B, Mays I, Hardiman O. From first symptoms to diagnosis of amyotrophic lateral sclerosis: perspectives of an Irish informal caregiver cohort—a thematic analysis. </w:t>
      </w:r>
      <w:r w:rsidRPr="00D76268">
        <w:rPr>
          <w:i/>
          <w:iCs/>
        </w:rPr>
        <w:t>BMJ Open</w:t>
      </w:r>
      <w:r w:rsidRPr="00D76268">
        <w:t>. 2017;7(3). doi:10.1136/bmjopen-2016-014985</w:t>
      </w:r>
    </w:p>
    <w:p w14:paraId="23360C6C" w14:textId="77777777" w:rsidR="00D76268" w:rsidRPr="00D76268" w:rsidRDefault="00D76268" w:rsidP="00D76268">
      <w:pPr>
        <w:pStyle w:val="Bibliography"/>
      </w:pPr>
      <w:r w:rsidRPr="00D76268">
        <w:lastRenderedPageBreak/>
        <w:t xml:space="preserve">53. </w:t>
      </w:r>
      <w:r w:rsidRPr="00D76268">
        <w:tab/>
        <w:t xml:space="preserve">Dickerson AS, Hansen J, Kioumourtzoglou M-A, Specht AJ, Gredal O, Weisskopf MG. Study of occupation and amyotrophic lateral sclerosis in a Danish cohort. </w:t>
      </w:r>
      <w:r w:rsidRPr="00D76268">
        <w:rPr>
          <w:i/>
          <w:iCs/>
        </w:rPr>
        <w:t>Occup Environ Med</w:t>
      </w:r>
      <w:r w:rsidRPr="00D76268">
        <w:t>. 2018;75(9):630-638. doi:10.1136/oemed-2018-105110</w:t>
      </w:r>
    </w:p>
    <w:p w14:paraId="6B87594F" w14:textId="77777777" w:rsidR="00D76268" w:rsidRPr="00D76268" w:rsidRDefault="00D76268" w:rsidP="00D76268">
      <w:pPr>
        <w:pStyle w:val="Bibliography"/>
      </w:pPr>
      <w:r w:rsidRPr="00D76268">
        <w:t xml:space="preserve">54. </w:t>
      </w:r>
      <w:r w:rsidRPr="00D76268">
        <w:tab/>
        <w:t xml:space="preserve">Rothman KJ, Greenland S, Lash TL, others. </w:t>
      </w:r>
      <w:r w:rsidRPr="00D76268">
        <w:rPr>
          <w:i/>
          <w:iCs/>
        </w:rPr>
        <w:t>Modern Epidemiology</w:t>
      </w:r>
      <w:r w:rsidRPr="00D76268">
        <w:t>. Vol 3. Wolters Kluwer Health/Lippincott Williams &amp; Wilkins Philadelphia; 2008.</w:t>
      </w:r>
    </w:p>
    <w:p w14:paraId="427A0FE1" w14:textId="77777777" w:rsidR="00D76268" w:rsidRPr="00D76268" w:rsidRDefault="00D76268" w:rsidP="00D76268">
      <w:pPr>
        <w:pStyle w:val="Bibliography"/>
      </w:pPr>
      <w:r w:rsidRPr="00D76268">
        <w:t xml:space="preserve">55. </w:t>
      </w:r>
      <w:r w:rsidRPr="00D76268">
        <w:tab/>
        <w:t xml:space="preserve">Gelman A, Carlin JB, Stern HS, Dunson DB, Vehtari A, Rubin DB. </w:t>
      </w:r>
      <w:r w:rsidRPr="00D76268">
        <w:rPr>
          <w:i/>
          <w:iCs/>
        </w:rPr>
        <w:t>Bayesian Data Analysis, Third Edition</w:t>
      </w:r>
      <w:r w:rsidRPr="00D76268">
        <w:t>. CRC Press; 2013.</w:t>
      </w:r>
    </w:p>
    <w:p w14:paraId="5FBFFF08" w14:textId="77777777" w:rsidR="00D76268" w:rsidRPr="00D76268" w:rsidRDefault="00D76268" w:rsidP="00D76268">
      <w:pPr>
        <w:pStyle w:val="Bibliography"/>
      </w:pPr>
      <w:r w:rsidRPr="00D76268">
        <w:t xml:space="preserve">56. </w:t>
      </w:r>
      <w:r w:rsidRPr="00D76268">
        <w:tab/>
        <w:t xml:space="preserve">Martin R, Peters G, Wilkinson J. Symmetric decomposition of a positive definite matrix. </w:t>
      </w:r>
      <w:r w:rsidRPr="00D76268">
        <w:rPr>
          <w:i/>
          <w:iCs/>
        </w:rPr>
        <w:t>Numerische Mathematik</w:t>
      </w:r>
      <w:r w:rsidRPr="00D76268">
        <w:t>. 1965;7(5):362-383.</w:t>
      </w:r>
    </w:p>
    <w:p w14:paraId="63A7BD01" w14:textId="77777777" w:rsidR="00D76268" w:rsidRPr="00D76268" w:rsidRDefault="00D76268" w:rsidP="00D76268">
      <w:pPr>
        <w:pStyle w:val="Bibliography"/>
      </w:pPr>
      <w:r w:rsidRPr="00D76268">
        <w:t xml:space="preserve">57. </w:t>
      </w:r>
      <w:r w:rsidRPr="00D76268">
        <w:tab/>
        <w:t xml:space="preserve">Lewandowski D, Kurowicka D, Joe H. Generating random correlation matrices based on vines and extended onion method. </w:t>
      </w:r>
      <w:r w:rsidRPr="00D76268">
        <w:rPr>
          <w:i/>
          <w:iCs/>
        </w:rPr>
        <w:t>Journal of multivariate analysis</w:t>
      </w:r>
      <w:r w:rsidRPr="00D76268">
        <w:t>. 2009;100(9):1989-2001.</w:t>
      </w:r>
    </w:p>
    <w:p w14:paraId="350ACD2B" w14:textId="77777777" w:rsidR="00D76268" w:rsidRPr="00D76268" w:rsidRDefault="00D76268" w:rsidP="00D76268">
      <w:pPr>
        <w:pStyle w:val="Bibliography"/>
      </w:pPr>
      <w:r w:rsidRPr="00D76268">
        <w:t xml:space="preserve">58. </w:t>
      </w:r>
      <w:r w:rsidRPr="00D76268">
        <w:tab/>
        <w:t>R Core Team. R: A language and environment for statistical computing. Published online 2013.</w:t>
      </w:r>
    </w:p>
    <w:p w14:paraId="7A6DC37C" w14:textId="77777777" w:rsidR="00D76268" w:rsidRPr="00D76268" w:rsidRDefault="00D76268" w:rsidP="00D76268">
      <w:pPr>
        <w:pStyle w:val="Bibliography"/>
      </w:pPr>
      <w:r w:rsidRPr="00D76268">
        <w:t xml:space="preserve">59. </w:t>
      </w:r>
      <w:r w:rsidRPr="00D76268">
        <w:tab/>
        <w:t xml:space="preserve">Povedano M, Saez M, Martinez-Matos J-A, Barceló MA. Spatial assessment of the association between long-term exposure to environmental factors and the occurrence of amyotrophic lateral sclerosis in Catalonia, Spain: a population-based nested case-control study. </w:t>
      </w:r>
      <w:r w:rsidRPr="00D76268">
        <w:rPr>
          <w:i/>
          <w:iCs/>
        </w:rPr>
        <w:t>Neuroepidemiology</w:t>
      </w:r>
      <w:r w:rsidRPr="00D76268">
        <w:t>. 2018;51(1-2):33-49.</w:t>
      </w:r>
    </w:p>
    <w:p w14:paraId="5FF15638" w14:textId="77777777" w:rsidR="00D76268" w:rsidRPr="00D76268" w:rsidRDefault="00D76268" w:rsidP="00D76268">
      <w:pPr>
        <w:pStyle w:val="Bibliography"/>
      </w:pPr>
      <w:r w:rsidRPr="00D76268">
        <w:t xml:space="preserve">60. </w:t>
      </w:r>
      <w:r w:rsidRPr="00D76268">
        <w:tab/>
        <w:t xml:space="preserve">Fruin SA, Winer AM, Rodes CE. Black carbon concentrations in California vehicles and estimation of in-vehicle diesel exhaust particulate matter exposures. </w:t>
      </w:r>
      <w:r w:rsidRPr="00D76268">
        <w:rPr>
          <w:i/>
          <w:iCs/>
        </w:rPr>
        <w:t>Atmospheric Environment</w:t>
      </w:r>
      <w:r w:rsidRPr="00D76268">
        <w:t>. 2004;38(25):4123-4133.</w:t>
      </w:r>
    </w:p>
    <w:p w14:paraId="48858B05" w14:textId="77777777" w:rsidR="00D76268" w:rsidRPr="00D76268" w:rsidRDefault="00D76268" w:rsidP="00D76268">
      <w:pPr>
        <w:pStyle w:val="Bibliography"/>
      </w:pPr>
      <w:r w:rsidRPr="00D76268">
        <w:t xml:space="preserve">61. </w:t>
      </w:r>
      <w:r w:rsidRPr="00D76268">
        <w:tab/>
        <w:t xml:space="preserve">Pamphlett R, Rikard-Bell A. Different occupations associated with amyotrophic lateral sclerosis: Is diesel exhaust the link? </w:t>
      </w:r>
      <w:r w:rsidRPr="00D76268">
        <w:rPr>
          <w:i/>
          <w:iCs/>
        </w:rPr>
        <w:t>PloS One</w:t>
      </w:r>
      <w:r w:rsidRPr="00D76268">
        <w:t>. 2013;8(11):e80993.</w:t>
      </w:r>
    </w:p>
    <w:p w14:paraId="46330F24" w14:textId="77777777" w:rsidR="00D76268" w:rsidRPr="00D76268" w:rsidRDefault="00D76268" w:rsidP="00D76268">
      <w:pPr>
        <w:pStyle w:val="Bibliography"/>
      </w:pPr>
      <w:r w:rsidRPr="00D76268">
        <w:t xml:space="preserve">62. </w:t>
      </w:r>
      <w:r w:rsidRPr="00D76268">
        <w:tab/>
        <w:t xml:space="preserve">Zhang R, Dai Y, Zhang X, et al. Reduced pulmonary function and increased pro-inflammatory cytokines in nanoscale carbon black-exposed workers. </w:t>
      </w:r>
      <w:r w:rsidRPr="00D76268">
        <w:rPr>
          <w:i/>
          <w:iCs/>
        </w:rPr>
        <w:t>Part Fibre Toxicol</w:t>
      </w:r>
      <w:r w:rsidRPr="00D76268">
        <w:t>. 2014;11:73. doi:10.1186/s12989-014-0073-1</w:t>
      </w:r>
    </w:p>
    <w:p w14:paraId="2FD8A721" w14:textId="77777777" w:rsidR="00D76268" w:rsidRPr="00D76268" w:rsidRDefault="00D76268" w:rsidP="00D76268">
      <w:pPr>
        <w:pStyle w:val="Bibliography"/>
      </w:pPr>
      <w:r w:rsidRPr="00D76268">
        <w:t xml:space="preserve">63. </w:t>
      </w:r>
      <w:r w:rsidRPr="00D76268">
        <w:tab/>
        <w:t xml:space="preserve">Gao X, Xu H, Shang J, et al. Ozonized carbon black induces mitochondrial dysfunction and DNA damage. </w:t>
      </w:r>
      <w:r w:rsidRPr="00D76268">
        <w:rPr>
          <w:i/>
          <w:iCs/>
        </w:rPr>
        <w:t>Environ Toxicol</w:t>
      </w:r>
      <w:r w:rsidRPr="00D76268">
        <w:t>. 2017;32(3):944-955. doi:10.1002/tox.22295</w:t>
      </w:r>
    </w:p>
    <w:p w14:paraId="259068AB" w14:textId="77777777" w:rsidR="00D76268" w:rsidRPr="00D76268" w:rsidRDefault="00D76268" w:rsidP="00D76268">
      <w:pPr>
        <w:pStyle w:val="Bibliography"/>
      </w:pPr>
      <w:r w:rsidRPr="00D76268">
        <w:t xml:space="preserve">64. </w:t>
      </w:r>
      <w:r w:rsidRPr="00D76268">
        <w:tab/>
        <w:t xml:space="preserve">Kyjovska ZO, Jacobsen NR, Saber AT, et al. DNA damage following pulmonary exposure by instillation to low doses of carbon black (Printex 90) nanoparticles in mice. </w:t>
      </w:r>
      <w:r w:rsidRPr="00D76268">
        <w:rPr>
          <w:i/>
          <w:iCs/>
        </w:rPr>
        <w:t>Environ Mol Mutagen</w:t>
      </w:r>
      <w:r w:rsidRPr="00D76268">
        <w:t>. 2015;56(1):41-49. doi:10.1002/em.21888</w:t>
      </w:r>
    </w:p>
    <w:p w14:paraId="300C2D22" w14:textId="77777777" w:rsidR="00D76268" w:rsidRPr="00D76268" w:rsidRDefault="00D76268" w:rsidP="00D76268">
      <w:pPr>
        <w:pStyle w:val="Bibliography"/>
      </w:pPr>
      <w:r w:rsidRPr="00D76268">
        <w:t xml:space="preserve">65. </w:t>
      </w:r>
      <w:r w:rsidRPr="00D76268">
        <w:tab/>
        <w:t xml:space="preserve">Carroll RJ, Ruppert D, Stefanski LA, Crainiceanu CM. </w:t>
      </w:r>
      <w:r w:rsidRPr="00D76268">
        <w:rPr>
          <w:i/>
          <w:iCs/>
        </w:rPr>
        <w:t>Measurement Error in Nonlinear Models: A Modern Perspective</w:t>
      </w:r>
      <w:r w:rsidRPr="00D76268">
        <w:t>. CRC press; 2006.</w:t>
      </w:r>
    </w:p>
    <w:p w14:paraId="55E8727B" w14:textId="27A40F9E" w:rsidR="002A7C90" w:rsidRPr="00BE40FA" w:rsidRDefault="00A95DD5" w:rsidP="00042EDE">
      <w:pPr>
        <w:rPr>
          <w:b/>
        </w:rPr>
      </w:pPr>
      <w:r w:rsidRPr="00BE40FA">
        <w:rPr>
          <w:b/>
        </w:rPr>
        <w:fldChar w:fldCharType="end"/>
      </w:r>
    </w:p>
    <w:sectPr w:rsidR="002A7C90" w:rsidRPr="00BE40FA" w:rsidSect="00BC5B1A">
      <w:footerReference w:type="default" r:id="rId16"/>
      <w:pgSz w:w="12240" w:h="15840"/>
      <w:pgMar w:top="1440" w:right="1440" w:bottom="1440" w:left="1440" w:header="0" w:footer="720" w:gutter="0"/>
      <w:lnNumType w:countBy="1" w:restart="continuous"/>
      <w:cols w:space="720"/>
      <w:formProt w:val="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rks, Robbie M" w:date="2021-09-07T12:19:00Z" w:initials="PRM">
    <w:p w14:paraId="7DABC18F" w14:textId="4DC383AE" w:rsidR="00363470" w:rsidRDefault="00363470">
      <w:pPr>
        <w:pStyle w:val="CommentText"/>
      </w:pPr>
      <w:r>
        <w:rPr>
          <w:rStyle w:val="CommentReference"/>
        </w:rPr>
        <w:annotationRef/>
      </w:r>
      <w:r w:rsidR="003F0737">
        <w:rPr>
          <w:noProof/>
        </w:rPr>
        <w:t>Dear all: please ensure happy with title and associations here</w:t>
      </w:r>
    </w:p>
  </w:comment>
  <w:comment w:id="1" w:author="Parks, Robbie M" w:date="2021-09-09T14:19:00Z" w:initials="PRM">
    <w:p w14:paraId="63F72E67" w14:textId="2A80D284" w:rsidR="00945005" w:rsidRDefault="00945005">
      <w:pPr>
        <w:pStyle w:val="CommentText"/>
      </w:pPr>
      <w:r>
        <w:rPr>
          <w:rStyle w:val="CommentReference"/>
        </w:rPr>
        <w:annotationRef/>
      </w:r>
      <w:r w:rsidR="001071FB">
        <w:t xml:space="preserve">Marianthi: </w:t>
      </w:r>
      <w:r>
        <w:t xml:space="preserve">Is order of </w:t>
      </w:r>
      <w:proofErr w:type="gramStart"/>
      <w:r>
        <w:t>authors</w:t>
      </w:r>
      <w:proofErr w:type="gramEnd"/>
      <w:r>
        <w:t xml:space="preserve"> OK?</w:t>
      </w:r>
    </w:p>
  </w:comment>
  <w:comment w:id="4" w:author="mak" w:date="2021-09-21T16:41:00Z" w:initials="mak">
    <w:p w14:paraId="3EAAE477" w14:textId="77777777" w:rsidR="002D09F5" w:rsidRDefault="002D09F5">
      <w:pPr>
        <w:pStyle w:val="CommentText"/>
      </w:pPr>
      <w:r>
        <w:rPr>
          <w:rStyle w:val="CommentReference"/>
        </w:rPr>
        <w:annotationRef/>
      </w:r>
      <w:r>
        <w:t>I think everyone here has a bachelors… maybe take this out?</w:t>
      </w:r>
    </w:p>
    <w:p w14:paraId="0B499718" w14:textId="5936165B" w:rsidR="002D09F5" w:rsidRDefault="002D09F5">
      <w:pPr>
        <w:pStyle w:val="CommentText"/>
      </w:pPr>
      <w:r>
        <w:t xml:space="preserve"> </w:t>
      </w:r>
    </w:p>
  </w:comment>
  <w:comment w:id="6" w:author="Parks, Robbie M" w:date="2021-09-07T15:13:00Z" w:initials="PRM">
    <w:p w14:paraId="1905C14B" w14:textId="78526DF1" w:rsidR="005E4F19" w:rsidRDefault="005E4F19" w:rsidP="005E4F19">
      <w:pPr>
        <w:pStyle w:val="CommentText"/>
        <w:rPr>
          <w:b/>
          <w:bCs/>
        </w:rPr>
      </w:pPr>
      <w:r>
        <w:rPr>
          <w:rStyle w:val="CommentReference"/>
        </w:rPr>
        <w:annotationRef/>
      </w:r>
      <w:r w:rsidRPr="005E4F19">
        <w:rPr>
          <w:b/>
          <w:bCs/>
        </w:rPr>
        <w:t>Key Points</w:t>
      </w:r>
    </w:p>
    <w:p w14:paraId="0D509EB4" w14:textId="77777777" w:rsidR="005E4F19" w:rsidRPr="005E4F19" w:rsidRDefault="005E4F19" w:rsidP="005E4F19">
      <w:pPr>
        <w:pStyle w:val="CommentText"/>
        <w:rPr>
          <w:b/>
          <w:bCs/>
        </w:rPr>
      </w:pPr>
    </w:p>
    <w:p w14:paraId="0CD52361" w14:textId="77777777" w:rsidR="005E4F19" w:rsidRPr="005E4F19" w:rsidRDefault="005E4F19" w:rsidP="005E4F19">
      <w:pPr>
        <w:pStyle w:val="CommentText"/>
      </w:pPr>
      <w:r w:rsidRPr="005E4F19">
        <w:t>In the manuscript, include a separate section called "Key Points" before the Abstract.</w:t>
      </w:r>
    </w:p>
    <w:p w14:paraId="1042A37C" w14:textId="77777777" w:rsidR="005E4F19" w:rsidRDefault="005E4F19">
      <w:pPr>
        <w:pStyle w:val="CommentText"/>
      </w:pPr>
      <w:r w:rsidRPr="005E4F19">
        <w:t>This feature provides a quick structured synopsis of the findings of your manuscript (required only for research and review manuscripts), following 3 key points: Question, Findings, and Meaning. Limit this section to 75-100 words or less.</w:t>
      </w:r>
    </w:p>
    <w:p w14:paraId="04BC1E07" w14:textId="77777777" w:rsidR="00392B85" w:rsidRDefault="00392B85">
      <w:pPr>
        <w:pStyle w:val="CommentText"/>
      </w:pPr>
    </w:p>
    <w:p w14:paraId="3A227B37" w14:textId="1ADF3965" w:rsidR="00392B85" w:rsidRDefault="00392B85">
      <w:pPr>
        <w:pStyle w:val="CommentText"/>
      </w:pPr>
      <w:r>
        <w:t xml:space="preserve">Currently </w:t>
      </w:r>
      <w:r w:rsidR="00901A6E">
        <w:t>10</w:t>
      </w:r>
      <w:r w:rsidR="00C92995">
        <w:t>4</w:t>
      </w:r>
      <w:r>
        <w:t xml:space="preserve"> words</w:t>
      </w:r>
    </w:p>
  </w:comment>
  <w:comment w:id="18" w:author="Parks, Robbie M" w:date="2021-09-07T15:01:00Z" w:initials="PRM">
    <w:p w14:paraId="660D952C" w14:textId="3420ED79" w:rsidR="00A8661F" w:rsidRDefault="00A8661F" w:rsidP="00A8661F">
      <w:pPr>
        <w:pStyle w:val="CommentText"/>
        <w:rPr>
          <w:b/>
          <w:bCs/>
        </w:rPr>
      </w:pPr>
      <w:r>
        <w:rPr>
          <w:rStyle w:val="CommentReference"/>
        </w:rPr>
        <w:annotationRef/>
      </w:r>
      <w:r w:rsidRPr="00A8661F">
        <w:rPr>
          <w:b/>
          <w:bCs/>
        </w:rPr>
        <w:t>Abstracts for Reports of Original Data:</w:t>
      </w:r>
    </w:p>
    <w:p w14:paraId="6E430F2D" w14:textId="77777777" w:rsidR="00A8661F" w:rsidRPr="00A8661F" w:rsidRDefault="00A8661F" w:rsidP="00A8661F">
      <w:pPr>
        <w:pStyle w:val="CommentText"/>
        <w:rPr>
          <w:b/>
          <w:bCs/>
        </w:rPr>
      </w:pPr>
    </w:p>
    <w:p w14:paraId="32209D3D" w14:textId="72CB96F2" w:rsidR="00A8661F" w:rsidRDefault="00A8661F" w:rsidP="00A8661F">
      <w:pPr>
        <w:pStyle w:val="CommentText"/>
      </w:pPr>
      <w:r w:rsidRPr="00A8661F">
        <w:t xml:space="preserve">Reports of original data should include an abstract of no more than 350 words using the headings listed below. For brevity, parts of the abstract may be written as phrases rather than complete sentences. </w:t>
      </w:r>
    </w:p>
    <w:p w14:paraId="076AA832" w14:textId="66D37120" w:rsidR="00AE56F8" w:rsidRDefault="00AE56F8" w:rsidP="00A8661F">
      <w:pPr>
        <w:pStyle w:val="CommentText"/>
      </w:pPr>
    </w:p>
    <w:p w14:paraId="7E1CAEF2" w14:textId="46C8611E" w:rsidR="00A8661F" w:rsidRDefault="00AE56F8">
      <w:pPr>
        <w:pStyle w:val="CommentText"/>
      </w:pPr>
      <w:r>
        <w:t xml:space="preserve">Currently </w:t>
      </w:r>
      <w:r w:rsidR="00783F65">
        <w:t>XX</w:t>
      </w:r>
      <w:r>
        <w:t xml:space="preserve"> words</w:t>
      </w:r>
    </w:p>
  </w:comment>
  <w:comment w:id="39" w:author="Parks, Robbie M" w:date="2021-09-15T10:29:00Z" w:initials="PRM">
    <w:p w14:paraId="6D9FC72F" w14:textId="502E875A" w:rsidR="00365094" w:rsidRDefault="00365094">
      <w:pPr>
        <w:pStyle w:val="CommentText"/>
      </w:pPr>
      <w:r>
        <w:rPr>
          <w:rStyle w:val="CommentReference"/>
        </w:rPr>
        <w:annotationRef/>
      </w:r>
      <w:r>
        <w:t>Marianthi: Does this need to be ‘ALS and motor neuron disease diagnosis’?</w:t>
      </w:r>
    </w:p>
  </w:comment>
  <w:comment w:id="40" w:author="mak" w:date="2021-09-20T12:07:00Z" w:initials="mak">
    <w:p w14:paraId="59628F8A" w14:textId="3EAA4EAE" w:rsidR="00623A37" w:rsidRDefault="00623A37">
      <w:pPr>
        <w:pStyle w:val="CommentText"/>
      </w:pPr>
      <w:r>
        <w:rPr>
          <w:rStyle w:val="CommentReference"/>
        </w:rPr>
        <w:annotationRef/>
      </w:r>
      <w:r>
        <w:t>No, I think ALS alone is fine</w:t>
      </w:r>
    </w:p>
  </w:comment>
  <w:comment w:id="54" w:author="Parks, Robbie M" w:date="2021-09-07T13:49:00Z" w:initials="PRM">
    <w:p w14:paraId="5FC6097C" w14:textId="77777777" w:rsidR="004E2416" w:rsidRDefault="004E2416">
      <w:pPr>
        <w:pStyle w:val="CommentText"/>
      </w:pPr>
      <w:r>
        <w:rPr>
          <w:rStyle w:val="CommentReference"/>
        </w:rPr>
        <w:annotationRef/>
      </w:r>
      <w:r w:rsidRPr="004E2416">
        <w:t>Maximum length: 3000 words of text (not including abstract, tables, figures, acknowledgments, references, and online-only material) with no more than a total of 5 tables and/or figures</w:t>
      </w:r>
      <w:r>
        <w:t>.</w:t>
      </w:r>
    </w:p>
    <w:p w14:paraId="3DC18102" w14:textId="77777777" w:rsidR="00EC2F9A" w:rsidRDefault="00EC2F9A">
      <w:pPr>
        <w:pStyle w:val="CommentText"/>
      </w:pPr>
    </w:p>
    <w:p w14:paraId="00730BEB" w14:textId="720D9027" w:rsidR="00EC2F9A" w:rsidRDefault="00EC2F9A">
      <w:pPr>
        <w:pStyle w:val="CommentText"/>
      </w:pPr>
      <w:r>
        <w:t xml:space="preserve">Currently </w:t>
      </w:r>
      <w:r w:rsidR="004406A7">
        <w:t>XX</w:t>
      </w:r>
      <w:r>
        <w:t xml:space="preserve"> words</w:t>
      </w:r>
    </w:p>
    <w:p w14:paraId="51AEEDF4" w14:textId="79DEB5AB" w:rsidR="00EC2F9A" w:rsidRDefault="00EC2F9A">
      <w:pPr>
        <w:pStyle w:val="CommentText"/>
      </w:pPr>
      <w:r>
        <w:t>4 tables and figures</w:t>
      </w:r>
    </w:p>
  </w:comment>
  <w:comment w:id="64" w:author="mak" w:date="2021-09-21T12:17:00Z" w:initials="mak">
    <w:p w14:paraId="2EA03619" w14:textId="5E98BFBD" w:rsidR="00973AE1" w:rsidRDefault="00973AE1">
      <w:pPr>
        <w:pStyle w:val="CommentText"/>
      </w:pPr>
      <w:r>
        <w:rPr>
          <w:rStyle w:val="CommentReference"/>
        </w:rPr>
        <w:annotationRef/>
      </w:r>
      <w:r>
        <w:rPr>
          <w:rStyle w:val="CommentReference"/>
        </w:rPr>
        <w:t>and maybe cite a couple of epi studies too</w:t>
      </w:r>
      <w:r w:rsidR="004C04DE">
        <w:rPr>
          <w:rStyle w:val="CommentReference"/>
        </w:rPr>
        <w:t xml:space="preserve"> from below</w:t>
      </w:r>
      <w:r>
        <w:rPr>
          <w:rStyle w:val="CommentReference"/>
        </w:rPr>
        <w:t>?</w:t>
      </w:r>
    </w:p>
  </w:comment>
  <w:comment w:id="140" w:author="Parks, Robbie M" w:date="2021-09-13T14:18:00Z" w:initials="PRM">
    <w:p w14:paraId="0FD4DD83" w14:textId="77777777" w:rsidR="00AE7912" w:rsidRDefault="00AE7912">
      <w:pPr>
        <w:pStyle w:val="CommentText"/>
      </w:pPr>
      <w:r>
        <w:rPr>
          <w:rStyle w:val="CommentReference"/>
        </w:rPr>
        <w:annotationRef/>
      </w:r>
      <w:r>
        <w:t>Need access to this but can’t seem to get pdf as of yet:</w:t>
      </w:r>
    </w:p>
    <w:p w14:paraId="1FBD1551" w14:textId="77777777" w:rsidR="00AE7912" w:rsidRDefault="00AE7912">
      <w:pPr>
        <w:pStyle w:val="CommentText"/>
      </w:pPr>
    </w:p>
    <w:p w14:paraId="41A5DB79" w14:textId="62EC28BD" w:rsidR="00AE7912" w:rsidRDefault="00AE7912">
      <w:pPr>
        <w:pStyle w:val="CommentText"/>
      </w:pPr>
      <w:r w:rsidRPr="00AE7912">
        <w:t>https://www.inderscienceonline.com/doi/abs/10.1504/IJEP.2011.047337?journalCode=ijep</w:t>
      </w:r>
    </w:p>
  </w:comment>
  <w:comment w:id="141" w:author="Parks, Robbie M" w:date="2021-09-13T13:59:00Z" w:initials="PRM">
    <w:p w14:paraId="674060BB" w14:textId="24CF0895" w:rsidR="0001650A" w:rsidRDefault="0001650A">
      <w:pPr>
        <w:pStyle w:val="CommentText"/>
      </w:pPr>
      <w:r>
        <w:rPr>
          <w:rStyle w:val="CommentReference"/>
        </w:rPr>
        <w:annotationRef/>
      </w:r>
      <w:r>
        <w:t>Not sure where to find this?</w:t>
      </w:r>
      <w:r w:rsidR="00FF1AD4">
        <w:t xml:space="preserve"> This is my reference at the moment:</w:t>
      </w:r>
    </w:p>
    <w:p w14:paraId="4F834BB4" w14:textId="77777777" w:rsidR="0001650A" w:rsidRDefault="0001650A">
      <w:pPr>
        <w:pStyle w:val="CommentText"/>
      </w:pPr>
    </w:p>
    <w:p w14:paraId="032C23BA" w14:textId="0DF226A8" w:rsidR="0001650A" w:rsidRDefault="0001650A">
      <w:pPr>
        <w:pStyle w:val="CommentText"/>
      </w:pPr>
      <w:r w:rsidRPr="0001650A">
        <w:t>https://www.harmo.org/Conferences/Proceedings/_Bologna/publishedSections/H18-107-Ketzel.pdf</w:t>
      </w:r>
    </w:p>
  </w:comment>
  <w:comment w:id="142" w:author="mak" w:date="2021-09-21T16:47:00Z" w:initials="mak">
    <w:p w14:paraId="6304903A" w14:textId="2518BB3E" w:rsidR="00765AB8" w:rsidRDefault="00765AB8">
      <w:pPr>
        <w:pStyle w:val="CommentText"/>
      </w:pPr>
      <w:r>
        <w:rPr>
          <w:rStyle w:val="CommentReference"/>
        </w:rPr>
        <w:annotationRef/>
      </w:r>
      <w:r>
        <w:t>that’s OK! For both O3 and EC you can make a note for Matthias and hopefully he will add!</w:t>
      </w:r>
      <w:r w:rsidR="003C0417">
        <w:t xml:space="preserve"> </w:t>
      </w:r>
    </w:p>
  </w:comment>
  <w:comment w:id="147" w:author="mak" w:date="2021-09-21T16:48:00Z" w:initials="mak">
    <w:p w14:paraId="2CCA3D25" w14:textId="5329B365" w:rsidR="003C0417" w:rsidRDefault="003C0417">
      <w:pPr>
        <w:pStyle w:val="CommentText"/>
      </w:pPr>
      <w:r>
        <w:rPr>
          <w:rStyle w:val="CommentReference"/>
        </w:rPr>
        <w:annotationRef/>
      </w:r>
      <w:r>
        <w:t>Which of the two?</w:t>
      </w:r>
    </w:p>
  </w:comment>
  <w:comment w:id="149" w:author="mak" w:date="2021-09-21T16:49:00Z" w:initials="mak">
    <w:p w14:paraId="2F825206" w14:textId="5645D904" w:rsidR="00F0122A" w:rsidRDefault="00F0122A">
      <w:pPr>
        <w:pStyle w:val="CommentText"/>
      </w:pPr>
      <w:r>
        <w:rPr>
          <w:rStyle w:val="CommentReference"/>
        </w:rPr>
        <w:annotationRef/>
      </w:r>
      <w:r>
        <w:t>Say what %?</w:t>
      </w:r>
    </w:p>
  </w:comment>
  <w:comment w:id="150" w:author="Parks, Robbie M" w:date="2021-09-15T11:23:00Z" w:initials="PRM">
    <w:p w14:paraId="03D3D84E" w14:textId="4F8D379E" w:rsidR="009D57AE" w:rsidRDefault="009D57AE">
      <w:pPr>
        <w:pStyle w:val="CommentText"/>
      </w:pPr>
      <w:r>
        <w:rPr>
          <w:rStyle w:val="CommentReference"/>
        </w:rPr>
        <w:annotationRef/>
      </w:r>
      <w:r>
        <w:rPr>
          <w:rStyle w:val="CommentReference"/>
        </w:rPr>
        <w:annotationRef/>
      </w:r>
      <w:r>
        <w:t>Marianthi: Do we need to justify how we came up with these? They feel sensible but they’re also of course arbitrary. Any reference we can use?</w:t>
      </w:r>
    </w:p>
  </w:comment>
  <w:comment w:id="151" w:author="mak" w:date="2021-09-21T16:49:00Z" w:initials="mak">
    <w:p w14:paraId="3A3AB9A1" w14:textId="3FB3588F" w:rsidR="00B4444D" w:rsidRDefault="00014297">
      <w:pPr>
        <w:pStyle w:val="CommentText"/>
      </w:pPr>
      <w:r>
        <w:rPr>
          <w:rStyle w:val="CommentReference"/>
        </w:rPr>
        <w:annotationRef/>
      </w:r>
      <w:r>
        <w:t xml:space="preserve">No ref… we kind of made it up exactly as you say b/c they sound sensible. There is this general rule of thumb in air pollution studies using measurements (from monitors), that would include a day if say 75% of the hours had measured concentrations or include a season if 75% of days were available. </w:t>
      </w:r>
      <w:r w:rsidR="00304FF2">
        <w:t>So we kind of</w:t>
      </w:r>
      <w:r w:rsidR="006136CD">
        <w:t xml:space="preserve"> loosely</w:t>
      </w:r>
      <w:r w:rsidR="00304FF2">
        <w:t xml:space="preserve"> based it on that… </w:t>
      </w:r>
      <w:r w:rsidR="00B4444D">
        <w:t>and then for the longer averages we did not want to lose too much, so we did 50%</w:t>
      </w:r>
      <w:r w:rsidR="00F638CD">
        <w:t>.</w:t>
      </w:r>
    </w:p>
    <w:p w14:paraId="567AB916" w14:textId="77777777" w:rsidR="00B4444D" w:rsidRDefault="00B4444D">
      <w:pPr>
        <w:pStyle w:val="CommentText"/>
      </w:pPr>
    </w:p>
    <w:p w14:paraId="5D206601" w14:textId="787DD386" w:rsidR="00014297" w:rsidRDefault="00014297">
      <w:pPr>
        <w:pStyle w:val="CommentText"/>
      </w:pPr>
      <w:r>
        <w:t>But it is pretty arbitrary</w:t>
      </w:r>
      <w:r w:rsidR="00F638CD">
        <w:t>….</w:t>
      </w:r>
      <w:r w:rsidR="00E504A4">
        <w:t xml:space="preserve"> </w:t>
      </w:r>
    </w:p>
  </w:comment>
  <w:comment w:id="166" w:author="mak" w:date="2021-09-21T16:57:00Z" w:initials="mak">
    <w:p w14:paraId="0598E28D" w14:textId="4884E20E" w:rsidR="00C806F2" w:rsidRDefault="00C806F2">
      <w:pPr>
        <w:pStyle w:val="CommentText"/>
      </w:pPr>
      <w:r>
        <w:rPr>
          <w:rStyle w:val="CommentReference"/>
        </w:rPr>
        <w:annotationRef/>
      </w:r>
      <w:r>
        <w:t xml:space="preserve">Either both should be were or was, right? I think grammatically </w:t>
      </w:r>
      <w:proofErr w:type="spellStart"/>
      <w:r>
        <w:t>were</w:t>
      </w:r>
      <w:proofErr w:type="spellEnd"/>
      <w:r>
        <w:t xml:space="preserve"> is the correct form?</w:t>
      </w:r>
      <w:r w:rsidR="008E6889">
        <w:t xml:space="preserve"> </w:t>
      </w:r>
    </w:p>
  </w:comment>
  <w:comment w:id="168" w:author="mak" w:date="2021-09-21T16:58:00Z" w:initials="mak">
    <w:p w14:paraId="71FF2750" w14:textId="77777777" w:rsidR="008E6889" w:rsidRDefault="008E6889">
      <w:pPr>
        <w:pStyle w:val="CommentText"/>
      </w:pPr>
      <w:r>
        <w:rPr>
          <w:rStyle w:val="CommentReference"/>
        </w:rPr>
        <w:annotationRef/>
      </w:r>
      <w:r>
        <w:t>Maybe add shortly what parish means in Denmark and which variable we used?</w:t>
      </w:r>
    </w:p>
    <w:p w14:paraId="62B8071C" w14:textId="406DE4E4" w:rsidR="008E6889" w:rsidRDefault="008E6889">
      <w:pPr>
        <w:pStyle w:val="CommentText"/>
      </w:pPr>
      <w:r>
        <w:t xml:space="preserve">Something like: </w:t>
      </w:r>
    </w:p>
    <w:p w14:paraId="44DA058B" w14:textId="40F1F9A3" w:rsidR="008E6889" w:rsidRPr="008E6889" w:rsidRDefault="008E6889" w:rsidP="008E6889">
      <w:pPr>
        <w:suppressAutoHyphens w:val="0"/>
        <w:spacing w:before="100" w:beforeAutospacing="1" w:after="100" w:afterAutospacing="1" w:line="240" w:lineRule="auto"/>
      </w:pPr>
      <w:r>
        <w:rPr>
          <w:rFonts w:ascii="ArialMT" w:hAnsi="ArialMT"/>
          <w:sz w:val="22"/>
          <w:szCs w:val="22"/>
        </w:rPr>
        <w:t xml:space="preserve">In Denmark, </w:t>
      </w:r>
      <w:r w:rsidRPr="008E6889">
        <w:rPr>
          <w:rFonts w:ascii="ArialMT" w:hAnsi="ArialMT"/>
          <w:sz w:val="22"/>
          <w:szCs w:val="22"/>
        </w:rPr>
        <w:t xml:space="preserve">parishes </w:t>
      </w:r>
      <w:r>
        <w:rPr>
          <w:rFonts w:ascii="ArialMT" w:hAnsi="ArialMT"/>
          <w:sz w:val="22"/>
          <w:szCs w:val="22"/>
        </w:rPr>
        <w:t xml:space="preserve">are small administrative units with an </w:t>
      </w:r>
      <w:r w:rsidRPr="008E6889">
        <w:rPr>
          <w:rFonts w:ascii="ArialMT" w:hAnsi="ArialMT"/>
          <w:sz w:val="22"/>
          <w:szCs w:val="22"/>
        </w:rPr>
        <w:t xml:space="preserve">average population </w:t>
      </w:r>
      <w:r>
        <w:rPr>
          <w:rFonts w:ascii="ArialMT" w:hAnsi="ArialMT"/>
          <w:sz w:val="22"/>
          <w:szCs w:val="22"/>
        </w:rPr>
        <w:t>of</w:t>
      </w:r>
      <w:r w:rsidRPr="008E6889">
        <w:rPr>
          <w:rFonts w:ascii="ArialMT" w:hAnsi="ArialMT"/>
          <w:sz w:val="22"/>
          <w:szCs w:val="22"/>
        </w:rPr>
        <w:t xml:space="preserve"> ~2,500 residents</w:t>
      </w:r>
      <w:r>
        <w:rPr>
          <w:rFonts w:ascii="ArialMT" w:hAnsi="ArialMT"/>
          <w:sz w:val="22"/>
          <w:szCs w:val="22"/>
        </w:rPr>
        <w:t>.</w:t>
      </w:r>
      <w:r w:rsidRPr="008E6889">
        <w:rPr>
          <w:rFonts w:ascii="ArialMT" w:hAnsi="ArialMT"/>
          <w:sz w:val="22"/>
          <w:szCs w:val="22"/>
        </w:rPr>
        <w:t xml:space="preserve"> </w:t>
      </w:r>
    </w:p>
    <w:p w14:paraId="2D99CF60" w14:textId="18E34AC4" w:rsidR="008E6889" w:rsidRPr="008E6889" w:rsidRDefault="008E6889">
      <w:pPr>
        <w:pStyle w:val="CommentText"/>
        <w:rPr>
          <w:lang w:val="en-US"/>
        </w:rPr>
      </w:pPr>
    </w:p>
  </w:comment>
  <w:comment w:id="202" w:author="mak" w:date="2021-09-21T20:12:00Z" w:initials="mak">
    <w:p w14:paraId="48600973" w14:textId="3195E6A7" w:rsidR="00B1397D" w:rsidRDefault="00B1397D">
      <w:pPr>
        <w:pStyle w:val="CommentText"/>
      </w:pPr>
      <w:r>
        <w:rPr>
          <w:rStyle w:val="CommentReference"/>
        </w:rPr>
        <w:annotationRef/>
      </w:r>
      <w:r>
        <w:t>If we figure out the parish stuff this can be individual- and parish-level</w:t>
      </w:r>
    </w:p>
  </w:comment>
  <w:comment w:id="211" w:author="mak" w:date="2021-09-22T21:55:00Z" w:initials="mak">
    <w:p w14:paraId="2CDF8BAB" w14:textId="77777777" w:rsidR="00C323DD" w:rsidRDefault="00C323DD">
      <w:pPr>
        <w:pStyle w:val="CommentText"/>
      </w:pPr>
      <w:r>
        <w:rPr>
          <w:rStyle w:val="CommentReference"/>
        </w:rPr>
        <w:annotationRef/>
      </w:r>
      <w:r>
        <w:t xml:space="preserve">I am wondering whether we should justify here the adjustment for PM2.5? we could say that if other sources of air pollution are associated with ALS, then adjusting for PM2.5 (an overall air pollution mixture which includes traffic) would effectively adjust for other air pollutants from other sources. You can cite </w:t>
      </w:r>
      <w:proofErr w:type="spellStart"/>
      <w:r>
        <w:t>Biny’s</w:t>
      </w:r>
      <w:proofErr w:type="spellEnd"/>
      <w:r>
        <w:t xml:space="preserve"> paper (see ref below). And then say that because however traffic is part of PM2.5, then the </w:t>
      </w:r>
      <w:proofErr w:type="spellStart"/>
      <w:r>
        <w:t>coeff</w:t>
      </w:r>
      <w:proofErr w:type="spellEnd"/>
      <w:r>
        <w:t xml:space="preserve"> for PM2.5 would have an interpretation of the association with non-traffic air pollution. </w:t>
      </w:r>
    </w:p>
    <w:p w14:paraId="1C77F715" w14:textId="77777777" w:rsidR="00C323DD" w:rsidRDefault="00C323DD">
      <w:pPr>
        <w:pStyle w:val="CommentText"/>
      </w:pPr>
    </w:p>
    <w:tbl>
      <w:tblPr>
        <w:tblW w:w="6570" w:type="dxa"/>
        <w:tblCellMar>
          <w:left w:w="0" w:type="dxa"/>
          <w:right w:w="0" w:type="dxa"/>
        </w:tblCellMar>
        <w:tblLook w:val="04A0" w:firstRow="1" w:lastRow="0" w:firstColumn="1" w:lastColumn="0" w:noHBand="0" w:noVBand="1"/>
      </w:tblPr>
      <w:tblGrid>
        <w:gridCol w:w="6570"/>
      </w:tblGrid>
      <w:tr w:rsidR="00C323DD" w:rsidRPr="00C323DD" w14:paraId="4B91C9B7" w14:textId="77777777" w:rsidTr="00C323DD">
        <w:tc>
          <w:tcPr>
            <w:tcW w:w="0" w:type="auto"/>
            <w:tcMar>
              <w:top w:w="120" w:type="dxa"/>
              <w:left w:w="0" w:type="dxa"/>
              <w:bottom w:w="120" w:type="dxa"/>
              <w:right w:w="0" w:type="dxa"/>
            </w:tcMar>
            <w:hideMark/>
          </w:tcPr>
          <w:p w14:paraId="292A01BF" w14:textId="77777777" w:rsidR="00C323DD" w:rsidRPr="00C323DD" w:rsidRDefault="00C323DD" w:rsidP="00C323DD">
            <w:pPr>
              <w:suppressAutoHyphens w:val="0"/>
              <w:spacing w:line="240" w:lineRule="auto"/>
              <w:rPr>
                <w:rFonts w:ascii="Arial" w:hAnsi="Arial" w:cs="Arial"/>
                <w:sz w:val="20"/>
                <w:szCs w:val="20"/>
              </w:rPr>
            </w:pPr>
            <w:proofErr w:type="spellStart"/>
            <w:r w:rsidRPr="00C323DD">
              <w:rPr>
                <w:rFonts w:ascii="Arial" w:hAnsi="Arial" w:cs="Arial"/>
                <w:sz w:val="20"/>
                <w:szCs w:val="20"/>
              </w:rPr>
              <w:t>Mostofsky</w:t>
            </w:r>
            <w:proofErr w:type="spellEnd"/>
            <w:r w:rsidRPr="00C323DD">
              <w:rPr>
                <w:rFonts w:ascii="Arial" w:hAnsi="Arial" w:cs="Arial"/>
                <w:sz w:val="20"/>
                <w:szCs w:val="20"/>
              </w:rPr>
              <w:t xml:space="preserve"> E, Schwartz J, Coull BA, </w:t>
            </w:r>
            <w:proofErr w:type="spellStart"/>
            <w:r w:rsidRPr="00C323DD">
              <w:rPr>
                <w:rFonts w:ascii="Arial" w:hAnsi="Arial" w:cs="Arial"/>
                <w:sz w:val="20"/>
                <w:szCs w:val="20"/>
              </w:rPr>
              <w:t>Koutrakis</w:t>
            </w:r>
            <w:proofErr w:type="spellEnd"/>
            <w:r w:rsidRPr="00C323DD">
              <w:rPr>
                <w:rFonts w:ascii="Arial" w:hAnsi="Arial" w:cs="Arial"/>
                <w:sz w:val="20"/>
                <w:szCs w:val="20"/>
              </w:rPr>
              <w:t xml:space="preserve"> P, </w:t>
            </w:r>
            <w:proofErr w:type="spellStart"/>
            <w:r w:rsidRPr="00C323DD">
              <w:rPr>
                <w:rFonts w:ascii="Arial" w:hAnsi="Arial" w:cs="Arial"/>
                <w:sz w:val="20"/>
                <w:szCs w:val="20"/>
              </w:rPr>
              <w:t>Wellenius</w:t>
            </w:r>
            <w:proofErr w:type="spellEnd"/>
            <w:r w:rsidRPr="00C323DD">
              <w:rPr>
                <w:rFonts w:ascii="Arial" w:hAnsi="Arial" w:cs="Arial"/>
                <w:sz w:val="20"/>
                <w:szCs w:val="20"/>
              </w:rPr>
              <w:t xml:space="preserve"> GA, Suh HH, Gold DR, </w:t>
            </w:r>
            <w:proofErr w:type="spellStart"/>
            <w:r w:rsidRPr="00C323DD">
              <w:rPr>
                <w:rFonts w:ascii="Arial" w:hAnsi="Arial" w:cs="Arial"/>
                <w:sz w:val="20"/>
                <w:szCs w:val="20"/>
              </w:rPr>
              <w:t>Mittleman</w:t>
            </w:r>
            <w:proofErr w:type="spellEnd"/>
            <w:r w:rsidRPr="00C323DD">
              <w:rPr>
                <w:rFonts w:ascii="Arial" w:hAnsi="Arial" w:cs="Arial"/>
                <w:sz w:val="20"/>
                <w:szCs w:val="20"/>
              </w:rPr>
              <w:t xml:space="preserve"> MA. Modeling the association between particle constituents of air pollution and health outcomes. American journal of epidemiology. 2012 Aug 15;176(4):317-26.</w:t>
            </w:r>
          </w:p>
        </w:tc>
      </w:tr>
    </w:tbl>
    <w:p w14:paraId="32F441D8" w14:textId="77777777" w:rsidR="00C323DD" w:rsidRPr="00C323DD" w:rsidRDefault="00C323DD" w:rsidP="00C323DD">
      <w:pPr>
        <w:suppressAutoHyphens w:val="0"/>
        <w:spacing w:line="240" w:lineRule="auto"/>
      </w:pPr>
    </w:p>
    <w:p w14:paraId="0CAFEEC8" w14:textId="30FAB17E" w:rsidR="00C323DD" w:rsidRDefault="00C323DD">
      <w:pPr>
        <w:pStyle w:val="CommentText"/>
      </w:pPr>
    </w:p>
  </w:comment>
  <w:comment w:id="239" w:author="Parks, Robbie M" w:date="2021-09-15T11:24:00Z" w:initials="PRM">
    <w:p w14:paraId="06E171AF" w14:textId="77777777" w:rsidR="00AC73E6" w:rsidRDefault="00AC73E6" w:rsidP="00AC73E6">
      <w:pPr>
        <w:pStyle w:val="CommentText"/>
      </w:pPr>
      <w:r>
        <w:rPr>
          <w:rStyle w:val="CommentReference"/>
        </w:rPr>
        <w:annotationRef/>
      </w:r>
      <w:r>
        <w:rPr>
          <w:rStyle w:val="CommentReference"/>
        </w:rPr>
        <w:t>Marianthi: This is Traffic_[Total] in results, but wanted to discuss how to write here.</w:t>
      </w:r>
    </w:p>
  </w:comment>
  <w:comment w:id="240" w:author="Parks, Robbie M" w:date="2021-09-23T12:11:00Z" w:initials="PRM">
    <w:p w14:paraId="7C6B78BD" w14:textId="00B55E32" w:rsidR="006B1B36" w:rsidRDefault="006B1B36">
      <w:pPr>
        <w:pStyle w:val="CommentText"/>
      </w:pPr>
      <w:r>
        <w:rPr>
          <w:rStyle w:val="CommentReference"/>
        </w:rPr>
        <w:annotationRef/>
      </w:r>
      <w:r>
        <w:t>Joint of three traffic-related pollutants as Marianthi has edited throughout</w:t>
      </w:r>
    </w:p>
  </w:comment>
  <w:comment w:id="272" w:author="Parks, Robbie M" w:date="2021-09-15T11:24:00Z" w:initials="PRM">
    <w:p w14:paraId="5E91CC1A" w14:textId="4D2B146D" w:rsidR="00E03111" w:rsidRDefault="00E03111">
      <w:pPr>
        <w:pStyle w:val="CommentText"/>
      </w:pPr>
      <w:r>
        <w:rPr>
          <w:rStyle w:val="CommentReference"/>
        </w:rPr>
        <w:annotationRef/>
      </w:r>
      <w:r w:rsidR="00883A2E">
        <w:rPr>
          <w:rStyle w:val="CommentReference"/>
        </w:rPr>
        <w:t xml:space="preserve">Marianthi: </w:t>
      </w:r>
      <w:r>
        <w:rPr>
          <w:rStyle w:val="CommentReference"/>
        </w:rPr>
        <w:t>This is Traffic_[Total] in results, but wanted to discuss how to write here.</w:t>
      </w:r>
    </w:p>
  </w:comment>
  <w:comment w:id="290" w:author="Parks, Robbie M" w:date="2021-09-15T11:25:00Z" w:initials="PRM">
    <w:p w14:paraId="5D786878" w14:textId="193F7A0C" w:rsidR="00186863" w:rsidRDefault="00186863">
      <w:pPr>
        <w:pStyle w:val="CommentText"/>
      </w:pPr>
      <w:r>
        <w:rPr>
          <w:rStyle w:val="CommentReference"/>
        </w:rPr>
        <w:annotationRef/>
      </w:r>
      <w:r w:rsidR="006E6BEE">
        <w:t xml:space="preserve">Marianthi: </w:t>
      </w:r>
      <w:r>
        <w:t>I tried gamma too but it didn’t make any difference really. I can add gamma if you’d like for sensitivity or replace this with gamma</w:t>
      </w:r>
      <w:r w:rsidR="006E6BEE">
        <w:t>.</w:t>
      </w:r>
    </w:p>
  </w:comment>
  <w:comment w:id="291" w:author="mak" w:date="2021-09-21T19:46:00Z" w:initials="mak">
    <w:p w14:paraId="11D261A6" w14:textId="60380923" w:rsidR="009057B8" w:rsidRPr="009057B8" w:rsidRDefault="009057B8">
      <w:pPr>
        <w:pStyle w:val="CommentText"/>
        <w:rPr>
          <w:lang w:val="en-US"/>
        </w:rPr>
      </w:pPr>
      <w:r>
        <w:rPr>
          <w:rStyle w:val="CommentReference"/>
        </w:rPr>
        <w:annotationRef/>
      </w:r>
      <w:r>
        <w:t xml:space="preserve">Yes, I think I would prefer gamma… or at least I’ve never seen before people using half symmetric distributions for variances… but if you have seen others do </w:t>
      </w:r>
      <w:proofErr w:type="gramStart"/>
      <w:r>
        <w:t>it</w:t>
      </w:r>
      <w:proofErr w:type="gramEnd"/>
      <w:r>
        <w:t xml:space="preserve"> I guess it’s o</w:t>
      </w:r>
      <w:r w:rsidR="00270B3B">
        <w:t>k?</w:t>
      </w:r>
    </w:p>
  </w:comment>
  <w:comment w:id="292" w:author="mak" w:date="2021-09-22T11:49:00Z" w:initials="mak">
    <w:p w14:paraId="3C58245A" w14:textId="25F23263" w:rsidR="00461F2F" w:rsidRDefault="00461F2F">
      <w:pPr>
        <w:pStyle w:val="CommentText"/>
      </w:pPr>
      <w:r>
        <w:rPr>
          <w:rStyle w:val="CommentReference"/>
        </w:rPr>
        <w:annotationRef/>
      </w:r>
      <w:r>
        <w:t>What does that mean?</w:t>
      </w:r>
      <w:r w:rsidR="006A20D7">
        <w:t xml:space="preserve"> Maybe explicitly state </w:t>
      </w:r>
      <w:r w:rsidR="0025286D">
        <w:t xml:space="preserve">that estimate </w:t>
      </w:r>
      <w:r w:rsidR="006A20D7">
        <w:t>became unrealistically high? (</w:t>
      </w:r>
      <w:proofErr w:type="gramStart"/>
      <w:r w:rsidR="006A20D7">
        <w:t>and</w:t>
      </w:r>
      <w:proofErr w:type="gramEnd"/>
      <w:r w:rsidR="006A20D7">
        <w:t xml:space="preserve"> give an example)</w:t>
      </w:r>
    </w:p>
  </w:comment>
  <w:comment w:id="297" w:author="mak" w:date="2021-09-22T11:58:00Z" w:initials="mak">
    <w:p w14:paraId="48501D20" w14:textId="77777777" w:rsidR="00283289" w:rsidRDefault="00283289">
      <w:pPr>
        <w:pStyle w:val="CommentText"/>
        <w:rPr>
          <w:rStyle w:val="CommentReference"/>
          <w:lang w:val="en-US"/>
        </w:rPr>
      </w:pPr>
      <w:r>
        <w:rPr>
          <w:rStyle w:val="CommentReference"/>
        </w:rPr>
        <w:annotationRef/>
      </w:r>
      <w:r>
        <w:rPr>
          <w:rStyle w:val="CommentReference"/>
        </w:rPr>
        <w:t xml:space="preserve">This feels I think a bit low… did they converge OK? Also, what happens to </w:t>
      </w:r>
      <w:r>
        <w:rPr>
          <w:rStyle w:val="CommentReference"/>
          <w:lang w:val="el-GR"/>
        </w:rPr>
        <w:t>λ</w:t>
      </w:r>
      <w:r>
        <w:rPr>
          <w:rStyle w:val="CommentReference"/>
          <w:lang w:val="en-US"/>
        </w:rPr>
        <w:t xml:space="preserve"> if you increase this to say 10K? does it still behave oddly? (the N(0,10) version)</w:t>
      </w:r>
    </w:p>
    <w:p w14:paraId="700D7F9D" w14:textId="3A4AEA77" w:rsidR="00283289" w:rsidRPr="00283289" w:rsidRDefault="00283289">
      <w:pPr>
        <w:pStyle w:val="CommentText"/>
        <w:rPr>
          <w:lang w:val="en-US"/>
        </w:rPr>
      </w:pPr>
      <w:r>
        <w:rPr>
          <w:rStyle w:val="CommentReference"/>
          <w:lang w:val="en-US"/>
        </w:rPr>
        <w:t xml:space="preserve">Could it be that it cannot converge so quickly? How does its </w:t>
      </w:r>
      <w:proofErr w:type="spellStart"/>
      <w:r>
        <w:rPr>
          <w:rStyle w:val="CommentReference"/>
          <w:lang w:val="en-US"/>
        </w:rPr>
        <w:t>traceplot</w:t>
      </w:r>
      <w:proofErr w:type="spellEnd"/>
      <w:r>
        <w:rPr>
          <w:rStyle w:val="CommentReference"/>
          <w:lang w:val="en-US"/>
        </w:rPr>
        <w:t xml:space="preserve"> look like?</w:t>
      </w:r>
    </w:p>
  </w:comment>
  <w:comment w:id="300" w:author="mak" w:date="2021-09-22T17:15:00Z" w:initials="mak">
    <w:p w14:paraId="5B687E96" w14:textId="2BC6EC0A" w:rsidR="00A60270" w:rsidRDefault="00A60270">
      <w:pPr>
        <w:pStyle w:val="CommentText"/>
      </w:pPr>
      <w:r>
        <w:rPr>
          <w:rStyle w:val="CommentReference"/>
        </w:rPr>
        <w:annotationRef/>
      </w:r>
      <w:r>
        <w:t xml:space="preserve">Say how we assessed whether the models converged? </w:t>
      </w:r>
      <w:proofErr w:type="spellStart"/>
      <w:r>
        <w:t>Eg</w:t>
      </w:r>
      <w:proofErr w:type="spellEnd"/>
      <w:r>
        <w:t xml:space="preserve"> checked </w:t>
      </w:r>
      <w:proofErr w:type="spellStart"/>
      <w:r>
        <w:t>traceplots</w:t>
      </w:r>
      <w:proofErr w:type="spellEnd"/>
      <w:r>
        <w:t>? Etc</w:t>
      </w:r>
    </w:p>
    <w:p w14:paraId="78566BEE" w14:textId="6E1F071A" w:rsidR="00A60270" w:rsidRDefault="00A60270">
      <w:pPr>
        <w:pStyle w:val="CommentText"/>
      </w:pPr>
      <w:r>
        <w:t>Since we ran four chains, should we also report back something like the Gelman-Rubin statistic?</w:t>
      </w:r>
    </w:p>
  </w:comment>
  <w:comment w:id="301" w:author="Parks, Robbie M" w:date="2021-09-15T11:27:00Z" w:initials="PRM">
    <w:p w14:paraId="5D597760" w14:textId="6D27B665" w:rsidR="00E83A35" w:rsidRDefault="00E83A35">
      <w:pPr>
        <w:pStyle w:val="CommentText"/>
      </w:pPr>
      <w:r>
        <w:rPr>
          <w:rStyle w:val="CommentReference"/>
        </w:rPr>
        <w:annotationRef/>
      </w:r>
      <w:r>
        <w:rPr>
          <w:rStyle w:val="CommentReference"/>
        </w:rPr>
        <w:t>TB</w:t>
      </w:r>
      <w:r w:rsidR="00821D8C">
        <w:rPr>
          <w:rStyle w:val="CommentReference"/>
        </w:rPr>
        <w:t>D</w:t>
      </w:r>
    </w:p>
  </w:comment>
  <w:comment w:id="306" w:author="Parks, Robbie M" w:date="2021-09-14T16:21:00Z" w:initials="PRM">
    <w:p w14:paraId="206F819B" w14:textId="6B252465" w:rsidR="00680E12" w:rsidRDefault="00680E12">
      <w:pPr>
        <w:pStyle w:val="CommentText"/>
      </w:pPr>
      <w:r>
        <w:rPr>
          <w:rStyle w:val="CommentReference"/>
        </w:rPr>
        <w:annotationRef/>
      </w:r>
      <w:r>
        <w:t>Currently Table 1</w:t>
      </w:r>
    </w:p>
  </w:comment>
  <w:comment w:id="309" w:author="Parks, Robbie M" w:date="2021-09-14T16:21:00Z" w:initials="PRM">
    <w:p w14:paraId="46697ADA" w14:textId="4CD2C4F3" w:rsidR="009E6D68" w:rsidRDefault="009E6D68">
      <w:pPr>
        <w:pStyle w:val="CommentText"/>
      </w:pPr>
      <w:r>
        <w:rPr>
          <w:rStyle w:val="CommentReference"/>
        </w:rPr>
        <w:annotationRef/>
      </w:r>
      <w:r>
        <w:t>Currently Table 2</w:t>
      </w:r>
    </w:p>
  </w:comment>
  <w:comment w:id="310" w:author="mak" w:date="2021-09-22T21:52:00Z" w:initials="mak">
    <w:p w14:paraId="491E119D" w14:textId="04FF709D" w:rsidR="00AC17CE" w:rsidRDefault="00AC17CE">
      <w:pPr>
        <w:pStyle w:val="CommentText"/>
      </w:pPr>
      <w:r>
        <w:rPr>
          <w:rStyle w:val="CommentReference"/>
        </w:rPr>
        <w:annotationRef/>
      </w:r>
      <w:r>
        <w:t xml:space="preserve">I don’t think this is necessarily a fair comparison… b/c first some are particles and some are gases, then some are regulated and some are not, they have very different emission rates, etc </w:t>
      </w:r>
      <w:proofErr w:type="spellStart"/>
      <w:r>
        <w:t>etc</w:t>
      </w:r>
      <w:proofErr w:type="spellEnd"/>
      <w:r>
        <w:t xml:space="preserve">. Maybe rephrase and possibly give one example? Or just give the means of the traffic ones and leave O3 and PM2.5 in the table? </w:t>
      </w:r>
    </w:p>
  </w:comment>
  <w:comment w:id="311" w:author="Parks, Robbie M" w:date="2021-09-14T21:22:00Z" w:initials="PRM">
    <w:p w14:paraId="1365A677" w14:textId="282FFB65" w:rsidR="002A3E03" w:rsidRDefault="002A3E03">
      <w:pPr>
        <w:pStyle w:val="CommentText"/>
      </w:pPr>
      <w:r>
        <w:rPr>
          <w:rStyle w:val="CommentReference"/>
        </w:rPr>
        <w:annotationRef/>
      </w:r>
      <w:r>
        <w:t>Do I include here?</w:t>
      </w:r>
    </w:p>
  </w:comment>
  <w:comment w:id="312" w:author="mak" w:date="2021-09-22T21:59:00Z" w:initials="mak">
    <w:p w14:paraId="13B51127" w14:textId="5DB5C11F" w:rsidR="00EA197B" w:rsidRDefault="00EA197B">
      <w:pPr>
        <w:pStyle w:val="CommentText"/>
      </w:pPr>
      <w:r>
        <w:rPr>
          <w:rStyle w:val="CommentReference"/>
        </w:rPr>
        <w:annotationRef/>
      </w:r>
      <w:r>
        <w:t>A, see above! maybe not?</w:t>
      </w:r>
    </w:p>
  </w:comment>
  <w:comment w:id="313" w:author="Parks, Robbie M" w:date="2021-09-14T16:21:00Z" w:initials="PRM">
    <w:p w14:paraId="70E78D8F" w14:textId="2F494319" w:rsidR="00B54922" w:rsidRDefault="00B54922">
      <w:pPr>
        <w:pStyle w:val="CommentText"/>
      </w:pPr>
      <w:r>
        <w:rPr>
          <w:rStyle w:val="CommentReference"/>
        </w:rPr>
        <w:annotationRef/>
      </w:r>
      <w:r>
        <w:t>Currently Figure 1</w:t>
      </w:r>
    </w:p>
  </w:comment>
  <w:comment w:id="318" w:author="Parks, Robbie M" w:date="2021-09-14T16:21:00Z" w:initials="PRM">
    <w:p w14:paraId="4EA81E57" w14:textId="30BA6B10" w:rsidR="00A82AD3" w:rsidRDefault="00A82AD3">
      <w:pPr>
        <w:pStyle w:val="CommentText"/>
      </w:pPr>
      <w:r>
        <w:rPr>
          <w:rStyle w:val="CommentReference"/>
        </w:rPr>
        <w:annotationRef/>
      </w:r>
      <w:r>
        <w:t>Currently Figure 2</w:t>
      </w:r>
    </w:p>
  </w:comment>
  <w:comment w:id="336" w:author="Parks, Robbie M" w:date="2021-09-15T11:29:00Z" w:initials="PRM">
    <w:p w14:paraId="4A66BB64" w14:textId="1A65C765" w:rsidR="001278DB" w:rsidRDefault="001278DB">
      <w:pPr>
        <w:pStyle w:val="CommentText"/>
      </w:pPr>
      <w:r>
        <w:rPr>
          <w:rStyle w:val="CommentReference"/>
        </w:rPr>
        <w:annotationRef/>
      </w:r>
      <w:r>
        <w:t>Currently Figure 1</w:t>
      </w:r>
    </w:p>
  </w:comment>
  <w:comment w:id="337" w:author="Parks, Robbie M" w:date="2021-09-15T10:26:00Z" w:initials="PRM">
    <w:p w14:paraId="6C28C68A" w14:textId="3569B1AB" w:rsidR="00B31724" w:rsidRDefault="00B31724">
      <w:pPr>
        <w:pStyle w:val="CommentText"/>
      </w:pPr>
      <w:r>
        <w:rPr>
          <w:rStyle w:val="CommentReference"/>
        </w:rPr>
        <w:annotationRef/>
      </w:r>
      <w:r>
        <w:t>Marianthi: Do I include here?</w:t>
      </w:r>
    </w:p>
  </w:comment>
  <w:comment w:id="338" w:author="mak" w:date="2021-09-22T22:28:00Z" w:initials="mak">
    <w:p w14:paraId="011C1DC4" w14:textId="624C4773" w:rsidR="00B43351" w:rsidRDefault="00B43351">
      <w:pPr>
        <w:pStyle w:val="CommentText"/>
      </w:pPr>
      <w:r>
        <w:rPr>
          <w:rStyle w:val="CommentReference"/>
        </w:rPr>
        <w:annotationRef/>
      </w:r>
      <w:r>
        <w:t xml:space="preserve">Yes! But also say in the methods as one of the </w:t>
      </w:r>
      <w:proofErr w:type="spellStart"/>
      <w:r>
        <w:t>sens</w:t>
      </w:r>
      <w:proofErr w:type="spellEnd"/>
      <w:r>
        <w:t xml:space="preserve"> anal?</w:t>
      </w:r>
    </w:p>
  </w:comment>
  <w:comment w:id="344" w:author="Parks, Robbie M" w:date="2021-09-14T21:06:00Z" w:initials="PRM">
    <w:p w14:paraId="435B6E15" w14:textId="7BC77FCA" w:rsidR="000A7887" w:rsidRDefault="000A7887">
      <w:pPr>
        <w:pStyle w:val="CommentText"/>
      </w:pPr>
      <w:r>
        <w:rPr>
          <w:rStyle w:val="CommentReference"/>
        </w:rPr>
        <w:annotationRef/>
      </w:r>
      <w:r>
        <w:t>To be confirmed</w:t>
      </w:r>
      <w:r w:rsidR="00111690">
        <w:t xml:space="preserve"> once we’ve received data</w:t>
      </w:r>
      <w:r w:rsidR="008240B0">
        <w:t xml:space="preserve"> and run models</w:t>
      </w:r>
    </w:p>
  </w:comment>
  <w:comment w:id="345" w:author="Parks, Robbie M" w:date="2021-09-15T10:27:00Z" w:initials="PRM">
    <w:p w14:paraId="1673353F" w14:textId="5D7F0002" w:rsidR="00F75755" w:rsidRDefault="00F75755">
      <w:pPr>
        <w:pStyle w:val="CommentText"/>
      </w:pPr>
      <w:r>
        <w:rPr>
          <w:rStyle w:val="CommentReference"/>
        </w:rPr>
        <w:annotationRef/>
      </w:r>
      <w:r>
        <w:t xml:space="preserve">Currently </w:t>
      </w:r>
      <w:proofErr w:type="spellStart"/>
      <w:r>
        <w:t>eFigure</w:t>
      </w:r>
      <w:proofErr w:type="spellEnd"/>
      <w:r>
        <w:t xml:space="preserve"> 1</w:t>
      </w:r>
    </w:p>
  </w:comment>
  <w:comment w:id="363" w:author="Parks, Robbie M" w:date="2021-09-15T15:47:00Z" w:initials="PRM">
    <w:p w14:paraId="5D4E0FE9" w14:textId="6BC68B92" w:rsidR="00E80D30" w:rsidRDefault="00E80D30">
      <w:pPr>
        <w:pStyle w:val="CommentText"/>
      </w:pPr>
      <w:r>
        <w:rPr>
          <w:rStyle w:val="CommentReference"/>
        </w:rPr>
        <w:annotationRef/>
      </w:r>
      <w:r>
        <w:t>Marianthi: How to express here?</w:t>
      </w:r>
    </w:p>
  </w:comment>
  <w:comment w:id="378" w:author="mak" w:date="2021-09-22T22:40:00Z" w:initials="mak">
    <w:p w14:paraId="5CF93D38" w14:textId="1ADA1AC6" w:rsidR="00526FB9" w:rsidRDefault="00526FB9">
      <w:pPr>
        <w:pStyle w:val="CommentText"/>
      </w:pPr>
      <w:r>
        <w:rPr>
          <w:rStyle w:val="CommentReference"/>
        </w:rPr>
        <w:annotationRef/>
      </w:r>
      <w:r>
        <w:t xml:space="preserve">I like this paragraph! I am wondering whether it would make sense to also include a couple of sentences about specific biologic plausibility? </w:t>
      </w:r>
      <w:proofErr w:type="spellStart"/>
      <w:r>
        <w:t>Eg</w:t>
      </w:r>
      <w:proofErr w:type="spellEnd"/>
      <w:r>
        <w:t xml:space="preserve"> something like traffic</w:t>
      </w:r>
      <w:r>
        <w:sym w:font="Wingdings" w:char="F0E0"/>
      </w:r>
      <w:r>
        <w:t>systemic inflammation</w:t>
      </w:r>
      <w:r>
        <w:sym w:font="Wingdings" w:char="F0E0"/>
      </w:r>
      <w:r>
        <w:t>neuroinflammation</w:t>
      </w:r>
      <w:r>
        <w:sym w:font="Wingdings" w:char="F0E0"/>
      </w:r>
      <w:r>
        <w:t>ALS? Or traffic</w:t>
      </w:r>
      <w:r>
        <w:sym w:font="Wingdings" w:char="F0E0"/>
      </w:r>
      <w:r>
        <w:t>microglial activation</w:t>
      </w:r>
      <w:r>
        <w:sym w:font="Wingdings" w:char="F0E0"/>
      </w:r>
      <w:r>
        <w:t>ALS? I should have some text in the R21 and I can also email you the long version of the recent traffic – ALS paper from Roel’s group that was published eventually as a research letter? (</w:t>
      </w:r>
      <w:proofErr w:type="gramStart"/>
      <w:r>
        <w:t>in</w:t>
      </w:r>
      <w:proofErr w:type="gramEnd"/>
      <w:r>
        <w:t xml:space="preserve"> case they have something relevant there too)</w:t>
      </w:r>
    </w:p>
  </w:comment>
  <w:comment w:id="379" w:author="mak" w:date="2021-09-22T22:48:00Z" w:initials="mak">
    <w:p w14:paraId="1AD16EA3" w14:textId="5F994F22" w:rsidR="005701DC" w:rsidRDefault="005701DC">
      <w:pPr>
        <w:pStyle w:val="CommentText"/>
      </w:pPr>
      <w:r>
        <w:rPr>
          <w:rStyle w:val="CommentReference"/>
        </w:rPr>
        <w:annotationRef/>
      </w:r>
      <w:r>
        <w:t xml:space="preserve">OK, I see you have this below, </w:t>
      </w:r>
      <w:proofErr w:type="spellStart"/>
      <w:r>
        <w:t>nevermind</w:t>
      </w:r>
      <w:proofErr w:type="spellEnd"/>
      <w:r>
        <w:t>!</w:t>
      </w:r>
    </w:p>
  </w:comment>
  <w:comment w:id="380" w:author="mak" w:date="2021-09-22T22:36:00Z" w:initials="mak">
    <w:p w14:paraId="2E5DD462" w14:textId="136A95A8" w:rsidR="00136297" w:rsidRDefault="00136297">
      <w:pPr>
        <w:pStyle w:val="CommentText"/>
      </w:pPr>
      <w:r>
        <w:rPr>
          <w:rStyle w:val="CommentReference"/>
        </w:rPr>
        <w:annotationRef/>
      </w:r>
      <w:r>
        <w:t xml:space="preserve">Was it matched? I don’t think it was matched… or did they maybe control for matching factors? I cannot remember… but I guess my comment is whether it’s important to say that theirs was an unconditional model… do we think that this could have contributed to differences in </w:t>
      </w:r>
      <w:r w:rsidR="00EC10DE">
        <w:t>the findings? If not that relevant, maybe take out?</w:t>
      </w:r>
    </w:p>
  </w:comment>
  <w:comment w:id="386" w:author="mak" w:date="2021-09-22T22:38:00Z" w:initials="mak">
    <w:p w14:paraId="30C68624" w14:textId="77777777" w:rsidR="0088425D" w:rsidRDefault="0088425D">
      <w:pPr>
        <w:pStyle w:val="CommentText"/>
      </w:pPr>
      <w:r>
        <w:rPr>
          <w:rStyle w:val="CommentReference"/>
        </w:rPr>
        <w:annotationRef/>
      </w:r>
      <w:r>
        <w:t xml:space="preserve">This is </w:t>
      </w:r>
      <w:proofErr w:type="spellStart"/>
      <w:r>
        <w:t>Yanelli’s</w:t>
      </w:r>
      <w:proofErr w:type="spellEnd"/>
      <w:r>
        <w:t>, yes? This was not for diagnosis then, but for disease aggravation… Maybe explicitly say?</w:t>
      </w:r>
    </w:p>
    <w:p w14:paraId="628CFB9E" w14:textId="77777777" w:rsidR="0088425D" w:rsidRDefault="0088425D">
      <w:pPr>
        <w:pStyle w:val="CommentText"/>
      </w:pPr>
    </w:p>
    <w:p w14:paraId="08D264AA" w14:textId="6E351F4E" w:rsidR="0088425D" w:rsidRDefault="0088425D">
      <w:pPr>
        <w:pStyle w:val="CommentText"/>
      </w:pPr>
      <w:r>
        <w:t>(</w:t>
      </w:r>
      <w:proofErr w:type="gramStart"/>
      <w:r>
        <w:t>although</w:t>
      </w:r>
      <w:proofErr w:type="gramEnd"/>
      <w:r>
        <w:t xml:space="preserve"> for ALS, b/c it is so quick from onset to diagnosis to first hospitalization, we could potentially claim that we may have captured incidence. However, we did not make that claim in that paper, so maybe making the claim here may be weird)</w:t>
      </w:r>
    </w:p>
  </w:comment>
  <w:comment w:id="401" w:author="Parks, Robbie M" w:date="2021-09-15T09:37:00Z" w:initials="PRM">
    <w:p w14:paraId="3407BB7F" w14:textId="2BD07B5A" w:rsidR="00370E6A" w:rsidRDefault="00370E6A">
      <w:pPr>
        <w:pStyle w:val="CommentText"/>
      </w:pPr>
      <w:r>
        <w:rPr>
          <w:rStyle w:val="CommentReference"/>
        </w:rPr>
        <w:annotationRef/>
      </w:r>
      <w:r w:rsidR="00E50B87">
        <w:t xml:space="preserve">Marianthi: </w:t>
      </w:r>
      <w:r>
        <w:t>Is this fair?</w:t>
      </w:r>
    </w:p>
  </w:comment>
  <w:comment w:id="402" w:author="mak" w:date="2021-09-22T22:44:00Z" w:initials="mak">
    <w:p w14:paraId="028E2DEF" w14:textId="77777777" w:rsidR="00186B9D" w:rsidRDefault="00186B9D">
      <w:pPr>
        <w:pStyle w:val="CommentText"/>
      </w:pPr>
      <w:r>
        <w:rPr>
          <w:rStyle w:val="CommentReference"/>
        </w:rPr>
        <w:annotationRef/>
      </w:r>
      <w:r>
        <w:t xml:space="preserve">Yes and no… it depends on where we are and the available combustion sources there. </w:t>
      </w:r>
      <w:proofErr w:type="spellStart"/>
      <w:r>
        <w:t>Eg</w:t>
      </w:r>
      <w:proofErr w:type="spellEnd"/>
      <w:r>
        <w:t xml:space="preserve"> say now in CA this would not hold as most EC is from wildfires… Or even in general in the US it would not hold, b/c we have many more gasoline cars vs diesel cars. But if you compare a gasoline vs a diesel car, then the diesel would emit more EC than the gas one.</w:t>
      </w:r>
    </w:p>
    <w:p w14:paraId="5E64E082" w14:textId="77777777" w:rsidR="00186B9D" w:rsidRDefault="00186B9D">
      <w:pPr>
        <w:pStyle w:val="CommentText"/>
      </w:pPr>
      <w:r>
        <w:t>Having said that, in urban environments (where traffic is the main combustion source) in Europe (where there are many more diesel cars) then this could be true…</w:t>
      </w:r>
    </w:p>
    <w:p w14:paraId="338BBF1F" w14:textId="7767A786" w:rsidR="00186B9D" w:rsidRDefault="00186B9D">
      <w:pPr>
        <w:pStyle w:val="CommentText"/>
      </w:pPr>
      <w:r>
        <w:t>So long story short, not sure if it’s 100% OK to include like this. Maybe also add as an explanation something like ‘</w:t>
      </w:r>
      <w:r w:rsidR="002A2BC0">
        <w:t xml:space="preserve">… in European urban </w:t>
      </w:r>
      <w:proofErr w:type="spellStart"/>
      <w:r w:rsidR="002A2BC0">
        <w:t>centers</w:t>
      </w:r>
      <w:proofErr w:type="spellEnd"/>
      <w:r w:rsidR="002A2BC0">
        <w:t xml:space="preserve">, </w:t>
      </w:r>
      <w:r>
        <w:t xml:space="preserve">where the prevalence of diesel cars is high’ or </w:t>
      </w:r>
      <w:proofErr w:type="spellStart"/>
      <w:r>
        <w:t>sth</w:t>
      </w:r>
      <w:proofErr w:type="spellEnd"/>
      <w:r>
        <w:t xml:space="preserve"> like that?</w:t>
      </w:r>
    </w:p>
  </w:comment>
  <w:comment w:id="406" w:author="mak" w:date="2021-09-22T22:49:00Z" w:initials="mak">
    <w:p w14:paraId="4F2954AB" w14:textId="4C9F09F4" w:rsidR="00D85492" w:rsidRDefault="00D85492">
      <w:pPr>
        <w:pStyle w:val="CommentText"/>
      </w:pPr>
      <w:r>
        <w:rPr>
          <w:rStyle w:val="CommentReference"/>
        </w:rPr>
        <w:annotationRef/>
      </w:r>
      <w:r>
        <w:t>But maybe add one or two more sentences to make specific to ALS and not just general neurodegeneration?</w:t>
      </w:r>
    </w:p>
  </w:comment>
  <w:comment w:id="410" w:author="mak" w:date="2021-09-22T22:51:00Z" w:initials="mak">
    <w:p w14:paraId="2C49E3B1" w14:textId="7B6592A7" w:rsidR="00EA3BE1" w:rsidRDefault="00EA3BE1">
      <w:pPr>
        <w:pStyle w:val="CommentText"/>
      </w:pPr>
      <w:r>
        <w:rPr>
          <w:rStyle w:val="CommentReference"/>
        </w:rPr>
        <w:annotationRef/>
      </w:r>
      <w:r>
        <w:t>Sorry to keep changing this. But once you have defined something, it’s good to use the short version to avoid confusion… Else not use EC at all?</w:t>
      </w:r>
    </w:p>
  </w:comment>
  <w:comment w:id="449" w:author="mak" w:date="2021-09-22T22:57:00Z" w:initials="mak">
    <w:p w14:paraId="4409C472" w14:textId="183258FA" w:rsidR="00546D5F" w:rsidRDefault="00546D5F">
      <w:pPr>
        <w:pStyle w:val="CommentText"/>
      </w:pPr>
      <w:r>
        <w:rPr>
          <w:rStyle w:val="CommentReference"/>
        </w:rPr>
        <w:annotationRef/>
      </w:r>
      <w:r>
        <w:t>Yes? Is that what you meant?</w:t>
      </w:r>
      <w:r w:rsidR="00AB2BBF">
        <w:t xml:space="preserve"> If not, what?</w:t>
      </w:r>
    </w:p>
  </w:comment>
  <w:comment w:id="461" w:author="mak" w:date="2021-09-22T22:58:00Z" w:initials="mak">
    <w:p w14:paraId="0433E1E6" w14:textId="77777777" w:rsidR="00F21B2D" w:rsidRDefault="00F21B2D">
      <w:pPr>
        <w:pStyle w:val="CommentText"/>
      </w:pPr>
      <w:r>
        <w:rPr>
          <w:rStyle w:val="CommentReference"/>
        </w:rPr>
        <w:annotationRef/>
      </w:r>
      <w:r>
        <w:t>Add here a sentence saying that ALS however does not have many known risk factors, and probably even less so risk factors that are also related to air pollution exposure?</w:t>
      </w:r>
      <w:r w:rsidR="00B31981">
        <w:t xml:space="preserve"> b/c what could it be? </w:t>
      </w:r>
    </w:p>
    <w:p w14:paraId="550E5BF2" w14:textId="77777777" w:rsidR="00B31981" w:rsidRDefault="00B31981">
      <w:pPr>
        <w:pStyle w:val="CommentText"/>
      </w:pPr>
    </w:p>
    <w:p w14:paraId="29432FD1" w14:textId="0A1B520B" w:rsidR="00B31981" w:rsidRDefault="00B31981">
      <w:pPr>
        <w:pStyle w:val="CommentText"/>
      </w:pPr>
      <w:r>
        <w:t xml:space="preserve">Having said that, I think we may need to add a bit more here… For example, we do not adjust for smoking and BMI… the smoking – ALS association is mixed in the literature, but there is a very strong and well-characterized BMI – ALS link. So the reviewers could potentially complain about that. However, the way we have assigned exposures, BMI cannot really be a predictor itself </w:t>
      </w:r>
      <w:r w:rsidR="008462C3">
        <w:t>of</w:t>
      </w:r>
      <w:r>
        <w:t xml:space="preserve"> those. </w:t>
      </w:r>
      <w:proofErr w:type="spellStart"/>
      <w:r>
        <w:t>Ie</w:t>
      </w:r>
      <w:proofErr w:type="spellEnd"/>
      <w:r>
        <w:t xml:space="preserve"> the models we used do not know or care the BMI of the people in the houses at the addresses we pulled from the predicted surfaces. The only way then for BMI to be associated with air pollution (in the way we assigned exposure) would be through SES, for which we have already adjusted both at the individual and (at some point) </w:t>
      </w:r>
      <w:proofErr w:type="spellStart"/>
      <w:r>
        <w:t>neighborhood</w:t>
      </w:r>
      <w:proofErr w:type="spellEnd"/>
      <w:r>
        <w:t xml:space="preserve"> level…</w:t>
      </w:r>
      <w:r w:rsidR="003A7C55">
        <w:t xml:space="preserve"> can you please add one or two sentences to that extend? And cite Marc’s paper that discusses this potential for confounding by individual-level characteristics in air pollution studies?</w:t>
      </w:r>
    </w:p>
    <w:p w14:paraId="48725092" w14:textId="77777777" w:rsidR="003A7C55" w:rsidRDefault="003A7C55">
      <w:pPr>
        <w:pStyle w:val="CommentText"/>
      </w:pPr>
    </w:p>
    <w:p w14:paraId="24CA51D6" w14:textId="77777777" w:rsidR="003A7C55" w:rsidRPr="003A7C55" w:rsidRDefault="003A7C55" w:rsidP="003A7C55">
      <w:pPr>
        <w:suppressAutoHyphens w:val="0"/>
        <w:spacing w:line="240" w:lineRule="auto"/>
      </w:pPr>
      <w:r w:rsidRPr="003A7C55">
        <w:rPr>
          <w:rFonts w:ascii="Arial" w:hAnsi="Arial" w:cs="Arial"/>
          <w:color w:val="222222"/>
          <w:sz w:val="20"/>
          <w:szCs w:val="20"/>
          <w:shd w:val="clear" w:color="auto" w:fill="FFFFFF"/>
        </w:rPr>
        <w:t>Weisskopf MG, Webster TF. Trade-offs of personal vs. more proxy exposure measures in environmental epidemiology. Epidemiology (Cambridge, Mass.). 2017 Sep;28(5):635.</w:t>
      </w:r>
    </w:p>
    <w:p w14:paraId="366664C7" w14:textId="6F9F2C45" w:rsidR="003A7C55" w:rsidRDefault="003A7C55">
      <w:pPr>
        <w:pStyle w:val="CommentText"/>
      </w:pPr>
    </w:p>
  </w:comment>
  <w:comment w:id="476" w:author="mak" w:date="2021-09-22T23:12:00Z" w:initials="mak">
    <w:p w14:paraId="61DBFC71" w14:textId="58786D94" w:rsidR="00601423" w:rsidRDefault="00601423">
      <w:pPr>
        <w:pStyle w:val="CommentText"/>
        <w:rPr>
          <w:lang w:val="en-US"/>
        </w:rPr>
      </w:pPr>
      <w:r>
        <w:rPr>
          <w:rStyle w:val="CommentReference"/>
        </w:rPr>
        <w:annotationRef/>
      </w:r>
      <w:r>
        <w:t xml:space="preserve">Do you know what I am wondering now? not related to the conclusion, but I was thinking about this as I was reading the limitations above. I was thinking that we could potentially say something about our sample size and the ability potentially to disentangle associations of such high correlated exposures. </w:t>
      </w:r>
      <w:proofErr w:type="spellStart"/>
      <w:r w:rsidR="00ED2076">
        <w:t>Ie</w:t>
      </w:r>
      <w:proofErr w:type="spellEnd"/>
      <w:r w:rsidR="00ED2076">
        <w:t xml:space="preserve"> that maybe despite the large sample size compared to other studies, the data may still not have enough information to allow us to disentangle associations with such high correlated exposures. Furthermore, </w:t>
      </w:r>
      <w:r>
        <w:t xml:space="preserve">if we have </w:t>
      </w:r>
      <w:proofErr w:type="gramStart"/>
      <w:r>
        <w:t>say</w:t>
      </w:r>
      <w:proofErr w:type="gramEnd"/>
      <w:r>
        <w:t xml:space="preserve"> two very highly correlated exposures it is possible that they could push each other away (</w:t>
      </w:r>
      <w:proofErr w:type="spellStart"/>
      <w:r>
        <w:t>ie</w:t>
      </w:r>
      <w:proofErr w:type="spellEnd"/>
      <w:r>
        <w:t xml:space="preserve"> one ending up being positive and the other negative). Chris </w:t>
      </w:r>
      <w:proofErr w:type="spellStart"/>
      <w:r>
        <w:t>Gennings</w:t>
      </w:r>
      <w:proofErr w:type="spellEnd"/>
      <w:r>
        <w:t xml:space="preserve"> usually talks about this too in the mixtures workshop. HOWEVER, the benefit of a hierarchical Bayesian model is that exactly that hierarchy should in theory stabilize such issues. Did you run any </w:t>
      </w:r>
      <w:proofErr w:type="spellStart"/>
      <w:r>
        <w:t>sens</w:t>
      </w:r>
      <w:proofErr w:type="spellEnd"/>
      <w:r>
        <w:t xml:space="preserve"> anal for </w:t>
      </w:r>
      <w:r>
        <w:rPr>
          <w:lang w:val="el-GR"/>
        </w:rPr>
        <w:t>Σ</w:t>
      </w:r>
      <w:r>
        <w:rPr>
          <w:lang w:val="en-US"/>
        </w:rPr>
        <w:t>? Did it make any difference?</w:t>
      </w:r>
    </w:p>
    <w:p w14:paraId="438CDAC8" w14:textId="77777777" w:rsidR="00601423" w:rsidRDefault="00601423">
      <w:pPr>
        <w:pStyle w:val="CommentText"/>
        <w:rPr>
          <w:lang w:val="en-US"/>
        </w:rPr>
      </w:pPr>
    </w:p>
    <w:p w14:paraId="25C91E0A" w14:textId="1B866C36" w:rsidR="00601423" w:rsidRPr="00601423" w:rsidRDefault="00601423">
      <w:pPr>
        <w:pStyle w:val="CommentText"/>
        <w:rPr>
          <w:lang w:val="en-US"/>
        </w:rPr>
      </w:pPr>
      <w:r>
        <w:rPr>
          <w:lang w:val="en-US"/>
        </w:rPr>
        <w:t xml:space="preserve">b/c we get positive </w:t>
      </w:r>
      <w:proofErr w:type="spellStart"/>
      <w:r>
        <w:rPr>
          <w:lang w:val="en-US"/>
        </w:rPr>
        <w:t>coeffs</w:t>
      </w:r>
      <w:proofErr w:type="spellEnd"/>
      <w:r>
        <w:rPr>
          <w:lang w:val="en-US"/>
        </w:rPr>
        <w:t xml:space="preserve"> for NOx and CO in the single-poll models, but negative in the full model. That could be due to multicollinearity in the main model or (also likely) that we see positive associations b/c of their correlation with EC (co-pollutant confounding), but once EC is in the model it’s adjusted… And we cannot really know which of the two it is, but maybe playing a bit with </w:t>
      </w:r>
      <w:r>
        <w:rPr>
          <w:lang w:val="el-GR"/>
        </w:rPr>
        <w:t>Σ</w:t>
      </w:r>
      <w:r>
        <w:rPr>
          <w:lang w:val="en-US"/>
        </w:rPr>
        <w:t xml:space="preserve"> could help? </w:t>
      </w:r>
    </w:p>
  </w:comment>
  <w:comment w:id="477" w:author="Parks, Robbie M" w:date="2021-09-14T16:31:00Z" w:initials="PRM">
    <w:p w14:paraId="6FDFA428" w14:textId="00A16594" w:rsidR="009F0780" w:rsidRDefault="009F0780">
      <w:pPr>
        <w:pStyle w:val="CommentText"/>
      </w:pPr>
      <w:r>
        <w:rPr>
          <w:rStyle w:val="CommentReference"/>
        </w:rPr>
        <w:annotationRef/>
      </w:r>
      <w:r>
        <w:t>I’ll put these in separate files as per JAMA requirements once we’ve finalised the paper draft for co-authors</w:t>
      </w:r>
    </w:p>
  </w:comment>
  <w:comment w:id="486" w:author="Parks, Robbie M" w:date="2021-09-14T21:22:00Z" w:initials="PRM">
    <w:p w14:paraId="462F1148" w14:textId="7DCF43B6" w:rsidR="002A3E03" w:rsidRDefault="002A3E03">
      <w:pPr>
        <w:pStyle w:val="CommentText"/>
      </w:pPr>
      <w:r>
        <w:rPr>
          <w:rStyle w:val="CommentReference"/>
        </w:rPr>
        <w:annotationRef/>
      </w:r>
      <w:r>
        <w:t>Do I include here?</w:t>
      </w:r>
    </w:p>
  </w:comment>
  <w:comment w:id="487" w:author="mak" w:date="2021-09-22T23:20:00Z" w:initials="mak">
    <w:p w14:paraId="65BF850F" w14:textId="123E5AD4" w:rsidR="007B0E58" w:rsidRDefault="007B0E58">
      <w:pPr>
        <w:pStyle w:val="CommentText"/>
      </w:pPr>
      <w:r>
        <w:rPr>
          <w:rStyle w:val="CommentReference"/>
        </w:rPr>
        <w:annotationRef/>
      </w:r>
      <w:r>
        <w:t>Yes!</w:t>
      </w:r>
    </w:p>
  </w:comment>
  <w:comment w:id="489" w:author="Parks, Robbie M" w:date="2021-09-15T11:32:00Z" w:initials="PRM">
    <w:p w14:paraId="53648F54" w14:textId="7B323B48" w:rsidR="00356B8F" w:rsidRDefault="00356B8F">
      <w:pPr>
        <w:pStyle w:val="CommentText"/>
      </w:pPr>
      <w:r>
        <w:rPr>
          <w:rStyle w:val="CommentReference"/>
        </w:rPr>
        <w:annotationRef/>
      </w:r>
      <w:r>
        <w:rPr>
          <w:rStyle w:val="CommentReference"/>
        </w:rPr>
        <w:t>Marianthi: Do I include O3 here?</w:t>
      </w:r>
      <w:r>
        <w:t xml:space="preserve"> </w:t>
      </w:r>
    </w:p>
  </w:comment>
  <w:comment w:id="490" w:author="mak" w:date="2021-09-22T23:21:00Z" w:initials="mak">
    <w:p w14:paraId="359A3C81" w14:textId="2FBDE432" w:rsidR="005245A6" w:rsidRDefault="005245A6">
      <w:pPr>
        <w:pStyle w:val="CommentText"/>
      </w:pPr>
      <w:r>
        <w:rPr>
          <w:rStyle w:val="CommentReference"/>
        </w:rPr>
        <w:annotationRef/>
      </w:r>
      <w:r>
        <w:t>Yes, I think that’s OK!</w:t>
      </w:r>
    </w:p>
  </w:comment>
  <w:comment w:id="491" w:author="mak" w:date="2021-09-22T23:22:00Z" w:initials="mak">
    <w:p w14:paraId="54097047" w14:textId="23B2530E" w:rsidR="00685607" w:rsidRDefault="00685607">
      <w:pPr>
        <w:pStyle w:val="CommentText"/>
      </w:pPr>
      <w:r>
        <w:rPr>
          <w:rStyle w:val="CommentReference"/>
        </w:rPr>
        <w:annotationRef/>
      </w:r>
      <w:r>
        <w:t>Can you please call it joint instead of total? And maybe increase font size of the titles and axes a bit? Thank you!</w:t>
      </w:r>
      <w:r w:rsidR="00A57F04">
        <w:t xml:space="preserve"> Oh! And swap order between joint and overall? Thanks!!</w:t>
      </w:r>
    </w:p>
  </w:comment>
  <w:comment w:id="492" w:author="mak" w:date="2021-09-22T23:22:00Z" w:initials="mak">
    <w:p w14:paraId="7012F715" w14:textId="61765562" w:rsidR="002722C0" w:rsidRDefault="002722C0">
      <w:pPr>
        <w:pStyle w:val="CommentText"/>
      </w:pPr>
      <w:r>
        <w:rPr>
          <w:rStyle w:val="CommentReference"/>
        </w:rPr>
        <w:annotationRef/>
      </w:r>
      <w:r>
        <w:t xml:space="preserve">Thought for the discussion – should we talk about why the association with 1-yr is stronger than the one for 5-yr? For EC? I mean </w:t>
      </w:r>
      <w:proofErr w:type="gramStart"/>
      <w:r>
        <w:t>yes</w:t>
      </w:r>
      <w:proofErr w:type="gramEnd"/>
      <w:r>
        <w:t xml:space="preserve"> they are super highly overlapping and it could be just due to random fluctuation. But could it be that the relevant exposure window might be closer to 1 </w:t>
      </w:r>
      <w:proofErr w:type="spellStart"/>
      <w:r>
        <w:t>yr</w:t>
      </w:r>
      <w:proofErr w:type="spellEnd"/>
      <w:r>
        <w:t xml:space="preserve"> instead of 5? Or maybe we would expect less error in the 1-yr exposures? And/or a combination of the two? Should we add something like that in the paragraph we talk about the EC results?</w:t>
      </w:r>
    </w:p>
  </w:comment>
  <w:comment w:id="493" w:author="mak" w:date="2021-09-22T23:26:00Z" w:initials="mak">
    <w:p w14:paraId="412F984B" w14:textId="77777777" w:rsidR="00270AAB" w:rsidRDefault="00270AAB">
      <w:pPr>
        <w:pStyle w:val="CommentText"/>
      </w:pPr>
      <w:r>
        <w:rPr>
          <w:rStyle w:val="CommentReference"/>
        </w:rPr>
        <w:annotationRef/>
      </w:r>
      <w:r>
        <w:t>See formatting comments from above!</w:t>
      </w:r>
    </w:p>
    <w:p w14:paraId="1EB945C9" w14:textId="2B5B2409" w:rsidR="00270AAB" w:rsidRDefault="00270AAB">
      <w:pPr>
        <w:pStyle w:val="CommentText"/>
      </w:pPr>
      <w:r>
        <w:t xml:space="preserve">Also, would it be possible maybe to alternate both </w:t>
      </w:r>
      <w:proofErr w:type="spellStart"/>
      <w:r>
        <w:t>colors</w:t>
      </w:r>
      <w:proofErr w:type="spellEnd"/>
      <w:r>
        <w:t xml:space="preserve"> and symbols? Just b/c some of the </w:t>
      </w:r>
      <w:proofErr w:type="spellStart"/>
      <w:r>
        <w:t>colors</w:t>
      </w:r>
      <w:proofErr w:type="spellEnd"/>
      <w:r>
        <w:t xml:space="preserve"> are quite similar? (</w:t>
      </w:r>
      <w:proofErr w:type="gramStart"/>
      <w:r>
        <w:t>this</w:t>
      </w:r>
      <w:proofErr w:type="gramEnd"/>
      <w:r>
        <w:t xml:space="preserve"> is very minor)</w:t>
      </w:r>
    </w:p>
  </w:comment>
  <w:comment w:id="494" w:author="Parks, Robbie M" w:date="2021-09-15T11:33:00Z" w:initials="PRM">
    <w:p w14:paraId="29E03FA7" w14:textId="3A269E79" w:rsidR="008655AD" w:rsidRDefault="008655AD">
      <w:pPr>
        <w:pStyle w:val="CommentText"/>
      </w:pPr>
      <w:r>
        <w:rPr>
          <w:rStyle w:val="CommentReference"/>
        </w:rPr>
        <w:annotationRef/>
      </w:r>
      <w:r>
        <w:t>Marianthi: Do you think we want this? I get access to your computer on Friday 17</w:t>
      </w:r>
      <w:r w:rsidRPr="008655AD">
        <w:rPr>
          <w:vertAlign w:val="superscript"/>
        </w:rPr>
        <w:t>th</w:t>
      </w:r>
      <w:r>
        <w:t xml:space="preserve"> September again for this purpose</w:t>
      </w:r>
      <w:r w:rsidR="00076361">
        <w:t xml:space="preserve"> if so.</w:t>
      </w:r>
    </w:p>
  </w:comment>
  <w:comment w:id="495" w:author="mak" w:date="2021-09-22T23:25:00Z" w:initials="mak">
    <w:p w14:paraId="763F29DA" w14:textId="3A9CA3AF" w:rsidR="00846E6E" w:rsidRDefault="00846E6E">
      <w:pPr>
        <w:pStyle w:val="CommentText"/>
      </w:pPr>
      <w:r>
        <w:rPr>
          <w:rStyle w:val="CommentReference"/>
        </w:rPr>
        <w:annotationRef/>
      </w:r>
      <w:r>
        <w:t xml:space="preserve">Probably? </w:t>
      </w:r>
    </w:p>
  </w:comment>
  <w:comment w:id="496" w:author="Parks, Robbie M" w:date="2021-09-15T10:22:00Z" w:initials="PRM">
    <w:p w14:paraId="2A512542" w14:textId="77777777" w:rsidR="0021634B" w:rsidRDefault="0021634B" w:rsidP="0021634B">
      <w:pPr>
        <w:pStyle w:val="CommentText"/>
      </w:pPr>
      <w:r>
        <w:rPr>
          <w:rStyle w:val="CommentReference"/>
        </w:rPr>
        <w:annotationRef/>
      </w:r>
      <w:r>
        <w:t>Matthias: Is this possible with the data we have?</w:t>
      </w:r>
    </w:p>
  </w:comment>
  <w:comment w:id="497" w:author="Parks, Robbie M" w:date="2021-09-09T14:14:00Z" w:initials="PRM">
    <w:p w14:paraId="394153F7" w14:textId="3055A02D" w:rsidR="00642C7F" w:rsidRDefault="00642C7F">
      <w:pPr>
        <w:pStyle w:val="CommentText"/>
      </w:pPr>
      <w:r>
        <w:rPr>
          <w:rStyle w:val="CommentReference"/>
        </w:rPr>
        <w:annotationRef/>
      </w:r>
      <w:r w:rsidR="006E0EEB">
        <w:rPr>
          <w:rStyle w:val="CommentReference"/>
        </w:rPr>
        <w:t xml:space="preserve">Marianthi: Your advice throughout here </w:t>
      </w:r>
      <w:r w:rsidR="00BC4092">
        <w:rPr>
          <w:rStyle w:val="CommentReference"/>
        </w:rPr>
        <w:t xml:space="preserve">greatly </w:t>
      </w:r>
      <w:r w:rsidR="006E0EEB">
        <w:rPr>
          <w:rStyle w:val="CommentReference"/>
        </w:rPr>
        <w:t>appreciated!</w:t>
      </w:r>
    </w:p>
  </w:comment>
  <w:comment w:id="499" w:author="mak" w:date="2021-09-22T23:27:00Z" w:initials="mak">
    <w:p w14:paraId="231599FF" w14:textId="251843EC" w:rsidR="004C233F" w:rsidRDefault="004C233F">
      <w:pPr>
        <w:pStyle w:val="CommentText"/>
      </w:pPr>
      <w:r>
        <w:rPr>
          <w:rStyle w:val="CommentReference"/>
        </w:rPr>
        <w:annotationRef/>
      </w:r>
      <w:r>
        <w:t>Everyone? Other than then two of us?</w:t>
      </w:r>
    </w:p>
  </w:comment>
  <w:comment w:id="500" w:author="mak" w:date="2021-09-22T23:27:00Z" w:initials="mak">
    <w:p w14:paraId="4566EBD0" w14:textId="12ED58A9" w:rsidR="00AB0C50" w:rsidRDefault="00AB0C50">
      <w:pPr>
        <w:pStyle w:val="CommentText"/>
      </w:pPr>
      <w:r>
        <w:rPr>
          <w:rStyle w:val="CommentReference"/>
        </w:rPr>
        <w:annotationRef/>
      </w:r>
      <w:r>
        <w:t xml:space="preserve">You, Arin, and </w:t>
      </w:r>
      <w:proofErr w:type="spellStart"/>
      <w:r>
        <w:t>Yanelli</w:t>
      </w:r>
      <w:proofErr w:type="spellEnd"/>
      <w:r>
        <w:t>?</w:t>
      </w:r>
    </w:p>
  </w:comment>
  <w:comment w:id="501" w:author="Parks, Robbie M" w:date="2021-09-09T15:53:00Z" w:initials="PRM">
    <w:p w14:paraId="2CD1636D" w14:textId="03825C6D" w:rsidR="00470E0A" w:rsidRDefault="00470E0A">
      <w:pPr>
        <w:pStyle w:val="CommentText"/>
      </w:pPr>
      <w:r>
        <w:rPr>
          <w:rStyle w:val="CommentReference"/>
        </w:rPr>
        <w:annotationRef/>
      </w:r>
      <w:r w:rsidR="00112150">
        <w:t>Dear a</w:t>
      </w:r>
      <w:r>
        <w:t>ll: please add your relevant grants here please.</w:t>
      </w:r>
    </w:p>
  </w:comment>
  <w:comment w:id="502" w:author="Parks, Robbie M" w:date="2021-09-09T15:52:00Z" w:initials="PRM">
    <w:p w14:paraId="12A310E8" w14:textId="0AC3ABD0" w:rsidR="009B2A6C" w:rsidRDefault="009B2A6C">
      <w:pPr>
        <w:pStyle w:val="CommentText"/>
        <w:rPr>
          <w:rStyle w:val="CommentReference"/>
        </w:rPr>
      </w:pPr>
      <w:r>
        <w:rPr>
          <w:rStyle w:val="CommentReference"/>
        </w:rPr>
        <w:annotationRef/>
      </w:r>
      <w:r w:rsidR="002C13DA">
        <w:rPr>
          <w:rStyle w:val="CommentReference"/>
        </w:rPr>
        <w:t xml:space="preserve">Marianthi: </w:t>
      </w:r>
      <w:r w:rsidR="00130E56">
        <w:rPr>
          <w:rStyle w:val="CommentReference"/>
        </w:rPr>
        <w:t xml:space="preserve">This is </w:t>
      </w:r>
      <w:r w:rsidR="00A07C15">
        <w:rPr>
          <w:rStyle w:val="CommentReference"/>
        </w:rPr>
        <w:t xml:space="preserve">your </w:t>
      </w:r>
      <w:r w:rsidR="00130E56">
        <w:rPr>
          <w:rStyle w:val="CommentReference"/>
        </w:rPr>
        <w:t>ALS one:</w:t>
      </w:r>
    </w:p>
    <w:p w14:paraId="41215CA4" w14:textId="77777777" w:rsidR="00130E56" w:rsidRDefault="00130E56">
      <w:pPr>
        <w:pStyle w:val="CommentText"/>
        <w:rPr>
          <w:rStyle w:val="CommentReference"/>
        </w:rPr>
      </w:pPr>
    </w:p>
    <w:p w14:paraId="6777C4E4" w14:textId="30611EEB" w:rsidR="00130E56" w:rsidRDefault="00130E56">
      <w:pPr>
        <w:pStyle w:val="CommentText"/>
      </w:pPr>
      <w:r w:rsidRPr="00130E56">
        <w:t>https://grantome.com/grant/NIH/R21-ES028472-01A1</w:t>
      </w:r>
    </w:p>
  </w:comment>
  <w:comment w:id="503" w:author="mak" w:date="2021-09-22T23:25:00Z" w:initials="mak">
    <w:p w14:paraId="3782C4DB" w14:textId="53AA13CF" w:rsidR="00FD38D2" w:rsidRDefault="00FD38D2">
      <w:pPr>
        <w:pStyle w:val="CommentText"/>
      </w:pPr>
      <w:r>
        <w:rPr>
          <w:rStyle w:val="CommentReference"/>
        </w:rPr>
        <w:annotationRef/>
      </w:r>
      <w:r>
        <w:t>awesome! Thank you!!</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DABC18F" w15:done="0"/>
  <w15:commentEx w15:paraId="63F72E67" w15:done="0"/>
  <w15:commentEx w15:paraId="0B499718" w15:done="0"/>
  <w15:commentEx w15:paraId="3A227B37" w15:done="0"/>
  <w15:commentEx w15:paraId="7E1CAEF2" w15:done="0"/>
  <w15:commentEx w15:paraId="6D9FC72F" w15:done="0"/>
  <w15:commentEx w15:paraId="59628F8A" w15:paraIdParent="6D9FC72F" w15:done="0"/>
  <w15:commentEx w15:paraId="51AEEDF4" w15:done="0"/>
  <w15:commentEx w15:paraId="2EA03619" w15:done="0"/>
  <w15:commentEx w15:paraId="41A5DB79" w15:done="0"/>
  <w15:commentEx w15:paraId="032C23BA" w15:done="0"/>
  <w15:commentEx w15:paraId="6304903A" w15:paraIdParent="032C23BA" w15:done="0"/>
  <w15:commentEx w15:paraId="2CCA3D25" w15:done="0"/>
  <w15:commentEx w15:paraId="2F825206" w15:done="0"/>
  <w15:commentEx w15:paraId="03D3D84E" w15:done="0"/>
  <w15:commentEx w15:paraId="5D206601" w15:paraIdParent="03D3D84E" w15:done="0"/>
  <w15:commentEx w15:paraId="0598E28D" w15:done="0"/>
  <w15:commentEx w15:paraId="2D99CF60" w15:done="0"/>
  <w15:commentEx w15:paraId="48600973" w15:done="0"/>
  <w15:commentEx w15:paraId="0CAFEEC8" w15:done="0"/>
  <w15:commentEx w15:paraId="06E171AF" w15:done="0"/>
  <w15:commentEx w15:paraId="7C6B78BD" w15:paraIdParent="06E171AF" w15:done="0"/>
  <w15:commentEx w15:paraId="5E91CC1A" w15:done="0"/>
  <w15:commentEx w15:paraId="5D786878" w15:done="0"/>
  <w15:commentEx w15:paraId="11D261A6" w15:paraIdParent="5D786878" w15:done="0"/>
  <w15:commentEx w15:paraId="3C58245A" w15:done="0"/>
  <w15:commentEx w15:paraId="700D7F9D" w15:done="0"/>
  <w15:commentEx w15:paraId="78566BEE" w15:done="0"/>
  <w15:commentEx w15:paraId="5D597760" w15:done="0"/>
  <w15:commentEx w15:paraId="206F819B" w15:done="0"/>
  <w15:commentEx w15:paraId="46697ADA" w15:done="0"/>
  <w15:commentEx w15:paraId="491E119D" w15:done="0"/>
  <w15:commentEx w15:paraId="1365A677" w15:done="0"/>
  <w15:commentEx w15:paraId="13B51127" w15:paraIdParent="1365A677" w15:done="0"/>
  <w15:commentEx w15:paraId="70E78D8F" w15:done="0"/>
  <w15:commentEx w15:paraId="4EA81E57" w15:done="0"/>
  <w15:commentEx w15:paraId="4A66BB64" w15:done="0"/>
  <w15:commentEx w15:paraId="6C28C68A" w15:done="0"/>
  <w15:commentEx w15:paraId="011C1DC4" w15:paraIdParent="6C28C68A" w15:done="0"/>
  <w15:commentEx w15:paraId="435B6E15" w15:done="0"/>
  <w15:commentEx w15:paraId="1673353F" w15:done="0"/>
  <w15:commentEx w15:paraId="5D4E0FE9" w15:done="0"/>
  <w15:commentEx w15:paraId="5CF93D38" w15:done="0"/>
  <w15:commentEx w15:paraId="1AD16EA3" w15:paraIdParent="5CF93D38" w15:done="0"/>
  <w15:commentEx w15:paraId="2E5DD462" w15:done="0"/>
  <w15:commentEx w15:paraId="08D264AA" w15:done="0"/>
  <w15:commentEx w15:paraId="3407BB7F" w15:done="0"/>
  <w15:commentEx w15:paraId="338BBF1F" w15:paraIdParent="3407BB7F" w15:done="0"/>
  <w15:commentEx w15:paraId="4F2954AB" w15:done="0"/>
  <w15:commentEx w15:paraId="2C49E3B1" w15:done="0"/>
  <w15:commentEx w15:paraId="4409C472" w15:done="0"/>
  <w15:commentEx w15:paraId="366664C7" w15:done="0"/>
  <w15:commentEx w15:paraId="25C91E0A" w15:done="0"/>
  <w15:commentEx w15:paraId="6FDFA428" w15:done="0"/>
  <w15:commentEx w15:paraId="462F1148" w15:done="0"/>
  <w15:commentEx w15:paraId="65BF850F" w15:paraIdParent="462F1148" w15:done="0"/>
  <w15:commentEx w15:paraId="53648F54" w15:done="0"/>
  <w15:commentEx w15:paraId="359A3C81" w15:paraIdParent="53648F54" w15:done="0"/>
  <w15:commentEx w15:paraId="54097047" w15:done="0"/>
  <w15:commentEx w15:paraId="7012F715" w15:paraIdParent="54097047" w15:done="0"/>
  <w15:commentEx w15:paraId="1EB945C9" w15:done="0"/>
  <w15:commentEx w15:paraId="29E03FA7" w15:done="0"/>
  <w15:commentEx w15:paraId="763F29DA" w15:paraIdParent="29E03FA7" w15:done="0"/>
  <w15:commentEx w15:paraId="2A512542" w15:done="0"/>
  <w15:commentEx w15:paraId="394153F7" w15:done="0"/>
  <w15:commentEx w15:paraId="231599FF" w15:done="0"/>
  <w15:commentEx w15:paraId="4566EBD0" w15:done="0"/>
  <w15:commentEx w15:paraId="2CD1636D" w15:done="0"/>
  <w15:commentEx w15:paraId="6777C4E4" w15:done="0"/>
  <w15:commentEx w15:paraId="3782C4DB" w15:paraIdParent="6777C4E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E1D767" w16cex:dateUtc="2021-09-07T16:19:00Z"/>
  <w16cex:commentExtensible w16cex:durableId="24E49655" w16cex:dateUtc="2021-09-09T18:19:00Z"/>
  <w16cex:commentExtensible w16cex:durableId="24F489D1" w16cex:dateUtc="2021-09-21T20:41:00Z"/>
  <w16cex:commentExtensible w16cex:durableId="24E2000E" w16cex:dateUtc="2021-09-07T19:13:00Z"/>
  <w16cex:commentExtensible w16cex:durableId="24E1FD43" w16cex:dateUtc="2021-09-07T19:01:00Z"/>
  <w16cex:commentExtensible w16cex:durableId="24EC49A0" w16cex:dateUtc="2021-09-15T14:29:00Z"/>
  <w16cex:commentExtensible w16cex:durableId="24F2F81C" w16cex:dateUtc="2021-09-20T16:07:00Z"/>
  <w16cex:commentExtensible w16cex:durableId="24E1EC6D" w16cex:dateUtc="2021-09-07T17:49:00Z"/>
  <w16cex:commentExtensible w16cex:durableId="24F44BD8" w16cex:dateUtc="2021-09-21T16:17:00Z"/>
  <w16cex:commentExtensible w16cex:durableId="24E9DC4F" w16cex:dateUtc="2021-09-13T18:18:00Z"/>
  <w16cex:commentExtensible w16cex:durableId="24E9D7AB" w16cex:dateUtc="2021-09-13T17:59:00Z"/>
  <w16cex:commentExtensible w16cex:durableId="24F48B2E" w16cex:dateUtc="2021-09-21T20:47:00Z"/>
  <w16cex:commentExtensible w16cex:durableId="24F48B5D" w16cex:dateUtc="2021-09-21T20:48:00Z"/>
  <w16cex:commentExtensible w16cex:durableId="24F48B91" w16cex:dateUtc="2021-09-21T20:49:00Z"/>
  <w16cex:commentExtensible w16cex:durableId="24EC561B" w16cex:dateUtc="2021-09-15T15:23:00Z"/>
  <w16cex:commentExtensible w16cex:durableId="24F48B9E" w16cex:dateUtc="2021-09-21T20:49:00Z"/>
  <w16cex:commentExtensible w16cex:durableId="24F48D89" w16cex:dateUtc="2021-09-21T20:57:00Z"/>
  <w16cex:commentExtensible w16cex:durableId="24F48DC8" w16cex:dateUtc="2021-09-21T20:58:00Z"/>
  <w16cex:commentExtensible w16cex:durableId="24F4BB26" w16cex:dateUtc="2021-09-22T00:12:00Z"/>
  <w16cex:commentExtensible w16cex:durableId="24F624CD" w16cex:dateUtc="2021-09-23T01:55:00Z"/>
  <w16cex:commentExtensible w16cex:durableId="24F5944F" w16cex:dateUtc="2021-09-15T15:24:00Z"/>
  <w16cex:commentExtensible w16cex:durableId="24F6ED7F" w16cex:dateUtc="2021-09-23T16:11:00Z"/>
  <w16cex:commentExtensible w16cex:durableId="24EC5673" w16cex:dateUtc="2021-09-15T15:24:00Z"/>
  <w16cex:commentExtensible w16cex:durableId="24EC569F" w16cex:dateUtc="2021-09-15T15:25:00Z"/>
  <w16cex:commentExtensible w16cex:durableId="24F4B512" w16cex:dateUtc="2021-09-21T23:46:00Z"/>
  <w16cex:commentExtensible w16cex:durableId="24F596BD" w16cex:dateUtc="2021-09-22T15:49:00Z"/>
  <w16cex:commentExtensible w16cex:durableId="24F59902" w16cex:dateUtc="2021-09-22T15:58:00Z"/>
  <w16cex:commentExtensible w16cex:durableId="24F5E326" w16cex:dateUtc="2021-09-22T21:15:00Z"/>
  <w16cex:commentExtensible w16cex:durableId="24EC5737" w16cex:dateUtc="2021-09-15T15:27:00Z"/>
  <w16cex:commentExtensible w16cex:durableId="24EB4A6E" w16cex:dateUtc="2021-09-14T20:21:00Z"/>
  <w16cex:commentExtensible w16cex:durableId="24EB4A76" w16cex:dateUtc="2021-09-14T20:21:00Z"/>
  <w16cex:commentExtensible w16cex:durableId="24F6242F" w16cex:dateUtc="2021-09-23T01:52:00Z"/>
  <w16cex:commentExtensible w16cex:durableId="24EB9128" w16cex:dateUtc="2021-09-15T01:22:00Z"/>
  <w16cex:commentExtensible w16cex:durableId="24F625DF" w16cex:dateUtc="2021-09-23T01:59:00Z"/>
  <w16cex:commentExtensible w16cex:durableId="24EB4A7D" w16cex:dateUtc="2021-09-14T20:21:00Z"/>
  <w16cex:commentExtensible w16cex:durableId="24EB4A87" w16cex:dateUtc="2021-09-14T20:21:00Z"/>
  <w16cex:commentExtensible w16cex:durableId="24EC57AC" w16cex:dateUtc="2021-09-15T15:29:00Z"/>
  <w16cex:commentExtensible w16cex:durableId="24EC48D4" w16cex:dateUtc="2021-09-15T14:26:00Z"/>
  <w16cex:commentExtensible w16cex:durableId="24F62C9A" w16cex:dateUtc="2021-09-23T02:28:00Z"/>
  <w16cex:commentExtensible w16cex:durableId="24EB8D49" w16cex:dateUtc="2021-09-15T01:06:00Z"/>
  <w16cex:commentExtensible w16cex:durableId="24EC4911" w16cex:dateUtc="2021-09-15T14:27:00Z"/>
  <w16cex:commentExtensible w16cex:durableId="24EC941F" w16cex:dateUtc="2021-09-15T19:47:00Z"/>
  <w16cex:commentExtensible w16cex:durableId="24F62F69" w16cex:dateUtc="2021-09-23T02:40:00Z"/>
  <w16cex:commentExtensible w16cex:durableId="24F6312C" w16cex:dateUtc="2021-09-23T02:48:00Z"/>
  <w16cex:commentExtensible w16cex:durableId="24F62E83" w16cex:dateUtc="2021-09-23T02:36:00Z"/>
  <w16cex:commentExtensible w16cex:durableId="24F62EFE" w16cex:dateUtc="2021-09-23T02:38:00Z"/>
  <w16cex:commentExtensible w16cex:durableId="24EC3D4A" w16cex:dateUtc="2021-09-15T13:37:00Z"/>
  <w16cex:commentExtensible w16cex:durableId="24F63031" w16cex:dateUtc="2021-09-23T02:44:00Z"/>
  <w16cex:commentExtensible w16cex:durableId="24F63166" w16cex:dateUtc="2021-09-23T02:49:00Z"/>
  <w16cex:commentExtensible w16cex:durableId="24F631EC" w16cex:dateUtc="2021-09-23T02:51:00Z"/>
  <w16cex:commentExtensible w16cex:durableId="24F6334F" w16cex:dateUtc="2021-09-23T02:57:00Z"/>
  <w16cex:commentExtensible w16cex:durableId="24F63396" w16cex:dateUtc="2021-09-23T02:58:00Z"/>
  <w16cex:commentExtensible w16cex:durableId="24F636F4" w16cex:dateUtc="2021-09-23T03:12:00Z"/>
  <w16cex:commentExtensible w16cex:durableId="24EB4CF7" w16cex:dateUtc="2021-09-14T20:31:00Z"/>
  <w16cex:commentExtensible w16cex:durableId="24EB911F" w16cex:dateUtc="2021-09-15T01:22:00Z"/>
  <w16cex:commentExtensible w16cex:durableId="24F638C3" w16cex:dateUtc="2021-09-23T03:20:00Z"/>
  <w16cex:commentExtensible w16cex:durableId="24EC5857" w16cex:dateUtc="2021-09-15T15:32:00Z"/>
  <w16cex:commentExtensible w16cex:durableId="24F63904" w16cex:dateUtc="2021-09-23T03:21:00Z"/>
  <w16cex:commentExtensible w16cex:durableId="24F6391A" w16cex:dateUtc="2021-09-23T03:22:00Z"/>
  <w16cex:commentExtensible w16cex:durableId="24F63953" w16cex:dateUtc="2021-09-23T03:22:00Z"/>
  <w16cex:commentExtensible w16cex:durableId="24F63A11" w16cex:dateUtc="2021-09-23T03:26:00Z"/>
  <w16cex:commentExtensible w16cex:durableId="24EC588E" w16cex:dateUtc="2021-09-15T15:33:00Z"/>
  <w16cex:commentExtensible w16cex:durableId="24F639E7" w16cex:dateUtc="2021-09-23T03:25:00Z"/>
  <w16cex:commentExtensible w16cex:durableId="24EC47F7" w16cex:dateUtc="2021-09-15T14:22:00Z"/>
  <w16cex:commentExtensible w16cex:durableId="24E49535" w16cex:dateUtc="2021-09-09T18:14:00Z"/>
  <w16cex:commentExtensible w16cex:durableId="24F63A4D" w16cex:dateUtc="2021-09-23T03:27:00Z"/>
  <w16cex:commentExtensible w16cex:durableId="24F63A64" w16cex:dateUtc="2021-09-23T03:27:00Z"/>
  <w16cex:commentExtensible w16cex:durableId="24E4AC81" w16cex:dateUtc="2021-09-09T19:53:00Z"/>
  <w16cex:commentExtensible w16cex:durableId="24E4AC4C" w16cex:dateUtc="2021-09-09T19:52:00Z"/>
  <w16cex:commentExtensible w16cex:durableId="24F639FA" w16cex:dateUtc="2021-09-23T03: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DABC18F" w16cid:durableId="24E1D767"/>
  <w16cid:commentId w16cid:paraId="63F72E67" w16cid:durableId="24E49655"/>
  <w16cid:commentId w16cid:paraId="0B499718" w16cid:durableId="24F489D1"/>
  <w16cid:commentId w16cid:paraId="3A227B37" w16cid:durableId="24E2000E"/>
  <w16cid:commentId w16cid:paraId="7E1CAEF2" w16cid:durableId="24E1FD43"/>
  <w16cid:commentId w16cid:paraId="6D9FC72F" w16cid:durableId="24EC49A0"/>
  <w16cid:commentId w16cid:paraId="59628F8A" w16cid:durableId="24F2F81C"/>
  <w16cid:commentId w16cid:paraId="51AEEDF4" w16cid:durableId="24E1EC6D"/>
  <w16cid:commentId w16cid:paraId="2EA03619" w16cid:durableId="24F44BD8"/>
  <w16cid:commentId w16cid:paraId="41A5DB79" w16cid:durableId="24E9DC4F"/>
  <w16cid:commentId w16cid:paraId="032C23BA" w16cid:durableId="24E9D7AB"/>
  <w16cid:commentId w16cid:paraId="6304903A" w16cid:durableId="24F48B2E"/>
  <w16cid:commentId w16cid:paraId="2CCA3D25" w16cid:durableId="24F48B5D"/>
  <w16cid:commentId w16cid:paraId="2F825206" w16cid:durableId="24F48B91"/>
  <w16cid:commentId w16cid:paraId="03D3D84E" w16cid:durableId="24EC561B"/>
  <w16cid:commentId w16cid:paraId="5D206601" w16cid:durableId="24F48B9E"/>
  <w16cid:commentId w16cid:paraId="0598E28D" w16cid:durableId="24F48D89"/>
  <w16cid:commentId w16cid:paraId="2D99CF60" w16cid:durableId="24F48DC8"/>
  <w16cid:commentId w16cid:paraId="48600973" w16cid:durableId="24F4BB26"/>
  <w16cid:commentId w16cid:paraId="0CAFEEC8" w16cid:durableId="24F624CD"/>
  <w16cid:commentId w16cid:paraId="06E171AF" w16cid:durableId="24F5944F"/>
  <w16cid:commentId w16cid:paraId="7C6B78BD" w16cid:durableId="24F6ED7F"/>
  <w16cid:commentId w16cid:paraId="5E91CC1A" w16cid:durableId="24EC5673"/>
  <w16cid:commentId w16cid:paraId="5D786878" w16cid:durableId="24EC569F"/>
  <w16cid:commentId w16cid:paraId="11D261A6" w16cid:durableId="24F4B512"/>
  <w16cid:commentId w16cid:paraId="3C58245A" w16cid:durableId="24F596BD"/>
  <w16cid:commentId w16cid:paraId="700D7F9D" w16cid:durableId="24F59902"/>
  <w16cid:commentId w16cid:paraId="78566BEE" w16cid:durableId="24F5E326"/>
  <w16cid:commentId w16cid:paraId="5D597760" w16cid:durableId="24EC5737"/>
  <w16cid:commentId w16cid:paraId="206F819B" w16cid:durableId="24EB4A6E"/>
  <w16cid:commentId w16cid:paraId="46697ADA" w16cid:durableId="24EB4A76"/>
  <w16cid:commentId w16cid:paraId="491E119D" w16cid:durableId="24F6242F"/>
  <w16cid:commentId w16cid:paraId="1365A677" w16cid:durableId="24EB9128"/>
  <w16cid:commentId w16cid:paraId="13B51127" w16cid:durableId="24F625DF"/>
  <w16cid:commentId w16cid:paraId="70E78D8F" w16cid:durableId="24EB4A7D"/>
  <w16cid:commentId w16cid:paraId="4EA81E57" w16cid:durableId="24EB4A87"/>
  <w16cid:commentId w16cid:paraId="4A66BB64" w16cid:durableId="24EC57AC"/>
  <w16cid:commentId w16cid:paraId="6C28C68A" w16cid:durableId="24EC48D4"/>
  <w16cid:commentId w16cid:paraId="011C1DC4" w16cid:durableId="24F62C9A"/>
  <w16cid:commentId w16cid:paraId="435B6E15" w16cid:durableId="24EB8D49"/>
  <w16cid:commentId w16cid:paraId="1673353F" w16cid:durableId="24EC4911"/>
  <w16cid:commentId w16cid:paraId="5D4E0FE9" w16cid:durableId="24EC941F"/>
  <w16cid:commentId w16cid:paraId="5CF93D38" w16cid:durableId="24F62F69"/>
  <w16cid:commentId w16cid:paraId="1AD16EA3" w16cid:durableId="24F6312C"/>
  <w16cid:commentId w16cid:paraId="2E5DD462" w16cid:durableId="24F62E83"/>
  <w16cid:commentId w16cid:paraId="08D264AA" w16cid:durableId="24F62EFE"/>
  <w16cid:commentId w16cid:paraId="3407BB7F" w16cid:durableId="24EC3D4A"/>
  <w16cid:commentId w16cid:paraId="338BBF1F" w16cid:durableId="24F63031"/>
  <w16cid:commentId w16cid:paraId="4F2954AB" w16cid:durableId="24F63166"/>
  <w16cid:commentId w16cid:paraId="2C49E3B1" w16cid:durableId="24F631EC"/>
  <w16cid:commentId w16cid:paraId="4409C472" w16cid:durableId="24F6334F"/>
  <w16cid:commentId w16cid:paraId="366664C7" w16cid:durableId="24F63396"/>
  <w16cid:commentId w16cid:paraId="25C91E0A" w16cid:durableId="24F636F4"/>
  <w16cid:commentId w16cid:paraId="6FDFA428" w16cid:durableId="24EB4CF7"/>
  <w16cid:commentId w16cid:paraId="462F1148" w16cid:durableId="24EB911F"/>
  <w16cid:commentId w16cid:paraId="65BF850F" w16cid:durableId="24F638C3"/>
  <w16cid:commentId w16cid:paraId="53648F54" w16cid:durableId="24EC5857"/>
  <w16cid:commentId w16cid:paraId="359A3C81" w16cid:durableId="24F63904"/>
  <w16cid:commentId w16cid:paraId="54097047" w16cid:durableId="24F6391A"/>
  <w16cid:commentId w16cid:paraId="7012F715" w16cid:durableId="24F63953"/>
  <w16cid:commentId w16cid:paraId="1EB945C9" w16cid:durableId="24F63A11"/>
  <w16cid:commentId w16cid:paraId="29E03FA7" w16cid:durableId="24EC588E"/>
  <w16cid:commentId w16cid:paraId="763F29DA" w16cid:durableId="24F639E7"/>
  <w16cid:commentId w16cid:paraId="2A512542" w16cid:durableId="24EC47F7"/>
  <w16cid:commentId w16cid:paraId="394153F7" w16cid:durableId="24E49535"/>
  <w16cid:commentId w16cid:paraId="231599FF" w16cid:durableId="24F63A4D"/>
  <w16cid:commentId w16cid:paraId="4566EBD0" w16cid:durableId="24F63A64"/>
  <w16cid:commentId w16cid:paraId="2CD1636D" w16cid:durableId="24E4AC81"/>
  <w16cid:commentId w16cid:paraId="6777C4E4" w16cid:durableId="24E4AC4C"/>
  <w16cid:commentId w16cid:paraId="3782C4DB" w16cid:durableId="24F639F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F7518F" w14:textId="77777777" w:rsidR="00C32FF1" w:rsidRDefault="00C32FF1">
      <w:pPr>
        <w:spacing w:line="240" w:lineRule="auto"/>
      </w:pPr>
      <w:r>
        <w:separator/>
      </w:r>
    </w:p>
  </w:endnote>
  <w:endnote w:type="continuationSeparator" w:id="0">
    <w:p w14:paraId="3DE2898A" w14:textId="77777777" w:rsidR="00C32FF1" w:rsidRDefault="00C32FF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Times">
    <w:altName w:val="Times"/>
    <w:panose1 w:val="00000500000000020000"/>
    <w:charset w:val="00"/>
    <w:family w:val="auto"/>
    <w:pitch w:val="variable"/>
    <w:sig w:usb0="E00002FF" w:usb1="5000205A" w:usb2="00000000" w:usb3="00000000" w:csb0="0000019F" w:csb1="00000000"/>
  </w:font>
  <w:font w:name="ArialMT">
    <w:altName w:val="Arial"/>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B6EFE" w14:textId="77777777" w:rsidR="004B5359" w:rsidRDefault="00F255A6">
    <w:pPr>
      <w:pStyle w:val="Footer"/>
      <w:ind w:right="360"/>
    </w:pPr>
    <w:r>
      <w:rPr>
        <w:noProof/>
      </w:rPr>
      <mc:AlternateContent>
        <mc:Choice Requires="wps">
          <w:drawing>
            <wp:anchor distT="0" distB="0" distL="0" distR="0" simplePos="0" relativeHeight="24" behindDoc="0" locked="0" layoutInCell="1" allowOverlap="1" wp14:anchorId="43512F5B" wp14:editId="1C92900D">
              <wp:simplePos x="0" y="0"/>
              <wp:positionH relativeFrom="margin">
                <wp:align>center</wp:align>
              </wp:positionH>
              <wp:positionV relativeFrom="paragraph">
                <wp:posOffset>635</wp:posOffset>
              </wp:positionV>
              <wp:extent cx="178435" cy="162560"/>
              <wp:effectExtent l="0" t="0" r="0" b="0"/>
              <wp:wrapNone/>
              <wp:docPr id="1" name="Frame1"/>
              <wp:cNvGraphicFramePr/>
              <a:graphic xmlns:a="http://schemas.openxmlformats.org/drawingml/2006/main">
                <a:graphicData uri="http://schemas.microsoft.com/office/word/2010/wordprocessingShape">
                  <wps:wsp>
                    <wps:cNvSpPr txBox="1"/>
                    <wps:spPr>
                      <a:xfrm>
                        <a:off x="0" y="0"/>
                        <a:ext cx="178435" cy="162560"/>
                      </a:xfrm>
                      <a:prstGeom prst="rect">
                        <a:avLst/>
                      </a:prstGeom>
                      <a:solidFill>
                        <a:srgbClr val="FFFFFF">
                          <a:alpha val="0"/>
                        </a:srgbClr>
                      </a:solidFill>
                    </wps:spPr>
                    <wps:txbx>
                      <w:txbxContent>
                        <w:p w14:paraId="3DACFBF8" w14:textId="77777777" w:rsidR="004B5359" w:rsidRDefault="00F255A6">
                          <w:pPr>
                            <w:pStyle w:val="Footer"/>
                            <w:rPr>
                              <w:rStyle w:val="PageNumber"/>
                            </w:rPr>
                          </w:pPr>
                          <w:r>
                            <w:rPr>
                              <w:rStyle w:val="PageNumber"/>
                            </w:rPr>
                            <w:fldChar w:fldCharType="begin"/>
                          </w:r>
                          <w:r>
                            <w:rPr>
                              <w:rStyle w:val="PageNumber"/>
                            </w:rPr>
                            <w:instrText>PAGE</w:instrText>
                          </w:r>
                          <w:r>
                            <w:rPr>
                              <w:rStyle w:val="PageNumber"/>
                            </w:rPr>
                            <w:fldChar w:fldCharType="separate"/>
                          </w:r>
                          <w:r>
                            <w:rPr>
                              <w:rStyle w:val="PageNumber"/>
                            </w:rPr>
                            <w:t>23</w:t>
                          </w:r>
                          <w:r>
                            <w:rPr>
                              <w:rStyle w:val="PageNumber"/>
                            </w:rPr>
                            <w:fldChar w:fldCharType="end"/>
                          </w:r>
                        </w:p>
                      </w:txbxContent>
                    </wps:txbx>
                    <wps:bodyPr lIns="0" tIns="0" rIns="0" bIns="0" anchor="t">
                      <a:spAutoFit/>
                    </wps:bodyPr>
                  </wps:wsp>
                </a:graphicData>
              </a:graphic>
            </wp:anchor>
          </w:drawing>
        </mc:Choice>
        <mc:Fallback>
          <w:pict>
            <v:shapetype w14:anchorId="43512F5B" id="_x0000_t202" coordsize="21600,21600" o:spt="202" path="m,l,21600r21600,l21600,xe">
              <v:stroke joinstyle="miter"/>
              <v:path gradientshapeok="t" o:connecttype="rect"/>
            </v:shapetype>
            <v:shape id="Frame1" o:spid="_x0000_s1026" type="#_x0000_t202" style="position:absolute;margin-left:0;margin-top:.05pt;width:14.05pt;height:12.8pt;z-index:24;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" stroked="f">
              <v:fill opacity="0"/>
              <v:textbox style="mso-fit-shape-to-text:t" inset="0,0,0,0">
                <w:txbxContent>
                  <w:p w14:paraId="3DACFBF8" w14:textId="77777777" w:rsidR="004B5359" w:rsidRDefault="00F255A6">
                    <w:pPr>
                      <w:pStyle w:val="Footer"/>
                      <w:rPr>
                        <w:rStyle w:val="PageNumber"/>
                      </w:rPr>
                    </w:pPr>
                    <w:r>
                      <w:rPr>
                        <w:rStyle w:val="PageNumber"/>
                      </w:rPr>
                      <w:fldChar w:fldCharType="begin"/>
                    </w:r>
                    <w:r>
                      <w:rPr>
                        <w:rStyle w:val="PageNumber"/>
                      </w:rPr>
                      <w:instrText>PAGE</w:instrText>
                    </w:r>
                    <w:r>
                      <w:rPr>
                        <w:rStyle w:val="PageNumber"/>
                      </w:rPr>
                      <w:fldChar w:fldCharType="separate"/>
                    </w:r>
                    <w:r>
                      <w:rPr>
                        <w:rStyle w:val="PageNumber"/>
                      </w:rPr>
                      <w:t>23</w:t>
                    </w:r>
                    <w:r>
                      <w:rPr>
                        <w:rStyle w:val="PageNumber"/>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54212F" w14:textId="77777777" w:rsidR="00C32FF1" w:rsidRDefault="00C32FF1">
      <w:pPr>
        <w:spacing w:line="240" w:lineRule="auto"/>
      </w:pPr>
      <w:r>
        <w:separator/>
      </w:r>
    </w:p>
  </w:footnote>
  <w:footnote w:type="continuationSeparator" w:id="0">
    <w:p w14:paraId="563F0D93" w14:textId="77777777" w:rsidR="00C32FF1" w:rsidRDefault="00C32FF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C354A"/>
    <w:multiLevelType w:val="hybridMultilevel"/>
    <w:tmpl w:val="B4386A3C"/>
    <w:lvl w:ilvl="0" w:tplc="0416FA44">
      <w:start w:val="5"/>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985FFB"/>
    <w:multiLevelType w:val="hybridMultilevel"/>
    <w:tmpl w:val="C2744D5E"/>
    <w:lvl w:ilvl="0" w:tplc="16B44D4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47B4A33"/>
    <w:multiLevelType w:val="hybridMultilevel"/>
    <w:tmpl w:val="16CE1FC0"/>
    <w:lvl w:ilvl="0" w:tplc="5D8E766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B4B0CDD"/>
    <w:multiLevelType w:val="hybridMultilevel"/>
    <w:tmpl w:val="8480C02E"/>
    <w:lvl w:ilvl="0" w:tplc="7FC05760">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2C61A49"/>
    <w:multiLevelType w:val="hybridMultilevel"/>
    <w:tmpl w:val="614ACC14"/>
    <w:lvl w:ilvl="0" w:tplc="ED509ECC">
      <w:start w:val="120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EF86EAC"/>
    <w:multiLevelType w:val="hybridMultilevel"/>
    <w:tmpl w:val="BEA08F2A"/>
    <w:lvl w:ilvl="0" w:tplc="E12265BE">
      <w:start w:val="3"/>
      <w:numFmt w:val="bullet"/>
      <w:lvlText w:val="-"/>
      <w:lvlJc w:val="left"/>
      <w:pPr>
        <w:ind w:left="720" w:hanging="360"/>
      </w:pPr>
      <w:rPr>
        <w:rFonts w:ascii="Times New Roman" w:eastAsia="Times New Roman" w:hAnsi="Times New Roman" w:cs="Times New Roman"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2"/>
  </w:num>
  <w:num w:numId="5">
    <w:abstractNumId w:val="3"/>
  </w:num>
  <w:num w:numId="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rks, Robbie M">
    <w15:presenceInfo w15:providerId="AD" w15:userId="S::rmp15@ic.ac.uk::cb6b7f8d-c7e1-44f5-b2d9-a44f305898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5359"/>
    <w:rsid w:val="0000081B"/>
    <w:rsid w:val="00001DC6"/>
    <w:rsid w:val="00002188"/>
    <w:rsid w:val="000031F9"/>
    <w:rsid w:val="000032BA"/>
    <w:rsid w:val="00004213"/>
    <w:rsid w:val="00005306"/>
    <w:rsid w:val="000059A2"/>
    <w:rsid w:val="00005E5B"/>
    <w:rsid w:val="00006DA8"/>
    <w:rsid w:val="0000756F"/>
    <w:rsid w:val="00007A90"/>
    <w:rsid w:val="0001170D"/>
    <w:rsid w:val="000131CB"/>
    <w:rsid w:val="00013BEE"/>
    <w:rsid w:val="00014297"/>
    <w:rsid w:val="00015062"/>
    <w:rsid w:val="00015EDC"/>
    <w:rsid w:val="0001625D"/>
    <w:rsid w:val="0001650A"/>
    <w:rsid w:val="000170EC"/>
    <w:rsid w:val="000201C0"/>
    <w:rsid w:val="00022CB4"/>
    <w:rsid w:val="00022EA9"/>
    <w:rsid w:val="000245AC"/>
    <w:rsid w:val="00024CEC"/>
    <w:rsid w:val="00025293"/>
    <w:rsid w:val="00026354"/>
    <w:rsid w:val="000267C7"/>
    <w:rsid w:val="000269D1"/>
    <w:rsid w:val="00030A0B"/>
    <w:rsid w:val="00030ADD"/>
    <w:rsid w:val="000310B5"/>
    <w:rsid w:val="0003149C"/>
    <w:rsid w:val="00031982"/>
    <w:rsid w:val="00031E92"/>
    <w:rsid w:val="00033568"/>
    <w:rsid w:val="000337A8"/>
    <w:rsid w:val="0003380A"/>
    <w:rsid w:val="00033C18"/>
    <w:rsid w:val="00033D44"/>
    <w:rsid w:val="00033D50"/>
    <w:rsid w:val="0003400D"/>
    <w:rsid w:val="000340BA"/>
    <w:rsid w:val="0003603F"/>
    <w:rsid w:val="0003702D"/>
    <w:rsid w:val="00040944"/>
    <w:rsid w:val="00040B6F"/>
    <w:rsid w:val="0004176A"/>
    <w:rsid w:val="000419D1"/>
    <w:rsid w:val="00041A07"/>
    <w:rsid w:val="00041CB4"/>
    <w:rsid w:val="000420A8"/>
    <w:rsid w:val="00042AAC"/>
    <w:rsid w:val="00042AB5"/>
    <w:rsid w:val="00042BA4"/>
    <w:rsid w:val="00042EDE"/>
    <w:rsid w:val="00044AC9"/>
    <w:rsid w:val="00044D2F"/>
    <w:rsid w:val="000451FE"/>
    <w:rsid w:val="000458B6"/>
    <w:rsid w:val="00046091"/>
    <w:rsid w:val="000471BE"/>
    <w:rsid w:val="00051214"/>
    <w:rsid w:val="00051467"/>
    <w:rsid w:val="000514AF"/>
    <w:rsid w:val="00052B19"/>
    <w:rsid w:val="000534AA"/>
    <w:rsid w:val="00053BDD"/>
    <w:rsid w:val="0005624F"/>
    <w:rsid w:val="000573A6"/>
    <w:rsid w:val="0005760C"/>
    <w:rsid w:val="000601A4"/>
    <w:rsid w:val="000609D2"/>
    <w:rsid w:val="00062E9D"/>
    <w:rsid w:val="00064675"/>
    <w:rsid w:val="0006758A"/>
    <w:rsid w:val="0006794D"/>
    <w:rsid w:val="0006799E"/>
    <w:rsid w:val="00067E35"/>
    <w:rsid w:val="00067E37"/>
    <w:rsid w:val="00070DFC"/>
    <w:rsid w:val="0007163D"/>
    <w:rsid w:val="00071C90"/>
    <w:rsid w:val="00071EFC"/>
    <w:rsid w:val="00074A34"/>
    <w:rsid w:val="00074FED"/>
    <w:rsid w:val="00075E65"/>
    <w:rsid w:val="00075FFD"/>
    <w:rsid w:val="00076361"/>
    <w:rsid w:val="00077BA9"/>
    <w:rsid w:val="00077C61"/>
    <w:rsid w:val="00080369"/>
    <w:rsid w:val="00080B14"/>
    <w:rsid w:val="00080C33"/>
    <w:rsid w:val="0008299F"/>
    <w:rsid w:val="00082B89"/>
    <w:rsid w:val="00082ECA"/>
    <w:rsid w:val="00083354"/>
    <w:rsid w:val="000834F9"/>
    <w:rsid w:val="000835E8"/>
    <w:rsid w:val="00084102"/>
    <w:rsid w:val="00084667"/>
    <w:rsid w:val="00084BC1"/>
    <w:rsid w:val="00086C9A"/>
    <w:rsid w:val="00087633"/>
    <w:rsid w:val="000878D4"/>
    <w:rsid w:val="00087E41"/>
    <w:rsid w:val="00087F39"/>
    <w:rsid w:val="00090168"/>
    <w:rsid w:val="0009066D"/>
    <w:rsid w:val="00090815"/>
    <w:rsid w:val="00090CF8"/>
    <w:rsid w:val="00090E64"/>
    <w:rsid w:val="000918C8"/>
    <w:rsid w:val="00091CBD"/>
    <w:rsid w:val="0009283F"/>
    <w:rsid w:val="00093402"/>
    <w:rsid w:val="000938C1"/>
    <w:rsid w:val="0009717F"/>
    <w:rsid w:val="000972A1"/>
    <w:rsid w:val="00097DF4"/>
    <w:rsid w:val="000A048D"/>
    <w:rsid w:val="000A132B"/>
    <w:rsid w:val="000A1738"/>
    <w:rsid w:val="000A19C6"/>
    <w:rsid w:val="000A1C72"/>
    <w:rsid w:val="000A1DA3"/>
    <w:rsid w:val="000A28DC"/>
    <w:rsid w:val="000A3A50"/>
    <w:rsid w:val="000A4323"/>
    <w:rsid w:val="000A4924"/>
    <w:rsid w:val="000A5BD4"/>
    <w:rsid w:val="000A65B1"/>
    <w:rsid w:val="000A7887"/>
    <w:rsid w:val="000B0590"/>
    <w:rsid w:val="000B1123"/>
    <w:rsid w:val="000B1144"/>
    <w:rsid w:val="000B17B9"/>
    <w:rsid w:val="000B1C7C"/>
    <w:rsid w:val="000B31DC"/>
    <w:rsid w:val="000B3D30"/>
    <w:rsid w:val="000B5E17"/>
    <w:rsid w:val="000B749E"/>
    <w:rsid w:val="000B7747"/>
    <w:rsid w:val="000B7815"/>
    <w:rsid w:val="000C02C8"/>
    <w:rsid w:val="000C054F"/>
    <w:rsid w:val="000C1090"/>
    <w:rsid w:val="000C1AF4"/>
    <w:rsid w:val="000C3CB9"/>
    <w:rsid w:val="000C3E67"/>
    <w:rsid w:val="000C4245"/>
    <w:rsid w:val="000C4311"/>
    <w:rsid w:val="000C4F9C"/>
    <w:rsid w:val="000C5B4F"/>
    <w:rsid w:val="000C5BCA"/>
    <w:rsid w:val="000C5D12"/>
    <w:rsid w:val="000C62BD"/>
    <w:rsid w:val="000C672B"/>
    <w:rsid w:val="000C76AC"/>
    <w:rsid w:val="000C7700"/>
    <w:rsid w:val="000D1362"/>
    <w:rsid w:val="000D3EBA"/>
    <w:rsid w:val="000D49A8"/>
    <w:rsid w:val="000E0585"/>
    <w:rsid w:val="000E0904"/>
    <w:rsid w:val="000E1831"/>
    <w:rsid w:val="000E1E6F"/>
    <w:rsid w:val="000E2361"/>
    <w:rsid w:val="000E2BE8"/>
    <w:rsid w:val="000E340F"/>
    <w:rsid w:val="000E3880"/>
    <w:rsid w:val="000E39F0"/>
    <w:rsid w:val="000E47F4"/>
    <w:rsid w:val="000E4EB8"/>
    <w:rsid w:val="000E5914"/>
    <w:rsid w:val="000E6F44"/>
    <w:rsid w:val="000E76E4"/>
    <w:rsid w:val="000E7F3E"/>
    <w:rsid w:val="000F0428"/>
    <w:rsid w:val="000F0E1A"/>
    <w:rsid w:val="000F0FF4"/>
    <w:rsid w:val="000F1962"/>
    <w:rsid w:val="000F2E79"/>
    <w:rsid w:val="000F4C6A"/>
    <w:rsid w:val="000F5045"/>
    <w:rsid w:val="000F661E"/>
    <w:rsid w:val="000F7290"/>
    <w:rsid w:val="001001ED"/>
    <w:rsid w:val="00101103"/>
    <w:rsid w:val="00101DB6"/>
    <w:rsid w:val="001031DC"/>
    <w:rsid w:val="00104864"/>
    <w:rsid w:val="00104F65"/>
    <w:rsid w:val="001067CE"/>
    <w:rsid w:val="001071FB"/>
    <w:rsid w:val="001076FE"/>
    <w:rsid w:val="00110354"/>
    <w:rsid w:val="00110FFA"/>
    <w:rsid w:val="00111690"/>
    <w:rsid w:val="00111DD3"/>
    <w:rsid w:val="00112150"/>
    <w:rsid w:val="00112AB9"/>
    <w:rsid w:val="00114E41"/>
    <w:rsid w:val="00114F64"/>
    <w:rsid w:val="00115133"/>
    <w:rsid w:val="00117056"/>
    <w:rsid w:val="0011784E"/>
    <w:rsid w:val="00117EB8"/>
    <w:rsid w:val="0012214B"/>
    <w:rsid w:val="00122F59"/>
    <w:rsid w:val="00123E42"/>
    <w:rsid w:val="001247E3"/>
    <w:rsid w:val="00124B8B"/>
    <w:rsid w:val="0012534F"/>
    <w:rsid w:val="001253AF"/>
    <w:rsid w:val="0012593D"/>
    <w:rsid w:val="00126068"/>
    <w:rsid w:val="00127221"/>
    <w:rsid w:val="0012747E"/>
    <w:rsid w:val="001278DB"/>
    <w:rsid w:val="0013043C"/>
    <w:rsid w:val="00130973"/>
    <w:rsid w:val="00130D2B"/>
    <w:rsid w:val="00130D50"/>
    <w:rsid w:val="00130E56"/>
    <w:rsid w:val="001319A3"/>
    <w:rsid w:val="00131F56"/>
    <w:rsid w:val="00132808"/>
    <w:rsid w:val="001338A5"/>
    <w:rsid w:val="00134A9E"/>
    <w:rsid w:val="00136297"/>
    <w:rsid w:val="001369BC"/>
    <w:rsid w:val="00136AF9"/>
    <w:rsid w:val="00140036"/>
    <w:rsid w:val="00140A4F"/>
    <w:rsid w:val="00140DDE"/>
    <w:rsid w:val="00141AEB"/>
    <w:rsid w:val="00141DC3"/>
    <w:rsid w:val="00143D2E"/>
    <w:rsid w:val="0014558D"/>
    <w:rsid w:val="00145FF4"/>
    <w:rsid w:val="00146C41"/>
    <w:rsid w:val="001473CF"/>
    <w:rsid w:val="00147462"/>
    <w:rsid w:val="00150A5C"/>
    <w:rsid w:val="001510ED"/>
    <w:rsid w:val="00152605"/>
    <w:rsid w:val="001549D6"/>
    <w:rsid w:val="00154AAE"/>
    <w:rsid w:val="00154EEB"/>
    <w:rsid w:val="00156132"/>
    <w:rsid w:val="00160052"/>
    <w:rsid w:val="001623E3"/>
    <w:rsid w:val="00162F30"/>
    <w:rsid w:val="00163ED0"/>
    <w:rsid w:val="0016488C"/>
    <w:rsid w:val="00165265"/>
    <w:rsid w:val="0016677B"/>
    <w:rsid w:val="001670EA"/>
    <w:rsid w:val="001675B7"/>
    <w:rsid w:val="001677C9"/>
    <w:rsid w:val="00170DD6"/>
    <w:rsid w:val="00171156"/>
    <w:rsid w:val="001717D7"/>
    <w:rsid w:val="00172E13"/>
    <w:rsid w:val="001730CE"/>
    <w:rsid w:val="001750AE"/>
    <w:rsid w:val="001751DE"/>
    <w:rsid w:val="001762FE"/>
    <w:rsid w:val="001801B2"/>
    <w:rsid w:val="001808E4"/>
    <w:rsid w:val="00181C84"/>
    <w:rsid w:val="001820D2"/>
    <w:rsid w:val="00182E7C"/>
    <w:rsid w:val="00183173"/>
    <w:rsid w:val="00183F88"/>
    <w:rsid w:val="001840D9"/>
    <w:rsid w:val="00184607"/>
    <w:rsid w:val="001851B5"/>
    <w:rsid w:val="00185A64"/>
    <w:rsid w:val="00185BE0"/>
    <w:rsid w:val="00186095"/>
    <w:rsid w:val="00186863"/>
    <w:rsid w:val="00186B9D"/>
    <w:rsid w:val="00186FDB"/>
    <w:rsid w:val="001874EC"/>
    <w:rsid w:val="0018775D"/>
    <w:rsid w:val="00187790"/>
    <w:rsid w:val="00187853"/>
    <w:rsid w:val="00187AC1"/>
    <w:rsid w:val="00187B88"/>
    <w:rsid w:val="00187DD6"/>
    <w:rsid w:val="00191F18"/>
    <w:rsid w:val="00192538"/>
    <w:rsid w:val="00192D2B"/>
    <w:rsid w:val="00193367"/>
    <w:rsid w:val="00193C64"/>
    <w:rsid w:val="00194127"/>
    <w:rsid w:val="001942CE"/>
    <w:rsid w:val="001956ED"/>
    <w:rsid w:val="00196F50"/>
    <w:rsid w:val="00197659"/>
    <w:rsid w:val="00197BF0"/>
    <w:rsid w:val="00197C39"/>
    <w:rsid w:val="00197C48"/>
    <w:rsid w:val="001A1BAA"/>
    <w:rsid w:val="001A2532"/>
    <w:rsid w:val="001A2E4F"/>
    <w:rsid w:val="001A387D"/>
    <w:rsid w:val="001A3BA7"/>
    <w:rsid w:val="001A5589"/>
    <w:rsid w:val="001A596B"/>
    <w:rsid w:val="001A717C"/>
    <w:rsid w:val="001A72EB"/>
    <w:rsid w:val="001A73C3"/>
    <w:rsid w:val="001A7F0D"/>
    <w:rsid w:val="001B1188"/>
    <w:rsid w:val="001B18C0"/>
    <w:rsid w:val="001B22DC"/>
    <w:rsid w:val="001B2EA9"/>
    <w:rsid w:val="001B3B78"/>
    <w:rsid w:val="001B42F5"/>
    <w:rsid w:val="001B43CB"/>
    <w:rsid w:val="001B4720"/>
    <w:rsid w:val="001B4B83"/>
    <w:rsid w:val="001B52B6"/>
    <w:rsid w:val="001B5665"/>
    <w:rsid w:val="001B5F2A"/>
    <w:rsid w:val="001B60EC"/>
    <w:rsid w:val="001B6D06"/>
    <w:rsid w:val="001B7590"/>
    <w:rsid w:val="001B79D7"/>
    <w:rsid w:val="001B7BE2"/>
    <w:rsid w:val="001B7D3A"/>
    <w:rsid w:val="001C0040"/>
    <w:rsid w:val="001C0D15"/>
    <w:rsid w:val="001C12DE"/>
    <w:rsid w:val="001C38AF"/>
    <w:rsid w:val="001C3B38"/>
    <w:rsid w:val="001C4BBA"/>
    <w:rsid w:val="001C507A"/>
    <w:rsid w:val="001C6413"/>
    <w:rsid w:val="001C683F"/>
    <w:rsid w:val="001C6EFA"/>
    <w:rsid w:val="001C7134"/>
    <w:rsid w:val="001D2BAC"/>
    <w:rsid w:val="001D366E"/>
    <w:rsid w:val="001D403B"/>
    <w:rsid w:val="001D4FB9"/>
    <w:rsid w:val="001D5408"/>
    <w:rsid w:val="001D6230"/>
    <w:rsid w:val="001D7766"/>
    <w:rsid w:val="001D7B23"/>
    <w:rsid w:val="001E16BF"/>
    <w:rsid w:val="001E2CDB"/>
    <w:rsid w:val="001E35A1"/>
    <w:rsid w:val="001E3750"/>
    <w:rsid w:val="001E45B5"/>
    <w:rsid w:val="001E4FDC"/>
    <w:rsid w:val="001E579A"/>
    <w:rsid w:val="001E61B7"/>
    <w:rsid w:val="001E67FA"/>
    <w:rsid w:val="001E68A2"/>
    <w:rsid w:val="001E6EC1"/>
    <w:rsid w:val="001E7AF4"/>
    <w:rsid w:val="001F2607"/>
    <w:rsid w:val="001F283A"/>
    <w:rsid w:val="001F336B"/>
    <w:rsid w:val="001F3550"/>
    <w:rsid w:val="001F370A"/>
    <w:rsid w:val="001F41E8"/>
    <w:rsid w:val="001F447F"/>
    <w:rsid w:val="001F4BB0"/>
    <w:rsid w:val="001F585A"/>
    <w:rsid w:val="001F634D"/>
    <w:rsid w:val="001F7C6E"/>
    <w:rsid w:val="001F7D06"/>
    <w:rsid w:val="001F7DAD"/>
    <w:rsid w:val="002004D8"/>
    <w:rsid w:val="00201F7B"/>
    <w:rsid w:val="002022FE"/>
    <w:rsid w:val="00203A0D"/>
    <w:rsid w:val="00204AAB"/>
    <w:rsid w:val="002053E8"/>
    <w:rsid w:val="00206322"/>
    <w:rsid w:val="00206E74"/>
    <w:rsid w:val="00211907"/>
    <w:rsid w:val="0021218F"/>
    <w:rsid w:val="0021249F"/>
    <w:rsid w:val="002124EA"/>
    <w:rsid w:val="00212678"/>
    <w:rsid w:val="0021634B"/>
    <w:rsid w:val="00216602"/>
    <w:rsid w:val="002168AA"/>
    <w:rsid w:val="0021722B"/>
    <w:rsid w:val="00220BCB"/>
    <w:rsid w:val="00221C39"/>
    <w:rsid w:val="002221B2"/>
    <w:rsid w:val="002233F3"/>
    <w:rsid w:val="00224283"/>
    <w:rsid w:val="002242EA"/>
    <w:rsid w:val="0022516D"/>
    <w:rsid w:val="00225B06"/>
    <w:rsid w:val="00225EA5"/>
    <w:rsid w:val="00226496"/>
    <w:rsid w:val="002264EC"/>
    <w:rsid w:val="002303E1"/>
    <w:rsid w:val="00231FFF"/>
    <w:rsid w:val="00232352"/>
    <w:rsid w:val="00233D9C"/>
    <w:rsid w:val="002341A7"/>
    <w:rsid w:val="0023446C"/>
    <w:rsid w:val="00234622"/>
    <w:rsid w:val="00235D91"/>
    <w:rsid w:val="00236DF4"/>
    <w:rsid w:val="00237A06"/>
    <w:rsid w:val="00237D45"/>
    <w:rsid w:val="00240A2D"/>
    <w:rsid w:val="00240E59"/>
    <w:rsid w:val="002418D2"/>
    <w:rsid w:val="00241E02"/>
    <w:rsid w:val="00242E4F"/>
    <w:rsid w:val="00243D5A"/>
    <w:rsid w:val="002457AE"/>
    <w:rsid w:val="00246B2B"/>
    <w:rsid w:val="00246C02"/>
    <w:rsid w:val="00250434"/>
    <w:rsid w:val="002504DF"/>
    <w:rsid w:val="00250E90"/>
    <w:rsid w:val="0025214A"/>
    <w:rsid w:val="00252830"/>
    <w:rsid w:val="0025286D"/>
    <w:rsid w:val="00253220"/>
    <w:rsid w:val="00253392"/>
    <w:rsid w:val="00253525"/>
    <w:rsid w:val="002537AE"/>
    <w:rsid w:val="00253964"/>
    <w:rsid w:val="00253A2B"/>
    <w:rsid w:val="0025481B"/>
    <w:rsid w:val="002555EF"/>
    <w:rsid w:val="00256B7E"/>
    <w:rsid w:val="00257D3C"/>
    <w:rsid w:val="002611C2"/>
    <w:rsid w:val="0026148B"/>
    <w:rsid w:val="00261E5A"/>
    <w:rsid w:val="00262702"/>
    <w:rsid w:val="00262DF1"/>
    <w:rsid w:val="0026318B"/>
    <w:rsid w:val="0026512E"/>
    <w:rsid w:val="002665B7"/>
    <w:rsid w:val="00266C1B"/>
    <w:rsid w:val="002671CD"/>
    <w:rsid w:val="0026748B"/>
    <w:rsid w:val="00270AAB"/>
    <w:rsid w:val="00270B3B"/>
    <w:rsid w:val="00271F4D"/>
    <w:rsid w:val="002722C0"/>
    <w:rsid w:val="00272CD1"/>
    <w:rsid w:val="0027445E"/>
    <w:rsid w:val="00275810"/>
    <w:rsid w:val="00275AC3"/>
    <w:rsid w:val="00275BE4"/>
    <w:rsid w:val="00275D54"/>
    <w:rsid w:val="00276F87"/>
    <w:rsid w:val="00277C94"/>
    <w:rsid w:val="00277FB9"/>
    <w:rsid w:val="0028013C"/>
    <w:rsid w:val="00280CDE"/>
    <w:rsid w:val="00280DD4"/>
    <w:rsid w:val="0028161C"/>
    <w:rsid w:val="00281A82"/>
    <w:rsid w:val="0028314B"/>
    <w:rsid w:val="0028314F"/>
    <w:rsid w:val="00283161"/>
    <w:rsid w:val="00283289"/>
    <w:rsid w:val="002842F5"/>
    <w:rsid w:val="00285212"/>
    <w:rsid w:val="00287024"/>
    <w:rsid w:val="00287B11"/>
    <w:rsid w:val="002912F9"/>
    <w:rsid w:val="0029185B"/>
    <w:rsid w:val="00292121"/>
    <w:rsid w:val="002933F0"/>
    <w:rsid w:val="00293917"/>
    <w:rsid w:val="00293F6D"/>
    <w:rsid w:val="00294729"/>
    <w:rsid w:val="00294CA8"/>
    <w:rsid w:val="00295029"/>
    <w:rsid w:val="00295F1F"/>
    <w:rsid w:val="002967C3"/>
    <w:rsid w:val="00296A24"/>
    <w:rsid w:val="00296DEA"/>
    <w:rsid w:val="00297B5C"/>
    <w:rsid w:val="002A07D3"/>
    <w:rsid w:val="002A2BC0"/>
    <w:rsid w:val="002A2F5C"/>
    <w:rsid w:val="002A3B15"/>
    <w:rsid w:val="002A3E03"/>
    <w:rsid w:val="002A4AA5"/>
    <w:rsid w:val="002A5A5D"/>
    <w:rsid w:val="002A7C90"/>
    <w:rsid w:val="002B052D"/>
    <w:rsid w:val="002B05A9"/>
    <w:rsid w:val="002B1150"/>
    <w:rsid w:val="002B126E"/>
    <w:rsid w:val="002B161D"/>
    <w:rsid w:val="002B1E2E"/>
    <w:rsid w:val="002B259A"/>
    <w:rsid w:val="002B2C16"/>
    <w:rsid w:val="002B3368"/>
    <w:rsid w:val="002B4079"/>
    <w:rsid w:val="002B5179"/>
    <w:rsid w:val="002B6CC8"/>
    <w:rsid w:val="002B777D"/>
    <w:rsid w:val="002C1131"/>
    <w:rsid w:val="002C13DA"/>
    <w:rsid w:val="002C16C8"/>
    <w:rsid w:val="002C207F"/>
    <w:rsid w:val="002C2D8C"/>
    <w:rsid w:val="002C2FC0"/>
    <w:rsid w:val="002C30D6"/>
    <w:rsid w:val="002C32C6"/>
    <w:rsid w:val="002C4316"/>
    <w:rsid w:val="002C49A4"/>
    <w:rsid w:val="002C515A"/>
    <w:rsid w:val="002C5453"/>
    <w:rsid w:val="002C76C8"/>
    <w:rsid w:val="002D0616"/>
    <w:rsid w:val="002D09F5"/>
    <w:rsid w:val="002D0C5C"/>
    <w:rsid w:val="002D13FA"/>
    <w:rsid w:val="002D2318"/>
    <w:rsid w:val="002D4DE2"/>
    <w:rsid w:val="002D56C1"/>
    <w:rsid w:val="002D60EF"/>
    <w:rsid w:val="002D6258"/>
    <w:rsid w:val="002D734D"/>
    <w:rsid w:val="002E0EB3"/>
    <w:rsid w:val="002E1CC4"/>
    <w:rsid w:val="002E2137"/>
    <w:rsid w:val="002E3284"/>
    <w:rsid w:val="002E3BAA"/>
    <w:rsid w:val="002E4E93"/>
    <w:rsid w:val="002E5B66"/>
    <w:rsid w:val="002E6171"/>
    <w:rsid w:val="002E6631"/>
    <w:rsid w:val="002E6BB7"/>
    <w:rsid w:val="002E7576"/>
    <w:rsid w:val="002E7909"/>
    <w:rsid w:val="002E79B5"/>
    <w:rsid w:val="002E7EB6"/>
    <w:rsid w:val="002F0CBA"/>
    <w:rsid w:val="002F0EB2"/>
    <w:rsid w:val="002F23C1"/>
    <w:rsid w:val="002F3215"/>
    <w:rsid w:val="002F3545"/>
    <w:rsid w:val="002F4741"/>
    <w:rsid w:val="002F5FE4"/>
    <w:rsid w:val="002F746C"/>
    <w:rsid w:val="00300962"/>
    <w:rsid w:val="00301A4D"/>
    <w:rsid w:val="00302149"/>
    <w:rsid w:val="00302D1C"/>
    <w:rsid w:val="00302E58"/>
    <w:rsid w:val="00302F26"/>
    <w:rsid w:val="003034A1"/>
    <w:rsid w:val="00303EA1"/>
    <w:rsid w:val="00304FF2"/>
    <w:rsid w:val="0030607A"/>
    <w:rsid w:val="0030688D"/>
    <w:rsid w:val="003073D3"/>
    <w:rsid w:val="00310510"/>
    <w:rsid w:val="003105D1"/>
    <w:rsid w:val="0031074E"/>
    <w:rsid w:val="00310984"/>
    <w:rsid w:val="00310E41"/>
    <w:rsid w:val="003111AF"/>
    <w:rsid w:val="00311DF2"/>
    <w:rsid w:val="0031217D"/>
    <w:rsid w:val="0031428F"/>
    <w:rsid w:val="00315970"/>
    <w:rsid w:val="003200B9"/>
    <w:rsid w:val="00320DA1"/>
    <w:rsid w:val="003221F8"/>
    <w:rsid w:val="00322F56"/>
    <w:rsid w:val="0032598C"/>
    <w:rsid w:val="00326343"/>
    <w:rsid w:val="0032692E"/>
    <w:rsid w:val="003269B2"/>
    <w:rsid w:val="003277C9"/>
    <w:rsid w:val="0033016E"/>
    <w:rsid w:val="003303E1"/>
    <w:rsid w:val="00330C65"/>
    <w:rsid w:val="0033198B"/>
    <w:rsid w:val="00331A1E"/>
    <w:rsid w:val="00331D83"/>
    <w:rsid w:val="00332F21"/>
    <w:rsid w:val="00334801"/>
    <w:rsid w:val="00335DE3"/>
    <w:rsid w:val="00335F08"/>
    <w:rsid w:val="0033629F"/>
    <w:rsid w:val="00336B11"/>
    <w:rsid w:val="00336BBA"/>
    <w:rsid w:val="00336FCC"/>
    <w:rsid w:val="00337478"/>
    <w:rsid w:val="00337682"/>
    <w:rsid w:val="00337994"/>
    <w:rsid w:val="00337E5B"/>
    <w:rsid w:val="00340D8E"/>
    <w:rsid w:val="003423BB"/>
    <w:rsid w:val="00342A23"/>
    <w:rsid w:val="0034315D"/>
    <w:rsid w:val="003447F1"/>
    <w:rsid w:val="00344A21"/>
    <w:rsid w:val="00344BB4"/>
    <w:rsid w:val="00346AFE"/>
    <w:rsid w:val="00346EDC"/>
    <w:rsid w:val="003518D1"/>
    <w:rsid w:val="00352CBF"/>
    <w:rsid w:val="00353B78"/>
    <w:rsid w:val="00354561"/>
    <w:rsid w:val="00354F50"/>
    <w:rsid w:val="0035511C"/>
    <w:rsid w:val="00356B8F"/>
    <w:rsid w:val="00356EAB"/>
    <w:rsid w:val="003578B3"/>
    <w:rsid w:val="00357ACE"/>
    <w:rsid w:val="00362082"/>
    <w:rsid w:val="003625A6"/>
    <w:rsid w:val="00362747"/>
    <w:rsid w:val="00363470"/>
    <w:rsid w:val="00365094"/>
    <w:rsid w:val="0036510B"/>
    <w:rsid w:val="00365C7C"/>
    <w:rsid w:val="0036676F"/>
    <w:rsid w:val="00366957"/>
    <w:rsid w:val="00367D8A"/>
    <w:rsid w:val="00370E6A"/>
    <w:rsid w:val="0037154E"/>
    <w:rsid w:val="0037168B"/>
    <w:rsid w:val="00371EC8"/>
    <w:rsid w:val="003725FD"/>
    <w:rsid w:val="0037330B"/>
    <w:rsid w:val="00373AC7"/>
    <w:rsid w:val="00373AE7"/>
    <w:rsid w:val="00374D5A"/>
    <w:rsid w:val="00374F58"/>
    <w:rsid w:val="00375B6D"/>
    <w:rsid w:val="00375C51"/>
    <w:rsid w:val="00377274"/>
    <w:rsid w:val="00382783"/>
    <w:rsid w:val="00382880"/>
    <w:rsid w:val="00384B81"/>
    <w:rsid w:val="00384B87"/>
    <w:rsid w:val="00384F77"/>
    <w:rsid w:val="00386272"/>
    <w:rsid w:val="00386B94"/>
    <w:rsid w:val="003911C7"/>
    <w:rsid w:val="00391A33"/>
    <w:rsid w:val="003929DB"/>
    <w:rsid w:val="00392B85"/>
    <w:rsid w:val="00392F23"/>
    <w:rsid w:val="00393039"/>
    <w:rsid w:val="0039442C"/>
    <w:rsid w:val="00394D91"/>
    <w:rsid w:val="00395882"/>
    <w:rsid w:val="00395B05"/>
    <w:rsid w:val="00397410"/>
    <w:rsid w:val="00397EB5"/>
    <w:rsid w:val="003A0A6B"/>
    <w:rsid w:val="003A12EA"/>
    <w:rsid w:val="003A17AB"/>
    <w:rsid w:val="003A1E06"/>
    <w:rsid w:val="003A2624"/>
    <w:rsid w:val="003A3A41"/>
    <w:rsid w:val="003A3C27"/>
    <w:rsid w:val="003A3F7F"/>
    <w:rsid w:val="003A56A3"/>
    <w:rsid w:val="003A5D95"/>
    <w:rsid w:val="003A7C55"/>
    <w:rsid w:val="003B0F07"/>
    <w:rsid w:val="003B1916"/>
    <w:rsid w:val="003B1DC3"/>
    <w:rsid w:val="003B21B9"/>
    <w:rsid w:val="003B260F"/>
    <w:rsid w:val="003B266B"/>
    <w:rsid w:val="003B3246"/>
    <w:rsid w:val="003B368E"/>
    <w:rsid w:val="003B3C65"/>
    <w:rsid w:val="003B4BA2"/>
    <w:rsid w:val="003B56BF"/>
    <w:rsid w:val="003B5DD4"/>
    <w:rsid w:val="003B6953"/>
    <w:rsid w:val="003B6A75"/>
    <w:rsid w:val="003B7934"/>
    <w:rsid w:val="003C040D"/>
    <w:rsid w:val="003C0417"/>
    <w:rsid w:val="003C07CE"/>
    <w:rsid w:val="003C0AD0"/>
    <w:rsid w:val="003C0DB9"/>
    <w:rsid w:val="003C119A"/>
    <w:rsid w:val="003C2CDC"/>
    <w:rsid w:val="003C3EE4"/>
    <w:rsid w:val="003C6CCE"/>
    <w:rsid w:val="003C7140"/>
    <w:rsid w:val="003C7605"/>
    <w:rsid w:val="003C77FA"/>
    <w:rsid w:val="003D039B"/>
    <w:rsid w:val="003D09AA"/>
    <w:rsid w:val="003D2AAB"/>
    <w:rsid w:val="003D30E3"/>
    <w:rsid w:val="003D35D7"/>
    <w:rsid w:val="003D5AE6"/>
    <w:rsid w:val="003D5EB0"/>
    <w:rsid w:val="003D6261"/>
    <w:rsid w:val="003D6C4B"/>
    <w:rsid w:val="003D7931"/>
    <w:rsid w:val="003E0158"/>
    <w:rsid w:val="003E2F36"/>
    <w:rsid w:val="003E3950"/>
    <w:rsid w:val="003E40AA"/>
    <w:rsid w:val="003E6332"/>
    <w:rsid w:val="003E6CB2"/>
    <w:rsid w:val="003E7DC2"/>
    <w:rsid w:val="003F0737"/>
    <w:rsid w:val="003F0E61"/>
    <w:rsid w:val="003F0FDB"/>
    <w:rsid w:val="003F113D"/>
    <w:rsid w:val="003F1D56"/>
    <w:rsid w:val="003F2196"/>
    <w:rsid w:val="003F4327"/>
    <w:rsid w:val="003F43E2"/>
    <w:rsid w:val="003F4516"/>
    <w:rsid w:val="003F4988"/>
    <w:rsid w:val="003F55E9"/>
    <w:rsid w:val="003F5EF6"/>
    <w:rsid w:val="003F688F"/>
    <w:rsid w:val="003F7CB9"/>
    <w:rsid w:val="00400443"/>
    <w:rsid w:val="00401447"/>
    <w:rsid w:val="00401670"/>
    <w:rsid w:val="00402C7F"/>
    <w:rsid w:val="004040F6"/>
    <w:rsid w:val="00404237"/>
    <w:rsid w:val="00404CC8"/>
    <w:rsid w:val="00404D6A"/>
    <w:rsid w:val="00404FF9"/>
    <w:rsid w:val="004052E4"/>
    <w:rsid w:val="004068F1"/>
    <w:rsid w:val="00406D96"/>
    <w:rsid w:val="00410CC8"/>
    <w:rsid w:val="00411320"/>
    <w:rsid w:val="00411B65"/>
    <w:rsid w:val="00412D4D"/>
    <w:rsid w:val="00413FCE"/>
    <w:rsid w:val="00415103"/>
    <w:rsid w:val="00417457"/>
    <w:rsid w:val="00420082"/>
    <w:rsid w:val="00420B32"/>
    <w:rsid w:val="00421252"/>
    <w:rsid w:val="0042244C"/>
    <w:rsid w:val="00422726"/>
    <w:rsid w:val="00422902"/>
    <w:rsid w:val="00422A80"/>
    <w:rsid w:val="00422C36"/>
    <w:rsid w:val="00422E3B"/>
    <w:rsid w:val="00423FF4"/>
    <w:rsid w:val="004241FB"/>
    <w:rsid w:val="0042425D"/>
    <w:rsid w:val="004253AB"/>
    <w:rsid w:val="004269F3"/>
    <w:rsid w:val="00427EDB"/>
    <w:rsid w:val="00431150"/>
    <w:rsid w:val="004318EE"/>
    <w:rsid w:val="004324F6"/>
    <w:rsid w:val="004334D8"/>
    <w:rsid w:val="0043358A"/>
    <w:rsid w:val="00433B3B"/>
    <w:rsid w:val="00434F94"/>
    <w:rsid w:val="00435886"/>
    <w:rsid w:val="00436660"/>
    <w:rsid w:val="004367DB"/>
    <w:rsid w:val="004406A7"/>
    <w:rsid w:val="004406A8"/>
    <w:rsid w:val="00440DC1"/>
    <w:rsid w:val="00441DFA"/>
    <w:rsid w:val="00442631"/>
    <w:rsid w:val="00442EF8"/>
    <w:rsid w:val="00443EFC"/>
    <w:rsid w:val="0044440B"/>
    <w:rsid w:val="00444A27"/>
    <w:rsid w:val="00444A31"/>
    <w:rsid w:val="004453C6"/>
    <w:rsid w:val="00445865"/>
    <w:rsid w:val="00446A7B"/>
    <w:rsid w:val="00446B84"/>
    <w:rsid w:val="00446D8B"/>
    <w:rsid w:val="00446EB1"/>
    <w:rsid w:val="004472DC"/>
    <w:rsid w:val="004479D5"/>
    <w:rsid w:val="004511C1"/>
    <w:rsid w:val="00451E3C"/>
    <w:rsid w:val="00452B91"/>
    <w:rsid w:val="00452EEB"/>
    <w:rsid w:val="00454203"/>
    <w:rsid w:val="00454782"/>
    <w:rsid w:val="00454A52"/>
    <w:rsid w:val="0045599D"/>
    <w:rsid w:val="00456045"/>
    <w:rsid w:val="0045660C"/>
    <w:rsid w:val="0045726A"/>
    <w:rsid w:val="00460E56"/>
    <w:rsid w:val="00461013"/>
    <w:rsid w:val="00461F2F"/>
    <w:rsid w:val="00464CA7"/>
    <w:rsid w:val="00465773"/>
    <w:rsid w:val="00465F0B"/>
    <w:rsid w:val="00466BC7"/>
    <w:rsid w:val="004679EB"/>
    <w:rsid w:val="00470401"/>
    <w:rsid w:val="004704AA"/>
    <w:rsid w:val="00470916"/>
    <w:rsid w:val="00470E0A"/>
    <w:rsid w:val="0047230B"/>
    <w:rsid w:val="004726F0"/>
    <w:rsid w:val="00472BA5"/>
    <w:rsid w:val="00473BC2"/>
    <w:rsid w:val="0047439C"/>
    <w:rsid w:val="00474D16"/>
    <w:rsid w:val="00474E23"/>
    <w:rsid w:val="00477602"/>
    <w:rsid w:val="00477A7B"/>
    <w:rsid w:val="00480FEC"/>
    <w:rsid w:val="004829C1"/>
    <w:rsid w:val="00483015"/>
    <w:rsid w:val="004831B0"/>
    <w:rsid w:val="00483D61"/>
    <w:rsid w:val="00483E5F"/>
    <w:rsid w:val="0048402A"/>
    <w:rsid w:val="00484053"/>
    <w:rsid w:val="0048588A"/>
    <w:rsid w:val="00487ECF"/>
    <w:rsid w:val="00487FA3"/>
    <w:rsid w:val="0049052D"/>
    <w:rsid w:val="0049068B"/>
    <w:rsid w:val="004906F4"/>
    <w:rsid w:val="00490CEF"/>
    <w:rsid w:val="00492F12"/>
    <w:rsid w:val="0049389D"/>
    <w:rsid w:val="004939DF"/>
    <w:rsid w:val="004950B6"/>
    <w:rsid w:val="004952BD"/>
    <w:rsid w:val="004958F0"/>
    <w:rsid w:val="0049700D"/>
    <w:rsid w:val="004A01ED"/>
    <w:rsid w:val="004A161E"/>
    <w:rsid w:val="004A364D"/>
    <w:rsid w:val="004A3A1A"/>
    <w:rsid w:val="004A41F5"/>
    <w:rsid w:val="004A47FE"/>
    <w:rsid w:val="004A4A51"/>
    <w:rsid w:val="004A6071"/>
    <w:rsid w:val="004A6C83"/>
    <w:rsid w:val="004A7C44"/>
    <w:rsid w:val="004B0016"/>
    <w:rsid w:val="004B1368"/>
    <w:rsid w:val="004B1626"/>
    <w:rsid w:val="004B25CA"/>
    <w:rsid w:val="004B3465"/>
    <w:rsid w:val="004B46BB"/>
    <w:rsid w:val="004B5359"/>
    <w:rsid w:val="004B61C8"/>
    <w:rsid w:val="004B6702"/>
    <w:rsid w:val="004B6910"/>
    <w:rsid w:val="004B6A8B"/>
    <w:rsid w:val="004B6F65"/>
    <w:rsid w:val="004C04DE"/>
    <w:rsid w:val="004C062C"/>
    <w:rsid w:val="004C068E"/>
    <w:rsid w:val="004C07D4"/>
    <w:rsid w:val="004C182A"/>
    <w:rsid w:val="004C1CD3"/>
    <w:rsid w:val="004C233F"/>
    <w:rsid w:val="004C51D5"/>
    <w:rsid w:val="004C5408"/>
    <w:rsid w:val="004C6619"/>
    <w:rsid w:val="004C78E5"/>
    <w:rsid w:val="004D02C1"/>
    <w:rsid w:val="004D035A"/>
    <w:rsid w:val="004D0C3E"/>
    <w:rsid w:val="004D0F8C"/>
    <w:rsid w:val="004D10AC"/>
    <w:rsid w:val="004D112C"/>
    <w:rsid w:val="004D17EC"/>
    <w:rsid w:val="004D1EB4"/>
    <w:rsid w:val="004D2F3F"/>
    <w:rsid w:val="004D420B"/>
    <w:rsid w:val="004D6967"/>
    <w:rsid w:val="004D6B16"/>
    <w:rsid w:val="004D7716"/>
    <w:rsid w:val="004D7E7D"/>
    <w:rsid w:val="004E046D"/>
    <w:rsid w:val="004E0A65"/>
    <w:rsid w:val="004E0AAD"/>
    <w:rsid w:val="004E0E5C"/>
    <w:rsid w:val="004E1FBF"/>
    <w:rsid w:val="004E2416"/>
    <w:rsid w:val="004E2A6C"/>
    <w:rsid w:val="004E2DE7"/>
    <w:rsid w:val="004E3DF0"/>
    <w:rsid w:val="004E41B8"/>
    <w:rsid w:val="004E4859"/>
    <w:rsid w:val="004E4D4F"/>
    <w:rsid w:val="004E4E25"/>
    <w:rsid w:val="004E4E7D"/>
    <w:rsid w:val="004E4F66"/>
    <w:rsid w:val="004E563A"/>
    <w:rsid w:val="004E5A61"/>
    <w:rsid w:val="004E6136"/>
    <w:rsid w:val="004E63B2"/>
    <w:rsid w:val="004E7AA9"/>
    <w:rsid w:val="004E7AE3"/>
    <w:rsid w:val="004E7AE6"/>
    <w:rsid w:val="004F2194"/>
    <w:rsid w:val="004F2579"/>
    <w:rsid w:val="004F336F"/>
    <w:rsid w:val="004F33A5"/>
    <w:rsid w:val="004F4138"/>
    <w:rsid w:val="004F414E"/>
    <w:rsid w:val="004F4532"/>
    <w:rsid w:val="004F5A21"/>
    <w:rsid w:val="004F5FE5"/>
    <w:rsid w:val="004F6B6E"/>
    <w:rsid w:val="004F6D30"/>
    <w:rsid w:val="004F6D76"/>
    <w:rsid w:val="004F6E83"/>
    <w:rsid w:val="00500B07"/>
    <w:rsid w:val="0050116F"/>
    <w:rsid w:val="0050163B"/>
    <w:rsid w:val="00502EDA"/>
    <w:rsid w:val="00503A98"/>
    <w:rsid w:val="00505243"/>
    <w:rsid w:val="0050529A"/>
    <w:rsid w:val="0050615D"/>
    <w:rsid w:val="00506780"/>
    <w:rsid w:val="00506B54"/>
    <w:rsid w:val="0050765A"/>
    <w:rsid w:val="00507819"/>
    <w:rsid w:val="005078E9"/>
    <w:rsid w:val="00507D7D"/>
    <w:rsid w:val="00510014"/>
    <w:rsid w:val="00511522"/>
    <w:rsid w:val="00511A63"/>
    <w:rsid w:val="00512F53"/>
    <w:rsid w:val="005130D6"/>
    <w:rsid w:val="00514264"/>
    <w:rsid w:val="00514E3F"/>
    <w:rsid w:val="005155D3"/>
    <w:rsid w:val="005155DD"/>
    <w:rsid w:val="00515DBE"/>
    <w:rsid w:val="005162B1"/>
    <w:rsid w:val="00516631"/>
    <w:rsid w:val="00517F4A"/>
    <w:rsid w:val="00520EA3"/>
    <w:rsid w:val="0052176F"/>
    <w:rsid w:val="005217C6"/>
    <w:rsid w:val="00524390"/>
    <w:rsid w:val="005245A6"/>
    <w:rsid w:val="005258DF"/>
    <w:rsid w:val="005259E7"/>
    <w:rsid w:val="00526FB9"/>
    <w:rsid w:val="00527188"/>
    <w:rsid w:val="00527828"/>
    <w:rsid w:val="00527B95"/>
    <w:rsid w:val="00527FE3"/>
    <w:rsid w:val="00530708"/>
    <w:rsid w:val="00530FDE"/>
    <w:rsid w:val="00532677"/>
    <w:rsid w:val="0053288C"/>
    <w:rsid w:val="005333E6"/>
    <w:rsid w:val="005337F1"/>
    <w:rsid w:val="00535952"/>
    <w:rsid w:val="005412CB"/>
    <w:rsid w:val="00541B78"/>
    <w:rsid w:val="00542A12"/>
    <w:rsid w:val="00543B45"/>
    <w:rsid w:val="00544AEA"/>
    <w:rsid w:val="005459A6"/>
    <w:rsid w:val="00546AB1"/>
    <w:rsid w:val="00546D14"/>
    <w:rsid w:val="00546D5F"/>
    <w:rsid w:val="005475B9"/>
    <w:rsid w:val="00547F7C"/>
    <w:rsid w:val="00550202"/>
    <w:rsid w:val="005506F3"/>
    <w:rsid w:val="00551834"/>
    <w:rsid w:val="00553856"/>
    <w:rsid w:val="00553A49"/>
    <w:rsid w:val="00554085"/>
    <w:rsid w:val="00555C64"/>
    <w:rsid w:val="00555F56"/>
    <w:rsid w:val="00560AF9"/>
    <w:rsid w:val="00561259"/>
    <w:rsid w:val="00561E8B"/>
    <w:rsid w:val="00563C37"/>
    <w:rsid w:val="00564399"/>
    <w:rsid w:val="00564576"/>
    <w:rsid w:val="0056480F"/>
    <w:rsid w:val="00566536"/>
    <w:rsid w:val="0056713E"/>
    <w:rsid w:val="005701DC"/>
    <w:rsid w:val="00570BF8"/>
    <w:rsid w:val="005712BE"/>
    <w:rsid w:val="00571ABC"/>
    <w:rsid w:val="005739D3"/>
    <w:rsid w:val="0057429E"/>
    <w:rsid w:val="005745E0"/>
    <w:rsid w:val="005772B8"/>
    <w:rsid w:val="0057733C"/>
    <w:rsid w:val="00577E24"/>
    <w:rsid w:val="00581598"/>
    <w:rsid w:val="00581B50"/>
    <w:rsid w:val="00581FBE"/>
    <w:rsid w:val="00582623"/>
    <w:rsid w:val="00582B7F"/>
    <w:rsid w:val="00583097"/>
    <w:rsid w:val="005850B1"/>
    <w:rsid w:val="00585704"/>
    <w:rsid w:val="00585CF8"/>
    <w:rsid w:val="00586C3A"/>
    <w:rsid w:val="00586D36"/>
    <w:rsid w:val="00587B8C"/>
    <w:rsid w:val="005908F7"/>
    <w:rsid w:val="00590ADB"/>
    <w:rsid w:val="00590E86"/>
    <w:rsid w:val="00591403"/>
    <w:rsid w:val="00591FBB"/>
    <w:rsid w:val="005921DD"/>
    <w:rsid w:val="00594CE8"/>
    <w:rsid w:val="00594F63"/>
    <w:rsid w:val="00596A63"/>
    <w:rsid w:val="00596BC8"/>
    <w:rsid w:val="0059784B"/>
    <w:rsid w:val="0059784F"/>
    <w:rsid w:val="005A0827"/>
    <w:rsid w:val="005A0E54"/>
    <w:rsid w:val="005A1CC0"/>
    <w:rsid w:val="005A2148"/>
    <w:rsid w:val="005A26C7"/>
    <w:rsid w:val="005A288F"/>
    <w:rsid w:val="005A2A39"/>
    <w:rsid w:val="005A2D9F"/>
    <w:rsid w:val="005A3575"/>
    <w:rsid w:val="005A41FD"/>
    <w:rsid w:val="005A4920"/>
    <w:rsid w:val="005A496F"/>
    <w:rsid w:val="005A637C"/>
    <w:rsid w:val="005A642D"/>
    <w:rsid w:val="005A7286"/>
    <w:rsid w:val="005B0713"/>
    <w:rsid w:val="005B0AA3"/>
    <w:rsid w:val="005B0AC3"/>
    <w:rsid w:val="005B0EB8"/>
    <w:rsid w:val="005B1B73"/>
    <w:rsid w:val="005B2051"/>
    <w:rsid w:val="005B21F2"/>
    <w:rsid w:val="005B2850"/>
    <w:rsid w:val="005B299A"/>
    <w:rsid w:val="005B2AA9"/>
    <w:rsid w:val="005B2FD6"/>
    <w:rsid w:val="005B32E4"/>
    <w:rsid w:val="005B4007"/>
    <w:rsid w:val="005B549A"/>
    <w:rsid w:val="005B5CF4"/>
    <w:rsid w:val="005B6B96"/>
    <w:rsid w:val="005B6BF1"/>
    <w:rsid w:val="005B6F8A"/>
    <w:rsid w:val="005C0858"/>
    <w:rsid w:val="005C167D"/>
    <w:rsid w:val="005C3C81"/>
    <w:rsid w:val="005C4EF4"/>
    <w:rsid w:val="005C57C0"/>
    <w:rsid w:val="005C6735"/>
    <w:rsid w:val="005C773E"/>
    <w:rsid w:val="005C78AA"/>
    <w:rsid w:val="005D01D1"/>
    <w:rsid w:val="005D052F"/>
    <w:rsid w:val="005D0913"/>
    <w:rsid w:val="005D12F3"/>
    <w:rsid w:val="005D228A"/>
    <w:rsid w:val="005D2468"/>
    <w:rsid w:val="005D381F"/>
    <w:rsid w:val="005D3D66"/>
    <w:rsid w:val="005D486C"/>
    <w:rsid w:val="005D4AE9"/>
    <w:rsid w:val="005D5C56"/>
    <w:rsid w:val="005D67DF"/>
    <w:rsid w:val="005D6B99"/>
    <w:rsid w:val="005D6FFD"/>
    <w:rsid w:val="005D7343"/>
    <w:rsid w:val="005D76AB"/>
    <w:rsid w:val="005D7C23"/>
    <w:rsid w:val="005D7FB5"/>
    <w:rsid w:val="005E0D58"/>
    <w:rsid w:val="005E0F73"/>
    <w:rsid w:val="005E1CF7"/>
    <w:rsid w:val="005E30C6"/>
    <w:rsid w:val="005E4232"/>
    <w:rsid w:val="005E4D1F"/>
    <w:rsid w:val="005E4F19"/>
    <w:rsid w:val="005E6144"/>
    <w:rsid w:val="005E6C7A"/>
    <w:rsid w:val="005E6CFE"/>
    <w:rsid w:val="005E6FAF"/>
    <w:rsid w:val="005E78B3"/>
    <w:rsid w:val="005E7B72"/>
    <w:rsid w:val="005E7EE8"/>
    <w:rsid w:val="005F031D"/>
    <w:rsid w:val="005F16A8"/>
    <w:rsid w:val="005F1FE5"/>
    <w:rsid w:val="005F2940"/>
    <w:rsid w:val="005F3EB4"/>
    <w:rsid w:val="005F5146"/>
    <w:rsid w:val="005F6944"/>
    <w:rsid w:val="005F6D0C"/>
    <w:rsid w:val="005F7088"/>
    <w:rsid w:val="005F74C1"/>
    <w:rsid w:val="005F7759"/>
    <w:rsid w:val="00600977"/>
    <w:rsid w:val="00601423"/>
    <w:rsid w:val="00602FAF"/>
    <w:rsid w:val="00605354"/>
    <w:rsid w:val="0060538E"/>
    <w:rsid w:val="00605476"/>
    <w:rsid w:val="00605AB4"/>
    <w:rsid w:val="00606907"/>
    <w:rsid w:val="00607896"/>
    <w:rsid w:val="006078C8"/>
    <w:rsid w:val="00610B83"/>
    <w:rsid w:val="00611ADB"/>
    <w:rsid w:val="00612E93"/>
    <w:rsid w:val="006136CD"/>
    <w:rsid w:val="00614202"/>
    <w:rsid w:val="00614E97"/>
    <w:rsid w:val="00615F78"/>
    <w:rsid w:val="0061633F"/>
    <w:rsid w:val="00616ACA"/>
    <w:rsid w:val="006202ED"/>
    <w:rsid w:val="00621215"/>
    <w:rsid w:val="006213AF"/>
    <w:rsid w:val="00621EB8"/>
    <w:rsid w:val="00622185"/>
    <w:rsid w:val="006224F6"/>
    <w:rsid w:val="0062347D"/>
    <w:rsid w:val="00623A37"/>
    <w:rsid w:val="0062462C"/>
    <w:rsid w:val="00624C9A"/>
    <w:rsid w:val="00624E16"/>
    <w:rsid w:val="006257ED"/>
    <w:rsid w:val="00626157"/>
    <w:rsid w:val="00626276"/>
    <w:rsid w:val="00626417"/>
    <w:rsid w:val="00626B51"/>
    <w:rsid w:val="00627DB2"/>
    <w:rsid w:val="0063002B"/>
    <w:rsid w:val="006309C3"/>
    <w:rsid w:val="00631AA4"/>
    <w:rsid w:val="006323DE"/>
    <w:rsid w:val="00632911"/>
    <w:rsid w:val="00633949"/>
    <w:rsid w:val="00633A5F"/>
    <w:rsid w:val="00633F29"/>
    <w:rsid w:val="006341E8"/>
    <w:rsid w:val="00634599"/>
    <w:rsid w:val="00635231"/>
    <w:rsid w:val="00635827"/>
    <w:rsid w:val="006401AD"/>
    <w:rsid w:val="006424C1"/>
    <w:rsid w:val="00642697"/>
    <w:rsid w:val="006426A9"/>
    <w:rsid w:val="00642C7F"/>
    <w:rsid w:val="00643397"/>
    <w:rsid w:val="00643616"/>
    <w:rsid w:val="00644126"/>
    <w:rsid w:val="0064478F"/>
    <w:rsid w:val="006453EA"/>
    <w:rsid w:val="006457C8"/>
    <w:rsid w:val="006464AF"/>
    <w:rsid w:val="006470A9"/>
    <w:rsid w:val="006471DD"/>
    <w:rsid w:val="006477BC"/>
    <w:rsid w:val="0065037A"/>
    <w:rsid w:val="00651489"/>
    <w:rsid w:val="00651777"/>
    <w:rsid w:val="00651A4E"/>
    <w:rsid w:val="006552AC"/>
    <w:rsid w:val="0065651E"/>
    <w:rsid w:val="00660050"/>
    <w:rsid w:val="00660195"/>
    <w:rsid w:val="00661147"/>
    <w:rsid w:val="00661595"/>
    <w:rsid w:val="00661B81"/>
    <w:rsid w:val="006625F5"/>
    <w:rsid w:val="0066304F"/>
    <w:rsid w:val="00663317"/>
    <w:rsid w:val="00664BB4"/>
    <w:rsid w:val="006654B5"/>
    <w:rsid w:val="0066567A"/>
    <w:rsid w:val="00665690"/>
    <w:rsid w:val="00665945"/>
    <w:rsid w:val="006663AA"/>
    <w:rsid w:val="0066680E"/>
    <w:rsid w:val="00670CC9"/>
    <w:rsid w:val="006715DF"/>
    <w:rsid w:val="00671D92"/>
    <w:rsid w:val="006736B6"/>
    <w:rsid w:val="00674035"/>
    <w:rsid w:val="006748E7"/>
    <w:rsid w:val="00676CCD"/>
    <w:rsid w:val="006776C1"/>
    <w:rsid w:val="00677773"/>
    <w:rsid w:val="00677C15"/>
    <w:rsid w:val="00680E12"/>
    <w:rsid w:val="00682858"/>
    <w:rsid w:val="0068398E"/>
    <w:rsid w:val="00684C48"/>
    <w:rsid w:val="00685607"/>
    <w:rsid w:val="00686040"/>
    <w:rsid w:val="006862FE"/>
    <w:rsid w:val="0068644C"/>
    <w:rsid w:val="00686CB7"/>
    <w:rsid w:val="00687D99"/>
    <w:rsid w:val="00690D66"/>
    <w:rsid w:val="00691449"/>
    <w:rsid w:val="0069187E"/>
    <w:rsid w:val="00691A95"/>
    <w:rsid w:val="00691C06"/>
    <w:rsid w:val="00691DCE"/>
    <w:rsid w:val="00692838"/>
    <w:rsid w:val="00692F5B"/>
    <w:rsid w:val="006948A5"/>
    <w:rsid w:val="00695163"/>
    <w:rsid w:val="00695CD0"/>
    <w:rsid w:val="0069654D"/>
    <w:rsid w:val="00697402"/>
    <w:rsid w:val="006A0035"/>
    <w:rsid w:val="006A19F9"/>
    <w:rsid w:val="006A20D7"/>
    <w:rsid w:val="006A2409"/>
    <w:rsid w:val="006A39EE"/>
    <w:rsid w:val="006A50F5"/>
    <w:rsid w:val="006A5C0C"/>
    <w:rsid w:val="006A6BB2"/>
    <w:rsid w:val="006A7E20"/>
    <w:rsid w:val="006B032E"/>
    <w:rsid w:val="006B0892"/>
    <w:rsid w:val="006B1879"/>
    <w:rsid w:val="006B19CA"/>
    <w:rsid w:val="006B1B28"/>
    <w:rsid w:val="006B1B36"/>
    <w:rsid w:val="006B2297"/>
    <w:rsid w:val="006B3A23"/>
    <w:rsid w:val="006B3AD6"/>
    <w:rsid w:val="006B3B57"/>
    <w:rsid w:val="006B3FF5"/>
    <w:rsid w:val="006B454B"/>
    <w:rsid w:val="006B4CEC"/>
    <w:rsid w:val="006B56F7"/>
    <w:rsid w:val="006B5C5B"/>
    <w:rsid w:val="006C01B7"/>
    <w:rsid w:val="006C0702"/>
    <w:rsid w:val="006C1BE5"/>
    <w:rsid w:val="006C2060"/>
    <w:rsid w:val="006C33B4"/>
    <w:rsid w:val="006C3B75"/>
    <w:rsid w:val="006C48B7"/>
    <w:rsid w:val="006C552F"/>
    <w:rsid w:val="006C620C"/>
    <w:rsid w:val="006C65F4"/>
    <w:rsid w:val="006D07C0"/>
    <w:rsid w:val="006D0CB4"/>
    <w:rsid w:val="006D0DDB"/>
    <w:rsid w:val="006D0EE9"/>
    <w:rsid w:val="006D14A3"/>
    <w:rsid w:val="006D23CF"/>
    <w:rsid w:val="006D256A"/>
    <w:rsid w:val="006D2643"/>
    <w:rsid w:val="006D3E69"/>
    <w:rsid w:val="006D4538"/>
    <w:rsid w:val="006D4DE5"/>
    <w:rsid w:val="006D50BC"/>
    <w:rsid w:val="006D5673"/>
    <w:rsid w:val="006D5806"/>
    <w:rsid w:val="006D5E30"/>
    <w:rsid w:val="006D6369"/>
    <w:rsid w:val="006D6FB6"/>
    <w:rsid w:val="006E0EEB"/>
    <w:rsid w:val="006E16D6"/>
    <w:rsid w:val="006E1B4C"/>
    <w:rsid w:val="006E3264"/>
    <w:rsid w:val="006E60E3"/>
    <w:rsid w:val="006E6A12"/>
    <w:rsid w:val="006E6BEE"/>
    <w:rsid w:val="006E6CD3"/>
    <w:rsid w:val="006F176C"/>
    <w:rsid w:val="006F317E"/>
    <w:rsid w:val="006F49BC"/>
    <w:rsid w:val="006F6491"/>
    <w:rsid w:val="006F71F0"/>
    <w:rsid w:val="0070032F"/>
    <w:rsid w:val="0070052A"/>
    <w:rsid w:val="00701B15"/>
    <w:rsid w:val="00701D86"/>
    <w:rsid w:val="00702698"/>
    <w:rsid w:val="00710165"/>
    <w:rsid w:val="00710BE1"/>
    <w:rsid w:val="00711047"/>
    <w:rsid w:val="007113FE"/>
    <w:rsid w:val="0071253B"/>
    <w:rsid w:val="00712E34"/>
    <w:rsid w:val="00714616"/>
    <w:rsid w:val="007148D0"/>
    <w:rsid w:val="00714971"/>
    <w:rsid w:val="00715457"/>
    <w:rsid w:val="00716494"/>
    <w:rsid w:val="007210D1"/>
    <w:rsid w:val="007212BA"/>
    <w:rsid w:val="00721627"/>
    <w:rsid w:val="00721B91"/>
    <w:rsid w:val="007221EE"/>
    <w:rsid w:val="00722B28"/>
    <w:rsid w:val="00725EA0"/>
    <w:rsid w:val="007262F8"/>
    <w:rsid w:val="00726BA0"/>
    <w:rsid w:val="00726FE1"/>
    <w:rsid w:val="00730B9D"/>
    <w:rsid w:val="00731418"/>
    <w:rsid w:val="00731A7E"/>
    <w:rsid w:val="007328BC"/>
    <w:rsid w:val="00732D52"/>
    <w:rsid w:val="00732E7C"/>
    <w:rsid w:val="00733C7D"/>
    <w:rsid w:val="00734A10"/>
    <w:rsid w:val="00735CB7"/>
    <w:rsid w:val="00736198"/>
    <w:rsid w:val="0073630B"/>
    <w:rsid w:val="007364DD"/>
    <w:rsid w:val="007367E8"/>
    <w:rsid w:val="007369B8"/>
    <w:rsid w:val="0073740C"/>
    <w:rsid w:val="00740295"/>
    <w:rsid w:val="00742CE9"/>
    <w:rsid w:val="00742D68"/>
    <w:rsid w:val="00742E36"/>
    <w:rsid w:val="007442EB"/>
    <w:rsid w:val="00744DFF"/>
    <w:rsid w:val="0074523C"/>
    <w:rsid w:val="007467D8"/>
    <w:rsid w:val="0074725D"/>
    <w:rsid w:val="00747931"/>
    <w:rsid w:val="00747A1B"/>
    <w:rsid w:val="00747A66"/>
    <w:rsid w:val="0075074E"/>
    <w:rsid w:val="0075170F"/>
    <w:rsid w:val="007518A1"/>
    <w:rsid w:val="007531C8"/>
    <w:rsid w:val="00753358"/>
    <w:rsid w:val="00753439"/>
    <w:rsid w:val="0075355D"/>
    <w:rsid w:val="00754A6C"/>
    <w:rsid w:val="00754AF3"/>
    <w:rsid w:val="00754BF9"/>
    <w:rsid w:val="007571DF"/>
    <w:rsid w:val="007573A4"/>
    <w:rsid w:val="00760669"/>
    <w:rsid w:val="00761A1F"/>
    <w:rsid w:val="00762167"/>
    <w:rsid w:val="00763302"/>
    <w:rsid w:val="00763319"/>
    <w:rsid w:val="00763FDF"/>
    <w:rsid w:val="0076412D"/>
    <w:rsid w:val="007642F0"/>
    <w:rsid w:val="007647DB"/>
    <w:rsid w:val="00764B40"/>
    <w:rsid w:val="00765114"/>
    <w:rsid w:val="007658F3"/>
    <w:rsid w:val="00765AB8"/>
    <w:rsid w:val="00765E3B"/>
    <w:rsid w:val="007664AE"/>
    <w:rsid w:val="007669EC"/>
    <w:rsid w:val="00767B7C"/>
    <w:rsid w:val="00770677"/>
    <w:rsid w:val="00770813"/>
    <w:rsid w:val="00771161"/>
    <w:rsid w:val="0077155D"/>
    <w:rsid w:val="007717B9"/>
    <w:rsid w:val="00773B0D"/>
    <w:rsid w:val="00773C3F"/>
    <w:rsid w:val="00774AC3"/>
    <w:rsid w:val="00774C97"/>
    <w:rsid w:val="0077667E"/>
    <w:rsid w:val="00777BF0"/>
    <w:rsid w:val="00781CCE"/>
    <w:rsid w:val="0078208B"/>
    <w:rsid w:val="0078279A"/>
    <w:rsid w:val="00783065"/>
    <w:rsid w:val="00783F65"/>
    <w:rsid w:val="0078405F"/>
    <w:rsid w:val="007848A7"/>
    <w:rsid w:val="007865DB"/>
    <w:rsid w:val="007869B4"/>
    <w:rsid w:val="007903FE"/>
    <w:rsid w:val="007904CC"/>
    <w:rsid w:val="0079096F"/>
    <w:rsid w:val="007931C3"/>
    <w:rsid w:val="00793C05"/>
    <w:rsid w:val="00794A16"/>
    <w:rsid w:val="00794B1D"/>
    <w:rsid w:val="00795EE9"/>
    <w:rsid w:val="00796768"/>
    <w:rsid w:val="00797388"/>
    <w:rsid w:val="00797CF6"/>
    <w:rsid w:val="007A0781"/>
    <w:rsid w:val="007A151A"/>
    <w:rsid w:val="007A34F7"/>
    <w:rsid w:val="007A4AB1"/>
    <w:rsid w:val="007A513B"/>
    <w:rsid w:val="007A5737"/>
    <w:rsid w:val="007A6383"/>
    <w:rsid w:val="007A6AD9"/>
    <w:rsid w:val="007A6FE4"/>
    <w:rsid w:val="007B05F7"/>
    <w:rsid w:val="007B0E58"/>
    <w:rsid w:val="007B0EA1"/>
    <w:rsid w:val="007B1577"/>
    <w:rsid w:val="007B1ACB"/>
    <w:rsid w:val="007B4FB6"/>
    <w:rsid w:val="007B718C"/>
    <w:rsid w:val="007C1371"/>
    <w:rsid w:val="007C1B91"/>
    <w:rsid w:val="007C32B3"/>
    <w:rsid w:val="007C5151"/>
    <w:rsid w:val="007C5CFC"/>
    <w:rsid w:val="007C5E6E"/>
    <w:rsid w:val="007C6E81"/>
    <w:rsid w:val="007C7D19"/>
    <w:rsid w:val="007D171D"/>
    <w:rsid w:val="007D24F8"/>
    <w:rsid w:val="007D3248"/>
    <w:rsid w:val="007D3489"/>
    <w:rsid w:val="007D3DDD"/>
    <w:rsid w:val="007D49A0"/>
    <w:rsid w:val="007D684F"/>
    <w:rsid w:val="007E133D"/>
    <w:rsid w:val="007E2FB4"/>
    <w:rsid w:val="007E3750"/>
    <w:rsid w:val="007E40FA"/>
    <w:rsid w:val="007E6FF5"/>
    <w:rsid w:val="007F0278"/>
    <w:rsid w:val="007F0A77"/>
    <w:rsid w:val="007F0A7E"/>
    <w:rsid w:val="007F2CDD"/>
    <w:rsid w:val="007F32D2"/>
    <w:rsid w:val="007F3CBA"/>
    <w:rsid w:val="007F4056"/>
    <w:rsid w:val="007F438E"/>
    <w:rsid w:val="007F47E1"/>
    <w:rsid w:val="007F4877"/>
    <w:rsid w:val="007F67A5"/>
    <w:rsid w:val="007F6C12"/>
    <w:rsid w:val="007F755C"/>
    <w:rsid w:val="007F7DA3"/>
    <w:rsid w:val="007F7E55"/>
    <w:rsid w:val="00800828"/>
    <w:rsid w:val="00802BFC"/>
    <w:rsid w:val="00802CD1"/>
    <w:rsid w:val="00803629"/>
    <w:rsid w:val="00805940"/>
    <w:rsid w:val="00806829"/>
    <w:rsid w:val="00807B80"/>
    <w:rsid w:val="00810432"/>
    <w:rsid w:val="00811FCE"/>
    <w:rsid w:val="00817411"/>
    <w:rsid w:val="00817AE9"/>
    <w:rsid w:val="00820488"/>
    <w:rsid w:val="00821C4B"/>
    <w:rsid w:val="00821D8C"/>
    <w:rsid w:val="00822BFE"/>
    <w:rsid w:val="00823B3E"/>
    <w:rsid w:val="008240B0"/>
    <w:rsid w:val="00826B34"/>
    <w:rsid w:val="00826EBC"/>
    <w:rsid w:val="008320D5"/>
    <w:rsid w:val="0083220A"/>
    <w:rsid w:val="0083222E"/>
    <w:rsid w:val="00832335"/>
    <w:rsid w:val="008326AC"/>
    <w:rsid w:val="008327D0"/>
    <w:rsid w:val="00832AED"/>
    <w:rsid w:val="00832BCB"/>
    <w:rsid w:val="00835F07"/>
    <w:rsid w:val="00836AF5"/>
    <w:rsid w:val="00837213"/>
    <w:rsid w:val="00837A0A"/>
    <w:rsid w:val="00840226"/>
    <w:rsid w:val="00841831"/>
    <w:rsid w:val="00842B13"/>
    <w:rsid w:val="00843967"/>
    <w:rsid w:val="008462C3"/>
    <w:rsid w:val="00846E6E"/>
    <w:rsid w:val="008474B5"/>
    <w:rsid w:val="0085115B"/>
    <w:rsid w:val="00851685"/>
    <w:rsid w:val="00852BC5"/>
    <w:rsid w:val="0085324D"/>
    <w:rsid w:val="008538CA"/>
    <w:rsid w:val="008546ED"/>
    <w:rsid w:val="00854DC7"/>
    <w:rsid w:val="00854EE4"/>
    <w:rsid w:val="00854F40"/>
    <w:rsid w:val="00854F83"/>
    <w:rsid w:val="0085598A"/>
    <w:rsid w:val="00856C8E"/>
    <w:rsid w:val="00856DD7"/>
    <w:rsid w:val="008577DF"/>
    <w:rsid w:val="0086165E"/>
    <w:rsid w:val="0086470A"/>
    <w:rsid w:val="00864CB0"/>
    <w:rsid w:val="00865326"/>
    <w:rsid w:val="008655AD"/>
    <w:rsid w:val="00865BFE"/>
    <w:rsid w:val="008671CC"/>
    <w:rsid w:val="00867B70"/>
    <w:rsid w:val="00870B85"/>
    <w:rsid w:val="00871712"/>
    <w:rsid w:val="00872DCF"/>
    <w:rsid w:val="0087392B"/>
    <w:rsid w:val="00873997"/>
    <w:rsid w:val="00874063"/>
    <w:rsid w:val="00876B1C"/>
    <w:rsid w:val="00876D0C"/>
    <w:rsid w:val="00877C62"/>
    <w:rsid w:val="008805DF"/>
    <w:rsid w:val="0088179C"/>
    <w:rsid w:val="0088196F"/>
    <w:rsid w:val="00883A2E"/>
    <w:rsid w:val="0088425D"/>
    <w:rsid w:val="00885240"/>
    <w:rsid w:val="00887101"/>
    <w:rsid w:val="00887451"/>
    <w:rsid w:val="0089056B"/>
    <w:rsid w:val="00890B87"/>
    <w:rsid w:val="00891713"/>
    <w:rsid w:val="00891BE5"/>
    <w:rsid w:val="008920C5"/>
    <w:rsid w:val="00892B1E"/>
    <w:rsid w:val="00893A34"/>
    <w:rsid w:val="00894254"/>
    <w:rsid w:val="008950BF"/>
    <w:rsid w:val="00895172"/>
    <w:rsid w:val="00895472"/>
    <w:rsid w:val="008955E9"/>
    <w:rsid w:val="0089581D"/>
    <w:rsid w:val="00896463"/>
    <w:rsid w:val="008A01E5"/>
    <w:rsid w:val="008A05D9"/>
    <w:rsid w:val="008A09DA"/>
    <w:rsid w:val="008A1190"/>
    <w:rsid w:val="008A1987"/>
    <w:rsid w:val="008A1D39"/>
    <w:rsid w:val="008A264E"/>
    <w:rsid w:val="008A27AF"/>
    <w:rsid w:val="008A2D8E"/>
    <w:rsid w:val="008A3283"/>
    <w:rsid w:val="008A3E8D"/>
    <w:rsid w:val="008A47F4"/>
    <w:rsid w:val="008A5157"/>
    <w:rsid w:val="008A67CD"/>
    <w:rsid w:val="008A6EFB"/>
    <w:rsid w:val="008A728D"/>
    <w:rsid w:val="008A7387"/>
    <w:rsid w:val="008A754D"/>
    <w:rsid w:val="008A75FE"/>
    <w:rsid w:val="008A7BFD"/>
    <w:rsid w:val="008B00CD"/>
    <w:rsid w:val="008B27C4"/>
    <w:rsid w:val="008B2A1D"/>
    <w:rsid w:val="008B3682"/>
    <w:rsid w:val="008B4096"/>
    <w:rsid w:val="008B5719"/>
    <w:rsid w:val="008B5ADC"/>
    <w:rsid w:val="008B6282"/>
    <w:rsid w:val="008B69B0"/>
    <w:rsid w:val="008B6C95"/>
    <w:rsid w:val="008B7588"/>
    <w:rsid w:val="008B75B2"/>
    <w:rsid w:val="008B7C80"/>
    <w:rsid w:val="008C0318"/>
    <w:rsid w:val="008C0607"/>
    <w:rsid w:val="008C14E2"/>
    <w:rsid w:val="008C1DEC"/>
    <w:rsid w:val="008C28EE"/>
    <w:rsid w:val="008C2912"/>
    <w:rsid w:val="008C398C"/>
    <w:rsid w:val="008C3F10"/>
    <w:rsid w:val="008C522A"/>
    <w:rsid w:val="008C5B2A"/>
    <w:rsid w:val="008C73CC"/>
    <w:rsid w:val="008C79F3"/>
    <w:rsid w:val="008C7D68"/>
    <w:rsid w:val="008D005D"/>
    <w:rsid w:val="008D00BB"/>
    <w:rsid w:val="008D03CF"/>
    <w:rsid w:val="008D0C89"/>
    <w:rsid w:val="008D2343"/>
    <w:rsid w:val="008D2B25"/>
    <w:rsid w:val="008D2F11"/>
    <w:rsid w:val="008D3148"/>
    <w:rsid w:val="008D3B4D"/>
    <w:rsid w:val="008D3CA7"/>
    <w:rsid w:val="008D43E2"/>
    <w:rsid w:val="008D48F5"/>
    <w:rsid w:val="008D78E5"/>
    <w:rsid w:val="008E013A"/>
    <w:rsid w:val="008E095D"/>
    <w:rsid w:val="008E0D6B"/>
    <w:rsid w:val="008E135F"/>
    <w:rsid w:val="008E16A8"/>
    <w:rsid w:val="008E194C"/>
    <w:rsid w:val="008E19DE"/>
    <w:rsid w:val="008E500B"/>
    <w:rsid w:val="008E520F"/>
    <w:rsid w:val="008E590F"/>
    <w:rsid w:val="008E6457"/>
    <w:rsid w:val="008E665A"/>
    <w:rsid w:val="008E6889"/>
    <w:rsid w:val="008E75B3"/>
    <w:rsid w:val="008F039E"/>
    <w:rsid w:val="008F0DB3"/>
    <w:rsid w:val="008F3479"/>
    <w:rsid w:val="008F3D72"/>
    <w:rsid w:val="008F7C1F"/>
    <w:rsid w:val="0090054B"/>
    <w:rsid w:val="00901A6E"/>
    <w:rsid w:val="009025DE"/>
    <w:rsid w:val="00904410"/>
    <w:rsid w:val="0090550E"/>
    <w:rsid w:val="009057B8"/>
    <w:rsid w:val="009063A1"/>
    <w:rsid w:val="00906856"/>
    <w:rsid w:val="00907F2A"/>
    <w:rsid w:val="00907FA3"/>
    <w:rsid w:val="0091045A"/>
    <w:rsid w:val="00911BE2"/>
    <w:rsid w:val="00911D82"/>
    <w:rsid w:val="0091291A"/>
    <w:rsid w:val="00912B23"/>
    <w:rsid w:val="00912D16"/>
    <w:rsid w:val="00913E9B"/>
    <w:rsid w:val="00913F29"/>
    <w:rsid w:val="00915C1A"/>
    <w:rsid w:val="00916670"/>
    <w:rsid w:val="00917543"/>
    <w:rsid w:val="00920D8D"/>
    <w:rsid w:val="00921306"/>
    <w:rsid w:val="0092209F"/>
    <w:rsid w:val="00923BBD"/>
    <w:rsid w:val="00925122"/>
    <w:rsid w:val="009255CE"/>
    <w:rsid w:val="0092570E"/>
    <w:rsid w:val="00925CA1"/>
    <w:rsid w:val="009268E4"/>
    <w:rsid w:val="00927F0E"/>
    <w:rsid w:val="0093016D"/>
    <w:rsid w:val="00931638"/>
    <w:rsid w:val="00932CB3"/>
    <w:rsid w:val="009331FD"/>
    <w:rsid w:val="009336C1"/>
    <w:rsid w:val="009338EF"/>
    <w:rsid w:val="00933BF8"/>
    <w:rsid w:val="00934C40"/>
    <w:rsid w:val="00934EBF"/>
    <w:rsid w:val="0093563E"/>
    <w:rsid w:val="00940460"/>
    <w:rsid w:val="009406F2"/>
    <w:rsid w:val="00940774"/>
    <w:rsid w:val="00940A35"/>
    <w:rsid w:val="00943445"/>
    <w:rsid w:val="00944489"/>
    <w:rsid w:val="0094492D"/>
    <w:rsid w:val="00944BCA"/>
    <w:rsid w:val="00944F4B"/>
    <w:rsid w:val="00945005"/>
    <w:rsid w:val="00945050"/>
    <w:rsid w:val="00945DF5"/>
    <w:rsid w:val="009460B4"/>
    <w:rsid w:val="009509A6"/>
    <w:rsid w:val="00950BE6"/>
    <w:rsid w:val="00951855"/>
    <w:rsid w:val="00951F8D"/>
    <w:rsid w:val="0095220D"/>
    <w:rsid w:val="0095240C"/>
    <w:rsid w:val="0095263A"/>
    <w:rsid w:val="009528A1"/>
    <w:rsid w:val="00952F7B"/>
    <w:rsid w:val="00954318"/>
    <w:rsid w:val="009544CC"/>
    <w:rsid w:val="00954EFD"/>
    <w:rsid w:val="00957829"/>
    <w:rsid w:val="00957DF2"/>
    <w:rsid w:val="00960E5F"/>
    <w:rsid w:val="00961B39"/>
    <w:rsid w:val="00963A68"/>
    <w:rsid w:val="00967214"/>
    <w:rsid w:val="00967655"/>
    <w:rsid w:val="00970F79"/>
    <w:rsid w:val="00971925"/>
    <w:rsid w:val="009726B3"/>
    <w:rsid w:val="00972A3E"/>
    <w:rsid w:val="00973AE1"/>
    <w:rsid w:val="0097446F"/>
    <w:rsid w:val="009759DE"/>
    <w:rsid w:val="00975BEA"/>
    <w:rsid w:val="00977F8D"/>
    <w:rsid w:val="00980A0C"/>
    <w:rsid w:val="00980CBE"/>
    <w:rsid w:val="00981118"/>
    <w:rsid w:val="00982691"/>
    <w:rsid w:val="009826D8"/>
    <w:rsid w:val="00982AED"/>
    <w:rsid w:val="00983788"/>
    <w:rsid w:val="0098379C"/>
    <w:rsid w:val="00983FD5"/>
    <w:rsid w:val="009842C4"/>
    <w:rsid w:val="00984358"/>
    <w:rsid w:val="00984632"/>
    <w:rsid w:val="00986CAD"/>
    <w:rsid w:val="00986F36"/>
    <w:rsid w:val="00987FBE"/>
    <w:rsid w:val="0099029B"/>
    <w:rsid w:val="0099153C"/>
    <w:rsid w:val="00991ADB"/>
    <w:rsid w:val="00991D19"/>
    <w:rsid w:val="009926D1"/>
    <w:rsid w:val="0099271D"/>
    <w:rsid w:val="00993CCF"/>
    <w:rsid w:val="00993F90"/>
    <w:rsid w:val="00994317"/>
    <w:rsid w:val="009958AF"/>
    <w:rsid w:val="00995BD6"/>
    <w:rsid w:val="00997C70"/>
    <w:rsid w:val="009A03B7"/>
    <w:rsid w:val="009A0AD5"/>
    <w:rsid w:val="009A10B0"/>
    <w:rsid w:val="009A15C1"/>
    <w:rsid w:val="009A2118"/>
    <w:rsid w:val="009A2359"/>
    <w:rsid w:val="009A3FB5"/>
    <w:rsid w:val="009A4262"/>
    <w:rsid w:val="009A452A"/>
    <w:rsid w:val="009A6203"/>
    <w:rsid w:val="009A6961"/>
    <w:rsid w:val="009A7239"/>
    <w:rsid w:val="009A76D9"/>
    <w:rsid w:val="009A78FD"/>
    <w:rsid w:val="009B1636"/>
    <w:rsid w:val="009B2155"/>
    <w:rsid w:val="009B216E"/>
    <w:rsid w:val="009B2A6C"/>
    <w:rsid w:val="009B2B54"/>
    <w:rsid w:val="009B2EC5"/>
    <w:rsid w:val="009B38DF"/>
    <w:rsid w:val="009B3FDB"/>
    <w:rsid w:val="009B543D"/>
    <w:rsid w:val="009B64F2"/>
    <w:rsid w:val="009B6A5E"/>
    <w:rsid w:val="009C0BA5"/>
    <w:rsid w:val="009C1698"/>
    <w:rsid w:val="009C41C2"/>
    <w:rsid w:val="009C431F"/>
    <w:rsid w:val="009C4919"/>
    <w:rsid w:val="009C4BBC"/>
    <w:rsid w:val="009C4CB7"/>
    <w:rsid w:val="009C5DD6"/>
    <w:rsid w:val="009C5F35"/>
    <w:rsid w:val="009C666C"/>
    <w:rsid w:val="009C6E0E"/>
    <w:rsid w:val="009C7765"/>
    <w:rsid w:val="009D0723"/>
    <w:rsid w:val="009D3151"/>
    <w:rsid w:val="009D4661"/>
    <w:rsid w:val="009D57AE"/>
    <w:rsid w:val="009D68E0"/>
    <w:rsid w:val="009D754A"/>
    <w:rsid w:val="009E0D99"/>
    <w:rsid w:val="009E0E07"/>
    <w:rsid w:val="009E2641"/>
    <w:rsid w:val="009E2E08"/>
    <w:rsid w:val="009E2F3B"/>
    <w:rsid w:val="009E4546"/>
    <w:rsid w:val="009E61E1"/>
    <w:rsid w:val="009E663F"/>
    <w:rsid w:val="009E6D68"/>
    <w:rsid w:val="009E7169"/>
    <w:rsid w:val="009F00B2"/>
    <w:rsid w:val="009F0373"/>
    <w:rsid w:val="009F0780"/>
    <w:rsid w:val="009F1B4E"/>
    <w:rsid w:val="009F2928"/>
    <w:rsid w:val="009F3691"/>
    <w:rsid w:val="009F3E3F"/>
    <w:rsid w:val="009F4800"/>
    <w:rsid w:val="009F5B18"/>
    <w:rsid w:val="009F63CD"/>
    <w:rsid w:val="009F6459"/>
    <w:rsid w:val="009F7198"/>
    <w:rsid w:val="009F7B9A"/>
    <w:rsid w:val="00A007A0"/>
    <w:rsid w:val="00A00C0F"/>
    <w:rsid w:val="00A01870"/>
    <w:rsid w:val="00A01A43"/>
    <w:rsid w:val="00A02322"/>
    <w:rsid w:val="00A0266F"/>
    <w:rsid w:val="00A035F1"/>
    <w:rsid w:val="00A04791"/>
    <w:rsid w:val="00A04907"/>
    <w:rsid w:val="00A05325"/>
    <w:rsid w:val="00A053DD"/>
    <w:rsid w:val="00A06054"/>
    <w:rsid w:val="00A06388"/>
    <w:rsid w:val="00A063EE"/>
    <w:rsid w:val="00A07C15"/>
    <w:rsid w:val="00A07D27"/>
    <w:rsid w:val="00A1016C"/>
    <w:rsid w:val="00A10540"/>
    <w:rsid w:val="00A10930"/>
    <w:rsid w:val="00A11685"/>
    <w:rsid w:val="00A117D2"/>
    <w:rsid w:val="00A11B38"/>
    <w:rsid w:val="00A13231"/>
    <w:rsid w:val="00A13E95"/>
    <w:rsid w:val="00A13F77"/>
    <w:rsid w:val="00A142FB"/>
    <w:rsid w:val="00A1479C"/>
    <w:rsid w:val="00A16576"/>
    <w:rsid w:val="00A20485"/>
    <w:rsid w:val="00A20A56"/>
    <w:rsid w:val="00A22136"/>
    <w:rsid w:val="00A22C64"/>
    <w:rsid w:val="00A23BD3"/>
    <w:rsid w:val="00A25DC6"/>
    <w:rsid w:val="00A263A9"/>
    <w:rsid w:val="00A27DD6"/>
    <w:rsid w:val="00A31AB1"/>
    <w:rsid w:val="00A320B2"/>
    <w:rsid w:val="00A32C12"/>
    <w:rsid w:val="00A331B8"/>
    <w:rsid w:val="00A341D9"/>
    <w:rsid w:val="00A34472"/>
    <w:rsid w:val="00A34D4D"/>
    <w:rsid w:val="00A35116"/>
    <w:rsid w:val="00A3532E"/>
    <w:rsid w:val="00A366AE"/>
    <w:rsid w:val="00A36E0D"/>
    <w:rsid w:val="00A36E2A"/>
    <w:rsid w:val="00A3762F"/>
    <w:rsid w:val="00A37D96"/>
    <w:rsid w:val="00A40263"/>
    <w:rsid w:val="00A4098E"/>
    <w:rsid w:val="00A419CE"/>
    <w:rsid w:val="00A421A9"/>
    <w:rsid w:val="00A4227D"/>
    <w:rsid w:val="00A4423B"/>
    <w:rsid w:val="00A447A9"/>
    <w:rsid w:val="00A45205"/>
    <w:rsid w:val="00A45878"/>
    <w:rsid w:val="00A45ECA"/>
    <w:rsid w:val="00A45F01"/>
    <w:rsid w:val="00A47F7B"/>
    <w:rsid w:val="00A5101A"/>
    <w:rsid w:val="00A51557"/>
    <w:rsid w:val="00A5174F"/>
    <w:rsid w:val="00A52C11"/>
    <w:rsid w:val="00A52D56"/>
    <w:rsid w:val="00A52F77"/>
    <w:rsid w:val="00A53427"/>
    <w:rsid w:val="00A534C0"/>
    <w:rsid w:val="00A5355A"/>
    <w:rsid w:val="00A53AFB"/>
    <w:rsid w:val="00A53FC5"/>
    <w:rsid w:val="00A542DE"/>
    <w:rsid w:val="00A56D80"/>
    <w:rsid w:val="00A576DD"/>
    <w:rsid w:val="00A57C05"/>
    <w:rsid w:val="00A57F04"/>
    <w:rsid w:val="00A60270"/>
    <w:rsid w:val="00A617A9"/>
    <w:rsid w:val="00A62419"/>
    <w:rsid w:val="00A6244C"/>
    <w:rsid w:val="00A62529"/>
    <w:rsid w:val="00A6368E"/>
    <w:rsid w:val="00A655A8"/>
    <w:rsid w:val="00A66296"/>
    <w:rsid w:val="00A663A1"/>
    <w:rsid w:val="00A66DD1"/>
    <w:rsid w:val="00A70F53"/>
    <w:rsid w:val="00A71B3D"/>
    <w:rsid w:val="00A732CC"/>
    <w:rsid w:val="00A75425"/>
    <w:rsid w:val="00A756DC"/>
    <w:rsid w:val="00A7593E"/>
    <w:rsid w:val="00A759D0"/>
    <w:rsid w:val="00A76154"/>
    <w:rsid w:val="00A776B7"/>
    <w:rsid w:val="00A77A40"/>
    <w:rsid w:val="00A77EBC"/>
    <w:rsid w:val="00A80004"/>
    <w:rsid w:val="00A804D7"/>
    <w:rsid w:val="00A82AD3"/>
    <w:rsid w:val="00A82E93"/>
    <w:rsid w:val="00A83D1B"/>
    <w:rsid w:val="00A83D55"/>
    <w:rsid w:val="00A84221"/>
    <w:rsid w:val="00A8439F"/>
    <w:rsid w:val="00A84435"/>
    <w:rsid w:val="00A85688"/>
    <w:rsid w:val="00A85EC4"/>
    <w:rsid w:val="00A8661F"/>
    <w:rsid w:val="00A87938"/>
    <w:rsid w:val="00A9074D"/>
    <w:rsid w:val="00A911EE"/>
    <w:rsid w:val="00A917B3"/>
    <w:rsid w:val="00A93B32"/>
    <w:rsid w:val="00A93C3C"/>
    <w:rsid w:val="00A94472"/>
    <w:rsid w:val="00A957D5"/>
    <w:rsid w:val="00A95AB8"/>
    <w:rsid w:val="00A95DD5"/>
    <w:rsid w:val="00A964CD"/>
    <w:rsid w:val="00A9660F"/>
    <w:rsid w:val="00A979D9"/>
    <w:rsid w:val="00AA02C4"/>
    <w:rsid w:val="00AA197B"/>
    <w:rsid w:val="00AA20CE"/>
    <w:rsid w:val="00AA2318"/>
    <w:rsid w:val="00AA401F"/>
    <w:rsid w:val="00AA5306"/>
    <w:rsid w:val="00AA626C"/>
    <w:rsid w:val="00AA65C8"/>
    <w:rsid w:val="00AA7151"/>
    <w:rsid w:val="00AA730B"/>
    <w:rsid w:val="00AA7320"/>
    <w:rsid w:val="00AA7AD8"/>
    <w:rsid w:val="00AB0156"/>
    <w:rsid w:val="00AB089C"/>
    <w:rsid w:val="00AB0C50"/>
    <w:rsid w:val="00AB0E61"/>
    <w:rsid w:val="00AB1446"/>
    <w:rsid w:val="00AB177C"/>
    <w:rsid w:val="00AB1817"/>
    <w:rsid w:val="00AB2811"/>
    <w:rsid w:val="00AB2BBF"/>
    <w:rsid w:val="00AB2C3F"/>
    <w:rsid w:val="00AB30A1"/>
    <w:rsid w:val="00AB32AA"/>
    <w:rsid w:val="00AB3B45"/>
    <w:rsid w:val="00AB54F7"/>
    <w:rsid w:val="00AB600D"/>
    <w:rsid w:val="00AB7E2B"/>
    <w:rsid w:val="00AC0016"/>
    <w:rsid w:val="00AC1297"/>
    <w:rsid w:val="00AC148D"/>
    <w:rsid w:val="00AC17CE"/>
    <w:rsid w:val="00AC1AB9"/>
    <w:rsid w:val="00AC1EEA"/>
    <w:rsid w:val="00AC2D6C"/>
    <w:rsid w:val="00AC3608"/>
    <w:rsid w:val="00AC569E"/>
    <w:rsid w:val="00AC6F97"/>
    <w:rsid w:val="00AC73E6"/>
    <w:rsid w:val="00AC757D"/>
    <w:rsid w:val="00AC772E"/>
    <w:rsid w:val="00AC7CC0"/>
    <w:rsid w:val="00AD13D0"/>
    <w:rsid w:val="00AD2B7D"/>
    <w:rsid w:val="00AD2C3A"/>
    <w:rsid w:val="00AD2E1D"/>
    <w:rsid w:val="00AD3086"/>
    <w:rsid w:val="00AD3A81"/>
    <w:rsid w:val="00AD3ECB"/>
    <w:rsid w:val="00AD45DC"/>
    <w:rsid w:val="00AD56D1"/>
    <w:rsid w:val="00AD5E2C"/>
    <w:rsid w:val="00AD6074"/>
    <w:rsid w:val="00AD6931"/>
    <w:rsid w:val="00AD6C19"/>
    <w:rsid w:val="00AD6D44"/>
    <w:rsid w:val="00AD6E02"/>
    <w:rsid w:val="00AD6EA4"/>
    <w:rsid w:val="00AD7ED6"/>
    <w:rsid w:val="00AE00B7"/>
    <w:rsid w:val="00AE1247"/>
    <w:rsid w:val="00AE14F3"/>
    <w:rsid w:val="00AE2BC6"/>
    <w:rsid w:val="00AE3697"/>
    <w:rsid w:val="00AE484B"/>
    <w:rsid w:val="00AE56F8"/>
    <w:rsid w:val="00AE5FD9"/>
    <w:rsid w:val="00AE755A"/>
    <w:rsid w:val="00AE7912"/>
    <w:rsid w:val="00AF0CB0"/>
    <w:rsid w:val="00AF0EAF"/>
    <w:rsid w:val="00AF14D4"/>
    <w:rsid w:val="00AF1C52"/>
    <w:rsid w:val="00AF32DF"/>
    <w:rsid w:val="00AF42D9"/>
    <w:rsid w:val="00AF56D7"/>
    <w:rsid w:val="00AF6261"/>
    <w:rsid w:val="00AF68FE"/>
    <w:rsid w:val="00AF7528"/>
    <w:rsid w:val="00B006B1"/>
    <w:rsid w:val="00B00CEF"/>
    <w:rsid w:val="00B01324"/>
    <w:rsid w:val="00B01459"/>
    <w:rsid w:val="00B01F43"/>
    <w:rsid w:val="00B03776"/>
    <w:rsid w:val="00B038E5"/>
    <w:rsid w:val="00B03F9B"/>
    <w:rsid w:val="00B046AA"/>
    <w:rsid w:val="00B056D0"/>
    <w:rsid w:val="00B05E64"/>
    <w:rsid w:val="00B06CCE"/>
    <w:rsid w:val="00B071FD"/>
    <w:rsid w:val="00B07E72"/>
    <w:rsid w:val="00B07F5D"/>
    <w:rsid w:val="00B11934"/>
    <w:rsid w:val="00B11B89"/>
    <w:rsid w:val="00B12514"/>
    <w:rsid w:val="00B12AE3"/>
    <w:rsid w:val="00B12FA4"/>
    <w:rsid w:val="00B1397D"/>
    <w:rsid w:val="00B147D2"/>
    <w:rsid w:val="00B14BEE"/>
    <w:rsid w:val="00B15D6E"/>
    <w:rsid w:val="00B16216"/>
    <w:rsid w:val="00B16817"/>
    <w:rsid w:val="00B173B8"/>
    <w:rsid w:val="00B17D03"/>
    <w:rsid w:val="00B209E0"/>
    <w:rsid w:val="00B20ED1"/>
    <w:rsid w:val="00B2160E"/>
    <w:rsid w:val="00B2203C"/>
    <w:rsid w:val="00B22996"/>
    <w:rsid w:val="00B22A69"/>
    <w:rsid w:val="00B240C1"/>
    <w:rsid w:val="00B24C54"/>
    <w:rsid w:val="00B25B32"/>
    <w:rsid w:val="00B25E2E"/>
    <w:rsid w:val="00B27AA3"/>
    <w:rsid w:val="00B30044"/>
    <w:rsid w:val="00B30063"/>
    <w:rsid w:val="00B308B4"/>
    <w:rsid w:val="00B3107A"/>
    <w:rsid w:val="00B311F8"/>
    <w:rsid w:val="00B31490"/>
    <w:rsid w:val="00B31687"/>
    <w:rsid w:val="00B316A6"/>
    <w:rsid w:val="00B31724"/>
    <w:rsid w:val="00B31981"/>
    <w:rsid w:val="00B3341D"/>
    <w:rsid w:val="00B33B8C"/>
    <w:rsid w:val="00B34568"/>
    <w:rsid w:val="00B34B52"/>
    <w:rsid w:val="00B34CAB"/>
    <w:rsid w:val="00B34D03"/>
    <w:rsid w:val="00B3539D"/>
    <w:rsid w:val="00B35BAE"/>
    <w:rsid w:val="00B379BE"/>
    <w:rsid w:val="00B37EF1"/>
    <w:rsid w:val="00B4062B"/>
    <w:rsid w:val="00B42CD2"/>
    <w:rsid w:val="00B43351"/>
    <w:rsid w:val="00B43D72"/>
    <w:rsid w:val="00B4444D"/>
    <w:rsid w:val="00B446A3"/>
    <w:rsid w:val="00B47DA3"/>
    <w:rsid w:val="00B47F52"/>
    <w:rsid w:val="00B50A16"/>
    <w:rsid w:val="00B51674"/>
    <w:rsid w:val="00B51F0D"/>
    <w:rsid w:val="00B520E4"/>
    <w:rsid w:val="00B521B7"/>
    <w:rsid w:val="00B5286D"/>
    <w:rsid w:val="00B52EB7"/>
    <w:rsid w:val="00B54829"/>
    <w:rsid w:val="00B54922"/>
    <w:rsid w:val="00B61024"/>
    <w:rsid w:val="00B61A21"/>
    <w:rsid w:val="00B61B59"/>
    <w:rsid w:val="00B629C2"/>
    <w:rsid w:val="00B63780"/>
    <w:rsid w:val="00B647CC"/>
    <w:rsid w:val="00B647FC"/>
    <w:rsid w:val="00B64D9B"/>
    <w:rsid w:val="00B66B3A"/>
    <w:rsid w:val="00B66B65"/>
    <w:rsid w:val="00B67B35"/>
    <w:rsid w:val="00B705C3"/>
    <w:rsid w:val="00B70942"/>
    <w:rsid w:val="00B70F06"/>
    <w:rsid w:val="00B71F8A"/>
    <w:rsid w:val="00B7200C"/>
    <w:rsid w:val="00B73EBE"/>
    <w:rsid w:val="00B75613"/>
    <w:rsid w:val="00B75A9C"/>
    <w:rsid w:val="00B77292"/>
    <w:rsid w:val="00B776B8"/>
    <w:rsid w:val="00B77B6A"/>
    <w:rsid w:val="00B80001"/>
    <w:rsid w:val="00B8043A"/>
    <w:rsid w:val="00B82C2B"/>
    <w:rsid w:val="00B83084"/>
    <w:rsid w:val="00B831EC"/>
    <w:rsid w:val="00B83C37"/>
    <w:rsid w:val="00B8502F"/>
    <w:rsid w:val="00B85AB6"/>
    <w:rsid w:val="00B85C5A"/>
    <w:rsid w:val="00B86B82"/>
    <w:rsid w:val="00B87431"/>
    <w:rsid w:val="00B8791A"/>
    <w:rsid w:val="00B87A9D"/>
    <w:rsid w:val="00B90ABF"/>
    <w:rsid w:val="00B927CE"/>
    <w:rsid w:val="00B943FB"/>
    <w:rsid w:val="00B944CA"/>
    <w:rsid w:val="00B949ED"/>
    <w:rsid w:val="00B961EC"/>
    <w:rsid w:val="00BA05B2"/>
    <w:rsid w:val="00BA114B"/>
    <w:rsid w:val="00BA2A49"/>
    <w:rsid w:val="00BA3D08"/>
    <w:rsid w:val="00BA3EF7"/>
    <w:rsid w:val="00BA462E"/>
    <w:rsid w:val="00BA546D"/>
    <w:rsid w:val="00BA656C"/>
    <w:rsid w:val="00BA79A8"/>
    <w:rsid w:val="00BA7B95"/>
    <w:rsid w:val="00BB0C98"/>
    <w:rsid w:val="00BB0E82"/>
    <w:rsid w:val="00BB13C1"/>
    <w:rsid w:val="00BB2AF7"/>
    <w:rsid w:val="00BB335B"/>
    <w:rsid w:val="00BB4836"/>
    <w:rsid w:val="00BB5959"/>
    <w:rsid w:val="00BB67E8"/>
    <w:rsid w:val="00BB6F05"/>
    <w:rsid w:val="00BC1ACA"/>
    <w:rsid w:val="00BC2593"/>
    <w:rsid w:val="00BC3F05"/>
    <w:rsid w:val="00BC4092"/>
    <w:rsid w:val="00BC472A"/>
    <w:rsid w:val="00BC49C6"/>
    <w:rsid w:val="00BC49EA"/>
    <w:rsid w:val="00BC5B1A"/>
    <w:rsid w:val="00BD0D7C"/>
    <w:rsid w:val="00BD0F91"/>
    <w:rsid w:val="00BD150B"/>
    <w:rsid w:val="00BD1A7B"/>
    <w:rsid w:val="00BD1B82"/>
    <w:rsid w:val="00BD24C3"/>
    <w:rsid w:val="00BD30AB"/>
    <w:rsid w:val="00BD4210"/>
    <w:rsid w:val="00BD4D5D"/>
    <w:rsid w:val="00BD526B"/>
    <w:rsid w:val="00BD5944"/>
    <w:rsid w:val="00BD670C"/>
    <w:rsid w:val="00BD6FF5"/>
    <w:rsid w:val="00BD7814"/>
    <w:rsid w:val="00BD79F1"/>
    <w:rsid w:val="00BE0745"/>
    <w:rsid w:val="00BE38DD"/>
    <w:rsid w:val="00BE40FA"/>
    <w:rsid w:val="00BE43AC"/>
    <w:rsid w:val="00BE47DB"/>
    <w:rsid w:val="00BE4B57"/>
    <w:rsid w:val="00BE5A27"/>
    <w:rsid w:val="00BE5D5B"/>
    <w:rsid w:val="00BE61D2"/>
    <w:rsid w:val="00BE6258"/>
    <w:rsid w:val="00BE7DAD"/>
    <w:rsid w:val="00BF177E"/>
    <w:rsid w:val="00BF2D05"/>
    <w:rsid w:val="00BF3168"/>
    <w:rsid w:val="00BF3E25"/>
    <w:rsid w:val="00BF40CF"/>
    <w:rsid w:val="00BF4DD2"/>
    <w:rsid w:val="00BF5C18"/>
    <w:rsid w:val="00BF5C6C"/>
    <w:rsid w:val="00BF5DF2"/>
    <w:rsid w:val="00BF64F6"/>
    <w:rsid w:val="00BF7661"/>
    <w:rsid w:val="00BF7853"/>
    <w:rsid w:val="00BF7BA9"/>
    <w:rsid w:val="00BF7DE1"/>
    <w:rsid w:val="00C00CDB"/>
    <w:rsid w:val="00C01363"/>
    <w:rsid w:val="00C02079"/>
    <w:rsid w:val="00C025D0"/>
    <w:rsid w:val="00C02CFF"/>
    <w:rsid w:val="00C03D6A"/>
    <w:rsid w:val="00C05AA3"/>
    <w:rsid w:val="00C05FAC"/>
    <w:rsid w:val="00C0671D"/>
    <w:rsid w:val="00C07538"/>
    <w:rsid w:val="00C077D4"/>
    <w:rsid w:val="00C10C70"/>
    <w:rsid w:val="00C10DCB"/>
    <w:rsid w:val="00C11122"/>
    <w:rsid w:val="00C1130A"/>
    <w:rsid w:val="00C115A1"/>
    <w:rsid w:val="00C11B78"/>
    <w:rsid w:val="00C11CF4"/>
    <w:rsid w:val="00C12466"/>
    <w:rsid w:val="00C126AD"/>
    <w:rsid w:val="00C12FAC"/>
    <w:rsid w:val="00C13220"/>
    <w:rsid w:val="00C132D4"/>
    <w:rsid w:val="00C1573C"/>
    <w:rsid w:val="00C15D1F"/>
    <w:rsid w:val="00C202EF"/>
    <w:rsid w:val="00C20A9E"/>
    <w:rsid w:val="00C20D17"/>
    <w:rsid w:val="00C21607"/>
    <w:rsid w:val="00C221D6"/>
    <w:rsid w:val="00C2252F"/>
    <w:rsid w:val="00C234AF"/>
    <w:rsid w:val="00C234DF"/>
    <w:rsid w:val="00C2379A"/>
    <w:rsid w:val="00C23CF8"/>
    <w:rsid w:val="00C24640"/>
    <w:rsid w:val="00C24742"/>
    <w:rsid w:val="00C24C5B"/>
    <w:rsid w:val="00C256FC"/>
    <w:rsid w:val="00C268AB"/>
    <w:rsid w:val="00C2708C"/>
    <w:rsid w:val="00C274F4"/>
    <w:rsid w:val="00C275AE"/>
    <w:rsid w:val="00C304EE"/>
    <w:rsid w:val="00C31383"/>
    <w:rsid w:val="00C31B61"/>
    <w:rsid w:val="00C322DF"/>
    <w:rsid w:val="00C323DD"/>
    <w:rsid w:val="00C3243E"/>
    <w:rsid w:val="00C32FF1"/>
    <w:rsid w:val="00C332EF"/>
    <w:rsid w:val="00C34321"/>
    <w:rsid w:val="00C35BE6"/>
    <w:rsid w:val="00C35CDE"/>
    <w:rsid w:val="00C37892"/>
    <w:rsid w:val="00C4010E"/>
    <w:rsid w:val="00C4018C"/>
    <w:rsid w:val="00C40B19"/>
    <w:rsid w:val="00C4101C"/>
    <w:rsid w:val="00C4149D"/>
    <w:rsid w:val="00C41B8F"/>
    <w:rsid w:val="00C41E0C"/>
    <w:rsid w:val="00C435A2"/>
    <w:rsid w:val="00C43F1D"/>
    <w:rsid w:val="00C44525"/>
    <w:rsid w:val="00C44878"/>
    <w:rsid w:val="00C46104"/>
    <w:rsid w:val="00C4666A"/>
    <w:rsid w:val="00C47767"/>
    <w:rsid w:val="00C47A58"/>
    <w:rsid w:val="00C50859"/>
    <w:rsid w:val="00C50EA4"/>
    <w:rsid w:val="00C515F9"/>
    <w:rsid w:val="00C519B7"/>
    <w:rsid w:val="00C51C34"/>
    <w:rsid w:val="00C51E04"/>
    <w:rsid w:val="00C51E0B"/>
    <w:rsid w:val="00C52F64"/>
    <w:rsid w:val="00C5397A"/>
    <w:rsid w:val="00C53A06"/>
    <w:rsid w:val="00C55149"/>
    <w:rsid w:val="00C577CE"/>
    <w:rsid w:val="00C57A60"/>
    <w:rsid w:val="00C57D22"/>
    <w:rsid w:val="00C6090D"/>
    <w:rsid w:val="00C6134A"/>
    <w:rsid w:val="00C61893"/>
    <w:rsid w:val="00C618F9"/>
    <w:rsid w:val="00C6237C"/>
    <w:rsid w:val="00C62521"/>
    <w:rsid w:val="00C628BA"/>
    <w:rsid w:val="00C62C5C"/>
    <w:rsid w:val="00C63273"/>
    <w:rsid w:val="00C63846"/>
    <w:rsid w:val="00C6478C"/>
    <w:rsid w:val="00C64DED"/>
    <w:rsid w:val="00C659A0"/>
    <w:rsid w:val="00C65C4D"/>
    <w:rsid w:val="00C662D9"/>
    <w:rsid w:val="00C70020"/>
    <w:rsid w:val="00C737B6"/>
    <w:rsid w:val="00C7479E"/>
    <w:rsid w:val="00C75C41"/>
    <w:rsid w:val="00C77331"/>
    <w:rsid w:val="00C7759D"/>
    <w:rsid w:val="00C777B2"/>
    <w:rsid w:val="00C777D7"/>
    <w:rsid w:val="00C77F23"/>
    <w:rsid w:val="00C806F2"/>
    <w:rsid w:val="00C8078D"/>
    <w:rsid w:val="00C814F3"/>
    <w:rsid w:val="00C82524"/>
    <w:rsid w:val="00C835CD"/>
    <w:rsid w:val="00C83688"/>
    <w:rsid w:val="00C84FD4"/>
    <w:rsid w:val="00C86376"/>
    <w:rsid w:val="00C86D4B"/>
    <w:rsid w:val="00C86DA3"/>
    <w:rsid w:val="00C86DC6"/>
    <w:rsid w:val="00C87633"/>
    <w:rsid w:val="00C901A0"/>
    <w:rsid w:val="00C90580"/>
    <w:rsid w:val="00C91569"/>
    <w:rsid w:val="00C9283C"/>
    <w:rsid w:val="00C92995"/>
    <w:rsid w:val="00C92C1B"/>
    <w:rsid w:val="00C933B4"/>
    <w:rsid w:val="00C933DC"/>
    <w:rsid w:val="00C9374E"/>
    <w:rsid w:val="00C93D46"/>
    <w:rsid w:val="00C94272"/>
    <w:rsid w:val="00C94A63"/>
    <w:rsid w:val="00C954A8"/>
    <w:rsid w:val="00C96DE5"/>
    <w:rsid w:val="00CA018D"/>
    <w:rsid w:val="00CA06E3"/>
    <w:rsid w:val="00CA24D5"/>
    <w:rsid w:val="00CA4200"/>
    <w:rsid w:val="00CA455C"/>
    <w:rsid w:val="00CA4A56"/>
    <w:rsid w:val="00CA5D81"/>
    <w:rsid w:val="00CA6E15"/>
    <w:rsid w:val="00CA700F"/>
    <w:rsid w:val="00CA7606"/>
    <w:rsid w:val="00CB0456"/>
    <w:rsid w:val="00CB2D63"/>
    <w:rsid w:val="00CB63F7"/>
    <w:rsid w:val="00CB6639"/>
    <w:rsid w:val="00CB7705"/>
    <w:rsid w:val="00CC0E1E"/>
    <w:rsid w:val="00CC0EC2"/>
    <w:rsid w:val="00CC1129"/>
    <w:rsid w:val="00CC1CE6"/>
    <w:rsid w:val="00CC1D95"/>
    <w:rsid w:val="00CC228B"/>
    <w:rsid w:val="00CC23E8"/>
    <w:rsid w:val="00CC32DA"/>
    <w:rsid w:val="00CC4000"/>
    <w:rsid w:val="00CC49A6"/>
    <w:rsid w:val="00CC50E8"/>
    <w:rsid w:val="00CC5694"/>
    <w:rsid w:val="00CC625E"/>
    <w:rsid w:val="00CC65C5"/>
    <w:rsid w:val="00CC6D5D"/>
    <w:rsid w:val="00CC7587"/>
    <w:rsid w:val="00CC78D6"/>
    <w:rsid w:val="00CD1D99"/>
    <w:rsid w:val="00CD2316"/>
    <w:rsid w:val="00CD363D"/>
    <w:rsid w:val="00CD55EE"/>
    <w:rsid w:val="00CD5B32"/>
    <w:rsid w:val="00CE0830"/>
    <w:rsid w:val="00CE0A56"/>
    <w:rsid w:val="00CE0DD5"/>
    <w:rsid w:val="00CE1D2E"/>
    <w:rsid w:val="00CE26C1"/>
    <w:rsid w:val="00CE2F47"/>
    <w:rsid w:val="00CE307E"/>
    <w:rsid w:val="00CE3618"/>
    <w:rsid w:val="00CE4AC6"/>
    <w:rsid w:val="00CE5238"/>
    <w:rsid w:val="00CE5D25"/>
    <w:rsid w:val="00CE60AA"/>
    <w:rsid w:val="00CF07F4"/>
    <w:rsid w:val="00CF2FBA"/>
    <w:rsid w:val="00CF3CC1"/>
    <w:rsid w:val="00CF3DB8"/>
    <w:rsid w:val="00CF4D4C"/>
    <w:rsid w:val="00CF5A8B"/>
    <w:rsid w:val="00CF613A"/>
    <w:rsid w:val="00CF753A"/>
    <w:rsid w:val="00D00D51"/>
    <w:rsid w:val="00D01000"/>
    <w:rsid w:val="00D0235A"/>
    <w:rsid w:val="00D0360E"/>
    <w:rsid w:val="00D04B83"/>
    <w:rsid w:val="00D056C2"/>
    <w:rsid w:val="00D06668"/>
    <w:rsid w:val="00D10879"/>
    <w:rsid w:val="00D1169A"/>
    <w:rsid w:val="00D11F01"/>
    <w:rsid w:val="00D1330D"/>
    <w:rsid w:val="00D13D10"/>
    <w:rsid w:val="00D14EC1"/>
    <w:rsid w:val="00D1621A"/>
    <w:rsid w:val="00D16EC2"/>
    <w:rsid w:val="00D177A9"/>
    <w:rsid w:val="00D17BF0"/>
    <w:rsid w:val="00D17CC9"/>
    <w:rsid w:val="00D218DB"/>
    <w:rsid w:val="00D23A50"/>
    <w:rsid w:val="00D24604"/>
    <w:rsid w:val="00D258B8"/>
    <w:rsid w:val="00D262AD"/>
    <w:rsid w:val="00D3342A"/>
    <w:rsid w:val="00D3467B"/>
    <w:rsid w:val="00D346EE"/>
    <w:rsid w:val="00D3533F"/>
    <w:rsid w:val="00D36439"/>
    <w:rsid w:val="00D3684C"/>
    <w:rsid w:val="00D36A05"/>
    <w:rsid w:val="00D379A0"/>
    <w:rsid w:val="00D37E3B"/>
    <w:rsid w:val="00D4053A"/>
    <w:rsid w:val="00D40F24"/>
    <w:rsid w:val="00D42007"/>
    <w:rsid w:val="00D42A84"/>
    <w:rsid w:val="00D42E42"/>
    <w:rsid w:val="00D42E65"/>
    <w:rsid w:val="00D431AC"/>
    <w:rsid w:val="00D43F69"/>
    <w:rsid w:val="00D44D08"/>
    <w:rsid w:val="00D452E0"/>
    <w:rsid w:val="00D45B49"/>
    <w:rsid w:val="00D46262"/>
    <w:rsid w:val="00D46EF4"/>
    <w:rsid w:val="00D50011"/>
    <w:rsid w:val="00D51311"/>
    <w:rsid w:val="00D51538"/>
    <w:rsid w:val="00D522C5"/>
    <w:rsid w:val="00D52C05"/>
    <w:rsid w:val="00D5341B"/>
    <w:rsid w:val="00D546C6"/>
    <w:rsid w:val="00D548EC"/>
    <w:rsid w:val="00D54EB8"/>
    <w:rsid w:val="00D5568D"/>
    <w:rsid w:val="00D55B63"/>
    <w:rsid w:val="00D56B15"/>
    <w:rsid w:val="00D5727D"/>
    <w:rsid w:val="00D57600"/>
    <w:rsid w:val="00D60826"/>
    <w:rsid w:val="00D608C9"/>
    <w:rsid w:val="00D623CA"/>
    <w:rsid w:val="00D62C0D"/>
    <w:rsid w:val="00D63DCC"/>
    <w:rsid w:val="00D6666F"/>
    <w:rsid w:val="00D668F0"/>
    <w:rsid w:val="00D66B09"/>
    <w:rsid w:val="00D67C22"/>
    <w:rsid w:val="00D67DDB"/>
    <w:rsid w:val="00D705F1"/>
    <w:rsid w:val="00D708D1"/>
    <w:rsid w:val="00D70A8B"/>
    <w:rsid w:val="00D70CB9"/>
    <w:rsid w:val="00D73193"/>
    <w:rsid w:val="00D73DF0"/>
    <w:rsid w:val="00D7547C"/>
    <w:rsid w:val="00D76268"/>
    <w:rsid w:val="00D76D16"/>
    <w:rsid w:val="00D77563"/>
    <w:rsid w:val="00D775F4"/>
    <w:rsid w:val="00D80434"/>
    <w:rsid w:val="00D811CD"/>
    <w:rsid w:val="00D813E3"/>
    <w:rsid w:val="00D81733"/>
    <w:rsid w:val="00D820B4"/>
    <w:rsid w:val="00D82A9E"/>
    <w:rsid w:val="00D847A5"/>
    <w:rsid w:val="00D85076"/>
    <w:rsid w:val="00D85492"/>
    <w:rsid w:val="00D85CA8"/>
    <w:rsid w:val="00D86073"/>
    <w:rsid w:val="00D90C14"/>
    <w:rsid w:val="00D92145"/>
    <w:rsid w:val="00D92C89"/>
    <w:rsid w:val="00D92EDB"/>
    <w:rsid w:val="00D9364C"/>
    <w:rsid w:val="00D95856"/>
    <w:rsid w:val="00D97440"/>
    <w:rsid w:val="00DA02A6"/>
    <w:rsid w:val="00DA0A32"/>
    <w:rsid w:val="00DA0F40"/>
    <w:rsid w:val="00DA26BC"/>
    <w:rsid w:val="00DA4FA7"/>
    <w:rsid w:val="00DA7D99"/>
    <w:rsid w:val="00DB0CDB"/>
    <w:rsid w:val="00DB1073"/>
    <w:rsid w:val="00DB11A6"/>
    <w:rsid w:val="00DB1412"/>
    <w:rsid w:val="00DB3601"/>
    <w:rsid w:val="00DB48DA"/>
    <w:rsid w:val="00DB6B7D"/>
    <w:rsid w:val="00DB7C5C"/>
    <w:rsid w:val="00DB7D95"/>
    <w:rsid w:val="00DB7E8F"/>
    <w:rsid w:val="00DC08BC"/>
    <w:rsid w:val="00DC0BD3"/>
    <w:rsid w:val="00DC1820"/>
    <w:rsid w:val="00DC1852"/>
    <w:rsid w:val="00DC2A32"/>
    <w:rsid w:val="00DC30D3"/>
    <w:rsid w:val="00DC3C71"/>
    <w:rsid w:val="00DC4A0D"/>
    <w:rsid w:val="00DC57C8"/>
    <w:rsid w:val="00DC65FB"/>
    <w:rsid w:val="00DD0141"/>
    <w:rsid w:val="00DD0A7F"/>
    <w:rsid w:val="00DD2656"/>
    <w:rsid w:val="00DD28B6"/>
    <w:rsid w:val="00DD31BA"/>
    <w:rsid w:val="00DD31F6"/>
    <w:rsid w:val="00DD5D86"/>
    <w:rsid w:val="00DD6409"/>
    <w:rsid w:val="00DD68F6"/>
    <w:rsid w:val="00DD6C83"/>
    <w:rsid w:val="00DE04C9"/>
    <w:rsid w:val="00DE0C97"/>
    <w:rsid w:val="00DE163B"/>
    <w:rsid w:val="00DE1875"/>
    <w:rsid w:val="00DE253D"/>
    <w:rsid w:val="00DE2AB3"/>
    <w:rsid w:val="00DE4843"/>
    <w:rsid w:val="00DE5E5E"/>
    <w:rsid w:val="00DE6022"/>
    <w:rsid w:val="00DE603F"/>
    <w:rsid w:val="00DE6529"/>
    <w:rsid w:val="00DE6534"/>
    <w:rsid w:val="00DF0E18"/>
    <w:rsid w:val="00DF0E74"/>
    <w:rsid w:val="00DF1919"/>
    <w:rsid w:val="00DF22AE"/>
    <w:rsid w:val="00DF28D6"/>
    <w:rsid w:val="00DF2B9C"/>
    <w:rsid w:val="00DF3662"/>
    <w:rsid w:val="00DF4436"/>
    <w:rsid w:val="00DF4D5C"/>
    <w:rsid w:val="00DF4EB4"/>
    <w:rsid w:val="00DF5693"/>
    <w:rsid w:val="00DF7B5B"/>
    <w:rsid w:val="00E002D3"/>
    <w:rsid w:val="00E019D5"/>
    <w:rsid w:val="00E03111"/>
    <w:rsid w:val="00E07A6F"/>
    <w:rsid w:val="00E10B3C"/>
    <w:rsid w:val="00E113ED"/>
    <w:rsid w:val="00E115DF"/>
    <w:rsid w:val="00E11AAC"/>
    <w:rsid w:val="00E129B3"/>
    <w:rsid w:val="00E12B0F"/>
    <w:rsid w:val="00E136B3"/>
    <w:rsid w:val="00E138D0"/>
    <w:rsid w:val="00E149C1"/>
    <w:rsid w:val="00E149E2"/>
    <w:rsid w:val="00E14C26"/>
    <w:rsid w:val="00E20F2C"/>
    <w:rsid w:val="00E21017"/>
    <w:rsid w:val="00E210FF"/>
    <w:rsid w:val="00E21C38"/>
    <w:rsid w:val="00E226EE"/>
    <w:rsid w:val="00E24207"/>
    <w:rsid w:val="00E25AF5"/>
    <w:rsid w:val="00E2654F"/>
    <w:rsid w:val="00E27205"/>
    <w:rsid w:val="00E27567"/>
    <w:rsid w:val="00E303E9"/>
    <w:rsid w:val="00E30672"/>
    <w:rsid w:val="00E31103"/>
    <w:rsid w:val="00E31948"/>
    <w:rsid w:val="00E31A30"/>
    <w:rsid w:val="00E31F8A"/>
    <w:rsid w:val="00E32FE1"/>
    <w:rsid w:val="00E340CA"/>
    <w:rsid w:val="00E34637"/>
    <w:rsid w:val="00E35AE0"/>
    <w:rsid w:val="00E36F00"/>
    <w:rsid w:val="00E37262"/>
    <w:rsid w:val="00E4086B"/>
    <w:rsid w:val="00E409C5"/>
    <w:rsid w:val="00E40E14"/>
    <w:rsid w:val="00E40E73"/>
    <w:rsid w:val="00E41227"/>
    <w:rsid w:val="00E4263F"/>
    <w:rsid w:val="00E4270A"/>
    <w:rsid w:val="00E42C58"/>
    <w:rsid w:val="00E44D9D"/>
    <w:rsid w:val="00E4603A"/>
    <w:rsid w:val="00E462C0"/>
    <w:rsid w:val="00E47A44"/>
    <w:rsid w:val="00E47F67"/>
    <w:rsid w:val="00E504A4"/>
    <w:rsid w:val="00E50B87"/>
    <w:rsid w:val="00E50EC1"/>
    <w:rsid w:val="00E50FE3"/>
    <w:rsid w:val="00E51B48"/>
    <w:rsid w:val="00E52635"/>
    <w:rsid w:val="00E528CE"/>
    <w:rsid w:val="00E52ADC"/>
    <w:rsid w:val="00E53A69"/>
    <w:rsid w:val="00E54595"/>
    <w:rsid w:val="00E545B2"/>
    <w:rsid w:val="00E54BC9"/>
    <w:rsid w:val="00E54DDA"/>
    <w:rsid w:val="00E553B5"/>
    <w:rsid w:val="00E56C71"/>
    <w:rsid w:val="00E56CFF"/>
    <w:rsid w:val="00E5727C"/>
    <w:rsid w:val="00E578A7"/>
    <w:rsid w:val="00E601D6"/>
    <w:rsid w:val="00E6169B"/>
    <w:rsid w:val="00E61752"/>
    <w:rsid w:val="00E62051"/>
    <w:rsid w:val="00E6223B"/>
    <w:rsid w:val="00E62280"/>
    <w:rsid w:val="00E62978"/>
    <w:rsid w:val="00E63147"/>
    <w:rsid w:val="00E6336F"/>
    <w:rsid w:val="00E6383D"/>
    <w:rsid w:val="00E64FFB"/>
    <w:rsid w:val="00E6514F"/>
    <w:rsid w:val="00E6531D"/>
    <w:rsid w:val="00E65487"/>
    <w:rsid w:val="00E6763C"/>
    <w:rsid w:val="00E67B12"/>
    <w:rsid w:val="00E700AD"/>
    <w:rsid w:val="00E7039E"/>
    <w:rsid w:val="00E70F48"/>
    <w:rsid w:val="00E71694"/>
    <w:rsid w:val="00E72874"/>
    <w:rsid w:val="00E73CBF"/>
    <w:rsid w:val="00E74C62"/>
    <w:rsid w:val="00E7502B"/>
    <w:rsid w:val="00E75734"/>
    <w:rsid w:val="00E75F66"/>
    <w:rsid w:val="00E76F7F"/>
    <w:rsid w:val="00E77735"/>
    <w:rsid w:val="00E8020A"/>
    <w:rsid w:val="00E80D30"/>
    <w:rsid w:val="00E82657"/>
    <w:rsid w:val="00E83358"/>
    <w:rsid w:val="00E83A35"/>
    <w:rsid w:val="00E84084"/>
    <w:rsid w:val="00E841BA"/>
    <w:rsid w:val="00E844A4"/>
    <w:rsid w:val="00E85808"/>
    <w:rsid w:val="00E85ADB"/>
    <w:rsid w:val="00E861C5"/>
    <w:rsid w:val="00E871CA"/>
    <w:rsid w:val="00E872D2"/>
    <w:rsid w:val="00E87793"/>
    <w:rsid w:val="00E91B2F"/>
    <w:rsid w:val="00E91F58"/>
    <w:rsid w:val="00E93254"/>
    <w:rsid w:val="00E93776"/>
    <w:rsid w:val="00E937DC"/>
    <w:rsid w:val="00E95255"/>
    <w:rsid w:val="00E95723"/>
    <w:rsid w:val="00E96AE9"/>
    <w:rsid w:val="00EA197B"/>
    <w:rsid w:val="00EA1A46"/>
    <w:rsid w:val="00EA22F8"/>
    <w:rsid w:val="00EA24D9"/>
    <w:rsid w:val="00EA3BE1"/>
    <w:rsid w:val="00EA46BB"/>
    <w:rsid w:val="00EA503F"/>
    <w:rsid w:val="00EA5A11"/>
    <w:rsid w:val="00EA5B78"/>
    <w:rsid w:val="00EA603E"/>
    <w:rsid w:val="00EA7BAF"/>
    <w:rsid w:val="00EB0BE1"/>
    <w:rsid w:val="00EB151F"/>
    <w:rsid w:val="00EB159B"/>
    <w:rsid w:val="00EB23A6"/>
    <w:rsid w:val="00EB280F"/>
    <w:rsid w:val="00EB4610"/>
    <w:rsid w:val="00EB4D1E"/>
    <w:rsid w:val="00EB514F"/>
    <w:rsid w:val="00EB5159"/>
    <w:rsid w:val="00EB5280"/>
    <w:rsid w:val="00EB64B8"/>
    <w:rsid w:val="00EB684D"/>
    <w:rsid w:val="00EB7844"/>
    <w:rsid w:val="00EC0844"/>
    <w:rsid w:val="00EC0F91"/>
    <w:rsid w:val="00EC10DE"/>
    <w:rsid w:val="00EC2ABE"/>
    <w:rsid w:val="00EC2C65"/>
    <w:rsid w:val="00EC2F9A"/>
    <w:rsid w:val="00EC33C5"/>
    <w:rsid w:val="00EC4009"/>
    <w:rsid w:val="00EC68B0"/>
    <w:rsid w:val="00EC6B06"/>
    <w:rsid w:val="00EC7D03"/>
    <w:rsid w:val="00ED0B21"/>
    <w:rsid w:val="00ED0CE4"/>
    <w:rsid w:val="00ED0E94"/>
    <w:rsid w:val="00ED1571"/>
    <w:rsid w:val="00ED1A2A"/>
    <w:rsid w:val="00ED2076"/>
    <w:rsid w:val="00ED4036"/>
    <w:rsid w:val="00ED4774"/>
    <w:rsid w:val="00ED5288"/>
    <w:rsid w:val="00ED542C"/>
    <w:rsid w:val="00ED56B1"/>
    <w:rsid w:val="00ED66C7"/>
    <w:rsid w:val="00EE1196"/>
    <w:rsid w:val="00EE11AD"/>
    <w:rsid w:val="00EE1A2D"/>
    <w:rsid w:val="00EE1A78"/>
    <w:rsid w:val="00EE2650"/>
    <w:rsid w:val="00EE2A96"/>
    <w:rsid w:val="00EE352A"/>
    <w:rsid w:val="00EE472E"/>
    <w:rsid w:val="00EE5195"/>
    <w:rsid w:val="00EE5F33"/>
    <w:rsid w:val="00EE715E"/>
    <w:rsid w:val="00EE764D"/>
    <w:rsid w:val="00EF275A"/>
    <w:rsid w:val="00EF380D"/>
    <w:rsid w:val="00EF3DB1"/>
    <w:rsid w:val="00EF692A"/>
    <w:rsid w:val="00EF7161"/>
    <w:rsid w:val="00EF7BF4"/>
    <w:rsid w:val="00F0014C"/>
    <w:rsid w:val="00F008EB"/>
    <w:rsid w:val="00F0122A"/>
    <w:rsid w:val="00F02270"/>
    <w:rsid w:val="00F02609"/>
    <w:rsid w:val="00F028D1"/>
    <w:rsid w:val="00F02F77"/>
    <w:rsid w:val="00F03089"/>
    <w:rsid w:val="00F03191"/>
    <w:rsid w:val="00F037F3"/>
    <w:rsid w:val="00F054FD"/>
    <w:rsid w:val="00F05AE6"/>
    <w:rsid w:val="00F05B3C"/>
    <w:rsid w:val="00F06BE0"/>
    <w:rsid w:val="00F072F7"/>
    <w:rsid w:val="00F075E3"/>
    <w:rsid w:val="00F07955"/>
    <w:rsid w:val="00F07E84"/>
    <w:rsid w:val="00F10480"/>
    <w:rsid w:val="00F10519"/>
    <w:rsid w:val="00F109B3"/>
    <w:rsid w:val="00F10C32"/>
    <w:rsid w:val="00F1209B"/>
    <w:rsid w:val="00F1373C"/>
    <w:rsid w:val="00F1472B"/>
    <w:rsid w:val="00F14A5F"/>
    <w:rsid w:val="00F155D9"/>
    <w:rsid w:val="00F1571E"/>
    <w:rsid w:val="00F158F1"/>
    <w:rsid w:val="00F16DA7"/>
    <w:rsid w:val="00F17164"/>
    <w:rsid w:val="00F20970"/>
    <w:rsid w:val="00F20A38"/>
    <w:rsid w:val="00F2161C"/>
    <w:rsid w:val="00F21B2D"/>
    <w:rsid w:val="00F21FDE"/>
    <w:rsid w:val="00F2291E"/>
    <w:rsid w:val="00F236ED"/>
    <w:rsid w:val="00F23802"/>
    <w:rsid w:val="00F23B9D"/>
    <w:rsid w:val="00F23F44"/>
    <w:rsid w:val="00F24299"/>
    <w:rsid w:val="00F24FB4"/>
    <w:rsid w:val="00F255A6"/>
    <w:rsid w:val="00F25A18"/>
    <w:rsid w:val="00F264ED"/>
    <w:rsid w:val="00F26724"/>
    <w:rsid w:val="00F26843"/>
    <w:rsid w:val="00F275D2"/>
    <w:rsid w:val="00F27AF8"/>
    <w:rsid w:val="00F27BB0"/>
    <w:rsid w:val="00F310F8"/>
    <w:rsid w:val="00F33393"/>
    <w:rsid w:val="00F34065"/>
    <w:rsid w:val="00F3435D"/>
    <w:rsid w:val="00F3438F"/>
    <w:rsid w:val="00F351B3"/>
    <w:rsid w:val="00F35E1C"/>
    <w:rsid w:val="00F35E97"/>
    <w:rsid w:val="00F36F9C"/>
    <w:rsid w:val="00F3769D"/>
    <w:rsid w:val="00F40911"/>
    <w:rsid w:val="00F40DC2"/>
    <w:rsid w:val="00F40E31"/>
    <w:rsid w:val="00F41023"/>
    <w:rsid w:val="00F412E2"/>
    <w:rsid w:val="00F414C0"/>
    <w:rsid w:val="00F4251E"/>
    <w:rsid w:val="00F430C9"/>
    <w:rsid w:val="00F43C1E"/>
    <w:rsid w:val="00F43F00"/>
    <w:rsid w:val="00F44337"/>
    <w:rsid w:val="00F44C26"/>
    <w:rsid w:val="00F450B0"/>
    <w:rsid w:val="00F451A5"/>
    <w:rsid w:val="00F45669"/>
    <w:rsid w:val="00F46365"/>
    <w:rsid w:val="00F46FD2"/>
    <w:rsid w:val="00F46FE5"/>
    <w:rsid w:val="00F47C65"/>
    <w:rsid w:val="00F47DCE"/>
    <w:rsid w:val="00F519F8"/>
    <w:rsid w:val="00F51E5A"/>
    <w:rsid w:val="00F52802"/>
    <w:rsid w:val="00F539DE"/>
    <w:rsid w:val="00F53F20"/>
    <w:rsid w:val="00F547AA"/>
    <w:rsid w:val="00F54A25"/>
    <w:rsid w:val="00F54DB1"/>
    <w:rsid w:val="00F54EBA"/>
    <w:rsid w:val="00F55C12"/>
    <w:rsid w:val="00F56780"/>
    <w:rsid w:val="00F570A7"/>
    <w:rsid w:val="00F573CB"/>
    <w:rsid w:val="00F5745A"/>
    <w:rsid w:val="00F57D78"/>
    <w:rsid w:val="00F57EA2"/>
    <w:rsid w:val="00F612D5"/>
    <w:rsid w:val="00F61B92"/>
    <w:rsid w:val="00F62095"/>
    <w:rsid w:val="00F6273C"/>
    <w:rsid w:val="00F62BBD"/>
    <w:rsid w:val="00F631FF"/>
    <w:rsid w:val="00F638CD"/>
    <w:rsid w:val="00F63F0F"/>
    <w:rsid w:val="00F64C1A"/>
    <w:rsid w:val="00F64C80"/>
    <w:rsid w:val="00F650C9"/>
    <w:rsid w:val="00F6521B"/>
    <w:rsid w:val="00F66212"/>
    <w:rsid w:val="00F66DAF"/>
    <w:rsid w:val="00F674A5"/>
    <w:rsid w:val="00F67990"/>
    <w:rsid w:val="00F71348"/>
    <w:rsid w:val="00F72013"/>
    <w:rsid w:val="00F7230B"/>
    <w:rsid w:val="00F72373"/>
    <w:rsid w:val="00F72C5D"/>
    <w:rsid w:val="00F73809"/>
    <w:rsid w:val="00F73919"/>
    <w:rsid w:val="00F74E19"/>
    <w:rsid w:val="00F75672"/>
    <w:rsid w:val="00F75755"/>
    <w:rsid w:val="00F76B52"/>
    <w:rsid w:val="00F80D36"/>
    <w:rsid w:val="00F81667"/>
    <w:rsid w:val="00F81BC5"/>
    <w:rsid w:val="00F829A7"/>
    <w:rsid w:val="00F837D5"/>
    <w:rsid w:val="00F84303"/>
    <w:rsid w:val="00F86173"/>
    <w:rsid w:val="00F86AFF"/>
    <w:rsid w:val="00F873A1"/>
    <w:rsid w:val="00F90497"/>
    <w:rsid w:val="00F90A70"/>
    <w:rsid w:val="00F90FEE"/>
    <w:rsid w:val="00F91DD6"/>
    <w:rsid w:val="00F9217A"/>
    <w:rsid w:val="00F928AC"/>
    <w:rsid w:val="00F93234"/>
    <w:rsid w:val="00F93722"/>
    <w:rsid w:val="00F94821"/>
    <w:rsid w:val="00F94F5C"/>
    <w:rsid w:val="00F9539E"/>
    <w:rsid w:val="00F969F1"/>
    <w:rsid w:val="00F96F71"/>
    <w:rsid w:val="00F97E90"/>
    <w:rsid w:val="00FA08E7"/>
    <w:rsid w:val="00FA0CD1"/>
    <w:rsid w:val="00FA147F"/>
    <w:rsid w:val="00FA1C06"/>
    <w:rsid w:val="00FA2814"/>
    <w:rsid w:val="00FA33A8"/>
    <w:rsid w:val="00FA42D3"/>
    <w:rsid w:val="00FA46E1"/>
    <w:rsid w:val="00FA51B2"/>
    <w:rsid w:val="00FA5F91"/>
    <w:rsid w:val="00FA7035"/>
    <w:rsid w:val="00FA7A5B"/>
    <w:rsid w:val="00FA7F28"/>
    <w:rsid w:val="00FB02B9"/>
    <w:rsid w:val="00FB1D24"/>
    <w:rsid w:val="00FB2875"/>
    <w:rsid w:val="00FB436D"/>
    <w:rsid w:val="00FB4B43"/>
    <w:rsid w:val="00FB4D49"/>
    <w:rsid w:val="00FB50D6"/>
    <w:rsid w:val="00FB5760"/>
    <w:rsid w:val="00FB67AE"/>
    <w:rsid w:val="00FB787E"/>
    <w:rsid w:val="00FC222D"/>
    <w:rsid w:val="00FC271A"/>
    <w:rsid w:val="00FC39ED"/>
    <w:rsid w:val="00FC3B06"/>
    <w:rsid w:val="00FC3DEC"/>
    <w:rsid w:val="00FC4EDF"/>
    <w:rsid w:val="00FC6221"/>
    <w:rsid w:val="00FC6E69"/>
    <w:rsid w:val="00FC6F4C"/>
    <w:rsid w:val="00FC75C3"/>
    <w:rsid w:val="00FD0B8E"/>
    <w:rsid w:val="00FD346C"/>
    <w:rsid w:val="00FD38D2"/>
    <w:rsid w:val="00FD46F1"/>
    <w:rsid w:val="00FD4708"/>
    <w:rsid w:val="00FD4E15"/>
    <w:rsid w:val="00FD5115"/>
    <w:rsid w:val="00FD6741"/>
    <w:rsid w:val="00FE06E0"/>
    <w:rsid w:val="00FE1117"/>
    <w:rsid w:val="00FE2655"/>
    <w:rsid w:val="00FE2A8E"/>
    <w:rsid w:val="00FE3D7D"/>
    <w:rsid w:val="00FE6995"/>
    <w:rsid w:val="00FE767D"/>
    <w:rsid w:val="00FF03BD"/>
    <w:rsid w:val="00FF0E6D"/>
    <w:rsid w:val="00FF1AD4"/>
    <w:rsid w:val="00FF1EAB"/>
    <w:rsid w:val="00FF2B00"/>
    <w:rsid w:val="00FF2EB1"/>
    <w:rsid w:val="00FF4A3A"/>
    <w:rsid w:val="00FF62D9"/>
    <w:rsid w:val="00FF7929"/>
    <w:rsid w:val="00FF7F89"/>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37D89ABF"/>
  <w15:docId w15:val="{1DBDFF59-B7FD-8D44-AC3D-4EE7FD624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3B45"/>
    <w:pPr>
      <w:spacing w:line="480" w:lineRule="auto"/>
    </w:pPr>
    <w:rPr>
      <w:rFonts w:ascii="Times New Roman" w:eastAsia="Times New Roman" w:hAnsi="Times New Roman" w:cs="Times New Roman"/>
      <w:lang w:val="en-US"/>
    </w:rPr>
  </w:style>
  <w:style w:type="paragraph" w:styleId="Heading1">
    <w:name w:val="heading 1"/>
    <w:basedOn w:val="Normal"/>
    <w:next w:val="Normal"/>
    <w:link w:val="Heading1Char"/>
    <w:uiPriority w:val="9"/>
    <w:qFormat/>
    <w:rsid w:val="0065196B"/>
    <w:pPr>
      <w:keepNext/>
      <w:keepLines/>
      <w:spacing w:before="240" w:line="276" w:lineRule="auto"/>
      <w:outlineLvl w:val="0"/>
    </w:pPr>
    <w:rPr>
      <w:rFonts w:asciiTheme="majorHAnsi" w:eastAsiaTheme="majorEastAsia" w:hAnsiTheme="majorHAnsi" w:cstheme="majorBidi"/>
      <w:color w:val="2F5496" w:themeColor="accent1" w:themeShade="BF"/>
      <w:sz w:val="32"/>
      <w:szCs w:val="32"/>
      <w:lang w:val="en-GB"/>
    </w:rPr>
  </w:style>
  <w:style w:type="paragraph" w:styleId="Heading2">
    <w:name w:val="heading 2"/>
    <w:basedOn w:val="Normal"/>
    <w:next w:val="Normal"/>
    <w:link w:val="Heading2Char"/>
    <w:uiPriority w:val="9"/>
    <w:semiHidden/>
    <w:unhideWhenUsed/>
    <w:qFormat/>
    <w:rsid w:val="007B216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5196B"/>
    <w:pPr>
      <w:spacing w:beforeAutospacing="1" w:afterAutospacing="1"/>
      <w:outlineLvl w:val="2"/>
    </w:pPr>
    <w:rPr>
      <w:rFonts w:eastAsiaTheme="minorHAnsi"/>
      <w:b/>
      <w:bCs/>
      <w:sz w:val="27"/>
      <w:szCs w:val="27"/>
      <w:lang w:val="en-GB" w:eastAsia="en-GB"/>
    </w:rPr>
  </w:style>
  <w:style w:type="paragraph" w:styleId="Heading4">
    <w:name w:val="heading 4"/>
    <w:basedOn w:val="Normal"/>
    <w:next w:val="Normal"/>
    <w:link w:val="Heading4Char"/>
    <w:uiPriority w:val="9"/>
    <w:semiHidden/>
    <w:unhideWhenUsed/>
    <w:qFormat/>
    <w:rsid w:val="007C5CFC"/>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8661F"/>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65196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qFormat/>
    <w:rsid w:val="0065196B"/>
    <w:rPr>
      <w:rFonts w:ascii="Times New Roman" w:hAnsi="Times New Roman" w:cs="Times New Roman"/>
      <w:b/>
      <w:bCs/>
      <w:sz w:val="27"/>
      <w:szCs w:val="27"/>
      <w:lang w:eastAsia="en-GB"/>
    </w:rPr>
  </w:style>
  <w:style w:type="character" w:customStyle="1" w:styleId="apple-style-span">
    <w:name w:val="apple-style-span"/>
    <w:basedOn w:val="DefaultParagraphFont"/>
    <w:uiPriority w:val="99"/>
    <w:qFormat/>
    <w:rsid w:val="0065196B"/>
    <w:rPr>
      <w:rFonts w:cs="Times New Roman"/>
    </w:rPr>
  </w:style>
  <w:style w:type="character" w:customStyle="1" w:styleId="CommentTextChar">
    <w:name w:val="Comment Text Char"/>
    <w:basedOn w:val="DefaultParagraphFont"/>
    <w:link w:val="CommentText"/>
    <w:uiPriority w:val="99"/>
    <w:qFormat/>
    <w:rsid w:val="0065196B"/>
    <w:rPr>
      <w:sz w:val="20"/>
      <w:szCs w:val="20"/>
    </w:rPr>
  </w:style>
  <w:style w:type="character" w:customStyle="1" w:styleId="FooterChar">
    <w:name w:val="Footer Char"/>
    <w:basedOn w:val="DefaultParagraphFont"/>
    <w:link w:val="Footer"/>
    <w:uiPriority w:val="99"/>
    <w:qFormat/>
    <w:rsid w:val="0065196B"/>
    <w:rPr>
      <w:rFonts w:ascii="Calibri" w:eastAsia="Calibri" w:hAnsi="Calibri" w:cs="Times New Roman"/>
      <w:sz w:val="22"/>
      <w:szCs w:val="22"/>
    </w:rPr>
  </w:style>
  <w:style w:type="character" w:styleId="PageNumber">
    <w:name w:val="page number"/>
    <w:basedOn w:val="DefaultParagraphFont"/>
    <w:uiPriority w:val="99"/>
    <w:semiHidden/>
    <w:unhideWhenUsed/>
    <w:qFormat/>
    <w:rsid w:val="0065196B"/>
  </w:style>
  <w:style w:type="character" w:styleId="CommentReference">
    <w:name w:val="annotation reference"/>
    <w:basedOn w:val="DefaultParagraphFont"/>
    <w:uiPriority w:val="99"/>
    <w:unhideWhenUsed/>
    <w:qFormat/>
    <w:rsid w:val="0065196B"/>
    <w:rPr>
      <w:sz w:val="16"/>
      <w:szCs w:val="16"/>
    </w:rPr>
  </w:style>
  <w:style w:type="character" w:customStyle="1" w:styleId="CommentSubjectChar">
    <w:name w:val="Comment Subject Char"/>
    <w:basedOn w:val="CommentTextChar"/>
    <w:link w:val="CommentSubject"/>
    <w:uiPriority w:val="99"/>
    <w:semiHidden/>
    <w:qFormat/>
    <w:rsid w:val="0065196B"/>
    <w:rPr>
      <w:rFonts w:ascii="Calibri" w:eastAsia="Calibri" w:hAnsi="Calibri" w:cs="Times New Roman"/>
      <w:b/>
      <w:bCs/>
      <w:sz w:val="20"/>
      <w:szCs w:val="20"/>
    </w:rPr>
  </w:style>
  <w:style w:type="character" w:customStyle="1" w:styleId="BalloonTextChar">
    <w:name w:val="Balloon Text Char"/>
    <w:basedOn w:val="DefaultParagraphFont"/>
    <w:link w:val="BalloonText"/>
    <w:uiPriority w:val="99"/>
    <w:qFormat/>
    <w:rsid w:val="0065196B"/>
    <w:rPr>
      <w:rFonts w:ascii="Tahoma" w:eastAsia="Calibri" w:hAnsi="Tahoma" w:cs="Tahoma"/>
      <w:sz w:val="20"/>
      <w:szCs w:val="16"/>
    </w:rPr>
  </w:style>
  <w:style w:type="character" w:customStyle="1" w:styleId="DocumentMapChar">
    <w:name w:val="Document Map Char"/>
    <w:basedOn w:val="DefaultParagraphFont"/>
    <w:link w:val="DocumentMap"/>
    <w:uiPriority w:val="99"/>
    <w:semiHidden/>
    <w:qFormat/>
    <w:rsid w:val="0065196B"/>
    <w:rPr>
      <w:rFonts w:ascii="Times New Roman" w:hAnsi="Times New Roman" w:cs="Times New Roman"/>
      <w:lang w:eastAsia="en-GB"/>
    </w:rPr>
  </w:style>
  <w:style w:type="character" w:customStyle="1" w:styleId="HeaderChar">
    <w:name w:val="Header Char"/>
    <w:basedOn w:val="DefaultParagraphFont"/>
    <w:link w:val="Header"/>
    <w:uiPriority w:val="99"/>
    <w:qFormat/>
    <w:rsid w:val="0065196B"/>
    <w:rPr>
      <w:rFonts w:ascii="Calibri" w:eastAsia="Calibri" w:hAnsi="Calibri" w:cs="Times New Roman"/>
      <w:sz w:val="22"/>
      <w:szCs w:val="22"/>
    </w:rPr>
  </w:style>
  <w:style w:type="character" w:styleId="Hyperlink">
    <w:name w:val="Hyperlink"/>
    <w:basedOn w:val="DefaultParagraphFont"/>
    <w:uiPriority w:val="99"/>
    <w:unhideWhenUsed/>
    <w:rsid w:val="0065196B"/>
    <w:rPr>
      <w:color w:val="0563C1" w:themeColor="hyperlink"/>
      <w:u w:val="single"/>
    </w:rPr>
  </w:style>
  <w:style w:type="character" w:styleId="FollowedHyperlink">
    <w:name w:val="FollowedHyperlink"/>
    <w:basedOn w:val="DefaultParagraphFont"/>
    <w:uiPriority w:val="99"/>
    <w:semiHidden/>
    <w:unhideWhenUsed/>
    <w:rsid w:val="0065196B"/>
    <w:rPr>
      <w:color w:val="954F72" w:themeColor="followedHyperlink"/>
      <w:u w:val="single"/>
    </w:rPr>
  </w:style>
  <w:style w:type="character" w:styleId="LineNumber">
    <w:name w:val="line number"/>
    <w:basedOn w:val="DefaultParagraphFont"/>
    <w:uiPriority w:val="99"/>
    <w:semiHidden/>
    <w:unhideWhenUsed/>
    <w:qFormat/>
    <w:rsid w:val="0065196B"/>
  </w:style>
  <w:style w:type="character" w:customStyle="1" w:styleId="apple-converted-space">
    <w:name w:val="apple-converted-space"/>
    <w:basedOn w:val="DefaultParagraphFont"/>
    <w:qFormat/>
    <w:rsid w:val="0065196B"/>
  </w:style>
  <w:style w:type="character" w:customStyle="1" w:styleId="SMSubheadingChar">
    <w:name w:val="SM Subheading Char"/>
    <w:basedOn w:val="DefaultParagraphFont"/>
    <w:link w:val="SMSubheading"/>
    <w:qFormat/>
    <w:rsid w:val="0065196B"/>
    <w:rPr>
      <w:rFonts w:ascii="Times New Roman" w:eastAsia="Times New Roman" w:hAnsi="Times New Roman" w:cs="Times New Roman"/>
      <w:szCs w:val="20"/>
      <w:u w:val="single"/>
      <w:lang w:val="en-US"/>
    </w:rPr>
  </w:style>
  <w:style w:type="character" w:customStyle="1" w:styleId="UnresolvedMention1">
    <w:name w:val="Unresolved Mention1"/>
    <w:basedOn w:val="DefaultParagraphFont"/>
    <w:uiPriority w:val="99"/>
    <w:semiHidden/>
    <w:unhideWhenUsed/>
    <w:qFormat/>
    <w:rsid w:val="0065196B"/>
    <w:rPr>
      <w:color w:val="605E5C"/>
      <w:shd w:val="clear" w:color="auto" w:fill="E1DFDD"/>
    </w:rPr>
  </w:style>
  <w:style w:type="character" w:customStyle="1" w:styleId="HTMLPreformattedChar">
    <w:name w:val="HTML Preformatted Char"/>
    <w:basedOn w:val="DefaultParagraphFont"/>
    <w:link w:val="HTMLPreformatted"/>
    <w:uiPriority w:val="99"/>
    <w:qFormat/>
    <w:rsid w:val="0065196B"/>
    <w:rPr>
      <w:rFonts w:ascii="Courier New" w:eastAsia="Times New Roman" w:hAnsi="Courier New" w:cs="Courier New"/>
      <w:sz w:val="20"/>
      <w:szCs w:val="20"/>
    </w:rPr>
  </w:style>
  <w:style w:type="character" w:styleId="PlaceholderText">
    <w:name w:val="Placeholder Text"/>
    <w:basedOn w:val="DefaultParagraphFont"/>
    <w:uiPriority w:val="99"/>
    <w:semiHidden/>
    <w:qFormat/>
    <w:rsid w:val="0065196B"/>
    <w:rPr>
      <w:color w:val="808080"/>
    </w:rPr>
  </w:style>
  <w:style w:type="character" w:customStyle="1" w:styleId="UnresolvedMention2">
    <w:name w:val="Unresolved Mention2"/>
    <w:basedOn w:val="DefaultParagraphFont"/>
    <w:uiPriority w:val="99"/>
    <w:semiHidden/>
    <w:unhideWhenUsed/>
    <w:qFormat/>
    <w:rsid w:val="00F16DFE"/>
    <w:rPr>
      <w:color w:val="605E5C"/>
      <w:shd w:val="clear" w:color="auto" w:fill="E1DFDD"/>
    </w:rPr>
  </w:style>
  <w:style w:type="character" w:customStyle="1" w:styleId="UnresolvedMention3">
    <w:name w:val="Unresolved Mention3"/>
    <w:basedOn w:val="DefaultParagraphFont"/>
    <w:uiPriority w:val="99"/>
    <w:semiHidden/>
    <w:unhideWhenUsed/>
    <w:qFormat/>
    <w:rsid w:val="00D00652"/>
    <w:rPr>
      <w:color w:val="605E5C"/>
      <w:shd w:val="clear" w:color="auto" w:fill="E1DFDD"/>
    </w:rPr>
  </w:style>
  <w:style w:type="character" w:customStyle="1" w:styleId="TitleChar">
    <w:name w:val="Title Char"/>
    <w:basedOn w:val="DefaultParagraphFont"/>
    <w:link w:val="Title"/>
    <w:uiPriority w:val="10"/>
    <w:qFormat/>
    <w:rsid w:val="00213027"/>
    <w:rPr>
      <w:rFonts w:ascii="Times New Roman" w:eastAsiaTheme="majorEastAsia" w:hAnsi="Times New Roman" w:cstheme="majorBidi"/>
      <w:b/>
      <w:kern w:val="2"/>
      <w:sz w:val="32"/>
      <w:szCs w:val="56"/>
      <w:lang w:eastAsia="zh-CN"/>
    </w:rPr>
  </w:style>
  <w:style w:type="character" w:customStyle="1" w:styleId="UnresolvedMention4">
    <w:name w:val="Unresolved Mention4"/>
    <w:basedOn w:val="DefaultParagraphFont"/>
    <w:uiPriority w:val="99"/>
    <w:semiHidden/>
    <w:unhideWhenUsed/>
    <w:qFormat/>
    <w:rsid w:val="00F44657"/>
    <w:rPr>
      <w:color w:val="605E5C"/>
      <w:shd w:val="clear" w:color="auto" w:fill="E1DFDD"/>
    </w:rPr>
  </w:style>
  <w:style w:type="character" w:customStyle="1" w:styleId="UnresolvedMention5">
    <w:name w:val="Unresolved Mention5"/>
    <w:basedOn w:val="DefaultParagraphFont"/>
    <w:uiPriority w:val="99"/>
    <w:semiHidden/>
    <w:unhideWhenUsed/>
    <w:qFormat/>
    <w:rsid w:val="009C2E1F"/>
    <w:rPr>
      <w:color w:val="605E5C"/>
      <w:shd w:val="clear" w:color="auto" w:fill="E1DFDD"/>
    </w:rPr>
  </w:style>
  <w:style w:type="character" w:customStyle="1" w:styleId="FootnoteTextChar">
    <w:name w:val="Footnote Text Char"/>
    <w:basedOn w:val="DefaultParagraphFont"/>
    <w:link w:val="FootnoteText"/>
    <w:uiPriority w:val="99"/>
    <w:semiHidden/>
    <w:qFormat/>
    <w:rsid w:val="008A2682"/>
    <w:rPr>
      <w:rFonts w:ascii="Times New Roman" w:hAnsi="Times New Roman" w:cs="Times New Roman"/>
      <w:sz w:val="20"/>
      <w:szCs w:val="20"/>
      <w:lang w:eastAsia="en-GB"/>
    </w:rPr>
  </w:style>
  <w:style w:type="character" w:customStyle="1" w:styleId="FootnoteCharacters">
    <w:name w:val="Footnote Characters"/>
    <w:basedOn w:val="DefaultParagraphFont"/>
    <w:uiPriority w:val="99"/>
    <w:semiHidden/>
    <w:unhideWhenUsed/>
    <w:qFormat/>
    <w:rsid w:val="008A2682"/>
    <w:rPr>
      <w:vertAlign w:val="superscript"/>
    </w:rPr>
  </w:style>
  <w:style w:type="character" w:customStyle="1" w:styleId="FootnoteAnchor">
    <w:name w:val="Footnote Anchor"/>
    <w:rPr>
      <w:vertAlign w:val="superscript"/>
    </w:rPr>
  </w:style>
  <w:style w:type="character" w:customStyle="1" w:styleId="UnresolvedMention6">
    <w:name w:val="Unresolved Mention6"/>
    <w:basedOn w:val="DefaultParagraphFont"/>
    <w:uiPriority w:val="99"/>
    <w:semiHidden/>
    <w:unhideWhenUsed/>
    <w:qFormat/>
    <w:rsid w:val="00D30B57"/>
    <w:rPr>
      <w:color w:val="605E5C"/>
      <w:shd w:val="clear" w:color="auto" w:fill="E1DFDD"/>
    </w:rPr>
  </w:style>
  <w:style w:type="character" w:customStyle="1" w:styleId="UnresolvedMention7">
    <w:name w:val="Unresolved Mention7"/>
    <w:basedOn w:val="DefaultParagraphFont"/>
    <w:uiPriority w:val="99"/>
    <w:semiHidden/>
    <w:unhideWhenUsed/>
    <w:qFormat/>
    <w:rsid w:val="00EF32C7"/>
    <w:rPr>
      <w:color w:val="605E5C"/>
      <w:shd w:val="clear" w:color="auto" w:fill="E1DFDD"/>
    </w:rPr>
  </w:style>
  <w:style w:type="character" w:customStyle="1" w:styleId="UnresolvedMention8">
    <w:name w:val="Unresolved Mention8"/>
    <w:basedOn w:val="DefaultParagraphFont"/>
    <w:uiPriority w:val="99"/>
    <w:semiHidden/>
    <w:unhideWhenUsed/>
    <w:qFormat/>
    <w:rsid w:val="00CE3FDD"/>
    <w:rPr>
      <w:color w:val="605E5C"/>
      <w:shd w:val="clear" w:color="auto" w:fill="E1DFDD"/>
    </w:rPr>
  </w:style>
  <w:style w:type="character" w:styleId="UnresolvedMention">
    <w:name w:val="Unresolved Mention"/>
    <w:basedOn w:val="DefaultParagraphFont"/>
    <w:uiPriority w:val="99"/>
    <w:semiHidden/>
    <w:unhideWhenUsed/>
    <w:qFormat/>
    <w:rsid w:val="00E6196D"/>
    <w:rPr>
      <w:color w:val="605E5C"/>
      <w:shd w:val="clear" w:color="auto" w:fill="E1DFDD"/>
    </w:rPr>
  </w:style>
  <w:style w:type="character" w:customStyle="1" w:styleId="UnresolvedMention9">
    <w:name w:val="Unresolved Mention9"/>
    <w:basedOn w:val="DefaultParagraphFont"/>
    <w:uiPriority w:val="99"/>
    <w:semiHidden/>
    <w:unhideWhenUsed/>
    <w:qFormat/>
    <w:rsid w:val="0006267A"/>
    <w:rPr>
      <w:color w:val="605E5C"/>
      <w:shd w:val="clear" w:color="auto" w:fill="E1DFDD"/>
    </w:rPr>
  </w:style>
  <w:style w:type="character" w:customStyle="1" w:styleId="Heading2Char">
    <w:name w:val="Heading 2 Char"/>
    <w:basedOn w:val="DefaultParagraphFont"/>
    <w:link w:val="Heading2"/>
    <w:uiPriority w:val="9"/>
    <w:semiHidden/>
    <w:qFormat/>
    <w:rsid w:val="007B216B"/>
    <w:rPr>
      <w:rFonts w:asciiTheme="majorHAnsi" w:eastAsiaTheme="majorEastAsia" w:hAnsiTheme="majorHAnsi" w:cstheme="majorBidi"/>
      <w:color w:val="2F5496" w:themeColor="accent1" w:themeShade="BF"/>
      <w:sz w:val="26"/>
      <w:szCs w:val="26"/>
      <w:lang w:val="en-U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65196B"/>
    <w:pPr>
      <w:spacing w:after="200"/>
    </w:pPr>
    <w:rPr>
      <w:rFonts w:ascii="Calibri" w:eastAsia="Calibri" w:hAnsi="Calibri"/>
      <w:i/>
      <w:iCs/>
      <w:color w:val="44546A" w:themeColor="text2"/>
      <w:sz w:val="18"/>
      <w:szCs w:val="18"/>
      <w:lang w:val="en-GB"/>
    </w:rPr>
  </w:style>
  <w:style w:type="paragraph" w:customStyle="1" w:styleId="Index">
    <w:name w:val="Index"/>
    <w:basedOn w:val="Normal"/>
    <w:qFormat/>
    <w:pPr>
      <w:suppressLineNumbers/>
    </w:pPr>
    <w:rPr>
      <w:rFonts w:cs="Lohit Devanagari"/>
    </w:rPr>
  </w:style>
  <w:style w:type="paragraph" w:customStyle="1" w:styleId="EndNoteBibliography">
    <w:name w:val="EndNote Bibliography"/>
    <w:basedOn w:val="Normal"/>
    <w:qFormat/>
    <w:rsid w:val="0065196B"/>
    <w:pPr>
      <w:spacing w:after="200"/>
      <w:jc w:val="both"/>
    </w:pPr>
    <w:rPr>
      <w:rFonts w:ascii="Calibri" w:eastAsia="Calibri" w:hAnsi="Calibri"/>
      <w:sz w:val="22"/>
      <w:szCs w:val="22"/>
    </w:rPr>
  </w:style>
  <w:style w:type="paragraph" w:styleId="CommentText">
    <w:name w:val="annotation text"/>
    <w:basedOn w:val="Normal"/>
    <w:link w:val="CommentTextChar"/>
    <w:uiPriority w:val="99"/>
    <w:unhideWhenUsed/>
    <w:qFormat/>
    <w:rsid w:val="0065196B"/>
    <w:rPr>
      <w:rFonts w:asciiTheme="minorHAnsi" w:eastAsiaTheme="minorHAnsi" w:hAnsiTheme="minorHAnsi" w:cstheme="minorBidi"/>
      <w:sz w:val="20"/>
      <w:szCs w:val="20"/>
      <w:lang w:val="en-GB"/>
    </w:rPr>
  </w:style>
  <w:style w:type="paragraph" w:customStyle="1" w:styleId="HeaderandFooter">
    <w:name w:val="Header and Footer"/>
    <w:basedOn w:val="Normal"/>
    <w:qFormat/>
  </w:style>
  <w:style w:type="paragraph" w:styleId="Footer">
    <w:name w:val="footer"/>
    <w:basedOn w:val="Normal"/>
    <w:link w:val="FooterChar"/>
    <w:uiPriority w:val="99"/>
    <w:unhideWhenUsed/>
    <w:rsid w:val="0065196B"/>
    <w:pPr>
      <w:tabs>
        <w:tab w:val="center" w:pos="4513"/>
        <w:tab w:val="right" w:pos="9026"/>
      </w:tabs>
    </w:pPr>
    <w:rPr>
      <w:rFonts w:ascii="Calibri" w:eastAsia="Calibri" w:hAnsi="Calibri"/>
      <w:sz w:val="22"/>
      <w:szCs w:val="22"/>
      <w:lang w:val="en-GB"/>
    </w:rPr>
  </w:style>
  <w:style w:type="paragraph" w:styleId="CommentSubject">
    <w:name w:val="annotation subject"/>
    <w:basedOn w:val="CommentText"/>
    <w:next w:val="CommentText"/>
    <w:link w:val="CommentSubjectChar"/>
    <w:uiPriority w:val="99"/>
    <w:semiHidden/>
    <w:unhideWhenUsed/>
    <w:qFormat/>
    <w:rsid w:val="0065196B"/>
    <w:pPr>
      <w:spacing w:after="200"/>
    </w:pPr>
    <w:rPr>
      <w:rFonts w:ascii="Calibri" w:eastAsia="Calibri" w:hAnsi="Calibri" w:cs="Times New Roman"/>
      <w:b/>
      <w:bCs/>
    </w:rPr>
  </w:style>
  <w:style w:type="paragraph" w:styleId="BalloonText">
    <w:name w:val="Balloon Text"/>
    <w:basedOn w:val="Normal"/>
    <w:link w:val="BalloonTextChar"/>
    <w:uiPriority w:val="99"/>
    <w:unhideWhenUsed/>
    <w:qFormat/>
    <w:rsid w:val="0065196B"/>
    <w:rPr>
      <w:rFonts w:ascii="Tahoma" w:eastAsia="Calibri" w:hAnsi="Tahoma" w:cs="Tahoma"/>
      <w:sz w:val="20"/>
      <w:szCs w:val="16"/>
      <w:lang w:val="en-GB"/>
    </w:rPr>
  </w:style>
  <w:style w:type="paragraph" w:customStyle="1" w:styleId="EndNoteBibliographyTitle">
    <w:name w:val="EndNote Bibliography Title"/>
    <w:basedOn w:val="Normal"/>
    <w:qFormat/>
    <w:rsid w:val="0065196B"/>
    <w:pPr>
      <w:spacing w:line="276" w:lineRule="auto"/>
      <w:jc w:val="center"/>
    </w:pPr>
    <w:rPr>
      <w:rFonts w:ascii="Calibri" w:eastAsia="Calibri" w:hAnsi="Calibri"/>
      <w:sz w:val="22"/>
      <w:szCs w:val="22"/>
    </w:rPr>
  </w:style>
  <w:style w:type="paragraph" w:styleId="ListParagraph">
    <w:name w:val="List Paragraph"/>
    <w:basedOn w:val="Normal"/>
    <w:uiPriority w:val="34"/>
    <w:qFormat/>
    <w:rsid w:val="0065196B"/>
    <w:pPr>
      <w:spacing w:after="200" w:line="276" w:lineRule="auto"/>
      <w:ind w:left="720"/>
      <w:contextualSpacing/>
    </w:pPr>
    <w:rPr>
      <w:rFonts w:ascii="Calibri" w:eastAsia="Calibri" w:hAnsi="Calibri"/>
      <w:sz w:val="22"/>
      <w:szCs w:val="22"/>
      <w:lang w:val="en-GB"/>
    </w:rPr>
  </w:style>
  <w:style w:type="paragraph" w:customStyle="1" w:styleId="p1">
    <w:name w:val="p1"/>
    <w:basedOn w:val="Normal"/>
    <w:qFormat/>
    <w:rsid w:val="0065196B"/>
    <w:rPr>
      <w:rFonts w:ascii="Times" w:eastAsiaTheme="minorHAnsi" w:hAnsi="Times"/>
      <w:color w:val="181A18"/>
      <w:sz w:val="26"/>
      <w:szCs w:val="26"/>
      <w:lang w:val="en-GB" w:eastAsia="en-GB"/>
    </w:rPr>
  </w:style>
  <w:style w:type="paragraph" w:styleId="DocumentMap">
    <w:name w:val="Document Map"/>
    <w:basedOn w:val="Normal"/>
    <w:link w:val="DocumentMapChar"/>
    <w:uiPriority w:val="99"/>
    <w:semiHidden/>
    <w:unhideWhenUsed/>
    <w:qFormat/>
    <w:rsid w:val="0065196B"/>
    <w:rPr>
      <w:rFonts w:eastAsiaTheme="minorHAnsi"/>
      <w:lang w:val="en-GB" w:eastAsia="en-GB"/>
    </w:rPr>
  </w:style>
  <w:style w:type="paragraph" w:styleId="Header">
    <w:name w:val="header"/>
    <w:basedOn w:val="Normal"/>
    <w:link w:val="HeaderChar"/>
    <w:uiPriority w:val="99"/>
    <w:unhideWhenUsed/>
    <w:rsid w:val="0065196B"/>
    <w:pPr>
      <w:tabs>
        <w:tab w:val="center" w:pos="4513"/>
        <w:tab w:val="right" w:pos="9026"/>
      </w:tabs>
    </w:pPr>
    <w:rPr>
      <w:rFonts w:ascii="Calibri" w:eastAsia="Calibri" w:hAnsi="Calibri"/>
      <w:sz w:val="22"/>
      <w:szCs w:val="22"/>
      <w:lang w:val="en-GB"/>
    </w:rPr>
  </w:style>
  <w:style w:type="paragraph" w:styleId="NormalWeb">
    <w:name w:val="Normal (Web)"/>
    <w:basedOn w:val="Normal"/>
    <w:uiPriority w:val="99"/>
    <w:unhideWhenUsed/>
    <w:qFormat/>
    <w:rsid w:val="0065196B"/>
    <w:pPr>
      <w:spacing w:beforeAutospacing="1" w:afterAutospacing="1"/>
    </w:pPr>
    <w:rPr>
      <w:rFonts w:eastAsiaTheme="minorHAnsi"/>
      <w:lang w:val="en-GB" w:eastAsia="en-GB"/>
    </w:rPr>
  </w:style>
  <w:style w:type="paragraph" w:customStyle="1" w:styleId="SMSubheading">
    <w:name w:val="SM Subheading"/>
    <w:basedOn w:val="Normal"/>
    <w:link w:val="SMSubheadingChar"/>
    <w:qFormat/>
    <w:rsid w:val="0065196B"/>
    <w:rPr>
      <w:szCs w:val="20"/>
      <w:u w:val="single"/>
    </w:rPr>
  </w:style>
  <w:style w:type="paragraph" w:styleId="Revision">
    <w:name w:val="Revision"/>
    <w:uiPriority w:val="99"/>
    <w:semiHidden/>
    <w:qFormat/>
    <w:rsid w:val="0065196B"/>
    <w:rPr>
      <w:rFonts w:cs="Times New Roman"/>
      <w:sz w:val="22"/>
      <w:szCs w:val="22"/>
    </w:rPr>
  </w:style>
  <w:style w:type="paragraph" w:customStyle="1" w:styleId="SMHeading">
    <w:name w:val="SM Heading"/>
    <w:basedOn w:val="Heading1"/>
    <w:qFormat/>
    <w:rsid w:val="0065196B"/>
    <w:pPr>
      <w:keepLines w:val="0"/>
      <w:spacing w:after="60" w:line="240" w:lineRule="auto"/>
    </w:pPr>
    <w:rPr>
      <w:rFonts w:ascii="Times New Roman" w:eastAsia="Times New Roman" w:hAnsi="Times New Roman" w:cs="Times New Roman"/>
      <w:b/>
      <w:bCs/>
      <w:color w:val="auto"/>
      <w:kern w:val="2"/>
      <w:sz w:val="24"/>
      <w:szCs w:val="24"/>
      <w:lang w:val="en-US"/>
    </w:rPr>
  </w:style>
  <w:style w:type="paragraph" w:styleId="HTMLPreformatted">
    <w:name w:val="HTML Preformatted"/>
    <w:basedOn w:val="Normal"/>
    <w:link w:val="HTMLPreformattedChar"/>
    <w:uiPriority w:val="99"/>
    <w:unhideWhenUsed/>
    <w:qFormat/>
    <w:rsid w:val="00651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paragraph" w:customStyle="1" w:styleId="Paragraph">
    <w:name w:val="Paragraph"/>
    <w:basedOn w:val="Normal"/>
    <w:qFormat/>
    <w:rsid w:val="00DD09BF"/>
    <w:pPr>
      <w:spacing w:before="120"/>
      <w:ind w:firstLine="720"/>
    </w:pPr>
  </w:style>
  <w:style w:type="paragraph" w:customStyle="1" w:styleId="Acknowledgement">
    <w:name w:val="Acknowledgement"/>
    <w:basedOn w:val="Normal"/>
    <w:qFormat/>
    <w:rsid w:val="00DF1ED9"/>
    <w:pPr>
      <w:spacing w:before="120"/>
      <w:ind w:left="720" w:hanging="720"/>
    </w:pPr>
  </w:style>
  <w:style w:type="paragraph" w:styleId="Title">
    <w:name w:val="Title"/>
    <w:basedOn w:val="Normal"/>
    <w:next w:val="Normal"/>
    <w:link w:val="TitleChar"/>
    <w:uiPriority w:val="10"/>
    <w:qFormat/>
    <w:rsid w:val="00213027"/>
    <w:pPr>
      <w:contextualSpacing/>
      <w:jc w:val="both"/>
    </w:pPr>
    <w:rPr>
      <w:rFonts w:eastAsiaTheme="majorEastAsia" w:cstheme="majorBidi"/>
      <w:b/>
      <w:kern w:val="2"/>
      <w:sz w:val="32"/>
      <w:szCs w:val="56"/>
      <w:lang w:val="en-GB" w:eastAsia="zh-CN"/>
    </w:rPr>
  </w:style>
  <w:style w:type="paragraph" w:styleId="FootnoteText">
    <w:name w:val="footnote text"/>
    <w:basedOn w:val="Normal"/>
    <w:link w:val="FootnoteTextChar"/>
    <w:uiPriority w:val="99"/>
    <w:semiHidden/>
    <w:unhideWhenUsed/>
    <w:rsid w:val="008A2682"/>
    <w:rPr>
      <w:rFonts w:eastAsiaTheme="minorHAnsi"/>
      <w:sz w:val="20"/>
      <w:szCs w:val="20"/>
      <w:lang w:val="en-GB" w:eastAsia="en-GB"/>
    </w:rPr>
  </w:style>
  <w:style w:type="paragraph" w:styleId="Bibliography">
    <w:name w:val="Bibliography"/>
    <w:basedOn w:val="Normal"/>
    <w:next w:val="Normal"/>
    <w:uiPriority w:val="37"/>
    <w:unhideWhenUsed/>
    <w:qFormat/>
    <w:rsid w:val="003646F7"/>
    <w:pPr>
      <w:tabs>
        <w:tab w:val="left" w:pos="380"/>
        <w:tab w:val="left" w:pos="500"/>
      </w:tabs>
      <w:spacing w:after="240" w:line="240" w:lineRule="auto"/>
      <w:ind w:left="384" w:hanging="384"/>
    </w:pPr>
  </w:style>
  <w:style w:type="paragraph" w:customStyle="1" w:styleId="FrameContents">
    <w:name w:val="Frame Contents"/>
    <w:basedOn w:val="Normal"/>
    <w:qFormat/>
  </w:style>
  <w:style w:type="table" w:styleId="TableGrid">
    <w:name w:val="Table Grid"/>
    <w:basedOn w:val="TableNormal"/>
    <w:rsid w:val="0065196B"/>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A8661F"/>
    <w:rPr>
      <w:rFonts w:asciiTheme="majorHAnsi" w:eastAsiaTheme="majorEastAsia" w:hAnsiTheme="majorHAnsi" w:cstheme="majorBidi"/>
      <w:color w:val="2F5496" w:themeColor="accent1" w:themeShade="BF"/>
      <w:lang w:val="en-US"/>
    </w:rPr>
  </w:style>
  <w:style w:type="character" w:customStyle="1" w:styleId="Heading4Char">
    <w:name w:val="Heading 4 Char"/>
    <w:basedOn w:val="DefaultParagraphFont"/>
    <w:link w:val="Heading4"/>
    <w:uiPriority w:val="9"/>
    <w:semiHidden/>
    <w:rsid w:val="007C5CFC"/>
    <w:rPr>
      <w:rFonts w:asciiTheme="majorHAnsi" w:eastAsiaTheme="majorEastAsia" w:hAnsiTheme="majorHAnsi" w:cstheme="majorBidi"/>
      <w:i/>
      <w:iCs/>
      <w:color w:val="2F5496" w:themeColor="accent1" w:themeShade="B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04636">
      <w:bodyDiv w:val="1"/>
      <w:marLeft w:val="0"/>
      <w:marRight w:val="0"/>
      <w:marTop w:val="0"/>
      <w:marBottom w:val="0"/>
      <w:divBdr>
        <w:top w:val="none" w:sz="0" w:space="0" w:color="auto"/>
        <w:left w:val="none" w:sz="0" w:space="0" w:color="auto"/>
        <w:bottom w:val="none" w:sz="0" w:space="0" w:color="auto"/>
        <w:right w:val="none" w:sz="0" w:space="0" w:color="auto"/>
      </w:divBdr>
      <w:divsChild>
        <w:div w:id="290404285">
          <w:marLeft w:val="0"/>
          <w:marRight w:val="0"/>
          <w:marTop w:val="0"/>
          <w:marBottom w:val="0"/>
          <w:divBdr>
            <w:top w:val="none" w:sz="0" w:space="0" w:color="auto"/>
            <w:left w:val="none" w:sz="0" w:space="0" w:color="auto"/>
            <w:bottom w:val="none" w:sz="0" w:space="0" w:color="auto"/>
            <w:right w:val="none" w:sz="0" w:space="0" w:color="auto"/>
          </w:divBdr>
        </w:div>
        <w:div w:id="1884438883">
          <w:marLeft w:val="0"/>
          <w:marRight w:val="0"/>
          <w:marTop w:val="0"/>
          <w:marBottom w:val="0"/>
          <w:divBdr>
            <w:top w:val="none" w:sz="0" w:space="0" w:color="auto"/>
            <w:left w:val="none" w:sz="0" w:space="0" w:color="auto"/>
            <w:bottom w:val="none" w:sz="0" w:space="0" w:color="auto"/>
            <w:right w:val="none" w:sz="0" w:space="0" w:color="auto"/>
          </w:divBdr>
          <w:divsChild>
            <w:div w:id="162283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38664">
      <w:bodyDiv w:val="1"/>
      <w:marLeft w:val="0"/>
      <w:marRight w:val="0"/>
      <w:marTop w:val="0"/>
      <w:marBottom w:val="0"/>
      <w:divBdr>
        <w:top w:val="none" w:sz="0" w:space="0" w:color="auto"/>
        <w:left w:val="none" w:sz="0" w:space="0" w:color="auto"/>
        <w:bottom w:val="none" w:sz="0" w:space="0" w:color="auto"/>
        <w:right w:val="none" w:sz="0" w:space="0" w:color="auto"/>
      </w:divBdr>
    </w:div>
    <w:div w:id="258409023">
      <w:bodyDiv w:val="1"/>
      <w:marLeft w:val="0"/>
      <w:marRight w:val="0"/>
      <w:marTop w:val="0"/>
      <w:marBottom w:val="0"/>
      <w:divBdr>
        <w:top w:val="none" w:sz="0" w:space="0" w:color="auto"/>
        <w:left w:val="none" w:sz="0" w:space="0" w:color="auto"/>
        <w:bottom w:val="none" w:sz="0" w:space="0" w:color="auto"/>
        <w:right w:val="none" w:sz="0" w:space="0" w:color="auto"/>
      </w:divBdr>
    </w:div>
    <w:div w:id="355036235">
      <w:bodyDiv w:val="1"/>
      <w:marLeft w:val="0"/>
      <w:marRight w:val="0"/>
      <w:marTop w:val="0"/>
      <w:marBottom w:val="0"/>
      <w:divBdr>
        <w:top w:val="none" w:sz="0" w:space="0" w:color="auto"/>
        <w:left w:val="none" w:sz="0" w:space="0" w:color="auto"/>
        <w:bottom w:val="none" w:sz="0" w:space="0" w:color="auto"/>
        <w:right w:val="none" w:sz="0" w:space="0" w:color="auto"/>
      </w:divBdr>
      <w:divsChild>
        <w:div w:id="262228380">
          <w:marLeft w:val="0"/>
          <w:marRight w:val="0"/>
          <w:marTop w:val="0"/>
          <w:marBottom w:val="0"/>
          <w:divBdr>
            <w:top w:val="none" w:sz="0" w:space="0" w:color="auto"/>
            <w:left w:val="none" w:sz="0" w:space="0" w:color="auto"/>
            <w:bottom w:val="none" w:sz="0" w:space="0" w:color="auto"/>
            <w:right w:val="none" w:sz="0" w:space="0" w:color="auto"/>
          </w:divBdr>
          <w:divsChild>
            <w:div w:id="1114783605">
              <w:marLeft w:val="0"/>
              <w:marRight w:val="0"/>
              <w:marTop w:val="0"/>
              <w:marBottom w:val="0"/>
              <w:divBdr>
                <w:top w:val="none" w:sz="0" w:space="0" w:color="auto"/>
                <w:left w:val="none" w:sz="0" w:space="0" w:color="auto"/>
                <w:bottom w:val="none" w:sz="0" w:space="0" w:color="auto"/>
                <w:right w:val="none" w:sz="0" w:space="0" w:color="auto"/>
              </w:divBdr>
              <w:divsChild>
                <w:div w:id="148624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951084">
      <w:bodyDiv w:val="1"/>
      <w:marLeft w:val="0"/>
      <w:marRight w:val="0"/>
      <w:marTop w:val="0"/>
      <w:marBottom w:val="0"/>
      <w:divBdr>
        <w:top w:val="none" w:sz="0" w:space="0" w:color="auto"/>
        <w:left w:val="none" w:sz="0" w:space="0" w:color="auto"/>
        <w:bottom w:val="none" w:sz="0" w:space="0" w:color="auto"/>
        <w:right w:val="none" w:sz="0" w:space="0" w:color="auto"/>
      </w:divBdr>
    </w:div>
    <w:div w:id="408818670">
      <w:bodyDiv w:val="1"/>
      <w:marLeft w:val="0"/>
      <w:marRight w:val="0"/>
      <w:marTop w:val="0"/>
      <w:marBottom w:val="0"/>
      <w:divBdr>
        <w:top w:val="none" w:sz="0" w:space="0" w:color="auto"/>
        <w:left w:val="none" w:sz="0" w:space="0" w:color="auto"/>
        <w:bottom w:val="none" w:sz="0" w:space="0" w:color="auto"/>
        <w:right w:val="none" w:sz="0" w:space="0" w:color="auto"/>
      </w:divBdr>
    </w:div>
    <w:div w:id="439877948">
      <w:bodyDiv w:val="1"/>
      <w:marLeft w:val="0"/>
      <w:marRight w:val="0"/>
      <w:marTop w:val="0"/>
      <w:marBottom w:val="0"/>
      <w:divBdr>
        <w:top w:val="none" w:sz="0" w:space="0" w:color="auto"/>
        <w:left w:val="none" w:sz="0" w:space="0" w:color="auto"/>
        <w:bottom w:val="none" w:sz="0" w:space="0" w:color="auto"/>
        <w:right w:val="none" w:sz="0" w:space="0" w:color="auto"/>
      </w:divBdr>
      <w:divsChild>
        <w:div w:id="2099281305">
          <w:marLeft w:val="0"/>
          <w:marRight w:val="0"/>
          <w:marTop w:val="0"/>
          <w:marBottom w:val="0"/>
          <w:divBdr>
            <w:top w:val="none" w:sz="0" w:space="0" w:color="auto"/>
            <w:left w:val="none" w:sz="0" w:space="0" w:color="auto"/>
            <w:bottom w:val="none" w:sz="0" w:space="0" w:color="auto"/>
            <w:right w:val="none" w:sz="0" w:space="0" w:color="auto"/>
          </w:divBdr>
        </w:div>
      </w:divsChild>
    </w:div>
    <w:div w:id="656960440">
      <w:bodyDiv w:val="1"/>
      <w:marLeft w:val="0"/>
      <w:marRight w:val="0"/>
      <w:marTop w:val="0"/>
      <w:marBottom w:val="0"/>
      <w:divBdr>
        <w:top w:val="none" w:sz="0" w:space="0" w:color="auto"/>
        <w:left w:val="none" w:sz="0" w:space="0" w:color="auto"/>
        <w:bottom w:val="none" w:sz="0" w:space="0" w:color="auto"/>
        <w:right w:val="none" w:sz="0" w:space="0" w:color="auto"/>
      </w:divBdr>
    </w:div>
    <w:div w:id="668562547">
      <w:bodyDiv w:val="1"/>
      <w:marLeft w:val="0"/>
      <w:marRight w:val="0"/>
      <w:marTop w:val="0"/>
      <w:marBottom w:val="0"/>
      <w:divBdr>
        <w:top w:val="none" w:sz="0" w:space="0" w:color="auto"/>
        <w:left w:val="none" w:sz="0" w:space="0" w:color="auto"/>
        <w:bottom w:val="none" w:sz="0" w:space="0" w:color="auto"/>
        <w:right w:val="none" w:sz="0" w:space="0" w:color="auto"/>
      </w:divBdr>
      <w:divsChild>
        <w:div w:id="999699864">
          <w:marLeft w:val="0"/>
          <w:marRight w:val="0"/>
          <w:marTop w:val="0"/>
          <w:marBottom w:val="0"/>
          <w:divBdr>
            <w:top w:val="none" w:sz="0" w:space="0" w:color="auto"/>
            <w:left w:val="none" w:sz="0" w:space="0" w:color="auto"/>
            <w:bottom w:val="none" w:sz="0" w:space="0" w:color="auto"/>
            <w:right w:val="none" w:sz="0" w:space="0" w:color="auto"/>
          </w:divBdr>
          <w:divsChild>
            <w:div w:id="1329823140">
              <w:marLeft w:val="0"/>
              <w:marRight w:val="0"/>
              <w:marTop w:val="0"/>
              <w:marBottom w:val="0"/>
              <w:divBdr>
                <w:top w:val="none" w:sz="0" w:space="0" w:color="auto"/>
                <w:left w:val="none" w:sz="0" w:space="0" w:color="auto"/>
                <w:bottom w:val="none" w:sz="0" w:space="0" w:color="auto"/>
                <w:right w:val="none" w:sz="0" w:space="0" w:color="auto"/>
              </w:divBdr>
              <w:divsChild>
                <w:div w:id="78809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270987">
      <w:bodyDiv w:val="1"/>
      <w:marLeft w:val="0"/>
      <w:marRight w:val="0"/>
      <w:marTop w:val="0"/>
      <w:marBottom w:val="0"/>
      <w:divBdr>
        <w:top w:val="none" w:sz="0" w:space="0" w:color="auto"/>
        <w:left w:val="none" w:sz="0" w:space="0" w:color="auto"/>
        <w:bottom w:val="none" w:sz="0" w:space="0" w:color="auto"/>
        <w:right w:val="none" w:sz="0" w:space="0" w:color="auto"/>
      </w:divBdr>
      <w:divsChild>
        <w:div w:id="527186475">
          <w:marLeft w:val="0"/>
          <w:marRight w:val="0"/>
          <w:marTop w:val="0"/>
          <w:marBottom w:val="150"/>
          <w:divBdr>
            <w:top w:val="none" w:sz="0" w:space="0" w:color="auto"/>
            <w:left w:val="none" w:sz="0" w:space="0" w:color="auto"/>
            <w:bottom w:val="none" w:sz="0" w:space="0" w:color="auto"/>
            <w:right w:val="none" w:sz="0" w:space="0" w:color="auto"/>
          </w:divBdr>
        </w:div>
        <w:div w:id="1603689289">
          <w:marLeft w:val="0"/>
          <w:marRight w:val="0"/>
          <w:marTop w:val="0"/>
          <w:marBottom w:val="225"/>
          <w:divBdr>
            <w:top w:val="none" w:sz="0" w:space="0" w:color="auto"/>
            <w:left w:val="none" w:sz="0" w:space="0" w:color="auto"/>
            <w:bottom w:val="none" w:sz="0" w:space="0" w:color="auto"/>
            <w:right w:val="none" w:sz="0" w:space="0" w:color="auto"/>
          </w:divBdr>
          <w:divsChild>
            <w:div w:id="1906910930">
              <w:marLeft w:val="0"/>
              <w:marRight w:val="0"/>
              <w:marTop w:val="0"/>
              <w:marBottom w:val="0"/>
              <w:divBdr>
                <w:top w:val="none" w:sz="0" w:space="0" w:color="auto"/>
                <w:left w:val="none" w:sz="0" w:space="0" w:color="auto"/>
                <w:bottom w:val="none" w:sz="0" w:space="0" w:color="auto"/>
                <w:right w:val="none" w:sz="0" w:space="0" w:color="auto"/>
              </w:divBdr>
              <w:divsChild>
                <w:div w:id="80551375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904145308">
      <w:bodyDiv w:val="1"/>
      <w:marLeft w:val="0"/>
      <w:marRight w:val="0"/>
      <w:marTop w:val="0"/>
      <w:marBottom w:val="0"/>
      <w:divBdr>
        <w:top w:val="none" w:sz="0" w:space="0" w:color="auto"/>
        <w:left w:val="none" w:sz="0" w:space="0" w:color="auto"/>
        <w:bottom w:val="none" w:sz="0" w:space="0" w:color="auto"/>
        <w:right w:val="none" w:sz="0" w:space="0" w:color="auto"/>
      </w:divBdr>
      <w:divsChild>
        <w:div w:id="278221257">
          <w:marLeft w:val="0"/>
          <w:marRight w:val="0"/>
          <w:marTop w:val="0"/>
          <w:marBottom w:val="0"/>
          <w:divBdr>
            <w:top w:val="none" w:sz="0" w:space="0" w:color="auto"/>
            <w:left w:val="none" w:sz="0" w:space="0" w:color="auto"/>
            <w:bottom w:val="none" w:sz="0" w:space="0" w:color="auto"/>
            <w:right w:val="none" w:sz="0" w:space="0" w:color="auto"/>
          </w:divBdr>
          <w:divsChild>
            <w:div w:id="1896043686">
              <w:marLeft w:val="0"/>
              <w:marRight w:val="0"/>
              <w:marTop w:val="0"/>
              <w:marBottom w:val="0"/>
              <w:divBdr>
                <w:top w:val="none" w:sz="0" w:space="0" w:color="auto"/>
                <w:left w:val="none" w:sz="0" w:space="0" w:color="auto"/>
                <w:bottom w:val="none" w:sz="0" w:space="0" w:color="auto"/>
                <w:right w:val="none" w:sz="0" w:space="0" w:color="auto"/>
              </w:divBdr>
              <w:divsChild>
                <w:div w:id="161062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724583">
      <w:bodyDiv w:val="1"/>
      <w:marLeft w:val="0"/>
      <w:marRight w:val="0"/>
      <w:marTop w:val="0"/>
      <w:marBottom w:val="0"/>
      <w:divBdr>
        <w:top w:val="none" w:sz="0" w:space="0" w:color="auto"/>
        <w:left w:val="none" w:sz="0" w:space="0" w:color="auto"/>
        <w:bottom w:val="none" w:sz="0" w:space="0" w:color="auto"/>
        <w:right w:val="none" w:sz="0" w:space="0" w:color="auto"/>
      </w:divBdr>
      <w:divsChild>
        <w:div w:id="630063809">
          <w:marLeft w:val="0"/>
          <w:marRight w:val="0"/>
          <w:marTop w:val="0"/>
          <w:marBottom w:val="0"/>
          <w:divBdr>
            <w:top w:val="none" w:sz="0" w:space="0" w:color="auto"/>
            <w:left w:val="none" w:sz="0" w:space="0" w:color="auto"/>
            <w:bottom w:val="none" w:sz="0" w:space="0" w:color="auto"/>
            <w:right w:val="none" w:sz="0" w:space="0" w:color="auto"/>
          </w:divBdr>
          <w:divsChild>
            <w:div w:id="1168013305">
              <w:marLeft w:val="0"/>
              <w:marRight w:val="0"/>
              <w:marTop w:val="0"/>
              <w:marBottom w:val="0"/>
              <w:divBdr>
                <w:top w:val="none" w:sz="0" w:space="0" w:color="auto"/>
                <w:left w:val="none" w:sz="0" w:space="0" w:color="auto"/>
                <w:bottom w:val="none" w:sz="0" w:space="0" w:color="auto"/>
                <w:right w:val="none" w:sz="0" w:space="0" w:color="auto"/>
              </w:divBdr>
              <w:divsChild>
                <w:div w:id="111675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315021">
      <w:bodyDiv w:val="1"/>
      <w:marLeft w:val="0"/>
      <w:marRight w:val="0"/>
      <w:marTop w:val="0"/>
      <w:marBottom w:val="0"/>
      <w:divBdr>
        <w:top w:val="none" w:sz="0" w:space="0" w:color="auto"/>
        <w:left w:val="none" w:sz="0" w:space="0" w:color="auto"/>
        <w:bottom w:val="none" w:sz="0" w:space="0" w:color="auto"/>
        <w:right w:val="none" w:sz="0" w:space="0" w:color="auto"/>
      </w:divBdr>
    </w:div>
    <w:div w:id="993950223">
      <w:bodyDiv w:val="1"/>
      <w:marLeft w:val="0"/>
      <w:marRight w:val="0"/>
      <w:marTop w:val="0"/>
      <w:marBottom w:val="0"/>
      <w:divBdr>
        <w:top w:val="none" w:sz="0" w:space="0" w:color="auto"/>
        <w:left w:val="none" w:sz="0" w:space="0" w:color="auto"/>
        <w:bottom w:val="none" w:sz="0" w:space="0" w:color="auto"/>
        <w:right w:val="none" w:sz="0" w:space="0" w:color="auto"/>
      </w:divBdr>
      <w:divsChild>
        <w:div w:id="936909080">
          <w:marLeft w:val="0"/>
          <w:marRight w:val="0"/>
          <w:marTop w:val="0"/>
          <w:marBottom w:val="0"/>
          <w:divBdr>
            <w:top w:val="none" w:sz="0" w:space="0" w:color="auto"/>
            <w:left w:val="none" w:sz="0" w:space="0" w:color="auto"/>
            <w:bottom w:val="none" w:sz="0" w:space="0" w:color="auto"/>
            <w:right w:val="none" w:sz="0" w:space="0" w:color="auto"/>
          </w:divBdr>
          <w:divsChild>
            <w:div w:id="1092897945">
              <w:marLeft w:val="0"/>
              <w:marRight w:val="0"/>
              <w:marTop w:val="0"/>
              <w:marBottom w:val="0"/>
              <w:divBdr>
                <w:top w:val="none" w:sz="0" w:space="0" w:color="auto"/>
                <w:left w:val="none" w:sz="0" w:space="0" w:color="auto"/>
                <w:bottom w:val="none" w:sz="0" w:space="0" w:color="auto"/>
                <w:right w:val="none" w:sz="0" w:space="0" w:color="auto"/>
              </w:divBdr>
              <w:divsChild>
                <w:div w:id="40318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585342">
      <w:bodyDiv w:val="1"/>
      <w:marLeft w:val="0"/>
      <w:marRight w:val="0"/>
      <w:marTop w:val="0"/>
      <w:marBottom w:val="0"/>
      <w:divBdr>
        <w:top w:val="none" w:sz="0" w:space="0" w:color="auto"/>
        <w:left w:val="none" w:sz="0" w:space="0" w:color="auto"/>
        <w:bottom w:val="none" w:sz="0" w:space="0" w:color="auto"/>
        <w:right w:val="none" w:sz="0" w:space="0" w:color="auto"/>
      </w:divBdr>
      <w:divsChild>
        <w:div w:id="936979554">
          <w:marLeft w:val="0"/>
          <w:marRight w:val="0"/>
          <w:marTop w:val="0"/>
          <w:marBottom w:val="0"/>
          <w:divBdr>
            <w:top w:val="none" w:sz="0" w:space="0" w:color="auto"/>
            <w:left w:val="none" w:sz="0" w:space="0" w:color="auto"/>
            <w:bottom w:val="none" w:sz="0" w:space="0" w:color="auto"/>
            <w:right w:val="none" w:sz="0" w:space="0" w:color="auto"/>
          </w:divBdr>
          <w:divsChild>
            <w:div w:id="1294753039">
              <w:marLeft w:val="0"/>
              <w:marRight w:val="0"/>
              <w:marTop w:val="0"/>
              <w:marBottom w:val="0"/>
              <w:divBdr>
                <w:top w:val="none" w:sz="0" w:space="0" w:color="auto"/>
                <w:left w:val="none" w:sz="0" w:space="0" w:color="auto"/>
                <w:bottom w:val="none" w:sz="0" w:space="0" w:color="auto"/>
                <w:right w:val="none" w:sz="0" w:space="0" w:color="auto"/>
              </w:divBdr>
              <w:divsChild>
                <w:div w:id="47595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527317">
      <w:bodyDiv w:val="1"/>
      <w:marLeft w:val="0"/>
      <w:marRight w:val="0"/>
      <w:marTop w:val="0"/>
      <w:marBottom w:val="0"/>
      <w:divBdr>
        <w:top w:val="none" w:sz="0" w:space="0" w:color="auto"/>
        <w:left w:val="none" w:sz="0" w:space="0" w:color="auto"/>
        <w:bottom w:val="none" w:sz="0" w:space="0" w:color="auto"/>
        <w:right w:val="none" w:sz="0" w:space="0" w:color="auto"/>
      </w:divBdr>
    </w:div>
    <w:div w:id="1153717360">
      <w:bodyDiv w:val="1"/>
      <w:marLeft w:val="0"/>
      <w:marRight w:val="0"/>
      <w:marTop w:val="0"/>
      <w:marBottom w:val="0"/>
      <w:divBdr>
        <w:top w:val="none" w:sz="0" w:space="0" w:color="auto"/>
        <w:left w:val="none" w:sz="0" w:space="0" w:color="auto"/>
        <w:bottom w:val="none" w:sz="0" w:space="0" w:color="auto"/>
        <w:right w:val="none" w:sz="0" w:space="0" w:color="auto"/>
      </w:divBdr>
      <w:divsChild>
        <w:div w:id="252517040">
          <w:marLeft w:val="0"/>
          <w:marRight w:val="0"/>
          <w:marTop w:val="0"/>
          <w:marBottom w:val="150"/>
          <w:divBdr>
            <w:top w:val="none" w:sz="0" w:space="0" w:color="auto"/>
            <w:left w:val="none" w:sz="0" w:space="0" w:color="auto"/>
            <w:bottom w:val="none" w:sz="0" w:space="0" w:color="auto"/>
            <w:right w:val="none" w:sz="0" w:space="0" w:color="auto"/>
          </w:divBdr>
        </w:div>
        <w:div w:id="1807090470">
          <w:marLeft w:val="0"/>
          <w:marRight w:val="0"/>
          <w:marTop w:val="0"/>
          <w:marBottom w:val="225"/>
          <w:divBdr>
            <w:top w:val="none" w:sz="0" w:space="0" w:color="auto"/>
            <w:left w:val="none" w:sz="0" w:space="0" w:color="auto"/>
            <w:bottom w:val="none" w:sz="0" w:space="0" w:color="auto"/>
            <w:right w:val="none" w:sz="0" w:space="0" w:color="auto"/>
          </w:divBdr>
          <w:divsChild>
            <w:div w:id="1831096048">
              <w:marLeft w:val="0"/>
              <w:marRight w:val="0"/>
              <w:marTop w:val="0"/>
              <w:marBottom w:val="0"/>
              <w:divBdr>
                <w:top w:val="none" w:sz="0" w:space="0" w:color="auto"/>
                <w:left w:val="none" w:sz="0" w:space="0" w:color="auto"/>
                <w:bottom w:val="none" w:sz="0" w:space="0" w:color="auto"/>
                <w:right w:val="none" w:sz="0" w:space="0" w:color="auto"/>
              </w:divBdr>
              <w:divsChild>
                <w:div w:id="145944544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207763692">
      <w:bodyDiv w:val="1"/>
      <w:marLeft w:val="0"/>
      <w:marRight w:val="0"/>
      <w:marTop w:val="0"/>
      <w:marBottom w:val="0"/>
      <w:divBdr>
        <w:top w:val="none" w:sz="0" w:space="0" w:color="auto"/>
        <w:left w:val="none" w:sz="0" w:space="0" w:color="auto"/>
        <w:bottom w:val="none" w:sz="0" w:space="0" w:color="auto"/>
        <w:right w:val="none" w:sz="0" w:space="0" w:color="auto"/>
      </w:divBdr>
      <w:divsChild>
        <w:div w:id="468596425">
          <w:marLeft w:val="0"/>
          <w:marRight w:val="0"/>
          <w:marTop w:val="0"/>
          <w:marBottom w:val="0"/>
          <w:divBdr>
            <w:top w:val="none" w:sz="0" w:space="0" w:color="auto"/>
            <w:left w:val="none" w:sz="0" w:space="0" w:color="auto"/>
            <w:bottom w:val="none" w:sz="0" w:space="0" w:color="auto"/>
            <w:right w:val="none" w:sz="0" w:space="0" w:color="auto"/>
          </w:divBdr>
          <w:divsChild>
            <w:div w:id="1596668502">
              <w:marLeft w:val="0"/>
              <w:marRight w:val="0"/>
              <w:marTop w:val="0"/>
              <w:marBottom w:val="0"/>
              <w:divBdr>
                <w:top w:val="none" w:sz="0" w:space="0" w:color="auto"/>
                <w:left w:val="none" w:sz="0" w:space="0" w:color="auto"/>
                <w:bottom w:val="none" w:sz="0" w:space="0" w:color="auto"/>
                <w:right w:val="none" w:sz="0" w:space="0" w:color="auto"/>
              </w:divBdr>
              <w:divsChild>
                <w:div w:id="179132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088123">
      <w:bodyDiv w:val="1"/>
      <w:marLeft w:val="0"/>
      <w:marRight w:val="0"/>
      <w:marTop w:val="0"/>
      <w:marBottom w:val="0"/>
      <w:divBdr>
        <w:top w:val="none" w:sz="0" w:space="0" w:color="auto"/>
        <w:left w:val="none" w:sz="0" w:space="0" w:color="auto"/>
        <w:bottom w:val="none" w:sz="0" w:space="0" w:color="auto"/>
        <w:right w:val="none" w:sz="0" w:space="0" w:color="auto"/>
      </w:divBdr>
    </w:div>
    <w:div w:id="1444812499">
      <w:bodyDiv w:val="1"/>
      <w:marLeft w:val="0"/>
      <w:marRight w:val="0"/>
      <w:marTop w:val="0"/>
      <w:marBottom w:val="0"/>
      <w:divBdr>
        <w:top w:val="none" w:sz="0" w:space="0" w:color="auto"/>
        <w:left w:val="none" w:sz="0" w:space="0" w:color="auto"/>
        <w:bottom w:val="none" w:sz="0" w:space="0" w:color="auto"/>
        <w:right w:val="none" w:sz="0" w:space="0" w:color="auto"/>
      </w:divBdr>
      <w:divsChild>
        <w:div w:id="1667636408">
          <w:marLeft w:val="0"/>
          <w:marRight w:val="0"/>
          <w:marTop w:val="0"/>
          <w:marBottom w:val="0"/>
          <w:divBdr>
            <w:top w:val="none" w:sz="0" w:space="0" w:color="auto"/>
            <w:left w:val="none" w:sz="0" w:space="0" w:color="auto"/>
            <w:bottom w:val="none" w:sz="0" w:space="0" w:color="auto"/>
            <w:right w:val="none" w:sz="0" w:space="0" w:color="auto"/>
          </w:divBdr>
        </w:div>
        <w:div w:id="264656777">
          <w:marLeft w:val="0"/>
          <w:marRight w:val="0"/>
          <w:marTop w:val="0"/>
          <w:marBottom w:val="0"/>
          <w:divBdr>
            <w:top w:val="none" w:sz="0" w:space="0" w:color="auto"/>
            <w:left w:val="none" w:sz="0" w:space="0" w:color="auto"/>
            <w:bottom w:val="none" w:sz="0" w:space="0" w:color="auto"/>
            <w:right w:val="none" w:sz="0" w:space="0" w:color="auto"/>
          </w:divBdr>
          <w:divsChild>
            <w:div w:id="153874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706034">
      <w:bodyDiv w:val="1"/>
      <w:marLeft w:val="0"/>
      <w:marRight w:val="0"/>
      <w:marTop w:val="0"/>
      <w:marBottom w:val="0"/>
      <w:divBdr>
        <w:top w:val="none" w:sz="0" w:space="0" w:color="auto"/>
        <w:left w:val="none" w:sz="0" w:space="0" w:color="auto"/>
        <w:bottom w:val="none" w:sz="0" w:space="0" w:color="auto"/>
        <w:right w:val="none" w:sz="0" w:space="0" w:color="auto"/>
      </w:divBdr>
      <w:divsChild>
        <w:div w:id="342586742">
          <w:marLeft w:val="0"/>
          <w:marRight w:val="0"/>
          <w:marTop w:val="0"/>
          <w:marBottom w:val="0"/>
          <w:divBdr>
            <w:top w:val="none" w:sz="0" w:space="0" w:color="auto"/>
            <w:left w:val="none" w:sz="0" w:space="0" w:color="auto"/>
            <w:bottom w:val="none" w:sz="0" w:space="0" w:color="auto"/>
            <w:right w:val="none" w:sz="0" w:space="0" w:color="auto"/>
          </w:divBdr>
          <w:divsChild>
            <w:div w:id="1228757769">
              <w:marLeft w:val="0"/>
              <w:marRight w:val="0"/>
              <w:marTop w:val="0"/>
              <w:marBottom w:val="0"/>
              <w:divBdr>
                <w:top w:val="none" w:sz="0" w:space="0" w:color="auto"/>
                <w:left w:val="none" w:sz="0" w:space="0" w:color="auto"/>
                <w:bottom w:val="none" w:sz="0" w:space="0" w:color="auto"/>
                <w:right w:val="none" w:sz="0" w:space="0" w:color="auto"/>
              </w:divBdr>
              <w:divsChild>
                <w:div w:id="139149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279528">
      <w:bodyDiv w:val="1"/>
      <w:marLeft w:val="0"/>
      <w:marRight w:val="0"/>
      <w:marTop w:val="0"/>
      <w:marBottom w:val="0"/>
      <w:divBdr>
        <w:top w:val="none" w:sz="0" w:space="0" w:color="auto"/>
        <w:left w:val="none" w:sz="0" w:space="0" w:color="auto"/>
        <w:bottom w:val="none" w:sz="0" w:space="0" w:color="auto"/>
        <w:right w:val="none" w:sz="0" w:space="0" w:color="auto"/>
      </w:divBdr>
    </w:div>
    <w:div w:id="1857882659">
      <w:bodyDiv w:val="1"/>
      <w:marLeft w:val="0"/>
      <w:marRight w:val="0"/>
      <w:marTop w:val="0"/>
      <w:marBottom w:val="0"/>
      <w:divBdr>
        <w:top w:val="none" w:sz="0" w:space="0" w:color="auto"/>
        <w:left w:val="none" w:sz="0" w:space="0" w:color="auto"/>
        <w:bottom w:val="none" w:sz="0" w:space="0" w:color="auto"/>
        <w:right w:val="none" w:sz="0" w:space="0" w:color="auto"/>
      </w:divBdr>
    </w:div>
    <w:div w:id="2054230779">
      <w:bodyDiv w:val="1"/>
      <w:marLeft w:val="0"/>
      <w:marRight w:val="0"/>
      <w:marTop w:val="0"/>
      <w:marBottom w:val="0"/>
      <w:divBdr>
        <w:top w:val="none" w:sz="0" w:space="0" w:color="auto"/>
        <w:left w:val="none" w:sz="0" w:space="0" w:color="auto"/>
        <w:bottom w:val="none" w:sz="0" w:space="0" w:color="auto"/>
        <w:right w:val="none" w:sz="0" w:space="0" w:color="auto"/>
      </w:divBdr>
    </w:div>
    <w:div w:id="2087456902">
      <w:bodyDiv w:val="1"/>
      <w:marLeft w:val="0"/>
      <w:marRight w:val="0"/>
      <w:marTop w:val="0"/>
      <w:marBottom w:val="0"/>
      <w:divBdr>
        <w:top w:val="none" w:sz="0" w:space="0" w:color="auto"/>
        <w:left w:val="none" w:sz="0" w:space="0" w:color="auto"/>
        <w:bottom w:val="none" w:sz="0" w:space="0" w:color="auto"/>
        <w:right w:val="none" w:sz="0" w:space="0" w:color="auto"/>
      </w:divBdr>
    </w:div>
    <w:div w:id="2113818969">
      <w:bodyDiv w:val="1"/>
      <w:marLeft w:val="0"/>
      <w:marRight w:val="0"/>
      <w:marTop w:val="0"/>
      <w:marBottom w:val="0"/>
      <w:divBdr>
        <w:top w:val="none" w:sz="0" w:space="0" w:color="auto"/>
        <w:left w:val="none" w:sz="0" w:space="0" w:color="auto"/>
        <w:bottom w:val="none" w:sz="0" w:space="0" w:color="auto"/>
        <w:right w:val="none" w:sz="0" w:space="0" w:color="auto"/>
      </w:divBdr>
    </w:div>
    <w:div w:id="2140104187">
      <w:bodyDiv w:val="1"/>
      <w:marLeft w:val="0"/>
      <w:marRight w:val="0"/>
      <w:marTop w:val="0"/>
      <w:marBottom w:val="0"/>
      <w:divBdr>
        <w:top w:val="none" w:sz="0" w:space="0" w:color="auto"/>
        <w:left w:val="none" w:sz="0" w:space="0" w:color="auto"/>
        <w:bottom w:val="none" w:sz="0" w:space="0" w:color="auto"/>
        <w:right w:val="none" w:sz="0" w:space="0" w:color="auto"/>
      </w:divBdr>
      <w:divsChild>
        <w:div w:id="1857302688">
          <w:marLeft w:val="0"/>
          <w:marRight w:val="0"/>
          <w:marTop w:val="0"/>
          <w:marBottom w:val="0"/>
          <w:divBdr>
            <w:top w:val="none" w:sz="0" w:space="0" w:color="auto"/>
            <w:left w:val="none" w:sz="0" w:space="0" w:color="auto"/>
            <w:bottom w:val="none" w:sz="0" w:space="0" w:color="auto"/>
            <w:right w:val="none" w:sz="0" w:space="0" w:color="auto"/>
          </w:divBdr>
          <w:divsChild>
            <w:div w:id="404688336">
              <w:marLeft w:val="0"/>
              <w:marRight w:val="0"/>
              <w:marTop w:val="0"/>
              <w:marBottom w:val="0"/>
              <w:divBdr>
                <w:top w:val="none" w:sz="0" w:space="0" w:color="auto"/>
                <w:left w:val="none" w:sz="0" w:space="0" w:color="auto"/>
                <w:bottom w:val="none" w:sz="0" w:space="0" w:color="auto"/>
                <w:right w:val="none" w:sz="0" w:space="0" w:color="auto"/>
              </w:divBdr>
              <w:divsChild>
                <w:div w:id="83345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emf"/><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robbie.parks@columbia.edu"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3.emf"/><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4F8231-F331-714C-B867-05C59A8479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30</Pages>
  <Words>26318</Words>
  <Characters>150015</Characters>
  <Application>Microsoft Office Word</Application>
  <DocSecurity>0</DocSecurity>
  <Lines>1250</Lines>
  <Paragraphs>351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Robbie Parks</dc:creator>
  <dc:description/>
  <cp:lastModifiedBy>Parks, Robbie M</cp:lastModifiedBy>
  <cp:revision>14</cp:revision>
  <cp:lastPrinted>2020-07-23T03:46:00Z</cp:lastPrinted>
  <dcterms:created xsi:type="dcterms:W3CDTF">2021-09-23T15:53:00Z</dcterms:created>
  <dcterms:modified xsi:type="dcterms:W3CDTF">2021-09-23T22:51:00Z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Mendeley Citation Style_1">
    <vt:lpwstr>http://www.zotero.org/styles/nature</vt:lpwstr>
  </property>
  <property fmtid="{D5CDD505-2E9C-101B-9397-08002B2CF9AE}" pid="7" name="Mendeley Document_1">
    <vt:lpwstr>True</vt:lpwstr>
  </property>
  <property fmtid="{D5CDD505-2E9C-101B-9397-08002B2CF9AE}" pid="8" name="Mendeley Recent Style Id 0_1">
    <vt:lpwstr>http://www.zotero.org/styles/apa</vt:lpwstr>
  </property>
  <property fmtid="{D5CDD505-2E9C-101B-9397-08002B2CF9AE}" pid="9" name="Mendeley Recent Style Id 1_1">
    <vt:lpwstr>http://www.zotero.org/styles/chicago-author-date</vt:lpwstr>
  </property>
  <property fmtid="{D5CDD505-2E9C-101B-9397-08002B2CF9AE}" pid="10" name="Mendeley Recent Style Id 2_1">
    <vt:lpwstr>http://www.zotero.org/styles/chicago-fullnote-bibliography</vt:lpwstr>
  </property>
  <property fmtid="{D5CDD505-2E9C-101B-9397-08002B2CF9AE}" pid="11" name="Mendeley Recent Style Id 3_1">
    <vt:lpwstr>http://www.zotero.org/styles/ieee</vt:lpwstr>
  </property>
  <property fmtid="{D5CDD505-2E9C-101B-9397-08002B2CF9AE}" pid="12" name="Mendeley Recent Style Id 4_1">
    <vt:lpwstr>http://www.zotero.org/styles/jama</vt:lpwstr>
  </property>
  <property fmtid="{D5CDD505-2E9C-101B-9397-08002B2CF9AE}" pid="13" name="Mendeley Recent Style Id 5_1">
    <vt:lpwstr>http://www.zotero.org/styles/modern-humanities-research-association</vt:lpwstr>
  </property>
  <property fmtid="{D5CDD505-2E9C-101B-9397-08002B2CF9AE}" pid="14" name="Mendeley Recent Style Id 6_1">
    <vt:lpwstr>http://www.zotero.org/styles/modern-language-association</vt:lpwstr>
  </property>
  <property fmtid="{D5CDD505-2E9C-101B-9397-08002B2CF9AE}" pid="15" name="Mendeley Recent Style Id 7_1">
    <vt:lpwstr>http://www.zotero.org/styles/nature</vt:lpwstr>
  </property>
  <property fmtid="{D5CDD505-2E9C-101B-9397-08002B2CF9AE}" pid="16" name="Mendeley Recent Style Id 8_1">
    <vt:lpwstr>http://www.zotero.org/styles/the-lancet</vt:lpwstr>
  </property>
  <property fmtid="{D5CDD505-2E9C-101B-9397-08002B2CF9AE}" pid="17" name="Mendeley Recent Style Id 9_1">
    <vt:lpwstr>http://www.zotero.org/styles/vancouver</vt:lpwstr>
  </property>
  <property fmtid="{D5CDD505-2E9C-101B-9397-08002B2CF9AE}" pid="18" name="Mendeley Recent Style Name 0_1">
    <vt:lpwstr>American Psychological Association 6th edition</vt:lpwstr>
  </property>
  <property fmtid="{D5CDD505-2E9C-101B-9397-08002B2CF9AE}" pid="19" name="Mendeley Recent Style Name 1_1">
    <vt:lpwstr>Chicago Manual of Style 17th edition (author-date)</vt:lpwstr>
  </property>
  <property fmtid="{D5CDD505-2E9C-101B-9397-08002B2CF9AE}" pid="20" name="Mendeley Recent Style Name 2_1">
    <vt:lpwstr>Chicago Manual of Style 17th edition (full note)</vt:lpwstr>
  </property>
  <property fmtid="{D5CDD505-2E9C-101B-9397-08002B2CF9AE}" pid="21" name="Mendeley Recent Style Name 3_1">
    <vt:lpwstr>IEEE</vt:lpwstr>
  </property>
  <property fmtid="{D5CDD505-2E9C-101B-9397-08002B2CF9AE}" pid="22" name="Mendeley Recent Style Name 4_1">
    <vt:lpwstr>JAMA (The Journal of the American Medical Association)</vt:lpwstr>
  </property>
  <property fmtid="{D5CDD505-2E9C-101B-9397-08002B2CF9AE}" pid="23" name="Mendeley Recent Style Name 5_1">
    <vt:lpwstr>Modern Humanities Research Association 3rd edition (note with bibliography)</vt:lpwstr>
  </property>
  <property fmtid="{D5CDD505-2E9C-101B-9397-08002B2CF9AE}" pid="24" name="Mendeley Recent Style Name 6_1">
    <vt:lpwstr>Modern Language Association 8th edition</vt:lpwstr>
  </property>
  <property fmtid="{D5CDD505-2E9C-101B-9397-08002B2CF9AE}" pid="25" name="Mendeley Recent Style Name 7_1">
    <vt:lpwstr>Nature</vt:lpwstr>
  </property>
  <property fmtid="{D5CDD505-2E9C-101B-9397-08002B2CF9AE}" pid="26" name="Mendeley Recent Style Name 8_1">
    <vt:lpwstr>The Lancet</vt:lpwstr>
  </property>
  <property fmtid="{D5CDD505-2E9C-101B-9397-08002B2CF9AE}" pid="27" name="Mendeley Recent Style Name 9_1">
    <vt:lpwstr>Vancouver</vt:lpwstr>
  </property>
  <property fmtid="{D5CDD505-2E9C-101B-9397-08002B2CF9AE}" pid="28" name="Mendeley Unique User Id_1">
    <vt:lpwstr>7f47c4ec-e20f-36f7-ae86-130308784d82</vt:lpwstr>
  </property>
  <property fmtid="{D5CDD505-2E9C-101B-9397-08002B2CF9AE}" pid="29" name="ScaleCrop">
    <vt:bool>false</vt:bool>
  </property>
  <property fmtid="{D5CDD505-2E9C-101B-9397-08002B2CF9AE}" pid="30" name="ShareDoc">
    <vt:bool>false</vt:bool>
  </property>
  <property fmtid="{D5CDD505-2E9C-101B-9397-08002B2CF9AE}" pid="31" name="ZOTERO_PREF_1">
    <vt:lpwstr>&lt;data data-version="3" zotero-version="5.0.96.3"&gt;&lt;session id="bFoO4ljw"/&gt;&lt;style id="http://www.zotero.org/styles/american-medical-association" hasBibliography="1" bibliographyStyleHasBeenSet="1"/&gt;&lt;prefs&gt;&lt;pref name="fieldType" value="Field"/&gt;&lt;pref name="do</vt:lpwstr>
  </property>
  <property fmtid="{D5CDD505-2E9C-101B-9397-08002B2CF9AE}" pid="32" name="ZOTERO_PREF_2">
    <vt:lpwstr>ntAskDelayCitationUpdates" value="true"/&gt;&lt;/prefs&gt;&lt;/data&gt;</vt:lpwstr>
  </property>
</Properties>
</file>