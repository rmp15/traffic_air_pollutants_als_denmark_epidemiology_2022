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 xml:space="preserve">Robbie M Parks, </w:t>
      </w:r>
      <w:commentRangeStart w:id="0"/>
      <w:r w:rsidRPr="00BE40FA">
        <w:rPr>
          <w:i/>
          <w:iCs/>
          <w:color w:val="000000" w:themeColor="text1"/>
        </w:rPr>
        <w:t>PhD</w:t>
      </w:r>
      <w:commentRangeEnd w:id="0"/>
      <w:r w:rsidR="00BD56DA">
        <w:rPr>
          <w:rStyle w:val="CommentReference"/>
          <w:rFonts w:asciiTheme="minorHAnsi" w:eastAsiaTheme="minorHAnsi" w:hAnsiTheme="minorHAnsi" w:cstheme="minorBidi"/>
          <w:lang w:val="en-GB"/>
        </w:rPr>
        <w:commentReference w:id="0"/>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98CE020" w:rsidR="004A6C83" w:rsidRDefault="004A6C83"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1ED5FCB9"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0E6A8AD0" w14:textId="77777777" w:rsidR="004A3CA5" w:rsidRPr="00BE40FA" w:rsidRDefault="004A3CA5"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Balilian,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r w:rsidRPr="00BE40FA">
        <w:rPr>
          <w:bCs/>
          <w:i/>
          <w:iCs/>
          <w:color w:val="000000" w:themeColor="text1"/>
        </w:rPr>
        <w:t>Yanelli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r w:rsidRPr="00BE40FA">
        <w:rPr>
          <w:bCs/>
          <w:i/>
          <w:iCs/>
          <w:color w:val="000000" w:themeColor="text1"/>
        </w:rPr>
        <w:t>Johnni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Raaschou-Nielsen, </w:t>
      </w:r>
      <w:r w:rsidR="00651489" w:rsidRPr="00BE40FA">
        <w:rPr>
          <w:bCs/>
          <w:i/>
          <w:iCs/>
          <w:color w:val="000000" w:themeColor="text1"/>
        </w:rPr>
        <w:t>PhD</w:t>
      </w:r>
    </w:p>
    <w:p w14:paraId="7F6FDE12" w14:textId="1B2E2A0D" w:rsidR="007E40FA" w:rsidRPr="00B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Ketzel, </w:t>
      </w:r>
      <w:r w:rsidR="002D734D" w:rsidRPr="00BE40FA">
        <w:rPr>
          <w:bCs/>
          <w:i/>
          <w:iCs/>
          <w:color w:val="000000" w:themeColor="text1"/>
        </w:rPr>
        <w:t>PhD</w:t>
      </w:r>
    </w:p>
    <w:p w14:paraId="7DB3625F" w14:textId="2B4EFFDB" w:rsidR="00FF2B00" w:rsidRPr="00BE40FA"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r w:rsidRPr="00BE40FA">
        <w:rPr>
          <w:i/>
          <w:iCs/>
          <w:color w:val="000000" w:themeColor="text1"/>
        </w:rPr>
        <w:t>Jibran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2BCD3BA5" w:rsidR="00923BBD" w:rsidRPr="00BE40FA" w:rsidRDefault="00923BBD"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20EF9769" w:rsidR="00CA4200" w:rsidRPr="00BE40FA" w:rsidRDefault="00CA4200" w:rsidP="00042EDE">
      <w:pPr>
        <w:spacing w:line="240" w:lineRule="auto"/>
        <w:outlineLvl w:val="0"/>
        <w:rPr>
          <w:bCs/>
          <w:color w:val="000000" w:themeColor="text1"/>
        </w:rPr>
      </w:pPr>
      <w:r w:rsidRPr="00BE40FA">
        <w:rPr>
          <w:bCs/>
          <w:color w:val="000000" w:themeColor="text1"/>
        </w:rPr>
        <w:t xml:space="preserve">Institute for Risk Assessment Sciences, </w:t>
      </w:r>
      <w:del w:id="1" w:author="Peters, S.M. (Susan)" w:date="2021-10-12T21:06:00Z">
        <w:r w:rsidRPr="00BE40FA" w:rsidDel="00F252BC">
          <w:rPr>
            <w:bCs/>
            <w:color w:val="000000" w:themeColor="text1"/>
          </w:rPr>
          <w:delText xml:space="preserve">Universiteit </w:delText>
        </w:r>
      </w:del>
      <w:r w:rsidRPr="00BE40FA">
        <w:rPr>
          <w:bCs/>
          <w:color w:val="000000" w:themeColor="text1"/>
        </w:rPr>
        <w:t>Utrecht</w:t>
      </w:r>
      <w:ins w:id="2" w:author="Peters, S.M. (Susan)" w:date="2021-10-12T21:06:00Z">
        <w:r w:rsidR="00F252BC">
          <w:rPr>
            <w:bCs/>
            <w:color w:val="000000" w:themeColor="text1"/>
          </w:rPr>
          <w:t xml:space="preserve"> University</w:t>
        </w:r>
      </w:ins>
      <w:r w:rsidRPr="00BE40FA">
        <w:rPr>
          <w:bCs/>
          <w:color w:val="000000" w:themeColor="text1"/>
        </w:rPr>
        <w: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4C555D4F" w:rsidR="00CA4200" w:rsidRDefault="00CA4200" w:rsidP="00042EDE">
      <w:pPr>
        <w:spacing w:line="240" w:lineRule="auto"/>
        <w:outlineLvl w:val="0"/>
        <w:rPr>
          <w:bCs/>
          <w:color w:val="000000" w:themeColor="text1"/>
        </w:rPr>
      </w:pPr>
      <w:r w:rsidRPr="00BE40FA">
        <w:rPr>
          <w:bCs/>
          <w:color w:val="000000" w:themeColor="text1"/>
        </w:rPr>
        <w:t xml:space="preserve">Institute for Risk Assessment Sciences, </w:t>
      </w:r>
      <w:del w:id="3" w:author="Peters, S.M. (Susan)" w:date="2021-10-12T21:06:00Z">
        <w:r w:rsidRPr="00BE40FA" w:rsidDel="00F252BC">
          <w:rPr>
            <w:bCs/>
            <w:color w:val="000000" w:themeColor="text1"/>
          </w:rPr>
          <w:delText xml:space="preserve">Universiteit </w:delText>
        </w:r>
      </w:del>
      <w:r w:rsidRPr="00BE40FA">
        <w:rPr>
          <w:bCs/>
          <w:color w:val="000000" w:themeColor="text1"/>
        </w:rPr>
        <w:t>Utrecht</w:t>
      </w:r>
      <w:ins w:id="4" w:author="Peters, S.M. (Susan)" w:date="2021-10-12T21:06:00Z">
        <w:r w:rsidR="00F252BC">
          <w:rPr>
            <w:bCs/>
            <w:color w:val="000000" w:themeColor="text1"/>
          </w:rPr>
          <w:t xml:space="preserve"> University</w:t>
        </w:r>
      </w:ins>
      <w:r w:rsidRPr="00BE40FA">
        <w:rPr>
          <w:bCs/>
          <w:color w:val="000000" w:themeColor="text1"/>
        </w:rPr>
        <w:t>, Utrecht, the Netherlands</w:t>
      </w:r>
    </w:p>
    <w:p w14:paraId="571F2E27" w14:textId="1BECD609" w:rsidR="008E39EE" w:rsidRDefault="008E39EE" w:rsidP="00042EDE">
      <w:pPr>
        <w:spacing w:line="240" w:lineRule="auto"/>
        <w:outlineLvl w:val="0"/>
        <w:rPr>
          <w:bCs/>
          <w:color w:val="000000" w:themeColor="text1"/>
        </w:rPr>
      </w:pPr>
    </w:p>
    <w:p w14:paraId="504EDEC9" w14:textId="67DC800A" w:rsidR="008E39EE" w:rsidRPr="00BE40FA" w:rsidRDefault="008E39EE" w:rsidP="008E39EE">
      <w:pPr>
        <w:spacing w:line="240" w:lineRule="auto"/>
        <w:outlineLvl w:val="0"/>
        <w:rPr>
          <w:bCs/>
          <w:i/>
          <w:iCs/>
          <w:color w:val="000000" w:themeColor="text1"/>
        </w:rPr>
      </w:pPr>
      <w:r>
        <w:rPr>
          <w:bCs/>
          <w:i/>
          <w:iCs/>
          <w:color w:val="000000" w:themeColor="text1"/>
        </w:rPr>
        <w:t>Jeff</w:t>
      </w:r>
      <w:r w:rsidRPr="00BE40FA">
        <w:rPr>
          <w:bCs/>
          <w:i/>
          <w:iCs/>
          <w:color w:val="000000" w:themeColor="text1"/>
        </w:rPr>
        <w:t xml:space="preserve"> </w:t>
      </w:r>
      <w:r>
        <w:rPr>
          <w:bCs/>
          <w:i/>
          <w:iCs/>
          <w:color w:val="000000" w:themeColor="text1"/>
        </w:rPr>
        <w:t>Goldsmith</w:t>
      </w:r>
      <w:r w:rsidRPr="00BE40FA">
        <w:rPr>
          <w:bCs/>
          <w:i/>
          <w:iCs/>
          <w:color w:val="000000" w:themeColor="text1"/>
        </w:rPr>
        <w:t>, PhD</w:t>
      </w:r>
    </w:p>
    <w:p w14:paraId="1DC48B84" w14:textId="35B078D1" w:rsidR="003F4AF3" w:rsidRDefault="003F4AF3" w:rsidP="003F4AF3">
      <w:pPr>
        <w:spacing w:line="240" w:lineRule="auto"/>
        <w:rPr>
          <w:color w:val="000000" w:themeColor="text1"/>
        </w:rPr>
      </w:pPr>
      <w:r w:rsidRPr="00BE40FA">
        <w:rPr>
          <w:color w:val="000000" w:themeColor="text1"/>
        </w:rPr>
        <w:t xml:space="preserve">Department of </w:t>
      </w:r>
      <w:r>
        <w:rPr>
          <w:color w:val="000000" w:themeColor="text1"/>
        </w:rPr>
        <w:t>Biostatistics</w:t>
      </w:r>
      <w:r w:rsidRPr="00BE40FA">
        <w:rPr>
          <w:color w:val="000000" w:themeColor="text1"/>
        </w:rPr>
        <w:t>, Mailman School of Public Health, Columbia University, New York, New York, USA</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lastRenderedPageBreak/>
        <w:t>Marc G. Weisskopf,</w:t>
      </w:r>
      <w:r w:rsidR="00110884">
        <w:rPr>
          <w:bCs/>
          <w:i/>
          <w:iCs/>
          <w:color w:val="000000" w:themeColor="text1"/>
        </w:rPr>
        <w:t xml:space="preserve"> </w:t>
      </w:r>
      <w:r w:rsidRPr="00BE40FA">
        <w:rPr>
          <w:bCs/>
          <w:i/>
          <w:iCs/>
          <w:color w:val="000000" w:themeColor="text1"/>
        </w:rPr>
        <w:t>PhD, ScD</w:t>
      </w:r>
    </w:p>
    <w:p w14:paraId="2F36B977" w14:textId="5BC7A545" w:rsidR="000267C7" w:rsidRPr="00BE40FA" w:rsidRDefault="000267C7" w:rsidP="000267C7">
      <w:pPr>
        <w:spacing w:line="240" w:lineRule="auto"/>
        <w:outlineLvl w:val="0"/>
        <w:rPr>
          <w:bCs/>
          <w:color w:val="000000" w:themeColor="text1"/>
        </w:rPr>
      </w:pPr>
      <w:r w:rsidRPr="00BE40FA">
        <w:rPr>
          <w:bCs/>
          <w:color w:val="000000" w:themeColor="text1"/>
        </w:rPr>
        <w:t>Department of Environmental Health,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2"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48AF7915"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commentRangeStart w:id="5"/>
      <w:r w:rsidR="009C4635">
        <w:rPr>
          <w:bCs/>
        </w:rPr>
        <w:t>XX</w:t>
      </w:r>
      <w:commentRangeEnd w:id="5"/>
      <w:r w:rsidR="0061229F">
        <w:rPr>
          <w:rStyle w:val="CommentReference"/>
          <w:rFonts w:asciiTheme="minorHAnsi" w:eastAsiaTheme="minorHAnsi" w:hAnsiTheme="minorHAnsi" w:cstheme="minorBidi"/>
          <w:lang w:val="en-GB"/>
        </w:rPr>
        <w:commentReference w:id="5"/>
      </w:r>
      <w:r w:rsidRPr="00BE40FA">
        <w:rPr>
          <w:bCs/>
        </w:rPr>
        <w:t xml:space="preserve"> words</w:t>
      </w:r>
    </w:p>
    <w:p w14:paraId="459AFE57" w14:textId="71E352EB" w:rsidR="004A6C83" w:rsidRPr="00BE40FA" w:rsidRDefault="004A6C83" w:rsidP="00042EDE">
      <w:pPr>
        <w:spacing w:line="240" w:lineRule="auto"/>
        <w:rPr>
          <w:b/>
          <w:color w:val="000000" w:themeColor="text1"/>
        </w:rPr>
      </w:pPr>
      <w:r w:rsidRPr="00BE40FA">
        <w:rPr>
          <w:bCs/>
        </w:rPr>
        <w:t>Main Text:</w:t>
      </w:r>
      <w:r w:rsidRPr="00BE40FA">
        <w:rPr>
          <w:bCs/>
        </w:rPr>
        <w:tab/>
      </w:r>
      <w:commentRangeStart w:id="6"/>
      <w:r w:rsidR="009C4635">
        <w:rPr>
          <w:bCs/>
        </w:rPr>
        <w:t>XX</w:t>
      </w:r>
      <w:commentRangeEnd w:id="6"/>
      <w:r w:rsidR="003757EC">
        <w:rPr>
          <w:rStyle w:val="CommentReference"/>
          <w:rFonts w:asciiTheme="minorHAnsi" w:eastAsiaTheme="minorHAnsi" w:hAnsiTheme="minorHAnsi" w:cstheme="minorBidi"/>
          <w:lang w:val="en-GB"/>
        </w:rPr>
        <w:commentReference w:id="6"/>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74802EA9"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traffic-related </w:t>
      </w:r>
      <w:r w:rsidR="00AA401F" w:rsidRPr="00F2291E">
        <w:rPr>
          <w:bCs/>
        </w:rPr>
        <w:t>pollutant</w:t>
      </w:r>
      <w:r w:rsidR="00D811CD" w:rsidRPr="00F2291E">
        <w:rPr>
          <w:bCs/>
        </w:rPr>
        <w:t>s</w:t>
      </w:r>
      <w:r w:rsidR="00136AF9" w:rsidRPr="00F2291E">
        <w:rPr>
          <w:bCs/>
        </w:rPr>
        <w:t>,</w:t>
      </w:r>
      <w:r w:rsidR="00D811CD" w:rsidRPr="00F2291E">
        <w:rPr>
          <w:bCs/>
        </w:rPr>
        <w:t xml:space="preserve"> individually and </w:t>
      </w:r>
      <w:r w:rsidR="00DC1820" w:rsidRPr="00F2291E">
        <w:rPr>
          <w:bCs/>
        </w:rPr>
        <w:t>combined</w:t>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7316A503"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 </w:t>
      </w:r>
      <w:r w:rsidR="00071C90">
        <w:rPr>
          <w:bCs/>
        </w:rPr>
        <w:t xml:space="preserve">population-based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071C90">
        <w:rPr>
          <w:bCs/>
        </w:rPr>
        <w:t xml:space="preserve"> in Denmark</w:t>
      </w:r>
      <w:r w:rsidR="00FA7035">
        <w:rPr>
          <w:bCs/>
        </w:rPr>
        <w:t>,</w:t>
      </w:r>
      <w:r w:rsidR="00843967" w:rsidRPr="00BE40FA">
        <w:rPr>
          <w:bCs/>
        </w:rPr>
        <w:t xml:space="preserve"> </w:t>
      </w:r>
      <w:r w:rsidR="00AB600D" w:rsidRPr="00BE40FA">
        <w:rPr>
          <w:bCs/>
        </w:rPr>
        <w:t>includ</w:t>
      </w:r>
      <w:r w:rsidR="008E6457">
        <w:rPr>
          <w:bCs/>
        </w:rPr>
        <w:t>ing</w:t>
      </w:r>
      <w:r w:rsidR="00A13F77" w:rsidRPr="00BE40FA">
        <w:rPr>
          <w:bCs/>
        </w:rPr>
        <w:t xml:space="preserve"> </w:t>
      </w:r>
      <w:r w:rsidR="00D4053A">
        <w:rPr>
          <w:color w:val="000000" w:themeColor="text1"/>
        </w:rPr>
        <w:t xml:space="preserve">3,939 </w:t>
      </w:r>
      <w:r w:rsidR="00071C90">
        <w:rPr>
          <w:bCs/>
        </w:rPr>
        <w:t>cases</w:t>
      </w:r>
      <w:r w:rsidR="00487ECF" w:rsidRPr="00BE40FA">
        <w:rPr>
          <w:bCs/>
        </w:rPr>
        <w:t>, w</w:t>
      </w:r>
      <w:r w:rsidR="002C2FC0" w:rsidRPr="00BE40FA">
        <w:rPr>
          <w:bCs/>
        </w:rPr>
        <w:t xml:space="preserve">e observed </w:t>
      </w:r>
      <w:r w:rsidR="00F45669" w:rsidRPr="00BE40FA">
        <w:rPr>
          <w:bCs/>
        </w:rPr>
        <w:t xml:space="preserve">that </w:t>
      </w:r>
      <w:r w:rsidR="00C4666A">
        <w:rPr>
          <w:bCs/>
        </w:rPr>
        <w:t xml:space="preserve">a </w:t>
      </w:r>
      <w:r w:rsidR="00F45669" w:rsidRPr="00BE40FA">
        <w:rPr>
          <w:bCs/>
        </w:rPr>
        <w:t xml:space="preserve">5-year concentration </w:t>
      </w:r>
      <w:r w:rsidR="00F45669" w:rsidRPr="00F2291E">
        <w:rPr>
          <w:bCs/>
        </w:rPr>
        <w:t>of traffic</w:t>
      </w:r>
      <w:r w:rsidR="00F45669" w:rsidRPr="00BE40FA">
        <w:rPr>
          <w:bCs/>
        </w:rPr>
        <w:t xml:space="preserve">-related pollutants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traffic-related </w:t>
      </w:r>
      <w:r w:rsidR="00BD5944">
        <w:rPr>
          <w:bCs/>
        </w:rPr>
        <w:t>pollutants</w:t>
      </w:r>
      <w:r w:rsidR="00EC7D03" w:rsidRPr="00BE40FA">
        <w:rPr>
          <w:bCs/>
        </w:rPr>
        <w:t>. Further work is needed to understand the role of air pollution on ALS pathogenesis and timing of onset.</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5694EE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ALS onset is associated with exposure to air pollution and specifically to traffic-related </w:t>
      </w:r>
      <w:r w:rsidR="00E6169B">
        <w:t>pollutants</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32084044"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Pr="00BE40FA">
        <w:rPr>
          <w:bCs/>
        </w:rPr>
        <w:t xml:space="preserve">We used prospectively collected data from the Danish National Registers system from </w:t>
      </w:r>
      <w:r w:rsidR="00D4053A">
        <w:rPr>
          <w:color w:val="000000" w:themeColor="text1"/>
        </w:rPr>
        <w:t xml:space="preserve">3,939 </w:t>
      </w:r>
      <w:r w:rsidRPr="00BE40FA">
        <w:rPr>
          <w:bCs/>
        </w:rPr>
        <w:t xml:space="preserve">ALS cases diagnosed between 1989 – 2013 and matched on age, sex, </w:t>
      </w:r>
      <w:r w:rsidR="00280CDE">
        <w:rPr>
          <w:bCs/>
        </w:rPr>
        <w:t>date 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 xml:space="preserve">population-based </w:t>
      </w:r>
      <w:r w:rsidRPr="00BE40FA">
        <w:rPr>
          <w:bCs/>
        </w:rPr>
        <w:t>controls. We used predictions from validated spatio-temporal model</w:t>
      </w:r>
      <w:r w:rsidR="00594CE8">
        <w:rPr>
          <w:bCs/>
        </w:rPr>
        <w:t>s</w:t>
      </w:r>
      <w:r w:rsidRPr="00BE40FA">
        <w:rPr>
          <w:bCs/>
        </w:rPr>
        <w:t xml:space="preserve"> to assign 5-year average exposures prior to </w:t>
      </w:r>
      <w:r w:rsidR="008D2F11">
        <w:rPr>
          <w:bCs/>
        </w:rPr>
        <w:t>ALS diagnosis</w:t>
      </w:r>
      <w:r w:rsidRPr="00BE40FA">
        <w:rPr>
          <w:bCs/>
        </w:rPr>
        <w:t xml:space="preserve"> </w:t>
      </w:r>
      <w:r w:rsidR="00322F56" w:rsidRPr="00BE40FA">
        <w:rPr>
          <w:bCs/>
        </w:rPr>
        <w:t>at residential addresses of study participants</w:t>
      </w:r>
      <w:r w:rsidR="007B718C" w:rsidRPr="00BE40FA">
        <w:rPr>
          <w:bCs/>
        </w:rPr>
        <w:t xml:space="preserve">, </w:t>
      </w:r>
      <w:r w:rsidR="003A12EA">
        <w:rPr>
          <w:bCs/>
        </w:rPr>
        <w:t>specifically</w:t>
      </w:r>
      <w:r w:rsidR="007B718C" w:rsidRPr="00BE40FA">
        <w:rPr>
          <w:bCs/>
        </w:rPr>
        <w:t xml:space="preserve"> </w:t>
      </w:r>
      <w:r w:rsidRPr="00BE40FA">
        <w:rPr>
          <w:bCs/>
        </w:rPr>
        <w:t>nitrogen oxides (NO</w:t>
      </w:r>
      <w:r w:rsidRPr="00BE40FA">
        <w:rPr>
          <w:bCs/>
          <w:vertAlign w:val="subscript"/>
        </w:rPr>
        <w:t>x</w:t>
      </w:r>
      <w:r w:rsidRPr="00BE40FA">
        <w:rPr>
          <w:bCs/>
        </w:rPr>
        <w:t xml:space="preserve">), carbon monoxide (CO), 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Bayesian hierarchical conditional logistic model</w:t>
      </w:r>
      <w:r w:rsidR="00594CE8">
        <w:rPr>
          <w:bCs/>
        </w:rPr>
        <w:t xml:space="preserve"> and </w:t>
      </w:r>
      <w:commentRangeStart w:id="7"/>
      <w:r w:rsidR="00594CE8">
        <w:rPr>
          <w:bCs/>
        </w:rPr>
        <w:t xml:space="preserve">adjusted for potential confounders </w:t>
      </w:r>
      <w:commentRangeEnd w:id="7"/>
      <w:r w:rsidR="008E423F">
        <w:rPr>
          <w:rStyle w:val="CommentReference"/>
          <w:rFonts w:asciiTheme="minorHAnsi" w:eastAsiaTheme="minorHAnsi" w:hAnsiTheme="minorHAnsi" w:cstheme="minorBidi"/>
          <w:lang w:val="en-GB"/>
        </w:rPr>
        <w:commentReference w:id="7"/>
      </w:r>
      <w:r w:rsidR="00594CE8">
        <w:rPr>
          <w:bCs/>
        </w:rPr>
        <w:t xml:space="preserve">to estimate the overall </w:t>
      </w:r>
      <w:commentRangeStart w:id="8"/>
      <w:del w:id="9" w:author="Peters, S.M. (Susan)" w:date="2021-10-12T20:08:00Z">
        <w:r w:rsidR="00594CE8" w:rsidDel="008E423F">
          <w:rPr>
            <w:bCs/>
          </w:rPr>
          <w:delText xml:space="preserve">traffic </w:delText>
        </w:r>
      </w:del>
      <w:r w:rsidR="00594CE8">
        <w:rPr>
          <w:bCs/>
        </w:rPr>
        <w:t>association</w:t>
      </w:r>
      <w:ins w:id="10" w:author="Peters, S.M. (Susan)" w:date="2021-10-12T20:08:00Z">
        <w:r w:rsidR="008E423F">
          <w:rPr>
            <w:bCs/>
          </w:rPr>
          <w:t xml:space="preserve"> with t</w:t>
        </w:r>
      </w:ins>
      <w:ins w:id="11" w:author="Peters, S.M. (Susan)" w:date="2021-10-12T20:09:00Z">
        <w:r w:rsidR="008E423F">
          <w:rPr>
            <w:bCs/>
          </w:rPr>
          <w:t>raffic</w:t>
        </w:r>
      </w:ins>
      <w:del w:id="12" w:author="Peters, S.M. (Susan)" w:date="2021-10-12T20:11:00Z">
        <w:r w:rsidR="00594CE8" w:rsidDel="008E423F">
          <w:rPr>
            <w:bCs/>
          </w:rPr>
          <w:delText xml:space="preserve">, </w:delText>
        </w:r>
      </w:del>
      <w:commentRangeEnd w:id="8"/>
      <w:r w:rsidR="008E423F">
        <w:rPr>
          <w:rStyle w:val="CommentReference"/>
          <w:rFonts w:asciiTheme="minorHAnsi" w:eastAsiaTheme="minorHAnsi" w:hAnsiTheme="minorHAnsi" w:cstheme="minorBidi"/>
          <w:lang w:val="en-GB"/>
        </w:rPr>
        <w:commentReference w:id="8"/>
      </w:r>
      <w:ins w:id="13" w:author="Peters, S.M. (Susan)" w:date="2021-10-12T20:12:00Z">
        <w:r w:rsidR="008E423F">
          <w:rPr>
            <w:bCs/>
          </w:rPr>
          <w:t xml:space="preserve">(based on </w:t>
        </w:r>
      </w:ins>
      <w:r w:rsidR="00594CE8">
        <w:rPr>
          <w:bCs/>
        </w:rPr>
        <w:t xml:space="preserve">the joint association with the </w:t>
      </w:r>
      <w:del w:id="14" w:author="Peters, S.M. (Susan)" w:date="2021-10-12T20:09:00Z">
        <w:r w:rsidR="00594CE8" w:rsidDel="008E423F">
          <w:rPr>
            <w:bCs/>
          </w:rPr>
          <w:delText xml:space="preserve">3 </w:delText>
        </w:r>
      </w:del>
      <w:ins w:id="15" w:author="Peters, S.M. (Susan)" w:date="2021-10-12T20:09:00Z">
        <w:r w:rsidR="008E423F">
          <w:rPr>
            <w:bCs/>
          </w:rPr>
          <w:t>three</w:t>
        </w:r>
        <w:r w:rsidR="008E423F">
          <w:rPr>
            <w:bCs/>
          </w:rPr>
          <w:t xml:space="preserve"> </w:t>
        </w:r>
      </w:ins>
      <w:r w:rsidR="00594CE8">
        <w:rPr>
          <w:bCs/>
        </w:rPr>
        <w:t>traffic-related pollutants (NO</w:t>
      </w:r>
      <w:r w:rsidR="00594CE8" w:rsidRPr="00B032BC">
        <w:rPr>
          <w:bCs/>
          <w:vertAlign w:val="subscript"/>
        </w:rPr>
        <w:t>x</w:t>
      </w:r>
      <w:r w:rsidR="00594CE8">
        <w:rPr>
          <w:bCs/>
        </w:rPr>
        <w:t>, CO, and EC)</w:t>
      </w:r>
      <w:ins w:id="16" w:author="Peters, S.M. (Susan)" w:date="2021-10-12T20:12:00Z">
        <w:r w:rsidR="008E423F">
          <w:rPr>
            <w:bCs/>
          </w:rPr>
          <w:t>)</w:t>
        </w:r>
      </w:ins>
      <w:r w:rsidR="00594CE8">
        <w:rPr>
          <w:bCs/>
        </w:rPr>
        <w:t>, as well as pollutant-specific associations</w:t>
      </w:r>
      <w:r w:rsidR="00130D2B" w:rsidRPr="00BE40FA">
        <w:rPr>
          <w:bCs/>
        </w:rPr>
        <w:t>.</w:t>
      </w:r>
    </w:p>
    <w:p w14:paraId="0BFB3B98" w14:textId="637F6AEC"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r w:rsidR="00643397">
        <w:rPr>
          <w:bCs/>
        </w:rPr>
        <w:t>overall traffic and specific traffic-related pollutant</w:t>
      </w:r>
      <w:r w:rsidR="003E0158">
        <w:rPr>
          <w:bCs/>
        </w:rPr>
        <w:t xml:space="preserve"> exposure</w:t>
      </w:r>
      <w:r w:rsidR="00643397">
        <w:rPr>
          <w:bCs/>
        </w:rPr>
        <w:t>.</w:t>
      </w:r>
    </w:p>
    <w:p w14:paraId="4029EEA4" w14:textId="65FD748D" w:rsidR="00E27205" w:rsidRPr="00BE40FA" w:rsidRDefault="00E27205" w:rsidP="00042EDE">
      <w:pPr>
        <w:rPr>
          <w:color w:val="000000" w:themeColor="text1"/>
        </w:rPr>
      </w:pPr>
      <w:r w:rsidRPr="00BE40FA">
        <w:rPr>
          <w:b/>
        </w:rPr>
        <w:t xml:space="preserve">Results: </w:t>
      </w:r>
      <w:del w:id="17" w:author="Peters, S.M. (Susan)" w:date="2021-10-12T20:10:00Z">
        <w:r w:rsidR="005D4AE9" w:rsidRPr="00BE40FA" w:rsidDel="008E423F">
          <w:rPr>
            <w:color w:val="000000" w:themeColor="text1"/>
          </w:rPr>
          <w:delText>We found that f</w:delText>
        </w:r>
      </w:del>
      <w:ins w:id="18" w:author="Peters, S.M. (Susan)" w:date="2021-10-12T20:10:00Z">
        <w:r w:rsidR="008E423F">
          <w:rPr>
            <w:color w:val="000000" w:themeColor="text1"/>
          </w:rPr>
          <w:t>F</w:t>
        </w:r>
      </w:ins>
      <w:r w:rsidR="005D4AE9" w:rsidRPr="00BE40FA">
        <w:rPr>
          <w:color w:val="000000" w:themeColor="text1"/>
        </w:rPr>
        <w:t xml:space="preserve">or a standard deviation (SD) increase in 5-year average concentrations, </w:t>
      </w:r>
      <w:r w:rsidR="005D4AE9" w:rsidRPr="007D684F">
        <w:rPr>
          <w:color w:val="000000" w:themeColor="text1"/>
        </w:rPr>
        <w:t xml:space="preserve">the </w:t>
      </w:r>
      <w:r w:rsidR="005D4AE9" w:rsidRPr="00BE40FA">
        <w:rPr>
          <w:color w:val="000000" w:themeColor="text1"/>
        </w:rPr>
        <w:t>traffic-related pollutants (NO</w:t>
      </w:r>
      <w:r w:rsidR="005D4AE9" w:rsidRPr="00BE40FA">
        <w:rPr>
          <w:color w:val="000000" w:themeColor="text1"/>
          <w:vertAlign w:val="subscript"/>
        </w:rPr>
        <w:t>x</w:t>
      </w:r>
      <w:r w:rsidR="005D4AE9" w:rsidRPr="00BE40FA">
        <w:rPr>
          <w:color w:val="000000" w:themeColor="text1"/>
        </w:rPr>
        <w:t xml:space="preserve">, CO, EC) </w:t>
      </w:r>
      <w:r w:rsidR="006C7188">
        <w:rPr>
          <w:color w:val="000000" w:themeColor="text1"/>
        </w:rPr>
        <w:t>were jointly</w:t>
      </w:r>
      <w:r w:rsidR="006C7188" w:rsidRPr="00BE40FA">
        <w:rPr>
          <w:color w:val="000000" w:themeColor="text1"/>
        </w:rPr>
        <w:t xml:space="preserve"> </w:t>
      </w:r>
      <w:r w:rsidR="005D4AE9" w:rsidRPr="00BE40FA">
        <w:rPr>
          <w:color w:val="000000" w:themeColor="text1"/>
        </w:rPr>
        <w:t>associated with an increase in odds of ALS diagnosis (</w:t>
      </w:r>
      <w:r w:rsidR="009460B4">
        <w:rPr>
          <w:bCs/>
          <w:color w:val="000000" w:themeColor="text1"/>
          <w:lang w:val="en-GB"/>
        </w:rPr>
        <w:t>1.9</w:t>
      </w:r>
      <w:r w:rsidR="005D4AE9" w:rsidRPr="00BE40FA">
        <w:rPr>
          <w:color w:val="000000" w:themeColor="text1"/>
        </w:rPr>
        <w:t>%; 95% credible interval [CrI]:</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r w:rsidR="0030607A">
        <w:rPr>
          <w:color w:val="000000" w:themeColor="text1"/>
        </w:rPr>
        <w:t xml:space="preserve">with </w:t>
      </w:r>
      <w:r w:rsidR="00B16817">
        <w:rPr>
          <w:color w:val="000000" w:themeColor="text1"/>
        </w:rPr>
        <w:t xml:space="preserve">EC </w:t>
      </w:r>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r w:rsidR="00B16817" w:rsidRPr="00BE40FA">
        <w:rPr>
          <w:color w:val="000000" w:themeColor="text1"/>
        </w:rPr>
        <w:t>)</w:t>
      </w:r>
      <w:r w:rsidR="0030607A">
        <w:rPr>
          <w:color w:val="000000" w:themeColor="text1"/>
        </w:rPr>
        <w:t xml:space="preserve"> individually associated with </w:t>
      </w:r>
      <w:r w:rsidR="005D4AE9" w:rsidRPr="00BE40FA">
        <w:rPr>
          <w:color w:val="000000" w:themeColor="text1"/>
        </w:rPr>
        <w:t xml:space="preserve">an increase </w:t>
      </w:r>
      <w:del w:id="19" w:author="Peters, S.M. (Susan)" w:date="2021-10-12T20:13:00Z">
        <w:r w:rsidR="005D4AE9" w:rsidRPr="00BE40FA" w:rsidDel="008E423F">
          <w:rPr>
            <w:color w:val="000000" w:themeColor="text1"/>
          </w:rPr>
          <w:delText xml:space="preserve">in odds </w:delText>
        </w:r>
      </w:del>
      <w:r w:rsidR="005D4AE9" w:rsidRPr="00BE40FA">
        <w:rPr>
          <w:color w:val="000000" w:themeColor="text1"/>
        </w:rPr>
        <w:t>(</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ins w:id="20" w:author="Peters, S.M. (Susan)" w:date="2021-10-12T20:13:00Z">
        <w:r w:rsidR="008E423F">
          <w:rPr>
            <w:color w:val="000000" w:themeColor="text1"/>
          </w:rPr>
          <w:t xml:space="preserve">and </w:t>
        </w:r>
      </w:ins>
      <w:r w:rsidR="00DE253D">
        <w:rPr>
          <w:color w:val="000000" w:themeColor="text1"/>
        </w:rPr>
        <w:t>with</w:t>
      </w:r>
      <w:r w:rsidR="00FD4E15" w:rsidRPr="00BE40FA">
        <w:rPr>
          <w:color w:val="000000" w:themeColor="text1"/>
        </w:rPr>
        <w:t xml:space="preserve"> small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probability of a </w:t>
      </w:r>
      <w:r w:rsidR="005D4AE9" w:rsidRPr="00BE40FA">
        <w:rPr>
          <w:color w:val="000000" w:themeColor="text1"/>
        </w:rPr>
        <w:lastRenderedPageBreak/>
        <w:t xml:space="preserve">positive association between the </w:t>
      </w:r>
      <w:r w:rsidR="00BF4240">
        <w:rPr>
          <w:color w:val="000000" w:themeColor="text1"/>
        </w:rPr>
        <w:t>joint</w:t>
      </w:r>
      <w:r w:rsidR="00BF4240" w:rsidRPr="00BE40FA">
        <w:rPr>
          <w:color w:val="000000" w:themeColor="text1"/>
        </w:rPr>
        <w:t xml:space="preserve"> </w:t>
      </w:r>
      <w:r w:rsidR="005D4AE9" w:rsidRPr="00BE40FA">
        <w:rPr>
          <w:color w:val="000000" w:themeColor="text1"/>
        </w:rPr>
        <w:t>effect of included traffic-related pollutants and ALS diagnosis</w:t>
      </w:r>
      <w:r w:rsidR="00B86B82">
        <w:rPr>
          <w:color w:val="000000" w:themeColor="text1"/>
        </w:rPr>
        <w:t>,</w:t>
      </w:r>
      <w:r w:rsidR="001F585A">
        <w:rPr>
          <w:color w:val="000000" w:themeColor="text1"/>
        </w:rPr>
        <w:t xml:space="preserve"> </w:t>
      </w:r>
      <w:r w:rsidR="00B86B82">
        <w:rPr>
          <w:bCs/>
          <w:color w:val="000000" w:themeColor="text1"/>
          <w:lang w:val="en-GB"/>
        </w:rPr>
        <w:t xml:space="preserve">95.5% 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588348BB" w:rsidR="00893A34" w:rsidRPr="00BE40FA" w:rsidRDefault="00E27205" w:rsidP="000E0904">
      <w:r w:rsidRPr="00BE40FA">
        <w:rPr>
          <w:b/>
        </w:rPr>
        <w:t>Conclusion:</w:t>
      </w:r>
      <w:r w:rsidRPr="00BE40FA">
        <w:rPr>
          <w:bCs/>
        </w:rPr>
        <w:t xml:space="preserve"> </w:t>
      </w:r>
      <w:r w:rsidR="005D4AE9" w:rsidRPr="00BE40FA">
        <w:t xml:space="preserve">Our results indicate a potential positive association between ALS diagnosis and traffic-related </w:t>
      </w:r>
      <w:r w:rsidR="002264EC">
        <w:t>pollutants</w:t>
      </w:r>
      <w:r w:rsidR="001F41E8">
        <w:t xml:space="preserve">, particularly for </w:t>
      </w:r>
      <w:commentRangeStart w:id="21"/>
      <w:r w:rsidR="00D83E73">
        <w:t>EC</w:t>
      </w:r>
      <w:commentRangeEnd w:id="21"/>
      <w:r w:rsidR="008E423F">
        <w:rPr>
          <w:rStyle w:val="CommentReference"/>
          <w:rFonts w:asciiTheme="minorHAnsi" w:eastAsiaTheme="minorHAnsi" w:hAnsiTheme="minorHAnsi" w:cstheme="minorBidi"/>
          <w:lang w:val="en-GB"/>
        </w:rPr>
        <w:commentReference w:id="21"/>
      </w:r>
      <w:r w:rsidR="005D4AE9" w:rsidRPr="00BE40FA">
        <w:t>.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commentRangeStart w:id="22"/>
      <w:r w:rsidRPr="00BE40FA">
        <w:rPr>
          <w:b/>
        </w:rPr>
        <w:lastRenderedPageBreak/>
        <w:t>Introduction</w:t>
      </w:r>
      <w:commentRangeEnd w:id="22"/>
      <w:r w:rsidR="005F4D37">
        <w:rPr>
          <w:rStyle w:val="CommentReference"/>
          <w:rFonts w:asciiTheme="minorHAnsi" w:eastAsiaTheme="minorHAnsi" w:hAnsiTheme="minorHAnsi" w:cstheme="minorBidi"/>
          <w:lang w:val="en-GB"/>
        </w:rPr>
        <w:commentReference w:id="22"/>
      </w:r>
    </w:p>
    <w:p w14:paraId="20E1046F" w14:textId="26565CE8"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t>
      </w:r>
      <w:r w:rsidR="008310BF">
        <w:rPr>
          <w:color w:val="000000" w:themeColor="text1"/>
          <w:lang w:val="en-US"/>
        </w:rPr>
        <w:t>currently without a cure,</w:t>
      </w:r>
      <w:r w:rsidR="008310BF" w:rsidRPr="00BE40FA">
        <w:rPr>
          <w:color w:val="000000" w:themeColor="text1"/>
          <w:lang w:val="en-US"/>
        </w:rPr>
        <w:fldChar w:fldCharType="begin"/>
      </w:r>
      <w:r w:rsidR="008310BF"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8310BF" w:rsidRPr="00BE40FA">
        <w:rPr>
          <w:color w:val="000000" w:themeColor="text1"/>
          <w:lang w:val="en-US"/>
        </w:rPr>
        <w:fldChar w:fldCharType="separate"/>
      </w:r>
      <w:r w:rsidR="008310BF" w:rsidRPr="00BE40FA">
        <w:rPr>
          <w:color w:val="000000"/>
          <w:vertAlign w:val="superscript"/>
          <w:lang w:val="en-US"/>
        </w:rPr>
        <w:t>3</w:t>
      </w:r>
      <w:r w:rsidR="008310BF" w:rsidRPr="00BE40FA">
        <w:rPr>
          <w:color w:val="000000" w:themeColor="text1"/>
          <w:lang w:val="en-US"/>
        </w:rPr>
        <w:fldChar w:fldCharType="end"/>
      </w:r>
      <w:r w:rsidR="008310BF">
        <w:rPr>
          <w:color w:val="000000" w:themeColor="text1"/>
          <w:lang w:val="en-US"/>
        </w:rPr>
        <w:t xml:space="preserve"> </w:t>
      </w:r>
      <w:r w:rsidRPr="00BE40FA">
        <w:rPr>
          <w:color w:val="000000" w:themeColor="text1"/>
          <w:lang w:val="en-US"/>
        </w:rPr>
        <w:t>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00873DB7">
        <w:rPr>
          <w:color w:val="000000" w:themeColor="text1"/>
          <w:lang w:val="en-US"/>
        </w:rPr>
        <w:t>sufferers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ins w:id="23" w:author="Peters, S.M. (Susan)" w:date="2021-10-12T20:15:00Z">
        <w:r w:rsidR="000F5259">
          <w:rPr>
            <w:color w:val="000000" w:themeColor="text1"/>
            <w:lang w:val="en-US"/>
          </w:rPr>
          <w:t xml:space="preserve">with </w:t>
        </w:r>
      </w:ins>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FE6678">
        <w:rPr>
          <w:color w:val="000000" w:themeColor="text1"/>
          <w:lang w:val="en-US"/>
        </w:rPr>
        <w:t>Despite</w:t>
      </w:r>
      <w:r w:rsidR="00FE6678" w:rsidRPr="00BE40FA">
        <w:rPr>
          <w:color w:val="000000" w:themeColor="text1"/>
          <w:lang w:val="en-US"/>
        </w:rPr>
        <w:t xml:space="preserve"> </w:t>
      </w:r>
      <w:r w:rsidRPr="00BE40FA">
        <w:rPr>
          <w:color w:val="000000" w:themeColor="text1"/>
          <w:lang w:val="en-US"/>
        </w:rPr>
        <w:t xml:space="preserve">great advances in our understanding of genetics,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w:t>
      </w:r>
      <w:r w:rsidR="00FE6678">
        <w:rPr>
          <w:color w:val="000000" w:themeColor="text1"/>
          <w:lang w:val="en-US"/>
        </w:rPr>
        <w:t>,</w:t>
      </w:r>
      <w:r w:rsidR="00470916" w:rsidRPr="00BE40FA">
        <w:rPr>
          <w:color w:val="000000" w:themeColor="text1"/>
          <w:lang w:val="en-US"/>
        </w:rPr>
        <w:t xml:space="preserve"> therefore</w:t>
      </w:r>
      <w:r w:rsidR="00FE6678">
        <w:rPr>
          <w:color w:val="000000" w:themeColor="text1"/>
          <w:lang w:val="en-US"/>
        </w:rPr>
        <w:t>,</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 xml:space="preserve">The </w:t>
      </w:r>
      <w:del w:id="24" w:author="Peters, S.M. (Susan)" w:date="2021-10-12T20:15:00Z">
        <w:r w:rsidRPr="00BE40FA" w:rsidDel="000F5259">
          <w:rPr>
            <w:color w:val="000000" w:themeColor="text1"/>
            <w:lang w:val="en-US"/>
          </w:rPr>
          <w:delText xml:space="preserve">lack of and the </w:delText>
        </w:r>
      </w:del>
      <w:r w:rsidRPr="00BE40FA">
        <w:rPr>
          <w:color w:val="000000" w:themeColor="text1"/>
          <w:lang w:val="en-US"/>
        </w:rPr>
        <w:t>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5AE71D38"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w:t>
      </w:r>
      <w:r w:rsidR="00FE6678">
        <w:rPr>
          <w:color w:val="000000" w:themeColor="text1"/>
          <w:lang w:val="en-US"/>
        </w:rPr>
        <w:t>with</w:t>
      </w:r>
      <w:r w:rsidR="00FE6678" w:rsidRPr="00BE40FA">
        <w:rPr>
          <w:color w:val="000000" w:themeColor="text1"/>
          <w:lang w:val="en-US"/>
        </w:rPr>
        <w:t xml:space="preserve"> </w:t>
      </w:r>
      <w:r w:rsidR="00517F4A" w:rsidRPr="00BE40FA">
        <w:rPr>
          <w:color w:val="000000" w:themeColor="text1"/>
          <w:lang w:val="en-US"/>
        </w:rPr>
        <w:t>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261253">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00AB3B45"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7A302F59"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traffic-related</w:t>
      </w:r>
      <w:r w:rsidR="003A3A41" w:rsidRPr="00BD4D5D">
        <w:rPr>
          <w:color w:val="000000" w:themeColor="text1"/>
          <w:lang w:val="en-US"/>
        </w:rPr>
        <w:t xml:space="preserve"> pollutants in </w:t>
      </w:r>
      <w:r w:rsidR="00AF68FE" w:rsidRPr="00BD4D5D">
        <w:rPr>
          <w:color w:val="000000" w:themeColor="text1"/>
          <w:lang w:val="en-US"/>
        </w:rPr>
        <w:t>a single</w:t>
      </w:r>
      <w:r w:rsidR="003A3A41" w:rsidRPr="00BD4D5D">
        <w:rPr>
          <w:color w:val="000000" w:themeColor="text1"/>
          <w:lang w:val="en-US"/>
        </w:rPr>
        <w:t xml:space="preserve"> model. </w:t>
      </w:r>
      <w:r w:rsidR="00E4086B" w:rsidRPr="00BD4D5D">
        <w:rPr>
          <w:color w:val="000000" w:themeColor="text1"/>
          <w:lang w:val="en-US"/>
        </w:rPr>
        <w:t>T</w:t>
      </w:r>
      <w:r w:rsidR="009F00B2" w:rsidRPr="00BD4D5D">
        <w:rPr>
          <w:color w:val="000000" w:themeColor="text1"/>
          <w:lang w:val="en-US"/>
        </w:rPr>
        <w:t>r</w:t>
      </w:r>
      <w:r w:rsidR="009F00B2" w:rsidRPr="00BE40FA">
        <w:rPr>
          <w:color w:val="000000" w:themeColor="text1"/>
          <w:lang w:val="en-US"/>
        </w:rPr>
        <w:t>affic-related 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xml:space="preserve">, primarily in single pollutant </w:t>
      </w:r>
      <w:r w:rsidR="006C3B75">
        <w:rPr>
          <w:color w:val="000000" w:themeColor="text1"/>
          <w:lang w:val="en-US"/>
        </w:rPr>
        <w:lastRenderedPageBreak/>
        <w:t>analyses.</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r w:rsidR="007573A4" w:rsidRPr="00BE40FA">
        <w:rPr>
          <w:color w:val="000000" w:themeColor="text1"/>
          <w:lang w:val="en-US"/>
        </w:rPr>
        <w:t xml:space="preserve"> </w:t>
      </w:r>
      <w:r w:rsidR="00192D2B" w:rsidRPr="00BE40FA">
        <w:rPr>
          <w:color w:val="000000" w:themeColor="text1"/>
          <w:lang w:val="en-US"/>
        </w:rPr>
        <w:t>traffic-related pollutants</w:t>
      </w:r>
      <w:r w:rsidR="007573A4">
        <w:rPr>
          <w:color w:val="000000" w:themeColor="text1"/>
          <w:lang w:val="en-US"/>
        </w:rPr>
        <w:t xml:space="preserve"> and health outcomes</w:t>
      </w:r>
      <w:r w:rsidR="006D0CB4" w:rsidRPr="00BE40FA">
        <w:rPr>
          <w:color w:val="000000" w:themeColor="text1"/>
          <w:lang w:val="en-US"/>
        </w:rPr>
        <w:t>,</w:t>
      </w:r>
      <w:del w:id="25" w:author="Peters, S.M. (Susan)" w:date="2021-10-12T20:17:00Z">
        <w:r w:rsidR="007573A4" w:rsidDel="000F5259">
          <w:rPr>
            <w:color w:val="000000" w:themeColor="text1"/>
            <w:lang w:val="en-US"/>
          </w:rPr>
          <w:delText xml:space="preserve"> and </w:delText>
        </w:r>
        <w:commentRangeStart w:id="26"/>
        <w:r w:rsidR="007573A4" w:rsidDel="000F5259">
          <w:rPr>
            <w:color w:val="000000" w:themeColor="text1"/>
            <w:lang w:val="en-US"/>
          </w:rPr>
          <w:delText>analyses should depend on the research question of interest</w:delText>
        </w:r>
      </w:del>
      <w:commentRangeEnd w:id="26"/>
      <w:r w:rsidR="000F5259">
        <w:rPr>
          <w:rStyle w:val="CommentReference"/>
          <w:rFonts w:asciiTheme="minorHAnsi" w:hAnsiTheme="minorHAnsi" w:cstheme="minorBidi"/>
          <w:lang w:eastAsia="en-US"/>
        </w:rPr>
        <w:commentReference w:id="26"/>
      </w:r>
      <w:r w:rsidR="007573A4">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Using three air pollutants commonly used in health studies as traffic-related emissions tracers</w:t>
      </w:r>
      <w:r w:rsidR="000D26DA">
        <w:rPr>
          <w:color w:val="000000" w:themeColor="text1"/>
          <w:lang w:val="en-US"/>
        </w:rPr>
        <w:t>—</w:t>
      </w:r>
      <w:r w:rsidR="007573A4">
        <w:rPr>
          <w:color w:val="000000" w:themeColor="text1"/>
          <w:lang w:val="en-US"/>
        </w:rPr>
        <w:t>nitrogen oxides (NOx), carbon monoxide (CO), and elemental carbon (EC</w:t>
      </w:r>
      <w:r w:rsidR="000D26DA">
        <w:rPr>
          <w:color w:val="000000" w:themeColor="text1"/>
          <w:lang w:val="en-US"/>
        </w:rPr>
        <w:t>)—</w:t>
      </w:r>
      <w:r w:rsidR="007573A4">
        <w:rPr>
          <w:color w:val="000000" w:themeColor="text1"/>
          <w:lang w:val="en-US"/>
        </w:rPr>
        <w:t>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1B43CB" w:rsidRPr="00BE40FA">
        <w:rPr>
          <w:color w:val="000000" w:themeColor="text1"/>
          <w:lang w:val="en-US"/>
        </w:rPr>
        <w:t xml:space="preserve"> </w:t>
      </w:r>
      <w:r w:rsidR="003B368E" w:rsidRPr="00BE40FA">
        <w:rPr>
          <w:color w:val="000000" w:themeColor="text1"/>
          <w:lang w:val="en-US"/>
        </w:rPr>
        <w:t>traffic-related pollutant is</w:t>
      </w:r>
      <w:r w:rsidR="007573A4">
        <w:rPr>
          <w:color w:val="000000" w:themeColor="text1"/>
          <w:lang w:val="en-US"/>
        </w:rPr>
        <w:t xml:space="preserve"> independently</w:t>
      </w:r>
      <w:r w:rsidR="003B368E" w:rsidRPr="00BE40FA">
        <w:rPr>
          <w:color w:val="000000" w:themeColor="text1"/>
          <w:lang w:val="en-US"/>
        </w:rPr>
        <w:t xml:space="preserve"> 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commentRangeStart w:id="27"/>
      <w:r w:rsidR="00670CC9">
        <w:rPr>
          <w:color w:val="000000" w:themeColor="text1"/>
          <w:lang w:val="en-US"/>
        </w:rPr>
        <w:t xml:space="preserve">and </w:t>
      </w:r>
      <w:r w:rsidR="007F4877">
        <w:rPr>
          <w:color w:val="000000" w:themeColor="text1"/>
          <w:lang w:val="en-US"/>
        </w:rPr>
        <w:t xml:space="preserve">the </w:t>
      </w:r>
      <w:r w:rsidR="00670CC9">
        <w:rPr>
          <w:color w:val="000000" w:themeColor="text1"/>
          <w:lang w:val="en-US"/>
        </w:rPr>
        <w:t xml:space="preserve">average overall traffic emissions </w:t>
      </w:r>
      <w:commentRangeEnd w:id="27"/>
      <w:r w:rsidR="000F5259">
        <w:rPr>
          <w:rStyle w:val="CommentReference"/>
          <w:rFonts w:asciiTheme="minorHAnsi" w:hAnsiTheme="minorHAnsi" w:cstheme="minorBidi"/>
          <w:lang w:eastAsia="en-US"/>
        </w:rPr>
        <w:commentReference w:id="27"/>
      </w:r>
      <w:r w:rsidR="00670CC9">
        <w:rPr>
          <w:color w:val="000000" w:themeColor="text1"/>
          <w:lang w:val="en-US"/>
        </w:rPr>
        <w:t>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4EEC24E4"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del w:id="28" w:author="Peters, S.M. (Susan)" w:date="2021-10-12T20:19:00Z">
        <w:r w:rsidR="00046091" w:rsidRPr="00BE40FA" w:rsidDel="000F5259">
          <w:rPr>
            <w:bCs/>
            <w:color w:val="000000" w:themeColor="text1"/>
          </w:rPr>
          <w:delText xml:space="preserve">Danish National Registers </w:delText>
        </w:r>
      </w:del>
      <w:r w:rsidR="00046091" w:rsidRPr="00BE40FA">
        <w:rPr>
          <w:bCs/>
          <w:color w:val="000000" w:themeColor="text1"/>
        </w:rPr>
        <w:t xml:space="preserve">system </w:t>
      </w:r>
      <w:r w:rsidR="00B22996" w:rsidRPr="00BE40FA">
        <w:rPr>
          <w:bCs/>
          <w:color w:val="000000" w:themeColor="text1"/>
        </w:rPr>
        <w:t xml:space="preserve">was established in 1977 and is a comprehensive patient register, including nationwide clinical and administrative records for all somatic inpatient data. Outpatient data have also been included in the </w:t>
      </w:r>
      <w:r w:rsidR="00046091" w:rsidRPr="00BE40FA">
        <w:rPr>
          <w:bCs/>
          <w:color w:val="000000" w:themeColor="text1"/>
        </w:rPr>
        <w:t xml:space="preserve">Danish National Registers system </w:t>
      </w:r>
      <w:r w:rsidR="00B22996" w:rsidRPr="00BE40FA">
        <w:rPr>
          <w:bCs/>
          <w:color w:val="000000" w:themeColor="text1"/>
        </w:rPr>
        <w:t>since 1995</w:t>
      </w:r>
      <w:r w:rsidR="00B83084">
        <w:rPr>
          <w:bCs/>
          <w:color w:val="000000" w:themeColor="text1"/>
        </w:rPr>
        <w:t>.</w:t>
      </w:r>
    </w:p>
    <w:p w14:paraId="755C1A30" w14:textId="752E21BC" w:rsidR="00B11B89" w:rsidRPr="00BE40FA" w:rsidRDefault="00B11B89" w:rsidP="00B22996">
      <w:pPr>
        <w:rPr>
          <w:bCs/>
          <w:color w:val="000000" w:themeColor="text1"/>
        </w:rPr>
      </w:pPr>
    </w:p>
    <w:p w14:paraId="53BC8752" w14:textId="17995288"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E42C58" w:rsidRPr="00BE40FA">
        <w:rPr>
          <w:bCs/>
          <w:color w:val="000000" w:themeColor="text1"/>
        </w:rPr>
        <w:t>, us</w:t>
      </w:r>
      <w:r w:rsidR="00357E12">
        <w:rPr>
          <w:bCs/>
          <w:color w:val="000000" w:themeColor="text1"/>
        </w:rPr>
        <w:t>ing</w:t>
      </w:r>
      <w:r w:rsidR="00E42C58" w:rsidRPr="00BE40FA">
        <w:rPr>
          <w:bCs/>
          <w:color w:val="000000" w:themeColor="text1"/>
        </w:rPr>
        <w:t xml:space="preserve"> the date of the first relevant code</w:t>
      </w:r>
      <w:r w:rsidR="00357E12">
        <w:rPr>
          <w:bCs/>
          <w:color w:val="000000" w:themeColor="text1"/>
        </w:rPr>
        <w:t xml:space="preserve"> as</w:t>
      </w:r>
      <w:r w:rsidR="00357E12" w:rsidRPr="00BE40FA">
        <w:rPr>
          <w:bCs/>
          <w:color w:val="000000" w:themeColor="text1"/>
        </w:rPr>
        <w:t xml:space="preserve"> the diagnosis date</w:t>
      </w:r>
      <w:r w:rsidR="00E42C58" w:rsidRPr="00BE40FA">
        <w:rPr>
          <w:bCs/>
          <w:color w:val="000000" w:themeColor="text1"/>
        </w:rPr>
        <w:t>.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a validation study, Danish National Registers system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49AC009E" w:rsidR="00410CC8" w:rsidRPr="00BE40FA" w:rsidRDefault="00A11685" w:rsidP="00B22996">
      <w:pPr>
        <w:rPr>
          <w:bCs/>
          <w:color w:val="000000" w:themeColor="text1"/>
        </w:rPr>
      </w:pPr>
      <w:r w:rsidRPr="00BE40FA">
        <w:rPr>
          <w:bCs/>
          <w:color w:val="000000" w:themeColor="text1"/>
        </w:rPr>
        <w:lastRenderedPageBreak/>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ontrols through the Danish Civil Registration System, established in 1968</w:t>
      </w:r>
      <w:r w:rsidR="00BC526C">
        <w:rPr>
          <w:bCs/>
          <w:color w:val="000000" w:themeColor="text1"/>
        </w:rPr>
        <w:t>,</w:t>
      </w:r>
      <w:r w:rsidR="00E62978" w:rsidRPr="00BE40FA">
        <w:rPr>
          <w:bCs/>
          <w:color w:val="000000" w:themeColor="text1"/>
        </w:rPr>
        <w:t xml:space="preserve"> </w:t>
      </w:r>
      <w:r w:rsidR="00BC526C">
        <w:rPr>
          <w:bCs/>
          <w:color w:val="000000" w:themeColor="text1"/>
        </w:rPr>
        <w:t>which</w:t>
      </w:r>
      <w:r w:rsidR="00BC526C" w:rsidRPr="00BE40FA">
        <w:rPr>
          <w:bCs/>
          <w:color w:val="000000" w:themeColor="text1"/>
        </w:rPr>
        <w:t xml:space="preserve"> </w:t>
      </w:r>
      <w:r w:rsidR="00E62978" w:rsidRPr="00BE40FA">
        <w:rPr>
          <w:bCs/>
          <w:color w:val="000000" w:themeColor="text1"/>
        </w:rPr>
        <w:t>includes administrative records (e.g., date and place of birth, vital status, and history of civil status and addresses)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r w:rsidR="00311DF2" w:rsidRPr="00BE40FA">
        <w:rPr>
          <w:bCs/>
          <w:color w:val="000000" w:themeColor="text1"/>
        </w:rPr>
        <w:t xml:space="preserve">We identified </w:t>
      </w:r>
      <w:r w:rsidR="0049389D">
        <w:rPr>
          <w:bCs/>
          <w:color w:val="000000" w:themeColor="text1"/>
        </w:rPr>
        <w:t xml:space="preserve">as </w:t>
      </w:r>
      <w:r w:rsidR="00C2252F">
        <w:rPr>
          <w:bCs/>
          <w:color w:val="000000" w:themeColor="text1"/>
        </w:rPr>
        <w:t xml:space="preserve">potential </w:t>
      </w:r>
      <w:r w:rsidR="00311DF2" w:rsidRPr="00BE40FA">
        <w:rPr>
          <w:bCs/>
          <w:color w:val="000000" w:themeColor="text1"/>
        </w:rPr>
        <w:t xml:space="preserve">controls </w:t>
      </w:r>
      <w:r w:rsidR="00832335" w:rsidRPr="00BE40FA">
        <w:rPr>
          <w:bCs/>
          <w:color w:val="000000" w:themeColor="text1"/>
        </w:rPr>
        <w:t xml:space="preserve">any person with no mention </w:t>
      </w:r>
      <w:r w:rsidR="00271F4D">
        <w:rPr>
          <w:bCs/>
          <w:color w:val="000000" w:themeColor="text1"/>
        </w:rPr>
        <w:t xml:space="preserve">of </w:t>
      </w:r>
      <w:r w:rsidR="00CC0EC2" w:rsidRPr="00BE40FA">
        <w:rPr>
          <w:bCs/>
          <w:color w:val="000000" w:themeColor="text1"/>
        </w:rPr>
        <w:t xml:space="preserve">ICD-8 code 348.0 or </w:t>
      </w:r>
      <w:r w:rsidR="00D46EF4" w:rsidRPr="00BE40FA">
        <w:rPr>
          <w:bCs/>
          <w:color w:val="000000" w:themeColor="text1"/>
        </w:rPr>
        <w:t>ICD-10 G12.2</w:t>
      </w:r>
      <w:r w:rsidR="003B5DD4" w:rsidRPr="00BE40FA">
        <w:rPr>
          <w:bCs/>
          <w:color w:val="000000" w:themeColor="text1"/>
        </w:rPr>
        <w:t xml:space="preserve"> in the </w:t>
      </w:r>
      <w:r w:rsidR="00046091" w:rsidRPr="00BE40FA">
        <w:rPr>
          <w:bCs/>
          <w:color w:val="000000" w:themeColor="text1"/>
        </w:rPr>
        <w:t>Danish National Registers system</w:t>
      </w:r>
      <w:r w:rsidR="003B5DD4"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age, sex</w:t>
      </w:r>
      <w:r w:rsidR="00524390">
        <w:rPr>
          <w:bCs/>
          <w:color w:val="000000" w:themeColor="text1"/>
        </w:rPr>
        <w:t xml:space="preserve">, </w:t>
      </w:r>
      <w:r w:rsidR="00AD6EA4" w:rsidRPr="00BE40FA">
        <w:rPr>
          <w:bCs/>
          <w:color w:val="000000" w:themeColor="text1"/>
        </w:rPr>
        <w:t>date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Controls </w:t>
      </w:r>
      <w:r w:rsidR="005B6BF1" w:rsidRPr="00BE40FA">
        <w:rPr>
          <w:bCs/>
          <w:color w:val="000000" w:themeColor="text1"/>
        </w:rPr>
        <w:t>were</w:t>
      </w:r>
      <w:r w:rsidR="00C901A0" w:rsidRPr="00BE40FA">
        <w:rPr>
          <w:bCs/>
          <w:color w:val="000000" w:themeColor="text1"/>
        </w:rPr>
        <w:t xml:space="preserve"> alive in the </w:t>
      </w:r>
      <w:commentRangeStart w:id="29"/>
      <w:r w:rsidR="00046091" w:rsidRPr="00BE40FA">
        <w:rPr>
          <w:bCs/>
          <w:color w:val="000000" w:themeColor="text1"/>
        </w:rPr>
        <w:t>Danish National Registers system</w:t>
      </w:r>
      <w:commentRangeEnd w:id="29"/>
      <w:r w:rsidR="000F5259">
        <w:rPr>
          <w:rStyle w:val="CommentReference"/>
          <w:rFonts w:asciiTheme="minorHAnsi" w:eastAsiaTheme="minorHAnsi" w:hAnsiTheme="minorHAnsi" w:cstheme="minorBidi"/>
          <w:lang w:val="en-GB"/>
        </w:rPr>
        <w:commentReference w:id="29"/>
      </w:r>
      <w:r w:rsidR="00046091" w:rsidRPr="00BE40FA">
        <w:rPr>
          <w:bCs/>
          <w:color w:val="000000" w:themeColor="text1"/>
        </w:rPr>
        <w:t xml:space="preserve">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37633373"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52A28A0" w:rsidR="00643616" w:rsidRPr="00BE40FA" w:rsidRDefault="00643616" w:rsidP="00B22996">
      <w:pPr>
        <w:rPr>
          <w:bCs/>
          <w:color w:val="000000" w:themeColor="text1"/>
        </w:rPr>
      </w:pPr>
      <w:r w:rsidRPr="00BE40FA">
        <w:rPr>
          <w:bCs/>
          <w:color w:val="000000" w:themeColor="text1"/>
        </w:rPr>
        <w:t xml:space="preserve">This study was approved by the Institutional Review Board at the </w:t>
      </w:r>
      <w:r w:rsidR="00E53A69" w:rsidRPr="00BE40FA">
        <w:rPr>
          <w:bCs/>
          <w:color w:val="000000" w:themeColor="text1"/>
        </w:rPr>
        <w:t>Columbia University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4FE3772A"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292121">
        <w:rPr>
          <w:bCs/>
          <w:color w:val="000000" w:themeColor="text1"/>
        </w:rPr>
        <w:t xml:space="preserve">; </w:t>
      </w:r>
      <w:r w:rsidR="009C4919">
        <w:rPr>
          <w:bCs/>
        </w:rPr>
        <w:t>of which black carbon is a constituent</w:t>
      </w:r>
      <w:r w:rsidR="00412D4D" w:rsidRPr="00BE40FA">
        <w:rPr>
          <w:bCs/>
          <w:color w:val="000000" w:themeColor="text1"/>
        </w:rPr>
        <w:t>)</w:t>
      </w:r>
      <w:r w:rsidR="009E2641">
        <w:rPr>
          <w:bCs/>
          <w:color w:val="000000" w:themeColor="text1"/>
        </w:rPr>
        <w:t>, ozone (O</w:t>
      </w:r>
      <w:r w:rsidR="009E2641" w:rsidRPr="0095721D">
        <w:rPr>
          <w:bCs/>
          <w:color w:val="000000" w:themeColor="text1"/>
          <w:vertAlign w:val="subscript"/>
        </w:rPr>
        <w:t>3</w:t>
      </w:r>
      <w:r w:rsidR="009E2641">
        <w:rPr>
          <w:bCs/>
          <w:color w:val="000000" w:themeColor="text1"/>
        </w:rPr>
        <w:t>)</w:t>
      </w:r>
      <w:r w:rsidR="00187790">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at residential addresses of study participants</w:t>
      </w:r>
      <w:r w:rsidRPr="00BE40FA">
        <w:rPr>
          <w:bCs/>
          <w:color w:val="000000" w:themeColor="text1"/>
        </w:rPr>
        <w:t xml:space="preserve"> from validated spatio-temporal model</w:t>
      </w:r>
      <w:r w:rsidR="00A01A43">
        <w:rPr>
          <w:bCs/>
          <w:color w:val="000000" w:themeColor="text1"/>
        </w:rPr>
        <w:t>s</w:t>
      </w:r>
      <w:r w:rsidR="0012534F" w:rsidRPr="00BE40FA">
        <w:rPr>
          <w:bCs/>
          <w:color w:val="000000" w:themeColor="text1"/>
        </w:rPr>
        <w:t xml:space="preserve"> 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r w:rsidR="007B05F7" w:rsidRPr="00BE40FA">
        <w:rPr>
          <w:bCs/>
          <w:color w:val="000000" w:themeColor="text1"/>
        </w:rPr>
        <w:t xml:space="preserve"> </w:t>
      </w:r>
      <w:r w:rsidR="00912D16">
        <w:rPr>
          <w:bCs/>
          <w:color w:val="000000" w:themeColor="text1"/>
        </w:rPr>
        <w:t xml:space="preserve">We </w:t>
      </w:r>
      <w:r w:rsidR="00187790">
        <w:rPr>
          <w:bCs/>
          <w:color w:val="000000" w:themeColor="text1"/>
        </w:rPr>
        <w:t xml:space="preserve">used the </w:t>
      </w:r>
      <w:r w:rsidR="00912D16" w:rsidRPr="00BE40FA">
        <w:rPr>
          <w:bCs/>
          <w:color w:val="000000" w:themeColor="text1"/>
        </w:rPr>
        <w:t>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 xml:space="preserve">been extensively used in previous air pollution epidemiologic studies in </w:t>
      </w:r>
      <w:r w:rsidR="00520EA3" w:rsidRPr="00BE40FA">
        <w:rPr>
          <w:bCs/>
          <w:color w:val="000000" w:themeColor="text1"/>
        </w:rPr>
        <w:lastRenderedPageBreak/>
        <w:t>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 xml:space="preserve">The models have good </w:t>
      </w:r>
      <w:r w:rsidR="009D0AAF">
        <w:rPr>
          <w:bCs/>
          <w:color w:val="000000" w:themeColor="text1"/>
        </w:rPr>
        <w:t xml:space="preserve">predictive </w:t>
      </w:r>
      <w:r w:rsidR="00840226">
        <w:rPr>
          <w:bCs/>
          <w:color w:val="000000" w:themeColor="text1"/>
        </w:rPr>
        <w:t>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30"/>
      <w:r w:rsidR="00E52635">
        <w:rPr>
          <w:bCs/>
          <w:color w:val="000000" w:themeColor="text1"/>
        </w:rPr>
        <w:t>XX</w:t>
      </w:r>
      <w:commentRangeEnd w:id="30"/>
      <w:r w:rsidR="00747D93">
        <w:rPr>
          <w:rStyle w:val="CommentReference"/>
          <w:rFonts w:asciiTheme="minorHAnsi" w:eastAsiaTheme="minorHAnsi" w:hAnsiTheme="minorHAnsi" w:cstheme="minorBidi"/>
          <w:lang w:val="en-GB"/>
        </w:rPr>
        <w:commentReference w:id="30"/>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w:t>
      </w:r>
      <w:commentRangeStart w:id="31"/>
      <w:r w:rsidR="00BC49EA">
        <w:rPr>
          <w:bCs/>
          <w:color w:val="000000" w:themeColor="text1"/>
        </w:rPr>
        <w:t>XX</w:t>
      </w:r>
      <w:commentRangeEnd w:id="31"/>
      <w:r w:rsidR="00747D93">
        <w:rPr>
          <w:rStyle w:val="CommentReference"/>
          <w:rFonts w:asciiTheme="minorHAnsi" w:eastAsiaTheme="minorHAnsi" w:hAnsiTheme="minorHAnsi" w:cstheme="minorBidi"/>
          <w:lang w:val="en-GB"/>
        </w:rPr>
        <w:commentReference w:id="31"/>
      </w:r>
      <w:r w:rsidR="00BC49EA">
        <w:rPr>
          <w:bCs/>
          <w:color w:val="000000" w:themeColor="text1"/>
        </w:rPr>
        <w:t xml:space="preserve"> for 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del w:id="32" w:author="Peters, S.M. (Susan)" w:date="2021-10-12T20:24:00Z">
        <w:r w:rsidR="008D2343" w:rsidRPr="00BE40FA" w:rsidDel="000F5259">
          <w:rPr>
            <w:bCs/>
            <w:color w:val="000000" w:themeColor="text1"/>
          </w:rPr>
          <w:delText>case or control</w:delText>
        </w:r>
      </w:del>
      <w:ins w:id="33" w:author="Peters, S.M. (Susan)" w:date="2021-10-12T20:24:00Z">
        <w:r w:rsidR="000F5259">
          <w:rPr>
            <w:bCs/>
            <w:color w:val="000000" w:themeColor="text1"/>
          </w:rPr>
          <w:t>subject</w:t>
        </w:r>
      </w:ins>
      <w:r w:rsidR="008D2343" w:rsidRPr="00BE40FA">
        <w:rPr>
          <w:bCs/>
          <w:color w:val="000000" w:themeColor="text1"/>
        </w:rPr>
        <w:t xml:space="preserve">, we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has been shown previously to occur at a median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del w:id="34" w:author="Peters, S.M. (Susan)" w:date="2021-10-12T20:25:00Z">
        <w:r w:rsidR="00C3243E" w:rsidRPr="00BE40FA" w:rsidDel="00FC2C8A">
          <w:rPr>
            <w:bCs/>
            <w:color w:val="000000" w:themeColor="text1"/>
          </w:rPr>
          <w:delText>cases and controls</w:delText>
        </w:r>
      </w:del>
      <w:ins w:id="35" w:author="Peters, S.M. (Susan)" w:date="2021-10-12T20:25:00Z">
        <w:r w:rsidR="00FC2C8A">
          <w:rPr>
            <w:bCs/>
            <w:color w:val="000000" w:themeColor="text1"/>
          </w:rPr>
          <w:t>subjects</w:t>
        </w:r>
      </w:ins>
      <w:r w:rsidR="00C3243E" w:rsidRPr="00BE40FA">
        <w:rPr>
          <w:bCs/>
          <w:color w:val="000000" w:themeColor="text1"/>
        </w:rPr>
        <w:t xml:space="preserve"> </w:t>
      </w:r>
      <w:r w:rsidR="00F3435D" w:rsidRPr="00BE40FA">
        <w:rPr>
          <w:bCs/>
          <w:color w:val="000000" w:themeColor="text1"/>
        </w:rPr>
        <w:t xml:space="preserve">across the length of exposure averages: </w:t>
      </w:r>
      <w:r w:rsidR="00B67B35" w:rsidRPr="00BE40FA">
        <w:rPr>
          <w:bCs/>
          <w:color w:val="000000" w:themeColor="text1"/>
        </w:rPr>
        <w:t xml:space="preserve">(i)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65B72861"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the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r w:rsidR="00726BA0">
        <w:rPr>
          <w:bCs/>
          <w:color w:val="000000" w:themeColor="text1"/>
        </w:rPr>
        <w:t>, which 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r w:rsidR="00287B11" w:rsidRPr="00BE40FA">
        <w:rPr>
          <w:bCs/>
          <w:color w:val="000000" w:themeColor="text1"/>
        </w:rPr>
        <w:t xml:space="preserve"> and income tax forms.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unemployed participants</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xml:space="preserve">, </w:t>
      </w:r>
      <w:r w:rsidR="00287B11" w:rsidRPr="00BE40FA">
        <w:rPr>
          <w:bCs/>
          <w:color w:val="000000" w:themeColor="text1"/>
        </w:rPr>
        <w:lastRenderedPageBreak/>
        <w:t>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 xml:space="preserve">big cities of Denmark, rest of Denmark, </w:t>
      </w:r>
      <w:commentRangeStart w:id="36"/>
      <w:r w:rsidR="00A62419" w:rsidRPr="00BE40FA">
        <w:rPr>
          <w:bCs/>
          <w:color w:val="000000" w:themeColor="text1"/>
        </w:rPr>
        <w:t>Greenland</w:t>
      </w:r>
      <w:commentRangeEnd w:id="36"/>
      <w:r w:rsidR="00FC2C8A">
        <w:rPr>
          <w:rStyle w:val="CommentReference"/>
          <w:rFonts w:asciiTheme="minorHAnsi" w:eastAsiaTheme="minorHAnsi" w:hAnsiTheme="minorHAnsi" w:cstheme="minorBidi"/>
          <w:lang w:val="en-GB"/>
        </w:rPr>
        <w:commentReference w:id="36"/>
      </w:r>
      <w:r w:rsidR="00A62419" w:rsidRPr="00BE40FA">
        <w:rPr>
          <w:bCs/>
          <w:color w:val="000000" w:themeColor="text1"/>
        </w:rPr>
        <w:t>)</w:t>
      </w:r>
      <w:r w:rsidR="0069654D" w:rsidRPr="00BE40FA">
        <w:rPr>
          <w:bCs/>
          <w:color w:val="000000" w:themeColor="text1"/>
        </w:rPr>
        <w:t xml:space="preserve"> and place of birth (</w:t>
      </w:r>
      <w:r w:rsidR="00474D16" w:rsidRPr="00BE40FA">
        <w:rPr>
          <w:bCs/>
          <w:color w:val="000000" w:themeColor="text1"/>
        </w:rPr>
        <w:t xml:space="preserve">Greater Copenhagen, big 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w:t>
      </w:r>
      <w:r w:rsidR="00FD2758" w:rsidRPr="00BE40FA">
        <w:rPr>
          <w:bCs/>
          <w:color w:val="000000" w:themeColor="text1"/>
        </w:rPr>
        <w:t xml:space="preserve">potential </w:t>
      </w:r>
      <w:r w:rsidR="00811FCE" w:rsidRPr="00BE40FA">
        <w:rPr>
          <w:bCs/>
          <w:color w:val="000000" w:themeColor="text1"/>
        </w:rPr>
        <w:t xml:space="preserve">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confounders. </w:t>
      </w:r>
      <w:r w:rsidR="00FD2758">
        <w:rPr>
          <w:bCs/>
          <w:color w:val="000000" w:themeColor="text1"/>
        </w:rPr>
        <w:t>A</w:t>
      </w:r>
      <w:r w:rsidR="00723119" w:rsidRPr="00BE40FA">
        <w:rPr>
          <w:bCs/>
          <w:color w:val="000000" w:themeColor="text1"/>
        </w:rPr>
        <w:t xml:space="preserve">s part of </w:t>
      </w:r>
      <w:r w:rsidR="00FD2758">
        <w:rPr>
          <w:bCs/>
          <w:color w:val="000000" w:themeColor="text1"/>
        </w:rPr>
        <w:t>a</w:t>
      </w:r>
      <w:r w:rsidR="00FD2758" w:rsidRPr="00BE40FA">
        <w:rPr>
          <w:bCs/>
          <w:color w:val="000000" w:themeColor="text1"/>
        </w:rPr>
        <w:t xml:space="preserve"> </w:t>
      </w:r>
      <w:r w:rsidR="00723119" w:rsidRPr="00BE40FA">
        <w:rPr>
          <w:bCs/>
          <w:color w:val="000000" w:themeColor="text1"/>
        </w:rPr>
        <w:t>sensitivity analysis, we also included parish-level SES</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r w:rsidR="00FD2758">
        <w:rPr>
          <w:bCs/>
          <w:color w:val="000000" w:themeColor="text1"/>
        </w:rPr>
        <w:t xml:space="preserve"> I</w:t>
      </w:r>
      <w:r w:rsidR="00FD2758" w:rsidRPr="00856F6E">
        <w:rPr>
          <w:bCs/>
          <w:color w:val="000000" w:themeColor="text1"/>
        </w:rPr>
        <w:t>n Denmark, parishes are small administrative units with an average population of ~2,500 residents</w:t>
      </w:r>
      <w:r w:rsidR="009E2655">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B5BA12F"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w:t>
      </w:r>
      <w:commentRangeStart w:id="37"/>
      <w:r w:rsidR="00AC7CC0" w:rsidRPr="00BE40FA">
        <w:rPr>
          <w:bCs/>
          <w:color w:val="000000" w:themeColor="text1"/>
        </w:rPr>
        <w:t>date of birth</w:t>
      </w:r>
      <w:r w:rsidR="008E500B">
        <w:rPr>
          <w:bCs/>
          <w:color w:val="000000" w:themeColor="text1"/>
        </w:rPr>
        <w:t xml:space="preserve">, </w:t>
      </w:r>
      <w:commentRangeEnd w:id="37"/>
      <w:r w:rsidR="004742A9">
        <w:rPr>
          <w:rStyle w:val="CommentReference"/>
          <w:rFonts w:asciiTheme="minorHAnsi" w:eastAsiaTheme="minorHAnsi" w:hAnsiTheme="minorHAnsi" w:cstheme="minorBidi"/>
          <w:lang w:val="en-GB"/>
        </w:rPr>
        <w:commentReference w:id="37"/>
      </w:r>
      <w:r w:rsidR="008E500B">
        <w:rPr>
          <w:bCs/>
          <w:color w:val="000000" w:themeColor="text1"/>
        </w:rPr>
        <w:t>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(a) independent pollutant</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w:t>
      </w:r>
      <w:commentRangeStart w:id="38"/>
      <w:r w:rsidR="000D49A8">
        <w:rPr>
          <w:color w:val="000000" w:themeColor="text1"/>
        </w:rPr>
        <w:t xml:space="preserve">(b) a joint association of the three </w:t>
      </w:r>
      <w:ins w:id="39" w:author="Peters, S.M. (Susan)" w:date="2021-10-12T20:29:00Z">
        <w:r w:rsidR="004742A9">
          <w:rPr>
            <w:color w:val="000000" w:themeColor="text1"/>
          </w:rPr>
          <w:t xml:space="preserve">traffic-related </w:t>
        </w:r>
      </w:ins>
      <w:r w:rsidR="000D49A8">
        <w:rPr>
          <w:color w:val="000000" w:themeColor="text1"/>
        </w:rPr>
        <w:t>pollutants, and (c) an overall average traffic association</w:t>
      </w:r>
      <w:commentRangeEnd w:id="38"/>
      <w:r w:rsidR="004742A9">
        <w:rPr>
          <w:rStyle w:val="CommentReference"/>
          <w:rFonts w:asciiTheme="minorHAnsi" w:eastAsiaTheme="minorHAnsi" w:hAnsiTheme="minorHAnsi" w:cstheme="minorBidi"/>
          <w:lang w:val="en-GB"/>
        </w:rPr>
        <w:commentReference w:id="38"/>
      </w:r>
      <w:r w:rsidR="000D49A8">
        <w:rPr>
          <w:color w:val="000000" w:themeColor="text1"/>
        </w:rPr>
        <w:t>,</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lastRenderedPageBreak/>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132C1B11" w:rsidR="008D48F5" w:rsidRPr="00BE40FA" w:rsidRDefault="008D48F5" w:rsidP="00BB335B">
      <w:pPr>
        <w:rPr>
          <w:color w:val="000000" w:themeColor="text1"/>
        </w:rPr>
      </w:pPr>
      <m:oMathPara>
        <m:oMathParaPr>
          <m:jc m:val="center"/>
        </m:oMathParaPr>
        <m:oMath>
          <m:r>
            <w:rPr>
              <w:rFonts w:ascii="Cambria Math" w:hAnsi="Cambria Math"/>
            </w:rPr>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6666AD0C"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BE605A">
        <w:t xml:space="preserve"> was diagnosed with ALS</w:t>
      </w:r>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If other sources of air pollution are associated with ALS, then </w:t>
      </w:r>
      <w:r w:rsidR="002E6588">
        <w:rPr>
          <w:iCs/>
        </w:rPr>
        <w:t>including</w:t>
      </w:r>
      <w:r w:rsidR="00522BF8">
        <w:rPr>
          <w:iCs/>
        </w:rPr>
        <w:t xml:space="preserve"> PM</w:t>
      </w:r>
      <w:r w:rsidR="00522BF8" w:rsidRPr="00522BF8">
        <w:rPr>
          <w:iCs/>
          <w:vertAlign w:val="subscript"/>
        </w:rPr>
        <w:t>2.5</w:t>
      </w:r>
      <w:r w:rsidR="00522BF8">
        <w:rPr>
          <w:iCs/>
        </w:rPr>
        <w:t xml:space="preserve"> </w:t>
      </w:r>
      <w:r w:rsidR="002E6588">
        <w:rPr>
          <w:iCs/>
        </w:rPr>
        <w:t>(</w:t>
      </w:r>
      <w:r w:rsidR="00522BF8">
        <w:rPr>
          <w:iCs/>
        </w:rPr>
        <w:t>an overall air pollution mixture which includes traffic-related pollutants</w:t>
      </w:r>
      <w:r w:rsidR="002E6588">
        <w:rPr>
          <w:iCs/>
        </w:rPr>
        <w:t>) adjusts for other air pollutants from other sources.</w:t>
      </w:r>
      <w:r w:rsidR="009E695D">
        <w:rPr>
          <w:iCs/>
        </w:rPr>
        <w:fldChar w:fldCharType="begin"/>
      </w:r>
      <w:r w:rsidR="009E695D">
        <w:rPr>
          <w:iCs/>
        </w:rPr>
        <w:instrText xml:space="preserve"> ADDIN ZOTERO_ITEM CSL_CITATION {"citationID":"xBVeiLoi","properties":{"formattedCitation":"\\super 56\\nosupersub{}","plainCitation":"56","noteIndex":0},"citationItems":[{"id":1166,"uris":["http://zotero.org/users/6925055/items/YDGTBQ7Q"],"uri":["http://zotero.org/users/6925055/items/YDGTBQ7Q"],"itemData":{"id":1166,"type":"article-journal","container-title":"American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9E695D" w:rsidRPr="009E695D">
        <w:rPr>
          <w:vertAlign w:val="superscript"/>
        </w:rPr>
        <w:t>56</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sidRPr="00237DF6">
        <w:rPr>
          <w:iCs/>
        </w:rPr>
        <w:t>would be interpreted as the association with non-traffic air pollutants.</w:t>
      </w:r>
      <w:r w:rsidR="004E4E25" w:rsidRPr="00BE40FA">
        <w:rPr>
          <w:iCs/>
        </w:rPr>
        <w:t xml:space="preserve"> In </w:t>
      </w:r>
      <w:r w:rsidR="00715457">
        <w:rPr>
          <w:iCs/>
        </w:rPr>
        <w:t xml:space="preserve">a </w:t>
      </w:r>
      <w:r w:rsidR="004E4E25" w:rsidRPr="00BE40FA">
        <w:rPr>
          <w:iCs/>
        </w:rPr>
        <w:t xml:space="preserve">sensitivity </w:t>
      </w:r>
      <w:r w:rsidR="007914CD" w:rsidRPr="00BE40FA">
        <w:rPr>
          <w:iCs/>
        </w:rPr>
        <w:t>analys</w:t>
      </w:r>
      <w:ins w:id="40" w:author="Peters, S.M. (Susan)" w:date="2021-10-12T20:31:00Z">
        <w:r w:rsidR="00055AFC">
          <w:rPr>
            <w:iCs/>
          </w:rPr>
          <w:t>i</w:t>
        </w:r>
      </w:ins>
      <w:del w:id="41" w:author="Peters, S.M. (Susan)" w:date="2021-10-12T20:31:00Z">
        <w:r w:rsidR="007914CD" w:rsidDel="00055AFC">
          <w:rPr>
            <w:iCs/>
          </w:rPr>
          <w:delText>e</w:delText>
        </w:r>
      </w:del>
      <w:r w:rsidR="007914CD" w:rsidRPr="00BE40FA">
        <w:rPr>
          <w:iCs/>
        </w:rPr>
        <w:t>s</w:t>
      </w:r>
      <w:r w:rsidR="004E4E25" w:rsidRPr="00BE40FA">
        <w:rPr>
          <w:iCs/>
        </w:rPr>
        <w:t xml:space="preserve">,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a natural spline with three degrees of freedom</w:t>
      </w:r>
      <w:r w:rsidR="002C01E8">
        <w:rPr>
          <w:iCs/>
        </w:rPr>
        <w:t>.</w:t>
      </w:r>
    </w:p>
    <w:p w14:paraId="5256BFDB" w14:textId="77777777" w:rsidR="00AC73E6" w:rsidRDefault="00AC73E6" w:rsidP="00080B14"/>
    <w:p w14:paraId="05976FAD" w14:textId="77777777" w:rsidR="00AC73E6" w:rsidRDefault="00AC73E6" w:rsidP="00080B14">
      <w:r>
        <w:t>In the above model, t</w:t>
      </w:r>
      <w:r w:rsidR="00C10DCB">
        <w:t xml:space="preserve">he coefficients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Additionally, we estimated the joint association between these three pollutants and ALS diagnosis as:</w:t>
      </w:r>
    </w:p>
    <w:p w14:paraId="3DFBFB38" w14:textId="4ACDF465" w:rsidR="00AC73E6" w:rsidRPr="00BE40FA" w:rsidRDefault="00B2616A"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712F617D" w:rsidR="00C10DCB" w:rsidRPr="004F6E83" w:rsidRDefault="00AC73E6" w:rsidP="00080B14">
      <w:r>
        <w:lastRenderedPageBreak/>
        <w:t>Specifically, this sum quantifies the association (log-odds) with ALS of a one-SD increase in all three traffic-related pollutants simultaneously.</w:t>
      </w:r>
    </w:p>
    <w:p w14:paraId="07101A98" w14:textId="60BA75B4" w:rsidR="00B2160E" w:rsidRPr="00BE40FA" w:rsidRDefault="00B2160E" w:rsidP="00B2160E">
      <w:pPr>
        <w:rPr>
          <w:iCs/>
        </w:rPr>
      </w:pPr>
    </w:p>
    <w:p w14:paraId="6DF0C60B" w14:textId="4CCEE2EF" w:rsidR="008B5ADC" w:rsidRPr="00BE40FA" w:rsidRDefault="00F037F3" w:rsidP="00B2160E">
      <w:pPr>
        <w:rPr>
          <w:iCs/>
        </w:rPr>
      </w:pPr>
      <w:r>
        <w:rPr>
          <w:iCs/>
        </w:rPr>
        <w:t>Finally</w:t>
      </w:r>
      <w:r w:rsidR="00B2160E" w:rsidRPr="00BE40FA">
        <w:rPr>
          <w:iCs/>
        </w:rPr>
        <w:t>,</w:t>
      </w:r>
      <w:r w:rsidR="00BF64F6">
        <w:rPr>
          <w:iCs/>
        </w:rPr>
        <w:t xml:space="preserve"> we assumed that the traffic-related pollutant-specific associations arise from a distribution of the overall traffic association with ALS diagnosis. To estimate</w:t>
      </w:r>
      <w:r w:rsidR="001B155A">
        <w:rPr>
          <w:iCs/>
        </w:rPr>
        <w:t xml:space="preserve"> </w:t>
      </w:r>
      <w:r w:rsidR="00BF64F6">
        <w:rPr>
          <w:iCs/>
        </w:rPr>
        <w:t xml:space="preserve">this overall traffic effect, </w:t>
      </w:r>
      <w:r w:rsidR="00231FFF" w:rsidRPr="00BE40FA">
        <w:rPr>
          <w:iCs/>
        </w:rPr>
        <w:t xml:space="preserve">we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B2616A"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7251919F"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9E695D">
        <w:instrText xml:space="preserve"> ADDIN ZOTERO_ITEM CSL_CITATION {"citationID":"o7wJ5QmD","properties":{"formattedCitation":"\\super 57\\nosupersub{}","plainCitation":"57","noteIndex":0},"citationItems":[{"id":1126,"uris":["http://zotero.org/users/6925055/items/NT93WX48"],"uri":["http://zotero.org/users/6925055/items/NT93WX48"],"itemData":{"id":1126,"type":"article-journal","container-title":"Numerische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9E695D" w:rsidRPr="009E695D">
        <w:rPr>
          <w:vertAlign w:val="superscript"/>
        </w:rPr>
        <w:t>57</w:t>
      </w:r>
      <w:r w:rsidR="0004176A" w:rsidRPr="00BE40FA">
        <w:fldChar w:fldCharType="end"/>
      </w:r>
    </w:p>
    <w:p w14:paraId="0B117AE9" w14:textId="77777777" w:rsidR="00837A0A" w:rsidRPr="00BE40FA" w:rsidRDefault="00837A0A" w:rsidP="00080B14">
      <w:pPr>
        <w:rPr>
          <w:iCs/>
        </w:rPr>
      </w:pPr>
    </w:p>
    <w:p w14:paraId="73623AD5" w14:textId="1F02AC72"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as recommended by Gelman, Polson and Scott</w:t>
      </w:r>
      <w:r w:rsidR="00FB787E" w:rsidRPr="00BE40FA">
        <w:t>;</w:t>
      </w:r>
      <w:r w:rsidR="00977DB3">
        <w:fldChar w:fldCharType="begin"/>
      </w:r>
      <w:r w:rsidR="00570D54">
        <w:instrText xml:space="preserve"> ADDIN ZOTERO_ITEM CSL_CITATION {"citationID":"yQ8Iq6T4","properties":{"formattedCitation":"\\super 58,59\\nosupersub{}","plainCitation":"58,59","noteIndex":0},"citationItems":[{"id":1175,"uris":["http://zotero.org/users/6925055/items/L95YAVBJ"],"uri":["http://zotero.org/users/6925055/items/L95YAVBJ"],"itemData":{"id":1175,"type":"article-journal","container-title":"Bayesian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570D54" w:rsidRPr="00570D54">
        <w:rPr>
          <w:vertAlign w:val="superscript"/>
        </w:rPr>
        <w:t>58,59</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570D54">
        <w:instrText xml:space="preserve"> ADDIN ZOTERO_ITEM CSL_CITATION {"citationID":"PIkmmUS2","properties":{"formattedCitation":"\\super 60\\nosupersub{}","plainCitation":"60","noteIndex":0},"citationItems":[{"id":1127,"uris":["http://zotero.org/users/6925055/items/U2F95C2T"],"uri":["http://zotero.org/users/6925055/items/U2F95C2T"],"itemData":{"id":1127,"type":"article-journal","container-title":"Journal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570D54" w:rsidRPr="00570D54">
        <w:rPr>
          <w:vertAlign w:val="superscript"/>
        </w:rPr>
        <w:t>60</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427EDB" w:rsidRPr="00BE40FA">
        <w:t xml:space="preserve">, and 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5DA366A6" w:rsidR="000601A4" w:rsidRPr="00BE40FA" w:rsidRDefault="001840D9" w:rsidP="00EB159B">
      <w:r w:rsidRPr="00BE40FA">
        <w:rPr>
          <w:color w:val="000000"/>
        </w:rPr>
        <w:lastRenderedPageBreak/>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r>
          <w:rPr>
            <w:rFonts w:ascii="Cambria Math" w:hAnsi="Cambria Math"/>
            <w:color w:val="000000"/>
          </w:rPr>
          <m:t>-1</m:t>
        </m:r>
      </m:oMath>
      <w:r w:rsidR="00C87607">
        <w:rPr>
          <w:color w:val="000000"/>
        </w:rPr>
        <w:t>,</w:t>
      </w:r>
      <w:r w:rsidR="00A035F1">
        <w:rPr>
          <w:color w:val="000000"/>
        </w:rPr>
        <w:t xml:space="preserve"> etc</w:t>
      </w:r>
      <w:r w:rsidR="00F6273C">
        <w:rPr>
          <w:color w:val="000000"/>
        </w:rPr>
        <w:t>.</w:t>
      </w:r>
      <w:r w:rsidR="00A035F1">
        <w:rPr>
          <w:color w:val="000000"/>
        </w:rPr>
        <w:t xml:space="preserve"> </w:t>
      </w:r>
      <w:r w:rsidR="00D708D1">
        <w:rPr>
          <w:color w:val="000000"/>
        </w:rPr>
        <w:t>obtained in the modelling 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t>4.1.1</w:t>
      </w:r>
      <w:r w:rsidR="00F255A6" w:rsidRPr="00BE40FA">
        <w:rPr>
          <w:color w:val="000000"/>
        </w:rPr>
        <w:t xml:space="preserve"> (Foundation for Statistical Computing, Vienna, Austria),</w:t>
      </w:r>
      <w:r w:rsidR="00C4149D" w:rsidRPr="00BE40FA">
        <w:rPr>
          <w:color w:val="000000"/>
        </w:rPr>
        <w:fldChar w:fldCharType="begin"/>
      </w:r>
      <w:r w:rsidR="00570D54">
        <w:rPr>
          <w:color w:val="000000"/>
        </w:rPr>
        <w:instrText xml:space="preserve"> ADDIN ZOTERO_ITEM CSL_CITATION {"citationID":"HdMkGodZ","properties":{"formattedCitation":"\\super 61\\nosupersub{}","plainCitation":"61","noteIndex":0},"citationItems":[{"id":1031,"uris":["http://zotero.org/users/6925055/items/7HF5ESW8"],"uri":["http://zotero.org/users/6925055/items/7HF5ESW8"],"itemData":{"id":1031,"type":"article-journal","note":"publisher: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570D54" w:rsidRPr="00570D54">
        <w:rPr>
          <w:color w:val="000000"/>
          <w:vertAlign w:val="superscript"/>
        </w:rPr>
        <w:t>61</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C5397A" w:rsidRPr="00BE40FA">
        <w:t>which resulted in</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570D54">
        <w:instrText xml:space="preserve"> ADDIN ZOTERO_ITEM CSL_CITATION {"citationID":"6T0PVtqH","properties":{"formattedCitation":"\\super 62\\nosupersub{}","plainCitation":"62","noteIndex":0},"citationItems":[{"id":1171,"uris":["http://zotero.org/users/6925055/items/TH8ELTQ2"],"uri":["http://zotero.org/users/6925055/items/TH8ELTQ2"],"itemData":{"id":1171,"type":"article-journal","container-title":"Statistical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570D54" w:rsidRPr="00570D54">
        <w:rPr>
          <w:vertAlign w:val="superscript"/>
        </w:rPr>
        <w:t>62</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(CrI)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 xml:space="preserve">. </w:t>
      </w:r>
      <w:r w:rsidR="00D92EDB" w:rsidRPr="00BE40FA">
        <w:t>All code for analysis</w:t>
      </w:r>
      <w:r w:rsidR="00E31948">
        <w:t>, results from analysis</w:t>
      </w:r>
      <w:r w:rsidR="00482A19">
        <w:t>,</w:t>
      </w:r>
      <w:r w:rsidR="00D92EDB" w:rsidRPr="00BE40FA">
        <w:t xml:space="preserve"> and visualization presented in this manuscript </w:t>
      </w:r>
      <w:r w:rsidR="00F650C9" w:rsidRPr="00BE40FA">
        <w:t xml:space="preserve">will be publicly available via </w:t>
      </w:r>
      <w:commentRangeStart w:id="42"/>
      <w:r w:rsidR="00F650C9" w:rsidRPr="00BE40FA">
        <w:t>GitHub</w:t>
      </w:r>
      <w:commentRangeEnd w:id="42"/>
      <w:r w:rsidR="00055AFC">
        <w:rPr>
          <w:rStyle w:val="CommentReference"/>
          <w:rFonts w:asciiTheme="minorHAnsi" w:eastAsiaTheme="minorHAnsi" w:hAnsiTheme="minorHAnsi" w:cstheme="minorBidi"/>
          <w:lang w:val="en-GB"/>
        </w:rPr>
        <w:commentReference w:id="42"/>
      </w:r>
      <w:r w:rsidR="00D92EDB" w:rsidRPr="00BE40FA">
        <w:t>.</w:t>
      </w:r>
    </w:p>
    <w:p w14:paraId="0F0327AB" w14:textId="7143C5FB" w:rsidR="0047230B" w:rsidRPr="00BE40FA" w:rsidRDefault="0047230B" w:rsidP="00EB159B"/>
    <w:p w14:paraId="06D77096" w14:textId="1144B684" w:rsidR="00702698" w:rsidRPr="00BE40FA" w:rsidRDefault="00F414C0" w:rsidP="00EB159B">
      <w:r w:rsidRPr="00BE40FA">
        <w:t xml:space="preserve">We assessed the sensitivity of our results to </w:t>
      </w:r>
      <w:r w:rsidR="00FB5760" w:rsidRPr="00BE40FA">
        <w:t>hyper-</w:t>
      </w:r>
      <w:r w:rsidRPr="00BE40FA">
        <w:t xml:space="preserve">prior </w:t>
      </w:r>
      <w:r w:rsidR="00BB7A63">
        <w:t>assignment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single traffic-related pollutant models adjusting for 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7151D0D0"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and covariate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commentRangeStart w:id="43"/>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t>
      </w:r>
      <w:commentRangeEnd w:id="43"/>
      <w:r w:rsidR="006908D8">
        <w:rPr>
          <w:rStyle w:val="CommentReference"/>
          <w:rFonts w:asciiTheme="minorHAnsi" w:eastAsiaTheme="minorHAnsi" w:hAnsiTheme="minorHAnsi" w:cstheme="minorBidi"/>
          <w:lang w:val="en-GB"/>
        </w:rPr>
        <w:commentReference w:id="43"/>
      </w:r>
      <w:r w:rsidR="005D381F">
        <w:rPr>
          <w:color w:val="000000" w:themeColor="text1"/>
        </w:rPr>
        <w:t xml:space="preserve">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3E6652">
        <w:rPr>
          <w:color w:val="000000" w:themeColor="text1"/>
        </w:rPr>
        <w:t xml:space="preserve"> of total</w:t>
      </w:r>
      <w:r w:rsidR="00C15D1F">
        <w:rPr>
          <w:color w:val="000000" w:themeColor="text1"/>
        </w:rPr>
        <w:t>)</w:t>
      </w:r>
      <w:r w:rsidR="006D14A3" w:rsidRPr="00BE40FA">
        <w:rPr>
          <w:color w:val="000000" w:themeColor="text1"/>
        </w:rPr>
        <w:t xml:space="preserve"> cases and </w:t>
      </w:r>
      <w:r w:rsidR="008D03CF">
        <w:rPr>
          <w:color w:val="000000" w:themeColor="text1"/>
        </w:rPr>
        <w:lastRenderedPageBreak/>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w:t>
      </w:r>
      <w:r w:rsidR="003E6652">
        <w:rPr>
          <w:color w:val="000000" w:themeColor="text1"/>
        </w:rPr>
        <w:t xml:space="preserve"> of total</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 xml:space="preserve">Descriptive statistics of included cases and controls can be found in </w:t>
      </w:r>
      <w:commentRangeStart w:id="44"/>
      <w:r w:rsidR="00546AB1" w:rsidRPr="00BE40FA">
        <w:rPr>
          <w:bCs/>
          <w:color w:val="000000" w:themeColor="text1"/>
        </w:rPr>
        <w:t xml:space="preserve">Table </w:t>
      </w:r>
      <w:r w:rsidR="00476C77">
        <w:rPr>
          <w:bCs/>
          <w:color w:val="000000" w:themeColor="text1"/>
        </w:rPr>
        <w:t>1</w:t>
      </w:r>
      <w:r w:rsidR="00883256">
        <w:rPr>
          <w:bCs/>
          <w:color w:val="000000" w:themeColor="text1"/>
        </w:rPr>
        <w:t>.</w:t>
      </w:r>
      <w:commentRangeEnd w:id="44"/>
      <w:r w:rsidR="006908D8">
        <w:rPr>
          <w:rStyle w:val="CommentReference"/>
          <w:rFonts w:asciiTheme="minorHAnsi" w:eastAsiaTheme="minorHAnsi" w:hAnsiTheme="minorHAnsi" w:cstheme="minorBidi"/>
          <w:lang w:val="en-GB"/>
        </w:rPr>
        <w:commentReference w:id="44"/>
      </w:r>
    </w:p>
    <w:p w14:paraId="52B2AE23" w14:textId="7A0EB212" w:rsidR="003221F8" w:rsidRPr="00BE40FA" w:rsidRDefault="003221F8" w:rsidP="00E11AAC">
      <w:pPr>
        <w:rPr>
          <w:bCs/>
          <w:color w:val="000000" w:themeColor="text1"/>
        </w:rPr>
      </w:pPr>
    </w:p>
    <w:p w14:paraId="20D24883" w14:textId="288E1743" w:rsidR="003221F8" w:rsidRPr="00BE40FA" w:rsidRDefault="008D0C89" w:rsidP="00794B1D">
      <w:pPr>
        <w:rPr>
          <w:bCs/>
          <w:color w:val="000000" w:themeColor="text1"/>
        </w:rPr>
      </w:pPr>
      <w:del w:id="45" w:author="Peters, S.M. (Susan)" w:date="2021-10-12T20:41:00Z">
        <w:r w:rsidDel="006908D8">
          <w:rPr>
            <w:bCs/>
            <w:color w:val="000000" w:themeColor="text1"/>
          </w:rPr>
          <w:delText>A summary of</w:delText>
        </w:r>
        <w:r w:rsidR="00BB13C1" w:rsidRPr="00BE40FA" w:rsidDel="006908D8">
          <w:rPr>
            <w:bCs/>
            <w:color w:val="000000" w:themeColor="text1"/>
          </w:rPr>
          <w:delText xml:space="preserve"> </w:delText>
        </w:r>
        <w:r w:rsidDel="006908D8">
          <w:rPr>
            <w:bCs/>
            <w:color w:val="000000" w:themeColor="text1"/>
          </w:rPr>
          <w:delText>mean</w:delText>
        </w:r>
        <w:r w:rsidR="002B56CD" w:rsidDel="006908D8">
          <w:rPr>
            <w:bCs/>
            <w:color w:val="000000" w:themeColor="text1"/>
          </w:rPr>
          <w:delText>s</w:delText>
        </w:r>
        <w:r w:rsidDel="006908D8">
          <w:rPr>
            <w:bCs/>
            <w:color w:val="000000" w:themeColor="text1"/>
          </w:rPr>
          <w:delText xml:space="preserve"> and </w:delText>
        </w:r>
      </w:del>
      <w:del w:id="46" w:author="Peters, S.M. (Susan)" w:date="2021-10-12T20:40:00Z">
        <w:r w:rsidDel="006908D8">
          <w:rPr>
            <w:bCs/>
            <w:color w:val="000000" w:themeColor="text1"/>
          </w:rPr>
          <w:delText>standard deviation</w:delText>
        </w:r>
        <w:r w:rsidR="002B56CD" w:rsidDel="006908D8">
          <w:rPr>
            <w:bCs/>
            <w:color w:val="000000" w:themeColor="text1"/>
          </w:rPr>
          <w:delText>s</w:delText>
        </w:r>
      </w:del>
      <w:del w:id="47" w:author="Peters, S.M. (Susan)" w:date="2021-10-12T20:41:00Z">
        <w:r w:rsidDel="006908D8">
          <w:rPr>
            <w:bCs/>
            <w:color w:val="000000" w:themeColor="text1"/>
          </w:rPr>
          <w:delText xml:space="preserve"> of</w:delText>
        </w:r>
        <w:r w:rsidR="00BB13C1" w:rsidRPr="00BE40FA" w:rsidDel="006908D8">
          <w:rPr>
            <w:bCs/>
            <w:color w:val="000000" w:themeColor="text1"/>
          </w:rPr>
          <w:delText xml:space="preserve"> </w:delText>
        </w:r>
        <w:r w:rsidR="00BC472A" w:rsidDel="006908D8">
          <w:rPr>
            <w:bCs/>
            <w:color w:val="000000" w:themeColor="text1"/>
          </w:rPr>
          <w:delText xml:space="preserve">5-year average </w:delText>
        </w:r>
        <w:r w:rsidR="00BB13C1" w:rsidRPr="00BE40FA" w:rsidDel="006908D8">
          <w:rPr>
            <w:bCs/>
            <w:color w:val="000000" w:themeColor="text1"/>
          </w:rPr>
          <w:delText xml:space="preserve">concentrations </w:delText>
        </w:r>
        <w:r w:rsidR="00E2654F" w:rsidDel="006908D8">
          <w:rPr>
            <w:bCs/>
            <w:color w:val="000000" w:themeColor="text1"/>
          </w:rPr>
          <w:delText>for</w:delText>
        </w:r>
        <w:r w:rsidR="00BB13C1" w:rsidRPr="00BE40FA" w:rsidDel="006908D8">
          <w:rPr>
            <w:bCs/>
            <w:color w:val="000000" w:themeColor="text1"/>
          </w:rPr>
          <w:delText xml:space="preserve"> each pollutant </w:delText>
        </w:r>
      </w:del>
      <w:del w:id="48" w:author="Peters, S.M. (Susan)" w:date="2021-10-12T20:40:00Z">
        <w:r w:rsidR="00BB13C1" w:rsidRPr="00BE40FA" w:rsidDel="006908D8">
          <w:rPr>
            <w:bCs/>
            <w:color w:val="000000" w:themeColor="text1"/>
          </w:rPr>
          <w:delText xml:space="preserve">included in the </w:delText>
        </w:r>
        <w:r w:rsidR="00701B15" w:rsidRPr="00BE40FA" w:rsidDel="006908D8">
          <w:rPr>
            <w:bCs/>
            <w:color w:val="000000" w:themeColor="text1"/>
          </w:rPr>
          <w:delText xml:space="preserve">analysis </w:delText>
        </w:r>
      </w:del>
      <w:del w:id="49" w:author="Peters, S.M. (Susan)" w:date="2021-10-12T20:41:00Z">
        <w:r w:rsidR="002B3534" w:rsidDel="006908D8">
          <w:rPr>
            <w:bCs/>
            <w:color w:val="000000" w:themeColor="text1"/>
          </w:rPr>
          <w:delText>is</w:delText>
        </w:r>
        <w:r w:rsidR="002B3534" w:rsidRPr="00BE40FA" w:rsidDel="006908D8">
          <w:rPr>
            <w:bCs/>
            <w:color w:val="000000" w:themeColor="text1"/>
          </w:rPr>
          <w:delText xml:space="preserve"> </w:delText>
        </w:r>
        <w:r w:rsidR="00B3107A" w:rsidDel="006908D8">
          <w:rPr>
            <w:bCs/>
            <w:color w:val="000000" w:themeColor="text1"/>
          </w:rPr>
          <w:delText>presented</w:delText>
        </w:r>
        <w:r w:rsidR="00B3107A" w:rsidRPr="00BE40FA" w:rsidDel="006908D8">
          <w:rPr>
            <w:bCs/>
            <w:color w:val="000000" w:themeColor="text1"/>
          </w:rPr>
          <w:delText xml:space="preserve"> </w:delText>
        </w:r>
        <w:r w:rsidR="00701B15" w:rsidRPr="00BE40FA" w:rsidDel="006908D8">
          <w:rPr>
            <w:bCs/>
            <w:color w:val="000000" w:themeColor="text1"/>
          </w:rPr>
          <w:delText xml:space="preserve">in Table </w:delText>
        </w:r>
        <w:r w:rsidR="00CB4C3A" w:rsidDel="006908D8">
          <w:rPr>
            <w:bCs/>
            <w:color w:val="000000" w:themeColor="text1"/>
          </w:rPr>
          <w:delText>2.</w:delText>
        </w:r>
        <w:r w:rsidR="00701B15" w:rsidRPr="00BE40FA" w:rsidDel="006908D8">
          <w:rPr>
            <w:bCs/>
            <w:color w:val="000000" w:themeColor="text1"/>
          </w:rPr>
          <w:delText xml:space="preserve"> </w:delText>
        </w:r>
      </w:del>
      <w:r w:rsidR="000326BB">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ins w:id="50" w:author="Peters, S.M. (Susan)" w:date="2021-10-12T20:41:00Z">
        <w:r w:rsidR="006908D8">
          <w:rPr>
            <w:bCs/>
            <w:color w:val="000000" w:themeColor="text1"/>
          </w:rPr>
          <w:t xml:space="preserve"> (Table 2)</w:t>
        </w:r>
      </w:ins>
      <w:r w:rsidR="005E1CF7">
        <w:rPr>
          <w:bCs/>
          <w:color w:val="000000" w:themeColor="text1"/>
        </w:rPr>
        <w:t>.</w:t>
      </w:r>
      <w:r w:rsidR="00EA503F">
        <w:rPr>
          <w:bCs/>
          <w:color w:val="000000" w:themeColor="text1"/>
        </w:rPr>
        <w:t xml:space="preserve"> </w:t>
      </w:r>
      <w:r w:rsidR="002B3534">
        <w:rPr>
          <w:bCs/>
          <w:color w:val="000000" w:themeColor="text1"/>
        </w:rPr>
        <w:t>Figure 1 shows</w:t>
      </w:r>
      <w:r w:rsidR="002B3534" w:rsidRPr="00BE40FA">
        <w:rPr>
          <w:bCs/>
          <w:color w:val="000000" w:themeColor="text1"/>
        </w:rPr>
        <w:t xml:space="preserve"> </w:t>
      </w:r>
      <w:r w:rsidR="00AE1247" w:rsidRPr="00BE40FA">
        <w:rPr>
          <w:bCs/>
          <w:color w:val="000000" w:themeColor="text1"/>
        </w:rPr>
        <w:t>Spearman correlation</w:t>
      </w:r>
      <w:r w:rsidR="002B3534">
        <w:rPr>
          <w:bCs/>
          <w:color w:val="000000" w:themeColor="text1"/>
        </w:rPr>
        <w:t>s</w:t>
      </w:r>
      <w:r w:rsidR="00AE1247" w:rsidRPr="00BE40FA">
        <w:rPr>
          <w:bCs/>
          <w:color w:val="000000" w:themeColor="text1"/>
        </w:rPr>
        <w:t xml:space="preserve"> between pollutants for 5-year average exposure</w:t>
      </w:r>
      <w:r w:rsidR="002B3534">
        <w:rPr>
          <w:bCs/>
          <w:color w:val="000000" w:themeColor="text1"/>
        </w:rPr>
        <w:t>s</w:t>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del w:id="51" w:author="Peters, S.M. (Susan)" w:date="2021-10-12T20:41:00Z">
        <w:r w:rsidR="00422726" w:rsidDel="006908D8">
          <w:rPr>
            <w:bCs/>
            <w:color w:val="000000" w:themeColor="text1"/>
          </w:rPr>
          <w:delText>was</w:delText>
        </w:r>
        <w:r w:rsidR="00DA7D99" w:rsidRPr="00BE40FA" w:rsidDel="006908D8">
          <w:rPr>
            <w:bCs/>
            <w:color w:val="000000" w:themeColor="text1"/>
          </w:rPr>
          <w:delText xml:space="preserve"> </w:delText>
        </w:r>
      </w:del>
      <w:ins w:id="52" w:author="Peters, S.M. (Susan)" w:date="2021-10-12T20:41:00Z">
        <w:r w:rsidR="006908D8">
          <w:rPr>
            <w:bCs/>
            <w:color w:val="000000" w:themeColor="text1"/>
          </w:rPr>
          <w:t>showed highest</w:t>
        </w:r>
        <w:r w:rsidR="006908D8" w:rsidRPr="00BE40FA">
          <w:rPr>
            <w:bCs/>
            <w:color w:val="000000" w:themeColor="text1"/>
          </w:rPr>
          <w:t xml:space="preserve"> </w:t>
        </w:r>
      </w:ins>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CO</w:t>
      </w:r>
      <w:del w:id="53" w:author="Peters, S.M. (Susan)" w:date="2021-10-12T20:41:00Z">
        <w:r w:rsidR="002C32C6" w:rsidRPr="00BE40FA" w:rsidDel="006908D8">
          <w:rPr>
            <w:bCs/>
            <w:color w:val="000000" w:themeColor="text1"/>
          </w:rPr>
          <w:delText xml:space="preserve"> </w:delText>
        </w:r>
        <w:r w:rsidR="006B3FF5" w:rsidDel="006908D8">
          <w:rPr>
            <w:bCs/>
            <w:color w:val="000000" w:themeColor="text1"/>
          </w:rPr>
          <w:delText>most highly</w:delText>
        </w:r>
      </w:del>
      <w:del w:id="54" w:author="Peters, S.M. (Susan)" w:date="2021-10-12T20:42:00Z">
        <w:r w:rsidR="00894915" w:rsidDel="006908D8">
          <w:rPr>
            <w:bCs/>
            <w:color w:val="000000" w:themeColor="text1"/>
          </w:rPr>
          <w:delText>,</w:delText>
        </w:r>
        <w:r w:rsidR="00894915" w:rsidRPr="00BE40FA" w:rsidDel="006908D8">
          <w:rPr>
            <w:bCs/>
            <w:color w:val="000000" w:themeColor="text1"/>
          </w:rPr>
          <w:delText xml:space="preserve"> </w:delText>
        </w:r>
        <w:r w:rsidR="00894915" w:rsidDel="006908D8">
          <w:rPr>
            <w:bCs/>
            <w:color w:val="000000" w:themeColor="text1"/>
          </w:rPr>
          <w:delText>a</w:delText>
        </w:r>
        <w:r w:rsidR="002C32C6" w:rsidRPr="00BE40FA" w:rsidDel="006908D8">
          <w:rPr>
            <w:bCs/>
            <w:color w:val="000000" w:themeColor="text1"/>
          </w:rPr>
          <w:delText>s well as NO</w:delText>
        </w:r>
        <w:r w:rsidR="002C32C6" w:rsidRPr="00BE40FA" w:rsidDel="006908D8">
          <w:rPr>
            <w:bCs/>
            <w:color w:val="000000" w:themeColor="text1"/>
            <w:vertAlign w:val="subscript"/>
          </w:rPr>
          <w:delText>x</w:delText>
        </w:r>
        <w:r w:rsidR="002C32C6" w:rsidRPr="00BE40FA" w:rsidDel="006908D8">
          <w:rPr>
            <w:bCs/>
            <w:color w:val="000000" w:themeColor="text1"/>
          </w:rPr>
          <w:delText xml:space="preserve"> and EC to a lesser degree</w:delText>
        </w:r>
      </w:del>
      <w:r w:rsidR="002C32C6" w:rsidRPr="00BE40FA">
        <w:rPr>
          <w:bCs/>
          <w:color w:val="000000" w:themeColor="text1"/>
        </w:rPr>
        <w:t xml:space="preserv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DA7D99" w:rsidRPr="00BE40FA">
        <w:rPr>
          <w:bCs/>
          <w:color w:val="000000" w:themeColor="text1"/>
        </w:rPr>
        <w:t>-</w:t>
      </w:r>
      <w:r w:rsidR="009F0373" w:rsidRPr="00BE40FA">
        <w:rPr>
          <w:bCs/>
          <w:color w:val="000000" w:themeColor="text1"/>
        </w:rPr>
        <w:t xml:space="preserve">correlated with all other </w:t>
      </w:r>
      <w:del w:id="55" w:author="Peters, S.M. (Susan)" w:date="2021-10-12T20:42:00Z">
        <w:r w:rsidR="009F0373" w:rsidRPr="00BE40FA" w:rsidDel="006908D8">
          <w:rPr>
            <w:bCs/>
            <w:color w:val="000000" w:themeColor="text1"/>
          </w:rPr>
          <w:delText xml:space="preserve">included </w:delText>
        </w:r>
      </w:del>
      <w:r w:rsidR="009F0373" w:rsidRPr="00BE40FA">
        <w:rPr>
          <w:bCs/>
          <w:color w:val="000000" w:themeColor="text1"/>
        </w:rPr>
        <w:t>pollutants.</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06317E59" w14:textId="0EF3FE60" w:rsidR="008746A8" w:rsidRDefault="00BE40FA" w:rsidP="00B82C2B">
      <w:pPr>
        <w:rPr>
          <w:ins w:id="56" w:author="Peters, S.M. (Susan)" w:date="2021-10-12T20:45:00Z"/>
          <w:bCs/>
          <w:color w:val="000000" w:themeColor="text1"/>
          <w:lang w:val="en-GB"/>
        </w:rPr>
      </w:pPr>
      <w:del w:id="57" w:author="Peters, S.M. (Susan)" w:date="2021-10-12T20:48:00Z">
        <w:r w:rsidRPr="00BE40FA" w:rsidDel="008746A8">
          <w:rPr>
            <w:bCs/>
            <w:color w:val="000000" w:themeColor="text1"/>
          </w:rPr>
          <w:delText xml:space="preserve">We </w:delText>
        </w:r>
        <w:r w:rsidR="00DE5E5E" w:rsidRPr="00BE40FA" w:rsidDel="008746A8">
          <w:rPr>
            <w:bCs/>
            <w:color w:val="000000" w:themeColor="text1"/>
          </w:rPr>
          <w:delText>analyzed</w:delText>
        </w:r>
        <w:r w:rsidRPr="00BE40FA" w:rsidDel="008746A8">
          <w:rPr>
            <w:bCs/>
            <w:color w:val="000000" w:themeColor="text1"/>
          </w:rPr>
          <w:delText xml:space="preserve"> the association between </w:delText>
        </w:r>
        <w:r w:rsidR="00F57EA2" w:rsidDel="008746A8">
          <w:rPr>
            <w:bCs/>
            <w:color w:val="000000" w:themeColor="text1"/>
          </w:rPr>
          <w:delText xml:space="preserve">change in </w:delText>
        </w:r>
        <w:r w:rsidR="00D17CC9" w:rsidDel="008746A8">
          <w:rPr>
            <w:bCs/>
            <w:color w:val="000000" w:themeColor="text1"/>
          </w:rPr>
          <w:delText>odds of ALS diagnosis</w:delText>
        </w:r>
        <w:r w:rsidR="00C9374E" w:rsidDel="008746A8">
          <w:rPr>
            <w:bCs/>
            <w:color w:val="000000" w:themeColor="text1"/>
          </w:rPr>
          <w:delText xml:space="preserve"> per </w:delText>
        </w:r>
      </w:del>
      <w:del w:id="58" w:author="Peters, S.M. (Susan)" w:date="2021-10-12T20:42:00Z">
        <w:r w:rsidR="00C9374E" w:rsidDel="006908D8">
          <w:rPr>
            <w:bCs/>
            <w:color w:val="000000" w:themeColor="text1"/>
          </w:rPr>
          <w:delText>standard deviation</w:delText>
        </w:r>
      </w:del>
      <w:del w:id="59" w:author="Peters, S.M. (Susan)" w:date="2021-10-12T20:48:00Z">
        <w:r w:rsidR="00C9374E" w:rsidDel="008746A8">
          <w:rPr>
            <w:bCs/>
            <w:color w:val="000000" w:themeColor="text1"/>
          </w:rPr>
          <w:delText xml:space="preserve"> increase in individual </w:delText>
        </w:r>
        <w:r w:rsidR="009E2F3B" w:rsidDel="008746A8">
          <w:rPr>
            <w:bCs/>
            <w:color w:val="000000" w:themeColor="text1"/>
          </w:rPr>
          <w:delText xml:space="preserve">5-year average </w:delText>
        </w:r>
        <w:r w:rsidR="00C9374E" w:rsidDel="008746A8">
          <w:rPr>
            <w:bCs/>
            <w:color w:val="000000" w:themeColor="text1"/>
          </w:rPr>
          <w:delText>pollutant concentration</w:delText>
        </w:r>
        <w:r w:rsidR="00C46104" w:rsidDel="008746A8">
          <w:rPr>
            <w:bCs/>
            <w:color w:val="000000" w:themeColor="text1"/>
          </w:rPr>
          <w:delText>s</w:delText>
        </w:r>
        <w:r w:rsidR="00C9374E" w:rsidDel="008746A8">
          <w:rPr>
            <w:bCs/>
            <w:color w:val="000000" w:themeColor="text1"/>
          </w:rPr>
          <w:delText xml:space="preserve">, as well as </w:delText>
        </w:r>
        <w:r w:rsidR="00C46104" w:rsidDel="008746A8">
          <w:rPr>
            <w:bCs/>
            <w:color w:val="000000" w:themeColor="text1"/>
          </w:rPr>
          <w:delText>the association with joint exposure to these three pollutants</w:delText>
        </w:r>
        <w:r w:rsidR="00C46104" w:rsidRPr="00A964CD" w:rsidDel="008746A8">
          <w:rPr>
            <w:bCs/>
            <w:color w:val="000000" w:themeColor="text1"/>
          </w:rPr>
          <w:delText xml:space="preserve"> </w:delText>
        </w:r>
        <w:r w:rsidR="00005E5B" w:rsidRPr="00A964CD" w:rsidDel="008746A8">
          <w:rPr>
            <w:bCs/>
            <w:color w:val="000000" w:themeColor="text1"/>
          </w:rPr>
          <w:delText xml:space="preserve">and </w:delText>
        </w:r>
        <w:r w:rsidR="00C46104" w:rsidDel="008746A8">
          <w:rPr>
            <w:bCs/>
            <w:color w:val="000000" w:themeColor="text1"/>
          </w:rPr>
          <w:delText xml:space="preserve">the </w:delText>
        </w:r>
        <w:r w:rsidR="00005E5B" w:rsidRPr="00A964CD" w:rsidDel="008746A8">
          <w:rPr>
            <w:bCs/>
            <w:color w:val="000000" w:themeColor="text1"/>
          </w:rPr>
          <w:delText>average</w:delText>
        </w:r>
        <w:r w:rsidR="00C9374E" w:rsidRPr="00A964CD" w:rsidDel="008746A8">
          <w:rPr>
            <w:bCs/>
            <w:color w:val="000000" w:themeColor="text1"/>
          </w:rPr>
          <w:delText xml:space="preserve"> traffic</w:delText>
        </w:r>
        <w:r w:rsidR="00C9374E" w:rsidDel="008746A8">
          <w:rPr>
            <w:bCs/>
            <w:color w:val="000000" w:themeColor="text1"/>
          </w:rPr>
          <w:delText xml:space="preserve"> contribution</w:delText>
        </w:r>
        <w:r w:rsidR="00C1130A" w:rsidDel="008746A8">
          <w:rPr>
            <w:bCs/>
            <w:color w:val="000000" w:themeColor="text1"/>
          </w:rPr>
          <w:delText xml:space="preserve"> (Figure </w:delText>
        </w:r>
        <w:r w:rsidR="00C64EC1" w:rsidDel="008746A8">
          <w:rPr>
            <w:bCs/>
            <w:color w:val="000000" w:themeColor="text1"/>
          </w:rPr>
          <w:delText>2</w:delText>
        </w:r>
        <w:r w:rsidR="005A3D1C" w:rsidDel="008746A8">
          <w:rPr>
            <w:bCs/>
            <w:color w:val="000000" w:themeColor="text1"/>
          </w:rPr>
          <w:delText>)</w:delText>
        </w:r>
        <w:r w:rsidR="00C1130A" w:rsidDel="008746A8">
          <w:rPr>
            <w:bCs/>
            <w:color w:val="000000" w:themeColor="text1"/>
          </w:rPr>
          <w:delText>.</w:delText>
        </w:r>
        <w:r w:rsidR="00AF0EAF" w:rsidDel="008746A8">
          <w:rPr>
            <w:bCs/>
            <w:color w:val="000000" w:themeColor="text1"/>
          </w:rPr>
          <w:delText xml:space="preserve"> </w:delText>
        </w:r>
      </w:del>
      <w:ins w:id="60" w:author="Peters, S.M. (Susan)" w:date="2021-10-12T20:47:00Z">
        <w:r w:rsidR="008746A8">
          <w:rPr>
            <w:bCs/>
            <w:color w:val="000000" w:themeColor="text1"/>
          </w:rPr>
          <w:t xml:space="preserve">For </w:t>
        </w:r>
        <w:r w:rsidR="008746A8">
          <w:rPr>
            <w:bCs/>
            <w:color w:val="000000" w:themeColor="text1"/>
          </w:rPr>
          <w:t>5</w:t>
        </w:r>
        <w:r w:rsidR="008746A8">
          <w:rPr>
            <w:bCs/>
            <w:color w:val="000000" w:themeColor="text1"/>
          </w:rPr>
          <w:t xml:space="preserve">-year average pollutant concentrations, </w:t>
        </w:r>
      </w:ins>
      <w:del w:id="61" w:author="Peters, S.M. (Susan)" w:date="2021-10-12T20:47:00Z">
        <w:r w:rsidR="00F35E97" w:rsidDel="008746A8">
          <w:rPr>
            <w:bCs/>
            <w:color w:val="000000" w:themeColor="text1"/>
          </w:rPr>
          <w:delText xml:space="preserve">We </w:delText>
        </w:r>
      </w:del>
      <w:ins w:id="62" w:author="Peters, S.M. (Susan)" w:date="2021-10-12T20:47:00Z">
        <w:r w:rsidR="008746A8">
          <w:rPr>
            <w:bCs/>
            <w:color w:val="000000" w:themeColor="text1"/>
          </w:rPr>
          <w:t>w</w:t>
        </w:r>
        <w:r w:rsidR="008746A8">
          <w:rPr>
            <w:bCs/>
            <w:color w:val="000000" w:themeColor="text1"/>
          </w:rPr>
          <w:t xml:space="preserve">e </w:t>
        </w:r>
      </w:ins>
      <w:r w:rsidR="00F35E97">
        <w:rPr>
          <w:bCs/>
          <w:color w:val="000000" w:themeColor="text1"/>
        </w:rPr>
        <w:t>observed t</w:t>
      </w:r>
      <w:r w:rsidR="009B6A5E">
        <w:rPr>
          <w:bCs/>
          <w:color w:val="000000" w:themeColor="text1"/>
        </w:rPr>
        <w:t xml:space="preserve">he largest overall association </w:t>
      </w:r>
      <w:ins w:id="63" w:author="Peters, S.M. (Susan)" w:date="2021-10-12T20:47:00Z">
        <w:r w:rsidR="008746A8">
          <w:rPr>
            <w:bCs/>
            <w:color w:val="000000" w:themeColor="text1"/>
          </w:rPr>
          <w:t>with change</w:t>
        </w:r>
      </w:ins>
      <w:ins w:id="64" w:author="Peters, S.M. (Susan)" w:date="2021-10-12T20:48:00Z">
        <w:r w:rsidR="008746A8">
          <w:rPr>
            <w:bCs/>
            <w:color w:val="000000" w:themeColor="text1"/>
          </w:rPr>
          <w:t xml:space="preserve"> </w:t>
        </w:r>
        <w:r w:rsidR="008746A8">
          <w:rPr>
            <w:bCs/>
            <w:color w:val="000000" w:themeColor="text1"/>
          </w:rPr>
          <w:t xml:space="preserve">in odds of ALS diagnosis </w:t>
        </w:r>
      </w:ins>
      <w:r w:rsidR="009B6A5E">
        <w:rPr>
          <w:bCs/>
          <w:color w:val="000000" w:themeColor="text1"/>
        </w:rPr>
        <w:t xml:space="preserve">for </w:t>
      </w:r>
      <w:r w:rsidR="002B777D">
        <w:rPr>
          <w:bCs/>
          <w:color w:val="000000" w:themeColor="text1"/>
        </w:rPr>
        <w:t xml:space="preserve">the </w:t>
      </w:r>
      <w:r w:rsidR="00A85688">
        <w:rPr>
          <w:bCs/>
          <w:color w:val="000000" w:themeColor="text1"/>
        </w:rPr>
        <w:t xml:space="preserve">individual </w:t>
      </w:r>
      <w:del w:id="65" w:author="Peters, S.M. (Susan)" w:date="2021-10-12T20:42:00Z">
        <w:r w:rsidR="002B777D" w:rsidDel="006908D8">
          <w:rPr>
            <w:bCs/>
            <w:color w:val="000000" w:themeColor="text1"/>
          </w:rPr>
          <w:delText>standard deviation</w:delText>
        </w:r>
      </w:del>
      <w:ins w:id="66" w:author="Peters, S.M. (Susan)" w:date="2021-10-12T20:42:00Z">
        <w:r w:rsidR="006908D8">
          <w:rPr>
            <w:bCs/>
            <w:color w:val="000000" w:themeColor="text1"/>
          </w:rPr>
          <w:t>SD</w:t>
        </w:r>
      </w:ins>
      <w:r w:rsidR="002B777D">
        <w:rPr>
          <w:bCs/>
          <w:color w:val="000000" w:themeColor="text1"/>
        </w:rPr>
        <w:t xml:space="preserve">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CrI: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ins w:id="67" w:author="Peters, S.M. (Susan)" w:date="2021-10-12T20:47:00Z">
        <w:r w:rsidR="008746A8">
          <w:rPr>
            <w:bCs/>
            <w:color w:val="000000" w:themeColor="text1"/>
            <w:lang w:val="en-GB"/>
          </w:rPr>
          <w:t xml:space="preserve"> (Figure 2)</w:t>
        </w:r>
      </w:ins>
      <w:r w:rsidR="001C7134">
        <w:rPr>
          <w:bCs/>
          <w:color w:val="000000" w:themeColor="text1"/>
          <w:lang w:val="en-GB"/>
        </w:rPr>
        <w:t xml:space="preserve">. </w:t>
      </w:r>
      <w:del w:id="68" w:author="Peters, S.M. (Susan)" w:date="2021-10-12T20:42:00Z">
        <w:r w:rsidR="00ED4774" w:rsidDel="006908D8">
          <w:rPr>
            <w:bCs/>
            <w:color w:val="000000" w:themeColor="text1"/>
            <w:lang w:val="en-GB"/>
          </w:rPr>
          <w:delText>Standard deviation</w:delText>
        </w:r>
      </w:del>
      <w:ins w:id="69" w:author="Peters, S.M. (Susan)" w:date="2021-10-12T20:42:00Z">
        <w:r w:rsidR="006908D8">
          <w:rPr>
            <w:bCs/>
            <w:color w:val="000000" w:themeColor="text1"/>
            <w:lang w:val="en-GB"/>
          </w:rPr>
          <w:t>SD</w:t>
        </w:r>
      </w:ins>
      <w:r w:rsidR="00ED4774">
        <w:rPr>
          <w:bCs/>
          <w:color w:val="000000" w:themeColor="text1"/>
          <w:lang w:val="en-GB"/>
        </w:rPr>
        <w:t xml:space="preserve">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3D6C4B">
        <w:rPr>
          <w:bCs/>
          <w:color w:val="000000" w:themeColor="text1"/>
          <w:lang w:val="en-GB"/>
        </w:rPr>
        <w:t>slight</w:t>
      </w:r>
      <w:r w:rsidR="00D379A0">
        <w:rPr>
          <w:bCs/>
          <w:color w:val="000000" w:themeColor="text1"/>
          <w:lang w:val="en-GB"/>
        </w:rPr>
        <w:t xml:space="preserve"> percentage</w:t>
      </w:r>
      <w:r w:rsidR="003D6C4B">
        <w:rPr>
          <w:bCs/>
          <w:color w:val="000000" w:themeColor="text1"/>
          <w:lang w:val="en-GB"/>
        </w:rPr>
        <w:t xml:space="preserve">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CrI: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CrI: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w:t>
      </w:r>
      <w:del w:id="70" w:author="Peters, S.M. (Susan)" w:date="2021-10-12T20:43:00Z">
        <w:r w:rsidR="004E6136" w:rsidDel="006908D8">
          <w:rPr>
            <w:bCs/>
            <w:color w:val="000000" w:themeColor="text1"/>
            <w:lang w:val="en-GB"/>
          </w:rPr>
          <w:delText>standard deviation</w:delText>
        </w:r>
      </w:del>
      <w:ins w:id="71" w:author="Peters, S.M. (Susan)" w:date="2021-10-12T20:43:00Z">
        <w:r w:rsidR="006908D8">
          <w:rPr>
            <w:bCs/>
            <w:color w:val="000000" w:themeColor="text1"/>
            <w:lang w:val="en-GB"/>
          </w:rPr>
          <w:t>SD</w:t>
        </w:r>
      </w:ins>
      <w:r w:rsidR="004E6136">
        <w:rPr>
          <w:bCs/>
          <w:color w:val="000000" w:themeColor="text1"/>
          <w:lang w:val="en-GB"/>
        </w:rPr>
        <w:t xml:space="preserve">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CrI: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lastRenderedPageBreak/>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was</w:t>
      </w:r>
      <w:r w:rsidR="00A41C82">
        <w:rPr>
          <w:bCs/>
          <w:color w:val="000000" w:themeColor="text1"/>
          <w:lang w:val="en-GB"/>
        </w:rPr>
        <w:t xml:space="preserve"> null</w:t>
      </w:r>
      <w:r w:rsidR="00D056C2">
        <w:rPr>
          <w:bCs/>
          <w:color w:val="000000" w:themeColor="text1"/>
          <w:lang w:val="en-GB"/>
        </w:rPr>
        <w:t xml:space="preserve"> </w:t>
      </w:r>
      <w:r w:rsidR="00A41C82">
        <w:rPr>
          <w:bCs/>
          <w:color w:val="000000" w:themeColor="text1"/>
          <w:lang w:val="en-GB"/>
        </w:rPr>
        <w:t>(</w:t>
      </w:r>
      <w:r w:rsidR="006B1B28">
        <w:rPr>
          <w:bCs/>
          <w:color w:val="000000" w:themeColor="text1"/>
          <w:lang w:val="en-GB"/>
        </w:rPr>
        <w:t>0.4</w:t>
      </w:r>
      <w:r w:rsidR="00D056C2" w:rsidRPr="00B82C2B">
        <w:rPr>
          <w:bCs/>
          <w:color w:val="000000" w:themeColor="text1"/>
          <w:lang w:val="en-GB"/>
        </w:rPr>
        <w:t xml:space="preserve">%; 95% CrI: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del w:id="72" w:author="Peters, S.M. (Susan)" w:date="2021-10-12T20:46:00Z">
        <w:r w:rsidR="00621EB8" w:rsidDel="008746A8">
          <w:rPr>
            <w:bCs/>
            <w:color w:val="000000" w:themeColor="text1"/>
            <w:lang w:val="en-GB"/>
          </w:rPr>
          <w:delText xml:space="preserve">(which in this </w:delText>
        </w:r>
        <w:r w:rsidR="00187AC1" w:rsidDel="008746A8">
          <w:rPr>
            <w:bCs/>
            <w:color w:val="000000" w:themeColor="text1"/>
            <w:lang w:val="en-GB"/>
          </w:rPr>
          <w:delText>context</w:delText>
        </w:r>
        <w:r w:rsidR="00621EB8" w:rsidDel="008746A8">
          <w:rPr>
            <w:bCs/>
            <w:color w:val="000000" w:themeColor="text1"/>
            <w:lang w:val="en-GB"/>
          </w:rPr>
          <w:delText xml:space="preserve"> represented the association of </w:delText>
        </w:r>
        <w:commentRangeStart w:id="73"/>
        <w:r w:rsidR="00621EB8" w:rsidDel="008746A8">
          <w:rPr>
            <w:bCs/>
            <w:color w:val="000000" w:themeColor="text1"/>
            <w:lang w:val="en-GB"/>
          </w:rPr>
          <w:delText>non-traffic-related</w:delText>
        </w:r>
        <w:r w:rsidR="00621EB8" w:rsidRPr="00621EB8" w:rsidDel="008746A8">
          <w:rPr>
            <w:bCs/>
            <w:color w:val="000000" w:themeColor="text1"/>
            <w:lang w:val="en-GB"/>
          </w:rPr>
          <w:delText xml:space="preserve"> </w:delText>
        </w:r>
        <w:r w:rsidR="00621EB8" w:rsidDel="008746A8">
          <w:rPr>
            <w:bCs/>
            <w:color w:val="000000" w:themeColor="text1"/>
            <w:lang w:val="en-GB"/>
          </w:rPr>
          <w:delText>PM</w:delText>
        </w:r>
        <w:r w:rsidR="00621EB8" w:rsidRPr="00B66B3A" w:rsidDel="008746A8">
          <w:rPr>
            <w:bCs/>
            <w:color w:val="000000" w:themeColor="text1"/>
            <w:vertAlign w:val="subscript"/>
            <w:lang w:val="en-GB"/>
          </w:rPr>
          <w:delText>2.5</w:delText>
        </w:r>
      </w:del>
      <w:commentRangeEnd w:id="73"/>
      <w:r w:rsidR="008746A8">
        <w:rPr>
          <w:rStyle w:val="CommentReference"/>
          <w:rFonts w:asciiTheme="minorHAnsi" w:eastAsiaTheme="minorHAnsi" w:hAnsiTheme="minorHAnsi" w:cstheme="minorBidi"/>
          <w:lang w:val="en-GB"/>
        </w:rPr>
        <w:commentReference w:id="73"/>
      </w:r>
      <w:del w:id="74" w:author="Peters, S.M. (Susan)" w:date="2021-10-12T20:46:00Z">
        <w:r w:rsidR="00621EB8" w:rsidDel="008746A8">
          <w:rPr>
            <w:bCs/>
            <w:color w:val="000000" w:themeColor="text1"/>
            <w:lang w:val="en-GB"/>
          </w:rPr>
          <w:delText>)</w:delText>
        </w:r>
        <w:r w:rsidR="00CF5A8B" w:rsidDel="008746A8">
          <w:rPr>
            <w:bCs/>
            <w:color w:val="000000" w:themeColor="text1"/>
            <w:lang w:val="en-GB"/>
          </w:rPr>
          <w:delText xml:space="preserve"> </w:delText>
        </w:r>
      </w:del>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CrI: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p>
    <w:p w14:paraId="1B48A1A1" w14:textId="77777777" w:rsidR="008746A8" w:rsidRDefault="008746A8" w:rsidP="00B82C2B">
      <w:pPr>
        <w:rPr>
          <w:ins w:id="75" w:author="Peters, S.M. (Susan)" w:date="2021-10-12T20:45:00Z"/>
          <w:bCs/>
          <w:color w:val="000000" w:themeColor="text1"/>
          <w:lang w:val="en-GB"/>
        </w:rPr>
      </w:pPr>
    </w:p>
    <w:p w14:paraId="56552C91" w14:textId="01EA79A0" w:rsidR="00B82C2B" w:rsidRPr="00E65487" w:rsidRDefault="00D820B4" w:rsidP="00B82C2B">
      <w:pPr>
        <w:rPr>
          <w:bCs/>
          <w:color w:val="000000" w:themeColor="text1"/>
          <w:lang w:val="en-GB"/>
        </w:rPr>
      </w:pPr>
      <w:r>
        <w:rPr>
          <w:bCs/>
          <w:color w:val="000000" w:themeColor="text1"/>
        </w:rPr>
        <w:t>For 1-year average</w:t>
      </w:r>
      <w:r w:rsidR="003C7140">
        <w:rPr>
          <w:bCs/>
          <w:color w:val="000000" w:themeColor="text1"/>
        </w:rPr>
        <w:t xml:space="preserve"> exposure</w:t>
      </w:r>
      <w:r>
        <w:rPr>
          <w:bCs/>
          <w:color w:val="000000" w:themeColor="text1"/>
        </w:rPr>
        <w:t xml:space="preserve">, </w:t>
      </w:r>
      <w:r w:rsidR="00B43351">
        <w:rPr>
          <w:bCs/>
          <w:color w:val="000000" w:themeColor="text1"/>
        </w:rPr>
        <w:t>EC</w:t>
      </w:r>
      <w:r>
        <w:rPr>
          <w:bCs/>
          <w:color w:val="000000" w:themeColor="text1"/>
        </w:rPr>
        <w:t xml:space="preserve"> was associated with a</w:t>
      </w:r>
      <w:r w:rsidR="00A81B5D">
        <w:rPr>
          <w:bCs/>
          <w:color w:val="000000" w:themeColor="text1"/>
        </w:rPr>
        <w:t xml:space="preserve"> significant</w:t>
      </w:r>
      <w:r>
        <w:rPr>
          <w:bCs/>
          <w:color w:val="000000" w:themeColor="text1"/>
        </w:rPr>
        <w:t xml:space="preserve"> increase in odds of ALS diagnosis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95% CrI: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 xml:space="preserve">(eFigure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 xml:space="preserve">(eFigure </w:t>
      </w:r>
      <w:r w:rsidR="00952ACA">
        <w:rPr>
          <w:bCs/>
          <w:color w:val="000000" w:themeColor="text1"/>
          <w:lang w:val="en-GB"/>
        </w:rPr>
        <w:t>1)</w:t>
      </w:r>
      <w:r w:rsidR="00090E64">
        <w:rPr>
          <w:bCs/>
          <w:color w:val="000000" w:themeColor="text1"/>
          <w:lang w:val="en-GB"/>
        </w:rPr>
        <w:t>.</w:t>
      </w:r>
      <w:r w:rsidR="007D0B6D">
        <w:rPr>
          <w:bCs/>
          <w:color w:val="000000" w:themeColor="text1"/>
          <w:lang w:val="en-GB"/>
        </w:rPr>
        <w:t xml:space="preserve"> </w:t>
      </w:r>
      <w:commentRangeStart w:id="76"/>
      <w:r w:rsidR="00926AFB">
        <w:rPr>
          <w:bCs/>
          <w:color w:val="000000" w:themeColor="text1"/>
          <w:lang w:val="en-GB"/>
        </w:rPr>
        <w:t>From this sensitivity analysis we excluded</w:t>
      </w:r>
      <w:r w:rsidR="00CC5513">
        <w:rPr>
          <w:bCs/>
          <w:color w:val="000000" w:themeColor="text1"/>
          <w:lang w:val="en-GB"/>
        </w:rPr>
        <w:t>:</w:t>
      </w:r>
      <w:r w:rsidR="007D0B6D">
        <w:rPr>
          <w:bCs/>
          <w:color w:val="000000" w:themeColor="text1"/>
          <w:lang w:val="en-GB"/>
        </w:rPr>
        <w:t xml:space="preserve"> (i) </w:t>
      </w:r>
      <w:r w:rsidR="003038F9" w:rsidRPr="003038F9">
        <w:rPr>
          <w:bCs/>
          <w:color w:val="000000" w:themeColor="text1"/>
          <w:lang w:val="en-GB"/>
        </w:rPr>
        <w:t xml:space="preserve">819 </w:t>
      </w:r>
      <w:r w:rsidR="007D0B6D">
        <w:rPr>
          <w:bCs/>
          <w:color w:val="000000" w:themeColor="text1"/>
          <w:lang w:val="en-GB"/>
        </w:rPr>
        <w:t>participants for the 1-year average exposure</w:t>
      </w:r>
      <w:r w:rsidR="00425C27">
        <w:rPr>
          <w:bCs/>
          <w:color w:val="000000" w:themeColor="text1"/>
          <w:lang w:val="en-GB"/>
        </w:rPr>
        <w:t>;</w:t>
      </w:r>
      <w:r w:rsidR="007D0B6D">
        <w:rPr>
          <w:bCs/>
          <w:color w:val="000000" w:themeColor="text1"/>
          <w:lang w:val="en-GB"/>
        </w:rPr>
        <w:t xml:space="preserve"> (ii) </w:t>
      </w:r>
      <w:r w:rsidR="003038F9">
        <w:rPr>
          <w:bCs/>
          <w:color w:val="000000" w:themeColor="text1"/>
          <w:lang w:val="en-GB"/>
        </w:rPr>
        <w:t>826</w:t>
      </w:r>
      <w:r w:rsidR="007D0B6D">
        <w:rPr>
          <w:bCs/>
          <w:color w:val="000000" w:themeColor="text1"/>
          <w:lang w:val="en-GB"/>
        </w:rPr>
        <w:t xml:space="preserve"> participants for th</w:t>
      </w:r>
      <w:r w:rsidR="00884C4C">
        <w:rPr>
          <w:bCs/>
          <w:color w:val="000000" w:themeColor="text1"/>
          <w:lang w:val="en-GB"/>
        </w:rPr>
        <w:t>e 5-year average exposure</w:t>
      </w:r>
      <w:r w:rsidR="00425C27">
        <w:rPr>
          <w:bCs/>
          <w:color w:val="000000" w:themeColor="text1"/>
          <w:lang w:val="en-GB"/>
        </w:rPr>
        <w:t>;</w:t>
      </w:r>
      <w:r w:rsidR="00884C4C">
        <w:rPr>
          <w:bCs/>
          <w:color w:val="000000" w:themeColor="text1"/>
          <w:lang w:val="en-GB"/>
        </w:rPr>
        <w:t xml:space="preserve"> and (iii) </w:t>
      </w:r>
      <w:r w:rsidR="003038F9">
        <w:rPr>
          <w:bCs/>
          <w:color w:val="000000" w:themeColor="text1"/>
          <w:lang w:val="en-GB"/>
        </w:rPr>
        <w:t>838</w:t>
      </w:r>
      <w:r w:rsidR="00884C4C">
        <w:rPr>
          <w:bCs/>
          <w:color w:val="000000" w:themeColor="text1"/>
          <w:lang w:val="en-GB"/>
        </w:rPr>
        <w:t xml:space="preserve"> participants for the 10-year average exposure</w:t>
      </w:r>
      <w:r w:rsidR="00926AFB">
        <w:rPr>
          <w:bCs/>
          <w:color w:val="000000" w:themeColor="text1"/>
          <w:lang w:val="en-GB"/>
        </w:rPr>
        <w:t xml:space="preserve"> who</w:t>
      </w:r>
      <w:r w:rsidR="007D0B6D">
        <w:rPr>
          <w:bCs/>
          <w:color w:val="000000" w:themeColor="text1"/>
          <w:lang w:val="en-GB"/>
        </w:rPr>
        <w:t xml:space="preserve"> lived in areas without </w:t>
      </w:r>
      <w:r w:rsidR="00B853B3">
        <w:rPr>
          <w:bCs/>
          <w:color w:val="000000" w:themeColor="text1"/>
          <w:lang w:val="en-GB"/>
        </w:rPr>
        <w:t>parish</w:t>
      </w:r>
      <w:r w:rsidR="0025287B">
        <w:rPr>
          <w:bCs/>
          <w:color w:val="000000" w:themeColor="text1"/>
          <w:lang w:val="en-GB"/>
        </w:rPr>
        <w:t>-level</w:t>
      </w:r>
      <w:r w:rsidR="00B853B3">
        <w:rPr>
          <w:bCs/>
          <w:color w:val="000000" w:themeColor="text1"/>
          <w:lang w:val="en-GB"/>
        </w:rPr>
        <w:t xml:space="preserve"> SES </w:t>
      </w:r>
      <w:r w:rsidR="007D0B6D">
        <w:rPr>
          <w:bCs/>
          <w:color w:val="000000" w:themeColor="text1"/>
          <w:lang w:val="en-GB"/>
        </w:rPr>
        <w:t>data</w:t>
      </w:r>
      <w:r w:rsidR="00F7731A">
        <w:rPr>
          <w:bCs/>
          <w:color w:val="000000" w:themeColor="text1"/>
          <w:lang w:val="en-GB"/>
        </w:rPr>
        <w:t>.</w:t>
      </w:r>
      <w:commentRangeEnd w:id="76"/>
      <w:r w:rsidR="008746A8">
        <w:rPr>
          <w:rStyle w:val="CommentReference"/>
          <w:rFonts w:asciiTheme="minorHAnsi" w:eastAsiaTheme="minorHAnsi" w:hAnsiTheme="minorHAnsi" w:cstheme="minorBidi"/>
          <w:lang w:val="en-GB"/>
        </w:rPr>
        <w:commentReference w:id="76"/>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62A70EBB"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w</w:t>
      </w:r>
      <w:r w:rsidR="00950BE6">
        <w:rPr>
          <w:bCs/>
        </w:rPr>
        <w:t>e used</w:t>
      </w:r>
      <w:r>
        <w:rPr>
          <w:bCs/>
        </w:rPr>
        <w:t xml:space="preserve"> </w:t>
      </w:r>
      <w:r w:rsidR="00D4053A">
        <w:rPr>
          <w:color w:val="000000" w:themeColor="text1"/>
        </w:rPr>
        <w:t>3,93</w:t>
      </w:r>
      <w:commentRangeStart w:id="77"/>
      <w:ins w:id="78" w:author="Peters, S.M. (Susan)" w:date="2021-10-12T20:48:00Z">
        <w:r w:rsidR="008746A8">
          <w:rPr>
            <w:color w:val="000000" w:themeColor="text1"/>
          </w:rPr>
          <w:t>4</w:t>
        </w:r>
        <w:commentRangeEnd w:id="77"/>
        <w:r w:rsidR="008746A8">
          <w:rPr>
            <w:rStyle w:val="CommentReference"/>
            <w:rFonts w:asciiTheme="minorHAnsi" w:eastAsiaTheme="minorHAnsi" w:hAnsiTheme="minorHAnsi" w:cstheme="minorBidi"/>
            <w:lang w:val="en-GB"/>
          </w:rPr>
          <w:commentReference w:id="77"/>
        </w:r>
      </w:ins>
      <w:del w:id="79" w:author="Peters, S.M. (Susan)" w:date="2021-10-12T20:48:00Z">
        <w:r w:rsidR="00D4053A" w:rsidDel="008746A8">
          <w:rPr>
            <w:color w:val="000000" w:themeColor="text1"/>
          </w:rPr>
          <w:delText>9</w:delText>
        </w:r>
      </w:del>
      <w:r w:rsidR="00D4053A">
        <w:rPr>
          <w:color w:val="000000" w:themeColor="text1"/>
        </w:rPr>
        <w:t xml:space="preserve"> </w:t>
      </w:r>
      <w:r>
        <w:rPr>
          <w:bCs/>
        </w:rPr>
        <w:t>ALS</w:t>
      </w:r>
      <w:r w:rsidR="00721627">
        <w:rPr>
          <w:bCs/>
        </w:rPr>
        <w:t xml:space="preserve"> diagnoses</w:t>
      </w:r>
      <w:r>
        <w:rPr>
          <w:bCs/>
        </w:rPr>
        <w:t xml:space="preserve"> in Denmark</w:t>
      </w:r>
      <w:r w:rsidR="00972A3E">
        <w:rPr>
          <w:bCs/>
        </w:rPr>
        <w:t xml:space="preserve">, </w:t>
      </w:r>
      <w:r w:rsidR="004D420B">
        <w:rPr>
          <w:bCs/>
        </w:rPr>
        <w:t xml:space="preserve">pollutant </w:t>
      </w:r>
      <w:r w:rsidR="00932CB3">
        <w:rPr>
          <w:bCs/>
        </w:rPr>
        <w:t xml:space="preserve">predictions from </w:t>
      </w:r>
      <w:r w:rsidR="00294CA8">
        <w:rPr>
          <w:bCs/>
        </w:rPr>
        <w:t>well-</w:t>
      </w:r>
      <w:r w:rsidR="00F90FEE">
        <w:rPr>
          <w:bCs/>
        </w:rPr>
        <w:t>validated spatio-temporal</w:t>
      </w:r>
      <w:r w:rsidR="00294CA8">
        <w:rPr>
          <w:bCs/>
        </w:rPr>
        <w:t xml:space="preserve"> models</w:t>
      </w:r>
      <w:r w:rsidR="007B1577">
        <w:rPr>
          <w:bCs/>
        </w:rPr>
        <w:t xml:space="preserve">, </w:t>
      </w:r>
      <w:r w:rsidR="00206424">
        <w:rPr>
          <w:bCs/>
        </w:rPr>
        <w:t>and</w:t>
      </w:r>
      <w:r w:rsidR="007B1577">
        <w:rPr>
          <w:bCs/>
        </w:rPr>
        <w:t xml:space="preserve">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ALS diagnosis.</w:t>
      </w:r>
      <w:r w:rsidR="000E4EB8">
        <w:rPr>
          <w:bCs/>
        </w:rPr>
        <w:t xml:space="preserve"> We found that </w:t>
      </w:r>
      <w:r w:rsidR="003111AF">
        <w:rPr>
          <w:bCs/>
        </w:rPr>
        <w:t>a</w:t>
      </w:r>
      <w:r w:rsidR="00206424">
        <w:rPr>
          <w:bCs/>
        </w:rPr>
        <w:t>n</w:t>
      </w:r>
      <w:r w:rsidR="003111AF">
        <w:rPr>
          <w:bCs/>
        </w:rPr>
        <w:t xml:space="preserve"> increase of 5-year concentration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ins w:id="80" w:author="Peters, S.M. (Susan)" w:date="2021-10-12T20:49:00Z">
        <w:r w:rsidR="008746A8">
          <w:rPr>
            <w:bCs/>
          </w:rPr>
          <w:t xml:space="preserve">. </w:t>
        </w:r>
      </w:ins>
      <w:del w:id="81" w:author="Peters, S.M. (Susan)" w:date="2021-10-12T20:50:00Z">
        <w:r w:rsidR="004555BF" w:rsidDel="008746A8">
          <w:rPr>
            <w:bCs/>
          </w:rPr>
          <w:delText xml:space="preserve">, apart from EC for 1-year </w:delText>
        </w:r>
        <w:r w:rsidR="007B544F" w:rsidDel="008746A8">
          <w:rPr>
            <w:bCs/>
          </w:rPr>
          <w:delText xml:space="preserve">average </w:delText>
        </w:r>
        <w:r w:rsidR="004555BF" w:rsidDel="008746A8">
          <w:rPr>
            <w:bCs/>
          </w:rPr>
          <w:delText>SD increase</w:delText>
        </w:r>
        <w:r w:rsidR="00E40E14" w:rsidDel="008746A8">
          <w:rPr>
            <w:bCs/>
          </w:rPr>
          <w:delText>.</w:delText>
        </w:r>
        <w:r w:rsidR="00101103" w:rsidDel="008746A8">
          <w:rPr>
            <w:bCs/>
          </w:rPr>
          <w:delText xml:space="preserve"> </w:delText>
        </w:r>
      </w:del>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ins w:id="82" w:author="Peters, S.M. (Susan)" w:date="2021-10-12T20:50:00Z">
        <w:r w:rsidR="008746A8">
          <w:rPr>
            <w:color w:val="000000" w:themeColor="text1"/>
          </w:rPr>
          <w:t xml:space="preserve">with a significant increase for the 1-year average concentration, </w:t>
        </w:r>
      </w:ins>
      <w:r w:rsidR="00D1169A">
        <w:rPr>
          <w:color w:val="000000" w:themeColor="text1"/>
        </w:rPr>
        <w:lastRenderedPageBreak/>
        <w:t>while the non-significant associations with NOx and CO were negative and 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FC3DEC">
      <w:pPr>
        <w:rPr>
          <w:color w:val="000000" w:themeColor="text1"/>
        </w:rPr>
      </w:pPr>
    </w:p>
    <w:p w14:paraId="41CC23FF" w14:textId="4F15890E" w:rsidR="009A76D9" w:rsidRPr="00AE484B" w:rsidRDefault="00C35BE6" w:rsidP="00FC3DEC">
      <w:pPr>
        <w:rPr>
          <w:bCs/>
          <w:color w:val="000000" w:themeColor="text1"/>
        </w:rPr>
      </w:pPr>
      <w:r>
        <w:rPr>
          <w:bCs/>
          <w:color w:val="000000" w:themeColor="text1"/>
        </w:rPr>
        <w:t>Traffic-related pollutants pose great danger to public health</w:t>
      </w:r>
      <w:r w:rsidR="00E75734">
        <w:rPr>
          <w:bCs/>
          <w:color w:val="000000" w:themeColor="text1"/>
        </w:rPr>
        <w:t xml:space="preserve"> 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del w:id="83" w:author="Peters, S.M. (Susan)" w:date="2021-10-12T20:51:00Z">
        <w:r w:rsidR="00FC4EDF" w:rsidDel="00873D65">
          <w:rPr>
            <w:bCs/>
            <w:color w:val="000000" w:themeColor="text1"/>
          </w:rPr>
          <w:delText>while not significant</w:delText>
        </w:r>
        <w:r w:rsidR="00D85076" w:rsidDel="00873D65">
          <w:rPr>
            <w:bCs/>
            <w:color w:val="000000" w:themeColor="text1"/>
          </w:rPr>
          <w:delText xml:space="preserve"> </w:delText>
        </w:r>
        <w:r w:rsidR="001F4BB0" w:rsidDel="00873D65">
          <w:rPr>
            <w:bCs/>
            <w:color w:val="000000" w:themeColor="text1"/>
          </w:rPr>
          <w:delText xml:space="preserve">at 95% CrI </w:delText>
        </w:r>
        <w:r w:rsidR="00D85076" w:rsidDel="00873D65">
          <w:rPr>
            <w:bCs/>
            <w:color w:val="000000" w:themeColor="text1"/>
          </w:rPr>
          <w:delText>for 5-year averages</w:delText>
        </w:r>
        <w:r w:rsidR="00FC4EDF" w:rsidDel="00873D65">
          <w:rPr>
            <w:bCs/>
            <w:color w:val="000000" w:themeColor="text1"/>
          </w:rPr>
          <w:delText xml:space="preserve">, </w:delText>
        </w:r>
      </w:del>
      <w:r w:rsidR="00FC4EDF">
        <w:rPr>
          <w:bCs/>
          <w:color w:val="000000" w:themeColor="text1"/>
        </w:rPr>
        <w:t xml:space="preserve">our results indicate </w:t>
      </w:r>
      <w:r w:rsidR="00B8043A">
        <w:rPr>
          <w:bCs/>
          <w:color w:val="000000" w:themeColor="text1"/>
        </w:rPr>
        <w:t>that</w:t>
      </w:r>
      <w:r w:rsidR="00FC4EDF">
        <w:rPr>
          <w:bCs/>
          <w:color w:val="000000" w:themeColor="text1"/>
        </w:rPr>
        <w:t xml:space="preserve"> </w:t>
      </w:r>
      <w:r w:rsidR="009406F2">
        <w:rPr>
          <w:bCs/>
          <w:color w:val="000000" w:themeColor="text1"/>
        </w:rPr>
        <w:t>traffic-related 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pollutants, and </w:t>
      </w:r>
      <w:r w:rsidR="0075355D">
        <w:rPr>
          <w:bCs/>
          <w:color w:val="000000" w:themeColor="text1"/>
        </w:rPr>
        <w:t xml:space="preserve">specifically </w:t>
      </w:r>
      <w:r w:rsidR="00CD7BC8">
        <w:rPr>
          <w:bCs/>
          <w:color w:val="000000" w:themeColor="text1"/>
        </w:rPr>
        <w:t>EC</w:t>
      </w:r>
      <w:r w:rsidR="00A13231">
        <w:rPr>
          <w:bCs/>
          <w:color w:val="000000" w:themeColor="text1"/>
        </w:rPr>
        <w:t xml:space="preserve">,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del w:id="84" w:author="Peters, S.M. (Susan)" w:date="2021-10-12T21:13:00Z">
        <w:r w:rsidR="004367DB" w:rsidDel="00A4031E">
          <w:rPr>
            <w:bCs/>
            <w:color w:val="000000" w:themeColor="text1"/>
          </w:rPr>
          <w:delText>An</w:delText>
        </w:r>
      </w:del>
      <w:ins w:id="85" w:author="Peters, S.M. (Susan)" w:date="2021-10-12T21:13:00Z">
        <w:r w:rsidR="00A4031E">
          <w:rPr>
            <w:bCs/>
            <w:color w:val="000000" w:themeColor="text1"/>
          </w:rPr>
          <w:t>E</w:t>
        </w:r>
      </w:ins>
      <w:ins w:id="86" w:author="Peters, S.M. (Susan)" w:date="2021-10-12T20:51:00Z">
        <w:r w:rsidR="00873D65">
          <w:rPr>
            <w:bCs/>
            <w:color w:val="000000" w:themeColor="text1"/>
          </w:rPr>
          <w:t xml:space="preserve">arlier </w:t>
        </w:r>
      </w:ins>
      <w:ins w:id="87" w:author="Peters, S.M. (Susan)" w:date="2021-10-12T21:13:00Z">
        <w:r w:rsidR="00A4031E">
          <w:rPr>
            <w:bCs/>
            <w:color w:val="000000" w:themeColor="text1"/>
          </w:rPr>
          <w:t xml:space="preserve">analyses </w:t>
        </w:r>
      </w:ins>
      <w:del w:id="88" w:author="Peters, S.M. (Susan)" w:date="2021-10-12T20:51:00Z">
        <w:r w:rsidR="004367DB" w:rsidDel="00873D65">
          <w:rPr>
            <w:bCs/>
            <w:color w:val="000000" w:themeColor="text1"/>
          </w:rPr>
          <w:delText xml:space="preserve">other </w:delText>
        </w:r>
      </w:del>
      <w:commentRangeStart w:id="89"/>
      <w:del w:id="90" w:author="Peters, S.M. (Susan)" w:date="2021-10-12T21:13:00Z">
        <w:r w:rsidR="00DE6529" w:rsidDel="00A4031E">
          <w:rPr>
            <w:bCs/>
            <w:color w:val="000000" w:themeColor="text1"/>
          </w:rPr>
          <w:delText xml:space="preserve">case-control study </w:delText>
        </w:r>
        <w:commentRangeEnd w:id="89"/>
        <w:r w:rsidR="00873D65" w:rsidDel="00A4031E">
          <w:rPr>
            <w:rStyle w:val="CommentReference"/>
            <w:rFonts w:asciiTheme="minorHAnsi" w:eastAsiaTheme="minorHAnsi" w:hAnsiTheme="minorHAnsi" w:cstheme="minorBidi"/>
            <w:lang w:val="en-GB"/>
          </w:rPr>
          <w:commentReference w:id="89"/>
        </w:r>
        <w:r w:rsidR="004367DB" w:rsidDel="00A4031E">
          <w:rPr>
            <w:bCs/>
            <w:color w:val="000000" w:themeColor="text1"/>
          </w:rPr>
          <w:delText xml:space="preserve">in the Netherlands </w:delText>
        </w:r>
      </w:del>
      <w:r w:rsidR="004367DB">
        <w:rPr>
          <w:bCs/>
          <w:color w:val="000000" w:themeColor="text1"/>
        </w:rPr>
        <w:t>also found a significant association with PM</w:t>
      </w:r>
      <w:r w:rsidR="004367DB" w:rsidRPr="004367DB">
        <w:rPr>
          <w:bCs/>
          <w:color w:val="000000" w:themeColor="text1"/>
          <w:vertAlign w:val="subscript"/>
        </w:rPr>
        <w:t>2.5</w:t>
      </w:r>
      <w:r w:rsidR="004367DB">
        <w:rPr>
          <w:bCs/>
          <w:color w:val="000000" w:themeColor="text1"/>
        </w:rPr>
        <w:t>.</w:t>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ALS </w:t>
      </w:r>
      <w:r w:rsidR="001A4B53">
        <w:rPr>
          <w:bCs/>
          <w:color w:val="000000" w:themeColor="text1"/>
        </w:rPr>
        <w:t xml:space="preserve">disease aggravation </w:t>
      </w:r>
      <w:r w:rsidR="009C5DD6">
        <w:rPr>
          <w:bCs/>
          <w:color w:val="000000" w:themeColor="text1"/>
        </w:rPr>
        <w:t>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570D54">
        <w:rPr>
          <w:bCs/>
          <w:color w:val="000000" w:themeColor="text1"/>
        </w:rPr>
        <w:instrText xml:space="preserve"> ADDIN ZOTERO_ITEM CSL_CITATION {"citationID":"8JdlJQiU","properties":{"formattedCitation":"\\super 63\\nosupersub{}","plainCitation":"63","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570D54" w:rsidRPr="00570D54">
        <w:rPr>
          <w:color w:val="000000"/>
          <w:vertAlign w:val="superscript"/>
        </w:rPr>
        <w:t>63</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w:t>
      </w:r>
      <w:commentRangeStart w:id="91"/>
      <w:r w:rsidR="009F2928">
        <w:rPr>
          <w:bCs/>
          <w:color w:val="000000" w:themeColor="text1"/>
        </w:rPr>
        <w:t>as our PM</w:t>
      </w:r>
      <w:r w:rsidR="009F2928" w:rsidRPr="005D504C">
        <w:rPr>
          <w:bCs/>
          <w:color w:val="000000" w:themeColor="text1"/>
          <w:vertAlign w:val="subscript"/>
        </w:rPr>
        <w:t>2.5</w:t>
      </w:r>
      <w:r w:rsidR="009F2928">
        <w:rPr>
          <w:bCs/>
          <w:color w:val="000000" w:themeColor="text1"/>
        </w:rPr>
        <w:t xml:space="preserve"> effect estimates capture</w:t>
      </w:r>
      <w:ins w:id="92" w:author="Peters, S.M. (Susan)" w:date="2021-10-12T20:53:00Z">
        <w:r w:rsidR="00873D65">
          <w:rPr>
            <w:bCs/>
            <w:color w:val="000000" w:themeColor="text1"/>
          </w:rPr>
          <w:t>d</w:t>
        </w:r>
      </w:ins>
      <w:r w:rsidR="009F2928">
        <w:rPr>
          <w:bCs/>
          <w:color w:val="000000" w:themeColor="text1"/>
        </w:rPr>
        <w:t xml:space="preserve"> the non-traffic PM</w:t>
      </w:r>
      <w:r w:rsidR="009F2928" w:rsidRPr="005D504C">
        <w:rPr>
          <w:bCs/>
          <w:color w:val="000000" w:themeColor="text1"/>
          <w:vertAlign w:val="subscript"/>
        </w:rPr>
        <w:t>2.5</w:t>
      </w:r>
      <w:r w:rsidR="009F2928">
        <w:rPr>
          <w:bCs/>
          <w:color w:val="000000" w:themeColor="text1"/>
        </w:rPr>
        <w:t xml:space="preserve"> components.</w:t>
      </w:r>
      <w:commentRangeEnd w:id="91"/>
      <w:r w:rsidR="00873D65">
        <w:rPr>
          <w:rStyle w:val="CommentReference"/>
          <w:rFonts w:asciiTheme="minorHAnsi" w:eastAsiaTheme="minorHAnsi" w:hAnsiTheme="minorHAnsi" w:cstheme="minorBidi"/>
          <w:lang w:val="en-GB"/>
        </w:rPr>
        <w:commentReference w:id="91"/>
      </w:r>
    </w:p>
    <w:p w14:paraId="11B37D76" w14:textId="77777777" w:rsidR="009958AF" w:rsidRDefault="009958AF" w:rsidP="00FC3DEC">
      <w:pPr>
        <w:rPr>
          <w:bCs/>
          <w:color w:val="000000" w:themeColor="text1"/>
        </w:rPr>
      </w:pPr>
    </w:p>
    <w:p w14:paraId="0040155B" w14:textId="77777777" w:rsidR="00B373D1" w:rsidRDefault="00983FD5" w:rsidP="007210D1">
      <w:pPr>
        <w:rPr>
          <w:ins w:id="93" w:author="Peters, S.M. (Susan)" w:date="2021-10-12T20:55:00Z"/>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 xml:space="preserve">a large part of which comes from </w:t>
      </w:r>
      <w:commentRangeStart w:id="94"/>
      <w:r>
        <w:rPr>
          <w:bCs/>
          <w:color w:val="000000" w:themeColor="text1"/>
        </w:rPr>
        <w:t>diesel combustion</w:t>
      </w:r>
      <w:r w:rsidR="00A26422">
        <w:rPr>
          <w:bCs/>
          <w:color w:val="000000" w:themeColor="text1"/>
        </w:rPr>
        <w:t xml:space="preserve"> </w:t>
      </w:r>
      <w:commentRangeEnd w:id="94"/>
      <w:r w:rsidR="00873D65">
        <w:rPr>
          <w:rStyle w:val="CommentReference"/>
          <w:rFonts w:asciiTheme="minorHAnsi" w:eastAsiaTheme="minorHAnsi" w:hAnsiTheme="minorHAnsi" w:cstheme="minorBidi"/>
          <w:lang w:val="en-GB"/>
        </w:rPr>
        <w:commentReference w:id="94"/>
      </w:r>
      <w:r w:rsidR="00A26422">
        <w:rPr>
          <w:bCs/>
          <w:color w:val="000000" w:themeColor="text1"/>
        </w:rPr>
        <w:t>in European urban centers, where prevalence of diesel cars is high</w:t>
      </w:r>
      <w:r>
        <w:rPr>
          <w:bCs/>
          <w:color w:val="000000" w:themeColor="text1"/>
        </w:rPr>
        <w:fldChar w:fldCharType="begin"/>
      </w:r>
      <w:r w:rsidR="00570D54">
        <w:rPr>
          <w:bCs/>
          <w:color w:val="000000" w:themeColor="text1"/>
        </w:rPr>
        <w:instrText xml:space="preserve"> ADDIN ZOTERO_ITEM CSL_CITATION {"citationID":"VorvH4SR","properties":{"formattedCitation":"\\super 64\\nosupersub{}","plainCitation":"64","noteIndex":0},"citationItems":[{"id":1170,"uris":["http://zotero.org/users/6925055/items/786VXD79"],"uri":["http://zotero.org/users/6925055/items/786VXD79"],"itemData":{"id":1170,"type":"article-journal","note":"publisher: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570D54" w:rsidRPr="00570D54">
        <w:rPr>
          <w:color w:val="000000"/>
          <w:vertAlign w:val="superscript"/>
        </w:rPr>
        <w:t>64</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7210D1">
        <w:rPr>
          <w:bCs/>
          <w:color w:val="000000" w:themeColor="text1"/>
        </w:rPr>
        <w:t>A previous study of ALS diagnosis and occupation</w:t>
      </w:r>
      <w:r w:rsidR="00186B9D">
        <w:rPr>
          <w:bCs/>
          <w:color w:val="000000" w:themeColor="text1"/>
        </w:rPr>
        <w:t>al exposures</w:t>
      </w:r>
      <w:r w:rsidR="007210D1">
        <w:rPr>
          <w:bCs/>
          <w:color w:val="000000" w:themeColor="text1"/>
        </w:rPr>
        <w:t xml:space="preserve"> in Denmark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xml:space="preserve">, associated with exposure to diesel </w:t>
      </w:r>
      <w:ins w:id="95" w:author="Peters, S.M. (Susan)" w:date="2021-10-12T20:54:00Z">
        <w:r w:rsidR="00873D65">
          <w:rPr>
            <w:bCs/>
            <w:color w:val="000000" w:themeColor="text1"/>
          </w:rPr>
          <w:t xml:space="preserve">engine </w:t>
        </w:r>
      </w:ins>
      <w:r w:rsidR="00E31F8A">
        <w:rPr>
          <w:bCs/>
          <w:color w:val="000000" w:themeColor="text1"/>
        </w:rPr>
        <w:t>exhausts</w:t>
      </w:r>
      <w:r w:rsidR="006A50F5">
        <w:rPr>
          <w:bCs/>
          <w:color w:val="000000" w:themeColor="text1"/>
        </w:rPr>
        <w:t xml:space="preserve">, </w:t>
      </w:r>
      <w:r w:rsidR="007210D1">
        <w:rPr>
          <w:bCs/>
          <w:color w:val="000000" w:themeColor="text1"/>
        </w:rPr>
        <w:t>were at higher relative risk than those in other employment.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570D54">
        <w:rPr>
          <w:bCs/>
          <w:color w:val="000000" w:themeColor="text1"/>
        </w:rPr>
        <w:instrText xml:space="preserve"> ADDIN ZOTERO_ITEM CSL_CITATION {"citationID":"M27ZV3n3","properties":{"formattedCitation":"\\super 65\\nosupersub{}","plainCitation":"65","noteIndex":0},"citationItems":[{"id":1150,"uris":["http://zotero.org/users/6925055/items/BUJIE6PX"],"uri":["http://zotero.org/users/6925055/items/BUJIE6PX"],"itemData":{"id":1150,"type":"article-journal","container-title":"PloS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570D54" w:rsidRPr="00570D54">
        <w:rPr>
          <w:color w:val="000000"/>
          <w:vertAlign w:val="superscript"/>
        </w:rPr>
        <w:t>65</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570D54">
        <w:rPr>
          <w:bCs/>
          <w:color w:val="000000" w:themeColor="text1"/>
        </w:rPr>
        <w:instrText xml:space="preserve"> ADDIN ZOTERO_ITEM CSL_CITATION {"citationID":"YyXHctLj","properties":{"formattedCitation":"\\super 66\\nosupersub{}","plainCitation":"66","noteIndex":0},"citationItems":[{"id":1151,"uris":["http://zotero.org/users/6925055/items/ELUJMV5C"],"uri":["http://zotero.org/users/6925055/items/ELUJMV5C"],"itemData":{"id":1151,"type":"article-journal","abstract":"BACKGROUND: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570D54" w:rsidRPr="00570D54">
        <w:rPr>
          <w:color w:val="000000"/>
          <w:vertAlign w:val="superscript"/>
        </w:rPr>
        <w:t>66</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570D54">
        <w:rPr>
          <w:bCs/>
          <w:color w:val="000000" w:themeColor="text1"/>
        </w:rPr>
        <w:instrText xml:space="preserve"> ADDIN ZOTERO_ITEM CSL_CITATION {"citationID":"7IY9GKuj","properties":{"formattedCitation":"\\super 67\\nosupersub{}","plainCitation":"67","noteIndex":0},"citationItems":[{"id":1156,"uris":["http://zotero.org/users/6925055/items/X47HY2LJ"],"uri":["http://zotero.org/users/6925055/items/X47HY2LJ"],"itemData":{"id":1156,"type":"article-journal","abstract":"Black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570D54" w:rsidRPr="00570D54">
        <w:rPr>
          <w:color w:val="000000"/>
          <w:vertAlign w:val="superscript"/>
        </w:rPr>
        <w:t>67</w:t>
      </w:r>
      <w:r w:rsidR="00660050">
        <w:rPr>
          <w:bCs/>
          <w:color w:val="000000" w:themeColor="text1"/>
        </w:rPr>
        <w:fldChar w:fldCharType="end"/>
      </w:r>
      <w:r w:rsidR="004052E4">
        <w:rPr>
          <w:bCs/>
          <w:color w:val="000000" w:themeColor="text1"/>
        </w:rPr>
        <w:t xml:space="preserve"> and DNA </w:t>
      </w:r>
      <w:r w:rsidR="004052E4">
        <w:rPr>
          <w:bCs/>
          <w:color w:val="000000" w:themeColor="text1"/>
        </w:rPr>
        <w:lastRenderedPageBreak/>
        <w:t>damage,</w:t>
      </w:r>
      <w:r w:rsidR="00920D8D">
        <w:rPr>
          <w:bCs/>
          <w:color w:val="000000" w:themeColor="text1"/>
        </w:rPr>
        <w:fldChar w:fldCharType="begin"/>
      </w:r>
      <w:r w:rsidR="00570D54">
        <w:rPr>
          <w:bCs/>
          <w:color w:val="000000" w:themeColor="text1"/>
        </w:rPr>
        <w:instrText xml:space="preserve"> ADDIN ZOTERO_ITEM CSL_CITATION {"citationID":"G5YVQTgA","properties":{"formattedCitation":"\\super 67,68\\nosupersub{}","plainCitation":"67,68","noteIndex":0},"citationItems":[{"id":1153,"uris":["http://zotero.org/users/6925055/items/7VDV72SC"],"uri":["http://zotero.org/users/6925055/items/7VDV72SC"],"itemData":{"id":1153,"type":"article-journal","abstract":"We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570D54" w:rsidRPr="00570D54">
        <w:rPr>
          <w:color w:val="000000"/>
          <w:vertAlign w:val="superscript"/>
        </w:rPr>
        <w:t>67,68</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bCs/>
          <w:color w:val="000000" w:themeColor="text1"/>
        </w:rPr>
        <w:t>.</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1D593D">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p>
    <w:p w14:paraId="6EAC2CDD" w14:textId="77777777" w:rsidR="00B373D1" w:rsidRDefault="00B373D1" w:rsidP="007210D1">
      <w:pPr>
        <w:rPr>
          <w:ins w:id="96" w:author="Peters, S.M. (Susan)" w:date="2021-10-12T20:55:00Z"/>
          <w:bCs/>
          <w:color w:val="000000" w:themeColor="text1"/>
        </w:rPr>
      </w:pPr>
    </w:p>
    <w:p w14:paraId="76B5D94E" w14:textId="536D69DD" w:rsidR="007210D1" w:rsidRDefault="004E7AE3" w:rsidP="007210D1">
      <w:pPr>
        <w:rPr>
          <w:bCs/>
          <w:color w:val="000000" w:themeColor="text1"/>
        </w:rPr>
      </w:pPr>
      <w:r>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Pr>
          <w:bCs/>
          <w:color w:val="000000" w:themeColor="text1"/>
        </w:rPr>
        <w:fldChar w:fldCharType="begin"/>
      </w:r>
      <w:r>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Pr>
          <w:bCs/>
          <w:color w:val="000000" w:themeColor="text1"/>
        </w:rPr>
        <w:fldChar w:fldCharType="separate"/>
      </w:r>
      <w:r w:rsidRPr="00D76268">
        <w:rPr>
          <w:color w:val="000000"/>
          <w:vertAlign w:val="superscript"/>
        </w:rPr>
        <w:t>36</w:t>
      </w:r>
      <w:r>
        <w:rPr>
          <w:bCs/>
          <w:color w:val="000000" w:themeColor="text1"/>
        </w:rPr>
        <w:fldChar w:fldCharType="end"/>
      </w:r>
      <w:r>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which is expected given that they are both combustion products commonly associated with traffic-related emissions in urban environments</w:t>
      </w:r>
      <w:r w:rsidR="0083222E">
        <w:rPr>
          <w:bCs/>
          <w:color w:val="000000" w:themeColor="text1"/>
        </w:rPr>
        <w:t>.</w:t>
      </w:r>
      <w:r w:rsidR="005665AE">
        <w:rPr>
          <w:bCs/>
          <w:color w:val="000000" w:themeColor="text1"/>
        </w:rPr>
        <w:t xml:space="preserve"> EC exposure was more strongly associated with 1-year than </w:t>
      </w:r>
      <w:del w:id="97" w:author="Peters, S.M. (Susan)" w:date="2021-10-12T20:55:00Z">
        <w:r w:rsidR="005665AE" w:rsidDel="004A6827">
          <w:rPr>
            <w:bCs/>
            <w:color w:val="000000" w:themeColor="text1"/>
          </w:rPr>
          <w:delText xml:space="preserve">for </w:delText>
        </w:r>
      </w:del>
      <w:ins w:id="98" w:author="Peters, S.M. (Susan)" w:date="2021-10-12T20:55:00Z">
        <w:r w:rsidR="004A6827">
          <w:rPr>
            <w:bCs/>
            <w:color w:val="000000" w:themeColor="text1"/>
          </w:rPr>
          <w:t>with</w:t>
        </w:r>
        <w:r w:rsidR="004A6827">
          <w:rPr>
            <w:bCs/>
            <w:color w:val="000000" w:themeColor="text1"/>
          </w:rPr>
          <w:t xml:space="preserve"> </w:t>
        </w:r>
      </w:ins>
      <w:r w:rsidR="005665AE">
        <w:rPr>
          <w:bCs/>
          <w:color w:val="000000" w:themeColor="text1"/>
        </w:rPr>
        <w:t>5- or 10-year average concentration</w:t>
      </w:r>
      <w:ins w:id="99" w:author="Peters, S.M. (Susan)" w:date="2021-10-12T20:55:00Z">
        <w:r w:rsidR="004A6827">
          <w:rPr>
            <w:bCs/>
            <w:color w:val="000000" w:themeColor="text1"/>
          </w:rPr>
          <w:t>s</w:t>
        </w:r>
      </w:ins>
      <w:r w:rsidR="005665AE">
        <w:rPr>
          <w:bCs/>
          <w:color w:val="000000" w:themeColor="text1"/>
        </w:rPr>
        <w:t xml:space="preserve">, which may indicate that the previous year may be the most relevant exposure window, or also perhaps </w:t>
      </w:r>
      <w:r w:rsidR="009648AC">
        <w:rPr>
          <w:bCs/>
          <w:color w:val="000000" w:themeColor="text1"/>
        </w:rPr>
        <w:t>due to less error</w:t>
      </w:r>
      <w:r w:rsidR="00B118F9">
        <w:rPr>
          <w:bCs/>
          <w:color w:val="000000" w:themeColor="text1"/>
        </w:rPr>
        <w:t xml:space="preserve"> in more recent estimates</w:t>
      </w:r>
      <w:r w:rsidR="005665AE">
        <w:rPr>
          <w:bCs/>
          <w:color w:val="000000" w:themeColor="text1"/>
        </w:rPr>
        <w:t>.</w:t>
      </w:r>
      <w:r w:rsidR="00A23C64">
        <w:rPr>
          <w:bCs/>
          <w:color w:val="000000" w:themeColor="text1"/>
        </w:rPr>
        <w:t xml:space="preserve"> </w:t>
      </w:r>
      <w:r w:rsidR="00A23C64" w:rsidRPr="00A23C64">
        <w:rPr>
          <w:bCs/>
          <w:color w:val="000000" w:themeColor="text1"/>
        </w:rPr>
        <w:t xml:space="preserve">We do not expect that these results are attributed to reverse causation, </w:t>
      </w:r>
      <w:commentRangeStart w:id="100"/>
      <w:r w:rsidR="00A23C64" w:rsidRPr="00A23C64">
        <w:rPr>
          <w:bCs/>
          <w:color w:val="000000" w:themeColor="text1"/>
        </w:rPr>
        <w:t>as we have lagged these 1-year exposures by one year already prior to diagnosis</w:t>
      </w:r>
      <w:r w:rsidR="0003176B">
        <w:rPr>
          <w:bCs/>
          <w:color w:val="000000" w:themeColor="text1"/>
        </w:rPr>
        <w:t>.</w:t>
      </w:r>
      <w:commentRangeEnd w:id="100"/>
      <w:r w:rsidR="004A6827">
        <w:rPr>
          <w:rStyle w:val="CommentReference"/>
          <w:rFonts w:asciiTheme="minorHAnsi" w:eastAsiaTheme="minorHAnsi" w:hAnsiTheme="minorHAnsi" w:cstheme="minorBidi"/>
          <w:lang w:val="en-GB"/>
        </w:rPr>
        <w:commentReference w:id="100"/>
      </w:r>
    </w:p>
    <w:p w14:paraId="039757DA" w14:textId="395E6EC3" w:rsidR="00890B87" w:rsidRPr="00AC757D" w:rsidRDefault="00890B87" w:rsidP="00FC3DEC">
      <w:pPr>
        <w:rPr>
          <w:bCs/>
          <w:color w:val="000000" w:themeColor="text1"/>
        </w:rPr>
      </w:pPr>
    </w:p>
    <w:p w14:paraId="672915A3" w14:textId="328A6E20"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diagnoses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 xml:space="preserve">great strength of our study is that </w:t>
      </w:r>
      <w:r w:rsidR="008A663D">
        <w:rPr>
          <w:bCs/>
          <w:color w:val="000000" w:themeColor="text1"/>
        </w:rPr>
        <w:t xml:space="preserve">we </w:t>
      </w:r>
      <w:r w:rsidR="00084667">
        <w:rPr>
          <w:bCs/>
          <w:color w:val="000000" w:themeColor="text1"/>
        </w:rPr>
        <w:t>leverag</w:t>
      </w:r>
      <w:r w:rsidR="008A663D">
        <w:rPr>
          <w:bCs/>
          <w:color w:val="000000" w:themeColor="text1"/>
        </w:rPr>
        <w:t>ed</w:t>
      </w:r>
      <w:r w:rsidR="00084667">
        <w:rPr>
          <w:bCs/>
          <w:color w:val="000000" w:themeColor="text1"/>
        </w:rPr>
        <w:t xml:space="preserve"> highly correlated traffic pollutants and Bayesian hierarchical modeling </w:t>
      </w:r>
      <w:r w:rsidR="008A663D">
        <w:rPr>
          <w:bCs/>
          <w:color w:val="000000" w:themeColor="text1"/>
        </w:rPr>
        <w:t xml:space="preserve">and </w:t>
      </w:r>
      <w:r w:rsidR="00084667">
        <w:rPr>
          <w:bCs/>
          <w:color w:val="000000" w:themeColor="text1"/>
        </w:rPr>
        <w:t>were able to estimate independent and joint traffic-related pollutant associations, as well as an overall traffic estimate.</w:t>
      </w:r>
      <w:r w:rsidR="003D2AAB">
        <w:rPr>
          <w:bCs/>
          <w:color w:val="000000" w:themeColor="text1"/>
        </w:rPr>
        <w:t xml:space="preserve"> </w:t>
      </w:r>
      <w:r w:rsidR="002B126E">
        <w:rPr>
          <w:bCs/>
          <w:color w:val="000000" w:themeColor="text1"/>
        </w:rPr>
        <w:t xml:space="preserve">Though it is the largest dataset ever </w:t>
      </w:r>
      <w:r w:rsidR="00A04791">
        <w:rPr>
          <w:bCs/>
          <w:color w:val="000000" w:themeColor="text1"/>
        </w:rPr>
        <w:t xml:space="preserve">used </w:t>
      </w:r>
      <w:r w:rsidR="00BA656C">
        <w:rPr>
          <w:bCs/>
          <w:color w:val="000000" w:themeColor="text1"/>
        </w:rPr>
        <w:t>for this purpos</w:t>
      </w:r>
      <w:r w:rsidR="00F81667">
        <w:rPr>
          <w:bCs/>
          <w:color w:val="000000" w:themeColor="text1"/>
        </w:rPr>
        <w:t>e</w:t>
      </w:r>
      <w:r w:rsidR="002B126E">
        <w:rPr>
          <w:bCs/>
          <w:color w:val="000000" w:themeColor="text1"/>
        </w:rPr>
        <w:t xml:space="preserve">, we </w:t>
      </w:r>
      <w:r w:rsidR="00A04791">
        <w:rPr>
          <w:bCs/>
          <w:color w:val="000000" w:themeColor="text1"/>
        </w:rPr>
        <w:t xml:space="preserve">expect </w:t>
      </w:r>
      <w:r w:rsidR="002B126E">
        <w:rPr>
          <w:bCs/>
          <w:color w:val="000000" w:themeColor="text1"/>
        </w:rPr>
        <w:t xml:space="preserve">that more cases would further help power </w:t>
      </w:r>
      <w:r w:rsidR="007B4FB6">
        <w:rPr>
          <w:bCs/>
          <w:color w:val="000000" w:themeColor="text1"/>
        </w:rPr>
        <w:t>future</w:t>
      </w:r>
      <w:r w:rsidR="002B126E">
        <w:rPr>
          <w:bCs/>
          <w:color w:val="000000" w:themeColor="text1"/>
        </w:rPr>
        <w:t xml:space="preserve"> stud</w:t>
      </w:r>
      <w:r w:rsidR="007B4FB6">
        <w:rPr>
          <w:bCs/>
          <w:color w:val="000000" w:themeColor="text1"/>
        </w:rPr>
        <w:t>ies</w:t>
      </w:r>
      <w:r w:rsidR="002B126E">
        <w:rPr>
          <w:bCs/>
          <w:color w:val="000000" w:themeColor="text1"/>
        </w:rPr>
        <w:t xml:space="preserve">. </w:t>
      </w:r>
      <w:r w:rsidR="00F21B2D">
        <w:rPr>
          <w:bCs/>
          <w:color w:val="000000" w:themeColor="text1"/>
        </w:rPr>
        <w:t xml:space="preserve">Although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(age, sex, date of birth, SES,</w:t>
      </w:r>
      <w:r w:rsidR="00084102">
        <w:rPr>
          <w:bCs/>
          <w:color w:val="000000" w:themeColor="text1"/>
        </w:rPr>
        <w:t xml:space="preserve"> civil status, place of birth</w:t>
      </w:r>
      <w:r w:rsidR="00C77F23">
        <w:rPr>
          <w:bCs/>
          <w:color w:val="000000" w:themeColor="text1"/>
        </w:rPr>
        <w:t xml:space="preserve">), we cannot rule out residual </w:t>
      </w:r>
      <w:commentRangeStart w:id="101"/>
      <w:r w:rsidR="00C77F23">
        <w:rPr>
          <w:bCs/>
          <w:color w:val="000000" w:themeColor="text1"/>
        </w:rPr>
        <w:t>confounding</w:t>
      </w:r>
      <w:r w:rsidR="00F21B2D">
        <w:rPr>
          <w:bCs/>
          <w:color w:val="000000" w:themeColor="text1"/>
        </w:rPr>
        <w:t>.</w:t>
      </w:r>
      <w:r w:rsidR="001F447F">
        <w:rPr>
          <w:bCs/>
          <w:color w:val="000000" w:themeColor="text1"/>
        </w:rPr>
        <w:t xml:space="preserve"> </w:t>
      </w:r>
      <w:commentRangeEnd w:id="101"/>
      <w:r w:rsidR="004A6827">
        <w:rPr>
          <w:rStyle w:val="CommentReference"/>
          <w:rFonts w:asciiTheme="minorHAnsi" w:eastAsiaTheme="minorHAnsi" w:hAnsiTheme="minorHAnsi" w:cstheme="minorBidi"/>
          <w:lang w:val="en-GB"/>
        </w:rPr>
        <w:commentReference w:id="101"/>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 covary with both ALS diagnosis and air pollution</w:t>
      </w:r>
      <w:r w:rsidR="00C77F23" w:rsidRPr="00A56ADD">
        <w:rPr>
          <w:bCs/>
          <w:color w:val="000000" w:themeColor="text1"/>
        </w:rPr>
        <w:t xml:space="preserve">. </w:t>
      </w:r>
      <w:r w:rsidR="00F754B6" w:rsidRPr="00A56ADD">
        <w:rPr>
          <w:bCs/>
          <w:color w:val="000000" w:themeColor="text1"/>
        </w:rPr>
        <w:t>Body Mass Index (BMI</w:t>
      </w:r>
      <w:r w:rsidR="00B56C51" w:rsidRPr="00A56ADD">
        <w:rPr>
          <w:bCs/>
          <w:color w:val="000000" w:themeColor="text1"/>
        </w:rPr>
        <w:t>)</w:t>
      </w:r>
      <w:r w:rsidR="00740A95">
        <w:rPr>
          <w:bCs/>
          <w:color w:val="000000" w:themeColor="text1"/>
        </w:rPr>
        <w:t xml:space="preserve"> for example</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570D54">
        <w:rPr>
          <w:bCs/>
          <w:color w:val="000000" w:themeColor="text1"/>
        </w:rPr>
        <w:instrText xml:space="preserve"> ADDIN ZOTERO_ITEM CSL_CITATION {"citationID":"Y6fF8rlY","properties":{"formattedCitation":"\\super 69,70\\nosupersub{}","plainCitation":"69,70","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570D54" w:rsidRPr="00570D54">
        <w:rPr>
          <w:color w:val="000000"/>
          <w:vertAlign w:val="superscript"/>
        </w:rPr>
        <w:t>69,70</w:t>
      </w:r>
      <w:r w:rsidR="00D942FC">
        <w:rPr>
          <w:bCs/>
          <w:color w:val="000000" w:themeColor="text1"/>
        </w:rPr>
        <w:fldChar w:fldCharType="end"/>
      </w:r>
      <w:r w:rsidR="00A45EA1">
        <w:rPr>
          <w:bCs/>
          <w:color w:val="000000" w:themeColor="text1"/>
        </w:rPr>
        <w:t xml:space="preserve"> would not be a confounder of the association between </w:t>
      </w:r>
      <w:r w:rsidR="00A45EA1">
        <w:rPr>
          <w:bCs/>
          <w:color w:val="000000" w:themeColor="text1"/>
        </w:rPr>
        <w:lastRenderedPageBreak/>
        <w:t>traffic-related air pollution and ALS</w:t>
      </w:r>
      <w:r w:rsidR="004134AF">
        <w:rPr>
          <w:bCs/>
          <w:color w:val="000000" w:themeColor="text1"/>
        </w:rPr>
        <w:t>;</w:t>
      </w:r>
      <w:r w:rsidR="001D593D">
        <w:rPr>
          <w:bCs/>
          <w:color w:val="000000" w:themeColor="text1"/>
        </w:rPr>
        <w:fldChar w:fldCharType="begin"/>
      </w:r>
      <w:r w:rsidR="00570D54">
        <w:rPr>
          <w:bCs/>
          <w:color w:val="000000" w:themeColor="text1"/>
        </w:rPr>
        <w:instrText xml:space="preserve"> ADDIN ZOTERO_ITEM CSL_CITATION {"citationID":"L6tJbvaJ","properties":{"formattedCitation":"\\super 71\\nosupersub{}","plainCitation":"71","noteIndex":0},"citationItems":[{"id":1172,"uris":["http://zotero.org/users/6925055/items/FGL45NCG"],"uri":["http://zotero.org/users/6925055/items/FGL45NCG"],"itemData":{"id":1172,"type":"article-journal","container-title":"Epidemiology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D593D">
        <w:rPr>
          <w:bCs/>
          <w:color w:val="000000" w:themeColor="text1"/>
        </w:rPr>
        <w:fldChar w:fldCharType="separate"/>
      </w:r>
      <w:r w:rsidR="00570D54" w:rsidRPr="00570D54">
        <w:rPr>
          <w:color w:val="000000"/>
          <w:vertAlign w:val="superscript"/>
        </w:rPr>
        <w:t>71</w:t>
      </w:r>
      <w:r w:rsidR="001D593D">
        <w:rPr>
          <w:bCs/>
          <w:color w:val="000000" w:themeColor="text1"/>
        </w:rPr>
        <w:fldChar w:fldCharType="end"/>
      </w:r>
      <w:r w:rsidR="004134AF">
        <w:rPr>
          <w:bCs/>
          <w:color w:val="000000" w:themeColor="text1"/>
        </w:rPr>
        <w:t xml:space="preserve"> concentrations</w:t>
      </w:r>
      <w:r w:rsidR="00D942FC">
        <w:rPr>
          <w:bCs/>
          <w:color w:val="000000" w:themeColor="text1"/>
        </w:rPr>
        <w:t xml:space="preserve"> of pollutants</w:t>
      </w:r>
      <w:r w:rsidR="004134AF">
        <w:rPr>
          <w:bCs/>
          <w:color w:val="000000" w:themeColor="text1"/>
        </w:rPr>
        <w:t xml:space="preserve"> for this study were </w:t>
      </w:r>
      <w:r w:rsidR="00D942FC">
        <w:rPr>
          <w:bCs/>
          <w:color w:val="000000" w:themeColor="text1"/>
        </w:rPr>
        <w:t xml:space="preserve">derived from air pollution models </w:t>
      </w:r>
      <w:r w:rsidR="004134AF">
        <w:rPr>
          <w:bCs/>
          <w:color w:val="000000" w:themeColor="text1"/>
        </w:rPr>
        <w:t>independent</w:t>
      </w:r>
      <w:r w:rsidR="00D942FC">
        <w:rPr>
          <w:bCs/>
          <w:color w:val="000000" w:themeColor="text1"/>
        </w:rPr>
        <w:t xml:space="preserve"> from the </w:t>
      </w:r>
      <w:r w:rsidR="004134AF">
        <w:rPr>
          <w:bCs/>
          <w:color w:val="000000" w:themeColor="text1"/>
        </w:rPr>
        <w:t>geographical BMI distribution of the Danish population</w:t>
      </w:r>
      <w:r w:rsidR="001D593D">
        <w:rPr>
          <w:bCs/>
          <w:color w:val="000000" w:themeColor="text1"/>
        </w:rPr>
        <w:t xml:space="preserve">. </w:t>
      </w:r>
      <w:r w:rsidR="002E2A4A">
        <w:rPr>
          <w:bCs/>
          <w:color w:val="000000" w:themeColor="text1"/>
        </w:rPr>
        <w:t xml:space="preserve">Any </w:t>
      </w:r>
      <w:r w:rsidR="001D593D">
        <w:rPr>
          <w:bCs/>
          <w:color w:val="000000" w:themeColor="text1"/>
        </w:rPr>
        <w:t xml:space="preserve">BMI </w:t>
      </w:r>
      <w:r w:rsidR="002E2A4A">
        <w:rPr>
          <w:bCs/>
          <w:color w:val="000000" w:themeColor="text1"/>
        </w:rPr>
        <w:t>–</w:t>
      </w:r>
      <w:r w:rsidR="001D593D">
        <w:rPr>
          <w:bCs/>
          <w:color w:val="000000" w:themeColor="text1"/>
        </w:rPr>
        <w:t xml:space="preserve"> air pollution</w:t>
      </w:r>
      <w:r w:rsidR="002E2A4A">
        <w:rPr>
          <w:bCs/>
          <w:color w:val="000000" w:themeColor="text1"/>
        </w:rPr>
        <w:t xml:space="preserve"> association</w:t>
      </w:r>
      <w:r w:rsidR="001D593D">
        <w:rPr>
          <w:bCs/>
          <w:color w:val="000000" w:themeColor="text1"/>
        </w:rPr>
        <w:t xml:space="preserve"> in our study</w:t>
      </w:r>
      <w:r w:rsidR="002E2A4A">
        <w:rPr>
          <w:bCs/>
          <w:color w:val="000000" w:themeColor="text1"/>
        </w:rPr>
        <w:t>, thus,</w:t>
      </w:r>
      <w:r w:rsidR="001D593D">
        <w:rPr>
          <w:bCs/>
          <w:color w:val="000000" w:themeColor="text1"/>
        </w:rPr>
        <w:t xml:space="preserve"> would be via SES, </w:t>
      </w:r>
      <w:r w:rsidR="00205861">
        <w:rPr>
          <w:bCs/>
          <w:color w:val="000000" w:themeColor="text1"/>
        </w:rPr>
        <w:t xml:space="preserve">for </w:t>
      </w:r>
      <w:r w:rsidR="001D593D">
        <w:rPr>
          <w:bCs/>
          <w:color w:val="000000" w:themeColor="text1"/>
        </w:rPr>
        <w:t xml:space="preserve">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is also likely</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570D54">
        <w:rPr>
          <w:bCs/>
          <w:color w:val="000000" w:themeColor="text1"/>
        </w:rPr>
        <w:instrText xml:space="preserve"> ADDIN ZOTERO_ITEM CSL_CITATION {"citationID":"JjtmUVu5","properties":{"formattedCitation":"\\super 72\\nosupersub{}","plainCitation":"72","noteIndex":0},"citationItems":[{"id":856,"uris":["http://zotero.org/users/6925055/items/TQV8834Y"],"uri":["http://zotero.org/users/6925055/items/TQV8834Y"],"itemData":{"id":856,"type":"book","publisher":"CRC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570D54" w:rsidRPr="00570D54">
        <w:rPr>
          <w:color w:val="000000"/>
          <w:vertAlign w:val="superscript"/>
        </w:rPr>
        <w:t>72</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57A7CA93" w:rsidR="00D06668" w:rsidRPr="00F40E31" w:rsidRDefault="00A66DD1" w:rsidP="00F40E31">
      <w:pPr>
        <w:rPr>
          <w:b/>
        </w:rPr>
      </w:pPr>
      <w:r w:rsidRPr="00F86173">
        <w:rPr>
          <w:color w:val="000000" w:themeColor="text1"/>
        </w:rPr>
        <w:t xml:space="preserve">Future research </w:t>
      </w:r>
      <w:r w:rsidR="00F86173">
        <w:rPr>
          <w:color w:val="000000" w:themeColor="text1"/>
        </w:rPr>
        <w:t xml:space="preserve">should </w:t>
      </w:r>
      <w:commentRangeStart w:id="102"/>
      <w:r w:rsidR="00C92C1B">
        <w:rPr>
          <w:color w:val="000000" w:themeColor="text1"/>
        </w:rPr>
        <w:t xml:space="preserve">use larger cohort data </w:t>
      </w:r>
      <w:commentRangeEnd w:id="102"/>
      <w:r w:rsidR="004A6827">
        <w:rPr>
          <w:rStyle w:val="CommentReference"/>
          <w:rFonts w:asciiTheme="minorHAnsi" w:eastAsiaTheme="minorHAnsi" w:hAnsiTheme="minorHAnsi" w:cstheme="minorBidi"/>
          <w:lang w:val="en-GB"/>
        </w:rPr>
        <w:commentReference w:id="102"/>
      </w:r>
      <w:r w:rsidR="00C92C1B">
        <w:rPr>
          <w:color w:val="000000" w:themeColor="text1"/>
        </w:rPr>
        <w:t xml:space="preserve">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 </w:t>
      </w:r>
      <w:r w:rsidR="00767B7C">
        <w:rPr>
          <w:color w:val="000000" w:themeColor="text1"/>
        </w:rPr>
        <w:t>furthermore</w:t>
      </w:r>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w:t>
      </w:r>
      <w:del w:id="103" w:author="Peters, S.M. (Susan)" w:date="2021-10-12T21:01:00Z">
        <w:r w:rsidR="0001625D" w:rsidDel="004A6827">
          <w:rPr>
            <w:color w:val="000000" w:themeColor="text1"/>
          </w:rPr>
          <w:delText xml:space="preserve">both </w:delText>
        </w:r>
      </w:del>
      <w:r w:rsidR="0001625D">
        <w:rPr>
          <w:color w:val="000000" w:themeColor="text1"/>
        </w:rPr>
        <w:t xml:space="preserve">preventive </w:t>
      </w:r>
      <w:r w:rsidR="00E700AD">
        <w:rPr>
          <w:color w:val="000000" w:themeColor="text1"/>
        </w:rPr>
        <w:t xml:space="preserve">action, as well as </w:t>
      </w:r>
      <w:r w:rsidR="008B5719">
        <w:rPr>
          <w:color w:val="000000" w:themeColor="text1"/>
        </w:rPr>
        <w:t>eventually</w:t>
      </w:r>
      <w:r w:rsidR="00E700AD">
        <w:rPr>
          <w:color w:val="000000" w:themeColor="text1"/>
        </w:rPr>
        <w:t xml:space="preserve"> to find</w:t>
      </w:r>
      <w:r w:rsidR="008B5719">
        <w:rPr>
          <w:color w:val="000000" w:themeColor="text1"/>
        </w:rPr>
        <w:t>ing</w:t>
      </w:r>
      <w:r w:rsidR="00E700AD">
        <w:rPr>
          <w:color w:val="000000" w:themeColor="text1"/>
        </w:rPr>
        <w:t xml:space="preserve"> a </w:t>
      </w:r>
      <w:del w:id="104" w:author="Peters, S.M. (Susan)" w:date="2021-10-12T21:02:00Z">
        <w:r w:rsidR="00E700AD" w:rsidDel="004A6827">
          <w:rPr>
            <w:color w:val="000000" w:themeColor="text1"/>
          </w:rPr>
          <w:delText xml:space="preserve">full </w:delText>
        </w:r>
      </w:del>
      <w:r w:rsidR="00E700AD">
        <w:rPr>
          <w:color w:val="000000" w:themeColor="text1"/>
        </w:rPr>
        <w:t>cure</w:t>
      </w:r>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Dr Parks had full access to all of the data in the study and takes responsibility for the integrity of the data and the accuracy of the data analysis.</w:t>
      </w:r>
    </w:p>
    <w:p w14:paraId="6D9BED44" w14:textId="11BA6F05" w:rsidR="008A2D8E" w:rsidRPr="00BE40FA" w:rsidRDefault="008A2D8E" w:rsidP="00042EDE">
      <w:r w:rsidRPr="00BE40FA">
        <w:rPr>
          <w:i/>
          <w:iCs/>
        </w:rPr>
        <w:t>Study concept and design:</w:t>
      </w:r>
      <w:r w:rsidRPr="00BE40FA">
        <w:t xml:space="preserve"> Parks, Kioumourtzoglou</w:t>
      </w:r>
      <w:r w:rsidR="004C233F">
        <w:t>, Weisskopf, Hansen</w:t>
      </w:r>
      <w:r w:rsidR="008D7F5C">
        <w:t>, Goldsmith</w:t>
      </w:r>
      <w:r w:rsidRPr="00BE40FA">
        <w:t>.</w:t>
      </w:r>
    </w:p>
    <w:p w14:paraId="11EA3262" w14:textId="6CB09977"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r w:rsidR="008A09DA" w:rsidRPr="00BE40FA">
        <w:t>Balilian,</w:t>
      </w:r>
      <w:r w:rsidR="0042425D" w:rsidRPr="00BE40FA">
        <w:t xml:space="preserve"> Nunez, </w:t>
      </w:r>
      <w:r w:rsidR="00E63147" w:rsidRPr="00BE40FA">
        <w:t>Hansen, Ketzel</w:t>
      </w:r>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74E5A96C" w:rsidR="008A2D8E" w:rsidRPr="00BE40FA" w:rsidRDefault="008A2D8E" w:rsidP="00042EDE">
      <w:r w:rsidRPr="00BE40FA">
        <w:rPr>
          <w:i/>
        </w:rPr>
        <w:t xml:space="preserve">Critical revision of the manuscript for important intellectual content: </w:t>
      </w:r>
      <w:r w:rsidR="00F50EA5">
        <w:rPr>
          <w:iCs/>
        </w:rPr>
        <w:t xml:space="preserve">Gibson, </w:t>
      </w:r>
      <w:r w:rsidR="00C31081">
        <w:rPr>
          <w:iCs/>
        </w:rPr>
        <w:t>Balilian, Nunez, Hansen, Raaashou-Nielsen, Ketzel, Khan, Vermeulen, Peters,</w:t>
      </w:r>
      <w:r w:rsidR="007D3565">
        <w:rPr>
          <w:iCs/>
        </w:rPr>
        <w:t xml:space="preserve"> Goldsmith,</w:t>
      </w:r>
      <w:r w:rsidR="00C31081">
        <w:rPr>
          <w:iCs/>
        </w:rPr>
        <w:t xml:space="preserve"> Re, Weisskopf.</w:t>
      </w:r>
    </w:p>
    <w:p w14:paraId="6661F75A" w14:textId="215E1710" w:rsidR="008A2D8E" w:rsidRPr="00BE40FA" w:rsidRDefault="008A2D8E" w:rsidP="00042EDE">
      <w:r w:rsidRPr="00BE40FA">
        <w:rPr>
          <w:i/>
        </w:rPr>
        <w:t>Statistical analysis:</w:t>
      </w:r>
      <w:r w:rsidRPr="00BE40FA">
        <w:t xml:space="preserve"> Parks, Kioumourtzoglou</w:t>
      </w:r>
      <w:r w:rsidR="00BA73E2">
        <w:t>, Goldsmith</w:t>
      </w:r>
      <w:r w:rsidRPr="00BE40FA">
        <w:t>.</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7DE5C93B" w:rsidR="008A2D8E" w:rsidRPr="00BE40FA" w:rsidRDefault="008A2D8E" w:rsidP="00042EDE">
      <w:r w:rsidRPr="00BE40FA">
        <w:rPr>
          <w:i/>
        </w:rPr>
        <w:t>Administrative, technical, or material support:</w:t>
      </w:r>
      <w:r w:rsidRPr="00BE40FA">
        <w:t xml:space="preserve"> </w:t>
      </w:r>
      <w:r w:rsidR="004D6226">
        <w:t>Parks, Balilian, Nunez</w:t>
      </w:r>
      <w:r w:rsidR="00DA733F">
        <w:t>.</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commentRangeStart w:id="105"/>
      <w:commentRangeStart w:id="106"/>
      <w:r w:rsidRPr="00BE40FA">
        <w:rPr>
          <w:bCs/>
        </w:rPr>
        <w:t>None reported.</w:t>
      </w:r>
      <w:commentRangeEnd w:id="105"/>
      <w:r w:rsidR="007551EA">
        <w:rPr>
          <w:rStyle w:val="CommentReference"/>
          <w:rFonts w:asciiTheme="minorHAnsi" w:eastAsiaTheme="minorHAnsi" w:hAnsiTheme="minorHAnsi" w:cstheme="minorBidi"/>
          <w:lang w:val="en-GB"/>
        </w:rPr>
        <w:commentReference w:id="105"/>
      </w:r>
      <w:commentRangeEnd w:id="106"/>
      <w:r w:rsidR="004A6827">
        <w:rPr>
          <w:rStyle w:val="CommentReference"/>
          <w:rFonts w:asciiTheme="minorHAnsi" w:eastAsiaTheme="minorHAnsi" w:hAnsiTheme="minorHAnsi" w:cstheme="minorBidi"/>
          <w:lang w:val="en-GB"/>
        </w:rPr>
        <w:commentReference w:id="106"/>
      </w:r>
    </w:p>
    <w:p w14:paraId="66014F91" w14:textId="77777777" w:rsidR="005E6CFE" w:rsidRPr="00BE40FA" w:rsidRDefault="005E6CFE" w:rsidP="00042EDE"/>
    <w:p w14:paraId="3B0767F3" w14:textId="0747E3B2" w:rsidR="00166A28" w:rsidRDefault="005E6CFE" w:rsidP="00042EDE">
      <w:commentRangeStart w:id="107"/>
      <w:r w:rsidRPr="00BE40FA">
        <w:rPr>
          <w:b/>
          <w:bCs/>
        </w:rPr>
        <w:t>Funding/Support:</w:t>
      </w:r>
      <w:r w:rsidRPr="00BE40FA">
        <w:t xml:space="preserve"> </w:t>
      </w:r>
      <w:commentRangeEnd w:id="107"/>
      <w:r w:rsidR="00470E0A" w:rsidRPr="00BE40FA">
        <w:rPr>
          <w:rStyle w:val="CommentReference"/>
          <w:rFonts w:asciiTheme="minorHAnsi" w:eastAsiaTheme="minorHAnsi" w:hAnsiTheme="minorHAnsi" w:cstheme="minorBidi"/>
        </w:rPr>
        <w:commentReference w:id="107"/>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7B5B1D">
        <w:t>,</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lastRenderedPageBreak/>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commentRangeStart w:id="108"/>
      <w:r w:rsidRPr="00BE40FA">
        <w:rPr>
          <w:b/>
        </w:rPr>
        <w:lastRenderedPageBreak/>
        <w:t>Reference</w:t>
      </w:r>
      <w:r w:rsidR="00C51E04" w:rsidRPr="00BE40FA">
        <w:rPr>
          <w:b/>
        </w:rPr>
        <w:t>s</w:t>
      </w:r>
      <w:commentRangeEnd w:id="108"/>
      <w:r w:rsidR="00A4031E">
        <w:rPr>
          <w:rStyle w:val="CommentReference"/>
          <w:rFonts w:asciiTheme="minorHAnsi" w:eastAsiaTheme="minorHAnsi" w:hAnsiTheme="minorHAnsi" w:cstheme="minorBidi"/>
          <w:lang w:val="en-GB"/>
        </w:rPr>
        <w:commentReference w:id="108"/>
      </w:r>
    </w:p>
    <w:p w14:paraId="3F355D1D" w14:textId="77777777" w:rsidR="00570D54" w:rsidRPr="00570D54" w:rsidRDefault="00A95DD5" w:rsidP="00570D54">
      <w:pPr>
        <w:pStyle w:val="Bibliography"/>
      </w:pPr>
      <w:r w:rsidRPr="00BE40FA">
        <w:rPr>
          <w:b/>
        </w:rPr>
        <w:fldChar w:fldCharType="begin"/>
      </w:r>
      <w:r w:rsidR="00977DB3">
        <w:rPr>
          <w:b/>
        </w:rPr>
        <w:instrText xml:space="preserve"> ADDIN ZOTERO_BIBL {"uncited":[],"omitted":[],"custom":[]} CSL_BIBLIOGRAPHY </w:instrText>
      </w:r>
      <w:r w:rsidRPr="00BE40FA">
        <w:rPr>
          <w:b/>
        </w:rPr>
        <w:fldChar w:fldCharType="separate"/>
      </w:r>
      <w:r w:rsidR="00570D54" w:rsidRPr="00570D54">
        <w:t xml:space="preserve">1. </w:t>
      </w:r>
      <w:r w:rsidR="00570D54" w:rsidRPr="00570D54">
        <w:tab/>
        <w:t xml:space="preserve">Rowland LP, Shneider NA. Amyotrophic lateral sclerosis. </w:t>
      </w:r>
      <w:r w:rsidR="00570D54" w:rsidRPr="00570D54">
        <w:rPr>
          <w:i/>
          <w:iCs/>
        </w:rPr>
        <w:t>New England Journal of Medicine</w:t>
      </w:r>
      <w:r w:rsidR="00570D54" w:rsidRPr="00570D54">
        <w:t>. 2001;344(22):1688-1700.</w:t>
      </w:r>
    </w:p>
    <w:p w14:paraId="7D420197" w14:textId="77777777" w:rsidR="00570D54" w:rsidRPr="00570D54" w:rsidRDefault="00570D54" w:rsidP="00570D54">
      <w:pPr>
        <w:pStyle w:val="Bibliography"/>
      </w:pPr>
      <w:r w:rsidRPr="00570D54">
        <w:t xml:space="preserve">2. </w:t>
      </w:r>
      <w:r w:rsidRPr="00570D54">
        <w:tab/>
        <w:t xml:space="preserve">Mitchell JD, Borasio GD. Amyotrophic lateral sclerosis. </w:t>
      </w:r>
      <w:r w:rsidRPr="00570D54">
        <w:rPr>
          <w:i/>
          <w:iCs/>
        </w:rPr>
        <w:t>The Lancet</w:t>
      </w:r>
      <w:r w:rsidRPr="00570D54">
        <w:t>. 2007;369(9578):2031-2041.</w:t>
      </w:r>
    </w:p>
    <w:p w14:paraId="6843F8D0" w14:textId="77777777" w:rsidR="00570D54" w:rsidRPr="00570D54" w:rsidRDefault="00570D54" w:rsidP="00570D54">
      <w:pPr>
        <w:pStyle w:val="Bibliography"/>
      </w:pPr>
      <w:r w:rsidRPr="00570D54">
        <w:t xml:space="preserve">3. </w:t>
      </w:r>
      <w:r w:rsidRPr="00570D54">
        <w:tab/>
        <w:t xml:space="preserve">Chio A, Logroscino G, Hardiman O, et al. Prognostic factors in ALS: A critical review. </w:t>
      </w:r>
      <w:r w:rsidRPr="00570D54">
        <w:rPr>
          <w:i/>
          <w:iCs/>
        </w:rPr>
        <w:t>Amyotrophic Lateral Sclerosis</w:t>
      </w:r>
      <w:r w:rsidRPr="00570D54">
        <w:t>. 2009;10(5-6):310-323.</w:t>
      </w:r>
    </w:p>
    <w:p w14:paraId="12AD2040" w14:textId="77777777" w:rsidR="00570D54" w:rsidRPr="00570D54" w:rsidRDefault="00570D54" w:rsidP="00570D54">
      <w:pPr>
        <w:pStyle w:val="Bibliography"/>
      </w:pPr>
      <w:r w:rsidRPr="00570D54">
        <w:t xml:space="preserve">4. </w:t>
      </w:r>
      <w:r w:rsidRPr="00570D54">
        <w:tab/>
        <w:t xml:space="preserve">Arthur KC, Calvo A, Price TR, Geiger JT, Chio A, Traynor BJ. Projected increase in amyotrophic lateral sclerosis from 2015 to 2040. </w:t>
      </w:r>
      <w:r w:rsidRPr="00570D54">
        <w:rPr>
          <w:i/>
          <w:iCs/>
        </w:rPr>
        <w:t>Nature Communications</w:t>
      </w:r>
      <w:r w:rsidRPr="00570D54">
        <w:t>. 2016;7(1):1-6.</w:t>
      </w:r>
    </w:p>
    <w:p w14:paraId="16BB052E" w14:textId="77777777" w:rsidR="00570D54" w:rsidRPr="00570D54" w:rsidRDefault="00570D54" w:rsidP="00570D54">
      <w:pPr>
        <w:pStyle w:val="Bibliography"/>
      </w:pPr>
      <w:r w:rsidRPr="00570D54">
        <w:t xml:space="preserve">5. </w:t>
      </w:r>
      <w:r w:rsidRPr="00570D54">
        <w:tab/>
        <w:t xml:space="preserve">Al-Chalabi A, Hardiman O. The epidemiology of ALS: a conspiracy of genes, environment and time. </w:t>
      </w:r>
      <w:r w:rsidRPr="00570D54">
        <w:rPr>
          <w:i/>
          <w:iCs/>
        </w:rPr>
        <w:t>Nature Reviews Neurology</w:t>
      </w:r>
      <w:r w:rsidRPr="00570D54">
        <w:t>. 2013;9(11):617-628.</w:t>
      </w:r>
    </w:p>
    <w:p w14:paraId="1FC26598" w14:textId="77777777" w:rsidR="00570D54" w:rsidRPr="00570D54" w:rsidRDefault="00570D54" w:rsidP="00570D54">
      <w:pPr>
        <w:pStyle w:val="Bibliography"/>
      </w:pPr>
      <w:r w:rsidRPr="00570D54">
        <w:t xml:space="preserve">6. </w:t>
      </w:r>
      <w:r w:rsidRPr="00570D54">
        <w:tab/>
        <w:t xml:space="preserve">Hardiman O, Al-Chalabi A, Chio A, et al. Amyotrophic lateral sclerosis. </w:t>
      </w:r>
      <w:r w:rsidRPr="00570D54">
        <w:rPr>
          <w:i/>
          <w:iCs/>
        </w:rPr>
        <w:t>Nature reviews Disease primers</w:t>
      </w:r>
      <w:r w:rsidRPr="00570D54">
        <w:t>. 2017;3(1):1-19.</w:t>
      </w:r>
    </w:p>
    <w:p w14:paraId="7FC02E50" w14:textId="77777777" w:rsidR="00570D54" w:rsidRPr="00570D54" w:rsidRDefault="00570D54" w:rsidP="00570D54">
      <w:pPr>
        <w:pStyle w:val="Bibliography"/>
      </w:pPr>
      <w:r w:rsidRPr="00570D54">
        <w:t xml:space="preserve">7. </w:t>
      </w:r>
      <w:r w:rsidRPr="00570D54">
        <w:tab/>
        <w:t xml:space="preserve">Oskarsson B, Horton DK, Mitsumoto H. Potential environmental factors in amyotrophic lateral sclerosis. </w:t>
      </w:r>
      <w:r w:rsidRPr="00570D54">
        <w:rPr>
          <w:i/>
          <w:iCs/>
        </w:rPr>
        <w:t>Neurologic Clinics</w:t>
      </w:r>
      <w:r w:rsidRPr="00570D54">
        <w:t>. 2015;33(4):877-888.</w:t>
      </w:r>
    </w:p>
    <w:p w14:paraId="0ABDB8D0" w14:textId="77777777" w:rsidR="00570D54" w:rsidRPr="00570D54" w:rsidRDefault="00570D54" w:rsidP="00570D54">
      <w:pPr>
        <w:pStyle w:val="Bibliography"/>
      </w:pPr>
      <w:r w:rsidRPr="00570D54">
        <w:t xml:space="preserve">8. </w:t>
      </w:r>
      <w:r w:rsidRPr="00570D54">
        <w:tab/>
        <w:t xml:space="preserve">Longinetti E, Fang F. Epidemiology of amyotrophic lateral sclerosis: An update of recent literature. </w:t>
      </w:r>
      <w:r w:rsidRPr="00570D54">
        <w:rPr>
          <w:i/>
          <w:iCs/>
        </w:rPr>
        <w:t>Current Opinion In Neurology</w:t>
      </w:r>
      <w:r w:rsidRPr="00570D54">
        <w:t>. 2019;32(5):771.</w:t>
      </w:r>
    </w:p>
    <w:p w14:paraId="2B67BFE2" w14:textId="77777777" w:rsidR="00570D54" w:rsidRPr="008E423F" w:rsidRDefault="00570D54" w:rsidP="00570D54">
      <w:pPr>
        <w:pStyle w:val="Bibliography"/>
        <w:rPr>
          <w:lang w:val="nl-NL"/>
        </w:rPr>
      </w:pPr>
      <w:r w:rsidRPr="00570D54">
        <w:t xml:space="preserve">9. </w:t>
      </w:r>
      <w:r w:rsidRPr="00570D54">
        <w:tab/>
        <w:t xml:space="preserve">Dominici F, Peng RD, Bell ML, et al. Fine particulate air pollution and hospital admission for cardiovascular and respiratory diseases. </w:t>
      </w:r>
      <w:r w:rsidRPr="008E423F">
        <w:rPr>
          <w:i/>
          <w:iCs/>
          <w:lang w:val="nl-NL"/>
        </w:rPr>
        <w:t>JAMA</w:t>
      </w:r>
      <w:r w:rsidRPr="008E423F">
        <w:rPr>
          <w:lang w:val="nl-NL"/>
        </w:rPr>
        <w:t>. 2006;295(10):1127-1134.</w:t>
      </w:r>
    </w:p>
    <w:p w14:paraId="4638FD0B" w14:textId="77777777" w:rsidR="00570D54" w:rsidRPr="00570D54" w:rsidRDefault="00570D54" w:rsidP="00570D54">
      <w:pPr>
        <w:pStyle w:val="Bibliography"/>
      </w:pPr>
      <w:r w:rsidRPr="008E423F">
        <w:rPr>
          <w:lang w:val="nl-NL"/>
        </w:rPr>
        <w:t xml:space="preserve">10. </w:t>
      </w:r>
      <w:r w:rsidRPr="008E423F">
        <w:rPr>
          <w:lang w:val="nl-NL"/>
        </w:rPr>
        <w:tab/>
        <w:t xml:space="preserve">Bennett JE, Tamura-Wicks H, Parks RM, et al. </w:t>
      </w:r>
      <w:r w:rsidRPr="00570D54">
        <w:t xml:space="preserve">Particulate matter air pollution and national and county life expectancy loss in the USA: A spatiotemporal analysis. </w:t>
      </w:r>
      <w:r w:rsidRPr="00570D54">
        <w:rPr>
          <w:i/>
          <w:iCs/>
        </w:rPr>
        <w:t>PLOS Medicine</w:t>
      </w:r>
      <w:r w:rsidRPr="00570D54">
        <w:t>. 2019;16(7):e1002856. doi:10.1371/journal.pmed.1002856</w:t>
      </w:r>
    </w:p>
    <w:p w14:paraId="135074D4" w14:textId="77777777" w:rsidR="00570D54" w:rsidRPr="00570D54" w:rsidRDefault="00570D54" w:rsidP="00570D54">
      <w:pPr>
        <w:pStyle w:val="Bibliography"/>
      </w:pPr>
      <w:r w:rsidRPr="00570D54">
        <w:t xml:space="preserve">11. </w:t>
      </w:r>
      <w:r w:rsidRPr="00570D54">
        <w:tab/>
        <w:t xml:space="preserve">Schwartz J. Particulate air pollution and chronic respiratory disease. </w:t>
      </w:r>
      <w:r w:rsidRPr="00570D54">
        <w:rPr>
          <w:i/>
          <w:iCs/>
        </w:rPr>
        <w:t>Environmental Research</w:t>
      </w:r>
      <w:r w:rsidRPr="00570D54">
        <w:t>. 1993;62(1):7-13.</w:t>
      </w:r>
    </w:p>
    <w:p w14:paraId="109E96BA" w14:textId="77777777" w:rsidR="00570D54" w:rsidRPr="00570D54" w:rsidRDefault="00570D54" w:rsidP="00570D54">
      <w:pPr>
        <w:pStyle w:val="Bibliography"/>
      </w:pPr>
      <w:r w:rsidRPr="00570D54">
        <w:t xml:space="preserve">12. </w:t>
      </w:r>
      <w:r w:rsidRPr="00570D54">
        <w:tab/>
        <w:t xml:space="preserve">Schwartz J. The distributed lag between air pollution and daily deaths. </w:t>
      </w:r>
      <w:r w:rsidRPr="00570D54">
        <w:rPr>
          <w:i/>
          <w:iCs/>
        </w:rPr>
        <w:t>Epidemiology</w:t>
      </w:r>
      <w:r w:rsidRPr="00570D54">
        <w:t>. 2000;11(3):320-326.</w:t>
      </w:r>
    </w:p>
    <w:p w14:paraId="2F090968" w14:textId="77777777" w:rsidR="00570D54" w:rsidRPr="00570D54" w:rsidRDefault="00570D54" w:rsidP="00570D54">
      <w:pPr>
        <w:pStyle w:val="Bibliography"/>
      </w:pPr>
      <w:r w:rsidRPr="00570D54">
        <w:t xml:space="preserve">13. </w:t>
      </w:r>
      <w:r w:rsidRPr="00570D54">
        <w:tab/>
        <w:t xml:space="preserve">Brook RD, Rajagopalan S, Pope III CA, et al. Particulate matter air pollution and cardiovascular disease: an update to the scientific statement from the American Heart Association. </w:t>
      </w:r>
      <w:r w:rsidRPr="00570D54">
        <w:rPr>
          <w:i/>
          <w:iCs/>
        </w:rPr>
        <w:t>Circulation</w:t>
      </w:r>
      <w:r w:rsidRPr="00570D54">
        <w:t>. 2010;121(21):2331-2378.</w:t>
      </w:r>
    </w:p>
    <w:p w14:paraId="08BA983A" w14:textId="77777777" w:rsidR="00570D54" w:rsidRPr="00570D54" w:rsidRDefault="00570D54" w:rsidP="00570D54">
      <w:pPr>
        <w:pStyle w:val="Bibliography"/>
      </w:pPr>
      <w:r w:rsidRPr="00570D54">
        <w:t xml:space="preserve">14. </w:t>
      </w:r>
      <w:r w:rsidRPr="00570D54">
        <w:tab/>
        <w:t xml:space="preserve">Dockery DW, Pope CA, Xu X, et al. An Association between Air Pollution and Mortality in Six U.S. Cities. </w:t>
      </w:r>
      <w:r w:rsidRPr="00570D54">
        <w:rPr>
          <w:i/>
          <w:iCs/>
        </w:rPr>
        <w:t>New England Journal of Medicine</w:t>
      </w:r>
      <w:r w:rsidRPr="00570D54">
        <w:t>. 1993;329(24):1753-1759. doi:10.1056/NEJM199312093292401</w:t>
      </w:r>
    </w:p>
    <w:p w14:paraId="796E9A72" w14:textId="77777777" w:rsidR="00570D54" w:rsidRPr="00570D54" w:rsidRDefault="00570D54" w:rsidP="00570D54">
      <w:pPr>
        <w:pStyle w:val="Bibliography"/>
      </w:pPr>
      <w:r w:rsidRPr="00570D54">
        <w:lastRenderedPageBreak/>
        <w:t xml:space="preserve">15. </w:t>
      </w:r>
      <w:r w:rsidRPr="00570D54">
        <w:tab/>
        <w:t xml:space="preserve">Block ML, Elder A, Auten RL, et al. The outdoor air pollution and brain health workshop. </w:t>
      </w:r>
      <w:r w:rsidRPr="00570D54">
        <w:rPr>
          <w:i/>
          <w:iCs/>
        </w:rPr>
        <w:t>Neurotoxicology</w:t>
      </w:r>
      <w:r w:rsidRPr="00570D54">
        <w:t>. 2012;33(5):972-984.</w:t>
      </w:r>
    </w:p>
    <w:p w14:paraId="2327FC28" w14:textId="77777777" w:rsidR="00570D54" w:rsidRPr="00570D54" w:rsidRDefault="00570D54" w:rsidP="00570D54">
      <w:pPr>
        <w:pStyle w:val="Bibliography"/>
      </w:pPr>
      <w:r w:rsidRPr="00570D54">
        <w:t xml:space="preserve">16. </w:t>
      </w:r>
      <w:r w:rsidRPr="00570D54">
        <w:tab/>
        <w:t xml:space="preserve">Zanobetti A, Dominici F, Wang Y, Schwartz JD. A national case-crossover analysis of the short-term effect of PM 2.5 on hospitalizations and mortality in subjects with diabetes and neurological disorders. </w:t>
      </w:r>
      <w:r w:rsidRPr="00570D54">
        <w:rPr>
          <w:i/>
          <w:iCs/>
        </w:rPr>
        <w:t>Environmental Health</w:t>
      </w:r>
      <w:r w:rsidRPr="00570D54">
        <w:t>. 2014;13(1):1-11.</w:t>
      </w:r>
    </w:p>
    <w:p w14:paraId="50013E02" w14:textId="77777777" w:rsidR="00570D54" w:rsidRPr="00570D54" w:rsidRDefault="00570D54" w:rsidP="00570D54">
      <w:pPr>
        <w:pStyle w:val="Bibliography"/>
      </w:pPr>
      <w:r w:rsidRPr="00570D54">
        <w:t xml:space="preserve">17. </w:t>
      </w:r>
      <w:r w:rsidRPr="00570D54">
        <w:tab/>
        <w:t xml:space="preserve">Ritz B, Lee P-C, Hansen J, et al. Traffic-related air pollution and Parkinson’s disease in Denmark: a case–control study. </w:t>
      </w:r>
      <w:r w:rsidRPr="00570D54">
        <w:rPr>
          <w:i/>
          <w:iCs/>
        </w:rPr>
        <w:t>Environmental Health Perspectives</w:t>
      </w:r>
      <w:r w:rsidRPr="00570D54">
        <w:t>. 2016;124(3):351-356.</w:t>
      </w:r>
    </w:p>
    <w:p w14:paraId="5AB4A466" w14:textId="77777777" w:rsidR="00570D54" w:rsidRPr="00570D54" w:rsidRDefault="00570D54" w:rsidP="00570D54">
      <w:pPr>
        <w:pStyle w:val="Bibliography"/>
      </w:pPr>
      <w:r w:rsidRPr="00570D54">
        <w:t xml:space="preserve">18. </w:t>
      </w:r>
      <w:r w:rsidRPr="00570D54">
        <w:tab/>
        <w:t xml:space="preserve">Kioumourtzoglou M-A, Schwartz JD, Weisskopf MG, et al. Long-term PM2. 5 exposure and neurological hospital admissions in the northeastern United States. </w:t>
      </w:r>
      <w:r w:rsidRPr="00570D54">
        <w:rPr>
          <w:i/>
          <w:iCs/>
        </w:rPr>
        <w:t>Environmental health perspectives</w:t>
      </w:r>
      <w:r w:rsidRPr="00570D54">
        <w:t>. 2016;124(1):23-29.</w:t>
      </w:r>
    </w:p>
    <w:p w14:paraId="5F13B671" w14:textId="77777777" w:rsidR="00570D54" w:rsidRPr="00570D54" w:rsidRDefault="00570D54" w:rsidP="00570D54">
      <w:pPr>
        <w:pStyle w:val="Bibliography"/>
      </w:pPr>
      <w:r w:rsidRPr="00570D54">
        <w:t xml:space="preserve">19. </w:t>
      </w:r>
      <w:r w:rsidRPr="00570D54">
        <w:tab/>
        <w:t xml:space="preserve">Levesque S, Surace MJ, McDonald J, Block ML. Air pollution &amp; the brain: Subchronic diesel exhaust exposure causes neuroinflammation and elevates early markers of neurodegenerative disease. </w:t>
      </w:r>
      <w:r w:rsidRPr="00570D54">
        <w:rPr>
          <w:i/>
          <w:iCs/>
        </w:rPr>
        <w:t>Journal of Neuroinflammation</w:t>
      </w:r>
      <w:r w:rsidRPr="00570D54">
        <w:t>. 2011;8(1):1-10.</w:t>
      </w:r>
    </w:p>
    <w:p w14:paraId="124B01A4" w14:textId="77777777" w:rsidR="00570D54" w:rsidRPr="00570D54" w:rsidRDefault="00570D54" w:rsidP="00570D54">
      <w:pPr>
        <w:pStyle w:val="Bibliography"/>
      </w:pPr>
      <w:r w:rsidRPr="00570D54">
        <w:t xml:space="preserve">20. </w:t>
      </w:r>
      <w:r w:rsidRPr="00570D54">
        <w:tab/>
        <w:t xml:space="preserve">Heusinkveld HJ, Wahle T, Campbell A, et al. Neurodegenerative and neurological disorders by small inhaled particles. </w:t>
      </w:r>
      <w:r w:rsidRPr="00570D54">
        <w:rPr>
          <w:i/>
          <w:iCs/>
        </w:rPr>
        <w:t>Neurotoxicology</w:t>
      </w:r>
      <w:r w:rsidRPr="00570D54">
        <w:t>. 2016;56:94-106.</w:t>
      </w:r>
    </w:p>
    <w:p w14:paraId="628ABC54" w14:textId="77777777" w:rsidR="00570D54" w:rsidRPr="00570D54" w:rsidRDefault="00570D54" w:rsidP="00570D54">
      <w:pPr>
        <w:pStyle w:val="Bibliography"/>
      </w:pPr>
      <w:r w:rsidRPr="00570D54">
        <w:t xml:space="preserve">21. </w:t>
      </w:r>
      <w:r w:rsidRPr="00570D54">
        <w:tab/>
        <w:t xml:space="preserve">Power MC, Weisskopf MG, Alexeeff SE, Coull BA, Spiro III A, Schwartz J. Traffic-related air pollution and cognitive function in a cohort of older men. </w:t>
      </w:r>
      <w:r w:rsidRPr="00570D54">
        <w:rPr>
          <w:i/>
          <w:iCs/>
        </w:rPr>
        <w:t>Environmental Health Perspectives</w:t>
      </w:r>
      <w:r w:rsidRPr="00570D54">
        <w:t>. 2011;119(5):682-687.</w:t>
      </w:r>
    </w:p>
    <w:p w14:paraId="7F67D4DA" w14:textId="77777777" w:rsidR="00570D54" w:rsidRPr="00570D54" w:rsidRDefault="00570D54" w:rsidP="00570D54">
      <w:pPr>
        <w:pStyle w:val="Bibliography"/>
      </w:pPr>
      <w:r w:rsidRPr="00570D54">
        <w:t xml:space="preserve">22. </w:t>
      </w:r>
      <w:r w:rsidRPr="00570D54">
        <w:tab/>
        <w:t xml:space="preserve">Dubowsky SD, Suh H, Schwartz J, Coull BA, Gold DR. Diabetes, obesity, and hypertension may enhance associations between air pollution and markers of systemic inflammation. </w:t>
      </w:r>
      <w:r w:rsidRPr="00570D54">
        <w:rPr>
          <w:i/>
          <w:iCs/>
        </w:rPr>
        <w:t>Environmental Health Perspectives</w:t>
      </w:r>
      <w:r w:rsidRPr="00570D54">
        <w:t>. 2006;114(7):992-998.</w:t>
      </w:r>
    </w:p>
    <w:p w14:paraId="4D5DB671" w14:textId="77777777" w:rsidR="00570D54" w:rsidRPr="00570D54" w:rsidRDefault="00570D54" w:rsidP="00570D54">
      <w:pPr>
        <w:pStyle w:val="Bibliography"/>
      </w:pPr>
      <w:r w:rsidRPr="00570D54">
        <w:t xml:space="preserve">23. </w:t>
      </w:r>
      <w:r w:rsidRPr="00570D54">
        <w:tab/>
        <w:t xml:space="preserve">Ruckerl R, Ibald-Mulli A, Koenig W, et al. Air pollution and markers of inflammation and coagulation in patients with coronary heart disease. </w:t>
      </w:r>
      <w:r w:rsidRPr="00570D54">
        <w:rPr>
          <w:i/>
          <w:iCs/>
        </w:rPr>
        <w:t>American Journal of Respiratory and Critical Care Medicine</w:t>
      </w:r>
      <w:r w:rsidRPr="00570D54">
        <w:t>. 2006;173(4):432-441.</w:t>
      </w:r>
    </w:p>
    <w:p w14:paraId="1F2CE1A6" w14:textId="77777777" w:rsidR="00570D54" w:rsidRPr="00570D54" w:rsidRDefault="00570D54" w:rsidP="00570D54">
      <w:pPr>
        <w:pStyle w:val="Bibliography"/>
      </w:pPr>
      <w:r w:rsidRPr="00570D54">
        <w:t xml:space="preserve">24. </w:t>
      </w:r>
      <w:r w:rsidRPr="00570D54">
        <w:tab/>
        <w:t xml:space="preserve">Hoffmann B, Moebus S, Dragano N, et al. Chronic residential exposure to particulate matter air pollution and systemic inflammatory markers. </w:t>
      </w:r>
      <w:r w:rsidRPr="00570D54">
        <w:rPr>
          <w:i/>
          <w:iCs/>
        </w:rPr>
        <w:t>Environmental Health Perspectives</w:t>
      </w:r>
      <w:r w:rsidRPr="00570D54">
        <w:t>. 2009;117(8):1302-1308.</w:t>
      </w:r>
    </w:p>
    <w:p w14:paraId="17D9538E" w14:textId="77777777" w:rsidR="00570D54" w:rsidRPr="00570D54" w:rsidRDefault="00570D54" w:rsidP="00570D54">
      <w:pPr>
        <w:pStyle w:val="Bibliography"/>
      </w:pPr>
      <w:r w:rsidRPr="00570D54">
        <w:t xml:space="preserve">25. </w:t>
      </w:r>
      <w:r w:rsidRPr="00570D54">
        <w:tab/>
        <w:t xml:space="preserve">Kelly FJ. Oxidative stress: Its role in air pollution and adverse health effects. </w:t>
      </w:r>
      <w:r w:rsidRPr="00570D54">
        <w:rPr>
          <w:i/>
          <w:iCs/>
        </w:rPr>
        <w:t>Occupational and Environmental Medicine</w:t>
      </w:r>
      <w:r w:rsidRPr="00570D54">
        <w:t>. 2003;60(8):612-616.</w:t>
      </w:r>
    </w:p>
    <w:p w14:paraId="0767358C" w14:textId="77777777" w:rsidR="00570D54" w:rsidRPr="00570D54" w:rsidRDefault="00570D54" w:rsidP="00570D54">
      <w:pPr>
        <w:pStyle w:val="Bibliography"/>
      </w:pPr>
      <w:r w:rsidRPr="00570D54">
        <w:t xml:space="preserve">26. </w:t>
      </w:r>
      <w:r w:rsidRPr="00570D54">
        <w:tab/>
        <w:t xml:space="preserve">Chuang K-J, Chan C-C, Su T-C, Lee C-T, Tang C-S. The effect of urban air pollution on inflammation, oxidative stress, coagulation, and autonomic dysfunction in young adults. </w:t>
      </w:r>
      <w:r w:rsidRPr="00570D54">
        <w:rPr>
          <w:i/>
          <w:iCs/>
        </w:rPr>
        <w:t>American journal of respiratory and critical care medicine</w:t>
      </w:r>
      <w:r w:rsidRPr="00570D54">
        <w:t>. 2007;176(4):370-376.</w:t>
      </w:r>
    </w:p>
    <w:p w14:paraId="1D7DEFDD" w14:textId="77777777" w:rsidR="00570D54" w:rsidRPr="00570D54" w:rsidRDefault="00570D54" w:rsidP="00570D54">
      <w:pPr>
        <w:pStyle w:val="Bibliography"/>
      </w:pPr>
      <w:r w:rsidRPr="00570D54">
        <w:t xml:space="preserve">27. </w:t>
      </w:r>
      <w:r w:rsidRPr="00570D54">
        <w:tab/>
        <w:t xml:space="preserve">Li N, Sioutas C, Cho A, et al. Ultrafine particulate pollutants induce oxidative stress and mitochondrial damage. </w:t>
      </w:r>
      <w:r w:rsidRPr="00570D54">
        <w:rPr>
          <w:i/>
          <w:iCs/>
        </w:rPr>
        <w:t>Environmental Health Perspectives</w:t>
      </w:r>
      <w:r w:rsidRPr="00570D54">
        <w:t>. 2003;111(4):455-460.</w:t>
      </w:r>
    </w:p>
    <w:p w14:paraId="0367A703" w14:textId="77777777" w:rsidR="00570D54" w:rsidRPr="00570D54" w:rsidRDefault="00570D54" w:rsidP="00570D54">
      <w:pPr>
        <w:pStyle w:val="Bibliography"/>
      </w:pPr>
      <w:r w:rsidRPr="00570D54">
        <w:lastRenderedPageBreak/>
        <w:t xml:space="preserve">28. </w:t>
      </w:r>
      <w:r w:rsidRPr="00570D54">
        <w:tab/>
        <w:t xml:space="preserve">Sørensen M, Daneshvar B, Hansen M, et al. Personal PM2. 5 exposure and markers of oxidative stress in blood. </w:t>
      </w:r>
      <w:r w:rsidRPr="00570D54">
        <w:rPr>
          <w:i/>
          <w:iCs/>
        </w:rPr>
        <w:t>Environmental health perspectives</w:t>
      </w:r>
      <w:r w:rsidRPr="00570D54">
        <w:t>. 2003;111(2):161-166.</w:t>
      </w:r>
    </w:p>
    <w:p w14:paraId="3A7EDAA2" w14:textId="77777777" w:rsidR="00570D54" w:rsidRPr="00570D54" w:rsidRDefault="00570D54" w:rsidP="00570D54">
      <w:pPr>
        <w:pStyle w:val="Bibliography"/>
      </w:pPr>
      <w:r w:rsidRPr="00570D54">
        <w:t xml:space="preserve">29. </w:t>
      </w:r>
      <w:r w:rsidRPr="00570D54">
        <w:tab/>
        <w:t xml:space="preserve">Block ML, Calderón-Garcidueñas L. Air pollution: mechanisms of neuroinflammation and CNS disease. </w:t>
      </w:r>
      <w:r w:rsidRPr="00570D54">
        <w:rPr>
          <w:i/>
          <w:iCs/>
        </w:rPr>
        <w:t>Trends in neurosciences</w:t>
      </w:r>
      <w:r w:rsidRPr="00570D54">
        <w:t>. 2009;32(9):506-516.</w:t>
      </w:r>
    </w:p>
    <w:p w14:paraId="2F9649B3" w14:textId="77777777" w:rsidR="00570D54" w:rsidRPr="00570D54" w:rsidRDefault="00570D54" w:rsidP="00570D54">
      <w:pPr>
        <w:pStyle w:val="Bibliography"/>
      </w:pPr>
      <w:r w:rsidRPr="00570D54">
        <w:t xml:space="preserve">30. </w:t>
      </w:r>
      <w:r w:rsidRPr="00570D54">
        <w:tab/>
        <w:t xml:space="preserve">Perry VH, Cunningham C, Holmes C. Systemic infections and inflammation affect chronic neurodegeneration. </w:t>
      </w:r>
      <w:r w:rsidRPr="00570D54">
        <w:rPr>
          <w:i/>
          <w:iCs/>
        </w:rPr>
        <w:t>Nature Reviews Immunology</w:t>
      </w:r>
      <w:r w:rsidRPr="00570D54">
        <w:t>. 2007;7(2):161-167.</w:t>
      </w:r>
    </w:p>
    <w:p w14:paraId="3396317E" w14:textId="77777777" w:rsidR="00570D54" w:rsidRPr="00570D54" w:rsidRDefault="00570D54" w:rsidP="00570D54">
      <w:pPr>
        <w:pStyle w:val="Bibliography"/>
      </w:pPr>
      <w:r w:rsidRPr="00570D54">
        <w:t xml:space="preserve">31. </w:t>
      </w:r>
      <w:r w:rsidRPr="00570D54">
        <w:tab/>
        <w:t xml:space="preserve">Bergeron C. Oxidative stress: its role in the pathogenesis of amyotrophic lateral sclerosis. </w:t>
      </w:r>
      <w:r w:rsidRPr="00570D54">
        <w:rPr>
          <w:i/>
          <w:iCs/>
        </w:rPr>
        <w:t>Journal of the neurological sciences</w:t>
      </w:r>
      <w:r w:rsidRPr="00570D54">
        <w:t>. 1995;129:81-84.</w:t>
      </w:r>
    </w:p>
    <w:p w14:paraId="23F583F8" w14:textId="77777777" w:rsidR="00570D54" w:rsidRPr="00570D54" w:rsidRDefault="00570D54" w:rsidP="00570D54">
      <w:pPr>
        <w:pStyle w:val="Bibliography"/>
      </w:pPr>
      <w:r w:rsidRPr="00570D54">
        <w:t xml:space="preserve">32. </w:t>
      </w:r>
      <w:r w:rsidRPr="00570D54">
        <w:tab/>
        <w:t xml:space="preserve">Mhatre M, Floyd RA, Hensley K. Oxidative stress and neuroinflammation in Alzheimer’s disease and amyotrophic lateral sclerosis: common links and potential therapeutic targets. </w:t>
      </w:r>
      <w:r w:rsidRPr="00570D54">
        <w:rPr>
          <w:i/>
          <w:iCs/>
        </w:rPr>
        <w:t>Journal of Alzheimer’s disease</w:t>
      </w:r>
      <w:r w:rsidRPr="00570D54">
        <w:t>. 2004;6(2):147-157.</w:t>
      </w:r>
    </w:p>
    <w:p w14:paraId="1CD488BA" w14:textId="77777777" w:rsidR="00570D54" w:rsidRPr="00570D54" w:rsidRDefault="00570D54" w:rsidP="00570D54">
      <w:pPr>
        <w:pStyle w:val="Bibliography"/>
      </w:pPr>
      <w:r w:rsidRPr="00570D54">
        <w:t xml:space="preserve">33. </w:t>
      </w:r>
      <w:r w:rsidRPr="00570D54">
        <w:tab/>
        <w:t xml:space="preserve">D’Amico E, Factor-Litvak P, Santella RM, Mitsumoto H. Clinical perspective on oxidative stress in sporadic amyotrophic lateral sclerosis. </w:t>
      </w:r>
      <w:r w:rsidRPr="00570D54">
        <w:rPr>
          <w:i/>
          <w:iCs/>
        </w:rPr>
        <w:t>Free radical biology and medicine</w:t>
      </w:r>
      <w:r w:rsidRPr="00570D54">
        <w:t>. 2013;65:509-527.</w:t>
      </w:r>
    </w:p>
    <w:p w14:paraId="208E13ED" w14:textId="77777777" w:rsidR="00570D54" w:rsidRPr="00570D54" w:rsidRDefault="00570D54" w:rsidP="00570D54">
      <w:pPr>
        <w:pStyle w:val="Bibliography"/>
      </w:pPr>
      <w:r w:rsidRPr="00570D54">
        <w:t xml:space="preserve">34. </w:t>
      </w:r>
      <w:r w:rsidRPr="00570D54">
        <w:tab/>
        <w:t xml:space="preserve">Perry VH, Nicoll JA, Holmes C. Microglia in neurodegenerative disease. </w:t>
      </w:r>
      <w:r w:rsidRPr="00570D54">
        <w:rPr>
          <w:i/>
          <w:iCs/>
        </w:rPr>
        <w:t>Nature Reviews Neurology</w:t>
      </w:r>
      <w:r w:rsidRPr="00570D54">
        <w:t>. 2010;6(4):193-201.</w:t>
      </w:r>
    </w:p>
    <w:p w14:paraId="059F2219" w14:textId="77777777" w:rsidR="00570D54" w:rsidRPr="00570D54" w:rsidRDefault="00570D54" w:rsidP="00570D54">
      <w:pPr>
        <w:pStyle w:val="Bibliography"/>
      </w:pPr>
      <w:r w:rsidRPr="00570D54">
        <w:t xml:space="preserve">35. </w:t>
      </w:r>
      <w:r w:rsidRPr="00570D54">
        <w:tab/>
        <w:t xml:space="preserve">Malek AM, Barchowsky A, Bowser R, et al. Exposure to hazardous air pollutants and the risk of amyotrophic lateral sclerosis. </w:t>
      </w:r>
      <w:r w:rsidRPr="00570D54">
        <w:rPr>
          <w:i/>
          <w:iCs/>
        </w:rPr>
        <w:t>Environmental Pollution</w:t>
      </w:r>
      <w:r w:rsidRPr="00570D54">
        <w:t>. 2015;197:181-186.</w:t>
      </w:r>
    </w:p>
    <w:p w14:paraId="44EBD8FF" w14:textId="77777777" w:rsidR="00570D54" w:rsidRPr="00570D54" w:rsidRDefault="00570D54" w:rsidP="00570D54">
      <w:pPr>
        <w:pStyle w:val="Bibliography"/>
      </w:pPr>
      <w:r w:rsidRPr="00570D54">
        <w:t xml:space="preserve">36. </w:t>
      </w:r>
      <w:r w:rsidRPr="00570D54">
        <w:tab/>
        <w:t xml:space="preserve">Yu Z, Peters S, van BL, et al. Long-Term Exposure to Ultrafine Particles and Particulate Matter Constituents and the Risk of Amyotrophic Lateral Sclerosis. </w:t>
      </w:r>
      <w:r w:rsidRPr="00570D54">
        <w:rPr>
          <w:i/>
          <w:iCs/>
        </w:rPr>
        <w:t>Environmental Health Perspectives</w:t>
      </w:r>
      <w:r w:rsidRPr="00570D54">
        <w:t>. 2021;129(9):097702. doi:10.1289/EHP9131</w:t>
      </w:r>
    </w:p>
    <w:p w14:paraId="26F08628" w14:textId="77777777" w:rsidR="00570D54" w:rsidRPr="00570D54" w:rsidRDefault="00570D54" w:rsidP="00570D54">
      <w:pPr>
        <w:pStyle w:val="Bibliography"/>
      </w:pPr>
      <w:r w:rsidRPr="00570D54">
        <w:t xml:space="preserve">37. </w:t>
      </w:r>
      <w:r w:rsidRPr="00570D54">
        <w:tab/>
        <w:t xml:space="preserve">Seelen M, Toro CRA, Veldink JH, et al. Long-Term Air Pollution Exposure and Amyotrophic Lateral Sclerosis in Netherlands: A Population-based Case–control Study. </w:t>
      </w:r>
      <w:r w:rsidRPr="00570D54">
        <w:rPr>
          <w:i/>
          <w:iCs/>
        </w:rPr>
        <w:t>Environmental Health Perspectives</w:t>
      </w:r>
      <w:r w:rsidRPr="00570D54">
        <w:t>. 2017;125(9):097023. doi:10.1289/EHP1115</w:t>
      </w:r>
    </w:p>
    <w:p w14:paraId="74576600" w14:textId="77777777" w:rsidR="00570D54" w:rsidRPr="00570D54" w:rsidRDefault="00570D54" w:rsidP="00570D54">
      <w:pPr>
        <w:pStyle w:val="Bibliography"/>
      </w:pPr>
      <w:r w:rsidRPr="00570D54">
        <w:t xml:space="preserve">38. </w:t>
      </w:r>
      <w:r w:rsidRPr="00570D54">
        <w:tab/>
        <w:t xml:space="preserve">Nunez Y, Boehme AK, Weisskopf MG, et al. Fine Particle Exposure and Clinical Aggravation in Neurodegenerative Diseases in New York State. </w:t>
      </w:r>
      <w:r w:rsidRPr="00570D54">
        <w:rPr>
          <w:i/>
          <w:iCs/>
        </w:rPr>
        <w:t>Environmental health perspectives</w:t>
      </w:r>
      <w:r w:rsidRPr="00570D54">
        <w:t>. 2021;129(2):027003.</w:t>
      </w:r>
    </w:p>
    <w:p w14:paraId="57F0F40D" w14:textId="77777777" w:rsidR="00570D54" w:rsidRPr="00570D54" w:rsidRDefault="00570D54" w:rsidP="00570D54">
      <w:pPr>
        <w:pStyle w:val="Bibliography"/>
      </w:pPr>
      <w:r w:rsidRPr="00570D54">
        <w:t xml:space="preserve">39. </w:t>
      </w:r>
      <w:r w:rsidRPr="00570D54">
        <w:tab/>
        <w:t xml:space="preserve">Strak M, Weinmayr G, Rodopoulou S, et al. Long term exposure to low level air pollution and mortality in eight European cohorts within the ELAPSE project: pooled analysis. </w:t>
      </w:r>
      <w:r w:rsidRPr="00570D54">
        <w:rPr>
          <w:i/>
          <w:iCs/>
        </w:rPr>
        <w:t>BMJ</w:t>
      </w:r>
      <w:r w:rsidRPr="00570D54">
        <w:t>. 2021;374:n1904. doi:10.1136/bmj.n1904</w:t>
      </w:r>
    </w:p>
    <w:p w14:paraId="51CF7FD9" w14:textId="77777777" w:rsidR="00570D54" w:rsidRPr="00570D54" w:rsidRDefault="00570D54" w:rsidP="00570D54">
      <w:pPr>
        <w:pStyle w:val="Bibliography"/>
      </w:pPr>
      <w:r w:rsidRPr="00570D54">
        <w:t xml:space="preserve">40. </w:t>
      </w:r>
      <w:r w:rsidRPr="00570D54">
        <w:tab/>
        <w:t xml:space="preserve">Hamra GB, Laden F, Cohen AJ, Raaschou-Nielsen O, Brauer M, Loomis D. Lung cancer and exposure to nitrogen dioxide and traffic: a systematic review and meta-analysis. </w:t>
      </w:r>
      <w:r w:rsidRPr="00570D54">
        <w:rPr>
          <w:i/>
          <w:iCs/>
        </w:rPr>
        <w:t>Environmental Health Perspectives</w:t>
      </w:r>
      <w:r w:rsidRPr="00570D54">
        <w:t>. 2015;123(11):1107-1112.</w:t>
      </w:r>
    </w:p>
    <w:p w14:paraId="20687B9B" w14:textId="77777777" w:rsidR="00570D54" w:rsidRPr="00570D54" w:rsidRDefault="00570D54" w:rsidP="00570D54">
      <w:pPr>
        <w:pStyle w:val="Bibliography"/>
      </w:pPr>
      <w:r w:rsidRPr="00570D54">
        <w:lastRenderedPageBreak/>
        <w:t xml:space="preserve">41. </w:t>
      </w:r>
      <w:r w:rsidRPr="00570D54">
        <w:tab/>
        <w:t xml:space="preserve">Chen H, Kwong JC, Copes R, et al. Living near major roads and the incidence of dementia, Parkinson’s disease, and multiple sclerosis: a population-based cohort study. </w:t>
      </w:r>
      <w:r w:rsidRPr="00570D54">
        <w:rPr>
          <w:i/>
          <w:iCs/>
        </w:rPr>
        <w:t>The Lancet</w:t>
      </w:r>
      <w:r w:rsidRPr="00570D54">
        <w:t>. 2017;389(10070):718-726.</w:t>
      </w:r>
    </w:p>
    <w:p w14:paraId="635A9FA1" w14:textId="77777777" w:rsidR="00570D54" w:rsidRPr="00570D54" w:rsidRDefault="00570D54" w:rsidP="00570D54">
      <w:pPr>
        <w:pStyle w:val="Bibliography"/>
      </w:pPr>
      <w:r w:rsidRPr="00570D54">
        <w:t xml:space="preserve">42. </w:t>
      </w:r>
      <w:r w:rsidRPr="00570D54">
        <w:tab/>
        <w:t xml:space="preserve">Gibson EA, Nunez Y, Abuawad A, et al. An overview of methods to address distinct research questions on environmental mixtures: an application to persistent organic pollutants and leukocyte telomere length. </w:t>
      </w:r>
      <w:r w:rsidRPr="00570D54">
        <w:rPr>
          <w:i/>
          <w:iCs/>
        </w:rPr>
        <w:t>Environmental Health</w:t>
      </w:r>
      <w:r w:rsidRPr="00570D54">
        <w:t>. 2019;18(1):1-16.</w:t>
      </w:r>
    </w:p>
    <w:p w14:paraId="26AAD7C7" w14:textId="77777777" w:rsidR="00570D54" w:rsidRPr="00570D54" w:rsidRDefault="00570D54" w:rsidP="00570D54">
      <w:pPr>
        <w:pStyle w:val="Bibliography"/>
      </w:pPr>
      <w:r w:rsidRPr="00570D54">
        <w:t xml:space="preserve">43. </w:t>
      </w:r>
      <w:r w:rsidRPr="00570D54">
        <w:tab/>
        <w:t xml:space="preserve">Frank L. When an entire country is a cohort. </w:t>
      </w:r>
      <w:r w:rsidRPr="00570D54">
        <w:rPr>
          <w:i/>
          <w:iCs/>
        </w:rPr>
        <w:t>Science</w:t>
      </w:r>
      <w:r w:rsidRPr="00570D54">
        <w:t>. 2000;287(5462):2398-2399.</w:t>
      </w:r>
    </w:p>
    <w:p w14:paraId="0324C38A" w14:textId="77777777" w:rsidR="00570D54" w:rsidRPr="00570D54" w:rsidRDefault="00570D54" w:rsidP="00570D54">
      <w:pPr>
        <w:pStyle w:val="Bibliography"/>
      </w:pPr>
      <w:r w:rsidRPr="00570D54">
        <w:t xml:space="preserve">44. </w:t>
      </w:r>
      <w:r w:rsidRPr="00570D54">
        <w:tab/>
        <w:t xml:space="preserve">Kioumourtzoglou M-A, Seals RM, Himmerslev L, Gredal O, Hansen J, Weisskopf MG. Comparison of diagnoses of amyotrophic lateral sclerosis by use of death certificates and hospital discharge data in the Danish population. </w:t>
      </w:r>
      <w:r w:rsidRPr="00570D54">
        <w:rPr>
          <w:i/>
          <w:iCs/>
        </w:rPr>
        <w:t>Amyotrophic Lateral Sclerosis and Frontotemporal Degeneration</w:t>
      </w:r>
      <w:r w:rsidRPr="00570D54">
        <w:t>. 2015;16(3-4):224-229.</w:t>
      </w:r>
    </w:p>
    <w:p w14:paraId="346E3B3B" w14:textId="77777777" w:rsidR="00570D54" w:rsidRPr="00570D54" w:rsidRDefault="00570D54" w:rsidP="00570D54">
      <w:pPr>
        <w:pStyle w:val="Bibliography"/>
      </w:pPr>
      <w:r w:rsidRPr="00570D54">
        <w:t xml:space="preserve">45. </w:t>
      </w:r>
      <w:r w:rsidRPr="00570D54">
        <w:tab/>
        <w:t xml:space="preserve">Pedersen CB. The Danish civil registration system. </w:t>
      </w:r>
      <w:r w:rsidRPr="00570D54">
        <w:rPr>
          <w:i/>
          <w:iCs/>
        </w:rPr>
        <w:t>Scandinavian journal of public health</w:t>
      </w:r>
      <w:r w:rsidRPr="00570D54">
        <w:t>. 2011;39(7_suppl):22-25.</w:t>
      </w:r>
    </w:p>
    <w:p w14:paraId="03E325D3" w14:textId="77777777" w:rsidR="00570D54" w:rsidRPr="00570D54" w:rsidRDefault="00570D54" w:rsidP="00570D54">
      <w:pPr>
        <w:pStyle w:val="Bibliography"/>
      </w:pPr>
      <w:r w:rsidRPr="00570D54">
        <w:t xml:space="preserve">46. </w:t>
      </w:r>
      <w:r w:rsidRPr="00570D54">
        <w:tab/>
        <w:t xml:space="preserve">Ketzel M, Berkowicz R, Hvidberg M, Jensen SS, Raaschou-Nielsen O. Evaluation of AirGIS: a GIS-based air pollution and human exposure modelling system. </w:t>
      </w:r>
      <w:r w:rsidRPr="00570D54">
        <w:rPr>
          <w:i/>
          <w:iCs/>
        </w:rPr>
        <w:t>International Journal of Environment and Pollution</w:t>
      </w:r>
      <w:r w:rsidRPr="00570D54">
        <w:t>. 2011;47(1-4):226-238.</w:t>
      </w:r>
    </w:p>
    <w:p w14:paraId="3C2EBC89" w14:textId="77777777" w:rsidR="00570D54" w:rsidRPr="00570D54" w:rsidRDefault="00570D54" w:rsidP="00570D54">
      <w:pPr>
        <w:pStyle w:val="Bibliography"/>
      </w:pPr>
      <w:r w:rsidRPr="00570D54">
        <w:t xml:space="preserve">47. </w:t>
      </w:r>
      <w:r w:rsidRPr="00570D54">
        <w:tab/>
        <w:t xml:space="preserve">Ketzel M, Burman M, Nøjgaard JK, Christensen JH, Im U, Brandt J. High resolution modelling of elemental carbon for Denmark. In: </w:t>
      </w:r>
      <w:r w:rsidRPr="00570D54">
        <w:rPr>
          <w:i/>
          <w:iCs/>
        </w:rPr>
        <w:t>18th International Conference on Harmonisation within Atmospheric Dispersion Modelling for Regulatory Purposes, HARMO 2017</w:t>
      </w:r>
      <w:r w:rsidRPr="00570D54">
        <w:t>. ; 2017.</w:t>
      </w:r>
    </w:p>
    <w:p w14:paraId="6803A60A" w14:textId="77777777" w:rsidR="00570D54" w:rsidRPr="00570D54" w:rsidRDefault="00570D54" w:rsidP="00570D54">
      <w:pPr>
        <w:pStyle w:val="Bibliography"/>
      </w:pPr>
      <w:r w:rsidRPr="008E423F">
        <w:rPr>
          <w:lang w:val="nl-NL"/>
        </w:rPr>
        <w:t xml:space="preserve">48. </w:t>
      </w:r>
      <w:r w:rsidRPr="008E423F">
        <w:rPr>
          <w:lang w:val="nl-NL"/>
        </w:rPr>
        <w:tab/>
        <w:t xml:space="preserve">Raaschou-Nielsen O, Andersen ZJ, Hvidberg M, et al. </w:t>
      </w:r>
      <w:r w:rsidRPr="00570D54">
        <w:t xml:space="preserve">Lung cancer incidence and long-term exposure to air pollution from traffic. </w:t>
      </w:r>
      <w:r w:rsidRPr="00570D54">
        <w:rPr>
          <w:i/>
          <w:iCs/>
        </w:rPr>
        <w:t>Environmental health perspectives</w:t>
      </w:r>
      <w:r w:rsidRPr="00570D54">
        <w:t>. 2011;119(6):860-865.</w:t>
      </w:r>
    </w:p>
    <w:p w14:paraId="6F05B867" w14:textId="77777777" w:rsidR="00570D54" w:rsidRPr="00570D54" w:rsidRDefault="00570D54" w:rsidP="00570D54">
      <w:pPr>
        <w:pStyle w:val="Bibliography"/>
      </w:pPr>
      <w:r w:rsidRPr="00570D54">
        <w:t xml:space="preserve">49. </w:t>
      </w:r>
      <w:r w:rsidRPr="00570D54">
        <w:tab/>
        <w:t xml:space="preserve">Raaschou-Nielsen O, Sørensen M, Ketzel M, et al. Long-term exposure to traffic-related air pollution and diabetes-associated mortality: a cohort study. </w:t>
      </w:r>
      <w:r w:rsidRPr="00570D54">
        <w:rPr>
          <w:i/>
          <w:iCs/>
        </w:rPr>
        <w:t>Diabetologia</w:t>
      </w:r>
      <w:r w:rsidRPr="00570D54">
        <w:t>. 2013;56(1):36-46.</w:t>
      </w:r>
    </w:p>
    <w:p w14:paraId="49804167" w14:textId="77777777" w:rsidR="00570D54" w:rsidRPr="00570D54" w:rsidRDefault="00570D54" w:rsidP="00570D54">
      <w:pPr>
        <w:pStyle w:val="Bibliography"/>
      </w:pPr>
      <w:r w:rsidRPr="00570D54">
        <w:t xml:space="preserve">50. </w:t>
      </w:r>
      <w:r w:rsidRPr="00570D54">
        <w:tab/>
        <w:t xml:space="preserve">Sørensen M, Hoffmann B, Hvidberg M, et al. Long-term exposure to traffic-related air pollution associated with blood pressure and self-reported hypertension in a Danish cohort. </w:t>
      </w:r>
      <w:r w:rsidRPr="00570D54">
        <w:rPr>
          <w:i/>
          <w:iCs/>
        </w:rPr>
        <w:t>Environmental health perspectives</w:t>
      </w:r>
      <w:r w:rsidRPr="00570D54">
        <w:t>. 2012;120(3):418-424.</w:t>
      </w:r>
    </w:p>
    <w:p w14:paraId="5859DB2B" w14:textId="77777777" w:rsidR="00570D54" w:rsidRPr="00570D54" w:rsidRDefault="00570D54" w:rsidP="00570D54">
      <w:pPr>
        <w:pStyle w:val="Bibliography"/>
      </w:pPr>
      <w:r w:rsidRPr="00570D54">
        <w:t xml:space="preserve">51. </w:t>
      </w:r>
      <w:r w:rsidRPr="00570D54">
        <w:tab/>
        <w:t xml:space="preserve">Khan J, Kakosimos K, Raaschou-Nielsen O, et al. Development and performance evaluation of new AirGIS–a GIS based air pollution and human exposure modelling system. </w:t>
      </w:r>
      <w:r w:rsidRPr="00570D54">
        <w:rPr>
          <w:i/>
          <w:iCs/>
        </w:rPr>
        <w:t>Atmospheric environment</w:t>
      </w:r>
      <w:r w:rsidRPr="00570D54">
        <w:t>. 2019;198:102-121.</w:t>
      </w:r>
    </w:p>
    <w:p w14:paraId="0A39D6CB" w14:textId="77777777" w:rsidR="00570D54" w:rsidRPr="00570D54" w:rsidRDefault="00570D54" w:rsidP="00570D54">
      <w:pPr>
        <w:pStyle w:val="Bibliography"/>
      </w:pPr>
      <w:r w:rsidRPr="00570D54">
        <w:t xml:space="preserve">52. </w:t>
      </w:r>
      <w:r w:rsidRPr="00570D54">
        <w:tab/>
        <w:t xml:space="preserve">Galvin M, Gaffney R, Corr B, Mays I, Hardiman O. From first symptoms to diagnosis of amyotrophic lateral sclerosis: perspectives of an Irish informal caregiver cohort—a thematic analysis. </w:t>
      </w:r>
      <w:r w:rsidRPr="00570D54">
        <w:rPr>
          <w:i/>
          <w:iCs/>
        </w:rPr>
        <w:t>BMJ Open</w:t>
      </w:r>
      <w:r w:rsidRPr="00570D54">
        <w:t>. 2017;7(3). doi:10.1136/bmjopen-2016-014985</w:t>
      </w:r>
    </w:p>
    <w:p w14:paraId="67F1D8E0" w14:textId="77777777" w:rsidR="00570D54" w:rsidRPr="00570D54" w:rsidRDefault="00570D54" w:rsidP="00570D54">
      <w:pPr>
        <w:pStyle w:val="Bibliography"/>
      </w:pPr>
      <w:r w:rsidRPr="00570D54">
        <w:lastRenderedPageBreak/>
        <w:t xml:space="preserve">53. </w:t>
      </w:r>
      <w:r w:rsidRPr="00570D54">
        <w:tab/>
        <w:t xml:space="preserve">Dickerson AS, Hansen J, Kioumourtzoglou M-A, Specht AJ, Gredal O, Weisskopf MG. Study of occupation and amyotrophic lateral sclerosis in a Danish cohort. </w:t>
      </w:r>
      <w:r w:rsidRPr="00570D54">
        <w:rPr>
          <w:i/>
          <w:iCs/>
        </w:rPr>
        <w:t>Occup Environ Med</w:t>
      </w:r>
      <w:r w:rsidRPr="00570D54">
        <w:t>. 2018;75(9):630-638. doi:10.1136/oemed-2018-105110</w:t>
      </w:r>
    </w:p>
    <w:p w14:paraId="4419ECE1" w14:textId="77777777" w:rsidR="00570D54" w:rsidRPr="00570D54" w:rsidRDefault="00570D54" w:rsidP="00570D54">
      <w:pPr>
        <w:pStyle w:val="Bibliography"/>
      </w:pPr>
      <w:r w:rsidRPr="00570D54">
        <w:t xml:space="preserve">54. </w:t>
      </w:r>
      <w:r w:rsidRPr="00570D54">
        <w:tab/>
        <w:t xml:space="preserve">Rothman KJ, Greenland S, Lash TL, others. </w:t>
      </w:r>
      <w:r w:rsidRPr="00570D54">
        <w:rPr>
          <w:i/>
          <w:iCs/>
        </w:rPr>
        <w:t>Modern Epidemiology</w:t>
      </w:r>
      <w:r w:rsidRPr="00570D54">
        <w:t>. Vol 3. Wolters Kluwer Health/Lippincott Williams &amp; Wilkins Philadelphia; 2008.</w:t>
      </w:r>
    </w:p>
    <w:p w14:paraId="31A155F8" w14:textId="77777777" w:rsidR="00570D54" w:rsidRPr="00570D54" w:rsidRDefault="00570D54" w:rsidP="00570D54">
      <w:pPr>
        <w:pStyle w:val="Bibliography"/>
      </w:pPr>
      <w:r w:rsidRPr="00570D54">
        <w:t xml:space="preserve">55. </w:t>
      </w:r>
      <w:r w:rsidRPr="00570D54">
        <w:tab/>
        <w:t xml:space="preserve">Gelman A, Carlin JB, Stern HS, Dunson DB, Vehtari A, Rubin DB. </w:t>
      </w:r>
      <w:r w:rsidRPr="00570D54">
        <w:rPr>
          <w:i/>
          <w:iCs/>
        </w:rPr>
        <w:t>Bayesian Data Analysis, Third Edition</w:t>
      </w:r>
      <w:r w:rsidRPr="00570D54">
        <w:t>. CRC Press; 2013.</w:t>
      </w:r>
    </w:p>
    <w:p w14:paraId="156BE9F5" w14:textId="77777777" w:rsidR="00570D54" w:rsidRPr="00570D54" w:rsidRDefault="00570D54" w:rsidP="00570D54">
      <w:pPr>
        <w:pStyle w:val="Bibliography"/>
      </w:pPr>
      <w:r w:rsidRPr="00570D54">
        <w:t xml:space="preserve">56. </w:t>
      </w:r>
      <w:r w:rsidRPr="00570D54">
        <w:tab/>
        <w:t xml:space="preserve">Mostofsky E, Schwartz J, Coull BA, et al. Modeling the association between particle constituents of air pollution and health outcomes. </w:t>
      </w:r>
      <w:r w:rsidRPr="00570D54">
        <w:rPr>
          <w:i/>
          <w:iCs/>
        </w:rPr>
        <w:t>American journal of epidemiology</w:t>
      </w:r>
      <w:r w:rsidRPr="00570D54">
        <w:t>. 2012;176(4):317-326.</w:t>
      </w:r>
    </w:p>
    <w:p w14:paraId="67FB0DD4" w14:textId="77777777" w:rsidR="00570D54" w:rsidRPr="00570D54" w:rsidRDefault="00570D54" w:rsidP="00570D54">
      <w:pPr>
        <w:pStyle w:val="Bibliography"/>
      </w:pPr>
      <w:r w:rsidRPr="00570D54">
        <w:t xml:space="preserve">57. </w:t>
      </w:r>
      <w:r w:rsidRPr="00570D54">
        <w:tab/>
        <w:t xml:space="preserve">Martin R, Peters G, Wilkinson J. Symmetric decomposition of a positive definite matrix. </w:t>
      </w:r>
      <w:r w:rsidRPr="00570D54">
        <w:rPr>
          <w:i/>
          <w:iCs/>
        </w:rPr>
        <w:t>Numerische Mathematik</w:t>
      </w:r>
      <w:r w:rsidRPr="00570D54">
        <w:t>. 1965;7(5):362-383.</w:t>
      </w:r>
    </w:p>
    <w:p w14:paraId="254E7634" w14:textId="77777777" w:rsidR="00570D54" w:rsidRPr="00570D54" w:rsidRDefault="00570D54" w:rsidP="00570D54">
      <w:pPr>
        <w:pStyle w:val="Bibliography"/>
      </w:pPr>
      <w:r w:rsidRPr="00570D54">
        <w:t xml:space="preserve">58. </w:t>
      </w:r>
      <w:r w:rsidRPr="00570D54">
        <w:tab/>
        <w:t xml:space="preserve">Polson NG, Scott JG. On the half-Cauchy prior for a global scale parameter. </w:t>
      </w:r>
      <w:r w:rsidRPr="00570D54">
        <w:rPr>
          <w:i/>
          <w:iCs/>
        </w:rPr>
        <w:t>Bayesian Analysis</w:t>
      </w:r>
      <w:r w:rsidRPr="00570D54">
        <w:t>. 2012;7(4):887-902.</w:t>
      </w:r>
    </w:p>
    <w:p w14:paraId="4E1969DA" w14:textId="77777777" w:rsidR="00570D54" w:rsidRPr="00570D54" w:rsidRDefault="00570D54" w:rsidP="00570D54">
      <w:pPr>
        <w:pStyle w:val="Bibliography"/>
      </w:pPr>
      <w:r w:rsidRPr="00570D54">
        <w:t xml:space="preserve">59. </w:t>
      </w:r>
      <w:r w:rsidRPr="00570D54">
        <w:tab/>
        <w:t xml:space="preserve">Gelman A. Prior distributions for variance parameters in hierarchical models (comment on article by Browne and Draper). </w:t>
      </w:r>
      <w:r w:rsidRPr="00570D54">
        <w:rPr>
          <w:i/>
          <w:iCs/>
        </w:rPr>
        <w:t>Bayesian Anal</w:t>
      </w:r>
      <w:r w:rsidRPr="00570D54">
        <w:t>. 2006;1(3):515-534. doi:10.1214/06-BA117A</w:t>
      </w:r>
    </w:p>
    <w:p w14:paraId="3FFEBC8B" w14:textId="77777777" w:rsidR="00570D54" w:rsidRPr="00570D54" w:rsidRDefault="00570D54" w:rsidP="00570D54">
      <w:pPr>
        <w:pStyle w:val="Bibliography"/>
      </w:pPr>
      <w:r w:rsidRPr="00570D54">
        <w:t xml:space="preserve">60. </w:t>
      </w:r>
      <w:r w:rsidRPr="00570D54">
        <w:tab/>
        <w:t xml:space="preserve">Lewandowski D, Kurowicka D, Joe H. Generating random correlation matrices based on vines and extended onion method. </w:t>
      </w:r>
      <w:r w:rsidRPr="00570D54">
        <w:rPr>
          <w:i/>
          <w:iCs/>
        </w:rPr>
        <w:t>Journal of multivariate analysis</w:t>
      </w:r>
      <w:r w:rsidRPr="00570D54">
        <w:t>. 2009;100(9):1989-2001.</w:t>
      </w:r>
    </w:p>
    <w:p w14:paraId="2A93ED00" w14:textId="77777777" w:rsidR="00570D54" w:rsidRPr="00570D54" w:rsidRDefault="00570D54" w:rsidP="00570D54">
      <w:pPr>
        <w:pStyle w:val="Bibliography"/>
      </w:pPr>
      <w:r w:rsidRPr="00570D54">
        <w:t xml:space="preserve">61. </w:t>
      </w:r>
      <w:r w:rsidRPr="00570D54">
        <w:tab/>
        <w:t>R Core Team. R: A language and environment for statistical computing. Published online 2013.</w:t>
      </w:r>
    </w:p>
    <w:p w14:paraId="07F7DDF0" w14:textId="77777777" w:rsidR="00570D54" w:rsidRPr="00570D54" w:rsidRDefault="00570D54" w:rsidP="00570D54">
      <w:pPr>
        <w:pStyle w:val="Bibliography"/>
      </w:pPr>
      <w:r w:rsidRPr="00570D54">
        <w:t xml:space="preserve">62. </w:t>
      </w:r>
      <w:r w:rsidRPr="00570D54">
        <w:tab/>
        <w:t xml:space="preserve">Gelman A, Rubin DB. Inference from iterative simulation using multiple sequences. </w:t>
      </w:r>
      <w:r w:rsidRPr="00570D54">
        <w:rPr>
          <w:i/>
          <w:iCs/>
        </w:rPr>
        <w:t>Statistical science</w:t>
      </w:r>
      <w:r w:rsidRPr="00570D54">
        <w:t>. 1992;7(4):457-472.</w:t>
      </w:r>
    </w:p>
    <w:p w14:paraId="4B09F7DC" w14:textId="77777777" w:rsidR="00570D54" w:rsidRPr="00570D54" w:rsidRDefault="00570D54" w:rsidP="00570D54">
      <w:pPr>
        <w:pStyle w:val="Bibliography"/>
      </w:pPr>
      <w:r w:rsidRPr="00570D54">
        <w:t xml:space="preserve">63. </w:t>
      </w:r>
      <w:r w:rsidRPr="00570D54">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570D54">
        <w:rPr>
          <w:i/>
          <w:iCs/>
        </w:rPr>
        <w:t>Neuroepidemiology</w:t>
      </w:r>
      <w:r w:rsidRPr="00570D54">
        <w:t>. 2018;51(1-2):33-49.</w:t>
      </w:r>
    </w:p>
    <w:p w14:paraId="58768B30" w14:textId="77777777" w:rsidR="00570D54" w:rsidRPr="00570D54" w:rsidRDefault="00570D54" w:rsidP="00570D54">
      <w:pPr>
        <w:pStyle w:val="Bibliography"/>
      </w:pPr>
      <w:r w:rsidRPr="00570D54">
        <w:t xml:space="preserve">64. </w:t>
      </w:r>
      <w:r w:rsidRPr="00570D54">
        <w:tab/>
        <w:t>von Schneidemesser E, Mar KA, Saar D. Black Carbon in Europe: Targeting an Air Pollutant and Climate Forcer. Published online 2017.</w:t>
      </w:r>
    </w:p>
    <w:p w14:paraId="56C6893A" w14:textId="77777777" w:rsidR="00570D54" w:rsidRPr="008E423F" w:rsidRDefault="00570D54" w:rsidP="00570D54">
      <w:pPr>
        <w:pStyle w:val="Bibliography"/>
        <w:rPr>
          <w:lang w:val="nl-NL"/>
        </w:rPr>
      </w:pPr>
      <w:r w:rsidRPr="00570D54">
        <w:t xml:space="preserve">65. </w:t>
      </w:r>
      <w:r w:rsidRPr="00570D54">
        <w:tab/>
        <w:t xml:space="preserve">Pamphlett R, Rikard-Bell A. Different occupations associated with amyotrophic lateral sclerosis: Is diesel exhaust the link? </w:t>
      </w:r>
      <w:r w:rsidRPr="008E423F">
        <w:rPr>
          <w:i/>
          <w:iCs/>
          <w:lang w:val="nl-NL"/>
        </w:rPr>
        <w:t>PloS One</w:t>
      </w:r>
      <w:r w:rsidRPr="008E423F">
        <w:rPr>
          <w:lang w:val="nl-NL"/>
        </w:rPr>
        <w:t>. 2013;8(11):e80993.</w:t>
      </w:r>
    </w:p>
    <w:p w14:paraId="198B5947" w14:textId="77777777" w:rsidR="00570D54" w:rsidRPr="00570D54" w:rsidRDefault="00570D54" w:rsidP="00570D54">
      <w:pPr>
        <w:pStyle w:val="Bibliography"/>
      </w:pPr>
      <w:r w:rsidRPr="008E423F">
        <w:rPr>
          <w:lang w:val="nl-NL"/>
        </w:rPr>
        <w:t xml:space="preserve">66. </w:t>
      </w:r>
      <w:r w:rsidRPr="008E423F">
        <w:rPr>
          <w:lang w:val="nl-NL"/>
        </w:rPr>
        <w:tab/>
        <w:t xml:space="preserve">Zhang R, Dai Y, Zhang X, et al. </w:t>
      </w:r>
      <w:r w:rsidRPr="00570D54">
        <w:t xml:space="preserve">Reduced pulmonary function and increased pro-inflammatory cytokines in nanoscale carbon black-exposed workers. </w:t>
      </w:r>
      <w:r w:rsidRPr="00570D54">
        <w:rPr>
          <w:i/>
          <w:iCs/>
        </w:rPr>
        <w:t>Part Fibre Toxicol</w:t>
      </w:r>
      <w:r w:rsidRPr="00570D54">
        <w:t>. 2014;11:73. doi:10.1186/s12989-014-0073-1</w:t>
      </w:r>
    </w:p>
    <w:p w14:paraId="11ECBF27" w14:textId="77777777" w:rsidR="00570D54" w:rsidRPr="00570D54" w:rsidRDefault="00570D54" w:rsidP="00570D54">
      <w:pPr>
        <w:pStyle w:val="Bibliography"/>
      </w:pPr>
      <w:r w:rsidRPr="00570D54">
        <w:lastRenderedPageBreak/>
        <w:t xml:space="preserve">67. </w:t>
      </w:r>
      <w:r w:rsidRPr="00570D54">
        <w:tab/>
        <w:t xml:space="preserve">Gao X, Xu H, Shang J, et al. Ozonized carbon black induces mitochondrial dysfunction and DNA damage. </w:t>
      </w:r>
      <w:r w:rsidRPr="00570D54">
        <w:rPr>
          <w:i/>
          <w:iCs/>
        </w:rPr>
        <w:t>Environ Toxicol</w:t>
      </w:r>
      <w:r w:rsidRPr="00570D54">
        <w:t>. 2017;32(3):944-955. doi:10.1002/tox.22295</w:t>
      </w:r>
    </w:p>
    <w:p w14:paraId="426E0426" w14:textId="77777777" w:rsidR="00570D54" w:rsidRPr="00570D54" w:rsidRDefault="00570D54" w:rsidP="00570D54">
      <w:pPr>
        <w:pStyle w:val="Bibliography"/>
      </w:pPr>
      <w:r w:rsidRPr="00570D54">
        <w:t xml:space="preserve">68. </w:t>
      </w:r>
      <w:r w:rsidRPr="00570D54">
        <w:tab/>
        <w:t xml:space="preserve">Kyjovska ZO, Jacobsen NR, Saber AT, et al. DNA damage following pulmonary exposure by instillation to low doses of carbon black (Printex 90) nanoparticles in mice. </w:t>
      </w:r>
      <w:r w:rsidRPr="00570D54">
        <w:rPr>
          <w:i/>
          <w:iCs/>
        </w:rPr>
        <w:t>Environ Mol Mutagen</w:t>
      </w:r>
      <w:r w:rsidRPr="00570D54">
        <w:t>. 2015;56(1):41-49. doi:10.1002/em.21888</w:t>
      </w:r>
    </w:p>
    <w:p w14:paraId="11A1FC80" w14:textId="77777777" w:rsidR="00570D54" w:rsidRPr="00570D54" w:rsidRDefault="00570D54" w:rsidP="00570D54">
      <w:pPr>
        <w:pStyle w:val="Bibliography"/>
      </w:pPr>
      <w:r w:rsidRPr="00570D54">
        <w:t xml:space="preserve">69. </w:t>
      </w:r>
      <w:r w:rsidRPr="00570D54">
        <w:tab/>
        <w:t xml:space="preserve">Nakken O, Meyer HE, Stigum H, Holmøy T. High BMI is associated with low ALS risk: A population-based study. </w:t>
      </w:r>
      <w:r w:rsidRPr="00570D54">
        <w:rPr>
          <w:i/>
          <w:iCs/>
        </w:rPr>
        <w:t>Neurology</w:t>
      </w:r>
      <w:r w:rsidRPr="00570D54">
        <w:t>. 2019;93(5):e424-e432.</w:t>
      </w:r>
    </w:p>
    <w:p w14:paraId="0E60740C" w14:textId="77777777" w:rsidR="00570D54" w:rsidRPr="00570D54" w:rsidRDefault="00570D54" w:rsidP="00570D54">
      <w:pPr>
        <w:pStyle w:val="Bibliography"/>
      </w:pPr>
      <w:r w:rsidRPr="00570D54">
        <w:t xml:space="preserve">70. </w:t>
      </w:r>
      <w:r w:rsidRPr="00570D54">
        <w:tab/>
        <w:t xml:space="preserve">Jawaid A, Murthy SB, Wilson AM, et al. A decrease in body mass index is associated with faster progression of motor symptoms and shorter survival in ALS. </w:t>
      </w:r>
      <w:r w:rsidRPr="00570D54">
        <w:rPr>
          <w:i/>
          <w:iCs/>
        </w:rPr>
        <w:t>Amyotrophic Lateral Sclerosis</w:t>
      </w:r>
      <w:r w:rsidRPr="00570D54">
        <w:t>. 2010;11(6):542-548.</w:t>
      </w:r>
    </w:p>
    <w:p w14:paraId="2550B705" w14:textId="77777777" w:rsidR="00570D54" w:rsidRPr="00570D54" w:rsidRDefault="00570D54" w:rsidP="00570D54">
      <w:pPr>
        <w:pStyle w:val="Bibliography"/>
      </w:pPr>
      <w:r w:rsidRPr="00570D54">
        <w:t xml:space="preserve">71. </w:t>
      </w:r>
      <w:r w:rsidRPr="00570D54">
        <w:tab/>
        <w:t xml:space="preserve">Weisskopf MG, Webster TF. Trade-offs of personal vs. more proxy exposure measures in environmental epidemiology. </w:t>
      </w:r>
      <w:r w:rsidRPr="00570D54">
        <w:rPr>
          <w:i/>
          <w:iCs/>
        </w:rPr>
        <w:t>Epidemiology (Cambridge, Mass)</w:t>
      </w:r>
      <w:r w:rsidRPr="00570D54">
        <w:t>. 2017;28(5):635.</w:t>
      </w:r>
    </w:p>
    <w:p w14:paraId="2489F94F" w14:textId="77777777" w:rsidR="00570D54" w:rsidRPr="00570D54" w:rsidRDefault="00570D54" w:rsidP="00570D54">
      <w:pPr>
        <w:pStyle w:val="Bibliography"/>
      </w:pPr>
      <w:r w:rsidRPr="00570D54">
        <w:t xml:space="preserve">72. </w:t>
      </w:r>
      <w:r w:rsidRPr="00570D54">
        <w:tab/>
        <w:t xml:space="preserve">Carroll RJ, Ruppert D, Stefanski LA, Crainiceanu CM. </w:t>
      </w:r>
      <w:r w:rsidRPr="00570D54">
        <w:rPr>
          <w:i/>
          <w:iCs/>
        </w:rPr>
        <w:t>Measurement Error in Nonlinear Models: A Modern Perspective</w:t>
      </w:r>
      <w:r w:rsidRPr="00570D54">
        <w:t>. CRC press; 2006.</w:t>
      </w:r>
    </w:p>
    <w:p w14:paraId="3891A205" w14:textId="58AD76E5" w:rsidR="0046514C" w:rsidRDefault="00A95DD5" w:rsidP="0046514C">
      <w:pPr>
        <w:rPr>
          <w:b/>
        </w:rPr>
      </w:pPr>
      <w:r w:rsidRPr="00BE40FA">
        <w:rPr>
          <w:b/>
        </w:rPr>
        <w:fldChar w:fldCharType="end"/>
      </w:r>
      <w:r w:rsidR="0046514C">
        <w:rPr>
          <w:b/>
        </w:rPr>
        <w:br w:type="page"/>
      </w:r>
    </w:p>
    <w:p w14:paraId="6EE2D1C0" w14:textId="7777777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F403E8">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F403E8">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154AF7A4" w:rsidR="005572A9" w:rsidRPr="006E60E3" w:rsidRDefault="005572A9" w:rsidP="00F403E8">
            <w:pPr>
              <w:spacing w:before="40" w:after="40" w:line="240" w:lineRule="auto"/>
              <w:ind w:left="100" w:right="100"/>
              <w:jc w:val="center"/>
              <w:rPr>
                <w:sz w:val="18"/>
                <w:szCs w:val="18"/>
              </w:rPr>
            </w:pPr>
            <w:r w:rsidRPr="006E60E3">
              <w:rPr>
                <w:rFonts w:eastAsia="Arial"/>
                <w:color w:val="000000"/>
                <w:sz w:val="18"/>
                <w:szCs w:val="18"/>
              </w:rPr>
              <w:t>Overall, N = 23,232</w:t>
            </w:r>
            <w:r w:rsidR="00B37D81">
              <w:rPr>
                <w:rFonts w:eastAsia="Arial"/>
                <w:color w:val="000000"/>
                <w:sz w:val="18"/>
                <w:szCs w:val="18"/>
                <w:vertAlign w:val="superscript"/>
              </w:rPr>
              <w:t>a</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37369EAF" w:rsidR="005572A9" w:rsidRPr="006E60E3" w:rsidRDefault="005572A9" w:rsidP="00F403E8">
            <w:pPr>
              <w:spacing w:before="40" w:after="40" w:line="240" w:lineRule="auto"/>
              <w:ind w:left="100" w:right="100"/>
              <w:jc w:val="center"/>
              <w:rPr>
                <w:sz w:val="18"/>
                <w:szCs w:val="18"/>
              </w:rPr>
            </w:pPr>
            <w:r w:rsidRPr="006E60E3">
              <w:rPr>
                <w:rFonts w:eastAsia="Arial"/>
                <w:color w:val="000000"/>
                <w:sz w:val="18"/>
                <w:szCs w:val="18"/>
              </w:rPr>
              <w:t>Case, N = 3,934</w:t>
            </w:r>
            <w:r w:rsidR="00B37D81">
              <w:rPr>
                <w:rFonts w:eastAsia="Arial"/>
                <w:color w:val="000000"/>
                <w:sz w:val="18"/>
                <w:szCs w:val="18"/>
                <w:vertAlign w:val="superscript"/>
              </w:rPr>
              <w:t>a</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1E7D4C47" w:rsidR="005572A9" w:rsidRPr="006E60E3" w:rsidRDefault="005572A9" w:rsidP="00F403E8">
            <w:pPr>
              <w:spacing w:before="40" w:after="40" w:line="240" w:lineRule="auto"/>
              <w:ind w:left="100" w:right="100"/>
              <w:jc w:val="center"/>
              <w:rPr>
                <w:sz w:val="18"/>
                <w:szCs w:val="18"/>
              </w:rPr>
            </w:pPr>
            <w:r w:rsidRPr="006E60E3">
              <w:rPr>
                <w:rFonts w:eastAsia="Arial"/>
                <w:color w:val="000000"/>
                <w:sz w:val="18"/>
                <w:szCs w:val="18"/>
              </w:rPr>
              <w:t>Control, N = 19,298</w:t>
            </w:r>
            <w:r w:rsidR="00B37D81">
              <w:rPr>
                <w:rFonts w:eastAsia="Arial"/>
                <w:color w:val="000000"/>
                <w:sz w:val="18"/>
                <w:szCs w:val="18"/>
                <w:vertAlign w:val="superscript"/>
              </w:rPr>
              <w:t>a</w:t>
            </w:r>
          </w:p>
        </w:tc>
      </w:tr>
      <w:tr w:rsidR="005572A9" w:rsidRPr="00A40263" w14:paraId="49A31C85" w14:textId="77777777" w:rsidTr="00F403E8">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F403E8">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1A7570B8" w14:textId="77777777" w:rsidTr="00F403E8">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F403E8">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F403E8">
        <w:trPr>
          <w:cantSplit/>
          <w:jc w:val="center"/>
        </w:trPr>
        <w:tc>
          <w:tcPr>
            <w:tcW w:w="2915" w:type="dxa"/>
            <w:shd w:val="clear" w:color="auto" w:fill="FFFFFF"/>
            <w:tcMar>
              <w:top w:w="0" w:type="dxa"/>
              <w:left w:w="0" w:type="dxa"/>
              <w:bottom w:w="0" w:type="dxa"/>
              <w:right w:w="0" w:type="dxa"/>
            </w:tcMar>
          </w:tcPr>
          <w:p w14:paraId="439A133F"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04723C0D" w14:textId="77777777" w:rsidTr="00F403E8">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F403E8">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F403E8">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F403E8">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F403E8">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F403E8">
        <w:trPr>
          <w:cantSplit/>
          <w:jc w:val="center"/>
        </w:trPr>
        <w:tc>
          <w:tcPr>
            <w:tcW w:w="2915" w:type="dxa"/>
            <w:shd w:val="clear" w:color="auto" w:fill="FFFFFF"/>
            <w:tcMar>
              <w:top w:w="0" w:type="dxa"/>
              <w:left w:w="0" w:type="dxa"/>
              <w:bottom w:w="0" w:type="dxa"/>
              <w:right w:w="0" w:type="dxa"/>
            </w:tcMar>
          </w:tcPr>
          <w:p w14:paraId="2A0B9178"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F403E8">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7D32811C" w14:textId="77777777" w:rsidTr="00F403E8">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F403E8">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F403E8">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F403E8">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F403E8">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F403E8">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F403E8">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0780FE12" w14:textId="77777777" w:rsidTr="00F403E8">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F403E8">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F403E8">
        <w:trPr>
          <w:cantSplit/>
          <w:jc w:val="center"/>
        </w:trPr>
        <w:tc>
          <w:tcPr>
            <w:tcW w:w="2915" w:type="dxa"/>
            <w:shd w:val="clear" w:color="auto" w:fill="FFFFFF"/>
            <w:tcMar>
              <w:top w:w="0" w:type="dxa"/>
              <w:left w:w="0" w:type="dxa"/>
              <w:bottom w:w="0" w:type="dxa"/>
              <w:right w:w="0" w:type="dxa"/>
            </w:tcMar>
          </w:tcPr>
          <w:p w14:paraId="5943D0F9"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F403E8">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F403E8">
        <w:trPr>
          <w:cantSplit/>
          <w:jc w:val="center"/>
        </w:trPr>
        <w:tc>
          <w:tcPr>
            <w:tcW w:w="2915" w:type="dxa"/>
            <w:shd w:val="clear" w:color="auto" w:fill="FFFFFF"/>
            <w:tcMar>
              <w:top w:w="0" w:type="dxa"/>
              <w:left w:w="0" w:type="dxa"/>
              <w:bottom w:w="0" w:type="dxa"/>
              <w:right w:w="0" w:type="dxa"/>
            </w:tcMar>
          </w:tcPr>
          <w:p w14:paraId="6E39BA6E"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Place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1B5516DE" w14:textId="77777777" w:rsidTr="00F403E8">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F403E8">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F403E8">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F403E8">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F403E8">
            <w:pPr>
              <w:spacing w:before="100" w:after="100" w:line="240" w:lineRule="auto"/>
              <w:ind w:left="300" w:right="100"/>
              <w:rPr>
                <w:sz w:val="18"/>
                <w:szCs w:val="18"/>
              </w:rPr>
            </w:pPr>
            <w:commentRangeStart w:id="109"/>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5 (&lt;0.1%)</w:t>
            </w:r>
            <w:commentRangeEnd w:id="109"/>
            <w:r w:rsidR="004A6827">
              <w:rPr>
                <w:rStyle w:val="CommentReference"/>
                <w:rFonts w:asciiTheme="minorHAnsi" w:eastAsiaTheme="minorHAnsi" w:hAnsiTheme="minorHAnsi" w:cstheme="minorBidi"/>
                <w:lang w:val="en-GB"/>
              </w:rPr>
              <w:commentReference w:id="109"/>
            </w:r>
          </w:p>
        </w:tc>
      </w:tr>
      <w:tr w:rsidR="005572A9" w:rsidRPr="00A40263" w14:paraId="321E473A" w14:textId="77777777" w:rsidTr="00F403E8">
        <w:trPr>
          <w:cantSplit/>
          <w:jc w:val="center"/>
        </w:trPr>
        <w:tc>
          <w:tcPr>
            <w:tcW w:w="9559" w:type="dxa"/>
            <w:gridSpan w:val="4"/>
            <w:shd w:val="clear" w:color="auto" w:fill="FFFFFF"/>
            <w:tcMar>
              <w:top w:w="0" w:type="dxa"/>
              <w:left w:w="0" w:type="dxa"/>
              <w:bottom w:w="0" w:type="dxa"/>
              <w:right w:w="0" w:type="dxa"/>
            </w:tcMar>
            <w:vAlign w:val="center"/>
          </w:tcPr>
          <w:p w14:paraId="569BCD42" w14:textId="6338A837" w:rsidR="005572A9" w:rsidRPr="006E60E3" w:rsidRDefault="0032512E" w:rsidP="00F403E8">
            <w:pPr>
              <w:spacing w:before="100" w:after="100" w:line="240" w:lineRule="auto"/>
              <w:ind w:left="100" w:right="100"/>
              <w:rPr>
                <w:sz w:val="18"/>
                <w:szCs w:val="18"/>
              </w:rPr>
            </w:pPr>
            <w:r>
              <w:rPr>
                <w:rFonts w:eastAsia="Arial"/>
                <w:color w:val="000000"/>
                <w:sz w:val="18"/>
                <w:szCs w:val="18"/>
                <w:vertAlign w:val="superscript"/>
              </w:rPr>
              <w:t>a</w:t>
            </w:r>
            <w:r w:rsidR="005572A9" w:rsidRPr="006E60E3">
              <w:rPr>
                <w:rFonts w:eastAsia="Arial"/>
                <w:color w:val="000000"/>
                <w:sz w:val="18"/>
                <w:szCs w:val="18"/>
              </w:rPr>
              <w:t>Mean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F403E8">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F403E8">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7777777" w:rsidR="005572A9" w:rsidRPr="009C4CB7" w:rsidRDefault="005572A9" w:rsidP="00F403E8">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7777777" w:rsidR="005572A9" w:rsidRPr="009C4CB7" w:rsidRDefault="005572A9" w:rsidP="00F403E8">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7777777" w:rsidR="005572A9" w:rsidRPr="009C4CB7" w:rsidRDefault="005572A9" w:rsidP="00F403E8">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5572A9" w:rsidRPr="009C4CB7" w14:paraId="70A6D33D" w14:textId="77777777" w:rsidTr="00F403E8">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F403E8">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F403E8">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0.85 (0.42)</w:t>
            </w:r>
          </w:p>
        </w:tc>
      </w:tr>
      <w:tr w:rsidR="005572A9" w:rsidRPr="009C4CB7" w14:paraId="3988FE85" w14:textId="77777777" w:rsidTr="00F403E8">
        <w:trPr>
          <w:cantSplit/>
          <w:jc w:val="center"/>
        </w:trPr>
        <w:tc>
          <w:tcPr>
            <w:tcW w:w="1267" w:type="dxa"/>
            <w:shd w:val="clear" w:color="auto" w:fill="FFFFFF"/>
            <w:tcMar>
              <w:top w:w="0" w:type="dxa"/>
              <w:left w:w="0" w:type="dxa"/>
              <w:bottom w:w="0" w:type="dxa"/>
              <w:right w:w="0" w:type="dxa"/>
            </w:tcMar>
          </w:tcPr>
          <w:p w14:paraId="66192FFC"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F52C0F2"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54C0F20F"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091303E4"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12.60 (2.63)</w:t>
            </w:r>
          </w:p>
        </w:tc>
      </w:tr>
      <w:tr w:rsidR="005572A9" w:rsidRPr="009C4CB7" w14:paraId="07727BB6" w14:textId="77777777" w:rsidTr="00F403E8">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F403E8">
        <w:trPr>
          <w:cantSplit/>
          <w:jc w:val="center"/>
        </w:trPr>
        <w:tc>
          <w:tcPr>
            <w:tcW w:w="7911" w:type="dxa"/>
            <w:gridSpan w:val="4"/>
            <w:shd w:val="clear" w:color="auto" w:fill="FFFFFF"/>
            <w:tcMar>
              <w:top w:w="0" w:type="dxa"/>
              <w:left w:w="0" w:type="dxa"/>
              <w:bottom w:w="0" w:type="dxa"/>
              <w:right w:w="0" w:type="dxa"/>
            </w:tcMar>
            <w:vAlign w:val="center"/>
          </w:tcPr>
          <w:p w14:paraId="4E00AFDC" w14:textId="77777777" w:rsidR="005572A9" w:rsidRPr="009C4CB7" w:rsidRDefault="005572A9" w:rsidP="00F403E8">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BC5B1A">
          <w:footerReference w:type="default" r:id="rId13"/>
          <w:pgSz w:w="12240" w:h="15840"/>
          <w:pgMar w:top="1440" w:right="1440" w:bottom="1440" w:left="1440" w:header="0" w:footer="720" w:gutter="0"/>
          <w:lnNumType w:countBy="1" w:restart="continuous"/>
          <w:cols w:space="720"/>
          <w:formProt w:val="0"/>
          <w:docGrid w:linePitch="360"/>
        </w:sectPr>
      </w:pPr>
    </w:p>
    <w:p w14:paraId="34A4B596" w14:textId="4B8AB7EF" w:rsidR="005572A9" w:rsidRPr="00A4070E" w:rsidRDefault="00A4070E" w:rsidP="00A4070E">
      <w:pPr>
        <w:rPr>
          <w:bCs/>
        </w:rPr>
      </w:pPr>
      <w:r>
        <w:rPr>
          <w:b/>
          <w:bCs/>
          <w:noProof/>
          <w:color w:val="000000" w:themeColor="text1"/>
        </w:rPr>
        <w:lastRenderedPageBreak/>
        <w:drawing>
          <wp:anchor distT="0" distB="0" distL="114300" distR="114300" simplePos="0" relativeHeight="251658240" behindDoc="0" locked="0" layoutInCell="1" allowOverlap="1" wp14:anchorId="08F56F6B" wp14:editId="26C5C85A">
            <wp:simplePos x="0" y="0"/>
            <wp:positionH relativeFrom="column">
              <wp:posOffset>-508924</wp:posOffset>
            </wp:positionH>
            <wp:positionV relativeFrom="paragraph">
              <wp:posOffset>1159164</wp:posOffset>
            </wp:positionV>
            <wp:extent cx="9267796" cy="33874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a:extLst>
                        <a:ext uri="{28A0092B-C50C-407E-A947-70E740481C1C}">
                          <a14:useLocalDpi xmlns:a14="http://schemas.microsoft.com/office/drawing/2010/main" val="0"/>
                        </a:ext>
                      </a:extLst>
                    </a:blip>
                    <a:srcRect t="23003" b="25333"/>
                    <a:stretch/>
                  </pic:blipFill>
                  <pic:spPr bwMode="auto">
                    <a:xfrm>
                      <a:off x="0" y="0"/>
                      <a:ext cx="9267796" cy="33874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1</w:t>
      </w:r>
      <w:r w:rsidR="005572A9" w:rsidRPr="00BE40FA">
        <w:rPr>
          <w:color w:val="000000" w:themeColor="text1"/>
        </w:rPr>
        <w:t>.</w:t>
      </w:r>
      <w:r w:rsidR="005572A9">
        <w:rPr>
          <w:color w:val="000000" w:themeColor="text1"/>
        </w:rPr>
        <w:t xml:space="preserve"> Spearman</w:t>
      </w:r>
      <w:r w:rsidR="005572A9" w:rsidRPr="00BE40FA">
        <w:rPr>
          <w:b/>
          <w:bCs/>
          <w:color w:val="000000" w:themeColor="text1"/>
        </w:rPr>
        <w:t xml:space="preserve"> </w:t>
      </w:r>
      <w:r w:rsidR="005572A9">
        <w:rPr>
          <w:bCs/>
        </w:rPr>
        <w:t>c</w:t>
      </w:r>
      <w:r w:rsidR="005572A9" w:rsidRPr="00BE40FA">
        <w:rPr>
          <w:bCs/>
        </w:rPr>
        <w:t xml:space="preserve">orrelation </w:t>
      </w:r>
      <w:r w:rsidR="005572A9">
        <w:rPr>
          <w:bCs/>
        </w:rPr>
        <w:t>of 5-year average pollutant concentrations</w:t>
      </w:r>
      <w:r w:rsidR="005572A9" w:rsidRPr="00BE40FA">
        <w:rPr>
          <w:bCs/>
        </w:rPr>
        <w:t>.</w:t>
      </w:r>
      <w:r w:rsidR="005572A9">
        <w:rPr>
          <w:b/>
          <w:bCs/>
          <w:color w:val="000000" w:themeColor="text1"/>
        </w:rPr>
        <w:br w:type="page"/>
      </w:r>
    </w:p>
    <w:p w14:paraId="2CB3CE13" w14:textId="2421F81E" w:rsidR="005572A9" w:rsidRPr="00EE472E" w:rsidRDefault="00887A87" w:rsidP="00887A87">
      <w:pPr>
        <w:rPr>
          <w:bCs/>
        </w:rPr>
      </w:pPr>
      <w:r>
        <w:rPr>
          <w:b/>
          <w:noProof/>
        </w:rPr>
        <w:lastRenderedPageBreak/>
        <w:drawing>
          <wp:anchor distT="0" distB="0" distL="114300" distR="114300" simplePos="0" relativeHeight="251659264" behindDoc="0" locked="0" layoutInCell="1" allowOverlap="1" wp14:anchorId="475B6102" wp14:editId="0C587CBA">
            <wp:simplePos x="0" y="0"/>
            <wp:positionH relativeFrom="column">
              <wp:posOffset>-114300</wp:posOffset>
            </wp:positionH>
            <wp:positionV relativeFrom="paragraph">
              <wp:posOffset>300990</wp:posOffset>
            </wp:positionV>
            <wp:extent cx="8437418" cy="596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8437418" cy="5969400"/>
                    </a:xfrm>
                    <a:prstGeom prst="rect">
                      <a:avLst/>
                    </a:prstGeom>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2</w:t>
      </w:r>
      <w:r w:rsidR="005572A9" w:rsidRPr="00BE40FA">
        <w:rPr>
          <w:color w:val="000000" w:themeColor="text1"/>
        </w:rPr>
        <w:t xml:space="preserve">. </w:t>
      </w:r>
      <w:r w:rsidR="005572A9">
        <w:rPr>
          <w:bCs/>
        </w:rPr>
        <w:t>Percentage change in odds of ALS diagnosis per 1-, 5- and 10-year average standard deviation increase for each pollutant.</w:t>
      </w:r>
    </w:p>
    <w:sectPr w:rsidR="005572A9" w:rsidRPr="00EE472E" w:rsidSect="00A4070E">
      <w:pgSz w:w="15840" w:h="12240" w:orient="landscape"/>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10-04T11:12:00Z" w:initials="PRM">
    <w:p w14:paraId="6B0D8BAA" w14:textId="535F273F" w:rsidR="00BD56DA" w:rsidRDefault="00BD56DA">
      <w:pPr>
        <w:pStyle w:val="CommentText"/>
      </w:pPr>
      <w:r>
        <w:rPr>
          <w:rStyle w:val="CommentReference"/>
        </w:rPr>
        <w:annotationRef/>
      </w:r>
      <w:r>
        <w:rPr>
          <w:rStyle w:val="CommentReference"/>
        </w:rPr>
        <w:annotationRef/>
      </w:r>
      <w:r>
        <w:rPr>
          <w:noProof/>
        </w:rPr>
        <w:t>Dear all: please ensure happy with title and associations here. Very sorry in advance if the titles are wrong!</w:t>
      </w:r>
    </w:p>
  </w:comment>
  <w:comment w:id="5" w:author="Parks, Robbie M" w:date="2021-10-04T13:10:00Z" w:initials="PRM">
    <w:p w14:paraId="65AEBB61" w14:textId="6C061042" w:rsidR="0061229F" w:rsidRDefault="0061229F">
      <w:pPr>
        <w:pStyle w:val="CommentText"/>
      </w:pPr>
      <w:r>
        <w:rPr>
          <w:rStyle w:val="CommentReference"/>
        </w:rPr>
        <w:annotationRef/>
      </w:r>
      <w:r>
        <w:t>Will input once finalised</w:t>
      </w:r>
    </w:p>
  </w:comment>
  <w:comment w:id="6" w:author="Parks, Robbie M" w:date="2021-10-04T13:10:00Z" w:initials="PRM">
    <w:p w14:paraId="5B4567D7" w14:textId="36A5E12E" w:rsidR="003757EC" w:rsidRDefault="003757EC">
      <w:pPr>
        <w:pStyle w:val="CommentText"/>
      </w:pPr>
      <w:r>
        <w:rPr>
          <w:rStyle w:val="CommentReference"/>
        </w:rPr>
        <w:annotationRef/>
      </w:r>
      <w:r>
        <w:t>Will input once finalised</w:t>
      </w:r>
    </w:p>
  </w:comment>
  <w:comment w:id="7" w:author="Peters, S.M. (Susan)" w:date="2021-10-12T20:08:00Z" w:initials="PS(">
    <w:p w14:paraId="6A573AED" w14:textId="126A5E95" w:rsidR="008E423F" w:rsidRDefault="008E423F">
      <w:pPr>
        <w:pStyle w:val="CommentText"/>
      </w:pPr>
      <w:r>
        <w:rPr>
          <w:rStyle w:val="CommentReference"/>
        </w:rPr>
        <w:annotationRef/>
      </w:r>
      <w:r>
        <w:t>Which are?</w:t>
      </w:r>
    </w:p>
  </w:comment>
  <w:comment w:id="8" w:author="Peters, S.M. (Susan)" w:date="2021-10-12T20:09:00Z" w:initials="PS(">
    <w:p w14:paraId="65CF899F" w14:textId="089DEC4C" w:rsidR="008E423F" w:rsidRDefault="008E423F">
      <w:pPr>
        <w:pStyle w:val="CommentText"/>
      </w:pPr>
      <w:r>
        <w:rPr>
          <w:rStyle w:val="CommentReference"/>
        </w:rPr>
        <w:annotationRef/>
      </w:r>
      <w:r>
        <w:t>Does this refer to the joint association, or is this something different? Not clear from the abstract</w:t>
      </w:r>
    </w:p>
  </w:comment>
  <w:comment w:id="21" w:author="Peters, S.M. (Susan)" w:date="2021-10-12T20:13:00Z" w:initials="PS(">
    <w:p w14:paraId="71F018D4" w14:textId="354FF3FC" w:rsidR="008E423F" w:rsidRDefault="008E423F">
      <w:pPr>
        <w:pStyle w:val="CommentText"/>
      </w:pPr>
      <w:r>
        <w:rPr>
          <w:rStyle w:val="CommentReference"/>
        </w:rPr>
        <w:annotationRef/>
      </w:r>
      <w:r>
        <w:t>Make link with diesel engines?</w:t>
      </w:r>
    </w:p>
  </w:comment>
  <w:comment w:id="22" w:author="Parks, Robbie M" w:date="2021-10-04T11:12:00Z" w:initials="PRM">
    <w:p w14:paraId="6ABB848B" w14:textId="77777777" w:rsidR="005F4D37" w:rsidRDefault="005F4D37" w:rsidP="005F4D37">
      <w:pPr>
        <w:pStyle w:val="CommentText"/>
      </w:pPr>
      <w:r>
        <w:rPr>
          <w:rStyle w:val="CommentReference"/>
        </w:rPr>
        <w:annotationRef/>
      </w: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6D8C6FA" w14:textId="77777777" w:rsidR="005F4D37" w:rsidRDefault="005F4D37" w:rsidP="005F4D37">
      <w:pPr>
        <w:pStyle w:val="CommentText"/>
      </w:pPr>
    </w:p>
    <w:p w14:paraId="35562FAD" w14:textId="77777777" w:rsidR="005F4D37" w:rsidRDefault="005F4D37" w:rsidP="005F4D37">
      <w:pPr>
        <w:pStyle w:val="CommentText"/>
      </w:pPr>
      <w:r>
        <w:t>Currently:</w:t>
      </w:r>
    </w:p>
    <w:p w14:paraId="466FC4EE" w14:textId="35AE92F9" w:rsidR="005F4D37" w:rsidRDefault="005F4D37" w:rsidP="005F4D37">
      <w:pPr>
        <w:pStyle w:val="CommentText"/>
      </w:pPr>
      <w:r>
        <w:t>-3,2</w:t>
      </w:r>
      <w:r w:rsidR="00B84F2E">
        <w:t>22</w:t>
      </w:r>
      <w:r>
        <w:t xml:space="preserve"> words (would appreciate anywhere to cut words); and</w:t>
      </w:r>
    </w:p>
    <w:p w14:paraId="48E2CA6F" w14:textId="77777777" w:rsidR="005F4D37" w:rsidRDefault="005F4D37" w:rsidP="005F4D37">
      <w:pPr>
        <w:pStyle w:val="CommentText"/>
      </w:pPr>
      <w:r>
        <w:t>-4 tables and figures.</w:t>
      </w:r>
    </w:p>
    <w:p w14:paraId="3F7CD459" w14:textId="77777777" w:rsidR="005F4D37" w:rsidRDefault="005F4D37" w:rsidP="005F4D37">
      <w:pPr>
        <w:pStyle w:val="CommentText"/>
      </w:pPr>
    </w:p>
    <w:p w14:paraId="191C4645" w14:textId="3A6F3677" w:rsidR="005F4D37" w:rsidRDefault="005F4D37">
      <w:pPr>
        <w:pStyle w:val="CommentText"/>
      </w:pPr>
      <w:r>
        <w:t>Also Supplementary Online Content.</w:t>
      </w:r>
    </w:p>
  </w:comment>
  <w:comment w:id="26" w:author="Peters, S.M. (Susan)" w:date="2021-10-12T20:17:00Z" w:initials="PS(">
    <w:p w14:paraId="4A1FD3C3" w14:textId="1C1288E4" w:rsidR="000F5259" w:rsidRDefault="000F5259">
      <w:pPr>
        <w:pStyle w:val="CommentText"/>
      </w:pPr>
      <w:r>
        <w:rPr>
          <w:rStyle w:val="CommentReference"/>
        </w:rPr>
        <w:annotationRef/>
      </w:r>
      <w:r>
        <w:t>Isn’t that always the case?</w:t>
      </w:r>
    </w:p>
  </w:comment>
  <w:comment w:id="27" w:author="Peters, S.M. (Susan)" w:date="2021-10-12T20:19:00Z" w:initials="PS(">
    <w:p w14:paraId="7666AC2C" w14:textId="73C119BA" w:rsidR="000F5259" w:rsidRDefault="000F5259">
      <w:pPr>
        <w:pStyle w:val="CommentText"/>
      </w:pPr>
      <w:r>
        <w:rPr>
          <w:rStyle w:val="CommentReference"/>
        </w:rPr>
        <w:annotationRef/>
      </w:r>
      <w:r>
        <w:t>Unclear what this means. Is this the individual association?</w:t>
      </w:r>
    </w:p>
  </w:comment>
  <w:comment w:id="29" w:author="Peters, S.M. (Susan)" w:date="2021-10-12T20:21:00Z" w:initials="PS(">
    <w:p w14:paraId="59E27996" w14:textId="5A39435D" w:rsidR="000F5259" w:rsidRDefault="000F5259">
      <w:pPr>
        <w:pStyle w:val="CommentText"/>
      </w:pPr>
      <w:r>
        <w:rPr>
          <w:rStyle w:val="CommentReference"/>
        </w:rPr>
        <w:annotationRef/>
      </w:r>
      <w:r>
        <w:t>Would abbreviate, or else drop a few “Danish National Registers system”</w:t>
      </w:r>
    </w:p>
  </w:comment>
  <w:comment w:id="30" w:author="Parks, Robbie M" w:date="2021-10-04T11:12:00Z" w:initials="PRM">
    <w:p w14:paraId="5FE43FD2" w14:textId="77777777" w:rsidR="00747D93" w:rsidRDefault="00747D93" w:rsidP="00747D93">
      <w:pPr>
        <w:pStyle w:val="CommentText"/>
      </w:pPr>
      <w:r>
        <w:rPr>
          <w:rStyle w:val="CommentReference"/>
        </w:rPr>
        <w:annotationRef/>
      </w:r>
      <w:r>
        <w:t>Matthias: I don’t have access to this journal. Do you have this value?</w:t>
      </w:r>
    </w:p>
    <w:p w14:paraId="52715799" w14:textId="77777777" w:rsidR="00747D93" w:rsidRDefault="00747D93" w:rsidP="00747D93">
      <w:pPr>
        <w:pStyle w:val="CommentText"/>
      </w:pPr>
    </w:p>
    <w:p w14:paraId="613A5708" w14:textId="77777777" w:rsidR="00747D93" w:rsidRDefault="00B2616A" w:rsidP="00747D93">
      <w:pPr>
        <w:pStyle w:val="CommentText"/>
      </w:pPr>
      <w:hyperlink r:id="rId1" w:history="1">
        <w:r w:rsidR="00747D93" w:rsidRPr="009C5DC1">
          <w:rPr>
            <w:rStyle w:val="Hyperlink"/>
          </w:rPr>
          <w:t>https://www.inderscienceonline.com/doi/abs/10.1504/IJEP.2011.047337?journalCode=ijep</w:t>
        </w:r>
      </w:hyperlink>
    </w:p>
    <w:p w14:paraId="1629AE91" w14:textId="77777777" w:rsidR="00747D93" w:rsidRDefault="00747D93" w:rsidP="00747D93">
      <w:pPr>
        <w:pStyle w:val="CommentText"/>
      </w:pPr>
    </w:p>
    <w:p w14:paraId="581AB04A" w14:textId="77777777" w:rsidR="00747D93" w:rsidRDefault="00747D93" w:rsidP="00747D93">
      <w:pPr>
        <w:pStyle w:val="CommentText"/>
      </w:pPr>
      <w:r>
        <w:t>I got the other values from page 18 of:</w:t>
      </w:r>
    </w:p>
    <w:p w14:paraId="12E9E8E4" w14:textId="77777777" w:rsidR="00747D93" w:rsidRDefault="00747D93" w:rsidP="00747D93">
      <w:pPr>
        <w:pStyle w:val="CommentText"/>
      </w:pPr>
    </w:p>
    <w:p w14:paraId="700526F5" w14:textId="32983CC9" w:rsidR="00747D93" w:rsidRDefault="00B2616A" w:rsidP="00747D93">
      <w:pPr>
        <w:pStyle w:val="CommentText"/>
      </w:pPr>
      <w:hyperlink r:id="rId2" w:history="1">
        <w:r w:rsidR="00747D93" w:rsidRPr="009C5DC1">
          <w:rPr>
            <w:rStyle w:val="Hyperlink"/>
          </w:rPr>
          <w:t>https://www.researchgate.net/publication/48208975_Evaluation_of_AIRGIS_--_a_GIS-based_air_pollution_and_human_exposure_modelling_system</w:t>
        </w:r>
      </w:hyperlink>
    </w:p>
  </w:comment>
  <w:comment w:id="31" w:author="Parks, Robbie M" w:date="2021-10-04T11:12:00Z" w:initials="PRM">
    <w:p w14:paraId="2746D3C8" w14:textId="77777777" w:rsidR="00747D93" w:rsidRDefault="00747D93" w:rsidP="00747D93">
      <w:pPr>
        <w:pStyle w:val="CommentText"/>
      </w:pPr>
      <w:r>
        <w:rPr>
          <w:rStyle w:val="CommentReference"/>
        </w:rPr>
        <w:annotationRef/>
      </w:r>
      <w:r>
        <w:t>Matthias: I have this reference but do you know where I can find this value?</w:t>
      </w:r>
    </w:p>
    <w:p w14:paraId="63375A40" w14:textId="77777777" w:rsidR="00747D93" w:rsidRDefault="00747D93" w:rsidP="00747D93">
      <w:pPr>
        <w:pStyle w:val="CommentText"/>
      </w:pPr>
    </w:p>
    <w:p w14:paraId="46830EE0" w14:textId="5D8E24BC" w:rsidR="00747D93" w:rsidRDefault="00747D93" w:rsidP="00747D93">
      <w:pPr>
        <w:pStyle w:val="CommentText"/>
      </w:pPr>
      <w:r w:rsidRPr="0001650A">
        <w:t>https://www.harmo.org/Conferences/Proceedings/_Bologna/publishedSections/H18-107-Ketzel.pdf</w:t>
      </w:r>
    </w:p>
  </w:comment>
  <w:comment w:id="36" w:author="Peters, S.M. (Susan)" w:date="2021-10-12T20:26:00Z" w:initials="PS(">
    <w:p w14:paraId="14D0F598" w14:textId="1F2C9AFE" w:rsidR="00FC2C8A" w:rsidRDefault="00FC2C8A">
      <w:pPr>
        <w:pStyle w:val="CommentText"/>
      </w:pPr>
      <w:r>
        <w:rPr>
          <w:rStyle w:val="CommentReference"/>
        </w:rPr>
        <w:annotationRef/>
      </w:r>
      <w:r>
        <w:t>Did you also model exposures for Greenland?! If not, how did you deal with those living in Greenland for a substantial part of the time?</w:t>
      </w:r>
    </w:p>
  </w:comment>
  <w:comment w:id="37" w:author="Peters, S.M. (Susan)" w:date="2021-10-12T20:28:00Z" w:initials="PS(">
    <w:p w14:paraId="20315538" w14:textId="332E281F" w:rsidR="004742A9" w:rsidRDefault="004742A9">
      <w:pPr>
        <w:pStyle w:val="CommentText"/>
      </w:pPr>
      <w:r>
        <w:rPr>
          <w:rStyle w:val="CommentReference"/>
        </w:rPr>
        <w:annotationRef/>
      </w:r>
      <w:r>
        <w:t>Year of birth?</w:t>
      </w:r>
    </w:p>
  </w:comment>
  <w:comment w:id="38" w:author="Peters, S.M. (Susan)" w:date="2021-10-12T20:29:00Z" w:initials="PS(">
    <w:p w14:paraId="39E73D1B" w14:textId="1C2618FE" w:rsidR="004742A9" w:rsidRDefault="004742A9">
      <w:pPr>
        <w:pStyle w:val="CommentText"/>
      </w:pPr>
      <w:r>
        <w:rPr>
          <w:rStyle w:val="CommentReference"/>
        </w:rPr>
        <w:annotationRef/>
      </w:r>
      <w:r>
        <w:t>So these are two different analyses: unclear what the third one is</w:t>
      </w:r>
      <w:r w:rsidR="00055AFC">
        <w:t xml:space="preserve"> from this section.</w:t>
      </w:r>
    </w:p>
  </w:comment>
  <w:comment w:id="42" w:author="Peters, S.M. (Susan)" w:date="2021-10-12T20:33:00Z" w:initials="PS(">
    <w:p w14:paraId="291F5484" w14:textId="5DED711E" w:rsidR="00055AFC" w:rsidRDefault="00055AFC">
      <w:pPr>
        <w:pStyle w:val="CommentText"/>
      </w:pPr>
      <w:r>
        <w:rPr>
          <w:rStyle w:val="CommentReference"/>
        </w:rPr>
        <w:annotationRef/>
      </w:r>
      <w:r>
        <w:t>Include link?</w:t>
      </w:r>
    </w:p>
  </w:comment>
  <w:comment w:id="43" w:author="Peters, S.M. (Susan)" w:date="2021-10-12T20:35:00Z" w:initials="PS(">
    <w:p w14:paraId="61E2BDBB" w14:textId="50B8C784" w:rsidR="006908D8" w:rsidRDefault="006908D8">
      <w:pPr>
        <w:pStyle w:val="CommentText"/>
      </w:pPr>
      <w:r>
        <w:rPr>
          <w:rStyle w:val="CommentReference"/>
        </w:rPr>
        <w:annotationRef/>
      </w:r>
      <w:r>
        <w:t>Why not use this selection also for the 1 and 10 year estimates? There are only few additional cases (so no real win), and using exactly the same population makes it easier to read.</w:t>
      </w:r>
    </w:p>
  </w:comment>
  <w:comment w:id="44" w:author="Peters, S.M. (Susan)" w:date="2021-10-12T20:39:00Z" w:initials="PS(">
    <w:p w14:paraId="043DCA3A" w14:textId="501F4EE8" w:rsidR="006908D8" w:rsidRDefault="006908D8">
      <w:pPr>
        <w:pStyle w:val="CommentText"/>
      </w:pPr>
      <w:r>
        <w:rPr>
          <w:rStyle w:val="CommentReference"/>
        </w:rPr>
        <w:annotationRef/>
      </w:r>
      <w:r>
        <w:t>This describes the 3934 cases: I don’t see the added value of the few more cases for the 1/10 years.</w:t>
      </w:r>
    </w:p>
  </w:comment>
  <w:comment w:id="73" w:author="Peters, S.M. (Susan)" w:date="2021-10-12T20:46:00Z" w:initials="PS(">
    <w:p w14:paraId="41118B9D" w14:textId="27E32DB0" w:rsidR="008746A8" w:rsidRDefault="008746A8">
      <w:pPr>
        <w:pStyle w:val="CommentText"/>
      </w:pPr>
      <w:r>
        <w:rPr>
          <w:rStyle w:val="CommentReference"/>
        </w:rPr>
        <w:annotationRef/>
      </w:r>
      <w:r>
        <w:t>Already explained in the methods section</w:t>
      </w:r>
    </w:p>
  </w:comment>
  <w:comment w:id="76" w:author="Peters, S.M. (Susan)" w:date="2021-10-12T20:46:00Z" w:initials="PS(">
    <w:p w14:paraId="7AEAA65A" w14:textId="6EABCED8" w:rsidR="008746A8" w:rsidRDefault="008746A8">
      <w:pPr>
        <w:pStyle w:val="CommentText"/>
      </w:pPr>
      <w:r>
        <w:rPr>
          <w:rStyle w:val="CommentReference"/>
        </w:rPr>
        <w:annotationRef/>
      </w:r>
      <w:r>
        <w:t>Should go to the methods section</w:t>
      </w:r>
    </w:p>
  </w:comment>
  <w:comment w:id="77" w:author="Peters, S.M. (Susan)" w:date="2021-10-12T20:48:00Z" w:initials="PS(">
    <w:p w14:paraId="4C210BF4" w14:textId="708B7743" w:rsidR="008746A8" w:rsidRDefault="008746A8">
      <w:pPr>
        <w:pStyle w:val="CommentText"/>
      </w:pPr>
      <w:r>
        <w:rPr>
          <w:rStyle w:val="CommentReference"/>
        </w:rPr>
        <w:annotationRef/>
      </w:r>
      <w:r>
        <w:t>See earlier comment</w:t>
      </w:r>
    </w:p>
  </w:comment>
  <w:comment w:id="89" w:author="Peters, S.M. (Susan)" w:date="2021-10-12T20:51:00Z" w:initials="PS(">
    <w:p w14:paraId="4932C792" w14:textId="305EA4ED" w:rsidR="00873D65" w:rsidRDefault="00873D65">
      <w:pPr>
        <w:pStyle w:val="CommentText"/>
      </w:pPr>
      <w:r>
        <w:rPr>
          <w:rStyle w:val="CommentReference"/>
        </w:rPr>
        <w:annotationRef/>
      </w:r>
      <w:r>
        <w:t>Please note these analyses were conducted on partly the same data. Wording may need some adaptation.</w:t>
      </w:r>
    </w:p>
  </w:comment>
  <w:comment w:id="91" w:author="Peters, S.M. (Susan)" w:date="2021-10-12T20:53:00Z" w:initials="PS(">
    <w:p w14:paraId="794E6CE8" w14:textId="24C1B4EF" w:rsidR="00873D65" w:rsidRDefault="00873D65">
      <w:pPr>
        <w:pStyle w:val="CommentText"/>
      </w:pPr>
      <w:r>
        <w:rPr>
          <w:rStyle w:val="CommentReference"/>
        </w:rPr>
        <w:annotationRef/>
      </w:r>
      <w:r>
        <w:t xml:space="preserve">May need some further explanation (why do they here, and not in the previous studies?). </w:t>
      </w:r>
    </w:p>
  </w:comment>
  <w:comment w:id="94" w:author="Peters, S.M. (Susan)" w:date="2021-10-12T20:54:00Z" w:initials="PS(">
    <w:p w14:paraId="21B22408" w14:textId="47D0B76B" w:rsidR="00873D65" w:rsidRDefault="00873D65">
      <w:pPr>
        <w:pStyle w:val="CommentText"/>
      </w:pPr>
      <w:r>
        <w:rPr>
          <w:rStyle w:val="CommentReference"/>
        </w:rPr>
        <w:annotationRef/>
      </w:r>
      <w:r>
        <w:t>OK!</w:t>
      </w:r>
    </w:p>
  </w:comment>
  <w:comment w:id="100" w:author="Peters, S.M. (Susan)" w:date="2021-10-12T20:56:00Z" w:initials="PS(">
    <w:p w14:paraId="584A9EFF" w14:textId="77777777" w:rsidR="004A6827" w:rsidRDefault="004A6827">
      <w:pPr>
        <w:pStyle w:val="CommentText"/>
      </w:pPr>
      <w:r>
        <w:rPr>
          <w:rStyle w:val="CommentReference"/>
        </w:rPr>
        <w:annotationRef/>
      </w:r>
      <w:r>
        <w:t>Maybe some further explanation here too: you don’t expect people to have moved because of their disease.</w:t>
      </w:r>
    </w:p>
    <w:p w14:paraId="42CB662F" w14:textId="77777777" w:rsidR="004A6827" w:rsidRDefault="004A6827">
      <w:pPr>
        <w:pStyle w:val="CommentText"/>
      </w:pPr>
    </w:p>
    <w:p w14:paraId="25E56B6F" w14:textId="73D80208" w:rsidR="004A6827" w:rsidRDefault="004A6827">
      <w:pPr>
        <w:pStyle w:val="CommentText"/>
      </w:pPr>
      <w:r>
        <w:t>Using incident cases is a strength here (rather than mortality)</w:t>
      </w:r>
    </w:p>
  </w:comment>
  <w:comment w:id="101" w:author="Peters, S.M. (Susan)" w:date="2021-10-12T20:58:00Z" w:initials="PS(">
    <w:p w14:paraId="2AB3D47F" w14:textId="35217C73" w:rsidR="004A6827" w:rsidRDefault="004A6827">
      <w:pPr>
        <w:pStyle w:val="CommentText"/>
      </w:pPr>
      <w:r>
        <w:rPr>
          <w:rStyle w:val="CommentReference"/>
        </w:rPr>
        <w:annotationRef/>
      </w:r>
      <w:r>
        <w:t>Why not mention smoking explicitly? That would probably be the most likely confounder.</w:t>
      </w:r>
    </w:p>
  </w:comment>
  <w:comment w:id="102" w:author="Peters, S.M. (Susan)" w:date="2021-10-12T21:00:00Z" w:initials="PS(">
    <w:p w14:paraId="42AD0456" w14:textId="2AD43514" w:rsidR="004A6827" w:rsidRDefault="004A6827">
      <w:pPr>
        <w:pStyle w:val="CommentText"/>
      </w:pPr>
      <w:r>
        <w:rPr>
          <w:rStyle w:val="CommentReference"/>
        </w:rPr>
        <w:annotationRef/>
      </w:r>
      <w:r>
        <w:t>Is that realistic? By pooling perhaps, but this is already a very large study.</w:t>
      </w:r>
    </w:p>
  </w:comment>
  <w:comment w:id="105" w:author="Parks, Robbie M" w:date="2021-09-29T14:27:00Z" w:initials="PRM">
    <w:p w14:paraId="0AE50C3E" w14:textId="063DF93B" w:rsidR="007551EA" w:rsidRDefault="007551EA">
      <w:pPr>
        <w:pStyle w:val="CommentText"/>
      </w:pPr>
      <w:r>
        <w:rPr>
          <w:rStyle w:val="CommentReference"/>
        </w:rPr>
        <w:annotationRef/>
      </w:r>
      <w:r>
        <w:t>Dear all: please add conflict of interest disclosures if you need to.</w:t>
      </w:r>
    </w:p>
  </w:comment>
  <w:comment w:id="106" w:author="Peters, S.M. (Susan)" w:date="2021-10-12T21:03:00Z" w:initials="PS(">
    <w:p w14:paraId="06B436D1" w14:textId="1658578A" w:rsidR="004A6827" w:rsidRDefault="004A6827">
      <w:pPr>
        <w:pStyle w:val="CommentText"/>
      </w:pPr>
      <w:r>
        <w:rPr>
          <w:rStyle w:val="CommentReference"/>
        </w:rPr>
        <w:annotationRef/>
      </w:r>
      <w:r>
        <w:t>None</w:t>
      </w:r>
    </w:p>
  </w:comment>
  <w:comment w:id="107" w:author="Parks, Robbie M" w:date="2021-09-09T15:53:00Z" w:initials="PRM">
    <w:p w14:paraId="2CD1636D" w14:textId="7307A87D" w:rsidR="00470E0A" w:rsidRDefault="00470E0A">
      <w:pPr>
        <w:pStyle w:val="CommentText"/>
      </w:pPr>
      <w:r>
        <w:rPr>
          <w:rStyle w:val="CommentReference"/>
        </w:rPr>
        <w:annotationRef/>
      </w:r>
      <w:r w:rsidR="00112150">
        <w:t>Dear a</w:t>
      </w:r>
      <w:r>
        <w:t>ll: please add your relevant grants here.</w:t>
      </w:r>
    </w:p>
  </w:comment>
  <w:comment w:id="108" w:author="Peters, S.M. (Susan)" w:date="2021-10-12T21:12:00Z" w:initials="PS(">
    <w:p w14:paraId="7F731630" w14:textId="6835C423" w:rsidR="00A4031E" w:rsidRDefault="00A4031E">
      <w:pPr>
        <w:pStyle w:val="CommentText"/>
      </w:pPr>
      <w:r>
        <w:rPr>
          <w:rStyle w:val="CommentReference"/>
        </w:rPr>
        <w:annotationRef/>
      </w:r>
      <w:r>
        <w:t>You may need to consider cutting down references (72 is quite a lot…)</w:t>
      </w:r>
    </w:p>
  </w:comment>
  <w:comment w:id="109" w:author="Peters, S.M. (Susan)" w:date="2021-10-12T21:04:00Z" w:initials="PS(">
    <w:p w14:paraId="311B56A3" w14:textId="75FA6705" w:rsidR="004A6827" w:rsidRDefault="004A6827">
      <w:pPr>
        <w:pStyle w:val="CommentText"/>
      </w:pPr>
      <w:r>
        <w:rPr>
          <w:rStyle w:val="CommentReference"/>
        </w:rPr>
        <w:annotationRef/>
      </w:r>
      <w:r>
        <w:t>See earlier comment, shouldn’t these be excluded?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0D8BAA" w15:done="0"/>
  <w15:commentEx w15:paraId="65AEBB61" w15:done="0"/>
  <w15:commentEx w15:paraId="5B4567D7" w15:done="0"/>
  <w15:commentEx w15:paraId="6A573AED" w15:done="0"/>
  <w15:commentEx w15:paraId="65CF899F" w15:done="0"/>
  <w15:commentEx w15:paraId="71F018D4" w15:done="0"/>
  <w15:commentEx w15:paraId="191C4645" w15:done="0"/>
  <w15:commentEx w15:paraId="4A1FD3C3" w15:done="0"/>
  <w15:commentEx w15:paraId="7666AC2C" w15:done="0"/>
  <w15:commentEx w15:paraId="59E27996" w15:done="0"/>
  <w15:commentEx w15:paraId="700526F5" w15:done="0"/>
  <w15:commentEx w15:paraId="46830EE0" w15:done="0"/>
  <w15:commentEx w15:paraId="14D0F598" w15:done="0"/>
  <w15:commentEx w15:paraId="20315538" w15:done="0"/>
  <w15:commentEx w15:paraId="39E73D1B" w15:done="0"/>
  <w15:commentEx w15:paraId="291F5484" w15:done="0"/>
  <w15:commentEx w15:paraId="61E2BDBB" w15:done="0"/>
  <w15:commentEx w15:paraId="043DCA3A" w15:done="0"/>
  <w15:commentEx w15:paraId="41118B9D" w15:done="0"/>
  <w15:commentEx w15:paraId="7AEAA65A" w15:done="0"/>
  <w15:commentEx w15:paraId="4C210BF4" w15:done="0"/>
  <w15:commentEx w15:paraId="4932C792" w15:done="0"/>
  <w15:commentEx w15:paraId="794E6CE8" w15:done="0"/>
  <w15:commentEx w15:paraId="21B22408" w15:done="0"/>
  <w15:commentEx w15:paraId="25E56B6F" w15:done="0"/>
  <w15:commentEx w15:paraId="2AB3D47F" w15:done="0"/>
  <w15:commentEx w15:paraId="42AD0456" w15:done="0"/>
  <w15:commentEx w15:paraId="0AE50C3E" w15:done="0"/>
  <w15:commentEx w15:paraId="06B436D1" w15:paraIdParent="0AE50C3E" w15:done="0"/>
  <w15:commentEx w15:paraId="2CD1636D" w15:done="0"/>
  <w15:commentEx w15:paraId="7F731630" w15:done="0"/>
  <w15:commentEx w15:paraId="311B56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5600B" w16cex:dateUtc="2021-10-04T15:12:00Z"/>
  <w16cex:commentExtensible w16cex:durableId="25057BBA" w16cex:dateUtc="2021-10-04T17:10:00Z"/>
  <w16cex:commentExtensible w16cex:durableId="25057BC1" w16cex:dateUtc="2021-10-04T17:10:00Z"/>
  <w16cex:commentExtensible w16cex:durableId="251069C3" w16cex:dateUtc="2021-10-12T18:08:00Z"/>
  <w16cex:commentExtensible w16cex:durableId="25106A10" w16cex:dateUtc="2021-10-12T18:09:00Z"/>
  <w16cex:commentExtensible w16cex:durableId="25106B02" w16cex:dateUtc="2021-10-12T18:13:00Z"/>
  <w16cex:commentExtensible w16cex:durableId="2505601A" w16cex:dateUtc="2021-10-04T15:12:00Z"/>
  <w16cex:commentExtensible w16cex:durableId="25106BF0" w16cex:dateUtc="2021-10-12T18:17:00Z"/>
  <w16cex:commentExtensible w16cex:durableId="25106C42" w16cex:dateUtc="2021-10-12T18:19:00Z"/>
  <w16cex:commentExtensible w16cex:durableId="25106CCC" w16cex:dateUtc="2021-10-12T18:21:00Z"/>
  <w16cex:commentExtensible w16cex:durableId="2505602C" w16cex:dateUtc="2021-10-04T15:12:00Z"/>
  <w16cex:commentExtensible w16cex:durableId="25056035" w16cex:dateUtc="2021-10-04T15:12:00Z"/>
  <w16cex:commentExtensible w16cex:durableId="25106DFA" w16cex:dateUtc="2021-10-12T18:26:00Z"/>
  <w16cex:commentExtensible w16cex:durableId="25106E6E" w16cex:dateUtc="2021-10-12T18:28:00Z"/>
  <w16cex:commentExtensible w16cex:durableId="25106E96" w16cex:dateUtc="2021-10-12T18:29:00Z"/>
  <w16cex:commentExtensible w16cex:durableId="25106FB4" w16cex:dateUtc="2021-10-12T18:33:00Z"/>
  <w16cex:commentExtensible w16cex:durableId="25107023" w16cex:dateUtc="2021-10-12T18:35:00Z"/>
  <w16cex:commentExtensible w16cex:durableId="251070E7" w16cex:dateUtc="2021-10-12T18:39:00Z"/>
  <w16cex:commentExtensible w16cex:durableId="251072B1" w16cex:dateUtc="2021-10-12T18:46:00Z"/>
  <w16cex:commentExtensible w16cex:durableId="25107296" w16cex:dateUtc="2021-10-12T18:46:00Z"/>
  <w16cex:commentExtensible w16cex:durableId="2510731F" w16cex:dateUtc="2021-10-12T18:48:00Z"/>
  <w16cex:commentExtensible w16cex:durableId="251073E3" w16cex:dateUtc="2021-10-12T18:51:00Z"/>
  <w16cex:commentExtensible w16cex:durableId="2510744B" w16cex:dateUtc="2021-10-12T18:53:00Z"/>
  <w16cex:commentExtensible w16cex:durableId="2510748B" w16cex:dateUtc="2021-10-12T18:54:00Z"/>
  <w16cex:commentExtensible w16cex:durableId="25107506" w16cex:dateUtc="2021-10-12T18:56:00Z"/>
  <w16cex:commentExtensible w16cex:durableId="25107580" w16cex:dateUtc="2021-10-12T18:58:00Z"/>
  <w16cex:commentExtensible w16cex:durableId="251075F1" w16cex:dateUtc="2021-10-12T19:00:00Z"/>
  <w16cex:commentExtensible w16cex:durableId="24FEF64C" w16cex:dateUtc="2021-09-29T18:27:00Z"/>
  <w16cex:commentExtensible w16cex:durableId="25107695" w16cex:dateUtc="2021-10-12T19:03:00Z"/>
  <w16cex:commentExtensible w16cex:durableId="24E4AC81" w16cex:dateUtc="2021-09-09T19:53:00Z"/>
  <w16cex:commentExtensible w16cex:durableId="251078A7" w16cex:dateUtc="2021-10-12T19:12:00Z"/>
  <w16cex:commentExtensible w16cex:durableId="251076E6" w16cex:dateUtc="2021-10-12T19: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0D8BAA" w16cid:durableId="2505600B"/>
  <w16cid:commentId w16cid:paraId="65AEBB61" w16cid:durableId="25057BBA"/>
  <w16cid:commentId w16cid:paraId="5B4567D7" w16cid:durableId="25057BC1"/>
  <w16cid:commentId w16cid:paraId="6A573AED" w16cid:durableId="251069C3"/>
  <w16cid:commentId w16cid:paraId="65CF899F" w16cid:durableId="25106A10"/>
  <w16cid:commentId w16cid:paraId="71F018D4" w16cid:durableId="25106B02"/>
  <w16cid:commentId w16cid:paraId="191C4645" w16cid:durableId="2505601A"/>
  <w16cid:commentId w16cid:paraId="4A1FD3C3" w16cid:durableId="25106BF0"/>
  <w16cid:commentId w16cid:paraId="7666AC2C" w16cid:durableId="25106C42"/>
  <w16cid:commentId w16cid:paraId="59E27996" w16cid:durableId="25106CCC"/>
  <w16cid:commentId w16cid:paraId="700526F5" w16cid:durableId="2505602C"/>
  <w16cid:commentId w16cid:paraId="46830EE0" w16cid:durableId="25056035"/>
  <w16cid:commentId w16cid:paraId="14D0F598" w16cid:durableId="25106DFA"/>
  <w16cid:commentId w16cid:paraId="20315538" w16cid:durableId="25106E6E"/>
  <w16cid:commentId w16cid:paraId="39E73D1B" w16cid:durableId="25106E96"/>
  <w16cid:commentId w16cid:paraId="291F5484" w16cid:durableId="25106FB4"/>
  <w16cid:commentId w16cid:paraId="61E2BDBB" w16cid:durableId="25107023"/>
  <w16cid:commentId w16cid:paraId="043DCA3A" w16cid:durableId="251070E7"/>
  <w16cid:commentId w16cid:paraId="41118B9D" w16cid:durableId="251072B1"/>
  <w16cid:commentId w16cid:paraId="7AEAA65A" w16cid:durableId="25107296"/>
  <w16cid:commentId w16cid:paraId="4C210BF4" w16cid:durableId="2510731F"/>
  <w16cid:commentId w16cid:paraId="4932C792" w16cid:durableId="251073E3"/>
  <w16cid:commentId w16cid:paraId="794E6CE8" w16cid:durableId="2510744B"/>
  <w16cid:commentId w16cid:paraId="21B22408" w16cid:durableId="2510748B"/>
  <w16cid:commentId w16cid:paraId="25E56B6F" w16cid:durableId="25107506"/>
  <w16cid:commentId w16cid:paraId="2AB3D47F" w16cid:durableId="25107580"/>
  <w16cid:commentId w16cid:paraId="42AD0456" w16cid:durableId="251075F1"/>
  <w16cid:commentId w16cid:paraId="0AE50C3E" w16cid:durableId="24FEF64C"/>
  <w16cid:commentId w16cid:paraId="06B436D1" w16cid:durableId="25107695"/>
  <w16cid:commentId w16cid:paraId="2CD1636D" w16cid:durableId="24E4AC81"/>
  <w16cid:commentId w16cid:paraId="7F731630" w16cid:durableId="251078A7"/>
  <w16cid:commentId w16cid:paraId="311B56A3" w16cid:durableId="251076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40E9B" w14:textId="77777777" w:rsidR="00B2616A" w:rsidRDefault="00B2616A">
      <w:pPr>
        <w:spacing w:line="240" w:lineRule="auto"/>
      </w:pPr>
      <w:r>
        <w:separator/>
      </w:r>
    </w:p>
  </w:endnote>
  <w:endnote w:type="continuationSeparator" w:id="0">
    <w:p w14:paraId="75B4B4DD" w14:textId="77777777" w:rsidR="00B2616A" w:rsidRDefault="00B261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altName w:val="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&#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590DE" w14:textId="77777777" w:rsidR="00B2616A" w:rsidRDefault="00B2616A">
      <w:pPr>
        <w:spacing w:line="240" w:lineRule="auto"/>
      </w:pPr>
      <w:r>
        <w:separator/>
      </w:r>
    </w:p>
  </w:footnote>
  <w:footnote w:type="continuationSeparator" w:id="0">
    <w:p w14:paraId="076A9A04" w14:textId="77777777" w:rsidR="00B2616A" w:rsidRDefault="00B261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Peters, S.M. (Susan)">
    <w15:presenceInfo w15:providerId="AD" w15:userId="S::s.peters@uu.nl::842fd712-0b86-4ef7-9f55-eba2c102ee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DC6"/>
    <w:rsid w:val="00002188"/>
    <w:rsid w:val="000031F9"/>
    <w:rsid w:val="000032BA"/>
    <w:rsid w:val="00004213"/>
    <w:rsid w:val="00005306"/>
    <w:rsid w:val="000059A2"/>
    <w:rsid w:val="00005E5B"/>
    <w:rsid w:val="00006DA8"/>
    <w:rsid w:val="0000756F"/>
    <w:rsid w:val="00007A90"/>
    <w:rsid w:val="0001170D"/>
    <w:rsid w:val="000131CB"/>
    <w:rsid w:val="000135D6"/>
    <w:rsid w:val="00013BEE"/>
    <w:rsid w:val="00014297"/>
    <w:rsid w:val="00014EC0"/>
    <w:rsid w:val="00015062"/>
    <w:rsid w:val="00015EDC"/>
    <w:rsid w:val="0001625D"/>
    <w:rsid w:val="0001650A"/>
    <w:rsid w:val="00016EBF"/>
    <w:rsid w:val="000170EC"/>
    <w:rsid w:val="000201C0"/>
    <w:rsid w:val="00022CB4"/>
    <w:rsid w:val="00022EA9"/>
    <w:rsid w:val="000245AC"/>
    <w:rsid w:val="00024CEC"/>
    <w:rsid w:val="00025293"/>
    <w:rsid w:val="000260A5"/>
    <w:rsid w:val="00026354"/>
    <w:rsid w:val="000267C7"/>
    <w:rsid w:val="000269D1"/>
    <w:rsid w:val="00030A0B"/>
    <w:rsid w:val="00030ADD"/>
    <w:rsid w:val="000310B5"/>
    <w:rsid w:val="0003149C"/>
    <w:rsid w:val="0003176B"/>
    <w:rsid w:val="00031982"/>
    <w:rsid w:val="00031E92"/>
    <w:rsid w:val="000326BB"/>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6091"/>
    <w:rsid w:val="000471BE"/>
    <w:rsid w:val="000508FD"/>
    <w:rsid w:val="00051214"/>
    <w:rsid w:val="00051467"/>
    <w:rsid w:val="000514AF"/>
    <w:rsid w:val="00052B19"/>
    <w:rsid w:val="000534AA"/>
    <w:rsid w:val="00053BDD"/>
    <w:rsid w:val="0005569B"/>
    <w:rsid w:val="00055AFC"/>
    <w:rsid w:val="0005624F"/>
    <w:rsid w:val="000573A6"/>
    <w:rsid w:val="0005760C"/>
    <w:rsid w:val="000601A4"/>
    <w:rsid w:val="000609D2"/>
    <w:rsid w:val="00061263"/>
    <w:rsid w:val="00062249"/>
    <w:rsid w:val="000629A1"/>
    <w:rsid w:val="00062E9D"/>
    <w:rsid w:val="00064675"/>
    <w:rsid w:val="000646A8"/>
    <w:rsid w:val="0006758A"/>
    <w:rsid w:val="0006794D"/>
    <w:rsid w:val="0006799E"/>
    <w:rsid w:val="00067E35"/>
    <w:rsid w:val="00067E37"/>
    <w:rsid w:val="00070DFC"/>
    <w:rsid w:val="0007163D"/>
    <w:rsid w:val="00071C90"/>
    <w:rsid w:val="00071EFC"/>
    <w:rsid w:val="00074A34"/>
    <w:rsid w:val="00074FED"/>
    <w:rsid w:val="00075E65"/>
    <w:rsid w:val="00075FFD"/>
    <w:rsid w:val="00076361"/>
    <w:rsid w:val="00077BA9"/>
    <w:rsid w:val="00077C61"/>
    <w:rsid w:val="00080369"/>
    <w:rsid w:val="00080B14"/>
    <w:rsid w:val="00080C33"/>
    <w:rsid w:val="0008243E"/>
    <w:rsid w:val="0008299F"/>
    <w:rsid w:val="00082B89"/>
    <w:rsid w:val="00082ECA"/>
    <w:rsid w:val="00083354"/>
    <w:rsid w:val="000833D6"/>
    <w:rsid w:val="000834F9"/>
    <w:rsid w:val="000835E8"/>
    <w:rsid w:val="00084102"/>
    <w:rsid w:val="00084667"/>
    <w:rsid w:val="00084BC1"/>
    <w:rsid w:val="00086C9A"/>
    <w:rsid w:val="00087633"/>
    <w:rsid w:val="000878D4"/>
    <w:rsid w:val="00087E3D"/>
    <w:rsid w:val="00087E41"/>
    <w:rsid w:val="00087F39"/>
    <w:rsid w:val="00090168"/>
    <w:rsid w:val="0009066D"/>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28DC"/>
    <w:rsid w:val="000A3595"/>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749E"/>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72B"/>
    <w:rsid w:val="000C76AC"/>
    <w:rsid w:val="000C7700"/>
    <w:rsid w:val="000D1362"/>
    <w:rsid w:val="000D26DA"/>
    <w:rsid w:val="000D3EBA"/>
    <w:rsid w:val="000D49A8"/>
    <w:rsid w:val="000D70ED"/>
    <w:rsid w:val="000E0585"/>
    <w:rsid w:val="000E0904"/>
    <w:rsid w:val="000E1831"/>
    <w:rsid w:val="000E1E6F"/>
    <w:rsid w:val="000E2361"/>
    <w:rsid w:val="000E2BE8"/>
    <w:rsid w:val="000E340F"/>
    <w:rsid w:val="000E3880"/>
    <w:rsid w:val="000E39F0"/>
    <w:rsid w:val="000E47F4"/>
    <w:rsid w:val="000E4EB8"/>
    <w:rsid w:val="000E537D"/>
    <w:rsid w:val="000E5914"/>
    <w:rsid w:val="000E6F44"/>
    <w:rsid w:val="000E76E4"/>
    <w:rsid w:val="000E7F3E"/>
    <w:rsid w:val="000F0428"/>
    <w:rsid w:val="000F0E1A"/>
    <w:rsid w:val="000F0FF4"/>
    <w:rsid w:val="000F1962"/>
    <w:rsid w:val="000F2E79"/>
    <w:rsid w:val="000F4C6A"/>
    <w:rsid w:val="000F5045"/>
    <w:rsid w:val="000F5259"/>
    <w:rsid w:val="000F661E"/>
    <w:rsid w:val="000F7290"/>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75B"/>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27B8A"/>
    <w:rsid w:val="0013043C"/>
    <w:rsid w:val="00130973"/>
    <w:rsid w:val="00130D2B"/>
    <w:rsid w:val="00130D50"/>
    <w:rsid w:val="00130E56"/>
    <w:rsid w:val="001319A3"/>
    <w:rsid w:val="00131F56"/>
    <w:rsid w:val="00132808"/>
    <w:rsid w:val="001338A5"/>
    <w:rsid w:val="00134A9E"/>
    <w:rsid w:val="00136297"/>
    <w:rsid w:val="001369BC"/>
    <w:rsid w:val="00136AF9"/>
    <w:rsid w:val="00136C5D"/>
    <w:rsid w:val="001379FB"/>
    <w:rsid w:val="00140036"/>
    <w:rsid w:val="00140A4F"/>
    <w:rsid w:val="00140DDE"/>
    <w:rsid w:val="00141AEB"/>
    <w:rsid w:val="00141DC3"/>
    <w:rsid w:val="00143D2E"/>
    <w:rsid w:val="0014558D"/>
    <w:rsid w:val="00145FF4"/>
    <w:rsid w:val="00146C41"/>
    <w:rsid w:val="001473CF"/>
    <w:rsid w:val="00147462"/>
    <w:rsid w:val="00150A5C"/>
    <w:rsid w:val="001510ED"/>
    <w:rsid w:val="00152280"/>
    <w:rsid w:val="00152605"/>
    <w:rsid w:val="001527CA"/>
    <w:rsid w:val="001549D6"/>
    <w:rsid w:val="00154AAE"/>
    <w:rsid w:val="00154EEB"/>
    <w:rsid w:val="00156132"/>
    <w:rsid w:val="00160052"/>
    <w:rsid w:val="001623E3"/>
    <w:rsid w:val="00162663"/>
    <w:rsid w:val="00162F30"/>
    <w:rsid w:val="00163ED0"/>
    <w:rsid w:val="0016488C"/>
    <w:rsid w:val="00165265"/>
    <w:rsid w:val="0016677B"/>
    <w:rsid w:val="00166A28"/>
    <w:rsid w:val="001670EA"/>
    <w:rsid w:val="001675B7"/>
    <w:rsid w:val="001677C9"/>
    <w:rsid w:val="00170DD6"/>
    <w:rsid w:val="00171156"/>
    <w:rsid w:val="001717D7"/>
    <w:rsid w:val="00172E13"/>
    <w:rsid w:val="001730CE"/>
    <w:rsid w:val="001750AE"/>
    <w:rsid w:val="001751DE"/>
    <w:rsid w:val="001762FE"/>
    <w:rsid w:val="001801B2"/>
    <w:rsid w:val="001808E4"/>
    <w:rsid w:val="00180ED9"/>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E77"/>
    <w:rsid w:val="00191F18"/>
    <w:rsid w:val="00192538"/>
    <w:rsid w:val="00192D2B"/>
    <w:rsid w:val="00193367"/>
    <w:rsid w:val="00193A60"/>
    <w:rsid w:val="00193C64"/>
    <w:rsid w:val="00193F78"/>
    <w:rsid w:val="00194127"/>
    <w:rsid w:val="001942CE"/>
    <w:rsid w:val="001956ED"/>
    <w:rsid w:val="001956EF"/>
    <w:rsid w:val="00196F50"/>
    <w:rsid w:val="00197659"/>
    <w:rsid w:val="00197BF0"/>
    <w:rsid w:val="00197C39"/>
    <w:rsid w:val="00197C48"/>
    <w:rsid w:val="001A1BAA"/>
    <w:rsid w:val="001A2532"/>
    <w:rsid w:val="001A2CFD"/>
    <w:rsid w:val="001A2E4F"/>
    <w:rsid w:val="001A387D"/>
    <w:rsid w:val="001A3BA7"/>
    <w:rsid w:val="001A4B53"/>
    <w:rsid w:val="001A5589"/>
    <w:rsid w:val="001A596B"/>
    <w:rsid w:val="001A717C"/>
    <w:rsid w:val="001A72EB"/>
    <w:rsid w:val="001A73C3"/>
    <w:rsid w:val="001A7F0D"/>
    <w:rsid w:val="001B1188"/>
    <w:rsid w:val="001B155A"/>
    <w:rsid w:val="001B18C0"/>
    <w:rsid w:val="001B1DA3"/>
    <w:rsid w:val="001B22DC"/>
    <w:rsid w:val="001B2EA9"/>
    <w:rsid w:val="001B33C3"/>
    <w:rsid w:val="001B3B78"/>
    <w:rsid w:val="001B42F5"/>
    <w:rsid w:val="001B43CB"/>
    <w:rsid w:val="001B4720"/>
    <w:rsid w:val="001B4B83"/>
    <w:rsid w:val="001B52B6"/>
    <w:rsid w:val="001B5665"/>
    <w:rsid w:val="001B56C8"/>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6413"/>
    <w:rsid w:val="001C683F"/>
    <w:rsid w:val="001C6EFA"/>
    <w:rsid w:val="001C7134"/>
    <w:rsid w:val="001D2BAC"/>
    <w:rsid w:val="001D366E"/>
    <w:rsid w:val="001D403B"/>
    <w:rsid w:val="001D4FB9"/>
    <w:rsid w:val="001D5408"/>
    <w:rsid w:val="001D593D"/>
    <w:rsid w:val="001D6230"/>
    <w:rsid w:val="001D7766"/>
    <w:rsid w:val="001D7B23"/>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5FD"/>
    <w:rsid w:val="001F370A"/>
    <w:rsid w:val="001F4128"/>
    <w:rsid w:val="001F41E8"/>
    <w:rsid w:val="001F447F"/>
    <w:rsid w:val="001F4ADA"/>
    <w:rsid w:val="001F4BB0"/>
    <w:rsid w:val="001F585A"/>
    <w:rsid w:val="001F634D"/>
    <w:rsid w:val="001F7C6E"/>
    <w:rsid w:val="001F7D06"/>
    <w:rsid w:val="001F7DAD"/>
    <w:rsid w:val="002004D8"/>
    <w:rsid w:val="00201B52"/>
    <w:rsid w:val="00201F7B"/>
    <w:rsid w:val="002022FE"/>
    <w:rsid w:val="00203A0D"/>
    <w:rsid w:val="00203A94"/>
    <w:rsid w:val="00204AAB"/>
    <w:rsid w:val="002053E8"/>
    <w:rsid w:val="00205861"/>
    <w:rsid w:val="00206322"/>
    <w:rsid w:val="00206424"/>
    <w:rsid w:val="00206E74"/>
    <w:rsid w:val="00211907"/>
    <w:rsid w:val="0021218F"/>
    <w:rsid w:val="0021249F"/>
    <w:rsid w:val="002124EA"/>
    <w:rsid w:val="0021254C"/>
    <w:rsid w:val="00212678"/>
    <w:rsid w:val="002149BC"/>
    <w:rsid w:val="0021561F"/>
    <w:rsid w:val="0021634B"/>
    <w:rsid w:val="00216602"/>
    <w:rsid w:val="002168AA"/>
    <w:rsid w:val="0021722B"/>
    <w:rsid w:val="00220BCB"/>
    <w:rsid w:val="00221C39"/>
    <w:rsid w:val="002221B2"/>
    <w:rsid w:val="002225B4"/>
    <w:rsid w:val="002233F3"/>
    <w:rsid w:val="00224283"/>
    <w:rsid w:val="002242EA"/>
    <w:rsid w:val="0022516D"/>
    <w:rsid w:val="00225B06"/>
    <w:rsid w:val="00225EA5"/>
    <w:rsid w:val="00226496"/>
    <w:rsid w:val="002264EC"/>
    <w:rsid w:val="002265B9"/>
    <w:rsid w:val="002303E1"/>
    <w:rsid w:val="00231FFF"/>
    <w:rsid w:val="00232352"/>
    <w:rsid w:val="00233D9C"/>
    <w:rsid w:val="002341A7"/>
    <w:rsid w:val="0023446C"/>
    <w:rsid w:val="00234622"/>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57AE"/>
    <w:rsid w:val="00246B2B"/>
    <w:rsid w:val="00246C02"/>
    <w:rsid w:val="0024740A"/>
    <w:rsid w:val="00250434"/>
    <w:rsid w:val="002504DF"/>
    <w:rsid w:val="00250E90"/>
    <w:rsid w:val="0025214A"/>
    <w:rsid w:val="00252830"/>
    <w:rsid w:val="0025286D"/>
    <w:rsid w:val="0025287B"/>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65B7"/>
    <w:rsid w:val="00266C1B"/>
    <w:rsid w:val="002671CD"/>
    <w:rsid w:val="0026748B"/>
    <w:rsid w:val="00270A0B"/>
    <w:rsid w:val="00270AAB"/>
    <w:rsid w:val="00270B3B"/>
    <w:rsid w:val="00271F4D"/>
    <w:rsid w:val="002722C0"/>
    <w:rsid w:val="00272CD1"/>
    <w:rsid w:val="00272F77"/>
    <w:rsid w:val="0027445E"/>
    <w:rsid w:val="00274B71"/>
    <w:rsid w:val="00275810"/>
    <w:rsid w:val="00275AC3"/>
    <w:rsid w:val="00275BE4"/>
    <w:rsid w:val="00275D54"/>
    <w:rsid w:val="00276F87"/>
    <w:rsid w:val="00277C94"/>
    <w:rsid w:val="00277FB9"/>
    <w:rsid w:val="0028013C"/>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09B"/>
    <w:rsid w:val="002A07D3"/>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3534"/>
    <w:rsid w:val="002B4079"/>
    <w:rsid w:val="002B5179"/>
    <w:rsid w:val="002B56CD"/>
    <w:rsid w:val="002B6CC8"/>
    <w:rsid w:val="002B777D"/>
    <w:rsid w:val="002C01E8"/>
    <w:rsid w:val="002C1131"/>
    <w:rsid w:val="002C13DA"/>
    <w:rsid w:val="002C16C8"/>
    <w:rsid w:val="002C207F"/>
    <w:rsid w:val="002C2D8C"/>
    <w:rsid w:val="002C2FC0"/>
    <w:rsid w:val="002C30D6"/>
    <w:rsid w:val="002C32C6"/>
    <w:rsid w:val="002C4316"/>
    <w:rsid w:val="002C49A4"/>
    <w:rsid w:val="002C515A"/>
    <w:rsid w:val="002C5443"/>
    <w:rsid w:val="002C5453"/>
    <w:rsid w:val="002C679C"/>
    <w:rsid w:val="002C76C8"/>
    <w:rsid w:val="002D0616"/>
    <w:rsid w:val="002D09F5"/>
    <w:rsid w:val="002D0C5C"/>
    <w:rsid w:val="002D13FA"/>
    <w:rsid w:val="002D2318"/>
    <w:rsid w:val="002D4DE2"/>
    <w:rsid w:val="002D5445"/>
    <w:rsid w:val="002D56C1"/>
    <w:rsid w:val="002D60EF"/>
    <w:rsid w:val="002D6258"/>
    <w:rsid w:val="002D734D"/>
    <w:rsid w:val="002E0EB3"/>
    <w:rsid w:val="002E1CC4"/>
    <w:rsid w:val="002E2137"/>
    <w:rsid w:val="002E2539"/>
    <w:rsid w:val="002E2A4A"/>
    <w:rsid w:val="002E3284"/>
    <w:rsid w:val="002E3BAA"/>
    <w:rsid w:val="002E4E93"/>
    <w:rsid w:val="002E5B66"/>
    <w:rsid w:val="002E6171"/>
    <w:rsid w:val="002E6588"/>
    <w:rsid w:val="002E6631"/>
    <w:rsid w:val="002E6BB7"/>
    <w:rsid w:val="002E7576"/>
    <w:rsid w:val="002E7909"/>
    <w:rsid w:val="002E79B5"/>
    <w:rsid w:val="002E7EB6"/>
    <w:rsid w:val="002F0CBA"/>
    <w:rsid w:val="002F0EB2"/>
    <w:rsid w:val="002F23C1"/>
    <w:rsid w:val="002F306B"/>
    <w:rsid w:val="002F3215"/>
    <w:rsid w:val="002F3545"/>
    <w:rsid w:val="002F4741"/>
    <w:rsid w:val="002F5FE4"/>
    <w:rsid w:val="002F742A"/>
    <w:rsid w:val="002F746C"/>
    <w:rsid w:val="00300962"/>
    <w:rsid w:val="00301A4D"/>
    <w:rsid w:val="00302149"/>
    <w:rsid w:val="00302D1C"/>
    <w:rsid w:val="00302E58"/>
    <w:rsid w:val="00302F26"/>
    <w:rsid w:val="003034A1"/>
    <w:rsid w:val="003038F9"/>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170F9"/>
    <w:rsid w:val="003174B2"/>
    <w:rsid w:val="003200B9"/>
    <w:rsid w:val="00320DA1"/>
    <w:rsid w:val="003221F8"/>
    <w:rsid w:val="00322F56"/>
    <w:rsid w:val="0032512E"/>
    <w:rsid w:val="003256F4"/>
    <w:rsid w:val="0032598C"/>
    <w:rsid w:val="00326343"/>
    <w:rsid w:val="0032692E"/>
    <w:rsid w:val="003269B2"/>
    <w:rsid w:val="003277C9"/>
    <w:rsid w:val="0033016E"/>
    <w:rsid w:val="003303E1"/>
    <w:rsid w:val="00330C65"/>
    <w:rsid w:val="0033198B"/>
    <w:rsid w:val="00331A1E"/>
    <w:rsid w:val="00331D83"/>
    <w:rsid w:val="00332F21"/>
    <w:rsid w:val="00334801"/>
    <w:rsid w:val="00335DE3"/>
    <w:rsid w:val="00335F08"/>
    <w:rsid w:val="0033629F"/>
    <w:rsid w:val="00336B11"/>
    <w:rsid w:val="00336BBA"/>
    <w:rsid w:val="00336FCC"/>
    <w:rsid w:val="00337047"/>
    <w:rsid w:val="00337478"/>
    <w:rsid w:val="00337682"/>
    <w:rsid w:val="00337994"/>
    <w:rsid w:val="00337E5B"/>
    <w:rsid w:val="00340D8E"/>
    <w:rsid w:val="003423BB"/>
    <w:rsid w:val="00342A23"/>
    <w:rsid w:val="0034315D"/>
    <w:rsid w:val="003447F1"/>
    <w:rsid w:val="00344A21"/>
    <w:rsid w:val="00344BB4"/>
    <w:rsid w:val="00346AFE"/>
    <w:rsid w:val="00346EDC"/>
    <w:rsid w:val="003472FB"/>
    <w:rsid w:val="00350288"/>
    <w:rsid w:val="0035165A"/>
    <w:rsid w:val="003518D1"/>
    <w:rsid w:val="00352CBF"/>
    <w:rsid w:val="00353B78"/>
    <w:rsid w:val="003543A8"/>
    <w:rsid w:val="00354561"/>
    <w:rsid w:val="00354C3F"/>
    <w:rsid w:val="00354F50"/>
    <w:rsid w:val="0035511C"/>
    <w:rsid w:val="00356B3E"/>
    <w:rsid w:val="00356B8F"/>
    <w:rsid w:val="00356EAB"/>
    <w:rsid w:val="003578B3"/>
    <w:rsid w:val="00357ACE"/>
    <w:rsid w:val="00357E12"/>
    <w:rsid w:val="00362082"/>
    <w:rsid w:val="003625A6"/>
    <w:rsid w:val="00362747"/>
    <w:rsid w:val="00363470"/>
    <w:rsid w:val="00365094"/>
    <w:rsid w:val="0036510B"/>
    <w:rsid w:val="00365C7C"/>
    <w:rsid w:val="0036676F"/>
    <w:rsid w:val="00366957"/>
    <w:rsid w:val="00367D8A"/>
    <w:rsid w:val="00370E6A"/>
    <w:rsid w:val="0037154E"/>
    <w:rsid w:val="0037168B"/>
    <w:rsid w:val="00371EC8"/>
    <w:rsid w:val="003725FD"/>
    <w:rsid w:val="0037330B"/>
    <w:rsid w:val="003733AD"/>
    <w:rsid w:val="00373AC7"/>
    <w:rsid w:val="00373AE7"/>
    <w:rsid w:val="003743EB"/>
    <w:rsid w:val="00374D5A"/>
    <w:rsid w:val="00374F58"/>
    <w:rsid w:val="003757EC"/>
    <w:rsid w:val="00375B6D"/>
    <w:rsid w:val="00375C51"/>
    <w:rsid w:val="00377274"/>
    <w:rsid w:val="00382783"/>
    <w:rsid w:val="00382880"/>
    <w:rsid w:val="00384B81"/>
    <w:rsid w:val="00384B87"/>
    <w:rsid w:val="00384F77"/>
    <w:rsid w:val="00386272"/>
    <w:rsid w:val="00386B94"/>
    <w:rsid w:val="003911C7"/>
    <w:rsid w:val="00391725"/>
    <w:rsid w:val="00391A33"/>
    <w:rsid w:val="00391AFF"/>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6402"/>
    <w:rsid w:val="003A7C55"/>
    <w:rsid w:val="003B0F07"/>
    <w:rsid w:val="003B1916"/>
    <w:rsid w:val="003B1DC3"/>
    <w:rsid w:val="003B21B9"/>
    <w:rsid w:val="003B260F"/>
    <w:rsid w:val="003B266B"/>
    <w:rsid w:val="003B3246"/>
    <w:rsid w:val="003B368E"/>
    <w:rsid w:val="003B3C65"/>
    <w:rsid w:val="003B4BA2"/>
    <w:rsid w:val="003B56BF"/>
    <w:rsid w:val="003B5CE9"/>
    <w:rsid w:val="003B5DD4"/>
    <w:rsid w:val="003B6953"/>
    <w:rsid w:val="003B6A75"/>
    <w:rsid w:val="003B7934"/>
    <w:rsid w:val="003B7C22"/>
    <w:rsid w:val="003C040D"/>
    <w:rsid w:val="003C0417"/>
    <w:rsid w:val="003C07CE"/>
    <w:rsid w:val="003C0AD0"/>
    <w:rsid w:val="003C0DB9"/>
    <w:rsid w:val="003C119A"/>
    <w:rsid w:val="003C2CDC"/>
    <w:rsid w:val="003C3EE4"/>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052B"/>
    <w:rsid w:val="003E2F36"/>
    <w:rsid w:val="003E3950"/>
    <w:rsid w:val="003E40AA"/>
    <w:rsid w:val="003E6332"/>
    <w:rsid w:val="003E6519"/>
    <w:rsid w:val="003E6652"/>
    <w:rsid w:val="003E6CB2"/>
    <w:rsid w:val="003E7DC2"/>
    <w:rsid w:val="003F0737"/>
    <w:rsid w:val="003F0DCA"/>
    <w:rsid w:val="003F0E61"/>
    <w:rsid w:val="003F0FDB"/>
    <w:rsid w:val="003F113D"/>
    <w:rsid w:val="003F1D56"/>
    <w:rsid w:val="003F2196"/>
    <w:rsid w:val="003F2C4E"/>
    <w:rsid w:val="003F424C"/>
    <w:rsid w:val="003F4327"/>
    <w:rsid w:val="003F43E2"/>
    <w:rsid w:val="003F4516"/>
    <w:rsid w:val="003F4988"/>
    <w:rsid w:val="003F4AF3"/>
    <w:rsid w:val="003F55E9"/>
    <w:rsid w:val="003F5EF6"/>
    <w:rsid w:val="003F688F"/>
    <w:rsid w:val="003F7CB9"/>
    <w:rsid w:val="004001AF"/>
    <w:rsid w:val="00400443"/>
    <w:rsid w:val="00401447"/>
    <w:rsid w:val="00401670"/>
    <w:rsid w:val="00402C7F"/>
    <w:rsid w:val="004040F6"/>
    <w:rsid w:val="00404237"/>
    <w:rsid w:val="00404A61"/>
    <w:rsid w:val="00404AB8"/>
    <w:rsid w:val="00404CC8"/>
    <w:rsid w:val="00404D6A"/>
    <w:rsid w:val="00404E89"/>
    <w:rsid w:val="00404FF9"/>
    <w:rsid w:val="004052E4"/>
    <w:rsid w:val="004068F1"/>
    <w:rsid w:val="00406D96"/>
    <w:rsid w:val="0040739C"/>
    <w:rsid w:val="00410CC8"/>
    <w:rsid w:val="00411320"/>
    <w:rsid w:val="00411B65"/>
    <w:rsid w:val="00411B7E"/>
    <w:rsid w:val="00412D4D"/>
    <w:rsid w:val="004134AF"/>
    <w:rsid w:val="00413FCE"/>
    <w:rsid w:val="00414CF7"/>
    <w:rsid w:val="00415103"/>
    <w:rsid w:val="004173B9"/>
    <w:rsid w:val="00417457"/>
    <w:rsid w:val="00420082"/>
    <w:rsid w:val="00420B32"/>
    <w:rsid w:val="00421252"/>
    <w:rsid w:val="0042244C"/>
    <w:rsid w:val="00422726"/>
    <w:rsid w:val="0042278B"/>
    <w:rsid w:val="00422902"/>
    <w:rsid w:val="00422A80"/>
    <w:rsid w:val="00422C36"/>
    <w:rsid w:val="00422E3B"/>
    <w:rsid w:val="00423FF4"/>
    <w:rsid w:val="004241FB"/>
    <w:rsid w:val="0042425D"/>
    <w:rsid w:val="004253AB"/>
    <w:rsid w:val="00425C27"/>
    <w:rsid w:val="004269F3"/>
    <w:rsid w:val="00427EDB"/>
    <w:rsid w:val="00431150"/>
    <w:rsid w:val="004318EE"/>
    <w:rsid w:val="004324F6"/>
    <w:rsid w:val="004334D8"/>
    <w:rsid w:val="0043358A"/>
    <w:rsid w:val="00433B3B"/>
    <w:rsid w:val="00434C8B"/>
    <w:rsid w:val="00434DBF"/>
    <w:rsid w:val="00434F94"/>
    <w:rsid w:val="00435886"/>
    <w:rsid w:val="00436660"/>
    <w:rsid w:val="004367DB"/>
    <w:rsid w:val="004406A7"/>
    <w:rsid w:val="004406A8"/>
    <w:rsid w:val="00440DC1"/>
    <w:rsid w:val="00441DFA"/>
    <w:rsid w:val="00442631"/>
    <w:rsid w:val="00442EF8"/>
    <w:rsid w:val="00443330"/>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203"/>
    <w:rsid w:val="00454782"/>
    <w:rsid w:val="00454A52"/>
    <w:rsid w:val="004555BF"/>
    <w:rsid w:val="0045599D"/>
    <w:rsid w:val="00456045"/>
    <w:rsid w:val="0045660C"/>
    <w:rsid w:val="00456C5E"/>
    <w:rsid w:val="00456F75"/>
    <w:rsid w:val="0045726A"/>
    <w:rsid w:val="00460E56"/>
    <w:rsid w:val="00461013"/>
    <w:rsid w:val="00461F2F"/>
    <w:rsid w:val="00461F33"/>
    <w:rsid w:val="00464CA7"/>
    <w:rsid w:val="0046514C"/>
    <w:rsid w:val="00465773"/>
    <w:rsid w:val="00465F0B"/>
    <w:rsid w:val="00466BC7"/>
    <w:rsid w:val="004679EB"/>
    <w:rsid w:val="00470401"/>
    <w:rsid w:val="004704AA"/>
    <w:rsid w:val="00470916"/>
    <w:rsid w:val="00470E0A"/>
    <w:rsid w:val="0047230B"/>
    <w:rsid w:val="004726F0"/>
    <w:rsid w:val="00472BA5"/>
    <w:rsid w:val="00473BC2"/>
    <w:rsid w:val="004742A9"/>
    <w:rsid w:val="0047439C"/>
    <w:rsid w:val="00474D16"/>
    <w:rsid w:val="00474E23"/>
    <w:rsid w:val="00476A9D"/>
    <w:rsid w:val="00476C77"/>
    <w:rsid w:val="00477602"/>
    <w:rsid w:val="00477A7B"/>
    <w:rsid w:val="00480FEC"/>
    <w:rsid w:val="004813CD"/>
    <w:rsid w:val="004829C1"/>
    <w:rsid w:val="00482A19"/>
    <w:rsid w:val="00483015"/>
    <w:rsid w:val="004831B0"/>
    <w:rsid w:val="00483D61"/>
    <w:rsid w:val="00483E5F"/>
    <w:rsid w:val="0048402A"/>
    <w:rsid w:val="00484053"/>
    <w:rsid w:val="0048588A"/>
    <w:rsid w:val="00487ECF"/>
    <w:rsid w:val="00487FA3"/>
    <w:rsid w:val="0049052D"/>
    <w:rsid w:val="0049068B"/>
    <w:rsid w:val="004906F4"/>
    <w:rsid w:val="00490CEF"/>
    <w:rsid w:val="00490E7F"/>
    <w:rsid w:val="0049135B"/>
    <w:rsid w:val="00492F12"/>
    <w:rsid w:val="0049389D"/>
    <w:rsid w:val="004939DF"/>
    <w:rsid w:val="004950B6"/>
    <w:rsid w:val="004952BD"/>
    <w:rsid w:val="004958F0"/>
    <w:rsid w:val="0049700D"/>
    <w:rsid w:val="00497D79"/>
    <w:rsid w:val="004A01ED"/>
    <w:rsid w:val="004A161E"/>
    <w:rsid w:val="004A364D"/>
    <w:rsid w:val="004A3A1A"/>
    <w:rsid w:val="004A3CA5"/>
    <w:rsid w:val="004A41F5"/>
    <w:rsid w:val="004A47FE"/>
    <w:rsid w:val="004A4A51"/>
    <w:rsid w:val="004A6071"/>
    <w:rsid w:val="004A6827"/>
    <w:rsid w:val="004A6C83"/>
    <w:rsid w:val="004A7C44"/>
    <w:rsid w:val="004B0016"/>
    <w:rsid w:val="004B1368"/>
    <w:rsid w:val="004B1626"/>
    <w:rsid w:val="004B25CA"/>
    <w:rsid w:val="004B3465"/>
    <w:rsid w:val="004B46BB"/>
    <w:rsid w:val="004B5359"/>
    <w:rsid w:val="004B5469"/>
    <w:rsid w:val="004B61C8"/>
    <w:rsid w:val="004B6702"/>
    <w:rsid w:val="004B6910"/>
    <w:rsid w:val="004B6A8B"/>
    <w:rsid w:val="004B6F65"/>
    <w:rsid w:val="004C04DE"/>
    <w:rsid w:val="004C062C"/>
    <w:rsid w:val="004C068E"/>
    <w:rsid w:val="004C07D4"/>
    <w:rsid w:val="004C182A"/>
    <w:rsid w:val="004C1CD3"/>
    <w:rsid w:val="004C233F"/>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6D28"/>
    <w:rsid w:val="004E73C2"/>
    <w:rsid w:val="004E7AA9"/>
    <w:rsid w:val="004E7AE3"/>
    <w:rsid w:val="004E7AE6"/>
    <w:rsid w:val="004F2194"/>
    <w:rsid w:val="004F2579"/>
    <w:rsid w:val="004F3369"/>
    <w:rsid w:val="004F336F"/>
    <w:rsid w:val="004F33A5"/>
    <w:rsid w:val="004F4138"/>
    <w:rsid w:val="004F414E"/>
    <w:rsid w:val="004F4532"/>
    <w:rsid w:val="004F5A21"/>
    <w:rsid w:val="004F5FE5"/>
    <w:rsid w:val="004F6B6E"/>
    <w:rsid w:val="004F6D30"/>
    <w:rsid w:val="004F6D76"/>
    <w:rsid w:val="004F6E83"/>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2BF8"/>
    <w:rsid w:val="00524390"/>
    <w:rsid w:val="005245A6"/>
    <w:rsid w:val="005258DF"/>
    <w:rsid w:val="005259E7"/>
    <w:rsid w:val="005267E5"/>
    <w:rsid w:val="00526FB9"/>
    <w:rsid w:val="00527188"/>
    <w:rsid w:val="00527828"/>
    <w:rsid w:val="00527B95"/>
    <w:rsid w:val="00527FE3"/>
    <w:rsid w:val="00530708"/>
    <w:rsid w:val="00530FDE"/>
    <w:rsid w:val="00532677"/>
    <w:rsid w:val="0053288C"/>
    <w:rsid w:val="00532D38"/>
    <w:rsid w:val="005333E6"/>
    <w:rsid w:val="005337F1"/>
    <w:rsid w:val="00535952"/>
    <w:rsid w:val="005412CB"/>
    <w:rsid w:val="005414B2"/>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5721A"/>
    <w:rsid w:val="005572A9"/>
    <w:rsid w:val="00560AF9"/>
    <w:rsid w:val="00561259"/>
    <w:rsid w:val="00561E8B"/>
    <w:rsid w:val="00563C37"/>
    <w:rsid w:val="00564399"/>
    <w:rsid w:val="00564576"/>
    <w:rsid w:val="0056480F"/>
    <w:rsid w:val="00566536"/>
    <w:rsid w:val="005665AE"/>
    <w:rsid w:val="0056713E"/>
    <w:rsid w:val="005701DC"/>
    <w:rsid w:val="00570BF8"/>
    <w:rsid w:val="00570D54"/>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CE8"/>
    <w:rsid w:val="00594F63"/>
    <w:rsid w:val="00596A63"/>
    <w:rsid w:val="00596BC8"/>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850"/>
    <w:rsid w:val="005B299A"/>
    <w:rsid w:val="005B2AA9"/>
    <w:rsid w:val="005B2FD6"/>
    <w:rsid w:val="005B32E4"/>
    <w:rsid w:val="005B4007"/>
    <w:rsid w:val="005B549A"/>
    <w:rsid w:val="005B5CF4"/>
    <w:rsid w:val="005B6B96"/>
    <w:rsid w:val="005B6BF1"/>
    <w:rsid w:val="005B6F8A"/>
    <w:rsid w:val="005C0858"/>
    <w:rsid w:val="005C167D"/>
    <w:rsid w:val="005C3C81"/>
    <w:rsid w:val="005C4EF4"/>
    <w:rsid w:val="005C57C0"/>
    <w:rsid w:val="005C5A16"/>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4D37"/>
    <w:rsid w:val="005F5146"/>
    <w:rsid w:val="005F6944"/>
    <w:rsid w:val="005F6D0C"/>
    <w:rsid w:val="005F7088"/>
    <w:rsid w:val="005F74C1"/>
    <w:rsid w:val="005F7759"/>
    <w:rsid w:val="00600977"/>
    <w:rsid w:val="00601423"/>
    <w:rsid w:val="00602FAF"/>
    <w:rsid w:val="00605354"/>
    <w:rsid w:val="0060538E"/>
    <w:rsid w:val="00605476"/>
    <w:rsid w:val="00605AB4"/>
    <w:rsid w:val="00606907"/>
    <w:rsid w:val="00607896"/>
    <w:rsid w:val="006078C8"/>
    <w:rsid w:val="00610B83"/>
    <w:rsid w:val="00611ADB"/>
    <w:rsid w:val="0061229F"/>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651E"/>
    <w:rsid w:val="00660050"/>
    <w:rsid w:val="00660195"/>
    <w:rsid w:val="00660FBD"/>
    <w:rsid w:val="006610FC"/>
    <w:rsid w:val="00661147"/>
    <w:rsid w:val="00661595"/>
    <w:rsid w:val="00661B81"/>
    <w:rsid w:val="006625F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171D"/>
    <w:rsid w:val="00681787"/>
    <w:rsid w:val="00682858"/>
    <w:rsid w:val="0068398E"/>
    <w:rsid w:val="00684C48"/>
    <w:rsid w:val="00685607"/>
    <w:rsid w:val="00686040"/>
    <w:rsid w:val="006862FE"/>
    <w:rsid w:val="0068644C"/>
    <w:rsid w:val="00686CB7"/>
    <w:rsid w:val="00686D2D"/>
    <w:rsid w:val="00687D99"/>
    <w:rsid w:val="006908D8"/>
    <w:rsid w:val="00690D66"/>
    <w:rsid w:val="00691449"/>
    <w:rsid w:val="0069187E"/>
    <w:rsid w:val="00691A95"/>
    <w:rsid w:val="00691C06"/>
    <w:rsid w:val="00691DCE"/>
    <w:rsid w:val="00692838"/>
    <w:rsid w:val="00692F5B"/>
    <w:rsid w:val="006948A5"/>
    <w:rsid w:val="00695163"/>
    <w:rsid w:val="00695C83"/>
    <w:rsid w:val="00695CD0"/>
    <w:rsid w:val="0069654D"/>
    <w:rsid w:val="00697402"/>
    <w:rsid w:val="006A0035"/>
    <w:rsid w:val="006A19F9"/>
    <w:rsid w:val="006A20D7"/>
    <w:rsid w:val="006A2409"/>
    <w:rsid w:val="006A39EE"/>
    <w:rsid w:val="006A477B"/>
    <w:rsid w:val="006A50F5"/>
    <w:rsid w:val="006A5C0C"/>
    <w:rsid w:val="006A6BB2"/>
    <w:rsid w:val="006A7360"/>
    <w:rsid w:val="006A7E20"/>
    <w:rsid w:val="006B032E"/>
    <w:rsid w:val="006B0892"/>
    <w:rsid w:val="006B1879"/>
    <w:rsid w:val="006B19CA"/>
    <w:rsid w:val="006B1B28"/>
    <w:rsid w:val="006B1B36"/>
    <w:rsid w:val="006B2297"/>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C7188"/>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5275"/>
    <w:rsid w:val="006E60E3"/>
    <w:rsid w:val="006E6A12"/>
    <w:rsid w:val="006E6BEE"/>
    <w:rsid w:val="006E6CD3"/>
    <w:rsid w:val="006F176C"/>
    <w:rsid w:val="006F317E"/>
    <w:rsid w:val="006F49BC"/>
    <w:rsid w:val="006F6491"/>
    <w:rsid w:val="006F71F0"/>
    <w:rsid w:val="006F7E20"/>
    <w:rsid w:val="0070032F"/>
    <w:rsid w:val="0070052A"/>
    <w:rsid w:val="00701B15"/>
    <w:rsid w:val="00701D86"/>
    <w:rsid w:val="00702698"/>
    <w:rsid w:val="00702C09"/>
    <w:rsid w:val="00710165"/>
    <w:rsid w:val="00710BE1"/>
    <w:rsid w:val="00711047"/>
    <w:rsid w:val="007113FE"/>
    <w:rsid w:val="0071253B"/>
    <w:rsid w:val="00712E34"/>
    <w:rsid w:val="00714616"/>
    <w:rsid w:val="007148D0"/>
    <w:rsid w:val="00714971"/>
    <w:rsid w:val="00715457"/>
    <w:rsid w:val="007162A9"/>
    <w:rsid w:val="00716494"/>
    <w:rsid w:val="00716AEA"/>
    <w:rsid w:val="00720B38"/>
    <w:rsid w:val="007210D1"/>
    <w:rsid w:val="007212BA"/>
    <w:rsid w:val="00721627"/>
    <w:rsid w:val="00721B91"/>
    <w:rsid w:val="007221EE"/>
    <w:rsid w:val="00722B28"/>
    <w:rsid w:val="00723119"/>
    <w:rsid w:val="00725E1B"/>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37815"/>
    <w:rsid w:val="00740295"/>
    <w:rsid w:val="00740A95"/>
    <w:rsid w:val="00742CE9"/>
    <w:rsid w:val="00742D68"/>
    <w:rsid w:val="00742E36"/>
    <w:rsid w:val="007442EB"/>
    <w:rsid w:val="00744DFF"/>
    <w:rsid w:val="0074523C"/>
    <w:rsid w:val="007467D8"/>
    <w:rsid w:val="0074725D"/>
    <w:rsid w:val="00747931"/>
    <w:rsid w:val="00747A1B"/>
    <w:rsid w:val="00747A66"/>
    <w:rsid w:val="00747D93"/>
    <w:rsid w:val="0075074E"/>
    <w:rsid w:val="0075170F"/>
    <w:rsid w:val="007518A1"/>
    <w:rsid w:val="007531C8"/>
    <w:rsid w:val="00753358"/>
    <w:rsid w:val="00753439"/>
    <w:rsid w:val="0075355D"/>
    <w:rsid w:val="00754A6C"/>
    <w:rsid w:val="00754AF3"/>
    <w:rsid w:val="00754BF9"/>
    <w:rsid w:val="007551EA"/>
    <w:rsid w:val="007571DF"/>
    <w:rsid w:val="007573A4"/>
    <w:rsid w:val="00760669"/>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09FF"/>
    <w:rsid w:val="00781CCE"/>
    <w:rsid w:val="0078208B"/>
    <w:rsid w:val="0078279A"/>
    <w:rsid w:val="00783065"/>
    <w:rsid w:val="007834A1"/>
    <w:rsid w:val="00783F65"/>
    <w:rsid w:val="0078405F"/>
    <w:rsid w:val="007848A7"/>
    <w:rsid w:val="007865DB"/>
    <w:rsid w:val="007869B4"/>
    <w:rsid w:val="007903FE"/>
    <w:rsid w:val="007904CC"/>
    <w:rsid w:val="0079096F"/>
    <w:rsid w:val="007914CD"/>
    <w:rsid w:val="007931C3"/>
    <w:rsid w:val="00793C05"/>
    <w:rsid w:val="00794A16"/>
    <w:rsid w:val="00794B1D"/>
    <w:rsid w:val="00795EE9"/>
    <w:rsid w:val="007966DE"/>
    <w:rsid w:val="00796768"/>
    <w:rsid w:val="00797388"/>
    <w:rsid w:val="00797CF6"/>
    <w:rsid w:val="007A0781"/>
    <w:rsid w:val="007A151A"/>
    <w:rsid w:val="007A2986"/>
    <w:rsid w:val="007A34F7"/>
    <w:rsid w:val="007A4AB1"/>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5B1D"/>
    <w:rsid w:val="007B718C"/>
    <w:rsid w:val="007B79B6"/>
    <w:rsid w:val="007C0017"/>
    <w:rsid w:val="007C1371"/>
    <w:rsid w:val="007C1B91"/>
    <w:rsid w:val="007C32B3"/>
    <w:rsid w:val="007C5151"/>
    <w:rsid w:val="007C5CFC"/>
    <w:rsid w:val="007C5E6E"/>
    <w:rsid w:val="007C6E81"/>
    <w:rsid w:val="007C7D19"/>
    <w:rsid w:val="007D0B6D"/>
    <w:rsid w:val="007D171D"/>
    <w:rsid w:val="007D24F8"/>
    <w:rsid w:val="007D3248"/>
    <w:rsid w:val="007D3489"/>
    <w:rsid w:val="007D3565"/>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580A"/>
    <w:rsid w:val="007F67A5"/>
    <w:rsid w:val="007F6C12"/>
    <w:rsid w:val="007F755C"/>
    <w:rsid w:val="007F7973"/>
    <w:rsid w:val="007F7DA3"/>
    <w:rsid w:val="007F7E55"/>
    <w:rsid w:val="00800828"/>
    <w:rsid w:val="00802BFC"/>
    <w:rsid w:val="00802CD1"/>
    <w:rsid w:val="00803629"/>
    <w:rsid w:val="00805940"/>
    <w:rsid w:val="00806829"/>
    <w:rsid w:val="00807B80"/>
    <w:rsid w:val="00810432"/>
    <w:rsid w:val="00810C08"/>
    <w:rsid w:val="00811F54"/>
    <w:rsid w:val="00811FCE"/>
    <w:rsid w:val="00814690"/>
    <w:rsid w:val="00817411"/>
    <w:rsid w:val="00817AE9"/>
    <w:rsid w:val="00820488"/>
    <w:rsid w:val="00821C4B"/>
    <w:rsid w:val="00821D8C"/>
    <w:rsid w:val="00822BFE"/>
    <w:rsid w:val="00823B3E"/>
    <w:rsid w:val="008240B0"/>
    <w:rsid w:val="00826B34"/>
    <w:rsid w:val="00826EBC"/>
    <w:rsid w:val="00830C30"/>
    <w:rsid w:val="008310BF"/>
    <w:rsid w:val="00831B57"/>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47A4A"/>
    <w:rsid w:val="0085115B"/>
    <w:rsid w:val="00851685"/>
    <w:rsid w:val="00852BC5"/>
    <w:rsid w:val="0085324D"/>
    <w:rsid w:val="008538CA"/>
    <w:rsid w:val="008546ED"/>
    <w:rsid w:val="00854DC7"/>
    <w:rsid w:val="00854EE4"/>
    <w:rsid w:val="00854F40"/>
    <w:rsid w:val="00854F83"/>
    <w:rsid w:val="0085598A"/>
    <w:rsid w:val="00856C8E"/>
    <w:rsid w:val="00856DD7"/>
    <w:rsid w:val="00856F6E"/>
    <w:rsid w:val="008577DF"/>
    <w:rsid w:val="0086165E"/>
    <w:rsid w:val="0086470A"/>
    <w:rsid w:val="00864CB0"/>
    <w:rsid w:val="00865326"/>
    <w:rsid w:val="008655AD"/>
    <w:rsid w:val="00865BFE"/>
    <w:rsid w:val="008671CC"/>
    <w:rsid w:val="00867B70"/>
    <w:rsid w:val="00870B85"/>
    <w:rsid w:val="00871712"/>
    <w:rsid w:val="00872DCF"/>
    <w:rsid w:val="0087392B"/>
    <w:rsid w:val="00873997"/>
    <w:rsid w:val="00873D42"/>
    <w:rsid w:val="00873D65"/>
    <w:rsid w:val="00873DB7"/>
    <w:rsid w:val="00874063"/>
    <w:rsid w:val="008746A8"/>
    <w:rsid w:val="00874F4D"/>
    <w:rsid w:val="00876B1C"/>
    <w:rsid w:val="00876D0C"/>
    <w:rsid w:val="00877C62"/>
    <w:rsid w:val="008805DF"/>
    <w:rsid w:val="0088179C"/>
    <w:rsid w:val="0088196F"/>
    <w:rsid w:val="00881EF0"/>
    <w:rsid w:val="00883256"/>
    <w:rsid w:val="00883A2E"/>
    <w:rsid w:val="0088425D"/>
    <w:rsid w:val="00884C4C"/>
    <w:rsid w:val="00885240"/>
    <w:rsid w:val="00887101"/>
    <w:rsid w:val="00887451"/>
    <w:rsid w:val="00887A87"/>
    <w:rsid w:val="0089056B"/>
    <w:rsid w:val="00890B87"/>
    <w:rsid w:val="00891713"/>
    <w:rsid w:val="00891BE5"/>
    <w:rsid w:val="008920C5"/>
    <w:rsid w:val="00892B1E"/>
    <w:rsid w:val="00892CF7"/>
    <w:rsid w:val="00893A34"/>
    <w:rsid w:val="00894254"/>
    <w:rsid w:val="00894915"/>
    <w:rsid w:val="008950BF"/>
    <w:rsid w:val="00895172"/>
    <w:rsid w:val="00895472"/>
    <w:rsid w:val="008955E9"/>
    <w:rsid w:val="0089581D"/>
    <w:rsid w:val="00896463"/>
    <w:rsid w:val="008A01E5"/>
    <w:rsid w:val="008A05D9"/>
    <w:rsid w:val="008A09DA"/>
    <w:rsid w:val="008A1190"/>
    <w:rsid w:val="008A1987"/>
    <w:rsid w:val="008A1A7A"/>
    <w:rsid w:val="008A1D39"/>
    <w:rsid w:val="008A264E"/>
    <w:rsid w:val="008A27AF"/>
    <w:rsid w:val="008A2D8E"/>
    <w:rsid w:val="008A3269"/>
    <w:rsid w:val="008A3283"/>
    <w:rsid w:val="008A3E8D"/>
    <w:rsid w:val="008A47F4"/>
    <w:rsid w:val="008A5157"/>
    <w:rsid w:val="008A663D"/>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D7F5C"/>
    <w:rsid w:val="008E013A"/>
    <w:rsid w:val="008E095D"/>
    <w:rsid w:val="008E0D6B"/>
    <w:rsid w:val="008E135F"/>
    <w:rsid w:val="008E16A8"/>
    <w:rsid w:val="008E194C"/>
    <w:rsid w:val="008E19DE"/>
    <w:rsid w:val="008E1E1F"/>
    <w:rsid w:val="008E39EE"/>
    <w:rsid w:val="008E423F"/>
    <w:rsid w:val="008E500B"/>
    <w:rsid w:val="008E520F"/>
    <w:rsid w:val="008E590F"/>
    <w:rsid w:val="008E6457"/>
    <w:rsid w:val="008E665A"/>
    <w:rsid w:val="008E6889"/>
    <w:rsid w:val="008E75B3"/>
    <w:rsid w:val="008F039E"/>
    <w:rsid w:val="008F0DB3"/>
    <w:rsid w:val="008F17DF"/>
    <w:rsid w:val="008F2336"/>
    <w:rsid w:val="008F3479"/>
    <w:rsid w:val="008F3D72"/>
    <w:rsid w:val="008F433C"/>
    <w:rsid w:val="008F6C0A"/>
    <w:rsid w:val="008F750E"/>
    <w:rsid w:val="008F7C1F"/>
    <w:rsid w:val="0090054B"/>
    <w:rsid w:val="00901A6E"/>
    <w:rsid w:val="009025DE"/>
    <w:rsid w:val="00904410"/>
    <w:rsid w:val="0090550E"/>
    <w:rsid w:val="009057B8"/>
    <w:rsid w:val="009063A1"/>
    <w:rsid w:val="00906856"/>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1306"/>
    <w:rsid w:val="0092209F"/>
    <w:rsid w:val="00923BBD"/>
    <w:rsid w:val="00925122"/>
    <w:rsid w:val="009255CE"/>
    <w:rsid w:val="0092570E"/>
    <w:rsid w:val="00925CA1"/>
    <w:rsid w:val="009268E4"/>
    <w:rsid w:val="00926AFB"/>
    <w:rsid w:val="00927F0E"/>
    <w:rsid w:val="0093016D"/>
    <w:rsid w:val="00931638"/>
    <w:rsid w:val="00932CB3"/>
    <w:rsid w:val="00932DAD"/>
    <w:rsid w:val="009331FD"/>
    <w:rsid w:val="009336C1"/>
    <w:rsid w:val="009338EF"/>
    <w:rsid w:val="00933BF8"/>
    <w:rsid w:val="00934C40"/>
    <w:rsid w:val="00934EBF"/>
    <w:rsid w:val="0093563E"/>
    <w:rsid w:val="00940460"/>
    <w:rsid w:val="009406F2"/>
    <w:rsid w:val="00940774"/>
    <w:rsid w:val="00940A35"/>
    <w:rsid w:val="0094294F"/>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ACA"/>
    <w:rsid w:val="00952F7B"/>
    <w:rsid w:val="00954318"/>
    <w:rsid w:val="009544CC"/>
    <w:rsid w:val="00954EFD"/>
    <w:rsid w:val="0095721D"/>
    <w:rsid w:val="00957829"/>
    <w:rsid w:val="00957DF2"/>
    <w:rsid w:val="00960E5F"/>
    <w:rsid w:val="009613DC"/>
    <w:rsid w:val="00961B39"/>
    <w:rsid w:val="00963A68"/>
    <w:rsid w:val="009648AC"/>
    <w:rsid w:val="00967214"/>
    <w:rsid w:val="00967655"/>
    <w:rsid w:val="00970F79"/>
    <w:rsid w:val="00971925"/>
    <w:rsid w:val="009726B3"/>
    <w:rsid w:val="00972A3E"/>
    <w:rsid w:val="00973AE1"/>
    <w:rsid w:val="0097446F"/>
    <w:rsid w:val="009759DE"/>
    <w:rsid w:val="00975BEA"/>
    <w:rsid w:val="00977DB3"/>
    <w:rsid w:val="00977F8D"/>
    <w:rsid w:val="00980A0C"/>
    <w:rsid w:val="00980CBE"/>
    <w:rsid w:val="00981118"/>
    <w:rsid w:val="00981CA9"/>
    <w:rsid w:val="00982691"/>
    <w:rsid w:val="009826D8"/>
    <w:rsid w:val="00982AED"/>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15C1"/>
    <w:rsid w:val="009A2118"/>
    <w:rsid w:val="009A2359"/>
    <w:rsid w:val="009A33FC"/>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588D"/>
    <w:rsid w:val="009B64F2"/>
    <w:rsid w:val="009B6A5E"/>
    <w:rsid w:val="009C0BA5"/>
    <w:rsid w:val="009C1698"/>
    <w:rsid w:val="009C41C2"/>
    <w:rsid w:val="009C431F"/>
    <w:rsid w:val="009C4635"/>
    <w:rsid w:val="009C4919"/>
    <w:rsid w:val="009C4AA9"/>
    <w:rsid w:val="009C4BBC"/>
    <w:rsid w:val="009C4CB7"/>
    <w:rsid w:val="009C5DD6"/>
    <w:rsid w:val="009C5F35"/>
    <w:rsid w:val="009C666C"/>
    <w:rsid w:val="009C6E0E"/>
    <w:rsid w:val="009C7765"/>
    <w:rsid w:val="009D0723"/>
    <w:rsid w:val="009D0AAF"/>
    <w:rsid w:val="009D3151"/>
    <w:rsid w:val="009D4661"/>
    <w:rsid w:val="009D57AE"/>
    <w:rsid w:val="009D57FC"/>
    <w:rsid w:val="009D68E0"/>
    <w:rsid w:val="009D754A"/>
    <w:rsid w:val="009E0D99"/>
    <w:rsid w:val="009E0E07"/>
    <w:rsid w:val="009E2641"/>
    <w:rsid w:val="009E2655"/>
    <w:rsid w:val="009E2E08"/>
    <w:rsid w:val="009E2F3B"/>
    <w:rsid w:val="009E4546"/>
    <w:rsid w:val="009E61E1"/>
    <w:rsid w:val="009E663F"/>
    <w:rsid w:val="009E695D"/>
    <w:rsid w:val="009E6D68"/>
    <w:rsid w:val="009E7169"/>
    <w:rsid w:val="009F00B2"/>
    <w:rsid w:val="009F0373"/>
    <w:rsid w:val="009F0780"/>
    <w:rsid w:val="009F092F"/>
    <w:rsid w:val="009F195D"/>
    <w:rsid w:val="009F1B4E"/>
    <w:rsid w:val="009F2928"/>
    <w:rsid w:val="009F3691"/>
    <w:rsid w:val="009F3E3F"/>
    <w:rsid w:val="009F4800"/>
    <w:rsid w:val="009F5B18"/>
    <w:rsid w:val="009F63CD"/>
    <w:rsid w:val="009F6459"/>
    <w:rsid w:val="009F7198"/>
    <w:rsid w:val="009F7B9A"/>
    <w:rsid w:val="009F7E96"/>
    <w:rsid w:val="00A007A0"/>
    <w:rsid w:val="00A00C0F"/>
    <w:rsid w:val="00A01870"/>
    <w:rsid w:val="00A01A43"/>
    <w:rsid w:val="00A02038"/>
    <w:rsid w:val="00A02322"/>
    <w:rsid w:val="00A0266F"/>
    <w:rsid w:val="00A02882"/>
    <w:rsid w:val="00A035F1"/>
    <w:rsid w:val="00A04791"/>
    <w:rsid w:val="00A04907"/>
    <w:rsid w:val="00A05325"/>
    <w:rsid w:val="00A053DD"/>
    <w:rsid w:val="00A06054"/>
    <w:rsid w:val="00A06388"/>
    <w:rsid w:val="00A063EE"/>
    <w:rsid w:val="00A06A0A"/>
    <w:rsid w:val="00A070DA"/>
    <w:rsid w:val="00A07C15"/>
    <w:rsid w:val="00A07D27"/>
    <w:rsid w:val="00A1016C"/>
    <w:rsid w:val="00A10540"/>
    <w:rsid w:val="00A10930"/>
    <w:rsid w:val="00A11685"/>
    <w:rsid w:val="00A117D2"/>
    <w:rsid w:val="00A11B38"/>
    <w:rsid w:val="00A12973"/>
    <w:rsid w:val="00A13231"/>
    <w:rsid w:val="00A13E95"/>
    <w:rsid w:val="00A13F77"/>
    <w:rsid w:val="00A142FB"/>
    <w:rsid w:val="00A1479C"/>
    <w:rsid w:val="00A15115"/>
    <w:rsid w:val="00A16576"/>
    <w:rsid w:val="00A20485"/>
    <w:rsid w:val="00A20A56"/>
    <w:rsid w:val="00A21826"/>
    <w:rsid w:val="00A22136"/>
    <w:rsid w:val="00A22C64"/>
    <w:rsid w:val="00A236A8"/>
    <w:rsid w:val="00A23BD3"/>
    <w:rsid w:val="00A23C64"/>
    <w:rsid w:val="00A25DC6"/>
    <w:rsid w:val="00A263A9"/>
    <w:rsid w:val="00A26422"/>
    <w:rsid w:val="00A27DD6"/>
    <w:rsid w:val="00A27ED4"/>
    <w:rsid w:val="00A31AB1"/>
    <w:rsid w:val="00A320B2"/>
    <w:rsid w:val="00A32C12"/>
    <w:rsid w:val="00A331B8"/>
    <w:rsid w:val="00A341D9"/>
    <w:rsid w:val="00A34472"/>
    <w:rsid w:val="00A34B7B"/>
    <w:rsid w:val="00A34D4D"/>
    <w:rsid w:val="00A35116"/>
    <w:rsid w:val="00A3532E"/>
    <w:rsid w:val="00A366AE"/>
    <w:rsid w:val="00A36E0D"/>
    <w:rsid w:val="00A36E2A"/>
    <w:rsid w:val="00A3762F"/>
    <w:rsid w:val="00A37D96"/>
    <w:rsid w:val="00A40263"/>
    <w:rsid w:val="00A4031E"/>
    <w:rsid w:val="00A4070E"/>
    <w:rsid w:val="00A4098E"/>
    <w:rsid w:val="00A41714"/>
    <w:rsid w:val="00A419CE"/>
    <w:rsid w:val="00A41C82"/>
    <w:rsid w:val="00A421A9"/>
    <w:rsid w:val="00A4227D"/>
    <w:rsid w:val="00A4423B"/>
    <w:rsid w:val="00A447A9"/>
    <w:rsid w:val="00A45205"/>
    <w:rsid w:val="00A45878"/>
    <w:rsid w:val="00A45EA1"/>
    <w:rsid w:val="00A45ECA"/>
    <w:rsid w:val="00A45F01"/>
    <w:rsid w:val="00A47F7B"/>
    <w:rsid w:val="00A5101A"/>
    <w:rsid w:val="00A51557"/>
    <w:rsid w:val="00A5174F"/>
    <w:rsid w:val="00A52C11"/>
    <w:rsid w:val="00A52D56"/>
    <w:rsid w:val="00A52F77"/>
    <w:rsid w:val="00A530A4"/>
    <w:rsid w:val="00A53427"/>
    <w:rsid w:val="00A534C0"/>
    <w:rsid w:val="00A5355A"/>
    <w:rsid w:val="00A53AFB"/>
    <w:rsid w:val="00A53FC5"/>
    <w:rsid w:val="00A542DE"/>
    <w:rsid w:val="00A56ADD"/>
    <w:rsid w:val="00A56D80"/>
    <w:rsid w:val="00A576DD"/>
    <w:rsid w:val="00A57C05"/>
    <w:rsid w:val="00A57F04"/>
    <w:rsid w:val="00A60270"/>
    <w:rsid w:val="00A617A9"/>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1B5D"/>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7ED6"/>
    <w:rsid w:val="00AE00B7"/>
    <w:rsid w:val="00AE1247"/>
    <w:rsid w:val="00AE14F3"/>
    <w:rsid w:val="00AE1B55"/>
    <w:rsid w:val="00AE2BC6"/>
    <w:rsid w:val="00AE3697"/>
    <w:rsid w:val="00AE484B"/>
    <w:rsid w:val="00AE56F8"/>
    <w:rsid w:val="00AE5FD9"/>
    <w:rsid w:val="00AE755A"/>
    <w:rsid w:val="00AE7912"/>
    <w:rsid w:val="00AF02F6"/>
    <w:rsid w:val="00AF0CB0"/>
    <w:rsid w:val="00AF0EAF"/>
    <w:rsid w:val="00AF14D4"/>
    <w:rsid w:val="00AF1C52"/>
    <w:rsid w:val="00AF32DF"/>
    <w:rsid w:val="00AF42D9"/>
    <w:rsid w:val="00AF56D7"/>
    <w:rsid w:val="00AF6261"/>
    <w:rsid w:val="00AF68FE"/>
    <w:rsid w:val="00AF7528"/>
    <w:rsid w:val="00B006B1"/>
    <w:rsid w:val="00B00C8C"/>
    <w:rsid w:val="00B00CEF"/>
    <w:rsid w:val="00B01324"/>
    <w:rsid w:val="00B01459"/>
    <w:rsid w:val="00B01F43"/>
    <w:rsid w:val="00B032BC"/>
    <w:rsid w:val="00B03776"/>
    <w:rsid w:val="00B038E5"/>
    <w:rsid w:val="00B03F9B"/>
    <w:rsid w:val="00B046AA"/>
    <w:rsid w:val="00B056D0"/>
    <w:rsid w:val="00B05E64"/>
    <w:rsid w:val="00B06CCE"/>
    <w:rsid w:val="00B071FD"/>
    <w:rsid w:val="00B07E72"/>
    <w:rsid w:val="00B07F5D"/>
    <w:rsid w:val="00B118F9"/>
    <w:rsid w:val="00B11934"/>
    <w:rsid w:val="00B11B89"/>
    <w:rsid w:val="00B12514"/>
    <w:rsid w:val="00B12AE3"/>
    <w:rsid w:val="00B12FA4"/>
    <w:rsid w:val="00B1397D"/>
    <w:rsid w:val="00B13EAA"/>
    <w:rsid w:val="00B147D2"/>
    <w:rsid w:val="00B14BEE"/>
    <w:rsid w:val="00B15D6E"/>
    <w:rsid w:val="00B16216"/>
    <w:rsid w:val="00B16817"/>
    <w:rsid w:val="00B173B8"/>
    <w:rsid w:val="00B17D03"/>
    <w:rsid w:val="00B209E0"/>
    <w:rsid w:val="00B20ED1"/>
    <w:rsid w:val="00B2160E"/>
    <w:rsid w:val="00B2203C"/>
    <w:rsid w:val="00B22074"/>
    <w:rsid w:val="00B22996"/>
    <w:rsid w:val="00B22A69"/>
    <w:rsid w:val="00B240C1"/>
    <w:rsid w:val="00B24C54"/>
    <w:rsid w:val="00B25B32"/>
    <w:rsid w:val="00B25E2E"/>
    <w:rsid w:val="00B2616A"/>
    <w:rsid w:val="00B27AA3"/>
    <w:rsid w:val="00B30044"/>
    <w:rsid w:val="00B30063"/>
    <w:rsid w:val="00B308B4"/>
    <w:rsid w:val="00B30ABB"/>
    <w:rsid w:val="00B3107A"/>
    <w:rsid w:val="00B311F8"/>
    <w:rsid w:val="00B31490"/>
    <w:rsid w:val="00B31687"/>
    <w:rsid w:val="00B316A6"/>
    <w:rsid w:val="00B31724"/>
    <w:rsid w:val="00B31981"/>
    <w:rsid w:val="00B32628"/>
    <w:rsid w:val="00B3341D"/>
    <w:rsid w:val="00B33B8C"/>
    <w:rsid w:val="00B33CE4"/>
    <w:rsid w:val="00B34568"/>
    <w:rsid w:val="00B34B52"/>
    <w:rsid w:val="00B34CAB"/>
    <w:rsid w:val="00B34D03"/>
    <w:rsid w:val="00B3539D"/>
    <w:rsid w:val="00B35BAE"/>
    <w:rsid w:val="00B35E5F"/>
    <w:rsid w:val="00B373D1"/>
    <w:rsid w:val="00B379BE"/>
    <w:rsid w:val="00B37D81"/>
    <w:rsid w:val="00B37EF1"/>
    <w:rsid w:val="00B4062B"/>
    <w:rsid w:val="00B40FC5"/>
    <w:rsid w:val="00B41C01"/>
    <w:rsid w:val="00B42CD2"/>
    <w:rsid w:val="00B43351"/>
    <w:rsid w:val="00B43D72"/>
    <w:rsid w:val="00B4444D"/>
    <w:rsid w:val="00B446A3"/>
    <w:rsid w:val="00B47DA3"/>
    <w:rsid w:val="00B47F52"/>
    <w:rsid w:val="00B50A16"/>
    <w:rsid w:val="00B51674"/>
    <w:rsid w:val="00B51F0D"/>
    <w:rsid w:val="00B520E4"/>
    <w:rsid w:val="00B521B7"/>
    <w:rsid w:val="00B5286D"/>
    <w:rsid w:val="00B52EB7"/>
    <w:rsid w:val="00B54829"/>
    <w:rsid w:val="00B54922"/>
    <w:rsid w:val="00B5622F"/>
    <w:rsid w:val="00B56C51"/>
    <w:rsid w:val="00B60CC0"/>
    <w:rsid w:val="00B61024"/>
    <w:rsid w:val="00B61A21"/>
    <w:rsid w:val="00B61B59"/>
    <w:rsid w:val="00B629C2"/>
    <w:rsid w:val="00B63780"/>
    <w:rsid w:val="00B647CC"/>
    <w:rsid w:val="00B647FC"/>
    <w:rsid w:val="00B64D9B"/>
    <w:rsid w:val="00B66B3A"/>
    <w:rsid w:val="00B66B65"/>
    <w:rsid w:val="00B67B35"/>
    <w:rsid w:val="00B705C3"/>
    <w:rsid w:val="00B705E9"/>
    <w:rsid w:val="00B70942"/>
    <w:rsid w:val="00B70F06"/>
    <w:rsid w:val="00B71F8A"/>
    <w:rsid w:val="00B7200C"/>
    <w:rsid w:val="00B73EBE"/>
    <w:rsid w:val="00B75613"/>
    <w:rsid w:val="00B75A9C"/>
    <w:rsid w:val="00B77292"/>
    <w:rsid w:val="00B776B8"/>
    <w:rsid w:val="00B77B6A"/>
    <w:rsid w:val="00B80001"/>
    <w:rsid w:val="00B8043A"/>
    <w:rsid w:val="00B82C2B"/>
    <w:rsid w:val="00B83084"/>
    <w:rsid w:val="00B831EC"/>
    <w:rsid w:val="00B83C37"/>
    <w:rsid w:val="00B84F2E"/>
    <w:rsid w:val="00B8502F"/>
    <w:rsid w:val="00B853B3"/>
    <w:rsid w:val="00B85AB6"/>
    <w:rsid w:val="00B85C5A"/>
    <w:rsid w:val="00B86B82"/>
    <w:rsid w:val="00B87431"/>
    <w:rsid w:val="00B8791A"/>
    <w:rsid w:val="00B87A9D"/>
    <w:rsid w:val="00B90ABF"/>
    <w:rsid w:val="00B927CE"/>
    <w:rsid w:val="00B943FB"/>
    <w:rsid w:val="00B944CA"/>
    <w:rsid w:val="00B949ED"/>
    <w:rsid w:val="00B961EC"/>
    <w:rsid w:val="00BA05B2"/>
    <w:rsid w:val="00BA114B"/>
    <w:rsid w:val="00BA29EB"/>
    <w:rsid w:val="00BA2A49"/>
    <w:rsid w:val="00BA3D08"/>
    <w:rsid w:val="00BA3DFF"/>
    <w:rsid w:val="00BA3EF7"/>
    <w:rsid w:val="00BA462E"/>
    <w:rsid w:val="00BA546D"/>
    <w:rsid w:val="00BA656C"/>
    <w:rsid w:val="00BA73E2"/>
    <w:rsid w:val="00BA79A8"/>
    <w:rsid w:val="00BA7B95"/>
    <w:rsid w:val="00BB0C98"/>
    <w:rsid w:val="00BB0E82"/>
    <w:rsid w:val="00BB13C1"/>
    <w:rsid w:val="00BB2AF7"/>
    <w:rsid w:val="00BB335B"/>
    <w:rsid w:val="00BB4836"/>
    <w:rsid w:val="00BB5959"/>
    <w:rsid w:val="00BB67E8"/>
    <w:rsid w:val="00BB6F05"/>
    <w:rsid w:val="00BB7A63"/>
    <w:rsid w:val="00BC1ACA"/>
    <w:rsid w:val="00BC2593"/>
    <w:rsid w:val="00BC3F05"/>
    <w:rsid w:val="00BC4092"/>
    <w:rsid w:val="00BC472A"/>
    <w:rsid w:val="00BC49C6"/>
    <w:rsid w:val="00BC49EA"/>
    <w:rsid w:val="00BC526C"/>
    <w:rsid w:val="00BC5B1A"/>
    <w:rsid w:val="00BD0D7C"/>
    <w:rsid w:val="00BD0F91"/>
    <w:rsid w:val="00BD150B"/>
    <w:rsid w:val="00BD1A7B"/>
    <w:rsid w:val="00BD1B82"/>
    <w:rsid w:val="00BD24C3"/>
    <w:rsid w:val="00BD30AB"/>
    <w:rsid w:val="00BD4210"/>
    <w:rsid w:val="00BD4D5D"/>
    <w:rsid w:val="00BD526B"/>
    <w:rsid w:val="00BD56DA"/>
    <w:rsid w:val="00BD5944"/>
    <w:rsid w:val="00BD670C"/>
    <w:rsid w:val="00BD6FF5"/>
    <w:rsid w:val="00BD7814"/>
    <w:rsid w:val="00BD79F1"/>
    <w:rsid w:val="00BE050E"/>
    <w:rsid w:val="00BE0745"/>
    <w:rsid w:val="00BE38DD"/>
    <w:rsid w:val="00BE40FA"/>
    <w:rsid w:val="00BE43AC"/>
    <w:rsid w:val="00BE47DB"/>
    <w:rsid w:val="00BE4B57"/>
    <w:rsid w:val="00BE5A27"/>
    <w:rsid w:val="00BE5D5B"/>
    <w:rsid w:val="00BE605A"/>
    <w:rsid w:val="00BE61D2"/>
    <w:rsid w:val="00BE6258"/>
    <w:rsid w:val="00BE7DAD"/>
    <w:rsid w:val="00BF177E"/>
    <w:rsid w:val="00BF2D05"/>
    <w:rsid w:val="00BF3168"/>
    <w:rsid w:val="00BF3E25"/>
    <w:rsid w:val="00BF40CF"/>
    <w:rsid w:val="00BF4240"/>
    <w:rsid w:val="00BF4DD2"/>
    <w:rsid w:val="00BF5C18"/>
    <w:rsid w:val="00BF5C6C"/>
    <w:rsid w:val="00BF5DF2"/>
    <w:rsid w:val="00BF60B9"/>
    <w:rsid w:val="00BF6204"/>
    <w:rsid w:val="00BF64F6"/>
    <w:rsid w:val="00BF7661"/>
    <w:rsid w:val="00BF7853"/>
    <w:rsid w:val="00BF7BA9"/>
    <w:rsid w:val="00BF7DE1"/>
    <w:rsid w:val="00C00CDB"/>
    <w:rsid w:val="00C01363"/>
    <w:rsid w:val="00C02079"/>
    <w:rsid w:val="00C025D0"/>
    <w:rsid w:val="00C02715"/>
    <w:rsid w:val="00C02CFF"/>
    <w:rsid w:val="00C03D6A"/>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1728B"/>
    <w:rsid w:val="00C2013E"/>
    <w:rsid w:val="00C202EF"/>
    <w:rsid w:val="00C20A9E"/>
    <w:rsid w:val="00C20D17"/>
    <w:rsid w:val="00C21607"/>
    <w:rsid w:val="00C221D6"/>
    <w:rsid w:val="00C2252F"/>
    <w:rsid w:val="00C234AF"/>
    <w:rsid w:val="00C234DF"/>
    <w:rsid w:val="00C2379A"/>
    <w:rsid w:val="00C23CF8"/>
    <w:rsid w:val="00C24640"/>
    <w:rsid w:val="00C24742"/>
    <w:rsid w:val="00C247F4"/>
    <w:rsid w:val="00C24C5B"/>
    <w:rsid w:val="00C256FC"/>
    <w:rsid w:val="00C268AB"/>
    <w:rsid w:val="00C2708C"/>
    <w:rsid w:val="00C274F4"/>
    <w:rsid w:val="00C275AE"/>
    <w:rsid w:val="00C304EE"/>
    <w:rsid w:val="00C31081"/>
    <w:rsid w:val="00C31383"/>
    <w:rsid w:val="00C31B61"/>
    <w:rsid w:val="00C322DF"/>
    <w:rsid w:val="00C323DD"/>
    <w:rsid w:val="00C3243E"/>
    <w:rsid w:val="00C32FF1"/>
    <w:rsid w:val="00C332EF"/>
    <w:rsid w:val="00C3366E"/>
    <w:rsid w:val="00C34321"/>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6104"/>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639B"/>
    <w:rsid w:val="00C577CE"/>
    <w:rsid w:val="00C57A60"/>
    <w:rsid w:val="00C57D22"/>
    <w:rsid w:val="00C57F6D"/>
    <w:rsid w:val="00C6090D"/>
    <w:rsid w:val="00C6134A"/>
    <w:rsid w:val="00C61893"/>
    <w:rsid w:val="00C618F9"/>
    <w:rsid w:val="00C6237C"/>
    <w:rsid w:val="00C62521"/>
    <w:rsid w:val="00C628BA"/>
    <w:rsid w:val="00C62C5C"/>
    <w:rsid w:val="00C63273"/>
    <w:rsid w:val="00C63846"/>
    <w:rsid w:val="00C6478C"/>
    <w:rsid w:val="00C64DED"/>
    <w:rsid w:val="00C64EC1"/>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76"/>
    <w:rsid w:val="00C86D4B"/>
    <w:rsid w:val="00C86DA3"/>
    <w:rsid w:val="00C86DC6"/>
    <w:rsid w:val="00C87607"/>
    <w:rsid w:val="00C87633"/>
    <w:rsid w:val="00C901A0"/>
    <w:rsid w:val="00C90580"/>
    <w:rsid w:val="00C91569"/>
    <w:rsid w:val="00C9283C"/>
    <w:rsid w:val="00C92995"/>
    <w:rsid w:val="00C92C1B"/>
    <w:rsid w:val="00C933B4"/>
    <w:rsid w:val="00C933DC"/>
    <w:rsid w:val="00C9374E"/>
    <w:rsid w:val="00C93D46"/>
    <w:rsid w:val="00C94272"/>
    <w:rsid w:val="00C94A63"/>
    <w:rsid w:val="00C94F00"/>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4C3A"/>
    <w:rsid w:val="00CB5843"/>
    <w:rsid w:val="00CB63F7"/>
    <w:rsid w:val="00CB6639"/>
    <w:rsid w:val="00CB7705"/>
    <w:rsid w:val="00CC0096"/>
    <w:rsid w:val="00CC0E1E"/>
    <w:rsid w:val="00CC0EC2"/>
    <w:rsid w:val="00CC1129"/>
    <w:rsid w:val="00CC1CA8"/>
    <w:rsid w:val="00CC1CE6"/>
    <w:rsid w:val="00CC1D95"/>
    <w:rsid w:val="00CC228B"/>
    <w:rsid w:val="00CC23E8"/>
    <w:rsid w:val="00CC32DA"/>
    <w:rsid w:val="00CC3DF2"/>
    <w:rsid w:val="00CC4000"/>
    <w:rsid w:val="00CC49A6"/>
    <w:rsid w:val="00CC50E8"/>
    <w:rsid w:val="00CC5280"/>
    <w:rsid w:val="00CC5513"/>
    <w:rsid w:val="00CC5694"/>
    <w:rsid w:val="00CC625E"/>
    <w:rsid w:val="00CC65C5"/>
    <w:rsid w:val="00CC6D5D"/>
    <w:rsid w:val="00CC6F66"/>
    <w:rsid w:val="00CC7587"/>
    <w:rsid w:val="00CC78D6"/>
    <w:rsid w:val="00CD1D99"/>
    <w:rsid w:val="00CD2316"/>
    <w:rsid w:val="00CD340C"/>
    <w:rsid w:val="00CD363D"/>
    <w:rsid w:val="00CD55EE"/>
    <w:rsid w:val="00CD5B32"/>
    <w:rsid w:val="00CD7BC8"/>
    <w:rsid w:val="00CE0830"/>
    <w:rsid w:val="00CE0A56"/>
    <w:rsid w:val="00CE0DD5"/>
    <w:rsid w:val="00CE1D2E"/>
    <w:rsid w:val="00CE26C1"/>
    <w:rsid w:val="00CE2F47"/>
    <w:rsid w:val="00CE307E"/>
    <w:rsid w:val="00CE3618"/>
    <w:rsid w:val="00CE4AC6"/>
    <w:rsid w:val="00CE5238"/>
    <w:rsid w:val="00CE5B2A"/>
    <w:rsid w:val="00CE5D25"/>
    <w:rsid w:val="00CE60AA"/>
    <w:rsid w:val="00CF07F4"/>
    <w:rsid w:val="00CF2CCB"/>
    <w:rsid w:val="00CF2FBA"/>
    <w:rsid w:val="00CF37A2"/>
    <w:rsid w:val="00CF3CC1"/>
    <w:rsid w:val="00CF3DB8"/>
    <w:rsid w:val="00CF4D4C"/>
    <w:rsid w:val="00CF5A8B"/>
    <w:rsid w:val="00CF613A"/>
    <w:rsid w:val="00CF753A"/>
    <w:rsid w:val="00D00D51"/>
    <w:rsid w:val="00D01000"/>
    <w:rsid w:val="00D0235A"/>
    <w:rsid w:val="00D0360E"/>
    <w:rsid w:val="00D04B83"/>
    <w:rsid w:val="00D056C2"/>
    <w:rsid w:val="00D06668"/>
    <w:rsid w:val="00D10879"/>
    <w:rsid w:val="00D1169A"/>
    <w:rsid w:val="00D11A64"/>
    <w:rsid w:val="00D11F01"/>
    <w:rsid w:val="00D12DB1"/>
    <w:rsid w:val="00D1330D"/>
    <w:rsid w:val="00D13D10"/>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84C"/>
    <w:rsid w:val="00D36A05"/>
    <w:rsid w:val="00D379A0"/>
    <w:rsid w:val="00D37E3B"/>
    <w:rsid w:val="00D4053A"/>
    <w:rsid w:val="00D40F24"/>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3C1"/>
    <w:rsid w:val="00D52636"/>
    <w:rsid w:val="00D52C05"/>
    <w:rsid w:val="00D5341B"/>
    <w:rsid w:val="00D546C6"/>
    <w:rsid w:val="00D548EC"/>
    <w:rsid w:val="00D54EB8"/>
    <w:rsid w:val="00D5568D"/>
    <w:rsid w:val="00D55B63"/>
    <w:rsid w:val="00D56B15"/>
    <w:rsid w:val="00D5727D"/>
    <w:rsid w:val="00D57600"/>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434"/>
    <w:rsid w:val="00D811CD"/>
    <w:rsid w:val="00D813E3"/>
    <w:rsid w:val="00D81733"/>
    <w:rsid w:val="00D820B4"/>
    <w:rsid w:val="00D82A9E"/>
    <w:rsid w:val="00D83E73"/>
    <w:rsid w:val="00D847A5"/>
    <w:rsid w:val="00D85076"/>
    <w:rsid w:val="00D85492"/>
    <w:rsid w:val="00D85C2D"/>
    <w:rsid w:val="00D85CA8"/>
    <w:rsid w:val="00D86073"/>
    <w:rsid w:val="00D90C14"/>
    <w:rsid w:val="00D92145"/>
    <w:rsid w:val="00D92C89"/>
    <w:rsid w:val="00D92EDB"/>
    <w:rsid w:val="00D9364C"/>
    <w:rsid w:val="00D942FC"/>
    <w:rsid w:val="00D9475A"/>
    <w:rsid w:val="00D95856"/>
    <w:rsid w:val="00D96604"/>
    <w:rsid w:val="00D97440"/>
    <w:rsid w:val="00DA02A6"/>
    <w:rsid w:val="00DA0A32"/>
    <w:rsid w:val="00DA0F40"/>
    <w:rsid w:val="00DA26BC"/>
    <w:rsid w:val="00DA4FA7"/>
    <w:rsid w:val="00DA733F"/>
    <w:rsid w:val="00DA7649"/>
    <w:rsid w:val="00DA7D99"/>
    <w:rsid w:val="00DB0CDB"/>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143"/>
    <w:rsid w:val="00DE6529"/>
    <w:rsid w:val="00DE6534"/>
    <w:rsid w:val="00DF0E18"/>
    <w:rsid w:val="00DF0E74"/>
    <w:rsid w:val="00DF104C"/>
    <w:rsid w:val="00DF1919"/>
    <w:rsid w:val="00DF22AE"/>
    <w:rsid w:val="00DF28D6"/>
    <w:rsid w:val="00DF2B9C"/>
    <w:rsid w:val="00DF3662"/>
    <w:rsid w:val="00DF4436"/>
    <w:rsid w:val="00DF4D5C"/>
    <w:rsid w:val="00DF4EB4"/>
    <w:rsid w:val="00DF5693"/>
    <w:rsid w:val="00DF7B5B"/>
    <w:rsid w:val="00E002D3"/>
    <w:rsid w:val="00E019D5"/>
    <w:rsid w:val="00E03111"/>
    <w:rsid w:val="00E03607"/>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20F2C"/>
    <w:rsid w:val="00E21017"/>
    <w:rsid w:val="00E210FF"/>
    <w:rsid w:val="00E2182C"/>
    <w:rsid w:val="00E21C38"/>
    <w:rsid w:val="00E226EE"/>
    <w:rsid w:val="00E24207"/>
    <w:rsid w:val="00E25AF5"/>
    <w:rsid w:val="00E2654F"/>
    <w:rsid w:val="00E27205"/>
    <w:rsid w:val="00E27567"/>
    <w:rsid w:val="00E3032B"/>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59A0"/>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10A"/>
    <w:rsid w:val="00E5727C"/>
    <w:rsid w:val="00E578A7"/>
    <w:rsid w:val="00E60197"/>
    <w:rsid w:val="00E601D6"/>
    <w:rsid w:val="00E6169B"/>
    <w:rsid w:val="00E61752"/>
    <w:rsid w:val="00E61A63"/>
    <w:rsid w:val="00E62051"/>
    <w:rsid w:val="00E6223B"/>
    <w:rsid w:val="00E62280"/>
    <w:rsid w:val="00E62978"/>
    <w:rsid w:val="00E63147"/>
    <w:rsid w:val="00E6336F"/>
    <w:rsid w:val="00E6383D"/>
    <w:rsid w:val="00E64FFB"/>
    <w:rsid w:val="00E6514F"/>
    <w:rsid w:val="00E6531D"/>
    <w:rsid w:val="00E65487"/>
    <w:rsid w:val="00E65905"/>
    <w:rsid w:val="00E6763C"/>
    <w:rsid w:val="00E67B12"/>
    <w:rsid w:val="00E700AD"/>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657"/>
    <w:rsid w:val="00E83358"/>
    <w:rsid w:val="00E83A35"/>
    <w:rsid w:val="00E84084"/>
    <w:rsid w:val="00E841BA"/>
    <w:rsid w:val="00E844A4"/>
    <w:rsid w:val="00E85808"/>
    <w:rsid w:val="00E85ADB"/>
    <w:rsid w:val="00E85BB4"/>
    <w:rsid w:val="00E861C5"/>
    <w:rsid w:val="00E871CA"/>
    <w:rsid w:val="00E872D2"/>
    <w:rsid w:val="00E87793"/>
    <w:rsid w:val="00E91B2F"/>
    <w:rsid w:val="00E91F58"/>
    <w:rsid w:val="00E93254"/>
    <w:rsid w:val="00E93776"/>
    <w:rsid w:val="00E937DC"/>
    <w:rsid w:val="00E95255"/>
    <w:rsid w:val="00E95723"/>
    <w:rsid w:val="00E96AC4"/>
    <w:rsid w:val="00E96AE9"/>
    <w:rsid w:val="00EA197B"/>
    <w:rsid w:val="00EA1A46"/>
    <w:rsid w:val="00EA1C66"/>
    <w:rsid w:val="00EA22F8"/>
    <w:rsid w:val="00EA24D9"/>
    <w:rsid w:val="00EA37E4"/>
    <w:rsid w:val="00EA3BE1"/>
    <w:rsid w:val="00EA46BB"/>
    <w:rsid w:val="00EA503F"/>
    <w:rsid w:val="00EA5A11"/>
    <w:rsid w:val="00EA5B78"/>
    <w:rsid w:val="00EA603E"/>
    <w:rsid w:val="00EA768F"/>
    <w:rsid w:val="00EA7BAF"/>
    <w:rsid w:val="00EB0BE1"/>
    <w:rsid w:val="00EB151F"/>
    <w:rsid w:val="00EB159B"/>
    <w:rsid w:val="00EB22CC"/>
    <w:rsid w:val="00EB2355"/>
    <w:rsid w:val="00EB23A6"/>
    <w:rsid w:val="00EB280F"/>
    <w:rsid w:val="00EB3987"/>
    <w:rsid w:val="00EB4610"/>
    <w:rsid w:val="00EB4D1E"/>
    <w:rsid w:val="00EB514F"/>
    <w:rsid w:val="00EB5159"/>
    <w:rsid w:val="00EB5280"/>
    <w:rsid w:val="00EB6038"/>
    <w:rsid w:val="00EB64B8"/>
    <w:rsid w:val="00EB684D"/>
    <w:rsid w:val="00EB7563"/>
    <w:rsid w:val="00EB7844"/>
    <w:rsid w:val="00EC0844"/>
    <w:rsid w:val="00EC0F91"/>
    <w:rsid w:val="00EC10DE"/>
    <w:rsid w:val="00EC2ABE"/>
    <w:rsid w:val="00EC2C65"/>
    <w:rsid w:val="00EC2F9A"/>
    <w:rsid w:val="00EC33C5"/>
    <w:rsid w:val="00EC4009"/>
    <w:rsid w:val="00EC46AC"/>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1C98"/>
    <w:rsid w:val="00EE2650"/>
    <w:rsid w:val="00EE2A96"/>
    <w:rsid w:val="00EE352A"/>
    <w:rsid w:val="00EE472E"/>
    <w:rsid w:val="00EE5195"/>
    <w:rsid w:val="00EE5F33"/>
    <w:rsid w:val="00EE715E"/>
    <w:rsid w:val="00EE764D"/>
    <w:rsid w:val="00EF0CB5"/>
    <w:rsid w:val="00EF275A"/>
    <w:rsid w:val="00EF380D"/>
    <w:rsid w:val="00EF3DB1"/>
    <w:rsid w:val="00EF692A"/>
    <w:rsid w:val="00EF7161"/>
    <w:rsid w:val="00EF7BF4"/>
    <w:rsid w:val="00F0014C"/>
    <w:rsid w:val="00F008EB"/>
    <w:rsid w:val="00F0122A"/>
    <w:rsid w:val="00F02270"/>
    <w:rsid w:val="00F024E2"/>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2A6E"/>
    <w:rsid w:val="00F1373C"/>
    <w:rsid w:val="00F146C1"/>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DEE"/>
    <w:rsid w:val="00F23EA5"/>
    <w:rsid w:val="00F23F44"/>
    <w:rsid w:val="00F24299"/>
    <w:rsid w:val="00F24FB4"/>
    <w:rsid w:val="00F252BC"/>
    <w:rsid w:val="00F255A6"/>
    <w:rsid w:val="00F25A18"/>
    <w:rsid w:val="00F25D37"/>
    <w:rsid w:val="00F264ED"/>
    <w:rsid w:val="00F26724"/>
    <w:rsid w:val="00F26843"/>
    <w:rsid w:val="00F275D2"/>
    <w:rsid w:val="00F27AF8"/>
    <w:rsid w:val="00F27BB0"/>
    <w:rsid w:val="00F30498"/>
    <w:rsid w:val="00F30FCD"/>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110"/>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4B6"/>
    <w:rsid w:val="00F75672"/>
    <w:rsid w:val="00F75755"/>
    <w:rsid w:val="00F76B52"/>
    <w:rsid w:val="00F7731A"/>
    <w:rsid w:val="00F77F95"/>
    <w:rsid w:val="00F8018E"/>
    <w:rsid w:val="00F80D36"/>
    <w:rsid w:val="00F81667"/>
    <w:rsid w:val="00F81776"/>
    <w:rsid w:val="00F81BC5"/>
    <w:rsid w:val="00F829A7"/>
    <w:rsid w:val="00F837D5"/>
    <w:rsid w:val="00F84303"/>
    <w:rsid w:val="00F85ED7"/>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2909"/>
    <w:rsid w:val="00FA33A8"/>
    <w:rsid w:val="00FA34C7"/>
    <w:rsid w:val="00FA42D3"/>
    <w:rsid w:val="00FA46E1"/>
    <w:rsid w:val="00FA51B2"/>
    <w:rsid w:val="00FA5F91"/>
    <w:rsid w:val="00FA7035"/>
    <w:rsid w:val="00FA7A5B"/>
    <w:rsid w:val="00FA7F28"/>
    <w:rsid w:val="00FB02B9"/>
    <w:rsid w:val="00FB0A22"/>
    <w:rsid w:val="00FB1D24"/>
    <w:rsid w:val="00FB2875"/>
    <w:rsid w:val="00FB436D"/>
    <w:rsid w:val="00FB4B43"/>
    <w:rsid w:val="00FB4C52"/>
    <w:rsid w:val="00FB4D49"/>
    <w:rsid w:val="00FB50D6"/>
    <w:rsid w:val="00FB5760"/>
    <w:rsid w:val="00FB67AE"/>
    <w:rsid w:val="00FB787E"/>
    <w:rsid w:val="00FC222D"/>
    <w:rsid w:val="00FC271A"/>
    <w:rsid w:val="00FC2C8A"/>
    <w:rsid w:val="00FC39ED"/>
    <w:rsid w:val="00FC3B06"/>
    <w:rsid w:val="00FC3DEC"/>
    <w:rsid w:val="00FC4EDF"/>
    <w:rsid w:val="00FC6076"/>
    <w:rsid w:val="00FC6221"/>
    <w:rsid w:val="00FC6E69"/>
    <w:rsid w:val="00FC6F4C"/>
    <w:rsid w:val="00FC75C3"/>
    <w:rsid w:val="00FD0B8E"/>
    <w:rsid w:val="00FD2758"/>
    <w:rsid w:val="00FD346C"/>
    <w:rsid w:val="00FD38D2"/>
    <w:rsid w:val="00FD46F1"/>
    <w:rsid w:val="00FD4708"/>
    <w:rsid w:val="00FD4E15"/>
    <w:rsid w:val="00FD5115"/>
    <w:rsid w:val="00FD6741"/>
    <w:rsid w:val="00FE06E0"/>
    <w:rsid w:val="00FE1117"/>
    <w:rsid w:val="00FE2655"/>
    <w:rsid w:val="00FE2A8E"/>
    <w:rsid w:val="00FE3689"/>
    <w:rsid w:val="00FE3D7D"/>
    <w:rsid w:val="00FE6678"/>
    <w:rsid w:val="00FE6995"/>
    <w:rsid w:val="00FE767D"/>
    <w:rsid w:val="00FF03BD"/>
    <w:rsid w:val="00FF0E6D"/>
    <w:rsid w:val="00FF1AD4"/>
    <w:rsid w:val="00FF1EAB"/>
    <w:rsid w:val="00FF2B00"/>
    <w:rsid w:val="00FF2EB1"/>
    <w:rsid w:val="00FF4452"/>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researchgate.net/publication/48208975_Evaluation_of_AIRGIS_--_a_GIS-based_air_pollution_and_human_exposure_modelling_system" TargetMode="External"/><Relationship Id="rId1" Type="http://schemas.openxmlformats.org/officeDocument/2006/relationships/hyperlink" Target="https://www.inderscienceonline.com/doi/abs/10.1504/IJEP.2011.047337?journalCode=ije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30</Pages>
  <Words>29287</Words>
  <Characters>166937</Characters>
  <Application>Microsoft Office Word</Application>
  <DocSecurity>0</DocSecurity>
  <Lines>1391</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Peters, S.M. (Susan)</cp:lastModifiedBy>
  <cp:revision>8</cp:revision>
  <cp:lastPrinted>2020-07-23T03:46:00Z</cp:lastPrinted>
  <dcterms:created xsi:type="dcterms:W3CDTF">2021-10-12T18:05:00Z</dcterms:created>
  <dcterms:modified xsi:type="dcterms:W3CDTF">2021-10-12T19:15:00Z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id="BkV9c6Hx"/&gt;&lt;style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