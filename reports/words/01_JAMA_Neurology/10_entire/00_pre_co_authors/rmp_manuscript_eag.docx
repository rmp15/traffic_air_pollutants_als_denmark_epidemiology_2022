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B773" w14:textId="66C4E128" w:rsidR="004A6C83" w:rsidRPr="00BE40FA" w:rsidRDefault="00E115DF" w:rsidP="008538CA">
      <w:pPr>
        <w:spacing w:line="240" w:lineRule="auto"/>
        <w:jc w:val="center"/>
        <w:outlineLvl w:val="0"/>
        <w:rPr>
          <w:b/>
          <w:color w:val="000000" w:themeColor="text1"/>
        </w:rPr>
      </w:pPr>
      <w:r w:rsidRPr="00BE40FA">
        <w:rPr>
          <w:b/>
          <w:color w:val="000000" w:themeColor="text1"/>
        </w:rPr>
        <w:t>Long-term t</w:t>
      </w:r>
      <w:r w:rsidR="00515DBE" w:rsidRPr="00BE40FA">
        <w:rPr>
          <w:b/>
          <w:color w:val="000000" w:themeColor="text1"/>
        </w:rPr>
        <w:t xml:space="preserve">raffic-related </w:t>
      </w:r>
      <w:r w:rsidR="004A6C83" w:rsidRPr="00BE40FA">
        <w:rPr>
          <w:b/>
          <w:color w:val="000000" w:themeColor="text1"/>
        </w:rPr>
        <w:t>air pollutant exposure and amyotrophic lateral sclerosis diagnosis in Denmark</w:t>
      </w:r>
      <w:r w:rsidR="00F054FD" w:rsidRPr="00BE40FA">
        <w:rPr>
          <w:b/>
          <w:color w:val="000000" w:themeColor="text1"/>
        </w:rPr>
        <w:t>:</w:t>
      </w:r>
      <w:r w:rsidR="004A6C83" w:rsidRPr="00BE40FA">
        <w:rPr>
          <w:b/>
          <w:color w:val="000000" w:themeColor="text1"/>
        </w:rPr>
        <w:t xml:space="preserve"> </w:t>
      </w:r>
      <w:r w:rsidR="004D1708">
        <w:rPr>
          <w:b/>
          <w:color w:val="000000" w:themeColor="text1"/>
        </w:rPr>
        <w:t>A</w:t>
      </w:r>
      <w:r w:rsidR="004A6C83" w:rsidRPr="00BE40FA">
        <w:rPr>
          <w:b/>
          <w:color w:val="000000" w:themeColor="text1"/>
        </w:rPr>
        <w:t xml:space="preserve"> Bayesian </w:t>
      </w:r>
      <w:r w:rsidR="00F054FD" w:rsidRPr="00BE40FA">
        <w:rPr>
          <w:b/>
          <w:color w:val="000000" w:themeColor="text1"/>
        </w:rPr>
        <w:t>h</w:t>
      </w:r>
      <w:r w:rsidR="004A6C83" w:rsidRPr="00BE40FA">
        <w:rPr>
          <w:b/>
          <w:color w:val="000000" w:themeColor="text1"/>
        </w:rPr>
        <w:t xml:space="preserve">ierarchical </w:t>
      </w:r>
      <w:r w:rsidR="00F054FD" w:rsidRPr="00BE40FA">
        <w:rPr>
          <w:b/>
          <w:color w:val="000000" w:themeColor="text1"/>
        </w:rPr>
        <w:t>analysis</w:t>
      </w:r>
    </w:p>
    <w:p w14:paraId="497B78C4" w14:textId="77777777" w:rsidR="00D623CA" w:rsidRPr="00BE40FA" w:rsidRDefault="00D623CA" w:rsidP="00042EDE">
      <w:pPr>
        <w:spacing w:line="240" w:lineRule="auto"/>
        <w:outlineLvl w:val="0"/>
        <w:rPr>
          <w:i/>
          <w:iCs/>
          <w:color w:val="000000" w:themeColor="text1"/>
        </w:rPr>
      </w:pPr>
    </w:p>
    <w:p w14:paraId="2B0666BE" w14:textId="7F88BAE4" w:rsidR="004A6C83" w:rsidRPr="00BE40FA" w:rsidRDefault="004A6C83" w:rsidP="00042EDE">
      <w:pPr>
        <w:spacing w:line="240" w:lineRule="auto"/>
        <w:outlineLvl w:val="0"/>
        <w:rPr>
          <w:i/>
          <w:iCs/>
          <w:color w:val="000000" w:themeColor="text1"/>
        </w:rPr>
      </w:pPr>
      <w:r w:rsidRPr="00BE40FA">
        <w:rPr>
          <w:i/>
          <w:iCs/>
          <w:color w:val="000000" w:themeColor="text1"/>
        </w:rPr>
        <w:t>Robbie M Parks, PhD</w:t>
      </w:r>
    </w:p>
    <w:p w14:paraId="627BA572" w14:textId="3BE161E6" w:rsidR="00D77563" w:rsidRPr="00BE40FA" w:rsidRDefault="00D77563"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2FA055A0" w14:textId="73536CA3" w:rsidR="004A6C83" w:rsidRPr="00BE40FA" w:rsidRDefault="004A6C83" w:rsidP="00042EDE">
      <w:pPr>
        <w:spacing w:line="240" w:lineRule="auto"/>
        <w:rPr>
          <w:color w:val="000000" w:themeColor="text1"/>
          <w:vertAlign w:val="superscript"/>
        </w:rPr>
      </w:pPr>
      <w:r w:rsidRPr="00BE40FA">
        <w:rPr>
          <w:color w:val="000000" w:themeColor="text1"/>
        </w:rPr>
        <w:t>The Earth Institute, Columbia University, New York, New York, USA</w:t>
      </w:r>
    </w:p>
    <w:p w14:paraId="1AE4B7CC" w14:textId="64AF3F81" w:rsidR="004A6C83" w:rsidRDefault="004A6C83" w:rsidP="00042EDE">
      <w:pPr>
        <w:spacing w:line="240" w:lineRule="auto"/>
        <w:rPr>
          <w:color w:val="000000" w:themeColor="text1"/>
        </w:rPr>
      </w:pPr>
    </w:p>
    <w:p w14:paraId="171B1008" w14:textId="77777777" w:rsidR="00707692" w:rsidRPr="00BE40FA" w:rsidRDefault="00707692" w:rsidP="00707692">
      <w:pPr>
        <w:spacing w:line="240" w:lineRule="auto"/>
        <w:outlineLvl w:val="0"/>
        <w:rPr>
          <w:bCs/>
          <w:i/>
          <w:iCs/>
          <w:color w:val="000000" w:themeColor="text1"/>
        </w:rPr>
      </w:pPr>
      <w:proofErr w:type="spellStart"/>
      <w:r w:rsidRPr="00BE40FA">
        <w:rPr>
          <w:bCs/>
          <w:i/>
          <w:iCs/>
          <w:color w:val="000000" w:themeColor="text1"/>
        </w:rPr>
        <w:t>Yanelli</w:t>
      </w:r>
      <w:proofErr w:type="spellEnd"/>
      <w:r w:rsidRPr="00BE40FA">
        <w:rPr>
          <w:bCs/>
          <w:i/>
          <w:iCs/>
          <w:color w:val="000000" w:themeColor="text1"/>
        </w:rPr>
        <w:t xml:space="preserve"> Nunez, PhD</w:t>
      </w:r>
    </w:p>
    <w:p w14:paraId="0442C333" w14:textId="77777777" w:rsidR="00707692" w:rsidRPr="00BE40FA" w:rsidRDefault="00707692" w:rsidP="00707692">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32242BB4" w14:textId="081773D0" w:rsidR="00707692" w:rsidRDefault="00707692" w:rsidP="00042EDE">
      <w:pPr>
        <w:spacing w:line="240" w:lineRule="auto"/>
        <w:rPr>
          <w:color w:val="000000" w:themeColor="text1"/>
        </w:rPr>
      </w:pPr>
    </w:p>
    <w:p w14:paraId="21E1A449" w14:textId="77777777" w:rsidR="00707692" w:rsidRPr="00BE40FA" w:rsidRDefault="00707692" w:rsidP="00707692">
      <w:pPr>
        <w:spacing w:line="240" w:lineRule="auto"/>
        <w:rPr>
          <w:i/>
          <w:iCs/>
          <w:color w:val="000000" w:themeColor="text1"/>
        </w:rPr>
      </w:pPr>
      <w:r w:rsidRPr="00BE40FA">
        <w:rPr>
          <w:bCs/>
          <w:i/>
          <w:iCs/>
          <w:color w:val="000000" w:themeColor="text1"/>
        </w:rPr>
        <w:t>Arin</w:t>
      </w:r>
      <w:r>
        <w:rPr>
          <w:bCs/>
          <w:i/>
          <w:iCs/>
          <w:color w:val="000000" w:themeColor="text1"/>
        </w:rPr>
        <w:t xml:space="preserve"> A</w:t>
      </w:r>
      <w:r w:rsidRPr="00BE40FA">
        <w:rPr>
          <w:bCs/>
          <w:i/>
          <w:iCs/>
          <w:color w:val="000000" w:themeColor="text1"/>
        </w:rPr>
        <w:t xml:space="preserve"> </w:t>
      </w:r>
      <w:proofErr w:type="spellStart"/>
      <w:r w:rsidRPr="00BE40FA">
        <w:rPr>
          <w:bCs/>
          <w:i/>
          <w:iCs/>
          <w:color w:val="000000" w:themeColor="text1"/>
        </w:rPr>
        <w:t>Bal</w:t>
      </w:r>
      <w:r>
        <w:rPr>
          <w:bCs/>
          <w:i/>
          <w:iCs/>
          <w:color w:val="000000" w:themeColor="text1"/>
        </w:rPr>
        <w:t>a</w:t>
      </w:r>
      <w:r w:rsidRPr="00BE40FA">
        <w:rPr>
          <w:bCs/>
          <w:i/>
          <w:iCs/>
          <w:color w:val="000000" w:themeColor="text1"/>
        </w:rPr>
        <w:t>lian</w:t>
      </w:r>
      <w:proofErr w:type="spellEnd"/>
      <w:r w:rsidRPr="00BE40FA">
        <w:rPr>
          <w:bCs/>
          <w:i/>
          <w:iCs/>
          <w:color w:val="000000" w:themeColor="text1"/>
        </w:rPr>
        <w:t>, MD, MPH</w:t>
      </w:r>
    </w:p>
    <w:p w14:paraId="6868457B" w14:textId="77777777" w:rsidR="00707692" w:rsidRPr="00BE40FA" w:rsidRDefault="00707692" w:rsidP="00707692">
      <w:pPr>
        <w:spacing w:line="240" w:lineRule="auto"/>
        <w:outlineLvl w:val="0"/>
        <w:rPr>
          <w:bCs/>
          <w:color w:val="000000" w:themeColor="text1"/>
        </w:rPr>
      </w:pPr>
      <w:r w:rsidRPr="00BE40FA">
        <w:rPr>
          <w:bCs/>
          <w:color w:val="000000" w:themeColor="text1"/>
        </w:rPr>
        <w:t>Department of Epidemiology, Mailman School of Public Health, Columbia University, New York, New York, USA</w:t>
      </w:r>
    </w:p>
    <w:p w14:paraId="2680BA33" w14:textId="77777777" w:rsidR="00707692" w:rsidRDefault="00707692" w:rsidP="00042EDE">
      <w:pPr>
        <w:spacing w:line="240" w:lineRule="auto"/>
        <w:rPr>
          <w:color w:val="000000" w:themeColor="text1"/>
        </w:rPr>
      </w:pPr>
    </w:p>
    <w:p w14:paraId="33992451" w14:textId="5F56CBE5" w:rsidR="004A3CA5" w:rsidRPr="00BE40FA" w:rsidRDefault="004A3CA5" w:rsidP="004A3CA5">
      <w:pPr>
        <w:spacing w:line="240" w:lineRule="auto"/>
        <w:outlineLvl w:val="0"/>
        <w:rPr>
          <w:i/>
          <w:iCs/>
          <w:color w:val="000000" w:themeColor="text1"/>
        </w:rPr>
      </w:pPr>
      <w:r>
        <w:rPr>
          <w:i/>
          <w:iCs/>
          <w:color w:val="000000" w:themeColor="text1"/>
        </w:rPr>
        <w:t>Elizabeth A Gibson</w:t>
      </w:r>
      <w:r w:rsidRPr="00BE40FA">
        <w:rPr>
          <w:i/>
          <w:iCs/>
          <w:color w:val="000000" w:themeColor="text1"/>
        </w:rPr>
        <w:t>, PhD</w:t>
      </w:r>
    </w:p>
    <w:p w14:paraId="5C7F260E" w14:textId="3628DFB6" w:rsidR="004A3CA5" w:rsidRDefault="004A3CA5"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591B08A8" w14:textId="7CF4163C" w:rsidR="009D5CB4" w:rsidRPr="009D5CB4" w:rsidRDefault="009D5CB4" w:rsidP="00042EDE">
      <w:pPr>
        <w:spacing w:line="240" w:lineRule="auto"/>
        <w:rPr>
          <w:color w:val="000000" w:themeColor="text1"/>
          <w:lang w:val="en-GB"/>
        </w:rPr>
      </w:pPr>
      <w:r w:rsidRPr="009D5CB4">
        <w:rPr>
          <w:color w:val="000000" w:themeColor="text1"/>
          <w:lang w:val="en-GB"/>
        </w:rPr>
        <w:t xml:space="preserve">Department of Biostatistics, Harvard TH Chan School of Public Health, Boston, </w:t>
      </w:r>
      <w:r w:rsidR="00D107D4" w:rsidRPr="00BE40FA">
        <w:rPr>
          <w:bCs/>
          <w:color w:val="000000" w:themeColor="text1"/>
        </w:rPr>
        <w:t>Massachusetts</w:t>
      </w:r>
      <w:r w:rsidRPr="009D5CB4">
        <w:rPr>
          <w:color w:val="000000" w:themeColor="text1"/>
          <w:lang w:val="en-GB"/>
        </w:rPr>
        <w:t>, USA</w:t>
      </w:r>
    </w:p>
    <w:p w14:paraId="4865FD5D" w14:textId="59287F12" w:rsidR="00197BF0" w:rsidRPr="00BE40FA" w:rsidRDefault="00197BF0" w:rsidP="00042EDE">
      <w:pPr>
        <w:spacing w:line="240" w:lineRule="auto"/>
        <w:outlineLvl w:val="0"/>
        <w:rPr>
          <w:bCs/>
          <w:color w:val="000000" w:themeColor="text1"/>
        </w:rPr>
      </w:pPr>
    </w:p>
    <w:p w14:paraId="019FB467" w14:textId="4399EC37" w:rsidR="00197BF0" w:rsidRPr="00BE40FA" w:rsidRDefault="00197BF0" w:rsidP="00042EDE">
      <w:pPr>
        <w:spacing w:line="240" w:lineRule="auto"/>
        <w:outlineLvl w:val="0"/>
        <w:rPr>
          <w:bCs/>
          <w:i/>
          <w:iCs/>
          <w:color w:val="000000" w:themeColor="text1"/>
        </w:rPr>
      </w:pPr>
      <w:proofErr w:type="spellStart"/>
      <w:r w:rsidRPr="00BE40FA">
        <w:rPr>
          <w:bCs/>
          <w:i/>
          <w:iCs/>
          <w:color w:val="000000" w:themeColor="text1"/>
        </w:rPr>
        <w:t>Johnni</w:t>
      </w:r>
      <w:proofErr w:type="spellEnd"/>
      <w:r w:rsidRPr="00BE40FA">
        <w:rPr>
          <w:bCs/>
          <w:i/>
          <w:iCs/>
          <w:color w:val="000000" w:themeColor="text1"/>
        </w:rPr>
        <w:t xml:space="preserve"> Hansen</w:t>
      </w:r>
      <w:r w:rsidR="00C55149" w:rsidRPr="00BE40FA">
        <w:rPr>
          <w:bCs/>
          <w:i/>
          <w:iCs/>
          <w:color w:val="000000" w:themeColor="text1"/>
        </w:rPr>
        <w:t>,</w:t>
      </w:r>
      <w:r w:rsidRPr="00BE40FA">
        <w:rPr>
          <w:bCs/>
          <w:i/>
          <w:iCs/>
          <w:color w:val="000000" w:themeColor="text1"/>
        </w:rPr>
        <w:t xml:space="preserve"> </w:t>
      </w:r>
      <w:r w:rsidR="00651489" w:rsidRPr="00BE40FA">
        <w:rPr>
          <w:bCs/>
          <w:i/>
          <w:iCs/>
          <w:color w:val="000000" w:themeColor="text1"/>
        </w:rPr>
        <w:t>PhD</w:t>
      </w:r>
    </w:p>
    <w:p w14:paraId="0D9ACE42" w14:textId="7666C748" w:rsidR="00170DD6" w:rsidRPr="00BE40FA" w:rsidRDefault="00170DD6" w:rsidP="00042EDE">
      <w:pPr>
        <w:spacing w:line="240" w:lineRule="auto"/>
        <w:outlineLvl w:val="0"/>
        <w:rPr>
          <w:bCs/>
          <w:color w:val="000000" w:themeColor="text1"/>
        </w:rPr>
      </w:pPr>
      <w:r w:rsidRPr="00BE40FA">
        <w:rPr>
          <w:bCs/>
          <w:color w:val="000000" w:themeColor="text1"/>
        </w:rPr>
        <w:t>Danish Cancer Society Research Center, Copenhagen, Denmark</w:t>
      </w:r>
    </w:p>
    <w:p w14:paraId="127CBB38" w14:textId="2D914314" w:rsidR="00170DD6" w:rsidRPr="00BE40FA" w:rsidRDefault="00170DD6" w:rsidP="00042EDE">
      <w:pPr>
        <w:spacing w:line="240" w:lineRule="auto"/>
        <w:outlineLvl w:val="0"/>
        <w:rPr>
          <w:bCs/>
          <w:color w:val="000000" w:themeColor="text1"/>
        </w:rPr>
      </w:pPr>
    </w:p>
    <w:p w14:paraId="38C71894" w14:textId="77D75DE1" w:rsidR="0098379C" w:rsidRPr="00BE40FA" w:rsidRDefault="0098379C" w:rsidP="00042EDE">
      <w:pPr>
        <w:spacing w:line="240" w:lineRule="auto"/>
        <w:outlineLvl w:val="0"/>
        <w:rPr>
          <w:bCs/>
          <w:i/>
          <w:iCs/>
          <w:color w:val="000000" w:themeColor="text1"/>
        </w:rPr>
      </w:pPr>
      <w:r w:rsidRPr="00BE40FA">
        <w:rPr>
          <w:bCs/>
          <w:i/>
          <w:iCs/>
          <w:color w:val="000000" w:themeColor="text1"/>
        </w:rPr>
        <w:t xml:space="preserve">Ole </w:t>
      </w:r>
      <w:proofErr w:type="spellStart"/>
      <w:r w:rsidRPr="00BE40FA">
        <w:rPr>
          <w:bCs/>
          <w:i/>
          <w:iCs/>
          <w:color w:val="000000" w:themeColor="text1"/>
        </w:rPr>
        <w:t>Raaschou</w:t>
      </w:r>
      <w:proofErr w:type="spellEnd"/>
      <w:r w:rsidRPr="00BE40FA">
        <w:rPr>
          <w:bCs/>
          <w:i/>
          <w:iCs/>
          <w:color w:val="000000" w:themeColor="text1"/>
        </w:rPr>
        <w:t xml:space="preserve">-Nielsen, </w:t>
      </w:r>
      <w:r w:rsidR="00651489" w:rsidRPr="00BE40FA">
        <w:rPr>
          <w:bCs/>
          <w:i/>
          <w:iCs/>
          <w:color w:val="000000" w:themeColor="text1"/>
        </w:rPr>
        <w:t>PhD</w:t>
      </w:r>
    </w:p>
    <w:p w14:paraId="7F6FDE12" w14:textId="0AB3013E" w:rsidR="007E40FA" w:rsidRDefault="007E40FA" w:rsidP="00042EDE">
      <w:pPr>
        <w:spacing w:line="240" w:lineRule="auto"/>
        <w:outlineLvl w:val="0"/>
        <w:rPr>
          <w:bCs/>
          <w:color w:val="000000" w:themeColor="text1"/>
        </w:rPr>
      </w:pPr>
      <w:r w:rsidRPr="00BE40FA">
        <w:rPr>
          <w:bCs/>
          <w:color w:val="000000" w:themeColor="text1"/>
        </w:rPr>
        <w:t>Danish Cancer Society Research Center, Copenhagen, Denmark</w:t>
      </w:r>
    </w:p>
    <w:p w14:paraId="0FA2B0CA" w14:textId="77777777" w:rsidR="00BB783C" w:rsidRPr="00BE40FA" w:rsidRDefault="00BB783C" w:rsidP="00BB783C">
      <w:pPr>
        <w:spacing w:line="240" w:lineRule="auto"/>
        <w:outlineLvl w:val="0"/>
        <w:rPr>
          <w:bCs/>
          <w:color w:val="000000" w:themeColor="text1"/>
        </w:rPr>
      </w:pPr>
      <w:r w:rsidRPr="00BE40FA">
        <w:rPr>
          <w:bCs/>
          <w:color w:val="000000" w:themeColor="text1"/>
        </w:rPr>
        <w:t>Department of Environmental Science, Aarhus University, Roskilde, Denmark</w:t>
      </w:r>
    </w:p>
    <w:p w14:paraId="550FFE01" w14:textId="749C528E" w:rsidR="0028013C" w:rsidRPr="00BE40FA" w:rsidRDefault="0028013C" w:rsidP="00042EDE">
      <w:pPr>
        <w:spacing w:line="240" w:lineRule="auto"/>
        <w:outlineLvl w:val="0"/>
        <w:rPr>
          <w:bCs/>
          <w:color w:val="000000" w:themeColor="text1"/>
        </w:rPr>
      </w:pPr>
    </w:p>
    <w:p w14:paraId="2C1817B6" w14:textId="59A33305" w:rsidR="0028013C" w:rsidRPr="00BE40FA" w:rsidRDefault="00A5174F" w:rsidP="00042EDE">
      <w:pPr>
        <w:spacing w:line="240" w:lineRule="auto"/>
        <w:outlineLvl w:val="0"/>
        <w:rPr>
          <w:bCs/>
          <w:i/>
          <w:iCs/>
          <w:color w:val="000000" w:themeColor="text1"/>
        </w:rPr>
      </w:pPr>
      <w:r w:rsidRPr="00BE40FA">
        <w:rPr>
          <w:bCs/>
          <w:i/>
          <w:iCs/>
          <w:color w:val="000000" w:themeColor="text1"/>
        </w:rPr>
        <w:t xml:space="preserve">Matthias </w:t>
      </w:r>
      <w:proofErr w:type="spellStart"/>
      <w:r w:rsidRPr="00BE40FA">
        <w:rPr>
          <w:bCs/>
          <w:i/>
          <w:iCs/>
          <w:color w:val="000000" w:themeColor="text1"/>
        </w:rPr>
        <w:t>Ketzel</w:t>
      </w:r>
      <w:proofErr w:type="spellEnd"/>
      <w:r w:rsidRPr="00BE40FA">
        <w:rPr>
          <w:bCs/>
          <w:i/>
          <w:iCs/>
          <w:color w:val="000000" w:themeColor="text1"/>
        </w:rPr>
        <w:t xml:space="preserve">, </w:t>
      </w:r>
      <w:r w:rsidR="002D734D" w:rsidRPr="00BE40FA">
        <w:rPr>
          <w:bCs/>
          <w:i/>
          <w:iCs/>
          <w:color w:val="000000" w:themeColor="text1"/>
        </w:rPr>
        <w:t>PhD</w:t>
      </w:r>
    </w:p>
    <w:p w14:paraId="7DB3625F" w14:textId="58000B26" w:rsidR="00FF2B00" w:rsidRDefault="00FF2B00"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4B897AF" w14:textId="156AD904" w:rsidR="00BF6899" w:rsidRPr="00BE40FA" w:rsidRDefault="00BF6899" w:rsidP="00042EDE">
      <w:pPr>
        <w:spacing w:line="240" w:lineRule="auto"/>
        <w:outlineLvl w:val="0"/>
        <w:rPr>
          <w:bCs/>
          <w:color w:val="000000" w:themeColor="text1"/>
        </w:rPr>
      </w:pPr>
      <w:r w:rsidRPr="00BF6899">
        <w:rPr>
          <w:bCs/>
          <w:color w:val="000000" w:themeColor="text1"/>
        </w:rPr>
        <w:t>Global Centre for Clean Air Research (GCARE), Univers</w:t>
      </w:r>
      <w:r>
        <w:rPr>
          <w:bCs/>
          <w:color w:val="000000" w:themeColor="text1"/>
        </w:rPr>
        <w:t>ity of Surrey, Guildford</w:t>
      </w:r>
      <w:r w:rsidRPr="00BF6899">
        <w:rPr>
          <w:bCs/>
          <w:color w:val="000000" w:themeColor="text1"/>
        </w:rPr>
        <w:t>, United Kingdom</w:t>
      </w:r>
    </w:p>
    <w:p w14:paraId="21AB7FA8" w14:textId="1CE8B15C" w:rsidR="00FF2B00" w:rsidRPr="00BE40FA" w:rsidRDefault="00FF2B00" w:rsidP="00042EDE">
      <w:pPr>
        <w:spacing w:line="240" w:lineRule="auto"/>
        <w:outlineLvl w:val="0"/>
        <w:rPr>
          <w:bCs/>
          <w:color w:val="000000" w:themeColor="text1"/>
        </w:rPr>
      </w:pPr>
    </w:p>
    <w:p w14:paraId="25E8D810" w14:textId="130D3EEC" w:rsidR="00FF2B00" w:rsidRPr="00BE40FA" w:rsidRDefault="002E6BB7" w:rsidP="00042EDE">
      <w:pPr>
        <w:spacing w:line="240" w:lineRule="auto"/>
        <w:outlineLvl w:val="0"/>
        <w:rPr>
          <w:bCs/>
          <w:i/>
          <w:iCs/>
          <w:color w:val="000000" w:themeColor="text1"/>
        </w:rPr>
      </w:pPr>
      <w:proofErr w:type="spellStart"/>
      <w:r w:rsidRPr="00BE40FA">
        <w:rPr>
          <w:i/>
          <w:iCs/>
          <w:color w:val="000000" w:themeColor="text1"/>
        </w:rPr>
        <w:t>Jibran</w:t>
      </w:r>
      <w:proofErr w:type="spellEnd"/>
      <w:r w:rsidRPr="00BE40FA">
        <w:rPr>
          <w:i/>
          <w:iCs/>
          <w:color w:val="000000" w:themeColor="text1"/>
        </w:rPr>
        <w:t xml:space="preserve"> Khan</w:t>
      </w:r>
      <w:r w:rsidR="00C55149" w:rsidRPr="00BE40FA">
        <w:rPr>
          <w:i/>
          <w:iCs/>
          <w:color w:val="000000" w:themeColor="text1"/>
        </w:rPr>
        <w:t>,</w:t>
      </w:r>
      <w:r w:rsidRPr="00BE40FA">
        <w:rPr>
          <w:bCs/>
          <w:i/>
          <w:iCs/>
          <w:color w:val="000000" w:themeColor="text1"/>
        </w:rPr>
        <w:t xml:space="preserve"> </w:t>
      </w:r>
      <w:r w:rsidR="00253392" w:rsidRPr="00BE40FA">
        <w:rPr>
          <w:bCs/>
          <w:i/>
          <w:iCs/>
          <w:color w:val="000000" w:themeColor="text1"/>
        </w:rPr>
        <w:t>PhD</w:t>
      </w:r>
    </w:p>
    <w:p w14:paraId="7676E4B2" w14:textId="526273D0" w:rsidR="00B51F0D" w:rsidRDefault="00B51F0D"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7E8F357" w14:textId="60317DD0" w:rsidR="00923BBD" w:rsidRDefault="00923BBD" w:rsidP="00042EDE">
      <w:pPr>
        <w:spacing w:line="240" w:lineRule="auto"/>
        <w:outlineLvl w:val="0"/>
        <w:rPr>
          <w:bCs/>
          <w:color w:val="000000" w:themeColor="text1"/>
        </w:rPr>
      </w:pPr>
    </w:p>
    <w:p w14:paraId="6735FD23" w14:textId="52524F07" w:rsidR="00BF6899" w:rsidRPr="00BE40FA" w:rsidRDefault="00BF6899" w:rsidP="00BF6899">
      <w:pPr>
        <w:spacing w:line="240" w:lineRule="auto"/>
        <w:outlineLvl w:val="0"/>
        <w:rPr>
          <w:bCs/>
          <w:i/>
          <w:iCs/>
          <w:color w:val="000000" w:themeColor="text1"/>
        </w:rPr>
      </w:pPr>
      <w:proofErr w:type="spellStart"/>
      <w:r w:rsidRPr="00BE40FA">
        <w:rPr>
          <w:i/>
          <w:iCs/>
          <w:color w:val="000000" w:themeColor="text1"/>
        </w:rPr>
        <w:t>J</w:t>
      </w:r>
      <w:r>
        <w:rPr>
          <w:i/>
          <w:iCs/>
          <w:color w:val="000000" w:themeColor="text1"/>
        </w:rPr>
        <w:t>ørgen</w:t>
      </w:r>
      <w:proofErr w:type="spellEnd"/>
      <w:r>
        <w:rPr>
          <w:i/>
          <w:iCs/>
          <w:color w:val="000000" w:themeColor="text1"/>
        </w:rPr>
        <w:t xml:space="preserve"> Brandt</w:t>
      </w:r>
      <w:r w:rsidRPr="00BE40FA">
        <w:rPr>
          <w:i/>
          <w:iCs/>
          <w:color w:val="000000" w:themeColor="text1"/>
        </w:rPr>
        <w:t>,</w:t>
      </w:r>
      <w:r w:rsidRPr="00BE40FA">
        <w:rPr>
          <w:bCs/>
          <w:i/>
          <w:iCs/>
          <w:color w:val="000000" w:themeColor="text1"/>
        </w:rPr>
        <w:t xml:space="preserve"> PhD</w:t>
      </w:r>
    </w:p>
    <w:p w14:paraId="1D3D26A5" w14:textId="77777777" w:rsidR="00BF6899" w:rsidRPr="00BE40FA" w:rsidRDefault="00BF6899" w:rsidP="00BF6899">
      <w:pPr>
        <w:spacing w:line="240" w:lineRule="auto"/>
        <w:outlineLvl w:val="0"/>
        <w:rPr>
          <w:bCs/>
          <w:color w:val="000000" w:themeColor="text1"/>
        </w:rPr>
      </w:pPr>
      <w:r w:rsidRPr="00BE40FA">
        <w:rPr>
          <w:bCs/>
          <w:color w:val="000000" w:themeColor="text1"/>
        </w:rPr>
        <w:t>Department of Environmental Science, Aarhus University, Roskilde, Denmark</w:t>
      </w:r>
    </w:p>
    <w:p w14:paraId="49E2CA1B" w14:textId="64975FA5" w:rsidR="00BF6899" w:rsidRDefault="00BF6899" w:rsidP="00042EDE">
      <w:pPr>
        <w:spacing w:line="240" w:lineRule="auto"/>
        <w:outlineLvl w:val="0"/>
        <w:rPr>
          <w:bCs/>
          <w:color w:val="000000" w:themeColor="text1"/>
        </w:rPr>
      </w:pPr>
      <w:proofErr w:type="spellStart"/>
      <w:r w:rsidRPr="00BF6899">
        <w:rPr>
          <w:bCs/>
          <w:color w:val="000000" w:themeColor="text1"/>
        </w:rPr>
        <w:t>iClimate</w:t>
      </w:r>
      <w:proofErr w:type="spellEnd"/>
      <w:r w:rsidRPr="00BF6899">
        <w:rPr>
          <w:bCs/>
          <w:color w:val="000000" w:themeColor="text1"/>
        </w:rPr>
        <w:t xml:space="preserve"> – interdisciplinary Center for Climate Change, Aarhus University, Denmark</w:t>
      </w:r>
    </w:p>
    <w:p w14:paraId="55E5ED01" w14:textId="77777777" w:rsidR="00BF6899" w:rsidRPr="00BE40FA" w:rsidRDefault="00BF6899" w:rsidP="00042EDE">
      <w:pPr>
        <w:spacing w:line="240" w:lineRule="auto"/>
        <w:outlineLvl w:val="0"/>
        <w:rPr>
          <w:bCs/>
          <w:color w:val="000000" w:themeColor="text1"/>
        </w:rPr>
      </w:pPr>
    </w:p>
    <w:p w14:paraId="70E08746" w14:textId="4A1E171F" w:rsidR="00FF03BD" w:rsidRPr="00BE40FA" w:rsidRDefault="004B46BB" w:rsidP="00042EDE">
      <w:pPr>
        <w:spacing w:line="240" w:lineRule="auto"/>
        <w:outlineLvl w:val="0"/>
        <w:rPr>
          <w:bCs/>
          <w:i/>
          <w:iCs/>
          <w:color w:val="000000" w:themeColor="text1"/>
        </w:rPr>
      </w:pPr>
      <w:r w:rsidRPr="00BE40FA">
        <w:rPr>
          <w:bCs/>
          <w:i/>
          <w:iCs/>
          <w:color w:val="000000" w:themeColor="text1"/>
        </w:rPr>
        <w:t>Roel Vermeule</w:t>
      </w:r>
      <w:r w:rsidR="00765E3B" w:rsidRPr="00BE40FA">
        <w:rPr>
          <w:bCs/>
          <w:i/>
          <w:iCs/>
          <w:color w:val="000000" w:themeColor="text1"/>
        </w:rPr>
        <w:t xml:space="preserve">n, </w:t>
      </w:r>
      <w:r w:rsidR="00FE3D7D" w:rsidRPr="00BE40FA">
        <w:rPr>
          <w:bCs/>
          <w:i/>
          <w:iCs/>
          <w:color w:val="000000" w:themeColor="text1"/>
        </w:rPr>
        <w:t>PhD</w:t>
      </w:r>
    </w:p>
    <w:p w14:paraId="47625DAE" w14:textId="112ACA5F"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Utrecht</w:t>
      </w:r>
      <w:r w:rsidR="004074DA">
        <w:rPr>
          <w:bCs/>
          <w:color w:val="000000" w:themeColor="text1"/>
        </w:rPr>
        <w:t xml:space="preserve"> University</w:t>
      </w:r>
      <w:r w:rsidRPr="00BE40FA">
        <w:rPr>
          <w:bCs/>
          <w:color w:val="000000" w:themeColor="text1"/>
        </w:rPr>
        <w:t>, Utrecht, the Netherlands</w:t>
      </w:r>
    </w:p>
    <w:p w14:paraId="52AC8F56" w14:textId="77777777" w:rsidR="00CA4200" w:rsidRPr="00BE40FA" w:rsidRDefault="00CA4200" w:rsidP="00042EDE">
      <w:pPr>
        <w:spacing w:line="240" w:lineRule="auto"/>
        <w:outlineLvl w:val="0"/>
        <w:rPr>
          <w:bCs/>
          <w:color w:val="000000" w:themeColor="text1"/>
        </w:rPr>
      </w:pPr>
    </w:p>
    <w:p w14:paraId="5C8EBA8E" w14:textId="1E746BC3" w:rsidR="004B46BB" w:rsidRPr="00BE40FA" w:rsidRDefault="004B46BB" w:rsidP="00042EDE">
      <w:pPr>
        <w:spacing w:line="240" w:lineRule="auto"/>
        <w:outlineLvl w:val="0"/>
        <w:rPr>
          <w:bCs/>
          <w:i/>
          <w:iCs/>
          <w:color w:val="000000" w:themeColor="text1"/>
        </w:rPr>
      </w:pPr>
      <w:r w:rsidRPr="00BE40FA">
        <w:rPr>
          <w:bCs/>
          <w:i/>
          <w:iCs/>
          <w:color w:val="000000" w:themeColor="text1"/>
        </w:rPr>
        <w:t>Susan Peter</w:t>
      </w:r>
      <w:r w:rsidR="00765E3B" w:rsidRPr="00BE40FA">
        <w:rPr>
          <w:bCs/>
          <w:i/>
          <w:iCs/>
          <w:color w:val="000000" w:themeColor="text1"/>
        </w:rPr>
        <w:t xml:space="preserve">s, </w:t>
      </w:r>
      <w:r w:rsidR="00FE3D7D" w:rsidRPr="00BE40FA">
        <w:rPr>
          <w:bCs/>
          <w:i/>
          <w:iCs/>
          <w:color w:val="000000" w:themeColor="text1"/>
        </w:rPr>
        <w:t>PhD</w:t>
      </w:r>
    </w:p>
    <w:p w14:paraId="2EED970E" w14:textId="060D7933" w:rsidR="00CA4200" w:rsidRDefault="00CA4200" w:rsidP="00042EDE">
      <w:pPr>
        <w:spacing w:line="240" w:lineRule="auto"/>
        <w:outlineLvl w:val="0"/>
        <w:rPr>
          <w:bCs/>
          <w:color w:val="000000" w:themeColor="text1"/>
        </w:rPr>
      </w:pPr>
      <w:r w:rsidRPr="00BE40FA">
        <w:rPr>
          <w:bCs/>
          <w:color w:val="000000" w:themeColor="text1"/>
        </w:rPr>
        <w:t>Institute for Risk Assessment Sciences, Utrecht</w:t>
      </w:r>
      <w:r w:rsidR="004074DA">
        <w:rPr>
          <w:bCs/>
          <w:color w:val="000000" w:themeColor="text1"/>
        </w:rPr>
        <w:t xml:space="preserve"> University</w:t>
      </w:r>
      <w:r w:rsidRPr="00BE40FA">
        <w:rPr>
          <w:bCs/>
          <w:color w:val="000000" w:themeColor="text1"/>
        </w:rPr>
        <w:t>, Utrecht, the Netherlands</w:t>
      </w:r>
    </w:p>
    <w:p w14:paraId="571F2E27" w14:textId="1BECD609" w:rsidR="008E39EE" w:rsidRDefault="008E39EE" w:rsidP="00042EDE">
      <w:pPr>
        <w:spacing w:line="240" w:lineRule="auto"/>
        <w:outlineLvl w:val="0"/>
        <w:rPr>
          <w:bCs/>
          <w:color w:val="000000" w:themeColor="text1"/>
        </w:rPr>
      </w:pPr>
    </w:p>
    <w:p w14:paraId="504EDEC9" w14:textId="67DC800A" w:rsidR="008E39EE" w:rsidRPr="00BE40FA" w:rsidRDefault="008E39EE" w:rsidP="008E39EE">
      <w:pPr>
        <w:spacing w:line="240" w:lineRule="auto"/>
        <w:outlineLvl w:val="0"/>
        <w:rPr>
          <w:bCs/>
          <w:i/>
          <w:iCs/>
          <w:color w:val="000000" w:themeColor="text1"/>
        </w:rPr>
      </w:pPr>
      <w:r>
        <w:rPr>
          <w:bCs/>
          <w:i/>
          <w:iCs/>
          <w:color w:val="000000" w:themeColor="text1"/>
        </w:rPr>
        <w:t>Jeff</w:t>
      </w:r>
      <w:r w:rsidRPr="00BE40FA">
        <w:rPr>
          <w:bCs/>
          <w:i/>
          <w:iCs/>
          <w:color w:val="000000" w:themeColor="text1"/>
        </w:rPr>
        <w:t xml:space="preserve"> </w:t>
      </w:r>
      <w:r>
        <w:rPr>
          <w:bCs/>
          <w:i/>
          <w:iCs/>
          <w:color w:val="000000" w:themeColor="text1"/>
        </w:rPr>
        <w:t>Goldsmith</w:t>
      </w:r>
      <w:r w:rsidRPr="00BE40FA">
        <w:rPr>
          <w:bCs/>
          <w:i/>
          <w:iCs/>
          <w:color w:val="000000" w:themeColor="text1"/>
        </w:rPr>
        <w:t>, PhD</w:t>
      </w:r>
    </w:p>
    <w:p w14:paraId="1DC48B84" w14:textId="35B078D1" w:rsidR="003F4AF3" w:rsidRDefault="003F4AF3" w:rsidP="003F4AF3">
      <w:pPr>
        <w:spacing w:line="240" w:lineRule="auto"/>
        <w:rPr>
          <w:color w:val="000000" w:themeColor="text1"/>
        </w:rPr>
      </w:pPr>
      <w:r w:rsidRPr="00BE40FA">
        <w:rPr>
          <w:color w:val="000000" w:themeColor="text1"/>
        </w:rPr>
        <w:t xml:space="preserve">Department of </w:t>
      </w:r>
      <w:r>
        <w:rPr>
          <w:color w:val="000000" w:themeColor="text1"/>
        </w:rPr>
        <w:t>Biostatistics</w:t>
      </w:r>
      <w:r w:rsidRPr="00BE40FA">
        <w:rPr>
          <w:color w:val="000000" w:themeColor="text1"/>
        </w:rPr>
        <w:t>, Mailman School of Public Health, Columbia University, New York, New York, USA</w:t>
      </w:r>
    </w:p>
    <w:p w14:paraId="781B7713" w14:textId="77777777" w:rsidR="00CA4200" w:rsidRPr="00BE40FA" w:rsidRDefault="00CA4200" w:rsidP="00042EDE">
      <w:pPr>
        <w:spacing w:line="240" w:lineRule="auto"/>
        <w:outlineLvl w:val="0"/>
        <w:rPr>
          <w:bCs/>
          <w:color w:val="000000" w:themeColor="text1"/>
        </w:rPr>
      </w:pPr>
    </w:p>
    <w:p w14:paraId="002CF6CF" w14:textId="0B57996A" w:rsidR="00CA4200" w:rsidRPr="00BE40FA" w:rsidRDefault="004B46BB" w:rsidP="00042EDE">
      <w:pPr>
        <w:spacing w:line="240" w:lineRule="auto"/>
        <w:outlineLvl w:val="0"/>
        <w:rPr>
          <w:bCs/>
          <w:i/>
          <w:iCs/>
          <w:color w:val="000000" w:themeColor="text1"/>
        </w:rPr>
      </w:pPr>
      <w:r w:rsidRPr="00BE40FA">
        <w:rPr>
          <w:bCs/>
          <w:i/>
          <w:iCs/>
          <w:color w:val="000000" w:themeColor="text1"/>
        </w:rPr>
        <w:t>Diane B. R</w:t>
      </w:r>
      <w:r w:rsidR="00765E3B" w:rsidRPr="00BE40FA">
        <w:rPr>
          <w:bCs/>
          <w:i/>
          <w:iCs/>
          <w:color w:val="000000" w:themeColor="text1"/>
        </w:rPr>
        <w:t xml:space="preserve">e, </w:t>
      </w:r>
      <w:r w:rsidR="00FE3D7D" w:rsidRPr="00BE40FA">
        <w:rPr>
          <w:bCs/>
          <w:i/>
          <w:iCs/>
          <w:color w:val="000000" w:themeColor="text1"/>
        </w:rPr>
        <w:t>PhD</w:t>
      </w:r>
    </w:p>
    <w:p w14:paraId="2D05E39E" w14:textId="18FEF58D" w:rsidR="00765E3B" w:rsidRPr="00BE40FA" w:rsidRDefault="00FD4708"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50D7EA8A" w14:textId="77777777" w:rsidR="000267C7" w:rsidRDefault="000267C7" w:rsidP="000267C7">
      <w:pPr>
        <w:spacing w:line="240" w:lineRule="auto"/>
        <w:outlineLvl w:val="0"/>
        <w:rPr>
          <w:bCs/>
          <w:color w:val="000000" w:themeColor="text1"/>
        </w:rPr>
      </w:pPr>
    </w:p>
    <w:p w14:paraId="5490C5CC" w14:textId="1B415B59" w:rsidR="000267C7" w:rsidRPr="00BE40FA" w:rsidRDefault="000267C7" w:rsidP="000267C7">
      <w:pPr>
        <w:spacing w:line="240" w:lineRule="auto"/>
        <w:outlineLvl w:val="0"/>
        <w:rPr>
          <w:bCs/>
          <w:i/>
          <w:iCs/>
          <w:color w:val="000000" w:themeColor="text1"/>
        </w:rPr>
      </w:pPr>
      <w:r w:rsidRPr="00BE40FA">
        <w:rPr>
          <w:bCs/>
          <w:i/>
          <w:iCs/>
          <w:color w:val="000000" w:themeColor="text1"/>
        </w:rPr>
        <w:t>Marc G. Weisskopf,</w:t>
      </w:r>
      <w:r w:rsidR="00110884">
        <w:rPr>
          <w:bCs/>
          <w:i/>
          <w:iCs/>
          <w:color w:val="000000" w:themeColor="text1"/>
        </w:rPr>
        <w:t xml:space="preserve"> </w:t>
      </w:r>
      <w:r w:rsidRPr="00BE40FA">
        <w:rPr>
          <w:bCs/>
          <w:i/>
          <w:iCs/>
          <w:color w:val="000000" w:themeColor="text1"/>
        </w:rPr>
        <w:t>PhD, ScD</w:t>
      </w:r>
    </w:p>
    <w:p w14:paraId="2F36B977" w14:textId="13C4F83B" w:rsidR="000267C7" w:rsidRPr="00BE40FA" w:rsidRDefault="000267C7" w:rsidP="000267C7">
      <w:pPr>
        <w:spacing w:line="240" w:lineRule="auto"/>
        <w:outlineLvl w:val="0"/>
        <w:rPr>
          <w:bCs/>
          <w:color w:val="000000" w:themeColor="text1"/>
        </w:rPr>
      </w:pPr>
      <w:r w:rsidRPr="00BE40FA">
        <w:rPr>
          <w:bCs/>
          <w:color w:val="000000" w:themeColor="text1"/>
        </w:rPr>
        <w:t>Department</w:t>
      </w:r>
      <w:r w:rsidR="00B342CD">
        <w:rPr>
          <w:bCs/>
          <w:color w:val="000000" w:themeColor="text1"/>
        </w:rPr>
        <w:t>s</w:t>
      </w:r>
      <w:r w:rsidRPr="00BE40FA">
        <w:rPr>
          <w:bCs/>
          <w:color w:val="000000" w:themeColor="text1"/>
        </w:rPr>
        <w:t xml:space="preserve"> of Environmental Health</w:t>
      </w:r>
      <w:r w:rsidR="00B342CD">
        <w:rPr>
          <w:bCs/>
          <w:color w:val="000000" w:themeColor="text1"/>
        </w:rPr>
        <w:t xml:space="preserve"> and Epidemiology</w:t>
      </w:r>
      <w:r w:rsidRPr="00BE40FA">
        <w:rPr>
          <w:bCs/>
          <w:color w:val="000000" w:themeColor="text1"/>
        </w:rPr>
        <w:t>, T. H. Chan School of Public Health, Harvard University, Boston, Massachusetts, USA</w:t>
      </w:r>
    </w:p>
    <w:p w14:paraId="0FD6A89F" w14:textId="6175E26B" w:rsidR="004B46BB" w:rsidRPr="00BE40FA" w:rsidRDefault="004B46BB" w:rsidP="00042EDE">
      <w:pPr>
        <w:spacing w:line="240" w:lineRule="auto"/>
        <w:outlineLvl w:val="0"/>
        <w:rPr>
          <w:bCs/>
          <w:color w:val="000000" w:themeColor="text1"/>
        </w:rPr>
      </w:pPr>
    </w:p>
    <w:p w14:paraId="79F5BF7A" w14:textId="77777777" w:rsidR="00CA4200" w:rsidRPr="00BE40FA" w:rsidRDefault="00CA4200" w:rsidP="00042EDE">
      <w:pPr>
        <w:spacing w:line="240" w:lineRule="auto"/>
        <w:outlineLvl w:val="0"/>
        <w:rPr>
          <w:bCs/>
          <w:i/>
          <w:iCs/>
          <w:color w:val="000000" w:themeColor="text1"/>
          <w:vertAlign w:val="superscript"/>
        </w:rPr>
      </w:pPr>
      <w:r w:rsidRPr="00BE40FA">
        <w:rPr>
          <w:bCs/>
          <w:i/>
          <w:iCs/>
          <w:color w:val="000000" w:themeColor="text1"/>
        </w:rPr>
        <w:t xml:space="preserve">Marianthi-Anna Kioumourtzoglou, ScD </w:t>
      </w:r>
    </w:p>
    <w:p w14:paraId="63BFAE85" w14:textId="77777777" w:rsidR="00CA4200" w:rsidRPr="00BE40FA" w:rsidRDefault="00CA4200"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7C5BA57A" w14:textId="48E73E71" w:rsidR="004A6C83" w:rsidRPr="00BE40FA" w:rsidRDefault="004A6C83" w:rsidP="00042EDE">
      <w:pPr>
        <w:spacing w:line="240" w:lineRule="auto"/>
        <w:outlineLvl w:val="0"/>
        <w:rPr>
          <w:color w:val="000000" w:themeColor="text1"/>
        </w:rPr>
      </w:pPr>
    </w:p>
    <w:p w14:paraId="62E844C3" w14:textId="4294087B" w:rsidR="004A6C83" w:rsidRPr="00BE40FA" w:rsidRDefault="004A6C83" w:rsidP="00042EDE">
      <w:pPr>
        <w:spacing w:line="240" w:lineRule="auto"/>
        <w:rPr>
          <w:b/>
          <w:bCs/>
          <w:color w:val="000000" w:themeColor="text1"/>
        </w:rPr>
      </w:pPr>
      <w:r w:rsidRPr="00BE40FA">
        <w:rPr>
          <w:b/>
          <w:bCs/>
          <w:color w:val="000000" w:themeColor="text1"/>
        </w:rPr>
        <w:t>Corresponding Author:</w:t>
      </w:r>
    </w:p>
    <w:p w14:paraId="03A2C808" w14:textId="77777777" w:rsidR="004A6C83" w:rsidRPr="00BE40FA" w:rsidRDefault="004A6C83" w:rsidP="00042EDE">
      <w:pPr>
        <w:spacing w:line="240" w:lineRule="auto"/>
        <w:rPr>
          <w:b/>
          <w:bCs/>
          <w:color w:val="000000" w:themeColor="text1"/>
        </w:rPr>
      </w:pPr>
    </w:p>
    <w:p w14:paraId="16E0908F" w14:textId="77777777" w:rsidR="004A6C83" w:rsidRPr="00BE40FA" w:rsidRDefault="004A6C83" w:rsidP="00042EDE">
      <w:pPr>
        <w:spacing w:line="240" w:lineRule="auto"/>
        <w:rPr>
          <w:color w:val="000000" w:themeColor="text1"/>
        </w:rPr>
      </w:pPr>
      <w:r w:rsidRPr="00BE40FA">
        <w:rPr>
          <w:color w:val="000000" w:themeColor="text1"/>
        </w:rPr>
        <w:t>Robbie M Parks</w:t>
      </w:r>
    </w:p>
    <w:p w14:paraId="40167386" w14:textId="77777777" w:rsidR="004A6C83" w:rsidRPr="00BE40FA" w:rsidRDefault="004A6C83" w:rsidP="00042EDE">
      <w:pPr>
        <w:spacing w:line="240" w:lineRule="auto"/>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spacing w:line="240" w:lineRule="auto"/>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spacing w:line="240" w:lineRule="auto"/>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spacing w:line="240" w:lineRule="auto"/>
        <w:rPr>
          <w:color w:val="000000" w:themeColor="text1"/>
        </w:rPr>
      </w:pPr>
      <w:r w:rsidRPr="00BE40FA">
        <w:rPr>
          <w:color w:val="000000" w:themeColor="text1"/>
        </w:rPr>
        <w:t xml:space="preserve">New York, New York, 10032 </w:t>
      </w:r>
    </w:p>
    <w:p w14:paraId="50015204" w14:textId="77777777" w:rsidR="004A6C83" w:rsidRPr="00BE40FA" w:rsidRDefault="004A6C83" w:rsidP="00042EDE">
      <w:pPr>
        <w:pStyle w:val="Paragraph"/>
        <w:spacing w:before="0" w:line="240" w:lineRule="auto"/>
        <w:ind w:firstLine="0"/>
      </w:pPr>
      <w:r w:rsidRPr="00BE40FA">
        <w:t xml:space="preserve">Email: </w:t>
      </w:r>
      <w:hyperlink r:id="rId8" w:history="1">
        <w:r w:rsidRPr="00BE40FA">
          <w:rPr>
            <w:rStyle w:val="Hyperlink"/>
          </w:rPr>
          <w:t>robbie.parks@columbia.edu</w:t>
        </w:r>
      </w:hyperlink>
    </w:p>
    <w:p w14:paraId="5DB4544B" w14:textId="77777777" w:rsidR="004A6C83" w:rsidRPr="00BE40FA" w:rsidRDefault="004A6C83" w:rsidP="00042EDE">
      <w:pPr>
        <w:pStyle w:val="Paragraph"/>
        <w:spacing w:before="0" w:line="240" w:lineRule="auto"/>
        <w:ind w:firstLine="0"/>
      </w:pPr>
    </w:p>
    <w:p w14:paraId="6A12B036" w14:textId="77777777" w:rsidR="004A6C83" w:rsidRPr="00BE40FA" w:rsidRDefault="004A6C83" w:rsidP="00042EDE">
      <w:pPr>
        <w:pStyle w:val="Paragraph"/>
        <w:spacing w:before="0" w:line="240" w:lineRule="auto"/>
        <w:ind w:firstLine="0"/>
        <w:rPr>
          <w:b/>
        </w:rPr>
      </w:pPr>
      <w:r w:rsidRPr="00BE40FA">
        <w:rPr>
          <w:b/>
        </w:rPr>
        <w:t>Word Count:</w:t>
      </w:r>
    </w:p>
    <w:p w14:paraId="69FF0831" w14:textId="0B29B0EA" w:rsidR="004A6C83" w:rsidRPr="00BE40FA" w:rsidRDefault="004A6C83" w:rsidP="00042EDE">
      <w:pPr>
        <w:pStyle w:val="Paragraph"/>
        <w:spacing w:before="0" w:line="240" w:lineRule="auto"/>
        <w:ind w:firstLine="0"/>
        <w:rPr>
          <w:bCs/>
        </w:rPr>
      </w:pPr>
      <w:r w:rsidRPr="00BE40FA">
        <w:rPr>
          <w:bCs/>
        </w:rPr>
        <w:t xml:space="preserve">Abstract: </w:t>
      </w:r>
      <w:r w:rsidRPr="00BE40FA">
        <w:rPr>
          <w:bCs/>
        </w:rPr>
        <w:tab/>
      </w:r>
      <w:r w:rsidR="00EB4EEB">
        <w:rPr>
          <w:bCs/>
        </w:rPr>
        <w:t>299</w:t>
      </w:r>
      <w:r w:rsidRPr="00BE40FA">
        <w:rPr>
          <w:bCs/>
        </w:rPr>
        <w:t xml:space="preserve"> words</w:t>
      </w:r>
    </w:p>
    <w:p w14:paraId="459AFE57" w14:textId="623F78C8" w:rsidR="004A6C83" w:rsidRPr="00BE40FA" w:rsidRDefault="004A6C83" w:rsidP="00042EDE">
      <w:pPr>
        <w:spacing w:line="240" w:lineRule="auto"/>
        <w:rPr>
          <w:b/>
          <w:color w:val="000000" w:themeColor="text1"/>
        </w:rPr>
      </w:pPr>
      <w:r w:rsidRPr="00BE40FA">
        <w:rPr>
          <w:bCs/>
        </w:rPr>
        <w:t>Main Text:</w:t>
      </w:r>
      <w:r w:rsidRPr="00BE40FA">
        <w:rPr>
          <w:bCs/>
        </w:rPr>
        <w:tab/>
      </w:r>
      <w:r w:rsidR="00A13CA0">
        <w:rPr>
          <w:bCs/>
        </w:rPr>
        <w:t>3,000</w:t>
      </w:r>
      <w:r w:rsidRPr="00BE40FA">
        <w:rPr>
          <w:bCs/>
        </w:rPr>
        <w:t xml:space="preserve"> words</w:t>
      </w:r>
      <w:r w:rsidRPr="00BE40FA">
        <w:rPr>
          <w:b/>
          <w:color w:val="000000" w:themeColor="text1"/>
        </w:rPr>
        <w:br w:type="page"/>
      </w:r>
    </w:p>
    <w:p w14:paraId="380CD14D" w14:textId="77777777" w:rsidR="00146C41" w:rsidRPr="00BE40FA" w:rsidRDefault="00146C41" w:rsidP="00042EDE">
      <w:pPr>
        <w:rPr>
          <w:b/>
        </w:rPr>
      </w:pPr>
      <w:r w:rsidRPr="00BE40FA">
        <w:rPr>
          <w:b/>
        </w:rPr>
        <w:lastRenderedPageBreak/>
        <w:t>Key Points</w:t>
      </w:r>
    </w:p>
    <w:p w14:paraId="5EC63E61" w14:textId="1EB9CBEA" w:rsidR="00146C41" w:rsidRPr="00BE40FA" w:rsidRDefault="00146C41" w:rsidP="00042EDE">
      <w:pPr>
        <w:rPr>
          <w:bCs/>
        </w:rPr>
      </w:pPr>
      <w:r w:rsidRPr="00BE40FA">
        <w:rPr>
          <w:b/>
        </w:rPr>
        <w:t xml:space="preserve">Question: </w:t>
      </w:r>
      <w:r w:rsidRPr="00BE40FA">
        <w:rPr>
          <w:bCs/>
        </w:rPr>
        <w:t xml:space="preserve">How </w:t>
      </w:r>
      <w:r w:rsidR="00805940" w:rsidRPr="00BE40FA">
        <w:rPr>
          <w:bCs/>
        </w:rPr>
        <w:t>are</w:t>
      </w:r>
      <w:r w:rsidR="00AA401F" w:rsidRPr="00BE40FA">
        <w:rPr>
          <w:bCs/>
        </w:rPr>
        <w:t xml:space="preserve"> </w:t>
      </w:r>
      <w:r w:rsidR="004A74FF">
        <w:rPr>
          <w:bCs/>
        </w:rPr>
        <w:t>ambient</w:t>
      </w:r>
      <w:r w:rsidR="00133F07">
        <w:rPr>
          <w:bCs/>
        </w:rPr>
        <w:t xml:space="preserve"> air </w:t>
      </w:r>
      <w:r w:rsidR="00AA401F" w:rsidRPr="00F2291E">
        <w:rPr>
          <w:bCs/>
        </w:rPr>
        <w:t>pollutant</w:t>
      </w:r>
      <w:r w:rsidR="00D811CD" w:rsidRPr="00F2291E">
        <w:rPr>
          <w:bCs/>
        </w:rPr>
        <w:t>s</w:t>
      </w:r>
      <w:r w:rsidR="00602AA9">
        <w:rPr>
          <w:bCs/>
        </w:rPr>
        <w:t xml:space="preserve"> </w:t>
      </w:r>
      <w:r w:rsidR="00805940" w:rsidRPr="00BE40FA">
        <w:rPr>
          <w:bCs/>
        </w:rPr>
        <w:t>associated with diagnosis</w:t>
      </w:r>
      <w:r w:rsidR="00BD0F91" w:rsidRPr="00BE40FA">
        <w:rPr>
          <w:bCs/>
        </w:rPr>
        <w:t xml:space="preserve"> of</w:t>
      </w:r>
      <w:r w:rsidRPr="00BE40FA">
        <w:rPr>
          <w:bCs/>
        </w:rPr>
        <w:t xml:space="preserve"> </w:t>
      </w:r>
      <w:r w:rsidR="00AA401F" w:rsidRPr="00BE40FA">
        <w:rPr>
          <w:bCs/>
        </w:rPr>
        <w:t>amyotrophic lateral sclerosis (ALS)</w:t>
      </w:r>
      <w:r w:rsidR="00DC65FB" w:rsidRPr="00BE40FA">
        <w:rPr>
          <w:bCs/>
        </w:rPr>
        <w:t>?</w:t>
      </w:r>
    </w:p>
    <w:p w14:paraId="7F23D485" w14:textId="22401C1D" w:rsidR="006A7248" w:rsidRPr="00BE40FA" w:rsidRDefault="00146C41" w:rsidP="00042EDE">
      <w:pPr>
        <w:rPr>
          <w:bCs/>
        </w:rPr>
      </w:pPr>
      <w:r w:rsidRPr="00BE40FA">
        <w:rPr>
          <w:b/>
        </w:rPr>
        <w:t xml:space="preserve">Findings: </w:t>
      </w:r>
      <w:r w:rsidR="006A7248" w:rsidRPr="006A7248">
        <w:rPr>
          <w:bCs/>
        </w:rPr>
        <w:t xml:space="preserve">In this population-based case-control study of ALS diagnosis in Denmark, including 3,939 cases, we observed that elemental carbon at </w:t>
      </w:r>
      <w:r w:rsidR="00D66A2E">
        <w:rPr>
          <w:bCs/>
        </w:rPr>
        <w:t>a</w:t>
      </w:r>
      <w:r w:rsidR="006A7248" w:rsidRPr="006A7248">
        <w:rPr>
          <w:bCs/>
        </w:rPr>
        <w:t xml:space="preserve"> residence was associated with an increase in odds of ALS diagnosis.</w:t>
      </w:r>
    </w:p>
    <w:p w14:paraId="391E5A48" w14:textId="3E8EB26F" w:rsidR="00146C41" w:rsidRPr="00BE40FA" w:rsidRDefault="00146C41" w:rsidP="00042EDE">
      <w:pPr>
        <w:rPr>
          <w:bCs/>
        </w:rPr>
      </w:pPr>
      <w:r w:rsidRPr="00BE40FA">
        <w:rPr>
          <w:b/>
        </w:rPr>
        <w:t xml:space="preserve">Meaning: </w:t>
      </w:r>
      <w:r w:rsidR="006A7248" w:rsidRPr="006A7248">
        <w:rPr>
          <w:bCs/>
        </w:rPr>
        <w:t>Our results indicate that sources of air pollution with elemental carbon, such as diesel engines and woodburning stoves, might contribute to development of ALS. Th</w:t>
      </w:r>
      <w:ins w:id="0" w:author="Elizabeth Gibson" w:date="2021-11-10T15:16:00Z">
        <w:r w:rsidR="00376942">
          <w:rPr>
            <w:bCs/>
          </w:rPr>
          <w:t>is</w:t>
        </w:r>
      </w:ins>
      <w:del w:id="1" w:author="Elizabeth Gibson" w:date="2021-11-10T15:16:00Z">
        <w:r w:rsidR="006A7248" w:rsidRPr="006A7248" w:rsidDel="00376942">
          <w:rPr>
            <w:bCs/>
          </w:rPr>
          <w:delText>e</w:delText>
        </w:r>
      </w:del>
      <w:r w:rsidR="006A7248" w:rsidRPr="006A7248">
        <w:rPr>
          <w:bCs/>
        </w:rPr>
        <w:t xml:space="preserve"> result needs confirmation in future studies before any conclusion can be reached.</w:t>
      </w:r>
      <w:r w:rsidRPr="00BE40FA">
        <w:rPr>
          <w:b/>
          <w:bCs/>
        </w:rPr>
        <w:br w:type="page"/>
      </w:r>
    </w:p>
    <w:p w14:paraId="14A153A2" w14:textId="77777777" w:rsidR="00E27205" w:rsidRPr="00BE40FA" w:rsidRDefault="00E27205" w:rsidP="00042EDE">
      <w:pPr>
        <w:rPr>
          <w:b/>
        </w:rPr>
      </w:pPr>
      <w:r w:rsidRPr="00BE40FA">
        <w:rPr>
          <w:b/>
        </w:rPr>
        <w:lastRenderedPageBreak/>
        <w:t>Abstract</w:t>
      </w:r>
    </w:p>
    <w:p w14:paraId="0C121A4A" w14:textId="6BCA6E33" w:rsidR="00E27205" w:rsidRPr="00BE40FA" w:rsidRDefault="00E27205" w:rsidP="00042EDE">
      <w:r w:rsidRPr="00BE40FA">
        <w:rPr>
          <w:b/>
        </w:rPr>
        <w:t xml:space="preserve">Importance: </w:t>
      </w:r>
      <w:r w:rsidR="00F9217A" w:rsidRPr="00BE40FA">
        <w:t>Amyotrophic lateral sclerosis (ALS) is a fatal neurodegenerative disease</w:t>
      </w:r>
      <w:r w:rsidR="00F03089" w:rsidRPr="00BE40FA">
        <w:t xml:space="preserve">. </w:t>
      </w:r>
      <w:r w:rsidR="004C5DD5">
        <w:t>L</w:t>
      </w:r>
      <w:r w:rsidR="00F9217A" w:rsidRPr="00BE40FA">
        <w:t>imited evidence suggest</w:t>
      </w:r>
      <w:r w:rsidR="004C5DD5">
        <w:t>s that</w:t>
      </w:r>
      <w:r w:rsidR="00F9217A" w:rsidRPr="00BE40FA">
        <w:t xml:space="preserve"> ALS </w:t>
      </w:r>
      <w:r w:rsidR="00206201">
        <w:t xml:space="preserve">symptoms </w:t>
      </w:r>
      <w:r w:rsidR="00F9217A" w:rsidRPr="00BE40FA">
        <w:t>onset is associated with air pollution</w:t>
      </w:r>
      <w:r w:rsidR="0027095D">
        <w:t xml:space="preserve"> exposure</w:t>
      </w:r>
      <w:r w:rsidR="00F9217A" w:rsidRPr="00BE40FA">
        <w:t xml:space="preserve"> and specifically </w:t>
      </w:r>
      <w:del w:id="2" w:author="Elizabeth Gibson" w:date="2021-11-10T15:18:00Z">
        <w:r w:rsidR="00F9217A" w:rsidRPr="00BE40FA" w:rsidDel="005C0130">
          <w:delText xml:space="preserve">to </w:delText>
        </w:r>
      </w:del>
      <w:ins w:id="3" w:author="Elizabeth Gibson" w:date="2021-11-10T15:18:00Z">
        <w:r w:rsidR="005C0130">
          <w:t>with</w:t>
        </w:r>
        <w:r w:rsidR="005C0130" w:rsidRPr="00BE40FA">
          <w:t xml:space="preserve"> </w:t>
        </w:r>
      </w:ins>
      <w:r w:rsidR="00F9217A" w:rsidRPr="00BE40FA">
        <w:t xml:space="preserve">traffic-related </w:t>
      </w:r>
      <w:r w:rsidR="00E6169B">
        <w:t>pollutants</w:t>
      </w:r>
      <w:r w:rsidR="00F9217A" w:rsidRPr="00BE40FA">
        <w:t>.</w:t>
      </w:r>
    </w:p>
    <w:p w14:paraId="2D873158" w14:textId="33E6CEA1" w:rsidR="00E27205" w:rsidRPr="00BE40FA" w:rsidRDefault="00E27205" w:rsidP="00042EDE">
      <w:pPr>
        <w:rPr>
          <w:bCs/>
        </w:rPr>
      </w:pPr>
      <w:r w:rsidRPr="00BE40FA">
        <w:rPr>
          <w:b/>
        </w:rPr>
        <w:t xml:space="preserve">Objective: </w:t>
      </w:r>
      <w:r w:rsidR="00C0671D" w:rsidRPr="00BE40FA">
        <w:rPr>
          <w:bCs/>
        </w:rPr>
        <w:t xml:space="preserve">To determine whether exposure to </w:t>
      </w:r>
      <w:r w:rsidR="004B3DBD">
        <w:rPr>
          <w:bCs/>
        </w:rPr>
        <w:t>air</w:t>
      </w:r>
      <w:r w:rsidR="00C0671D" w:rsidRPr="00BE40FA">
        <w:rPr>
          <w:bCs/>
        </w:rPr>
        <w:t xml:space="preserve"> </w:t>
      </w:r>
      <w:r w:rsidR="00E6169B">
        <w:rPr>
          <w:bCs/>
        </w:rPr>
        <w:t>pollutants</w:t>
      </w:r>
      <w:r w:rsidR="00C0671D" w:rsidRPr="00BE40FA">
        <w:rPr>
          <w:bCs/>
        </w:rPr>
        <w:t xml:space="preserve"> </w:t>
      </w:r>
      <w:r w:rsidR="00DF0E74" w:rsidRPr="00BE40FA">
        <w:rPr>
          <w:bCs/>
        </w:rPr>
        <w:t>is</w:t>
      </w:r>
      <w:r w:rsidR="00C0671D" w:rsidRPr="00BE40FA">
        <w:rPr>
          <w:bCs/>
        </w:rPr>
        <w:t xml:space="preserve"> associated with ALS diagnosi</w:t>
      </w:r>
      <w:r w:rsidR="0037168B" w:rsidRPr="00BE40FA">
        <w:rPr>
          <w:bCs/>
        </w:rPr>
        <w:t>s.</w:t>
      </w:r>
    </w:p>
    <w:p w14:paraId="1D16C3EE" w14:textId="3E5A6386" w:rsidR="00F07E84" w:rsidRPr="00BE40FA" w:rsidRDefault="00F07E84" w:rsidP="00F07E84">
      <w:pPr>
        <w:rPr>
          <w:bCs/>
        </w:rPr>
      </w:pPr>
      <w:r w:rsidRPr="00BE40FA">
        <w:rPr>
          <w:b/>
        </w:rPr>
        <w:t>Design</w:t>
      </w:r>
      <w:r w:rsidR="00F61B92">
        <w:rPr>
          <w:b/>
        </w:rPr>
        <w:t>, Setting, and Participants</w:t>
      </w:r>
      <w:r w:rsidR="00E27205" w:rsidRPr="00BE40FA">
        <w:rPr>
          <w:b/>
        </w:rPr>
        <w:t xml:space="preserve">: </w:t>
      </w:r>
      <w:r w:rsidR="00537B54" w:rsidRPr="00747E90">
        <w:rPr>
          <w:bCs/>
        </w:rPr>
        <w:t>I</w:t>
      </w:r>
      <w:r w:rsidR="00537B54" w:rsidRPr="00BE40FA">
        <w:rPr>
          <w:bCs/>
        </w:rPr>
        <w:t xml:space="preserve">n this </w:t>
      </w:r>
      <w:r w:rsidR="00537B54">
        <w:rPr>
          <w:bCs/>
        </w:rPr>
        <w:t xml:space="preserve">population-based </w:t>
      </w:r>
      <w:r w:rsidR="00537B54" w:rsidRPr="00BE40FA">
        <w:rPr>
          <w:bCs/>
        </w:rPr>
        <w:t xml:space="preserve">case-control study, </w:t>
      </w:r>
      <w:r w:rsidR="00537B54">
        <w:rPr>
          <w:bCs/>
        </w:rPr>
        <w:t>w</w:t>
      </w:r>
      <w:r w:rsidRPr="00BE40FA">
        <w:rPr>
          <w:bCs/>
        </w:rPr>
        <w:t xml:space="preserve">e used data </w:t>
      </w:r>
      <w:r w:rsidR="00C45A34">
        <w:rPr>
          <w:bCs/>
        </w:rPr>
        <w:t xml:space="preserve">on </w:t>
      </w:r>
      <w:r w:rsidR="00C45A34">
        <w:rPr>
          <w:color w:val="000000" w:themeColor="text1"/>
        </w:rPr>
        <w:t xml:space="preserve">3,939 </w:t>
      </w:r>
      <w:r w:rsidR="00C45A34" w:rsidRPr="00BE40FA">
        <w:rPr>
          <w:bCs/>
        </w:rPr>
        <w:t xml:space="preserve">ALS cases </w:t>
      </w:r>
      <w:r w:rsidRPr="00BE40FA">
        <w:rPr>
          <w:bCs/>
        </w:rPr>
        <w:t xml:space="preserve">from the </w:t>
      </w:r>
      <w:r w:rsidR="00EA699C" w:rsidRPr="00EA699C">
        <w:rPr>
          <w:bCs/>
        </w:rPr>
        <w:t xml:space="preserve">Danish National Patient Register </w:t>
      </w:r>
      <w:r w:rsidRPr="00BE40FA">
        <w:rPr>
          <w:bCs/>
        </w:rPr>
        <w:t>diagnosed between 1989 – 2013 and matched on</w:t>
      </w:r>
      <w:r w:rsidR="00B90716">
        <w:rPr>
          <w:bCs/>
        </w:rPr>
        <w:t xml:space="preserve"> age</w:t>
      </w:r>
      <w:r w:rsidRPr="00BE40FA">
        <w:rPr>
          <w:bCs/>
        </w:rPr>
        <w:t xml:space="preserve">, sex, </w:t>
      </w:r>
      <w:r w:rsidR="00C86326">
        <w:rPr>
          <w:bCs/>
        </w:rPr>
        <w:t xml:space="preserve">year </w:t>
      </w:r>
      <w:r w:rsidR="00280CDE">
        <w:rPr>
          <w:bCs/>
        </w:rPr>
        <w:t>of birth</w:t>
      </w:r>
      <w:r w:rsidR="0012214B">
        <w:rPr>
          <w:bCs/>
        </w:rPr>
        <w:t xml:space="preserve"> </w:t>
      </w:r>
      <w:r w:rsidRPr="00BE40FA">
        <w:rPr>
          <w:bCs/>
        </w:rPr>
        <w:t>and vital status to</w:t>
      </w:r>
      <w:r w:rsidR="00CC78D6">
        <w:rPr>
          <w:bCs/>
        </w:rPr>
        <w:t xml:space="preserve"> </w:t>
      </w:r>
      <w:r w:rsidR="00CC78D6">
        <w:rPr>
          <w:color w:val="000000" w:themeColor="text1"/>
        </w:rPr>
        <w:t>19,298</w:t>
      </w:r>
      <w:r w:rsidRPr="00BE40FA">
        <w:rPr>
          <w:bCs/>
        </w:rPr>
        <w:t xml:space="preserve"> </w:t>
      </w:r>
      <w:r w:rsidR="00130D2B">
        <w:rPr>
          <w:bCs/>
        </w:rPr>
        <w:t>population-based</w:t>
      </w:r>
      <w:r w:rsidR="00C86326">
        <w:rPr>
          <w:bCs/>
        </w:rPr>
        <w:t xml:space="preserve"> </w:t>
      </w:r>
      <w:r w:rsidRPr="00BE40FA">
        <w:rPr>
          <w:bCs/>
        </w:rPr>
        <w:t>controls</w:t>
      </w:r>
      <w:r w:rsidR="003651D2">
        <w:rPr>
          <w:bCs/>
        </w:rPr>
        <w:t xml:space="preserve"> free of ALS at index date</w:t>
      </w:r>
      <w:r w:rsidRPr="00BE40FA">
        <w:rPr>
          <w:bCs/>
        </w:rPr>
        <w:t xml:space="preserve">. We used predictions </w:t>
      </w:r>
      <w:r w:rsidR="00946AAC">
        <w:rPr>
          <w:bCs/>
        </w:rPr>
        <w:t>of</w:t>
      </w:r>
      <w:r w:rsidR="00C70E13">
        <w:rPr>
          <w:bCs/>
        </w:rPr>
        <w:t xml:space="preserve"> </w:t>
      </w:r>
      <w:r w:rsidR="008F295B" w:rsidRPr="00BE40FA">
        <w:rPr>
          <w:bCs/>
        </w:rPr>
        <w:t>nitrogen oxides (NO</w:t>
      </w:r>
      <w:r w:rsidR="008F295B" w:rsidRPr="00BE40FA">
        <w:rPr>
          <w:bCs/>
          <w:vertAlign w:val="subscript"/>
        </w:rPr>
        <w:t>x</w:t>
      </w:r>
      <w:r w:rsidR="008F295B" w:rsidRPr="00BE40FA">
        <w:rPr>
          <w:bCs/>
        </w:rPr>
        <w:t>), carbon monoxide (CO), elemental carbon (EC), and fine particles (PM</w:t>
      </w:r>
      <w:r w:rsidR="008F295B" w:rsidRPr="00BE40FA">
        <w:rPr>
          <w:bCs/>
          <w:vertAlign w:val="subscript"/>
        </w:rPr>
        <w:t>2</w:t>
      </w:r>
      <w:r w:rsidR="008F295B" w:rsidRPr="00BE40FA">
        <w:rPr>
          <w:bCs/>
          <w:i/>
          <w:vertAlign w:val="subscript"/>
        </w:rPr>
        <w:t>.</w:t>
      </w:r>
      <w:r w:rsidR="008F295B" w:rsidRPr="00BE40FA">
        <w:rPr>
          <w:bCs/>
          <w:vertAlign w:val="subscript"/>
        </w:rPr>
        <w:t>5</w:t>
      </w:r>
      <w:r w:rsidR="008F295B" w:rsidRPr="00BE40FA">
        <w:rPr>
          <w:bCs/>
        </w:rPr>
        <w:t>)</w:t>
      </w:r>
      <w:r w:rsidR="008F295B">
        <w:rPr>
          <w:bCs/>
        </w:rPr>
        <w:t xml:space="preserve"> from </w:t>
      </w:r>
      <w:r w:rsidRPr="00BE40FA">
        <w:rPr>
          <w:bCs/>
        </w:rPr>
        <w:t xml:space="preserve">validated </w:t>
      </w:r>
      <w:proofErr w:type="spellStart"/>
      <w:r w:rsidRPr="00BE40FA">
        <w:rPr>
          <w:bCs/>
        </w:rPr>
        <w:t>spatio</w:t>
      </w:r>
      <w:proofErr w:type="spellEnd"/>
      <w:r w:rsidRPr="00BE40FA">
        <w:rPr>
          <w:bCs/>
        </w:rPr>
        <w:t>-temporal model</w:t>
      </w:r>
      <w:r w:rsidR="00594CE8">
        <w:rPr>
          <w:bCs/>
        </w:rPr>
        <w:t>s</w:t>
      </w:r>
      <w:r w:rsidRPr="00BE40FA">
        <w:rPr>
          <w:bCs/>
        </w:rPr>
        <w:t xml:space="preserve"> to assign </w:t>
      </w:r>
      <w:r w:rsidR="008A762B">
        <w:rPr>
          <w:bCs/>
        </w:rPr>
        <w:t xml:space="preserve">1-, </w:t>
      </w:r>
      <w:r w:rsidRPr="00BE40FA">
        <w:rPr>
          <w:bCs/>
        </w:rPr>
        <w:t>5-</w:t>
      </w:r>
      <w:r w:rsidR="008A762B">
        <w:rPr>
          <w:bCs/>
        </w:rPr>
        <w:t>, and 10-</w:t>
      </w:r>
      <w:r w:rsidRPr="00BE40FA">
        <w:rPr>
          <w:bCs/>
        </w:rPr>
        <w:t xml:space="preserve">year average exposures </w:t>
      </w:r>
      <w:r w:rsidR="004A6BA8">
        <w:rPr>
          <w:bCs/>
        </w:rPr>
        <w:t>pre-</w:t>
      </w:r>
      <w:r w:rsidR="008D2F11">
        <w:rPr>
          <w:bCs/>
        </w:rPr>
        <w:t>ALS diagnosis</w:t>
      </w:r>
      <w:r w:rsidRPr="00BE40FA">
        <w:rPr>
          <w:bCs/>
        </w:rPr>
        <w:t xml:space="preserve"> </w:t>
      </w:r>
      <w:r w:rsidR="00322F56" w:rsidRPr="00BE40FA">
        <w:rPr>
          <w:bCs/>
        </w:rPr>
        <w:t xml:space="preserve">at </w:t>
      </w:r>
      <w:r w:rsidR="004A74FF">
        <w:rPr>
          <w:bCs/>
        </w:rPr>
        <w:t xml:space="preserve">present and historical </w:t>
      </w:r>
      <w:r w:rsidR="00322F56" w:rsidRPr="00BE40FA">
        <w:rPr>
          <w:bCs/>
        </w:rPr>
        <w:t>residential addresses of study participants</w:t>
      </w:r>
      <w:r w:rsidRPr="00BE40FA">
        <w:rPr>
          <w:bCs/>
        </w:rPr>
        <w:t xml:space="preserve">. </w:t>
      </w:r>
      <w:r w:rsidR="00EB7DDF">
        <w:rPr>
          <w:bCs/>
        </w:rPr>
        <w:t>W</w:t>
      </w:r>
      <w:r w:rsidR="00130D2B" w:rsidRPr="00BE40FA">
        <w:rPr>
          <w:bCs/>
        </w:rPr>
        <w:t xml:space="preserve">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w:t>
      </w:r>
      <w:r w:rsidR="00FC7612">
        <w:rPr>
          <w:bCs/>
        </w:rPr>
        <w:t>and joint</w:t>
      </w:r>
      <w:r w:rsidR="00594CE8">
        <w:rPr>
          <w:bCs/>
        </w:rPr>
        <w:t xml:space="preserve"> association </w:t>
      </w:r>
      <w:r w:rsidR="007E091D">
        <w:rPr>
          <w:bCs/>
        </w:rPr>
        <w:t>for</w:t>
      </w:r>
      <w:r w:rsidR="00594CE8">
        <w:rPr>
          <w:bCs/>
        </w:rPr>
        <w:t xml:space="preserve"> the </w:t>
      </w:r>
      <w:r w:rsidR="004E73DE">
        <w:rPr>
          <w:bCs/>
        </w:rPr>
        <w:t>three</w:t>
      </w:r>
      <w:r w:rsidR="00594CE8">
        <w:rPr>
          <w:bCs/>
        </w:rPr>
        <w:t xml:space="preserve"> </w:t>
      </w:r>
      <w:r w:rsidR="00B76A7A">
        <w:rPr>
          <w:bCs/>
        </w:rPr>
        <w:t xml:space="preserve">traffic-related </w:t>
      </w:r>
      <w:r w:rsidR="00594CE8">
        <w:rPr>
          <w:bCs/>
        </w:rPr>
        <w:t>pollutants (NO</w:t>
      </w:r>
      <w:r w:rsidR="00594CE8" w:rsidRPr="00B032BC">
        <w:rPr>
          <w:bCs/>
          <w:vertAlign w:val="subscript"/>
        </w:rPr>
        <w:t>x</w:t>
      </w:r>
      <w:r w:rsidR="00594CE8">
        <w:rPr>
          <w:bCs/>
        </w:rPr>
        <w:t>, CO, and EC), as well as pollutant-specific associations</w:t>
      </w:r>
      <w:r w:rsidR="00130D2B" w:rsidRPr="00BE40FA">
        <w:rPr>
          <w:bCs/>
        </w:rPr>
        <w:t>.</w:t>
      </w:r>
    </w:p>
    <w:p w14:paraId="0BFB3B98" w14:textId="799E22C2" w:rsidR="00E27205" w:rsidRPr="00BE40FA" w:rsidRDefault="00E27205" w:rsidP="00042EDE">
      <w:pPr>
        <w:rPr>
          <w:bCs/>
        </w:rPr>
      </w:pPr>
      <w:r w:rsidRPr="00BE40FA">
        <w:rPr>
          <w:b/>
        </w:rPr>
        <w:t xml:space="preserve">Main Outcome Measure: </w:t>
      </w:r>
      <w:r w:rsidR="00643397" w:rsidRPr="00B032BC">
        <w:rPr>
          <w:bCs/>
        </w:rPr>
        <w:t>Adjus</w:t>
      </w:r>
      <w:r w:rsidR="00643397">
        <w:rPr>
          <w:bCs/>
        </w:rPr>
        <w:t xml:space="preserve">ted odds ratio for </w:t>
      </w:r>
      <w:r w:rsidR="00733C7D" w:rsidRPr="00BE40FA">
        <w:rPr>
          <w:bCs/>
        </w:rPr>
        <w:t xml:space="preserve">ALS diagnosis </w:t>
      </w:r>
      <w:r w:rsidR="00643397">
        <w:rPr>
          <w:bCs/>
        </w:rPr>
        <w:t xml:space="preserve">associated with </w:t>
      </w:r>
      <w:r w:rsidR="007642F0">
        <w:rPr>
          <w:bCs/>
        </w:rPr>
        <w:t xml:space="preserve">5-year average </w:t>
      </w:r>
      <w:r w:rsidR="00643397">
        <w:rPr>
          <w:bCs/>
        </w:rPr>
        <w:t>pollutant</w:t>
      </w:r>
      <w:r w:rsidR="003E0158">
        <w:rPr>
          <w:bCs/>
        </w:rPr>
        <w:t xml:space="preserve"> exposure</w:t>
      </w:r>
      <w:r w:rsidR="00643397">
        <w:rPr>
          <w:bCs/>
        </w:rPr>
        <w:t>.</w:t>
      </w:r>
    </w:p>
    <w:p w14:paraId="4029EEA4" w14:textId="143B3D89" w:rsidR="00E27205" w:rsidRPr="00BE40FA" w:rsidRDefault="00E27205" w:rsidP="00042EDE">
      <w:pPr>
        <w:rPr>
          <w:color w:val="000000" w:themeColor="text1"/>
        </w:rPr>
      </w:pPr>
      <w:r w:rsidRPr="00BE40FA">
        <w:rPr>
          <w:b/>
        </w:rPr>
        <w:t xml:space="preserve">Results: </w:t>
      </w:r>
      <w:r w:rsidR="00663E3C">
        <w:rPr>
          <w:color w:val="000000" w:themeColor="text1"/>
        </w:rPr>
        <w:t>Fo</w:t>
      </w:r>
      <w:r w:rsidR="005D4AE9" w:rsidRPr="00BE40FA">
        <w:rPr>
          <w:color w:val="000000" w:themeColor="text1"/>
        </w:rPr>
        <w:t xml:space="preserve">r a standard deviation (SD) increase in 5-year average concentrations, </w:t>
      </w:r>
      <w:r w:rsidR="00A37346">
        <w:rPr>
          <w:color w:val="000000" w:themeColor="text1"/>
        </w:rPr>
        <w:t xml:space="preserve">EC was individually associated with </w:t>
      </w:r>
      <w:r w:rsidR="00A37346" w:rsidRPr="00BE40FA">
        <w:rPr>
          <w:color w:val="000000" w:themeColor="text1"/>
        </w:rPr>
        <w:t>an increase in odds (</w:t>
      </w:r>
      <w:r w:rsidR="00FC7612">
        <w:rPr>
          <w:bCs/>
          <w:color w:val="000000" w:themeColor="text1"/>
          <w:lang w:val="en-GB"/>
        </w:rPr>
        <w:t>11.5</w:t>
      </w:r>
      <w:r w:rsidR="00A37346" w:rsidRPr="00BE40FA">
        <w:rPr>
          <w:color w:val="000000" w:themeColor="text1"/>
        </w:rPr>
        <w:t xml:space="preserve">%; </w:t>
      </w:r>
      <w:r w:rsidR="00301AD8" w:rsidRPr="00BE40FA">
        <w:rPr>
          <w:color w:val="000000" w:themeColor="text1"/>
        </w:rPr>
        <w:t>95% credible interval [</w:t>
      </w:r>
      <w:proofErr w:type="spellStart"/>
      <w:r w:rsidR="00301AD8" w:rsidRPr="00BE40FA">
        <w:rPr>
          <w:color w:val="000000" w:themeColor="text1"/>
        </w:rPr>
        <w:t>CrI</w:t>
      </w:r>
      <w:proofErr w:type="spellEnd"/>
      <w:r w:rsidR="00301AD8" w:rsidRPr="00BE40FA">
        <w:rPr>
          <w:color w:val="000000" w:themeColor="text1"/>
        </w:rPr>
        <w:t>]</w:t>
      </w:r>
      <w:r w:rsidR="00A37346" w:rsidRPr="00BE40FA">
        <w:rPr>
          <w:color w:val="000000" w:themeColor="text1"/>
        </w:rPr>
        <w:t xml:space="preserve">: </w:t>
      </w:r>
      <w:r w:rsidR="00FC7612">
        <w:rPr>
          <w:color w:val="000000" w:themeColor="text1"/>
        </w:rPr>
        <w:t>-1.0</w:t>
      </w:r>
      <w:r w:rsidR="00A37346" w:rsidRPr="00BE40FA">
        <w:rPr>
          <w:color w:val="000000" w:themeColor="text1"/>
        </w:rPr>
        <w:t xml:space="preserve">%, </w:t>
      </w:r>
      <w:r w:rsidR="00FC7612">
        <w:rPr>
          <w:bCs/>
          <w:color w:val="000000" w:themeColor="text1"/>
          <w:lang w:val="en-GB"/>
        </w:rPr>
        <w:t>25.6</w:t>
      </w:r>
      <w:r w:rsidR="00A37346" w:rsidRPr="00BE40FA">
        <w:rPr>
          <w:color w:val="000000" w:themeColor="text1"/>
        </w:rPr>
        <w:t xml:space="preserve">%), </w:t>
      </w:r>
      <w:r w:rsidR="0030607A">
        <w:rPr>
          <w:color w:val="000000" w:themeColor="text1"/>
        </w:rPr>
        <w:t xml:space="preserve">with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w:t>
      </w:r>
      <w:r w:rsidR="00301AD8">
        <w:rPr>
          <w:color w:val="000000" w:themeColor="text1"/>
        </w:rPr>
        <w:t>(</w:t>
      </w:r>
      <w:r w:rsidR="00301AD8">
        <w:rPr>
          <w:bCs/>
          <w:color w:val="000000" w:themeColor="text1"/>
          <w:lang w:val="en-GB"/>
        </w:rPr>
        <w:t>-4.6</w:t>
      </w:r>
      <w:r w:rsidR="00301AD8" w:rsidRPr="00BE40FA">
        <w:rPr>
          <w:color w:val="000000" w:themeColor="text1"/>
        </w:rPr>
        <w:t>%;95%CrI</w:t>
      </w:r>
      <w:r w:rsidR="007A4DB2">
        <w:rPr>
          <w:color w:val="000000" w:themeColor="text1"/>
        </w:rPr>
        <w:t xml:space="preserve"> </w:t>
      </w:r>
      <w:r w:rsidR="00301AD8">
        <w:rPr>
          <w:bCs/>
          <w:color w:val="000000" w:themeColor="text1"/>
          <w:lang w:val="en-GB"/>
        </w:rPr>
        <w:t>-18.1%</w:t>
      </w:r>
      <w:r w:rsidR="00301AD8" w:rsidRPr="00BE40FA">
        <w:rPr>
          <w:color w:val="000000" w:themeColor="text1"/>
        </w:rPr>
        <w:t>,</w:t>
      </w:r>
      <w:r w:rsidR="00301AD8">
        <w:rPr>
          <w:color w:val="000000" w:themeColor="text1"/>
        </w:rPr>
        <w:t>8.9</w:t>
      </w:r>
      <w:r w:rsidR="00301AD8" w:rsidRPr="00BE40FA">
        <w:rPr>
          <w:color w:val="000000" w:themeColor="text1"/>
        </w:rPr>
        <w:t>%</w:t>
      </w:r>
      <w:r w:rsidR="00301AD8">
        <w:rPr>
          <w:color w:val="000000" w:themeColor="text1"/>
        </w:rPr>
        <w:t>)</w:t>
      </w:r>
      <w:r w:rsidR="00A572E0">
        <w:rPr>
          <w:color w:val="000000" w:themeColor="text1"/>
        </w:rPr>
        <w:t xml:space="preserve"> and</w:t>
      </w:r>
      <w:r w:rsidR="00CE13EF">
        <w:rPr>
          <w:color w:val="000000" w:themeColor="text1"/>
        </w:rPr>
        <w:t xml:space="preserve"> </w:t>
      </w:r>
      <w:r w:rsidR="00FD4E15" w:rsidRPr="00BE40FA">
        <w:rPr>
          <w:color w:val="000000" w:themeColor="text1"/>
        </w:rPr>
        <w:t>CO</w:t>
      </w:r>
      <w:r w:rsidR="00301AD8">
        <w:rPr>
          <w:color w:val="000000" w:themeColor="text1"/>
        </w:rPr>
        <w:t xml:space="preserve"> (</w:t>
      </w:r>
      <w:r w:rsidR="007A4DB2">
        <w:rPr>
          <w:bCs/>
          <w:color w:val="000000" w:themeColor="text1"/>
          <w:lang w:val="en-GB"/>
        </w:rPr>
        <w:t>-3.2</w:t>
      </w:r>
      <w:r w:rsidR="00301AD8" w:rsidRPr="00BE40FA">
        <w:rPr>
          <w:color w:val="000000" w:themeColor="text1"/>
        </w:rPr>
        <w:t>%; 95%CrI</w:t>
      </w:r>
      <w:r w:rsidR="00301AD8">
        <w:rPr>
          <w:bCs/>
          <w:color w:val="000000" w:themeColor="text1"/>
          <w:lang w:val="en-GB"/>
        </w:rPr>
        <w:t xml:space="preserve"> </w:t>
      </w:r>
      <w:r w:rsidR="00B80476">
        <w:rPr>
          <w:bCs/>
          <w:color w:val="000000" w:themeColor="text1"/>
          <w:lang w:val="en-GB"/>
        </w:rPr>
        <w:t>-14.4</w:t>
      </w:r>
      <w:r w:rsidR="00301AD8">
        <w:rPr>
          <w:bCs/>
          <w:color w:val="000000" w:themeColor="text1"/>
          <w:lang w:val="en-GB"/>
        </w:rPr>
        <w:t>%</w:t>
      </w:r>
      <w:r w:rsidR="00301AD8" w:rsidRPr="00BE40FA">
        <w:rPr>
          <w:color w:val="000000" w:themeColor="text1"/>
        </w:rPr>
        <w:t xml:space="preserve">, </w:t>
      </w:r>
      <w:r w:rsidR="00B80476">
        <w:rPr>
          <w:color w:val="000000" w:themeColor="text1"/>
        </w:rPr>
        <w:t>10.0</w:t>
      </w:r>
      <w:r w:rsidR="00301AD8" w:rsidRPr="00BE40FA">
        <w:rPr>
          <w:color w:val="000000" w:themeColor="text1"/>
        </w:rPr>
        <w:t>%</w:t>
      </w:r>
      <w:r w:rsidR="007A4DB2">
        <w:rPr>
          <w:color w:val="000000" w:themeColor="text1"/>
        </w:rPr>
        <w:t>)</w:t>
      </w:r>
      <w:r w:rsidR="00CE13EF">
        <w:rPr>
          <w:color w:val="000000" w:themeColor="text1"/>
        </w:rPr>
        <w:t xml:space="preserve"> and a null effect of non-EC </w:t>
      </w:r>
      <w:r w:rsidR="00CE13EF" w:rsidRPr="00BE40FA">
        <w:rPr>
          <w:bCs/>
        </w:rPr>
        <w:t>PM</w:t>
      </w:r>
      <w:r w:rsidR="00CE13EF" w:rsidRPr="00BE40FA">
        <w:rPr>
          <w:bCs/>
          <w:vertAlign w:val="subscript"/>
        </w:rPr>
        <w:t>2</w:t>
      </w:r>
      <w:r w:rsidR="00CE13EF" w:rsidRPr="00BE40FA">
        <w:rPr>
          <w:bCs/>
          <w:i/>
          <w:vertAlign w:val="subscript"/>
        </w:rPr>
        <w:t>.</w:t>
      </w:r>
      <w:r w:rsidR="00CE13EF" w:rsidRPr="00BE40FA">
        <w:rPr>
          <w:bCs/>
          <w:vertAlign w:val="subscript"/>
        </w:rPr>
        <w:t>5</w:t>
      </w:r>
      <w:r w:rsidR="00CE13EF" w:rsidRPr="007F59FC">
        <w:rPr>
          <w:bCs/>
        </w:rPr>
        <w:t xml:space="preserve"> </w:t>
      </w:r>
      <w:r w:rsidR="00CE13EF">
        <w:rPr>
          <w:color w:val="000000" w:themeColor="text1"/>
        </w:rPr>
        <w:t>(</w:t>
      </w:r>
      <w:r w:rsidR="00CE13EF">
        <w:rPr>
          <w:bCs/>
          <w:color w:val="000000" w:themeColor="text1"/>
          <w:lang w:val="en-GB"/>
        </w:rPr>
        <w:t>0.7</w:t>
      </w:r>
      <w:r w:rsidR="00CE13EF" w:rsidRPr="00BE40FA">
        <w:rPr>
          <w:color w:val="000000" w:themeColor="text1"/>
        </w:rPr>
        <w:t>%;95%CrI</w:t>
      </w:r>
      <w:r w:rsidR="00CE13EF">
        <w:rPr>
          <w:color w:val="000000" w:themeColor="text1"/>
        </w:rPr>
        <w:t xml:space="preserve"> </w:t>
      </w:r>
      <w:r w:rsidR="00CE13EF">
        <w:rPr>
          <w:bCs/>
          <w:color w:val="000000" w:themeColor="text1"/>
          <w:lang w:val="en-GB"/>
        </w:rPr>
        <w:t>-9.2%</w:t>
      </w:r>
      <w:r w:rsidR="00CE13EF" w:rsidRPr="00BE40FA">
        <w:rPr>
          <w:color w:val="000000" w:themeColor="text1"/>
        </w:rPr>
        <w:t>,</w:t>
      </w:r>
      <w:r w:rsidR="00CE13EF">
        <w:rPr>
          <w:color w:val="000000" w:themeColor="text1"/>
        </w:rPr>
        <w:t>12.4</w:t>
      </w:r>
      <w:r w:rsidR="00CE13EF" w:rsidRPr="00BE40FA">
        <w:rPr>
          <w:color w:val="000000" w:themeColor="text1"/>
        </w:rPr>
        <w:t>%</w:t>
      </w:r>
      <w:r w:rsidR="00CE13EF">
        <w:rPr>
          <w:color w:val="000000" w:themeColor="text1"/>
        </w:rPr>
        <w:t>)</w:t>
      </w:r>
      <w:r w:rsidR="007A4DB2">
        <w:rPr>
          <w:color w:val="000000" w:themeColor="text1"/>
        </w:rPr>
        <w:t>.</w:t>
      </w:r>
      <w:r w:rsidR="00075A9F">
        <w:rPr>
          <w:bCs/>
        </w:rPr>
        <w:t xml:space="preserve"> </w:t>
      </w:r>
      <w:r w:rsidR="004F2138">
        <w:rPr>
          <w:bCs/>
        </w:rPr>
        <w:t>We found no association for joint or overall traffic pollution.</w:t>
      </w:r>
      <w:r w:rsidR="00075A9F">
        <w:rPr>
          <w:color w:val="000000" w:themeColor="text1"/>
        </w:rPr>
        <w:t xml:space="preserve"> T</w:t>
      </w:r>
      <w:r w:rsidR="005D4AE9" w:rsidRPr="00BE40FA">
        <w:rPr>
          <w:color w:val="000000" w:themeColor="text1"/>
        </w:rPr>
        <w:t xml:space="preserve">here was a </w:t>
      </w:r>
      <w:r w:rsidR="00FB51F2">
        <w:rPr>
          <w:bCs/>
          <w:color w:val="000000" w:themeColor="text1"/>
          <w:lang w:val="en-GB"/>
        </w:rPr>
        <w:t>77.8</w:t>
      </w:r>
      <w:r w:rsidR="00206E74" w:rsidRPr="00BE40FA">
        <w:rPr>
          <w:bCs/>
        </w:rPr>
        <w:t xml:space="preserve">% </w:t>
      </w:r>
      <w:r w:rsidR="005D4AE9" w:rsidRPr="00BE40FA">
        <w:rPr>
          <w:color w:val="000000" w:themeColor="text1"/>
        </w:rPr>
        <w:t xml:space="preserve">posterior probability of a positive association between 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pollutants and ALS diagnosis</w:t>
      </w:r>
      <w:r w:rsidR="00B86B82">
        <w:rPr>
          <w:color w:val="000000" w:themeColor="text1"/>
        </w:rPr>
        <w:t>,</w:t>
      </w:r>
      <w:r w:rsidR="001F585A">
        <w:rPr>
          <w:color w:val="000000" w:themeColor="text1"/>
        </w:rPr>
        <w:t xml:space="preserve"> </w:t>
      </w:r>
      <w:r w:rsidR="00FB51F2">
        <w:rPr>
          <w:bCs/>
          <w:color w:val="000000" w:themeColor="text1"/>
          <w:lang w:val="en-GB"/>
        </w:rPr>
        <w:t>96.3</w:t>
      </w:r>
      <w:r w:rsidR="00B86B82">
        <w:rPr>
          <w:bCs/>
          <w:color w:val="000000" w:themeColor="text1"/>
          <w:lang w:val="en-GB"/>
        </w:rPr>
        <w:t xml:space="preserve">% for </w:t>
      </w:r>
      <w:r w:rsidR="004F5A21">
        <w:rPr>
          <w:bCs/>
          <w:color w:val="000000" w:themeColor="text1"/>
          <w:lang w:val="en-GB"/>
        </w:rPr>
        <w:t xml:space="preserve">EC, </w:t>
      </w:r>
      <w:r w:rsidR="00FB51F2">
        <w:rPr>
          <w:bCs/>
          <w:color w:val="000000" w:themeColor="text1"/>
          <w:lang w:val="en-GB"/>
        </w:rPr>
        <w:t>27.8</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FB51F2">
        <w:rPr>
          <w:bCs/>
          <w:color w:val="000000" w:themeColor="text1"/>
          <w:lang w:val="en-GB"/>
        </w:rPr>
        <w:t>26.7</w:t>
      </w:r>
      <w:r w:rsidR="004F5A21">
        <w:rPr>
          <w:bCs/>
          <w:color w:val="000000" w:themeColor="text1"/>
          <w:lang w:val="en-GB"/>
        </w:rPr>
        <w:t>% for CO</w:t>
      </w:r>
      <w:r w:rsidR="005D4AE9" w:rsidRPr="00BE40FA">
        <w:rPr>
          <w:color w:val="000000" w:themeColor="text1"/>
        </w:rPr>
        <w:t>.</w:t>
      </w:r>
    </w:p>
    <w:p w14:paraId="7462D3AF" w14:textId="668C2D5E" w:rsidR="00893A34" w:rsidRPr="00BE40FA" w:rsidRDefault="00E27205" w:rsidP="000E0904">
      <w:r w:rsidRPr="00BE40FA">
        <w:rPr>
          <w:b/>
        </w:rPr>
        <w:lastRenderedPageBreak/>
        <w:t>Conclusion:</w:t>
      </w:r>
      <w:r w:rsidRPr="00BE40FA">
        <w:rPr>
          <w:bCs/>
        </w:rPr>
        <w:t xml:space="preserve"> </w:t>
      </w:r>
      <w:r w:rsidR="005D4AE9" w:rsidRPr="00BE40FA">
        <w:t xml:space="preserve">Our results indicate a potential positive association between ALS diagnosis and </w:t>
      </w:r>
      <w:r w:rsidR="002264EC">
        <w:t>pollutants</w:t>
      </w:r>
      <w:r w:rsidR="001F41E8">
        <w:t xml:space="preserve">, particularly for </w:t>
      </w:r>
      <w:r w:rsidR="00D83E73">
        <w:t>EC</w:t>
      </w:r>
      <w:r w:rsidR="005D4AE9" w:rsidRPr="00BE40FA">
        <w:t>. Further work is needed to understand the role of air pollution on ALS pathogenesis and timing of onset.</w:t>
      </w:r>
      <w:r w:rsidR="00893A34" w:rsidRPr="00BE40FA">
        <w:rPr>
          <w:b/>
        </w:rPr>
        <w:br w:type="page"/>
      </w:r>
    </w:p>
    <w:p w14:paraId="46AB21DF" w14:textId="1840434E" w:rsidR="004B5359" w:rsidRPr="00BE40FA" w:rsidRDefault="00F255A6" w:rsidP="00042EDE">
      <w:pPr>
        <w:rPr>
          <w:b/>
        </w:rPr>
      </w:pPr>
      <w:r w:rsidRPr="00BE40FA">
        <w:rPr>
          <w:b/>
        </w:rPr>
        <w:lastRenderedPageBreak/>
        <w:t>Introduction</w:t>
      </w:r>
    </w:p>
    <w:p w14:paraId="4C852A22" w14:textId="70D07B66" w:rsidR="00FA7035" w:rsidRPr="00925CA1" w:rsidRDefault="00AB3B45" w:rsidP="00C83C68">
      <w:pPr>
        <w:pStyle w:val="NormalWeb"/>
        <w:spacing w:before="100" w:after="100"/>
        <w:rPr>
          <w:color w:val="000000" w:themeColor="text1"/>
          <w:lang w:val="en-US"/>
        </w:rPr>
      </w:pPr>
      <w:r w:rsidRPr="00BE40FA">
        <w:rPr>
          <w:color w:val="000000" w:themeColor="text1"/>
          <w:lang w:val="en-US"/>
        </w:rPr>
        <w:t>Amyotrophic lateral sclerosis (ALS) is a devastating and fatal neurodegenerative disease,</w:t>
      </w:r>
      <w:r w:rsidR="00ED0B21" w:rsidRPr="00BE40FA">
        <w:rPr>
          <w:color w:val="000000" w:themeColor="text1"/>
          <w:lang w:val="en-US"/>
        </w:rPr>
        <w:fldChar w:fldCharType="begin"/>
      </w:r>
      <w:r w:rsidR="00ED0B21" w:rsidRPr="00BE40FA">
        <w:rPr>
          <w:color w:val="000000" w:themeColor="text1"/>
          <w:lang w:val="en-US"/>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1</w:t>
      </w:r>
      <w:r w:rsidR="00ED0B21" w:rsidRPr="00BE40FA">
        <w:rPr>
          <w:color w:val="000000" w:themeColor="text1"/>
          <w:lang w:val="en-US"/>
        </w:rPr>
        <w:fldChar w:fldCharType="end"/>
      </w:r>
      <w:r w:rsidRPr="00BE40FA">
        <w:rPr>
          <w:color w:val="000000" w:themeColor="text1"/>
          <w:lang w:val="en-US"/>
        </w:rPr>
        <w:t xml:space="preserve"> </w:t>
      </w:r>
      <w:r w:rsidR="008310BF">
        <w:rPr>
          <w:color w:val="000000" w:themeColor="text1"/>
          <w:lang w:val="en-US"/>
        </w:rPr>
        <w:t>currently without a cure</w:t>
      </w:r>
      <w:r w:rsidR="00A06240">
        <w:rPr>
          <w:color w:val="000000" w:themeColor="text1"/>
          <w:lang w:val="en-US"/>
        </w:rPr>
        <w:t>.</w:t>
      </w:r>
      <w:r w:rsidR="008310BF" w:rsidRPr="00BE40FA">
        <w:rPr>
          <w:color w:val="000000" w:themeColor="text1"/>
          <w:lang w:val="en-US"/>
        </w:rPr>
        <w:fldChar w:fldCharType="begin"/>
      </w:r>
      <w:r w:rsidR="00003D3D">
        <w:rPr>
          <w:color w:val="000000" w:themeColor="text1"/>
          <w:lang w:val="en-US"/>
        </w:rPr>
        <w:instrText xml:space="preserve"> ADDIN ZOTERO_ITEM CSL_CITATION {"citationID":"vQiNgZY7","properties":{"formattedCitation":"\\super 2\\nosupersub{}","plainCitation":"2","noteIndex":0},"citationItems":[{"id":1095,"uris":["http://zotero.org/users/6925055/items/RIHDXV6H"],"uri":["http://zotero.org/users/6925055/items/RIHDXV6H"],"itemData":{"id":1095,"type":"article-journal","container-title":"Amyotrophic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lang w:val="en-US"/>
        </w:rPr>
        <w:fldChar w:fldCharType="separate"/>
      </w:r>
      <w:r w:rsidR="00003D3D" w:rsidRPr="00003D3D">
        <w:rPr>
          <w:color w:val="000000"/>
          <w:vertAlign w:val="superscript"/>
        </w:rPr>
        <w:t>2</w:t>
      </w:r>
      <w:r w:rsidR="008310BF" w:rsidRPr="00BE40FA">
        <w:rPr>
          <w:color w:val="000000" w:themeColor="text1"/>
          <w:lang w:val="en-US"/>
        </w:rPr>
        <w:fldChar w:fldCharType="end"/>
      </w:r>
      <w:r w:rsidR="008310BF">
        <w:rPr>
          <w:color w:val="000000" w:themeColor="text1"/>
          <w:lang w:val="en-US"/>
        </w:rPr>
        <w:t xml:space="preserve"> </w:t>
      </w:r>
      <w:r w:rsidR="00A06240">
        <w:rPr>
          <w:color w:val="000000" w:themeColor="text1"/>
          <w:lang w:val="en-US"/>
        </w:rPr>
        <w:t>A</w:t>
      </w:r>
      <w:r w:rsidRPr="00BE40FA">
        <w:rPr>
          <w:color w:val="000000" w:themeColor="text1"/>
          <w:lang w:val="en-US"/>
        </w:rPr>
        <w:t>pproximately half</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00B91BF5">
        <w:rPr>
          <w:color w:val="000000" w:themeColor="text1"/>
          <w:lang w:val="en-US"/>
        </w:rPr>
        <w:t>patients</w:t>
      </w:r>
      <w:r w:rsidR="005D76AB" w:rsidRPr="00BE40FA">
        <w:rPr>
          <w:color w:val="000000" w:themeColor="text1"/>
          <w:lang w:val="en-US"/>
        </w:rPr>
        <w:t xml:space="preserve"> </w:t>
      </w:r>
      <w:r w:rsidR="00A06240">
        <w:rPr>
          <w:color w:val="000000" w:themeColor="text1"/>
          <w:lang w:val="en-US"/>
        </w:rPr>
        <w:t>die</w:t>
      </w:r>
      <w:r w:rsidR="005D76AB" w:rsidRPr="00BE40FA">
        <w:rPr>
          <w:color w:val="000000" w:themeColor="text1"/>
          <w:lang w:val="en-US"/>
        </w:rPr>
        <w:t xml:space="preserve"> </w:t>
      </w:r>
      <w:r w:rsidRPr="00BE40FA">
        <w:rPr>
          <w:color w:val="000000" w:themeColor="text1"/>
          <w:lang w:val="en-US"/>
        </w:rPr>
        <w:t>within</w:t>
      </w:r>
      <w:r w:rsidR="005D76AB" w:rsidRPr="00BE40FA">
        <w:rPr>
          <w:color w:val="000000" w:themeColor="text1"/>
          <w:lang w:val="en-US"/>
        </w:rPr>
        <w:t xml:space="preserve"> </w:t>
      </w:r>
      <w:r w:rsidRPr="00BE40FA">
        <w:rPr>
          <w:color w:val="000000" w:themeColor="text1"/>
          <w:lang w:val="en-US"/>
        </w:rPr>
        <w:t>three</w:t>
      </w:r>
      <w:r w:rsidR="005D76AB" w:rsidRPr="00BE40FA">
        <w:rPr>
          <w:color w:val="000000" w:themeColor="text1"/>
          <w:lang w:val="en-US"/>
        </w:rPr>
        <w:t xml:space="preserve"> </w:t>
      </w:r>
      <w:r w:rsidRPr="00BE40FA">
        <w:rPr>
          <w:color w:val="000000" w:themeColor="text1"/>
          <w:lang w:val="en-US"/>
        </w:rPr>
        <w:t>years</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symptom</w:t>
      </w:r>
      <w:r w:rsidR="005D76AB" w:rsidRPr="00BE40FA">
        <w:rPr>
          <w:color w:val="000000" w:themeColor="text1"/>
          <w:lang w:val="en-US"/>
        </w:rPr>
        <w:t xml:space="preserve"> </w:t>
      </w:r>
      <w:r w:rsidRPr="00BE40FA">
        <w:rPr>
          <w:color w:val="000000" w:themeColor="text1"/>
          <w:lang w:val="en-US"/>
        </w:rPr>
        <w:t>onset.</w:t>
      </w:r>
      <w:r w:rsidR="00ED0B21" w:rsidRPr="00BE40FA">
        <w:rPr>
          <w:color w:val="000000" w:themeColor="text1"/>
          <w:lang w:val="en-US"/>
        </w:rPr>
        <w:fldChar w:fldCharType="begin"/>
      </w:r>
      <w:r w:rsidR="00003D3D">
        <w:rPr>
          <w:color w:val="000000" w:themeColor="text1"/>
          <w:lang w:val="en-US"/>
        </w:rPr>
        <w:instrText xml:space="preserve"> ADDIN ZOTERO_ITEM CSL_CITATION {"citationID":"2GgeukO8","properties":{"formattedCitation":"\\super 3\\nosupersub{}","plainCitation":"3","noteIndex":0},"citationItems":[{"id":1094,"uris":["http://zotero.org/users/6925055/items/WP3NXSZM"],"uri":["http://zotero.org/users/6925055/items/WP3NXSZM"],"itemData":{"id":1094,"type":"article-journal","container-title":"The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lang w:val="en-US"/>
        </w:rPr>
        <w:fldChar w:fldCharType="separate"/>
      </w:r>
      <w:r w:rsidR="00003D3D" w:rsidRPr="00003D3D">
        <w:rPr>
          <w:color w:val="000000"/>
          <w:vertAlign w:val="superscript"/>
        </w:rPr>
        <w:t>3</w:t>
      </w:r>
      <w:r w:rsidR="00ED0B21" w:rsidRPr="00BE40FA">
        <w:rPr>
          <w:color w:val="000000" w:themeColor="text1"/>
          <w:lang w:val="en-US"/>
        </w:rPr>
        <w:fldChar w:fldCharType="end"/>
      </w:r>
      <w:r w:rsidRPr="00BE40FA">
        <w:rPr>
          <w:color w:val="000000" w:themeColor="text1"/>
          <w:lang w:val="en-US"/>
        </w:rPr>
        <w:t xml:space="preserve"> </w:t>
      </w:r>
      <w:r w:rsidR="001C38AF" w:rsidRPr="00BE40FA">
        <w:rPr>
          <w:color w:val="000000" w:themeColor="text1"/>
          <w:lang w:val="en-US"/>
        </w:rPr>
        <w:t>Annually, t</w:t>
      </w:r>
      <w:r w:rsidR="0048402A" w:rsidRPr="00BE40FA">
        <w:rPr>
          <w:color w:val="000000" w:themeColor="text1"/>
          <w:lang w:val="en-US"/>
        </w:rPr>
        <w:t>here are nearly 30,000 cases of ALS in Europe and over 200,000 worldwide</w:t>
      </w:r>
      <w:r w:rsidR="00AB7E2B" w:rsidRPr="00BE40FA">
        <w:rPr>
          <w:color w:val="000000" w:themeColor="text1"/>
          <w:lang w:val="en-US"/>
        </w:rPr>
        <w:t>.</w:t>
      </w:r>
      <w:r w:rsidR="000E1831" w:rsidRPr="00BE40FA">
        <w:rPr>
          <w:color w:val="000000" w:themeColor="text1"/>
          <w:lang w:val="en-US"/>
        </w:rPr>
        <w:fldChar w:fldCharType="begin"/>
      </w:r>
      <w:r w:rsidR="000E1831" w:rsidRPr="00BE40FA">
        <w:rPr>
          <w:color w:val="000000" w:themeColor="text1"/>
          <w:lang w:val="en-US"/>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lang w:val="en-US"/>
        </w:rPr>
        <w:fldChar w:fldCharType="separate"/>
      </w:r>
      <w:r w:rsidR="000E1831" w:rsidRPr="00BE40FA">
        <w:rPr>
          <w:color w:val="000000"/>
          <w:vertAlign w:val="superscript"/>
          <w:lang w:val="en-US"/>
        </w:rPr>
        <w:t>4</w:t>
      </w:r>
      <w:r w:rsidR="000E1831" w:rsidRPr="00BE40FA">
        <w:rPr>
          <w:color w:val="000000" w:themeColor="text1"/>
          <w:lang w:val="en-US"/>
        </w:rPr>
        <w:fldChar w:fldCharType="end"/>
      </w:r>
      <w:r w:rsidR="0048402A" w:rsidRPr="00BE40FA">
        <w:rPr>
          <w:color w:val="000000" w:themeColor="text1"/>
          <w:lang w:val="en-US"/>
        </w:rPr>
        <w:t xml:space="preserve"> </w:t>
      </w:r>
      <w:r w:rsidR="008174E1">
        <w:rPr>
          <w:color w:val="000000" w:themeColor="text1"/>
          <w:lang w:val="en-US"/>
        </w:rPr>
        <w:t>K</w:t>
      </w:r>
      <w:r w:rsidRPr="00BE40FA">
        <w:rPr>
          <w:color w:val="000000" w:themeColor="text1"/>
          <w:lang w:val="en-US"/>
        </w:rPr>
        <w:t xml:space="preserve">nown inherited </w:t>
      </w:r>
      <w:r w:rsidR="00F8567F">
        <w:rPr>
          <w:color w:val="000000" w:themeColor="text1"/>
          <w:lang w:val="en-US"/>
        </w:rPr>
        <w:t xml:space="preserve">genetic variants </w:t>
      </w:r>
      <w:r w:rsidRPr="00BE40FA">
        <w:rPr>
          <w:color w:val="000000" w:themeColor="text1"/>
          <w:lang w:val="en-US"/>
        </w:rPr>
        <w:t xml:space="preserve">only account for 5–10% of </w:t>
      </w:r>
      <w:r w:rsidR="00F109B3" w:rsidRPr="00BE40FA">
        <w:rPr>
          <w:color w:val="000000" w:themeColor="text1"/>
          <w:lang w:val="en-US"/>
        </w:rPr>
        <w:t>ALS</w:t>
      </w:r>
      <w:r w:rsidRPr="00BE40FA">
        <w:rPr>
          <w:color w:val="000000" w:themeColor="text1"/>
          <w:lang w:val="en-US"/>
        </w:rPr>
        <w:t xml:space="preserve"> cases.</w:t>
      </w:r>
      <w:r w:rsidR="00632911" w:rsidRPr="00BE40FA">
        <w:rPr>
          <w:color w:val="000000" w:themeColor="text1"/>
          <w:lang w:val="en-US"/>
        </w:rPr>
        <w:fldChar w:fldCharType="begin"/>
      </w:r>
      <w:r w:rsidR="0099756B">
        <w:rPr>
          <w:color w:val="000000" w:themeColor="text1"/>
          <w:lang w:val="en-US"/>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lang w:val="en-US"/>
        </w:rPr>
        <w:fldChar w:fldCharType="separate"/>
      </w:r>
      <w:r w:rsidR="00632911" w:rsidRPr="00BE40FA">
        <w:rPr>
          <w:color w:val="000000"/>
          <w:vertAlign w:val="superscript"/>
          <w:lang w:val="en-US"/>
        </w:rPr>
        <w:t>5,6</w:t>
      </w:r>
      <w:r w:rsidR="00632911" w:rsidRPr="00BE40FA">
        <w:rPr>
          <w:color w:val="000000" w:themeColor="text1"/>
          <w:lang w:val="en-US"/>
        </w:rPr>
        <w:fldChar w:fldCharType="end"/>
      </w:r>
      <w:r w:rsidRPr="00BE40FA">
        <w:rPr>
          <w:color w:val="000000" w:themeColor="text1"/>
          <w:lang w:val="en-US"/>
        </w:rPr>
        <w:t xml:space="preserve"> Environmental </w:t>
      </w:r>
      <w:r w:rsidR="00470916" w:rsidRPr="00BE40FA">
        <w:rPr>
          <w:color w:val="000000" w:themeColor="text1"/>
          <w:lang w:val="en-US"/>
        </w:rPr>
        <w:t>factors</w:t>
      </w:r>
      <w:r w:rsidR="00FE6678">
        <w:rPr>
          <w:color w:val="000000" w:themeColor="text1"/>
          <w:lang w:val="en-US"/>
        </w:rPr>
        <w:t>,</w:t>
      </w:r>
      <w:r w:rsidR="00470916" w:rsidRPr="00BE40FA">
        <w:rPr>
          <w:color w:val="000000" w:themeColor="text1"/>
          <w:lang w:val="en-US"/>
        </w:rPr>
        <w:t xml:space="preserve"> therefore</w:t>
      </w:r>
      <w:r w:rsidR="00FE6678">
        <w:rPr>
          <w:color w:val="000000" w:themeColor="text1"/>
          <w:lang w:val="en-US"/>
        </w:rPr>
        <w:t>,</w:t>
      </w:r>
      <w:r w:rsidR="005D6B99" w:rsidRPr="00BE40FA">
        <w:rPr>
          <w:color w:val="000000" w:themeColor="text1"/>
          <w:lang w:val="en-US"/>
        </w:rPr>
        <w:t xml:space="preserve"> </w:t>
      </w:r>
      <w:r w:rsidR="007F15C4">
        <w:rPr>
          <w:color w:val="000000" w:themeColor="text1"/>
          <w:lang w:val="en-US"/>
        </w:rPr>
        <w:t xml:space="preserve">are likely important </w:t>
      </w:r>
      <w:r w:rsidRPr="00BE40FA">
        <w:rPr>
          <w:color w:val="000000" w:themeColor="text1"/>
          <w:lang w:val="en-US"/>
        </w:rPr>
        <w:t>in ALS pathogenesis.</w:t>
      </w:r>
      <w:r w:rsidR="00F54DB1" w:rsidRPr="00BE40FA">
        <w:rPr>
          <w:color w:val="000000" w:themeColor="text1"/>
          <w:lang w:val="en-US"/>
        </w:rPr>
        <w:fldChar w:fldCharType="begin"/>
      </w:r>
      <w:r w:rsidR="00F54DB1" w:rsidRPr="00BE40FA">
        <w:rPr>
          <w:color w:val="000000" w:themeColor="text1"/>
          <w:lang w:val="en-US"/>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lang w:val="en-US"/>
        </w:rPr>
        <w:fldChar w:fldCharType="separate"/>
      </w:r>
      <w:r w:rsidR="00F54DB1" w:rsidRPr="00BE40FA">
        <w:rPr>
          <w:color w:val="000000"/>
          <w:vertAlign w:val="superscript"/>
          <w:lang w:val="en-US"/>
        </w:rPr>
        <w:t>7</w:t>
      </w:r>
      <w:r w:rsidR="00F54DB1" w:rsidRPr="00BE40FA">
        <w:rPr>
          <w:color w:val="000000" w:themeColor="text1"/>
          <w:lang w:val="en-US"/>
        </w:rPr>
        <w:fldChar w:fldCharType="end"/>
      </w:r>
      <w:r w:rsidRPr="00BE40FA">
        <w:rPr>
          <w:color w:val="000000" w:themeColor="text1"/>
          <w:lang w:val="en-US"/>
        </w:rPr>
        <w:t xml:space="preserve"> However, because the disease is relatively rare, it is </w:t>
      </w:r>
      <w:r w:rsidR="00180ED9">
        <w:rPr>
          <w:color w:val="000000" w:themeColor="text1"/>
          <w:lang w:val="en-US"/>
        </w:rPr>
        <w:t>challenging</w:t>
      </w:r>
      <w:r w:rsidRPr="00BE40FA">
        <w:rPr>
          <w:color w:val="000000" w:themeColor="text1"/>
          <w:lang w:val="en-US"/>
        </w:rPr>
        <w:t xml:space="preserve"> to conduct large-scale prospective studies</w:t>
      </w:r>
      <w:r w:rsidR="00B85C5A" w:rsidRPr="00BE40FA">
        <w:rPr>
          <w:color w:val="000000" w:themeColor="text1"/>
          <w:lang w:val="en-US"/>
        </w:rPr>
        <w:t xml:space="preserve">. </w:t>
      </w:r>
      <w:r w:rsidRPr="00BE40FA">
        <w:rPr>
          <w:color w:val="000000" w:themeColor="text1"/>
          <w:lang w:val="en-US"/>
        </w:rPr>
        <w:t>The</w:t>
      </w:r>
      <w:r w:rsidR="00524AD5">
        <w:rPr>
          <w:color w:val="000000" w:themeColor="text1"/>
          <w:lang w:val="en-US"/>
        </w:rPr>
        <w:t>re is a</w:t>
      </w:r>
      <w:r w:rsidRPr="00BE40FA">
        <w:rPr>
          <w:color w:val="000000" w:themeColor="text1"/>
          <w:lang w:val="en-US"/>
        </w:rPr>
        <w:t xml:space="preserve"> </w:t>
      </w:r>
      <w:r w:rsidR="00524AD5">
        <w:rPr>
          <w:color w:val="000000" w:themeColor="text1"/>
          <w:lang w:val="en-US"/>
        </w:rPr>
        <w:t xml:space="preserve">recognized </w:t>
      </w:r>
      <w:r w:rsidRPr="00BE40FA">
        <w:rPr>
          <w:color w:val="000000" w:themeColor="text1"/>
          <w:lang w:val="en-US"/>
        </w:rPr>
        <w:t xml:space="preserve">need for more </w:t>
      </w:r>
      <w:r w:rsidR="00283204">
        <w:rPr>
          <w:color w:val="000000" w:themeColor="text1"/>
          <w:lang w:val="en-US"/>
        </w:rPr>
        <w:t>evidence</w:t>
      </w:r>
      <w:r w:rsidR="00EB7844">
        <w:rPr>
          <w:color w:val="000000" w:themeColor="text1"/>
          <w:lang w:val="en-US"/>
        </w:rPr>
        <w:t xml:space="preserve"> of </w:t>
      </w:r>
      <w:r w:rsidR="008C79F3">
        <w:rPr>
          <w:color w:val="000000" w:themeColor="text1"/>
          <w:lang w:val="en-US"/>
        </w:rPr>
        <w:t xml:space="preserve">the </w:t>
      </w:r>
      <w:r w:rsidR="00F8567F" w:rsidRPr="00F8567F">
        <w:rPr>
          <w:color w:val="000000" w:themeColor="text1"/>
          <w:lang w:val="en-US"/>
        </w:rPr>
        <w:t xml:space="preserve">environmental contributors </w:t>
      </w:r>
      <w:del w:id="4" w:author="Elizabeth Gibson" w:date="2021-11-10T15:44:00Z">
        <w:r w:rsidR="008C79F3" w:rsidDel="00B00A3C">
          <w:rPr>
            <w:color w:val="000000" w:themeColor="text1"/>
            <w:lang w:val="en-US"/>
          </w:rPr>
          <w:delText xml:space="preserve">of </w:delText>
        </w:r>
      </w:del>
      <w:ins w:id="5" w:author="Elizabeth Gibson" w:date="2021-11-10T15:27:00Z">
        <w:r w:rsidR="009263FF">
          <w:rPr>
            <w:color w:val="000000" w:themeColor="text1"/>
            <w:lang w:val="en-US"/>
          </w:rPr>
          <w:t>to</w:t>
        </w:r>
        <w:r w:rsidR="009263FF">
          <w:rPr>
            <w:color w:val="000000" w:themeColor="text1"/>
            <w:lang w:val="en-US"/>
          </w:rPr>
          <w:t xml:space="preserve"> </w:t>
        </w:r>
      </w:ins>
      <w:r w:rsidR="00EB7844">
        <w:rPr>
          <w:color w:val="000000" w:themeColor="text1"/>
          <w:lang w:val="en-US"/>
        </w:rPr>
        <w:t>ALS</w:t>
      </w:r>
      <w:r w:rsidRPr="00BE40FA">
        <w:rPr>
          <w:color w:val="000000" w:themeColor="text1"/>
          <w:lang w:val="en-US"/>
        </w:rPr>
        <w:t>.</w:t>
      </w:r>
      <w:r w:rsidR="00F54DB1" w:rsidRPr="00BE40FA">
        <w:rPr>
          <w:color w:val="000000" w:themeColor="text1"/>
          <w:lang w:val="en-US"/>
        </w:rPr>
        <w:fldChar w:fldCharType="begin"/>
      </w:r>
      <w:r w:rsidR="0099756B">
        <w:rPr>
          <w:color w:val="000000" w:themeColor="text1"/>
          <w:lang w:val="en-US"/>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lang w:val="en-US"/>
        </w:rPr>
        <w:fldChar w:fldCharType="separate"/>
      </w:r>
      <w:r w:rsidR="008950BF" w:rsidRPr="00BE40FA">
        <w:rPr>
          <w:color w:val="000000"/>
          <w:vertAlign w:val="superscript"/>
          <w:lang w:val="en-US"/>
        </w:rPr>
        <w:t>5,8</w:t>
      </w:r>
      <w:r w:rsidR="00F54DB1" w:rsidRPr="00BE40FA">
        <w:rPr>
          <w:color w:val="000000" w:themeColor="text1"/>
          <w:lang w:val="en-US"/>
        </w:rPr>
        <w:fldChar w:fldCharType="end"/>
      </w:r>
      <w:r w:rsidRPr="00BE40FA">
        <w:rPr>
          <w:color w:val="000000" w:themeColor="text1"/>
          <w:lang w:val="en-US"/>
        </w:rPr>
        <w:t xml:space="preserve"> </w:t>
      </w:r>
      <w:r w:rsidR="00C83C68">
        <w:rPr>
          <w:color w:val="000000" w:themeColor="text1"/>
          <w:lang w:val="en-US"/>
        </w:rPr>
        <w:br/>
      </w:r>
      <w:r w:rsidR="00C83C68">
        <w:rPr>
          <w:color w:val="000000" w:themeColor="text1"/>
          <w:lang w:val="en-US"/>
        </w:rPr>
        <w:br/>
      </w:r>
      <w:r w:rsidR="00635231">
        <w:rPr>
          <w:color w:val="000000" w:themeColor="text1"/>
          <w:lang w:val="en-US"/>
        </w:rPr>
        <w:t>Although a</w:t>
      </w:r>
      <w:r w:rsidR="00635231" w:rsidRPr="00BE40FA">
        <w:rPr>
          <w:color w:val="000000" w:themeColor="text1"/>
          <w:lang w:val="en-US"/>
        </w:rPr>
        <w:t xml:space="preserve">ir </w:t>
      </w:r>
      <w:r w:rsidRPr="00BE40FA">
        <w:rPr>
          <w:color w:val="000000" w:themeColor="text1"/>
          <w:lang w:val="en-US"/>
        </w:rPr>
        <w:t>pollution is commonly studied in association with respiratory- and cardiovascular-related</w:t>
      </w:r>
      <w:r w:rsidR="00C50EA4" w:rsidRPr="00BE40FA">
        <w:rPr>
          <w:color w:val="000000" w:themeColor="text1"/>
          <w:lang w:val="en-US"/>
        </w:rPr>
        <w:t xml:space="preserve"> </w:t>
      </w:r>
      <w:r w:rsidRPr="00BE40FA">
        <w:rPr>
          <w:color w:val="000000" w:themeColor="text1"/>
          <w:lang w:val="en-US"/>
        </w:rPr>
        <w:t>outcome</w:t>
      </w:r>
      <w:r w:rsidR="00A93B32" w:rsidRPr="00BE40FA">
        <w:rPr>
          <w:color w:val="000000" w:themeColor="text1"/>
          <w:lang w:val="en-US"/>
        </w:rPr>
        <w:t>s</w:t>
      </w:r>
      <w:r w:rsidR="00635231">
        <w:rPr>
          <w:color w:val="000000" w:themeColor="text1"/>
          <w:lang w:val="en-US"/>
        </w:rPr>
        <w:t>,</w:t>
      </w:r>
      <w:r w:rsidR="001E68A2">
        <w:rPr>
          <w:color w:val="000000" w:themeColor="text1"/>
          <w:lang w:val="en-US"/>
        </w:rPr>
        <w:fldChar w:fldCharType="begin"/>
      </w:r>
      <w:r w:rsidR="0099756B">
        <w:rPr>
          <w:color w:val="000000" w:themeColor="text1"/>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instrText>
      </w:r>
      <w:r w:rsidR="001E68A2">
        <w:rPr>
          <w:color w:val="000000" w:themeColor="text1"/>
          <w:lang w:val="en-US"/>
        </w:rPr>
        <w:fldChar w:fldCharType="separate"/>
      </w:r>
      <w:r w:rsidR="001E68A2" w:rsidRPr="001E68A2">
        <w:rPr>
          <w:color w:val="000000"/>
          <w:vertAlign w:val="superscript"/>
        </w:rPr>
        <w:t>9–14</w:t>
      </w:r>
      <w:r w:rsidR="001E68A2">
        <w:rPr>
          <w:color w:val="000000" w:themeColor="text1"/>
          <w:lang w:val="en-US"/>
        </w:rPr>
        <w:fldChar w:fldCharType="end"/>
      </w:r>
      <w:r w:rsidR="00B12AE3" w:rsidRPr="00BE40FA">
        <w:rPr>
          <w:color w:val="000000" w:themeColor="text1"/>
          <w:lang w:val="en-US"/>
        </w:rPr>
        <w:t xml:space="preserve"> </w:t>
      </w:r>
      <w:r w:rsidR="00635231">
        <w:rPr>
          <w:color w:val="000000" w:themeColor="text1"/>
          <w:lang w:val="en-US"/>
        </w:rPr>
        <w:t>e</w:t>
      </w:r>
      <w:r w:rsidR="00973AE1">
        <w:rPr>
          <w:color w:val="000000" w:themeColor="text1"/>
          <w:lang w:val="en-US"/>
        </w:rPr>
        <w:t>pidemiologic and t</w:t>
      </w:r>
      <w:r w:rsidR="00973AE1" w:rsidRPr="00BE40FA">
        <w:rPr>
          <w:color w:val="000000" w:themeColor="text1"/>
          <w:lang w:val="en-US"/>
        </w:rPr>
        <w:t xml:space="preserve">oxicological </w:t>
      </w:r>
      <w:r w:rsidRPr="00BE40FA">
        <w:rPr>
          <w:color w:val="000000" w:themeColor="text1"/>
          <w:lang w:val="en-US"/>
        </w:rPr>
        <w:t>studies</w:t>
      </w:r>
      <w:r w:rsidR="0057733C" w:rsidRPr="00BE40FA">
        <w:rPr>
          <w:color w:val="000000" w:themeColor="text1"/>
          <w:lang w:val="en-US"/>
        </w:rPr>
        <w:t xml:space="preserve"> </w:t>
      </w:r>
      <w:r w:rsidRPr="00BE40FA">
        <w:rPr>
          <w:color w:val="000000" w:themeColor="text1"/>
          <w:lang w:val="en-US"/>
        </w:rPr>
        <w:t>support</w:t>
      </w:r>
      <w:r w:rsidR="0057733C" w:rsidRPr="00BE40FA">
        <w:rPr>
          <w:color w:val="000000" w:themeColor="text1"/>
          <w:lang w:val="en-US"/>
        </w:rPr>
        <w:t xml:space="preserve"> </w:t>
      </w:r>
      <w:r w:rsidRPr="00BE40FA">
        <w:rPr>
          <w:color w:val="000000" w:themeColor="text1"/>
          <w:lang w:val="en-US"/>
        </w:rPr>
        <w:t>several</w:t>
      </w:r>
      <w:r w:rsidR="0057733C" w:rsidRPr="00BE40FA">
        <w:rPr>
          <w:color w:val="000000" w:themeColor="text1"/>
          <w:lang w:val="en-US"/>
        </w:rPr>
        <w:t xml:space="preserve"> </w:t>
      </w:r>
      <w:r w:rsidRPr="00BE40FA">
        <w:rPr>
          <w:color w:val="000000" w:themeColor="text1"/>
          <w:lang w:val="en-US"/>
        </w:rPr>
        <w:t>plausible</w:t>
      </w:r>
      <w:r w:rsidR="0057733C" w:rsidRPr="00BE40FA">
        <w:rPr>
          <w:color w:val="000000" w:themeColor="text1"/>
          <w:lang w:val="en-US"/>
        </w:rPr>
        <w:t xml:space="preserve"> </w:t>
      </w:r>
      <w:r w:rsidRPr="00BE40FA">
        <w:rPr>
          <w:color w:val="000000" w:themeColor="text1"/>
          <w:lang w:val="en-US"/>
        </w:rPr>
        <w:t>biological</w:t>
      </w:r>
      <w:r w:rsidR="0057733C" w:rsidRPr="00BE40FA">
        <w:rPr>
          <w:color w:val="000000" w:themeColor="text1"/>
          <w:lang w:val="en-US"/>
        </w:rPr>
        <w:t xml:space="preserve"> </w:t>
      </w:r>
      <w:r w:rsidRPr="00BE40FA">
        <w:rPr>
          <w:color w:val="000000" w:themeColor="text1"/>
          <w:lang w:val="en-US"/>
        </w:rPr>
        <w:t>mechanisms</w:t>
      </w:r>
      <w:r w:rsidR="00517F4A" w:rsidRPr="00BE40FA">
        <w:rPr>
          <w:color w:val="000000" w:themeColor="text1"/>
          <w:lang w:val="en-US"/>
        </w:rPr>
        <w:t xml:space="preserve"> in association </w:t>
      </w:r>
      <w:r w:rsidR="00FE6678">
        <w:rPr>
          <w:color w:val="000000" w:themeColor="text1"/>
          <w:lang w:val="en-US"/>
        </w:rPr>
        <w:t>with</w:t>
      </w:r>
      <w:r w:rsidR="00FE6678" w:rsidRPr="00BE40FA">
        <w:rPr>
          <w:color w:val="000000" w:themeColor="text1"/>
          <w:lang w:val="en-US"/>
        </w:rPr>
        <w:t xml:space="preserve"> </w:t>
      </w:r>
      <w:r w:rsidR="00517F4A" w:rsidRPr="00BE40FA">
        <w:rPr>
          <w:color w:val="000000" w:themeColor="text1"/>
          <w:lang w:val="en-US"/>
        </w:rPr>
        <w:t>the nervous system and neurodegeneration</w:t>
      </w:r>
      <w:r w:rsidRPr="00BE40FA">
        <w:rPr>
          <w:color w:val="000000" w:themeColor="text1"/>
          <w:lang w:val="en-US"/>
        </w:rPr>
        <w:t>.</w:t>
      </w:r>
      <w:r w:rsidR="006862FE" w:rsidRPr="00BE40FA">
        <w:rPr>
          <w:color w:val="000000" w:themeColor="text1"/>
          <w:lang w:val="en-US"/>
        </w:rPr>
        <w:fldChar w:fldCharType="begin"/>
      </w:r>
      <w:r w:rsidR="0099756B">
        <w:rPr>
          <w:color w:val="000000" w:themeColor="text1"/>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lang w:val="en-US"/>
        </w:rPr>
        <w:fldChar w:fldCharType="separate"/>
      </w:r>
      <w:r w:rsidR="00261253" w:rsidRPr="00261253">
        <w:rPr>
          <w:color w:val="000000"/>
          <w:vertAlign w:val="superscript"/>
        </w:rPr>
        <w:t>15–34</w:t>
      </w:r>
      <w:r w:rsidR="006862FE" w:rsidRPr="00BE40FA">
        <w:rPr>
          <w:color w:val="000000" w:themeColor="text1"/>
          <w:lang w:val="en-US"/>
        </w:rPr>
        <w:fldChar w:fldCharType="end"/>
      </w:r>
      <w:r w:rsidRPr="00BE40FA">
        <w:rPr>
          <w:color w:val="000000" w:themeColor="text1"/>
          <w:lang w:val="en-US"/>
        </w:rPr>
        <w:t xml:space="preserve"> Ambient</w:t>
      </w:r>
      <w:r w:rsidR="000918C8" w:rsidRPr="00BE40FA">
        <w:rPr>
          <w:color w:val="000000" w:themeColor="text1"/>
          <w:lang w:val="en-US"/>
        </w:rPr>
        <w:t xml:space="preserve"> </w:t>
      </w:r>
      <w:r w:rsidRPr="00BE40FA">
        <w:rPr>
          <w:color w:val="000000" w:themeColor="text1"/>
          <w:lang w:val="en-US"/>
        </w:rPr>
        <w:t>air pollution, especially urban air pollution, is a ubiquitous exposure that has been associated with several other neurodegenerative disorders,</w:t>
      </w:r>
      <w:r w:rsidR="00F02F77" w:rsidRPr="00BE40FA">
        <w:rPr>
          <w:color w:val="000000" w:themeColor="text1"/>
          <w:lang w:val="en-US"/>
        </w:rPr>
        <w:fldChar w:fldCharType="begin"/>
      </w:r>
      <w:r w:rsidR="00515144">
        <w:rPr>
          <w:color w:val="000000" w:themeColor="text1"/>
          <w:lang w:val="en-US"/>
        </w:rPr>
        <w: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F02F77" w:rsidRPr="00BE40FA">
        <w:rPr>
          <w:color w:val="000000" w:themeColor="text1"/>
          <w:lang w:val="en-US"/>
        </w:rPr>
        <w:fldChar w:fldCharType="separate"/>
      </w:r>
      <w:r w:rsidR="00DE2255" w:rsidRPr="00DE2255">
        <w:rPr>
          <w:color w:val="000000"/>
          <w:vertAlign w:val="superscript"/>
        </w:rPr>
        <w:t>16–21,35,36</w:t>
      </w:r>
      <w:r w:rsidR="00F02F77" w:rsidRPr="00BE40FA">
        <w:rPr>
          <w:color w:val="000000" w:themeColor="text1"/>
          <w:lang w:val="en-US"/>
        </w:rPr>
        <w:fldChar w:fldCharType="end"/>
      </w:r>
      <w:r w:rsidRPr="00BE40FA">
        <w:rPr>
          <w:color w:val="000000" w:themeColor="text1"/>
          <w:lang w:val="en-US"/>
        </w:rPr>
        <w:t xml:space="preserve"> and </w:t>
      </w:r>
      <w:r w:rsidR="000842CD">
        <w:rPr>
          <w:color w:val="000000" w:themeColor="text1"/>
          <w:lang w:val="en-US"/>
        </w:rPr>
        <w:t xml:space="preserve">is </w:t>
      </w:r>
      <w:r w:rsidRPr="00BE40FA">
        <w:rPr>
          <w:color w:val="000000" w:themeColor="text1"/>
          <w:lang w:val="en-US"/>
        </w:rPr>
        <w:t>consistently linked to systemic inflammation,</w:t>
      </w:r>
      <w:r w:rsidR="002C49A4" w:rsidRPr="00BE40FA">
        <w:rPr>
          <w:color w:val="000000" w:themeColor="text1"/>
          <w:lang w:val="en-US"/>
        </w:rPr>
        <w:fldChar w:fldCharType="begin"/>
      </w:r>
      <w:r w:rsidR="001E68A2">
        <w:rPr>
          <w:color w:val="000000" w:themeColor="text1"/>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lang w:val="en-US"/>
        </w:rPr>
        <w:fldChar w:fldCharType="separate"/>
      </w:r>
      <w:r w:rsidR="001E68A2" w:rsidRPr="001E68A2">
        <w:rPr>
          <w:color w:val="000000"/>
          <w:vertAlign w:val="superscript"/>
        </w:rPr>
        <w:t>22–24</w:t>
      </w:r>
      <w:r w:rsidR="002C49A4" w:rsidRPr="00BE40FA">
        <w:rPr>
          <w:color w:val="000000" w:themeColor="text1"/>
          <w:lang w:val="en-US"/>
        </w:rPr>
        <w:fldChar w:fldCharType="end"/>
      </w:r>
      <w:r w:rsidRPr="00BE40FA">
        <w:rPr>
          <w:color w:val="000000" w:themeColor="text1"/>
          <w:lang w:val="en-US"/>
        </w:rPr>
        <w:t xml:space="preserve"> oxidative stress,</w:t>
      </w:r>
      <w:r w:rsidR="00EB64B8" w:rsidRPr="00BE40FA">
        <w:rPr>
          <w:color w:val="000000" w:themeColor="text1"/>
          <w:lang w:val="en-US"/>
        </w:rPr>
        <w:fldChar w:fldCharType="begin"/>
      </w:r>
      <w:r w:rsidR="00515144">
        <w:rPr>
          <w:color w:val="000000" w:themeColor="text1"/>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lang w:val="en-US"/>
        </w:rPr>
        <w:fldChar w:fldCharType="separate"/>
      </w:r>
      <w:r w:rsidR="001E68A2" w:rsidRPr="001E68A2">
        <w:rPr>
          <w:color w:val="000000"/>
          <w:vertAlign w:val="superscript"/>
        </w:rPr>
        <w:t>25–28</w:t>
      </w:r>
      <w:r w:rsidR="00EB64B8" w:rsidRPr="00BE40FA">
        <w:rPr>
          <w:color w:val="000000" w:themeColor="text1"/>
          <w:lang w:val="en-US"/>
        </w:rPr>
        <w:fldChar w:fldCharType="end"/>
      </w:r>
      <w:r w:rsidRPr="00BE40FA">
        <w:rPr>
          <w:color w:val="000000" w:themeColor="text1"/>
          <w:lang w:val="en-US"/>
        </w:rPr>
        <w:t xml:space="preserve"> and neuroinflammation,</w:t>
      </w:r>
      <w:r w:rsidR="00582623" w:rsidRPr="00BE40FA">
        <w:rPr>
          <w:color w:val="000000" w:themeColor="text1"/>
          <w:lang w:val="en-US"/>
        </w:rPr>
        <w:fldChar w:fldCharType="begin"/>
      </w:r>
      <w:r w:rsidR="0099756B">
        <w:rPr>
          <w:color w:val="000000" w:themeColor="text1"/>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lang w:val="en-US"/>
        </w:rPr>
        <w:fldChar w:fldCharType="separate"/>
      </w:r>
      <w:r w:rsidR="001E68A2" w:rsidRPr="001E68A2">
        <w:rPr>
          <w:color w:val="000000"/>
          <w:vertAlign w:val="superscript"/>
        </w:rPr>
        <w:t>15,29</w:t>
      </w:r>
      <w:r w:rsidR="00582623" w:rsidRPr="00BE40FA">
        <w:rPr>
          <w:color w:val="000000" w:themeColor="text1"/>
          <w:lang w:val="en-US"/>
        </w:rPr>
        <w:fldChar w:fldCharType="end"/>
      </w:r>
      <w:r w:rsidRPr="00BE40FA">
        <w:rPr>
          <w:color w:val="000000" w:themeColor="text1"/>
          <w:lang w:val="en-US"/>
        </w:rPr>
        <w:t xml:space="preserve"> all of which, in turn, have been reported as key pathways to ALS pathogenesis.</w:t>
      </w:r>
      <w:r w:rsidR="00A421A9" w:rsidRPr="00BE40FA">
        <w:rPr>
          <w:color w:val="000000" w:themeColor="text1"/>
          <w:lang w:val="en-US"/>
        </w:rPr>
        <w:fldChar w:fldCharType="begin"/>
      </w:r>
      <w:r w:rsidR="0099756B">
        <w:rPr>
          <w:color w:val="000000" w:themeColor="text1"/>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lang w:val="en-US"/>
        </w:rPr>
        <w:fldChar w:fldCharType="separate"/>
      </w:r>
      <w:r w:rsidR="001E68A2" w:rsidRPr="001E68A2">
        <w:rPr>
          <w:color w:val="000000"/>
          <w:vertAlign w:val="superscript"/>
        </w:rPr>
        <w:t>30–34</w:t>
      </w:r>
      <w:r w:rsidR="00A421A9" w:rsidRPr="00BE40FA">
        <w:rPr>
          <w:color w:val="000000" w:themeColor="text1"/>
          <w:lang w:val="en-US"/>
        </w:rPr>
        <w:fldChar w:fldCharType="end"/>
      </w:r>
      <w:r w:rsidR="00C83C68">
        <w:rPr>
          <w:color w:val="000000" w:themeColor="text1"/>
          <w:lang w:val="en-US"/>
        </w:rPr>
        <w:br/>
      </w:r>
      <w:r w:rsidR="00C83C68">
        <w:rPr>
          <w:color w:val="000000" w:themeColor="text1"/>
          <w:lang w:val="en-US"/>
        </w:rPr>
        <w:br/>
      </w:r>
      <w:r w:rsidRPr="00BE40FA">
        <w:rPr>
          <w:color w:val="000000" w:themeColor="text1"/>
          <w:lang w:val="en-US"/>
        </w:rPr>
        <w:t xml:space="preserve">Despite the compelling plausibility, </w:t>
      </w:r>
      <w:r w:rsidR="00651777" w:rsidRPr="00BE40FA">
        <w:rPr>
          <w:color w:val="000000" w:themeColor="text1"/>
          <w:lang w:val="en-US"/>
        </w:rPr>
        <w:t>few studies to date</w:t>
      </w:r>
      <w:r w:rsidRPr="00BE40FA">
        <w:rPr>
          <w:i/>
          <w:iCs/>
          <w:color w:val="000000" w:themeColor="text1"/>
          <w:lang w:val="en-US"/>
        </w:rPr>
        <w:t xml:space="preserve"> </w:t>
      </w:r>
      <w:r w:rsidRPr="00BE40FA">
        <w:rPr>
          <w:color w:val="000000" w:themeColor="text1"/>
          <w:lang w:val="en-US"/>
        </w:rPr>
        <w:t>ha</w:t>
      </w:r>
      <w:r w:rsidR="00651777" w:rsidRPr="00BE40FA">
        <w:rPr>
          <w:color w:val="000000" w:themeColor="text1"/>
          <w:lang w:val="en-US"/>
        </w:rPr>
        <w:t>ve</w:t>
      </w:r>
      <w:r w:rsidRPr="00BE40FA">
        <w:rPr>
          <w:color w:val="000000" w:themeColor="text1"/>
          <w:lang w:val="en-US"/>
        </w:rPr>
        <w:t xml:space="preserve"> evaluated the association between air </w:t>
      </w:r>
      <w:r w:rsidR="00194127">
        <w:rPr>
          <w:color w:val="000000" w:themeColor="text1"/>
          <w:lang w:val="en-US"/>
        </w:rPr>
        <w:t>pollut</w:t>
      </w:r>
      <w:r w:rsidR="00D4167C">
        <w:rPr>
          <w:color w:val="000000" w:themeColor="text1"/>
          <w:lang w:val="en-US"/>
        </w:rPr>
        <w:t>ion</w:t>
      </w:r>
      <w:r w:rsidR="001E1F20">
        <w:rPr>
          <w:color w:val="000000" w:themeColor="text1"/>
          <w:lang w:val="en-US"/>
        </w:rPr>
        <w:t xml:space="preserve"> </w:t>
      </w:r>
      <w:r w:rsidRPr="00BE40FA">
        <w:rPr>
          <w:color w:val="000000" w:themeColor="text1"/>
          <w:lang w:val="en-US"/>
        </w:rPr>
        <w:t>and ALS</w:t>
      </w:r>
      <w:r w:rsidR="00D4167C">
        <w:rPr>
          <w:color w:val="000000" w:themeColor="text1"/>
          <w:lang w:val="en-US"/>
        </w:rPr>
        <w:t>.</w:t>
      </w:r>
      <w:r w:rsidR="00087633" w:rsidRPr="00BE40FA">
        <w:rPr>
          <w:color w:val="000000" w:themeColor="text1"/>
          <w:lang w:val="en-US"/>
        </w:rPr>
        <w:fldChar w:fldCharType="begin"/>
      </w:r>
      <w:r w:rsidR="00515144">
        <w:rPr>
          <w:color w:val="000000" w:themeColor="text1"/>
          <w:lang w:val="en-US"/>
        </w:rPr>
        <w:instrText xml:space="preserve"> ADDIN ZOTERO_ITEM CSL_CITATION {"citationID":"UIpHlRNg","properties":{"formattedCitation":"\\super 35,37\\uc0\\u8211{}39\\nosupersub{}","plainCitation":"35,37–39","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lang w:val="en-US"/>
        </w:rPr>
        <w:fldChar w:fldCharType="separate"/>
      </w:r>
      <w:r w:rsidR="00DE2255" w:rsidRPr="00DE2255">
        <w:rPr>
          <w:color w:val="000000"/>
          <w:vertAlign w:val="superscript"/>
        </w:rPr>
        <w:t>35,37–39</w:t>
      </w:r>
      <w:r w:rsidR="00087633" w:rsidRPr="00BE40FA">
        <w:rPr>
          <w:color w:val="000000" w:themeColor="text1"/>
          <w:lang w:val="en-US"/>
        </w:rPr>
        <w:fldChar w:fldCharType="end"/>
      </w:r>
      <w:r w:rsidR="00D4167C">
        <w:rPr>
          <w:color w:val="000000" w:themeColor="text1"/>
          <w:lang w:val="en-US"/>
        </w:rPr>
        <w:t xml:space="preserve"> A recent study</w:t>
      </w:r>
      <w:r w:rsidR="002204D7">
        <w:rPr>
          <w:color w:val="000000" w:themeColor="text1"/>
          <w:lang w:val="en-US"/>
        </w:rPr>
        <w:t xml:space="preserve"> </w:t>
      </w:r>
      <w:r w:rsidR="00D4167C">
        <w:rPr>
          <w:color w:val="000000" w:themeColor="text1"/>
          <w:lang w:val="en-US"/>
        </w:rPr>
        <w:t>found that traffic-related air pollutants may be driving observed associations.</w:t>
      </w:r>
      <w:r w:rsidR="001D3048">
        <w:rPr>
          <w:color w:val="000000" w:themeColor="text1"/>
          <w:lang w:val="en-US"/>
        </w:rPr>
        <w:fldChar w:fldCharType="begin"/>
      </w:r>
      <w:r w:rsidR="001D3048">
        <w:rPr>
          <w:color w:val="000000" w:themeColor="text1"/>
          <w:lang w:val="en-US"/>
        </w:rPr>
        <w:instrText xml:space="preserve"> ADDIN ZOTERO_ITEM CSL_CITATION {"citationID":"MUiDABqT","properties":{"formattedCitation":"\\super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1D3048">
        <w:rPr>
          <w:color w:val="000000" w:themeColor="text1"/>
          <w:lang w:val="en-US"/>
        </w:rPr>
        <w:fldChar w:fldCharType="separate"/>
      </w:r>
      <w:r w:rsidR="001D3048" w:rsidRPr="002204D7">
        <w:rPr>
          <w:color w:val="000000"/>
          <w:vertAlign w:val="superscript"/>
        </w:rPr>
        <w:t>38</w:t>
      </w:r>
      <w:r w:rsidR="001D3048">
        <w:rPr>
          <w:color w:val="000000" w:themeColor="text1"/>
          <w:lang w:val="en-US"/>
        </w:rPr>
        <w:fldChar w:fldCharType="end"/>
      </w:r>
      <w:r w:rsidR="003A3A41">
        <w:rPr>
          <w:color w:val="000000" w:themeColor="text1"/>
          <w:lang w:val="en-US"/>
        </w:rPr>
        <w:t xml:space="preserve"> </w:t>
      </w:r>
      <w:r w:rsidR="00862E24">
        <w:rPr>
          <w:color w:val="000000" w:themeColor="text1"/>
          <w:lang w:val="en-US"/>
        </w:rPr>
        <w:t>N</w:t>
      </w:r>
      <w:r w:rsidR="008C01DE">
        <w:rPr>
          <w:color w:val="000000" w:themeColor="text1"/>
          <w:lang w:val="en-US"/>
        </w:rPr>
        <w:t xml:space="preserve">o study </w:t>
      </w:r>
      <w:r w:rsidR="003A3A41">
        <w:rPr>
          <w:color w:val="000000" w:themeColor="text1"/>
          <w:lang w:val="en-US"/>
        </w:rPr>
        <w:t xml:space="preserve">has </w:t>
      </w:r>
      <w:r w:rsidR="00744924">
        <w:rPr>
          <w:color w:val="000000" w:themeColor="text1"/>
          <w:lang w:val="en-US"/>
        </w:rPr>
        <w:t xml:space="preserve">hitherto </w:t>
      </w:r>
      <w:r w:rsidR="003A3A41">
        <w:rPr>
          <w:color w:val="000000" w:themeColor="text1"/>
          <w:lang w:val="en-US"/>
        </w:rPr>
        <w:t>attempted to</w:t>
      </w:r>
      <w:r w:rsidR="009F00B2" w:rsidRPr="00BE40FA">
        <w:rPr>
          <w:color w:val="000000" w:themeColor="text1"/>
          <w:lang w:val="en-US"/>
        </w:rPr>
        <w:t xml:space="preserve"> </w:t>
      </w:r>
      <w:r w:rsidR="003A3A41" w:rsidRPr="00BD4D5D">
        <w:rPr>
          <w:color w:val="000000" w:themeColor="text1"/>
          <w:lang w:val="en-US"/>
        </w:rPr>
        <w:t xml:space="preserve">understand the </w:t>
      </w:r>
      <w:r w:rsidR="00BD4D5D" w:rsidRPr="00BD4D5D">
        <w:rPr>
          <w:color w:val="000000" w:themeColor="text1"/>
          <w:lang w:val="en-US"/>
        </w:rPr>
        <w:t>combined</w:t>
      </w:r>
      <w:r w:rsidR="003A3A41" w:rsidRPr="00BD4D5D">
        <w:rPr>
          <w:color w:val="000000" w:themeColor="text1"/>
          <w:lang w:val="en-US"/>
        </w:rPr>
        <w:t xml:space="preserve"> and </w:t>
      </w:r>
      <w:r w:rsidR="00B63780" w:rsidRPr="00BD4D5D">
        <w:rPr>
          <w:iCs/>
        </w:rPr>
        <w:t>individual</w:t>
      </w:r>
      <w:r w:rsidR="00BA2A49" w:rsidRPr="00BD4D5D">
        <w:rPr>
          <w:iCs/>
        </w:rPr>
        <w:t xml:space="preserve"> </w:t>
      </w:r>
      <w:r w:rsidR="00B61A21" w:rsidRPr="00BD4D5D">
        <w:rPr>
          <w:color w:val="000000" w:themeColor="text1"/>
          <w:lang w:val="en-US"/>
        </w:rPr>
        <w:t>association</w:t>
      </w:r>
      <w:r w:rsidR="00BF177E">
        <w:rPr>
          <w:color w:val="000000" w:themeColor="text1"/>
          <w:lang w:val="en-US"/>
        </w:rPr>
        <w:t>s</w:t>
      </w:r>
      <w:r w:rsidR="003A3A41" w:rsidRPr="00BD4D5D">
        <w:rPr>
          <w:color w:val="000000" w:themeColor="text1"/>
          <w:lang w:val="en-US"/>
        </w:rPr>
        <w:t xml:space="preserve"> of</w:t>
      </w:r>
      <w:r w:rsidR="001247E3" w:rsidRPr="00BD4D5D">
        <w:rPr>
          <w:color w:val="000000" w:themeColor="text1"/>
          <w:lang w:val="en-US"/>
        </w:rPr>
        <w:t xml:space="preserve"> </w:t>
      </w:r>
      <w:r w:rsidR="00783637">
        <w:rPr>
          <w:color w:val="000000" w:themeColor="text1"/>
          <w:lang w:val="en-US"/>
        </w:rPr>
        <w:t xml:space="preserve">the </w:t>
      </w:r>
      <w:r w:rsidR="003A3A41" w:rsidRPr="00BD4D5D">
        <w:rPr>
          <w:color w:val="000000" w:themeColor="text1"/>
          <w:lang w:val="en-US"/>
        </w:rPr>
        <w:t xml:space="preserve">pollutants in </w:t>
      </w:r>
      <w:r w:rsidR="00AF68FE" w:rsidRPr="00BD4D5D">
        <w:rPr>
          <w:color w:val="000000" w:themeColor="text1"/>
          <w:lang w:val="en-US"/>
        </w:rPr>
        <w:t>a single</w:t>
      </w:r>
      <w:r w:rsidR="003A3A41" w:rsidRPr="00BD4D5D">
        <w:rPr>
          <w:color w:val="000000" w:themeColor="text1"/>
          <w:lang w:val="en-US"/>
        </w:rPr>
        <w:t xml:space="preserve"> model. </w:t>
      </w:r>
      <w:r w:rsidR="00783637">
        <w:rPr>
          <w:color w:val="000000" w:themeColor="text1"/>
          <w:lang w:val="en-US"/>
        </w:rPr>
        <w:t xml:space="preserve">Air </w:t>
      </w:r>
      <w:r w:rsidR="009F00B2" w:rsidRPr="00BE40FA">
        <w:rPr>
          <w:color w:val="000000" w:themeColor="text1"/>
          <w:lang w:val="en-US"/>
        </w:rPr>
        <w:t>pollutants</w:t>
      </w:r>
      <w:r w:rsidR="006C3B75">
        <w:rPr>
          <w:color w:val="000000" w:themeColor="text1"/>
          <w:lang w:val="en-US"/>
        </w:rPr>
        <w:t xml:space="preserve"> have been consistently</w:t>
      </w:r>
      <w:r w:rsidR="006748E7" w:rsidRPr="00BE40FA">
        <w:rPr>
          <w:color w:val="000000" w:themeColor="text1"/>
          <w:lang w:val="en-US"/>
        </w:rPr>
        <w:t xml:space="preserve"> associated with adverse health</w:t>
      </w:r>
      <w:r w:rsidR="006C3B75">
        <w:rPr>
          <w:color w:val="000000" w:themeColor="text1"/>
          <w:lang w:val="en-US"/>
        </w:rPr>
        <w:t>, primarily in single pollutant analyses.</w:t>
      </w:r>
      <w:r w:rsidR="00294729" w:rsidRPr="00BE40FA">
        <w:rPr>
          <w:color w:val="000000" w:themeColor="text1"/>
          <w:lang w:val="en-US"/>
        </w:rPr>
        <w:fldChar w:fldCharType="begin"/>
      </w:r>
      <w:r w:rsidR="0099756B">
        <w:rPr>
          <w:color w:val="000000" w:themeColor="text1"/>
          <w:lang w:val="en-US"/>
        </w:rPr>
        <w:instrText xml:space="preserve"> ADDIN ZOTERO_ITEM CSL_CITATION {"citationID":"8Gaj5BKF","properties":{"formattedCitation":"\\super 13,17,40\\uc0\\u8211{}42\\nosupersub{}","plainCitation":"13,17,40–42","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lang w:val="en-US"/>
        </w:rPr>
        <w:fldChar w:fldCharType="separate"/>
      </w:r>
      <w:r w:rsidR="00DE2255" w:rsidRPr="00DE2255">
        <w:rPr>
          <w:color w:val="000000"/>
          <w:vertAlign w:val="superscript"/>
        </w:rPr>
        <w:t>13,17,40–42</w:t>
      </w:r>
      <w:r w:rsidR="00294729" w:rsidRPr="00BE40FA">
        <w:rPr>
          <w:color w:val="000000" w:themeColor="text1"/>
          <w:lang w:val="en-US"/>
        </w:rPr>
        <w:fldChar w:fldCharType="end"/>
      </w:r>
      <w:r w:rsidR="00C9283C" w:rsidRPr="00BE40FA">
        <w:rPr>
          <w:color w:val="000000" w:themeColor="text1"/>
          <w:lang w:val="en-US"/>
        </w:rPr>
        <w:t xml:space="preserve"> </w:t>
      </w:r>
      <w:r w:rsidR="006C3B75">
        <w:rPr>
          <w:color w:val="000000" w:themeColor="text1"/>
          <w:lang w:val="en-US"/>
        </w:rPr>
        <w:t xml:space="preserve">However, they </w:t>
      </w:r>
      <w:r w:rsidR="006D0CB4" w:rsidRPr="00BE40FA">
        <w:rPr>
          <w:color w:val="000000" w:themeColor="text1"/>
          <w:lang w:val="en-US"/>
        </w:rPr>
        <w:t>are</w:t>
      </w:r>
      <w:r w:rsidR="009F00B2" w:rsidRPr="00BE40FA">
        <w:rPr>
          <w:color w:val="000000" w:themeColor="text1"/>
          <w:lang w:val="en-US"/>
        </w:rPr>
        <w:t xml:space="preserve"> highly correlated</w:t>
      </w:r>
      <w:r w:rsidR="006D0CB4" w:rsidRPr="00BE40FA">
        <w:rPr>
          <w:color w:val="000000" w:themeColor="text1"/>
          <w:lang w:val="en-US"/>
        </w:rPr>
        <w:t xml:space="preserve"> with one another</w:t>
      </w:r>
      <w:r w:rsidR="00E37F29">
        <w:rPr>
          <w:color w:val="000000" w:themeColor="text1"/>
          <w:lang w:val="en-US"/>
        </w:rPr>
        <w:t>.</w:t>
      </w:r>
      <w:r w:rsidR="006A5C0C" w:rsidRPr="00BE40FA">
        <w:rPr>
          <w:color w:val="000000" w:themeColor="text1"/>
          <w:lang w:val="en-US"/>
        </w:rPr>
        <w:fldChar w:fldCharType="begin"/>
      </w:r>
      <w:r w:rsidR="00515144">
        <w:rPr>
          <w:color w:val="000000" w:themeColor="text1"/>
          <w:lang w:val="en-US"/>
        </w:rPr>
        <w:instrText xml:space="preserve"> ADDIN ZOTERO_ITEM CSL_CITATION {"citationID":"NmZqvWRG","properties":{"formattedCitation":"\\super 40\\nosupersub{}","plainCitation":"40","noteIndex":0},"citationItems":[{"id":1133,"uris":["http://zotero.org/users/6925055/items/7Y5XZJLG"],"uri":["http://zotero.org/users/6925055/items/7Y5XZJLG"],"itemData":{"id":1133,"type":"article-journal","abstract":"Objective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instrText>
      </w:r>
      <w:r w:rsidR="006A5C0C" w:rsidRPr="00BE40FA">
        <w:rPr>
          <w:color w:val="000000" w:themeColor="text1"/>
          <w:lang w:val="en-US"/>
        </w:rPr>
        <w:fldChar w:fldCharType="separate"/>
      </w:r>
      <w:r w:rsidR="00DE2255" w:rsidRPr="00DE2255">
        <w:rPr>
          <w:color w:val="000000"/>
          <w:vertAlign w:val="superscript"/>
        </w:rPr>
        <w:t>40</w:t>
      </w:r>
      <w:r w:rsidR="006A5C0C" w:rsidRPr="00BE40FA">
        <w:rPr>
          <w:color w:val="000000" w:themeColor="text1"/>
          <w:lang w:val="en-US"/>
        </w:rPr>
        <w:fldChar w:fldCharType="end"/>
      </w:r>
      <w:r w:rsidR="00192D2B" w:rsidRPr="00BE40FA">
        <w:rPr>
          <w:color w:val="000000" w:themeColor="text1"/>
          <w:lang w:val="en-US"/>
        </w:rPr>
        <w:t xml:space="preserve"> I</w:t>
      </w:r>
      <w:r w:rsidR="009F00B2" w:rsidRPr="00BE40FA">
        <w:rPr>
          <w:color w:val="000000" w:themeColor="text1"/>
          <w:lang w:val="en-US"/>
        </w:rPr>
        <w:t xml:space="preserve">t is </w:t>
      </w:r>
      <w:r w:rsidR="00192D2B" w:rsidRPr="00BE40FA">
        <w:rPr>
          <w:color w:val="000000" w:themeColor="text1"/>
          <w:lang w:val="en-US"/>
        </w:rPr>
        <w:t>therefore a</w:t>
      </w:r>
      <w:r w:rsidR="009F00B2" w:rsidRPr="00BE40FA">
        <w:rPr>
          <w:color w:val="000000" w:themeColor="text1"/>
          <w:lang w:val="en-US"/>
        </w:rPr>
        <w:t xml:space="preserve"> mixture modelling challenge</w:t>
      </w:r>
      <w:r w:rsidRPr="00BE40FA">
        <w:rPr>
          <w:color w:val="000000" w:themeColor="text1"/>
          <w:lang w:val="en-US"/>
        </w:rPr>
        <w:t xml:space="preserve"> to </w:t>
      </w:r>
      <w:r w:rsidR="00192D2B" w:rsidRPr="00BE40FA">
        <w:rPr>
          <w:color w:val="000000" w:themeColor="text1"/>
          <w:lang w:val="en-US"/>
        </w:rPr>
        <w:t xml:space="preserve">infer the </w:t>
      </w:r>
      <w:r w:rsidR="00D452E0">
        <w:rPr>
          <w:color w:val="000000" w:themeColor="text1"/>
          <w:lang w:val="en-US"/>
        </w:rPr>
        <w:lastRenderedPageBreak/>
        <w:t>association</w:t>
      </w:r>
      <w:r w:rsidR="00192D2B" w:rsidRPr="00BE40FA">
        <w:rPr>
          <w:color w:val="000000" w:themeColor="text1"/>
          <w:lang w:val="en-US"/>
        </w:rPr>
        <w:t xml:space="preserve"> </w:t>
      </w:r>
      <w:r w:rsidR="007573A4">
        <w:rPr>
          <w:color w:val="000000" w:themeColor="text1"/>
          <w:lang w:val="en-US"/>
        </w:rPr>
        <w:t>of</w:t>
      </w:r>
      <w:r w:rsidR="00192D2B" w:rsidRPr="00BE40FA">
        <w:rPr>
          <w:color w:val="000000" w:themeColor="text1"/>
          <w:lang w:val="en-US"/>
        </w:rPr>
        <w:t xml:space="preserve"> </w:t>
      </w:r>
      <w:r w:rsidR="00571FD1">
        <w:rPr>
          <w:color w:val="000000" w:themeColor="text1"/>
          <w:lang w:val="en-US"/>
        </w:rPr>
        <w:t xml:space="preserve">multiple </w:t>
      </w:r>
      <w:r w:rsidR="00783637">
        <w:rPr>
          <w:color w:val="000000" w:themeColor="text1"/>
          <w:lang w:val="en-US"/>
        </w:rPr>
        <w:t xml:space="preserve">air </w:t>
      </w:r>
      <w:r w:rsidR="00192D2B" w:rsidRPr="00BE40FA">
        <w:rPr>
          <w:color w:val="000000" w:themeColor="text1"/>
          <w:lang w:val="en-US"/>
        </w:rPr>
        <w:t>pollutants</w:t>
      </w:r>
      <w:r w:rsidR="007573A4">
        <w:rPr>
          <w:color w:val="000000" w:themeColor="text1"/>
          <w:lang w:val="en-US"/>
        </w:rPr>
        <w:t xml:space="preserve"> and health outcomes.</w:t>
      </w:r>
      <w:r w:rsidR="006A5C0C" w:rsidRPr="00BE40FA">
        <w:rPr>
          <w:color w:val="000000" w:themeColor="text1"/>
          <w:lang w:val="en-US"/>
        </w:rPr>
        <w:fldChar w:fldCharType="begin"/>
      </w:r>
      <w:r w:rsidR="0099756B">
        <w:rPr>
          <w:color w:val="000000" w:themeColor="text1"/>
          <w:lang w:val="en-US"/>
        </w:rPr>
        <w:instrText xml:space="preserve"> ADDIN ZOTERO_ITEM CSL_CITATION {"citationID":"dGdJRRPY","properties":{"formattedCitation":"\\super 43\\nosupersub{}","plainCitation":"43","noteIndex":0},"citationItems":[{"id":1139,"uris":["http://zotero.org/users/6925055/items/T83NXLCW"],"uri":["http://zotero.org/users/6925055/items/T83NXLCW"],"itemData":{"id":1139,"type":"article-journal","container-title":"Environmental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lang w:val="en-US"/>
        </w:rPr>
        <w:fldChar w:fldCharType="separate"/>
      </w:r>
      <w:r w:rsidR="00DE2255" w:rsidRPr="00DE2255">
        <w:rPr>
          <w:color w:val="000000"/>
          <w:vertAlign w:val="superscript"/>
        </w:rPr>
        <w:t>43</w:t>
      </w:r>
      <w:r w:rsidR="006A5C0C" w:rsidRPr="00BE40FA">
        <w:rPr>
          <w:color w:val="000000" w:themeColor="text1"/>
          <w:lang w:val="en-US"/>
        </w:rPr>
        <w:fldChar w:fldCharType="end"/>
      </w:r>
      <w:r w:rsidR="003B56BF" w:rsidRPr="00BF7BA9">
        <w:rPr>
          <w:color w:val="000000" w:themeColor="text1"/>
          <w:lang w:val="en-US"/>
        </w:rPr>
        <w:t xml:space="preserve"> </w:t>
      </w:r>
      <w:r w:rsidR="007573A4">
        <w:rPr>
          <w:color w:val="000000" w:themeColor="text1"/>
          <w:lang w:val="en-US"/>
        </w:rPr>
        <w:t>Using three air pollutants commonly used in health studies as traffic-related emissions tracers</w:t>
      </w:r>
      <w:r w:rsidR="000D26DA">
        <w:rPr>
          <w:color w:val="000000" w:themeColor="text1"/>
          <w:lang w:val="en-US"/>
        </w:rPr>
        <w:t>—</w:t>
      </w:r>
      <w:r w:rsidR="007573A4">
        <w:rPr>
          <w:color w:val="000000" w:themeColor="text1"/>
          <w:lang w:val="en-US"/>
        </w:rPr>
        <w:t>nitrogen oxides (NO</w:t>
      </w:r>
      <w:r w:rsidR="007573A4" w:rsidRPr="008922C5">
        <w:rPr>
          <w:color w:val="000000" w:themeColor="text1"/>
          <w:vertAlign w:val="subscript"/>
          <w:lang w:val="en-US"/>
        </w:rPr>
        <w:t>x</w:t>
      </w:r>
      <w:r w:rsidR="007573A4">
        <w:rPr>
          <w:color w:val="000000" w:themeColor="text1"/>
          <w:lang w:val="en-US"/>
        </w:rPr>
        <w:t>), carbon monoxide (CO), and elemental carbon (EC</w:t>
      </w:r>
      <w:r w:rsidR="000D26DA">
        <w:rPr>
          <w:color w:val="000000" w:themeColor="text1"/>
          <w:lang w:val="en-US"/>
        </w:rPr>
        <w:t>)—</w:t>
      </w:r>
      <w:r w:rsidR="003A7CAB">
        <w:rPr>
          <w:color w:val="000000" w:themeColor="text1"/>
          <w:lang w:val="en-US"/>
        </w:rPr>
        <w:t xml:space="preserve"> as well as </w:t>
      </w:r>
      <w:r w:rsidR="0056613D">
        <w:rPr>
          <w:color w:val="000000" w:themeColor="text1"/>
          <w:lang w:val="en-US"/>
        </w:rPr>
        <w:t xml:space="preserve">fine </w:t>
      </w:r>
      <w:r w:rsidR="00A84BA6">
        <w:rPr>
          <w:color w:val="000000" w:themeColor="text1"/>
          <w:lang w:val="en-US"/>
        </w:rPr>
        <w:t>particles</w:t>
      </w:r>
      <w:r w:rsidR="003A7CAB">
        <w:rPr>
          <w:color w:val="000000" w:themeColor="text1"/>
          <w:lang w:val="en-US"/>
        </w:rPr>
        <w:t xml:space="preserve"> </w:t>
      </w:r>
      <w:r w:rsidR="0056613D">
        <w:rPr>
          <w:color w:val="000000" w:themeColor="text1"/>
          <w:lang w:val="en-US"/>
        </w:rPr>
        <w:t>(</w:t>
      </w:r>
      <w:r w:rsidR="003A7CAB">
        <w:rPr>
          <w:color w:val="000000" w:themeColor="text1"/>
          <w:lang w:val="en-US"/>
        </w:rPr>
        <w:t>PM</w:t>
      </w:r>
      <w:r w:rsidR="003A7CAB" w:rsidRPr="003A7CAB">
        <w:rPr>
          <w:color w:val="000000" w:themeColor="text1"/>
          <w:vertAlign w:val="subscript"/>
          <w:lang w:val="en-US"/>
        </w:rPr>
        <w:t>2.5</w:t>
      </w:r>
      <w:r w:rsidR="0056613D">
        <w:rPr>
          <w:color w:val="000000" w:themeColor="text1"/>
          <w:lang w:val="en-US"/>
        </w:rPr>
        <w:t>)</w:t>
      </w:r>
      <w:r w:rsidR="00F00440">
        <w:rPr>
          <w:color w:val="000000" w:themeColor="text1"/>
          <w:lang w:val="en-US"/>
        </w:rPr>
        <w:t xml:space="preserve"> </w:t>
      </w:r>
      <w:r w:rsidR="003A7CAB">
        <w:rPr>
          <w:color w:val="000000" w:themeColor="text1"/>
          <w:lang w:val="en-US"/>
        </w:rPr>
        <w:t>and ozone (O</w:t>
      </w:r>
      <w:r w:rsidR="003A7CAB" w:rsidRPr="003A7CAB">
        <w:rPr>
          <w:color w:val="000000" w:themeColor="text1"/>
          <w:vertAlign w:val="subscript"/>
          <w:lang w:val="en-US"/>
        </w:rPr>
        <w:t>3</w:t>
      </w:r>
      <w:r w:rsidR="003A7CAB">
        <w:rPr>
          <w:color w:val="000000" w:themeColor="text1"/>
          <w:lang w:val="en-US"/>
        </w:rPr>
        <w:t xml:space="preserve">), </w:t>
      </w:r>
      <w:r w:rsidR="007573A4">
        <w:rPr>
          <w:color w:val="000000" w:themeColor="text1"/>
          <w:lang w:val="en-US"/>
        </w:rPr>
        <w:t>we aimed</w:t>
      </w:r>
      <w:r w:rsidR="00C24C5B" w:rsidRPr="00BF7BA9">
        <w:rPr>
          <w:color w:val="000000" w:themeColor="text1"/>
          <w:lang w:val="en-US"/>
        </w:rPr>
        <w:t xml:space="preserve"> </w:t>
      </w:r>
      <w:r w:rsidR="00D5727D" w:rsidRPr="00BF7BA9">
        <w:rPr>
          <w:color w:val="000000" w:themeColor="text1"/>
          <w:lang w:val="en-US"/>
        </w:rPr>
        <w:t xml:space="preserve">to </w:t>
      </w:r>
      <w:r w:rsidR="003B368E" w:rsidRPr="00BF7BA9">
        <w:rPr>
          <w:color w:val="000000" w:themeColor="text1"/>
          <w:lang w:val="en-US"/>
        </w:rPr>
        <w:t xml:space="preserve">assess whether exposure to </w:t>
      </w:r>
      <w:r w:rsidR="00BF2184">
        <w:rPr>
          <w:color w:val="000000" w:themeColor="text1"/>
          <w:lang w:val="en-US"/>
        </w:rPr>
        <w:t xml:space="preserve">(a) </w:t>
      </w:r>
      <w:r w:rsidR="00394D91" w:rsidRPr="00BF7BA9">
        <w:rPr>
          <w:color w:val="000000" w:themeColor="text1"/>
          <w:lang w:val="en-US"/>
        </w:rPr>
        <w:t>eac</w:t>
      </w:r>
      <w:r w:rsidR="00C61893" w:rsidRPr="00BF7BA9">
        <w:rPr>
          <w:color w:val="000000" w:themeColor="text1"/>
          <w:lang w:val="en-US"/>
        </w:rPr>
        <w:t xml:space="preserve">h </w:t>
      </w:r>
      <w:r w:rsidR="001B43CB" w:rsidRPr="00BF7BA9">
        <w:rPr>
          <w:color w:val="000000" w:themeColor="text1"/>
          <w:lang w:val="en-US"/>
        </w:rPr>
        <w:t>individual</w:t>
      </w:r>
      <w:r w:rsidR="00E249D8">
        <w:rPr>
          <w:color w:val="000000" w:themeColor="text1"/>
          <w:lang w:val="en-US"/>
        </w:rPr>
        <w:t xml:space="preserve"> </w:t>
      </w:r>
      <w:r w:rsidR="00783637">
        <w:rPr>
          <w:color w:val="000000" w:themeColor="text1"/>
          <w:lang w:val="en-US"/>
        </w:rPr>
        <w:t xml:space="preserve">air </w:t>
      </w:r>
      <w:r w:rsidR="003B368E" w:rsidRPr="00BE40FA">
        <w:rPr>
          <w:color w:val="000000" w:themeColor="text1"/>
          <w:lang w:val="en-US"/>
        </w:rPr>
        <w:t>pollutant is</w:t>
      </w:r>
      <w:r w:rsidR="007573A4">
        <w:rPr>
          <w:color w:val="000000" w:themeColor="text1"/>
          <w:lang w:val="en-US"/>
        </w:rPr>
        <w:t xml:space="preserve"> independently</w:t>
      </w:r>
      <w:r w:rsidR="003B368E" w:rsidRPr="00BE40FA">
        <w:rPr>
          <w:color w:val="000000" w:themeColor="text1"/>
          <w:lang w:val="en-US"/>
        </w:rPr>
        <w:t xml:space="preserve"> associated with ALS diagnosis,</w:t>
      </w:r>
      <w:r w:rsidR="007573A4">
        <w:rPr>
          <w:color w:val="000000" w:themeColor="text1"/>
          <w:lang w:val="en-US"/>
        </w:rPr>
        <w:t xml:space="preserve"> </w:t>
      </w:r>
      <w:r w:rsidR="00670CC9">
        <w:rPr>
          <w:color w:val="000000" w:themeColor="text1"/>
          <w:lang w:val="en-US"/>
        </w:rPr>
        <w:t>and</w:t>
      </w:r>
      <w:r w:rsidR="008E75B3" w:rsidRPr="00BE40FA">
        <w:rPr>
          <w:color w:val="000000" w:themeColor="text1"/>
          <w:lang w:val="en-US"/>
        </w:rPr>
        <w:t xml:space="preserve"> </w:t>
      </w:r>
      <w:r w:rsidR="00670CC9">
        <w:rPr>
          <w:color w:val="000000" w:themeColor="text1"/>
          <w:lang w:val="en-US"/>
        </w:rPr>
        <w:t xml:space="preserve">estimate </w:t>
      </w:r>
      <w:r w:rsidR="007573A4">
        <w:rPr>
          <w:color w:val="000000" w:themeColor="text1"/>
          <w:lang w:val="en-US"/>
        </w:rPr>
        <w:t>the</w:t>
      </w:r>
      <w:r w:rsidR="00670CC9">
        <w:rPr>
          <w:color w:val="000000" w:themeColor="text1"/>
          <w:lang w:val="en-US"/>
        </w:rPr>
        <w:t>ir</w:t>
      </w:r>
      <w:r w:rsidR="007573A4">
        <w:rPr>
          <w:color w:val="000000" w:themeColor="text1"/>
          <w:lang w:val="en-US"/>
        </w:rPr>
        <w:t xml:space="preserve"> </w:t>
      </w:r>
      <w:r w:rsidR="00BF2184">
        <w:rPr>
          <w:color w:val="000000" w:themeColor="text1"/>
          <w:lang w:val="en-US"/>
        </w:rPr>
        <w:t xml:space="preserve">(b) </w:t>
      </w:r>
      <w:r w:rsidR="007573A4">
        <w:rPr>
          <w:color w:val="000000" w:themeColor="text1"/>
          <w:lang w:val="en-US"/>
        </w:rPr>
        <w:t xml:space="preserve">joint </w:t>
      </w:r>
      <w:r w:rsidR="00670CC9">
        <w:rPr>
          <w:color w:val="000000" w:themeColor="text1"/>
          <w:lang w:val="en-US"/>
        </w:rPr>
        <w:t xml:space="preserve">and </w:t>
      </w:r>
      <w:r w:rsidR="00BF2184">
        <w:rPr>
          <w:color w:val="000000" w:themeColor="text1"/>
          <w:lang w:val="en-US"/>
        </w:rPr>
        <w:t xml:space="preserve">(c) </w:t>
      </w:r>
      <w:r w:rsidR="00670CC9">
        <w:rPr>
          <w:color w:val="000000" w:themeColor="text1"/>
          <w:lang w:val="en-US"/>
        </w:rPr>
        <w:t>overall traffic</w:t>
      </w:r>
      <w:r w:rsidR="0083661D">
        <w:rPr>
          <w:color w:val="000000" w:themeColor="text1"/>
          <w:lang w:val="en-US"/>
        </w:rPr>
        <w:t>-related</w:t>
      </w:r>
      <w:r w:rsidR="00670CC9">
        <w:rPr>
          <w:color w:val="000000" w:themeColor="text1"/>
          <w:lang w:val="en-US"/>
        </w:rPr>
        <w:t xml:space="preserve"> emissions associations</w:t>
      </w:r>
      <w:r w:rsidR="008E75B3" w:rsidRPr="00BE40FA">
        <w:rPr>
          <w:color w:val="000000" w:themeColor="text1"/>
          <w:lang w:val="en-US"/>
        </w:rPr>
        <w:t>.</w:t>
      </w:r>
    </w:p>
    <w:p w14:paraId="7D7532CA" w14:textId="4AAF318F" w:rsidR="004B5359" w:rsidRPr="00BE40FA" w:rsidRDefault="00F255A6" w:rsidP="00FA7035">
      <w:pPr>
        <w:rPr>
          <w:b/>
          <w:color w:val="000000" w:themeColor="text1"/>
        </w:rPr>
      </w:pPr>
      <w:r w:rsidRPr="00BE40FA">
        <w:rPr>
          <w:b/>
          <w:color w:val="000000" w:themeColor="text1"/>
        </w:rPr>
        <w:t>Methods</w:t>
      </w:r>
    </w:p>
    <w:p w14:paraId="4A393F56" w14:textId="459B023A" w:rsidR="00EF380D" w:rsidRPr="00BE40FA" w:rsidRDefault="00EF380D" w:rsidP="00EF380D">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6ABE0BD5" w:rsidR="00B22996" w:rsidRPr="00BE40FA" w:rsidRDefault="00B90ABF" w:rsidP="00B22996">
      <w:pPr>
        <w:rPr>
          <w:bCs/>
          <w:color w:val="000000" w:themeColor="text1"/>
        </w:rPr>
      </w:pPr>
      <w:r w:rsidRPr="00BE40FA">
        <w:rPr>
          <w:bCs/>
          <w:color w:val="000000" w:themeColor="text1"/>
        </w:rPr>
        <w:t xml:space="preserve">We used data </w:t>
      </w:r>
      <w:r w:rsidR="00B22A69" w:rsidRPr="00BE40FA">
        <w:rPr>
          <w:bCs/>
          <w:color w:val="000000" w:themeColor="text1"/>
        </w:rPr>
        <w:t xml:space="preserve">from the Danish National </w:t>
      </w:r>
      <w:r w:rsidR="00230452">
        <w:rPr>
          <w:bCs/>
          <w:color w:val="000000" w:themeColor="text1"/>
        </w:rPr>
        <w:t xml:space="preserve">Patient </w:t>
      </w:r>
      <w:r w:rsidR="00B22A69" w:rsidRPr="00BE40FA">
        <w:rPr>
          <w:bCs/>
          <w:color w:val="000000" w:themeColor="text1"/>
        </w:rPr>
        <w:t>Register</w:t>
      </w:r>
      <w:r w:rsidR="00230452">
        <w:rPr>
          <w:bCs/>
          <w:color w:val="000000" w:themeColor="text1"/>
        </w:rPr>
        <w:t xml:space="preserve"> </w:t>
      </w:r>
      <w:r w:rsidR="00F1472B" w:rsidRPr="00BE40FA">
        <w:rPr>
          <w:bCs/>
          <w:color w:val="000000" w:themeColor="text1"/>
        </w:rPr>
        <w:t xml:space="preserve">during </w:t>
      </w:r>
      <w:r w:rsidR="00F1472B" w:rsidRPr="00BE40FA">
        <w:rPr>
          <w:bCs/>
        </w:rPr>
        <w:t>1989</w:t>
      </w:r>
      <w:r w:rsidR="004F7609">
        <w:rPr>
          <w:bCs/>
        </w:rPr>
        <w:t>-</w:t>
      </w:r>
      <w:r w:rsidR="00F1472B" w:rsidRPr="00BE40FA">
        <w:rPr>
          <w:bCs/>
        </w:rPr>
        <w:t>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unique personal identifier.</w:t>
      </w:r>
      <w:r w:rsidR="002A7C90" w:rsidRPr="00BE40FA">
        <w:rPr>
          <w:bCs/>
          <w:color w:val="000000" w:themeColor="text1"/>
        </w:rPr>
        <w:fldChar w:fldCharType="begin"/>
      </w:r>
      <w:r w:rsidR="00DE2255">
        <w:rPr>
          <w:bCs/>
          <w:color w:val="000000" w:themeColor="text1"/>
        </w:rPr>
        <w:instrText xml:space="preserve"> ADDIN ZOTERO_ITEM CSL_CITATION {"citationID":"yla8wiMZ","properties":{"formattedCitation":"\\super 44\\nosupersub{}","plainCitation":"44","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DE2255" w:rsidRPr="00DE2255">
        <w:rPr>
          <w:color w:val="000000"/>
          <w:vertAlign w:val="superscript"/>
        </w:rPr>
        <w:t>44</w:t>
      </w:r>
      <w:r w:rsidR="002A7C90" w:rsidRPr="00BE40FA">
        <w:rPr>
          <w:bCs/>
          <w:color w:val="000000" w:themeColor="text1"/>
        </w:rPr>
        <w:fldChar w:fldCharType="end"/>
      </w:r>
      <w:r w:rsidR="00B22996" w:rsidRPr="00BE40FA">
        <w:rPr>
          <w:bCs/>
          <w:color w:val="000000" w:themeColor="text1"/>
        </w:rPr>
        <w:t xml:space="preserve"> The </w:t>
      </w:r>
      <w:r w:rsidR="00115B7D">
        <w:rPr>
          <w:bCs/>
          <w:color w:val="000000" w:themeColor="text1"/>
        </w:rPr>
        <w:t>Register</w:t>
      </w:r>
      <w:r w:rsidR="00115B7D" w:rsidRPr="00BE40FA" w:rsidDel="00BA3A99">
        <w:rPr>
          <w:bCs/>
          <w:color w:val="000000" w:themeColor="text1"/>
        </w:rPr>
        <w:t xml:space="preserve"> </w:t>
      </w:r>
      <w:r w:rsidR="00B22996" w:rsidRPr="00BE40FA">
        <w:rPr>
          <w:bCs/>
          <w:color w:val="000000" w:themeColor="text1"/>
        </w:rPr>
        <w:t>was established in 1977 and is comprehensive, including nationwide clinical and administrative records for all inpatient data</w:t>
      </w:r>
      <w:r w:rsidR="00051723">
        <w:rPr>
          <w:bCs/>
          <w:color w:val="000000" w:themeColor="text1"/>
        </w:rPr>
        <w:t>, with</w:t>
      </w:r>
      <w:r w:rsidR="00B22996" w:rsidRPr="00BE40FA">
        <w:rPr>
          <w:bCs/>
          <w:color w:val="000000" w:themeColor="text1"/>
        </w:rPr>
        <w:t xml:space="preserve"> </w:t>
      </w:r>
      <w:r w:rsidR="00051723">
        <w:rPr>
          <w:bCs/>
          <w:color w:val="000000" w:themeColor="text1"/>
        </w:rPr>
        <w:t>o</w:t>
      </w:r>
      <w:r w:rsidR="00B22996" w:rsidRPr="00BE40FA">
        <w:rPr>
          <w:bCs/>
          <w:color w:val="000000" w:themeColor="text1"/>
        </w:rPr>
        <w:t xml:space="preserve">utpatient data </w:t>
      </w:r>
      <w:r w:rsidR="0070258C">
        <w:rPr>
          <w:bCs/>
          <w:color w:val="000000" w:themeColor="text1"/>
        </w:rPr>
        <w:t xml:space="preserve">available </w:t>
      </w:r>
      <w:r w:rsidR="00B22996" w:rsidRPr="00BE40FA">
        <w:rPr>
          <w:bCs/>
          <w:color w:val="000000" w:themeColor="text1"/>
        </w:rPr>
        <w:t>since 1995</w:t>
      </w:r>
      <w:r w:rsidR="00E37F29">
        <w:rPr>
          <w:bCs/>
          <w:color w:val="000000" w:themeColor="text1"/>
        </w:rPr>
        <w:t>.</w:t>
      </w:r>
      <w:r w:rsidR="00E37F29">
        <w:rPr>
          <w:bCs/>
          <w:color w:val="000000" w:themeColor="text1"/>
        </w:rPr>
        <w:fldChar w:fldCharType="begin"/>
      </w:r>
      <w:r w:rsidR="0099756B">
        <w:rPr>
          <w:bCs/>
          <w:color w:val="000000" w:themeColor="text1"/>
        </w:rPr>
        <w:instrText xml:space="preserve"> ADDIN ZOTERO_ITEM CSL_CITATION {"citationID":"lNC2mqp5","properties":{"formattedCitation":"\\super 45\\nosupersub{}","plainCitation":"45","noteIndex":0},"citationItems":[{"id":1178,"uris":["http://zotero.org/users/6925055/items/X568NXJ4"],"uri":["http://zotero.org/users/6925055/items/X568NXJ4"],"itemData":{"id":1178,"type":"article-journal","container-title":"Clinical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Pr>
          <w:bCs/>
          <w:color w:val="000000" w:themeColor="text1"/>
        </w:rPr>
        <w:fldChar w:fldCharType="separate"/>
      </w:r>
      <w:r w:rsidR="00E37F29" w:rsidRPr="00E37F29">
        <w:rPr>
          <w:color w:val="000000"/>
          <w:vertAlign w:val="superscript"/>
        </w:rPr>
        <w:t>45</w:t>
      </w:r>
      <w:r w:rsidR="00E37F29">
        <w:rPr>
          <w:bCs/>
          <w:color w:val="000000" w:themeColor="text1"/>
        </w:rPr>
        <w:fldChar w:fldCharType="end"/>
      </w:r>
      <w:r w:rsidR="00BA3A99">
        <w:rPr>
          <w:bCs/>
          <w:color w:val="000000" w:themeColor="text1"/>
        </w:rPr>
        <w:t xml:space="preserve"> </w:t>
      </w:r>
    </w:p>
    <w:p w14:paraId="755C1A30" w14:textId="752E21BC" w:rsidR="00B11B89" w:rsidRPr="00BE40FA" w:rsidRDefault="00B11B89" w:rsidP="00B22996">
      <w:pPr>
        <w:rPr>
          <w:bCs/>
          <w:color w:val="000000" w:themeColor="text1"/>
        </w:rPr>
      </w:pPr>
    </w:p>
    <w:p w14:paraId="53BC8752" w14:textId="7B44F27D" w:rsidR="0049389D" w:rsidRDefault="00B11B89" w:rsidP="00B2299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832AED" w:rsidRPr="00BE40FA">
        <w:rPr>
          <w:bCs/>
          <w:color w:val="000000" w:themeColor="text1"/>
        </w:rPr>
        <w:t>.</w:t>
      </w:r>
      <w:r w:rsidR="00A11685" w:rsidRPr="00BE40FA">
        <w:rPr>
          <w:bCs/>
          <w:color w:val="000000" w:themeColor="text1"/>
        </w:rPr>
        <w:t xml:space="preserve"> </w:t>
      </w:r>
      <w:r w:rsidR="000F0428" w:rsidRPr="00BE40FA">
        <w:rPr>
          <w:bCs/>
          <w:color w:val="000000" w:themeColor="text1"/>
        </w:rPr>
        <w:t xml:space="preserve">In </w:t>
      </w:r>
      <w:r w:rsidR="00BA3A99">
        <w:rPr>
          <w:bCs/>
          <w:color w:val="000000" w:themeColor="text1"/>
        </w:rPr>
        <w:t>our</w:t>
      </w:r>
      <w:r w:rsidR="000F0428" w:rsidRPr="00BE40FA">
        <w:rPr>
          <w:bCs/>
          <w:color w:val="000000" w:themeColor="text1"/>
        </w:rPr>
        <w:t xml:space="preserve"> validation study, </w:t>
      </w:r>
      <w:r w:rsidR="00D12D22">
        <w:rPr>
          <w:bCs/>
          <w:color w:val="000000" w:themeColor="text1"/>
        </w:rPr>
        <w:t>Register</w:t>
      </w:r>
      <w:r w:rsidR="000F0428" w:rsidRPr="00BE40FA">
        <w:rPr>
          <w:bCs/>
          <w:color w:val="000000" w:themeColor="text1"/>
        </w:rPr>
        <w:t xml:space="preserve"> data for ALS ascertainment </w:t>
      </w:r>
      <w:r w:rsidR="000F0428">
        <w:rPr>
          <w:bCs/>
          <w:color w:val="000000" w:themeColor="text1"/>
        </w:rPr>
        <w:t xml:space="preserve">were </w:t>
      </w:r>
      <w:r w:rsidR="000F0428" w:rsidRPr="00BE40FA">
        <w:rPr>
          <w:bCs/>
          <w:color w:val="000000" w:themeColor="text1"/>
        </w:rPr>
        <w:t>highly reliable.</w:t>
      </w:r>
      <w:r w:rsidR="000F0428" w:rsidRPr="00BE40FA">
        <w:rPr>
          <w:bCs/>
          <w:color w:val="000000" w:themeColor="text1"/>
        </w:rPr>
        <w:fldChar w:fldCharType="begin"/>
      </w:r>
      <w:r w:rsidR="00E37F29">
        <w:rPr>
          <w:bCs/>
          <w:color w:val="000000" w:themeColor="text1"/>
        </w:rPr>
        <w:instrText xml:space="preserve"> ADDIN ZOTERO_ITEM CSL_CITATION {"citationID":"7JmKBYMR","properties":{"formattedCitation":"\\super 46\\nosupersub{}","plainCitation":"46","noteIndex":0},"citationItems":[{"id":1085,"uris":["http://zotero.org/users/6925055/items/8PHMXV8T"],"uri":["http://zotero.org/users/6925055/items/8PHMXV8T"],"itemData":{"id":1085,"type":"article-journal","container-title":"Amyotrophic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E37F29" w:rsidRPr="00E37F29">
        <w:rPr>
          <w:color w:val="000000"/>
          <w:vertAlign w:val="superscript"/>
        </w:rPr>
        <w:t>46</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B22996">
      <w:pPr>
        <w:rPr>
          <w:bCs/>
          <w:color w:val="000000" w:themeColor="text1"/>
        </w:rPr>
      </w:pPr>
    </w:p>
    <w:p w14:paraId="3DC988C2" w14:textId="6ADB953A" w:rsidR="00410CC8" w:rsidRPr="00BE40FA" w:rsidRDefault="00A11685" w:rsidP="00B2299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FA58C9">
        <w:rPr>
          <w:bCs/>
          <w:color w:val="000000" w:themeColor="text1"/>
        </w:rPr>
        <w:t xml:space="preserve"> and updated </w:t>
      </w:r>
      <w:r w:rsidR="000F3246">
        <w:rPr>
          <w:bCs/>
          <w:color w:val="000000" w:themeColor="text1"/>
        </w:rPr>
        <w:t>daily</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r w:rsidR="00BA3A99">
        <w:rPr>
          <w:bCs/>
          <w:color w:val="000000" w:themeColor="text1"/>
        </w:rPr>
        <w:t xml:space="preserve">sex, </w:t>
      </w:r>
      <w:r w:rsidR="00E62978" w:rsidRPr="00BE40FA">
        <w:rPr>
          <w:bCs/>
          <w:color w:val="000000" w:themeColor="text1"/>
        </w:rPr>
        <w:t>vital status, and history of civil status and addresses</w:t>
      </w:r>
      <w:r w:rsidR="00BA3A99">
        <w:rPr>
          <w:bCs/>
          <w:color w:val="000000" w:themeColor="text1"/>
        </w:rPr>
        <w:t xml:space="preserve"> since 1971</w:t>
      </w:r>
      <w:r w:rsidR="00E62978" w:rsidRPr="00BE40FA">
        <w:rPr>
          <w:bCs/>
          <w:color w:val="000000" w:themeColor="text1"/>
        </w:rPr>
        <w:t xml:space="preserve">) on all persons living in Denmark; </w:t>
      </w:r>
      <w:r w:rsidR="00E62978" w:rsidRPr="00BE40FA">
        <w:rPr>
          <w:bCs/>
          <w:color w:val="000000" w:themeColor="text1"/>
        </w:rPr>
        <w:lastRenderedPageBreak/>
        <w:t>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E37F29">
        <w:rPr>
          <w:bCs/>
          <w:color w:val="000000" w:themeColor="text1"/>
        </w:rPr>
        <w:instrText xml:space="preserve"> ADDIN ZOTERO_ITEM CSL_CITATION {"citationID":"vJssc8s5","properties":{"formattedCitation":"\\super 47\\nosupersub{}","plainCitation":"47","noteIndex":0},"citationItems":[{"id":1086,"uris":["http://zotero.org/users/6925055/items/GLIJ35NE"],"uri":["http://zotero.org/users/6925055/items/GLIJ35NE"],"itemData":{"id":1086,"type":"article-journal","container-title":"Scandinavian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E37F29" w:rsidRPr="00E37F29">
        <w:rPr>
          <w:color w:val="000000"/>
          <w:vertAlign w:val="superscript"/>
        </w:rPr>
        <w:t>47</w:t>
      </w:r>
      <w:r w:rsidR="004C062C" w:rsidRPr="00BE40FA">
        <w:rPr>
          <w:bCs/>
          <w:color w:val="000000" w:themeColor="text1"/>
        </w:rPr>
        <w:fldChar w:fldCharType="end"/>
      </w:r>
      <w:r w:rsidR="00E62978" w:rsidRPr="00BE40FA">
        <w:rPr>
          <w:bCs/>
          <w:color w:val="000000" w:themeColor="text1"/>
        </w:rPr>
        <w:t xml:space="preserve"> </w:t>
      </w:r>
      <w:commentRangeStart w:id="6"/>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w:t>
      </w:r>
      <w:r w:rsidR="00B90716">
        <w:rPr>
          <w:bCs/>
          <w:color w:val="000000" w:themeColor="text1"/>
        </w:rPr>
        <w:t xml:space="preserve">age, </w:t>
      </w:r>
      <w:r w:rsidR="00AD6EA4" w:rsidRPr="00BE40FA">
        <w:rPr>
          <w:bCs/>
          <w:color w:val="000000" w:themeColor="text1"/>
        </w:rPr>
        <w:t>sex</w:t>
      </w:r>
      <w:r w:rsidR="00524390">
        <w:rPr>
          <w:bCs/>
          <w:color w:val="000000" w:themeColor="text1"/>
        </w:rPr>
        <w:t xml:space="preserve">, </w:t>
      </w:r>
      <w:r w:rsidR="00A804EF">
        <w:rPr>
          <w:bCs/>
          <w:color w:val="000000" w:themeColor="text1"/>
        </w:rPr>
        <w:t>year</w:t>
      </w:r>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commentRangeEnd w:id="6"/>
      <w:r w:rsidR="005038B3">
        <w:rPr>
          <w:rStyle w:val="CommentReference"/>
          <w:rFonts w:asciiTheme="minorHAnsi" w:eastAsiaTheme="minorHAnsi" w:hAnsiTheme="minorHAnsi" w:cstheme="minorBidi"/>
          <w:lang w:val="en-GB"/>
        </w:rPr>
        <w:commentReference w:id="6"/>
      </w:r>
      <w:r w:rsidR="00C901A0" w:rsidRPr="00BE40FA">
        <w:rPr>
          <w:bCs/>
          <w:color w:val="000000" w:themeColor="text1"/>
        </w:rPr>
        <w:t>.</w:t>
      </w:r>
      <w:r w:rsidR="00A804EF">
        <w:rPr>
          <w:bCs/>
          <w:color w:val="000000" w:themeColor="text1"/>
        </w:rPr>
        <w:t xml:space="preserve"> </w:t>
      </w:r>
      <w:r w:rsidR="00C042E8">
        <w:rPr>
          <w:bCs/>
          <w:color w:val="000000" w:themeColor="text1"/>
        </w:rPr>
        <w:t>C</w:t>
      </w:r>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r w:rsidR="00A804EF">
        <w:rPr>
          <w:bCs/>
          <w:color w:val="000000" w:themeColor="text1"/>
        </w:rPr>
        <w:t xml:space="preserve">and free of diagnosed ALS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p>
    <w:p w14:paraId="76CE7804" w14:textId="05A08E00" w:rsidR="00110354" w:rsidRPr="00BE40FA" w:rsidRDefault="00110354" w:rsidP="00B22996">
      <w:pPr>
        <w:rPr>
          <w:bCs/>
          <w:color w:val="000000" w:themeColor="text1"/>
        </w:rPr>
      </w:pPr>
    </w:p>
    <w:p w14:paraId="7B744401" w14:textId="18690D90" w:rsidR="00110354" w:rsidRPr="00BE40FA" w:rsidRDefault="00110354" w:rsidP="00B2299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E37F29">
        <w:rPr>
          <w:bCs/>
          <w:color w:val="000000" w:themeColor="text1"/>
        </w:rPr>
        <w:instrText xml:space="preserve"> ADDIN ZOTERO_ITEM CSL_CITATION {"citationID":"nLuk7CM0","properties":{"formattedCitation":"\\super 47\\nosupersub{}","plainCitation":"47","noteIndex":0},"citationItems":[{"id":1086,"uris":["http://zotero.org/users/6925055/items/GLIJ35NE"],"uri":["http://zotero.org/users/6925055/items/GLIJ35NE"],"itemData":{"id":1086,"type":"article-journal","container-title":"Scandinavian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E37F29" w:rsidRPr="00E37F29">
        <w:rPr>
          <w:color w:val="000000"/>
          <w:vertAlign w:val="superscript"/>
        </w:rPr>
        <w:t>47</w:t>
      </w:r>
      <w:r w:rsidR="00AE5FD9" w:rsidRPr="00BE40FA">
        <w:rPr>
          <w:bCs/>
          <w:color w:val="000000" w:themeColor="text1"/>
        </w:rPr>
        <w:fldChar w:fldCharType="end"/>
      </w:r>
      <w:r w:rsidRPr="00BE40FA">
        <w:rPr>
          <w:bCs/>
          <w:color w:val="000000" w:themeColor="text1"/>
        </w:rPr>
        <w:t xml:space="preserve"> including the dates of moving to and from each address, prior to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515144">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1E68A2" w:rsidRPr="001E68A2">
        <w:rPr>
          <w:color w:val="000000"/>
          <w:vertAlign w:val="superscript"/>
        </w:rPr>
        <w:t>17</w:t>
      </w:r>
      <w:r w:rsidRPr="00BE40FA">
        <w:rPr>
          <w:bCs/>
          <w:color w:val="000000" w:themeColor="text1"/>
        </w:rPr>
        <w:fldChar w:fldCharType="end"/>
      </w:r>
    </w:p>
    <w:p w14:paraId="319EA69B" w14:textId="63F3CDA5" w:rsidR="00643616" w:rsidRPr="00BE40FA" w:rsidRDefault="00643616" w:rsidP="00B22996">
      <w:pPr>
        <w:rPr>
          <w:bCs/>
          <w:color w:val="000000" w:themeColor="text1"/>
        </w:rPr>
      </w:pPr>
    </w:p>
    <w:p w14:paraId="1B2514CD" w14:textId="78C6DEE2" w:rsidR="00643616" w:rsidRPr="00BE40FA" w:rsidRDefault="00643616" w:rsidP="00B22996">
      <w:pPr>
        <w:rPr>
          <w:bCs/>
          <w:color w:val="000000" w:themeColor="text1"/>
        </w:rPr>
      </w:pPr>
      <w:r w:rsidRPr="00BE40FA">
        <w:rPr>
          <w:bCs/>
          <w:color w:val="000000" w:themeColor="text1"/>
        </w:rPr>
        <w:t xml:space="preserve">This study was approved by the Institutional Review Board </w:t>
      </w:r>
      <w:r w:rsidR="004C6D30">
        <w:rPr>
          <w:bCs/>
          <w:color w:val="000000" w:themeColor="text1"/>
        </w:rPr>
        <w:t xml:space="preserve">Committee </w:t>
      </w:r>
      <w:r w:rsidRPr="00BE40FA">
        <w:rPr>
          <w:bCs/>
          <w:color w:val="000000" w:themeColor="text1"/>
        </w:rPr>
        <w:t xml:space="preserve">at the </w:t>
      </w:r>
      <w:r w:rsidR="00E53A69" w:rsidRPr="00BE40FA">
        <w:rPr>
          <w:bCs/>
          <w:color w:val="000000" w:themeColor="text1"/>
        </w:rPr>
        <w:t>Columbia University</w:t>
      </w:r>
      <w:r w:rsidR="00A804EF">
        <w:rPr>
          <w:bCs/>
          <w:color w:val="000000" w:themeColor="text1"/>
        </w:rPr>
        <w:t xml:space="preserve"> and the Danish Data Protection Agency</w:t>
      </w:r>
      <w:r w:rsidRPr="00BE40FA">
        <w:rPr>
          <w:bCs/>
          <w:color w:val="000000" w:themeColor="text1"/>
        </w:rPr>
        <w:t>.</w:t>
      </w:r>
    </w:p>
    <w:p w14:paraId="3E285C75" w14:textId="2194EF9A" w:rsidR="004B5359" w:rsidRPr="00BE40FA" w:rsidRDefault="004B5359" w:rsidP="00EF380D">
      <w:pPr>
        <w:rPr>
          <w:bCs/>
          <w:color w:val="000000" w:themeColor="text1"/>
        </w:rPr>
      </w:pPr>
    </w:p>
    <w:p w14:paraId="30C04844" w14:textId="77777777" w:rsidR="00EF380D" w:rsidRPr="00BE40FA" w:rsidRDefault="00EF380D" w:rsidP="00EF380D">
      <w:pPr>
        <w:rPr>
          <w:i/>
          <w:iCs/>
          <w:color w:val="000000" w:themeColor="text1"/>
        </w:rPr>
      </w:pPr>
      <w:r w:rsidRPr="00BE40FA">
        <w:rPr>
          <w:i/>
          <w:iCs/>
          <w:color w:val="000000" w:themeColor="text1"/>
        </w:rPr>
        <w:t>Exposure data</w:t>
      </w:r>
    </w:p>
    <w:p w14:paraId="242AE868" w14:textId="394B3EA3" w:rsidR="009B1F3C" w:rsidRPr="00BE40FA" w:rsidRDefault="00FA5F91" w:rsidP="009B1F3C">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9E2641">
        <w:rPr>
          <w:bCs/>
          <w:color w:val="000000" w:themeColor="text1"/>
        </w:rPr>
        <w:t xml:space="preserve">, </w:t>
      </w:r>
      <w:r w:rsidR="00C6557B">
        <w:rPr>
          <w:bCs/>
          <w:color w:val="000000" w:themeColor="text1"/>
        </w:rPr>
        <w:t xml:space="preserve">and </w:t>
      </w:r>
      <w:r w:rsidR="00412D4D" w:rsidRPr="00BE40FA">
        <w:rPr>
          <w:bCs/>
          <w:color w:val="000000" w:themeColor="text1"/>
        </w:rPr>
        <w:t>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783097">
        <w:rPr>
          <w:bCs/>
          <w:color w:val="000000" w:themeColor="text1"/>
        </w:rPr>
        <w:t>) (</w:t>
      </w:r>
      <w:r w:rsidR="00885CBB">
        <w:rPr>
          <w:bCs/>
          <w:color w:val="000000" w:themeColor="text1"/>
        </w:rPr>
        <w:t>as well as</w:t>
      </w:r>
      <w:r w:rsidR="00690CB1">
        <w:rPr>
          <w:bCs/>
          <w:color w:val="000000" w:themeColor="text1"/>
        </w:rPr>
        <w:t xml:space="preserve"> ozone (O</w:t>
      </w:r>
      <w:r w:rsidR="00690CB1" w:rsidRPr="0095721D">
        <w:rPr>
          <w:bCs/>
          <w:color w:val="000000" w:themeColor="text1"/>
          <w:vertAlign w:val="subscript"/>
        </w:rPr>
        <w:t>3</w:t>
      </w:r>
      <w:r w:rsidR="00690CB1">
        <w:rPr>
          <w:bCs/>
          <w:color w:val="000000" w:themeColor="text1"/>
        </w:rPr>
        <w:t xml:space="preserve">) </w:t>
      </w:r>
      <w:r w:rsidR="00885CBB">
        <w:rPr>
          <w:bCs/>
          <w:color w:val="000000" w:themeColor="text1"/>
        </w:rPr>
        <w:t>for a sensitivity analysis</w:t>
      </w:r>
      <w:r w:rsidR="00CC2272">
        <w:rPr>
          <w:bCs/>
          <w:color w:val="000000" w:themeColor="text1"/>
        </w:rPr>
        <w:t>,</w:t>
      </w:r>
      <w:r w:rsidR="00CC2272" w:rsidRPr="00CC2272">
        <w:rPr>
          <w:bCs/>
          <w:color w:val="000000" w:themeColor="text1"/>
        </w:rPr>
        <w:t xml:space="preserve"> </w:t>
      </w:r>
      <w:r w:rsidR="009B15B9">
        <w:rPr>
          <w:bCs/>
          <w:color w:val="000000" w:themeColor="text1"/>
        </w:rPr>
        <w:t>usually</w:t>
      </w:r>
      <w:r w:rsidR="003C0DB1">
        <w:rPr>
          <w:bCs/>
          <w:color w:val="000000" w:themeColor="text1"/>
        </w:rPr>
        <w:t xml:space="preserve"> </w:t>
      </w:r>
      <w:r w:rsidR="00CC2272">
        <w:rPr>
          <w:bCs/>
          <w:color w:val="000000" w:themeColor="text1"/>
        </w:rPr>
        <w:t xml:space="preserve">negatively correlated with other pollutants due to </w:t>
      </w:r>
      <w:r w:rsidR="009C33E7">
        <w:rPr>
          <w:bCs/>
          <w:color w:val="000000" w:themeColor="text1"/>
        </w:rPr>
        <w:t xml:space="preserve">its </w:t>
      </w:r>
      <w:r w:rsidR="00CC2272">
        <w:rPr>
          <w:bCs/>
          <w:color w:val="000000" w:themeColor="text1"/>
        </w:rPr>
        <w:t>chemistry</w:t>
      </w:r>
      <w:r w:rsidR="00CC2272">
        <w:rPr>
          <w:bCs/>
          <w:color w:val="000000" w:themeColor="text1"/>
        </w:rPr>
        <w:fldChar w:fldCharType="begin"/>
      </w:r>
      <w:r w:rsidR="00515144">
        <w:rPr>
          <w:bCs/>
          <w:color w:val="000000" w:themeColor="text1"/>
        </w:rPr>
        <w:instrText xml:space="preserve"> ADDIN ZOTERO_ITEM CSL_CITATION {"citationID":"IlWHg8xF","properties":{"formattedCitation":"\\super 48\\nosupersub{}","plainCitation":"48","noteIndex":0},"citationItems":[{"id":1179,"uris":["http://zotero.org/users/6925055/items/ET38ZT67"],"uri":["http://zotero.org/users/6925055/items/ET38ZT67"],"itemData":{"id":1179,"type":"article-journal","container-title":"Atmospheric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00CC2272">
        <w:rPr>
          <w:bCs/>
          <w:color w:val="000000" w:themeColor="text1"/>
        </w:rPr>
        <w:fldChar w:fldCharType="separate"/>
      </w:r>
      <w:r w:rsidR="00515144" w:rsidRPr="00515144">
        <w:rPr>
          <w:color w:val="000000"/>
          <w:vertAlign w:val="superscript"/>
        </w:rPr>
        <w:t>48</w:t>
      </w:r>
      <w:r w:rsidR="00CC2272">
        <w:rPr>
          <w:bCs/>
          <w:color w:val="000000" w:themeColor="text1"/>
        </w:rPr>
        <w:fldChar w:fldCharType="end"/>
      </w:r>
      <w:r w:rsidR="00783097">
        <w:rPr>
          <w:bCs/>
          <w:color w:val="000000" w:themeColor="text1"/>
        </w:rPr>
        <w:t>)</w:t>
      </w:r>
      <w:r w:rsidR="00885CBB">
        <w:rPr>
          <w:bCs/>
          <w:color w:val="000000" w:themeColor="text1"/>
        </w:rPr>
        <w:t xml:space="preserve">, </w:t>
      </w:r>
      <w:r w:rsidR="00412D4D" w:rsidRPr="00BE40FA">
        <w:rPr>
          <w:bCs/>
          <w:color w:val="000000" w:themeColor="text1"/>
        </w:rPr>
        <w:t>at residential addresses of study participants</w:t>
      </w:r>
      <w:r w:rsidRPr="00BE40FA">
        <w:rPr>
          <w:bCs/>
          <w:color w:val="000000" w:themeColor="text1"/>
        </w:rPr>
        <w:t xml:space="preserve"> from </w:t>
      </w:r>
      <w:r w:rsidR="00783637">
        <w:rPr>
          <w:bCs/>
          <w:color w:val="000000" w:themeColor="text1"/>
        </w:rPr>
        <w:t xml:space="preserve">the </w:t>
      </w:r>
      <w:r w:rsidRPr="00BE40FA">
        <w:rPr>
          <w:bCs/>
          <w:color w:val="000000" w:themeColor="text1"/>
        </w:rPr>
        <w:t xml:space="preserve">validated </w:t>
      </w:r>
      <w:proofErr w:type="spellStart"/>
      <w:r w:rsidRPr="00BE40FA">
        <w:rPr>
          <w:bCs/>
          <w:color w:val="000000" w:themeColor="text1"/>
        </w:rPr>
        <w:t>spatio</w:t>
      </w:r>
      <w:proofErr w:type="spellEnd"/>
      <w:r w:rsidRPr="00BE40FA">
        <w:rPr>
          <w:bCs/>
          <w:color w:val="000000" w:themeColor="text1"/>
        </w:rPr>
        <w:t xml:space="preserve">-temporal </w:t>
      </w:r>
      <w:r w:rsidR="00783637">
        <w:rPr>
          <w:bCs/>
          <w:color w:val="000000" w:themeColor="text1"/>
        </w:rPr>
        <w:t xml:space="preserve">air pollution </w:t>
      </w:r>
      <w:r w:rsidR="007B7815">
        <w:rPr>
          <w:bCs/>
          <w:color w:val="000000" w:themeColor="text1"/>
        </w:rPr>
        <w:t>modelling system (DEHM-UBM-</w:t>
      </w:r>
      <w:proofErr w:type="spellStart"/>
      <w:r w:rsidR="007B7815">
        <w:rPr>
          <w:bCs/>
          <w:color w:val="000000" w:themeColor="text1"/>
        </w:rPr>
        <w:t>AirGIS</w:t>
      </w:r>
      <w:proofErr w:type="spellEnd"/>
      <w:r w:rsidR="007B7815">
        <w:rPr>
          <w:bCs/>
          <w:color w:val="000000" w:themeColor="text1"/>
        </w:rPr>
        <w:t>)</w:t>
      </w:r>
      <w:r w:rsidR="007B7815" w:rsidRPr="00BE40FA">
        <w:rPr>
          <w:bCs/>
          <w:color w:val="000000" w:themeColor="text1"/>
        </w:rPr>
        <w:t xml:space="preserve"> </w:t>
      </w:r>
      <w:r w:rsidR="0012534F" w:rsidRPr="00BE40FA">
        <w:rPr>
          <w:bCs/>
          <w:color w:val="000000" w:themeColor="text1"/>
        </w:rPr>
        <w:t>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515144">
        <w:rPr>
          <w:bCs/>
          <w:color w:val="000000" w:themeColor="text1"/>
        </w:rPr>
        <w:instrText xml:space="preserve"> ADDIN ZOTERO_ITEM CSL_CITATION {"citationID":"V3mZUeCo","properties":{"formattedCitation":"\\super 49\\uc0\\u8211{}52\\nosupersub{}","plainCitation":"49–52","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573A6" w:rsidRPr="00BE40FA">
        <w:rPr>
          <w:bCs/>
          <w:color w:val="000000" w:themeColor="text1"/>
        </w:rPr>
        <w:fldChar w:fldCharType="separate"/>
      </w:r>
      <w:r w:rsidR="00515144" w:rsidRPr="00515144">
        <w:rPr>
          <w:color w:val="000000"/>
          <w:vertAlign w:val="superscript"/>
        </w:rPr>
        <w:t>49–52</w:t>
      </w:r>
      <w:r w:rsidR="000573A6" w:rsidRPr="00BE40FA">
        <w:rPr>
          <w:bCs/>
          <w:color w:val="000000" w:themeColor="text1"/>
        </w:rPr>
        <w:fldChar w:fldCharType="end"/>
      </w:r>
      <w:r w:rsidR="007B05F7" w:rsidRPr="00BE40FA">
        <w:rPr>
          <w:bCs/>
          <w:color w:val="000000" w:themeColor="text1"/>
        </w:rPr>
        <w:t xml:space="preserve">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515144">
        <w:rPr>
          <w:bCs/>
          <w:color w:val="000000" w:themeColor="text1"/>
        </w:rPr>
        <w:instrText xml:space="preserve"> ADDIN ZOTERO_ITEM CSL_CITATION {"citationID":"Liqz6nw7","properties":{"formattedCitation":"\\super 17,53\\uc0\\u8211{}55\\nosupersub{}","plainCitation":"17,53–55","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B72426" w:rsidRPr="00B72426">
        <w:rPr>
          <w:color w:val="000000"/>
          <w:vertAlign w:val="superscript"/>
        </w:rPr>
        <w:t>17,53–55</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w:t>
      </w:r>
      <w:r w:rsidR="001D5639">
        <w:rPr>
          <w:bCs/>
          <w:color w:val="000000" w:themeColor="text1"/>
        </w:rPr>
        <w:t>5</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 xml:space="preserve">, </w:t>
      </w:r>
      <w:r w:rsidR="00A45878">
        <w:rPr>
          <w:bCs/>
          <w:color w:val="000000" w:themeColor="text1"/>
        </w:rPr>
        <w:t>0.</w:t>
      </w:r>
      <w:r w:rsidR="001D5639">
        <w:rPr>
          <w:bCs/>
          <w:color w:val="000000" w:themeColor="text1"/>
        </w:rPr>
        <w:t>91</w:t>
      </w:r>
      <w:r w:rsidR="00BC49EA">
        <w:rPr>
          <w:bCs/>
          <w:color w:val="000000" w:themeColor="text1"/>
        </w:rPr>
        <w:t xml:space="preserve"> for CO, </w:t>
      </w:r>
      <w:r w:rsidR="001D5639">
        <w:rPr>
          <w:bCs/>
          <w:color w:val="000000" w:themeColor="text1"/>
        </w:rPr>
        <w:t>0.92</w:t>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 xml:space="preserve">, </w:t>
      </w:r>
      <w:r w:rsidR="001D5639">
        <w:rPr>
          <w:bCs/>
          <w:color w:val="000000" w:themeColor="text1"/>
        </w:rPr>
        <w:t>0.79</w:t>
      </w:r>
      <w:r w:rsidR="00BC49EA">
        <w:rPr>
          <w:bCs/>
          <w:color w:val="000000" w:themeColor="text1"/>
        </w:rPr>
        <w:t xml:space="preserve"> for EC</w:t>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E78E0">
        <w:rPr>
          <w:bCs/>
          <w:color w:val="000000" w:themeColor="text1"/>
        </w:rPr>
        <w:t>0.83</w:t>
      </w:r>
      <w:r w:rsidR="006B56F7">
        <w:rPr>
          <w:bCs/>
          <w:color w:val="000000" w:themeColor="text1"/>
        </w:rPr>
        <w:t xml:space="preserve">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970001">
        <w:rPr>
          <w:bCs/>
          <w:color w:val="000000" w:themeColor="text1"/>
        </w:rPr>
        <w:t>.</w:t>
      </w:r>
      <w:r w:rsidR="001E45B5">
        <w:rPr>
          <w:bCs/>
          <w:color w:val="000000" w:themeColor="text1"/>
        </w:rPr>
        <w:fldChar w:fldCharType="begin"/>
      </w:r>
      <w:r w:rsidR="00515144">
        <w:rPr>
          <w:bCs/>
          <w:color w:val="000000" w:themeColor="text1"/>
        </w:rPr>
        <w:instrText xml:space="preserve"> ADDIN ZOTERO_ITEM CSL_CITATION {"citationID":"KMi8NyQa","properties":{"formattedCitation":"\\super 49,52\\nosupersub{}","plainCitation":"49,52","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Pr>
          <w:bCs/>
          <w:color w:val="000000" w:themeColor="text1"/>
        </w:rPr>
        <w:fldChar w:fldCharType="separate"/>
      </w:r>
      <w:r w:rsidR="00515144" w:rsidRPr="00515144">
        <w:rPr>
          <w:color w:val="000000"/>
          <w:vertAlign w:val="superscript"/>
        </w:rPr>
        <w:t>49,52</w:t>
      </w:r>
      <w:r w:rsidR="001E45B5">
        <w:rPr>
          <w:bCs/>
          <w:color w:val="000000" w:themeColor="text1"/>
        </w:rPr>
        <w:fldChar w:fldCharType="end"/>
      </w:r>
      <w:r w:rsidR="006424C1">
        <w:rPr>
          <w:bCs/>
          <w:color w:val="000000" w:themeColor="text1"/>
        </w:rPr>
        <w:t xml:space="preserve"> </w:t>
      </w:r>
      <w:r w:rsidR="009B1F3C">
        <w:rPr>
          <w:bCs/>
          <w:color w:val="000000" w:themeColor="text1"/>
        </w:rPr>
        <w:lastRenderedPageBreak/>
        <w:t>Because traffic is a major source of PM</w:t>
      </w:r>
      <w:r w:rsidR="009B1F3C" w:rsidRPr="00417F55">
        <w:rPr>
          <w:bCs/>
          <w:color w:val="000000" w:themeColor="text1"/>
          <w:vertAlign w:val="subscript"/>
        </w:rPr>
        <w:t>2.5</w:t>
      </w:r>
      <w:r w:rsidR="009B1F3C">
        <w:rPr>
          <w:bCs/>
          <w:color w:val="000000" w:themeColor="text1"/>
        </w:rPr>
        <w:t xml:space="preserve"> and EC one of the main PM</w:t>
      </w:r>
      <w:r w:rsidR="009B1F3C" w:rsidRPr="00417F55">
        <w:rPr>
          <w:bCs/>
          <w:color w:val="000000" w:themeColor="text1"/>
          <w:vertAlign w:val="subscript"/>
        </w:rPr>
        <w:t>2.5</w:t>
      </w:r>
      <w:r w:rsidR="009B1F3C">
        <w:rPr>
          <w:bCs/>
          <w:color w:val="000000" w:themeColor="text1"/>
        </w:rPr>
        <w:t xml:space="preserve"> components</w:t>
      </w:r>
      <w:r w:rsidR="009B1F3C" w:rsidRPr="009B1F3C">
        <w:rPr>
          <w:bCs/>
          <w:color w:val="000000" w:themeColor="text1"/>
        </w:rPr>
        <w:t xml:space="preserve"> </w:t>
      </w:r>
      <w:r w:rsidR="009B1F3C">
        <w:rPr>
          <w:bCs/>
          <w:color w:val="000000" w:themeColor="text1"/>
        </w:rPr>
        <w:t>in urban environments,</w:t>
      </w:r>
      <w:r w:rsidR="00CD7377">
        <w:rPr>
          <w:bCs/>
          <w:color w:val="000000" w:themeColor="text1"/>
        </w:rPr>
        <w:fldChar w:fldCharType="begin"/>
      </w:r>
      <w:r w:rsidR="00CD7377">
        <w:rPr>
          <w:bCs/>
          <w:color w:val="000000" w:themeColor="text1"/>
        </w:rPr>
        <w:instrText xml:space="preserve"> ADDIN ZOTERO_ITEM CSL_CITATION {"citationID":"slTWVnkE","properties":{"formattedCitation":"\\super 56\\nosupersub{}","plainCitation":"56","noteIndex":0},"citationItems":[{"id":1193,"uris":["http://zotero.org/users/6925055/items/RST7MJ5D"],"uri":["http://zotero.org/users/6925055/items/RST7MJ5D"],"itemData":{"id":1193,"type":"article-journal","container-title":"New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Pr>
          <w:bCs/>
          <w:color w:val="000000" w:themeColor="text1"/>
        </w:rPr>
        <w:fldChar w:fldCharType="separate"/>
      </w:r>
      <w:r w:rsidR="00CD7377" w:rsidRPr="00CD7377">
        <w:rPr>
          <w:color w:val="000000"/>
          <w:vertAlign w:val="superscript"/>
        </w:rPr>
        <w:t>56</w:t>
      </w:r>
      <w:r w:rsidR="00CD7377">
        <w:rPr>
          <w:bCs/>
          <w:color w:val="000000" w:themeColor="text1"/>
        </w:rPr>
        <w:fldChar w:fldCharType="end"/>
      </w:r>
      <w:r w:rsidR="009B1F3C">
        <w:rPr>
          <w:bCs/>
          <w:color w:val="000000" w:themeColor="text1"/>
        </w:rPr>
        <w:t xml:space="preserve"> </w:t>
      </w:r>
      <w:commentRangeStart w:id="7"/>
      <w:r w:rsidR="009B1F3C">
        <w:rPr>
          <w:bCs/>
          <w:color w:val="000000" w:themeColor="text1"/>
        </w:rPr>
        <w:t xml:space="preserve">we </w:t>
      </w:r>
      <w:r w:rsidR="0068672E">
        <w:rPr>
          <w:bCs/>
          <w:color w:val="000000" w:themeColor="text1"/>
        </w:rPr>
        <w:t>removed</w:t>
      </w:r>
      <w:r w:rsidR="009B1F3C">
        <w:rPr>
          <w:bCs/>
          <w:color w:val="000000" w:themeColor="text1"/>
        </w:rPr>
        <w:t xml:space="preserve"> the EC concentration from the total PM</w:t>
      </w:r>
      <w:r w:rsidR="009B1F3C" w:rsidRPr="00417F55">
        <w:rPr>
          <w:bCs/>
          <w:color w:val="000000" w:themeColor="text1"/>
          <w:vertAlign w:val="subscript"/>
        </w:rPr>
        <w:t>2.5</w:t>
      </w:r>
      <w:r w:rsidR="009B1F3C">
        <w:rPr>
          <w:bCs/>
          <w:color w:val="000000" w:themeColor="text1"/>
        </w:rPr>
        <w:t xml:space="preserve"> mass concentration (non-EC PM</w:t>
      </w:r>
      <w:r w:rsidR="009B1F3C" w:rsidRPr="00417F55">
        <w:rPr>
          <w:bCs/>
          <w:color w:val="000000" w:themeColor="text1"/>
          <w:vertAlign w:val="subscript"/>
        </w:rPr>
        <w:t>2.5</w:t>
      </w:r>
      <w:r w:rsidR="009B1F3C">
        <w:rPr>
          <w:bCs/>
          <w:color w:val="000000" w:themeColor="text1"/>
        </w:rPr>
        <w:t>), to avoid overadjustment when including both in the models simultaneously.</w:t>
      </w:r>
      <w:commentRangeEnd w:id="7"/>
      <w:r w:rsidR="001B2E39">
        <w:rPr>
          <w:rStyle w:val="CommentReference"/>
          <w:rFonts w:asciiTheme="minorHAnsi" w:eastAsiaTheme="minorHAnsi" w:hAnsiTheme="minorHAnsi" w:cstheme="minorBidi"/>
          <w:lang w:val="en-GB"/>
        </w:rPr>
        <w:commentReference w:id="7"/>
      </w:r>
    </w:p>
    <w:p w14:paraId="61E424A2" w14:textId="77777777" w:rsidR="009B1F3C" w:rsidRDefault="009B1F3C" w:rsidP="00042EDE">
      <w:pPr>
        <w:rPr>
          <w:bCs/>
          <w:color w:val="000000" w:themeColor="text1"/>
        </w:rPr>
      </w:pPr>
    </w:p>
    <w:p w14:paraId="4AB86CD1" w14:textId="662CFE25" w:rsidR="006715DF" w:rsidRPr="00BE40FA" w:rsidRDefault="005E30C6" w:rsidP="00042EDE">
      <w:pPr>
        <w:rPr>
          <w:bCs/>
          <w:color w:val="000000" w:themeColor="text1"/>
        </w:rPr>
      </w:pPr>
      <w:r w:rsidRPr="00BE40FA">
        <w:rPr>
          <w:bCs/>
          <w:color w:val="000000" w:themeColor="text1"/>
        </w:rPr>
        <w:t xml:space="preserve">Based on the residential history of each </w:t>
      </w:r>
      <w:r w:rsidR="008D2343" w:rsidRPr="00BE40FA">
        <w:rPr>
          <w:bCs/>
          <w:color w:val="000000" w:themeColor="text1"/>
        </w:rPr>
        <w:t xml:space="preserve">case or control, 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 xml:space="preserve">has been shown previously to occur at a median of 12 months after </w:t>
      </w:r>
      <w:r w:rsidR="00E9528D">
        <w:rPr>
          <w:bCs/>
          <w:color w:val="000000" w:themeColor="text1"/>
        </w:rPr>
        <w:t xml:space="preserve">symptoms </w:t>
      </w:r>
      <w:r w:rsidR="00B147D2" w:rsidRPr="00BE40FA">
        <w:rPr>
          <w:bCs/>
          <w:color w:val="000000" w:themeColor="text1"/>
        </w:rPr>
        <w:t>onset</w:t>
      </w:r>
      <w:r w:rsidR="001C0040" w:rsidRPr="00BE40FA">
        <w:rPr>
          <w:bCs/>
          <w:color w:val="000000" w:themeColor="text1"/>
        </w:rPr>
        <w:t>.</w:t>
      </w:r>
      <w:r w:rsidR="009A10B0" w:rsidRPr="00BE40FA">
        <w:rPr>
          <w:bCs/>
          <w:color w:val="000000" w:themeColor="text1"/>
        </w:rPr>
        <w:fldChar w:fldCharType="begin"/>
      </w:r>
      <w:r w:rsidR="0099756B">
        <w:rPr>
          <w:bCs/>
          <w:color w:val="000000" w:themeColor="text1"/>
        </w:rPr>
        <w:instrText xml:space="preserve"> ADDIN ZOTERO_ITEM CSL_CITATION {"citationID":"E2fWH0n3","properties":{"formattedCitation":"\\super 57\\nosupersub{}","plainCitation":"57","noteIndex":0},"citationItems":[{"id":1124,"uris":["http://zotero.org/users/6925055/items/2NJYSJCZ"],"uri":["http://zotero.org/users/6925055/items/2NJYSJCZ"],"itemData":{"id":1124,"type":"article-journal","abstract":"Objectives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CD7377" w:rsidRPr="00CD7377">
        <w:rPr>
          <w:color w:val="000000"/>
          <w:vertAlign w:val="superscript"/>
        </w:rPr>
        <w:t>57</w:t>
      </w:r>
      <w:r w:rsidR="009A10B0" w:rsidRPr="00BE40FA">
        <w:rPr>
          <w:bCs/>
          <w:color w:val="000000" w:themeColor="text1"/>
        </w:rPr>
        <w:fldChar w:fldCharType="end"/>
      </w:r>
      <w:r w:rsidR="00154EEB" w:rsidRPr="00BE40FA">
        <w:rPr>
          <w:bCs/>
          <w:color w:val="000000" w:themeColor="text1"/>
        </w:rPr>
        <w:t xml:space="preserve"> </w:t>
      </w:r>
      <w:r w:rsidR="00181C84" w:rsidRPr="00BE40FA">
        <w:rPr>
          <w:bCs/>
          <w:color w:val="000000" w:themeColor="text1"/>
        </w:rPr>
        <w:t>A small number of</w:t>
      </w:r>
      <w:r w:rsidR="00F0122A">
        <w:rPr>
          <w:bCs/>
          <w:color w:val="000000" w:themeColor="text1"/>
        </w:rPr>
        <w:t xml:space="preserve"> </w:t>
      </w:r>
      <w:r w:rsidR="000F1ECC">
        <w:rPr>
          <w:bCs/>
          <w:color w:val="000000" w:themeColor="text1"/>
        </w:rPr>
        <w:t xml:space="preserve">Danish residents </w:t>
      </w:r>
      <w:r w:rsidR="00181C84" w:rsidRPr="00BE40FA">
        <w:rPr>
          <w:bCs/>
          <w:color w:val="000000" w:themeColor="text1"/>
        </w:rPr>
        <w:t>lack a complete address history</w:t>
      </w:r>
      <w:r w:rsidR="0078279A" w:rsidRPr="00BE40FA">
        <w:rPr>
          <w:bCs/>
          <w:color w:val="000000" w:themeColor="text1"/>
        </w:rPr>
        <w:t xml:space="preserve"> (</w:t>
      </w:r>
      <w:r w:rsidR="0021561F">
        <w:rPr>
          <w:bCs/>
          <w:color w:val="000000" w:themeColor="text1"/>
        </w:rPr>
        <w:t>1.</w:t>
      </w:r>
      <w:r w:rsidR="004B5469">
        <w:rPr>
          <w:bCs/>
          <w:color w:val="000000" w:themeColor="text1"/>
        </w:rPr>
        <w:t>7</w:t>
      </w:r>
      <w:r w:rsidR="0021561F">
        <w:rPr>
          <w:bCs/>
          <w:color w:val="000000" w:themeColor="text1"/>
        </w:rPr>
        <w:t>%</w:t>
      </w:r>
      <w:r w:rsidR="00870944">
        <w:rPr>
          <w:bCs/>
          <w:color w:val="000000" w:themeColor="text1"/>
        </w:rPr>
        <w:t xml:space="preserve">;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w:t>
      </w:r>
      <w:r w:rsidR="009D7C46">
        <w:rPr>
          <w:bCs/>
          <w:color w:val="000000" w:themeColor="text1"/>
        </w:rPr>
        <w:t xml:space="preserve">minimum </w:t>
      </w:r>
      <w:r w:rsidR="004D112C" w:rsidRPr="00BE40FA">
        <w:rPr>
          <w:bCs/>
          <w:color w:val="000000" w:themeColor="text1"/>
        </w:rPr>
        <w:t xml:space="preserve">criteria for </w:t>
      </w:r>
      <w:r w:rsidR="009D7C46">
        <w:rPr>
          <w:bCs/>
          <w:color w:val="000000" w:themeColor="text1"/>
        </w:rPr>
        <w:t xml:space="preserve">number of complete exposure record months to </w:t>
      </w:r>
      <w:r w:rsidR="004D112C" w:rsidRPr="00BE40FA">
        <w:rPr>
          <w:bCs/>
          <w:color w:val="000000" w:themeColor="text1"/>
        </w:rPr>
        <w:t>includ</w:t>
      </w:r>
      <w:r w:rsidR="009D7C46">
        <w:rPr>
          <w:bCs/>
          <w:color w:val="000000" w:themeColor="text1"/>
        </w:rPr>
        <w:t>e</w:t>
      </w:r>
      <w:r w:rsidR="004D112C" w:rsidRPr="00BE40FA">
        <w:rPr>
          <w:bCs/>
          <w:color w:val="000000" w:themeColor="text1"/>
        </w:rPr>
        <w:t xml:space="preserve"> </w:t>
      </w:r>
      <w:r w:rsidR="00C3243E" w:rsidRPr="00BE40FA">
        <w:rPr>
          <w:bCs/>
          <w:color w:val="000000" w:themeColor="text1"/>
        </w:rPr>
        <w:t>cases and controls</w:t>
      </w:r>
      <w:r w:rsidR="00F3435D" w:rsidRPr="00BE40FA">
        <w:rPr>
          <w:bCs/>
          <w:color w:val="000000" w:themeColor="text1"/>
        </w:rPr>
        <w:t xml:space="preserve">: </w:t>
      </w:r>
      <w:r w:rsidR="00B67B35" w:rsidRPr="00BE40FA">
        <w:rPr>
          <w:bCs/>
          <w:color w:val="000000" w:themeColor="text1"/>
        </w:rPr>
        <w:t>(</w:t>
      </w:r>
      <w:proofErr w:type="spellStart"/>
      <w:r w:rsidR="00B67B35" w:rsidRPr="00BE40FA">
        <w:rPr>
          <w:bCs/>
          <w:color w:val="000000" w:themeColor="text1"/>
        </w:rPr>
        <w:t>i</w:t>
      </w:r>
      <w:proofErr w:type="spellEnd"/>
      <w:r w:rsidR="00B67B35" w:rsidRPr="00BE40FA">
        <w:rPr>
          <w:bCs/>
          <w:color w:val="000000" w:themeColor="text1"/>
        </w:rPr>
        <w:t xml:space="preserve">) </w:t>
      </w:r>
      <w:r w:rsidR="00665690" w:rsidRPr="00BE40FA">
        <w:rPr>
          <w:bCs/>
          <w:color w:val="000000" w:themeColor="text1"/>
        </w:rPr>
        <w:t>1-year averages: 9 of 12 months,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30 of 60 months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60 of 120 months.</w:t>
      </w:r>
    </w:p>
    <w:p w14:paraId="763DFD3A" w14:textId="22E1461E" w:rsidR="00FA5F91" w:rsidRPr="00BE40FA" w:rsidRDefault="00FA5F91" w:rsidP="00042EDE">
      <w:pPr>
        <w:rPr>
          <w:bCs/>
          <w:color w:val="000000" w:themeColor="text1"/>
        </w:rPr>
      </w:pPr>
    </w:p>
    <w:p w14:paraId="7713DAF2" w14:textId="0DB63522" w:rsidR="007C5151" w:rsidRPr="00BE40FA" w:rsidRDefault="007C5151" w:rsidP="007C5151">
      <w:pPr>
        <w:rPr>
          <w:i/>
          <w:iCs/>
          <w:color w:val="000000" w:themeColor="text1"/>
        </w:rPr>
      </w:pPr>
      <w:r w:rsidRPr="00BE40FA">
        <w:rPr>
          <w:i/>
          <w:iCs/>
          <w:color w:val="000000" w:themeColor="text1"/>
        </w:rPr>
        <w:t>Covariate data</w:t>
      </w:r>
    </w:p>
    <w:p w14:paraId="3A5DA3BD" w14:textId="787DF501" w:rsidR="00287B11" w:rsidRPr="00BE40FA" w:rsidRDefault="00D73193" w:rsidP="00287B11">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w:t>
      </w:r>
      <w:r w:rsidR="009B2B54">
        <w:rPr>
          <w:bCs/>
          <w:color w:val="000000" w:themeColor="text1"/>
        </w:rPr>
        <w:t>confounding bias</w:t>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w:t>
      </w:r>
      <w:r w:rsidR="00A804EF">
        <w:rPr>
          <w:bCs/>
          <w:color w:val="000000" w:themeColor="text1"/>
        </w:rPr>
        <w:t>a</w:t>
      </w:r>
      <w:r w:rsidR="00287B11" w:rsidRPr="00BE40FA">
        <w:rPr>
          <w:bCs/>
          <w:color w:val="000000" w:themeColor="text1"/>
        </w:rPr>
        <w:t xml:space="preserve"> five-category</w:t>
      </w:r>
      <w:r w:rsidR="00503A98">
        <w:rPr>
          <w:bCs/>
          <w:color w:val="000000" w:themeColor="text1"/>
        </w:rPr>
        <w:t xml:space="preserve"> individual-level</w:t>
      </w:r>
      <w:r w:rsidR="00287B11" w:rsidRPr="00BE40FA">
        <w:rPr>
          <w:bCs/>
          <w:color w:val="000000" w:themeColor="text1"/>
        </w:rPr>
        <w:t xml:space="preserve"> socioeconomic status (SES) definition developed by the Danish Institute of Social Sciences, based on job titles</w:t>
      </w:r>
      <w:r w:rsidR="00A804EF">
        <w:rPr>
          <w:bCs/>
          <w:color w:val="000000" w:themeColor="text1"/>
        </w:rPr>
        <w:t xml:space="preserve"> from </w:t>
      </w:r>
      <w:r w:rsidR="00A804EF" w:rsidRPr="00BE40FA">
        <w:rPr>
          <w:bCs/>
          <w:color w:val="000000" w:themeColor="text1"/>
        </w:rPr>
        <w:t>income tax forms</w:t>
      </w:r>
      <w:r w:rsidR="00726BA0">
        <w:rPr>
          <w:bCs/>
          <w:color w:val="000000" w:themeColor="text1"/>
        </w:rPr>
        <w:t xml:space="preserve">, which </w:t>
      </w:r>
      <w:r w:rsidR="00A804EF">
        <w:rPr>
          <w:bCs/>
          <w:color w:val="000000" w:themeColor="text1"/>
        </w:rPr>
        <w:t xml:space="preserve">we </w:t>
      </w:r>
      <w:r w:rsidR="00726BA0">
        <w:rPr>
          <w:bCs/>
          <w:color w:val="000000" w:themeColor="text1"/>
        </w:rPr>
        <w:t>have shown as having an association with ALS diagnosis in Denmark</w:t>
      </w:r>
      <w:ins w:id="8" w:author="Elizabeth Gibson" w:date="2021-11-10T16:04:00Z">
        <w:r w:rsidR="00FC23D5">
          <w:rPr>
            <w:bCs/>
            <w:color w:val="000000" w:themeColor="text1"/>
          </w:rPr>
          <w:t>.</w:t>
        </w:r>
      </w:ins>
      <w:del w:id="9" w:author="Elizabeth Gibson" w:date="2021-11-10T16:04:00Z">
        <w:r w:rsidR="00726BA0" w:rsidDel="005B4A54">
          <w:rPr>
            <w:bCs/>
            <w:color w:val="000000" w:themeColor="text1"/>
          </w:rPr>
          <w:delText>,</w:delText>
        </w:r>
      </w:del>
      <w:r w:rsidR="000C4F9C">
        <w:rPr>
          <w:bCs/>
          <w:color w:val="000000" w:themeColor="text1"/>
        </w:rPr>
        <w:fldChar w:fldCharType="begin"/>
      </w:r>
      <w:r w:rsidR="00CD7377">
        <w:rPr>
          <w:bCs/>
          <w:color w:val="000000" w:themeColor="text1"/>
        </w:rPr>
        <w:instrText xml:space="preserve"> ADDIN ZOTERO_ITEM CSL_CITATION {"citationID":"0eulvPwB","properties":{"formattedCitation":"\\super 58\\nosupersub{}","plainCitation":"58","noteIndex":0},"citationItems":[{"id":1147,"uris":["http://zotero.org/users/6925055/items/2NGLH58G"],"uri":["http://zotero.org/users/6925055/items/2NGLH58G"],"itemData":{"id":1147,"type":"article-journal","abstract":"Objectives\nSeveral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0C4F9C">
        <w:rPr>
          <w:bCs/>
          <w:color w:val="000000" w:themeColor="text1"/>
        </w:rPr>
        <w:fldChar w:fldCharType="separate"/>
      </w:r>
      <w:r w:rsidR="00CD7377" w:rsidRPr="00CD7377">
        <w:rPr>
          <w:color w:val="000000"/>
          <w:vertAlign w:val="superscript"/>
        </w:rPr>
        <w:t>58</w:t>
      </w:r>
      <w:r w:rsidR="000C4F9C">
        <w:rPr>
          <w:bCs/>
          <w:color w:val="000000" w:themeColor="text1"/>
        </w:rPr>
        <w:fldChar w:fldCharType="end"/>
      </w:r>
      <w:del w:id="10" w:author="Elizabeth Gibson" w:date="2021-11-10T16:04:00Z">
        <w:r w:rsidR="00287B11" w:rsidRPr="00BE40FA" w:rsidDel="00FC23D5">
          <w:rPr>
            <w:bCs/>
            <w:color w:val="000000" w:themeColor="text1"/>
          </w:rPr>
          <w:delText>.</w:delText>
        </w:r>
      </w:del>
      <w:r w:rsidR="00287B11" w:rsidRPr="00BE40FA">
        <w:rPr>
          <w:bCs/>
          <w:color w:val="000000" w:themeColor="text1"/>
        </w:rPr>
        <w:t xml:space="preserve">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w:t>
      </w:r>
      <w:r w:rsidR="00423088">
        <w:rPr>
          <w:bCs/>
          <w:color w:val="000000" w:themeColor="text1"/>
        </w:rPr>
        <w:t>:</w:t>
      </w:r>
      <w:r w:rsidR="00287B11" w:rsidRPr="00BE40FA">
        <w:rPr>
          <w:bCs/>
          <w:color w:val="000000" w:themeColor="text1"/>
        </w:rPr>
        <w:t xml:space="preserve"> proprietors, managers of small businesses</w:t>
      </w:r>
      <w:ins w:id="11" w:author="Elizabeth Gibson" w:date="2021-11-10T16:05:00Z">
        <w:r w:rsidR="00FC23D5">
          <w:rPr>
            <w:bCs/>
            <w:color w:val="000000" w:themeColor="text1"/>
          </w:rPr>
          <w:t>,</w:t>
        </w:r>
      </w:ins>
      <w:r w:rsidR="00287B11" w:rsidRPr="00BE40FA">
        <w:rPr>
          <w:bCs/>
          <w:color w:val="000000" w:themeColor="text1"/>
        </w:rPr>
        <w:t xml:space="preserve"> and teachers; group 3</w:t>
      </w:r>
      <w:r w:rsidR="00423088">
        <w:rPr>
          <w:bCs/>
          <w:color w:val="000000" w:themeColor="text1"/>
        </w:rPr>
        <w:t>:</w:t>
      </w:r>
      <w:r w:rsidR="00287B11" w:rsidRPr="00BE40FA">
        <w:rPr>
          <w:bCs/>
          <w:color w:val="000000" w:themeColor="text1"/>
        </w:rPr>
        <w:t xml:space="preserve"> technicians and nurses; group 4</w:t>
      </w:r>
      <w:r w:rsidR="00423088">
        <w:rPr>
          <w:bCs/>
          <w:color w:val="000000" w:themeColor="text1"/>
        </w:rPr>
        <w:t>:</w:t>
      </w:r>
      <w:r w:rsidR="00287B11" w:rsidRPr="00BE40FA">
        <w:rPr>
          <w:bCs/>
          <w:color w:val="000000" w:themeColor="text1"/>
        </w:rPr>
        <w:t xml:space="preserve"> skilled workers; and group 5</w:t>
      </w:r>
      <w:r w:rsidR="00423088">
        <w:rPr>
          <w:bCs/>
          <w:color w:val="000000" w:themeColor="text1"/>
        </w:rPr>
        <w:t>:</w:t>
      </w:r>
      <w:r w:rsidR="00287B11" w:rsidRPr="00BE40FA">
        <w:rPr>
          <w:bCs/>
          <w:color w:val="000000" w:themeColor="text1"/>
        </w:rPr>
        <w:t xml:space="preserve"> unskilled workers. We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participants</w:t>
      </w:r>
      <w:r w:rsidR="00A804EF">
        <w:rPr>
          <w:bCs/>
          <w:color w:val="000000" w:themeColor="text1"/>
        </w:rPr>
        <w:t xml:space="preserve"> </w:t>
      </w:r>
      <w:r w:rsidR="00423088">
        <w:rPr>
          <w:bCs/>
          <w:color w:val="000000" w:themeColor="text1"/>
        </w:rPr>
        <w:t>who were unemployed</w:t>
      </w:r>
      <w:r w:rsidR="00C03A39">
        <w:rPr>
          <w:bCs/>
          <w:color w:val="000000" w:themeColor="text1"/>
        </w:rPr>
        <w:t xml:space="preserve"> or unclassified</w:t>
      </w:r>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w:t>
      </w:r>
      <w:commentRangeStart w:id="12"/>
      <w:r w:rsidR="008A5CE7">
        <w:rPr>
          <w:bCs/>
          <w:color w:val="000000" w:themeColor="text1"/>
        </w:rPr>
        <w:t>For each married participant,</w:t>
      </w:r>
      <w:r w:rsidR="00287B11" w:rsidRPr="00BE40FA">
        <w:rPr>
          <w:bCs/>
          <w:color w:val="000000" w:themeColor="text1"/>
        </w:rPr>
        <w:t xml:space="preserve"> we use</w:t>
      </w:r>
      <w:r w:rsidR="001B52B6" w:rsidRPr="00BE40FA">
        <w:rPr>
          <w:bCs/>
          <w:color w:val="000000" w:themeColor="text1"/>
        </w:rPr>
        <w:t>d</w:t>
      </w:r>
      <w:r w:rsidR="00287B11" w:rsidRPr="00BE40FA">
        <w:rPr>
          <w:bCs/>
          <w:color w:val="000000" w:themeColor="text1"/>
        </w:rPr>
        <w:t xml:space="preserve"> the higher of </w:t>
      </w:r>
      <w:r w:rsidR="008A5CE7">
        <w:rPr>
          <w:bCs/>
          <w:color w:val="000000" w:themeColor="text1"/>
        </w:rPr>
        <w:t>the</w:t>
      </w:r>
      <w:r w:rsidR="00287B11" w:rsidRPr="00BE40FA">
        <w:rPr>
          <w:bCs/>
          <w:color w:val="000000" w:themeColor="text1"/>
        </w:rPr>
        <w:t xml:space="preserve"> </w:t>
      </w:r>
      <w:r w:rsidR="008A5CE7">
        <w:rPr>
          <w:bCs/>
          <w:color w:val="000000" w:themeColor="text1"/>
        </w:rPr>
        <w:t>c</w:t>
      </w:r>
      <w:r w:rsidR="00287B11" w:rsidRPr="00BE40FA">
        <w:rPr>
          <w:bCs/>
          <w:color w:val="000000" w:themeColor="text1"/>
        </w:rPr>
        <w:t xml:space="preserve">ouple’s individual SES </w:t>
      </w:r>
      <w:r w:rsidR="002152BA">
        <w:rPr>
          <w:bCs/>
          <w:color w:val="000000" w:themeColor="text1"/>
        </w:rPr>
        <w:t>categories</w:t>
      </w:r>
      <w:r w:rsidR="008A5CE7">
        <w:rPr>
          <w:bCs/>
          <w:color w:val="000000" w:themeColor="text1"/>
        </w:rPr>
        <w:t xml:space="preserve">, </w:t>
      </w:r>
      <w:r w:rsidR="002529CA">
        <w:rPr>
          <w:bCs/>
          <w:color w:val="000000" w:themeColor="text1"/>
        </w:rPr>
        <w:t>where</w:t>
      </w:r>
      <w:r w:rsidR="008A5CE7">
        <w:rPr>
          <w:bCs/>
          <w:color w:val="000000" w:themeColor="text1"/>
        </w:rPr>
        <w:t xml:space="preserve"> available</w:t>
      </w:r>
      <w:r w:rsidR="00287B11" w:rsidRPr="00BE40FA">
        <w:rPr>
          <w:bCs/>
          <w:color w:val="000000" w:themeColor="text1"/>
        </w:rPr>
        <w:t xml:space="preserve">. </w:t>
      </w:r>
      <w:commentRangeEnd w:id="12"/>
      <w:r w:rsidR="0038250F">
        <w:rPr>
          <w:rStyle w:val="CommentReference"/>
          <w:rFonts w:asciiTheme="minorHAnsi" w:eastAsiaTheme="minorHAnsi" w:hAnsiTheme="minorHAnsi" w:cstheme="minorBidi"/>
          <w:lang w:val="en-GB"/>
        </w:rPr>
        <w:commentReference w:id="12"/>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w:t>
      </w:r>
      <w:r w:rsidR="00212B16">
        <w:rPr>
          <w:bCs/>
          <w:color w:val="000000" w:themeColor="text1"/>
        </w:rPr>
        <w:t xml:space="preserve">also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married, married, divorced</w:t>
      </w:r>
      <w:r w:rsidR="006648EC">
        <w:rPr>
          <w:bCs/>
          <w:color w:val="000000" w:themeColor="text1"/>
        </w:rPr>
        <w:t xml:space="preserve">, </w:t>
      </w:r>
      <w:r w:rsidR="00287B11" w:rsidRPr="00BE40FA">
        <w:rPr>
          <w:bCs/>
          <w:color w:val="000000" w:themeColor="text1"/>
        </w:rPr>
        <w:lastRenderedPageBreak/>
        <w:t xml:space="preserve">widowed), </w:t>
      </w:r>
      <w:r w:rsidR="00480136">
        <w:rPr>
          <w:bCs/>
          <w:color w:val="000000" w:themeColor="text1"/>
        </w:rPr>
        <w:t xml:space="preserve">last reported </w:t>
      </w:r>
      <w:r w:rsidR="00EC0844" w:rsidRPr="00BE40FA">
        <w:rPr>
          <w:bCs/>
          <w:color w:val="000000" w:themeColor="text1"/>
        </w:rPr>
        <w:t>place</w:t>
      </w:r>
      <w:r w:rsidR="00287B11" w:rsidRPr="00BE40FA">
        <w:rPr>
          <w:bCs/>
          <w:color w:val="000000" w:themeColor="text1"/>
        </w:rPr>
        <w:t xml:space="preserve"> of residence</w:t>
      </w:r>
      <w:r w:rsidR="00556DF4">
        <w:rPr>
          <w:bCs/>
          <w:color w:val="000000" w:themeColor="text1"/>
        </w:rPr>
        <w:t xml:space="preserve"> from postcode</w:t>
      </w:r>
      <w:r w:rsidR="00287B11" w:rsidRPr="00BE40FA">
        <w:rPr>
          <w:bCs/>
          <w:color w:val="000000" w:themeColor="text1"/>
        </w:rPr>
        <w:t xml:space="preserv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 </w:t>
      </w:r>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n Denmark, parishes are administrative units with an average population of ~2,500 residents</w:t>
      </w:r>
      <w:r w:rsidR="0064383E">
        <w:rPr>
          <w:bCs/>
          <w:color w:val="000000" w:themeColor="text1"/>
        </w:rPr>
        <w:t>.</w:t>
      </w:r>
    </w:p>
    <w:p w14:paraId="749B27FF" w14:textId="77777777" w:rsidR="00287B11" w:rsidRPr="009F4800" w:rsidRDefault="00287B11" w:rsidP="00042EDE">
      <w:pPr>
        <w:rPr>
          <w:bCs/>
          <w:color w:val="000000" w:themeColor="text1"/>
        </w:rPr>
      </w:pPr>
    </w:p>
    <w:p w14:paraId="125B93A0" w14:textId="64498C60" w:rsidR="004B5359" w:rsidRPr="00BE40FA" w:rsidRDefault="00F255A6" w:rsidP="00042EDE">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4F8CDEB6" w:rsidR="002504DF" w:rsidRPr="00BE40FA" w:rsidRDefault="00C07538" w:rsidP="00BB335B">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 xml:space="preserve">(binary)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4D0F79">
        <w:rPr>
          <w:color w:val="000000" w:themeColor="text1"/>
        </w:rPr>
        <w:t xml:space="preserve"> (</w:t>
      </w:r>
      <w:r w:rsidR="004D0F79">
        <w:rPr>
          <w:bCs/>
          <w:color w:val="000000" w:themeColor="text1"/>
          <w:lang w:val="en-GB"/>
        </w:rPr>
        <w:t>EC, NO</w:t>
      </w:r>
      <w:r w:rsidR="004D0F79" w:rsidRPr="0093563E">
        <w:rPr>
          <w:bCs/>
          <w:color w:val="000000" w:themeColor="text1"/>
          <w:vertAlign w:val="subscript"/>
          <w:lang w:val="en-GB"/>
        </w:rPr>
        <w:t>x</w:t>
      </w:r>
      <w:r w:rsidR="004D0F79">
        <w:rPr>
          <w:bCs/>
          <w:color w:val="000000" w:themeColor="text1"/>
          <w:lang w:val="en-GB"/>
        </w:rPr>
        <w:t>, CO)</w:t>
      </w:r>
      <w:r w:rsidR="005A4920" w:rsidRPr="00BE40FA">
        <w:rPr>
          <w:color w:val="000000" w:themeColor="text1"/>
        </w:rPr>
        <w:t>.</w:t>
      </w:r>
      <w:r w:rsidR="00042AAC" w:rsidRPr="00BE40FA">
        <w:rPr>
          <w:color w:val="000000" w:themeColor="text1"/>
        </w:rPr>
        <w:fldChar w:fldCharType="begin"/>
      </w:r>
      <w:r w:rsidR="00CD7377">
        <w:rPr>
          <w:color w:val="000000" w:themeColor="text1"/>
        </w:rPr>
        <w:instrText xml:space="preserve"> ADDIN ZOTERO_ITEM CSL_CITATION {"citationID":"kqgQbve6","properties":{"formattedCitation":"\\super 59,60\\nosupersub{}","plainCitation":"59,60","noteIndex":0},"citationItems":[{"id":1125,"uris":["http://zotero.org/users/6925055/items/HLP5IPBA"],"uri":["http://zotero.org/users/6925055/items/HLP5IPBA"],"itemData":{"id":1125,"type":"book","publisher":"Wolters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CD7377" w:rsidRPr="00CD7377">
        <w:rPr>
          <w:color w:val="000000"/>
          <w:vertAlign w:val="superscript"/>
        </w:rPr>
        <w:t>59,60</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2C4316" w:rsidRPr="00BE40FA">
        <w:rPr>
          <w:color w:val="000000" w:themeColor="text1"/>
        </w:rPr>
        <w:t xml:space="preserve">automatically accounts for matching factors </w:t>
      </w:r>
      <w:r w:rsidR="00114E41" w:rsidRPr="00BE40FA">
        <w:rPr>
          <w:color w:val="000000" w:themeColor="text1"/>
        </w:rPr>
        <w:t>(</w:t>
      </w:r>
      <w:r w:rsidR="00B90716">
        <w:rPr>
          <w:color w:val="000000" w:themeColor="text1"/>
        </w:rPr>
        <w:t xml:space="preserve">age, </w:t>
      </w:r>
      <w:r w:rsidR="00AC7CC0" w:rsidRPr="00BE40FA">
        <w:rPr>
          <w:bCs/>
          <w:color w:val="000000" w:themeColor="text1"/>
        </w:rPr>
        <w:t>sex</w:t>
      </w:r>
      <w:r w:rsidR="008E500B">
        <w:rPr>
          <w:bCs/>
          <w:color w:val="000000" w:themeColor="text1"/>
        </w:rPr>
        <w:t>,</w:t>
      </w:r>
      <w:r w:rsidR="00AC7CC0" w:rsidRPr="00BE40FA">
        <w:rPr>
          <w:bCs/>
          <w:color w:val="000000" w:themeColor="text1"/>
        </w:rPr>
        <w:t xml:space="preserve"> </w:t>
      </w:r>
      <w:r w:rsidR="003F6817">
        <w:rPr>
          <w:bCs/>
          <w:color w:val="000000" w:themeColor="text1"/>
        </w:rPr>
        <w:t xml:space="preserve">year </w:t>
      </w:r>
      <w:r w:rsidR="00AC7CC0" w:rsidRPr="00BE40FA">
        <w:rPr>
          <w:bCs/>
          <w:color w:val="000000" w:themeColor="text1"/>
        </w:rPr>
        <w:t>of birth</w:t>
      </w:r>
      <w:r w:rsidR="008E500B">
        <w:rPr>
          <w:bCs/>
          <w:color w:val="000000" w:themeColor="text1"/>
        </w:rPr>
        <w:t>, vital status</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771161" w:rsidRPr="00BE40FA">
        <w:rPr>
          <w:color w:val="000000" w:themeColor="text1"/>
        </w:rPr>
        <w:t>,</w:t>
      </w:r>
      <w:r w:rsidR="00C41B8F" w:rsidRPr="00BE40FA">
        <w:rPr>
          <w:color w:val="000000" w:themeColor="text1"/>
        </w:rPr>
        <w:t xml:space="preserve"> </w:t>
      </w:r>
      <w:r w:rsidR="009A2118">
        <w:rPr>
          <w:color w:val="000000" w:themeColor="text1"/>
        </w:rPr>
        <w:t>i.e.,</w:t>
      </w:r>
      <w:r w:rsidR="00C41B8F" w:rsidRPr="00BE40FA">
        <w:rPr>
          <w:color w:val="000000" w:themeColor="text1"/>
        </w:rPr>
        <w:t xml:space="preserve"> groupings of case and matched controls</w:t>
      </w:r>
      <w:r w:rsidR="00472BA5" w:rsidRPr="00BE40FA">
        <w:rPr>
          <w:color w:val="000000" w:themeColor="text1"/>
        </w:rPr>
        <w:t>.</w:t>
      </w:r>
      <w:r w:rsidR="00454782" w:rsidRPr="00BE40FA">
        <w:rPr>
          <w:color w:val="000000" w:themeColor="text1"/>
        </w:rPr>
        <w:fldChar w:fldCharType="begin"/>
      </w:r>
      <w:r w:rsidR="00CD7377">
        <w:rPr>
          <w:color w:val="000000" w:themeColor="text1"/>
        </w:rPr>
        <w:instrText xml:space="preserve"> ADDIN ZOTERO_ITEM CSL_CITATION {"citationID":"QvLzmqjN","properties":{"formattedCitation":"\\super 59\\nosupersub{}","plainCitation":"59","noteIndex":0},"citationItems":[{"id":1125,"uris":["http://zotero.org/users/6925055/items/HLP5IPBA"],"uri":["http://zotero.org/users/6925055/items/HLP5IPBA"],"itemData":{"id":1125,"type":"book","publisher":"Wolters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CD7377" w:rsidRPr="00CD7377">
        <w:rPr>
          <w:color w:val="000000"/>
          <w:vertAlign w:val="superscript"/>
        </w:rPr>
        <w:t>59</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parameters of interest</w:t>
      </w:r>
      <w:r w:rsidR="00774AC3" w:rsidRPr="00BE40FA">
        <w:rPr>
          <w:color w:val="000000" w:themeColor="text1"/>
        </w:rPr>
        <w:t>.</w:t>
      </w:r>
      <w:r w:rsidR="003B7934" w:rsidRPr="00BE40FA">
        <w:rPr>
          <w:color w:val="000000" w:themeColor="text1"/>
        </w:rPr>
        <w:fldChar w:fldCharType="begin"/>
      </w:r>
      <w:r w:rsidR="00CD7377">
        <w:rPr>
          <w:color w:val="000000" w:themeColor="text1"/>
        </w:rPr>
        <w:instrText xml:space="preserve"> ADDIN ZOTERO_ITEM CSL_CITATION {"citationID":"uaLYdCi5","properties":{"formattedCitation":"\\super 60\\nosupersub{}","plainCitation":"60","noteIndex":0},"citationItems":[{"id":777,"uris":["http://zotero.org/users/6925055/items/AG35BX4Z"],"uri":["http://zotero.org/users/6925055/items/AG35BX4Z"],"itemData":{"id":777,"type":"book","abstract":"Now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CD7377" w:rsidRPr="00CD7377">
        <w:rPr>
          <w:color w:val="000000"/>
          <w:vertAlign w:val="superscript"/>
        </w:rPr>
        <w:t>60</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w:t>
      </w:r>
      <w:r w:rsidR="00E075DA">
        <w:rPr>
          <w:color w:val="000000" w:themeColor="text1"/>
        </w:rPr>
        <w:t>enables</w:t>
      </w:r>
      <w:r w:rsidR="000D49A8">
        <w:rPr>
          <w:color w:val="000000" w:themeColor="text1"/>
        </w:rPr>
        <w:t xml:space="preserve"> estimate</w:t>
      </w:r>
      <w:r w:rsidR="00E075DA">
        <w:rPr>
          <w:color w:val="000000" w:themeColor="text1"/>
        </w:rPr>
        <w:t>s of</w:t>
      </w:r>
      <w:r w:rsidR="001B79D7" w:rsidRPr="00BE40FA">
        <w:rPr>
          <w:color w:val="000000" w:themeColor="text1"/>
        </w:rPr>
        <w:t xml:space="preserve"> </w:t>
      </w:r>
      <w:r w:rsidR="000D49A8">
        <w:rPr>
          <w:color w:val="000000" w:themeColor="text1"/>
        </w:rPr>
        <w:t>(a) independent pollutant</w:t>
      </w:r>
      <w:r w:rsidR="00CB0625">
        <w:rPr>
          <w:color w:val="000000" w:themeColor="text1"/>
        </w:rPr>
        <w:t>-outcome</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pollutants</w:t>
      </w:r>
      <w:r w:rsidR="00FF14C7">
        <w:rPr>
          <w:color w:val="000000" w:themeColor="text1"/>
        </w:rPr>
        <w:t xml:space="preserve"> </w:t>
      </w:r>
      <w:r w:rsidR="00FF14C7">
        <w:rPr>
          <w:bCs/>
          <w:color w:val="000000" w:themeColor="text1"/>
          <w:lang w:val="en-GB"/>
        </w:rPr>
        <w:t>(</w:t>
      </w:r>
      <w:r w:rsidR="00423477">
        <w:rPr>
          <w:bCs/>
          <w:color w:val="000000" w:themeColor="text1"/>
          <w:lang w:val="en-GB"/>
        </w:rPr>
        <w:t>i.e.,</w:t>
      </w:r>
      <w:r w:rsidR="00FF14C7">
        <w:rPr>
          <w:bCs/>
          <w:color w:val="000000" w:themeColor="text1"/>
          <w:lang w:val="en-GB"/>
        </w:rPr>
        <w:t xml:space="preserve"> percentage change in odds of ALS diagnosis with increase in each of EC, NO</w:t>
      </w:r>
      <w:r w:rsidR="00FF14C7" w:rsidRPr="0093563E">
        <w:rPr>
          <w:bCs/>
          <w:color w:val="000000" w:themeColor="text1"/>
          <w:vertAlign w:val="subscript"/>
          <w:lang w:val="en-GB"/>
        </w:rPr>
        <w:t>x</w:t>
      </w:r>
      <w:r w:rsidR="00FF14C7">
        <w:rPr>
          <w:bCs/>
          <w:color w:val="000000" w:themeColor="text1"/>
          <w:lang w:val="en-GB"/>
        </w:rPr>
        <w:t>, CO)</w:t>
      </w:r>
      <w:r w:rsidR="000D49A8">
        <w:rPr>
          <w:color w:val="000000" w:themeColor="text1"/>
        </w:rPr>
        <w:t>, and (c) an overall average traffic association</w:t>
      </w:r>
      <w:r w:rsidR="009F4B06">
        <w:rPr>
          <w:color w:val="000000" w:themeColor="text1"/>
        </w:rPr>
        <w:t xml:space="preserve"> </w:t>
      </w:r>
      <w:r w:rsidR="009F4B06">
        <w:rPr>
          <w:bCs/>
          <w:color w:val="000000" w:themeColor="text1"/>
          <w:lang w:val="en-GB"/>
        </w:rPr>
        <w:t>(</w:t>
      </w:r>
      <w:r w:rsidR="00423477">
        <w:rPr>
          <w:bCs/>
          <w:color w:val="000000" w:themeColor="text1"/>
          <w:lang w:val="en-GB"/>
        </w:rPr>
        <w:t>i.e.,</w:t>
      </w:r>
      <w:r w:rsidR="009F4B06">
        <w:rPr>
          <w:bCs/>
          <w:color w:val="000000" w:themeColor="text1"/>
          <w:lang w:val="en-GB"/>
        </w:rPr>
        <w:t xml:space="preserve"> average percentage change in odds of ALS diagnosis from each of</w:t>
      </w:r>
      <w:r w:rsidR="001000C2">
        <w:rPr>
          <w:bCs/>
          <w:color w:val="000000" w:themeColor="text1"/>
          <w:lang w:val="en-GB"/>
        </w:rPr>
        <w:t xml:space="preserve"> EC, NO</w:t>
      </w:r>
      <w:r w:rsidR="001000C2" w:rsidRPr="0093563E">
        <w:rPr>
          <w:bCs/>
          <w:color w:val="000000" w:themeColor="text1"/>
          <w:vertAlign w:val="subscript"/>
          <w:lang w:val="en-GB"/>
        </w:rPr>
        <w:t>x</w:t>
      </w:r>
      <w:r w:rsidR="001000C2">
        <w:rPr>
          <w:bCs/>
          <w:color w:val="000000" w:themeColor="text1"/>
          <w:lang w:val="en-GB"/>
        </w:rPr>
        <w:t>, CO</w:t>
      </w:r>
      <w:r w:rsidR="009F4B06">
        <w:rPr>
          <w:bCs/>
          <w:color w:val="000000" w:themeColor="text1"/>
          <w:lang w:val="en-GB"/>
        </w:rPr>
        <w:t>)</w:t>
      </w:r>
      <w:r w:rsidR="009F4B06">
        <w:rPr>
          <w:color w:val="000000" w:themeColor="text1"/>
        </w:rPr>
        <w:t>,</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A31A86">
        <w:rPr>
          <w:color w:val="000000" w:themeColor="text1"/>
        </w:rPr>
        <w:t>-</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CD7377">
        <w:rPr>
          <w:color w:val="000000" w:themeColor="text1"/>
        </w:rPr>
        <w:instrText xml:space="preserve"> ADDIN ZOTERO_ITEM CSL_CITATION {"citationID":"O10OmgC0","properties":{"formattedCitation":"\\super 60\\nosupersub{}","plainCitation":"60","noteIndex":0},"citationItems":[{"id":777,"uris":["http://zotero.org/users/6925055/items/AG35BX4Z"],"uri":["http://zotero.org/users/6925055/items/AG35BX4Z"],"itemData":{"id":777,"type":"book","abstract":"Now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CD7377" w:rsidRPr="00CD7377">
        <w:rPr>
          <w:color w:val="000000"/>
          <w:vertAlign w:val="superscript"/>
        </w:rPr>
        <w:t>60</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del w:id="13" w:author="Elizabeth Gibson" w:date="2021-11-10T16:14:00Z">
        <w:r w:rsidR="00C86D4B" w:rsidRPr="00BE40FA" w:rsidDel="00585064">
          <w:rPr>
            <w:color w:val="000000" w:themeColor="text1"/>
          </w:rPr>
          <w:delText xml:space="preserve">included </w:delText>
        </w:r>
      </w:del>
      <w:r w:rsidR="00C86D4B" w:rsidRPr="00BE40FA">
        <w:rPr>
          <w:color w:val="000000" w:themeColor="text1"/>
        </w:rPr>
        <w:t>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5C23BC">
        <w:rPr>
          <w:bCs/>
          <w:color w:val="000000" w:themeColor="text1"/>
        </w:rPr>
        <w:t xml:space="preserve">last reported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BB335B">
      <w:pPr>
        <w:rPr>
          <w:color w:val="000000" w:themeColor="text1"/>
        </w:rPr>
      </w:pPr>
    </w:p>
    <w:p w14:paraId="767E755A" w14:textId="428AF841" w:rsidR="00AE14F3" w:rsidRPr="00BE40FA" w:rsidRDefault="00AE14F3" w:rsidP="00BB335B">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41B141DC" w:rsidR="008D48F5" w:rsidRPr="00BE40FA" w:rsidRDefault="008D48F5" w:rsidP="00BB335B">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54BBF95E" w14:textId="77777777" w:rsidR="000C6488" w:rsidRDefault="000C6488" w:rsidP="00080B14">
      <w:pPr>
        <w:rPr>
          <w:color w:val="000000"/>
        </w:rPr>
      </w:pPr>
    </w:p>
    <w:p w14:paraId="1F02D0B6" w14:textId="3178738A" w:rsidR="00AC73E6" w:rsidRDefault="00A45205" w:rsidP="00080B14">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w:commentRangeStart w:id="14"/>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-specific intercepts (not estimated in conditional logistic model</w:t>
      </w:r>
      <w:r w:rsidR="002B42A6">
        <w:t>s</w:t>
      </w:r>
      <w:r w:rsidR="005412CB" w:rsidRPr="00BE40FA">
        <w:t xml:space="preserve">); </w:t>
      </w:r>
      <w:commentRangeEnd w:id="14"/>
      <m:oMath>
        <m:r>
          <m:rPr>
            <m:sty m:val="p"/>
          </m:rPr>
          <w:rPr>
            <w:rStyle w:val="CommentReference"/>
            <w:rFonts w:asciiTheme="minorHAnsi" w:eastAsiaTheme="minorHAnsi" w:hAnsiTheme="minorHAnsi" w:cstheme="minorBidi"/>
            <w:lang w:val="en-GB"/>
          </w:rPr>
          <w:commentReference w:id="14"/>
        </m:r>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r>
          <m:rPr>
            <m:nor/>
          </m:rPr>
          <w:rPr>
            <w:rFonts w:ascii="Cambria Math" w:hAnsi="Cambria Math"/>
          </w:rPr>
          <m:t>non-EC</m:t>
        </m:r>
        <m:r>
          <w:rPr>
            <w:rFonts w:ascii="Cambria Math" w:hAnsi="Cambria Math"/>
          </w:rPr>
          <m:t xml:space="preserve"> </m:t>
        </m:r>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522BF8">
        <w:rPr>
          <w:iCs/>
        </w:rPr>
        <w:t xml:space="preserve"> If other sources of air pollution are associated with ALS, then </w:t>
      </w:r>
      <w:r w:rsidR="002E6588">
        <w:rPr>
          <w:iCs/>
        </w:rPr>
        <w:t>including</w:t>
      </w:r>
      <w:r w:rsidR="00522BF8">
        <w:rPr>
          <w:iCs/>
        </w:rPr>
        <w:t xml:space="preserve"> </w:t>
      </w:r>
      <w:r w:rsidR="00730A8E">
        <w:rPr>
          <w:iCs/>
        </w:rPr>
        <w:t xml:space="preserve">non-EC </w:t>
      </w:r>
      <w:r w:rsidR="00522BF8">
        <w:rPr>
          <w:iCs/>
        </w:rPr>
        <w:t>PM</w:t>
      </w:r>
      <w:r w:rsidR="00522BF8" w:rsidRPr="00522BF8">
        <w:rPr>
          <w:iCs/>
          <w:vertAlign w:val="subscript"/>
        </w:rPr>
        <w:t>2.5</w:t>
      </w:r>
      <w:r w:rsidR="00522BF8">
        <w:rPr>
          <w:iCs/>
        </w:rPr>
        <w:t xml:space="preserve"> </w:t>
      </w:r>
      <w:r w:rsidR="002E6588">
        <w:rPr>
          <w:iCs/>
        </w:rPr>
        <w:t>adjusts for other air pollutants from other sources.</w:t>
      </w:r>
      <w:r w:rsidR="009E695D">
        <w:rPr>
          <w:iCs/>
        </w:rPr>
        <w:fldChar w:fldCharType="begin"/>
      </w:r>
      <w:r w:rsidR="00CD7377">
        <w:rPr>
          <w:iCs/>
        </w:rPr>
        <w:instrText xml:space="preserve"> ADDIN ZOTERO_ITEM CSL_CITATION {"citationID":"xBVeiLoi","properties":{"formattedCitation":"\\super 61\\nosupersub{}","plainCitation":"61","noteIndex":0},"citationItems":[{"id":1166,"uris":["http://zotero.org/users/6925055/items/YDGTBQ7Q"],"uri":["http://zotero.org/users/6925055/items/YDGTBQ7Q"],"itemData":{"id":1166,"type":"article-journal","container-title":"American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CD7377" w:rsidRPr="00CD7377">
        <w:rPr>
          <w:vertAlign w:val="superscript"/>
        </w:rPr>
        <w:t>61</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3A0326">
        <w:rPr>
          <w:iCs/>
        </w:rPr>
        <w:t>is</w:t>
      </w:r>
      <w:r w:rsidR="009E695D" w:rsidRPr="00237DF6">
        <w:rPr>
          <w:iCs/>
        </w:rPr>
        <w:t xml:space="preserve"> interpreted as the association with air pollutants</w:t>
      </w:r>
      <w:r w:rsidR="00934988">
        <w:rPr>
          <w:iCs/>
        </w:rPr>
        <w:t xml:space="preserve"> not specifically included in our analysis</w:t>
      </w:r>
      <w:r w:rsidR="009E695D" w:rsidRPr="00237DF6">
        <w:rPr>
          <w:iCs/>
        </w:rPr>
        <w:t>.</w:t>
      </w:r>
      <w:r w:rsidR="004E4E25" w:rsidRPr="00BE40FA">
        <w:rPr>
          <w:iCs/>
        </w:rPr>
        <w:t xml:space="preserve"> </w:t>
      </w:r>
      <w:r w:rsidR="004813EE">
        <w:rPr>
          <w:iCs/>
        </w:rPr>
        <w:t xml:space="preserve">In </w:t>
      </w:r>
      <w:r w:rsidR="007547FC">
        <w:rPr>
          <w:iCs/>
        </w:rPr>
        <w:t xml:space="preserve">urban </w:t>
      </w:r>
      <w:r w:rsidR="00B96CF3">
        <w:rPr>
          <w:iCs/>
        </w:rPr>
        <w:t xml:space="preserve">European </w:t>
      </w:r>
      <w:r w:rsidR="007547FC">
        <w:rPr>
          <w:iCs/>
        </w:rPr>
        <w:t>environments</w:t>
      </w:r>
      <w:r w:rsidR="004813EE">
        <w:rPr>
          <w:iCs/>
        </w:rPr>
        <w:t xml:space="preserve">, traffic-related pollutants </w:t>
      </w:r>
      <w:r w:rsidR="004B46C8">
        <w:rPr>
          <w:iCs/>
        </w:rPr>
        <w:t xml:space="preserve">typically </w:t>
      </w:r>
      <w:r w:rsidR="004813EE">
        <w:rPr>
          <w:iCs/>
        </w:rPr>
        <w:t xml:space="preserve">represent </w:t>
      </w:r>
      <w:r w:rsidR="00D51F07">
        <w:rPr>
          <w:iCs/>
        </w:rPr>
        <w:t>on-average 14</w:t>
      </w:r>
      <w:r w:rsidR="004813EE">
        <w:rPr>
          <w:iCs/>
        </w:rPr>
        <w:t>% of PM</w:t>
      </w:r>
      <w:r w:rsidR="00AF5089" w:rsidRPr="00AF5089">
        <w:rPr>
          <w:iCs/>
          <w:vertAlign w:val="subscript"/>
        </w:rPr>
        <w:t>2.5</w:t>
      </w:r>
      <w:r w:rsidR="004813EE">
        <w:rPr>
          <w:iCs/>
        </w:rPr>
        <w:t xml:space="preserve"> concentrations.</w:t>
      </w:r>
      <w:r w:rsidR="00B96CF3">
        <w:rPr>
          <w:iCs/>
        </w:rPr>
        <w:fldChar w:fldCharType="begin"/>
      </w:r>
      <w:r w:rsidR="00CD7377">
        <w:rPr>
          <w:iCs/>
        </w:rPr>
        <w:instrText xml:space="preserve"> ADDIN ZOTERO_ITEM CSL_CITATION {"citationID":"A10NB0Kj","properties":{"formattedCitation":"\\super 62\\nosupersub{}","plainCitation":"62","noteIndex":0},"citationItems":[{"id":1185,"uris":["http://zotero.org/users/6925055/items/W2RL4NU8"],"uri":["http://zotero.org/users/6925055/items/W2RL4NU8"],"itemData":{"id":1185,"type":"article-journal","container-title":"Atmospheric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Pr>
          <w:iCs/>
        </w:rPr>
        <w:fldChar w:fldCharType="separate"/>
      </w:r>
      <w:r w:rsidR="00CD7377" w:rsidRPr="00CD7377">
        <w:rPr>
          <w:vertAlign w:val="superscript"/>
        </w:rPr>
        <w:t>62</w:t>
      </w:r>
      <w:r w:rsidR="00B96CF3">
        <w:rPr>
          <w:iCs/>
        </w:rPr>
        <w:fldChar w:fldCharType="end"/>
      </w:r>
      <w:r w:rsidR="004813EE">
        <w:rPr>
          <w:iCs/>
        </w:rPr>
        <w:t xml:space="preserve"> </w:t>
      </w:r>
      <w:r w:rsidR="004E4E25" w:rsidRPr="00BE40FA">
        <w:rPr>
          <w:iCs/>
        </w:rPr>
        <w:t xml:space="preserve">In </w:t>
      </w:r>
      <w:r w:rsidR="00715457">
        <w:rPr>
          <w:iCs/>
        </w:rPr>
        <w:t xml:space="preserve">a </w:t>
      </w:r>
      <w:r w:rsidR="004E4E25" w:rsidRPr="00BE40FA">
        <w:rPr>
          <w:iCs/>
        </w:rPr>
        <w:t xml:space="preserve">sensitivity </w:t>
      </w:r>
      <w:r w:rsidR="007914CD" w:rsidRPr="00BE40FA">
        <w:rPr>
          <w:iCs/>
        </w:rPr>
        <w:t>analys</w:t>
      </w:r>
      <w:r w:rsidR="00D57C71">
        <w:rPr>
          <w:iCs/>
        </w:rPr>
        <w:t>i</w:t>
      </w:r>
      <w:r w:rsidR="007914CD" w:rsidRPr="00BE40FA">
        <w:rPr>
          <w:iCs/>
        </w:rPr>
        <w:t>s</w:t>
      </w:r>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xml:space="preserve">, </w:t>
      </w:r>
      <w:r w:rsidR="00D856D0">
        <w:rPr>
          <w:iCs/>
        </w:rPr>
        <w:t xml:space="preserve">as </w:t>
      </w:r>
      <w:r w:rsidR="00E61A63">
        <w:rPr>
          <w:iCs/>
        </w:rPr>
        <w:t>a natural spline with three degrees of freedom</w:t>
      </w:r>
      <w:r w:rsidR="002C01E8">
        <w:rPr>
          <w:iCs/>
        </w:rPr>
        <w:t>.</w:t>
      </w:r>
    </w:p>
    <w:p w14:paraId="5256BFDB" w14:textId="77777777" w:rsidR="00AC73E6" w:rsidRDefault="00AC73E6" w:rsidP="00080B14"/>
    <w:p w14:paraId="05976FAD" w14:textId="41A6413D" w:rsidR="00AC73E6" w:rsidRDefault="00AC73E6" w:rsidP="00080B14">
      <w:r>
        <w:t xml:space="preserve">In </w:t>
      </w:r>
      <w:r w:rsidR="00895DD0">
        <w:t>our</w:t>
      </w:r>
      <w:r>
        <w:t xml:space="preserve"> model,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r w:rsidR="00D351D6">
        <w:t>In the same model</w:t>
      </w:r>
      <w:r>
        <w:t>, we estimated the joint association between these three pollutants and ALS diagnosis as:</w:t>
      </w:r>
    </w:p>
    <w:p w14:paraId="3DFBFB38" w14:textId="4ACDF465" w:rsidR="00AC73E6" w:rsidRPr="00BE40FA" w:rsidRDefault="003156CF" w:rsidP="00AC73E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4F6E83" w:rsidRDefault="004E7352" w:rsidP="00080B14">
      <w:r>
        <w:t>T</w:t>
      </w:r>
      <w:r w:rsidR="00AC73E6">
        <w:t xml:space="preserve">his sum quantifies the association (log-odds) with ALS of a one-SD increase in </w:t>
      </w:r>
      <w:r w:rsidR="00770FF7">
        <w:t>the</w:t>
      </w:r>
      <w:r w:rsidR="00AC73E6">
        <w:t xml:space="preserve"> three pollutants simultaneously.</w:t>
      </w:r>
    </w:p>
    <w:p w14:paraId="07101A98" w14:textId="60BA75B4" w:rsidR="00B2160E" w:rsidRPr="00BE40FA" w:rsidRDefault="00B2160E" w:rsidP="00B2160E">
      <w:pPr>
        <w:rPr>
          <w:iCs/>
        </w:rPr>
      </w:pPr>
    </w:p>
    <w:p w14:paraId="6DF0C60B" w14:textId="5FAAE22A" w:rsidR="008B5ADC" w:rsidRPr="00BE40FA" w:rsidRDefault="00F037F3" w:rsidP="00B2160E">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w:t>
      </w:r>
      <w:r w:rsidR="001A3210">
        <w:rPr>
          <w:iCs/>
        </w:rPr>
        <w:t>W</w:t>
      </w:r>
      <w:r w:rsidR="00231FFF" w:rsidRPr="00BE40FA">
        <w:rPr>
          <w:iCs/>
        </w:rPr>
        <w:t xml:space="preserve">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3156CF" w:rsidP="00040944">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15A39D97" w:rsidR="00AD2B7D" w:rsidRPr="00BE40FA" w:rsidRDefault="00607896" w:rsidP="00AD2B7D">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w:t>
      </w:r>
      <w:r w:rsidR="00C234DF">
        <w:t xml:space="preserve">overall </w:t>
      </w:r>
      <w:r w:rsidR="003224EC">
        <w:t xml:space="preserve">average </w:t>
      </w:r>
      <w:r w:rsidR="00E339D4">
        <w:t xml:space="preserve">one-SD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CD7377">
        <w:instrText xml:space="preserve"> ADDIN ZOTERO_ITEM CSL_CITATION {"citationID":"o7wJ5QmD","properties":{"formattedCitation":"\\super 63\\nosupersub{}","plainCitation":"63","noteIndex":0},"citationItems":[{"id":1126,"uris":["http://zotero.org/users/6925055/items/NT93WX48"],"uri":["http://zotero.org/users/6925055/items/NT93WX48"],"itemData":{"id":1126,"type":"article-journal","container-title":"Numerische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CD7377" w:rsidRPr="00CD7377">
        <w:rPr>
          <w:vertAlign w:val="superscript"/>
        </w:rPr>
        <w:t>63</w:t>
      </w:r>
      <w:r w:rsidR="0004176A" w:rsidRPr="00BE40FA">
        <w:fldChar w:fldCharType="end"/>
      </w:r>
    </w:p>
    <w:p w14:paraId="0B117AE9" w14:textId="77777777" w:rsidR="00837A0A" w:rsidRPr="00BE40FA" w:rsidRDefault="00837A0A" w:rsidP="00080B14">
      <w:pPr>
        <w:rPr>
          <w:iCs/>
        </w:rPr>
      </w:pPr>
    </w:p>
    <w:p w14:paraId="73623AD5" w14:textId="26A0783B" w:rsidR="00080B14" w:rsidRPr="00BE40FA" w:rsidRDefault="00080B14" w:rsidP="00080B14">
      <w:pPr>
        <w:rPr>
          <w:iCs/>
        </w:rPr>
      </w:pPr>
      <w:r w:rsidRPr="00BE40FA">
        <w:rPr>
          <w:iCs/>
        </w:rPr>
        <w:t>We used weakly-informative priors so that</w:t>
      </w:r>
      <w:r w:rsidR="00915B18">
        <w:rPr>
          <w:iCs/>
        </w:rPr>
        <w:t xml:space="preserve"> data drove</w:t>
      </w:r>
      <w:r w:rsidRPr="00BE40FA">
        <w:rPr>
          <w:iCs/>
        </w:rPr>
        <w:t xml:space="preserve"> parameter estimation.</w:t>
      </w:r>
      <w:r w:rsidR="00E54BC9" w:rsidRPr="00BE40FA">
        <w:rPr>
          <w:iCs/>
        </w:rPr>
        <w:t xml:space="preserve"> </w:t>
      </w:r>
      <w:commentRangeStart w:id="15"/>
      <w:r w:rsidR="00AF14D4" w:rsidRPr="00BE40FA">
        <w:rPr>
          <w:iCs/>
        </w:rPr>
        <w:t xml:space="preserve">Hyper-priors </w:t>
      </w:r>
      <w:r w:rsidR="00277C94" w:rsidRPr="00BE40FA">
        <w:rPr>
          <w:iCs/>
        </w:rPr>
        <w:t>for</w:t>
      </w:r>
      <w:r w:rsidR="00B311F8" w:rsidRPr="00BE40FA">
        <w:rPr>
          <w:iCs/>
        </w:rPr>
        <w:t xml:space="preserve"> </w:t>
      </w:r>
      <w:r w:rsidR="0049068B" w:rsidRPr="00BE40FA">
        <w:rPr>
          <w:iCs/>
        </w:rPr>
        <w:t>coefficients on</w:t>
      </w:r>
      <w:r w:rsidR="00D856D0">
        <w:rPr>
          <w:iCs/>
        </w:rPr>
        <w:t xml:space="preserve"> non-EC</w:t>
      </w:r>
      <w:r w:rsidR="0049068B" w:rsidRPr="00BE40FA">
        <w:rPr>
          <w:iCs/>
        </w:rPr>
        <w:t xml:space="preserve">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commentRangeEnd w:id="15"/>
      <w:r w:rsidR="00260FF4">
        <w:rPr>
          <w:rStyle w:val="CommentReference"/>
          <w:rFonts w:asciiTheme="minorHAnsi" w:eastAsiaTheme="minorHAnsi" w:hAnsiTheme="minorHAnsi" w:cstheme="minorBidi"/>
          <w:lang w:val="en-GB"/>
        </w:rPr>
        <w:commentReference w:id="15"/>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as recommended by Gelman, Polson and Scott</w:t>
      </w:r>
      <w:r w:rsidR="00FB787E" w:rsidRPr="00BE40FA">
        <w:t>;</w:t>
      </w:r>
      <w:r w:rsidR="00977DB3">
        <w:fldChar w:fldCharType="begin"/>
      </w:r>
      <w:r w:rsidR="00CD7377">
        <w:instrText xml:space="preserve"> ADDIN ZOTERO_ITEM CSL_CITATION {"citationID":"yQ8Iq6T4","properties":{"formattedCitation":"\\super 64,65\\nosupersub{}","plainCitation":"64,65","noteIndex":0},"citationItems":[{"id":1175,"uris":["http://zotero.org/users/6925055/items/L95YAVBJ"],"uri":["http://zotero.org/users/6925055/items/L95YAVBJ"],"itemData":{"id":1175,"type":"article-journal","container-title":"Bayesian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Draper)","volume":"1","author":[{"family":"Gelman","given":"Andrew"}],"issued":{"date-parts":[["2006",9]]}}}],"schema":"https://github.com/citation-style-language/schema/raw/master/csl-citation.json"} </w:instrText>
      </w:r>
      <w:r w:rsidR="00977DB3">
        <w:fldChar w:fldCharType="separate"/>
      </w:r>
      <w:r w:rsidR="00CD7377" w:rsidRPr="00CD7377">
        <w:rPr>
          <w:vertAlign w:val="superscript"/>
        </w:rPr>
        <w:t>64,65</w:t>
      </w:r>
      <w:r w:rsidR="00977DB3">
        <w:fldChar w:fldCharType="end"/>
      </w:r>
      <w:r w:rsidR="00FB787E" w:rsidRPr="00BE40FA">
        <w:t xml:space="preserve"> </w:t>
      </w:r>
      <w:r w:rsidR="0078405F" w:rsidRPr="00BE40FA">
        <w:t xml:space="preserve">and </w:t>
      </w:r>
      <m:oMath>
        <m:r>
          <m:rPr>
            <m:sty m:val="p"/>
          </m:rPr>
          <w:rPr>
            <w:rFonts w:ascii="Cambria Math" w:hAnsi="Cambria Math"/>
          </w:rPr>
          <m:t>Ω</m:t>
        </m:r>
      </m:oMath>
      <w:r w:rsidR="006663AA" w:rsidRPr="00BE40FA">
        <w:t xml:space="preserve"> was defined by </w:t>
      </w:r>
      <w:commentRangeStart w:id="16"/>
      <w:proofErr w:type="spellStart"/>
      <w:r w:rsidR="006663AA" w:rsidRPr="00BE40FA">
        <w:t>LKJCorr</w:t>
      </w:r>
      <w:commentRangeEnd w:id="16"/>
      <w:proofErr w:type="spellEnd"/>
      <w:r w:rsidR="00941E85">
        <w:rPr>
          <w:rStyle w:val="CommentReference"/>
          <w:rFonts w:asciiTheme="minorHAnsi" w:eastAsiaTheme="minorHAnsi" w:hAnsiTheme="minorHAnsi" w:cstheme="minorBidi"/>
          <w:lang w:val="en-GB"/>
        </w:rPr>
        <w:commentReference w:id="16"/>
      </w:r>
      <w:r w:rsidR="006663AA" w:rsidRPr="00BE40FA">
        <w:t>(1)</w:t>
      </w:r>
      <w:r w:rsidR="00427EDB" w:rsidRPr="00BE40FA">
        <w:t>.</w:t>
      </w:r>
      <w:r w:rsidR="009F63CD" w:rsidRPr="00BE40FA">
        <w:fldChar w:fldCharType="begin"/>
      </w:r>
      <w:r w:rsidR="00CD7377">
        <w:instrText xml:space="preserve"> ADDIN ZOTERO_ITEM CSL_CITATION {"citationID":"PIkmmUS2","properties":{"formattedCitation":"\\super 66\\nosupersub{}","plainCitation":"66","noteIndex":0},"citationItems":[{"id":1127,"uris":["http://zotero.org/users/6925055/items/U2F95C2T"],"uri":["http://zotero.org/users/6925055/items/U2F95C2T"],"itemData":{"id":1127,"type":"article-journal","container-title":"Journal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CD7377" w:rsidRPr="00CD7377">
        <w:rPr>
          <w:vertAlign w:val="superscript"/>
        </w:rPr>
        <w:t>66</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the prior </w:t>
      </w:r>
      <w:r w:rsidR="00915B18">
        <w:rPr>
          <w:iCs/>
        </w:rPr>
        <w:t>for</w:t>
      </w:r>
      <w:r w:rsidR="00E5727C" w:rsidRPr="00BE40FA">
        <w:rPr>
          <w:iCs/>
        </w:rPr>
        <w:t xml:space="preserve">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with a non-informative prior</w:t>
      </w:r>
      <w:r w:rsidR="005F07BA">
        <w:t>.</w:t>
      </w:r>
      <w:r w:rsidR="00427EDB" w:rsidRPr="00BE40FA">
        <w:t xml:space="preserve"> </w:t>
      </w:r>
      <w:r w:rsidR="005F07BA">
        <w:t>W</w:t>
      </w:r>
      <w:r w:rsidR="001B2EA9">
        <w:t xml:space="preserve">e </w:t>
      </w:r>
      <w:r w:rsidR="005F07BA">
        <w:t xml:space="preserve">therefore </w:t>
      </w:r>
      <w:r w:rsidR="001B2EA9">
        <w:t>used</w:t>
      </w:r>
      <w:r w:rsidR="00427EDB" w:rsidRPr="00BE40FA">
        <w:t xml:space="preserve"> a prior of </w:t>
      </w:r>
      <w:proofErr w:type="gramStart"/>
      <w:r w:rsidR="00427EDB" w:rsidRPr="00BE40FA">
        <w:lastRenderedPageBreak/>
        <w:t>N(</w:t>
      </w:r>
      <w:proofErr w:type="gramEnd"/>
      <w:r w:rsidR="00427EDB" w:rsidRPr="00BE40FA">
        <w:t>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480FEC" w:rsidRPr="00BE40FA">
        <w:t>.</w:t>
      </w:r>
    </w:p>
    <w:p w14:paraId="690A1663" w14:textId="77777777" w:rsidR="00F56780" w:rsidRPr="00BE40FA" w:rsidRDefault="00F56780" w:rsidP="00080B14">
      <w:pPr>
        <w:rPr>
          <w:iCs/>
        </w:rPr>
      </w:pPr>
    </w:p>
    <w:p w14:paraId="7E04D47F" w14:textId="7D79B232" w:rsidR="00303AED" w:rsidRDefault="001840D9" w:rsidP="00EB159B">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w:t>
      </w:r>
      <w:r w:rsidR="004334D8">
        <w:rPr>
          <w:color w:val="000000"/>
        </w:rPr>
        <w:t xml:space="preserve"> (SD)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e.g</w:t>
      </w:r>
      <w:commentRangeStart w:id="17"/>
      <w:r w:rsidR="00A035F1">
        <w:rPr>
          <w:color w:val="000000"/>
        </w:rPr>
        <w:t xml:space="preserve">.,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w:commentRangeEnd w:id="17"/>
        <m:r>
          <m:rPr>
            <m:sty m:val="p"/>
          </m:rPr>
          <w:rPr>
            <w:rStyle w:val="CommentReference"/>
            <w:rFonts w:asciiTheme="minorHAnsi" w:eastAsiaTheme="minorHAnsi" w:hAnsiTheme="minorHAnsi" w:cstheme="minorBidi"/>
            <w:lang w:val="en-GB"/>
          </w:rPr>
          <w:commentReference w:id="17"/>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w:t>
      </w:r>
      <w:ins w:id="18" w:author="Elizabeth Gibson" w:date="2021-11-10T16:33:00Z">
        <w:r w:rsidR="003A3EF1">
          <w:t xml:space="preserve">iterations </w:t>
        </w:r>
      </w:ins>
      <w:r w:rsidR="00F63F0F" w:rsidRPr="00BE40FA">
        <w:t>each</w:t>
      </w:r>
      <w:r w:rsidR="004831B0" w:rsidRPr="00BE40FA">
        <w:t xml:space="preserve">, </w:t>
      </w:r>
      <w:r w:rsidR="00F63F0F" w:rsidRPr="00BE40FA">
        <w:t xml:space="preserve">after a </w:t>
      </w:r>
      <w:r w:rsidR="00E459A0">
        <w:t>warm-up</w:t>
      </w:r>
      <w:r w:rsidR="00F63F0F" w:rsidRPr="00BE40FA">
        <w:t xml:space="preserve"> of 1,000 samples, </w:t>
      </w:r>
      <w:commentRangeStart w:id="19"/>
      <w:r w:rsidR="00E950F0">
        <w:t>for</w:t>
      </w:r>
      <w:r w:rsidR="004831B0" w:rsidRPr="00BE40FA">
        <w:t xml:space="preserve"> 4,000 total samples</w:t>
      </w:r>
      <w:commentRangeEnd w:id="19"/>
      <w:r w:rsidR="00B16990">
        <w:rPr>
          <w:rStyle w:val="CommentReference"/>
          <w:rFonts w:asciiTheme="minorHAnsi" w:eastAsiaTheme="minorHAnsi" w:hAnsiTheme="minorHAnsi" w:cstheme="minorBidi"/>
          <w:lang w:val="en-GB"/>
        </w:rPr>
        <w:commentReference w:id="19"/>
      </w:r>
      <w:r w:rsidR="004831B0" w:rsidRPr="00BE40FA">
        <w:t xml:space="preserve">. </w:t>
      </w:r>
      <w:r w:rsidR="00E12AD4">
        <w:t>We assessed whether the models converged by check</w:t>
      </w:r>
      <w:r w:rsidR="00616795">
        <w:t>ing that the Gelman-Rubin potential scale reduction statistic</w:t>
      </w:r>
      <w:r w:rsidR="002E2539">
        <w:fldChar w:fldCharType="begin"/>
      </w:r>
      <w:r w:rsidR="00CD7377">
        <w:instrText xml:space="preserve"> ADDIN ZOTERO_ITEM CSL_CITATION {"citationID":"6T0PVtqH","properties":{"formattedCitation":"\\super 67\\nosupersub{}","plainCitation":"67","noteIndex":0},"citationItems":[{"id":1171,"uris":["http://zotero.org/users/6925055/items/TH8ELTQ2"],"uri":["http://zotero.org/users/6925055/items/TH8ELTQ2"],"itemData":{"id":1171,"type":"article-journal","container-title":"Statistical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CD7377" w:rsidRPr="00CD7377">
        <w:rPr>
          <w:vertAlign w:val="superscript"/>
        </w:rPr>
        <w:t>67</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w:t>
      </w:r>
      <w:r w:rsidR="008853C0">
        <w:t xml:space="preserve"> </w:t>
      </w:r>
    </w:p>
    <w:p w14:paraId="2ADA0489" w14:textId="77777777" w:rsidR="00303AED" w:rsidRDefault="00303AED" w:rsidP="00EB159B"/>
    <w:p w14:paraId="34858EE5" w14:textId="5955F652" w:rsidR="000601A4" w:rsidRPr="00BE40FA" w:rsidRDefault="008853C0" w:rsidP="00EB159B">
      <w:r w:rsidRPr="00BE40FA">
        <w:rPr>
          <w:color w:val="000000"/>
        </w:rPr>
        <w:t>We conducted statistical analyses using the R Statistical Software, version 4.1.1</w:t>
      </w:r>
      <w:r w:rsidRPr="00BE40FA">
        <w:rPr>
          <w:color w:val="000000"/>
        </w:rPr>
        <w:fldChar w:fldCharType="begin"/>
      </w:r>
      <w:r w:rsidR="00CD7377">
        <w:rPr>
          <w:color w:val="000000"/>
        </w:rPr>
        <w:instrText xml:space="preserve"> ADDIN ZOTERO_ITEM CSL_CITATION {"citationID":"HdMkGodZ","properties":{"formattedCitation":"\\super 68\\nosupersub{}","plainCitation":"68","noteIndex":0},"citationItems":[{"id":1031,"uris":["http://zotero.org/users/6925055/items/7HF5ESW8"],"uri":["http://zotero.org/users/6925055/items/7HF5ESW8"],"itemData":{"id":1031,"type":"article-journal","note":"publisher: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BE40FA">
        <w:rPr>
          <w:color w:val="000000"/>
        </w:rPr>
        <w:fldChar w:fldCharType="separate"/>
      </w:r>
      <w:r w:rsidR="00CD7377" w:rsidRPr="00CD7377">
        <w:rPr>
          <w:color w:val="000000"/>
          <w:vertAlign w:val="superscript"/>
        </w:rPr>
        <w:t>68</w:t>
      </w:r>
      <w:r w:rsidRPr="00BE40FA">
        <w:rPr>
          <w:color w:val="000000"/>
        </w:rPr>
        <w:fldChar w:fldCharType="end"/>
      </w:r>
      <w:r w:rsidRPr="00BE40FA">
        <w:rPr>
          <w:color w:val="000000"/>
        </w:rPr>
        <w:t xml:space="preserve"> and </w:t>
      </w:r>
      <w:r w:rsidRPr="00BE40FA">
        <w:t>R-STAN, version 2.21.2.</w:t>
      </w:r>
      <w:r w:rsidRPr="00BE40FA">
        <w:fldChar w:fldCharType="begin"/>
      </w:r>
      <w:r w:rsidR="00CD7377">
        <w:instrText xml:space="preserve"> ADDIN ZOTERO_ITEM CSL_CITATION {"citationID":"Jo2wiTpx","properties":{"formattedCitation":"\\super 60\\nosupersub{}","plainCitation":"60","noteIndex":0},"citationItems":[{"id":777,"uris":["http://zotero.org/users/6925055/items/AG35BX4Z"],"uri":["http://zotero.org/users/6925055/items/AG35BX4Z"],"itemData":{"id":777,"type":"book","abstract":"Now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BE40FA">
        <w:fldChar w:fldCharType="separate"/>
      </w:r>
      <w:r w:rsidR="00CD7377" w:rsidRPr="00CD7377">
        <w:rPr>
          <w:vertAlign w:val="superscript"/>
        </w:rPr>
        <w:t>60</w:t>
      </w:r>
      <w:r w:rsidRPr="00BE40FA">
        <w:fldChar w:fldCharType="end"/>
      </w:r>
      <w:r w:rsidRPr="00BE40FA">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will be publicly available via GitHub</w:t>
      </w:r>
      <w:r w:rsidR="00B80602">
        <w:t xml:space="preserve"> at </w:t>
      </w:r>
      <w:r w:rsidR="00B80602" w:rsidRPr="00B80602">
        <w:t>https://github.com/rmp15/multipollutants_and_als_code_review</w:t>
      </w:r>
      <w:r w:rsidR="00D92EDB" w:rsidRPr="00BE40FA">
        <w:t>.</w:t>
      </w:r>
    </w:p>
    <w:p w14:paraId="0F0327AB" w14:textId="7143C5FB" w:rsidR="0047230B" w:rsidRPr="00BE40FA" w:rsidRDefault="0047230B" w:rsidP="00EB159B"/>
    <w:p w14:paraId="06D77096" w14:textId="50E61D62" w:rsidR="00702698" w:rsidRPr="00BE40FA" w:rsidRDefault="00F414C0" w:rsidP="00EB159B">
      <w:r w:rsidRPr="00BE40FA">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 xml:space="preserve">single traffic-related pollutant models adjusting for </w:t>
      </w:r>
      <w:r w:rsidR="00B3549C">
        <w:t xml:space="preserve">non-EC </w:t>
      </w:r>
      <w:r w:rsidR="00A070DA">
        <w:t>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r w:rsidR="00FD2822">
        <w:t xml:space="preserve"> </w:t>
      </w:r>
      <w:r w:rsidR="00FD2822">
        <w:rPr>
          <w:bCs/>
          <w:color w:val="000000" w:themeColor="text1"/>
          <w:lang w:val="en-GB"/>
        </w:rPr>
        <w:t>From the parish-level SES sensitivity analysis we excluded those who lived in areas without parish-level SES data, namely: (</w:t>
      </w:r>
      <w:proofErr w:type="spellStart"/>
      <w:r w:rsidR="00FD2822">
        <w:rPr>
          <w:bCs/>
          <w:color w:val="000000" w:themeColor="text1"/>
          <w:lang w:val="en-GB"/>
        </w:rPr>
        <w:t>i</w:t>
      </w:r>
      <w:proofErr w:type="spellEnd"/>
      <w:r w:rsidR="00FD2822">
        <w:rPr>
          <w:bCs/>
          <w:color w:val="000000" w:themeColor="text1"/>
          <w:lang w:val="en-GB"/>
        </w:rPr>
        <w:t xml:space="preserve">) </w:t>
      </w:r>
      <w:r w:rsidR="00FD2822" w:rsidRPr="003038F9">
        <w:rPr>
          <w:bCs/>
          <w:color w:val="000000" w:themeColor="text1"/>
          <w:lang w:val="en-GB"/>
        </w:rPr>
        <w:t xml:space="preserve">819 </w:t>
      </w:r>
      <w:r w:rsidR="00FD2822">
        <w:rPr>
          <w:bCs/>
          <w:color w:val="000000" w:themeColor="text1"/>
          <w:lang w:val="en-GB"/>
        </w:rPr>
        <w:t xml:space="preserve">participants </w:t>
      </w:r>
      <w:r w:rsidR="00FD2822">
        <w:rPr>
          <w:bCs/>
          <w:color w:val="000000" w:themeColor="text1"/>
          <w:lang w:val="en-GB"/>
        </w:rPr>
        <w:lastRenderedPageBreak/>
        <w:t>for 1-year average exposure; (ii) 826 participants for 5-year average exposure; and (iii) 838 participants for 10-year average exposure.</w:t>
      </w:r>
    </w:p>
    <w:p w14:paraId="1BA648B7" w14:textId="77777777" w:rsidR="004B5359" w:rsidRPr="00BE40FA" w:rsidRDefault="004B5359" w:rsidP="00042EDE">
      <w:pPr>
        <w:rPr>
          <w:b/>
          <w:bCs/>
          <w:color w:val="000000" w:themeColor="text1"/>
        </w:rPr>
      </w:pPr>
    </w:p>
    <w:p w14:paraId="55405106" w14:textId="77777777" w:rsidR="004B5359" w:rsidRPr="00BE40FA" w:rsidRDefault="00F255A6" w:rsidP="00042EDE">
      <w:pPr>
        <w:rPr>
          <w:b/>
          <w:bCs/>
          <w:color w:val="000000" w:themeColor="text1"/>
        </w:rPr>
      </w:pPr>
      <w:r w:rsidRPr="00BE40FA">
        <w:rPr>
          <w:b/>
          <w:bCs/>
          <w:color w:val="000000" w:themeColor="text1"/>
        </w:rPr>
        <w:t>Results</w:t>
      </w:r>
    </w:p>
    <w:p w14:paraId="54921E80" w14:textId="50CA92EF" w:rsidR="004B5359" w:rsidRPr="00BE40FA" w:rsidRDefault="001067CE" w:rsidP="00794B1D">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cases</w:t>
      </w:r>
      <w:r w:rsidR="00A73A03">
        <w:rPr>
          <w:color w:val="000000" w:themeColor="text1"/>
        </w:rPr>
        <w:t>,</w:t>
      </w:r>
      <w:ins w:id="20" w:author="Elizabeth Gibson" w:date="2021-11-12T14:43:00Z">
        <w:r w:rsidR="00AB1E12">
          <w:rPr>
            <w:color w:val="000000" w:themeColor="text1"/>
          </w:rPr>
          <w:t xml:space="preserve"> </w:t>
        </w:r>
      </w:ins>
      <w:r w:rsidR="005D381F">
        <w:rPr>
          <w:color w:val="000000" w:themeColor="text1"/>
        </w:rPr>
        <w:t xml:space="preserve">19,333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6D14A3" w:rsidRPr="00BE40FA">
        <w:rPr>
          <w:color w:val="000000" w:themeColor="text1"/>
        </w:rPr>
        <w:t>cases</w:t>
      </w:r>
      <w:r w:rsidR="00A73A03">
        <w:rPr>
          <w:color w:val="000000" w:themeColor="text1"/>
        </w:rPr>
        <w:t xml:space="preserve">, </w:t>
      </w:r>
      <w:r w:rsidR="008D03CF">
        <w:rPr>
          <w:color w:val="000000" w:themeColor="text1"/>
        </w:rPr>
        <w:t>19,250</w:t>
      </w:r>
      <w:r w:rsidR="006D14A3" w:rsidRPr="00BE40FA">
        <w:rPr>
          <w:color w:val="000000" w:themeColor="text1"/>
        </w:rPr>
        <w:t xml:space="preserve"> 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Descriptive statistics of included cases and controls</w:t>
      </w:r>
      <w:r w:rsidR="00667BEB">
        <w:rPr>
          <w:bCs/>
          <w:color w:val="000000" w:themeColor="text1"/>
        </w:rPr>
        <w:t xml:space="preserve"> for 5-year average exposure</w:t>
      </w:r>
      <w:r w:rsidR="00546AB1" w:rsidRPr="00BE40FA">
        <w:rPr>
          <w:bCs/>
          <w:color w:val="000000" w:themeColor="text1"/>
        </w:rPr>
        <w:t xml:space="preserve"> can be found in Table </w:t>
      </w:r>
      <w:r w:rsidR="00476C77">
        <w:rPr>
          <w:bCs/>
          <w:color w:val="000000" w:themeColor="text1"/>
        </w:rPr>
        <w:t>1</w:t>
      </w:r>
      <w:r w:rsidR="00883256">
        <w:rPr>
          <w:bCs/>
          <w:color w:val="000000" w:themeColor="text1"/>
        </w:rPr>
        <w:t>.</w:t>
      </w:r>
      <w:r w:rsidR="00115327">
        <w:rPr>
          <w:bCs/>
          <w:color w:val="000000" w:themeColor="text1"/>
        </w:rPr>
        <w:t xml:space="preserve"> For the main results, we present 5-year average exposure associations. </w:t>
      </w:r>
    </w:p>
    <w:p w14:paraId="52B2AE23" w14:textId="7A0EB212" w:rsidR="003221F8" w:rsidRPr="00BE40FA" w:rsidRDefault="003221F8" w:rsidP="00E11AAC">
      <w:pPr>
        <w:rPr>
          <w:bCs/>
          <w:color w:val="000000" w:themeColor="text1"/>
        </w:rPr>
      </w:pPr>
    </w:p>
    <w:p w14:paraId="20D24883" w14:textId="4550905B" w:rsidR="003221F8" w:rsidRPr="00BE40FA" w:rsidRDefault="000326BB" w:rsidP="00794B1D">
      <w:pPr>
        <w:rPr>
          <w:bCs/>
          <w:color w:val="000000" w:themeColor="text1"/>
        </w:rPr>
      </w:pPr>
      <w:r>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B97C2B">
        <w:rPr>
          <w:bCs/>
          <w:color w:val="000000" w:themeColor="text1"/>
        </w:rPr>
        <w:t xml:space="preserve"> (Table 2)</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5-year average exposure</w:t>
      </w:r>
      <w:r w:rsidR="002B3534">
        <w:rPr>
          <w:bCs/>
          <w:color w:val="000000" w:themeColor="text1"/>
        </w:rPr>
        <w:t>s</w:t>
      </w:r>
      <w:r w:rsidR="009E2E08" w:rsidRPr="00BE40FA">
        <w:rPr>
          <w:bCs/>
          <w:color w:val="000000" w:themeColor="text1"/>
        </w:rPr>
        <w:t xml:space="preserve">. </w:t>
      </w:r>
      <w:r w:rsidR="00352280">
        <w:rPr>
          <w:bCs/>
          <w:color w:val="000000" w:themeColor="text1"/>
        </w:rPr>
        <w:t>T</w:t>
      </w:r>
      <w:r w:rsidR="009E2E08" w:rsidRPr="00BE40FA">
        <w:rPr>
          <w:bCs/>
          <w:color w:val="000000" w:themeColor="text1"/>
        </w:rPr>
        <w: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w:t>
      </w:r>
      <w:r w:rsidR="00352280">
        <w:rPr>
          <w:bCs/>
          <w:color w:val="000000" w:themeColor="text1"/>
        </w:rPr>
        <w:t xml:space="preserve">, </w:t>
      </w:r>
      <w:r w:rsidR="001E4FDC" w:rsidRPr="00BE40FA">
        <w:rPr>
          <w:bCs/>
          <w:color w:val="000000" w:themeColor="text1"/>
        </w:rPr>
        <w:t>controls</w:t>
      </w:r>
      <w:ins w:id="21" w:author="Elizabeth Gibson" w:date="2021-11-12T16:42:00Z">
        <w:r w:rsidR="001624E9">
          <w:rPr>
            <w:bCs/>
            <w:color w:val="000000" w:themeColor="text1"/>
          </w:rPr>
          <w:t>,</w:t>
        </w:r>
      </w:ins>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C60492">
        <w:rPr>
          <w:bCs/>
          <w:color w:val="000000" w:themeColor="text1"/>
        </w:rPr>
        <w:t xml:space="preserve">non-EC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B6792A">
        <w:rPr>
          <w:bCs/>
          <w:color w:val="000000" w:themeColor="text1"/>
        </w:rPr>
        <w:t xml:space="preserve">most highly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9F3C76">
        <w:rPr>
          <w:bCs/>
          <w:color w:val="000000" w:themeColor="text1"/>
        </w:rPr>
        <w:t xml:space="preserve"> </w:t>
      </w:r>
      <w:r w:rsidR="009F0373" w:rsidRPr="00BE40FA">
        <w:rPr>
          <w:bCs/>
          <w:color w:val="000000" w:themeColor="text1"/>
        </w:rPr>
        <w:t>correlated with other pollutants.</w:t>
      </w:r>
      <w:r w:rsidR="00691449">
        <w:rPr>
          <w:bCs/>
          <w:color w:val="000000" w:themeColor="text1"/>
        </w:rPr>
        <w:t xml:space="preserve"> </w:t>
      </w:r>
    </w:p>
    <w:p w14:paraId="2600D4B3" w14:textId="6976A122" w:rsidR="00D04B83" w:rsidRPr="00BE40FA" w:rsidRDefault="00D04B83" w:rsidP="006426A9">
      <w:pPr>
        <w:rPr>
          <w:bCs/>
          <w:color w:val="000000" w:themeColor="text1"/>
        </w:rPr>
      </w:pPr>
    </w:p>
    <w:p w14:paraId="56552C91" w14:textId="14228C8D" w:rsidR="00B82C2B" w:rsidRPr="00E65487" w:rsidRDefault="00816179" w:rsidP="00B82C2B">
      <w:pPr>
        <w:rPr>
          <w:bCs/>
          <w:color w:val="000000" w:themeColor="text1"/>
          <w:lang w:val="en-GB"/>
        </w:rPr>
      </w:pPr>
      <w:r w:rsidRPr="00816179">
        <w:rPr>
          <w:bCs/>
          <w:color w:val="000000" w:themeColor="text1"/>
        </w:rPr>
        <w:t>For 5-year average pollutant concentrations, w</w:t>
      </w:r>
      <w:r w:rsidR="00F35E97">
        <w:rPr>
          <w:bCs/>
          <w:color w:val="000000" w:themeColor="text1"/>
        </w:rPr>
        <w:t>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r w:rsidR="002B777D">
        <w:rPr>
          <w:bCs/>
          <w:color w:val="000000" w:themeColor="text1"/>
        </w:rPr>
        <w:t xml:space="preserve">standard deviation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AD6FDB">
        <w:rPr>
          <w:bCs/>
          <w:color w:val="000000" w:themeColor="text1"/>
          <w:lang w:val="en-GB"/>
        </w:rPr>
        <w:t>11.5</w:t>
      </w:r>
      <w:r w:rsidR="00B82C2B" w:rsidRPr="00B82C2B">
        <w:rPr>
          <w:bCs/>
          <w:color w:val="000000" w:themeColor="text1"/>
          <w:lang w:val="en-GB"/>
        </w:rPr>
        <w:t xml:space="preserve">%; 95% </w:t>
      </w:r>
      <w:proofErr w:type="spellStart"/>
      <w:r w:rsidR="00B82C2B" w:rsidRPr="00B82C2B">
        <w:rPr>
          <w:bCs/>
          <w:color w:val="000000" w:themeColor="text1"/>
          <w:lang w:val="en-GB"/>
        </w:rPr>
        <w:t>CrI</w:t>
      </w:r>
      <w:proofErr w:type="spellEnd"/>
      <w:r w:rsidR="00B82C2B" w:rsidRPr="00B82C2B">
        <w:rPr>
          <w:bCs/>
          <w:color w:val="000000" w:themeColor="text1"/>
          <w:lang w:val="en-GB"/>
        </w:rPr>
        <w:t xml:space="preserve">: </w:t>
      </w:r>
      <w:r w:rsidR="00AD6FDB">
        <w:rPr>
          <w:bCs/>
          <w:color w:val="000000" w:themeColor="text1"/>
          <w:lang w:val="en-GB"/>
        </w:rPr>
        <w:t>-1.0</w:t>
      </w:r>
      <w:r w:rsidR="00B82C2B" w:rsidRPr="00B82C2B">
        <w:rPr>
          <w:bCs/>
          <w:color w:val="000000" w:themeColor="text1"/>
          <w:lang w:val="en-GB"/>
        </w:rPr>
        <w:t xml:space="preserve">%, </w:t>
      </w:r>
      <w:r w:rsidR="00AD6FDB">
        <w:rPr>
          <w:bCs/>
          <w:color w:val="000000" w:themeColor="text1"/>
          <w:lang w:val="en-GB"/>
        </w:rPr>
        <w:t>25.6</w:t>
      </w:r>
      <w:r w:rsidR="00B82C2B" w:rsidRPr="00B82C2B">
        <w:rPr>
          <w:bCs/>
          <w:color w:val="000000" w:themeColor="text1"/>
          <w:lang w:val="en-GB"/>
        </w:rPr>
        <w:t>%</w:t>
      </w:r>
      <w:r w:rsidR="00726FE1">
        <w:rPr>
          <w:bCs/>
          <w:color w:val="000000" w:themeColor="text1"/>
          <w:lang w:val="en-GB"/>
        </w:rPr>
        <w:t xml:space="preserve">; </w:t>
      </w:r>
      <w:r w:rsidR="00AD6FDB">
        <w:rPr>
          <w:bCs/>
          <w:color w:val="000000" w:themeColor="text1"/>
          <w:lang w:val="en-GB"/>
        </w:rPr>
        <w:t>96.3</w:t>
      </w:r>
      <w:r w:rsidR="00726FE1">
        <w:rPr>
          <w:bCs/>
          <w:color w:val="000000" w:themeColor="text1"/>
          <w:lang w:val="en-GB"/>
        </w:rPr>
        <w:t>% posterior probability of 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r w:rsidR="009622EF">
        <w:rPr>
          <w:bCs/>
          <w:color w:val="000000" w:themeColor="text1"/>
          <w:lang w:val="en-GB"/>
        </w:rPr>
        <w:t xml:space="preserve"> (Figure 2)</w:t>
      </w:r>
      <w:r w:rsidR="001C7134">
        <w:rPr>
          <w:bCs/>
          <w:color w:val="000000" w:themeColor="text1"/>
          <w:lang w:val="en-GB"/>
        </w:rPr>
        <w:t xml:space="preserve">. </w:t>
      </w:r>
      <w:r w:rsidR="00ED4774">
        <w:rPr>
          <w:bCs/>
          <w:color w:val="000000" w:themeColor="text1"/>
          <w:lang w:val="en-GB"/>
        </w:rPr>
        <w:t xml:space="preserve">Standard deviation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974DA9">
        <w:rPr>
          <w:bCs/>
          <w:color w:val="000000" w:themeColor="text1"/>
          <w:lang w:val="en-GB"/>
        </w:rPr>
        <w:t>-4.6</w:t>
      </w:r>
      <w:r w:rsidR="00422A80">
        <w:rPr>
          <w:bCs/>
          <w:color w:val="000000" w:themeColor="text1"/>
          <w:lang w:val="en-GB"/>
        </w:rPr>
        <w:t>%</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974DA9">
        <w:rPr>
          <w:bCs/>
          <w:color w:val="000000" w:themeColor="text1"/>
          <w:lang w:val="en-GB"/>
        </w:rPr>
        <w:t>-18.1</w:t>
      </w:r>
      <w:r w:rsidR="00B54829" w:rsidRPr="00B82C2B">
        <w:rPr>
          <w:bCs/>
          <w:color w:val="000000" w:themeColor="text1"/>
          <w:lang w:val="en-GB"/>
        </w:rPr>
        <w:t xml:space="preserve">%, </w:t>
      </w:r>
      <w:r w:rsidR="00974DA9">
        <w:rPr>
          <w:bCs/>
          <w:color w:val="000000" w:themeColor="text1"/>
          <w:lang w:val="en-GB"/>
        </w:rPr>
        <w:t>8.9</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B05013">
        <w:rPr>
          <w:bCs/>
          <w:color w:val="000000" w:themeColor="text1"/>
          <w:lang w:val="en-GB"/>
        </w:rPr>
        <w:t>-3.2</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B05013">
        <w:rPr>
          <w:bCs/>
          <w:color w:val="000000" w:themeColor="text1"/>
          <w:lang w:val="en-GB"/>
        </w:rPr>
        <w:t>-14.4</w:t>
      </w:r>
      <w:r w:rsidR="00B54829" w:rsidRPr="00B82C2B">
        <w:rPr>
          <w:bCs/>
          <w:color w:val="000000" w:themeColor="text1"/>
          <w:lang w:val="en-GB"/>
        </w:rPr>
        <w:t xml:space="preserve">%, </w:t>
      </w:r>
      <w:r w:rsidR="00B05013">
        <w:rPr>
          <w:bCs/>
          <w:color w:val="000000" w:themeColor="text1"/>
          <w:lang w:val="en-GB"/>
        </w:rPr>
        <w:t>10.0</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w:t>
      </w:r>
      <w:r w:rsidR="004952BD">
        <w:rPr>
          <w:bCs/>
          <w:color w:val="000000" w:themeColor="text1"/>
          <w:lang w:val="en-GB"/>
        </w:rPr>
        <w:t xml:space="preserve">was </w:t>
      </w:r>
      <w:r w:rsidR="006C1BDC">
        <w:rPr>
          <w:bCs/>
          <w:color w:val="000000" w:themeColor="text1"/>
          <w:lang w:val="en-GB"/>
        </w:rPr>
        <w:lastRenderedPageBreak/>
        <w:t>2.3</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6C1BDC">
        <w:rPr>
          <w:bCs/>
          <w:color w:val="000000" w:themeColor="text1"/>
          <w:lang w:val="en-GB"/>
        </w:rPr>
        <w:t>-3.3</w:t>
      </w:r>
      <w:r w:rsidR="004952BD" w:rsidRPr="00B82C2B">
        <w:rPr>
          <w:bCs/>
          <w:color w:val="000000" w:themeColor="text1"/>
          <w:lang w:val="en-GB"/>
        </w:rPr>
        <w:t xml:space="preserve">%, </w:t>
      </w:r>
      <w:r w:rsidR="006C1BDC">
        <w:rPr>
          <w:bCs/>
          <w:color w:val="000000" w:themeColor="text1"/>
          <w:lang w:val="en-GB"/>
        </w:rPr>
        <w:t>7.7</w:t>
      </w:r>
      <w:r w:rsidR="004952BD" w:rsidRPr="00B82C2B">
        <w:rPr>
          <w:bCs/>
          <w:color w:val="000000" w:themeColor="text1"/>
          <w:lang w:val="en-GB"/>
        </w:rPr>
        <w:t>%</w:t>
      </w:r>
      <w:r w:rsidR="004952BD">
        <w:rPr>
          <w:bCs/>
          <w:color w:val="000000" w:themeColor="text1"/>
          <w:lang w:val="en-GB"/>
        </w:rPr>
        <w:t xml:space="preserve">), with an </w:t>
      </w:r>
      <w:r w:rsidR="006C1BDC">
        <w:rPr>
          <w:bCs/>
          <w:color w:val="000000" w:themeColor="text1"/>
          <w:lang w:val="en-GB"/>
        </w:rPr>
        <w:t>77.8</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ED0280">
        <w:rPr>
          <w:bCs/>
          <w:color w:val="000000" w:themeColor="text1"/>
          <w:lang w:val="en-GB"/>
        </w:rPr>
        <w:t>-0.1</w:t>
      </w:r>
      <w:r w:rsidR="00D056C2" w:rsidRPr="00B82C2B">
        <w:rPr>
          <w:bCs/>
          <w:color w:val="000000" w:themeColor="text1"/>
          <w:lang w:val="en-GB"/>
        </w:rPr>
        <w:t xml:space="preserve">%; 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ED0280">
        <w:rPr>
          <w:bCs/>
          <w:color w:val="000000" w:themeColor="text1"/>
          <w:lang w:val="en-GB"/>
        </w:rPr>
        <w:t>-17.4</w:t>
      </w:r>
      <w:r w:rsidR="00D056C2" w:rsidRPr="00B82C2B">
        <w:rPr>
          <w:bCs/>
          <w:color w:val="000000" w:themeColor="text1"/>
          <w:lang w:val="en-GB"/>
        </w:rPr>
        <w:t xml:space="preserve">%, </w:t>
      </w:r>
      <w:r w:rsidR="00ED0280">
        <w:rPr>
          <w:bCs/>
          <w:color w:val="000000" w:themeColor="text1"/>
          <w:lang w:val="en-GB"/>
        </w:rPr>
        <w:t>20.8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F76D8C">
        <w:rPr>
          <w:bCs/>
          <w:color w:val="000000" w:themeColor="text1"/>
          <w:lang w:val="en-GB"/>
        </w:rPr>
        <w:t xml:space="preserve">Non-EC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w</w:t>
      </w:r>
      <w:r w:rsidR="00B66B3A">
        <w:rPr>
          <w:bCs/>
          <w:color w:val="000000" w:themeColor="text1"/>
          <w:lang w:val="en-GB"/>
        </w:rPr>
        <w:t xml:space="preserve">as </w:t>
      </w:r>
      <w:r w:rsidR="00001777">
        <w:rPr>
          <w:bCs/>
          <w:color w:val="000000" w:themeColor="text1"/>
          <w:lang w:val="en-GB"/>
        </w:rPr>
        <w:t xml:space="preserve">not </w:t>
      </w:r>
      <w:r w:rsidR="00B66B3A">
        <w:rPr>
          <w:bCs/>
          <w:color w:val="000000" w:themeColor="text1"/>
          <w:lang w:val="en-GB"/>
        </w:rPr>
        <w:t xml:space="preserve">associated with ALS diagnosis </w:t>
      </w:r>
      <w:r w:rsidR="00B66B3A" w:rsidRPr="00B82C2B">
        <w:rPr>
          <w:bCs/>
          <w:color w:val="000000" w:themeColor="text1"/>
          <w:lang w:val="en-GB"/>
        </w:rPr>
        <w:t>(</w:t>
      </w:r>
      <w:r w:rsidR="0053437F">
        <w:rPr>
          <w:bCs/>
          <w:color w:val="000000" w:themeColor="text1"/>
          <w:lang w:val="en-GB"/>
        </w:rPr>
        <w:t>0.7</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53437F">
        <w:rPr>
          <w:bCs/>
          <w:color w:val="000000" w:themeColor="text1"/>
          <w:lang w:val="en-GB"/>
        </w:rPr>
        <w:t>-9.2</w:t>
      </w:r>
      <w:r w:rsidR="00B66B3A" w:rsidRPr="00B82C2B">
        <w:rPr>
          <w:bCs/>
          <w:color w:val="000000" w:themeColor="text1"/>
          <w:lang w:val="en-GB"/>
        </w:rPr>
        <w:t xml:space="preserve">%, </w:t>
      </w:r>
      <w:r w:rsidR="0053437F">
        <w:rPr>
          <w:bCs/>
          <w:color w:val="000000" w:themeColor="text1"/>
          <w:lang w:val="en-GB"/>
        </w:rPr>
        <w:t>12.4</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 xml:space="preserve">1-year </w:t>
      </w:r>
      <w:r w:rsidR="00F12691">
        <w:rPr>
          <w:bCs/>
          <w:color w:val="000000" w:themeColor="text1"/>
        </w:rPr>
        <w:t xml:space="preserve">EC </w:t>
      </w:r>
      <w:r w:rsidR="00D820B4">
        <w:rPr>
          <w:bCs/>
          <w:color w:val="000000" w:themeColor="text1"/>
        </w:rPr>
        <w:t>average</w:t>
      </w:r>
      <w:r w:rsidR="003C7140">
        <w:rPr>
          <w:bCs/>
          <w:color w:val="000000" w:themeColor="text1"/>
        </w:rPr>
        <w:t xml:space="preserve"> exposure</w:t>
      </w:r>
      <w:r w:rsidR="00F12691">
        <w:rPr>
          <w:bCs/>
          <w:color w:val="000000" w:themeColor="text1"/>
        </w:rPr>
        <w:t xml:space="preserve"> </w:t>
      </w:r>
      <w:r w:rsidR="00D820B4">
        <w:rPr>
          <w:bCs/>
          <w:color w:val="000000" w:themeColor="text1"/>
        </w:rPr>
        <w:t>was associated with a</w:t>
      </w:r>
      <w:r w:rsidR="00A81B5D">
        <w:rPr>
          <w:bCs/>
          <w:color w:val="000000" w:themeColor="text1"/>
        </w:rPr>
        <w:t xml:space="preserve"> significant</w:t>
      </w:r>
      <w:r w:rsidR="00D820B4">
        <w:rPr>
          <w:bCs/>
          <w:color w:val="000000" w:themeColor="text1"/>
        </w:rPr>
        <w:t xml:space="preserve"> increase in odds of ALS diagnosis </w:t>
      </w:r>
      <w:r w:rsidR="008A7387" w:rsidRPr="00B82C2B">
        <w:rPr>
          <w:bCs/>
          <w:color w:val="000000" w:themeColor="text1"/>
          <w:lang w:val="en-GB"/>
        </w:rPr>
        <w:t>(</w:t>
      </w:r>
      <w:r w:rsidR="007478B8">
        <w:rPr>
          <w:bCs/>
          <w:color w:val="000000" w:themeColor="text1"/>
          <w:lang w:val="en-GB"/>
        </w:rPr>
        <w:t>15.4</w:t>
      </w:r>
      <w:r w:rsidR="008A7387" w:rsidRPr="00B82C2B">
        <w:rPr>
          <w:bCs/>
          <w:color w:val="000000" w:themeColor="text1"/>
          <w:lang w:val="en-GB"/>
        </w:rPr>
        <w:t xml:space="preserve">%;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7478B8">
        <w:rPr>
          <w:bCs/>
          <w:color w:val="000000" w:themeColor="text1"/>
          <w:lang w:val="en-GB"/>
        </w:rPr>
        <w:t>1.6</w:t>
      </w:r>
      <w:r w:rsidR="008A7387" w:rsidRPr="00B82C2B">
        <w:rPr>
          <w:bCs/>
          <w:color w:val="000000" w:themeColor="text1"/>
          <w:lang w:val="en-GB"/>
        </w:rPr>
        <w:t xml:space="preserve">%, </w:t>
      </w:r>
      <w:r w:rsidR="007478B8">
        <w:rPr>
          <w:bCs/>
          <w:color w:val="000000" w:themeColor="text1"/>
          <w:lang w:val="en-GB"/>
        </w:rPr>
        <w:t>25.6</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1E616C">
        <w:rPr>
          <w:bCs/>
          <w:color w:val="000000" w:themeColor="text1"/>
          <w:lang w:val="en-GB"/>
        </w:rPr>
        <w:t xml:space="preserve">10-year average exposure results were attenuated </w:t>
      </w:r>
      <w:r w:rsidR="00045A20">
        <w:rPr>
          <w:bCs/>
          <w:color w:val="000000" w:themeColor="text1"/>
          <w:lang w:val="en-GB"/>
        </w:rPr>
        <w:t>versions of</w:t>
      </w:r>
      <w:r w:rsidR="001E616C">
        <w:rPr>
          <w:bCs/>
          <w:color w:val="000000" w:themeColor="text1"/>
          <w:lang w:val="en-GB"/>
        </w:rPr>
        <w:t xml:space="preserve"> the 1- and 5-year results.</w:t>
      </w:r>
      <w:r w:rsidR="00176116">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B3549C">
        <w:rPr>
          <w:bCs/>
          <w:color w:val="000000" w:themeColor="text1"/>
          <w:lang w:val="en-GB"/>
        </w:rPr>
        <w:t xml:space="preserve">non-EC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w:t>
      </w:r>
      <w:r w:rsidR="000455C7">
        <w:rPr>
          <w:bCs/>
          <w:color w:val="000000" w:themeColor="text1"/>
          <w:lang w:val="en-GB"/>
        </w:rPr>
        <w:t>1</w:t>
      </w:r>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w:t>
      </w:r>
      <w:r w:rsidR="00E547F2">
        <w:rPr>
          <w:bCs/>
          <w:color w:val="000000" w:themeColor="text1"/>
          <w:lang w:val="en-GB"/>
        </w:rPr>
        <w:t xml:space="preserve"> non-EC</w:t>
      </w:r>
      <w:r w:rsidR="00E65487">
        <w:rPr>
          <w:bCs/>
          <w:color w:val="000000" w:themeColor="text1"/>
          <w:lang w:val="en-GB"/>
        </w:rPr>
        <w:t xml:space="preserve">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Results from variations of the main model in the sensitivity analyses were robust to prior choices </w:t>
      </w:r>
      <w:r w:rsidR="0069187E">
        <w:rPr>
          <w:bCs/>
          <w:color w:val="000000" w:themeColor="text1"/>
          <w:lang w:val="en-GB"/>
        </w:rPr>
        <w:t xml:space="preserve">and inclusion of parish-level SES </w:t>
      </w:r>
      <w:commentRangeStart w:id="22"/>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r w:rsidR="00952ACA">
        <w:rPr>
          <w:bCs/>
          <w:color w:val="000000" w:themeColor="text1"/>
          <w:lang w:val="en-GB"/>
        </w:rPr>
        <w:t>1)</w:t>
      </w:r>
      <w:r w:rsidR="00090E64">
        <w:rPr>
          <w:bCs/>
          <w:color w:val="000000" w:themeColor="text1"/>
          <w:lang w:val="en-GB"/>
        </w:rPr>
        <w:t>.</w:t>
      </w:r>
      <w:commentRangeEnd w:id="22"/>
      <w:r w:rsidR="00300E9A">
        <w:rPr>
          <w:rStyle w:val="CommentReference"/>
          <w:rFonts w:asciiTheme="minorHAnsi" w:eastAsiaTheme="minorHAnsi" w:hAnsiTheme="minorHAnsi" w:cstheme="minorBidi"/>
          <w:lang w:val="en-GB"/>
        </w:rPr>
        <w:commentReference w:id="22"/>
      </w:r>
    </w:p>
    <w:p w14:paraId="391423BD" w14:textId="77777777" w:rsidR="00AF0CB0" w:rsidRDefault="00AF0CB0" w:rsidP="00042EDE">
      <w:pPr>
        <w:rPr>
          <w:b/>
        </w:rPr>
      </w:pPr>
    </w:p>
    <w:p w14:paraId="60536B33" w14:textId="2158EDFF" w:rsidR="004B5359" w:rsidRPr="00BE40FA" w:rsidRDefault="00F255A6" w:rsidP="00042EDE">
      <w:pPr>
        <w:rPr>
          <w:b/>
        </w:rPr>
      </w:pPr>
      <w:r w:rsidRPr="00BE40FA">
        <w:rPr>
          <w:b/>
        </w:rPr>
        <w:t>Discussion</w:t>
      </w:r>
    </w:p>
    <w:p w14:paraId="5DAD1B33" w14:textId="254AD13A" w:rsidR="00A45F01" w:rsidRDefault="00590E86" w:rsidP="00FC3DEC">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xml:space="preserve">, </w:t>
      </w:r>
      <w:r w:rsidR="00983396">
        <w:rPr>
          <w:bCs/>
        </w:rPr>
        <w:t>w</w:t>
      </w:r>
      <w:r w:rsidR="000E4EB8">
        <w:rPr>
          <w:bCs/>
        </w:rPr>
        <w:t xml:space="preserve">e found that </w:t>
      </w:r>
      <w:r w:rsidR="003111AF">
        <w:rPr>
          <w:bCs/>
        </w:rPr>
        <w:t>a</w:t>
      </w:r>
      <w:r w:rsidR="00206424">
        <w:rPr>
          <w:bCs/>
        </w:rPr>
        <w:t>n</w:t>
      </w:r>
      <w:r w:rsidR="003111AF">
        <w:rPr>
          <w:bCs/>
        </w:rPr>
        <w:t xml:space="preserve"> increase </w:t>
      </w:r>
      <w:r w:rsidR="00B455A9">
        <w:rPr>
          <w:bCs/>
        </w:rPr>
        <w:t>in</w:t>
      </w:r>
      <w:r w:rsidR="003111AF">
        <w:rPr>
          <w:bCs/>
        </w:rPr>
        <w:t xml:space="preserve"> </w:t>
      </w:r>
      <w:r w:rsidR="00B455A9">
        <w:rPr>
          <w:bCs/>
        </w:rPr>
        <w:t xml:space="preserve">average </w:t>
      </w:r>
      <w:r w:rsidR="003111AF">
        <w:rPr>
          <w:bCs/>
        </w:rPr>
        <w:t>concentration</w:t>
      </w:r>
      <w:r w:rsidR="00B455A9">
        <w:rPr>
          <w:bCs/>
        </w:rPr>
        <w:t>s</w:t>
      </w:r>
      <w:r w:rsidR="003111AF">
        <w:rPr>
          <w:bCs/>
        </w:rPr>
        <w:t xml:space="preserve"> of </w:t>
      </w:r>
      <w:r w:rsidR="003111AF" w:rsidRPr="000C02C8">
        <w:rPr>
          <w:bCs/>
        </w:rPr>
        <w:t>traffic-related pollutants</w:t>
      </w:r>
      <w:r w:rsidR="003111AF">
        <w:rPr>
          <w:bCs/>
        </w:rPr>
        <w:t xml:space="preserve"> </w:t>
      </w:r>
      <w:r w:rsidR="00E40E14">
        <w:rPr>
          <w:bCs/>
        </w:rPr>
        <w:t xml:space="preserve">was associated with an increase in odds of ALS diagnosis, though not significant at </w:t>
      </w:r>
      <w:r w:rsidR="00616ACA">
        <w:rPr>
          <w:bCs/>
        </w:rPr>
        <w:t xml:space="preserve">the </w:t>
      </w:r>
      <w:r w:rsidR="00E40E14">
        <w:rPr>
          <w:bCs/>
        </w:rPr>
        <w:t>95% credible interval level</w:t>
      </w:r>
      <w:r w:rsidR="004555BF">
        <w:rPr>
          <w:bCs/>
        </w:rPr>
        <w:t xml:space="preserve">, apart from EC for 1-year </w:t>
      </w:r>
      <w:r w:rsidR="007B544F">
        <w:rPr>
          <w:bCs/>
        </w:rPr>
        <w:t xml:space="preserve">average </w:t>
      </w:r>
      <w:r w:rsidR="004555BF">
        <w:rPr>
          <w:bCs/>
        </w:rPr>
        <w:t>SD increase</w:t>
      </w:r>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while the non-significant associations with NOx and CO were negative and smaller in magnitude</w:t>
      </w:r>
      <w:r w:rsidR="00944F4B">
        <w:rPr>
          <w:color w:val="000000" w:themeColor="text1"/>
        </w:rPr>
        <w:t>.</w:t>
      </w:r>
      <w:r w:rsidR="00101103">
        <w:rPr>
          <w:color w:val="000000" w:themeColor="text1"/>
        </w:rPr>
        <w:t xml:space="preserve"> </w:t>
      </w:r>
    </w:p>
    <w:p w14:paraId="52B33D69" w14:textId="77777777" w:rsidR="00D258B8" w:rsidRPr="00101103" w:rsidRDefault="00D258B8" w:rsidP="00FC3DEC">
      <w:pPr>
        <w:rPr>
          <w:color w:val="000000" w:themeColor="text1"/>
        </w:rPr>
      </w:pPr>
    </w:p>
    <w:p w14:paraId="41CC23FF" w14:textId="62FB9812" w:rsidR="009A76D9" w:rsidRPr="00AE484B" w:rsidRDefault="003373E8" w:rsidP="00FC3DEC">
      <w:pPr>
        <w:rPr>
          <w:bCs/>
          <w:color w:val="000000" w:themeColor="text1"/>
        </w:rPr>
      </w:pPr>
      <w:r>
        <w:rPr>
          <w:bCs/>
          <w:color w:val="000000" w:themeColor="text1"/>
        </w:rPr>
        <w:t>O</w:t>
      </w:r>
      <w:r w:rsidR="00FC4EDF">
        <w:rPr>
          <w:bCs/>
          <w:color w:val="000000" w:themeColor="text1"/>
        </w:rPr>
        <w:t xml:space="preserve">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Pr>
          <w:bCs/>
          <w:color w:val="000000" w:themeColor="text1"/>
        </w:rPr>
        <w:t>, hazardous in many ways,</w:t>
      </w:r>
      <w:r w:rsidRPr="0001170D">
        <w:rPr>
          <w:bCs/>
          <w:color w:val="000000" w:themeColor="text1"/>
        </w:rPr>
        <w:fldChar w:fldCharType="begin"/>
      </w:r>
      <w:r w:rsidR="0099756B">
        <w:rPr>
          <w:bCs/>
          <w:color w:val="000000" w:themeColor="text1"/>
        </w:rPr>
        <w:instrText xml:space="preserve"> ADDIN ZOTERO_ITEM CSL_CITATION {"citationID":"l76zGJCq","properties":{"formattedCitation":"\\super 9\\uc0\\u8211{}21,40\\uc0\\u8211{}42\\nosupersub{}","plainCitation":"9–21,40–42","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Pr="0001170D">
        <w:rPr>
          <w:bCs/>
          <w:color w:val="000000" w:themeColor="text1"/>
        </w:rPr>
        <w:fldChar w:fldCharType="separate"/>
      </w:r>
      <w:r w:rsidRPr="00DE2255">
        <w:rPr>
          <w:color w:val="000000"/>
          <w:vertAlign w:val="superscript"/>
        </w:rPr>
        <w:t>9–21,40–42</w:t>
      </w:r>
      <w:r w:rsidRPr="0001170D">
        <w:rPr>
          <w:bCs/>
          <w:color w:val="000000" w:themeColor="text1"/>
        </w:rPr>
        <w:fldChar w:fldCharType="end"/>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lastRenderedPageBreak/>
        <w:t>ALS diagnosis</w:t>
      </w:r>
      <w:r w:rsidR="006B7543">
        <w:rPr>
          <w:bCs/>
          <w:color w:val="000000" w:themeColor="text1"/>
        </w:rPr>
        <w:t>,</w:t>
      </w:r>
      <w:r w:rsidR="006078C8">
        <w:rPr>
          <w:bCs/>
          <w:color w:val="000000" w:themeColor="text1"/>
        </w:rPr>
        <w:fldChar w:fldCharType="begin"/>
      </w:r>
      <w:r w:rsidR="00DE2255">
        <w:rPr>
          <w:bCs/>
          <w:color w:val="000000" w:themeColor="text1"/>
        </w:rPr>
        <w:instrText xml:space="preserve"> ADDIN ZOTERO_ITEM CSL_CITATION {"citationID":"d9uPjybD","properties":{"formattedCitation":"\\super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6078C8">
        <w:rPr>
          <w:bCs/>
          <w:color w:val="000000" w:themeColor="text1"/>
        </w:rPr>
        <w:fldChar w:fldCharType="separate"/>
      </w:r>
      <w:r w:rsidR="00DE2255" w:rsidRPr="00DE2255">
        <w:rPr>
          <w:color w:val="000000"/>
          <w:vertAlign w:val="superscript"/>
        </w:rPr>
        <w:t>38</w:t>
      </w:r>
      <w:r w:rsidR="006078C8">
        <w:rPr>
          <w:bCs/>
          <w:color w:val="000000" w:themeColor="text1"/>
        </w:rPr>
        <w:fldChar w:fldCharType="end"/>
      </w:r>
      <w:r w:rsidR="006B7543">
        <w:rPr>
          <w:bCs/>
          <w:color w:val="000000" w:themeColor="text1"/>
        </w:rPr>
        <w:t xml:space="preserve"> </w:t>
      </w:r>
      <w:r w:rsidR="0059784B">
        <w:rPr>
          <w:bCs/>
          <w:color w:val="000000" w:themeColor="text1"/>
        </w:rPr>
        <w:t>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CD7377">
        <w:rPr>
          <w:bCs/>
          <w:color w:val="000000" w:themeColor="text1"/>
        </w:rPr>
        <w:instrText xml:space="preserve"> ADDIN ZOTERO_ITEM CSL_CITATION {"citationID":"8JdlJQiU","properties":{"formattedCitation":"\\super 69\\nosupersub{}","plainCitation":"69","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CD7377" w:rsidRPr="00CD7377">
        <w:rPr>
          <w:color w:val="000000"/>
          <w:vertAlign w:val="superscript"/>
        </w:rPr>
        <w:t>69</w:t>
      </w:r>
      <w:r w:rsidR="005C773E">
        <w:rPr>
          <w:bCs/>
          <w:color w:val="000000" w:themeColor="text1"/>
        </w:rPr>
        <w:fldChar w:fldCharType="end"/>
      </w:r>
      <w:r w:rsidR="009F2928">
        <w:rPr>
          <w:bCs/>
          <w:color w:val="000000" w:themeColor="text1"/>
        </w:rPr>
        <w:t xml:space="preserve"> Although we did not find an association with </w:t>
      </w:r>
      <w:r w:rsidR="005D2F94">
        <w:rPr>
          <w:bCs/>
          <w:color w:val="000000" w:themeColor="text1"/>
        </w:rPr>
        <w:t xml:space="preserve">non-EC </w:t>
      </w:r>
      <w:r w:rsidR="009F2928">
        <w:rPr>
          <w:bCs/>
          <w:color w:val="000000" w:themeColor="text1"/>
        </w:rPr>
        <w:t>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PM</w:t>
      </w:r>
      <w:r w:rsidR="009F2928" w:rsidRPr="005D504C">
        <w:rPr>
          <w:bCs/>
          <w:color w:val="000000" w:themeColor="text1"/>
          <w:vertAlign w:val="subscript"/>
        </w:rPr>
        <w:t>2.5</w:t>
      </w:r>
      <w:r w:rsidR="009F2928">
        <w:rPr>
          <w:bCs/>
          <w:color w:val="000000" w:themeColor="text1"/>
        </w:rPr>
        <w:t xml:space="preserve"> components</w:t>
      </w:r>
      <w:r w:rsidR="00AC6CDF">
        <w:rPr>
          <w:bCs/>
          <w:color w:val="000000" w:themeColor="text1"/>
        </w:rPr>
        <w:t xml:space="preserve"> </w:t>
      </w:r>
      <w:r w:rsidR="00B3549C">
        <w:rPr>
          <w:bCs/>
          <w:color w:val="000000" w:themeColor="text1"/>
        </w:rPr>
        <w:t>not accounted for by</w:t>
      </w:r>
      <w:r w:rsidR="00AC6CDF">
        <w:rPr>
          <w:bCs/>
          <w:color w:val="000000" w:themeColor="text1"/>
        </w:rPr>
        <w:t xml:space="preserve"> other pollutants in the analysis</w:t>
      </w:r>
      <w:r w:rsidR="009F2928">
        <w:rPr>
          <w:bCs/>
          <w:color w:val="000000" w:themeColor="text1"/>
        </w:rPr>
        <w:t>.</w:t>
      </w:r>
    </w:p>
    <w:p w14:paraId="11B37D76" w14:textId="77777777" w:rsidR="009958AF" w:rsidRDefault="009958AF" w:rsidP="00FC3DEC">
      <w:pPr>
        <w:rPr>
          <w:bCs/>
          <w:color w:val="000000" w:themeColor="text1"/>
        </w:rPr>
      </w:pPr>
    </w:p>
    <w:p w14:paraId="3F471DFB" w14:textId="30557EC4" w:rsidR="00CC43CD" w:rsidRDefault="00983FD5" w:rsidP="007210D1">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592D9C">
        <w:rPr>
          <w:bCs/>
          <w:color w:val="000000" w:themeColor="text1"/>
        </w:rPr>
        <w:t xml:space="preserve"> and small combustion sources (such as wood stoves)</w:t>
      </w:r>
      <w:r w:rsidR="00A26422">
        <w:rPr>
          <w:bCs/>
          <w:color w:val="000000" w:themeColor="text1"/>
        </w:rPr>
        <w:t xml:space="preserve"> in European urban centers, where prevalence of diesel cars is high</w:t>
      </w:r>
      <w:r>
        <w:rPr>
          <w:bCs/>
          <w:color w:val="000000" w:themeColor="text1"/>
        </w:rPr>
        <w:fldChar w:fldCharType="begin"/>
      </w:r>
      <w:r w:rsidR="00CD7377">
        <w:rPr>
          <w:bCs/>
          <w:color w:val="000000" w:themeColor="text1"/>
        </w:rPr>
        <w:instrText xml:space="preserve"> ADDIN ZOTERO_ITEM CSL_CITATION {"citationID":"VorvH4SR","properties":{"formattedCitation":"\\super 70\\nosupersub{}","plainCitation":"70","noteIndex":0},"citationItems":[{"id":1170,"uris":["http://zotero.org/users/6925055/items/786VXD79"],"uri":["http://zotero.org/users/6925055/items/786VXD79"],"itemData":{"id":1170,"type":"article-journal","note":"publisher: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CD7377" w:rsidRPr="00CD7377">
        <w:rPr>
          <w:color w:val="000000"/>
          <w:vertAlign w:val="superscript"/>
        </w:rPr>
        <w:t>70</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0A1E17">
        <w:rPr>
          <w:bCs/>
          <w:color w:val="000000" w:themeColor="text1"/>
        </w:rPr>
        <w:t xml:space="preserve">In our </w:t>
      </w:r>
      <w:r w:rsidR="007210D1">
        <w:rPr>
          <w:bCs/>
          <w:color w:val="000000" w:themeColor="text1"/>
        </w:rPr>
        <w:t>previous study of ALS and occupation</w:t>
      </w:r>
      <w:r w:rsidR="00186B9D">
        <w:rPr>
          <w:bCs/>
          <w:color w:val="000000" w:themeColor="text1"/>
        </w:rPr>
        <w:t>al exposures</w:t>
      </w:r>
      <w:r w:rsidR="007210D1">
        <w:rPr>
          <w:bCs/>
          <w:color w:val="000000" w:themeColor="text1"/>
        </w:rPr>
        <w:t xml:space="preserve"> in Denmark </w:t>
      </w:r>
      <w:r w:rsidR="000A1E17">
        <w:rPr>
          <w:bCs/>
          <w:color w:val="000000" w:themeColor="text1"/>
        </w:rPr>
        <w:t xml:space="preserve">we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xml:space="preserve">, associated with exposure to diesel </w:t>
      </w:r>
      <w:r w:rsidR="002C62CE">
        <w:rPr>
          <w:bCs/>
          <w:color w:val="000000" w:themeColor="text1"/>
        </w:rPr>
        <w:t xml:space="preserve">engine </w:t>
      </w:r>
      <w:r w:rsidR="00E31F8A">
        <w:rPr>
          <w:bCs/>
          <w:color w:val="000000" w:themeColor="text1"/>
        </w:rPr>
        <w:t>exhausts</w:t>
      </w:r>
      <w:r w:rsidR="006A50F5">
        <w:rPr>
          <w:bCs/>
          <w:color w:val="000000" w:themeColor="text1"/>
        </w:rPr>
        <w:t xml:space="preserve">, </w:t>
      </w:r>
      <w:r w:rsidR="007210D1">
        <w:rPr>
          <w:bCs/>
          <w:color w:val="000000" w:themeColor="text1"/>
        </w:rPr>
        <w:t>were at higher relative risk than those in other employment</w:t>
      </w:r>
      <w:r w:rsidR="000A1E17">
        <w:rPr>
          <w:bCs/>
          <w:color w:val="000000" w:themeColor="text1"/>
        </w:rPr>
        <w:t>s</w:t>
      </w:r>
      <w:r w:rsidR="007210D1">
        <w:rPr>
          <w:bCs/>
          <w:color w:val="000000" w:themeColor="text1"/>
        </w:rPr>
        <w:t>.</w:t>
      </w:r>
      <w:r w:rsidR="004829C1">
        <w:rPr>
          <w:bCs/>
          <w:color w:val="000000" w:themeColor="text1"/>
        </w:rPr>
        <w:fldChar w:fldCharType="begin"/>
      </w:r>
      <w:r w:rsidR="00CD7377">
        <w:rPr>
          <w:bCs/>
          <w:color w:val="000000" w:themeColor="text1"/>
        </w:rPr>
        <w:instrText xml:space="preserve"> ADDIN ZOTERO_ITEM CSL_CITATION {"citationID":"blsb0e5Q","properties":{"formattedCitation":"\\super 58\\nosupersub{}","plainCitation":"58","noteIndex":0},"citationItems":[{"id":1147,"uris":["http://zotero.org/users/6925055/items/2NGLH58G"],"uri":["http://zotero.org/users/6925055/items/2NGLH58G"],"itemData":{"id":1147,"type":"article-journal","abstract":"Objectives\nSeveral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4829C1">
        <w:rPr>
          <w:bCs/>
          <w:color w:val="000000" w:themeColor="text1"/>
        </w:rPr>
        <w:fldChar w:fldCharType="separate"/>
      </w:r>
      <w:r w:rsidR="00CD7377" w:rsidRPr="00CD7377">
        <w:rPr>
          <w:color w:val="000000"/>
          <w:vertAlign w:val="superscript"/>
        </w:rPr>
        <w:t>58</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CD7377">
        <w:rPr>
          <w:bCs/>
          <w:color w:val="000000" w:themeColor="text1"/>
        </w:rPr>
        <w:instrText xml:space="preserve"> ADDIN ZOTERO_ITEM CSL_CITATION {"citationID":"M27ZV3n3","properties":{"formattedCitation":"\\super 71\\nosupersub{}","plainCitation":"71","noteIndex":0},"citationItems":[{"id":1150,"uris":["http://zotero.org/users/6925055/items/BUJIE6PX"],"uri":["http://zotero.org/users/6925055/items/BUJIE6PX"],"itemData":{"id":1150,"type":"article-journal","container-title":"PloS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CD7377" w:rsidRPr="00CD7377">
        <w:rPr>
          <w:color w:val="000000"/>
          <w:vertAlign w:val="superscript"/>
        </w:rPr>
        <w:t>71</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BF5447">
        <w:rPr>
          <w:bCs/>
          <w:color w:val="000000" w:themeColor="text1"/>
        </w:rPr>
        <w:t xml:space="preserve">exposure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CD7377">
        <w:rPr>
          <w:bCs/>
          <w:color w:val="000000" w:themeColor="text1"/>
        </w:rPr>
        <w:instrText xml:space="preserve"> ADDIN ZOTERO_ITEM CSL_CITATION {"citationID":"YyXHctLj","properties":{"formattedCitation":"\\super 72\\nosupersub{}","plainCitation":"72","noteIndex":0},"citationItems":[{"id":1151,"uris":["http://zotero.org/users/6925055/items/ELUJMV5C"],"uri":["http://zotero.org/users/6925055/items/ELUJMV5C"],"itemData":{"id":1151,"type":"article-journal","abstract":"BACKGROUND: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CD7377" w:rsidRPr="00CD7377">
        <w:rPr>
          <w:color w:val="000000"/>
          <w:vertAlign w:val="superscript"/>
        </w:rPr>
        <w:t>72</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CD7377">
        <w:rPr>
          <w:bCs/>
          <w:color w:val="000000" w:themeColor="text1"/>
        </w:rPr>
        <w:instrText xml:space="preserve"> ADDIN ZOTERO_ITEM CSL_CITATION {"citationID":"7IY9GKuj","properties":{"formattedCitation":"\\super 73\\nosupersub{}","plainCitation":"73","noteIndex":0},"citationItems":[{"id":1156,"uris":["http://zotero.org/users/6925055/items/X47HY2LJ"],"uri":["http://zotero.org/users/6925055/items/X47HY2LJ"],"itemData":{"id":1156,"type":"article-journal","abstract":"Black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CD7377" w:rsidRPr="00CD7377">
        <w:rPr>
          <w:color w:val="000000"/>
          <w:vertAlign w:val="superscript"/>
        </w:rPr>
        <w:t>73</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CD7377">
        <w:rPr>
          <w:bCs/>
          <w:color w:val="000000" w:themeColor="text1"/>
        </w:rPr>
        <w:instrText xml:space="preserve"> ADDIN ZOTERO_ITEM CSL_CITATION {"citationID":"G5YVQTgA","properties":{"formattedCitation":"\\super 73,74\\nosupersub{}","plainCitation":"73,74","noteIndex":0},"citationItems":[{"id":1153,"uris":["http://zotero.org/users/6925055/items/7VDV72SC"],"uri":["http://zotero.org/users/6925055/items/7VDV72SC"],"itemData":{"id":1153,"type":"article-journal","abstract":"We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CD7377" w:rsidRPr="00CD7377">
        <w:rPr>
          <w:color w:val="000000"/>
          <w:vertAlign w:val="superscript"/>
        </w:rPr>
        <w:t>73,74</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99756B">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356B3E" w:rsidRPr="001E68A2">
        <w:rPr>
          <w:color w:val="000000"/>
          <w:vertAlign w:val="superscript"/>
        </w:rPr>
        <w:t>30–34</w:t>
      </w:r>
      <w:r w:rsidR="00356B3E" w:rsidRPr="00BE40FA">
        <w:rPr>
          <w:color w:val="000000" w:themeColor="text1"/>
        </w:rPr>
        <w:fldChar w:fldCharType="end"/>
      </w:r>
      <w:r w:rsidR="00356B3E">
        <w:rPr>
          <w:bCs/>
          <w:color w:val="000000" w:themeColor="text1"/>
        </w:rPr>
        <w:t xml:space="preserve"> </w:t>
      </w:r>
    </w:p>
    <w:p w14:paraId="27196EF0" w14:textId="77777777" w:rsidR="00CC43CD" w:rsidRDefault="00CC43CD" w:rsidP="007210D1">
      <w:pPr>
        <w:rPr>
          <w:bCs/>
          <w:color w:val="000000" w:themeColor="text1"/>
        </w:rPr>
      </w:pPr>
    </w:p>
    <w:p w14:paraId="76B5D94E" w14:textId="6D7DFCDB" w:rsidR="007210D1" w:rsidRDefault="004E7AE3" w:rsidP="007210D1">
      <w:pPr>
        <w:rPr>
          <w:bCs/>
          <w:color w:val="000000" w:themeColor="text1"/>
        </w:rPr>
      </w:pPr>
      <w:r>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Pr>
          <w:bCs/>
          <w:color w:val="000000" w:themeColor="text1"/>
        </w:rPr>
        <w:fldChar w:fldCharType="begin"/>
      </w:r>
      <w:r w:rsidR="00DE2255">
        <w:rPr>
          <w:bCs/>
          <w:color w:val="000000" w:themeColor="text1"/>
        </w:rPr>
        <w:instrText xml:space="preserve"> ADDIN ZOTERO_ITEM CSL_CITATION {"citationID":"zs4Sty9Y","properties":{"formattedCitation":"\\super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Pr>
          <w:bCs/>
          <w:color w:val="000000" w:themeColor="text1"/>
        </w:rPr>
        <w:fldChar w:fldCharType="separate"/>
      </w:r>
      <w:r w:rsidR="00DE2255" w:rsidRPr="00DE2255">
        <w:rPr>
          <w:color w:val="000000"/>
          <w:vertAlign w:val="superscript"/>
        </w:rPr>
        <w:t>38</w:t>
      </w:r>
      <w:r>
        <w:rPr>
          <w:bCs/>
          <w:color w:val="000000" w:themeColor="text1"/>
        </w:rPr>
        <w:fldChar w:fldCharType="end"/>
      </w:r>
      <w:r>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emissions in urban environments</w:t>
      </w:r>
      <w:r w:rsidR="0083222E">
        <w:rPr>
          <w:bCs/>
          <w:color w:val="000000" w:themeColor="text1"/>
        </w:rPr>
        <w:t>.</w:t>
      </w:r>
      <w:r w:rsidR="005665AE">
        <w:rPr>
          <w:bCs/>
          <w:color w:val="000000" w:themeColor="text1"/>
        </w:rPr>
        <w:t xml:space="preserve"> EC exposure was more strongly associated with 1-year than for 5-</w:t>
      </w:r>
      <w:r w:rsidR="00AA3D6D">
        <w:rPr>
          <w:bCs/>
          <w:color w:val="000000" w:themeColor="text1"/>
        </w:rPr>
        <w:t>/</w:t>
      </w:r>
      <w:r w:rsidR="005665AE">
        <w:rPr>
          <w:bCs/>
          <w:color w:val="000000" w:themeColor="text1"/>
        </w:rPr>
        <w:t>10-year average concentration</w:t>
      </w:r>
      <w:r w:rsidR="002E1875">
        <w:rPr>
          <w:bCs/>
          <w:color w:val="000000" w:themeColor="text1"/>
        </w:rPr>
        <w:t>s</w:t>
      </w:r>
      <w:r w:rsidR="005665AE">
        <w:rPr>
          <w:bCs/>
          <w:color w:val="000000" w:themeColor="text1"/>
        </w:rPr>
        <w:t>, which may indicate that the previous year may be the most relevant exposure window</w:t>
      </w:r>
      <w:r w:rsidR="00014AAA">
        <w:rPr>
          <w:bCs/>
          <w:color w:val="000000" w:themeColor="text1"/>
        </w:rPr>
        <w:t xml:space="preserve">. </w:t>
      </w:r>
      <w:r w:rsidR="00A23C64" w:rsidRPr="00A23C64">
        <w:rPr>
          <w:bCs/>
          <w:color w:val="000000" w:themeColor="text1"/>
        </w:rPr>
        <w:t xml:space="preserve">We do not expect that these results are attributed to reverse causation, as we have lagged these 1-year exposures by one year already </w:t>
      </w:r>
      <w:r w:rsidR="00A23C64" w:rsidRPr="00A23C64">
        <w:rPr>
          <w:bCs/>
          <w:color w:val="000000" w:themeColor="text1"/>
        </w:rPr>
        <w:lastRenderedPageBreak/>
        <w:t>prior to diagnosis</w:t>
      </w:r>
      <w:r w:rsidR="00197D47">
        <w:rPr>
          <w:bCs/>
          <w:color w:val="000000" w:themeColor="text1"/>
        </w:rPr>
        <w:t xml:space="preserve">, and there </w:t>
      </w:r>
      <w:r w:rsidR="00D57E90">
        <w:rPr>
          <w:bCs/>
          <w:color w:val="000000" w:themeColor="text1"/>
        </w:rPr>
        <w:t xml:space="preserve">was </w:t>
      </w:r>
      <w:r w:rsidR="00197D47">
        <w:rPr>
          <w:bCs/>
          <w:color w:val="000000" w:themeColor="text1"/>
        </w:rPr>
        <w:t>likely little substantial residential movement in the year before ALS diagnosis</w:t>
      </w:r>
      <w:r w:rsidR="0003176B">
        <w:rPr>
          <w:bCs/>
          <w:color w:val="000000" w:themeColor="text1"/>
        </w:rPr>
        <w:t>.</w:t>
      </w:r>
      <w:r w:rsidR="00197D47">
        <w:rPr>
          <w:bCs/>
          <w:color w:val="000000" w:themeColor="text1"/>
        </w:rPr>
        <w:fldChar w:fldCharType="begin"/>
      </w:r>
      <w:r w:rsidR="00CD7377">
        <w:rPr>
          <w:bCs/>
          <w:color w:val="000000" w:themeColor="text1"/>
        </w:rPr>
        <w:instrText xml:space="preserve"> ADDIN ZOTERO_ITEM CSL_CITATION {"citationID":"VyIxp4Qi","properties":{"formattedCitation":"\\super 75\\nosupersub{}","plainCitation":"75","noteIndex":0},"citationItems":[{"id":"G9N5yCso/i3Q5Tq5D","uris":["http://zotero.org/users/6925055/items/FGL45NCG"],"uri":["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Pr>
          <w:bCs/>
          <w:color w:val="000000" w:themeColor="text1"/>
        </w:rPr>
        <w:fldChar w:fldCharType="separate"/>
      </w:r>
      <w:r w:rsidR="00CD7377" w:rsidRPr="00CD7377">
        <w:rPr>
          <w:color w:val="000000"/>
          <w:vertAlign w:val="superscript"/>
        </w:rPr>
        <w:t>75</w:t>
      </w:r>
      <w:r w:rsidR="00197D47">
        <w:rPr>
          <w:bCs/>
          <w:color w:val="000000" w:themeColor="text1"/>
        </w:rPr>
        <w:fldChar w:fldCharType="end"/>
      </w:r>
    </w:p>
    <w:p w14:paraId="039757DA" w14:textId="395E6EC3" w:rsidR="00890B87" w:rsidRPr="00AC757D" w:rsidRDefault="00890B87" w:rsidP="00FC3DEC">
      <w:pPr>
        <w:rPr>
          <w:bCs/>
          <w:color w:val="000000" w:themeColor="text1"/>
        </w:rPr>
      </w:pPr>
    </w:p>
    <w:p w14:paraId="672915A3" w14:textId="3C7E9BC5" w:rsidR="004679EB" w:rsidRDefault="00261E5A" w:rsidP="00084667">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r w:rsidR="000A1E17">
        <w:rPr>
          <w:bCs/>
          <w:color w:val="000000" w:themeColor="text1"/>
        </w:rPr>
        <w:t>patients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w:t>
      </w:r>
      <w:r w:rsidR="00DA1AB3">
        <w:rPr>
          <w:bCs/>
          <w:color w:val="000000" w:themeColor="text1"/>
        </w:rPr>
        <w:t>e. A</w:t>
      </w:r>
      <w:r w:rsidR="00F21B2D">
        <w:rPr>
          <w:bCs/>
          <w:color w:val="000000" w:themeColor="text1"/>
        </w:rPr>
        <w:t xml:space="preserve">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29116F">
        <w:rPr>
          <w:bCs/>
          <w:color w:val="000000" w:themeColor="text1"/>
        </w:rPr>
        <w:t>; age, sex, year of birth, vital status</w:t>
      </w:r>
      <w:r w:rsidR="00E50EC1">
        <w:rPr>
          <w:bCs/>
          <w:color w:val="000000" w:themeColor="text1"/>
        </w:rPr>
        <w:t>)</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(SES,</w:t>
      </w:r>
      <w:r w:rsidR="00084102">
        <w:rPr>
          <w:bCs/>
          <w:color w:val="000000" w:themeColor="text1"/>
        </w:rPr>
        <w:t xml:space="preserve"> civil status, </w:t>
      </w:r>
      <w:r w:rsidR="00B90716">
        <w:rPr>
          <w:bCs/>
          <w:color w:val="000000" w:themeColor="text1"/>
        </w:rPr>
        <w:t xml:space="preserve">residence, </w:t>
      </w:r>
      <w:r w:rsidR="00084102">
        <w:rPr>
          <w:bCs/>
          <w:color w:val="000000" w:themeColor="text1"/>
        </w:rPr>
        <w:t>place of birth</w:t>
      </w:r>
      <w:r w:rsidR="00C77F23">
        <w:rPr>
          <w:bCs/>
          <w:color w:val="000000" w:themeColor="text1"/>
        </w:rPr>
        <w:t>), we cannot rule out residual confounding</w:t>
      </w:r>
      <w:r w:rsidR="003A5F3C">
        <w:rPr>
          <w:bCs/>
          <w:color w:val="000000" w:themeColor="text1"/>
        </w:rPr>
        <w:t xml:space="preserve"> (e.g., from smoking</w:t>
      </w:r>
      <w:r w:rsidR="00221A0D">
        <w:rPr>
          <w:bCs/>
          <w:color w:val="000000" w:themeColor="text1"/>
        </w:rPr>
        <w:t xml:space="preserve"> or body mass index</w:t>
      </w:r>
      <w:r w:rsidR="00F9559F">
        <w:rPr>
          <w:bCs/>
          <w:color w:val="000000" w:themeColor="text1"/>
        </w:rPr>
        <w:t xml:space="preserve"> (</w:t>
      </w:r>
      <w:r w:rsidR="00221A0D">
        <w:rPr>
          <w:bCs/>
          <w:color w:val="000000" w:themeColor="text1"/>
        </w:rPr>
        <w:t>BMI</w:t>
      </w:r>
      <w:r w:rsidR="00F9559F">
        <w:rPr>
          <w:bCs/>
          <w:color w:val="000000" w:themeColor="text1"/>
        </w:rPr>
        <w:t>)</w:t>
      </w:r>
      <w:r w:rsidR="003A5F3C">
        <w:rPr>
          <w:bCs/>
          <w:color w:val="000000" w:themeColor="text1"/>
        </w:rPr>
        <w:t>)</w:t>
      </w:r>
      <w:r w:rsidR="00F21B2D">
        <w:rPr>
          <w:bCs/>
          <w:color w:val="000000" w:themeColor="text1"/>
        </w:rPr>
        <w:t>.</w:t>
      </w:r>
      <w:r w:rsidR="001F447F">
        <w:rPr>
          <w:bCs/>
          <w:color w:val="000000" w:themeColor="text1"/>
        </w:rPr>
        <w:t xml:space="preserve"> </w:t>
      </w:r>
      <w:r w:rsidR="00F21B2D">
        <w:rPr>
          <w:bCs/>
          <w:color w:val="000000" w:themeColor="text1"/>
        </w:rPr>
        <w:t xml:space="preserve">However, </w:t>
      </w:r>
      <w:r w:rsidR="001F447F">
        <w:rPr>
          <w:bCs/>
          <w:color w:val="000000" w:themeColor="text1"/>
        </w:rPr>
        <w:t>to induce confounding</w:t>
      </w:r>
      <w:r w:rsidR="00F21B2D">
        <w:rPr>
          <w:bCs/>
          <w:color w:val="000000" w:themeColor="text1"/>
        </w:rPr>
        <w:t xml:space="preserve"> bias</w:t>
      </w:r>
      <w:r w:rsidR="001F447F">
        <w:rPr>
          <w:bCs/>
          <w:color w:val="000000" w:themeColor="text1"/>
        </w:rPr>
        <w:t>, an</w:t>
      </w:r>
      <w:r w:rsidR="00F21B2D">
        <w:rPr>
          <w:bCs/>
          <w:color w:val="000000" w:themeColor="text1"/>
        </w:rPr>
        <w:t>y</w:t>
      </w:r>
      <w:r w:rsidR="001F447F">
        <w:rPr>
          <w:bCs/>
          <w:color w:val="000000" w:themeColor="text1"/>
        </w:rPr>
        <w:t xml:space="preserve"> unaccounted-for variable would have to</w:t>
      </w:r>
      <w:r w:rsidR="00D22BC5">
        <w:rPr>
          <w:bCs/>
          <w:color w:val="000000" w:themeColor="text1"/>
        </w:rPr>
        <w:t xml:space="preserve"> influence </w:t>
      </w:r>
      <w:r w:rsidR="001F447F">
        <w:rPr>
          <w:bCs/>
          <w:color w:val="000000" w:themeColor="text1"/>
        </w:rPr>
        <w:t>both ALS diagnosis and air pollution</w:t>
      </w:r>
      <w:r w:rsidR="00C77F23" w:rsidRPr="00A56ADD">
        <w:rPr>
          <w:bCs/>
          <w:color w:val="000000" w:themeColor="text1"/>
        </w:rPr>
        <w:t xml:space="preserve">. </w:t>
      </w:r>
      <w:r w:rsidR="00F754B6" w:rsidRPr="00A56ADD">
        <w:rPr>
          <w:bCs/>
          <w:color w:val="000000" w:themeColor="text1"/>
        </w:rPr>
        <w:t>BMI</w:t>
      </w:r>
      <w:r w:rsidR="00B56C51" w:rsidRPr="00A56ADD">
        <w:rPr>
          <w:bCs/>
          <w:color w:val="000000" w:themeColor="text1"/>
        </w:rPr>
        <w:t>,</w:t>
      </w:r>
      <w:r w:rsidR="00B56C51">
        <w:rPr>
          <w:bCs/>
          <w:color w:val="000000" w:themeColor="text1"/>
        </w:rPr>
        <w:t xml:space="preserve"> previously associated with ALS,</w:t>
      </w:r>
      <w:r w:rsidR="00D942FC">
        <w:rPr>
          <w:bCs/>
          <w:color w:val="000000" w:themeColor="text1"/>
        </w:rPr>
        <w:fldChar w:fldCharType="begin"/>
      </w:r>
      <w:r w:rsidR="00CD7377">
        <w:rPr>
          <w:bCs/>
          <w:color w:val="000000" w:themeColor="text1"/>
        </w:rPr>
        <w:instrText xml:space="preserve"> ADDIN ZOTERO_ITEM CSL_CITATION {"citationID":"Y6fF8rlY","properties":{"formattedCitation":"\\super 76,77\\nosupersub{}","plainCitation":"76,77","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instrText>
      </w:r>
      <w:r w:rsidR="00D942FC">
        <w:rPr>
          <w:bCs/>
          <w:color w:val="000000" w:themeColor="text1"/>
        </w:rPr>
        <w:fldChar w:fldCharType="separate"/>
      </w:r>
      <w:r w:rsidR="00CD7377" w:rsidRPr="00CD7377">
        <w:rPr>
          <w:color w:val="000000"/>
          <w:vertAlign w:val="superscript"/>
        </w:rPr>
        <w:t>76,77</w:t>
      </w:r>
      <w:r w:rsidR="00D942FC">
        <w:rPr>
          <w:bCs/>
          <w:color w:val="000000" w:themeColor="text1"/>
        </w:rPr>
        <w:fldChar w:fldCharType="end"/>
      </w:r>
      <w:r w:rsidR="00A45EA1">
        <w:rPr>
          <w:bCs/>
          <w:color w:val="000000" w:themeColor="text1"/>
        </w:rPr>
        <w:t xml:space="preserve"> would not </w:t>
      </w:r>
      <w:r w:rsidR="00D851F2">
        <w:rPr>
          <w:bCs/>
          <w:color w:val="000000" w:themeColor="text1"/>
        </w:rPr>
        <w:t>confound</w:t>
      </w:r>
      <w:r w:rsidR="00A45EA1">
        <w:rPr>
          <w:bCs/>
          <w:color w:val="000000" w:themeColor="text1"/>
        </w:rPr>
        <w:t xml:space="preserve"> the association between traffic-related air pollution and ALS</w:t>
      </w:r>
      <w:r w:rsidR="00C214A3">
        <w:rPr>
          <w:bCs/>
          <w:color w:val="000000" w:themeColor="text1"/>
        </w:rPr>
        <w:t>,</w:t>
      </w:r>
      <w:r w:rsidR="00C214A3">
        <w:rPr>
          <w:bCs/>
          <w:color w:val="000000" w:themeColor="text1"/>
        </w:rPr>
        <w:fldChar w:fldCharType="begin"/>
      </w:r>
      <w:r w:rsidR="00CD7377">
        <w:rPr>
          <w:bCs/>
          <w:color w:val="000000" w:themeColor="text1"/>
        </w:rPr>
        <w:instrText xml:space="preserve"> ADDIN ZOTERO_ITEM CSL_CITATION {"citationID":"L6tJbvaJ","properties":{"formattedCitation":"\\super 75\\nosupersub{}","plainCitation":"75","noteIndex":0},"citationItems":[{"id":"G9N5yCso/i3Q5Tq5D","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C214A3">
        <w:rPr>
          <w:bCs/>
          <w:color w:val="000000" w:themeColor="text1"/>
        </w:rPr>
        <w:fldChar w:fldCharType="separate"/>
      </w:r>
      <w:r w:rsidR="00CD7377" w:rsidRPr="00CD7377">
        <w:rPr>
          <w:color w:val="000000"/>
          <w:vertAlign w:val="superscript"/>
        </w:rPr>
        <w:t>75</w:t>
      </w:r>
      <w:r w:rsidR="00C214A3">
        <w:rPr>
          <w:bCs/>
          <w:color w:val="000000" w:themeColor="text1"/>
        </w:rPr>
        <w:fldChar w:fldCharType="end"/>
      </w:r>
      <w:r w:rsidR="00C214A3">
        <w:rPr>
          <w:bCs/>
          <w:color w:val="000000" w:themeColor="text1"/>
        </w:rPr>
        <w:t xml:space="preserve"> as pollutant concentrations are derived independently from BMI distribution</w:t>
      </w:r>
      <w:r w:rsidR="001D593D">
        <w:rPr>
          <w:bCs/>
          <w:color w:val="000000" w:themeColor="text1"/>
        </w:rPr>
        <w:t xml:space="preserve">. </w:t>
      </w:r>
      <w:r w:rsidR="002E2A4A">
        <w:rPr>
          <w:bCs/>
          <w:color w:val="000000" w:themeColor="text1"/>
        </w:rPr>
        <w:t xml:space="preserve">Any </w:t>
      </w:r>
      <w:r w:rsidR="001D593D">
        <w:rPr>
          <w:bCs/>
          <w:color w:val="000000" w:themeColor="text1"/>
        </w:rPr>
        <w:t>BMI</w:t>
      </w:r>
      <w:r w:rsidR="00163910">
        <w:rPr>
          <w:bCs/>
          <w:color w:val="000000" w:themeColor="text1"/>
        </w:rPr>
        <w:t>-</w:t>
      </w:r>
      <w:r w:rsidR="001D593D">
        <w:rPr>
          <w:bCs/>
          <w:color w:val="000000" w:themeColor="text1"/>
        </w:rPr>
        <w:t>air pollution</w:t>
      </w:r>
      <w:r w:rsidR="002E2A4A">
        <w:rPr>
          <w:bCs/>
          <w:color w:val="000000" w:themeColor="text1"/>
        </w:rPr>
        <w:t xml:space="preserve"> association</w:t>
      </w:r>
      <w:r w:rsidR="001D593D">
        <w:rPr>
          <w:bCs/>
          <w:color w:val="000000" w:themeColor="text1"/>
        </w:rPr>
        <w:t xml:space="preserve"> in our study</w:t>
      </w:r>
      <w:r w:rsidR="002E2A4A">
        <w:rPr>
          <w:bCs/>
          <w:color w:val="000000" w:themeColor="text1"/>
        </w:rPr>
        <w:t>, thus,</w:t>
      </w:r>
      <w:r w:rsidR="001D593D">
        <w:rPr>
          <w:bCs/>
          <w:color w:val="000000" w:themeColor="text1"/>
        </w:rPr>
        <w:t xml:space="preserve"> would be via SES, </w:t>
      </w:r>
      <w:r w:rsidR="00205861">
        <w:rPr>
          <w:bCs/>
          <w:color w:val="000000" w:themeColor="text1"/>
        </w:rPr>
        <w:t xml:space="preserve">for </w:t>
      </w:r>
      <w:r w:rsidR="001D593D">
        <w:rPr>
          <w:bCs/>
          <w:color w:val="000000" w:themeColor="text1"/>
        </w:rPr>
        <w:t xml:space="preserve">which </w:t>
      </w:r>
      <w:r w:rsidR="00EA1C66">
        <w:rPr>
          <w:bCs/>
          <w:color w:val="000000" w:themeColor="text1"/>
        </w:rPr>
        <w:t xml:space="preserve">we adjusted </w:t>
      </w:r>
      <w:r w:rsidR="001D593D">
        <w:rPr>
          <w:bCs/>
          <w:color w:val="000000" w:themeColor="text1"/>
        </w:rPr>
        <w:t>at both</w:t>
      </w:r>
      <w:r w:rsidR="00EA1C66">
        <w:rPr>
          <w:bCs/>
          <w:color w:val="000000" w:themeColor="text1"/>
        </w:rPr>
        <w:t xml:space="preserve"> </w:t>
      </w:r>
      <w:r w:rsidR="001D593D">
        <w:rPr>
          <w:bCs/>
          <w:color w:val="000000" w:themeColor="text1"/>
        </w:rPr>
        <w:t xml:space="preserve">the </w:t>
      </w:r>
      <w:r w:rsidR="00EA1C66">
        <w:rPr>
          <w:bCs/>
          <w:color w:val="000000" w:themeColor="text1"/>
        </w:rPr>
        <w:t>individual and parish</w:t>
      </w:r>
      <w:r w:rsidR="001D593D">
        <w:rPr>
          <w:bCs/>
          <w:color w:val="000000" w:themeColor="text1"/>
        </w:rPr>
        <w:t xml:space="preserve"> </w:t>
      </w:r>
      <w:r w:rsidR="00EA1C66">
        <w:rPr>
          <w:bCs/>
          <w:color w:val="000000" w:themeColor="text1"/>
        </w:rPr>
        <w:t>level</w:t>
      </w:r>
      <w:r w:rsidR="001D593D">
        <w:rPr>
          <w:bCs/>
          <w:color w:val="000000" w:themeColor="text1"/>
        </w:rPr>
        <w:t>.</w:t>
      </w:r>
      <w:r w:rsidR="00B56C51">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r w:rsidR="00761009" w:rsidRPr="0064383E">
        <w:rPr>
          <w:bCs/>
          <w:color w:val="000000" w:themeColor="text1"/>
        </w:rPr>
        <w:t>inevitable</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 xml:space="preserve">with ALS diagnosis, and therefore </w:t>
      </w:r>
      <w:r w:rsidR="00A57C05">
        <w:rPr>
          <w:bCs/>
          <w:color w:val="000000" w:themeColor="text1"/>
        </w:rPr>
        <w:t xml:space="preserve">any bias </w:t>
      </w:r>
      <w:r w:rsidR="0026685D">
        <w:rPr>
          <w:bCs/>
          <w:color w:val="000000" w:themeColor="text1"/>
        </w:rPr>
        <w:t>woul</w:t>
      </w:r>
      <w:r w:rsidR="00B32D7A">
        <w:rPr>
          <w:bCs/>
          <w:color w:val="000000" w:themeColor="text1"/>
        </w:rPr>
        <w:t>d</w:t>
      </w:r>
      <w:r w:rsidR="0026685D">
        <w:rPr>
          <w:bCs/>
          <w:color w:val="000000" w:themeColor="text1"/>
        </w:rPr>
        <w:t xml:space="preserve"> </w:t>
      </w:r>
      <w:r w:rsidR="00A57C05">
        <w:rPr>
          <w:bCs/>
          <w:color w:val="000000" w:themeColor="text1"/>
        </w:rPr>
        <w:t xml:space="preserve">be </w:t>
      </w:r>
      <w:r w:rsidR="00C35CDE">
        <w:rPr>
          <w:bCs/>
          <w:color w:val="000000" w:themeColor="text1"/>
        </w:rPr>
        <w:t>towards null.</w:t>
      </w:r>
      <w:r w:rsidR="000451FE">
        <w:rPr>
          <w:bCs/>
          <w:color w:val="000000" w:themeColor="text1"/>
        </w:rPr>
        <w:fldChar w:fldCharType="begin"/>
      </w:r>
      <w:r w:rsidR="00CD7377">
        <w:rPr>
          <w:bCs/>
          <w:color w:val="000000" w:themeColor="text1"/>
        </w:rPr>
        <w:instrText xml:space="preserve"> ADDIN ZOTERO_ITEM CSL_CITATION {"citationID":"JjtmUVu5","properties":{"formattedCitation":"\\super 78\\nosupersub{}","plainCitation":"78","noteIndex":0},"citationItems":[{"id":856,"uris":["http://zotero.org/users/6925055/items/TQV8834Y"],"uri":["http://zotero.org/users/6925055/items/TQV8834Y"],"itemData":{"id":856,"type":"book","publisher":"CRC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CD7377" w:rsidRPr="00CD7377">
        <w:rPr>
          <w:color w:val="000000"/>
          <w:vertAlign w:val="superscript"/>
        </w:rPr>
        <w:t>78</w:t>
      </w:r>
      <w:r w:rsidR="000451FE">
        <w:rPr>
          <w:bCs/>
          <w:color w:val="000000" w:themeColor="text1"/>
        </w:rPr>
        <w:fldChar w:fldCharType="end"/>
      </w:r>
    </w:p>
    <w:p w14:paraId="5FFCDC77" w14:textId="77777777" w:rsidR="00CF2FBA" w:rsidRPr="00CF2FBA" w:rsidRDefault="00CF2FBA" w:rsidP="00CF2FBA">
      <w:pPr>
        <w:rPr>
          <w:color w:val="000000" w:themeColor="text1"/>
        </w:rPr>
      </w:pPr>
    </w:p>
    <w:p w14:paraId="7B27D1CC" w14:textId="0DFB1F68" w:rsidR="00D06668" w:rsidRPr="00F40E31" w:rsidRDefault="00A66DD1" w:rsidP="00F40E31">
      <w:pPr>
        <w:rPr>
          <w:b/>
        </w:rPr>
      </w:pPr>
      <w:r w:rsidRPr="00F86173">
        <w:rPr>
          <w:color w:val="000000" w:themeColor="text1"/>
        </w:rPr>
        <w:t xml:space="preserve">Future research </w:t>
      </w:r>
      <w:r w:rsidR="00E93B65">
        <w:rPr>
          <w:color w:val="000000" w:themeColor="text1"/>
        </w:rPr>
        <w:t>might</w:t>
      </w:r>
      <w:r w:rsidR="00F86173">
        <w:rPr>
          <w:color w:val="000000" w:themeColor="text1"/>
        </w:rPr>
        <w:t xml:space="preserve">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The timing of exposure</w:t>
      </w:r>
      <w:r w:rsidR="00810948">
        <w:rPr>
          <w:color w:val="000000" w:themeColor="text1"/>
        </w:rPr>
        <w:t xml:space="preserve"> </w:t>
      </w:r>
      <w:r w:rsidR="00C63846">
        <w:rPr>
          <w:color w:val="000000" w:themeColor="text1"/>
        </w:rPr>
        <w:t xml:space="preserve">will also be an important </w:t>
      </w:r>
      <w:r w:rsidR="00DD0141">
        <w:rPr>
          <w:color w:val="000000" w:themeColor="text1"/>
        </w:rPr>
        <w:t>study route</w:t>
      </w:r>
      <w:r w:rsidR="00C63846">
        <w:rPr>
          <w:color w:val="000000" w:themeColor="text1"/>
        </w:rPr>
        <w:t xml:space="preserve">. </w:t>
      </w:r>
      <w:r w:rsidR="000F7290">
        <w:rPr>
          <w:color w:val="000000" w:themeColor="text1"/>
        </w:rPr>
        <w:t>ALS is projected to increase in prevalence over the next few decades all over the world</w:t>
      </w:r>
      <w:r w:rsidR="00AA66DE">
        <w:rPr>
          <w:color w:val="000000" w:themeColor="text1"/>
        </w:rPr>
        <w:t>.</w:t>
      </w:r>
      <w:r w:rsidR="00AA66DE" w:rsidRPr="00BE40FA">
        <w:rPr>
          <w:color w:val="000000" w:themeColor="text1"/>
        </w:rPr>
        <w:fldChar w:fldCharType="begin"/>
      </w:r>
      <w:r w:rsidR="00F63D77">
        <w:rPr>
          <w:color w:val="000000" w:themeColor="text1"/>
        </w:rPr>
        <w:instrText xml:space="preserve"> ADDIN ZOTERO_ITEM CSL_CITATION {"citationID":"Nk8XN46w","properties":{"formattedCitation":"\\super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BE40FA">
        <w:rPr>
          <w:color w:val="000000" w:themeColor="text1"/>
        </w:rPr>
        <w:fldChar w:fldCharType="separate"/>
      </w:r>
      <w:r w:rsidR="00AA66DE" w:rsidRPr="00BE40FA">
        <w:rPr>
          <w:color w:val="000000"/>
          <w:vertAlign w:val="superscript"/>
        </w:rPr>
        <w:t>4</w:t>
      </w:r>
      <w:r w:rsidR="00AA66DE" w:rsidRPr="00BE40FA">
        <w:rPr>
          <w:color w:val="000000" w:themeColor="text1"/>
        </w:rPr>
        <w:fldChar w:fldCharType="end"/>
      </w:r>
      <w:r w:rsidR="000F7290">
        <w:rPr>
          <w:color w:val="000000" w:themeColor="text1"/>
        </w:rPr>
        <w:t xml:space="preserve"> </w:t>
      </w:r>
      <w:r w:rsidR="00AA66DE">
        <w:rPr>
          <w:color w:val="000000" w:themeColor="text1"/>
        </w:rPr>
        <w:t>U</w:t>
      </w:r>
      <w:r w:rsidR="0001625D">
        <w:rPr>
          <w:color w:val="000000" w:themeColor="text1"/>
        </w:rPr>
        <w:t xml:space="preserve">nderstanding </w:t>
      </w:r>
      <w:r w:rsidR="00AA66DE">
        <w:rPr>
          <w:color w:val="000000" w:themeColor="text1"/>
        </w:rPr>
        <w:t>ALS</w:t>
      </w:r>
      <w:r w:rsidR="0001625D">
        <w:rPr>
          <w:color w:val="000000" w:themeColor="text1"/>
        </w:rPr>
        <w:t xml:space="preserve"> pathogenesis </w:t>
      </w:r>
      <w:r w:rsidR="00546D14">
        <w:rPr>
          <w:color w:val="000000" w:themeColor="text1"/>
        </w:rPr>
        <w:t xml:space="preserve">and identifying modifiable risk factors </w:t>
      </w:r>
      <w:r w:rsidR="0001625D">
        <w:rPr>
          <w:color w:val="000000" w:themeColor="text1"/>
        </w:rPr>
        <w:t xml:space="preserve">is critical for preventive </w:t>
      </w:r>
      <w:r w:rsidR="00E700AD">
        <w:rPr>
          <w:color w:val="000000" w:themeColor="text1"/>
        </w:rPr>
        <w:t>action</w:t>
      </w:r>
      <w:r w:rsidR="00464CA7">
        <w:rPr>
          <w:color w:val="000000" w:themeColor="text1"/>
        </w:rPr>
        <w:t xml:space="preserve">. </w:t>
      </w:r>
      <w:r w:rsidR="00D06668">
        <w:rPr>
          <w:b/>
          <w:color w:val="000000" w:themeColor="text1"/>
        </w:rPr>
        <w:br w:type="page"/>
      </w:r>
    </w:p>
    <w:p w14:paraId="50E428F5" w14:textId="44752957" w:rsidR="00E93776" w:rsidRPr="00BE40FA" w:rsidRDefault="008A2D8E" w:rsidP="00042EDE">
      <w:pPr>
        <w:rPr>
          <w:b/>
          <w:bCs/>
        </w:rPr>
      </w:pPr>
      <w:r w:rsidRPr="00BE40FA">
        <w:rPr>
          <w:b/>
          <w:bCs/>
        </w:rPr>
        <w:lastRenderedPageBreak/>
        <w:t>Acknowledgements</w:t>
      </w:r>
    </w:p>
    <w:p w14:paraId="1151B8F5" w14:textId="7F570302" w:rsidR="008A2D8E" w:rsidRPr="00BE40FA" w:rsidRDefault="008A2D8E" w:rsidP="00042EDE">
      <w:pPr>
        <w:rPr>
          <w:b/>
          <w:bCs/>
        </w:rPr>
      </w:pPr>
    </w:p>
    <w:p w14:paraId="1BCB9EE8" w14:textId="77777777" w:rsidR="008A2D8E" w:rsidRPr="00BE40FA" w:rsidRDefault="008A2D8E" w:rsidP="00042EDE">
      <w:r w:rsidRPr="00BE40FA">
        <w:rPr>
          <w:b/>
        </w:rPr>
        <w:t>Author contributions</w:t>
      </w:r>
      <w:r w:rsidRPr="00BE40FA">
        <w:t>: Dr Parks had full access to all of the data in the study and takes responsibility for the integrity of the data and the accuracy of the data analysis.</w:t>
      </w:r>
    </w:p>
    <w:p w14:paraId="6D9BED44" w14:textId="11BA6F05" w:rsidR="008A2D8E" w:rsidRPr="00BE40FA" w:rsidRDefault="008A2D8E" w:rsidP="00042EDE">
      <w:r w:rsidRPr="00BE40FA">
        <w:rPr>
          <w:i/>
          <w:iCs/>
        </w:rPr>
        <w:t>Study concept and design:</w:t>
      </w:r>
      <w:r w:rsidRPr="00BE40FA">
        <w:t xml:space="preserve"> Parks, Kioumourtzoglou</w:t>
      </w:r>
      <w:r w:rsidR="004C233F">
        <w:t>, Weisskopf, Hansen</w:t>
      </w:r>
      <w:r w:rsidR="008D7F5C">
        <w:t>, Goldsmith</w:t>
      </w:r>
      <w:r w:rsidRPr="00BE40FA">
        <w:t>.</w:t>
      </w:r>
    </w:p>
    <w:p w14:paraId="11EA3262" w14:textId="0F502869" w:rsidR="008A2D8E" w:rsidRPr="00BE40FA" w:rsidRDefault="008A2D8E" w:rsidP="00042EDE">
      <w:r w:rsidRPr="00BE40FA">
        <w:rPr>
          <w:i/>
        </w:rPr>
        <w:t>Acquisition, analysis, or interpretation of the data:</w:t>
      </w:r>
      <w:r w:rsidRPr="00BE40FA">
        <w:t xml:space="preserve"> </w:t>
      </w:r>
      <w:r w:rsidR="008A09DA" w:rsidRPr="00BE40FA">
        <w:t>Parks, Kioumourtzoglou</w:t>
      </w:r>
      <w:r w:rsidR="00272CD1" w:rsidRPr="00BE40FA">
        <w:t xml:space="preserve">, </w:t>
      </w:r>
      <w:r w:rsidR="00F63D77" w:rsidRPr="00BE40FA">
        <w:t>Nunez</w:t>
      </w:r>
      <w:r w:rsidR="00F63D77">
        <w:t xml:space="preserve">, </w:t>
      </w:r>
      <w:proofErr w:type="spellStart"/>
      <w:r w:rsidR="000B73E5">
        <w:t>Balalian</w:t>
      </w:r>
      <w:proofErr w:type="spellEnd"/>
      <w:r w:rsidR="008A09DA" w:rsidRPr="00BE40FA">
        <w:t>,</w:t>
      </w:r>
      <w:r w:rsidR="00DB0C55">
        <w:t xml:space="preserve"> </w:t>
      </w:r>
      <w:r w:rsidR="00E63147" w:rsidRPr="00BE40FA">
        <w:t xml:space="preserve">Hansen, </w:t>
      </w:r>
      <w:proofErr w:type="spellStart"/>
      <w:r w:rsidR="00E63147" w:rsidRPr="00BE40FA">
        <w:t>Ketzel</w:t>
      </w:r>
      <w:proofErr w:type="spellEnd"/>
      <w:r w:rsidR="00C24640" w:rsidRPr="00BE40FA">
        <w:t>,</w:t>
      </w:r>
      <w:r w:rsidR="000B6C8B">
        <w:t xml:space="preserve"> Khan, Brandt,</w:t>
      </w:r>
      <w:r w:rsidR="00C24640" w:rsidRPr="00BE40FA">
        <w:t xml:space="preserve"> </w:t>
      </w:r>
      <w:r w:rsidR="00344A21" w:rsidRPr="00BE40FA">
        <w:rPr>
          <w:bCs/>
          <w:color w:val="000000" w:themeColor="text1"/>
        </w:rPr>
        <w:t>Weisskopf</w:t>
      </w:r>
      <w:r w:rsidR="002611C2" w:rsidRPr="00BE40FA">
        <w:t>.</w:t>
      </w:r>
    </w:p>
    <w:p w14:paraId="609B83A2" w14:textId="77777777" w:rsidR="008A2D8E" w:rsidRPr="00BE40FA" w:rsidRDefault="008A2D8E" w:rsidP="00042EDE">
      <w:pPr>
        <w:rPr>
          <w:i/>
        </w:rPr>
      </w:pPr>
      <w:r w:rsidRPr="00BE40FA">
        <w:rPr>
          <w:i/>
        </w:rPr>
        <w:t xml:space="preserve">Drafting of the manuscript: </w:t>
      </w:r>
      <w:r w:rsidRPr="00BE40FA">
        <w:rPr>
          <w:iCs/>
        </w:rPr>
        <w:t>Parks, Kioumourtzoglou.</w:t>
      </w:r>
    </w:p>
    <w:p w14:paraId="4915DA3B" w14:textId="7BCF7DAF" w:rsidR="008A2D8E" w:rsidRPr="00BE40FA" w:rsidRDefault="008A2D8E" w:rsidP="00042EDE">
      <w:r w:rsidRPr="00BE40FA">
        <w:rPr>
          <w:i/>
        </w:rPr>
        <w:t xml:space="preserve">Critical revision of the manuscript for important intellectual content: </w:t>
      </w:r>
      <w:r w:rsidR="0085504A">
        <w:rPr>
          <w:iCs/>
        </w:rPr>
        <w:t xml:space="preserve">Nunez, </w:t>
      </w:r>
      <w:proofErr w:type="spellStart"/>
      <w:r w:rsidR="0085504A">
        <w:t>Balalian</w:t>
      </w:r>
      <w:proofErr w:type="spellEnd"/>
      <w:r w:rsidR="0085504A">
        <w:rPr>
          <w:iCs/>
        </w:rPr>
        <w:t xml:space="preserve">, </w:t>
      </w:r>
      <w:r w:rsidR="00F50EA5">
        <w:rPr>
          <w:iCs/>
        </w:rPr>
        <w:t>Gibson,</w:t>
      </w:r>
      <w:r w:rsidR="0085504A">
        <w:rPr>
          <w:iCs/>
        </w:rPr>
        <w:t xml:space="preserve"> </w:t>
      </w:r>
      <w:r w:rsidR="00C31081">
        <w:rPr>
          <w:iCs/>
        </w:rPr>
        <w:t xml:space="preserve">Hansen, </w:t>
      </w:r>
      <w:proofErr w:type="spellStart"/>
      <w:r w:rsidR="00C31081">
        <w:rPr>
          <w:iCs/>
        </w:rPr>
        <w:t>Raaashou</w:t>
      </w:r>
      <w:proofErr w:type="spellEnd"/>
      <w:r w:rsidR="00C31081">
        <w:rPr>
          <w:iCs/>
        </w:rPr>
        <w:t xml:space="preserve">-Nielsen, </w:t>
      </w:r>
      <w:proofErr w:type="spellStart"/>
      <w:r w:rsidR="00C31081">
        <w:rPr>
          <w:iCs/>
        </w:rPr>
        <w:t>Ketzel</w:t>
      </w:r>
      <w:proofErr w:type="spellEnd"/>
      <w:r w:rsidR="00C31081">
        <w:rPr>
          <w:iCs/>
        </w:rPr>
        <w:t>, Khan,</w:t>
      </w:r>
      <w:r w:rsidR="000B6C8B">
        <w:rPr>
          <w:iCs/>
        </w:rPr>
        <w:t xml:space="preserve"> Brandt,</w:t>
      </w:r>
      <w:r w:rsidR="00C31081">
        <w:rPr>
          <w:iCs/>
        </w:rPr>
        <w:t xml:space="preserve"> Vermeulen, Peters,</w:t>
      </w:r>
      <w:r w:rsidR="007D3565">
        <w:rPr>
          <w:iCs/>
        </w:rPr>
        <w:t xml:space="preserve"> Goldsmith,</w:t>
      </w:r>
      <w:r w:rsidR="00C31081">
        <w:rPr>
          <w:iCs/>
        </w:rPr>
        <w:t xml:space="preserve"> Re,</w:t>
      </w:r>
      <w:r w:rsidR="000672E8">
        <w:rPr>
          <w:iCs/>
        </w:rPr>
        <w:t xml:space="preserve"> </w:t>
      </w:r>
      <w:r w:rsidR="00C31081">
        <w:rPr>
          <w:iCs/>
        </w:rPr>
        <w:t>Weisskopf.</w:t>
      </w:r>
    </w:p>
    <w:p w14:paraId="6661F75A" w14:textId="215E1710" w:rsidR="008A2D8E" w:rsidRPr="00BE40FA" w:rsidRDefault="008A2D8E" w:rsidP="00042EDE">
      <w:r w:rsidRPr="00BE40FA">
        <w:rPr>
          <w:i/>
        </w:rPr>
        <w:t>Statistical analysis:</w:t>
      </w:r>
      <w:r w:rsidRPr="00BE40FA">
        <w:t xml:space="preserve"> Parks, Kioumourtzoglou</w:t>
      </w:r>
      <w:r w:rsidR="00BA73E2">
        <w:t>, Goldsmith</w:t>
      </w:r>
      <w:r w:rsidRPr="00BE40FA">
        <w:t>.</w:t>
      </w:r>
    </w:p>
    <w:p w14:paraId="575B2371" w14:textId="5192BB91" w:rsidR="008A2D8E" w:rsidRPr="00BE40FA" w:rsidRDefault="008A2D8E" w:rsidP="00042EDE">
      <w:r w:rsidRPr="00BE40FA">
        <w:rPr>
          <w:i/>
        </w:rPr>
        <w:t>Obtained funding</w:t>
      </w:r>
      <w:r w:rsidRPr="00BE40FA">
        <w:t>: Kioumourtzoglo</w:t>
      </w:r>
      <w:r w:rsidR="00A16576" w:rsidRPr="00BE40FA">
        <w:t>u</w:t>
      </w:r>
      <w:r w:rsidRPr="00BE40FA">
        <w:t>.</w:t>
      </w:r>
    </w:p>
    <w:p w14:paraId="5E6B8788" w14:textId="390964FE" w:rsidR="008A2D8E" w:rsidRPr="00BE40FA" w:rsidRDefault="008A2D8E" w:rsidP="00042EDE">
      <w:r w:rsidRPr="00BE40FA">
        <w:rPr>
          <w:i/>
        </w:rPr>
        <w:t>Administrative, technical, or material support:</w:t>
      </w:r>
      <w:r w:rsidRPr="00BE40FA">
        <w:t xml:space="preserve"> </w:t>
      </w:r>
      <w:r w:rsidR="004D6226">
        <w:t>Parks</w:t>
      </w:r>
      <w:r w:rsidR="00454159">
        <w:t>, Nunez</w:t>
      </w:r>
      <w:r w:rsidR="004D6226">
        <w:t xml:space="preserve">, </w:t>
      </w:r>
      <w:proofErr w:type="spellStart"/>
      <w:r w:rsidR="000B73E5">
        <w:t>Balalian</w:t>
      </w:r>
      <w:proofErr w:type="spellEnd"/>
      <w:r w:rsidR="00DA733F">
        <w:t>.</w:t>
      </w:r>
    </w:p>
    <w:p w14:paraId="5E3B524F" w14:textId="24C493E0" w:rsidR="008A2D8E" w:rsidRPr="00BE40FA" w:rsidRDefault="008A2D8E" w:rsidP="00042EDE">
      <w:r w:rsidRPr="00BE40FA">
        <w:rPr>
          <w:i/>
        </w:rPr>
        <w:t>Study Supervision</w:t>
      </w:r>
      <w:r w:rsidRPr="00BE40FA">
        <w:t>: Kioumourtzoglou.</w:t>
      </w:r>
    </w:p>
    <w:p w14:paraId="42E5E1C7" w14:textId="77777777" w:rsidR="008A2D8E" w:rsidRPr="00BE40FA" w:rsidRDefault="008A2D8E" w:rsidP="00042EDE">
      <w:pPr>
        <w:rPr>
          <w:b/>
          <w:bCs/>
        </w:rPr>
      </w:pPr>
    </w:p>
    <w:p w14:paraId="2DEB2C13" w14:textId="2732F682" w:rsidR="005E6CFE" w:rsidRPr="00BE40FA" w:rsidRDefault="00854DC7" w:rsidP="00042EDE">
      <w:pPr>
        <w:pStyle w:val="Acknowledgement"/>
        <w:spacing w:before="0"/>
        <w:ind w:left="0" w:firstLine="0"/>
        <w:rPr>
          <w:bCs/>
        </w:rPr>
      </w:pPr>
      <w:r w:rsidRPr="00BE40FA">
        <w:rPr>
          <w:b/>
        </w:rPr>
        <w:t xml:space="preserve">Conflict of interest disclosures: </w:t>
      </w:r>
      <w:r w:rsidRPr="00BE40FA">
        <w:rPr>
          <w:bCs/>
        </w:rPr>
        <w:t>None reported.</w:t>
      </w:r>
    </w:p>
    <w:p w14:paraId="66014F91" w14:textId="77777777" w:rsidR="005E6CFE" w:rsidRPr="00BE40FA" w:rsidRDefault="005E6CFE" w:rsidP="00042EDE"/>
    <w:p w14:paraId="3B0767F3" w14:textId="0747E3B2" w:rsidR="00166A28" w:rsidRDefault="005E6CFE" w:rsidP="00042EDE">
      <w:r w:rsidRPr="00BE40FA">
        <w:rPr>
          <w:b/>
          <w:bCs/>
        </w:rPr>
        <w:t>Funding/Support:</w:t>
      </w:r>
      <w:r w:rsidRPr="00BE40FA">
        <w:t xml:space="preserve"> </w:t>
      </w:r>
      <w:r w:rsidR="00E93776" w:rsidRPr="00BE40FA">
        <w:t>Robbie M Parks was partially supported by the Earth Institute post-doctoral research fellowship at Columbia University. Funding was also provided by the National Institute of Environmental Health Sciences (NIEHS) grants R01 ES030616, R01 ES028805, R01 AG066793, R21 ES028472, P30 ES009089</w:t>
      </w:r>
      <w:r w:rsidR="007B5B1D">
        <w:t>,</w:t>
      </w:r>
      <w:r w:rsidR="002F4741">
        <w:t xml:space="preserve"> and </w:t>
      </w:r>
      <w:r w:rsidR="00803629" w:rsidRPr="00BE40FA">
        <w:t>P30 ES000002</w:t>
      </w:r>
      <w:r w:rsidR="006B4CEC" w:rsidRPr="00BE40FA">
        <w:t>.</w:t>
      </w:r>
    </w:p>
    <w:p w14:paraId="442FADB4" w14:textId="77777777" w:rsidR="00166A28" w:rsidRDefault="00166A28" w:rsidP="00042EDE"/>
    <w:p w14:paraId="63359820" w14:textId="43E718E1" w:rsidR="00E93776" w:rsidRPr="00BE40FA" w:rsidRDefault="00166A28" w:rsidP="00042EDE">
      <w:pPr>
        <w:rPr>
          <w:b/>
        </w:rPr>
      </w:pPr>
      <w:r w:rsidRPr="00590986">
        <w:rPr>
          <w:rFonts w:eastAsiaTheme="majorEastAsia" w:cs="Arial"/>
          <w:b/>
        </w:rPr>
        <w:lastRenderedPageBreak/>
        <w:t>Role of the Funder/Sponsor:</w:t>
      </w:r>
      <w:r w:rsidRPr="00590986">
        <w:rPr>
          <w:rFonts w:eastAsiaTheme="majorEastAsia" w:cs="Arial"/>
        </w:rPr>
        <w:t xml:space="preserve"> </w:t>
      </w:r>
      <w:r w:rsidRPr="00590986">
        <w:rPr>
          <w:rFonts w:cs="Arial"/>
        </w:rPr>
        <w:t>The funders had no role in the design and conduct of the study; collection, management, analysis, and interpretation of the data; preparation, review, or approval of the manuscript; and decision to submit the manuscript for publication.</w:t>
      </w:r>
      <w:r w:rsidR="00E93776" w:rsidRPr="00BE40FA">
        <w:rPr>
          <w:b/>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627DA12F" w14:textId="77777777" w:rsidR="00AB2B98" w:rsidRPr="00AB2B98" w:rsidRDefault="00A95DD5" w:rsidP="00AB2B98">
      <w:pPr>
        <w:pStyle w:val="Bibliography"/>
      </w:pPr>
      <w:r w:rsidRPr="00BE40FA">
        <w:rPr>
          <w:b/>
        </w:rPr>
        <w:fldChar w:fldCharType="begin"/>
      </w:r>
      <w:r w:rsidR="00AB2B98">
        <w:rPr>
          <w:b/>
        </w:rPr>
        <w:instrText xml:space="preserve"> ADDIN ZOTERO_BIBL {"uncited":[],"omitted":[],"custom":[]} CSL_BIBLIOGRAPHY </w:instrText>
      </w:r>
      <w:r w:rsidRPr="00BE40FA">
        <w:rPr>
          <w:b/>
        </w:rPr>
        <w:fldChar w:fldCharType="separate"/>
      </w:r>
      <w:r w:rsidR="00AB2B98" w:rsidRPr="00AB2B98">
        <w:t xml:space="preserve">1. </w:t>
      </w:r>
      <w:r w:rsidR="00AB2B98" w:rsidRPr="00AB2B98">
        <w:tab/>
        <w:t xml:space="preserve">Rowland LP, Shneider NA. Amyotrophic lateral sclerosis. </w:t>
      </w:r>
      <w:r w:rsidR="00AB2B98" w:rsidRPr="00AB2B98">
        <w:rPr>
          <w:i/>
          <w:iCs/>
        </w:rPr>
        <w:t>New England Journal of Medicine</w:t>
      </w:r>
      <w:r w:rsidR="00AB2B98" w:rsidRPr="00AB2B98">
        <w:t>. 2001;344(22):1688-1700.</w:t>
      </w:r>
    </w:p>
    <w:p w14:paraId="089D7FD0" w14:textId="77777777" w:rsidR="00AB2B98" w:rsidRPr="00AB2B98" w:rsidRDefault="00AB2B98" w:rsidP="00AB2B98">
      <w:pPr>
        <w:pStyle w:val="Bibliography"/>
      </w:pPr>
      <w:r w:rsidRPr="00AB2B98">
        <w:t xml:space="preserve">2. </w:t>
      </w:r>
      <w:r w:rsidRPr="00AB2B98">
        <w:tab/>
        <w:t xml:space="preserve">Chio A, Logroscino G, Hardiman O, et al. Prognostic factors in ALS: A critical review. </w:t>
      </w:r>
      <w:r w:rsidRPr="00AB2B98">
        <w:rPr>
          <w:i/>
          <w:iCs/>
        </w:rPr>
        <w:t>Amyotrophic Lateral Sclerosis</w:t>
      </w:r>
      <w:r w:rsidRPr="00AB2B98">
        <w:t>. 2009;10(5-6):310-323.</w:t>
      </w:r>
    </w:p>
    <w:p w14:paraId="1D3D0C15" w14:textId="77777777" w:rsidR="00AB2B98" w:rsidRPr="00AB2B98" w:rsidRDefault="00AB2B98" w:rsidP="00AB2B98">
      <w:pPr>
        <w:pStyle w:val="Bibliography"/>
      </w:pPr>
      <w:r w:rsidRPr="00AB2B98">
        <w:t xml:space="preserve">3. </w:t>
      </w:r>
      <w:r w:rsidRPr="00AB2B98">
        <w:tab/>
        <w:t xml:space="preserve">Mitchell JD, Borasio GD. Amyotrophic lateral sclerosis. </w:t>
      </w:r>
      <w:r w:rsidRPr="00AB2B98">
        <w:rPr>
          <w:i/>
          <w:iCs/>
        </w:rPr>
        <w:t>The Lancet</w:t>
      </w:r>
      <w:r w:rsidRPr="00AB2B98">
        <w:t>. 2007;369(9578):2031-2041.</w:t>
      </w:r>
    </w:p>
    <w:p w14:paraId="4A0539FA" w14:textId="77777777" w:rsidR="00AB2B98" w:rsidRPr="00AB2B98" w:rsidRDefault="00AB2B98" w:rsidP="00AB2B98">
      <w:pPr>
        <w:pStyle w:val="Bibliography"/>
      </w:pPr>
      <w:r w:rsidRPr="00AB2B98">
        <w:t xml:space="preserve">4. </w:t>
      </w:r>
      <w:r w:rsidRPr="00AB2B98">
        <w:tab/>
        <w:t xml:space="preserve">Arthur KC, Calvo A, Price TR, Geiger JT, Chio A, Traynor BJ. Projected increase in amyotrophic lateral sclerosis from 2015 to 2040. </w:t>
      </w:r>
      <w:r w:rsidRPr="00AB2B98">
        <w:rPr>
          <w:i/>
          <w:iCs/>
        </w:rPr>
        <w:t>Nature Communications</w:t>
      </w:r>
      <w:r w:rsidRPr="00AB2B98">
        <w:t>. 2016;7(1):1-6.</w:t>
      </w:r>
    </w:p>
    <w:p w14:paraId="458DF613" w14:textId="77777777" w:rsidR="00AB2B98" w:rsidRPr="00AB2B98" w:rsidRDefault="00AB2B98" w:rsidP="00AB2B98">
      <w:pPr>
        <w:pStyle w:val="Bibliography"/>
      </w:pPr>
      <w:r w:rsidRPr="00AB2B98">
        <w:t xml:space="preserve">5. </w:t>
      </w:r>
      <w:r w:rsidRPr="00AB2B98">
        <w:tab/>
        <w:t xml:space="preserve">Al-Chalabi A, Hardiman O. The epidemiology of ALS: A conspiracy of genes, environment and time. </w:t>
      </w:r>
      <w:r w:rsidRPr="00AB2B98">
        <w:rPr>
          <w:i/>
          <w:iCs/>
        </w:rPr>
        <w:t>Nature Reviews Neurology</w:t>
      </w:r>
      <w:r w:rsidRPr="00AB2B98">
        <w:t>. 2013;9(11):617-628.</w:t>
      </w:r>
    </w:p>
    <w:p w14:paraId="722610F7" w14:textId="77777777" w:rsidR="00AB2B98" w:rsidRPr="00AB2B98" w:rsidRDefault="00AB2B98" w:rsidP="00AB2B98">
      <w:pPr>
        <w:pStyle w:val="Bibliography"/>
      </w:pPr>
      <w:r w:rsidRPr="00AB2B98">
        <w:t xml:space="preserve">6. </w:t>
      </w:r>
      <w:r w:rsidRPr="00AB2B98">
        <w:tab/>
        <w:t xml:space="preserve">Hardiman O, Al-Chalabi A, Chio A, et al. Amyotrophic lateral sclerosis. </w:t>
      </w:r>
      <w:r w:rsidRPr="00AB2B98">
        <w:rPr>
          <w:i/>
          <w:iCs/>
        </w:rPr>
        <w:t>Nature reviews Disease primers</w:t>
      </w:r>
      <w:r w:rsidRPr="00AB2B98">
        <w:t>. 2017;3(1):1-19.</w:t>
      </w:r>
    </w:p>
    <w:p w14:paraId="3965BA4F" w14:textId="77777777" w:rsidR="00AB2B98" w:rsidRPr="00AB2B98" w:rsidRDefault="00AB2B98" w:rsidP="00AB2B98">
      <w:pPr>
        <w:pStyle w:val="Bibliography"/>
      </w:pPr>
      <w:r w:rsidRPr="00AB2B98">
        <w:t xml:space="preserve">7. </w:t>
      </w:r>
      <w:r w:rsidRPr="00AB2B98">
        <w:tab/>
        <w:t xml:space="preserve">Oskarsson B, Horton DK, Mitsumoto H. Potential environmental factors in amyotrophic lateral sclerosis. </w:t>
      </w:r>
      <w:r w:rsidRPr="00AB2B98">
        <w:rPr>
          <w:i/>
          <w:iCs/>
        </w:rPr>
        <w:t>Neurologic Clinics</w:t>
      </w:r>
      <w:r w:rsidRPr="00AB2B98">
        <w:t>. 2015;33(4):877-888.</w:t>
      </w:r>
    </w:p>
    <w:p w14:paraId="0EA935CE" w14:textId="77777777" w:rsidR="00AB2B98" w:rsidRPr="00AB2B98" w:rsidRDefault="00AB2B98" w:rsidP="00AB2B98">
      <w:pPr>
        <w:pStyle w:val="Bibliography"/>
      </w:pPr>
      <w:r w:rsidRPr="00AB2B98">
        <w:t xml:space="preserve">8. </w:t>
      </w:r>
      <w:r w:rsidRPr="00AB2B98">
        <w:tab/>
        <w:t xml:space="preserve">Longinetti E, Fang F. Epidemiology of amyotrophic lateral sclerosis: An update of recent literature. </w:t>
      </w:r>
      <w:r w:rsidRPr="00AB2B98">
        <w:rPr>
          <w:i/>
          <w:iCs/>
        </w:rPr>
        <w:t>Current Opinion In Neurology</w:t>
      </w:r>
      <w:r w:rsidRPr="00AB2B98">
        <w:t>. 2019;32(5):771.</w:t>
      </w:r>
    </w:p>
    <w:p w14:paraId="0C81CFCB" w14:textId="77777777" w:rsidR="00AB2B98" w:rsidRPr="00AB2B98" w:rsidRDefault="00AB2B98" w:rsidP="00AB2B98">
      <w:pPr>
        <w:pStyle w:val="Bibliography"/>
      </w:pPr>
      <w:r w:rsidRPr="00AB2B98">
        <w:t xml:space="preserve">9. </w:t>
      </w:r>
      <w:r w:rsidRPr="00AB2B98">
        <w:tab/>
        <w:t xml:space="preserve">Dominici F, Peng RD, Bell ML, et al. Fine particulate air pollution and hospital admission for cardiovascular and respiratory diseases. </w:t>
      </w:r>
      <w:r w:rsidRPr="00AB2B98">
        <w:rPr>
          <w:i/>
          <w:iCs/>
        </w:rPr>
        <w:t>JAMA</w:t>
      </w:r>
      <w:r w:rsidRPr="00AB2B98">
        <w:t>. 2006;295(10):1127-1134.</w:t>
      </w:r>
    </w:p>
    <w:p w14:paraId="6B0D5BCF" w14:textId="77777777" w:rsidR="00AB2B98" w:rsidRPr="00AB2B98" w:rsidRDefault="00AB2B98" w:rsidP="00AB2B98">
      <w:pPr>
        <w:pStyle w:val="Bibliography"/>
      </w:pPr>
      <w:r w:rsidRPr="00AB2B98">
        <w:t xml:space="preserve">10. </w:t>
      </w:r>
      <w:r w:rsidRPr="00AB2B98">
        <w:tab/>
        <w:t xml:space="preserve">Bennett JE, Tamura-Wicks H, Parks RM, et al. Particulate matter air pollution and national and county life expectancy loss in the USA: A spatiotemporal analysis. </w:t>
      </w:r>
      <w:r w:rsidRPr="00AB2B98">
        <w:rPr>
          <w:i/>
          <w:iCs/>
        </w:rPr>
        <w:t>PLOS Medicine</w:t>
      </w:r>
      <w:r w:rsidRPr="00AB2B98">
        <w:t>. 2019;16(7):e1002856. doi:10.1371/journal.pmed.1002856</w:t>
      </w:r>
    </w:p>
    <w:p w14:paraId="7A8815D2" w14:textId="77777777" w:rsidR="00AB2B98" w:rsidRPr="00AB2B98" w:rsidRDefault="00AB2B98" w:rsidP="00AB2B98">
      <w:pPr>
        <w:pStyle w:val="Bibliography"/>
      </w:pPr>
      <w:r w:rsidRPr="00AB2B98">
        <w:t xml:space="preserve">11. </w:t>
      </w:r>
      <w:r w:rsidRPr="00AB2B98">
        <w:tab/>
        <w:t xml:space="preserve">Schwartz J. Particulate air pollution and chronic respiratory disease. </w:t>
      </w:r>
      <w:r w:rsidRPr="00AB2B98">
        <w:rPr>
          <w:i/>
          <w:iCs/>
        </w:rPr>
        <w:t>Environmental Research</w:t>
      </w:r>
      <w:r w:rsidRPr="00AB2B98">
        <w:t>. 1993;62(1):7-13.</w:t>
      </w:r>
    </w:p>
    <w:p w14:paraId="51BA22C8" w14:textId="77777777" w:rsidR="00AB2B98" w:rsidRPr="00AB2B98" w:rsidRDefault="00AB2B98" w:rsidP="00AB2B98">
      <w:pPr>
        <w:pStyle w:val="Bibliography"/>
      </w:pPr>
      <w:r w:rsidRPr="00AB2B98">
        <w:t xml:space="preserve">12. </w:t>
      </w:r>
      <w:r w:rsidRPr="00AB2B98">
        <w:tab/>
        <w:t xml:space="preserve">Schwartz J. The distributed lag between air pollution and daily deaths. </w:t>
      </w:r>
      <w:r w:rsidRPr="00AB2B98">
        <w:rPr>
          <w:i/>
          <w:iCs/>
        </w:rPr>
        <w:t>Epidemiology</w:t>
      </w:r>
      <w:r w:rsidRPr="00AB2B98">
        <w:t>. 2000;11(3):320-326.</w:t>
      </w:r>
    </w:p>
    <w:p w14:paraId="6CD5387B" w14:textId="77777777" w:rsidR="00AB2B98" w:rsidRPr="00AB2B98" w:rsidRDefault="00AB2B98" w:rsidP="00AB2B98">
      <w:pPr>
        <w:pStyle w:val="Bibliography"/>
      </w:pPr>
      <w:r w:rsidRPr="00AB2B98">
        <w:t xml:space="preserve">13. </w:t>
      </w:r>
      <w:r w:rsidRPr="00AB2B98">
        <w:tab/>
        <w:t xml:space="preserve">Brook RD, Rajagopalan S, Pope III CA, et al. Particulate matter air pollution and cardiovascular disease: An update to the scientific statement from the American Heart Association. </w:t>
      </w:r>
      <w:r w:rsidRPr="00AB2B98">
        <w:rPr>
          <w:i/>
          <w:iCs/>
        </w:rPr>
        <w:t>Circulation</w:t>
      </w:r>
      <w:r w:rsidRPr="00AB2B98">
        <w:t>. 2010;121(21):2331-2378.</w:t>
      </w:r>
    </w:p>
    <w:p w14:paraId="4AE4C11E" w14:textId="77777777" w:rsidR="00AB2B98" w:rsidRPr="00AB2B98" w:rsidRDefault="00AB2B98" w:rsidP="00AB2B98">
      <w:pPr>
        <w:pStyle w:val="Bibliography"/>
      </w:pPr>
      <w:r w:rsidRPr="00AB2B98">
        <w:t xml:space="preserve">14. </w:t>
      </w:r>
      <w:r w:rsidRPr="00AB2B98">
        <w:tab/>
        <w:t xml:space="preserve">Dockery DW, Pope CA, Xu X, et al. An association between air pollution and mortality in six U.S. cities. </w:t>
      </w:r>
      <w:r w:rsidRPr="00AB2B98">
        <w:rPr>
          <w:i/>
          <w:iCs/>
        </w:rPr>
        <w:t>New England Journal of Medicine</w:t>
      </w:r>
      <w:r w:rsidRPr="00AB2B98">
        <w:t>. 1993;329(24):1753-1759. doi:10.1056/NEJM199312093292401</w:t>
      </w:r>
    </w:p>
    <w:p w14:paraId="44D16E3F" w14:textId="77777777" w:rsidR="00AB2B98" w:rsidRPr="00AB2B98" w:rsidRDefault="00AB2B98" w:rsidP="00AB2B98">
      <w:pPr>
        <w:pStyle w:val="Bibliography"/>
      </w:pPr>
      <w:r w:rsidRPr="00AB2B98">
        <w:lastRenderedPageBreak/>
        <w:t xml:space="preserve">15. </w:t>
      </w:r>
      <w:r w:rsidRPr="00AB2B98">
        <w:tab/>
        <w:t xml:space="preserve">Block ML, Elder A, Auten RL, et al. The outdoor air pollution and brain health workshop. </w:t>
      </w:r>
      <w:r w:rsidRPr="00AB2B98">
        <w:rPr>
          <w:i/>
          <w:iCs/>
        </w:rPr>
        <w:t>Neurotoxicology</w:t>
      </w:r>
      <w:r w:rsidRPr="00AB2B98">
        <w:t>. 2012;33(5):972-984.</w:t>
      </w:r>
    </w:p>
    <w:p w14:paraId="317F3244" w14:textId="77777777" w:rsidR="00AB2B98" w:rsidRPr="00AB2B98" w:rsidRDefault="00AB2B98" w:rsidP="00AB2B98">
      <w:pPr>
        <w:pStyle w:val="Bibliography"/>
      </w:pPr>
      <w:r w:rsidRPr="00AB2B98">
        <w:t xml:space="preserve">16. </w:t>
      </w:r>
      <w:r w:rsidRPr="00AB2B98">
        <w:tab/>
        <w:t xml:space="preserve">Zanobetti A, Dominici F, Wang Y, Schwartz JD. A national case-crossover analysis of the short-term effect of PM 2.5 on hospitalizations and mortality in subjects with diabetes and neurological disorders. </w:t>
      </w:r>
      <w:r w:rsidRPr="00AB2B98">
        <w:rPr>
          <w:i/>
          <w:iCs/>
        </w:rPr>
        <w:t>Environmental Health</w:t>
      </w:r>
      <w:r w:rsidRPr="00AB2B98">
        <w:t>. 2014;13(1):1-11.</w:t>
      </w:r>
    </w:p>
    <w:p w14:paraId="77B82A33" w14:textId="77777777" w:rsidR="00AB2B98" w:rsidRPr="00AB2B98" w:rsidRDefault="00AB2B98" w:rsidP="00AB2B98">
      <w:pPr>
        <w:pStyle w:val="Bibliography"/>
      </w:pPr>
      <w:r w:rsidRPr="00AB2B98">
        <w:t xml:space="preserve">17. </w:t>
      </w:r>
      <w:r w:rsidRPr="00AB2B98">
        <w:tab/>
        <w:t xml:space="preserve">Ritz B, Lee PC, Hansen J, et al. Traffic-related air pollution and Parkinson’s disease in Denmark: A case–control study. </w:t>
      </w:r>
      <w:r w:rsidRPr="00AB2B98">
        <w:rPr>
          <w:i/>
          <w:iCs/>
        </w:rPr>
        <w:t>Environmental Health Perspectives</w:t>
      </w:r>
      <w:r w:rsidRPr="00AB2B98">
        <w:t>. 2016;124(3):351-356.</w:t>
      </w:r>
    </w:p>
    <w:p w14:paraId="6F37DC03" w14:textId="77777777" w:rsidR="00AB2B98" w:rsidRPr="00AB2B98" w:rsidRDefault="00AB2B98" w:rsidP="00AB2B98">
      <w:pPr>
        <w:pStyle w:val="Bibliography"/>
      </w:pPr>
      <w:r w:rsidRPr="00AB2B98">
        <w:t xml:space="preserve">18. </w:t>
      </w:r>
      <w:r w:rsidRPr="00AB2B98">
        <w:tab/>
        <w:t xml:space="preserve">Kioumourtzoglou MA, Schwartz JD, Weisskopf MG, et al. Long-term PM2.5 exposure and neurological hospital admissions in the northeastern United States. </w:t>
      </w:r>
      <w:r w:rsidRPr="00AB2B98">
        <w:rPr>
          <w:i/>
          <w:iCs/>
        </w:rPr>
        <w:t>Environmental health perspectives</w:t>
      </w:r>
      <w:r w:rsidRPr="00AB2B98">
        <w:t>. 2016;124(1):23-29.</w:t>
      </w:r>
    </w:p>
    <w:p w14:paraId="4D005819" w14:textId="77777777" w:rsidR="00AB2B98" w:rsidRPr="00AB2B98" w:rsidRDefault="00AB2B98" w:rsidP="00AB2B98">
      <w:pPr>
        <w:pStyle w:val="Bibliography"/>
      </w:pPr>
      <w:r w:rsidRPr="00AB2B98">
        <w:t xml:space="preserve">19. </w:t>
      </w:r>
      <w:r w:rsidRPr="00AB2B98">
        <w:tab/>
        <w:t xml:space="preserve">Levesque S, Surace MJ, McDonald J, Block ML. Air pollution &amp; the brain: Subchronic diesel exhaust exposure causes neuroinflammation and elevates early markers of neurodegenerative disease. </w:t>
      </w:r>
      <w:r w:rsidRPr="00AB2B98">
        <w:rPr>
          <w:i/>
          <w:iCs/>
        </w:rPr>
        <w:t>Journal of Neuroinflammation</w:t>
      </w:r>
      <w:r w:rsidRPr="00AB2B98">
        <w:t>. 2011;8(1):1-10.</w:t>
      </w:r>
    </w:p>
    <w:p w14:paraId="21409E69" w14:textId="77777777" w:rsidR="00AB2B98" w:rsidRPr="00AB2B98" w:rsidRDefault="00AB2B98" w:rsidP="00AB2B98">
      <w:pPr>
        <w:pStyle w:val="Bibliography"/>
      </w:pPr>
      <w:r w:rsidRPr="00AB2B98">
        <w:t xml:space="preserve">20. </w:t>
      </w:r>
      <w:r w:rsidRPr="00AB2B98">
        <w:tab/>
        <w:t xml:space="preserve">Heusinkveld HJ, Wahle T, Campbell A, et al. Neurodegenerative and neurological disorders by small inhaled particles. </w:t>
      </w:r>
      <w:r w:rsidRPr="00AB2B98">
        <w:rPr>
          <w:i/>
          <w:iCs/>
        </w:rPr>
        <w:t>Neurotoxicology</w:t>
      </w:r>
      <w:r w:rsidRPr="00AB2B98">
        <w:t>. 2016;56:94-106.</w:t>
      </w:r>
    </w:p>
    <w:p w14:paraId="4709E821" w14:textId="77777777" w:rsidR="00AB2B98" w:rsidRPr="00AB2B98" w:rsidRDefault="00AB2B98" w:rsidP="00AB2B98">
      <w:pPr>
        <w:pStyle w:val="Bibliography"/>
      </w:pPr>
      <w:r w:rsidRPr="00AB2B98">
        <w:t xml:space="preserve">21. </w:t>
      </w:r>
      <w:r w:rsidRPr="00AB2B98">
        <w:tab/>
        <w:t xml:space="preserve">Power MC, Weisskopf MG, Alexeeff SE, Coull BA, Spiro III A, Schwartz J. Traffic-related air pollution and cognitive function in a cohort of older men. </w:t>
      </w:r>
      <w:r w:rsidRPr="00AB2B98">
        <w:rPr>
          <w:i/>
          <w:iCs/>
        </w:rPr>
        <w:t>Environmental Health Perspectives</w:t>
      </w:r>
      <w:r w:rsidRPr="00AB2B98">
        <w:t>. 2011;119(5):682-687.</w:t>
      </w:r>
    </w:p>
    <w:p w14:paraId="621B067D" w14:textId="77777777" w:rsidR="00AB2B98" w:rsidRPr="00AB2B98" w:rsidRDefault="00AB2B98" w:rsidP="00AB2B98">
      <w:pPr>
        <w:pStyle w:val="Bibliography"/>
      </w:pPr>
      <w:r w:rsidRPr="00AB2B98">
        <w:t xml:space="preserve">22. </w:t>
      </w:r>
      <w:r w:rsidRPr="00AB2B98">
        <w:tab/>
        <w:t xml:space="preserve">Dubowsky SD, Suh H, Schwartz J, Coull BA, Gold DR. Diabetes, obesity, and hypertension may enhance associations between air pollution and markers of systemic inflammation. </w:t>
      </w:r>
      <w:r w:rsidRPr="00AB2B98">
        <w:rPr>
          <w:i/>
          <w:iCs/>
        </w:rPr>
        <w:t>Environmental Health Perspectives</w:t>
      </w:r>
      <w:r w:rsidRPr="00AB2B98">
        <w:t>. 2006;114(7):992-998.</w:t>
      </w:r>
    </w:p>
    <w:p w14:paraId="41D4D4B5" w14:textId="77777777" w:rsidR="00AB2B98" w:rsidRPr="00AB2B98" w:rsidRDefault="00AB2B98" w:rsidP="00AB2B98">
      <w:pPr>
        <w:pStyle w:val="Bibliography"/>
      </w:pPr>
      <w:r w:rsidRPr="00AB2B98">
        <w:t xml:space="preserve">23. </w:t>
      </w:r>
      <w:r w:rsidRPr="00AB2B98">
        <w:tab/>
        <w:t xml:space="preserve">Ruckerl R, Ibald-Mulli A, Koenig W, et al. Air pollution and markers of inflammation and coagulation in patients with coronary heart disease. </w:t>
      </w:r>
      <w:r w:rsidRPr="00AB2B98">
        <w:rPr>
          <w:i/>
          <w:iCs/>
        </w:rPr>
        <w:t>American Journal of Respiratory and Critical Care Medicine</w:t>
      </w:r>
      <w:r w:rsidRPr="00AB2B98">
        <w:t>. 2006;173(4):432-441.</w:t>
      </w:r>
    </w:p>
    <w:p w14:paraId="1CF101CB" w14:textId="77777777" w:rsidR="00AB2B98" w:rsidRPr="00AB2B98" w:rsidRDefault="00AB2B98" w:rsidP="00AB2B98">
      <w:pPr>
        <w:pStyle w:val="Bibliography"/>
      </w:pPr>
      <w:r w:rsidRPr="00AB2B98">
        <w:t xml:space="preserve">24. </w:t>
      </w:r>
      <w:r w:rsidRPr="00AB2B98">
        <w:tab/>
        <w:t xml:space="preserve">Hoffmann B, Moebus S, Dragano N, et al. Chronic residential exposure to particulate matter air pollution and systemic inflammatory markers. </w:t>
      </w:r>
      <w:r w:rsidRPr="00AB2B98">
        <w:rPr>
          <w:i/>
          <w:iCs/>
        </w:rPr>
        <w:t>Environmental Health Perspectives</w:t>
      </w:r>
      <w:r w:rsidRPr="00AB2B98">
        <w:t>. 2009;117(8):1302-1308.</w:t>
      </w:r>
    </w:p>
    <w:p w14:paraId="64DE7AA5" w14:textId="77777777" w:rsidR="00AB2B98" w:rsidRPr="00AB2B98" w:rsidRDefault="00AB2B98" w:rsidP="00AB2B98">
      <w:pPr>
        <w:pStyle w:val="Bibliography"/>
      </w:pPr>
      <w:r w:rsidRPr="00AB2B98">
        <w:t xml:space="preserve">25. </w:t>
      </w:r>
      <w:r w:rsidRPr="00AB2B98">
        <w:tab/>
        <w:t xml:space="preserve">Kelly FJ. Oxidative stress: Its role in air pollution and adverse health effects. </w:t>
      </w:r>
      <w:r w:rsidRPr="00AB2B98">
        <w:rPr>
          <w:i/>
          <w:iCs/>
        </w:rPr>
        <w:t>Occupational and Environmental Medicine</w:t>
      </w:r>
      <w:r w:rsidRPr="00AB2B98">
        <w:t>. 2003;60(8):612-616.</w:t>
      </w:r>
    </w:p>
    <w:p w14:paraId="46140B18" w14:textId="77777777" w:rsidR="00AB2B98" w:rsidRPr="00AB2B98" w:rsidRDefault="00AB2B98" w:rsidP="00AB2B98">
      <w:pPr>
        <w:pStyle w:val="Bibliography"/>
      </w:pPr>
      <w:r w:rsidRPr="00AB2B98">
        <w:t xml:space="preserve">26. </w:t>
      </w:r>
      <w:r w:rsidRPr="00AB2B98">
        <w:tab/>
        <w:t xml:space="preserve">Chuang KJ, Chan CC, Su TC, Lee CT, Tang CS. The effect of urban air pollution on inflammation, oxidative stress, coagulation, and autonomic dysfunction in young adults. </w:t>
      </w:r>
      <w:r w:rsidRPr="00AB2B98">
        <w:rPr>
          <w:i/>
          <w:iCs/>
        </w:rPr>
        <w:t>American journal of respiratory and critical care medicine</w:t>
      </w:r>
      <w:r w:rsidRPr="00AB2B98">
        <w:t>. 2007;176(4):370-376.</w:t>
      </w:r>
    </w:p>
    <w:p w14:paraId="09FA7AED" w14:textId="77777777" w:rsidR="00AB2B98" w:rsidRPr="00AB2B98" w:rsidRDefault="00AB2B98" w:rsidP="00AB2B98">
      <w:pPr>
        <w:pStyle w:val="Bibliography"/>
      </w:pPr>
      <w:r w:rsidRPr="00AB2B98">
        <w:t xml:space="preserve">27. </w:t>
      </w:r>
      <w:r w:rsidRPr="00AB2B98">
        <w:tab/>
        <w:t xml:space="preserve">Li N, Sioutas C, Cho A, et al. Ultrafine particulate pollutants induce oxidative stress and mitochondrial damage. </w:t>
      </w:r>
      <w:r w:rsidRPr="00AB2B98">
        <w:rPr>
          <w:i/>
          <w:iCs/>
        </w:rPr>
        <w:t>Environmental Health Perspectives</w:t>
      </w:r>
      <w:r w:rsidRPr="00AB2B98">
        <w:t>. 2003;111(4):455-460.</w:t>
      </w:r>
    </w:p>
    <w:p w14:paraId="694A9C74" w14:textId="77777777" w:rsidR="00AB2B98" w:rsidRPr="00AB2B98" w:rsidRDefault="00AB2B98" w:rsidP="00AB2B98">
      <w:pPr>
        <w:pStyle w:val="Bibliography"/>
      </w:pPr>
      <w:r w:rsidRPr="00AB2B98">
        <w:lastRenderedPageBreak/>
        <w:t xml:space="preserve">28. </w:t>
      </w:r>
      <w:r w:rsidRPr="00AB2B98">
        <w:tab/>
        <w:t xml:space="preserve">Sørensen M, Daneshvar B, Hansen M, et al. Personal PM2.5 exposure and markers of oxidative stress in blood. </w:t>
      </w:r>
      <w:r w:rsidRPr="00AB2B98">
        <w:rPr>
          <w:i/>
          <w:iCs/>
        </w:rPr>
        <w:t>Environmental health perspectives</w:t>
      </w:r>
      <w:r w:rsidRPr="00AB2B98">
        <w:t>. 2003;111(2):161-166.</w:t>
      </w:r>
    </w:p>
    <w:p w14:paraId="6E60FD7B" w14:textId="77777777" w:rsidR="00AB2B98" w:rsidRPr="00AB2B98" w:rsidRDefault="00AB2B98" w:rsidP="00AB2B98">
      <w:pPr>
        <w:pStyle w:val="Bibliography"/>
      </w:pPr>
      <w:r w:rsidRPr="00AB2B98">
        <w:t xml:space="preserve">29. </w:t>
      </w:r>
      <w:r w:rsidRPr="00AB2B98">
        <w:tab/>
        <w:t xml:space="preserve">Block ML, Calderón-Garcidueñas L. Air pollution: Mechanisms of neuroinflammation and CNS disease. </w:t>
      </w:r>
      <w:r w:rsidRPr="00AB2B98">
        <w:rPr>
          <w:i/>
          <w:iCs/>
        </w:rPr>
        <w:t>Trends in neurosciences</w:t>
      </w:r>
      <w:r w:rsidRPr="00AB2B98">
        <w:t>. 2009;32(9):506-516.</w:t>
      </w:r>
    </w:p>
    <w:p w14:paraId="19E954BE" w14:textId="77777777" w:rsidR="00AB2B98" w:rsidRPr="00AB2B98" w:rsidRDefault="00AB2B98" w:rsidP="00AB2B98">
      <w:pPr>
        <w:pStyle w:val="Bibliography"/>
      </w:pPr>
      <w:r w:rsidRPr="00AB2B98">
        <w:t xml:space="preserve">30. </w:t>
      </w:r>
      <w:r w:rsidRPr="00AB2B98">
        <w:tab/>
        <w:t xml:space="preserve">Perry VH, Cunningham C, Holmes C. Systemic infections and inflammation affect chronic neurodegeneration. </w:t>
      </w:r>
      <w:r w:rsidRPr="00AB2B98">
        <w:rPr>
          <w:i/>
          <w:iCs/>
        </w:rPr>
        <w:t>Nature Reviews Immunology</w:t>
      </w:r>
      <w:r w:rsidRPr="00AB2B98">
        <w:t>. 2007;7(2):161-167.</w:t>
      </w:r>
    </w:p>
    <w:p w14:paraId="2764B6A5" w14:textId="77777777" w:rsidR="00AB2B98" w:rsidRPr="00AB2B98" w:rsidRDefault="00AB2B98" w:rsidP="00AB2B98">
      <w:pPr>
        <w:pStyle w:val="Bibliography"/>
      </w:pPr>
      <w:r w:rsidRPr="00AB2B98">
        <w:t xml:space="preserve">31. </w:t>
      </w:r>
      <w:r w:rsidRPr="00AB2B98">
        <w:tab/>
        <w:t xml:space="preserve">Bergeron C. Oxidative stress: Its role in the pathogenesis of amyotrophic lateral sclerosis. </w:t>
      </w:r>
      <w:r w:rsidRPr="00AB2B98">
        <w:rPr>
          <w:i/>
          <w:iCs/>
        </w:rPr>
        <w:t>Journal of the neurological sciences</w:t>
      </w:r>
      <w:r w:rsidRPr="00AB2B98">
        <w:t>. 1995;129:81-84.</w:t>
      </w:r>
    </w:p>
    <w:p w14:paraId="5DBFA591" w14:textId="77777777" w:rsidR="00AB2B98" w:rsidRPr="00AB2B98" w:rsidRDefault="00AB2B98" w:rsidP="00AB2B98">
      <w:pPr>
        <w:pStyle w:val="Bibliography"/>
      </w:pPr>
      <w:r w:rsidRPr="00AB2B98">
        <w:t xml:space="preserve">32. </w:t>
      </w:r>
      <w:r w:rsidRPr="00AB2B98">
        <w:tab/>
        <w:t xml:space="preserve">Mhatre M, Floyd RA, Hensley K. Oxidative stress and neuroinflammation in Alzheimer’s disease and amyotrophic lateral sclerosis: Common links and potential therapeutic targets. </w:t>
      </w:r>
      <w:r w:rsidRPr="00AB2B98">
        <w:rPr>
          <w:i/>
          <w:iCs/>
        </w:rPr>
        <w:t>Journal of Alzheimer’s disease</w:t>
      </w:r>
      <w:r w:rsidRPr="00AB2B98">
        <w:t>. 2004;6(2):147-157.</w:t>
      </w:r>
    </w:p>
    <w:p w14:paraId="1C3F8C69" w14:textId="77777777" w:rsidR="00AB2B98" w:rsidRPr="00AB2B98" w:rsidRDefault="00AB2B98" w:rsidP="00AB2B98">
      <w:pPr>
        <w:pStyle w:val="Bibliography"/>
      </w:pPr>
      <w:r w:rsidRPr="00AB2B98">
        <w:t xml:space="preserve">33. </w:t>
      </w:r>
      <w:r w:rsidRPr="00AB2B98">
        <w:tab/>
        <w:t xml:space="preserve">D’Amico E, Factor-Litvak P, Santella RM, Mitsumoto H. Clinical perspective on oxidative stress in sporadic amyotrophic lateral sclerosis. </w:t>
      </w:r>
      <w:r w:rsidRPr="00AB2B98">
        <w:rPr>
          <w:i/>
          <w:iCs/>
        </w:rPr>
        <w:t>Free radical biology and medicine</w:t>
      </w:r>
      <w:r w:rsidRPr="00AB2B98">
        <w:t>. 2013;65:509-527.</w:t>
      </w:r>
    </w:p>
    <w:p w14:paraId="4CFA5EBA" w14:textId="77777777" w:rsidR="00AB2B98" w:rsidRPr="00AB2B98" w:rsidRDefault="00AB2B98" w:rsidP="00AB2B98">
      <w:pPr>
        <w:pStyle w:val="Bibliography"/>
      </w:pPr>
      <w:r w:rsidRPr="00AB2B98">
        <w:t xml:space="preserve">34. </w:t>
      </w:r>
      <w:r w:rsidRPr="00AB2B98">
        <w:tab/>
        <w:t xml:space="preserve">Perry VH, Nicoll JA, Holmes C. Microglia in neurodegenerative disease. </w:t>
      </w:r>
      <w:r w:rsidRPr="00AB2B98">
        <w:rPr>
          <w:i/>
          <w:iCs/>
        </w:rPr>
        <w:t>Nature Reviews Neurology</w:t>
      </w:r>
      <w:r w:rsidRPr="00AB2B98">
        <w:t>. 2010;6(4):193-201.</w:t>
      </w:r>
    </w:p>
    <w:p w14:paraId="3C10E375" w14:textId="77777777" w:rsidR="00AB2B98" w:rsidRPr="00AB2B98" w:rsidRDefault="00AB2B98" w:rsidP="00AB2B98">
      <w:pPr>
        <w:pStyle w:val="Bibliography"/>
      </w:pPr>
      <w:r w:rsidRPr="00AB2B98">
        <w:t xml:space="preserve">35. </w:t>
      </w:r>
      <w:r w:rsidRPr="00AB2B98">
        <w:tab/>
        <w:t xml:space="preserve">Nunez Y, Boehme AK, Weisskopf MG, et al. Fine particle exposure and clinical aggravation in neurodegenerative diseases in New York State. </w:t>
      </w:r>
      <w:r w:rsidRPr="00AB2B98">
        <w:rPr>
          <w:i/>
          <w:iCs/>
        </w:rPr>
        <w:t>Environmental Health Perspectives</w:t>
      </w:r>
      <w:r w:rsidRPr="00AB2B98">
        <w:t>. 2021;129(2):027003.</w:t>
      </w:r>
    </w:p>
    <w:p w14:paraId="6EF2C9D5" w14:textId="77777777" w:rsidR="00AB2B98" w:rsidRPr="00AB2B98" w:rsidRDefault="00AB2B98" w:rsidP="00AB2B98">
      <w:pPr>
        <w:pStyle w:val="Bibliography"/>
      </w:pPr>
      <w:r w:rsidRPr="00AB2B98">
        <w:t xml:space="preserve">36. </w:t>
      </w:r>
      <w:r w:rsidRPr="00AB2B98">
        <w:tab/>
        <w:t xml:space="preserve">Nunez Y, Boehme AK, Li M, et al. Parkinson’s disease aggravation in association with fine particle components in New York State. </w:t>
      </w:r>
      <w:r w:rsidRPr="00AB2B98">
        <w:rPr>
          <w:i/>
          <w:iCs/>
        </w:rPr>
        <w:t>Environmental Research</w:t>
      </w:r>
      <w:r w:rsidRPr="00AB2B98">
        <w:t>. 2021;201:111554.</w:t>
      </w:r>
    </w:p>
    <w:p w14:paraId="7335D169" w14:textId="77777777" w:rsidR="00AB2B98" w:rsidRPr="00AB2B98" w:rsidRDefault="00AB2B98" w:rsidP="00AB2B98">
      <w:pPr>
        <w:pStyle w:val="Bibliography"/>
      </w:pPr>
      <w:r w:rsidRPr="00AB2B98">
        <w:t xml:space="preserve">37. </w:t>
      </w:r>
      <w:r w:rsidRPr="00AB2B98">
        <w:tab/>
        <w:t xml:space="preserve">Malek AM, Barchowsky A, Bowser R, et al. Exposure to hazardous air pollutants and the risk of amyotrophic lateral sclerosis. </w:t>
      </w:r>
      <w:r w:rsidRPr="00AB2B98">
        <w:rPr>
          <w:i/>
          <w:iCs/>
        </w:rPr>
        <w:t>Environmental Pollution</w:t>
      </w:r>
      <w:r w:rsidRPr="00AB2B98">
        <w:t>. 2015;197:181-186.</w:t>
      </w:r>
    </w:p>
    <w:p w14:paraId="72AF8BAC" w14:textId="77777777" w:rsidR="00AB2B98" w:rsidRPr="00AB2B98" w:rsidRDefault="00AB2B98" w:rsidP="00AB2B98">
      <w:pPr>
        <w:pStyle w:val="Bibliography"/>
      </w:pPr>
      <w:r w:rsidRPr="00AB2B98">
        <w:t xml:space="preserve">38. </w:t>
      </w:r>
      <w:r w:rsidRPr="00AB2B98">
        <w:tab/>
        <w:t xml:space="preserve">Yu Z, Peters S, van BL, et al. Long-Term Exposure to Ultrafine Particles and Particulate Matter Constituents and the Risk of Amyotrophic Lateral Sclerosis. </w:t>
      </w:r>
      <w:r w:rsidRPr="00AB2B98">
        <w:rPr>
          <w:i/>
          <w:iCs/>
        </w:rPr>
        <w:t>Environmental Health Perspectives</w:t>
      </w:r>
      <w:r w:rsidRPr="00AB2B98">
        <w:t>. 2021;129(9):097702. doi:10.1289/EHP9131</w:t>
      </w:r>
    </w:p>
    <w:p w14:paraId="538E404A" w14:textId="77777777" w:rsidR="00AB2B98" w:rsidRPr="00AB2B98" w:rsidRDefault="00AB2B98" w:rsidP="00AB2B98">
      <w:pPr>
        <w:pStyle w:val="Bibliography"/>
      </w:pPr>
      <w:r w:rsidRPr="00AB2B98">
        <w:t xml:space="preserve">39. </w:t>
      </w:r>
      <w:r w:rsidRPr="00AB2B98">
        <w:tab/>
        <w:t xml:space="preserve">Seelen M, Toro CRA, Veldink JH, et al. Long-term air pollution exposure and amyotrophic lateral sclerosis in Netherlands: A population-based case–control study. </w:t>
      </w:r>
      <w:r w:rsidRPr="00AB2B98">
        <w:rPr>
          <w:i/>
          <w:iCs/>
        </w:rPr>
        <w:t>Environmental Health Perspectives</w:t>
      </w:r>
      <w:r w:rsidRPr="00AB2B98">
        <w:t>. 2017;125(9):097023. doi:10.1289/EHP1115</w:t>
      </w:r>
    </w:p>
    <w:p w14:paraId="13454C00" w14:textId="77777777" w:rsidR="00AB2B98" w:rsidRPr="00AB2B98" w:rsidRDefault="00AB2B98" w:rsidP="00AB2B98">
      <w:pPr>
        <w:pStyle w:val="Bibliography"/>
      </w:pPr>
      <w:r w:rsidRPr="00AB2B98">
        <w:t xml:space="preserve">40. </w:t>
      </w:r>
      <w:r w:rsidRPr="00AB2B98">
        <w:tab/>
        <w:t xml:space="preserve">Strak M, Weinmayr G, Rodopoulou S, et al. Long term exposure to low level air pollution and mortality in eight European cohorts within the ELAPSE project: Pooled analysis. </w:t>
      </w:r>
      <w:r w:rsidRPr="00AB2B98">
        <w:rPr>
          <w:i/>
          <w:iCs/>
        </w:rPr>
        <w:t>BMJ</w:t>
      </w:r>
      <w:r w:rsidRPr="00AB2B98">
        <w:t>. 2021;374:n1904. doi:10.1136/bmj.n1904</w:t>
      </w:r>
    </w:p>
    <w:p w14:paraId="64814BCD" w14:textId="77777777" w:rsidR="00AB2B98" w:rsidRPr="00AB2B98" w:rsidRDefault="00AB2B98" w:rsidP="00AB2B98">
      <w:pPr>
        <w:pStyle w:val="Bibliography"/>
      </w:pPr>
      <w:r w:rsidRPr="00AB2B98">
        <w:t xml:space="preserve">41. </w:t>
      </w:r>
      <w:r w:rsidRPr="00AB2B98">
        <w:tab/>
        <w:t xml:space="preserve">Hamra GB, Laden F, Cohen AJ, Raaschou-Nielsen O, Brauer M, Loomis D. Lung cancer and exposure to nitrogen dioxide and traffic: A systematic review and meta-analysis. </w:t>
      </w:r>
      <w:r w:rsidRPr="00AB2B98">
        <w:rPr>
          <w:i/>
          <w:iCs/>
        </w:rPr>
        <w:t>Environmental Health Perspectives</w:t>
      </w:r>
      <w:r w:rsidRPr="00AB2B98">
        <w:t>. 2015;123(11):1107-1112.</w:t>
      </w:r>
    </w:p>
    <w:p w14:paraId="4F45F354" w14:textId="77777777" w:rsidR="00AB2B98" w:rsidRPr="00AB2B98" w:rsidRDefault="00AB2B98" w:rsidP="00AB2B98">
      <w:pPr>
        <w:pStyle w:val="Bibliography"/>
      </w:pPr>
      <w:r w:rsidRPr="00AB2B98">
        <w:lastRenderedPageBreak/>
        <w:t xml:space="preserve">42. </w:t>
      </w:r>
      <w:r w:rsidRPr="00AB2B98">
        <w:tab/>
        <w:t xml:space="preserve">Chen H, Kwong JC, Copes R, et al. Living near major roads and the incidence of dementia, Parkinson’s disease, and multiple sclerosis: A population-based cohort study. </w:t>
      </w:r>
      <w:r w:rsidRPr="00AB2B98">
        <w:rPr>
          <w:i/>
          <w:iCs/>
        </w:rPr>
        <w:t>The Lancet</w:t>
      </w:r>
      <w:r w:rsidRPr="00AB2B98">
        <w:t>. 2017;389(10070):718-726.</w:t>
      </w:r>
    </w:p>
    <w:p w14:paraId="4994C105" w14:textId="77777777" w:rsidR="00AB2B98" w:rsidRPr="00AB2B98" w:rsidRDefault="00AB2B98" w:rsidP="00AB2B98">
      <w:pPr>
        <w:pStyle w:val="Bibliography"/>
      </w:pPr>
      <w:r w:rsidRPr="00AB2B98">
        <w:t xml:space="preserve">43. </w:t>
      </w:r>
      <w:r w:rsidRPr="00AB2B98">
        <w:tab/>
        <w:t xml:space="preserve">Gibson EA, Nunez Y, Abuawad A, et al. An overview of methods to address distinct research questions on environmental mixtures: An application to persistent organic pollutants and leukocyte telomere length. </w:t>
      </w:r>
      <w:r w:rsidRPr="00AB2B98">
        <w:rPr>
          <w:i/>
          <w:iCs/>
        </w:rPr>
        <w:t>Environmental Health</w:t>
      </w:r>
      <w:r w:rsidRPr="00AB2B98">
        <w:t>. 2019;18(1):1-16.</w:t>
      </w:r>
    </w:p>
    <w:p w14:paraId="6ABDBF0C" w14:textId="77777777" w:rsidR="00AB2B98" w:rsidRPr="00AB2B98" w:rsidRDefault="00AB2B98" w:rsidP="00AB2B98">
      <w:pPr>
        <w:pStyle w:val="Bibliography"/>
      </w:pPr>
      <w:r w:rsidRPr="00AB2B98">
        <w:t xml:space="preserve">44. </w:t>
      </w:r>
      <w:r w:rsidRPr="00AB2B98">
        <w:tab/>
        <w:t xml:space="preserve">Frank L. When an entire country is a cohort. </w:t>
      </w:r>
      <w:r w:rsidRPr="00AB2B98">
        <w:rPr>
          <w:i/>
          <w:iCs/>
        </w:rPr>
        <w:t>Science</w:t>
      </w:r>
      <w:r w:rsidRPr="00AB2B98">
        <w:t>. 2000;287(5462):2398-2399.</w:t>
      </w:r>
    </w:p>
    <w:p w14:paraId="0C570E39" w14:textId="77777777" w:rsidR="00AB2B98" w:rsidRPr="00AB2B98" w:rsidRDefault="00AB2B98" w:rsidP="00AB2B98">
      <w:pPr>
        <w:pStyle w:val="Bibliography"/>
      </w:pPr>
      <w:r w:rsidRPr="00AB2B98">
        <w:t xml:space="preserve">45. </w:t>
      </w:r>
      <w:r w:rsidRPr="00AB2B98">
        <w:tab/>
        <w:t xml:space="preserve">Schmidt M, Schmidt SAJ, Sandegaard JL, Ehrenstein V, Pedersen L, Sørensen HT. The Danish National Patient Registry: A review of content, data quality, and research potential. </w:t>
      </w:r>
      <w:r w:rsidRPr="00AB2B98">
        <w:rPr>
          <w:i/>
          <w:iCs/>
        </w:rPr>
        <w:t>Clinical epidemiology</w:t>
      </w:r>
      <w:r w:rsidRPr="00AB2B98">
        <w:t>. 2015;7:449.</w:t>
      </w:r>
    </w:p>
    <w:p w14:paraId="02C9528A" w14:textId="77777777" w:rsidR="00AB2B98" w:rsidRPr="00AB2B98" w:rsidRDefault="00AB2B98" w:rsidP="00AB2B98">
      <w:pPr>
        <w:pStyle w:val="Bibliography"/>
      </w:pPr>
      <w:r w:rsidRPr="00AB2B98">
        <w:t xml:space="preserve">46. </w:t>
      </w:r>
      <w:r w:rsidRPr="00AB2B98">
        <w:tab/>
        <w:t xml:space="preserve">Kioumourtzoglou MA, Seals RM, Himmerslev L, Gredal O, Hansen J, Weisskopf MG. Comparison of diagnoses of amyotrophic lateral sclerosis by use of death certificates and hospital discharge data in the Danish population. </w:t>
      </w:r>
      <w:r w:rsidRPr="00AB2B98">
        <w:rPr>
          <w:i/>
          <w:iCs/>
        </w:rPr>
        <w:t>Amyotrophic Lateral Sclerosis and Frontotemporal Degeneration</w:t>
      </w:r>
      <w:r w:rsidRPr="00AB2B98">
        <w:t>. 2015;16(3-4):224-229.</w:t>
      </w:r>
    </w:p>
    <w:p w14:paraId="00702398" w14:textId="77777777" w:rsidR="00AB2B98" w:rsidRPr="00AB2B98" w:rsidRDefault="00AB2B98" w:rsidP="00AB2B98">
      <w:pPr>
        <w:pStyle w:val="Bibliography"/>
      </w:pPr>
      <w:r w:rsidRPr="00AB2B98">
        <w:t xml:space="preserve">47. </w:t>
      </w:r>
      <w:r w:rsidRPr="00AB2B98">
        <w:tab/>
        <w:t xml:space="preserve">Pedersen CB. The Danish civil registration system. </w:t>
      </w:r>
      <w:r w:rsidRPr="00AB2B98">
        <w:rPr>
          <w:i/>
          <w:iCs/>
        </w:rPr>
        <w:t>Scandinavian journal of public health</w:t>
      </w:r>
      <w:r w:rsidRPr="00AB2B98">
        <w:t>. 2011;39(7_suppl):22-25.</w:t>
      </w:r>
    </w:p>
    <w:p w14:paraId="69123F2F" w14:textId="77777777" w:rsidR="00AB2B98" w:rsidRPr="00AB2B98" w:rsidRDefault="00AB2B98" w:rsidP="00AB2B98">
      <w:pPr>
        <w:pStyle w:val="Bibliography"/>
      </w:pPr>
      <w:r w:rsidRPr="00AB2B98">
        <w:t xml:space="preserve">48. </w:t>
      </w:r>
      <w:r w:rsidRPr="00AB2B98">
        <w:tab/>
        <w:t xml:space="preserve">Sillman S. The relation between ozone, NOx and hydrocarbons in urban and polluted rural environments. </w:t>
      </w:r>
      <w:r w:rsidRPr="00AB2B98">
        <w:rPr>
          <w:i/>
          <w:iCs/>
        </w:rPr>
        <w:t>Atmospheric Environment</w:t>
      </w:r>
      <w:r w:rsidRPr="00AB2B98">
        <w:t>. 1999;33(12):1821-1845.</w:t>
      </w:r>
    </w:p>
    <w:p w14:paraId="7C0ECB0D" w14:textId="77777777" w:rsidR="00AB2B98" w:rsidRPr="00AB2B98" w:rsidRDefault="00AB2B98" w:rsidP="00AB2B98">
      <w:pPr>
        <w:pStyle w:val="Bibliography"/>
      </w:pPr>
      <w:r w:rsidRPr="00AB2B98">
        <w:t xml:space="preserve">49. </w:t>
      </w:r>
      <w:r w:rsidRPr="00AB2B98">
        <w:tab/>
        <w:t xml:space="preserve">Khan J, Kakosimos K, Raaschou-Nielsen O, et al. Development and performance evaluation of new AirGIS–a GIS based air pollution and human exposure modelling system. </w:t>
      </w:r>
      <w:r w:rsidRPr="00AB2B98">
        <w:rPr>
          <w:i/>
          <w:iCs/>
        </w:rPr>
        <w:t>Atmospheric environment</w:t>
      </w:r>
      <w:r w:rsidRPr="00AB2B98">
        <w:t>. 2019;198:102-121.</w:t>
      </w:r>
    </w:p>
    <w:p w14:paraId="5E90AEC7" w14:textId="77777777" w:rsidR="00AB2B98" w:rsidRPr="00AB2B98" w:rsidRDefault="00AB2B98" w:rsidP="00AB2B98">
      <w:pPr>
        <w:pStyle w:val="Bibliography"/>
      </w:pPr>
      <w:r w:rsidRPr="00AB2B98">
        <w:t xml:space="preserve">50. </w:t>
      </w:r>
      <w:r w:rsidRPr="00AB2B98">
        <w:tab/>
        <w:t xml:space="preserve">Brandt J, Christensen JH, Frohn LM, Palmgren F, Berkowicz R, Zlatev Z. Operational air pollution forecasts from European to local scale. </w:t>
      </w:r>
      <w:r w:rsidRPr="00AB2B98">
        <w:rPr>
          <w:i/>
          <w:iCs/>
        </w:rPr>
        <w:t>Atmospheric Environment</w:t>
      </w:r>
      <w:r w:rsidRPr="00AB2B98">
        <w:t>. 2001;35:S91-S98.</w:t>
      </w:r>
    </w:p>
    <w:p w14:paraId="6F8DE846" w14:textId="77777777" w:rsidR="00AB2B98" w:rsidRPr="00AB2B98" w:rsidRDefault="00AB2B98" w:rsidP="00AB2B98">
      <w:pPr>
        <w:pStyle w:val="Bibliography"/>
      </w:pPr>
      <w:r w:rsidRPr="00AB2B98">
        <w:t xml:space="preserve">51. </w:t>
      </w:r>
      <w:r w:rsidRPr="00AB2B98">
        <w:tab/>
        <w:t xml:space="preserve">Brandt J, Christensen J, Frohn L, Berkowicz R. Air pollution forecasting from regional to urban street scale—-implementation and validation for two cities in Denmark. </w:t>
      </w:r>
      <w:r w:rsidRPr="00AB2B98">
        <w:rPr>
          <w:i/>
          <w:iCs/>
        </w:rPr>
        <w:t>Physics and Chemistry of the Earth, Parts A/B/C</w:t>
      </w:r>
      <w:r w:rsidRPr="00AB2B98">
        <w:t>. 2003;28(8):335-344.</w:t>
      </w:r>
    </w:p>
    <w:p w14:paraId="3214B96B" w14:textId="77777777" w:rsidR="00AB2B98" w:rsidRPr="00AB2B98" w:rsidRDefault="00AB2B98" w:rsidP="00AB2B98">
      <w:pPr>
        <w:pStyle w:val="Bibliography"/>
      </w:pPr>
      <w:r w:rsidRPr="00AB2B98">
        <w:t xml:space="preserve">52. </w:t>
      </w:r>
      <w:r w:rsidRPr="00AB2B98">
        <w:tab/>
        <w:t xml:space="preserve">Frohn LM, Ketzel M, Christensen JH, et al. Modelling ultrafine particle number concentrations at address resolution in Denmark from 1979-2018–Part 1: Regional and urban scale modelling and evaluation. </w:t>
      </w:r>
      <w:r w:rsidRPr="00AB2B98">
        <w:rPr>
          <w:i/>
          <w:iCs/>
        </w:rPr>
        <w:t>Atmospheric Environment</w:t>
      </w:r>
      <w:r w:rsidRPr="00AB2B98">
        <w:t>. 2021;264:118631.</w:t>
      </w:r>
    </w:p>
    <w:p w14:paraId="601A1E9A" w14:textId="77777777" w:rsidR="00AB2B98" w:rsidRPr="00AB2B98" w:rsidRDefault="00AB2B98" w:rsidP="00AB2B98">
      <w:pPr>
        <w:pStyle w:val="Bibliography"/>
      </w:pPr>
      <w:r w:rsidRPr="00AB2B98">
        <w:t xml:space="preserve">53. </w:t>
      </w:r>
      <w:r w:rsidRPr="00AB2B98">
        <w:tab/>
        <w:t xml:space="preserve">Raaschou-Nielsen O, Andersen ZJ, Hvidberg M, et al. Lung cancer incidence and long-term exposure to air pollution from traffic. </w:t>
      </w:r>
      <w:r w:rsidRPr="00AB2B98">
        <w:rPr>
          <w:i/>
          <w:iCs/>
        </w:rPr>
        <w:t>Environmental health perspectives</w:t>
      </w:r>
      <w:r w:rsidRPr="00AB2B98">
        <w:t>. 2011;119(6):860-865.</w:t>
      </w:r>
    </w:p>
    <w:p w14:paraId="6514E6E4" w14:textId="77777777" w:rsidR="00AB2B98" w:rsidRPr="00AB2B98" w:rsidRDefault="00AB2B98" w:rsidP="00AB2B98">
      <w:pPr>
        <w:pStyle w:val="Bibliography"/>
      </w:pPr>
      <w:r w:rsidRPr="00AB2B98">
        <w:t xml:space="preserve">54. </w:t>
      </w:r>
      <w:r w:rsidRPr="00AB2B98">
        <w:tab/>
        <w:t xml:space="preserve">Raaschou-Nielsen O, Sørensen M, Ketzel M, et al. Long-term exposure to traffic-related air pollution and diabetes-associated mortality: A cohort study. </w:t>
      </w:r>
      <w:r w:rsidRPr="00AB2B98">
        <w:rPr>
          <w:i/>
          <w:iCs/>
        </w:rPr>
        <w:t>Diabetologia</w:t>
      </w:r>
      <w:r w:rsidRPr="00AB2B98">
        <w:t>. 2013;56(1):36-46.</w:t>
      </w:r>
    </w:p>
    <w:p w14:paraId="6DEA96B6" w14:textId="77777777" w:rsidR="00AB2B98" w:rsidRPr="00AB2B98" w:rsidRDefault="00AB2B98" w:rsidP="00AB2B98">
      <w:pPr>
        <w:pStyle w:val="Bibliography"/>
      </w:pPr>
      <w:r w:rsidRPr="00AB2B98">
        <w:lastRenderedPageBreak/>
        <w:t xml:space="preserve">55. </w:t>
      </w:r>
      <w:r w:rsidRPr="00AB2B98">
        <w:tab/>
        <w:t xml:space="preserve">Sørensen M, Hoffmann B, Hvidberg M, et al. Long-term exposure to traffic-related air pollution associated with blood pressure and self-reported hypertension in a Danish cohort. </w:t>
      </w:r>
      <w:r w:rsidRPr="00AB2B98">
        <w:rPr>
          <w:i/>
          <w:iCs/>
        </w:rPr>
        <w:t>Environmental health perspectives</w:t>
      </w:r>
      <w:r w:rsidRPr="00AB2B98">
        <w:t>. 2012;120(3):418-424.</w:t>
      </w:r>
    </w:p>
    <w:p w14:paraId="5BA4B4CF" w14:textId="77777777" w:rsidR="00AB2B98" w:rsidRPr="00AB2B98" w:rsidRDefault="00AB2B98" w:rsidP="00AB2B98">
      <w:pPr>
        <w:pStyle w:val="Bibliography"/>
      </w:pPr>
      <w:r w:rsidRPr="00AB2B98">
        <w:t xml:space="preserve">56. </w:t>
      </w:r>
      <w:r w:rsidRPr="00AB2B98">
        <w:tab/>
        <w:t xml:space="preserve">Seinfeld J, Pandis S. Atmospheric chemistry and physics. 1997. </w:t>
      </w:r>
      <w:r w:rsidRPr="00AB2B98">
        <w:rPr>
          <w:i/>
          <w:iCs/>
        </w:rPr>
        <w:t>New York</w:t>
      </w:r>
      <w:r w:rsidRPr="00AB2B98">
        <w:t>. Published online 2008.</w:t>
      </w:r>
    </w:p>
    <w:p w14:paraId="58B94A3B" w14:textId="77777777" w:rsidR="00AB2B98" w:rsidRPr="00AB2B98" w:rsidRDefault="00AB2B98" w:rsidP="00AB2B98">
      <w:pPr>
        <w:pStyle w:val="Bibliography"/>
      </w:pPr>
      <w:r w:rsidRPr="00AB2B98">
        <w:t xml:space="preserve">57. </w:t>
      </w:r>
      <w:r w:rsidRPr="00AB2B98">
        <w:tab/>
        <w:t xml:space="preserve">Galvin M, Gaffney R, Corr B, Mays I, Hardiman O. From first symptoms to diagnosis of amyotrophic lateral sclerosis: Perspectives of an Irish informal caregiver cohort—a thematic analysis. </w:t>
      </w:r>
      <w:r w:rsidRPr="00AB2B98">
        <w:rPr>
          <w:i/>
          <w:iCs/>
        </w:rPr>
        <w:t>BMJ Open</w:t>
      </w:r>
      <w:r w:rsidRPr="00AB2B98">
        <w:t>. 2017;7(3). doi:10.1136/bmjopen-2016-014985</w:t>
      </w:r>
    </w:p>
    <w:p w14:paraId="57619BE3" w14:textId="77777777" w:rsidR="00AB2B98" w:rsidRPr="00AB2B98" w:rsidRDefault="00AB2B98" w:rsidP="00AB2B98">
      <w:pPr>
        <w:pStyle w:val="Bibliography"/>
      </w:pPr>
      <w:r w:rsidRPr="00AB2B98">
        <w:t xml:space="preserve">58. </w:t>
      </w:r>
      <w:r w:rsidRPr="00AB2B98">
        <w:tab/>
        <w:t xml:space="preserve">Dickerson AS, Hansen J, Kioumourtzoglou MA, Specht AJ, Gredal O, Weisskopf MG. Study of occupation and amyotrophic lateral sclerosis in a Danish cohort. </w:t>
      </w:r>
      <w:r w:rsidRPr="00AB2B98">
        <w:rPr>
          <w:i/>
          <w:iCs/>
        </w:rPr>
        <w:t>Occup Environ Med</w:t>
      </w:r>
      <w:r w:rsidRPr="00AB2B98">
        <w:t>. 2018;75(9):630-638. doi:10.1136/oemed-2018-105110</w:t>
      </w:r>
    </w:p>
    <w:p w14:paraId="56A6473A" w14:textId="77777777" w:rsidR="00AB2B98" w:rsidRPr="00AB2B98" w:rsidRDefault="00AB2B98" w:rsidP="00AB2B98">
      <w:pPr>
        <w:pStyle w:val="Bibliography"/>
      </w:pPr>
      <w:r w:rsidRPr="00AB2B98">
        <w:t xml:space="preserve">59. </w:t>
      </w:r>
      <w:r w:rsidRPr="00AB2B98">
        <w:tab/>
        <w:t xml:space="preserve">Rothman KJ, Greenland S, Lash TL, others. </w:t>
      </w:r>
      <w:r w:rsidRPr="00AB2B98">
        <w:rPr>
          <w:i/>
          <w:iCs/>
        </w:rPr>
        <w:t>Modern Epidemiology</w:t>
      </w:r>
      <w:r w:rsidRPr="00AB2B98">
        <w:t>. Vol 3. Wolters Kluwer Health/Lippincott Williams &amp; Wilkins Philadelphia; 2008.</w:t>
      </w:r>
    </w:p>
    <w:p w14:paraId="44076E43" w14:textId="77777777" w:rsidR="00AB2B98" w:rsidRPr="00AB2B98" w:rsidRDefault="00AB2B98" w:rsidP="00AB2B98">
      <w:pPr>
        <w:pStyle w:val="Bibliography"/>
      </w:pPr>
      <w:r w:rsidRPr="00AB2B98">
        <w:t xml:space="preserve">60. </w:t>
      </w:r>
      <w:r w:rsidRPr="00AB2B98">
        <w:tab/>
        <w:t xml:space="preserve">Gelman A, Carlin JB, Stern HS, Dunson DB, Vehtari A, Rubin DB. </w:t>
      </w:r>
      <w:r w:rsidRPr="00AB2B98">
        <w:rPr>
          <w:i/>
          <w:iCs/>
        </w:rPr>
        <w:t>Bayesian Data Analysis, Third Edition</w:t>
      </w:r>
      <w:r w:rsidRPr="00AB2B98">
        <w:t>. CRC Press; 2013.</w:t>
      </w:r>
    </w:p>
    <w:p w14:paraId="6C1DD348" w14:textId="77777777" w:rsidR="00AB2B98" w:rsidRPr="00AB2B98" w:rsidRDefault="00AB2B98" w:rsidP="00AB2B98">
      <w:pPr>
        <w:pStyle w:val="Bibliography"/>
      </w:pPr>
      <w:r w:rsidRPr="00AB2B98">
        <w:t xml:space="preserve">61. </w:t>
      </w:r>
      <w:r w:rsidRPr="00AB2B98">
        <w:tab/>
        <w:t xml:space="preserve">Mostofsky E, Schwartz J, Coull BA, et al. Modeling the association between particle constituents of air pollution and health outcomes. </w:t>
      </w:r>
      <w:r w:rsidRPr="00AB2B98">
        <w:rPr>
          <w:i/>
          <w:iCs/>
        </w:rPr>
        <w:t>American journal of epidemiology</w:t>
      </w:r>
      <w:r w:rsidRPr="00AB2B98">
        <w:t>. 2012;176(4):317-326.</w:t>
      </w:r>
    </w:p>
    <w:p w14:paraId="4F3F7448" w14:textId="77777777" w:rsidR="00AB2B98" w:rsidRPr="00AB2B98" w:rsidRDefault="00AB2B98" w:rsidP="00AB2B98">
      <w:pPr>
        <w:pStyle w:val="Bibliography"/>
      </w:pPr>
      <w:r w:rsidRPr="00AB2B98">
        <w:t xml:space="preserve">62. </w:t>
      </w:r>
      <w:r w:rsidRPr="00AB2B98">
        <w:tab/>
        <w:t xml:space="preserve">Thunis P, Degraeuwe B, Pisoni E, et al. PM2.5 source allocation in European cities: A SHERPA modelling study. </w:t>
      </w:r>
      <w:r w:rsidRPr="00AB2B98">
        <w:rPr>
          <w:i/>
          <w:iCs/>
        </w:rPr>
        <w:t>Atmospheric Environment</w:t>
      </w:r>
      <w:r w:rsidRPr="00AB2B98">
        <w:t>. 2018;187:93-106.</w:t>
      </w:r>
    </w:p>
    <w:p w14:paraId="505CC333" w14:textId="77777777" w:rsidR="00AB2B98" w:rsidRPr="00AB2B98" w:rsidRDefault="00AB2B98" w:rsidP="00AB2B98">
      <w:pPr>
        <w:pStyle w:val="Bibliography"/>
      </w:pPr>
      <w:r w:rsidRPr="00AB2B98">
        <w:t xml:space="preserve">63. </w:t>
      </w:r>
      <w:r w:rsidRPr="00AB2B98">
        <w:tab/>
        <w:t xml:space="preserve">Martin R, Peters G, Wilkinson J. Symmetric decomposition of a positive definite matrix. </w:t>
      </w:r>
      <w:r w:rsidRPr="00AB2B98">
        <w:rPr>
          <w:i/>
          <w:iCs/>
        </w:rPr>
        <w:t>Numerische Mathematik</w:t>
      </w:r>
      <w:r w:rsidRPr="00AB2B98">
        <w:t>. 1965;7(5):362-383.</w:t>
      </w:r>
    </w:p>
    <w:p w14:paraId="11B95B97" w14:textId="77777777" w:rsidR="00AB2B98" w:rsidRPr="00AB2B98" w:rsidRDefault="00AB2B98" w:rsidP="00AB2B98">
      <w:pPr>
        <w:pStyle w:val="Bibliography"/>
      </w:pPr>
      <w:r w:rsidRPr="00AB2B98">
        <w:t xml:space="preserve">64. </w:t>
      </w:r>
      <w:r w:rsidRPr="00AB2B98">
        <w:tab/>
        <w:t xml:space="preserve">Polson NG, Scott JG. On the half-Cauchy prior for a global scale parameter. </w:t>
      </w:r>
      <w:r w:rsidRPr="00AB2B98">
        <w:rPr>
          <w:i/>
          <w:iCs/>
        </w:rPr>
        <w:t>Bayesian Analysis</w:t>
      </w:r>
      <w:r w:rsidRPr="00AB2B98">
        <w:t>. 2012;7(4):887-902.</w:t>
      </w:r>
    </w:p>
    <w:p w14:paraId="0EFB5E17" w14:textId="77777777" w:rsidR="00AB2B98" w:rsidRPr="00AB2B98" w:rsidRDefault="00AB2B98" w:rsidP="00AB2B98">
      <w:pPr>
        <w:pStyle w:val="Bibliography"/>
      </w:pPr>
      <w:r w:rsidRPr="00AB2B98">
        <w:t xml:space="preserve">65. </w:t>
      </w:r>
      <w:r w:rsidRPr="00AB2B98">
        <w:tab/>
        <w:t xml:space="preserve">Gelman A. Prior distributions for variance parameters in hierarchical models (comment on article by Browne and Draper). </w:t>
      </w:r>
      <w:r w:rsidRPr="00AB2B98">
        <w:rPr>
          <w:i/>
          <w:iCs/>
        </w:rPr>
        <w:t>Bayesian Anal</w:t>
      </w:r>
      <w:r w:rsidRPr="00AB2B98">
        <w:t>. 2006;1(3):515-534. doi:10.1214/06-BA117A</w:t>
      </w:r>
    </w:p>
    <w:p w14:paraId="5C554E9A" w14:textId="77777777" w:rsidR="00AB2B98" w:rsidRPr="00AB2B98" w:rsidRDefault="00AB2B98" w:rsidP="00AB2B98">
      <w:pPr>
        <w:pStyle w:val="Bibliography"/>
      </w:pPr>
      <w:r w:rsidRPr="00AB2B98">
        <w:t xml:space="preserve">66. </w:t>
      </w:r>
      <w:r w:rsidRPr="00AB2B98">
        <w:tab/>
        <w:t xml:space="preserve">Lewandowski D, Kurowicka D, Joe H. Generating random correlation matrices based on vines and extended onion method. </w:t>
      </w:r>
      <w:r w:rsidRPr="00AB2B98">
        <w:rPr>
          <w:i/>
          <w:iCs/>
        </w:rPr>
        <w:t>Journal of multivariate analysis</w:t>
      </w:r>
      <w:r w:rsidRPr="00AB2B98">
        <w:t>. 2009;100(9):1989-2001.</w:t>
      </w:r>
    </w:p>
    <w:p w14:paraId="4FB55744" w14:textId="77777777" w:rsidR="00AB2B98" w:rsidRPr="00AB2B98" w:rsidRDefault="00AB2B98" w:rsidP="00AB2B98">
      <w:pPr>
        <w:pStyle w:val="Bibliography"/>
      </w:pPr>
      <w:r w:rsidRPr="00AB2B98">
        <w:t xml:space="preserve">67. </w:t>
      </w:r>
      <w:r w:rsidRPr="00AB2B98">
        <w:tab/>
        <w:t xml:space="preserve">Gelman A, Rubin DB. Inference from iterative simulation using multiple sequences. </w:t>
      </w:r>
      <w:r w:rsidRPr="00AB2B98">
        <w:rPr>
          <w:i/>
          <w:iCs/>
        </w:rPr>
        <w:t>Statistical science</w:t>
      </w:r>
      <w:r w:rsidRPr="00AB2B98">
        <w:t>. 1992;7(4):457-472.</w:t>
      </w:r>
    </w:p>
    <w:p w14:paraId="7AE1A610" w14:textId="77777777" w:rsidR="00AB2B98" w:rsidRPr="00AB2B98" w:rsidRDefault="00AB2B98" w:rsidP="00AB2B98">
      <w:pPr>
        <w:pStyle w:val="Bibliography"/>
      </w:pPr>
      <w:r w:rsidRPr="00AB2B98">
        <w:t xml:space="preserve">68. </w:t>
      </w:r>
      <w:r w:rsidRPr="00AB2B98">
        <w:tab/>
        <w:t>R Core Team. R: A language and environment for statistical computing. Published online 2013.</w:t>
      </w:r>
    </w:p>
    <w:p w14:paraId="3DACB643" w14:textId="77777777" w:rsidR="00AB2B98" w:rsidRPr="00AB2B98" w:rsidRDefault="00AB2B98" w:rsidP="00AB2B98">
      <w:pPr>
        <w:pStyle w:val="Bibliography"/>
      </w:pPr>
      <w:r w:rsidRPr="00AB2B98">
        <w:t xml:space="preserve">69. </w:t>
      </w:r>
      <w:r w:rsidRPr="00AB2B98">
        <w:tab/>
        <w:t xml:space="preserve">Povedano M, Saez M, Martinez-Matos JA, Barceló MA. Spatial assessment of the association between long-term exposure to environmental factors and the occurrence of </w:t>
      </w:r>
      <w:r w:rsidRPr="00AB2B98">
        <w:lastRenderedPageBreak/>
        <w:t xml:space="preserve">amyotrophic lateral sclerosis in Catalonia, Spain: A population-based nested case-control study. </w:t>
      </w:r>
      <w:r w:rsidRPr="00AB2B98">
        <w:rPr>
          <w:i/>
          <w:iCs/>
        </w:rPr>
        <w:t>Neuroepidemiology</w:t>
      </w:r>
      <w:r w:rsidRPr="00AB2B98">
        <w:t>. 2018;51(1-2):33-49.</w:t>
      </w:r>
    </w:p>
    <w:p w14:paraId="25D90B52" w14:textId="77777777" w:rsidR="00AB2B98" w:rsidRPr="00AB2B98" w:rsidRDefault="00AB2B98" w:rsidP="00AB2B98">
      <w:pPr>
        <w:pStyle w:val="Bibliography"/>
      </w:pPr>
      <w:r w:rsidRPr="00AB2B98">
        <w:t xml:space="preserve">70. </w:t>
      </w:r>
      <w:r w:rsidRPr="00AB2B98">
        <w:tab/>
        <w:t>von Schneidemesser E, Mar KA, Saar D. Black carbon in Europe: Targeting an air Pollutant and climate forcer. Published online 2017.</w:t>
      </w:r>
    </w:p>
    <w:p w14:paraId="1294209C" w14:textId="77777777" w:rsidR="00AB2B98" w:rsidRPr="00AB2B98" w:rsidRDefault="00AB2B98" w:rsidP="00AB2B98">
      <w:pPr>
        <w:pStyle w:val="Bibliography"/>
      </w:pPr>
      <w:r w:rsidRPr="00AB2B98">
        <w:t xml:space="preserve">71. </w:t>
      </w:r>
      <w:r w:rsidRPr="00AB2B98">
        <w:tab/>
        <w:t xml:space="preserve">Pamphlett R, Rikard-Bell A. Different occupations associated with amyotrophic lateral sclerosis: Is diesel exhaust the link? </w:t>
      </w:r>
      <w:r w:rsidRPr="00AB2B98">
        <w:rPr>
          <w:i/>
          <w:iCs/>
        </w:rPr>
        <w:t>PloS One</w:t>
      </w:r>
      <w:r w:rsidRPr="00AB2B98">
        <w:t>. 2013;8(11):e80993.</w:t>
      </w:r>
    </w:p>
    <w:p w14:paraId="57B3AFA7" w14:textId="77777777" w:rsidR="00AB2B98" w:rsidRPr="00AB2B98" w:rsidRDefault="00AB2B98" w:rsidP="00AB2B98">
      <w:pPr>
        <w:pStyle w:val="Bibliography"/>
      </w:pPr>
      <w:r w:rsidRPr="00AB2B98">
        <w:t xml:space="preserve">72. </w:t>
      </w:r>
      <w:r w:rsidRPr="00AB2B98">
        <w:tab/>
        <w:t xml:space="preserve">Zhang R, Dai Y, Zhang X, et al. Reduced pulmonary function and increased pro-inflammatory cytokines in nanoscale carbon black-exposed workers. </w:t>
      </w:r>
      <w:r w:rsidRPr="00AB2B98">
        <w:rPr>
          <w:i/>
          <w:iCs/>
        </w:rPr>
        <w:t>Part Fibre Toxicol</w:t>
      </w:r>
      <w:r w:rsidRPr="00AB2B98">
        <w:t>. 2014;11:73. doi:10.1186/s12989-014-0073-1</w:t>
      </w:r>
    </w:p>
    <w:p w14:paraId="23666F3D" w14:textId="77777777" w:rsidR="00AB2B98" w:rsidRPr="00AB2B98" w:rsidRDefault="00AB2B98" w:rsidP="00AB2B98">
      <w:pPr>
        <w:pStyle w:val="Bibliography"/>
      </w:pPr>
      <w:r w:rsidRPr="00AB2B98">
        <w:t xml:space="preserve">73. </w:t>
      </w:r>
      <w:r w:rsidRPr="00AB2B98">
        <w:tab/>
        <w:t xml:space="preserve">Gao X, Xu H, Shang J, et al. Ozonized carbon black induces mitochondrial dysfunction and DNA damage. </w:t>
      </w:r>
      <w:r w:rsidRPr="00AB2B98">
        <w:rPr>
          <w:i/>
          <w:iCs/>
        </w:rPr>
        <w:t>Environ Toxicol</w:t>
      </w:r>
      <w:r w:rsidRPr="00AB2B98">
        <w:t>. 2017;32(3):944-955. doi:10.1002/tox.22295</w:t>
      </w:r>
    </w:p>
    <w:p w14:paraId="2BC63B46" w14:textId="77777777" w:rsidR="00AB2B98" w:rsidRPr="00AB2B98" w:rsidRDefault="00AB2B98" w:rsidP="00AB2B98">
      <w:pPr>
        <w:pStyle w:val="Bibliography"/>
      </w:pPr>
      <w:r w:rsidRPr="00AB2B98">
        <w:t xml:space="preserve">74. </w:t>
      </w:r>
      <w:r w:rsidRPr="00AB2B98">
        <w:tab/>
        <w:t xml:space="preserve">Kyjovska ZO, Jacobsen NR, Saber AT, et al. DNA damage following pulmonary exposure by instillation to low doses of carbon black (Printex 90) nanoparticles in mice. </w:t>
      </w:r>
      <w:r w:rsidRPr="00AB2B98">
        <w:rPr>
          <w:i/>
          <w:iCs/>
        </w:rPr>
        <w:t>Environ Mol Mutagen</w:t>
      </w:r>
      <w:r w:rsidRPr="00AB2B98">
        <w:t>. 2015;56(1):41-49. doi:10.1002/em.21888</w:t>
      </w:r>
    </w:p>
    <w:p w14:paraId="6EDCA42C" w14:textId="77777777" w:rsidR="00AB2B98" w:rsidRPr="00AB2B98" w:rsidRDefault="00AB2B98" w:rsidP="00AB2B98">
      <w:pPr>
        <w:pStyle w:val="Bibliography"/>
      </w:pPr>
      <w:r w:rsidRPr="00AB2B98">
        <w:t xml:space="preserve">75. </w:t>
      </w:r>
      <w:r w:rsidRPr="00AB2B98">
        <w:tab/>
        <w:t xml:space="preserve">Weisskopf MG, Webster TF. Trade-offs of personal vs. more proxy exposure measures in environmental epidemiology. </w:t>
      </w:r>
      <w:r w:rsidRPr="00AB2B98">
        <w:rPr>
          <w:i/>
          <w:iCs/>
        </w:rPr>
        <w:t>Epidemiology (Cambridge, Mass)</w:t>
      </w:r>
      <w:r w:rsidRPr="00AB2B98">
        <w:t>. 2017;28(5):635.</w:t>
      </w:r>
    </w:p>
    <w:p w14:paraId="21933195" w14:textId="77777777" w:rsidR="00AB2B98" w:rsidRPr="00AB2B98" w:rsidRDefault="00AB2B98" w:rsidP="00AB2B98">
      <w:pPr>
        <w:pStyle w:val="Bibliography"/>
      </w:pPr>
      <w:r w:rsidRPr="00AB2B98">
        <w:t xml:space="preserve">76. </w:t>
      </w:r>
      <w:r w:rsidRPr="00AB2B98">
        <w:tab/>
        <w:t xml:space="preserve">Nakken O, Meyer HE, Stigum H, Holmøy T. High BMI is associated with low ALS risk: A population-based study. </w:t>
      </w:r>
      <w:r w:rsidRPr="00AB2B98">
        <w:rPr>
          <w:i/>
          <w:iCs/>
        </w:rPr>
        <w:t>Neurology</w:t>
      </w:r>
      <w:r w:rsidRPr="00AB2B98">
        <w:t>. 2019;93(5):e424-e432.</w:t>
      </w:r>
    </w:p>
    <w:p w14:paraId="26E1F5E0" w14:textId="77777777" w:rsidR="00AB2B98" w:rsidRPr="00AB2B98" w:rsidRDefault="00AB2B98" w:rsidP="00AB2B98">
      <w:pPr>
        <w:pStyle w:val="Bibliography"/>
      </w:pPr>
      <w:r w:rsidRPr="00AB2B98">
        <w:t xml:space="preserve">77. </w:t>
      </w:r>
      <w:r w:rsidRPr="00AB2B98">
        <w:tab/>
        <w:t xml:space="preserve">Jawaid A, Murthy SB, Wilson AM, et al. A decrease in body mass index is associated with faster progression of motor symptoms and shorter survival in ALS. </w:t>
      </w:r>
      <w:r w:rsidRPr="00AB2B98">
        <w:rPr>
          <w:i/>
          <w:iCs/>
        </w:rPr>
        <w:t>Amyotrophic Lateral Sclerosis</w:t>
      </w:r>
      <w:r w:rsidRPr="00AB2B98">
        <w:t>. 2010;11(6):542-548.</w:t>
      </w:r>
    </w:p>
    <w:p w14:paraId="45A2568F" w14:textId="77777777" w:rsidR="00AB2B98" w:rsidRPr="00AB2B98" w:rsidRDefault="00AB2B98" w:rsidP="00AB2B98">
      <w:pPr>
        <w:pStyle w:val="Bibliography"/>
      </w:pPr>
      <w:r w:rsidRPr="00AB2B98">
        <w:t xml:space="preserve">78. </w:t>
      </w:r>
      <w:r w:rsidRPr="00AB2B98">
        <w:tab/>
        <w:t xml:space="preserve">Carroll RJ, Ruppert D, Stefanski LA, Crainiceanu CM. </w:t>
      </w:r>
      <w:r w:rsidRPr="00AB2B98">
        <w:rPr>
          <w:i/>
          <w:iCs/>
        </w:rPr>
        <w:t>Measurement Error in Nonlinear Models: A Modern Perspective</w:t>
      </w:r>
      <w:r w:rsidRPr="00AB2B98">
        <w:t>. CRC press; 2006.</w:t>
      </w:r>
    </w:p>
    <w:p w14:paraId="3891A205" w14:textId="0C939DAF" w:rsidR="0046514C" w:rsidRDefault="00A95DD5" w:rsidP="0046514C">
      <w:pPr>
        <w:rPr>
          <w:b/>
        </w:rPr>
      </w:pPr>
      <w:r w:rsidRPr="00BE40FA">
        <w:rPr>
          <w:b/>
        </w:rPr>
        <w:fldChar w:fldCharType="end"/>
      </w:r>
      <w:r w:rsidR="0046514C">
        <w:rPr>
          <w:b/>
        </w:rPr>
        <w:br w:type="page"/>
      </w:r>
    </w:p>
    <w:p w14:paraId="6EE2D1C0" w14:textId="51062ACE"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r w:rsidR="00C53AC9">
        <w:rPr>
          <w:bCs/>
          <w:color w:val="000000" w:themeColor="text1"/>
          <w:lang w:val="en-GB"/>
        </w:rPr>
        <w:t xml:space="preserve"> for 5-year average </w:t>
      </w:r>
      <w:r w:rsidR="00515144">
        <w:rPr>
          <w:bCs/>
          <w:color w:val="000000" w:themeColor="text1"/>
          <w:lang w:val="en-GB"/>
        </w:rPr>
        <w:t>exposure group</w:t>
      </w:r>
      <w:r w:rsidRPr="00EC68B0">
        <w:rPr>
          <w:bCs/>
          <w:color w:val="000000" w:themeColor="text1"/>
          <w:lang w:val="en-GB"/>
        </w:rPr>
        <w:t>.</w:t>
      </w:r>
    </w:p>
    <w:p w14:paraId="34E0B2A8" w14:textId="77777777" w:rsidR="00120820" w:rsidRDefault="00120820" w:rsidP="005572A9">
      <w:pPr>
        <w:rPr>
          <w:b/>
          <w:color w:val="000000" w:themeColor="text1"/>
        </w:rPr>
      </w:pPr>
    </w:p>
    <w:p w14:paraId="4E9F4546" w14:textId="6B29925C" w:rsidR="005572A9" w:rsidRDefault="005572A9" w:rsidP="005572A9">
      <w:pPr>
        <w:rPr>
          <w:color w:val="000000" w:themeColor="text1"/>
        </w:rPr>
      </w:pPr>
      <w:r w:rsidRPr="00BE40FA">
        <w:rPr>
          <w:b/>
          <w:color w:val="000000" w:themeColor="text1"/>
        </w:rPr>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p w14:paraId="17798D3A" w14:textId="77777777" w:rsidR="00120820" w:rsidRDefault="00120820" w:rsidP="00465B62">
      <w:pPr>
        <w:rPr>
          <w:b/>
          <w:bCs/>
          <w:color w:val="000000" w:themeColor="text1"/>
        </w:rPr>
      </w:pPr>
    </w:p>
    <w:p w14:paraId="53753560" w14:textId="1FE46168" w:rsidR="00465B62" w:rsidRDefault="005572A9" w:rsidP="00465B62">
      <w:pPr>
        <w:rPr>
          <w:b/>
          <w:bCs/>
          <w:color w:val="000000" w:themeColor="text1"/>
        </w:rPr>
      </w:pPr>
      <w:r w:rsidRPr="00BE40FA">
        <w:rPr>
          <w:b/>
          <w:bCs/>
          <w:color w:val="000000" w:themeColor="text1"/>
        </w:rPr>
        <w:t>Figure 1</w:t>
      </w:r>
      <w:r w:rsidRPr="00BE40FA">
        <w:rPr>
          <w:color w:val="000000" w:themeColor="text1"/>
        </w:rPr>
        <w:t>.</w:t>
      </w:r>
      <w:r>
        <w:rPr>
          <w:color w:val="000000" w:themeColor="text1"/>
        </w:rPr>
        <w:t xml:space="preserve"> Spearman</w:t>
      </w:r>
      <w:r w:rsidRPr="00BE40FA">
        <w:rPr>
          <w:b/>
          <w:bCs/>
          <w:color w:val="000000" w:themeColor="text1"/>
        </w:rPr>
        <w:t xml:space="preserve"> </w:t>
      </w:r>
      <w:r>
        <w:rPr>
          <w:bCs/>
        </w:rPr>
        <w:t>c</w:t>
      </w:r>
      <w:r w:rsidRPr="00BE40FA">
        <w:rPr>
          <w:bCs/>
        </w:rPr>
        <w:t xml:space="preserve">orrelation </w:t>
      </w:r>
      <w:r>
        <w:rPr>
          <w:bCs/>
        </w:rPr>
        <w:t>of 5-year average pollutant concentrations</w:t>
      </w:r>
      <w:r w:rsidRPr="00BE40FA">
        <w:rPr>
          <w:bCs/>
        </w:rPr>
        <w:t>.</w:t>
      </w:r>
    </w:p>
    <w:p w14:paraId="414EFA1C" w14:textId="77777777" w:rsidR="00465B62" w:rsidRDefault="00465B62" w:rsidP="00465B62">
      <w:pPr>
        <w:rPr>
          <w:b/>
          <w:bCs/>
          <w:color w:val="000000" w:themeColor="text1"/>
        </w:rPr>
      </w:pPr>
    </w:p>
    <w:p w14:paraId="2CB3CE13" w14:textId="41DC73B0" w:rsidR="005572A9" w:rsidRPr="00EE472E" w:rsidRDefault="005572A9" w:rsidP="00465B62">
      <w:pPr>
        <w:rPr>
          <w:bCs/>
        </w:rPr>
      </w:pPr>
      <w:r w:rsidRPr="00BE40FA">
        <w:rPr>
          <w:b/>
          <w:bCs/>
          <w:color w:val="000000" w:themeColor="text1"/>
        </w:rPr>
        <w:t>Figure 2</w:t>
      </w:r>
      <w:r w:rsidRPr="00BE40FA">
        <w:rPr>
          <w:color w:val="000000" w:themeColor="text1"/>
        </w:rPr>
        <w:t xml:space="preserve">. </w:t>
      </w:r>
      <w:r>
        <w:rPr>
          <w:bCs/>
        </w:rPr>
        <w:t>Percentage change in odds of ALS diagnosis per 1-, 5- and 10-year average standard deviation increase for each pollutant</w:t>
      </w:r>
      <w:r w:rsidR="003E1E3E">
        <w:rPr>
          <w:bCs/>
        </w:rPr>
        <w:t>. Results are from the Bayesian hierarchical model including each of EC, NO</w:t>
      </w:r>
      <w:r w:rsidR="003E1E3E" w:rsidRPr="003E1E3E">
        <w:rPr>
          <w:bCs/>
          <w:vertAlign w:val="subscript"/>
        </w:rPr>
        <w:t>x</w:t>
      </w:r>
      <w:r w:rsidR="003E1E3E">
        <w:rPr>
          <w:bCs/>
        </w:rPr>
        <w:t xml:space="preserve">, CO, and </w:t>
      </w:r>
      <w:r w:rsidR="00E821E9">
        <w:rPr>
          <w:bCs/>
        </w:rPr>
        <w:t xml:space="preserve">non-EC </w:t>
      </w:r>
      <w:r w:rsidR="003E1E3E">
        <w:rPr>
          <w:bCs/>
        </w:rPr>
        <w:t>PM</w:t>
      </w:r>
      <w:r w:rsidR="003E1E3E" w:rsidRPr="003E1E3E">
        <w:rPr>
          <w:bCs/>
          <w:vertAlign w:val="subscript"/>
        </w:rPr>
        <w:t>2.5</w:t>
      </w:r>
      <w:r w:rsidR="00E821E9">
        <w:rPr>
          <w:bCs/>
        </w:rPr>
        <w:t xml:space="preserve"> together,</w:t>
      </w:r>
      <w:r w:rsidR="00825EEE">
        <w:rPr>
          <w:bCs/>
        </w:rPr>
        <w:t xml:space="preserve"> and were</w:t>
      </w:r>
      <w:r w:rsidR="00470D7F">
        <w:rPr>
          <w:bCs/>
        </w:rPr>
        <w:t xml:space="preserve"> additionally</w:t>
      </w:r>
      <w:r w:rsidR="00825EEE">
        <w:rPr>
          <w:bCs/>
        </w:rPr>
        <w:t xml:space="preserve"> adjusted by </w:t>
      </w:r>
      <w:r w:rsidR="00A74998" w:rsidRPr="00A74998">
        <w:rPr>
          <w:bCs/>
        </w:rPr>
        <w:t>age, sex, year of birth, vital status</w:t>
      </w:r>
      <w:r w:rsidR="00A74998">
        <w:rPr>
          <w:bCs/>
        </w:rPr>
        <w:t>,</w:t>
      </w:r>
      <w:r w:rsidR="00A74998" w:rsidRPr="00A74998">
        <w:rPr>
          <w:bCs/>
        </w:rPr>
        <w:t xml:space="preserve"> </w:t>
      </w:r>
      <w:r w:rsidR="0084377A">
        <w:rPr>
          <w:bCs/>
        </w:rPr>
        <w:t>socioeconomic status</w:t>
      </w:r>
      <w:r w:rsidR="00825EEE" w:rsidRPr="00825EEE">
        <w:rPr>
          <w:bCs/>
        </w:rPr>
        <w:t xml:space="preserve">, civil status, </w:t>
      </w:r>
      <w:r w:rsidR="008145A9" w:rsidRPr="008145A9">
        <w:rPr>
          <w:bCs/>
        </w:rPr>
        <w:t xml:space="preserve">last reported place of </w:t>
      </w:r>
      <w:r w:rsidR="00AC2BD0">
        <w:rPr>
          <w:bCs/>
        </w:rPr>
        <w:t xml:space="preserve">residence, and </w:t>
      </w:r>
      <w:r w:rsidR="00825EEE" w:rsidRPr="00825EEE">
        <w:rPr>
          <w:bCs/>
        </w:rPr>
        <w:t>place of birth</w:t>
      </w:r>
      <w:r w:rsidR="00825EEE">
        <w:rPr>
          <w:bCs/>
        </w:rPr>
        <w:t>.</w:t>
      </w:r>
    </w:p>
    <w:sectPr w:rsidR="005572A9" w:rsidRPr="00EE472E" w:rsidSect="00465B62">
      <w:footerReference w:type="default" r:id="rId13"/>
      <w:pgSz w:w="12240" w:h="15840"/>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Elizabeth Gibson" w:date="2021-11-10T15:50:00Z" w:initials="EG">
    <w:p w14:paraId="4AA81A20" w14:textId="30C094E0" w:rsidR="005038B3" w:rsidRDefault="005038B3">
      <w:pPr>
        <w:pStyle w:val="CommentText"/>
      </w:pPr>
      <w:r>
        <w:rPr>
          <w:rStyle w:val="CommentReference"/>
        </w:rPr>
        <w:annotationRef/>
      </w:r>
      <w:r>
        <w:t>Did someone else do this? This isn’t in your code, right?</w:t>
      </w:r>
    </w:p>
  </w:comment>
  <w:comment w:id="7" w:author="Elizabeth Gibson" w:date="2021-11-10T15:52:00Z" w:initials="EG">
    <w:p w14:paraId="50CECA8B" w14:textId="17866F29" w:rsidR="001B2E39" w:rsidRDefault="001B2E39">
      <w:pPr>
        <w:pStyle w:val="CommentText"/>
      </w:pPr>
      <w:r>
        <w:rPr>
          <w:rStyle w:val="CommentReference"/>
        </w:rPr>
        <w:annotationRef/>
      </w:r>
      <w:r>
        <w:t>This answers one of my questions in the code</w:t>
      </w:r>
      <w:r w:rsidR="00327DF9">
        <w:t xml:space="preserve"> about the two versions of figure</w:t>
      </w:r>
      <w:r w:rsidR="00984E60">
        <w:t xml:space="preserve"> 1</w:t>
      </w:r>
      <w:r>
        <w:t>.</w:t>
      </w:r>
    </w:p>
  </w:comment>
  <w:comment w:id="12" w:author="Elizabeth Gibson" w:date="2021-11-10T16:06:00Z" w:initials="EG">
    <w:p w14:paraId="6CB3AE4F" w14:textId="0BC50057" w:rsidR="0038250F" w:rsidRDefault="0038250F">
      <w:pPr>
        <w:pStyle w:val="CommentText"/>
      </w:pPr>
      <w:r>
        <w:rPr>
          <w:rStyle w:val="CommentReference"/>
        </w:rPr>
        <w:annotationRef/>
      </w:r>
      <w:r>
        <w:t>This explains a question I had in the code about spouse’s SES.</w:t>
      </w:r>
    </w:p>
  </w:comment>
  <w:comment w:id="14" w:author="Elizabeth Gibson" w:date="2021-11-10T16:15:00Z" w:initials="EG">
    <w:p w14:paraId="711F3C80" w14:textId="673098B8" w:rsidR="00E24274" w:rsidRDefault="00E24274">
      <w:pPr>
        <w:pStyle w:val="CommentText"/>
      </w:pPr>
      <w:r>
        <w:rPr>
          <w:rStyle w:val="CommentReference"/>
        </w:rPr>
        <w:annotationRef/>
      </w:r>
      <w:r>
        <w:t>Just curious, why do we include the intercept in the model if conditional logistic doesn’t actually estimate one?</w:t>
      </w:r>
    </w:p>
  </w:comment>
  <w:comment w:id="15" w:author="Elizabeth Gibson" w:date="2021-11-10T16:25:00Z" w:initials="EG">
    <w:p w14:paraId="39A5928C" w14:textId="77777777" w:rsidR="00260FF4" w:rsidRDefault="00260FF4">
      <w:pPr>
        <w:pStyle w:val="CommentText"/>
      </w:pPr>
      <w:r>
        <w:rPr>
          <w:rStyle w:val="CommentReference"/>
        </w:rPr>
        <w:annotationRef/>
      </w:r>
      <w:r>
        <w:t>Why are these hyper and not just priors?</w:t>
      </w:r>
    </w:p>
    <w:p w14:paraId="35AAEFC9" w14:textId="77777777" w:rsidR="002954BE" w:rsidRDefault="002954BE">
      <w:pPr>
        <w:pStyle w:val="CommentText"/>
      </w:pPr>
    </w:p>
    <w:p w14:paraId="126669F1" w14:textId="024FDA7D" w:rsidR="002954BE" w:rsidRDefault="006C7F32">
      <w:pPr>
        <w:pStyle w:val="CommentText"/>
      </w:pPr>
      <w:r>
        <w:t>Priors on sigma and ta</w:t>
      </w:r>
      <w:r w:rsidR="003B0DA5">
        <w:t>u</w:t>
      </w:r>
      <w:r w:rsidR="00FC5FCD">
        <w:t xml:space="preserve"> and epsilon</w:t>
      </w:r>
      <w:r>
        <w:t xml:space="preserve"> I understand </w:t>
      </w:r>
      <w:r w:rsidR="00A501E7">
        <w:t>why</w:t>
      </w:r>
      <w:r>
        <w:t xml:space="preserve"> they are hyper-priors.</w:t>
      </w:r>
    </w:p>
  </w:comment>
  <w:comment w:id="16" w:author="Elizabeth Gibson" w:date="2021-11-10T16:28:00Z" w:initials="EG">
    <w:p w14:paraId="499A1465" w14:textId="0F4ECBA5" w:rsidR="00941E85" w:rsidRDefault="00941E85">
      <w:pPr>
        <w:pStyle w:val="CommentText"/>
      </w:pPr>
      <w:r>
        <w:rPr>
          <w:rStyle w:val="CommentReference"/>
        </w:rPr>
        <w:annotationRef/>
      </w:r>
      <w:r>
        <w:t>Do you need to define this?</w:t>
      </w:r>
    </w:p>
  </w:comment>
  <w:comment w:id="17" w:author="Elizabeth Gibson" w:date="2021-11-10T16:32:00Z" w:initials="EG">
    <w:p w14:paraId="73B141C2" w14:textId="7D0B91F1" w:rsidR="00A652BF" w:rsidRDefault="00A652BF">
      <w:pPr>
        <w:pStyle w:val="CommentText"/>
      </w:pPr>
      <w:r>
        <w:rPr>
          <w:rStyle w:val="CommentReference"/>
        </w:rPr>
        <w:annotationRef/>
      </w:r>
      <w:r w:rsidR="00FD5EF2">
        <w:t xml:space="preserve">x </w:t>
      </w:r>
      <w:r>
        <w:t>100</w:t>
      </w:r>
      <w:r w:rsidR="00FD5EF2">
        <w:t>?</w:t>
      </w:r>
    </w:p>
  </w:comment>
  <w:comment w:id="19" w:author="Elizabeth Gibson" w:date="2021-11-11T17:32:00Z" w:initials="EG">
    <w:p w14:paraId="3A9644C7" w14:textId="10F2F11B" w:rsidR="00B16990" w:rsidRDefault="00B16990">
      <w:pPr>
        <w:pStyle w:val="CommentText"/>
      </w:pPr>
      <w:r>
        <w:rPr>
          <w:rStyle w:val="CommentReference"/>
        </w:rPr>
        <w:annotationRef/>
      </w:r>
      <w:r>
        <w:t xml:space="preserve">I could see a reviewer mentioning that </w:t>
      </w:r>
      <w:r w:rsidR="00DB20EC">
        <w:t>samples are correlated across chains and why didn’t you thin them?</w:t>
      </w:r>
    </w:p>
    <w:p w14:paraId="4966CA85" w14:textId="77777777" w:rsidR="00CE1355" w:rsidRDefault="00CE1355">
      <w:pPr>
        <w:pStyle w:val="CommentText"/>
      </w:pPr>
    </w:p>
    <w:p w14:paraId="497AE7ED" w14:textId="025A2711" w:rsidR="00CE1355" w:rsidRDefault="00CE1355">
      <w:pPr>
        <w:pStyle w:val="CommentText"/>
      </w:pPr>
      <w:r>
        <w:t>I also know you are</w:t>
      </w:r>
      <w:r w:rsidR="00552478">
        <w:t xml:space="preserve"> generally</w:t>
      </w:r>
      <w:r>
        <w:t xml:space="preserve"> advised not to thin chains from STAN after the burn-in, and that their </w:t>
      </w:r>
      <w:r w:rsidR="00686995">
        <w:t>autocorrelation</w:t>
      </w:r>
      <w:r>
        <w:t xml:space="preserve"> is something you can check</w:t>
      </w:r>
      <w:r w:rsidR="00645400">
        <w:t>…so nothing to change here, just a thought.</w:t>
      </w:r>
    </w:p>
  </w:comment>
  <w:comment w:id="22" w:author="Elizabeth Gibson" w:date="2021-11-12T17:10:00Z" w:initials="EG">
    <w:p w14:paraId="625BA0D1" w14:textId="7DAC545D" w:rsidR="00300E9A" w:rsidRDefault="00300E9A">
      <w:pPr>
        <w:pStyle w:val="CommentText"/>
      </w:pPr>
      <w:r>
        <w:rPr>
          <w:rStyle w:val="CommentReference"/>
        </w:rPr>
        <w:annotationRef/>
      </w:r>
      <w:r>
        <w:t xml:space="preserve">You never mention </w:t>
      </w:r>
      <w:proofErr w:type="spellStart"/>
      <w:r>
        <w:t>eFigure</w:t>
      </w:r>
      <w:proofErr w:type="spellEnd"/>
      <w:r>
        <w:t xml:space="preserve"> 2 in the </w:t>
      </w:r>
      <w:r w:rsidR="008B1711">
        <w:t>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A81A20" w15:done="0"/>
  <w15:commentEx w15:paraId="50CECA8B" w15:done="0"/>
  <w15:commentEx w15:paraId="6CB3AE4F" w15:done="0"/>
  <w15:commentEx w15:paraId="711F3C80" w15:done="0"/>
  <w15:commentEx w15:paraId="126669F1" w15:done="0"/>
  <w15:commentEx w15:paraId="499A1465" w15:done="0"/>
  <w15:commentEx w15:paraId="73B141C2" w15:done="0"/>
  <w15:commentEx w15:paraId="497AE7ED" w15:done="0"/>
  <w15:commentEx w15:paraId="625BA0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668D8" w16cex:dateUtc="2021-11-10T20:50:00Z"/>
  <w16cex:commentExtensible w16cex:durableId="2536694C" w16cex:dateUtc="2021-11-10T20:52:00Z"/>
  <w16cex:commentExtensible w16cex:durableId="25366C79" w16cex:dateUtc="2021-11-10T21:06:00Z"/>
  <w16cex:commentExtensible w16cex:durableId="25366EBF" w16cex:dateUtc="2021-11-10T21:15:00Z"/>
  <w16cex:commentExtensible w16cex:durableId="25367111" w16cex:dateUtc="2021-11-10T21:25:00Z"/>
  <w16cex:commentExtensible w16cex:durableId="2536719E" w16cex:dateUtc="2021-11-10T21:28:00Z"/>
  <w16cex:commentExtensible w16cex:durableId="25367299" w16cex:dateUtc="2021-11-10T21:32:00Z"/>
  <w16cex:commentExtensible w16cex:durableId="2537D22F" w16cex:dateUtc="2021-11-11T22:32:00Z"/>
  <w16cex:commentExtensible w16cex:durableId="25391E8B" w16cex:dateUtc="2021-11-12T2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A81A20" w16cid:durableId="253668D8"/>
  <w16cid:commentId w16cid:paraId="50CECA8B" w16cid:durableId="2536694C"/>
  <w16cid:commentId w16cid:paraId="6CB3AE4F" w16cid:durableId="25366C79"/>
  <w16cid:commentId w16cid:paraId="711F3C80" w16cid:durableId="25366EBF"/>
  <w16cid:commentId w16cid:paraId="126669F1" w16cid:durableId="25367111"/>
  <w16cid:commentId w16cid:paraId="499A1465" w16cid:durableId="2536719E"/>
  <w16cid:commentId w16cid:paraId="73B141C2" w16cid:durableId="25367299"/>
  <w16cid:commentId w16cid:paraId="497AE7ED" w16cid:durableId="2537D22F"/>
  <w16cid:commentId w16cid:paraId="625BA0D1" w16cid:durableId="25391E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BCD20" w14:textId="77777777" w:rsidR="00835661" w:rsidRDefault="00835661">
      <w:pPr>
        <w:spacing w:line="240" w:lineRule="auto"/>
      </w:pPr>
      <w:r>
        <w:separator/>
      </w:r>
    </w:p>
  </w:endnote>
  <w:endnote w:type="continuationSeparator" w:id="0">
    <w:p w14:paraId="12D614AA" w14:textId="77777777" w:rsidR="00835661" w:rsidRDefault="008356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6A022" w14:textId="77777777" w:rsidR="00835661" w:rsidRDefault="00835661">
      <w:pPr>
        <w:spacing w:line="240" w:lineRule="auto"/>
      </w:pPr>
      <w:r>
        <w:separator/>
      </w:r>
    </w:p>
  </w:footnote>
  <w:footnote w:type="continuationSeparator" w:id="0">
    <w:p w14:paraId="03473857" w14:textId="77777777" w:rsidR="00835661" w:rsidRDefault="008356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4"/>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zabeth Gibson">
    <w15:presenceInfo w15:providerId="Windows Live" w15:userId="038c887aa8ac27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3D"/>
    <w:rsid w:val="00004213"/>
    <w:rsid w:val="00005306"/>
    <w:rsid w:val="000059A2"/>
    <w:rsid w:val="00005E5B"/>
    <w:rsid w:val="00006DA8"/>
    <w:rsid w:val="0000756F"/>
    <w:rsid w:val="00007A90"/>
    <w:rsid w:val="00010EAA"/>
    <w:rsid w:val="0001170D"/>
    <w:rsid w:val="000131CB"/>
    <w:rsid w:val="000135D6"/>
    <w:rsid w:val="00013BEE"/>
    <w:rsid w:val="00014297"/>
    <w:rsid w:val="00014AAA"/>
    <w:rsid w:val="00014EC0"/>
    <w:rsid w:val="00015062"/>
    <w:rsid w:val="00015EDC"/>
    <w:rsid w:val="0001625D"/>
    <w:rsid w:val="0001650A"/>
    <w:rsid w:val="00016EBF"/>
    <w:rsid w:val="000170EC"/>
    <w:rsid w:val="00017835"/>
    <w:rsid w:val="000201C0"/>
    <w:rsid w:val="000217BC"/>
    <w:rsid w:val="00022CB4"/>
    <w:rsid w:val="00022EA9"/>
    <w:rsid w:val="000245AC"/>
    <w:rsid w:val="00024CEC"/>
    <w:rsid w:val="00025293"/>
    <w:rsid w:val="000260A5"/>
    <w:rsid w:val="00026354"/>
    <w:rsid w:val="000267C7"/>
    <w:rsid w:val="000269D1"/>
    <w:rsid w:val="00030A0B"/>
    <w:rsid w:val="00030ADD"/>
    <w:rsid w:val="000310B5"/>
    <w:rsid w:val="0003149C"/>
    <w:rsid w:val="0003176B"/>
    <w:rsid w:val="00031982"/>
    <w:rsid w:val="00031D17"/>
    <w:rsid w:val="00031E92"/>
    <w:rsid w:val="000326BB"/>
    <w:rsid w:val="00033568"/>
    <w:rsid w:val="000337A8"/>
    <w:rsid w:val="0003380A"/>
    <w:rsid w:val="000338D9"/>
    <w:rsid w:val="00033C18"/>
    <w:rsid w:val="00033D44"/>
    <w:rsid w:val="00033D50"/>
    <w:rsid w:val="0003400D"/>
    <w:rsid w:val="000340BA"/>
    <w:rsid w:val="0003603F"/>
    <w:rsid w:val="0003696D"/>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5C7"/>
    <w:rsid w:val="000458B6"/>
    <w:rsid w:val="00045A20"/>
    <w:rsid w:val="00045F6E"/>
    <w:rsid w:val="00046091"/>
    <w:rsid w:val="000471BE"/>
    <w:rsid w:val="000508FD"/>
    <w:rsid w:val="00051214"/>
    <w:rsid w:val="00051467"/>
    <w:rsid w:val="000514AF"/>
    <w:rsid w:val="00051723"/>
    <w:rsid w:val="00052B19"/>
    <w:rsid w:val="000534AA"/>
    <w:rsid w:val="0005398A"/>
    <w:rsid w:val="00053BDD"/>
    <w:rsid w:val="0005569B"/>
    <w:rsid w:val="0005624F"/>
    <w:rsid w:val="000565F7"/>
    <w:rsid w:val="00056A7C"/>
    <w:rsid w:val="000573A6"/>
    <w:rsid w:val="0005760C"/>
    <w:rsid w:val="000601A4"/>
    <w:rsid w:val="000609D2"/>
    <w:rsid w:val="00061263"/>
    <w:rsid w:val="00062249"/>
    <w:rsid w:val="000629A1"/>
    <w:rsid w:val="00062E9D"/>
    <w:rsid w:val="00064675"/>
    <w:rsid w:val="000646A8"/>
    <w:rsid w:val="000652D7"/>
    <w:rsid w:val="000672E8"/>
    <w:rsid w:val="0006758A"/>
    <w:rsid w:val="0006794D"/>
    <w:rsid w:val="0006799E"/>
    <w:rsid w:val="00067E35"/>
    <w:rsid w:val="00067E37"/>
    <w:rsid w:val="00070DFC"/>
    <w:rsid w:val="00071342"/>
    <w:rsid w:val="0007163D"/>
    <w:rsid w:val="00071C90"/>
    <w:rsid w:val="00071EFC"/>
    <w:rsid w:val="00074A34"/>
    <w:rsid w:val="00074FED"/>
    <w:rsid w:val="00075A9F"/>
    <w:rsid w:val="00075E65"/>
    <w:rsid w:val="00075FFD"/>
    <w:rsid w:val="00076361"/>
    <w:rsid w:val="00077BA9"/>
    <w:rsid w:val="00077C61"/>
    <w:rsid w:val="00080369"/>
    <w:rsid w:val="00080B14"/>
    <w:rsid w:val="00080C33"/>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633"/>
    <w:rsid w:val="000878D4"/>
    <w:rsid w:val="00087E3D"/>
    <w:rsid w:val="00087E41"/>
    <w:rsid w:val="00087F39"/>
    <w:rsid w:val="00090168"/>
    <w:rsid w:val="0009066D"/>
    <w:rsid w:val="000906BE"/>
    <w:rsid w:val="00090815"/>
    <w:rsid w:val="00090CF8"/>
    <w:rsid w:val="00090E64"/>
    <w:rsid w:val="000918C8"/>
    <w:rsid w:val="00091CBD"/>
    <w:rsid w:val="000927AC"/>
    <w:rsid w:val="0009283F"/>
    <w:rsid w:val="000933AF"/>
    <w:rsid w:val="00093402"/>
    <w:rsid w:val="000938C1"/>
    <w:rsid w:val="00095D04"/>
    <w:rsid w:val="0009717F"/>
    <w:rsid w:val="000972A1"/>
    <w:rsid w:val="00097DF4"/>
    <w:rsid w:val="000A048D"/>
    <w:rsid w:val="000A132B"/>
    <w:rsid w:val="000A1738"/>
    <w:rsid w:val="000A19C6"/>
    <w:rsid w:val="000A1C72"/>
    <w:rsid w:val="000A1DA3"/>
    <w:rsid w:val="000A1E17"/>
    <w:rsid w:val="000A28DC"/>
    <w:rsid w:val="000A3595"/>
    <w:rsid w:val="000A3A50"/>
    <w:rsid w:val="000A4323"/>
    <w:rsid w:val="000A4924"/>
    <w:rsid w:val="000A4F02"/>
    <w:rsid w:val="000A5BD4"/>
    <w:rsid w:val="000A65B1"/>
    <w:rsid w:val="000A7887"/>
    <w:rsid w:val="000B0590"/>
    <w:rsid w:val="000B1123"/>
    <w:rsid w:val="000B1144"/>
    <w:rsid w:val="000B17B9"/>
    <w:rsid w:val="000B1C7C"/>
    <w:rsid w:val="000B31DC"/>
    <w:rsid w:val="000B372B"/>
    <w:rsid w:val="000B3D30"/>
    <w:rsid w:val="000B3EA7"/>
    <w:rsid w:val="000B5E17"/>
    <w:rsid w:val="000B6C8B"/>
    <w:rsid w:val="000B73E5"/>
    <w:rsid w:val="000B749E"/>
    <w:rsid w:val="000B7645"/>
    <w:rsid w:val="000B7747"/>
    <w:rsid w:val="000B7815"/>
    <w:rsid w:val="000C02C8"/>
    <w:rsid w:val="000C054F"/>
    <w:rsid w:val="000C1090"/>
    <w:rsid w:val="000C1AF4"/>
    <w:rsid w:val="000C241A"/>
    <w:rsid w:val="000C3CB9"/>
    <w:rsid w:val="000C3E67"/>
    <w:rsid w:val="000C4245"/>
    <w:rsid w:val="000C4311"/>
    <w:rsid w:val="000C4E17"/>
    <w:rsid w:val="000C4F9C"/>
    <w:rsid w:val="000C5B4F"/>
    <w:rsid w:val="000C5BCA"/>
    <w:rsid w:val="000C5D12"/>
    <w:rsid w:val="000C62BD"/>
    <w:rsid w:val="000C6488"/>
    <w:rsid w:val="000C672B"/>
    <w:rsid w:val="000C67AB"/>
    <w:rsid w:val="000C76AC"/>
    <w:rsid w:val="000C7700"/>
    <w:rsid w:val="000D1020"/>
    <w:rsid w:val="000D1362"/>
    <w:rsid w:val="000D1B0A"/>
    <w:rsid w:val="000D26DA"/>
    <w:rsid w:val="000D3EBA"/>
    <w:rsid w:val="000D4668"/>
    <w:rsid w:val="000D49A8"/>
    <w:rsid w:val="000D70ED"/>
    <w:rsid w:val="000D7567"/>
    <w:rsid w:val="000E0585"/>
    <w:rsid w:val="000E0904"/>
    <w:rsid w:val="000E0928"/>
    <w:rsid w:val="000E1831"/>
    <w:rsid w:val="000E1E6F"/>
    <w:rsid w:val="000E2361"/>
    <w:rsid w:val="000E2815"/>
    <w:rsid w:val="000E2BE8"/>
    <w:rsid w:val="000E340F"/>
    <w:rsid w:val="000E3880"/>
    <w:rsid w:val="000E39F0"/>
    <w:rsid w:val="000E4699"/>
    <w:rsid w:val="000E47F4"/>
    <w:rsid w:val="000E4EB8"/>
    <w:rsid w:val="000E537D"/>
    <w:rsid w:val="000E5914"/>
    <w:rsid w:val="000E6F44"/>
    <w:rsid w:val="000E76E4"/>
    <w:rsid w:val="000E7F3E"/>
    <w:rsid w:val="000F0428"/>
    <w:rsid w:val="000F0E1A"/>
    <w:rsid w:val="000F0FF4"/>
    <w:rsid w:val="000F1962"/>
    <w:rsid w:val="000F1ECC"/>
    <w:rsid w:val="000F2E79"/>
    <w:rsid w:val="000F3246"/>
    <w:rsid w:val="000F4C6A"/>
    <w:rsid w:val="000F5045"/>
    <w:rsid w:val="000F661E"/>
    <w:rsid w:val="000F7290"/>
    <w:rsid w:val="001000C2"/>
    <w:rsid w:val="001001ED"/>
    <w:rsid w:val="00101103"/>
    <w:rsid w:val="00101DB6"/>
    <w:rsid w:val="001031DC"/>
    <w:rsid w:val="00104864"/>
    <w:rsid w:val="00104F65"/>
    <w:rsid w:val="001067CE"/>
    <w:rsid w:val="001071FB"/>
    <w:rsid w:val="001076FE"/>
    <w:rsid w:val="0011019D"/>
    <w:rsid w:val="00110354"/>
    <w:rsid w:val="00110884"/>
    <w:rsid w:val="00110FFA"/>
    <w:rsid w:val="00111690"/>
    <w:rsid w:val="00111DD3"/>
    <w:rsid w:val="00112150"/>
    <w:rsid w:val="00112AB9"/>
    <w:rsid w:val="00114E41"/>
    <w:rsid w:val="00114F64"/>
    <w:rsid w:val="00115133"/>
    <w:rsid w:val="00115327"/>
    <w:rsid w:val="0011575B"/>
    <w:rsid w:val="0011584F"/>
    <w:rsid w:val="00115B7D"/>
    <w:rsid w:val="00117056"/>
    <w:rsid w:val="0011784E"/>
    <w:rsid w:val="00117EB8"/>
    <w:rsid w:val="001207C6"/>
    <w:rsid w:val="00120820"/>
    <w:rsid w:val="0012213D"/>
    <w:rsid w:val="0012214B"/>
    <w:rsid w:val="00122698"/>
    <w:rsid w:val="00122F59"/>
    <w:rsid w:val="00123E42"/>
    <w:rsid w:val="001247E3"/>
    <w:rsid w:val="00124B8B"/>
    <w:rsid w:val="001252B7"/>
    <w:rsid w:val="0012534F"/>
    <w:rsid w:val="001253AF"/>
    <w:rsid w:val="0012593D"/>
    <w:rsid w:val="00126068"/>
    <w:rsid w:val="00127221"/>
    <w:rsid w:val="0012747E"/>
    <w:rsid w:val="001278DB"/>
    <w:rsid w:val="00127B8A"/>
    <w:rsid w:val="0013043C"/>
    <w:rsid w:val="001308F6"/>
    <w:rsid w:val="00130973"/>
    <w:rsid w:val="00130D2B"/>
    <w:rsid w:val="00130D50"/>
    <w:rsid w:val="00130E56"/>
    <w:rsid w:val="001319A3"/>
    <w:rsid w:val="00131F56"/>
    <w:rsid w:val="00132808"/>
    <w:rsid w:val="001338A5"/>
    <w:rsid w:val="001338E0"/>
    <w:rsid w:val="00133F07"/>
    <w:rsid w:val="00134A9E"/>
    <w:rsid w:val="00136297"/>
    <w:rsid w:val="001369BC"/>
    <w:rsid w:val="00136AF9"/>
    <w:rsid w:val="00136C5D"/>
    <w:rsid w:val="001379FB"/>
    <w:rsid w:val="00140036"/>
    <w:rsid w:val="00140A4F"/>
    <w:rsid w:val="00140DDE"/>
    <w:rsid w:val="00141AEB"/>
    <w:rsid w:val="00141DC3"/>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6132"/>
    <w:rsid w:val="00160052"/>
    <w:rsid w:val="001623E3"/>
    <w:rsid w:val="001624E9"/>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CE"/>
    <w:rsid w:val="00174123"/>
    <w:rsid w:val="001750AE"/>
    <w:rsid w:val="001751DE"/>
    <w:rsid w:val="00176116"/>
    <w:rsid w:val="00176134"/>
    <w:rsid w:val="001762FE"/>
    <w:rsid w:val="001801B2"/>
    <w:rsid w:val="001808E4"/>
    <w:rsid w:val="0018094F"/>
    <w:rsid w:val="00180ED9"/>
    <w:rsid w:val="00181C84"/>
    <w:rsid w:val="001820D2"/>
    <w:rsid w:val="001825B5"/>
    <w:rsid w:val="001825EA"/>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6ED"/>
    <w:rsid w:val="001956EF"/>
    <w:rsid w:val="00196C2D"/>
    <w:rsid w:val="00196F50"/>
    <w:rsid w:val="00197659"/>
    <w:rsid w:val="00197BF0"/>
    <w:rsid w:val="00197C39"/>
    <w:rsid w:val="00197C48"/>
    <w:rsid w:val="00197D47"/>
    <w:rsid w:val="00197D86"/>
    <w:rsid w:val="001A11DD"/>
    <w:rsid w:val="001A1BAA"/>
    <w:rsid w:val="001A2532"/>
    <w:rsid w:val="001A2CFD"/>
    <w:rsid w:val="001A2E4F"/>
    <w:rsid w:val="001A3210"/>
    <w:rsid w:val="001A387D"/>
    <w:rsid w:val="001A3BA7"/>
    <w:rsid w:val="001A4B53"/>
    <w:rsid w:val="001A5589"/>
    <w:rsid w:val="001A596B"/>
    <w:rsid w:val="001A717C"/>
    <w:rsid w:val="001A72EB"/>
    <w:rsid w:val="001A73C3"/>
    <w:rsid w:val="001A752C"/>
    <w:rsid w:val="001A7F0D"/>
    <w:rsid w:val="001B0333"/>
    <w:rsid w:val="001B1188"/>
    <w:rsid w:val="001B155A"/>
    <w:rsid w:val="001B18C0"/>
    <w:rsid w:val="001B1DA3"/>
    <w:rsid w:val="001B22DC"/>
    <w:rsid w:val="001B2E39"/>
    <w:rsid w:val="001B2EA9"/>
    <w:rsid w:val="001B33C3"/>
    <w:rsid w:val="001B3B78"/>
    <w:rsid w:val="001B42F5"/>
    <w:rsid w:val="001B43CB"/>
    <w:rsid w:val="001B45D3"/>
    <w:rsid w:val="001B4720"/>
    <w:rsid w:val="001B4B83"/>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38"/>
    <w:rsid w:val="001C4BBA"/>
    <w:rsid w:val="001C507A"/>
    <w:rsid w:val="001C5260"/>
    <w:rsid w:val="001C6413"/>
    <w:rsid w:val="001C683F"/>
    <w:rsid w:val="001C6EFA"/>
    <w:rsid w:val="001C7134"/>
    <w:rsid w:val="001C7BB8"/>
    <w:rsid w:val="001D2BAC"/>
    <w:rsid w:val="001D3048"/>
    <w:rsid w:val="001D366E"/>
    <w:rsid w:val="001D403B"/>
    <w:rsid w:val="001D4FAB"/>
    <w:rsid w:val="001D4FB9"/>
    <w:rsid w:val="001D5408"/>
    <w:rsid w:val="001D5639"/>
    <w:rsid w:val="001D593D"/>
    <w:rsid w:val="001D6230"/>
    <w:rsid w:val="001D7766"/>
    <w:rsid w:val="001D7B23"/>
    <w:rsid w:val="001E12F0"/>
    <w:rsid w:val="001E16BF"/>
    <w:rsid w:val="001E1F20"/>
    <w:rsid w:val="001E2CDB"/>
    <w:rsid w:val="001E35A1"/>
    <w:rsid w:val="001E3750"/>
    <w:rsid w:val="001E4323"/>
    <w:rsid w:val="001E45B5"/>
    <w:rsid w:val="001E4FCA"/>
    <w:rsid w:val="001E4FDC"/>
    <w:rsid w:val="001E578A"/>
    <w:rsid w:val="001E579A"/>
    <w:rsid w:val="001E616C"/>
    <w:rsid w:val="001E61B7"/>
    <w:rsid w:val="001E67FA"/>
    <w:rsid w:val="001E68A2"/>
    <w:rsid w:val="001E6EC1"/>
    <w:rsid w:val="001E7AF4"/>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44D3"/>
    <w:rsid w:val="002149BC"/>
    <w:rsid w:val="002152BA"/>
    <w:rsid w:val="0021561F"/>
    <w:rsid w:val="00215A11"/>
    <w:rsid w:val="0021634B"/>
    <w:rsid w:val="00216602"/>
    <w:rsid w:val="002168AA"/>
    <w:rsid w:val="0021722B"/>
    <w:rsid w:val="002204D7"/>
    <w:rsid w:val="00220BCB"/>
    <w:rsid w:val="00221A0D"/>
    <w:rsid w:val="00221C39"/>
    <w:rsid w:val="002221B2"/>
    <w:rsid w:val="002225B4"/>
    <w:rsid w:val="002233F3"/>
    <w:rsid w:val="002233F5"/>
    <w:rsid w:val="00224283"/>
    <w:rsid w:val="002242EA"/>
    <w:rsid w:val="0022516D"/>
    <w:rsid w:val="00225B06"/>
    <w:rsid w:val="00225EA5"/>
    <w:rsid w:val="00226496"/>
    <w:rsid w:val="002264EC"/>
    <w:rsid w:val="002265B9"/>
    <w:rsid w:val="0023013C"/>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50434"/>
    <w:rsid w:val="002504DF"/>
    <w:rsid w:val="00250E90"/>
    <w:rsid w:val="0025214A"/>
    <w:rsid w:val="002523AB"/>
    <w:rsid w:val="00252830"/>
    <w:rsid w:val="0025286D"/>
    <w:rsid w:val="0025287B"/>
    <w:rsid w:val="002529CA"/>
    <w:rsid w:val="00253220"/>
    <w:rsid w:val="00253392"/>
    <w:rsid w:val="00253525"/>
    <w:rsid w:val="002537AE"/>
    <w:rsid w:val="00253964"/>
    <w:rsid w:val="00253A2B"/>
    <w:rsid w:val="0025481B"/>
    <w:rsid w:val="002555EF"/>
    <w:rsid w:val="00256B7E"/>
    <w:rsid w:val="0025701B"/>
    <w:rsid w:val="00257D3C"/>
    <w:rsid w:val="00260FF4"/>
    <w:rsid w:val="002611C2"/>
    <w:rsid w:val="00261253"/>
    <w:rsid w:val="0026148B"/>
    <w:rsid w:val="00261E5A"/>
    <w:rsid w:val="00262702"/>
    <w:rsid w:val="00262DF1"/>
    <w:rsid w:val="0026318B"/>
    <w:rsid w:val="0026379F"/>
    <w:rsid w:val="0026512E"/>
    <w:rsid w:val="0026584D"/>
    <w:rsid w:val="002665B7"/>
    <w:rsid w:val="0026685D"/>
    <w:rsid w:val="00266C1B"/>
    <w:rsid w:val="00266C60"/>
    <w:rsid w:val="002671CD"/>
    <w:rsid w:val="0026748B"/>
    <w:rsid w:val="0027095D"/>
    <w:rsid w:val="00270A0B"/>
    <w:rsid w:val="00270AAB"/>
    <w:rsid w:val="00270B3B"/>
    <w:rsid w:val="00271F4D"/>
    <w:rsid w:val="002722C0"/>
    <w:rsid w:val="00272CD1"/>
    <w:rsid w:val="00272F77"/>
    <w:rsid w:val="00274458"/>
    <w:rsid w:val="0027445E"/>
    <w:rsid w:val="00274B71"/>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314B"/>
    <w:rsid w:val="0028314F"/>
    <w:rsid w:val="00283161"/>
    <w:rsid w:val="00283204"/>
    <w:rsid w:val="00283289"/>
    <w:rsid w:val="002842F5"/>
    <w:rsid w:val="00285212"/>
    <w:rsid w:val="00287024"/>
    <w:rsid w:val="00287B11"/>
    <w:rsid w:val="0029116F"/>
    <w:rsid w:val="002912F9"/>
    <w:rsid w:val="0029185B"/>
    <w:rsid w:val="00292121"/>
    <w:rsid w:val="002923F4"/>
    <w:rsid w:val="002933F0"/>
    <w:rsid w:val="00293917"/>
    <w:rsid w:val="00293F6D"/>
    <w:rsid w:val="00294729"/>
    <w:rsid w:val="00294CA8"/>
    <w:rsid w:val="00295029"/>
    <w:rsid w:val="002954BE"/>
    <w:rsid w:val="00295F1F"/>
    <w:rsid w:val="002967C3"/>
    <w:rsid w:val="00296A24"/>
    <w:rsid w:val="00296DEA"/>
    <w:rsid w:val="00297B5C"/>
    <w:rsid w:val="002A009B"/>
    <w:rsid w:val="002A07D3"/>
    <w:rsid w:val="002A23CC"/>
    <w:rsid w:val="002A2BC0"/>
    <w:rsid w:val="002A2F5C"/>
    <w:rsid w:val="002A3065"/>
    <w:rsid w:val="002A3B15"/>
    <w:rsid w:val="002A3E03"/>
    <w:rsid w:val="002A4AA5"/>
    <w:rsid w:val="002A5A5D"/>
    <w:rsid w:val="002A7C90"/>
    <w:rsid w:val="002B00AD"/>
    <w:rsid w:val="002B052D"/>
    <w:rsid w:val="002B05A9"/>
    <w:rsid w:val="002B0A0E"/>
    <w:rsid w:val="002B1150"/>
    <w:rsid w:val="002B126E"/>
    <w:rsid w:val="002B161D"/>
    <w:rsid w:val="002B1E2E"/>
    <w:rsid w:val="002B259A"/>
    <w:rsid w:val="002B2C16"/>
    <w:rsid w:val="002B3368"/>
    <w:rsid w:val="002B3534"/>
    <w:rsid w:val="002B4079"/>
    <w:rsid w:val="002B42A6"/>
    <w:rsid w:val="002B5179"/>
    <w:rsid w:val="002B56CD"/>
    <w:rsid w:val="002B6CC8"/>
    <w:rsid w:val="002B777D"/>
    <w:rsid w:val="002B7E9A"/>
    <w:rsid w:val="002C01E8"/>
    <w:rsid w:val="002C1131"/>
    <w:rsid w:val="002C13DA"/>
    <w:rsid w:val="002C16C8"/>
    <w:rsid w:val="002C207F"/>
    <w:rsid w:val="002C221A"/>
    <w:rsid w:val="002C2D8C"/>
    <w:rsid w:val="002C2FC0"/>
    <w:rsid w:val="002C30D6"/>
    <w:rsid w:val="002C321D"/>
    <w:rsid w:val="002C32C6"/>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56"/>
    <w:rsid w:val="002E1875"/>
    <w:rsid w:val="002E1CC4"/>
    <w:rsid w:val="002E2137"/>
    <w:rsid w:val="002E2539"/>
    <w:rsid w:val="002E2A4A"/>
    <w:rsid w:val="002E3284"/>
    <w:rsid w:val="002E3BAA"/>
    <w:rsid w:val="002E4E93"/>
    <w:rsid w:val="002E5B66"/>
    <w:rsid w:val="002E609A"/>
    <w:rsid w:val="002E6171"/>
    <w:rsid w:val="002E6588"/>
    <w:rsid w:val="002E6631"/>
    <w:rsid w:val="002E6BB7"/>
    <w:rsid w:val="002E7576"/>
    <w:rsid w:val="002E7909"/>
    <w:rsid w:val="002E79B5"/>
    <w:rsid w:val="002E7EB6"/>
    <w:rsid w:val="002F0CBA"/>
    <w:rsid w:val="002F0EB2"/>
    <w:rsid w:val="002F17AE"/>
    <w:rsid w:val="002F23C1"/>
    <w:rsid w:val="002F306B"/>
    <w:rsid w:val="002F3215"/>
    <w:rsid w:val="002F3545"/>
    <w:rsid w:val="002F3574"/>
    <w:rsid w:val="002F4741"/>
    <w:rsid w:val="002F5FE4"/>
    <w:rsid w:val="002F742A"/>
    <w:rsid w:val="002F746C"/>
    <w:rsid w:val="00300962"/>
    <w:rsid w:val="00300E9A"/>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10510"/>
    <w:rsid w:val="003105D1"/>
    <w:rsid w:val="0031074E"/>
    <w:rsid w:val="00310984"/>
    <w:rsid w:val="00310E41"/>
    <w:rsid w:val="003111AF"/>
    <w:rsid w:val="00311DF2"/>
    <w:rsid w:val="0031217D"/>
    <w:rsid w:val="0031381A"/>
    <w:rsid w:val="00313AF4"/>
    <w:rsid w:val="0031428F"/>
    <w:rsid w:val="00314B1D"/>
    <w:rsid w:val="003156CF"/>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77C9"/>
    <w:rsid w:val="00327DF9"/>
    <w:rsid w:val="0033016E"/>
    <w:rsid w:val="003303E1"/>
    <w:rsid w:val="00330680"/>
    <w:rsid w:val="00330C65"/>
    <w:rsid w:val="0033198B"/>
    <w:rsid w:val="00331A1E"/>
    <w:rsid w:val="00331D83"/>
    <w:rsid w:val="00332F21"/>
    <w:rsid w:val="00333C86"/>
    <w:rsid w:val="00334683"/>
    <w:rsid w:val="00334801"/>
    <w:rsid w:val="00335DE3"/>
    <w:rsid w:val="00335F08"/>
    <w:rsid w:val="0033629F"/>
    <w:rsid w:val="00336B11"/>
    <w:rsid w:val="00336BBA"/>
    <w:rsid w:val="00336FCC"/>
    <w:rsid w:val="00337047"/>
    <w:rsid w:val="003373E8"/>
    <w:rsid w:val="00337478"/>
    <w:rsid w:val="00337682"/>
    <w:rsid w:val="00337994"/>
    <w:rsid w:val="00337E5B"/>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3B78"/>
    <w:rsid w:val="003543A8"/>
    <w:rsid w:val="00354561"/>
    <w:rsid w:val="00354C3F"/>
    <w:rsid w:val="00354F50"/>
    <w:rsid w:val="0035511C"/>
    <w:rsid w:val="00356B3E"/>
    <w:rsid w:val="00356B8F"/>
    <w:rsid w:val="00356EAB"/>
    <w:rsid w:val="003578B3"/>
    <w:rsid w:val="00357ACE"/>
    <w:rsid w:val="00357E12"/>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EC8"/>
    <w:rsid w:val="003725FD"/>
    <w:rsid w:val="0037330B"/>
    <w:rsid w:val="003733AD"/>
    <w:rsid w:val="00373AC7"/>
    <w:rsid w:val="00373AE7"/>
    <w:rsid w:val="003743EB"/>
    <w:rsid w:val="00374D5A"/>
    <w:rsid w:val="00374F58"/>
    <w:rsid w:val="003757EC"/>
    <w:rsid w:val="00375B6D"/>
    <w:rsid w:val="00375C51"/>
    <w:rsid w:val="00376942"/>
    <w:rsid w:val="00377274"/>
    <w:rsid w:val="003801D9"/>
    <w:rsid w:val="00381AB9"/>
    <w:rsid w:val="00381B9B"/>
    <w:rsid w:val="0038250F"/>
    <w:rsid w:val="00382783"/>
    <w:rsid w:val="00382880"/>
    <w:rsid w:val="00382CE7"/>
    <w:rsid w:val="00384B81"/>
    <w:rsid w:val="00384B87"/>
    <w:rsid w:val="00384F77"/>
    <w:rsid w:val="00386272"/>
    <w:rsid w:val="003865B6"/>
    <w:rsid w:val="003866BA"/>
    <w:rsid w:val="00386B94"/>
    <w:rsid w:val="00390756"/>
    <w:rsid w:val="003911C7"/>
    <w:rsid w:val="00391725"/>
    <w:rsid w:val="00391A33"/>
    <w:rsid w:val="00391AFF"/>
    <w:rsid w:val="003929DB"/>
    <w:rsid w:val="00392B85"/>
    <w:rsid w:val="00392F23"/>
    <w:rsid w:val="00393039"/>
    <w:rsid w:val="0039442C"/>
    <w:rsid w:val="00394D91"/>
    <w:rsid w:val="00395882"/>
    <w:rsid w:val="00395B05"/>
    <w:rsid w:val="00397410"/>
    <w:rsid w:val="00397EB5"/>
    <w:rsid w:val="003A0326"/>
    <w:rsid w:val="003A0A6B"/>
    <w:rsid w:val="003A12EA"/>
    <w:rsid w:val="003A16A7"/>
    <w:rsid w:val="003A17AB"/>
    <w:rsid w:val="003A1E06"/>
    <w:rsid w:val="003A2624"/>
    <w:rsid w:val="003A2D13"/>
    <w:rsid w:val="003A344D"/>
    <w:rsid w:val="003A3A41"/>
    <w:rsid w:val="003A3C27"/>
    <w:rsid w:val="003A3EF1"/>
    <w:rsid w:val="003A3F7F"/>
    <w:rsid w:val="003A4932"/>
    <w:rsid w:val="003A56A3"/>
    <w:rsid w:val="003A5D95"/>
    <w:rsid w:val="003A5F3C"/>
    <w:rsid w:val="003A6402"/>
    <w:rsid w:val="003A7C55"/>
    <w:rsid w:val="003A7CAB"/>
    <w:rsid w:val="003B0DA5"/>
    <w:rsid w:val="003B0F07"/>
    <w:rsid w:val="003B1916"/>
    <w:rsid w:val="003B1DC3"/>
    <w:rsid w:val="003B21B9"/>
    <w:rsid w:val="003B260F"/>
    <w:rsid w:val="003B266B"/>
    <w:rsid w:val="003B3246"/>
    <w:rsid w:val="003B368E"/>
    <w:rsid w:val="003B3C65"/>
    <w:rsid w:val="003B4028"/>
    <w:rsid w:val="003B4BA2"/>
    <w:rsid w:val="003B4C99"/>
    <w:rsid w:val="003B56BF"/>
    <w:rsid w:val="003B5CE9"/>
    <w:rsid w:val="003B5DD4"/>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674E"/>
    <w:rsid w:val="003C6CCE"/>
    <w:rsid w:val="003C7140"/>
    <w:rsid w:val="003C73AD"/>
    <w:rsid w:val="003C7605"/>
    <w:rsid w:val="003C77FA"/>
    <w:rsid w:val="003D039B"/>
    <w:rsid w:val="003D09AA"/>
    <w:rsid w:val="003D2AAB"/>
    <w:rsid w:val="003D30E3"/>
    <w:rsid w:val="003D35D7"/>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6332"/>
    <w:rsid w:val="003E6519"/>
    <w:rsid w:val="003E6652"/>
    <w:rsid w:val="003E6CB2"/>
    <w:rsid w:val="003E7DC2"/>
    <w:rsid w:val="003F0737"/>
    <w:rsid w:val="003F0DCA"/>
    <w:rsid w:val="003F0E61"/>
    <w:rsid w:val="003F0FDB"/>
    <w:rsid w:val="003F113D"/>
    <w:rsid w:val="003F1958"/>
    <w:rsid w:val="003F1D56"/>
    <w:rsid w:val="003F2196"/>
    <w:rsid w:val="003F2636"/>
    <w:rsid w:val="003F29C1"/>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2C7F"/>
    <w:rsid w:val="004038FF"/>
    <w:rsid w:val="004040F6"/>
    <w:rsid w:val="00404237"/>
    <w:rsid w:val="00404561"/>
    <w:rsid w:val="00404A61"/>
    <w:rsid w:val="00404AB8"/>
    <w:rsid w:val="00404CC8"/>
    <w:rsid w:val="00404D6A"/>
    <w:rsid w:val="00404E89"/>
    <w:rsid w:val="00404FF9"/>
    <w:rsid w:val="004052E4"/>
    <w:rsid w:val="00405A67"/>
    <w:rsid w:val="004068F1"/>
    <w:rsid w:val="00406D96"/>
    <w:rsid w:val="0040705D"/>
    <w:rsid w:val="0040739C"/>
    <w:rsid w:val="004074DA"/>
    <w:rsid w:val="00410CC8"/>
    <w:rsid w:val="00411320"/>
    <w:rsid w:val="00411B65"/>
    <w:rsid w:val="00411B7E"/>
    <w:rsid w:val="0041265D"/>
    <w:rsid w:val="00412D4D"/>
    <w:rsid w:val="004134AF"/>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63D"/>
    <w:rsid w:val="004318EE"/>
    <w:rsid w:val="004324F6"/>
    <w:rsid w:val="004334D8"/>
    <w:rsid w:val="0043358A"/>
    <w:rsid w:val="00433B3B"/>
    <w:rsid w:val="00433B44"/>
    <w:rsid w:val="00434C8B"/>
    <w:rsid w:val="00434DBF"/>
    <w:rsid w:val="00434F94"/>
    <w:rsid w:val="00435886"/>
    <w:rsid w:val="00436660"/>
    <w:rsid w:val="004367DB"/>
    <w:rsid w:val="004406A7"/>
    <w:rsid w:val="004406A8"/>
    <w:rsid w:val="00440DC1"/>
    <w:rsid w:val="00441011"/>
    <w:rsid w:val="00441DFA"/>
    <w:rsid w:val="00442631"/>
    <w:rsid w:val="00442EF8"/>
    <w:rsid w:val="00443330"/>
    <w:rsid w:val="004433E9"/>
    <w:rsid w:val="00443A68"/>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159"/>
    <w:rsid w:val="00454203"/>
    <w:rsid w:val="00454782"/>
    <w:rsid w:val="00454A52"/>
    <w:rsid w:val="004555BF"/>
    <w:rsid w:val="004557A9"/>
    <w:rsid w:val="0045599D"/>
    <w:rsid w:val="00456045"/>
    <w:rsid w:val="0045660C"/>
    <w:rsid w:val="00456C5E"/>
    <w:rsid w:val="00456D0E"/>
    <w:rsid w:val="00456F75"/>
    <w:rsid w:val="0045726A"/>
    <w:rsid w:val="00460E56"/>
    <w:rsid w:val="00461013"/>
    <w:rsid w:val="00461F2F"/>
    <w:rsid w:val="00461F33"/>
    <w:rsid w:val="00464CA7"/>
    <w:rsid w:val="0046514C"/>
    <w:rsid w:val="00465773"/>
    <w:rsid w:val="00465B62"/>
    <w:rsid w:val="00465F0B"/>
    <w:rsid w:val="00466BC7"/>
    <w:rsid w:val="004679EB"/>
    <w:rsid w:val="00470401"/>
    <w:rsid w:val="004704AA"/>
    <w:rsid w:val="00470916"/>
    <w:rsid w:val="00470D7F"/>
    <w:rsid w:val="00470E0A"/>
    <w:rsid w:val="00471DA7"/>
    <w:rsid w:val="00471ED9"/>
    <w:rsid w:val="0047230B"/>
    <w:rsid w:val="004726F0"/>
    <w:rsid w:val="00472BA5"/>
    <w:rsid w:val="00473BC2"/>
    <w:rsid w:val="0047439C"/>
    <w:rsid w:val="00474D16"/>
    <w:rsid w:val="00474E23"/>
    <w:rsid w:val="00476A9D"/>
    <w:rsid w:val="00476C77"/>
    <w:rsid w:val="00476E58"/>
    <w:rsid w:val="00477602"/>
    <w:rsid w:val="00477A7B"/>
    <w:rsid w:val="00480136"/>
    <w:rsid w:val="00480FEC"/>
    <w:rsid w:val="004813CD"/>
    <w:rsid w:val="004813EE"/>
    <w:rsid w:val="004829C1"/>
    <w:rsid w:val="00482A19"/>
    <w:rsid w:val="00483015"/>
    <w:rsid w:val="004831B0"/>
    <w:rsid w:val="00483D61"/>
    <w:rsid w:val="00483E5F"/>
    <w:rsid w:val="0048402A"/>
    <w:rsid w:val="00484053"/>
    <w:rsid w:val="00484A3A"/>
    <w:rsid w:val="0048588A"/>
    <w:rsid w:val="00487ECF"/>
    <w:rsid w:val="00487FA3"/>
    <w:rsid w:val="0049052D"/>
    <w:rsid w:val="0049068B"/>
    <w:rsid w:val="004906F4"/>
    <w:rsid w:val="00490CEF"/>
    <w:rsid w:val="00490E7F"/>
    <w:rsid w:val="0049135B"/>
    <w:rsid w:val="00492F12"/>
    <w:rsid w:val="0049389D"/>
    <w:rsid w:val="004939DF"/>
    <w:rsid w:val="00494D70"/>
    <w:rsid w:val="004950B6"/>
    <w:rsid w:val="004952BD"/>
    <w:rsid w:val="004958F0"/>
    <w:rsid w:val="0049700D"/>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182A"/>
    <w:rsid w:val="004C1CD3"/>
    <w:rsid w:val="004C233F"/>
    <w:rsid w:val="004C5072"/>
    <w:rsid w:val="004C51D5"/>
    <w:rsid w:val="004C5408"/>
    <w:rsid w:val="004C5DD5"/>
    <w:rsid w:val="004C6619"/>
    <w:rsid w:val="004C6D30"/>
    <w:rsid w:val="004C78E5"/>
    <w:rsid w:val="004D02C1"/>
    <w:rsid w:val="004D035A"/>
    <w:rsid w:val="004D0C3E"/>
    <w:rsid w:val="004D0F79"/>
    <w:rsid w:val="004D0F8C"/>
    <w:rsid w:val="004D10AC"/>
    <w:rsid w:val="004D112C"/>
    <w:rsid w:val="004D1708"/>
    <w:rsid w:val="004D17EC"/>
    <w:rsid w:val="004D1EB4"/>
    <w:rsid w:val="004D2F3F"/>
    <w:rsid w:val="004D420B"/>
    <w:rsid w:val="004D574E"/>
    <w:rsid w:val="004D6226"/>
    <w:rsid w:val="004D6967"/>
    <w:rsid w:val="004D6B16"/>
    <w:rsid w:val="004D7716"/>
    <w:rsid w:val="004D7E7D"/>
    <w:rsid w:val="004E02EE"/>
    <w:rsid w:val="004E046D"/>
    <w:rsid w:val="004E0A65"/>
    <w:rsid w:val="004E0AAD"/>
    <w:rsid w:val="004E0E5C"/>
    <w:rsid w:val="004E1DB6"/>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2138"/>
    <w:rsid w:val="004F2194"/>
    <w:rsid w:val="004F23F2"/>
    <w:rsid w:val="004F2579"/>
    <w:rsid w:val="004F3369"/>
    <w:rsid w:val="004F336F"/>
    <w:rsid w:val="004F33A5"/>
    <w:rsid w:val="004F4138"/>
    <w:rsid w:val="004F414E"/>
    <w:rsid w:val="004F4532"/>
    <w:rsid w:val="004F5A21"/>
    <w:rsid w:val="004F5FE5"/>
    <w:rsid w:val="004F6B6E"/>
    <w:rsid w:val="004F6D30"/>
    <w:rsid w:val="004F6D76"/>
    <w:rsid w:val="004F6E83"/>
    <w:rsid w:val="004F7609"/>
    <w:rsid w:val="0050085B"/>
    <w:rsid w:val="00500B07"/>
    <w:rsid w:val="0050116F"/>
    <w:rsid w:val="0050163B"/>
    <w:rsid w:val="00502EDA"/>
    <w:rsid w:val="005038B3"/>
    <w:rsid w:val="00503A98"/>
    <w:rsid w:val="00505243"/>
    <w:rsid w:val="0050529A"/>
    <w:rsid w:val="005055CC"/>
    <w:rsid w:val="0050615D"/>
    <w:rsid w:val="00506780"/>
    <w:rsid w:val="00506B54"/>
    <w:rsid w:val="0050765A"/>
    <w:rsid w:val="00507819"/>
    <w:rsid w:val="005078E9"/>
    <w:rsid w:val="00507D7D"/>
    <w:rsid w:val="00510014"/>
    <w:rsid w:val="005100DB"/>
    <w:rsid w:val="0051021A"/>
    <w:rsid w:val="00511522"/>
    <w:rsid w:val="00511A63"/>
    <w:rsid w:val="00511EA5"/>
    <w:rsid w:val="00512F53"/>
    <w:rsid w:val="005130D6"/>
    <w:rsid w:val="00514264"/>
    <w:rsid w:val="0051474F"/>
    <w:rsid w:val="00514E3F"/>
    <w:rsid w:val="00515144"/>
    <w:rsid w:val="005155D3"/>
    <w:rsid w:val="005155DD"/>
    <w:rsid w:val="00515DBE"/>
    <w:rsid w:val="005162B1"/>
    <w:rsid w:val="00516631"/>
    <w:rsid w:val="00517807"/>
    <w:rsid w:val="00517F4A"/>
    <w:rsid w:val="00520EA3"/>
    <w:rsid w:val="0052176F"/>
    <w:rsid w:val="005217C6"/>
    <w:rsid w:val="00521B62"/>
    <w:rsid w:val="00522BF8"/>
    <w:rsid w:val="00524390"/>
    <w:rsid w:val="005245A6"/>
    <w:rsid w:val="00524AD5"/>
    <w:rsid w:val="005258DF"/>
    <w:rsid w:val="005259E7"/>
    <w:rsid w:val="005267E5"/>
    <w:rsid w:val="00526FB9"/>
    <w:rsid w:val="00527188"/>
    <w:rsid w:val="00527828"/>
    <w:rsid w:val="00527B95"/>
    <w:rsid w:val="00527FE3"/>
    <w:rsid w:val="00530708"/>
    <w:rsid w:val="00530FDE"/>
    <w:rsid w:val="00532677"/>
    <w:rsid w:val="0053288C"/>
    <w:rsid w:val="00532BD5"/>
    <w:rsid w:val="00532D38"/>
    <w:rsid w:val="00532D59"/>
    <w:rsid w:val="005333E6"/>
    <w:rsid w:val="005337F1"/>
    <w:rsid w:val="0053437F"/>
    <w:rsid w:val="00534A4F"/>
    <w:rsid w:val="00535952"/>
    <w:rsid w:val="005375CA"/>
    <w:rsid w:val="00537B54"/>
    <w:rsid w:val="005412CB"/>
    <w:rsid w:val="005414B2"/>
    <w:rsid w:val="00541B78"/>
    <w:rsid w:val="00542A12"/>
    <w:rsid w:val="00543AAA"/>
    <w:rsid w:val="00543B45"/>
    <w:rsid w:val="00544AEA"/>
    <w:rsid w:val="005459A6"/>
    <w:rsid w:val="005467D2"/>
    <w:rsid w:val="00546AB1"/>
    <w:rsid w:val="00546D14"/>
    <w:rsid w:val="00546D5F"/>
    <w:rsid w:val="005475B9"/>
    <w:rsid w:val="00547F7C"/>
    <w:rsid w:val="00550202"/>
    <w:rsid w:val="005506F3"/>
    <w:rsid w:val="00551834"/>
    <w:rsid w:val="00552478"/>
    <w:rsid w:val="00553856"/>
    <w:rsid w:val="00553A49"/>
    <w:rsid w:val="00554085"/>
    <w:rsid w:val="00555C64"/>
    <w:rsid w:val="00555F56"/>
    <w:rsid w:val="00556DF4"/>
    <w:rsid w:val="0055721A"/>
    <w:rsid w:val="005572A9"/>
    <w:rsid w:val="00560AF9"/>
    <w:rsid w:val="00561259"/>
    <w:rsid w:val="00561E8B"/>
    <w:rsid w:val="00563C37"/>
    <w:rsid w:val="00564399"/>
    <w:rsid w:val="00564576"/>
    <w:rsid w:val="0056480F"/>
    <w:rsid w:val="0056613D"/>
    <w:rsid w:val="00566536"/>
    <w:rsid w:val="005665AE"/>
    <w:rsid w:val="0056713E"/>
    <w:rsid w:val="005701DC"/>
    <w:rsid w:val="00570326"/>
    <w:rsid w:val="00570BF8"/>
    <w:rsid w:val="00570D54"/>
    <w:rsid w:val="005712BE"/>
    <w:rsid w:val="00571ABC"/>
    <w:rsid w:val="00571FD1"/>
    <w:rsid w:val="00572C7A"/>
    <w:rsid w:val="005739D3"/>
    <w:rsid w:val="0057429E"/>
    <w:rsid w:val="005745E0"/>
    <w:rsid w:val="0057633D"/>
    <w:rsid w:val="005772B8"/>
    <w:rsid w:val="0057733C"/>
    <w:rsid w:val="00577E24"/>
    <w:rsid w:val="00581598"/>
    <w:rsid w:val="00581B50"/>
    <w:rsid w:val="00581FBE"/>
    <w:rsid w:val="00582623"/>
    <w:rsid w:val="00582B7F"/>
    <w:rsid w:val="00583097"/>
    <w:rsid w:val="00584EBD"/>
    <w:rsid w:val="00585064"/>
    <w:rsid w:val="005850B1"/>
    <w:rsid w:val="00585704"/>
    <w:rsid w:val="00585CF8"/>
    <w:rsid w:val="00586C3A"/>
    <w:rsid w:val="00586D36"/>
    <w:rsid w:val="00587AB5"/>
    <w:rsid w:val="00587B8C"/>
    <w:rsid w:val="005908F7"/>
    <w:rsid w:val="00590ADB"/>
    <w:rsid w:val="00590E86"/>
    <w:rsid w:val="005910A3"/>
    <w:rsid w:val="00591403"/>
    <w:rsid w:val="00591FBB"/>
    <w:rsid w:val="005921DD"/>
    <w:rsid w:val="00592D9C"/>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D9F"/>
    <w:rsid w:val="005A2FF1"/>
    <w:rsid w:val="005A3575"/>
    <w:rsid w:val="005A3D1C"/>
    <w:rsid w:val="005A41FD"/>
    <w:rsid w:val="005A4920"/>
    <w:rsid w:val="005A496F"/>
    <w:rsid w:val="005A637C"/>
    <w:rsid w:val="005A642D"/>
    <w:rsid w:val="005A7286"/>
    <w:rsid w:val="005B0713"/>
    <w:rsid w:val="005B0AA3"/>
    <w:rsid w:val="005B0AC3"/>
    <w:rsid w:val="005B0EB8"/>
    <w:rsid w:val="005B1B73"/>
    <w:rsid w:val="005B1E2A"/>
    <w:rsid w:val="005B2051"/>
    <w:rsid w:val="005B21F2"/>
    <w:rsid w:val="005B25BA"/>
    <w:rsid w:val="005B2850"/>
    <w:rsid w:val="005B299A"/>
    <w:rsid w:val="005B2AA9"/>
    <w:rsid w:val="005B2FD6"/>
    <w:rsid w:val="005B32E4"/>
    <w:rsid w:val="005B4007"/>
    <w:rsid w:val="005B4A54"/>
    <w:rsid w:val="005B549A"/>
    <w:rsid w:val="005B5B51"/>
    <w:rsid w:val="005B5CF4"/>
    <w:rsid w:val="005B6B96"/>
    <w:rsid w:val="005B6BF1"/>
    <w:rsid w:val="005B6F8A"/>
    <w:rsid w:val="005C0130"/>
    <w:rsid w:val="005C0858"/>
    <w:rsid w:val="005C167D"/>
    <w:rsid w:val="005C16F6"/>
    <w:rsid w:val="005C1906"/>
    <w:rsid w:val="005C23BC"/>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228A"/>
    <w:rsid w:val="005D2468"/>
    <w:rsid w:val="005D2F94"/>
    <w:rsid w:val="005D381F"/>
    <w:rsid w:val="005D3D66"/>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16A8"/>
    <w:rsid w:val="005F1FE5"/>
    <w:rsid w:val="005F2940"/>
    <w:rsid w:val="005F3EB4"/>
    <w:rsid w:val="005F4C1F"/>
    <w:rsid w:val="005F4D37"/>
    <w:rsid w:val="005F5146"/>
    <w:rsid w:val="005F6944"/>
    <w:rsid w:val="005F6D0C"/>
    <w:rsid w:val="005F7088"/>
    <w:rsid w:val="005F74C1"/>
    <w:rsid w:val="005F7759"/>
    <w:rsid w:val="00600977"/>
    <w:rsid w:val="00601423"/>
    <w:rsid w:val="00602AA9"/>
    <w:rsid w:val="00602FAF"/>
    <w:rsid w:val="00605354"/>
    <w:rsid w:val="0060538E"/>
    <w:rsid w:val="00605476"/>
    <w:rsid w:val="00605AB4"/>
    <w:rsid w:val="00606907"/>
    <w:rsid w:val="00606A83"/>
    <w:rsid w:val="00607896"/>
    <w:rsid w:val="006078C8"/>
    <w:rsid w:val="00607900"/>
    <w:rsid w:val="00610B83"/>
    <w:rsid w:val="00611ADB"/>
    <w:rsid w:val="0061229F"/>
    <w:rsid w:val="00612E93"/>
    <w:rsid w:val="006136CD"/>
    <w:rsid w:val="00614202"/>
    <w:rsid w:val="00614BBA"/>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0E45"/>
    <w:rsid w:val="00631AA4"/>
    <w:rsid w:val="00632287"/>
    <w:rsid w:val="006323DE"/>
    <w:rsid w:val="00632911"/>
    <w:rsid w:val="00633949"/>
    <w:rsid w:val="00633A5F"/>
    <w:rsid w:val="00633F29"/>
    <w:rsid w:val="006341E8"/>
    <w:rsid w:val="00634599"/>
    <w:rsid w:val="00635231"/>
    <w:rsid w:val="00635827"/>
    <w:rsid w:val="006401AD"/>
    <w:rsid w:val="00641EAF"/>
    <w:rsid w:val="006424C1"/>
    <w:rsid w:val="00642697"/>
    <w:rsid w:val="006426A9"/>
    <w:rsid w:val="00642C7F"/>
    <w:rsid w:val="00643397"/>
    <w:rsid w:val="00643616"/>
    <w:rsid w:val="0064383E"/>
    <w:rsid w:val="00644126"/>
    <w:rsid w:val="0064478F"/>
    <w:rsid w:val="006453EA"/>
    <w:rsid w:val="00645400"/>
    <w:rsid w:val="006457C8"/>
    <w:rsid w:val="006464AF"/>
    <w:rsid w:val="006470A9"/>
    <w:rsid w:val="006471DD"/>
    <w:rsid w:val="006477BC"/>
    <w:rsid w:val="0065037A"/>
    <w:rsid w:val="00651489"/>
    <w:rsid w:val="00651777"/>
    <w:rsid w:val="00651A4E"/>
    <w:rsid w:val="006552AC"/>
    <w:rsid w:val="00655727"/>
    <w:rsid w:val="00655FD7"/>
    <w:rsid w:val="0065651E"/>
    <w:rsid w:val="00660050"/>
    <w:rsid w:val="00660195"/>
    <w:rsid w:val="006604EE"/>
    <w:rsid w:val="00660FBD"/>
    <w:rsid w:val="006610FC"/>
    <w:rsid w:val="00661147"/>
    <w:rsid w:val="00661595"/>
    <w:rsid w:val="00661B81"/>
    <w:rsid w:val="006625F5"/>
    <w:rsid w:val="00662A85"/>
    <w:rsid w:val="0066304F"/>
    <w:rsid w:val="00663317"/>
    <w:rsid w:val="00663E3C"/>
    <w:rsid w:val="006648EC"/>
    <w:rsid w:val="00664BB4"/>
    <w:rsid w:val="006654B5"/>
    <w:rsid w:val="0066567A"/>
    <w:rsid w:val="00665690"/>
    <w:rsid w:val="00665945"/>
    <w:rsid w:val="00665EDD"/>
    <w:rsid w:val="006663AA"/>
    <w:rsid w:val="0066680E"/>
    <w:rsid w:val="00667BEB"/>
    <w:rsid w:val="00670CC9"/>
    <w:rsid w:val="006715DF"/>
    <w:rsid w:val="00671D92"/>
    <w:rsid w:val="006722E4"/>
    <w:rsid w:val="00672A62"/>
    <w:rsid w:val="006736B6"/>
    <w:rsid w:val="00674035"/>
    <w:rsid w:val="006748E7"/>
    <w:rsid w:val="00676CCD"/>
    <w:rsid w:val="006776C1"/>
    <w:rsid w:val="00677773"/>
    <w:rsid w:val="00677C15"/>
    <w:rsid w:val="00680E12"/>
    <w:rsid w:val="0068171D"/>
    <w:rsid w:val="00681787"/>
    <w:rsid w:val="00682858"/>
    <w:rsid w:val="0068398E"/>
    <w:rsid w:val="00684C48"/>
    <w:rsid w:val="00685607"/>
    <w:rsid w:val="00686040"/>
    <w:rsid w:val="006862FE"/>
    <w:rsid w:val="0068644C"/>
    <w:rsid w:val="0068672E"/>
    <w:rsid w:val="00686995"/>
    <w:rsid w:val="00686CB7"/>
    <w:rsid w:val="00686D2D"/>
    <w:rsid w:val="00687D99"/>
    <w:rsid w:val="00690CB1"/>
    <w:rsid w:val="00690D66"/>
    <w:rsid w:val="00691449"/>
    <w:rsid w:val="0069187E"/>
    <w:rsid w:val="00691A95"/>
    <w:rsid w:val="00691C06"/>
    <w:rsid w:val="00691DCE"/>
    <w:rsid w:val="00692838"/>
    <w:rsid w:val="00692F5B"/>
    <w:rsid w:val="006948A5"/>
    <w:rsid w:val="00695163"/>
    <w:rsid w:val="00695C83"/>
    <w:rsid w:val="00695CD0"/>
    <w:rsid w:val="0069654D"/>
    <w:rsid w:val="00697402"/>
    <w:rsid w:val="006A0035"/>
    <w:rsid w:val="006A19F9"/>
    <w:rsid w:val="006A20D7"/>
    <w:rsid w:val="006A216F"/>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1C82"/>
    <w:rsid w:val="006B2297"/>
    <w:rsid w:val="006B32EE"/>
    <w:rsid w:val="006B3A23"/>
    <w:rsid w:val="006B3AD6"/>
    <w:rsid w:val="006B3B57"/>
    <w:rsid w:val="006B3FF5"/>
    <w:rsid w:val="006B406B"/>
    <w:rsid w:val="006B454B"/>
    <w:rsid w:val="006B4CEC"/>
    <w:rsid w:val="006B56F7"/>
    <w:rsid w:val="006B5C5B"/>
    <w:rsid w:val="006B7543"/>
    <w:rsid w:val="006C01B7"/>
    <w:rsid w:val="006C0702"/>
    <w:rsid w:val="006C1BDC"/>
    <w:rsid w:val="006C1BE5"/>
    <w:rsid w:val="006C2060"/>
    <w:rsid w:val="006C33B4"/>
    <w:rsid w:val="006C3B75"/>
    <w:rsid w:val="006C48B7"/>
    <w:rsid w:val="006C552F"/>
    <w:rsid w:val="006C620C"/>
    <w:rsid w:val="006C65F4"/>
    <w:rsid w:val="006C7188"/>
    <w:rsid w:val="006C7F32"/>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D7459"/>
    <w:rsid w:val="006E0EEB"/>
    <w:rsid w:val="006E14EC"/>
    <w:rsid w:val="006E16D6"/>
    <w:rsid w:val="006E1B4C"/>
    <w:rsid w:val="006E3264"/>
    <w:rsid w:val="006E4276"/>
    <w:rsid w:val="006E5275"/>
    <w:rsid w:val="006E60E3"/>
    <w:rsid w:val="006E6A12"/>
    <w:rsid w:val="006E6BEE"/>
    <w:rsid w:val="006E6CD3"/>
    <w:rsid w:val="006E78E0"/>
    <w:rsid w:val="006F176C"/>
    <w:rsid w:val="006F20E2"/>
    <w:rsid w:val="006F317E"/>
    <w:rsid w:val="006F49BC"/>
    <w:rsid w:val="006F6491"/>
    <w:rsid w:val="006F71F0"/>
    <w:rsid w:val="006F7E20"/>
    <w:rsid w:val="0070032F"/>
    <w:rsid w:val="0070052A"/>
    <w:rsid w:val="007015C2"/>
    <w:rsid w:val="00701B15"/>
    <w:rsid w:val="00701D86"/>
    <w:rsid w:val="0070258C"/>
    <w:rsid w:val="00702698"/>
    <w:rsid w:val="00702C09"/>
    <w:rsid w:val="00703998"/>
    <w:rsid w:val="00707692"/>
    <w:rsid w:val="00710165"/>
    <w:rsid w:val="00710BE1"/>
    <w:rsid w:val="00711047"/>
    <w:rsid w:val="007113FE"/>
    <w:rsid w:val="0071253B"/>
    <w:rsid w:val="00712E34"/>
    <w:rsid w:val="00714616"/>
    <w:rsid w:val="007148D0"/>
    <w:rsid w:val="00714971"/>
    <w:rsid w:val="00715457"/>
    <w:rsid w:val="007155F9"/>
    <w:rsid w:val="0071583E"/>
    <w:rsid w:val="007162A9"/>
    <w:rsid w:val="007163E6"/>
    <w:rsid w:val="00716494"/>
    <w:rsid w:val="00716AEA"/>
    <w:rsid w:val="00720B38"/>
    <w:rsid w:val="007210D1"/>
    <w:rsid w:val="007212BA"/>
    <w:rsid w:val="00721627"/>
    <w:rsid w:val="00721B91"/>
    <w:rsid w:val="007221EE"/>
    <w:rsid w:val="00722B28"/>
    <w:rsid w:val="00723119"/>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A10"/>
    <w:rsid w:val="0073559A"/>
    <w:rsid w:val="00735CB7"/>
    <w:rsid w:val="00736198"/>
    <w:rsid w:val="0073630B"/>
    <w:rsid w:val="007364DD"/>
    <w:rsid w:val="007367E8"/>
    <w:rsid w:val="007369B8"/>
    <w:rsid w:val="00736BD3"/>
    <w:rsid w:val="0073740C"/>
    <w:rsid w:val="00737815"/>
    <w:rsid w:val="00740295"/>
    <w:rsid w:val="00740A95"/>
    <w:rsid w:val="00742CE9"/>
    <w:rsid w:val="00742D68"/>
    <w:rsid w:val="00742E36"/>
    <w:rsid w:val="007442EB"/>
    <w:rsid w:val="00744924"/>
    <w:rsid w:val="00744DFF"/>
    <w:rsid w:val="0074523C"/>
    <w:rsid w:val="007467D8"/>
    <w:rsid w:val="0074725D"/>
    <w:rsid w:val="007478B8"/>
    <w:rsid w:val="00747931"/>
    <w:rsid w:val="00747A1B"/>
    <w:rsid w:val="00747A66"/>
    <w:rsid w:val="00747D93"/>
    <w:rsid w:val="00747E90"/>
    <w:rsid w:val="0075074E"/>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B0D"/>
    <w:rsid w:val="00773C3F"/>
    <w:rsid w:val="00774AC3"/>
    <w:rsid w:val="00774C97"/>
    <w:rsid w:val="007750F7"/>
    <w:rsid w:val="0077667E"/>
    <w:rsid w:val="00777BF0"/>
    <w:rsid w:val="007809FF"/>
    <w:rsid w:val="00781B0A"/>
    <w:rsid w:val="00781CCE"/>
    <w:rsid w:val="0078208B"/>
    <w:rsid w:val="0078279A"/>
    <w:rsid w:val="00783065"/>
    <w:rsid w:val="00783097"/>
    <w:rsid w:val="007834A1"/>
    <w:rsid w:val="00783637"/>
    <w:rsid w:val="00783F65"/>
    <w:rsid w:val="0078405F"/>
    <w:rsid w:val="007848A7"/>
    <w:rsid w:val="007865DB"/>
    <w:rsid w:val="007869B4"/>
    <w:rsid w:val="007879C3"/>
    <w:rsid w:val="00787AFC"/>
    <w:rsid w:val="007903FE"/>
    <w:rsid w:val="007904CC"/>
    <w:rsid w:val="0079096F"/>
    <w:rsid w:val="007914CD"/>
    <w:rsid w:val="007931C3"/>
    <w:rsid w:val="00793BC7"/>
    <w:rsid w:val="00793C05"/>
    <w:rsid w:val="00793F91"/>
    <w:rsid w:val="00794A16"/>
    <w:rsid w:val="00794B1D"/>
    <w:rsid w:val="00795C85"/>
    <w:rsid w:val="00795EE9"/>
    <w:rsid w:val="007966DE"/>
    <w:rsid w:val="00796768"/>
    <w:rsid w:val="00797388"/>
    <w:rsid w:val="00797CF6"/>
    <w:rsid w:val="007A0781"/>
    <w:rsid w:val="007A151A"/>
    <w:rsid w:val="007A2986"/>
    <w:rsid w:val="007A34F7"/>
    <w:rsid w:val="007A4AB1"/>
    <w:rsid w:val="007A4DB2"/>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1371"/>
    <w:rsid w:val="007C1B91"/>
    <w:rsid w:val="007C1C7B"/>
    <w:rsid w:val="007C1CB7"/>
    <w:rsid w:val="007C32B3"/>
    <w:rsid w:val="007C4F9A"/>
    <w:rsid w:val="007C5151"/>
    <w:rsid w:val="007C53E5"/>
    <w:rsid w:val="007C564A"/>
    <w:rsid w:val="007C5CFC"/>
    <w:rsid w:val="007C5E6E"/>
    <w:rsid w:val="007C6E81"/>
    <w:rsid w:val="007C7AA3"/>
    <w:rsid w:val="007C7D19"/>
    <w:rsid w:val="007D0B6D"/>
    <w:rsid w:val="007D171D"/>
    <w:rsid w:val="007D1F7C"/>
    <w:rsid w:val="007D24F8"/>
    <w:rsid w:val="007D3248"/>
    <w:rsid w:val="007D3489"/>
    <w:rsid w:val="007D3565"/>
    <w:rsid w:val="007D3DDD"/>
    <w:rsid w:val="007D4544"/>
    <w:rsid w:val="007D49A0"/>
    <w:rsid w:val="007D684F"/>
    <w:rsid w:val="007D6BBF"/>
    <w:rsid w:val="007E091D"/>
    <w:rsid w:val="007E133D"/>
    <w:rsid w:val="007E21BB"/>
    <w:rsid w:val="007E2FB4"/>
    <w:rsid w:val="007E3750"/>
    <w:rsid w:val="007E40FA"/>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5940"/>
    <w:rsid w:val="008062E3"/>
    <w:rsid w:val="00806829"/>
    <w:rsid w:val="00807B80"/>
    <w:rsid w:val="00810432"/>
    <w:rsid w:val="00810948"/>
    <w:rsid w:val="00810C08"/>
    <w:rsid w:val="00811F54"/>
    <w:rsid w:val="00811FCE"/>
    <w:rsid w:val="0081245D"/>
    <w:rsid w:val="008145A9"/>
    <w:rsid w:val="00814690"/>
    <w:rsid w:val="00816179"/>
    <w:rsid w:val="00817411"/>
    <w:rsid w:val="008174E1"/>
    <w:rsid w:val="00817AE9"/>
    <w:rsid w:val="00820471"/>
    <w:rsid w:val="00820488"/>
    <w:rsid w:val="00821C4B"/>
    <w:rsid w:val="00821D8C"/>
    <w:rsid w:val="00822BFE"/>
    <w:rsid w:val="00823B3E"/>
    <w:rsid w:val="008240B0"/>
    <w:rsid w:val="00825EEE"/>
    <w:rsid w:val="0082696A"/>
    <w:rsid w:val="00826B34"/>
    <w:rsid w:val="00826EBC"/>
    <w:rsid w:val="00827F16"/>
    <w:rsid w:val="00830C30"/>
    <w:rsid w:val="008310BF"/>
    <w:rsid w:val="00831B57"/>
    <w:rsid w:val="008320D5"/>
    <w:rsid w:val="0083220A"/>
    <w:rsid w:val="0083222E"/>
    <w:rsid w:val="00832335"/>
    <w:rsid w:val="008326AC"/>
    <w:rsid w:val="008327D0"/>
    <w:rsid w:val="00832AED"/>
    <w:rsid w:val="00832BCB"/>
    <w:rsid w:val="00835661"/>
    <w:rsid w:val="00835F07"/>
    <w:rsid w:val="0083661D"/>
    <w:rsid w:val="00836AF5"/>
    <w:rsid w:val="00837213"/>
    <w:rsid w:val="00837A0A"/>
    <w:rsid w:val="00840226"/>
    <w:rsid w:val="00841831"/>
    <w:rsid w:val="00842B13"/>
    <w:rsid w:val="00842D5F"/>
    <w:rsid w:val="0084377A"/>
    <w:rsid w:val="00843967"/>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DF"/>
    <w:rsid w:val="0086078E"/>
    <w:rsid w:val="0086165E"/>
    <w:rsid w:val="00862DFA"/>
    <w:rsid w:val="00862E24"/>
    <w:rsid w:val="00863235"/>
    <w:rsid w:val="0086470A"/>
    <w:rsid w:val="00864CB0"/>
    <w:rsid w:val="00865326"/>
    <w:rsid w:val="008655AD"/>
    <w:rsid w:val="00865BFE"/>
    <w:rsid w:val="008671CC"/>
    <w:rsid w:val="00867B70"/>
    <w:rsid w:val="00867E60"/>
    <w:rsid w:val="00870944"/>
    <w:rsid w:val="00870B85"/>
    <w:rsid w:val="00871712"/>
    <w:rsid w:val="0087234F"/>
    <w:rsid w:val="00872DCF"/>
    <w:rsid w:val="0087392B"/>
    <w:rsid w:val="00873997"/>
    <w:rsid w:val="00873D42"/>
    <w:rsid w:val="00873DB7"/>
    <w:rsid w:val="00874063"/>
    <w:rsid w:val="00874F4D"/>
    <w:rsid w:val="00875FFD"/>
    <w:rsid w:val="008761D0"/>
    <w:rsid w:val="00876B1C"/>
    <w:rsid w:val="00876D0C"/>
    <w:rsid w:val="0087711F"/>
    <w:rsid w:val="00877C62"/>
    <w:rsid w:val="008805DF"/>
    <w:rsid w:val="0088179C"/>
    <w:rsid w:val="0088196F"/>
    <w:rsid w:val="00881EF0"/>
    <w:rsid w:val="00883256"/>
    <w:rsid w:val="00883A2E"/>
    <w:rsid w:val="0088425D"/>
    <w:rsid w:val="008848E0"/>
    <w:rsid w:val="00884C4C"/>
    <w:rsid w:val="00885240"/>
    <w:rsid w:val="008853C0"/>
    <w:rsid w:val="00885CBB"/>
    <w:rsid w:val="00887101"/>
    <w:rsid w:val="00887451"/>
    <w:rsid w:val="00887A87"/>
    <w:rsid w:val="0089018E"/>
    <w:rsid w:val="0089056B"/>
    <w:rsid w:val="00890B87"/>
    <w:rsid w:val="00891713"/>
    <w:rsid w:val="00891BE5"/>
    <w:rsid w:val="008920C5"/>
    <w:rsid w:val="008922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663D"/>
    <w:rsid w:val="008A67CD"/>
    <w:rsid w:val="008A6EFB"/>
    <w:rsid w:val="008A728D"/>
    <w:rsid w:val="008A7387"/>
    <w:rsid w:val="008A754D"/>
    <w:rsid w:val="008A75FE"/>
    <w:rsid w:val="008A762B"/>
    <w:rsid w:val="008A7BFD"/>
    <w:rsid w:val="008B00CD"/>
    <w:rsid w:val="008B1711"/>
    <w:rsid w:val="008B27C4"/>
    <w:rsid w:val="008B2A1D"/>
    <w:rsid w:val="008B3682"/>
    <w:rsid w:val="008B4096"/>
    <w:rsid w:val="008B5719"/>
    <w:rsid w:val="008B5ADC"/>
    <w:rsid w:val="008B6282"/>
    <w:rsid w:val="008B69B0"/>
    <w:rsid w:val="008B6C95"/>
    <w:rsid w:val="008B7588"/>
    <w:rsid w:val="008B75B2"/>
    <w:rsid w:val="008B7C80"/>
    <w:rsid w:val="008C01DE"/>
    <w:rsid w:val="008C0318"/>
    <w:rsid w:val="008C0607"/>
    <w:rsid w:val="008C1120"/>
    <w:rsid w:val="008C14E2"/>
    <w:rsid w:val="008C1DEC"/>
    <w:rsid w:val="008C236A"/>
    <w:rsid w:val="008C28EE"/>
    <w:rsid w:val="008C2912"/>
    <w:rsid w:val="008C398C"/>
    <w:rsid w:val="008C3F10"/>
    <w:rsid w:val="008C522A"/>
    <w:rsid w:val="008C5B2A"/>
    <w:rsid w:val="008C73CC"/>
    <w:rsid w:val="008C75B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35F"/>
    <w:rsid w:val="008E16A8"/>
    <w:rsid w:val="008E194C"/>
    <w:rsid w:val="008E19DE"/>
    <w:rsid w:val="008E1E1F"/>
    <w:rsid w:val="008E39EE"/>
    <w:rsid w:val="008E500B"/>
    <w:rsid w:val="008E520F"/>
    <w:rsid w:val="008E590F"/>
    <w:rsid w:val="008E6457"/>
    <w:rsid w:val="008E665A"/>
    <w:rsid w:val="008E6889"/>
    <w:rsid w:val="008E6942"/>
    <w:rsid w:val="008E75B3"/>
    <w:rsid w:val="008F039E"/>
    <w:rsid w:val="008F0DB3"/>
    <w:rsid w:val="008F17DF"/>
    <w:rsid w:val="008F2336"/>
    <w:rsid w:val="008F295B"/>
    <w:rsid w:val="008F3429"/>
    <w:rsid w:val="008F3479"/>
    <w:rsid w:val="008F3D72"/>
    <w:rsid w:val="008F433C"/>
    <w:rsid w:val="008F641D"/>
    <w:rsid w:val="008F6C0A"/>
    <w:rsid w:val="008F750E"/>
    <w:rsid w:val="008F7C1F"/>
    <w:rsid w:val="0090054B"/>
    <w:rsid w:val="00901A6E"/>
    <w:rsid w:val="009025DE"/>
    <w:rsid w:val="0090299F"/>
    <w:rsid w:val="009031EB"/>
    <w:rsid w:val="00904410"/>
    <w:rsid w:val="0090550E"/>
    <w:rsid w:val="009057B8"/>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5B18"/>
    <w:rsid w:val="00915C1A"/>
    <w:rsid w:val="00916670"/>
    <w:rsid w:val="00916F98"/>
    <w:rsid w:val="00917543"/>
    <w:rsid w:val="00920D8D"/>
    <w:rsid w:val="00920EF2"/>
    <w:rsid w:val="00921306"/>
    <w:rsid w:val="0092209F"/>
    <w:rsid w:val="009234F0"/>
    <w:rsid w:val="00923BBD"/>
    <w:rsid w:val="00925122"/>
    <w:rsid w:val="009255CE"/>
    <w:rsid w:val="0092570E"/>
    <w:rsid w:val="00925CA1"/>
    <w:rsid w:val="009263FF"/>
    <w:rsid w:val="009268E4"/>
    <w:rsid w:val="00926AFB"/>
    <w:rsid w:val="00927F0E"/>
    <w:rsid w:val="0093016D"/>
    <w:rsid w:val="00930F68"/>
    <w:rsid w:val="00931638"/>
    <w:rsid w:val="00932318"/>
    <w:rsid w:val="00932CB3"/>
    <w:rsid w:val="00932DAD"/>
    <w:rsid w:val="009331FD"/>
    <w:rsid w:val="009336C1"/>
    <w:rsid w:val="00933812"/>
    <w:rsid w:val="009338EF"/>
    <w:rsid w:val="00933BF8"/>
    <w:rsid w:val="00934537"/>
    <w:rsid w:val="00934988"/>
    <w:rsid w:val="00934C40"/>
    <w:rsid w:val="00934EBF"/>
    <w:rsid w:val="0093563E"/>
    <w:rsid w:val="00940460"/>
    <w:rsid w:val="009406F2"/>
    <w:rsid w:val="00940774"/>
    <w:rsid w:val="00940A35"/>
    <w:rsid w:val="009416B4"/>
    <w:rsid w:val="00941E8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E5F"/>
    <w:rsid w:val="0096126F"/>
    <w:rsid w:val="009613DC"/>
    <w:rsid w:val="00961B39"/>
    <w:rsid w:val="009622EF"/>
    <w:rsid w:val="009628F5"/>
    <w:rsid w:val="00963A68"/>
    <w:rsid w:val="009648AC"/>
    <w:rsid w:val="00966392"/>
    <w:rsid w:val="00967214"/>
    <w:rsid w:val="00967655"/>
    <w:rsid w:val="00970001"/>
    <w:rsid w:val="00970F79"/>
    <w:rsid w:val="00971925"/>
    <w:rsid w:val="009726B3"/>
    <w:rsid w:val="00972A3E"/>
    <w:rsid w:val="00972F2C"/>
    <w:rsid w:val="00973AE1"/>
    <w:rsid w:val="0097446F"/>
    <w:rsid w:val="00974DA9"/>
    <w:rsid w:val="009757B6"/>
    <w:rsid w:val="009759DE"/>
    <w:rsid w:val="00975BEA"/>
    <w:rsid w:val="00975C50"/>
    <w:rsid w:val="00977DB3"/>
    <w:rsid w:val="00977F8D"/>
    <w:rsid w:val="00980A0C"/>
    <w:rsid w:val="00980CBE"/>
    <w:rsid w:val="00981118"/>
    <w:rsid w:val="00981CA9"/>
    <w:rsid w:val="00982691"/>
    <w:rsid w:val="009826D8"/>
    <w:rsid w:val="00982AED"/>
    <w:rsid w:val="00983396"/>
    <w:rsid w:val="00983788"/>
    <w:rsid w:val="0098379C"/>
    <w:rsid w:val="00983FD5"/>
    <w:rsid w:val="009842C4"/>
    <w:rsid w:val="00984358"/>
    <w:rsid w:val="00984632"/>
    <w:rsid w:val="00984E60"/>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B54"/>
    <w:rsid w:val="009B2EC5"/>
    <w:rsid w:val="009B38DF"/>
    <w:rsid w:val="009B3FDB"/>
    <w:rsid w:val="009B543D"/>
    <w:rsid w:val="009B588D"/>
    <w:rsid w:val="009B64F2"/>
    <w:rsid w:val="009B6A5E"/>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57AE"/>
    <w:rsid w:val="009D57FC"/>
    <w:rsid w:val="009D5CB4"/>
    <w:rsid w:val="009D68E0"/>
    <w:rsid w:val="009D754A"/>
    <w:rsid w:val="009D7C46"/>
    <w:rsid w:val="009E0D99"/>
    <w:rsid w:val="009E0E07"/>
    <w:rsid w:val="009E15CB"/>
    <w:rsid w:val="009E2641"/>
    <w:rsid w:val="009E2655"/>
    <w:rsid w:val="009E2E08"/>
    <w:rsid w:val="009E2F3B"/>
    <w:rsid w:val="009E4351"/>
    <w:rsid w:val="009E4546"/>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6054"/>
    <w:rsid w:val="00A06240"/>
    <w:rsid w:val="00A06388"/>
    <w:rsid w:val="00A063EE"/>
    <w:rsid w:val="00A06A0A"/>
    <w:rsid w:val="00A06A90"/>
    <w:rsid w:val="00A070DA"/>
    <w:rsid w:val="00A07114"/>
    <w:rsid w:val="00A078E2"/>
    <w:rsid w:val="00A07C15"/>
    <w:rsid w:val="00A07D27"/>
    <w:rsid w:val="00A1016C"/>
    <w:rsid w:val="00A10540"/>
    <w:rsid w:val="00A10930"/>
    <w:rsid w:val="00A11685"/>
    <w:rsid w:val="00A117D2"/>
    <w:rsid w:val="00A11B38"/>
    <w:rsid w:val="00A12973"/>
    <w:rsid w:val="00A13231"/>
    <w:rsid w:val="00A13CA0"/>
    <w:rsid w:val="00A13E95"/>
    <w:rsid w:val="00A13F77"/>
    <w:rsid w:val="00A142FB"/>
    <w:rsid w:val="00A1479C"/>
    <w:rsid w:val="00A15115"/>
    <w:rsid w:val="00A16576"/>
    <w:rsid w:val="00A1761D"/>
    <w:rsid w:val="00A20485"/>
    <w:rsid w:val="00A20945"/>
    <w:rsid w:val="00A20A56"/>
    <w:rsid w:val="00A21826"/>
    <w:rsid w:val="00A22136"/>
    <w:rsid w:val="00A22C64"/>
    <w:rsid w:val="00A236A8"/>
    <w:rsid w:val="00A23BD3"/>
    <w:rsid w:val="00A23C64"/>
    <w:rsid w:val="00A254BC"/>
    <w:rsid w:val="00A2588B"/>
    <w:rsid w:val="00A25DC6"/>
    <w:rsid w:val="00A26213"/>
    <w:rsid w:val="00A263A9"/>
    <w:rsid w:val="00A26422"/>
    <w:rsid w:val="00A27DD6"/>
    <w:rsid w:val="00A27ED4"/>
    <w:rsid w:val="00A30B82"/>
    <w:rsid w:val="00A31A86"/>
    <w:rsid w:val="00A31AB1"/>
    <w:rsid w:val="00A31C4E"/>
    <w:rsid w:val="00A31D47"/>
    <w:rsid w:val="00A320B2"/>
    <w:rsid w:val="00A32C12"/>
    <w:rsid w:val="00A331B8"/>
    <w:rsid w:val="00A33B70"/>
    <w:rsid w:val="00A341D9"/>
    <w:rsid w:val="00A34472"/>
    <w:rsid w:val="00A3456D"/>
    <w:rsid w:val="00A34B7B"/>
    <w:rsid w:val="00A34D4D"/>
    <w:rsid w:val="00A3510E"/>
    <w:rsid w:val="00A35116"/>
    <w:rsid w:val="00A3532E"/>
    <w:rsid w:val="00A366AE"/>
    <w:rsid w:val="00A36804"/>
    <w:rsid w:val="00A36E0D"/>
    <w:rsid w:val="00A36E2A"/>
    <w:rsid w:val="00A37346"/>
    <w:rsid w:val="00A3762F"/>
    <w:rsid w:val="00A37D96"/>
    <w:rsid w:val="00A37F49"/>
    <w:rsid w:val="00A40263"/>
    <w:rsid w:val="00A4070E"/>
    <w:rsid w:val="00A4098E"/>
    <w:rsid w:val="00A41184"/>
    <w:rsid w:val="00A41714"/>
    <w:rsid w:val="00A419CE"/>
    <w:rsid w:val="00A41C82"/>
    <w:rsid w:val="00A421A9"/>
    <w:rsid w:val="00A4227D"/>
    <w:rsid w:val="00A43B61"/>
    <w:rsid w:val="00A4410F"/>
    <w:rsid w:val="00A4423B"/>
    <w:rsid w:val="00A447A9"/>
    <w:rsid w:val="00A45205"/>
    <w:rsid w:val="00A45878"/>
    <w:rsid w:val="00A45EA1"/>
    <w:rsid w:val="00A45ECA"/>
    <w:rsid w:val="00A45F01"/>
    <w:rsid w:val="00A47F7B"/>
    <w:rsid w:val="00A501E7"/>
    <w:rsid w:val="00A5101A"/>
    <w:rsid w:val="00A51557"/>
    <w:rsid w:val="00A5174F"/>
    <w:rsid w:val="00A51F33"/>
    <w:rsid w:val="00A52C11"/>
    <w:rsid w:val="00A52D56"/>
    <w:rsid w:val="00A52F77"/>
    <w:rsid w:val="00A530A4"/>
    <w:rsid w:val="00A533E8"/>
    <w:rsid w:val="00A53427"/>
    <w:rsid w:val="00A534C0"/>
    <w:rsid w:val="00A5355A"/>
    <w:rsid w:val="00A53AFB"/>
    <w:rsid w:val="00A53FC5"/>
    <w:rsid w:val="00A542DE"/>
    <w:rsid w:val="00A55A5D"/>
    <w:rsid w:val="00A56ADD"/>
    <w:rsid w:val="00A56D80"/>
    <w:rsid w:val="00A572E0"/>
    <w:rsid w:val="00A576DD"/>
    <w:rsid w:val="00A57C05"/>
    <w:rsid w:val="00A57F04"/>
    <w:rsid w:val="00A60270"/>
    <w:rsid w:val="00A617A9"/>
    <w:rsid w:val="00A61D92"/>
    <w:rsid w:val="00A62419"/>
    <w:rsid w:val="00A6244C"/>
    <w:rsid w:val="00A62529"/>
    <w:rsid w:val="00A63561"/>
    <w:rsid w:val="00A6368E"/>
    <w:rsid w:val="00A652BF"/>
    <w:rsid w:val="00A655A8"/>
    <w:rsid w:val="00A65D5A"/>
    <w:rsid w:val="00A66296"/>
    <w:rsid w:val="00A663A1"/>
    <w:rsid w:val="00A66DD1"/>
    <w:rsid w:val="00A70F53"/>
    <w:rsid w:val="00A71B3D"/>
    <w:rsid w:val="00A732CC"/>
    <w:rsid w:val="00A73A03"/>
    <w:rsid w:val="00A74998"/>
    <w:rsid w:val="00A75425"/>
    <w:rsid w:val="00A756DC"/>
    <w:rsid w:val="00A7593E"/>
    <w:rsid w:val="00A759D0"/>
    <w:rsid w:val="00A76154"/>
    <w:rsid w:val="00A776B7"/>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5688"/>
    <w:rsid w:val="00A85EC4"/>
    <w:rsid w:val="00A8661F"/>
    <w:rsid w:val="00A87938"/>
    <w:rsid w:val="00A9074D"/>
    <w:rsid w:val="00A911EE"/>
    <w:rsid w:val="00A917B3"/>
    <w:rsid w:val="00A920F6"/>
    <w:rsid w:val="00A92943"/>
    <w:rsid w:val="00A93B32"/>
    <w:rsid w:val="00A93C3C"/>
    <w:rsid w:val="00A94472"/>
    <w:rsid w:val="00A947F2"/>
    <w:rsid w:val="00A95556"/>
    <w:rsid w:val="00A957D5"/>
    <w:rsid w:val="00A95AB8"/>
    <w:rsid w:val="00A95DD5"/>
    <w:rsid w:val="00A964CD"/>
    <w:rsid w:val="00A9660F"/>
    <w:rsid w:val="00A979D9"/>
    <w:rsid w:val="00AA02C4"/>
    <w:rsid w:val="00AA08C9"/>
    <w:rsid w:val="00AA197B"/>
    <w:rsid w:val="00AA20CE"/>
    <w:rsid w:val="00AA2318"/>
    <w:rsid w:val="00AA2867"/>
    <w:rsid w:val="00AA3D6D"/>
    <w:rsid w:val="00AA401F"/>
    <w:rsid w:val="00AA520C"/>
    <w:rsid w:val="00AA530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1E12"/>
    <w:rsid w:val="00AB2811"/>
    <w:rsid w:val="00AB2B98"/>
    <w:rsid w:val="00AB2BBF"/>
    <w:rsid w:val="00AB2C3F"/>
    <w:rsid w:val="00AB30A1"/>
    <w:rsid w:val="00AB32AA"/>
    <w:rsid w:val="00AB3B45"/>
    <w:rsid w:val="00AB54F7"/>
    <w:rsid w:val="00AB600D"/>
    <w:rsid w:val="00AB7236"/>
    <w:rsid w:val="00AB7BE1"/>
    <w:rsid w:val="00AB7E2B"/>
    <w:rsid w:val="00AC0016"/>
    <w:rsid w:val="00AC03E8"/>
    <w:rsid w:val="00AC1297"/>
    <w:rsid w:val="00AC148D"/>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6FDB"/>
    <w:rsid w:val="00AD79A3"/>
    <w:rsid w:val="00AD7ED6"/>
    <w:rsid w:val="00AE00B7"/>
    <w:rsid w:val="00AE1247"/>
    <w:rsid w:val="00AE14F3"/>
    <w:rsid w:val="00AE1B55"/>
    <w:rsid w:val="00AE2B8F"/>
    <w:rsid w:val="00AE2BC6"/>
    <w:rsid w:val="00AE3697"/>
    <w:rsid w:val="00AE484B"/>
    <w:rsid w:val="00AE56F8"/>
    <w:rsid w:val="00AE5FD9"/>
    <w:rsid w:val="00AE6FFD"/>
    <w:rsid w:val="00AE755A"/>
    <w:rsid w:val="00AE7912"/>
    <w:rsid w:val="00AF02F6"/>
    <w:rsid w:val="00AF0CB0"/>
    <w:rsid w:val="00AF0EAF"/>
    <w:rsid w:val="00AF14D4"/>
    <w:rsid w:val="00AF1C52"/>
    <w:rsid w:val="00AF32DF"/>
    <w:rsid w:val="00AF33BD"/>
    <w:rsid w:val="00AF3D89"/>
    <w:rsid w:val="00AF42D9"/>
    <w:rsid w:val="00AF4C12"/>
    <w:rsid w:val="00AF5089"/>
    <w:rsid w:val="00AF5194"/>
    <w:rsid w:val="00AF56D7"/>
    <w:rsid w:val="00AF6261"/>
    <w:rsid w:val="00AF68FE"/>
    <w:rsid w:val="00AF7528"/>
    <w:rsid w:val="00B000F1"/>
    <w:rsid w:val="00B006B1"/>
    <w:rsid w:val="00B00A3C"/>
    <w:rsid w:val="00B00C8C"/>
    <w:rsid w:val="00B00CEF"/>
    <w:rsid w:val="00B01324"/>
    <w:rsid w:val="00B01459"/>
    <w:rsid w:val="00B01F43"/>
    <w:rsid w:val="00B032BC"/>
    <w:rsid w:val="00B03776"/>
    <w:rsid w:val="00B038E5"/>
    <w:rsid w:val="00B03F9B"/>
    <w:rsid w:val="00B046AA"/>
    <w:rsid w:val="00B05013"/>
    <w:rsid w:val="00B0539C"/>
    <w:rsid w:val="00B056D0"/>
    <w:rsid w:val="00B05E64"/>
    <w:rsid w:val="00B06CCE"/>
    <w:rsid w:val="00B071FD"/>
    <w:rsid w:val="00B07304"/>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6990"/>
    <w:rsid w:val="00B173B8"/>
    <w:rsid w:val="00B17D03"/>
    <w:rsid w:val="00B209E0"/>
    <w:rsid w:val="00B20ED1"/>
    <w:rsid w:val="00B2160E"/>
    <w:rsid w:val="00B2203C"/>
    <w:rsid w:val="00B22074"/>
    <w:rsid w:val="00B222AF"/>
    <w:rsid w:val="00B22996"/>
    <w:rsid w:val="00B22A69"/>
    <w:rsid w:val="00B23436"/>
    <w:rsid w:val="00B240C1"/>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37F54"/>
    <w:rsid w:val="00B4062B"/>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A21"/>
    <w:rsid w:val="00B61B59"/>
    <w:rsid w:val="00B629C2"/>
    <w:rsid w:val="00B63780"/>
    <w:rsid w:val="00B647CC"/>
    <w:rsid w:val="00B647FC"/>
    <w:rsid w:val="00B64D9B"/>
    <w:rsid w:val="00B663F9"/>
    <w:rsid w:val="00B669D2"/>
    <w:rsid w:val="00B66B3A"/>
    <w:rsid w:val="00B66B65"/>
    <w:rsid w:val="00B66BF5"/>
    <w:rsid w:val="00B6792A"/>
    <w:rsid w:val="00B67B35"/>
    <w:rsid w:val="00B705C3"/>
    <w:rsid w:val="00B705E9"/>
    <w:rsid w:val="00B70942"/>
    <w:rsid w:val="00B70F06"/>
    <w:rsid w:val="00B71F8A"/>
    <w:rsid w:val="00B7200C"/>
    <w:rsid w:val="00B72426"/>
    <w:rsid w:val="00B72CC8"/>
    <w:rsid w:val="00B73EBE"/>
    <w:rsid w:val="00B75613"/>
    <w:rsid w:val="00B75A9C"/>
    <w:rsid w:val="00B76A7A"/>
    <w:rsid w:val="00B77292"/>
    <w:rsid w:val="00B776B8"/>
    <w:rsid w:val="00B77B6A"/>
    <w:rsid w:val="00B80001"/>
    <w:rsid w:val="00B8043A"/>
    <w:rsid w:val="00B80476"/>
    <w:rsid w:val="00B8050C"/>
    <w:rsid w:val="00B80602"/>
    <w:rsid w:val="00B82322"/>
    <w:rsid w:val="00B82C2B"/>
    <w:rsid w:val="00B83084"/>
    <w:rsid w:val="00B831EC"/>
    <w:rsid w:val="00B83C37"/>
    <w:rsid w:val="00B84F2E"/>
    <w:rsid w:val="00B8502F"/>
    <w:rsid w:val="00B853B3"/>
    <w:rsid w:val="00B85AB6"/>
    <w:rsid w:val="00B85C5A"/>
    <w:rsid w:val="00B869F9"/>
    <w:rsid w:val="00B86B82"/>
    <w:rsid w:val="00B87431"/>
    <w:rsid w:val="00B8791A"/>
    <w:rsid w:val="00B87A9D"/>
    <w:rsid w:val="00B90716"/>
    <w:rsid w:val="00B90ABF"/>
    <w:rsid w:val="00B91BF5"/>
    <w:rsid w:val="00B927CE"/>
    <w:rsid w:val="00B943FB"/>
    <w:rsid w:val="00B944CA"/>
    <w:rsid w:val="00B949ED"/>
    <w:rsid w:val="00B961EC"/>
    <w:rsid w:val="00B96CF3"/>
    <w:rsid w:val="00B97C2B"/>
    <w:rsid w:val="00BA05B2"/>
    <w:rsid w:val="00BA077C"/>
    <w:rsid w:val="00BA114B"/>
    <w:rsid w:val="00BA29EB"/>
    <w:rsid w:val="00BA2A49"/>
    <w:rsid w:val="00BA3A99"/>
    <w:rsid w:val="00BA3D08"/>
    <w:rsid w:val="00BA3EF7"/>
    <w:rsid w:val="00BA462E"/>
    <w:rsid w:val="00BA50B6"/>
    <w:rsid w:val="00BA5136"/>
    <w:rsid w:val="00BA546D"/>
    <w:rsid w:val="00BA5A67"/>
    <w:rsid w:val="00BA63C4"/>
    <w:rsid w:val="00BA656C"/>
    <w:rsid w:val="00BA73E2"/>
    <w:rsid w:val="00BA79A8"/>
    <w:rsid w:val="00BA7B95"/>
    <w:rsid w:val="00BB0B08"/>
    <w:rsid w:val="00BB0C98"/>
    <w:rsid w:val="00BB0E82"/>
    <w:rsid w:val="00BB13C1"/>
    <w:rsid w:val="00BB2AF7"/>
    <w:rsid w:val="00BB335B"/>
    <w:rsid w:val="00BB3C4B"/>
    <w:rsid w:val="00BB4836"/>
    <w:rsid w:val="00BB5911"/>
    <w:rsid w:val="00BB5959"/>
    <w:rsid w:val="00BB67E8"/>
    <w:rsid w:val="00BB6861"/>
    <w:rsid w:val="00BB6939"/>
    <w:rsid w:val="00BB6F05"/>
    <w:rsid w:val="00BB783C"/>
    <w:rsid w:val="00BB7A63"/>
    <w:rsid w:val="00BC1ACA"/>
    <w:rsid w:val="00BC2593"/>
    <w:rsid w:val="00BC273B"/>
    <w:rsid w:val="00BC3F05"/>
    <w:rsid w:val="00BC4092"/>
    <w:rsid w:val="00BC472A"/>
    <w:rsid w:val="00BC49C6"/>
    <w:rsid w:val="00BC49EA"/>
    <w:rsid w:val="00BC526C"/>
    <w:rsid w:val="00BC5B1A"/>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814"/>
    <w:rsid w:val="00BD79F1"/>
    <w:rsid w:val="00BE050E"/>
    <w:rsid w:val="00BE0745"/>
    <w:rsid w:val="00BE38DD"/>
    <w:rsid w:val="00BE40FA"/>
    <w:rsid w:val="00BE43AC"/>
    <w:rsid w:val="00BE47DB"/>
    <w:rsid w:val="00BE4B57"/>
    <w:rsid w:val="00BE5A27"/>
    <w:rsid w:val="00BE5D5B"/>
    <w:rsid w:val="00BE605A"/>
    <w:rsid w:val="00BE61D2"/>
    <w:rsid w:val="00BE6258"/>
    <w:rsid w:val="00BE7DAD"/>
    <w:rsid w:val="00BE7E4E"/>
    <w:rsid w:val="00BF06AE"/>
    <w:rsid w:val="00BF177E"/>
    <w:rsid w:val="00BF2184"/>
    <w:rsid w:val="00BF2D05"/>
    <w:rsid w:val="00BF3168"/>
    <w:rsid w:val="00BF3E25"/>
    <w:rsid w:val="00BF40CF"/>
    <w:rsid w:val="00BF4240"/>
    <w:rsid w:val="00BF4DD2"/>
    <w:rsid w:val="00BF529A"/>
    <w:rsid w:val="00BF5447"/>
    <w:rsid w:val="00BF5C18"/>
    <w:rsid w:val="00BF5C6C"/>
    <w:rsid w:val="00BF5DF2"/>
    <w:rsid w:val="00BF60B9"/>
    <w:rsid w:val="00BF6204"/>
    <w:rsid w:val="00BF64F6"/>
    <w:rsid w:val="00BF6899"/>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220"/>
    <w:rsid w:val="00C132D4"/>
    <w:rsid w:val="00C1573C"/>
    <w:rsid w:val="00C15C18"/>
    <w:rsid w:val="00C15D1F"/>
    <w:rsid w:val="00C1728B"/>
    <w:rsid w:val="00C2013E"/>
    <w:rsid w:val="00C202EF"/>
    <w:rsid w:val="00C2045C"/>
    <w:rsid w:val="00C20A9E"/>
    <w:rsid w:val="00C20D17"/>
    <w:rsid w:val="00C214A3"/>
    <w:rsid w:val="00C21607"/>
    <w:rsid w:val="00C221D6"/>
    <w:rsid w:val="00C2252F"/>
    <w:rsid w:val="00C234AF"/>
    <w:rsid w:val="00C234DF"/>
    <w:rsid w:val="00C2379A"/>
    <w:rsid w:val="00C23CF8"/>
    <w:rsid w:val="00C24640"/>
    <w:rsid w:val="00C24742"/>
    <w:rsid w:val="00C247F4"/>
    <w:rsid w:val="00C24B3C"/>
    <w:rsid w:val="00C24C5B"/>
    <w:rsid w:val="00C256FC"/>
    <w:rsid w:val="00C26388"/>
    <w:rsid w:val="00C268AB"/>
    <w:rsid w:val="00C2708C"/>
    <w:rsid w:val="00C274F4"/>
    <w:rsid w:val="00C275AE"/>
    <w:rsid w:val="00C304EE"/>
    <w:rsid w:val="00C31081"/>
    <w:rsid w:val="00C31383"/>
    <w:rsid w:val="00C31B61"/>
    <w:rsid w:val="00C31E3E"/>
    <w:rsid w:val="00C322DF"/>
    <w:rsid w:val="00C323DD"/>
    <w:rsid w:val="00C3243E"/>
    <w:rsid w:val="00C32FF1"/>
    <w:rsid w:val="00C332EF"/>
    <w:rsid w:val="00C3366E"/>
    <w:rsid w:val="00C34321"/>
    <w:rsid w:val="00C3528E"/>
    <w:rsid w:val="00C35BE6"/>
    <w:rsid w:val="00C35CDE"/>
    <w:rsid w:val="00C37892"/>
    <w:rsid w:val="00C37F7D"/>
    <w:rsid w:val="00C4010E"/>
    <w:rsid w:val="00C4018C"/>
    <w:rsid w:val="00C40B19"/>
    <w:rsid w:val="00C4101C"/>
    <w:rsid w:val="00C4149D"/>
    <w:rsid w:val="00C41B8F"/>
    <w:rsid w:val="00C41E0C"/>
    <w:rsid w:val="00C435A2"/>
    <w:rsid w:val="00C436B9"/>
    <w:rsid w:val="00C43F1D"/>
    <w:rsid w:val="00C44525"/>
    <w:rsid w:val="00C44878"/>
    <w:rsid w:val="00C453E6"/>
    <w:rsid w:val="00C45A34"/>
    <w:rsid w:val="00C46104"/>
    <w:rsid w:val="00C4666A"/>
    <w:rsid w:val="00C47767"/>
    <w:rsid w:val="00C47A58"/>
    <w:rsid w:val="00C50859"/>
    <w:rsid w:val="00C50BDD"/>
    <w:rsid w:val="00C50EA4"/>
    <w:rsid w:val="00C515F9"/>
    <w:rsid w:val="00C519B7"/>
    <w:rsid w:val="00C51C34"/>
    <w:rsid w:val="00C51DB6"/>
    <w:rsid w:val="00C51E04"/>
    <w:rsid w:val="00C51E0B"/>
    <w:rsid w:val="00C52F64"/>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7B6"/>
    <w:rsid w:val="00C7479E"/>
    <w:rsid w:val="00C75C41"/>
    <w:rsid w:val="00C75F43"/>
    <w:rsid w:val="00C76A61"/>
    <w:rsid w:val="00C77331"/>
    <w:rsid w:val="00C7759D"/>
    <w:rsid w:val="00C776F7"/>
    <w:rsid w:val="00C777B2"/>
    <w:rsid w:val="00C777D7"/>
    <w:rsid w:val="00C77F23"/>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9D6"/>
    <w:rsid w:val="00C96DE5"/>
    <w:rsid w:val="00C96E44"/>
    <w:rsid w:val="00CA018D"/>
    <w:rsid w:val="00CA06E3"/>
    <w:rsid w:val="00CA24D5"/>
    <w:rsid w:val="00CA2A3E"/>
    <w:rsid w:val="00CA2F5E"/>
    <w:rsid w:val="00CA4200"/>
    <w:rsid w:val="00CA455C"/>
    <w:rsid w:val="00CA4A56"/>
    <w:rsid w:val="00CA5D81"/>
    <w:rsid w:val="00CA6E15"/>
    <w:rsid w:val="00CA700F"/>
    <w:rsid w:val="00CA7606"/>
    <w:rsid w:val="00CB0456"/>
    <w:rsid w:val="00CB0625"/>
    <w:rsid w:val="00CB2A29"/>
    <w:rsid w:val="00CB2D63"/>
    <w:rsid w:val="00CB2F25"/>
    <w:rsid w:val="00CB3868"/>
    <w:rsid w:val="00CB4C3A"/>
    <w:rsid w:val="00CB4CB1"/>
    <w:rsid w:val="00CB5843"/>
    <w:rsid w:val="00CB63F7"/>
    <w:rsid w:val="00CB6639"/>
    <w:rsid w:val="00CB7705"/>
    <w:rsid w:val="00CC0096"/>
    <w:rsid w:val="00CC0867"/>
    <w:rsid w:val="00CC0E1E"/>
    <w:rsid w:val="00CC0EC2"/>
    <w:rsid w:val="00CC1129"/>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D5D"/>
    <w:rsid w:val="00CC6F66"/>
    <w:rsid w:val="00CC7587"/>
    <w:rsid w:val="00CC78D6"/>
    <w:rsid w:val="00CD1D99"/>
    <w:rsid w:val="00CD2316"/>
    <w:rsid w:val="00CD340C"/>
    <w:rsid w:val="00CD363D"/>
    <w:rsid w:val="00CD4A10"/>
    <w:rsid w:val="00CD55EE"/>
    <w:rsid w:val="00CD5B32"/>
    <w:rsid w:val="00CD7377"/>
    <w:rsid w:val="00CD7BC8"/>
    <w:rsid w:val="00CE0830"/>
    <w:rsid w:val="00CE0A56"/>
    <w:rsid w:val="00CE0DD5"/>
    <w:rsid w:val="00CE1355"/>
    <w:rsid w:val="00CE13EF"/>
    <w:rsid w:val="00CE1D2E"/>
    <w:rsid w:val="00CE26C1"/>
    <w:rsid w:val="00CE2F47"/>
    <w:rsid w:val="00CE307E"/>
    <w:rsid w:val="00CE3618"/>
    <w:rsid w:val="00CE42AE"/>
    <w:rsid w:val="00CE4AC6"/>
    <w:rsid w:val="00CE5238"/>
    <w:rsid w:val="00CE5547"/>
    <w:rsid w:val="00CE5B2A"/>
    <w:rsid w:val="00CE5D25"/>
    <w:rsid w:val="00CE60AA"/>
    <w:rsid w:val="00CF07F4"/>
    <w:rsid w:val="00CF2CCB"/>
    <w:rsid w:val="00CF2FBA"/>
    <w:rsid w:val="00CF37A2"/>
    <w:rsid w:val="00CF3CC1"/>
    <w:rsid w:val="00CF3DB8"/>
    <w:rsid w:val="00CF4D4C"/>
    <w:rsid w:val="00CF5A8B"/>
    <w:rsid w:val="00CF613A"/>
    <w:rsid w:val="00CF753A"/>
    <w:rsid w:val="00D00D51"/>
    <w:rsid w:val="00D01000"/>
    <w:rsid w:val="00D0235A"/>
    <w:rsid w:val="00D023C4"/>
    <w:rsid w:val="00D0360E"/>
    <w:rsid w:val="00D0397F"/>
    <w:rsid w:val="00D04B83"/>
    <w:rsid w:val="00D056C2"/>
    <w:rsid w:val="00D064F4"/>
    <w:rsid w:val="00D06668"/>
    <w:rsid w:val="00D0703D"/>
    <w:rsid w:val="00D107D4"/>
    <w:rsid w:val="00D10879"/>
    <w:rsid w:val="00D1169A"/>
    <w:rsid w:val="00D11A64"/>
    <w:rsid w:val="00D11F01"/>
    <w:rsid w:val="00D12D22"/>
    <w:rsid w:val="00D12DB1"/>
    <w:rsid w:val="00D1330D"/>
    <w:rsid w:val="00D13D10"/>
    <w:rsid w:val="00D1402C"/>
    <w:rsid w:val="00D1431F"/>
    <w:rsid w:val="00D14EC1"/>
    <w:rsid w:val="00D1621A"/>
    <w:rsid w:val="00D16EC2"/>
    <w:rsid w:val="00D177A9"/>
    <w:rsid w:val="00D17BF0"/>
    <w:rsid w:val="00D17CC9"/>
    <w:rsid w:val="00D218DB"/>
    <w:rsid w:val="00D22BC5"/>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547C"/>
    <w:rsid w:val="00D76268"/>
    <w:rsid w:val="00D76D16"/>
    <w:rsid w:val="00D77563"/>
    <w:rsid w:val="00D775F4"/>
    <w:rsid w:val="00D8034D"/>
    <w:rsid w:val="00D80434"/>
    <w:rsid w:val="00D811CD"/>
    <w:rsid w:val="00D813E3"/>
    <w:rsid w:val="00D81733"/>
    <w:rsid w:val="00D81E2D"/>
    <w:rsid w:val="00D820B4"/>
    <w:rsid w:val="00D82413"/>
    <w:rsid w:val="00D82A9E"/>
    <w:rsid w:val="00D83E73"/>
    <w:rsid w:val="00D847A5"/>
    <w:rsid w:val="00D84E91"/>
    <w:rsid w:val="00D85076"/>
    <w:rsid w:val="00D851F2"/>
    <w:rsid w:val="00D85492"/>
    <w:rsid w:val="00D856D0"/>
    <w:rsid w:val="00D85C2D"/>
    <w:rsid w:val="00D85CA8"/>
    <w:rsid w:val="00D86073"/>
    <w:rsid w:val="00D86D92"/>
    <w:rsid w:val="00D90C14"/>
    <w:rsid w:val="00D91A35"/>
    <w:rsid w:val="00D92145"/>
    <w:rsid w:val="00D92C89"/>
    <w:rsid w:val="00D92EDB"/>
    <w:rsid w:val="00D9364C"/>
    <w:rsid w:val="00D942FC"/>
    <w:rsid w:val="00D9475A"/>
    <w:rsid w:val="00D95856"/>
    <w:rsid w:val="00D96604"/>
    <w:rsid w:val="00D97440"/>
    <w:rsid w:val="00DA02A6"/>
    <w:rsid w:val="00DA0A32"/>
    <w:rsid w:val="00DA0F40"/>
    <w:rsid w:val="00DA1AB3"/>
    <w:rsid w:val="00DA21A6"/>
    <w:rsid w:val="00DA26BC"/>
    <w:rsid w:val="00DA4FA7"/>
    <w:rsid w:val="00DA733F"/>
    <w:rsid w:val="00DA7649"/>
    <w:rsid w:val="00DA7D99"/>
    <w:rsid w:val="00DB0C55"/>
    <w:rsid w:val="00DB0CDB"/>
    <w:rsid w:val="00DB0F17"/>
    <w:rsid w:val="00DB1073"/>
    <w:rsid w:val="00DB11A6"/>
    <w:rsid w:val="00DB1412"/>
    <w:rsid w:val="00DB20EC"/>
    <w:rsid w:val="00DB2D7B"/>
    <w:rsid w:val="00DB3601"/>
    <w:rsid w:val="00DB48DA"/>
    <w:rsid w:val="00DB6B7D"/>
    <w:rsid w:val="00DB7C5C"/>
    <w:rsid w:val="00DB7D95"/>
    <w:rsid w:val="00DB7E8F"/>
    <w:rsid w:val="00DC08BC"/>
    <w:rsid w:val="00DC0BD3"/>
    <w:rsid w:val="00DC1820"/>
    <w:rsid w:val="00DC1852"/>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255"/>
    <w:rsid w:val="00DE253D"/>
    <w:rsid w:val="00DE2AB3"/>
    <w:rsid w:val="00DE4843"/>
    <w:rsid w:val="00DE4FA3"/>
    <w:rsid w:val="00DE5E5E"/>
    <w:rsid w:val="00DE6022"/>
    <w:rsid w:val="00DE603F"/>
    <w:rsid w:val="00DE6143"/>
    <w:rsid w:val="00DE6529"/>
    <w:rsid w:val="00DE6534"/>
    <w:rsid w:val="00DE6B43"/>
    <w:rsid w:val="00DE7A25"/>
    <w:rsid w:val="00DF0E18"/>
    <w:rsid w:val="00DF0E74"/>
    <w:rsid w:val="00DF104C"/>
    <w:rsid w:val="00DF1919"/>
    <w:rsid w:val="00DF2190"/>
    <w:rsid w:val="00DF22AE"/>
    <w:rsid w:val="00DF28D6"/>
    <w:rsid w:val="00DF2B9C"/>
    <w:rsid w:val="00DF3662"/>
    <w:rsid w:val="00DF3CF3"/>
    <w:rsid w:val="00DF4436"/>
    <w:rsid w:val="00DF4D5C"/>
    <w:rsid w:val="00DF4EB4"/>
    <w:rsid w:val="00DF5693"/>
    <w:rsid w:val="00DF6547"/>
    <w:rsid w:val="00DF7B5B"/>
    <w:rsid w:val="00E002D3"/>
    <w:rsid w:val="00E019D5"/>
    <w:rsid w:val="00E01E51"/>
    <w:rsid w:val="00E03111"/>
    <w:rsid w:val="00E03607"/>
    <w:rsid w:val="00E065C0"/>
    <w:rsid w:val="00E075DA"/>
    <w:rsid w:val="00E07720"/>
    <w:rsid w:val="00E078D6"/>
    <w:rsid w:val="00E07A6F"/>
    <w:rsid w:val="00E10B3C"/>
    <w:rsid w:val="00E113ED"/>
    <w:rsid w:val="00E115DF"/>
    <w:rsid w:val="00E11AAC"/>
    <w:rsid w:val="00E129B3"/>
    <w:rsid w:val="00E12AD4"/>
    <w:rsid w:val="00E12B0F"/>
    <w:rsid w:val="00E136B3"/>
    <w:rsid w:val="00E138D0"/>
    <w:rsid w:val="00E1470B"/>
    <w:rsid w:val="00E149C1"/>
    <w:rsid w:val="00E149E2"/>
    <w:rsid w:val="00E14C26"/>
    <w:rsid w:val="00E17A04"/>
    <w:rsid w:val="00E20F2C"/>
    <w:rsid w:val="00E21017"/>
    <w:rsid w:val="00E210FF"/>
    <w:rsid w:val="00E2182C"/>
    <w:rsid w:val="00E21C38"/>
    <w:rsid w:val="00E21D67"/>
    <w:rsid w:val="00E226EE"/>
    <w:rsid w:val="00E24207"/>
    <w:rsid w:val="00E24274"/>
    <w:rsid w:val="00E249D8"/>
    <w:rsid w:val="00E25AD4"/>
    <w:rsid w:val="00E25AF5"/>
    <w:rsid w:val="00E2654F"/>
    <w:rsid w:val="00E26898"/>
    <w:rsid w:val="00E27205"/>
    <w:rsid w:val="00E27567"/>
    <w:rsid w:val="00E27EAE"/>
    <w:rsid w:val="00E3032B"/>
    <w:rsid w:val="00E303E9"/>
    <w:rsid w:val="00E30672"/>
    <w:rsid w:val="00E31103"/>
    <w:rsid w:val="00E31948"/>
    <w:rsid w:val="00E31A30"/>
    <w:rsid w:val="00E31F8A"/>
    <w:rsid w:val="00E32FE1"/>
    <w:rsid w:val="00E339D4"/>
    <w:rsid w:val="00E340CA"/>
    <w:rsid w:val="00E34637"/>
    <w:rsid w:val="00E35AE0"/>
    <w:rsid w:val="00E36F00"/>
    <w:rsid w:val="00E37262"/>
    <w:rsid w:val="00E37F29"/>
    <w:rsid w:val="00E4086B"/>
    <w:rsid w:val="00E409C5"/>
    <w:rsid w:val="00E40E14"/>
    <w:rsid w:val="00E40E73"/>
    <w:rsid w:val="00E41227"/>
    <w:rsid w:val="00E41A4C"/>
    <w:rsid w:val="00E4263F"/>
    <w:rsid w:val="00E4270A"/>
    <w:rsid w:val="00E42C58"/>
    <w:rsid w:val="00E44D9D"/>
    <w:rsid w:val="00E4546C"/>
    <w:rsid w:val="00E459A0"/>
    <w:rsid w:val="00E4603A"/>
    <w:rsid w:val="00E462C0"/>
    <w:rsid w:val="00E47A44"/>
    <w:rsid w:val="00E47F67"/>
    <w:rsid w:val="00E504A4"/>
    <w:rsid w:val="00E50B87"/>
    <w:rsid w:val="00E50EC1"/>
    <w:rsid w:val="00E50FE3"/>
    <w:rsid w:val="00E51B48"/>
    <w:rsid w:val="00E52635"/>
    <w:rsid w:val="00E528CE"/>
    <w:rsid w:val="00E52ADC"/>
    <w:rsid w:val="00E53780"/>
    <w:rsid w:val="00E53A69"/>
    <w:rsid w:val="00E54595"/>
    <w:rsid w:val="00E545B2"/>
    <w:rsid w:val="00E547F2"/>
    <w:rsid w:val="00E54BC9"/>
    <w:rsid w:val="00E54DDA"/>
    <w:rsid w:val="00E553B5"/>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735"/>
    <w:rsid w:val="00E8020A"/>
    <w:rsid w:val="00E80D30"/>
    <w:rsid w:val="00E815C7"/>
    <w:rsid w:val="00E821E9"/>
    <w:rsid w:val="00E82657"/>
    <w:rsid w:val="00E83358"/>
    <w:rsid w:val="00E83A35"/>
    <w:rsid w:val="00E84084"/>
    <w:rsid w:val="00E841BA"/>
    <w:rsid w:val="00E844A4"/>
    <w:rsid w:val="00E85808"/>
    <w:rsid w:val="00E85ADB"/>
    <w:rsid w:val="00E85BB4"/>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7E4"/>
    <w:rsid w:val="00EA3BE1"/>
    <w:rsid w:val="00EA3F17"/>
    <w:rsid w:val="00EA46BB"/>
    <w:rsid w:val="00EA503F"/>
    <w:rsid w:val="00EA5A11"/>
    <w:rsid w:val="00EA5B78"/>
    <w:rsid w:val="00EA603E"/>
    <w:rsid w:val="00EA699C"/>
    <w:rsid w:val="00EA768F"/>
    <w:rsid w:val="00EA7BAF"/>
    <w:rsid w:val="00EB0BE1"/>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A61"/>
    <w:rsid w:val="00EC4009"/>
    <w:rsid w:val="00EC46AC"/>
    <w:rsid w:val="00EC68B0"/>
    <w:rsid w:val="00EC6B06"/>
    <w:rsid w:val="00EC6F8C"/>
    <w:rsid w:val="00EC7D03"/>
    <w:rsid w:val="00ED0280"/>
    <w:rsid w:val="00ED0B21"/>
    <w:rsid w:val="00ED0CE4"/>
    <w:rsid w:val="00ED0E94"/>
    <w:rsid w:val="00ED1571"/>
    <w:rsid w:val="00ED1A2A"/>
    <w:rsid w:val="00ED2076"/>
    <w:rsid w:val="00ED4036"/>
    <w:rsid w:val="00ED45F8"/>
    <w:rsid w:val="00ED4774"/>
    <w:rsid w:val="00ED5288"/>
    <w:rsid w:val="00ED542C"/>
    <w:rsid w:val="00ED56B1"/>
    <w:rsid w:val="00ED66C7"/>
    <w:rsid w:val="00ED6AE7"/>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275A"/>
    <w:rsid w:val="00EF380D"/>
    <w:rsid w:val="00EF3DB1"/>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D31"/>
    <w:rsid w:val="00F1209B"/>
    <w:rsid w:val="00F12691"/>
    <w:rsid w:val="00F12A6E"/>
    <w:rsid w:val="00F1373C"/>
    <w:rsid w:val="00F146C1"/>
    <w:rsid w:val="00F1472B"/>
    <w:rsid w:val="00F14A5F"/>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4FB"/>
    <w:rsid w:val="00F33393"/>
    <w:rsid w:val="00F33EE4"/>
    <w:rsid w:val="00F34065"/>
    <w:rsid w:val="00F3435D"/>
    <w:rsid w:val="00F3438F"/>
    <w:rsid w:val="00F351B3"/>
    <w:rsid w:val="00F35E1C"/>
    <w:rsid w:val="00F35E97"/>
    <w:rsid w:val="00F36F9C"/>
    <w:rsid w:val="00F3769D"/>
    <w:rsid w:val="00F37AE5"/>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C1A"/>
    <w:rsid w:val="00F64C80"/>
    <w:rsid w:val="00F650C9"/>
    <w:rsid w:val="00F6521B"/>
    <w:rsid w:val="00F66212"/>
    <w:rsid w:val="00F66DAF"/>
    <w:rsid w:val="00F674A5"/>
    <w:rsid w:val="00F67990"/>
    <w:rsid w:val="00F71348"/>
    <w:rsid w:val="00F72013"/>
    <w:rsid w:val="00F7230B"/>
    <w:rsid w:val="00F72373"/>
    <w:rsid w:val="00F72C5D"/>
    <w:rsid w:val="00F73134"/>
    <w:rsid w:val="00F73809"/>
    <w:rsid w:val="00F73919"/>
    <w:rsid w:val="00F74E19"/>
    <w:rsid w:val="00F754B6"/>
    <w:rsid w:val="00F75672"/>
    <w:rsid w:val="00F75755"/>
    <w:rsid w:val="00F76B52"/>
    <w:rsid w:val="00F76D8C"/>
    <w:rsid w:val="00F7731A"/>
    <w:rsid w:val="00F77F95"/>
    <w:rsid w:val="00F8018E"/>
    <w:rsid w:val="00F80D36"/>
    <w:rsid w:val="00F81667"/>
    <w:rsid w:val="00F81776"/>
    <w:rsid w:val="00F81A0D"/>
    <w:rsid w:val="00F81BC5"/>
    <w:rsid w:val="00F829A7"/>
    <w:rsid w:val="00F837D5"/>
    <w:rsid w:val="00F84303"/>
    <w:rsid w:val="00F8567F"/>
    <w:rsid w:val="00F85ED7"/>
    <w:rsid w:val="00F86173"/>
    <w:rsid w:val="00F86AFF"/>
    <w:rsid w:val="00F873A1"/>
    <w:rsid w:val="00F90497"/>
    <w:rsid w:val="00F90A70"/>
    <w:rsid w:val="00F90FEE"/>
    <w:rsid w:val="00F91DD6"/>
    <w:rsid w:val="00F9217A"/>
    <w:rsid w:val="00F928AC"/>
    <w:rsid w:val="00F93234"/>
    <w:rsid w:val="00F93722"/>
    <w:rsid w:val="00F94748"/>
    <w:rsid w:val="00F94821"/>
    <w:rsid w:val="00F94F5C"/>
    <w:rsid w:val="00F9539E"/>
    <w:rsid w:val="00F9559F"/>
    <w:rsid w:val="00F9599F"/>
    <w:rsid w:val="00F969F1"/>
    <w:rsid w:val="00F96F71"/>
    <w:rsid w:val="00F97E90"/>
    <w:rsid w:val="00FA08E7"/>
    <w:rsid w:val="00FA0CD1"/>
    <w:rsid w:val="00FA147F"/>
    <w:rsid w:val="00FA1C06"/>
    <w:rsid w:val="00FA2814"/>
    <w:rsid w:val="00FA2909"/>
    <w:rsid w:val="00FA33A8"/>
    <w:rsid w:val="00FA34C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87E"/>
    <w:rsid w:val="00FB7DD7"/>
    <w:rsid w:val="00FC222D"/>
    <w:rsid w:val="00FC23D5"/>
    <w:rsid w:val="00FC271A"/>
    <w:rsid w:val="00FC39ED"/>
    <w:rsid w:val="00FC3B06"/>
    <w:rsid w:val="00FC3DEC"/>
    <w:rsid w:val="00FC4EDF"/>
    <w:rsid w:val="00FC5FCD"/>
    <w:rsid w:val="00FC6076"/>
    <w:rsid w:val="00FC6221"/>
    <w:rsid w:val="00FC685F"/>
    <w:rsid w:val="00FC6E69"/>
    <w:rsid w:val="00FC6F4C"/>
    <w:rsid w:val="00FC75C3"/>
    <w:rsid w:val="00FC7612"/>
    <w:rsid w:val="00FD0B8E"/>
    <w:rsid w:val="00FD2758"/>
    <w:rsid w:val="00FD2822"/>
    <w:rsid w:val="00FD346C"/>
    <w:rsid w:val="00FD38D2"/>
    <w:rsid w:val="00FD46F1"/>
    <w:rsid w:val="00FD4708"/>
    <w:rsid w:val="00FD4E15"/>
    <w:rsid w:val="00FD5115"/>
    <w:rsid w:val="00FD5EF2"/>
    <w:rsid w:val="00FD6741"/>
    <w:rsid w:val="00FE06E0"/>
    <w:rsid w:val="00FE1117"/>
    <w:rsid w:val="00FE2517"/>
    <w:rsid w:val="00FE2655"/>
    <w:rsid w:val="00FE2A8E"/>
    <w:rsid w:val="00FE3689"/>
    <w:rsid w:val="00FE3D7D"/>
    <w:rsid w:val="00FE6678"/>
    <w:rsid w:val="00FE6995"/>
    <w:rsid w:val="00FE767D"/>
    <w:rsid w:val="00FF03BD"/>
    <w:rsid w:val="00FF0E6D"/>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bbie.parks@columbia.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26</Pages>
  <Words>29349</Words>
  <Characters>167291</Characters>
  <Application>Microsoft Office Word</Application>
  <DocSecurity>0</DocSecurity>
  <Lines>1394</Lines>
  <Paragraphs>392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Elizabeth Gibson</cp:lastModifiedBy>
  <cp:revision>57</cp:revision>
  <cp:lastPrinted>2021-10-26T23:59:00Z</cp:lastPrinted>
  <dcterms:created xsi:type="dcterms:W3CDTF">2021-11-10T20:15:00Z</dcterms:created>
  <dcterms:modified xsi:type="dcterms:W3CDTF">2021-11-12T22:14:00Z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id="G9N5yCso"/&gt;&lt;style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