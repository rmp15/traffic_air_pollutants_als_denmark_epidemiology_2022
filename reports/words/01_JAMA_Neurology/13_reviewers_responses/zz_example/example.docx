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4BD35" w14:textId="77777777" w:rsidR="001E549A" w:rsidRDefault="009679BA" w:rsidP="009679BA">
      <w:pPr>
        <w:jc w:val="both"/>
        <w:rPr>
          <w:lang w:val="en-US"/>
        </w:rPr>
      </w:pPr>
      <w:r w:rsidRPr="00E248BC">
        <w:rPr>
          <w:lang w:val="en-US"/>
        </w:rPr>
        <w:t xml:space="preserve">We thank the </w:t>
      </w:r>
      <w:r w:rsidR="00A85027" w:rsidRPr="00E248BC">
        <w:rPr>
          <w:lang w:val="en-US"/>
        </w:rPr>
        <w:t>Editors and Reviewers</w:t>
      </w:r>
      <w:r w:rsidRPr="00E248BC">
        <w:rPr>
          <w:lang w:val="en-US"/>
        </w:rPr>
        <w:t xml:space="preserve"> for their thoughtful and constructive suggestions. We have </w:t>
      </w:r>
      <w:r w:rsidR="00560D06">
        <w:rPr>
          <w:lang w:val="en-US"/>
        </w:rPr>
        <w:t>revised the manuscript and added sensitivity analyses in response to the Reviewers’ comments</w:t>
      </w:r>
      <w:r w:rsidRPr="00E248BC">
        <w:rPr>
          <w:lang w:val="en-US"/>
        </w:rPr>
        <w:t xml:space="preserve">, as detailed below. </w:t>
      </w:r>
    </w:p>
    <w:p w14:paraId="157F354E" w14:textId="77777777" w:rsidR="001E549A" w:rsidRDefault="001E549A" w:rsidP="009679BA">
      <w:pPr>
        <w:jc w:val="both"/>
        <w:rPr>
          <w:lang w:val="en-US"/>
        </w:rPr>
      </w:pPr>
    </w:p>
    <w:p w14:paraId="5F9BF95B" w14:textId="766B82A0" w:rsidR="009679BA" w:rsidRPr="00E248BC" w:rsidRDefault="009679BA" w:rsidP="009679BA">
      <w:pPr>
        <w:jc w:val="both"/>
        <w:rPr>
          <w:lang w:val="en-US"/>
        </w:rPr>
      </w:pPr>
      <w:r w:rsidRPr="00760DF2">
        <w:rPr>
          <w:lang w:val="en-US"/>
        </w:rPr>
        <w:t>All page/line</w:t>
      </w:r>
      <w:r w:rsidR="00CB09BE" w:rsidRPr="00760DF2">
        <w:rPr>
          <w:lang w:val="en-US"/>
        </w:rPr>
        <w:t>/reference</w:t>
      </w:r>
      <w:r w:rsidRPr="00760DF2">
        <w:rPr>
          <w:lang w:val="en-US"/>
        </w:rPr>
        <w:t xml:space="preserve"> numbers refer to the </w:t>
      </w:r>
      <w:r w:rsidRPr="00760DF2">
        <w:rPr>
          <w:u w:val="single"/>
          <w:lang w:val="en-US"/>
        </w:rPr>
        <w:t>tracked</w:t>
      </w:r>
      <w:r w:rsidRPr="00760DF2">
        <w:rPr>
          <w:lang w:val="en-US"/>
        </w:rPr>
        <w:t xml:space="preserve"> manuscript.</w:t>
      </w:r>
    </w:p>
    <w:p w14:paraId="0EC37FA3" w14:textId="77777777" w:rsidR="00997C92" w:rsidRPr="00E248BC" w:rsidRDefault="00997C92" w:rsidP="007633F8">
      <w:pPr>
        <w:jc w:val="both"/>
        <w:rPr>
          <w:lang w:val="en-US"/>
        </w:rPr>
      </w:pPr>
    </w:p>
    <w:p w14:paraId="066ECE51" w14:textId="623484AF" w:rsidR="007633F8" w:rsidRPr="00E248BC" w:rsidRDefault="0084698F" w:rsidP="007633F8">
      <w:pPr>
        <w:rPr>
          <w:b/>
          <w:bCs/>
          <w:u w:val="single"/>
          <w:lang w:val="en-US"/>
        </w:rPr>
      </w:pPr>
      <w:r w:rsidRPr="00E248BC">
        <w:rPr>
          <w:b/>
          <w:bCs/>
          <w:u w:val="single"/>
          <w:lang w:val="en-US"/>
        </w:rPr>
        <w:t>Reviewer</w:t>
      </w:r>
      <w:r w:rsidR="00E43C49" w:rsidRPr="00E248BC">
        <w:rPr>
          <w:b/>
          <w:bCs/>
          <w:u w:val="single"/>
          <w:lang w:val="en-US"/>
        </w:rPr>
        <w:t xml:space="preserve"> 1</w:t>
      </w:r>
    </w:p>
    <w:p w14:paraId="6E36AA5D" w14:textId="19CB0A40" w:rsidR="00C02031" w:rsidRPr="00E248BC" w:rsidRDefault="00C02031" w:rsidP="007633F8">
      <w:pPr>
        <w:rPr>
          <w:b/>
          <w:bCs/>
          <w:lang w:val="en-US"/>
        </w:rPr>
      </w:pPr>
      <w:r w:rsidRPr="00E248BC">
        <w:rPr>
          <w:b/>
          <w:bCs/>
          <w:lang w:val="en-US"/>
        </w:rPr>
        <w:t>General comments: Several potential limitations for consideration.</w:t>
      </w:r>
    </w:p>
    <w:p w14:paraId="1D54F246" w14:textId="5EDF23AC" w:rsidR="00AB226C" w:rsidRPr="00E248BC" w:rsidRDefault="00AB226C" w:rsidP="007633F8">
      <w:pPr>
        <w:rPr>
          <w:b/>
          <w:bCs/>
          <w:lang w:val="en-US"/>
        </w:rPr>
      </w:pPr>
    </w:p>
    <w:p w14:paraId="316858D3" w14:textId="468BC2AC" w:rsidR="00AB226C" w:rsidRPr="00E248BC" w:rsidRDefault="00AB226C" w:rsidP="007633F8">
      <w:pPr>
        <w:rPr>
          <w:lang w:val="en-US"/>
        </w:rPr>
      </w:pPr>
      <w:r w:rsidRPr="00E248BC">
        <w:rPr>
          <w:lang w:val="en-US"/>
        </w:rPr>
        <w:t>We thank the Reviewer for the thoughtful and constructive suggestions.</w:t>
      </w:r>
      <w:r w:rsidR="00250529" w:rsidRPr="00E248BC">
        <w:rPr>
          <w:lang w:val="en-US"/>
        </w:rPr>
        <w:t xml:space="preserve"> We have responded </w:t>
      </w:r>
      <w:r w:rsidR="0097497A" w:rsidRPr="00E248BC">
        <w:rPr>
          <w:lang w:val="en-US"/>
        </w:rPr>
        <w:t xml:space="preserve">point-by-point </w:t>
      </w:r>
      <w:r w:rsidR="00250529" w:rsidRPr="00E248BC">
        <w:rPr>
          <w:lang w:val="en-US"/>
        </w:rPr>
        <w:t>to the</w:t>
      </w:r>
      <w:r w:rsidR="00670810" w:rsidRPr="00E248BC">
        <w:rPr>
          <w:lang w:val="en-US"/>
        </w:rPr>
        <w:t xml:space="preserve"> </w:t>
      </w:r>
      <w:r w:rsidR="00250529" w:rsidRPr="00E248BC">
        <w:rPr>
          <w:lang w:val="en-US"/>
        </w:rPr>
        <w:t xml:space="preserve">Reviewer’s </w:t>
      </w:r>
      <w:r w:rsidR="0097497A" w:rsidRPr="00E248BC">
        <w:rPr>
          <w:lang w:val="en-US"/>
        </w:rPr>
        <w:t>questions and comments</w:t>
      </w:r>
      <w:r w:rsidR="00250529" w:rsidRPr="00E248BC">
        <w:rPr>
          <w:lang w:val="en-US"/>
        </w:rPr>
        <w:t xml:space="preserve"> </w:t>
      </w:r>
      <w:r w:rsidR="0097497A" w:rsidRPr="00E248BC">
        <w:rPr>
          <w:lang w:val="en-US"/>
        </w:rPr>
        <w:t>below</w:t>
      </w:r>
      <w:r w:rsidR="00670810" w:rsidRPr="00E248BC">
        <w:rPr>
          <w:lang w:val="en-US"/>
        </w:rPr>
        <w:t>.</w:t>
      </w:r>
    </w:p>
    <w:p w14:paraId="2F2EB5AE" w14:textId="77777777" w:rsidR="007633F8" w:rsidRPr="00E248BC" w:rsidRDefault="007633F8" w:rsidP="007633F8">
      <w:pPr>
        <w:jc w:val="both"/>
        <w:rPr>
          <w:color w:val="000000"/>
          <w:shd w:val="clear" w:color="auto" w:fill="FFFFFF"/>
          <w:lang w:val="en-US"/>
        </w:rPr>
      </w:pPr>
    </w:p>
    <w:p w14:paraId="2DFC95C6" w14:textId="5413CA02"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1. There are a number of studies in this field that are not cited, including prior studies using claims data and Medicare data to measure impacts on health care cost and utilization after disasters.</w:t>
      </w:r>
    </w:p>
    <w:p w14:paraId="06A6384E" w14:textId="76A42803" w:rsidR="007633F8" w:rsidRPr="00E248BC" w:rsidRDefault="007633F8" w:rsidP="007633F8">
      <w:pPr>
        <w:jc w:val="both"/>
        <w:rPr>
          <w:color w:val="000000"/>
          <w:shd w:val="clear" w:color="auto" w:fill="FFFFFF"/>
          <w:lang w:val="en-US"/>
        </w:rPr>
      </w:pPr>
    </w:p>
    <w:p w14:paraId="12A0009D" w14:textId="4E8D5C8C" w:rsidR="00834FC6" w:rsidRPr="00E248BC" w:rsidRDefault="006F151C" w:rsidP="007633F8">
      <w:pPr>
        <w:jc w:val="both"/>
        <w:rPr>
          <w:color w:val="000000"/>
          <w:shd w:val="clear" w:color="auto" w:fill="FFFFFF"/>
          <w:lang w:val="en-US"/>
        </w:rPr>
      </w:pPr>
      <w:r w:rsidRPr="00E248BC">
        <w:rPr>
          <w:color w:val="000000"/>
          <w:shd w:val="clear" w:color="auto" w:fill="FFFFFF"/>
          <w:lang w:val="en-US"/>
        </w:rPr>
        <w:t>We</w:t>
      </w:r>
      <w:r w:rsidR="00834FC6" w:rsidRPr="00E248BC">
        <w:rPr>
          <w:color w:val="000000"/>
          <w:shd w:val="clear" w:color="auto" w:fill="FFFFFF"/>
          <w:lang w:val="en-US"/>
        </w:rPr>
        <w:t xml:space="preserve"> have added </w:t>
      </w:r>
      <w:r w:rsidR="00504316" w:rsidRPr="00E248BC">
        <w:rPr>
          <w:color w:val="000000"/>
          <w:shd w:val="clear" w:color="auto" w:fill="FFFFFF"/>
          <w:lang w:val="en-US"/>
        </w:rPr>
        <w:t>some</w:t>
      </w:r>
      <w:r w:rsidR="006743BC" w:rsidRPr="00E248BC">
        <w:rPr>
          <w:color w:val="000000"/>
          <w:shd w:val="clear" w:color="auto" w:fill="FFFFFF"/>
          <w:lang w:val="en-US"/>
        </w:rPr>
        <w:t xml:space="preserve"> previous studies</w:t>
      </w:r>
      <w:r w:rsidR="00DD39AF" w:rsidRPr="00E248BC">
        <w:rPr>
          <w:color w:val="000000"/>
          <w:shd w:val="clear" w:color="auto" w:fill="FFFFFF"/>
          <w:lang w:val="en-US"/>
        </w:rPr>
        <w:t xml:space="preserve"> in the Introduction</w:t>
      </w:r>
      <w:r w:rsidR="006743BC" w:rsidRPr="00E248BC">
        <w:rPr>
          <w:color w:val="000000"/>
          <w:shd w:val="clear" w:color="auto" w:fill="FFFFFF"/>
          <w:lang w:val="en-US"/>
        </w:rPr>
        <w:t xml:space="preserve"> </w:t>
      </w:r>
      <w:r w:rsidR="00FF7B19" w:rsidRPr="00E248BC">
        <w:rPr>
          <w:color w:val="000000"/>
          <w:shd w:val="clear" w:color="auto" w:fill="FFFFFF"/>
          <w:lang w:val="en-US"/>
        </w:rPr>
        <w:t xml:space="preserve">in the revised manuscript </w:t>
      </w:r>
      <w:r w:rsidR="00080306" w:rsidRPr="00E248BC">
        <w:rPr>
          <w:color w:val="000000"/>
          <w:shd w:val="clear" w:color="auto" w:fill="FFFFFF"/>
          <w:lang w:val="en-US"/>
        </w:rPr>
        <w:t xml:space="preserve">to </w:t>
      </w:r>
      <w:r w:rsidR="001F105F" w:rsidRPr="00E248BC">
        <w:rPr>
          <w:color w:val="000000"/>
          <w:shd w:val="clear" w:color="auto" w:fill="FFFFFF"/>
          <w:lang w:val="en-US"/>
        </w:rPr>
        <w:t xml:space="preserve">better </w:t>
      </w:r>
      <w:r w:rsidR="00E401E5" w:rsidRPr="00E248BC">
        <w:rPr>
          <w:color w:val="000000"/>
          <w:shd w:val="clear" w:color="auto" w:fill="FFFFFF"/>
          <w:lang w:val="en-US"/>
        </w:rPr>
        <w:t>represent</w:t>
      </w:r>
      <w:r w:rsidR="00080306" w:rsidRPr="00E248BC">
        <w:rPr>
          <w:color w:val="000000"/>
          <w:shd w:val="clear" w:color="auto" w:fill="FFFFFF"/>
          <w:lang w:val="en-US"/>
        </w:rPr>
        <w:t xml:space="preserve"> </w:t>
      </w:r>
      <w:r w:rsidR="006005DB" w:rsidRPr="00E248BC">
        <w:rPr>
          <w:color w:val="000000"/>
          <w:shd w:val="clear" w:color="auto" w:fill="FFFFFF"/>
          <w:lang w:val="en-US"/>
        </w:rPr>
        <w:t xml:space="preserve">existing literature </w:t>
      </w:r>
      <w:r w:rsidR="00834FC6" w:rsidRPr="00E248BC">
        <w:rPr>
          <w:lang w:val="en-US"/>
        </w:rPr>
        <w:t xml:space="preserve">(P. </w:t>
      </w:r>
      <w:r w:rsidR="007D5D7B">
        <w:rPr>
          <w:lang w:val="en-US"/>
        </w:rPr>
        <w:t>3</w:t>
      </w:r>
      <w:r w:rsidR="00834FC6" w:rsidRPr="00E248BC">
        <w:rPr>
          <w:lang w:val="en-US"/>
        </w:rPr>
        <w:t xml:space="preserve">, Lines </w:t>
      </w:r>
      <w:r w:rsidR="007D5D7B">
        <w:rPr>
          <w:lang w:val="en-US"/>
        </w:rPr>
        <w:t>53</w:t>
      </w:r>
      <w:r w:rsidR="00834FC6" w:rsidRPr="00E248BC">
        <w:rPr>
          <w:lang w:val="en-US"/>
        </w:rPr>
        <w:t>-</w:t>
      </w:r>
      <w:r w:rsidR="007D5D7B">
        <w:rPr>
          <w:lang w:val="en-US"/>
        </w:rPr>
        <w:t>58</w:t>
      </w:r>
      <w:r w:rsidR="00834FC6" w:rsidRPr="00E248BC">
        <w:rPr>
          <w:lang w:val="en-US"/>
        </w:rPr>
        <w:t>):</w:t>
      </w:r>
    </w:p>
    <w:p w14:paraId="1B7957BE" w14:textId="77777777" w:rsidR="00834FC6" w:rsidRPr="00E248BC" w:rsidRDefault="00834FC6" w:rsidP="007633F8">
      <w:pPr>
        <w:jc w:val="both"/>
        <w:rPr>
          <w:color w:val="000000"/>
          <w:shd w:val="clear" w:color="auto" w:fill="FFFFFF"/>
          <w:lang w:val="en-US"/>
        </w:rPr>
      </w:pPr>
    </w:p>
    <w:p w14:paraId="219D186B" w14:textId="598C48FC" w:rsidR="00044698" w:rsidRDefault="00E54516" w:rsidP="003A3757">
      <w:pPr>
        <w:jc w:val="both"/>
        <w:rPr>
          <w:bCs/>
          <w:i/>
          <w:iCs/>
          <w:lang w:val="en-US"/>
        </w:rPr>
      </w:pPr>
      <w:ins w:id="0" w:author="Parks, Robbie M" w:date="2020-11-02T12:54:00Z">
        <w:r w:rsidRPr="00E54516">
          <w:rPr>
            <w:bCs/>
            <w:i/>
            <w:iCs/>
            <w:lang w:val="en-US"/>
          </w:rPr>
          <w:t>Some studies have reviewed general evidence of health impacts of storms and hurricanes, primarily using case studies, for cardiovascular diseases, respiratory diseases dialysis-, and injury-related hospitalizations, showing harmful impacts overall.</w:t>
        </w:r>
        <w:r w:rsidRPr="00E54516">
          <w:rPr>
            <w:bCs/>
            <w:i/>
            <w:iCs/>
          </w:rPr>
          <w:fldChar w:fldCharType="begin" w:fldLock="1"/>
        </w:r>
      </w:ins>
      <w:r w:rsidRPr="00E54516">
        <w:rPr>
          <w:bCs/>
          <w:i/>
          <w:iCs/>
        </w:rPr>
        <w:instrText>ADDIN CSL_CITATION {"citationItems":[{"id":"ITEM-1","itemData":{"DOI":"10.1177/0002716205284920","ISSN":"0002-7162","abstract":"The authors briefly review the deaths, injuries, and diseases attributed to hurricanes that made landfall in the United States prior to Hurricane Katrina; recent hurricane evacuation studies and their potential for reducing death, injury, and disease; information available to date about mortality, injury, and disease attributed to Hurricane Katrina; and psychological distress attributable to hurricanes. Drowning in salt water caused by storm surges has been reduced over the past thirty years, while deaths caused by fresh water (inland) flooding and wind have remained steady. Well-planned evacuations of coastal areas can reduce death and injury associated with hurricanes. Hurricane Katrina provides an example of what happens when evacuation is not handled appropriately. Preliminary data indicate that vulnerable elderly people were substantially overrepresented among the dead and that evacuees represent a population potentially predisposed to a high level of psychological distress, exacerbated by severe disaster exposure, lack of economic and social resources, and an inadequate government response. (PsycINFO Database Record (c) 2008 APA, all rights reserved) (from the journal abstract)","author":[{"dropping-particle":"","family":"Bourque","given":"Linda B.","non-dropping-particle":"","parse-names":false,"suffix":""},{"dropping-particle":"","family":"Siegel","given":"Judith M.","non-dropping-particle":"","parse-names":false,"suffix":""},{"dropping-particle":"","family":"Kano","given":"Megumi","non-dropping-particle":"","parse-names":false,"suffix":""},{"dropping-particle":"","family":"Wood","given":"Michele M.","non-dropping-particle":"","parse-names":false,"suffix":""}],"container-title":"The ANNALS of the American Academy of Political and Social Science","id":"ITEM-1","issued":{"date-parts":[["2006"]]},"title":"Weathering the storm: The impact of hurricanes on physical and mental health","type":"article-journal"},"uris":["http://www.mendeley.com/documents/?uuid=bed6ef69-723b-4617-a8cf-d7307ef0422a"]},{"id":"ITEM-2","itemData":{"ISSN":"00246921","PMID":"15233388","abstract":"Accurate predictions of the public health impact of hurricanes and major flooding are hampered by the absence of a dose-response relationship between hurricane-associated flooding and human health and the imprecise, often conflicting, meteorological models of climate change and hurricane landfall. Flooding is now the most common type of disaster worldwide, and flash flooding, usually associated with tropical storms, is the leading cause of weather-related deaths in the United States. As a result of climate changes and more frequently alternating ocean oscillations, hurricanes of category 3 or greater now strike the continental US approximately every 18 months. Public health officials are obligated to educate policymakers and the public about the significant threats posed to population health and quality of life by the inexorable progression of global climate change, including more water-centered disasters, such as tropical storms and hurricanes.","author":[{"dropping-particle":"","family":"Diaz","given":"James H.","non-dropping-particle":"","parse-names":false,"suffix":""}],"container-title":"The Journal of the Louisiana State Medical Society : official organ of the Louisiana State Medical Society","id":"ITEM-2","issued":{"date-parts":[["2004"]]},"title":"The public health impact of hurricanes and major flooding","type":"article-journal"},"uris":["http://www.mendeley.com/documents/?uuid=15ce7fe8-5bbf-4c0e-819f-98d8c3890aed"]},{"id":"ITEM-3","itemData":{"DOI":"10.2307/3435009","ISSN":"00916765","abstract":"Extreme weather events such as precipitation extremes and severe storms cause hundreds of deaths and injuries annually in the United States. Climate change may alter the frequency, timing, intensity, and duration of these events. Increases in heavy precipitation have occurred over the past century. Future climate scenarios show likely increases in the frequency of extreme precipitation events, including precipitation during hurricanes, raising the risk of floods. Frequencies of tornadoes and hurricanes cannot reliably be projected. Injury and death are the direct health impacts most often associated with natural disasters. Secondary effects, mediated by changes in ecologic systems and public health infrastructure, also occur. The health impacts of extreme weather events hinge on the vulnerabilities and recovery capacities of the natural environment and the local population. Relevant variables include building codes, warning systems, disaster policies, evacuation plans, and relief efforts. There are many federal, state, and local government agencies and nongovernmental organizations involved in planning for and responding to natural disasters in the United States. Future research on health impacts of extreme weather events should focus on improving climate models to project any trends in regional extreme events and as a result improve public health preparedness and mitigation. Epidemiologic studies of health effects beyond the direct impacts of disaster will provide a more accurate measure of the full health impacts and will assist in planning and resource allocation.","author":[{"dropping-particle":"","family":"Greenough","given":"Gregg","non-dropping-particle":"","parse-names":false,"suffix":""},{"dropping-particle":"","family":"McGeehin","given":"Michael","non-dropping-particle":"","parse-names":false,"suffix":""},{"dropping-particle":"","family":"Bernard","given":"Susan M.","non-dropping-particle":"","parse-names":false,"suffix":""},{"dropping-particle":"","family":"Trtanj","given":"Juli","non-dropping-particle":"","parse-names":false,"suffix":""},{"dropping-particle":"","family":"Riad","given":"Jasmin","non-dropping-particle":"","parse-names":false,"suffix":""},{"dropping-particle":"","family":"Engelberg","given":"David","non-dropping-particle":"","parse-names":false,"suffix":""}],"container-title":"Environmental Health Perspectives","id":"ITEM-3","issued":{"date-parts":[["2001"]]},"title":"The potential impacts of climate variability and change on health impacts of extreme weather events in the United States","type":"article-journal"},"uris":["http://www.mendeley.com/documents/?uuid=850a5677-2bc6-4d83-9fbf-e33ae0bd9ac6"]},{"id":"ITEM-4","itemData":{"DOI":"10.1155/2013/913064","ISSN":"16879813","abstract":"Coastal storms can take a devastating toll on the public's health. Urban areas like New York City (NYC) may be particularly at risk, given their dense population, reliance on transportation, energy infrastructure that is vulnerable to flood damage, and high-rise residential housing, which may be hard-hit by power and utility outages. Climate change will exacerbate these risks in the coming decades. Sea levels are rising due to global warming, which will intensify storm surge. These projections make preparing for the health impacts of storms even more important. We conducted a broad review of the health impacts of US coastal storms to inform climate adaptation planning efforts, with a focus on outcomes relevant to NYC and urban coastal areas, and incorporated some lessons learned from recent experience with Superstorm Sandy. Based on the literature, indicators of health vulnerability were selected and mapped within NYC neighborhoods. Preparing for the broad range of anticipated effects of coastal storms and floods may help reduce the public health burden from these events. © 2013 Kathryn Lane et al.","author":[{"dropping-particle":"","family":"Lane","given":"Kathryn","non-dropping-particle":"","parse-names":false,"suffix":""},{"dropping-particle":"","family":"Charles-Guzman","given":"Kizzy","non-dropping-particle":"","parse-names":false,"suffix":""},{"dropping-particle":"","family":"Wheeler","given":"Katherine","non-dropping-particle":"","parse-names":false,"suffix":""},{"dropping-particle":"","family":"Abid","given":"Zaynah","non-dropping-particle":"","parse-names":false,"suffix":""},{"dropping-particle":"","family":"Graber","given":"Nathan","non-dropping-particle":"","parse-names":false,"suffix":""},{"dropping-particle":"","family":"Matte","given":"Thomas","non-dropping-particle":"","parse-names":false,"suffix":""}],"container-title":"Journal of Environmental and Public Health","id":"ITEM-4","issued":{"date-parts":[["2013"]]},"title":"Health effects of coastal storms and flooding in urban areas: A review and vulnerability assessment","type":"article"},"uris":["http://www.mendeley.com/documents/?uuid=26e64fd1-e2c3-4c99-9bc2-7c93bf712977"]},{"id":"ITEM-5","itemData":{"DOI":"10.1006/pmed.1997.0196","ISSN":"00917435","abstract":"Background. On September 11, 1992, Hurricane Iniki, a Class III/IV storm, passed directly over Kauai. This study is the first attempt to measure increases in injuries and other health outcomes among an entire population in the impact zone of a hurricane. Methods. Medical chart data were abstracted from all facilities providing primary and emergency care on Kauai. Incidence of injury, cardiovascular disease, and asthma for the 2-week period following Hurricane Iniki were compared to those for the 2-week period preceding Iniki. Results. A total of 1,584 injuries were treated in the post-Iniki period compared with 231 injuries treated in the pre-Iniki period (relative risk = 6.86, 95% confidence interval 5.98-7.87). Open wounds constituted over half of these injuries. Physician visits for asthma and cardiovascular disease were also significantly increased in the post-Iniki period (relative risks, respectively: 2.81, 95% confidence interval 1.93-4.09; 2.73, 95% confidence interval 1.51-4.94). Conclusions. Significant increases in the incidence of injuries, asthma, and cardiovascular disease occurred following Hurricane Iniki. Although no changes occurred in the proportion of patients needing hospitalization, additional injuries and illnesses after a natural disaster can burden existing medical facilities in a rural community with limited resources. Disaster preparedness plans need to include methods to increase services and supplies at existing medical facilities.","author":[{"dropping-particle":"","family":"Hendrickson","given":"Lisa A.","non-dropping-particle":"","parse-names":false,"suffix":""},{"dropping-particle":"","family":"Vogt","given":"Richard L.","non-dropping-particle":"","parse-names":false,"suffix":""},{"dropping-particle":"","family":"Goebert","given":"Deborah","non-dropping-particle":"","parse-names":false,"suffix":""},{"dropping-particle":"","family":"Pon","given":"Eugene","non-dropping-particle":"","parse-names":false,"suffix":""}],"container-title":"Preventive Medicine","id":"ITEM-5","issued":{"date-parts":[["1997"]]},"title":"Morbidity on Kauai before and after Hurricane Iniki","type":"article-journal"},"uris":["http://www.mendeley.com/documents/?uuid=acacfd7d-53a4-4328-855b-89ccd6a01630"]},{"id":"ITEM-6","itemData":{"DOI":"10.1093/epirev/mxi011","ISSN":"0193936X","PMID":"15958424","author":[{"dropping-particle":"","family":"Shultz","given":"James M.","non-dropping-particle":"","parse-names":false,"suffix":""},{"dropping-particle":"","family":"Russell","given":"Jill","non-dropping-particle":"","parse-names":false,"suffix":""},{"dropping-particle":"","family":"Espinel","given":"Zelde","non-dropping-particle":"","parse-names":false,"suffix":""}],"container-title":"Epidemiologic Reviews","id":"ITEM-6","issued":{"date-parts":[["2005"]]},"page":"21-35","title":"Epidemiology of tropical cyclones: The dynamics of disaster, disease, and development","type":"article","volume":"27"},"uris":["http://www.mendeley.com/documents/?uuid=38427082-5d0e-44a0-a4b2-8871189ed513"]},{"id":"ITEM-7","itemData":{"author":[{"dropping-particle":"","family":"Yan","given":"Meilin","non-dropping-particle":"","parse-names":false,"suffix":""},{"dropping-particle":"","family":"Wilson","given":"Ander","non-dropping-particle":"","parse-names":false,"suffix":""},{"dropping-particle":"","family":"Dominici","given":"Francesca","non-dropping-particle":"","parse-names":false,"suffix":""},{"dropping-particle":"","family":"Wang","given":"Yun","non-dropping-particle":"","parse-names":false,"suffix":""},{"dropping-particle":"","family":"Al-Hamdan","given":"Mohammad","non-dropping-particle":"","parse-names":false,"suffix":""},{"dropping-particle":"","family":"Crosson","given":"William","non-dropping-particle":"","parse-names":false,"suffix":""},{"dropping-particle":"","family":"Schumacher","given":"Andrea","non-dropping-particle":"","parse-names":false,"suffix":""},{"dropping-particle":"","family":"Guikema","given":"Seth","non-dropping-particle":"","parse-names":false,"suffix":""},{"dropping-particle":"","family":"Magzamen","given":"Sheryl","non-dropping-particle":"","parse-names":false,"suffix":""},{"dropping-particle":"","family":"Peel","given":"Jennifer L.","non-dropping-particle":"","parse-names":false,"suffix":""},{"dropping-particle":"","family":"Peng","given":"Roger D.","non-dropping-particle":"","parse-names":false,"suffix":""},{"dropping-particle":"","family":"Anderson","given":"G. Brooke","non-dropping-particle":"","parse-names":false,"suffix":""}],"container-title":"Epidemiology","id":"ITEM-7","issued":{"date-parts":[["2020"]]},"title":"Tropical cyclone exposures and risks of emergency Medicare hospital admission for cardiorespiratory diseases in 175 urban United States counties, 1999–2010 (in press)","type":"article-journal"},"uris":["http://www.mendeley.com/documents/?uuid=556480ae-e6df-4c3e-b64e-85ce517b8949"]}],"mendeley":{"formattedCitation":"&lt;sup&gt;6,28–33&lt;/sup&gt;","plainTextFormattedCitation":"6,28–33","previouslyFormattedCitation":"&lt;sup&gt;6,28–33&lt;/sup&gt;"},"properties":{"noteIndex":0},"schema":"https://github.com/citation-style-language/schema/raw/master/csl-citation.json"}</w:instrText>
      </w:r>
      <w:ins w:id="1" w:author="Parks, Robbie M" w:date="2020-11-02T12:54:00Z">
        <w:r w:rsidRPr="00E54516">
          <w:rPr>
            <w:bCs/>
            <w:i/>
            <w:iCs/>
          </w:rPr>
          <w:fldChar w:fldCharType="separate"/>
        </w:r>
        <w:r w:rsidRPr="00E54516">
          <w:rPr>
            <w:bCs/>
            <w:i/>
            <w:iCs/>
            <w:vertAlign w:val="superscript"/>
          </w:rPr>
          <w:t>6,28–33</w:t>
        </w:r>
        <w:r w:rsidRPr="00E54516">
          <w:rPr>
            <w:bCs/>
            <w:i/>
            <w:iCs/>
            <w:lang w:val="en-US"/>
          </w:rPr>
          <w:fldChar w:fldCharType="end"/>
        </w:r>
        <w:r w:rsidRPr="00E54516">
          <w:rPr>
            <w:bCs/>
            <w:i/>
            <w:iCs/>
            <w:lang w:val="en-US"/>
          </w:rPr>
          <w:t xml:space="preserve"> Other studies have previously used claims and Medicare data to measure impacts of disasters, including how mortality and morbidity was affected in the Medicare population after Hurricane Katrina</w:t>
        </w:r>
        <w:r w:rsidRPr="00E54516">
          <w:rPr>
            <w:bCs/>
            <w:i/>
            <w:iCs/>
            <w:lang w:val="en-US"/>
          </w:rPr>
          <w:fldChar w:fldCharType="begin" w:fldLock="1"/>
        </w:r>
        <w:r w:rsidRPr="00E54516">
          <w:rPr>
            <w:bCs/>
            <w:i/>
            <w:iCs/>
            <w:lang w:val="en-US"/>
          </w:rPr>
          <w:instrText>ADDIN CSL_CITATION {"citationItems":[{"id":"ITEM-1","itemData":{"ISSN":"10880224","PMID":"19146360","abstract":"Objective: To assess the effects of Hurricane Katrina on mortality, morbidity, disease prevalence, and service utilization during 1 year in a cohort of 20,612 older adults who were living in New Orleans, Louisiana, before the disaster and who were enrolled in a managed care organization (MCO). Study Design: Observational study comparing mortality, morbidity, and service use for 1 year before and after Hurricane Katrina, augmented by a stratified random sample of 303 enrollees who participated in a telephone survey after Hurricane Katrina. Methods: Sources of data for health and service use were MCO claims. Mortality was based on reports to the MCO from the Centers for Medicare &amp; Medicaid Services; morbidity was measured using adjusted clinical groups case-mix methods derived from diagnoses in ambulatory and hospital claims data. Results: Mortality in the year following Hurricane Katrina was not significantly elevated (4.3% before vs 4.9% after the hurricane). However, overall morbidity increased by 12.6% (P &lt;.001) compared with a 3.4% increase among a national sample of Medicare managed care enrollees. Nonwhite subjects from Orleans Parish experienced a morbidity increase of 15.9% (P &lt;.001). The prevalence of numerous treated medical conditions increased, and emergency department visits and hospitalizations remained significantly elevated during the year. Conclusions: The enormous health burden experienced by older individuals and the disruptions in service utilization reveal the long-term effects of Hurricane Katrina on this vulnerable population. Although quick rebuilding of the provider network may have attenuated more severe health outcomes for this managed care population, new policies must be introduced to deal with the health consequences of a major disaster.","author":[{"dropping-particle":"","family":"Burton","given":"Lynda C.","non-dropping-particle":"","parse-names":false,"suffix":""},{"dropping-particle":"","family":"Skinner","given":"Elizabeth A.","non-dropping-particle":"","parse-names":false,"suffix":""},{"dropping-particle":"","family":"Uscher-Pines","given":"Lori","non-dropping-particle":"","parse-names":false,"suffix":""},{"dropping-particle":"","family":"Lieberman","given":"Richard","non-dropping-particle":"","parse-names":false,"suffix":""},{"dropping-particle":"","family":"Left","given":"Bruce","non-dropping-particle":"","parse-names":false,"suffix":""},{"dropping-particle":"","family":"Clark","given":"Rebecca","non-dropping-particle":"","parse-names":false,"suffix":""},{"dropping-particle":"","family":"Yu","given":"Qilu","non-dropping-particle":"","parse-names":false,"suffix":""},{"dropping-particle":"","family":"Lemke","given":"Klaus W.","non-dropping-particle":"","parse-names":false,"suffix":""},{"dropping-particle":"","family":"Weiner","given":"Jonathan P.","non-dropping-particle":"","parse-names":false,"suffix":""}],"container-title":"American Journal of Managed Care","id":"ITEM-1","issue":"1","issued":{"date-parts":[["2009"]]},"page":"13-22","title":"Health of Medicare Advantage plan enrollees at 1 year after Hurricane Katrina","type":"article-journal","volume":"15"},"uris":["http://www.mendeley.com/documents/?uuid=22f31194-5dba-408f-90e1-c9c243b171cb"]}],"mendeley":{"formattedCitation":"&lt;sup&gt;34&lt;/sup&gt;","plainTextFormattedCitation":"34","previouslyFormattedCitation":"&lt;sup&gt;34&lt;/sup&gt;"},"properties":{"noteIndex":0},"schema":"https://github.com/citation-style-language/schema/raw/master/csl-citation.json"}</w:instrText>
        </w:r>
        <w:r w:rsidRPr="00E54516">
          <w:rPr>
            <w:bCs/>
            <w:i/>
            <w:iCs/>
            <w:lang w:val="en-US"/>
          </w:rPr>
          <w:fldChar w:fldCharType="separate"/>
        </w:r>
        <w:r w:rsidRPr="00E54516">
          <w:rPr>
            <w:bCs/>
            <w:i/>
            <w:iCs/>
            <w:vertAlign w:val="superscript"/>
            <w:lang w:val="en-US"/>
          </w:rPr>
          <w:t>34</w:t>
        </w:r>
        <w:r w:rsidRPr="00E54516">
          <w:rPr>
            <w:bCs/>
            <w:i/>
            <w:iCs/>
            <w:lang w:val="en-US"/>
          </w:rPr>
          <w:fldChar w:fldCharType="end"/>
        </w:r>
        <w:r w:rsidRPr="00E54516">
          <w:rPr>
            <w:bCs/>
            <w:i/>
            <w:iCs/>
            <w:lang w:val="en-US"/>
          </w:rPr>
          <w:t xml:space="preserve"> and changes in Medicare cost and utilization.</w:t>
        </w:r>
        <w:r w:rsidRPr="00E54516">
          <w:rPr>
            <w:bCs/>
            <w:i/>
            <w:iCs/>
            <w:lang w:val="en-US"/>
          </w:rPr>
          <w:fldChar w:fldCharType="begin" w:fldLock="1"/>
        </w:r>
        <w:r w:rsidRPr="00E54516">
          <w:rPr>
            <w:bCs/>
            <w:i/>
            <w:iCs/>
            <w:lang w:val="en-US"/>
          </w:rPr>
          <w:instrText>ADDIN CSL_CITATION {"citationItems":[{"id":"ITEM-1","itemData":{"DOI":"10.1186/s12913-018-2900-9","ISSN":"14726963","PMID":"29415716","abstract":"Background: To estimate changes in the cost and utilization of Medicare among beneficiaries over age 65 who have been impacted by a natural disaster, we merged publically available county-level Medicare claims for the years 2008-2012 with Federal Emergency Management Agency (FEMA) data related to disasters in each U.S. County from 2007 to 2012. Methods: Fixed-effects generalized linear models were used to calculate change in per capita costs standardized by region and utilization per 1000 beneficiaries at the county level. Aggregate county demographic characteristics of Medicare participants were included as predictors of change in county-level utilization and cost. FEMA data was used to determine counties that experienced no, some, high, and extreme hazard exposure. FEMA data was merged with claims data to create a balanced panel dataset from 2008 to 2012. Results: In general, both cost and utilization of Medicare services were higher in counties with more hazard exposure. However, utilization of home health services was lower in counties with more hazard exposure. Conclusions: Additional research using individual-level data is needed to address limitations and determine the impacts of the substitution of services (e.g., inpatient rehabilitation for home health) that may be occurring in disaster affected areas during the post-disaster period.","author":[{"dropping-particle":"","family":"Rosenheim","given":"Nathanael","non-dropping-particle":"","parse-names":false,"suffix":""},{"dropping-particle":"","family":"Grabich","given":"Shannon","non-dropping-particle":"","parse-names":false,"suffix":""},{"dropping-particle":"","family":"Horney","given":"Jennifer A.","non-dropping-particle":"","parse-names":false,"suffix":""}],"container-title":"BMC Health Services Research","id":"ITEM-1","issue":"1","issued":{"date-parts":[["2018"]]},"title":"Disaster impacts on cost and utilization of Medicare","type":"article-journal","volume":"18"},"uris":["http://www.mendeley.com/documents/?uuid=8a7d4007-1141-4740-b842-65aabef97992"]}],"mendeley":{"formattedCitation":"&lt;sup&gt;35&lt;/sup&gt;","plainTextFormattedCitation":"35","previouslyFormattedCitation":"&lt;sup&gt;35&lt;/sup&gt;"},"properties":{"noteIndex":0},"schema":"https://github.com/citation-style-language/schema/raw/master/csl-citation.json"}</w:instrText>
        </w:r>
        <w:r w:rsidRPr="00E54516">
          <w:rPr>
            <w:bCs/>
            <w:i/>
            <w:iCs/>
            <w:lang w:val="en-US"/>
          </w:rPr>
          <w:fldChar w:fldCharType="separate"/>
        </w:r>
        <w:r w:rsidRPr="00E54516">
          <w:rPr>
            <w:bCs/>
            <w:i/>
            <w:iCs/>
            <w:vertAlign w:val="superscript"/>
            <w:lang w:val="en-US"/>
          </w:rPr>
          <w:t>35</w:t>
        </w:r>
        <w:r w:rsidRPr="00E54516">
          <w:rPr>
            <w:bCs/>
            <w:i/>
            <w:iCs/>
            <w:lang w:val="en-US"/>
          </w:rPr>
          <w:fldChar w:fldCharType="end"/>
        </w:r>
      </w:ins>
    </w:p>
    <w:p w14:paraId="75D8D7F7" w14:textId="77777777" w:rsidR="00E54516" w:rsidRPr="00B25A1B" w:rsidRDefault="00E54516" w:rsidP="003A3757">
      <w:pPr>
        <w:jc w:val="both"/>
        <w:rPr>
          <w:lang w:val="en-US"/>
        </w:rPr>
      </w:pPr>
    </w:p>
    <w:p w14:paraId="4E0AA44C" w14:textId="02C6591B"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2. Misclassification of exposure is always a concern when the exposure is measured at the county level and the outcome is individual. How do we know that those who go to the hospital were the same who were actually exposed</w:t>
      </w:r>
      <w:r w:rsidR="00D80807" w:rsidRPr="00E248BC">
        <w:rPr>
          <w:b/>
          <w:bCs/>
          <w:color w:val="000000"/>
          <w:shd w:val="clear" w:color="auto" w:fill="FFFFFF"/>
          <w:lang w:val="en-US"/>
        </w:rPr>
        <w:t>?</w:t>
      </w:r>
    </w:p>
    <w:p w14:paraId="0E551663" w14:textId="71488292" w:rsidR="009C4BB7" w:rsidRPr="00E248BC" w:rsidRDefault="009C4BB7" w:rsidP="007633F8">
      <w:pPr>
        <w:jc w:val="both"/>
        <w:rPr>
          <w:b/>
          <w:bCs/>
          <w:color w:val="000000"/>
          <w:shd w:val="clear" w:color="auto" w:fill="FFFFFF"/>
          <w:lang w:val="en-US"/>
        </w:rPr>
      </w:pPr>
    </w:p>
    <w:p w14:paraId="325926C8" w14:textId="4CD7C24E" w:rsidR="00A8372B" w:rsidRPr="00E248BC" w:rsidRDefault="00AE7DE2" w:rsidP="00301138">
      <w:pPr>
        <w:jc w:val="both"/>
        <w:rPr>
          <w:color w:val="000000"/>
          <w:shd w:val="clear" w:color="auto" w:fill="FFFFFF"/>
          <w:lang w:val="en-US"/>
        </w:rPr>
      </w:pPr>
      <w:r w:rsidRPr="00E248BC">
        <w:rPr>
          <w:color w:val="000000"/>
          <w:shd w:val="clear" w:color="auto" w:fill="FFFFFF"/>
          <w:lang w:val="en-US"/>
        </w:rPr>
        <w:t xml:space="preserve">The Reviewer is certainly right to point out that exposure misclassification </w:t>
      </w:r>
      <w:r w:rsidR="00CF01EC" w:rsidRPr="00E248BC">
        <w:rPr>
          <w:color w:val="000000"/>
          <w:shd w:val="clear" w:color="auto" w:fill="FFFFFF"/>
          <w:lang w:val="en-US"/>
        </w:rPr>
        <w:t xml:space="preserve">is </w:t>
      </w:r>
      <w:r w:rsidR="00756BB4" w:rsidRPr="00E248BC">
        <w:rPr>
          <w:color w:val="000000"/>
          <w:shd w:val="clear" w:color="auto" w:fill="FFFFFF"/>
          <w:lang w:val="en-US"/>
        </w:rPr>
        <w:t>commonly raised as a worthy</w:t>
      </w:r>
      <w:r w:rsidR="008C378F" w:rsidRPr="00E248BC">
        <w:rPr>
          <w:color w:val="000000"/>
          <w:shd w:val="clear" w:color="auto" w:fill="FFFFFF"/>
          <w:lang w:val="en-US"/>
        </w:rPr>
        <w:t xml:space="preserve"> consideration</w:t>
      </w:r>
      <w:r w:rsidR="00CF01EC" w:rsidRPr="00E248BC">
        <w:rPr>
          <w:color w:val="000000"/>
          <w:shd w:val="clear" w:color="auto" w:fill="FFFFFF"/>
          <w:lang w:val="en-US"/>
        </w:rPr>
        <w:t xml:space="preserve"> for </w:t>
      </w:r>
      <w:r w:rsidR="00DE6EE0" w:rsidRPr="00E248BC">
        <w:rPr>
          <w:color w:val="000000"/>
          <w:shd w:val="clear" w:color="auto" w:fill="FFFFFF"/>
          <w:lang w:val="en-US"/>
        </w:rPr>
        <w:t xml:space="preserve">large-scale epidemiologic </w:t>
      </w:r>
      <w:r w:rsidR="00CF01EC" w:rsidRPr="00E248BC">
        <w:rPr>
          <w:color w:val="000000"/>
          <w:shd w:val="clear" w:color="auto" w:fill="FFFFFF"/>
          <w:lang w:val="en-US"/>
        </w:rPr>
        <w:t xml:space="preserve">studies </w:t>
      </w:r>
      <w:r w:rsidR="008C378F" w:rsidRPr="00E248BC">
        <w:rPr>
          <w:color w:val="000000"/>
          <w:shd w:val="clear" w:color="auto" w:fill="FFFFFF"/>
          <w:lang w:val="en-US"/>
        </w:rPr>
        <w:t>such as our</w:t>
      </w:r>
      <w:r w:rsidR="00B056DA" w:rsidRPr="00E248BC">
        <w:rPr>
          <w:color w:val="000000"/>
          <w:shd w:val="clear" w:color="auto" w:fill="FFFFFF"/>
          <w:lang w:val="en-US"/>
        </w:rPr>
        <w:t>s</w:t>
      </w:r>
      <w:r w:rsidR="00CF01EC" w:rsidRPr="00E248BC">
        <w:rPr>
          <w:color w:val="000000"/>
          <w:shd w:val="clear" w:color="auto" w:fill="FFFFFF"/>
          <w:lang w:val="en-US"/>
        </w:rPr>
        <w:t>.</w:t>
      </w:r>
      <w:r w:rsidR="00652FCC" w:rsidRPr="00E248BC">
        <w:rPr>
          <w:color w:val="000000"/>
          <w:shd w:val="clear" w:color="auto" w:fill="FFFFFF"/>
          <w:lang w:val="en-US"/>
        </w:rPr>
        <w:t xml:space="preserve"> </w:t>
      </w:r>
      <w:r w:rsidR="006539EF" w:rsidRPr="00E248BC">
        <w:rPr>
          <w:color w:val="000000"/>
          <w:shd w:val="clear" w:color="auto" w:fill="FFFFFF"/>
          <w:lang w:val="en-US"/>
        </w:rPr>
        <w:t xml:space="preserve">Our group, in fact, is committed </w:t>
      </w:r>
      <w:r w:rsidR="001F4390">
        <w:rPr>
          <w:color w:val="000000"/>
          <w:shd w:val="clear" w:color="auto" w:fill="FFFFFF"/>
          <w:lang w:val="en-US"/>
        </w:rPr>
        <w:t>to</w:t>
      </w:r>
      <w:r w:rsidR="006539EF" w:rsidRPr="00E248BC">
        <w:rPr>
          <w:color w:val="000000"/>
          <w:shd w:val="clear" w:color="auto" w:fill="FFFFFF"/>
          <w:lang w:val="en-US"/>
        </w:rPr>
        <w:t xml:space="preserve"> quantifying and correcting for exposure measurement error in health studies, primarily in air pollution applications</w:t>
      </w:r>
      <w:r w:rsidR="00F17262" w:rsidRPr="00E248BC">
        <w:rPr>
          <w:color w:val="000000"/>
          <w:shd w:val="clear" w:color="auto" w:fill="FFFFFF"/>
          <w:lang w:val="en-US"/>
        </w:rPr>
        <w:t>.</w:t>
      </w:r>
      <w:r w:rsidR="0066115D" w:rsidRPr="00E248BC">
        <w:rPr>
          <w:color w:val="000000"/>
          <w:shd w:val="clear" w:color="auto" w:fill="FFFFFF"/>
          <w:lang w:val="en-US"/>
        </w:rPr>
        <w:fldChar w:fldCharType="begin" w:fldLock="1"/>
      </w:r>
      <w:r w:rsidR="00FC43D4">
        <w:rPr>
          <w:color w:val="000000"/>
          <w:shd w:val="clear" w:color="auto" w:fill="FFFFFF"/>
          <w:lang w:val="en-US"/>
        </w:rPr>
        <w:instrText>ADDIN CSL_CITATION {"citationItems":[{"id":"ITEM-1","itemData":{"DOI":"10.1186/1476-069X-13-2","ISSN":"1476069X","PMID":"24410940","abstract":"Abstract. Background: Exposure measurement error is a concern in long-term PM2.5 health studies using ambient concentrations as exposures. We assessed error magnitude by estimating calibration coefficients as the association between personal PM2.5 exposures from validation studies and typically available surrogate exposures. Methods. Daily personal and ambient PM2.5, and when available sulfate, measurements were compiled from nine cities, over 2 to 12 days. True exposure was defined as personal exposure to PM2.5 of ambient origin. Since PM2.5 of ambient origin could only be determined for five cities, personal exposure to total PM 2.5 was also considered. Surrogate exposures were estimated as ambient PM2.5 at the nearest monitor or predicted outside subjects' homes. We estimated calibration coefficients by regressing true on surrogate exposures in random effects models. Results: When monthly-averaged personal PM2.5 of ambient origin was used as the true exposure, calibration coefficients equaled 0.31 (95% CI:0.14, 0.47) for nearest monitor and 0.54 (95% CI:0.42, 0.65) for outdoor home predictions. Between-city heterogeneity was not found for outdoor home PM2.5 for either true exposure. Heterogeneity was significant for nearest monitor PM2.5, for both true exposures, but not after adjusting for city-average motor vehicle number for total personal PM2.5. Conclusions: Calibration coefficients were &lt;1, consistent with previously reported chronic health risks using nearest monitor exposures being under-estimated when ambient concentrations are the exposure of interest. Calibration coefficients were closer to 1 for outdoor home predictions, likely reflecting less spatial error. Further research is needed to determine how our findings can be incorporated in future health studies. © 2014 Kioumourtzoglou et al.; licensee BioMed Central Ltd.","author":[{"dropping-particle":"","family":"Kioumourtzoglou","given":"Marianthi Anna","non-dropping-particle":"","parse-names":false,"suffix":""},{"dropping-particle":"","family":"Spiegelman","given":"Donna","non-dropping-particle":"","parse-names":false,"suffix":""},{"dropping-particle":"","family":"Szpiro","given":"Adam A.","non-dropping-particle":"","parse-names":false,"suffix":""},{"dropping-particle":"","family":"Sheppard","given":"Lianne","non-dropping-particle":"","parse-names":false,"suffix":""},{"dropping-particle":"","family":"Kaufman","given":"Joel D.","non-dropping-particle":"","parse-names":false,"suffix":""},{"dropping-particle":"","family":"Yanosky","given":"Jeff D.","non-dropping-particle":"","parse-names":false,"suffix":""},{"dropping-particle":"","family":"Williams","given":"Ronald","non-dropping-particle":"","parse-names":false,"suffix":""},{"dropping-particle":"","family":"Laden","given":"Francine","non-dropping-particle":"","parse-names":false,"suffix":""},{"dropping-particle":"","family":"Hong","given":"Biling","non-dropping-particle":"","parse-names":false,"suffix":""},{"dropping-particle":"","family":"Suh","given":"Helen","non-dropping-particle":"","parse-names":false,"suffix":""}],"container-title":"Environmental Health: A Global Access Science Source","id":"ITEM-1","issue":"1","issued":{"date-parts":[["2014"]]},"title":"Exposure measurement error in PM2.5 health effects studies: A pooled analysis of eight personal exposure validation studies","type":"article-journal","volume":"13"},"uris":["http://www.mendeley.com/documents/?uuid=638d468f-95e1-471d-89a3-d2e29cdc07aa"]},{"id":"ITEM-2","itemData":{"DOI":"10.1186/s12940-015-0027-6","ISSN":"1476069X","PMID":"25926123","abstract":"Background: Long-term exposure to particulate matter less than 2.5 μm in diameter (PM2.5) has been consistently associated with risk of all-cause mortality. The methods used to assess exposure, such as area averages, nearest monitor values, land use regressions, and spatio-temporal models in these studies are subject to measurement error. However, to date, no study has attempted to incorporate adjustment for measurement error into a long-term study of the effects of air pollution on mortality. Methods: We followed 108,767 members of the Nurses' Health Study (NHS) 2000-2006 and identified all deaths. Biennial mailed questionnaires provided a detailed residential address history and updated information on potential confounders. Time-varying average PM2.5 in the previous 12-months was assigned based on residential address and was predicted from either spatio-temporal prediction models or as concentrations measured at the nearest USEPA monitor. Information on the relationships of personal exposure to PM2.5 of ambient origin with spatio-temporal predicted and nearest monitor PM2.5 was available from five previous validation studies. Time-varying Cox proportional hazards models were used to estimate hazard ratios (HRs) and 95 percent confidence intervals (95%CI) for each 10 μg/m3 increase in PM2.5. Risk-set regression calibration was used to adjust estimates for measurement error. Results: Increasing exposure to PM2.5 was associated with an increased risk of mortality, and results were similar regardless of the method chosen for exposure assessment. Specifically, the multivariable adjusted HRs for each 10 μg/m3 increase in 12-month average PM2.5 from spatio-temporal prediction models were 1.13 (95%CI:1.05, 1.22) and 1.12 (95%CI:1.05, 1.21) for concentrations at the nearest EPA monitoring location. Adjustment for measurement error increased the magnitude of the HRs 4-10% and led to wider CIs (HR=1.18; 95%CI: 1.02, 1.36 for each 10 μg/m3 increase in PM2.5 from the spatio-temporal models and HR=1.22; 95%CI: 1.02, 1.45 from the nearest monitor estimates). Conclusions: These findings support the large body of literature on the adverse effects of PM2.5, and suggest that adjustment for measurement error be considered in future studies where possible.","author":[{"dropping-particle":"","family":"Hart","given":"Jaime E.","non-dropping-particle":"","parse-names":false,"suffix":""},{"dropping-particle":"","family":"Liao","given":"Xiaomei","non-dropping-particle":"","parse-names":false,"suffix":""},{"dropping-particle":"","family":"Hong","given":"Biling","non-dropping-particle":"","parse-names":false,"suffix":""},{"dropping-particle":"","family":"Puett","given":"Robin C.","non-dropping-particle":"","parse-names":false,"suffix":""},{"dropping-particle":"","family":"Yanosky","given":"Jeff D.","non-dropping-particle":"","parse-names":false,"suffix":""},{"dropping-particle":"","family":"Suh","given":"Helen","non-dropping-particle":"","parse-names":false,"suffix":""},{"dropping-particle":"","family":"Kioumourtzoglou","given":"Marianthi Anna","non-dropping-particle":"","parse-names":false,"suffix":""},{"dropping-particle":"","family":"Spiegelman","given":"Donna","non-dropping-particle":"","parse-names":false,"suffix":""},{"dropping-particle":"","family":"Laden","given":"Francine","non-dropping-particle":"","parse-names":false,"suffix":""}],"container-title":"Environmental Health: A Global Access Science Source","id":"ITEM-2","issue":"1","issued":{"date-parts":[["2015"]]},"title":"The association of long-term exposure to PM2.5 on all-cause mortality in the Nurses' Health Study and the impact of measurement-error correction","type":"article-journal","volume":"14"},"uris":["http://www.mendeley.com/documents/?uuid=bcac6b3f-18c1-4bd3-8550-844bf2117963"]},{"id":"ITEM-3","itemData":{"DOI":"10.1214/18-AOAS1206","ISSN":"19417330","abstract":"We propose a new approach for estimating causal effects when the exposure is measured with error and confounding adjustment is performed via a generalized propensity score (GPS). Using validation data, we propose a regression calibration (RC)-based adjustment for a continuous error-prone exposure combined with GPS to adjust for confounding (RC-GPS). The outcome analysis is conducted after transforming the corrected continuous exposure into a categorical exposure. We consider confounding adjustment in the context of GPS subclassification, inverse probability treatment weighting (IPTW) and matching. In simulations with varying degrees of exposure error and confounding bias, RC-GPS eliminates bias from exposure error and confounding compared to standard approaches that rely on the error-prone exposure. We applied RC-GPS to a rich data platform to estimate the causal effect of long-term exposure to fine particles (PM 2.5 ) on mortality in New England for the period from 2000 to 2012. The main study consists of 2202 zip codes covered by 217,660 1 km × 1 km grid cells with yearly mortality rates, yearly PM 2.5 averages estimated from a spatio-temporal model (errorprone exposure) and several potential confounders. The internal validation study includes a subset of 83 1 km×1 km grid cells within 75 zip codes from the main study with error-free yearly PM 2.5 exposures obtained from monitor stations. Under assumptions of noninterference and weak unconfoundedness, using matching we found that exposure to moderate levels of PM 2.5 (8 &lt; PM 2.5 ≤ 10 µg/m 3 ) causes a 2.8% (95% CI: 0.6%, 3.6%) increase in all-cause mortality compared to low exposure (PM 2.5 = 8 µg/m 3 ).","author":[{"dropping-particle":"","family":"Wu","given":"Xiao","non-dropping-particle":"","parse-names":false,"suffix":""},{"dropping-particle":"","family":"Braun","given":"Danielle","non-dropping-particle":"","parse-names":false,"suffix":""},{"dropping-particle":"","family":"Kioumourtzoglou","given":"Marianthi Anna","non-dropping-particle":"","parse-names":false,"suffix":""},{"dropping-particle":"","family":"Choirat","given":"Christine","non-dropping-particle":"","parse-names":false,"suffix":""},{"dropping-particle":"","family":"Di","given":"Qian","non-dropping-particle":"","parse-names":false,"suffix":""},{"dropping-particle":"","family":"Dominici","given":"Francesca","non-dropping-particle":"","parse-names":false,"suffix":""}],"container-title":"Annals of Applied Statistics","id":"ITEM-3","issue":"1","issued":{"date-parts":[["2019"]]},"page":"520-547","title":"Causal inference in the context of an error prone exposure: Air pollution and mortality","type":"article-journal","volume":"13"},"uris":["http://www.mendeley.com/documents/?uuid=4fbf940b-e049-446f-818b-f3c3fb8f7750"]},{"id":"ITEM-4","itemData":{"DOI":"10.1289/ehp.00108419","ISSN":"00916765","PMID":"10811568","abstract":"Misclassification of exposure is a well-recognized inherent limitation of epidemiologic studies of disease and the environment. For many agents of interest, exposures take place over time and in multiple locations; accurately estimating the relevant exposures for an individual participant in epidemiologic studies is often daunting, particularly within the limits set by feasibility, participant burden, and cost. Researchers have taken steps to deal with the consequences of measurement error by limiting the degree of error through a study's design, estimating the degree of error using a nested validation study, and by adjusting for measurement error in statistical analyses. In this paper, we address measurement error in observational studies of air pollution and health. Because measurement error may have substantial implications for interpreting epidemiologic studies on air pollution, particularly the time-series analyses, we developed a systematic conceptual formulation of the problem of measurement error in epidemiologic studies of air pollution and then considered the consequences within this formulation. When possible, we used available relevant data to make simple estimates of measurement error effects. This paper provides an overview of measurement errors in linear regression, distinguishing two extremes of a continuum-Berkson from classical type errors, and the univariate from the multivariate predictor case. We then propose one conceptual framework for the evaluation of measurement errors in the log-linear regression used for time-series studies of particulate air pollution and mortality and identify three main components of error. We present new simple analyses of data on exposures of particulate matter &lt; 10 μm in aerodynamic diameter from the Particle Total Exposure Assessment Methodology Study. Finally, we summarize open questions regarding measurement error and suggest the kind of additional data necessary to address them.","author":[{"dropping-particle":"","family":"Zeger","given":"Scott L.","non-dropping-particle":"","parse-names":false,"suffix":""},{"dropping-particle":"","family":"Thomas","given":"Duncan","non-dropping-particle":"","parse-names":false,"suffix":""},{"dropping-particle":"","family":"Dominici","given":"Francesca","non-dropping-particle":"","parse-names":false,"suffix":""},{"dropping-particle":"","family":"Samet","given":"Jonathan M.","non-dropping-particle":"","parse-names":false,"suffix":""},{"dropping-particle":"","family":"Schwartz","given":"Joel","non-dropping-particle":"","parse-names":false,"suffix":""},{"dropping-particle":"","family":"Dockery","given":"Douglas","non-dropping-particle":"","parse-names":false,"suffix":""},{"dropping-particle":"","family":"Cohen","given":"Aaron","non-dropping-particle":"","parse-names":false,"suffix":""}],"container-title":"Environmental Health Perspectives","id":"ITEM-4","issue":"5","issued":{"date-parts":[["2000"]]},"page":"419-426","title":"Exposure measurement error in time-series studies of air pollution: Concepts and consequences","type":"article-journal","volume":"108"},"uris":["http://www.mendeley.com/documents/?uuid=7fe0c0f8-5891-442b-87bb-a669a6af0762"]}],"mendeley":{"formattedCitation":"(Hart et al., 2015; Kioumourtzoglou et al., 2014; X. Wu et al., 2019; Zeger et al., 2000)","plainTextFormattedCitation":"(Hart et al., 2015; Kioumourtzoglou et al., 2014; X. Wu et al., 2019; Zeger et al., 2000)","previouslyFormattedCitation":"(Hart et al., 2015; Kioumourtzoglou et al., 2014; X. Wu et al., 2019; Zeger et al., 2000)"},"properties":{"noteIndex":0},"schema":"https://github.com/citation-style-language/schema/raw/master/csl-citation.json"}</w:instrText>
      </w:r>
      <w:r w:rsidR="0066115D" w:rsidRPr="00E248BC">
        <w:rPr>
          <w:color w:val="000000"/>
          <w:shd w:val="clear" w:color="auto" w:fill="FFFFFF"/>
          <w:lang w:val="en-US"/>
        </w:rPr>
        <w:fldChar w:fldCharType="separate"/>
      </w:r>
      <w:r w:rsidR="007F743B" w:rsidRPr="007F743B">
        <w:rPr>
          <w:noProof/>
          <w:color w:val="000000"/>
          <w:shd w:val="clear" w:color="auto" w:fill="FFFFFF"/>
          <w:lang w:val="en-US"/>
        </w:rPr>
        <w:t>(Hart et al., 2015; Kioumourtzoglou et al., 2014; X. Wu et al., 2019; Zeger et al., 2000)</w:t>
      </w:r>
      <w:r w:rsidR="0066115D" w:rsidRPr="00E248BC">
        <w:rPr>
          <w:color w:val="000000"/>
          <w:shd w:val="clear" w:color="auto" w:fill="FFFFFF"/>
          <w:lang w:val="en-US"/>
        </w:rPr>
        <w:fldChar w:fldCharType="end"/>
      </w:r>
      <w:r w:rsidR="00111CCB" w:rsidRPr="00E248BC">
        <w:rPr>
          <w:color w:val="000000"/>
          <w:shd w:val="clear" w:color="auto" w:fill="FFFFFF"/>
          <w:lang w:val="en-US"/>
        </w:rPr>
        <w:t xml:space="preserve"> </w:t>
      </w:r>
      <w:r w:rsidR="00CF60EC" w:rsidRPr="00E248BC">
        <w:rPr>
          <w:color w:val="000000"/>
          <w:shd w:val="clear" w:color="auto" w:fill="FFFFFF"/>
          <w:lang w:val="en-US"/>
        </w:rPr>
        <w:t xml:space="preserve">Non-differential misclassification </w:t>
      </w:r>
      <w:r w:rsidR="00111CCB" w:rsidRPr="00E248BC">
        <w:rPr>
          <w:color w:val="000000"/>
          <w:shd w:val="clear" w:color="auto" w:fill="FFFFFF"/>
          <w:lang w:val="en-US"/>
        </w:rPr>
        <w:t xml:space="preserve">of </w:t>
      </w:r>
      <w:r w:rsidR="00CF60EC" w:rsidRPr="00E248BC">
        <w:rPr>
          <w:color w:val="000000"/>
          <w:shd w:val="clear" w:color="auto" w:fill="FFFFFF"/>
          <w:lang w:val="en-US"/>
        </w:rPr>
        <w:t xml:space="preserve">binary </w:t>
      </w:r>
      <w:r w:rsidR="00111CCB" w:rsidRPr="00E248BC">
        <w:rPr>
          <w:color w:val="000000"/>
          <w:shd w:val="clear" w:color="auto" w:fill="FFFFFF"/>
          <w:lang w:val="en-US"/>
        </w:rPr>
        <w:t xml:space="preserve">exposure would </w:t>
      </w:r>
      <w:r w:rsidR="00CF60EC" w:rsidRPr="00E248BC">
        <w:rPr>
          <w:color w:val="000000"/>
          <w:shd w:val="clear" w:color="auto" w:fill="FFFFFF"/>
          <w:lang w:val="en-US"/>
        </w:rPr>
        <w:t xml:space="preserve">bias </w:t>
      </w:r>
      <w:r w:rsidR="00111CCB" w:rsidRPr="00E248BC">
        <w:rPr>
          <w:color w:val="000000"/>
          <w:shd w:val="clear" w:color="auto" w:fill="FFFFFF"/>
          <w:lang w:val="en-US"/>
        </w:rPr>
        <w:t>results towards the null.</w:t>
      </w:r>
      <w:r w:rsidR="00774F7C" w:rsidRPr="00E248BC">
        <w:rPr>
          <w:color w:val="000000"/>
          <w:shd w:val="clear" w:color="auto" w:fill="FFFFFF"/>
          <w:lang w:val="en-US"/>
        </w:rPr>
        <w:fldChar w:fldCharType="begin" w:fldLock="1"/>
      </w:r>
      <w:r w:rsidR="00FC43D4">
        <w:rPr>
          <w:color w:val="000000"/>
          <w:shd w:val="clear" w:color="auto" w:fill="FFFFFF"/>
          <w:lang w:val="en-US"/>
        </w:rPr>
        <w:instrText>ADDIN CSL_CITATION {"citationItems":[{"id":"ITEM-1","itemData":{"ISBN":"9781420010138","abstract":"Its been over a decade since the first edition of Measurement Error in Nonlinear Models splashed onto the scene, and research in the field has certainly not cooled in the interim. In fact, quite the opposite has occurred. As a result, Measurement Error in Nonlinear Models: A Modern Perspective, Second Edition has been revamped and extensively updated to offer the most comprehensive and up-to-date survey of measurement error models currently available. What's new in the Second Edition? • Greatly expanded discussion and applications of Bayesian computation via Markov Chain Monte Carlo techniques • A new chapter on longitudinal data and mixed models • A thoroughly revised chapter on nonparametric regression and density estimation • A totally new chapter on semiparametric regression • Survival analysis expanded into its own separate chapter • Completely rewritten chapter on score functions • Many more examples and illustrative graphs • Unique data sets compiled and made available online In addition, the authors expanded the background material in Appendix A and integrated the technical material from chapter appendices into a new Appendix B for convenient navigation. Regardless of your field, if youre looking for the most extensive discussion and review of measurement error models, then Measurement Error in Nonlinear Models: A Modern Perspective, Second Edition is your ideal source.","author":[{"dropping-particle":"","family":"Carroll","given":"Raymond J.","non-dropping-particle":"","parse-names":false,"suffix":""},{"dropping-particle":"","family":"Ruppert","given":"David","non-dropping-particle":"","parse-names":false,"suffix":""},{"dropping-particle":"","family":"Stefanski","given":"Leonard A.","non-dropping-particle":"","parse-names":false,"suffix":""},{"dropping-particle":"","family":"Crainiceanu","given":"Ciprian M.","non-dropping-particle":"","parse-names":false,"suffix":""}],"container-title":"Measurement Error in Nonlinear Models: A Modern Perspective, Second Edition","id":"ITEM-1","issued":{"date-parts":[["2006"]]},"number-of-pages":"1-455","title":"Measurement error in nonlinear models: A modern perspective, second edition","type":"book"},"uris":["http://www.mendeley.com/documents/?uuid=c905e7f0-9c42-41f5-865d-971ea04152df"]}],"mendeley":{"formattedCitation":"(Carroll, Ruppert, Stefanski, &amp; Crainiceanu, 2006)","plainTextFormattedCitation":"(Carroll, Ruppert, Stefanski, &amp; Crainiceanu, 2006)","previouslyFormattedCitation":"(Carroll, Ruppert, Stefanski, &amp; Crainiceanu, 2006)"},"properties":{"noteIndex":0},"schema":"https://github.com/citation-style-language/schema/raw/master/csl-citation.json"}</w:instrText>
      </w:r>
      <w:r w:rsidR="00774F7C" w:rsidRPr="00E248BC">
        <w:rPr>
          <w:color w:val="000000"/>
          <w:shd w:val="clear" w:color="auto" w:fill="FFFFFF"/>
          <w:lang w:val="en-US"/>
        </w:rPr>
        <w:fldChar w:fldCharType="separate"/>
      </w:r>
      <w:r w:rsidR="007F743B" w:rsidRPr="007F743B">
        <w:rPr>
          <w:noProof/>
          <w:color w:val="000000"/>
          <w:shd w:val="clear" w:color="auto" w:fill="FFFFFF"/>
          <w:lang w:val="en-US"/>
        </w:rPr>
        <w:t>(Carroll, Ruppert, Stefanski, &amp; Crainiceanu, 2006)</w:t>
      </w:r>
      <w:r w:rsidR="00774F7C" w:rsidRPr="00E248BC">
        <w:rPr>
          <w:color w:val="000000"/>
          <w:shd w:val="clear" w:color="auto" w:fill="FFFFFF"/>
          <w:lang w:val="en-US"/>
        </w:rPr>
        <w:fldChar w:fldCharType="end"/>
      </w:r>
      <w:r w:rsidR="00111CCB" w:rsidRPr="00E248BC">
        <w:rPr>
          <w:color w:val="000000"/>
          <w:shd w:val="clear" w:color="auto" w:fill="FFFFFF"/>
          <w:lang w:val="en-US"/>
        </w:rPr>
        <w:t xml:space="preserve"> </w:t>
      </w:r>
      <w:r w:rsidR="00CF60EC" w:rsidRPr="00E248BC">
        <w:rPr>
          <w:color w:val="000000"/>
          <w:shd w:val="clear" w:color="auto" w:fill="FFFFFF"/>
          <w:lang w:val="en-US"/>
        </w:rPr>
        <w:t xml:space="preserve">There is no reason to believe that exposure misclassification </w:t>
      </w:r>
      <w:r w:rsidR="0086047E" w:rsidRPr="00E248BC">
        <w:rPr>
          <w:color w:val="000000"/>
          <w:shd w:val="clear" w:color="auto" w:fill="FFFFFF"/>
          <w:lang w:val="en-US"/>
        </w:rPr>
        <w:t xml:space="preserve">in this study </w:t>
      </w:r>
      <w:r w:rsidR="00CF60EC" w:rsidRPr="00E248BC">
        <w:rPr>
          <w:color w:val="000000"/>
          <w:shd w:val="clear" w:color="auto" w:fill="FFFFFF"/>
          <w:lang w:val="en-US"/>
        </w:rPr>
        <w:t xml:space="preserve">would be correlated with the number of events per county, as exposures were independently estimated. </w:t>
      </w:r>
      <w:r w:rsidR="0067671A" w:rsidRPr="00E248BC">
        <w:rPr>
          <w:color w:val="000000"/>
          <w:shd w:val="clear" w:color="auto" w:fill="FFFFFF"/>
          <w:lang w:val="en-US"/>
        </w:rPr>
        <w:t xml:space="preserve">Therefore, any misclassification of exposure </w:t>
      </w:r>
      <w:r w:rsidR="00111CCB" w:rsidRPr="00E248BC">
        <w:rPr>
          <w:color w:val="000000"/>
          <w:shd w:val="clear" w:color="auto" w:fill="FFFFFF"/>
          <w:lang w:val="en-US"/>
        </w:rPr>
        <w:t xml:space="preserve">would indicate that our estimates in Figures </w:t>
      </w:r>
      <w:r w:rsidR="0003107B" w:rsidRPr="00E248BC">
        <w:rPr>
          <w:color w:val="000000"/>
          <w:shd w:val="clear" w:color="auto" w:fill="FFFFFF"/>
          <w:lang w:val="en-US"/>
        </w:rPr>
        <w:t>3</w:t>
      </w:r>
      <w:r w:rsidR="00111CCB" w:rsidRPr="00E248BC">
        <w:rPr>
          <w:color w:val="000000"/>
          <w:shd w:val="clear" w:color="auto" w:fill="FFFFFF"/>
          <w:lang w:val="en-US"/>
        </w:rPr>
        <w:t>-</w:t>
      </w:r>
      <w:r w:rsidR="0003107B" w:rsidRPr="00E248BC">
        <w:rPr>
          <w:color w:val="000000"/>
          <w:shd w:val="clear" w:color="auto" w:fill="FFFFFF"/>
          <w:lang w:val="en-US"/>
        </w:rPr>
        <w:t>5</w:t>
      </w:r>
      <w:r w:rsidR="00111CCB" w:rsidRPr="00E248BC">
        <w:rPr>
          <w:color w:val="000000"/>
          <w:shd w:val="clear" w:color="auto" w:fill="FFFFFF"/>
          <w:lang w:val="en-US"/>
        </w:rPr>
        <w:t xml:space="preserve"> would be an underestimate</w:t>
      </w:r>
      <w:r w:rsidR="002603CE" w:rsidRPr="00E248BC">
        <w:rPr>
          <w:color w:val="000000"/>
          <w:shd w:val="clear" w:color="auto" w:fill="FFFFFF"/>
          <w:lang w:val="en-US"/>
        </w:rPr>
        <w:t>, if anything</w:t>
      </w:r>
      <w:r w:rsidR="007A425B" w:rsidRPr="00E248BC">
        <w:rPr>
          <w:color w:val="000000"/>
          <w:shd w:val="clear" w:color="auto" w:fill="FFFFFF"/>
          <w:lang w:val="en-US"/>
        </w:rPr>
        <w:t>.</w:t>
      </w:r>
      <w:r w:rsidR="00CF60EC" w:rsidRPr="00E248BC">
        <w:rPr>
          <w:color w:val="000000"/>
          <w:shd w:val="clear" w:color="auto" w:fill="FFFFFF"/>
          <w:lang w:val="en-US"/>
        </w:rPr>
        <w:t xml:space="preserve"> We would also like to clarify that we did not assess the outcome at the individual level. The dependent variable in all analyses was the number of cause-specific daily events per county. Our aim, </w:t>
      </w:r>
      <w:r w:rsidR="003C4308" w:rsidRPr="00E248BC">
        <w:rPr>
          <w:color w:val="000000"/>
          <w:shd w:val="clear" w:color="auto" w:fill="FFFFFF"/>
          <w:lang w:val="en-US"/>
        </w:rPr>
        <w:t>therefore</w:t>
      </w:r>
      <w:r w:rsidR="00CF60EC" w:rsidRPr="00E248BC">
        <w:rPr>
          <w:color w:val="000000"/>
          <w:shd w:val="clear" w:color="auto" w:fill="FFFFFF"/>
          <w:lang w:val="en-US"/>
        </w:rPr>
        <w:t xml:space="preserve">, was to adequately capture </w:t>
      </w:r>
      <w:r w:rsidR="00254020" w:rsidRPr="00E248BC">
        <w:rPr>
          <w:color w:val="000000"/>
          <w:shd w:val="clear" w:color="auto" w:fill="FFFFFF"/>
          <w:lang w:val="en-US"/>
        </w:rPr>
        <w:t>county-</w:t>
      </w:r>
      <w:r w:rsidR="00C35DD2">
        <w:rPr>
          <w:color w:val="000000"/>
          <w:shd w:val="clear" w:color="auto" w:fill="FFFFFF"/>
          <w:lang w:val="en-US"/>
        </w:rPr>
        <w:t xml:space="preserve">wide </w:t>
      </w:r>
      <w:r w:rsidR="00CF60EC" w:rsidRPr="00E248BC">
        <w:rPr>
          <w:color w:val="000000"/>
          <w:shd w:val="clear" w:color="auto" w:fill="FFFFFF"/>
          <w:lang w:val="en-US"/>
        </w:rPr>
        <w:t>average population exposure.</w:t>
      </w:r>
    </w:p>
    <w:p w14:paraId="066B1704" w14:textId="77777777" w:rsidR="00090F78" w:rsidRPr="00E248BC" w:rsidRDefault="00090F78" w:rsidP="00301138">
      <w:pPr>
        <w:jc w:val="both"/>
        <w:rPr>
          <w:color w:val="000000"/>
          <w:shd w:val="clear" w:color="auto" w:fill="FFFFFF"/>
          <w:lang w:val="en-US"/>
        </w:rPr>
      </w:pPr>
    </w:p>
    <w:p w14:paraId="49BB825B" w14:textId="4B27B5CC" w:rsidR="007A5BE6" w:rsidRPr="00E248BC" w:rsidRDefault="00CF60EC" w:rsidP="00301138">
      <w:pPr>
        <w:jc w:val="both"/>
        <w:rPr>
          <w:color w:val="000000"/>
          <w:shd w:val="clear" w:color="auto" w:fill="FFFFFF"/>
          <w:lang w:val="en-US"/>
        </w:rPr>
      </w:pPr>
      <w:r w:rsidRPr="00E248BC">
        <w:rPr>
          <w:color w:val="000000"/>
          <w:shd w:val="clear" w:color="auto" w:fill="FFFFFF"/>
          <w:lang w:val="en-US"/>
        </w:rPr>
        <w:t>W</w:t>
      </w:r>
      <w:r w:rsidR="00E4377F" w:rsidRPr="00E248BC">
        <w:rPr>
          <w:color w:val="000000"/>
          <w:shd w:val="clear" w:color="auto" w:fill="FFFFFF"/>
          <w:lang w:val="en-US"/>
        </w:rPr>
        <w:t xml:space="preserve">e </w:t>
      </w:r>
      <w:r w:rsidR="0011005C" w:rsidRPr="00E248BC">
        <w:rPr>
          <w:lang w:val="en-US"/>
        </w:rPr>
        <w:t xml:space="preserve">are confident that our exposure classification for counties over space and time are </w:t>
      </w:r>
      <w:r w:rsidR="00604140" w:rsidRPr="00E248BC">
        <w:rPr>
          <w:lang w:val="en-US"/>
        </w:rPr>
        <w:t>accurate for several reasons</w:t>
      </w:r>
      <w:r w:rsidR="001B423C" w:rsidRPr="00E248BC">
        <w:rPr>
          <w:lang w:val="en-US"/>
        </w:rPr>
        <w:t xml:space="preserve">, as reported in a research paper in press by </w:t>
      </w:r>
      <w:r w:rsidR="00254020" w:rsidRPr="00E248BC">
        <w:rPr>
          <w:lang w:val="en-US"/>
        </w:rPr>
        <w:t>our group</w:t>
      </w:r>
      <w:r w:rsidR="00604140" w:rsidRPr="00E248BC">
        <w:rPr>
          <w:lang w:val="en-US"/>
        </w:rPr>
        <w:t>.</w:t>
      </w:r>
      <w:r w:rsidR="001C6D10" w:rsidRPr="00E248BC">
        <w:rPr>
          <w:lang w:val="en-US"/>
        </w:rPr>
        <w:fldChar w:fldCharType="begin" w:fldLock="1"/>
      </w:r>
      <w:r w:rsidR="00FC43D4">
        <w:rPr>
          <w:lang w:val="en-US"/>
        </w:rPr>
        <w:instrText>ADDIN CSL_CITATION {"citationItems":[{"id":"ITEM-1","itemData":{"author":[{"dropping-particle":"","family":"Anderson","given":"G. Brooke","non-dropping-particle":"","parse-names":false,"suffix":""},{"dropping-particle":"","family":"Ferreri","given":"Joshua","non-dropping-particle":"","parse-names":false,"suffix":""},{"dropping-particle":"","family":"Al-Hamdan","given":"Mohammad","non-dropping-particle":"","parse-names":false,"suffix":""},{"dropping-particle":"","family":"Crosson","given":"William","non-dropping-particle":"","parse-names":false,"suffix":""},{"dropping-particle":"","family":"Schumacher","given":"Andrea","non-dropping-particle":"","parse-names":false,"suffix":""},{"dropping-particle":"","family":"Guikema","given":"Seth","non-dropping-particle":"","parse-names":false,"suffix":""},{"dropping-particle":"","family":"Quiring","given":"Steven","non-dropping-particle":"","parse-names":false,"suffix":""},{"dropping-particle":"","family":"Eddelbuettel","given":"Dirk","non-dropping-particle":"","parse-names":false,"suffix":""},{"dropping-particle":"","family":"Yan","given":"Meilin","non-dropping-particle":"","parse-names":false,"suffix":""},{"dropping-particle":"","family":"Peng","given":"Roger D.","non-dropping-particle":"","parse-names":false,"suffix":""}],"container-title":"Environmental Health Perspectives","id":"ITEM-1","issued":{"date-parts":[["2020"]]},"title":"Assessing United States county-level exposure for research on tropical cyclones and human health (in press)","type":"article-journal"},"uris":["http://www.mendeley.com/documents/?uuid=957ba105-31ab-4158-bd54-fc7fccd3ff79"]}],"mendeley":{"formattedCitation":"(Anderson et al., 2020)","plainTextFormattedCitation":"(Anderson et al., 2020)","previouslyFormattedCitation":"(Anderson et al., 2020)"},"properties":{"noteIndex":0},"schema":"https://github.com/citation-style-language/schema/raw/master/csl-citation.json"}</w:instrText>
      </w:r>
      <w:r w:rsidR="001C6D10" w:rsidRPr="00E248BC">
        <w:rPr>
          <w:lang w:val="en-US"/>
        </w:rPr>
        <w:fldChar w:fldCharType="separate"/>
      </w:r>
      <w:r w:rsidR="00FC43D4" w:rsidRPr="00FC43D4">
        <w:rPr>
          <w:noProof/>
          <w:lang w:val="en-US"/>
        </w:rPr>
        <w:t>(Anderson et al., 2020)</w:t>
      </w:r>
      <w:r w:rsidR="001C6D10" w:rsidRPr="00E248BC">
        <w:rPr>
          <w:lang w:val="en-US"/>
        </w:rPr>
        <w:fldChar w:fldCharType="end"/>
      </w:r>
      <w:r w:rsidR="00604140" w:rsidRPr="00E248BC">
        <w:rPr>
          <w:lang w:val="en-US"/>
        </w:rPr>
        <w:t xml:space="preserve"> First, w</w:t>
      </w:r>
      <w:r w:rsidR="00C14C39" w:rsidRPr="00E248BC">
        <w:rPr>
          <w:lang w:val="en-US"/>
        </w:rPr>
        <w:t xml:space="preserve">ind fields of tropical cyclones tend </w:t>
      </w:r>
      <w:r w:rsidR="009967B4" w:rsidRPr="00E248BC">
        <w:rPr>
          <w:lang w:val="en-US"/>
        </w:rPr>
        <w:t xml:space="preserve">to </w:t>
      </w:r>
      <w:r w:rsidR="00C14C39" w:rsidRPr="00E248BC">
        <w:rPr>
          <w:lang w:val="en-US"/>
        </w:rPr>
        <w:t xml:space="preserve">be </w:t>
      </w:r>
      <w:r w:rsidRPr="00E248BC">
        <w:rPr>
          <w:lang w:val="en-US"/>
        </w:rPr>
        <w:t xml:space="preserve">much </w:t>
      </w:r>
      <w:r w:rsidR="00C14C39" w:rsidRPr="00E248BC">
        <w:rPr>
          <w:lang w:val="en-US"/>
        </w:rPr>
        <w:t xml:space="preserve">larger than the </w:t>
      </w:r>
      <w:r w:rsidR="009967B4" w:rsidRPr="00E248BC">
        <w:rPr>
          <w:lang w:val="en-US"/>
        </w:rPr>
        <w:t xml:space="preserve">size </w:t>
      </w:r>
      <w:r w:rsidR="00C14C39" w:rsidRPr="00E248BC">
        <w:rPr>
          <w:lang w:val="en-US"/>
        </w:rPr>
        <w:t xml:space="preserve">of a county. </w:t>
      </w:r>
      <w:r w:rsidR="001B44BB" w:rsidRPr="00E248BC">
        <w:rPr>
          <w:lang w:val="en-US"/>
        </w:rPr>
        <w:t>Ther</w:t>
      </w:r>
      <w:r w:rsidR="00C84D28" w:rsidRPr="00E248BC">
        <w:rPr>
          <w:lang w:val="en-US"/>
        </w:rPr>
        <w:t>efore,</w:t>
      </w:r>
      <w:r w:rsidR="00E5628F" w:rsidRPr="00E248BC">
        <w:rPr>
          <w:lang w:val="en-US"/>
        </w:rPr>
        <w:t xml:space="preserve"> </w:t>
      </w:r>
      <w:r w:rsidRPr="00E248BC">
        <w:rPr>
          <w:lang w:val="en-US"/>
        </w:rPr>
        <w:t xml:space="preserve">the majority of the </w:t>
      </w:r>
      <w:r w:rsidR="00E5628F" w:rsidRPr="00E248BC">
        <w:rPr>
          <w:lang w:val="en-US"/>
        </w:rPr>
        <w:t xml:space="preserve">counties </w:t>
      </w:r>
      <w:r w:rsidR="00FF1B2B" w:rsidRPr="00E248BC">
        <w:rPr>
          <w:lang w:val="en-US"/>
        </w:rPr>
        <w:t xml:space="preserve">in our study </w:t>
      </w:r>
      <w:r w:rsidR="00E5628F" w:rsidRPr="00E248BC">
        <w:rPr>
          <w:lang w:val="en-US"/>
        </w:rPr>
        <w:t>will</w:t>
      </w:r>
      <w:r w:rsidR="00FF1B2B" w:rsidRPr="00E248BC">
        <w:rPr>
          <w:lang w:val="en-US"/>
        </w:rPr>
        <w:t xml:space="preserve"> have been</w:t>
      </w:r>
      <w:r w:rsidR="00E5628F" w:rsidRPr="00E248BC">
        <w:rPr>
          <w:lang w:val="en-US"/>
        </w:rPr>
        <w:t xml:space="preserve"> clearly </w:t>
      </w:r>
      <w:r w:rsidRPr="00E248BC">
        <w:rPr>
          <w:lang w:val="en-US"/>
        </w:rPr>
        <w:t xml:space="preserve">either </w:t>
      </w:r>
      <w:r w:rsidR="00E5628F" w:rsidRPr="00E248BC">
        <w:rPr>
          <w:lang w:val="en-US"/>
        </w:rPr>
        <w:t>completely within the wind field or completely outside</w:t>
      </w:r>
      <w:r w:rsidR="007C3A65" w:rsidRPr="00E248BC">
        <w:rPr>
          <w:lang w:val="en-US"/>
        </w:rPr>
        <w:t xml:space="preserve">. </w:t>
      </w:r>
      <w:r w:rsidR="00252684" w:rsidRPr="00E248BC">
        <w:rPr>
          <w:color w:val="000000"/>
          <w:shd w:val="clear" w:color="auto" w:fill="FFFFFF"/>
          <w:lang w:val="en-US"/>
        </w:rPr>
        <w:t>Second</w:t>
      </w:r>
      <w:r w:rsidR="007C3A65" w:rsidRPr="00E248BC">
        <w:rPr>
          <w:color w:val="000000"/>
          <w:shd w:val="clear" w:color="auto" w:fill="FFFFFF"/>
          <w:lang w:val="en-US"/>
        </w:rPr>
        <w:t xml:space="preserve">, wind speeds evolve slowly </w:t>
      </w:r>
      <w:r w:rsidR="0038174E" w:rsidRPr="00E248BC">
        <w:rPr>
          <w:color w:val="000000"/>
          <w:shd w:val="clear" w:color="auto" w:fill="FFFFFF"/>
          <w:lang w:val="en-US"/>
        </w:rPr>
        <w:t xml:space="preserve">moving out from </w:t>
      </w:r>
      <w:r w:rsidR="007C3A65" w:rsidRPr="00E248BC">
        <w:rPr>
          <w:color w:val="000000"/>
          <w:shd w:val="clear" w:color="auto" w:fill="FFFFFF"/>
          <w:lang w:val="en-US"/>
        </w:rPr>
        <w:t xml:space="preserve">the storm center, except if very near the coast or very near the center of the storm. In those </w:t>
      </w:r>
      <w:r w:rsidR="007C3A65" w:rsidRPr="00E248BC">
        <w:rPr>
          <w:color w:val="000000"/>
          <w:shd w:val="clear" w:color="auto" w:fill="FFFFFF"/>
          <w:lang w:val="en-US"/>
        </w:rPr>
        <w:lastRenderedPageBreak/>
        <w:t>cases, it will be unusual for the winds to be near that 34-knot threshold</w:t>
      </w:r>
      <w:r w:rsidR="005B46D8" w:rsidRPr="00E248BC">
        <w:rPr>
          <w:color w:val="000000"/>
          <w:shd w:val="clear" w:color="auto" w:fill="FFFFFF"/>
          <w:lang w:val="en-US"/>
        </w:rPr>
        <w:t>. I</w:t>
      </w:r>
      <w:r w:rsidR="007C3A65" w:rsidRPr="00E248BC">
        <w:rPr>
          <w:color w:val="000000"/>
          <w:shd w:val="clear" w:color="auto" w:fill="FFFFFF"/>
          <w:lang w:val="en-US"/>
        </w:rPr>
        <w:t>nstead</w:t>
      </w:r>
      <w:r w:rsidR="005B46D8" w:rsidRPr="00E248BC">
        <w:rPr>
          <w:color w:val="000000"/>
          <w:shd w:val="clear" w:color="auto" w:fill="FFFFFF"/>
          <w:lang w:val="en-US"/>
        </w:rPr>
        <w:t>,</w:t>
      </w:r>
      <w:r w:rsidR="007C3A65" w:rsidRPr="00E248BC">
        <w:rPr>
          <w:color w:val="000000"/>
          <w:shd w:val="clear" w:color="auto" w:fill="FFFFFF"/>
          <w:lang w:val="en-US"/>
        </w:rPr>
        <w:t xml:space="preserve"> they</w:t>
      </w:r>
      <w:r w:rsidR="003946A5" w:rsidRPr="00E248BC">
        <w:rPr>
          <w:color w:val="000000"/>
          <w:shd w:val="clear" w:color="auto" w:fill="FFFFFF"/>
          <w:lang w:val="en-US"/>
        </w:rPr>
        <w:t xml:space="preserve"> would</w:t>
      </w:r>
      <w:r w:rsidR="007C3A65" w:rsidRPr="00E248BC">
        <w:rPr>
          <w:color w:val="000000"/>
          <w:shd w:val="clear" w:color="auto" w:fill="FFFFFF"/>
          <w:lang w:val="en-US"/>
        </w:rPr>
        <w:t xml:space="preserve"> usually be well above the threshold</w:t>
      </w:r>
      <w:r w:rsidR="00AB4651" w:rsidRPr="00E248BC">
        <w:rPr>
          <w:color w:val="000000"/>
          <w:shd w:val="clear" w:color="auto" w:fill="FFFFFF"/>
          <w:lang w:val="en-US"/>
        </w:rPr>
        <w:t xml:space="preserve"> and</w:t>
      </w:r>
      <w:r w:rsidRPr="00E248BC">
        <w:rPr>
          <w:color w:val="000000"/>
          <w:shd w:val="clear" w:color="auto" w:fill="FFFFFF"/>
          <w:lang w:val="en-US"/>
        </w:rPr>
        <w:t>, therefore, the county would</w:t>
      </w:r>
      <w:r w:rsidR="007C3A65" w:rsidRPr="00E248BC">
        <w:rPr>
          <w:color w:val="000000"/>
          <w:shd w:val="clear" w:color="auto" w:fill="FFFFFF"/>
          <w:lang w:val="en-US"/>
        </w:rPr>
        <w:t xml:space="preserve"> </w:t>
      </w:r>
      <w:r w:rsidRPr="00E248BC">
        <w:rPr>
          <w:color w:val="000000"/>
          <w:shd w:val="clear" w:color="auto" w:fill="FFFFFF"/>
          <w:lang w:val="en-US"/>
        </w:rPr>
        <w:t>be classified as exposed anyway</w:t>
      </w:r>
      <w:r w:rsidR="007C3A65" w:rsidRPr="00E248BC">
        <w:rPr>
          <w:color w:val="000000"/>
          <w:shd w:val="clear" w:color="auto" w:fill="FFFFFF"/>
          <w:lang w:val="en-US"/>
        </w:rPr>
        <w:t>.</w:t>
      </w:r>
    </w:p>
    <w:p w14:paraId="41559C6B" w14:textId="0C5E887F" w:rsidR="00314771" w:rsidRPr="00E248BC" w:rsidRDefault="00314771" w:rsidP="00301138">
      <w:pPr>
        <w:jc w:val="both"/>
        <w:rPr>
          <w:color w:val="000000"/>
          <w:shd w:val="clear" w:color="auto" w:fill="FFFFFF"/>
          <w:lang w:val="en-US"/>
        </w:rPr>
      </w:pPr>
    </w:p>
    <w:p w14:paraId="21A71886" w14:textId="5DAD5923" w:rsidR="00314771" w:rsidRPr="00E248BC" w:rsidRDefault="00BB41D6" w:rsidP="00301138">
      <w:pPr>
        <w:jc w:val="both"/>
        <w:rPr>
          <w:color w:val="000000"/>
          <w:shd w:val="clear" w:color="auto" w:fill="FFFFFF"/>
          <w:lang w:val="en-US"/>
        </w:rPr>
      </w:pPr>
      <w:r w:rsidRPr="00E248BC">
        <w:rPr>
          <w:color w:val="000000"/>
          <w:shd w:val="clear" w:color="auto" w:fill="FFFFFF"/>
          <w:lang w:val="en-US"/>
        </w:rPr>
        <w:t xml:space="preserve">Further, we agree with the Reviewer that we cannot guarantee </w:t>
      </w:r>
      <w:r w:rsidR="007424E6" w:rsidRPr="00E248BC">
        <w:rPr>
          <w:color w:val="000000"/>
          <w:shd w:val="clear" w:color="auto" w:fill="FFFFFF"/>
          <w:lang w:val="en-US"/>
        </w:rPr>
        <w:t xml:space="preserve">in our study </w:t>
      </w:r>
      <w:r w:rsidRPr="00E248BC">
        <w:rPr>
          <w:color w:val="000000"/>
          <w:shd w:val="clear" w:color="auto" w:fill="FFFFFF"/>
          <w:lang w:val="en-US"/>
        </w:rPr>
        <w:t>that those who go to the hospital were the same who were exposed.</w:t>
      </w:r>
      <w:r w:rsidR="00413B56" w:rsidRPr="00E248BC">
        <w:rPr>
          <w:color w:val="000000"/>
          <w:shd w:val="clear" w:color="auto" w:fill="FFFFFF"/>
          <w:lang w:val="en-US"/>
        </w:rPr>
        <w:t xml:space="preserve"> </w:t>
      </w:r>
      <w:r w:rsidR="00173255" w:rsidRPr="00E248BC">
        <w:rPr>
          <w:color w:val="000000"/>
          <w:shd w:val="clear" w:color="auto" w:fill="FFFFFF"/>
          <w:lang w:val="en-US"/>
        </w:rPr>
        <w:t>This is a known source of potential misclassification in all observational</w:t>
      </w:r>
      <w:r w:rsidRPr="00E248BC">
        <w:rPr>
          <w:color w:val="000000"/>
          <w:shd w:val="clear" w:color="auto" w:fill="FFFFFF"/>
          <w:lang w:val="en-US"/>
        </w:rPr>
        <w:t xml:space="preserve"> environmental</w:t>
      </w:r>
      <w:r w:rsidR="00173255" w:rsidRPr="00E248BC">
        <w:rPr>
          <w:color w:val="000000"/>
          <w:shd w:val="clear" w:color="auto" w:fill="FFFFFF"/>
          <w:lang w:val="en-US"/>
        </w:rPr>
        <w:t xml:space="preserve"> epidemiologic studies that do not </w:t>
      </w:r>
      <w:r w:rsidR="007A4F6D" w:rsidRPr="00E248BC">
        <w:rPr>
          <w:color w:val="000000"/>
          <w:shd w:val="clear" w:color="auto" w:fill="FFFFFF"/>
          <w:lang w:val="en-US"/>
        </w:rPr>
        <w:t>have information on</w:t>
      </w:r>
      <w:r w:rsidR="00173255" w:rsidRPr="00E248BC">
        <w:rPr>
          <w:color w:val="000000"/>
          <w:shd w:val="clear" w:color="auto" w:fill="FFFFFF"/>
          <w:lang w:val="en-US"/>
        </w:rPr>
        <w:t xml:space="preserve"> the location of all cohort participants at each time point. Given the massive amount of data we leveraged for this analysis, it would not have been feasible to collect information for all Medicare enrollees</w:t>
      </w:r>
      <w:r w:rsidR="00CE3192" w:rsidRPr="00E248BC">
        <w:rPr>
          <w:color w:val="000000"/>
          <w:shd w:val="clear" w:color="auto" w:fill="FFFFFF"/>
          <w:lang w:val="en-US"/>
        </w:rPr>
        <w:t>’</w:t>
      </w:r>
      <w:r w:rsidR="00D73B1B">
        <w:rPr>
          <w:color w:val="000000"/>
          <w:shd w:val="clear" w:color="auto" w:fill="FFFFFF"/>
          <w:lang w:val="en-US"/>
        </w:rPr>
        <w:t xml:space="preserve"> exact</w:t>
      </w:r>
      <w:r w:rsidR="00CE3192" w:rsidRPr="00E248BC">
        <w:rPr>
          <w:color w:val="000000"/>
          <w:shd w:val="clear" w:color="auto" w:fill="FFFFFF"/>
          <w:lang w:val="en-US"/>
        </w:rPr>
        <w:t xml:space="preserve"> location</w:t>
      </w:r>
      <w:r w:rsidR="00D73B1B">
        <w:rPr>
          <w:color w:val="000000"/>
          <w:shd w:val="clear" w:color="auto" w:fill="FFFFFF"/>
          <w:lang w:val="en-US"/>
        </w:rPr>
        <w:t>s</w:t>
      </w:r>
      <w:r w:rsidR="00173255" w:rsidRPr="00E248BC">
        <w:rPr>
          <w:color w:val="000000"/>
          <w:shd w:val="clear" w:color="auto" w:fill="FFFFFF"/>
          <w:lang w:val="en-US"/>
        </w:rPr>
        <w:t xml:space="preserve"> </w:t>
      </w:r>
      <w:r w:rsidR="007E4698">
        <w:rPr>
          <w:color w:val="000000"/>
          <w:shd w:val="clear" w:color="auto" w:fill="FFFFFF"/>
          <w:lang w:val="en-US"/>
        </w:rPr>
        <w:t>each day</w:t>
      </w:r>
      <w:r w:rsidR="000A589A">
        <w:rPr>
          <w:color w:val="000000"/>
          <w:shd w:val="clear" w:color="auto" w:fill="FFFFFF"/>
          <w:lang w:val="en-US"/>
        </w:rPr>
        <w:t xml:space="preserve"> </w:t>
      </w:r>
      <w:r w:rsidR="00173255" w:rsidRPr="00E248BC">
        <w:rPr>
          <w:color w:val="000000"/>
          <w:shd w:val="clear" w:color="auto" w:fill="FFFFFF"/>
          <w:lang w:val="en-US"/>
        </w:rPr>
        <w:t>over the 1</w:t>
      </w:r>
      <w:r w:rsidR="00365B38" w:rsidRPr="00E248BC">
        <w:rPr>
          <w:color w:val="000000"/>
          <w:shd w:val="clear" w:color="auto" w:fill="FFFFFF"/>
          <w:lang w:val="en-US"/>
        </w:rPr>
        <w:t>6</w:t>
      </w:r>
      <w:r w:rsidR="00173255" w:rsidRPr="00E248BC">
        <w:rPr>
          <w:color w:val="000000"/>
          <w:shd w:val="clear" w:color="auto" w:fill="FFFFFF"/>
          <w:lang w:val="en-US"/>
        </w:rPr>
        <w:t xml:space="preserve"> study years.</w:t>
      </w:r>
      <w:r w:rsidR="00200E0A" w:rsidRPr="00E248BC">
        <w:rPr>
          <w:color w:val="000000"/>
          <w:shd w:val="clear" w:color="auto" w:fill="FFFFFF"/>
          <w:lang w:val="en-US"/>
        </w:rPr>
        <w:t xml:space="preserve"> </w:t>
      </w:r>
      <w:r w:rsidRPr="00E248BC">
        <w:rPr>
          <w:color w:val="000000"/>
          <w:shd w:val="clear" w:color="auto" w:fill="FFFFFF"/>
          <w:lang w:val="en-US"/>
        </w:rPr>
        <w:t>However, t</w:t>
      </w:r>
      <w:r w:rsidR="004D1A72" w:rsidRPr="00E248BC">
        <w:rPr>
          <w:color w:val="000000"/>
          <w:shd w:val="clear" w:color="auto" w:fill="FFFFFF"/>
          <w:lang w:val="en-US"/>
        </w:rPr>
        <w:t>his would also bias our results to the null, resulting in an underestimate of the association.</w:t>
      </w:r>
      <w:r w:rsidR="00E03895" w:rsidRPr="00E248BC">
        <w:rPr>
          <w:color w:val="000000"/>
          <w:shd w:val="clear" w:color="auto" w:fill="FFFFFF"/>
          <w:lang w:val="en-US"/>
        </w:rPr>
        <w:t xml:space="preserve"> </w:t>
      </w:r>
    </w:p>
    <w:p w14:paraId="30EB43F0" w14:textId="77777777" w:rsidR="007A5BE6" w:rsidRPr="00E248BC" w:rsidRDefault="007A5BE6" w:rsidP="00301138">
      <w:pPr>
        <w:jc w:val="both"/>
        <w:rPr>
          <w:color w:val="000000"/>
          <w:shd w:val="clear" w:color="auto" w:fill="FFFFFF"/>
          <w:lang w:val="en-US"/>
        </w:rPr>
      </w:pPr>
    </w:p>
    <w:p w14:paraId="21689A46" w14:textId="7E8186B9" w:rsidR="00DA6F78" w:rsidRPr="00E248BC" w:rsidRDefault="007222B8" w:rsidP="00DA6F78">
      <w:pPr>
        <w:jc w:val="both"/>
        <w:rPr>
          <w:color w:val="000000"/>
          <w:shd w:val="clear" w:color="auto" w:fill="FFFFFF"/>
          <w:lang w:val="en-US"/>
        </w:rPr>
      </w:pPr>
      <w:r w:rsidRPr="00E248BC">
        <w:rPr>
          <w:color w:val="000000"/>
          <w:shd w:val="clear" w:color="auto" w:fill="FFFFFF"/>
          <w:lang w:val="en-US"/>
        </w:rPr>
        <w:t>We thank t</w:t>
      </w:r>
      <w:r w:rsidR="00213BB9" w:rsidRPr="00E248BC">
        <w:rPr>
          <w:color w:val="000000"/>
          <w:shd w:val="clear" w:color="auto" w:fill="FFFFFF"/>
          <w:lang w:val="en-US"/>
        </w:rPr>
        <w:t xml:space="preserve">he Reviewer </w:t>
      </w:r>
      <w:r w:rsidRPr="00E248BC">
        <w:rPr>
          <w:color w:val="000000"/>
          <w:shd w:val="clear" w:color="auto" w:fill="FFFFFF"/>
          <w:lang w:val="en-US"/>
        </w:rPr>
        <w:t xml:space="preserve">for raising these </w:t>
      </w:r>
      <w:r w:rsidR="00213BB9" w:rsidRPr="00E248BC">
        <w:rPr>
          <w:color w:val="000000"/>
          <w:shd w:val="clear" w:color="auto" w:fill="FFFFFF"/>
          <w:lang w:val="en-US"/>
        </w:rPr>
        <w:t>valid issues, and w</w:t>
      </w:r>
      <w:r w:rsidR="00737612" w:rsidRPr="00E248BC">
        <w:rPr>
          <w:color w:val="000000"/>
          <w:shd w:val="clear" w:color="auto" w:fill="FFFFFF"/>
          <w:lang w:val="en-US"/>
        </w:rPr>
        <w:t xml:space="preserve">e have </w:t>
      </w:r>
      <w:r w:rsidR="0081506F" w:rsidRPr="00E248BC">
        <w:rPr>
          <w:color w:val="000000"/>
          <w:shd w:val="clear" w:color="auto" w:fill="FFFFFF"/>
          <w:lang w:val="en-US"/>
        </w:rPr>
        <w:t>elaborated on</w:t>
      </w:r>
      <w:r w:rsidR="00F777B0" w:rsidRPr="00E248BC">
        <w:rPr>
          <w:color w:val="000000"/>
          <w:shd w:val="clear" w:color="auto" w:fill="FFFFFF"/>
          <w:lang w:val="en-US"/>
        </w:rPr>
        <w:t xml:space="preserve"> these points to the limitations of the revised manuscript </w:t>
      </w:r>
      <w:r w:rsidR="00DA6F78" w:rsidRPr="00E248BC">
        <w:rPr>
          <w:lang w:val="en-US"/>
        </w:rPr>
        <w:t>(P</w:t>
      </w:r>
      <w:r w:rsidR="00115FDA">
        <w:rPr>
          <w:lang w:val="en-US"/>
        </w:rPr>
        <w:t>. 15</w:t>
      </w:r>
      <w:r w:rsidR="00DA6F78" w:rsidRPr="00E248BC">
        <w:rPr>
          <w:lang w:val="en-US"/>
        </w:rPr>
        <w:t xml:space="preserve">, Lines </w:t>
      </w:r>
      <w:r w:rsidR="00115FDA">
        <w:rPr>
          <w:lang w:val="en-US"/>
        </w:rPr>
        <w:t>349-354</w:t>
      </w:r>
      <w:r w:rsidR="00DA6F78" w:rsidRPr="00E248BC">
        <w:rPr>
          <w:lang w:val="en-US"/>
        </w:rPr>
        <w:t>):</w:t>
      </w:r>
    </w:p>
    <w:p w14:paraId="44F32800" w14:textId="77777777" w:rsidR="00DA6F78" w:rsidRPr="00E248BC" w:rsidRDefault="00DA6F78" w:rsidP="00DA6F78">
      <w:pPr>
        <w:jc w:val="both"/>
        <w:rPr>
          <w:color w:val="000000"/>
          <w:shd w:val="clear" w:color="auto" w:fill="FFFFFF"/>
          <w:lang w:val="en-US"/>
        </w:rPr>
      </w:pPr>
    </w:p>
    <w:p w14:paraId="6067F88A" w14:textId="0C0CF9D1" w:rsidR="00CB108D" w:rsidRDefault="00BD26F9" w:rsidP="00301138">
      <w:pPr>
        <w:jc w:val="both"/>
        <w:rPr>
          <w:i/>
          <w:iCs/>
          <w:lang w:val="en-US"/>
        </w:rPr>
      </w:pPr>
      <w:del w:id="2" w:author="Parks, Robbie M" w:date="2020-11-02T12:54:00Z">
        <w:r w:rsidRPr="00BD26F9">
          <w:rPr>
            <w:i/>
            <w:iCs/>
            <w:lang w:val="en-US"/>
          </w:rPr>
          <w:delText>First, we</w:delText>
        </w:r>
      </w:del>
      <w:ins w:id="3" w:author="Parks, Robbie M" w:date="2020-11-02T12:54:00Z">
        <w:r w:rsidRPr="00BD26F9">
          <w:rPr>
            <w:i/>
            <w:iCs/>
            <w:lang w:val="en-US"/>
          </w:rPr>
          <w:t xml:space="preserve">First, exposure misclassification is likely. </w:t>
        </w:r>
        <w:r w:rsidRPr="00BD26F9">
          <w:rPr>
            <w:bCs/>
            <w:i/>
            <w:iCs/>
            <w:lang w:val="en-US"/>
          </w:rPr>
          <w:t xml:space="preserve">Our results are based on patient county of residence; this may not necessarily be the location of the patient during a tropical cyclone. </w:t>
        </w:r>
        <w:r w:rsidRPr="00BD26F9">
          <w:rPr>
            <w:i/>
            <w:iCs/>
            <w:lang w:val="en-US"/>
          </w:rPr>
          <w:t>Furthermore, although we conducted analyses at the county level, tropical cyclone wind fields tend to be larger than the size of a county.</w:t>
        </w:r>
        <w:r w:rsidRPr="00BD26F9">
          <w:rPr>
            <w:i/>
            <w:iCs/>
            <w:lang w:val="en-US"/>
          </w:rPr>
          <w:fldChar w:fldCharType="begin" w:fldLock="1"/>
        </w:r>
      </w:ins>
      <w:r w:rsidRPr="00BD26F9">
        <w:rPr>
          <w:i/>
          <w:iCs/>
          <w:lang w:val="en-US"/>
        </w:rPr>
        <w:instrText>ADDIN CSL_CITATION {"citationItems":[{"id":"ITEM-1","itemData":{"author":[{"dropping-particle":"","family":"Anderson","given":"G. Brooke","non-dropping-particle":"","parse-names":false,"suffix":""},{"dropping-particle":"","family":"Ferreri","given":"Joshua","non-dropping-particle":"","parse-names":false,"suffix":""},{"dropping-particle":"","family":"Al-Hamdan","given":"Mohammad","non-dropping-particle":"","parse-names":false,"suffix":""},{"dropping-particle":"","family":"Crosson","given":"William","non-dropping-particle":"","parse-names":false,"suffix":""},{"dropping-particle":"","family":"Schumacher","given":"Andrea","non-dropping-particle":"","parse-names":false,"suffix":""},{"dropping-particle":"","family":"Guikema","given":"Seth","non-dropping-particle":"","parse-names":false,"suffix":""},{"dropping-particle":"","family":"Quiring","given":"Steven","non-dropping-particle":"","parse-names":false,"suffix":""},{"dropping-particle":"","family":"Eddelbuettel","given":"Dirk","non-dropping-particle":"","parse-names":false,"suffix":""},{"dropping-particle":"","family":"Yan","given":"Meilin","non-dropping-particle":"","parse-names":false,"suffix":""},{"dropping-particle":"","family":"Peng","given":"Roger D.","non-dropping-particle":"","parse-names":false,"suffix":""}],"container-title":"Environmental Health Perspectives","id":"ITEM-1","issued":{"date-parts":[["2020"]]},"title":"Assessing United States county-level exposure for research on tropical cyclones and human health (in press)","type":"article-journal"},"uris":["http://www.mendeley.com/documents/?uuid=957ba105-31ab-4158-bd54-fc7fccd3ff79"]}],"mendeley":{"formattedCitation":"&lt;sup&gt;58&lt;/sup&gt;","plainTextFormattedCitation":"58","previouslyFormattedCitation":"&lt;sup&gt;58&lt;/sup&gt;"},"properties":{"noteIndex":0},"schema":"https://github.com/citation-style-language/schema/raw/master/csl-citation.json"}</w:instrText>
      </w:r>
      <w:ins w:id="4" w:author="Parks, Robbie M" w:date="2020-11-02T12:54:00Z">
        <w:r w:rsidRPr="00BD26F9">
          <w:rPr>
            <w:i/>
            <w:iCs/>
            <w:lang w:val="en-US"/>
          </w:rPr>
          <w:fldChar w:fldCharType="separate"/>
        </w:r>
        <w:r w:rsidRPr="00BD26F9">
          <w:rPr>
            <w:i/>
            <w:iCs/>
            <w:vertAlign w:val="superscript"/>
            <w:lang w:val="en-US"/>
          </w:rPr>
          <w:t>58</w:t>
        </w:r>
        <w:r w:rsidRPr="00BD26F9">
          <w:rPr>
            <w:i/>
            <w:iCs/>
            <w:lang w:val="en-US"/>
          </w:rPr>
          <w:fldChar w:fldCharType="end"/>
        </w:r>
        <w:r w:rsidRPr="00BD26F9">
          <w:rPr>
            <w:bCs/>
            <w:i/>
            <w:iCs/>
            <w:lang w:val="en-US"/>
          </w:rPr>
          <w:t xml:space="preserve"> Any misclassification, nonetheless, is likely non-differential as it is not expected to be correlated with the outcomes assessed. Any resulting bias, therefore, would be towards the null.</w:t>
        </w:r>
        <w:r w:rsidRPr="00BD26F9">
          <w:rPr>
            <w:bCs/>
            <w:i/>
            <w:iCs/>
            <w:lang w:val="en-US"/>
          </w:rPr>
          <w:fldChar w:fldCharType="begin" w:fldLock="1"/>
        </w:r>
        <w:r w:rsidRPr="00BD26F9">
          <w:rPr>
            <w:bCs/>
            <w:i/>
            <w:iCs/>
            <w:lang w:val="en-US"/>
          </w:rPr>
          <w:instrText>ADDIN CSL_CITATION {"citationItems":[{"id":"ITEM-1","itemData":{"ISBN":"9781420010138","abstract":"Its been over a decade since the first edition of Measurement Error in Nonlinear Models splashed onto the scene, and research in the field has certainly not cooled in the interim. In fact, quite the opposite has occurred. As a result, Measurement Error in Nonlinear Models: A Modern Perspective, Second Edition has been revamped and extensively updated to offer the most comprehensive and up-to-date survey of measurement error models currently available. What's new in the Second Edition? • Greatly expanded discussion and applications of Bayesian computation via Markov Chain Monte Carlo techniques • A new chapter on longitudinal data and mixed models • A thoroughly revised chapter on nonparametric regression and density estimation • A totally new chapter on semiparametric regression • Survival analysis expanded into its own separate chapter • Completely rewritten chapter on score functions • Many more examples and illustrative graphs • Unique data sets compiled and made available online In addition, the authors expanded the background material in Appendix A and integrated the technical material from chapter appendices into a new Appendix B for convenient navigation. Regardless of your field, if youre looking for the most extensive discussion and review of measurement error models, then Measurement Error in Nonlinear Models: A Modern Perspective, Second Edition is your ideal source.","author":[{"dropping-particle":"","family":"Carroll","given":"Raymond J.","non-dropping-particle":"","parse-names":false,"suffix":""},{"dropping-particle":"","family":"Ruppert","given":"David","non-dropping-particle":"","parse-names":false,"suffix":""},{"dropping-particle":"","family":"Stefanski","given":"Leonard A.","non-dropping-particle":"","parse-names":false,"suffix":""},{"dropping-particle":"","family":"Crainiceanu","given":"Ciprian M.","non-dropping-particle":"","parse-names":false,"suffix":""}],"container-title":"Measurement Error in Nonlinear Models: A Modern Perspective, Second Edition","id":"ITEM-1","issued":{"date-parts":[["2006"]]},"number-of-pages":"1-455","title":"Measurement error in nonlinear models: A modern perspective, second edition","type":"book"},"uris":["http://www.mendeley.com/documents/?uuid=c905e7f0-9c42-41f5-865d-971ea04152df"]}],"mendeley":{"formattedCitation":"&lt;sup&gt;59&lt;/sup&gt;","plainTextFormattedCitation":"59","previouslyFormattedCitation":"&lt;sup&gt;59&lt;/sup&gt;"},"properties":{"noteIndex":0},"schema":"https://github.com/citation-style-language/schema/raw/master/csl-citation.json"}</w:instrText>
        </w:r>
        <w:r w:rsidRPr="00BD26F9">
          <w:rPr>
            <w:bCs/>
            <w:i/>
            <w:iCs/>
            <w:lang w:val="en-US"/>
          </w:rPr>
          <w:fldChar w:fldCharType="separate"/>
        </w:r>
        <w:r w:rsidRPr="00BD26F9">
          <w:rPr>
            <w:bCs/>
            <w:i/>
            <w:iCs/>
            <w:vertAlign w:val="superscript"/>
            <w:lang w:val="en-US"/>
          </w:rPr>
          <w:t>59</w:t>
        </w:r>
        <w:r w:rsidRPr="00BD26F9">
          <w:rPr>
            <w:i/>
            <w:iCs/>
            <w:lang w:val="en-US"/>
          </w:rPr>
          <w:fldChar w:fldCharType="end"/>
        </w:r>
      </w:ins>
    </w:p>
    <w:p w14:paraId="68D86EB6" w14:textId="77777777" w:rsidR="00BD26F9" w:rsidRPr="00E248BC" w:rsidRDefault="00BD26F9" w:rsidP="00301138">
      <w:pPr>
        <w:jc w:val="both"/>
        <w:rPr>
          <w:color w:val="000000"/>
          <w:shd w:val="clear" w:color="auto" w:fill="FFFFFF"/>
          <w:lang w:val="en-US"/>
        </w:rPr>
      </w:pPr>
    </w:p>
    <w:p w14:paraId="094DC982" w14:textId="677F3095"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3. Most studies in this field only assess the impacts of a single disaster in each location. By including only counties with a single disaster event there can be a clear follow-up period and reduced confounding by multiple types of disaster events, however, this does reduce power.</w:t>
      </w:r>
    </w:p>
    <w:p w14:paraId="1577AEE8" w14:textId="2B7DA78A" w:rsidR="001D392E" w:rsidRPr="00E248BC" w:rsidRDefault="001D392E" w:rsidP="007633F8">
      <w:pPr>
        <w:jc w:val="both"/>
        <w:rPr>
          <w:color w:val="000000"/>
          <w:shd w:val="clear" w:color="auto" w:fill="FFFFFF"/>
          <w:lang w:val="en-US"/>
        </w:rPr>
      </w:pPr>
    </w:p>
    <w:p w14:paraId="37D63D50" w14:textId="74B59B90" w:rsidR="00924AFD" w:rsidRPr="00E248BC" w:rsidRDefault="00407993" w:rsidP="006E42F9">
      <w:pPr>
        <w:jc w:val="both"/>
        <w:rPr>
          <w:i/>
          <w:iCs/>
          <w:lang w:val="en-US"/>
        </w:rPr>
      </w:pPr>
      <w:r w:rsidRPr="00E248BC">
        <w:rPr>
          <w:color w:val="000000"/>
          <w:shd w:val="clear" w:color="auto" w:fill="FFFFFF"/>
          <w:lang w:val="en-US"/>
        </w:rPr>
        <w:t>We agree that most studies in the field have hitherto assessed the impacts of a single disaster in each location</w:t>
      </w:r>
      <w:r w:rsidR="00B341A0" w:rsidRPr="00E248BC">
        <w:rPr>
          <w:color w:val="000000"/>
          <w:shd w:val="clear" w:color="auto" w:fill="FFFFFF"/>
          <w:lang w:val="en-US"/>
        </w:rPr>
        <w:t>; this</w:t>
      </w:r>
      <w:r w:rsidR="00F77136" w:rsidRPr="00E248BC">
        <w:rPr>
          <w:color w:val="000000"/>
          <w:shd w:val="clear" w:color="auto" w:fill="FFFFFF"/>
          <w:lang w:val="en-US"/>
        </w:rPr>
        <w:t xml:space="preserve"> in fact formed part of the stimulus for carrying out the research in our stud</w:t>
      </w:r>
      <w:r w:rsidR="00B341A0" w:rsidRPr="00E248BC">
        <w:rPr>
          <w:color w:val="000000"/>
          <w:shd w:val="clear" w:color="auto" w:fill="FFFFFF"/>
          <w:lang w:val="en-US"/>
        </w:rPr>
        <w:t xml:space="preserve">y </w:t>
      </w:r>
      <w:r w:rsidR="00B341A0" w:rsidRPr="00E248BC">
        <w:rPr>
          <w:lang w:val="en-US"/>
        </w:rPr>
        <w:t xml:space="preserve">(PP. </w:t>
      </w:r>
      <w:r w:rsidR="00A7327D">
        <w:rPr>
          <w:lang w:val="en-US"/>
        </w:rPr>
        <w:t>2-3</w:t>
      </w:r>
      <w:r w:rsidR="00B341A0" w:rsidRPr="00E248BC">
        <w:rPr>
          <w:lang w:val="en-US"/>
        </w:rPr>
        <w:t>, Lines</w:t>
      </w:r>
      <w:r w:rsidR="0064043D">
        <w:rPr>
          <w:lang w:val="en-US"/>
        </w:rPr>
        <w:t xml:space="preserve"> 39-42</w:t>
      </w:r>
      <w:r w:rsidR="006E42F9" w:rsidRPr="00E248BC">
        <w:rPr>
          <w:lang w:val="en-US"/>
        </w:rPr>
        <w:t>).</w:t>
      </w:r>
      <w:r w:rsidR="006E42F9" w:rsidRPr="00E248BC">
        <w:rPr>
          <w:i/>
          <w:iCs/>
          <w:lang w:val="en-US"/>
        </w:rPr>
        <w:t xml:space="preserve"> </w:t>
      </w:r>
      <w:r w:rsidR="00301718" w:rsidRPr="00E248BC">
        <w:rPr>
          <w:lang w:val="en-US"/>
        </w:rPr>
        <w:t xml:space="preserve">Our goal was to investigate the average impact of </w:t>
      </w:r>
      <w:r w:rsidR="00F30B0F" w:rsidRPr="00E248BC">
        <w:rPr>
          <w:lang w:val="en-US"/>
        </w:rPr>
        <w:t>exposure to</w:t>
      </w:r>
      <w:r w:rsidR="00301718" w:rsidRPr="00E248BC">
        <w:rPr>
          <w:lang w:val="en-US"/>
        </w:rPr>
        <w:t xml:space="preserve"> tropical cyclone</w:t>
      </w:r>
      <w:r w:rsidR="00F30B0F" w:rsidRPr="00E248BC">
        <w:rPr>
          <w:lang w:val="en-US"/>
        </w:rPr>
        <w:t>s</w:t>
      </w:r>
      <w:r w:rsidR="00301718" w:rsidRPr="00E248BC">
        <w:rPr>
          <w:lang w:val="en-US"/>
        </w:rPr>
        <w:t xml:space="preserve"> on a comprehensive list of hospitalization causes</w:t>
      </w:r>
      <w:r w:rsidR="00F30B0F" w:rsidRPr="00E248BC">
        <w:rPr>
          <w:lang w:val="en-US"/>
        </w:rPr>
        <w:t xml:space="preserve">, including </w:t>
      </w:r>
      <w:r w:rsidR="00203D67" w:rsidRPr="00E248BC">
        <w:rPr>
          <w:lang w:val="en-US"/>
        </w:rPr>
        <w:t>less intense</w:t>
      </w:r>
      <w:r w:rsidR="009B5A08" w:rsidRPr="00E248BC">
        <w:rPr>
          <w:lang w:val="en-US"/>
        </w:rPr>
        <w:t xml:space="preserve"> tropical</w:t>
      </w:r>
      <w:r w:rsidR="00F30B0F" w:rsidRPr="00E248BC">
        <w:rPr>
          <w:lang w:val="en-US"/>
        </w:rPr>
        <w:t xml:space="preserve"> cyclones, the impacts of which have not been previously thoroughly evaluated, as they </w:t>
      </w:r>
      <w:r w:rsidR="00040416">
        <w:rPr>
          <w:lang w:val="en-US"/>
        </w:rPr>
        <w:t>are always universally recognized as</w:t>
      </w:r>
      <w:r w:rsidR="00F30B0F" w:rsidRPr="00E248BC">
        <w:rPr>
          <w:lang w:val="en-US"/>
        </w:rPr>
        <w:t xml:space="preserve"> disaster</w:t>
      </w:r>
      <w:r w:rsidR="0017059E">
        <w:rPr>
          <w:lang w:val="en-US"/>
        </w:rPr>
        <w:t xml:space="preserve"> events</w:t>
      </w:r>
      <w:r w:rsidR="00301718" w:rsidRPr="00E248BC">
        <w:rPr>
          <w:lang w:val="en-US"/>
        </w:rPr>
        <w:t xml:space="preserve">. </w:t>
      </w:r>
      <w:r w:rsidR="00D020E1" w:rsidRPr="00E248BC">
        <w:rPr>
          <w:color w:val="000000"/>
          <w:shd w:val="clear" w:color="auto" w:fill="FFFFFF"/>
          <w:lang w:val="en-US"/>
        </w:rPr>
        <w:t xml:space="preserve">Furthermore, our </w:t>
      </w:r>
      <w:r w:rsidR="009506C3" w:rsidRPr="00E248BC">
        <w:rPr>
          <w:color w:val="000000"/>
          <w:shd w:val="clear" w:color="auto" w:fill="FFFFFF"/>
          <w:lang w:val="en-US"/>
        </w:rPr>
        <w:t xml:space="preserve">distributed lag model can accommodate multiple </w:t>
      </w:r>
      <w:r w:rsidR="00AC6BC7" w:rsidRPr="00E248BC">
        <w:rPr>
          <w:color w:val="000000"/>
          <w:shd w:val="clear" w:color="auto" w:fill="FFFFFF"/>
          <w:lang w:val="en-US"/>
        </w:rPr>
        <w:t>tropical cyclone events</w:t>
      </w:r>
      <w:r w:rsidR="00794CFD" w:rsidRPr="00E248BC">
        <w:rPr>
          <w:color w:val="000000"/>
          <w:shd w:val="clear" w:color="auto" w:fill="FFFFFF"/>
          <w:lang w:val="en-US"/>
        </w:rPr>
        <w:t xml:space="preserve"> and has previously been used to model the impacts of heat waves</w:t>
      </w:r>
      <w:r w:rsidR="00926B0D">
        <w:rPr>
          <w:color w:val="000000"/>
          <w:shd w:val="clear" w:color="auto" w:fill="FFFFFF"/>
          <w:lang w:val="en-US"/>
        </w:rPr>
        <w:t xml:space="preserve"> </w:t>
      </w:r>
      <w:r w:rsidR="00BF01B5">
        <w:rPr>
          <w:color w:val="000000"/>
          <w:shd w:val="clear" w:color="auto" w:fill="FFFFFF"/>
          <w:lang w:val="en-US"/>
        </w:rPr>
        <w:fldChar w:fldCharType="begin" w:fldLock="1"/>
      </w:r>
      <w:r w:rsidR="00FC43D4">
        <w:rPr>
          <w:color w:val="000000"/>
          <w:shd w:val="clear" w:color="auto" w:fill="FFFFFF"/>
          <w:lang w:val="en-US"/>
        </w:rPr>
        <w:instrText>ADDIN CSL_CITATION {"citationItems":[{"id":"ITEM-1","itemData":{"DOI":"10.1001/jama.2014.15715","ISSN":"15383598","abstract":"IMPORTANCE: Heat exposure is known to have a complex set of physiological effects on multiple organ systems, but current understanding of the health effects is mostly based on studies investigating a small number of prespecified health outcomes such as cardiovascular and respiratory diseases.\nOBJECTIVES: To identify possible causes of hospital admissions during extreme heat events and to estimate their risks using historical data.\nDESIGN, SETTING, AND POPULATION: Matched analysis of time series data describing daily hospital admissions of Medicare enrollees (23.7 million fee-for-service beneficiaries [aged ≥65 years] per year; 85%of all Medicare enrollees) for the period 1999 to 2010 in 1943 counties in the United States with at least 5 summers of near-complete (&gt;95%) daily temperature data.\nEXPOSURES: Heat wave periods, defined as 2 or more consecutive days with temperatures exceeding the 99th percentile of county-specific daily temperatures, matched to non-heat wave periods by county and week.\nMAIN OUTCOMES AND MEASURES: Daily cause-specific hospitalization rates by principal discharge diagnosis codes, grouped into 283 disease categories using a validated approach.\nRESULTS: Risks of hospitalization for fluid and electrolyte disorders, renal failure, urinary tract infection, septicemia, and heat stroke were statistically significantly higher on heat wave days relative to matched non-heat wave days, but risk of hospitalization for congestive heart failure was lower (P &lt;.05). Relative risks for these disease groups were 1.18 (95%CI, 1.12-1.25) for fluid and electrolyte disorders, 1.14 (95%CI, 1.06-1.23) for renal failure, 1.10 (95%CI, 1.04-1.16) for urinary tract infections, 1.06 (95%CI, 1.00-1.11) for septicemia, and 2.54 (95% CI, 2.14-3.01) for heat stroke. Absolute risk differences were 0.34 (95%CI, 0.22-0.46) excess admissions per 100 000 individuals at risk for fluid and electrolyte disorders, 0.25 (95%CI, 0.12-0.39) for renal failure, 0.24 (95%CI, 0.09-0.39) for urinary tract infections, 0.21 (95% CI, 0.01-0.41) for septicemia, and 0.16 (95%CI, 0.10-0.22) for heat stroke. For fluid and electrolyte disorders and heat stroke, the risk of hospitalization increased during more intense and longer-lasting heat wave periods (P &lt;.05). Risks were generally highest on the heat wave day but remained elevated for up to 5 subsequent days.\nCONCLUSIONS AND RELEVANCE: Among older adults, periods of extreme heat were associated with increased risk of hospitalizatio…","author":[{"dropping-particle":"","family":"Bobb","given":"Jennifer F.","non-dropping-particle":"","parse-names":false,"suffix":""},{"dropping-particle":"","family":"Obermeyer","given":"Ziad","non-dropping-particle":"","parse-names":false,"suffix":""},{"dropping-particle":"","family":"Wang","given":"Yun","non-dropping-particle":"","parse-names":false,"suffix":""},{"dropping-particle":"","family":"Dominici","given":"Francesca","non-dropping-particle":"","parse-names":false,"suffix":""}],"container-title":"JAMA - Journal of the American Medical Association","id":"ITEM-1","issued":{"date-parts":[["2014"]]},"title":"Cause-specific risk of hospital admission related to extreme heat in older adults","type":"article-journal"},"uris":["http://www.mendeley.com/documents/?uuid=b0c6a33f-deb8-485c-a35e-de8e267a19ff"]}],"mendeley":{"formattedCitation":"(Bobb, Obermeyer, Wang, &amp; Dominici, 2014)","plainTextFormattedCitation":"(Bobb, Obermeyer, Wang, &amp; Dominici, 2014)","previouslyFormattedCitation":"(Bobb, Obermeyer, Wang, &amp; Dominici, 2014)"},"properties":{"noteIndex":0},"schema":"https://github.com/citation-style-language/schema/raw/master/csl-citation.json"}</w:instrText>
      </w:r>
      <w:r w:rsidR="00BF01B5">
        <w:rPr>
          <w:color w:val="000000"/>
          <w:shd w:val="clear" w:color="auto" w:fill="FFFFFF"/>
          <w:lang w:val="en-US"/>
        </w:rPr>
        <w:fldChar w:fldCharType="separate"/>
      </w:r>
      <w:r w:rsidR="007F743B" w:rsidRPr="007F743B">
        <w:rPr>
          <w:noProof/>
          <w:color w:val="000000"/>
          <w:shd w:val="clear" w:color="auto" w:fill="FFFFFF"/>
          <w:lang w:val="en-US"/>
        </w:rPr>
        <w:t>(Bobb, Obermeyer, Wang, &amp; Dominici, 2014)</w:t>
      </w:r>
      <w:r w:rsidR="00BF01B5">
        <w:rPr>
          <w:color w:val="000000"/>
          <w:shd w:val="clear" w:color="auto" w:fill="FFFFFF"/>
          <w:lang w:val="en-US"/>
        </w:rPr>
        <w:fldChar w:fldCharType="end"/>
      </w:r>
      <w:r w:rsidR="00794CFD" w:rsidRPr="00E248BC">
        <w:rPr>
          <w:color w:val="000000"/>
          <w:shd w:val="clear" w:color="auto" w:fill="FFFFFF"/>
          <w:lang w:val="en-US"/>
        </w:rPr>
        <w:t xml:space="preserve"> </w:t>
      </w:r>
      <w:r w:rsidR="00D12C6F" w:rsidRPr="00E248BC">
        <w:rPr>
          <w:color w:val="000000"/>
          <w:shd w:val="clear" w:color="auto" w:fill="FFFFFF"/>
          <w:lang w:val="en-US"/>
        </w:rPr>
        <w:t xml:space="preserve">and </w:t>
      </w:r>
      <w:r w:rsidR="00F7734D">
        <w:rPr>
          <w:color w:val="000000"/>
          <w:shd w:val="clear" w:color="auto" w:fill="FFFFFF"/>
          <w:lang w:val="en-US"/>
        </w:rPr>
        <w:t>snowstorms</w:t>
      </w:r>
      <w:r w:rsidR="00926B0D">
        <w:rPr>
          <w:color w:val="000000"/>
          <w:shd w:val="clear" w:color="auto" w:fill="FFFFFF"/>
          <w:lang w:val="en-US"/>
        </w:rPr>
        <w:t xml:space="preserve"> </w:t>
      </w:r>
      <w:r w:rsidR="00A70126">
        <w:rPr>
          <w:color w:val="000000"/>
          <w:shd w:val="clear" w:color="auto" w:fill="FFFFFF"/>
          <w:lang w:val="en-US"/>
        </w:rPr>
        <w:fldChar w:fldCharType="begin" w:fldLock="1"/>
      </w:r>
      <w:r w:rsidR="00FC43D4">
        <w:rPr>
          <w:color w:val="000000"/>
          <w:shd w:val="clear" w:color="auto" w:fill="FFFFFF"/>
          <w:lang w:val="en-US"/>
        </w:rPr>
        <w:instrText>ADDIN CSL_CITATION {"citationItems":[{"id":"ITEM-1","itemData":{"DOI":"10.1093/aje/kww219","ISSN":"14766256","abstract":"With global climate change, more frequent severe snowstorms are expected; however, evidence regarding their health effects is very limited. We gathered detailed medical records on hospital admissions (n = 433,037 admissions) from the 4 largest hospitals in Boston, Massachusetts, during the winters of 2010-2015. We estimated the percentage increase in hospitalizations for cardiovascular and cold-related diseases, falls, and injuries on the day of and for 6 days after a day with low (0.05-5.0 inches), moderate (5.1-10.0 inches), or high (&gt;10.0 inches) snowfall using distributed lag regression models. We found that cardiovascular disease admissions decreased by 32% on high snowfall days (relative risk (RR) = 0.68, 95% confidence interval (CI): 0.54, 0.85) but increased by 23% 2 days after (RR = 1.23, 95% CI: 1.01, 1.49); cold-related admissions increased by 3.7% on high snowfall days (RR = 3.7, 95% CI: 1.6, 8.6) and remained high for 5 days after; and admissions for falls increased by 18% on average in the 6 days after a moderate snowfall day (RR = 1.18, 95% CI: 1.09, 1.27). We did not find a higher risk of hospitalizations for injuries. To our knowledge, this is the first study in which the time course of hospitalizations during and immediately after snowfall days has been examined. These findings can be translated into interventions that prevent hospitalizations and protect public health during harsh winter conditions.","author":[{"dropping-particle":"","family":"Bobb","given":"Jennifer F.","non-dropping-particle":"","parse-names":false,"suffix":""},{"dropping-particle":"","family":"Ho","given":"Kalon K.L. L","non-dropping-particle":"","parse-names":false,"suffix":""},{"dropping-particle":"","family":"Yeh","given":"Robert W.","non-dropping-particle":"","parse-names":false,"suffix":""},{"dropping-particle":"","family":"Harrington","given":"Lori","non-dropping-particle":"","parse-names":false,"suffix":""},{"dropping-particle":"","family":"Zai","given":"Adrian","non-dropping-particle":"","parse-names":false,"suffix":""},{"dropping-particle":"","family":"Liao","given":"Katherine P.","non-dropping-particle":"","parse-names":false,"suffix":""},{"dropping-particle":"","family":"Dominici","given":"Francesca","non-dropping-particle":"","parse-names":false,"suffix":""}],"container-title":"American Journal of Epidemiology","id":"ITEM-1","issue":"4","issued":{"date-parts":[["2017"]]},"page":"283-294","title":"Time-course of cause-specific hospital admissions during snowstorms: an analysis of electronic medical records from major hospitals in Boston, Massachusetts","type":"article-journal","volume":"185"},"uris":["http://www.mendeley.com/documents/?uuid=583aa43f-4d5b-44c4-aa5d-5a6f2edcf7f0"]}],"mendeley":{"formattedCitation":"(Bobb et al., 2017)","plainTextFormattedCitation":"(Bobb et al., 2017)","previouslyFormattedCitation":"(Bobb et al., 2017)"},"properties":{"noteIndex":0},"schema":"https://github.com/citation-style-language/schema/raw/master/csl-citation.json"}</w:instrText>
      </w:r>
      <w:r w:rsidR="00A70126">
        <w:rPr>
          <w:color w:val="000000"/>
          <w:shd w:val="clear" w:color="auto" w:fill="FFFFFF"/>
          <w:lang w:val="en-US"/>
        </w:rPr>
        <w:fldChar w:fldCharType="separate"/>
      </w:r>
      <w:r w:rsidR="007F743B" w:rsidRPr="007F743B">
        <w:rPr>
          <w:noProof/>
          <w:color w:val="000000"/>
          <w:shd w:val="clear" w:color="auto" w:fill="FFFFFF"/>
          <w:lang w:val="en-US"/>
        </w:rPr>
        <w:t>(Bobb et al., 2017)</w:t>
      </w:r>
      <w:r w:rsidR="00A70126">
        <w:rPr>
          <w:color w:val="000000"/>
          <w:shd w:val="clear" w:color="auto" w:fill="FFFFFF"/>
          <w:lang w:val="en-US"/>
        </w:rPr>
        <w:fldChar w:fldCharType="end"/>
      </w:r>
      <w:r w:rsidR="00D12C6F" w:rsidRPr="00E248BC">
        <w:rPr>
          <w:color w:val="000000"/>
          <w:shd w:val="clear" w:color="auto" w:fill="FFFFFF"/>
          <w:lang w:val="en-US"/>
        </w:rPr>
        <w:t xml:space="preserve"> </w:t>
      </w:r>
      <w:r w:rsidR="00794CFD" w:rsidRPr="00E248BC">
        <w:rPr>
          <w:color w:val="000000"/>
          <w:shd w:val="clear" w:color="auto" w:fill="FFFFFF"/>
          <w:lang w:val="en-US"/>
        </w:rPr>
        <w:t>on</w:t>
      </w:r>
      <w:r w:rsidR="00BD0239" w:rsidRPr="00E248BC">
        <w:rPr>
          <w:color w:val="000000"/>
          <w:shd w:val="clear" w:color="auto" w:fill="FFFFFF"/>
          <w:lang w:val="en-US"/>
        </w:rPr>
        <w:t xml:space="preserve"> adverse</w:t>
      </w:r>
      <w:r w:rsidR="00794CFD" w:rsidRPr="00E248BC">
        <w:rPr>
          <w:color w:val="000000"/>
          <w:shd w:val="clear" w:color="auto" w:fill="FFFFFF"/>
          <w:lang w:val="en-US"/>
        </w:rPr>
        <w:t xml:space="preserve"> health outcomes</w:t>
      </w:r>
      <w:r w:rsidR="00D12C6F" w:rsidRPr="00E248BC">
        <w:rPr>
          <w:color w:val="000000"/>
          <w:shd w:val="clear" w:color="auto" w:fill="FFFFFF"/>
          <w:lang w:val="en-US"/>
        </w:rPr>
        <w:t xml:space="preserve">. </w:t>
      </w:r>
      <w:r w:rsidR="009506C3" w:rsidRPr="00E248BC">
        <w:rPr>
          <w:color w:val="000000"/>
          <w:shd w:val="clear" w:color="auto" w:fill="FFFFFF"/>
          <w:lang w:val="en-US"/>
        </w:rPr>
        <w:t xml:space="preserve">Because </w:t>
      </w:r>
      <w:r w:rsidR="00760F5E" w:rsidRPr="00E248BC">
        <w:rPr>
          <w:color w:val="000000"/>
          <w:shd w:val="clear" w:color="auto" w:fill="FFFFFF"/>
          <w:lang w:val="en-US"/>
        </w:rPr>
        <w:t>the model</w:t>
      </w:r>
      <w:r w:rsidR="009506C3" w:rsidRPr="00E248BC">
        <w:rPr>
          <w:color w:val="000000"/>
          <w:shd w:val="clear" w:color="auto" w:fill="FFFFFF"/>
          <w:lang w:val="en-US"/>
        </w:rPr>
        <w:t xml:space="preserve"> </w:t>
      </w:r>
      <w:r w:rsidR="00C1545D" w:rsidRPr="00E248BC">
        <w:rPr>
          <w:color w:val="000000"/>
          <w:shd w:val="clear" w:color="auto" w:fill="FFFFFF"/>
          <w:lang w:val="en-US"/>
        </w:rPr>
        <w:t xml:space="preserve">estimates </w:t>
      </w:r>
      <w:r w:rsidR="009506C3" w:rsidRPr="00E248BC">
        <w:rPr>
          <w:color w:val="000000"/>
          <w:shd w:val="clear" w:color="auto" w:fill="FFFFFF"/>
          <w:lang w:val="en-US"/>
        </w:rPr>
        <w:t xml:space="preserve">a different effect for each lag day, it can accommodate a day that, for example, </w:t>
      </w:r>
      <w:r w:rsidR="00BD38EC" w:rsidRPr="00E248BC">
        <w:rPr>
          <w:color w:val="000000"/>
          <w:shd w:val="clear" w:color="auto" w:fill="FFFFFF"/>
          <w:lang w:val="en-US"/>
        </w:rPr>
        <w:t xml:space="preserve">is </w:t>
      </w:r>
      <w:r w:rsidR="009506C3" w:rsidRPr="00E248BC">
        <w:rPr>
          <w:color w:val="000000"/>
          <w:shd w:val="clear" w:color="auto" w:fill="FFFFFF"/>
          <w:lang w:val="en-US"/>
        </w:rPr>
        <w:t xml:space="preserve">two days after one </w:t>
      </w:r>
      <w:r w:rsidR="007575B4" w:rsidRPr="00E248BC">
        <w:rPr>
          <w:color w:val="000000"/>
          <w:shd w:val="clear" w:color="auto" w:fill="FFFFFF"/>
          <w:lang w:val="en-US"/>
        </w:rPr>
        <w:t>exposure event</w:t>
      </w:r>
      <w:r w:rsidR="009506C3" w:rsidRPr="00E248BC">
        <w:rPr>
          <w:color w:val="000000"/>
          <w:shd w:val="clear" w:color="auto" w:fill="FFFFFF"/>
          <w:lang w:val="en-US"/>
        </w:rPr>
        <w:t xml:space="preserve"> and also </w:t>
      </w:r>
      <w:r w:rsidR="003E55D7" w:rsidRPr="00E248BC">
        <w:rPr>
          <w:color w:val="000000"/>
          <w:shd w:val="clear" w:color="auto" w:fill="FFFFFF"/>
          <w:lang w:val="en-US"/>
        </w:rPr>
        <w:t>four</w:t>
      </w:r>
      <w:r w:rsidR="009506C3" w:rsidRPr="00E248BC">
        <w:rPr>
          <w:color w:val="000000"/>
          <w:shd w:val="clear" w:color="auto" w:fill="FFFFFF"/>
          <w:lang w:val="en-US"/>
        </w:rPr>
        <w:t xml:space="preserve"> days after </w:t>
      </w:r>
      <w:r w:rsidR="002223B6" w:rsidRPr="00E248BC">
        <w:rPr>
          <w:color w:val="000000"/>
          <w:shd w:val="clear" w:color="auto" w:fill="FFFFFF"/>
          <w:lang w:val="en-US"/>
        </w:rPr>
        <w:t xml:space="preserve">another </w:t>
      </w:r>
      <w:r w:rsidR="002223B6" w:rsidRPr="00E248BC">
        <w:rPr>
          <w:lang w:val="en-US"/>
        </w:rPr>
        <w:t xml:space="preserve">(P. </w:t>
      </w:r>
      <w:r w:rsidR="00CB09BE">
        <w:rPr>
          <w:lang w:val="en-US"/>
        </w:rPr>
        <w:t>28</w:t>
      </w:r>
      <w:r w:rsidR="002223B6" w:rsidRPr="00E248BC">
        <w:rPr>
          <w:lang w:val="en-US"/>
        </w:rPr>
        <w:t xml:space="preserve">, Lines </w:t>
      </w:r>
      <w:r w:rsidR="00DD7C05">
        <w:rPr>
          <w:lang w:val="en-US"/>
        </w:rPr>
        <w:t>688</w:t>
      </w:r>
      <w:r w:rsidR="002223B6" w:rsidRPr="00E248BC">
        <w:rPr>
          <w:lang w:val="en-US"/>
        </w:rPr>
        <w:t>-</w:t>
      </w:r>
      <w:r w:rsidR="00CB09BE">
        <w:rPr>
          <w:lang w:val="en-US"/>
        </w:rPr>
        <w:t>69</w:t>
      </w:r>
      <w:r w:rsidR="00DD7C05">
        <w:rPr>
          <w:lang w:val="en-US"/>
        </w:rPr>
        <w:t>0</w:t>
      </w:r>
      <w:r w:rsidR="002223B6" w:rsidRPr="00E248BC">
        <w:rPr>
          <w:lang w:val="en-US"/>
        </w:rPr>
        <w:t>)</w:t>
      </w:r>
      <w:r w:rsidR="006E42F9" w:rsidRPr="00E248BC">
        <w:rPr>
          <w:lang w:val="en-US"/>
        </w:rPr>
        <w:t>.</w:t>
      </w:r>
    </w:p>
    <w:p w14:paraId="4D2AACEE" w14:textId="77777777" w:rsidR="006A018D" w:rsidRPr="00E248BC" w:rsidRDefault="006A018D" w:rsidP="007633F8">
      <w:pPr>
        <w:jc w:val="both"/>
        <w:rPr>
          <w:rFonts w:eastAsiaTheme="minorHAnsi"/>
          <w:color w:val="000000"/>
          <w:shd w:val="clear" w:color="auto" w:fill="FFFFFF"/>
          <w:lang w:val="en-US" w:eastAsia="en-US"/>
        </w:rPr>
      </w:pPr>
    </w:p>
    <w:p w14:paraId="08384829" w14:textId="12C20213"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4. Difference in differences has also been used fairly widely in these studies due to their susceptibility to confounding by unmeasured differences between the exposed and unexposed populations. Was this considered?</w:t>
      </w:r>
    </w:p>
    <w:p w14:paraId="4BEF7B86" w14:textId="6C6390ED" w:rsidR="00597C5D" w:rsidRPr="00E248BC" w:rsidRDefault="00597C5D" w:rsidP="007633F8">
      <w:pPr>
        <w:jc w:val="both"/>
        <w:rPr>
          <w:b/>
          <w:bCs/>
          <w:color w:val="000000"/>
          <w:shd w:val="clear" w:color="auto" w:fill="FFFFFF"/>
          <w:lang w:val="en-US"/>
        </w:rPr>
      </w:pPr>
    </w:p>
    <w:p w14:paraId="15998B3B" w14:textId="41B4E4E0" w:rsidR="00266BBA" w:rsidRPr="00E248BC" w:rsidRDefault="00ED23C1" w:rsidP="00CD4046">
      <w:pPr>
        <w:jc w:val="both"/>
        <w:rPr>
          <w:color w:val="000000"/>
          <w:shd w:val="clear" w:color="auto" w:fill="FFFFFF"/>
          <w:lang w:val="en-US"/>
        </w:rPr>
      </w:pPr>
      <w:r w:rsidRPr="00E248BC">
        <w:rPr>
          <w:color w:val="000000"/>
          <w:shd w:val="clear" w:color="auto" w:fill="FFFFFF"/>
          <w:lang w:val="en-US"/>
        </w:rPr>
        <w:t xml:space="preserve">We agree </w:t>
      </w:r>
      <w:r w:rsidR="00FD7BDB" w:rsidRPr="00E248BC">
        <w:rPr>
          <w:color w:val="000000"/>
          <w:shd w:val="clear" w:color="auto" w:fill="FFFFFF"/>
          <w:lang w:val="en-US"/>
        </w:rPr>
        <w:t xml:space="preserve">with the Reviewer </w:t>
      </w:r>
      <w:r w:rsidRPr="00E248BC">
        <w:rPr>
          <w:color w:val="000000"/>
          <w:shd w:val="clear" w:color="auto" w:fill="FFFFFF"/>
          <w:lang w:val="en-US"/>
        </w:rPr>
        <w:t xml:space="preserve">that </w:t>
      </w:r>
      <w:r w:rsidR="00F7412C" w:rsidRPr="00E248BC">
        <w:rPr>
          <w:color w:val="000000"/>
          <w:shd w:val="clear" w:color="auto" w:fill="FFFFFF"/>
          <w:lang w:val="en-US"/>
        </w:rPr>
        <w:t xml:space="preserve">confounding by </w:t>
      </w:r>
      <w:r w:rsidRPr="00E248BC">
        <w:rPr>
          <w:color w:val="000000"/>
          <w:shd w:val="clear" w:color="auto" w:fill="FFFFFF"/>
          <w:lang w:val="en-US"/>
        </w:rPr>
        <w:t>unmeasured differences between exposed and unexposed populations</w:t>
      </w:r>
      <w:r w:rsidR="00D8762C" w:rsidRPr="00E248BC">
        <w:rPr>
          <w:color w:val="000000"/>
          <w:shd w:val="clear" w:color="auto" w:fill="FFFFFF"/>
          <w:lang w:val="en-US"/>
        </w:rPr>
        <w:t xml:space="preserve"> in a</w:t>
      </w:r>
      <w:r w:rsidR="00F7412C" w:rsidRPr="00E248BC">
        <w:rPr>
          <w:color w:val="000000"/>
          <w:shd w:val="clear" w:color="auto" w:fill="FFFFFF"/>
          <w:lang w:val="en-US"/>
        </w:rPr>
        <w:t>n observational</w:t>
      </w:r>
      <w:r w:rsidR="00D8762C" w:rsidRPr="00E248BC">
        <w:rPr>
          <w:color w:val="000000"/>
          <w:shd w:val="clear" w:color="auto" w:fill="FFFFFF"/>
          <w:lang w:val="en-US"/>
        </w:rPr>
        <w:t xml:space="preserve"> study </w:t>
      </w:r>
      <w:r w:rsidR="00F7412C" w:rsidRPr="00E248BC">
        <w:rPr>
          <w:color w:val="000000"/>
          <w:shd w:val="clear" w:color="auto" w:fill="FFFFFF"/>
          <w:lang w:val="en-US"/>
        </w:rPr>
        <w:t>is always a concern</w:t>
      </w:r>
      <w:r w:rsidR="00FD7BDB" w:rsidRPr="00E248BC">
        <w:rPr>
          <w:color w:val="000000"/>
          <w:shd w:val="clear" w:color="auto" w:fill="FFFFFF"/>
          <w:lang w:val="en-US"/>
        </w:rPr>
        <w:t xml:space="preserve">. We </w:t>
      </w:r>
      <w:r w:rsidR="00081D35" w:rsidRPr="00E248BC">
        <w:rPr>
          <w:color w:val="000000"/>
          <w:shd w:val="clear" w:color="auto" w:fill="FFFFFF"/>
          <w:lang w:val="en-US"/>
        </w:rPr>
        <w:t>also agree that</w:t>
      </w:r>
      <w:r w:rsidR="003D6D5B" w:rsidRPr="00E248BC">
        <w:rPr>
          <w:color w:val="000000"/>
          <w:shd w:val="clear" w:color="auto" w:fill="FFFFFF"/>
          <w:lang w:val="en-US"/>
        </w:rPr>
        <w:t xml:space="preserve"> the</w:t>
      </w:r>
      <w:r w:rsidR="00081D35" w:rsidRPr="00E248BC">
        <w:rPr>
          <w:color w:val="000000"/>
          <w:shd w:val="clear" w:color="auto" w:fill="FFFFFF"/>
          <w:lang w:val="en-US"/>
        </w:rPr>
        <w:t xml:space="preserve"> Difference in Difference</w:t>
      </w:r>
      <w:r w:rsidR="003D6D5B" w:rsidRPr="00E248BC">
        <w:rPr>
          <w:color w:val="000000"/>
          <w:shd w:val="clear" w:color="auto" w:fill="FFFFFF"/>
          <w:lang w:val="en-US"/>
        </w:rPr>
        <w:t xml:space="preserve"> (DID)</w:t>
      </w:r>
      <w:r w:rsidR="00081D35" w:rsidRPr="00E248BC">
        <w:rPr>
          <w:color w:val="000000"/>
          <w:shd w:val="clear" w:color="auto" w:fill="FFFFFF"/>
          <w:lang w:val="en-US"/>
        </w:rPr>
        <w:t xml:space="preserve"> approach </w:t>
      </w:r>
      <w:r w:rsidR="00810520" w:rsidRPr="00E248BC">
        <w:rPr>
          <w:color w:val="000000"/>
          <w:shd w:val="clear" w:color="auto" w:fill="FFFFFF"/>
          <w:lang w:val="en-US"/>
        </w:rPr>
        <w:t xml:space="preserve">is one way of handling such </w:t>
      </w:r>
      <w:r w:rsidR="0039658E" w:rsidRPr="00E248BC">
        <w:rPr>
          <w:color w:val="000000"/>
          <w:shd w:val="clear" w:color="auto" w:fill="FFFFFF"/>
          <w:lang w:val="en-US"/>
        </w:rPr>
        <w:t>issues</w:t>
      </w:r>
      <w:r w:rsidR="00074919" w:rsidRPr="00E248BC">
        <w:rPr>
          <w:color w:val="000000"/>
          <w:shd w:val="clear" w:color="auto" w:fill="FFFFFF"/>
          <w:lang w:val="en-US"/>
        </w:rPr>
        <w:t xml:space="preserve">. </w:t>
      </w:r>
      <w:r w:rsidR="003C1D30" w:rsidRPr="00E248BC">
        <w:rPr>
          <w:color w:val="000000"/>
          <w:shd w:val="clear" w:color="auto" w:fill="FFFFFF"/>
          <w:lang w:val="en-US"/>
        </w:rPr>
        <w:t xml:space="preserve">However, </w:t>
      </w:r>
      <w:r w:rsidR="003D6D5B" w:rsidRPr="00E248BC">
        <w:rPr>
          <w:color w:val="000000"/>
          <w:shd w:val="clear" w:color="auto" w:fill="FFFFFF"/>
          <w:lang w:val="en-US"/>
        </w:rPr>
        <w:t xml:space="preserve">DID </w:t>
      </w:r>
      <w:r w:rsidR="003C1D30" w:rsidRPr="00E248BC">
        <w:rPr>
          <w:color w:val="000000"/>
          <w:shd w:val="clear" w:color="auto" w:fill="FFFFFF"/>
          <w:lang w:val="en-US"/>
        </w:rPr>
        <w:t xml:space="preserve">approaches </w:t>
      </w:r>
      <w:r w:rsidR="003D6D5B" w:rsidRPr="00E248BC">
        <w:rPr>
          <w:color w:val="000000"/>
          <w:shd w:val="clear" w:color="auto" w:fill="FFFFFF"/>
          <w:lang w:val="en-US"/>
        </w:rPr>
        <w:t xml:space="preserve">(1) </w:t>
      </w:r>
      <w:r w:rsidR="003C1D30" w:rsidRPr="00E248BC">
        <w:rPr>
          <w:color w:val="000000"/>
          <w:shd w:val="clear" w:color="auto" w:fill="FFFFFF"/>
          <w:lang w:val="en-US"/>
        </w:rPr>
        <w:t xml:space="preserve">require a comparison between an exposed population and a different, but </w:t>
      </w:r>
      <w:r w:rsidR="003D6D5B" w:rsidRPr="00E248BC">
        <w:rPr>
          <w:color w:val="000000"/>
          <w:shd w:val="clear" w:color="auto" w:fill="FFFFFF"/>
          <w:lang w:val="en-US"/>
        </w:rPr>
        <w:t>exchangeable</w:t>
      </w:r>
      <w:r w:rsidR="003C1D30" w:rsidRPr="00E248BC">
        <w:rPr>
          <w:color w:val="000000"/>
          <w:shd w:val="clear" w:color="auto" w:fill="FFFFFF"/>
          <w:lang w:val="en-US"/>
        </w:rPr>
        <w:t>, unexposed population</w:t>
      </w:r>
      <w:r w:rsidR="003D6D5B" w:rsidRPr="00E248BC">
        <w:rPr>
          <w:color w:val="000000"/>
          <w:shd w:val="clear" w:color="auto" w:fill="FFFFFF"/>
          <w:lang w:val="en-US"/>
        </w:rPr>
        <w:t xml:space="preserve"> and</w:t>
      </w:r>
      <w:r w:rsidR="001A7FBA" w:rsidRPr="00E248BC">
        <w:rPr>
          <w:color w:val="000000"/>
          <w:shd w:val="clear" w:color="auto" w:fill="FFFFFF"/>
          <w:lang w:val="en-US"/>
        </w:rPr>
        <w:t xml:space="preserve">, importantly, </w:t>
      </w:r>
      <w:r w:rsidR="003D6D5B" w:rsidRPr="00E248BC">
        <w:rPr>
          <w:color w:val="000000"/>
          <w:shd w:val="clear" w:color="auto" w:fill="FFFFFF"/>
          <w:lang w:val="en-US"/>
        </w:rPr>
        <w:t>(2)</w:t>
      </w:r>
      <w:r w:rsidR="003C1D30" w:rsidRPr="00E248BC">
        <w:rPr>
          <w:color w:val="000000"/>
          <w:shd w:val="clear" w:color="auto" w:fill="FFFFFF"/>
          <w:lang w:val="en-US"/>
        </w:rPr>
        <w:t xml:space="preserve"> </w:t>
      </w:r>
      <w:r w:rsidR="00B34022" w:rsidRPr="00E248BC">
        <w:rPr>
          <w:color w:val="000000"/>
          <w:shd w:val="clear" w:color="auto" w:fill="FFFFFF"/>
          <w:lang w:val="en-US"/>
        </w:rPr>
        <w:t>also assume no unmeasured confounding.</w:t>
      </w:r>
      <w:r w:rsidR="00182E4B" w:rsidRPr="00E248BC">
        <w:rPr>
          <w:color w:val="000000"/>
          <w:shd w:val="clear" w:color="auto" w:fill="FFFFFF"/>
          <w:lang w:val="en-US"/>
        </w:rPr>
        <w:fldChar w:fldCharType="begin" w:fldLock="1"/>
      </w:r>
      <w:r w:rsidR="00FC43D4">
        <w:rPr>
          <w:color w:val="000000"/>
          <w:shd w:val="clear" w:color="auto" w:fill="FFFFFF"/>
          <w:lang w:val="en-US"/>
        </w:rPr>
        <w:instrText>ADDIN CSL_CITATION {"citationItems":[{"id":"ITEM-1","itemData":{"DOI":"10.1146/annurev-publhealth-040617-013507","ISSN":"15452093","PMID":"29328877","abstract":"The difference in difference (DID) design is a quasi-experimental research design that researchers often use to study causal relationships in public health settings where randomized controlled trials (RCTs) are infeasible or unethical. However, causal inference poses many challenges in DID designs. In this article, we review key features of DID designs with an emphasis on public health policy research. Contemporary researchers should take an active approach to the design ofDIDstudies, seeking to construct comparison groups, sensitivity analyses, and robustness checks that help validate the method's assumptions. We explain the key assumptions of the design and discuss analytic tactics, supplementary analysis, and approaches to statistical inference that are often important in applied research. The DID design is not a perfect substitute for randomized experiments, but it often represents a feasible way to learn about casual relationships. We conclude by noting that combining elements from multiple quasi-experimental techniques may be important in the next wave of innovations to the DID approach.","author":[{"dropping-particle":"","family":"Wing","given":"Coady","non-dropping-particle":"","parse-names":false,"suffix":""},{"dropping-particle":"","family":"Simon","given":"Kosali","non-dropping-particle":"","parse-names":false,"suffix":""},{"dropping-particle":"","family":"Bello-Gomez","given":"Ricardo A.","non-dropping-particle":"","parse-names":false,"suffix":""}],"container-title":"Annual Review of Public Health","id":"ITEM-1","issued":{"date-parts":[["2018"]]},"page":"453-469","title":"Designing Difference in Difference Studies: Best Practices for Public Health Policy Research","type":"article","volume":"39"},"uris":["http://www.mendeley.com/documents/?uuid=ed8da897-b101-4c95-a495-914850dffa9a"]}],"mendeley":{"formattedCitation":"(Wing, Simon, &amp; Bello-Gomez, 2018)","plainTextFormattedCitation":"(Wing, Simon, &amp; Bello-Gomez, 2018)","previouslyFormattedCitation":"(Wing, Simon, &amp; Bello-Gomez, 2018)"},"properties":{"noteIndex":0},"schema":"https://github.com/citation-style-language/schema/raw/master/csl-citation.json"}</w:instrText>
      </w:r>
      <w:r w:rsidR="00182E4B" w:rsidRPr="00E248BC">
        <w:rPr>
          <w:color w:val="000000"/>
          <w:shd w:val="clear" w:color="auto" w:fill="FFFFFF"/>
          <w:lang w:val="en-US"/>
        </w:rPr>
        <w:fldChar w:fldCharType="separate"/>
      </w:r>
      <w:r w:rsidR="007F743B" w:rsidRPr="007F743B">
        <w:rPr>
          <w:noProof/>
          <w:color w:val="000000"/>
          <w:shd w:val="clear" w:color="auto" w:fill="FFFFFF"/>
          <w:lang w:val="en-US"/>
        </w:rPr>
        <w:t>(Wing, Simon, &amp; Bello-Gomez, 2018)</w:t>
      </w:r>
      <w:r w:rsidR="00182E4B" w:rsidRPr="00E248BC">
        <w:rPr>
          <w:color w:val="000000"/>
          <w:shd w:val="clear" w:color="auto" w:fill="FFFFFF"/>
          <w:lang w:val="en-US"/>
        </w:rPr>
        <w:fldChar w:fldCharType="end"/>
      </w:r>
      <w:r w:rsidR="00B34022" w:rsidRPr="00E248BC">
        <w:rPr>
          <w:color w:val="000000"/>
          <w:shd w:val="clear" w:color="auto" w:fill="FFFFFF"/>
          <w:lang w:val="en-US"/>
        </w:rPr>
        <w:t xml:space="preserve"> </w:t>
      </w:r>
      <w:r w:rsidR="00872712" w:rsidRPr="00E248BC">
        <w:rPr>
          <w:color w:val="000000"/>
          <w:shd w:val="clear" w:color="auto" w:fill="FFFFFF"/>
          <w:lang w:val="en-US"/>
        </w:rPr>
        <w:t>With</w:t>
      </w:r>
      <w:r w:rsidR="009B14C2" w:rsidRPr="00E248BC">
        <w:rPr>
          <w:color w:val="000000"/>
          <w:shd w:val="clear" w:color="auto" w:fill="FFFFFF"/>
          <w:lang w:val="en-US"/>
        </w:rPr>
        <w:t xml:space="preserve"> our approach, using</w:t>
      </w:r>
      <w:r w:rsidR="006214F1" w:rsidRPr="00E248BC">
        <w:rPr>
          <w:color w:val="000000"/>
          <w:shd w:val="clear" w:color="auto" w:fill="FFFFFF"/>
          <w:lang w:val="en-US"/>
        </w:rPr>
        <w:t xml:space="preserve"> a conditional </w:t>
      </w:r>
      <w:r w:rsidR="006214F1" w:rsidRPr="00E248BC">
        <w:rPr>
          <w:color w:val="000000"/>
          <w:shd w:val="clear" w:color="auto" w:fill="FFFFFF"/>
          <w:lang w:val="en-US"/>
        </w:rPr>
        <w:lastRenderedPageBreak/>
        <w:t>quasi-Poisson model</w:t>
      </w:r>
      <w:r w:rsidR="00790040" w:rsidRPr="00E248BC">
        <w:rPr>
          <w:color w:val="000000"/>
          <w:shd w:val="clear" w:color="auto" w:fill="FFFFFF"/>
          <w:lang w:val="en-US"/>
        </w:rPr>
        <w:t xml:space="preserve"> matching on county</w:t>
      </w:r>
      <w:r w:rsidR="006214F1" w:rsidRPr="00E248BC">
        <w:rPr>
          <w:color w:val="000000"/>
          <w:shd w:val="clear" w:color="auto" w:fill="FFFFFF"/>
          <w:lang w:val="en-US"/>
        </w:rPr>
        <w:t>,</w:t>
      </w:r>
      <w:r w:rsidR="006214F1" w:rsidRPr="00E248BC">
        <w:rPr>
          <w:color w:val="000000" w:themeColor="text1"/>
          <w:lang w:val="en-US"/>
        </w:rPr>
        <w:fldChar w:fldCharType="begin" w:fldLock="1"/>
      </w:r>
      <w:r w:rsidR="00FC43D4">
        <w:rPr>
          <w:color w:val="000000" w:themeColor="text1"/>
          <w:lang w:val="en-US"/>
        </w:rPr>
        <w:instrText>ADDIN CSL_CITATION {"citationItems":[{"id":"ITEM-1","itemData":{"DOI":"10.1186/1471-2288-14-122","ISSN":"14712288","abstract":"© 2014 Armstrong et al. Background: The time stratified case cross-over approach is a popular alternative to conventional time series regression for analysing associations between time series of environmental exposures (air pollution, weather) and counts of health outcomes. These are almost always analyzed using conditional logistic regression on data expanded to case-control (case crossover) format, but this has some limitations. In particular adjusting for overdispersion and auto-correlation in the counts is not possible. It has been established that a Poisson model for counts with stratum indicators gives identical estimates to those from conditional logistic regression and does not have these limitations, but it is little used, probably because of the overheads in estimating many stratum parameters. Methods: The conditional Poisson model avoids estimating stratum parameters by conditioning on the total event count in each stratum, thus simplifying the computing and increasing the number of strata for which fitting is feasible compared with the standard unconditional Poisson model. Unlike the conditional logistic model, the conditional Poisson model does not require expanding the data, and can adjust for overdispersion and auto-correlation. It is available in Stata, R, and other packages. Results: By applying to some real data and using simulations, we demonstrate that conditional Poisson models were simpler to code and shorter to run than are conditional logistic analyses and can be fitted to larger data sets than possible with standard Poisson models. Allowing for overdispersion or autocorrelation was possible with the conditional Poisson model but when not required this model gave identical estimates to those from conditional logistic regression. Conclusions: Conditional Poisson regression models provide an alternative to case crossover analysis of stratified time series data with some advantages. The conditional Poisson model can also be used in other contexts in which primary control for confounding is by fine stratification.","author":[{"dropping-particle":"","family":"Armstrong","given":"Ben","non-dropping-particle":"","parse-names":false,"suffix":""},{"dropping-particle":"","family":"Gasparrini","given":"Antonio","non-dropping-particle":"","parse-names":false,"suffix":""},{"dropping-particle":"","family":"Tobias","given":"Aurelio","non-dropping-particle":"","parse-names":false,"suffix":""}],"container-title":"BMC Medical Research Methodology","id":"ITEM-1","issued":{"date-parts":[["2014"]]},"title":"Conditional Poisson models: a flexible alternative to conditional logistic case cross-over analysis","type":"article-journal"},"uris":["http://www.mendeley.com/documents/?uuid=344de9de-c9c0-4d98-830f-26ab8141f246"]}],"mendeley":{"formattedCitation":"(Armstrong, Gasparrini, &amp; Tobias, 2014)","plainTextFormattedCitation":"(Armstrong, Gasparrini, &amp; Tobias, 2014)","previouslyFormattedCitation":"(Armstrong, Gasparrini, &amp; Tobias, 2014)"},"properties":{"noteIndex":0},"schema":"https://github.com/citation-style-language/schema/raw/master/csl-citation.json"}</w:instrText>
      </w:r>
      <w:r w:rsidR="006214F1" w:rsidRPr="00E248BC">
        <w:rPr>
          <w:color w:val="000000" w:themeColor="text1"/>
          <w:lang w:val="en-US"/>
        </w:rPr>
        <w:fldChar w:fldCharType="separate"/>
      </w:r>
      <w:r w:rsidR="007F743B" w:rsidRPr="007F743B">
        <w:rPr>
          <w:noProof/>
          <w:color w:val="000000" w:themeColor="text1"/>
          <w:lang w:val="en-US"/>
        </w:rPr>
        <w:t>(Armstrong, Gasparrini, &amp; Tobias, 2014)</w:t>
      </w:r>
      <w:r w:rsidR="006214F1" w:rsidRPr="00E248BC">
        <w:rPr>
          <w:color w:val="000000" w:themeColor="text1"/>
          <w:lang w:val="en-US"/>
        </w:rPr>
        <w:fldChar w:fldCharType="end"/>
      </w:r>
      <w:r w:rsidR="00AB1395" w:rsidRPr="00E248BC">
        <w:rPr>
          <w:color w:val="000000" w:themeColor="text1"/>
          <w:lang w:val="en-US"/>
        </w:rPr>
        <w:t xml:space="preserve"> </w:t>
      </w:r>
      <w:r w:rsidR="005314B4" w:rsidRPr="00E248BC">
        <w:rPr>
          <w:color w:val="000000" w:themeColor="text1"/>
          <w:lang w:val="en-US"/>
        </w:rPr>
        <w:t xml:space="preserve">we only </w:t>
      </w:r>
      <w:r w:rsidR="00AB1395" w:rsidRPr="00E248BC">
        <w:rPr>
          <w:color w:val="000000" w:themeColor="text1"/>
          <w:lang w:val="en-US"/>
        </w:rPr>
        <w:t xml:space="preserve">contrast </w:t>
      </w:r>
      <w:r w:rsidR="00654163" w:rsidRPr="00E248BC">
        <w:rPr>
          <w:color w:val="000000" w:themeColor="text1"/>
          <w:lang w:val="en-US"/>
        </w:rPr>
        <w:t xml:space="preserve">an exposed county with itself at </w:t>
      </w:r>
      <w:r w:rsidR="00621955" w:rsidRPr="00E248BC">
        <w:rPr>
          <w:color w:val="000000" w:themeColor="text1"/>
          <w:lang w:val="en-US"/>
        </w:rPr>
        <w:t>a comparable time</w:t>
      </w:r>
      <w:r w:rsidR="00565CF3" w:rsidRPr="00E248BC">
        <w:rPr>
          <w:color w:val="000000" w:themeColor="text1"/>
          <w:lang w:val="en-US"/>
        </w:rPr>
        <w:t xml:space="preserve">, in this case by </w:t>
      </w:r>
      <w:r w:rsidR="00BD51DE" w:rsidRPr="00E248BC">
        <w:rPr>
          <w:color w:val="000000" w:themeColor="text1"/>
          <w:lang w:val="en-US"/>
        </w:rPr>
        <w:t xml:space="preserve">also </w:t>
      </w:r>
      <w:r w:rsidR="00565CF3" w:rsidRPr="00E248BC">
        <w:rPr>
          <w:color w:val="000000" w:themeColor="text1"/>
          <w:lang w:val="en-US"/>
        </w:rPr>
        <w:t>matching on Julian day of year</w:t>
      </w:r>
      <w:r w:rsidR="00C32369" w:rsidRPr="00E248BC">
        <w:rPr>
          <w:color w:val="000000" w:themeColor="text1"/>
          <w:lang w:val="en-US"/>
        </w:rPr>
        <w:t>, thus fully</w:t>
      </w:r>
      <w:r w:rsidR="00565CF3" w:rsidRPr="00E248BC">
        <w:rPr>
          <w:color w:val="000000" w:themeColor="text1"/>
          <w:lang w:val="en-US"/>
        </w:rPr>
        <w:t xml:space="preserve"> adjusting for month and season</w:t>
      </w:r>
      <w:r w:rsidR="008D7714" w:rsidRPr="00E248BC">
        <w:rPr>
          <w:color w:val="000000" w:themeColor="text1"/>
          <w:lang w:val="en-US"/>
        </w:rPr>
        <w:t xml:space="preserve">. </w:t>
      </w:r>
      <w:r w:rsidR="00C32369" w:rsidRPr="00E248BC">
        <w:rPr>
          <w:color w:val="000000" w:themeColor="text1"/>
          <w:lang w:val="en-US"/>
        </w:rPr>
        <w:t xml:space="preserve">By this matching structure, we </w:t>
      </w:r>
      <w:r w:rsidR="008D7714" w:rsidRPr="00E248BC">
        <w:rPr>
          <w:color w:val="000000" w:themeColor="text1"/>
          <w:lang w:val="en-US"/>
        </w:rPr>
        <w:t xml:space="preserve">are, </w:t>
      </w:r>
      <w:r w:rsidR="00C32369" w:rsidRPr="00E248BC">
        <w:rPr>
          <w:color w:val="000000" w:themeColor="text1"/>
          <w:lang w:val="en-US"/>
        </w:rPr>
        <w:t>therefore</w:t>
      </w:r>
      <w:r w:rsidR="008D7714" w:rsidRPr="00E248BC">
        <w:rPr>
          <w:color w:val="000000" w:themeColor="text1"/>
          <w:lang w:val="en-US"/>
        </w:rPr>
        <w:t xml:space="preserve">, </w:t>
      </w:r>
      <w:r w:rsidR="00C32369" w:rsidRPr="00E248BC">
        <w:rPr>
          <w:color w:val="000000" w:themeColor="text1"/>
          <w:lang w:val="en-US"/>
        </w:rPr>
        <w:t xml:space="preserve">fully </w:t>
      </w:r>
      <w:r w:rsidR="00FB3AC9" w:rsidRPr="00E248BC">
        <w:rPr>
          <w:color w:val="000000" w:themeColor="text1"/>
          <w:lang w:val="en-US"/>
        </w:rPr>
        <w:t xml:space="preserve">controlling for all confounding </w:t>
      </w:r>
      <w:r w:rsidR="00404225" w:rsidRPr="00E248BC">
        <w:rPr>
          <w:color w:val="000000" w:themeColor="text1"/>
          <w:lang w:val="en-US"/>
        </w:rPr>
        <w:t xml:space="preserve">by </w:t>
      </w:r>
      <w:r w:rsidR="00C32369" w:rsidRPr="00E248BC">
        <w:rPr>
          <w:color w:val="000000" w:themeColor="text1"/>
          <w:lang w:val="en-US"/>
        </w:rPr>
        <w:t xml:space="preserve">factors that vary across counties and </w:t>
      </w:r>
      <w:r w:rsidR="002F0FEB" w:rsidRPr="00E248BC">
        <w:rPr>
          <w:color w:val="000000" w:themeColor="text1"/>
          <w:lang w:val="en-US"/>
        </w:rPr>
        <w:t>seasonal</w:t>
      </w:r>
      <w:r w:rsidR="00C32369" w:rsidRPr="00E248BC">
        <w:rPr>
          <w:color w:val="000000" w:themeColor="text1"/>
          <w:lang w:val="en-US"/>
        </w:rPr>
        <w:t xml:space="preserve"> trends. </w:t>
      </w:r>
      <w:r w:rsidR="00756E5E" w:rsidRPr="00E248BC">
        <w:rPr>
          <w:color w:val="000000" w:themeColor="text1"/>
          <w:lang w:val="en-US"/>
        </w:rPr>
        <w:t>We additionally adjusted for other potential</w:t>
      </w:r>
      <w:r w:rsidR="00347474" w:rsidRPr="00E248BC">
        <w:rPr>
          <w:color w:val="000000" w:themeColor="text1"/>
          <w:lang w:val="en-US"/>
        </w:rPr>
        <w:t xml:space="preserve"> temporal</w:t>
      </w:r>
      <w:r w:rsidR="00756E5E" w:rsidRPr="00E248BC">
        <w:rPr>
          <w:color w:val="000000" w:themeColor="text1"/>
          <w:lang w:val="en-US"/>
        </w:rPr>
        <w:t xml:space="preserve"> confounders, including day of week and long-term trends. </w:t>
      </w:r>
      <w:r w:rsidR="00D53FD8" w:rsidRPr="00E248BC">
        <w:rPr>
          <w:color w:val="000000"/>
          <w:shd w:val="clear" w:color="auto" w:fill="FFFFFF"/>
          <w:lang w:val="en-US"/>
        </w:rPr>
        <w:t>For this reason, our design</w:t>
      </w:r>
      <w:r w:rsidR="009E05E2" w:rsidRPr="00E248BC">
        <w:rPr>
          <w:color w:val="000000"/>
          <w:shd w:val="clear" w:color="auto" w:fill="FFFFFF"/>
          <w:lang w:val="en-US"/>
        </w:rPr>
        <w:t>,</w:t>
      </w:r>
      <w:r w:rsidR="00D53FD8" w:rsidRPr="00E248BC">
        <w:rPr>
          <w:color w:val="000000"/>
          <w:shd w:val="clear" w:color="auto" w:fill="FFFFFF"/>
          <w:lang w:val="en-US"/>
        </w:rPr>
        <w:t xml:space="preserve"> for this analysis</w:t>
      </w:r>
      <w:r w:rsidR="009E05E2" w:rsidRPr="00E248BC">
        <w:rPr>
          <w:color w:val="000000"/>
          <w:shd w:val="clear" w:color="auto" w:fill="FFFFFF"/>
          <w:lang w:val="en-US"/>
        </w:rPr>
        <w:t>,</w:t>
      </w:r>
      <w:r w:rsidR="00D53FD8" w:rsidRPr="00E248BC">
        <w:rPr>
          <w:color w:val="000000"/>
          <w:shd w:val="clear" w:color="auto" w:fill="FFFFFF"/>
          <w:lang w:val="en-US"/>
        </w:rPr>
        <w:t xml:space="preserve"> is </w:t>
      </w:r>
      <w:r w:rsidR="00CB2313" w:rsidRPr="00E248BC">
        <w:rPr>
          <w:color w:val="000000"/>
          <w:shd w:val="clear" w:color="auto" w:fill="FFFFFF"/>
          <w:lang w:val="en-US"/>
        </w:rPr>
        <w:t>more appropriate</w:t>
      </w:r>
      <w:r w:rsidR="00154C7A">
        <w:rPr>
          <w:color w:val="000000"/>
          <w:shd w:val="clear" w:color="auto" w:fill="FFFFFF"/>
          <w:lang w:val="en-US"/>
        </w:rPr>
        <w:t xml:space="preserve"> and robust</w:t>
      </w:r>
      <w:r w:rsidR="00CB2313" w:rsidRPr="00E248BC">
        <w:rPr>
          <w:color w:val="000000"/>
          <w:shd w:val="clear" w:color="auto" w:fill="FFFFFF"/>
          <w:lang w:val="en-US"/>
        </w:rPr>
        <w:t xml:space="preserve"> than a</w:t>
      </w:r>
      <w:r w:rsidR="00D53FD8" w:rsidRPr="00E248BC">
        <w:rPr>
          <w:color w:val="000000"/>
          <w:shd w:val="clear" w:color="auto" w:fill="FFFFFF"/>
          <w:lang w:val="en-US"/>
        </w:rPr>
        <w:t xml:space="preserve"> DID approach.</w:t>
      </w:r>
    </w:p>
    <w:p w14:paraId="2E40F810" w14:textId="77777777" w:rsidR="00266BBA" w:rsidRPr="00E248BC" w:rsidRDefault="00266BBA" w:rsidP="00CD4046">
      <w:pPr>
        <w:jc w:val="both"/>
        <w:rPr>
          <w:color w:val="000000"/>
          <w:shd w:val="clear" w:color="auto" w:fill="FFFFFF"/>
          <w:lang w:val="en-US"/>
        </w:rPr>
      </w:pPr>
    </w:p>
    <w:p w14:paraId="72350EC1" w14:textId="65FE66B5"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5. Were any Census or other covariates (e.g.,</w:t>
      </w:r>
      <w:r w:rsidR="00472BE0" w:rsidRPr="00E248BC">
        <w:rPr>
          <w:b/>
          <w:bCs/>
          <w:color w:val="000000"/>
          <w:shd w:val="clear" w:color="auto" w:fill="FFFFFF"/>
          <w:lang w:val="en-US"/>
        </w:rPr>
        <w:t xml:space="preserve"> </w:t>
      </w:r>
      <w:r w:rsidRPr="00E248BC">
        <w:rPr>
          <w:b/>
          <w:bCs/>
          <w:color w:val="000000"/>
          <w:shd w:val="clear" w:color="auto" w:fill="FFFFFF"/>
          <w:lang w:val="en-US"/>
        </w:rPr>
        <w:t>percent renter-occupied units, median household income, percent of persons who speak English less than well and percent of adults with more than high school education) used for adjustment? These variables have been used previously in developing social vulnerability indices and controls in county-level studies.</w:t>
      </w:r>
    </w:p>
    <w:p w14:paraId="7883F55A" w14:textId="6BB70D23" w:rsidR="007633F8" w:rsidRPr="00E248BC" w:rsidRDefault="007633F8" w:rsidP="007633F8">
      <w:pPr>
        <w:jc w:val="both"/>
        <w:rPr>
          <w:color w:val="000000"/>
          <w:shd w:val="clear" w:color="auto" w:fill="FFFFFF"/>
          <w:lang w:val="en-US"/>
        </w:rPr>
      </w:pPr>
    </w:p>
    <w:p w14:paraId="1E2AB910" w14:textId="275B9B2C" w:rsidR="002C7BF3" w:rsidRPr="00E248BC" w:rsidRDefault="00E44FEA" w:rsidP="00E44FEA">
      <w:pPr>
        <w:jc w:val="both"/>
        <w:rPr>
          <w:color w:val="000000"/>
          <w:shd w:val="clear" w:color="auto" w:fill="FFFFFF"/>
          <w:lang w:val="en-US"/>
        </w:rPr>
      </w:pPr>
      <w:r w:rsidRPr="00E248BC">
        <w:rPr>
          <w:color w:val="000000"/>
          <w:shd w:val="clear" w:color="auto" w:fill="FFFFFF"/>
          <w:lang w:val="en-US"/>
        </w:rPr>
        <w:t>For this analysis, we controlled for any factors that would vary across counties by matching on county. Specifically</w:t>
      </w:r>
      <w:r w:rsidR="000D2BE7" w:rsidRPr="00E248BC">
        <w:rPr>
          <w:color w:val="000000"/>
          <w:shd w:val="clear" w:color="auto" w:fill="FFFFFF"/>
          <w:lang w:val="en-US"/>
        </w:rPr>
        <w:t>, w</w:t>
      </w:r>
      <w:r w:rsidR="003F49BA" w:rsidRPr="00E248BC">
        <w:rPr>
          <w:color w:val="000000"/>
          <w:shd w:val="clear" w:color="auto" w:fill="FFFFFF"/>
          <w:lang w:val="en-US"/>
        </w:rPr>
        <w:t>e us</w:t>
      </w:r>
      <w:r w:rsidR="000D2BE7" w:rsidRPr="00E248BC">
        <w:rPr>
          <w:color w:val="000000"/>
          <w:shd w:val="clear" w:color="auto" w:fill="FFFFFF"/>
          <w:lang w:val="en-US"/>
        </w:rPr>
        <w:t xml:space="preserve">ed </w:t>
      </w:r>
      <w:r w:rsidR="003F49BA" w:rsidRPr="00E248BC">
        <w:rPr>
          <w:color w:val="000000"/>
          <w:shd w:val="clear" w:color="auto" w:fill="FFFFFF"/>
          <w:lang w:val="en-US"/>
        </w:rPr>
        <w:t xml:space="preserve">a conditional quasi-Poisson </w:t>
      </w:r>
      <w:r w:rsidR="00A01EE5" w:rsidRPr="00E248BC">
        <w:rPr>
          <w:color w:val="000000"/>
          <w:shd w:val="clear" w:color="auto" w:fill="FFFFFF"/>
          <w:lang w:val="en-US"/>
        </w:rPr>
        <w:t>model,</w:t>
      </w:r>
      <w:r w:rsidR="00182E4B" w:rsidRPr="00E248BC">
        <w:rPr>
          <w:color w:val="000000" w:themeColor="text1"/>
          <w:lang w:val="en-US"/>
        </w:rPr>
        <w:fldChar w:fldCharType="begin" w:fldLock="1"/>
      </w:r>
      <w:r w:rsidR="00FC43D4">
        <w:rPr>
          <w:color w:val="000000" w:themeColor="text1"/>
          <w:lang w:val="en-US"/>
        </w:rPr>
        <w:instrText>ADDIN CSL_CITATION {"citationItems":[{"id":"ITEM-1","itemData":{"DOI":"10.1186/1471-2288-14-122","ISSN":"14712288","abstract":"© 2014 Armstrong et al. Background: The time stratified case cross-over approach is a popular alternative to conventional time series regression for analysing associations between time series of environmental exposures (air pollution, weather) and counts of health outcomes. These are almost always analyzed using conditional logistic regression on data expanded to case-control (case crossover) format, but this has some limitations. In particular adjusting for overdispersion and auto-correlation in the counts is not possible. It has been established that a Poisson model for counts with stratum indicators gives identical estimates to those from conditional logistic regression and does not have these limitations, but it is little used, probably because of the overheads in estimating many stratum parameters. Methods: The conditional Poisson model avoids estimating stratum parameters by conditioning on the total event count in each stratum, thus simplifying the computing and increasing the number of strata for which fitting is feasible compared with the standard unconditional Poisson model. Unlike the conditional logistic model, the conditional Poisson model does not require expanding the data, and can adjust for overdispersion and auto-correlation. It is available in Stata, R, and other packages. Results: By applying to some real data and using simulations, we demonstrate that conditional Poisson models were simpler to code and shorter to run than are conditional logistic analyses and can be fitted to larger data sets than possible with standard Poisson models. Allowing for overdispersion or autocorrelation was possible with the conditional Poisson model but when not required this model gave identical estimates to those from conditional logistic regression. Conclusions: Conditional Poisson regression models provide an alternative to case crossover analysis of stratified time series data with some advantages. The conditional Poisson model can also be used in other contexts in which primary control for confounding is by fine stratification.","author":[{"dropping-particle":"","family":"Armstrong","given":"Ben","non-dropping-particle":"","parse-names":false,"suffix":""},{"dropping-particle":"","family":"Gasparrini","given":"Antonio","non-dropping-particle":"","parse-names":false,"suffix":""},{"dropping-particle":"","family":"Tobias","given":"Aurelio","non-dropping-particle":"","parse-names":false,"suffix":""}],"container-title":"BMC Medical Research Methodology","id":"ITEM-1","issued":{"date-parts":[["2014"]]},"title":"Conditional Poisson models: a flexible alternative to conditional logistic case cross-over analysis","type":"article-journal"},"uris":["http://www.mendeley.com/documents/?uuid=344de9de-c9c0-4d98-830f-26ab8141f246"]}],"mendeley":{"formattedCitation":"(Armstrong et al., 2014)","plainTextFormattedCitation":"(Armstrong et al., 2014)","previouslyFormattedCitation":"(Armstrong et al., 2014)"},"properties":{"noteIndex":0},"schema":"https://github.com/citation-style-language/schema/raw/master/csl-citation.json"}</w:instrText>
      </w:r>
      <w:r w:rsidR="00182E4B" w:rsidRPr="00E248BC">
        <w:rPr>
          <w:color w:val="000000" w:themeColor="text1"/>
          <w:lang w:val="en-US"/>
        </w:rPr>
        <w:fldChar w:fldCharType="separate"/>
      </w:r>
      <w:r w:rsidR="007F743B" w:rsidRPr="007F743B">
        <w:rPr>
          <w:noProof/>
          <w:color w:val="000000" w:themeColor="text1"/>
          <w:lang w:val="en-US"/>
        </w:rPr>
        <w:t>(Armstrong et al., 2014)</w:t>
      </w:r>
      <w:r w:rsidR="00182E4B" w:rsidRPr="00E248BC">
        <w:rPr>
          <w:color w:val="000000" w:themeColor="text1"/>
          <w:lang w:val="en-US"/>
        </w:rPr>
        <w:fldChar w:fldCharType="end"/>
      </w:r>
      <w:r w:rsidR="00A01EE5" w:rsidRPr="00E248BC">
        <w:rPr>
          <w:color w:val="000000"/>
          <w:shd w:val="clear" w:color="auto" w:fill="FFFFFF"/>
          <w:lang w:val="en-US"/>
        </w:rPr>
        <w:t xml:space="preserve"> </w:t>
      </w:r>
      <w:r w:rsidR="00AE3A8E" w:rsidRPr="00E248BC">
        <w:rPr>
          <w:color w:val="000000"/>
          <w:shd w:val="clear" w:color="auto" w:fill="FFFFFF"/>
          <w:lang w:val="en-US"/>
        </w:rPr>
        <w:t>where we only contrast an exposed county with itself at another comparable time</w:t>
      </w:r>
      <w:r w:rsidR="00C160FA" w:rsidRPr="00E248BC">
        <w:rPr>
          <w:color w:val="000000"/>
          <w:shd w:val="clear" w:color="auto" w:fill="FFFFFF"/>
          <w:lang w:val="en-US"/>
        </w:rPr>
        <w:t xml:space="preserve">, effectively </w:t>
      </w:r>
      <w:r w:rsidR="00242104" w:rsidRPr="00E248BC">
        <w:rPr>
          <w:color w:val="000000"/>
          <w:shd w:val="clear" w:color="auto" w:fill="FFFFFF"/>
          <w:lang w:val="en-US"/>
        </w:rPr>
        <w:t xml:space="preserve">accounting </w:t>
      </w:r>
      <w:r w:rsidR="00E854F4" w:rsidRPr="00E248BC">
        <w:rPr>
          <w:color w:val="000000"/>
          <w:shd w:val="clear" w:color="auto" w:fill="FFFFFF"/>
          <w:lang w:val="en-US"/>
        </w:rPr>
        <w:t xml:space="preserve">for </w:t>
      </w:r>
      <w:r w:rsidR="00242104" w:rsidRPr="00E248BC">
        <w:rPr>
          <w:color w:val="000000"/>
          <w:shd w:val="clear" w:color="auto" w:fill="FFFFFF"/>
          <w:lang w:val="en-US"/>
        </w:rPr>
        <w:t>any</w:t>
      </w:r>
      <w:r w:rsidR="002D07CF" w:rsidRPr="00E248BC">
        <w:rPr>
          <w:color w:val="000000"/>
          <w:shd w:val="clear" w:color="auto" w:fill="FFFFFF"/>
          <w:lang w:val="en-US"/>
        </w:rPr>
        <w:t xml:space="preserve"> exogeneous or </w:t>
      </w:r>
      <w:r w:rsidR="00137C26" w:rsidRPr="00E248BC">
        <w:rPr>
          <w:color w:val="000000"/>
          <w:shd w:val="clear" w:color="auto" w:fill="FFFFFF"/>
          <w:lang w:val="en-US"/>
        </w:rPr>
        <w:t>endogenous</w:t>
      </w:r>
      <w:r w:rsidR="00242104" w:rsidRPr="00E248BC">
        <w:rPr>
          <w:color w:val="000000"/>
          <w:shd w:val="clear" w:color="auto" w:fill="FFFFFF"/>
          <w:lang w:val="en-US"/>
        </w:rPr>
        <w:t xml:space="preserve"> differences </w:t>
      </w:r>
      <w:r w:rsidR="000F7233" w:rsidRPr="00E248BC">
        <w:rPr>
          <w:color w:val="000000"/>
          <w:shd w:val="clear" w:color="auto" w:fill="FFFFFF"/>
          <w:lang w:val="en-US"/>
        </w:rPr>
        <w:t xml:space="preserve">across </w:t>
      </w:r>
      <w:r w:rsidR="00242104" w:rsidRPr="00E248BC">
        <w:rPr>
          <w:color w:val="000000"/>
          <w:shd w:val="clear" w:color="auto" w:fill="FFFFFF"/>
          <w:lang w:val="en-US"/>
        </w:rPr>
        <w:t>counties</w:t>
      </w:r>
      <w:r w:rsidR="00BE6DC6" w:rsidRPr="00E248BC">
        <w:rPr>
          <w:color w:val="000000"/>
          <w:shd w:val="clear" w:color="auto" w:fill="FFFFFF"/>
          <w:lang w:val="en-US"/>
        </w:rPr>
        <w:t>.</w:t>
      </w:r>
      <w:r w:rsidR="000F7233" w:rsidRPr="00E248BC">
        <w:rPr>
          <w:color w:val="000000"/>
          <w:shd w:val="clear" w:color="auto" w:fill="FFFFFF"/>
          <w:lang w:val="en-US"/>
        </w:rPr>
        <w:t xml:space="preserve"> Therefore, Census or other covariates that vary across counties cannot induce confounding in this study design. Furthermore, we adjusted for long-term trends in the statistical model, </w:t>
      </w:r>
      <w:r w:rsidR="006874F0">
        <w:rPr>
          <w:color w:val="000000"/>
          <w:shd w:val="clear" w:color="auto" w:fill="FFFFFF"/>
          <w:lang w:val="en-US"/>
        </w:rPr>
        <w:t xml:space="preserve">also </w:t>
      </w:r>
      <w:r w:rsidR="000F7233" w:rsidRPr="00E248BC">
        <w:rPr>
          <w:color w:val="000000"/>
          <w:shd w:val="clear" w:color="auto" w:fill="FFFFFF"/>
          <w:lang w:val="en-US"/>
        </w:rPr>
        <w:t>effectively controlling for any time trends in these variables within counties.</w:t>
      </w:r>
    </w:p>
    <w:p w14:paraId="755B5581" w14:textId="77777777" w:rsidR="00B0540B" w:rsidRPr="00E248BC" w:rsidRDefault="00B0540B" w:rsidP="00EB2A36">
      <w:pPr>
        <w:jc w:val="both"/>
        <w:rPr>
          <w:color w:val="000000"/>
          <w:shd w:val="clear" w:color="auto" w:fill="FFFFFF"/>
          <w:lang w:val="en-US"/>
        </w:rPr>
      </w:pPr>
    </w:p>
    <w:p w14:paraId="7968659E" w14:textId="77777777"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Specific comments on manuscript:</w:t>
      </w:r>
    </w:p>
    <w:p w14:paraId="350F5C34" w14:textId="77777777" w:rsidR="007633F8" w:rsidRPr="00E248BC" w:rsidRDefault="007633F8" w:rsidP="007633F8">
      <w:pPr>
        <w:jc w:val="both"/>
        <w:rPr>
          <w:b/>
          <w:bCs/>
          <w:color w:val="000000"/>
          <w:shd w:val="clear" w:color="auto" w:fill="FFFFFF"/>
          <w:lang w:val="en-US"/>
        </w:rPr>
      </w:pPr>
    </w:p>
    <w:p w14:paraId="29510FD5" w14:textId="70093D6A" w:rsidR="007633F8" w:rsidRPr="00E248BC" w:rsidRDefault="007633F8" w:rsidP="007633F8">
      <w:pPr>
        <w:jc w:val="both"/>
        <w:rPr>
          <w:color w:val="000000"/>
          <w:shd w:val="clear" w:color="auto" w:fill="FFFFFF"/>
          <w:lang w:val="en-US"/>
        </w:rPr>
      </w:pPr>
      <w:r w:rsidRPr="00E248BC">
        <w:rPr>
          <w:b/>
          <w:bCs/>
          <w:color w:val="000000"/>
          <w:shd w:val="clear" w:color="auto" w:fill="FFFFFF"/>
          <w:lang w:val="en-US"/>
        </w:rPr>
        <w:t>Abstract: Although there is more to be done, I would not say that there are limited studies on the health outcomes from disasters. There are academic studies as well as a larger grey literature related to data from regular public health surveillance and enhanced surveillance (e.g., in shelters) after disasters. A major challenge of all disaster research is exposure misclassification. With exposure assigned at the county level, and health outcomes at the individual level, it is not possible to know if the hospitalized individual was actually exposed. Yes, targeted preparedness strategies but also Medicare and other systems should improve preparedness.</w:t>
      </w:r>
    </w:p>
    <w:p w14:paraId="2D85F143" w14:textId="2669F804" w:rsidR="00BF7F94" w:rsidRPr="00E248BC" w:rsidRDefault="00BF7F94" w:rsidP="007633F8">
      <w:pPr>
        <w:jc w:val="both"/>
        <w:rPr>
          <w:color w:val="000000"/>
          <w:shd w:val="clear" w:color="auto" w:fill="FFFFFF"/>
          <w:lang w:val="en-US"/>
        </w:rPr>
      </w:pPr>
    </w:p>
    <w:p w14:paraId="57A6D877" w14:textId="51E74CE8" w:rsidR="00B31AAC" w:rsidRPr="00E248BC" w:rsidRDefault="00EC7313" w:rsidP="00B31AAC">
      <w:pPr>
        <w:jc w:val="both"/>
        <w:rPr>
          <w:color w:val="000000"/>
          <w:shd w:val="clear" w:color="auto" w:fill="FFFFFF"/>
          <w:lang w:val="en-US"/>
        </w:rPr>
      </w:pPr>
      <w:r w:rsidRPr="00E248BC">
        <w:rPr>
          <w:color w:val="000000"/>
          <w:shd w:val="clear" w:color="auto" w:fill="FFFFFF"/>
          <w:lang w:val="en-US"/>
        </w:rPr>
        <w:t xml:space="preserve">We </w:t>
      </w:r>
      <w:r w:rsidR="009F14E0" w:rsidRPr="00E248BC">
        <w:rPr>
          <w:color w:val="000000"/>
          <w:shd w:val="clear" w:color="auto" w:fill="FFFFFF"/>
          <w:lang w:val="en-US"/>
        </w:rPr>
        <w:t xml:space="preserve">agree </w:t>
      </w:r>
      <w:r w:rsidR="00C36B82" w:rsidRPr="00E248BC">
        <w:rPr>
          <w:color w:val="000000"/>
          <w:shd w:val="clear" w:color="auto" w:fill="FFFFFF"/>
          <w:lang w:val="en-US"/>
        </w:rPr>
        <w:t xml:space="preserve">with the Reviewer </w:t>
      </w:r>
      <w:r w:rsidR="009F14E0" w:rsidRPr="00E248BC">
        <w:rPr>
          <w:color w:val="000000"/>
          <w:shd w:val="clear" w:color="auto" w:fill="FFFFFF"/>
          <w:lang w:val="en-US"/>
        </w:rPr>
        <w:t>that there are not</w:t>
      </w:r>
      <w:r w:rsidRPr="00E248BC">
        <w:rPr>
          <w:color w:val="000000"/>
          <w:shd w:val="clear" w:color="auto" w:fill="FFFFFF"/>
          <w:lang w:val="en-US"/>
        </w:rPr>
        <w:t xml:space="preserve"> limited numbers of previous studies, but in reference to hospitalizations and tropical cyclones, o</w:t>
      </w:r>
      <w:r w:rsidR="00FA096D" w:rsidRPr="00E248BC">
        <w:rPr>
          <w:color w:val="000000"/>
          <w:shd w:val="clear" w:color="auto" w:fill="FFFFFF"/>
          <w:lang w:val="en-US"/>
        </w:rPr>
        <w:t xml:space="preserve">ur study is a major step forward due to the </w:t>
      </w:r>
      <w:r w:rsidR="00E8638A" w:rsidRPr="00E248BC">
        <w:rPr>
          <w:color w:val="000000"/>
          <w:shd w:val="clear" w:color="auto" w:fill="FFFFFF"/>
          <w:lang w:val="en-US"/>
        </w:rPr>
        <w:t xml:space="preserve">exhaustive </w:t>
      </w:r>
      <w:r w:rsidR="00182A00" w:rsidRPr="00E248BC">
        <w:rPr>
          <w:color w:val="000000"/>
          <w:shd w:val="clear" w:color="auto" w:fill="FFFFFF"/>
          <w:lang w:val="en-US"/>
        </w:rPr>
        <w:t>nature of our datasets</w:t>
      </w:r>
      <w:r w:rsidR="00BF3564" w:rsidRPr="00E248BC">
        <w:rPr>
          <w:color w:val="000000"/>
          <w:shd w:val="clear" w:color="auto" w:fill="FFFFFF"/>
          <w:lang w:val="en-US"/>
        </w:rPr>
        <w:t xml:space="preserve">. </w:t>
      </w:r>
      <w:r w:rsidR="009C75C9" w:rsidRPr="00E248BC">
        <w:rPr>
          <w:color w:val="000000"/>
          <w:shd w:val="clear" w:color="auto" w:fill="FFFFFF"/>
          <w:lang w:val="en-US"/>
        </w:rPr>
        <w:t>W</w:t>
      </w:r>
      <w:r w:rsidR="00B31AAC" w:rsidRPr="00E248BC">
        <w:rPr>
          <w:color w:val="000000"/>
          <w:shd w:val="clear" w:color="auto" w:fill="FFFFFF"/>
          <w:lang w:val="en-US"/>
        </w:rPr>
        <w:t xml:space="preserve">e have </w:t>
      </w:r>
      <w:r w:rsidR="00A77427" w:rsidRPr="00E248BC">
        <w:rPr>
          <w:color w:val="000000"/>
          <w:shd w:val="clear" w:color="auto" w:fill="FFFFFF"/>
          <w:lang w:val="en-US"/>
        </w:rPr>
        <w:t xml:space="preserve">modified the language in the abstract </w:t>
      </w:r>
      <w:r w:rsidR="00B31AAC" w:rsidRPr="00E248BC">
        <w:rPr>
          <w:lang w:val="en-US"/>
        </w:rPr>
        <w:t>(P.</w:t>
      </w:r>
      <w:r w:rsidR="00D0622B">
        <w:rPr>
          <w:lang w:val="en-US"/>
        </w:rPr>
        <w:t xml:space="preserve"> 2</w:t>
      </w:r>
      <w:r w:rsidR="00B31AAC" w:rsidRPr="00E248BC">
        <w:rPr>
          <w:lang w:val="en-US"/>
        </w:rPr>
        <w:t xml:space="preserve">, Lines </w:t>
      </w:r>
      <w:r w:rsidR="00596A19">
        <w:rPr>
          <w:lang w:val="en-US"/>
        </w:rPr>
        <w:t>16</w:t>
      </w:r>
      <w:r w:rsidR="00B31AAC" w:rsidRPr="00E248BC">
        <w:rPr>
          <w:lang w:val="en-US"/>
        </w:rPr>
        <w:t>-</w:t>
      </w:r>
      <w:r w:rsidR="00596A19">
        <w:rPr>
          <w:lang w:val="en-US"/>
        </w:rPr>
        <w:t>19</w:t>
      </w:r>
      <w:r w:rsidR="00B31AAC" w:rsidRPr="00E248BC">
        <w:rPr>
          <w:lang w:val="en-US"/>
        </w:rPr>
        <w:t>):</w:t>
      </w:r>
    </w:p>
    <w:p w14:paraId="36CB33BC" w14:textId="77777777" w:rsidR="00B31AAC" w:rsidRPr="00E248BC" w:rsidRDefault="00B31AAC" w:rsidP="00B31AAC">
      <w:pPr>
        <w:jc w:val="both"/>
        <w:rPr>
          <w:color w:val="000000"/>
          <w:shd w:val="clear" w:color="auto" w:fill="FFFFFF"/>
          <w:lang w:val="en-US"/>
        </w:rPr>
      </w:pPr>
    </w:p>
    <w:p w14:paraId="6AA650A3" w14:textId="7ECC13D5" w:rsidR="00BF03CE" w:rsidRPr="00E248BC" w:rsidRDefault="00E53819" w:rsidP="00624D1A">
      <w:pPr>
        <w:jc w:val="both"/>
        <w:rPr>
          <w:bCs/>
          <w:i/>
          <w:iCs/>
          <w:lang w:val="en-US"/>
        </w:rPr>
      </w:pPr>
      <w:r w:rsidRPr="00E248BC">
        <w:rPr>
          <w:i/>
          <w:iCs/>
          <w:lang w:val="en-US"/>
        </w:rPr>
        <w:t>Hurricanes and other tropical cyclones</w:t>
      </w:r>
      <w:r w:rsidRPr="00E248BC" w:rsidDel="00757F5E">
        <w:rPr>
          <w:bCs/>
          <w:i/>
          <w:iCs/>
          <w:lang w:val="en-US"/>
        </w:rPr>
        <w:t xml:space="preserve"> </w:t>
      </w:r>
      <w:r w:rsidRPr="00E248BC">
        <w:rPr>
          <w:bCs/>
          <w:i/>
          <w:iCs/>
          <w:lang w:val="en-US"/>
        </w:rPr>
        <w:t xml:space="preserve">have devastating effects on society. </w:t>
      </w:r>
      <w:ins w:id="5" w:author="Parks, Robbie M" w:date="2020-10-23T18:05:00Z">
        <w:r w:rsidRPr="00E248BC">
          <w:rPr>
            <w:bCs/>
            <w:i/>
            <w:iCs/>
            <w:lang w:val="en-US"/>
          </w:rPr>
          <w:t>Previous</w:t>
        </w:r>
      </w:ins>
      <w:del w:id="6" w:author="Parks, Robbie M" w:date="2020-10-23T18:05:00Z">
        <w:r w:rsidRPr="00E248BC" w:rsidDel="00246535">
          <w:rPr>
            <w:bCs/>
            <w:i/>
            <w:iCs/>
            <w:lang w:val="en-US"/>
          </w:rPr>
          <w:delText>Limited</w:delText>
        </w:r>
      </w:del>
      <w:r w:rsidRPr="00E248BC">
        <w:rPr>
          <w:bCs/>
          <w:i/>
          <w:iCs/>
          <w:lang w:val="en-US"/>
        </w:rPr>
        <w:t xml:space="preserve"> studies have quantified their impact on </w:t>
      </w:r>
      <w:del w:id="7" w:author="Parks, Robbie M" w:date="2020-10-23T18:06:00Z">
        <w:r w:rsidRPr="00E248BC" w:rsidDel="00E81E8E">
          <w:rPr>
            <w:bCs/>
            <w:i/>
            <w:iCs/>
            <w:lang w:val="en-US"/>
          </w:rPr>
          <w:delText xml:space="preserve">several </w:delText>
        </w:r>
      </w:del>
      <w:ins w:id="8" w:author="Parks, Robbie M" w:date="2020-10-23T18:06:00Z">
        <w:r w:rsidRPr="00E248BC">
          <w:rPr>
            <w:bCs/>
            <w:i/>
            <w:iCs/>
            <w:lang w:val="en-US"/>
          </w:rPr>
          <w:t xml:space="preserve">some </w:t>
        </w:r>
      </w:ins>
      <w:r w:rsidRPr="00E248BC">
        <w:rPr>
          <w:bCs/>
          <w:i/>
          <w:iCs/>
          <w:lang w:val="en-US"/>
        </w:rPr>
        <w:t>non-fatal health outcomes. Here, we used data on 70 million Medicare hospitalizations and tropical cyclone exposures over 16 years (1999–2014).</w:t>
      </w:r>
    </w:p>
    <w:p w14:paraId="7621D01B" w14:textId="77777777" w:rsidR="00E53819" w:rsidRPr="00E248BC" w:rsidRDefault="00E53819" w:rsidP="00624D1A">
      <w:pPr>
        <w:jc w:val="both"/>
        <w:rPr>
          <w:color w:val="000000"/>
          <w:shd w:val="clear" w:color="auto" w:fill="FFFFFF"/>
          <w:lang w:val="en-US"/>
        </w:rPr>
      </w:pPr>
    </w:p>
    <w:p w14:paraId="68F61842" w14:textId="59705B7D" w:rsidR="00AD36F9" w:rsidRPr="00E248BC" w:rsidRDefault="00AD36F9" w:rsidP="00636CC8">
      <w:pPr>
        <w:jc w:val="both"/>
        <w:rPr>
          <w:color w:val="000000"/>
          <w:shd w:val="clear" w:color="auto" w:fill="FFFFFF"/>
          <w:lang w:val="en-US"/>
        </w:rPr>
      </w:pPr>
      <w:r w:rsidRPr="00E248BC">
        <w:rPr>
          <w:lang w:val="en-US"/>
        </w:rPr>
        <w:t xml:space="preserve">We </w:t>
      </w:r>
      <w:r w:rsidR="00237666" w:rsidRPr="00E248BC">
        <w:rPr>
          <w:lang w:val="en-US"/>
        </w:rPr>
        <w:t>understand the</w:t>
      </w:r>
      <w:r w:rsidRPr="00E248BC">
        <w:rPr>
          <w:lang w:val="en-US"/>
        </w:rPr>
        <w:t xml:space="preserve"> Reviewer’s </w:t>
      </w:r>
      <w:r w:rsidR="00237666" w:rsidRPr="00E248BC">
        <w:rPr>
          <w:lang w:val="en-US"/>
        </w:rPr>
        <w:t>concern</w:t>
      </w:r>
      <w:r w:rsidRPr="00E248BC">
        <w:rPr>
          <w:lang w:val="en-US"/>
        </w:rPr>
        <w:t xml:space="preserve"> </w:t>
      </w:r>
      <w:r w:rsidR="00237666" w:rsidRPr="00E248BC">
        <w:rPr>
          <w:lang w:val="en-US"/>
        </w:rPr>
        <w:t>about</w:t>
      </w:r>
      <w:r w:rsidRPr="00E248BC">
        <w:rPr>
          <w:lang w:val="en-US"/>
        </w:rPr>
        <w:t xml:space="preserve"> exposure misclassification. Please see our detailed response</w:t>
      </w:r>
      <w:r w:rsidR="00DD0DA6" w:rsidRPr="00E248BC">
        <w:rPr>
          <w:lang w:val="en-US"/>
        </w:rPr>
        <w:t xml:space="preserve"> regarding exposure misclassification in our study and expect</w:t>
      </w:r>
      <w:r w:rsidR="00FB0759" w:rsidRPr="00E248BC">
        <w:rPr>
          <w:lang w:val="en-US"/>
        </w:rPr>
        <w:t>ed</w:t>
      </w:r>
      <w:r w:rsidR="00DD0DA6" w:rsidRPr="00E248BC">
        <w:rPr>
          <w:lang w:val="en-US"/>
        </w:rPr>
        <w:t xml:space="preserve"> direction of bias</w:t>
      </w:r>
      <w:r w:rsidRPr="00E248BC">
        <w:rPr>
          <w:lang w:val="en-US"/>
        </w:rPr>
        <w:t xml:space="preserve"> </w:t>
      </w:r>
      <w:r w:rsidRPr="00E248BC">
        <w:rPr>
          <w:color w:val="000000"/>
          <w:shd w:val="clear" w:color="auto" w:fill="FFFFFF"/>
          <w:lang w:val="en-US"/>
        </w:rPr>
        <w:t>in the Reviewer’s General Comment #2 above.</w:t>
      </w:r>
    </w:p>
    <w:p w14:paraId="2B86DAAF" w14:textId="7525CB20" w:rsidR="00624D1A" w:rsidRPr="00E248BC" w:rsidRDefault="00624D1A" w:rsidP="007633F8">
      <w:pPr>
        <w:jc w:val="both"/>
        <w:rPr>
          <w:color w:val="000000"/>
          <w:shd w:val="clear" w:color="auto" w:fill="FFFFFF"/>
          <w:lang w:val="en-US"/>
        </w:rPr>
      </w:pPr>
    </w:p>
    <w:p w14:paraId="170CC803" w14:textId="42052A94" w:rsidR="007633F8" w:rsidRPr="00E248BC" w:rsidRDefault="007633F8" w:rsidP="007633F8">
      <w:pPr>
        <w:jc w:val="both"/>
        <w:rPr>
          <w:color w:val="000000"/>
          <w:shd w:val="clear" w:color="auto" w:fill="FFFFFF"/>
          <w:lang w:val="en-US"/>
        </w:rPr>
      </w:pPr>
      <w:r w:rsidRPr="00E248BC">
        <w:rPr>
          <w:b/>
          <w:bCs/>
          <w:color w:val="000000"/>
          <w:shd w:val="clear" w:color="auto" w:fill="FFFFFF"/>
          <w:lang w:val="en-US"/>
        </w:rPr>
        <w:t xml:space="preserve">Introduction: There are more factors than climate change – subsidence, increases in the proportion of impervious surfaces – the damage in terms of dollars is also only one piece of the severity measure as we have increased the investment at risk as more populations </w:t>
      </w:r>
      <w:r w:rsidRPr="00E248BC">
        <w:rPr>
          <w:b/>
          <w:bCs/>
          <w:color w:val="000000"/>
          <w:shd w:val="clear" w:color="auto" w:fill="FFFFFF"/>
          <w:lang w:val="en-US"/>
        </w:rPr>
        <w:lastRenderedPageBreak/>
        <w:t>(and the concomitant infrastructure to manage them) have moved to locations at higher risk of a natural disaster.</w:t>
      </w:r>
    </w:p>
    <w:p w14:paraId="1ACC33F4" w14:textId="40361983" w:rsidR="00A8068F" w:rsidRPr="00E248BC" w:rsidRDefault="00A8068F" w:rsidP="007633F8">
      <w:pPr>
        <w:jc w:val="both"/>
        <w:rPr>
          <w:color w:val="000000"/>
          <w:shd w:val="clear" w:color="auto" w:fill="FFFFFF"/>
          <w:lang w:val="en-US"/>
        </w:rPr>
      </w:pPr>
    </w:p>
    <w:p w14:paraId="12E6C729" w14:textId="12F07F9C" w:rsidR="00145965" w:rsidRPr="00E248BC" w:rsidRDefault="00FC695B" w:rsidP="00145965">
      <w:pPr>
        <w:jc w:val="both"/>
        <w:rPr>
          <w:color w:val="000000"/>
          <w:shd w:val="clear" w:color="auto" w:fill="FFFFFF"/>
          <w:lang w:val="en-US"/>
        </w:rPr>
      </w:pPr>
      <w:r w:rsidRPr="00E248BC">
        <w:rPr>
          <w:color w:val="000000"/>
          <w:shd w:val="clear" w:color="auto" w:fill="FFFFFF"/>
          <w:lang w:val="en-US"/>
        </w:rPr>
        <w:t>We</w:t>
      </w:r>
      <w:r w:rsidR="00FA1343" w:rsidRPr="00E248BC">
        <w:rPr>
          <w:color w:val="000000"/>
          <w:shd w:val="clear" w:color="auto" w:fill="FFFFFF"/>
          <w:lang w:val="en-US"/>
        </w:rPr>
        <w:t xml:space="preserve"> thank the Reviewer for this suggestion. We</w:t>
      </w:r>
      <w:r w:rsidRPr="00E248BC">
        <w:rPr>
          <w:color w:val="000000"/>
          <w:shd w:val="clear" w:color="auto" w:fill="FFFFFF"/>
          <w:lang w:val="en-US"/>
        </w:rPr>
        <w:t xml:space="preserve"> have updated the </w:t>
      </w:r>
      <w:r w:rsidR="008D0626" w:rsidRPr="00E248BC">
        <w:rPr>
          <w:color w:val="000000"/>
          <w:shd w:val="clear" w:color="auto" w:fill="FFFFFF"/>
          <w:lang w:val="en-US"/>
        </w:rPr>
        <w:t xml:space="preserve">revised </w:t>
      </w:r>
      <w:r w:rsidRPr="00E248BC">
        <w:rPr>
          <w:color w:val="000000"/>
          <w:shd w:val="clear" w:color="auto" w:fill="FFFFFF"/>
          <w:lang w:val="en-US"/>
        </w:rPr>
        <w:t>manuscript accordingly</w:t>
      </w:r>
      <w:r w:rsidR="00145965" w:rsidRPr="00E248BC">
        <w:rPr>
          <w:color w:val="000000"/>
          <w:shd w:val="clear" w:color="auto" w:fill="FFFFFF"/>
          <w:lang w:val="en-US"/>
        </w:rPr>
        <w:t xml:space="preserve"> </w:t>
      </w:r>
      <w:r w:rsidR="00145965" w:rsidRPr="00E248BC">
        <w:rPr>
          <w:lang w:val="en-US"/>
        </w:rPr>
        <w:t>(</w:t>
      </w:r>
      <w:r w:rsidR="001D63E8">
        <w:rPr>
          <w:lang w:val="en-US"/>
        </w:rPr>
        <w:t>P. 2</w:t>
      </w:r>
      <w:r w:rsidR="00145965" w:rsidRPr="00E248BC">
        <w:rPr>
          <w:lang w:val="en-US"/>
        </w:rPr>
        <w:t xml:space="preserve">, Lines </w:t>
      </w:r>
      <w:r w:rsidR="001D63E8">
        <w:rPr>
          <w:lang w:val="en-US"/>
        </w:rPr>
        <w:t>35</w:t>
      </w:r>
      <w:r w:rsidR="00145965" w:rsidRPr="00E248BC">
        <w:rPr>
          <w:lang w:val="en-US"/>
        </w:rPr>
        <w:t>-</w:t>
      </w:r>
      <w:r w:rsidR="001D63E8">
        <w:rPr>
          <w:lang w:val="en-US"/>
        </w:rPr>
        <w:t>37</w:t>
      </w:r>
      <w:r w:rsidR="00145965" w:rsidRPr="00E248BC">
        <w:rPr>
          <w:lang w:val="en-US"/>
        </w:rPr>
        <w:t>):</w:t>
      </w:r>
    </w:p>
    <w:p w14:paraId="3A733A26" w14:textId="77777777" w:rsidR="00145965" w:rsidRPr="00E248BC" w:rsidRDefault="00145965" w:rsidP="00145965">
      <w:pPr>
        <w:jc w:val="both"/>
        <w:rPr>
          <w:color w:val="000000"/>
          <w:shd w:val="clear" w:color="auto" w:fill="FFFFFF"/>
          <w:lang w:val="en-US"/>
        </w:rPr>
      </w:pPr>
    </w:p>
    <w:p w14:paraId="5B301AE3" w14:textId="7D0B04DD" w:rsidR="00700907" w:rsidRDefault="004A169A" w:rsidP="007633F8">
      <w:pPr>
        <w:jc w:val="both"/>
        <w:rPr>
          <w:bCs/>
          <w:i/>
          <w:iCs/>
          <w:lang w:val="en-US"/>
        </w:rPr>
      </w:pPr>
      <w:r w:rsidRPr="004A169A">
        <w:rPr>
          <w:bCs/>
          <w:i/>
          <w:iCs/>
          <w:lang w:val="en-US"/>
        </w:rPr>
        <w:t>The intensity of tropical cyclones is predicted to change</w:t>
      </w:r>
      <w:del w:id="9" w:author="Parks, Robbie M" w:date="2020-11-02T12:54:00Z">
        <w:r w:rsidRPr="004A169A">
          <w:rPr>
            <w:bCs/>
            <w:i/>
            <w:iCs/>
            <w:lang w:val="en-US"/>
          </w:rPr>
          <w:delText>, along with their impacts on health,</w:delText>
        </w:r>
      </w:del>
      <w:r w:rsidRPr="004A169A" w:rsidDel="00AC4E82">
        <w:rPr>
          <w:bCs/>
          <w:i/>
          <w:iCs/>
          <w:lang w:val="en-US"/>
        </w:rPr>
        <w:t xml:space="preserve"> </w:t>
      </w:r>
      <w:r w:rsidRPr="004A169A">
        <w:rPr>
          <w:bCs/>
          <w:i/>
          <w:iCs/>
          <w:lang w:val="en-US"/>
        </w:rPr>
        <w:t>due to anthropogenic climate change.</w:t>
      </w:r>
      <w:del w:id="10" w:author="Parks, Robbie M" w:date="2020-11-02T12:54:00Z">
        <w:r w:rsidRPr="004A169A">
          <w:rPr>
            <w:b/>
            <w:bCs/>
            <w:i/>
            <w:iCs/>
            <w:lang w:val="en-US"/>
          </w:rPr>
          <w:fldChar w:fldCharType="begin" w:fldLock="1"/>
        </w:r>
        <w:r w:rsidRPr="004A169A">
          <w:rPr>
            <w:b/>
            <w:bCs/>
            <w:i/>
            <w:iCs/>
            <w:lang w:val="en-US"/>
          </w:rPr>
          <w:delInstrText>ADDIN CSL_CITATION {"citationItems":[{"id":"ITEM-1","itemData":{"DOI":"10.1016/S0140-6736(06)68079-3","ISBN":"0140-6736","ISSN":"01406736","PMID":"16530580","abstract":"There is near unanimous scientific consensus that greenhouse gas emissions generated by human activity will change Earth's climate. The recent (globally averaged) warming by 0·5°C is partly attributable to such anthropogenic emissions. Climate change will affect human health in many ways - mostly adversely. Here, we summarise the epidemiological evidence of how climate variations and trends affect various health outcomes. We assess the little evidence there is that recent global warming has already affected some health outcomes. We review the published estimates of future health effects of climate change over coming decades. Research so far has mostly focused on thermal stress, extreme weather events, and infectious diseases, with some attention to estimates of future regional food yields and hunger prevalence. An emerging broader approach addresses a wider spectrum of health risks due to the social, demographic, and economic disruptions of climate change. Evidence and anticipation of adverse health effects will strengthen the case for pre-emptive policies, and will also guide priorities for planned adaptive strategies.","author":[{"dropping-particle":"","family":"McMichael","given":"Anthony J.","non-dropping-particle":"","parse-names":false,"suffix":""},{"dropping-particle":"","family":"Woodruff","given":"Rosalie E.","non-dropping-particle":"","parse-names":false,"suffix":""},{"dropping-particle":"","family":"Hales","given":"Simon","non-dropping-particle":"","parse-names":false,"suffix":""}],"container-title":"Lancet","id":"ITEM-1","issued":{"date-parts":[["2006"]]},"title":"Climate change and human health: Present and future risks","type":"article-journal"},"uris":["http://www.mendeley.com/documents/?uuid=db220ea3-8c20-4247-b85f-e54971ec4d40"]},{"id":"ITEM-2","itemData":{"DOI":"10.1017/CBO9781107415379.016","ISBN":"9781107415379","ISSN":"0008-4301","PMID":"1619","abstract":"The storage and utilization of energy plays a critical role in reproductive output for females of many spe- cies, including snakes. However, links between energy and reproductive effort in males are less clear. Studies at a com- munal den of red-sided garter snakes (Thamnophis sirtalis parietalis (Say, 1823)) in Manitoba suggest that energy is critical to reproduction for males as well as females. Males vary substantially in body condition (mass relative to body length) at the time they emerge from winter inactivity. The energy to be expended in courtship is stored in the muscles rather than the “conventional” sites for energy storage in snakes (abdominal fat bodies or liver). A male’s reproductive effort (the duration of his residency at courting aggregations near the den) was linked to his energy stores and to the rate of depletion of those stores. Male snakes that emerged from hibernation in better condition, and that lost mass slowly thereafter, remained in courting aggregations near the den for longer periods than did males that emerged in poor condition (i.e., with less energy resources) and (or) lost mass more rapidly. In outdoor arenas, males that engaged in courtship lost mass more rapidly than did males with no courtship opportunities. These data suggest that courtship is energetically expensive for male garter snakes and that the amount of effort that a male invests in reproduction is de- termined by his energy stores","author":[{"dropping-particle":"","family":"Smith","given":"Kirk R.","non-dropping-particle":"","parse-names":false,"suffix":""},{"dropping-particle":"","family":"Woodward","given":"Alistair","non-dropping-particle":"","parse-names":false,"suffix":""},{"dropping-particle":"","family":"Campbell-Lendrum","given":"Diarmid","non-dropping-particle":"","parse-names":false,"suffix":""},{"dropping-particle":"","family":"Chadee","given":"Dave D.","non-dropping-particle":"","parse-names":false,"suffix":""},{"dropping-particle":"","family":"Honda","given":"Yasushi","non-dropping-particle":"","parse-names":false,"suffix":""},{"dropping-particle":"","family":"Liu","given":"Qiyong","non-dropping-particle":"","parse-names":false,"suffix":""},{"dropping-particle":"","family":"Olwoch","given":"Jane M.","non-dropping-particle":"","parse-names":false,"suffix":""},{"dropping-particle":"","family":"Revich","given":"Boris","non-dropping-particle":"","parse-names":false,"suffix":""},{"dropping-particle":"","family":"Sauerborn","given":"Rainer","non-dropping-particle":"","parse-names":false,"suffix":""},{"dropping-particle":"","family":"Confalonieri","given":"Ulisses","non-dropping-particle":"","parse-names":false,"suffix":""},{"dropping-particle":"","family":"Haines","given":"Andrew","non-dropping-particle":"","parse-names":false,"suffix":""},{"dropping-particle":"","family":"Chafe","given":"Zoë","non-dropping-particle":"","parse-names":false,"suffix":""},{"dropping-particle":"","family":"Rocklov","given":"Joacim","non-dropping-particle":"","parse-names":false,"suffix":""}],"container-title":"Climate Change 2014 Impacts, Adaptation and Vulnerability: Part A: Global and Sectoral Aspects","id":"ITEM-2","issued":{"date-parts":[["2015"]]},"title":"Human health: Impacts, adaptation, and co-benefits","type":"chapter"},"uris":["http://www.mendeley.com/documents/?uuid=f7160aa0-320f-4b17-b8b6-07a4cdb17b58"]},{"id":"ITEM-3","itemData":{"author":[{"dropping-particle":"","family":"Haines","given":"Andy","non-dropping-particle":"","parse-names":false,"suffix":""},{"dropping-particle":"","family":"Ebi","given":"Kristie","non-dropping-particle":"","parse-names":false,"suffix":""}],"container-title":"New England Journal of Medicine","id":"ITEM-3","issue":"380","issued":{"date-parts":[["2019"]]},"page":"263-273","title":"The imperative for climate action to protect health","type":"article-journal"},"uris":["http://www.mendeley.com/documents/?uuid=d1781b2a-d32d-4aba-aa1c-f5137dde0682"]},{"id":"ITEM-4","itemData":{"author":[{"dropping-particle":"","family":"IPCC","given":"","non-dropping-particle":"","parse-names":false,"suffix":""}],"id":"ITEM-4","issued":{"date-parts":[["2013"]]},"publisher":"Cambridge, UK and New York, USA: Cambridge University Press","title":"Climate change 2013: the physical science basis. Working group I contribution to the fifth assessment report of the intergovernmental panel on climate change","type":"book"},"uris":["http://www.mendeley.com/documents/?uuid=8f49e72e-3f20-49ed-a842-c8be37379826"]},{"id":"ITEM-5","itemData":{"DOI":"10.1007/s00382-019-04913-y","ISSN":"14320894","abstract":"Responses of tropical cyclones (TCs) to CO2 doubling are explored using coupled global climate models (GCMs) with increasingly refined atmospheric/land horizontal grids (~ 200 km, ~ 50 km and ~ 25 km). The three models exhibit similar changes in background climate fields thought to regulate TC activity, such as relative sea surface temperature (SST), potential intensity, and wind shear. However, global TC frequency decreases substantially in the 50 km model, while the 25 km model shows no significant change. The ~ 25 km model also has a substantial and spatially-ubiquitous increase of Category 3–4–5 hurricanes. Idealized perturbation experiments are performed to understand the TC response. Each model’s transient fully-coupled 2 × CO2 TC activity response is largely recovered by “time-slice” experiments using time-invariant SST perturbations added to each model’s own SST climatology. The TC response to SST forcing depends on each model’s background climatological SST biases: removing these biases leads to a global TC intensity increase in the ~ 50 km model, and a global TC frequency increase in the ~ 25 km model, in response to CO2-induced warming patterns and CO2 doubling. Isolated CO2 doubling leads to a significant TC frequency decrease, while isolated uniform SST warming leads to a significant global TC frequency increase; the ~ 25 km model has a greater tendency for frequency increase. Global TC frequency responds to both (1) changes in TC “seeds”, which increase due to warming (more so in the ~ 25 km model) and decrease due to higher CO2 concentrations, and (2) less efficient development of these“seeds” into TCs, largely due to the nonlinear relation between temperature and saturation specific humidity.","author":[{"dropping-particle":"","family":"Vecchi","given":"Gabriel A.","non-dropping-particle":"","parse-names":false,"suffix":""},{"dropping-particle":"","family":"Delworth","given":"Thomas L.","non-dropping-particle":"","parse-names":false,"suffix":""},{"dropping-particle":"","family":"Murakami","given":"Hiroyuki","non-dropping-particle":"","parse-names":false,"suffix":""},{"dropping-particle":"","family":"Underwood","given":"Seth D.","non-dropping-particle":"","parse-names":false,"suffix":""},{"dropping-particle":"","family":"Wittenberg","given":"Andrew T.","non-dropping-particle":"","parse-names":false,"suffix":""},{"dropping-particle":"","family":"Zeng","given":"Fanrong","non-dropping-particle":"","parse-names":false,"suffix":""},{"dropping-particle":"","family":"Zhang","given":"Wei","non-dropping-particle":"","parse-names":false,"suffix":""},{"dropping-particle":"","family":"Baldwin","given":"Jane W.","non-dropping-particle":"","parse-names":false,"suffix":""},{"dropping-particle":"","family":"Bhatia","given":"Kieran T.","non-dropping-particle":"","parse-names":false,"suffix":""},{"dropping-particle":"","family":"Cooke","given":"William","non-dropping-particle":"","parse-names":false,"suffix":""},{"dropping-particle":"","family":"He","given":"Jie","non-dropping-particle":"","parse-names":false,"suffix":""},{"dropping-particle":"","family":"Kapnick","given":"Sarah B.","non-dropping-particle":"","parse-names":false,"suffix":""},{"dropping-particle":"","family":"Knutson","given":"Thomas R.","non-dropping-particle":"","parse-names":false,"suffix":""},{"dropping-particle":"","family":"Villarini","given":"Gabriele","non-dropping-particle":"","parse-names":false,"suffix":""},{"dropping-particle":"","family":"Wiel","given":"Karin","non-dropping-particle":"van der","parse-names":false,"suffix":""},{"dropping-particle":"","family":"Anderson","given":"Whit","non-dropping-particle":"","parse-names":false,"suffix":""},{"dropping-particle":"","family":"Balaji","given":"V.","non-dropping-particle":"","parse-names":false,"suffix":""},{"dropping-particle":"","family":"Chen","given":"Jan–Huey –H","non-dropping-particle":"","parse-names":false,"suffix":""},{"dropping-particle":"","family":"Dixon","given":"Keith W.","non-dropping-particle":"","parse-names":false,"suffix":""},{"dropping-particle":"","family":"Gudgel","given":"Rich","non-dropping-particle":"","parse-names":false,"suffix":""},{"dropping-particle":"","family":"Harris","given":"Lucas M.","non-dropping-particle":"","parse-names":false,"suffix":""},{"dropping-particle":"","family":"Jia","given":"Liwei","non-dropping-particle":"","parse-names":false,"suffix":""},{"dropping-particle":"","family":"Johnson","given":"Nathaniel C.","non-dropping-particle":"","parse-names":false,"suffix":""},{"dropping-particle":"","family":"Lin","given":"Shian Jiann","non-dropping-particle":"","parse-names":false,"suffix":""},{"dropping-particle":"","family":"Liu","given":"Maofeng","non-dropping-particle":"","parse-names":false,"suffix":""},{"dropping-particle":"","family":"Ng","given":"Ching Ho Justin","non-dropping-particle":"","parse-names":false,"suffix":""},{"dropping-particle":"","family":"Rosati","given":"Anthony","non-dropping-particle":"","parse-names":false,"suffix":""},{"dropping-particle":"","family":"Smith","given":"James A.","non-dropping-particle":"","parse-names":false,"suffix":""},{"dropping-particle":"","family":"Yang","given":"Xiaosong","non-dropping-particle":"","parse-names":false,"suffix":""}],"container-title":"Climate Dynamics","id":"ITEM-5","issued":{"date-parts":[["2019"]]},"title":"Tropical cyclone sensitivities to CO2 doubling: Roles of atmospheric resolution, synoptic variability and background climate changes","type":"article-journal"},"uris":["http://www.mendeley.com/documents/?uuid=9a65271d-2d3e-4447-a102-2150f2568b63"]},{"id":"ITEM-6","itemData":{"DOI":"10.1175/BAMS-D-18-0194.1","ISSN":"00030007","abstract":"Model projections of tropical cyclone (TC) activity response to anthropogenic warming in climate models are assessed. Observations, theory, and models, with increasing robustness, indicate rising global TC risk for some metrics that are projected to impact multiple regions. A 2°C anthropogenic global warming is projected to impact TC activity as follows. 1) The most confident TC-related projection is that sea level rise accompanying the warming will lead to higher storm inundation levels, assuming all other factors are unchanged. 2) For TC precipitation rates, there is at least medium-to-high confidence in an increase globally, with a median projected increase of 14%, or close to the rate of tropical water vapor increase with warming, at constant relative humidity. 3) For TC intensity, 10 of 11 authors had at least medium-to-high confidence that the global average will increase. The median projected increase in lifetime maximum surface wind speeds is about 5% (range: 1%-10%) in available higher-resolution studies. 4) For the global proportion (as opposed to frequency) of TCs that reach very intense (category 4-5) levels, there is at least medium-to-high confidence in an increase, with a median projected change of +13%. Author opinion was more mixed and confidence levels lower for the following projections: 5) a further poleward expansion of the latitude of maximum TC intensity in the western North Pacific; 6) a decrease of global TC frequency, as projected in most studies; 7) an increase in global very intense TC frequency (category 4-5), seen most prominently in higher-resolution models; and 8) a slowdown in TC translation speed.","author":[{"dropping-particle":"","family":"Knutson","given":"Thomas","non-dropping-particle":"","parse-names":false,"suffix":""},{"dropping-particle":"","family":"Camargo","given":"Suzana J.","non-dropping-particle":"","parse-names":false,"suffix":""},{"dropping-particle":"","family":"Chan","given":"Johnny C.L.","non-dropping-particle":"","parse-names":false,"suffix":""},{"dropping-particle":"","family":"Emanuel","given":"Kerry","non-dropping-particle":"","parse-names":false,"suffix":""},{"dropping-particle":"","family":"Ho","given":"Chang Hoi","non-dropping-particle":"","parse-names":false,"suffix":""},{"dropping-particle":"","family":"Kossin","given":"James","non-dropping-particle":"","parse-names":false,"suffix":""},{"dropping-particle":"","family":"Mohapatra","given":"Mrutyunjay","non-dropping-particle":"","parse-names":false,"suffix":""},{"dropping-particle":"","family":"Satoh","given":"Masaki","non-dropping-particle":"","parse-names":false,"suffix":""},{"dropping-particle":"","family":"Sugi","given":"Masato","non-dropping-particle":"","parse-names":false,"suffix":""},{"dropping-particle":"","family":"Walsh","given":"Kevin","non-dropping-particle":"","parse-names":false,"suffix":""},{"dropping-particle":"","family":"Wu","given":"Liguang","non-dropping-particle":"","parse-names":false,"suffix":""}],"container-title":"Bulletin of the American Meteorological Society","id":"ITEM-6","issued":{"date-parts":[["2020"]]},"title":"Tropical cyclones and climate change assessment part II: Projected response to anthropogenic warming","type":"article-journal"},"uris":["http://www.mendeley.com/documents/?uuid=73e97193-031e-4816-9236-67eefcfb3dda"]}],"mendeley":{"formattedCitation":"&lt;sup&gt;10–15&lt;/sup&gt;","plainTextFormattedCitation":"10–15","previouslyFormattedCitation":"&lt;sup&gt;10–15&lt;/sup&gt;"},"properties":{"noteIndex":0},"schema":"https://github.com/citation-style-language/schema/raw/master/csl-citation.json"}</w:delInstrText>
        </w:r>
        <w:r w:rsidRPr="004A169A">
          <w:rPr>
            <w:b/>
            <w:bCs/>
            <w:i/>
            <w:iCs/>
            <w:lang w:val="en-US"/>
          </w:rPr>
          <w:fldChar w:fldCharType="separate"/>
        </w:r>
        <w:r w:rsidRPr="004A169A">
          <w:rPr>
            <w:bCs/>
            <w:i/>
            <w:iCs/>
            <w:vertAlign w:val="superscript"/>
            <w:lang w:val="en-US"/>
          </w:rPr>
          <w:delText>10–15</w:delText>
        </w:r>
        <w:r w:rsidRPr="004A169A">
          <w:rPr>
            <w:bCs/>
            <w:i/>
            <w:iCs/>
            <w:lang w:val="en-US"/>
          </w:rPr>
          <w:fldChar w:fldCharType="end"/>
        </w:r>
      </w:del>
      <w:ins w:id="11" w:author="Parks, Robbie M" w:date="2020-11-02T12:54:00Z">
        <w:r w:rsidRPr="004A169A">
          <w:rPr>
            <w:b/>
            <w:bCs/>
            <w:i/>
            <w:iCs/>
            <w:lang w:val="en-US"/>
          </w:rPr>
          <w:fldChar w:fldCharType="begin" w:fldLock="1"/>
        </w:r>
        <w:r w:rsidRPr="004A169A">
          <w:rPr>
            <w:b/>
            <w:bCs/>
            <w:i/>
            <w:iCs/>
            <w:lang w:val="en-US"/>
          </w:rPr>
          <w:instrText>ADDIN CSL_CITATION {"citationItems":[{"id":"ITEM-1","itemData":{"DOI":"10.1016/S0140-6736(06)68079-3","ISBN":"0140-6736","ISSN":"01406736","PMID":"16530580","abstract":"There is near unanimous scientific consensus that greenhouse gas emissions generated by human activity will change Earth's climate. The recent (globally averaged) warming by 0·5°C is partly attributable to such anthropogenic emissions. Climate change will affect human health in many ways - mostly adversely. Here, we summarise the epidemiological evidence of how climate variations and trends affect various health outcomes. We assess the little evidence there is that recent global warming has already affected some health outcomes. We review the published estimates of future health effects of climate change over coming decades. Research so far has mostly focused on thermal stress, extreme weather events, and infectious diseases, with some attention to estimates of future regional food yields and hunger prevalence. An emerging broader approach addresses a wider spectrum of health risks due to the social, demographic, and economic disruptions of climate change. Evidence and anticipation of adverse health effects will strengthen the case for pre-emptive policies, and will also guide priorities for planned adaptive strategies.","author":[{"dropping-particle":"","family":"McMichael","given":"Anthony J.","non-dropping-particle":"","parse-names":false,"suffix":""},{"dropping-particle":"","family":"Woodruff","given":"Rosalie E.","non-dropping-particle":"","parse-names":false,"suffix":""},{"dropping-particle":"","family":"Hales","given":"Simon","non-dropping-particle":"","parse-names":false,"suffix":""}],"container-title":"Lancet","id":"ITEM-1","issued":{"date-parts":[["2006"]]},"title":"Climate change and human health: Present and future risks","type":"article-journal"},"uris":["http://www.mendeley.com/documents/?uuid=db220ea3-8c20-4247-b85f-e54971ec4d40"]},{"id":"ITEM-2","itemData":{"DOI":"10.1017/CBO9781107415379.016","ISBN":"9781107415379","ISSN":"0008-4301","PMID":"1619","abstract":"The storage and utilization of energy plays a critical role in reproductive output for females of many spe- cies, including snakes. However, links between energy and reproductive effort in males are less clear. Studies at a com- munal den of red-sided garter snakes (Thamnophis sirtalis parietalis (Say, 1823)) in Manitoba suggest that energy is critical to reproduction for males as well as females. Males vary substantially in body condition (mass relative to body length) at the time they emerge from winter inactivity. The energy to be expended in courtship is stored in the muscles rather than the “conventional” sites for energy storage in snakes (abdominal fat bodies or liver). A male’s reproductive effort (the duration of his residency at courting aggregations near the den) was linked to his energy stores and to the rate of depletion of those stores. Male snakes that emerged from hibernation in better condition, and that lost mass slowly thereafter, remained in courting aggregations near the den for longer periods than did males that emerged in poor condition (i.e., with less energy resources) and (or) lost mass more rapidly. In outdoor arenas, males that engaged in courtship lost mass more rapidly than did males with no courtship opportunities. These data suggest that courtship is energetically expensive for male garter snakes and that the amount of effort that a male invests in reproduction is de- termined by his energy stores","author":[{"dropping-particle":"","family":"Smith","given":"Kirk R.","non-dropping-particle":"","parse-names":false,"suffix":""},{"dropping-particle":"","family":"Woodward","given":"Alistair","non-dropping-particle":"","parse-names":false,"suffix":""},{"dropping-particle":"","family":"Campbell-Lendrum","given":"Diarmid","non-dropping-particle":"","parse-names":false,"suffix":""},{"dropping-particle":"","family":"Chadee","given":"Dave D.","non-dropping-particle":"","parse-names":false,"suffix":""},{"dropping-particle":"","family":"Honda","given":"Yasushi","non-dropping-particle":"","parse-names":false,"suffix":""},{"dropping-particle":"","family":"Liu","given":"Qiyong","non-dropping-particle":"","parse-names":false,"suffix":""},{"dropping-particle":"","family":"Olwoch","given":"Jane M.","non-dropping-particle":"","parse-names":false,"suffix":""},{"dropping-particle":"","family":"Revich","given":"Boris","non-dropping-particle":"","parse-names":false,"suffix":""},{"dropping-particle":"","family":"Sauerborn","given":"Rainer","non-dropping-particle":"","parse-names":false,"suffix":""},{"dropping-particle":"","family":"Confalonieri","given":"Ulisses","non-dropping-particle":"","parse-names":false,"suffix":""},{"dropping-particle":"","family":"Haines","given":"Andrew","non-dropping-particle":"","parse-names":false,"suffix":""},{"dropping-particle":"","family":"Chafe","given":"Zoë","non-dropping-particle":"","parse-names":false,"suffix":""},{"dropping-particle":"","family":"Rocklov","given":"Joacim","non-dropping-particle":"","parse-names":false,"suffix":""}],"container-title":"Climate Change 2014 Impacts, Adaptation and Vulnerability: Part A: Global and Sectoral Aspects","id":"ITEM-2","issued":{"date-parts":[["2015"]]},"title":"Human health: Impacts, adaptation, and co-benefits","type":"chapter"},"uris":["http://www.mendeley.com/documents/?uuid=f7160aa0-320f-4b17-b8b6-07a4cdb17b58"]},{"id":"ITEM-3","itemData":{"author":[{"dropping-particle":"","family":"Haines","given":"Andy","non-dropping-particle":"","parse-names":false,"suffix":""},{"dropping-particle":"","family":"Ebi","given":"Kristie","non-dropping-particle":"","parse-names":false,"suffix":""}],"container-title":"New England Journal of Medicine","id":"ITEM-3","issue":"380","issued":{"date-parts":[["2019"]]},"page":"263-273","title":"The imperative for climate action to protect health","type":"article-journal"},"uris":["http://www.mendeley.com/documents/?uuid=d1781b2a-d32d-4aba-aa1c-f5137dde0682"]},{"id":"ITEM-4","itemData":{"author":[{"dropping-particle":"","family":"IPCC","given":"","non-dropping-particle":"","parse-names":false,"suffix":""}],"id":"ITEM-4","issued":{"date-parts":[["2013"]]},"publisher":"Cambridge, UK and New York, USA: Cambridge University Press","title":"Climate change 2013: the physical science basis. Working group I contribution to the fifth assessment report of the intergovernmental panel on climate change","type":"book"},"uris":["http://www.mendeley.com/documents/?uuid=8f49e72e-3f20-49ed-a842-c8be37379826"]},{"id":"ITEM-5","itemData":{"DOI":"10.1007/s00382-019-04913-y","ISSN":"14320894","abstract":"Responses of tropical cyclones (TCs) to CO2 doubling are explored using coupled global climate models (GCMs) with increasingly refined atmospheric/land horizontal grids (~ 200 km, ~ 50 km and ~ 25 km). The three models exhibit similar changes in background climate fields thought to regulate TC activity, such as relative sea surface temperature (SST), potential intensity, and wind shear. However, global TC frequency decreases substantially in the 50 km model, while the 25 km model shows no significant change. The ~ 25 km model also has a substantial and spatially-ubiquitous increase of Category 3–4–5 hurricanes. Idealized perturbation experiments are performed to understand the TC response. Each model’s transient fully-coupled 2 × CO2 TC activity response is largely recovered by “time-slice” experiments using time-invariant SST perturbations added to each model’s own SST climatology. The TC response to SST forcing depends on each model’s background climatological SST biases: removing these biases leads to a global TC intensity increase in the ~ 50 km model, and a global TC frequency increase in the ~ 25 km model, in response to CO2-induced warming patterns and CO2 doubling. Isolated CO2 doubling leads to a significant TC frequency decrease, while isolated uniform SST warming leads to a significant global TC frequency increase; the ~ 25 km model has a greater tendency for frequency increase. Global TC frequency responds to both (1) changes in TC “seeds”, which increase due to warming (more so in the ~ 25 km model) and decrease due to higher CO2 concentrations, and (2) less efficient development of these“seeds” into TCs, largely due to the nonlinear relation between temperature and saturation specific humidity.","author":[{"dropping-particle":"","family":"Vecchi","given":"Gabriel A.","non-dropping-particle":"","parse-names":false,"suffix":""},{"dropping-particle":"","family":"Delworth","given":"Thomas L.","non-dropping-particle":"","parse-names":false,"suffix":""},{"dropping-particle":"","family":"Murakami","given":"Hiroyuki","non-dropping-particle":"","parse-names":false,"suffix":""},{"dropping-particle":"","family":"Underwood","given":"Seth D.","non-dropping-particle":"","parse-names":false,"suffix":""},{"dropping-particle":"","family":"Wittenberg","given":"Andrew T.","non-dropping-particle":"","parse-names":false,"suffix":""},{"dropping-particle":"","family":"Zeng","given":"Fanrong","non-dropping-particle":"","parse-names":false,"suffix":""},{"dropping-particle":"","family":"Zhang","given":"Wei","non-dropping-particle":"","parse-names":false,"suffix":""},{"dropping-particle":"","family":"Baldwin","given":"Jane W.","non-dropping-particle":"","parse-names":false,"suffix":""},{"dropping-particle":"","family":"Bhatia","given":"Kieran T.","non-dropping-particle":"","parse-names":false,"suffix":""},{"dropping-particle":"","family":"Cooke","given":"William","non-dropping-particle":"","parse-names":false,"suffix":""},{"dropping-particle":"","family":"He","given":"Jie","non-dropping-particle":"","parse-names":false,"suffix":""},{"dropping-particle":"","family":"Kapnick","given":"Sarah B.","non-dropping-particle":"","parse-names":false,"suffix":""},{"dropping-particle":"","family":"Knutson","given":"Thomas R.","non-dropping-particle":"","parse-names":false,"suffix":""},{"dropping-particle":"","family":"Villarini","given":"Gabriele","non-dropping-particle":"","parse-names":false,"suffix":""},{"dropping-particle":"","family":"Wiel","given":"Karin","non-dropping-particle":"van der","parse-names":false,"suffix":""},{"dropping-particle":"","family":"Anderson","given":"Whit","non-dropping-particle":"","parse-names":false,"suffix":""},{"dropping-particle":"","family":"Balaji","given":"V.","non-dropping-particle":"","parse-names":false,"suffix":""},{"dropping-particle":"","family":"Chen","given":"Jan–Huey –H","non-dropping-particle":"","parse-names":false,"suffix":""},{"dropping-particle":"","family":"Dixon","given":"Keith W.","non-dropping-particle":"","parse-names":false,"suffix":""},{"dropping-particle":"","family":"Gudgel","given":"Rich","non-dropping-particle":"","parse-names":false,"suffix":""},{"dropping-particle":"","family":"Harris","given":"Lucas M.","non-dropping-particle":"","parse-names":false,"suffix":""},{"dropping-particle":"","family":"Jia","given":"Liwei","non-dropping-particle":"","parse-names":false,"suffix":""},{"dropping-particle":"","family":"Johnson","given":"Nathaniel C.","non-dropping-particle":"","parse-names":false,"suffix":""},{"dropping-particle":"","family":"Lin","given":"Shian Jiann","non-dropping-particle":"","parse-names":false,"suffix":""},{"dropping-particle":"","family":"Liu","given":"Maofeng","non-dropping-particle":"","parse-names":false,"suffix":""},{"dropping-particle":"","family":"Ng","given":"Ching Ho Justin","non-dropping-particle":"","parse-names":false,"suffix":""},{"dropping-particle":"","family":"Rosati","given":"Anthony","non-dropping-particle":"","parse-names":false,"suffix":""},{"dropping-particle":"","family":"Smith","given":"James A.","non-dropping-particle":"","parse-names":false,"suffix":""},{"dropping-particle":"","family":"Yang","given":"Xiaosong","non-dropping-particle":"","parse-names":false,"suffix":""}],"container-title":"Climate Dynamics","id":"ITEM-5","issued":{"date-parts":[["2019"]]},"title":"Tropical cyclone sensitivities to CO2 doubling: Roles of atmospheric resolution, synoptic variability and background climate changes","type":"article-journal"},"uris":["http://www.mendeley.com/documents/?uuid=9a65271d-2d3e-4447-a102-2150f2568b63"]},{"id":"ITEM-6","itemData":{"DOI":"10.1175/BAMS-D-18-0194.1","ISSN":"00030007","abstract":"Model projections of tropical cyclone (TC) activity response to anthropogenic warming in climate models are assessed. Observations, theory, and models, with increasing robustness, indicate rising global TC risk for some metrics that are projected to impact multiple regions. A 2°C anthropogenic global warming is projected to impact TC activity as follows. 1) The most confident TC-related projection is that sea level rise accompanying the warming will lead to higher storm inundation levels, assuming all other factors are unchanged. 2) For TC precipitation rates, there is at least medium-to-high confidence in an increase globally, with a median projected increase of 14%, or close to the rate of tropical water vapor increase with warming, at constant relative humidity. 3) For TC intensity, 10 of 11 authors had at least medium-to-high confidence that the global average will increase. The median projected increase in lifetime maximum surface wind speeds is about 5% (range: 1%-10%) in available higher-resolution studies. 4) For the global proportion (as opposed to frequency) of TCs that reach very intense (category 4-5) levels, there is at least medium-to-high confidence in an increase, with a median projected change of +13%. Author opinion was more mixed and confidence levels lower for the following projections: 5) a further poleward expansion of the latitude of maximum TC intensity in the western North Pacific; 6) a decrease of global TC frequency, as projected in most studies; 7) an increase in global very intense TC frequency (category 4-5), seen most prominently in higher-resolution models; and 8) a slowdown in TC translation speed.","author":[{"dropping-particle":"","family":"Knutson","given":"Thomas","non-dropping-particle":"","parse-names":false,"suffix":""},{"dropping-particle":"","family":"Camargo","given":"Suzana J.","non-dropping-particle":"","parse-names":false,"suffix":""},{"dropping-particle":"","family":"Chan","given":"Johnny C.L.","non-dropping-particle":"","parse-names":false,"suffix":""},{"dropping-particle":"","family":"Emanuel","given":"Kerry","non-dropping-particle":"","parse-names":false,"suffix":""},{"dropping-particle":"","family":"Ho","given":"Chang Hoi","non-dropping-particle":"","parse-names":false,"suffix":""},{"dropping-particle":"","family":"Kossin","given":"James","non-dropping-particle":"","parse-names":false,"suffix":""},{"dropping-particle":"","family":"Mohapatra","given":"Mrutyunjay","non-dropping-particle":"","parse-names":false,"suffix":""},{"dropping-particle":"","family":"Satoh","given":"Masaki","non-dropping-particle":"","parse-names":false,"suffix":""},{"dropping-particle":"","family":"Sugi","given":"Masato","non-dropping-particle":"","parse-names":false,"suffix":""},{"dropping-particle":"","family":"Walsh","given":"Kevin","non-dropping-particle":"","parse-names":false,"suffix":""},{"dropping-particle":"","family":"Wu","given":"Liguang","non-dropping-particle":"","parse-names":false,"suffix":""}],"container-title":"Bulletin of the American Meteorological Society","id":"ITEM-6","issued":{"date-parts":[["2020"]]},"title":"Tropical cyclones and climate change assessment part II: Projected response to anthropogenic warming","type":"article-journal"},"uris":["http://www.mendeley.com/documents/?uuid=73e97193-031e-4816-9236-67eefcfb3dda"]},{"id":"ITEM-7","itemData":{"DOI":"10.1175/BAMS-D-18-0189.1","ISSN":"00030007","abstract":"We assess whether detectable changes in tropical cyclone activity have been identified in observations and whether any changes can be attributed to anthropogenic climate change.","author":[{"dropping-particle":"","family":"Knutson","given":"Thomas","non-dropping-particle":"","parse-names":false,"suffix":""},{"dropping-particle":"","family":"Camargo","given":"Suzana J.","non-dropping-particle":"","parse-names":false,"suffix":""},{"dropping-particle":"","family":"Chan","given":"Johnny C.L.","non-dropping-particle":"","parse-names":false,"suffix":""},{"dropping-particle":"","family":"Emanuel","given":"Kerry","non-dropping-particle":"","parse-names":false,"suffix":""},{"dropping-particle":"","family":"Ho","given":"Chang Hoi","non-dropping-particle":"","parse-names":false,"suffix":""},{"dropping-particle":"","family":"Kossin","given":"James","non-dropping-particle":"","parse-names":false,"suffix":""},{"dropping-particle":"","family":"Mohapatra","given":"Mrutyunjay","non-dropping-particle":"","parse-names":false,"suffix":""},{"dropping-particle":"","family":"Satoh","given":"Masaki","non-dropping-particle":"","parse-names":false,"suffix":""},{"dropping-particle":"","family":"Sugi","given":"Masato","non-dropping-particle":"","parse-names":false,"suffix":""},{"dropping-particle":"","family":"Walsh","given":"Kevin","non-dropping-particle":"","parse-names":false,"suffix":""},{"dropping-particle":"","family":"Wu","given":"Liguang","non-dropping-particle":"","parse-names":false,"suffix":""}],"container-title":"Bulletin of the American Meteorological Society","id":"ITEM-7","issue":"10","issued":{"date-parts":[["2019"]]},"page":"1987-2007","title":"Tropical cyclones and climate change assessment Part I: Detection and attribution","type":"article-journal","volume":"100"},"uris":["http://www.mendeley.com/documents/?uuid=d003f990-d8ad-4f28-8ebf-9e87f96135f1"]},{"id":"ITEM-8","itemData":{"DOI":"10.1038/s41586-018-0158-3","ISSN":"14764687","PMID":"29875485","abstract":"As the Earth's atmosphere warms, the atmospheric circulation changes. These changes vary by region and time of year, but there is evidence that anthropogenic warming causes a general weakening of summertime tropical circulation 1-8 . Because tropical cyclones are carried along within their ambient environmental wind, there is a plausible a priori expectation that the translation speed of tropical cyclones has slowed with warming. In addition to circulation changes, anthropogenic warming causes increases in atmospheric water-vapour capacity, which are generally expected to increase precipitation rates 9 . Rain rates near the centres of tropical cyclones are also expected to increase with increasing global temperatures 10-12 . The amount of tropical-cyclone-related rainfall that any given local area will experience is proportional to the rain rates and inversely proportional to the translation speeds of tropical cyclones. Here I show that tropical-cyclone translation speed has decreased globally by 10 per cent over the period 1949-2016, which is very likely to have compounded, and possibly dominated, any increases in local rainfall totals that may have occurred as a result of increased tropical-cyclone rain rates. The magnitude of the slowdown varies substantially by region and by latitude, but is generally consistent with expected changes in atmospheric circulation forced by anthropogenic emissions. Of particular importance is the slowdown of 30 per cent and 20 per cent over land areas affected by western North Pacific and North Atlantic tropical cyclones, respectively, and the slowdown of 19 per cent over land areas in the Australian region. The unprecedented rainfall totals associated with the 'stall' of Hurricane Harvey 13-15 over Texas in 2017 provide a notable example of the relationship between regional rainfall amounts and tropical-cyclone translation speed. Any systematic past or future change in the translation speed of tropical cyclones, particularly over land, is therefore highly relevant when considering potential changes in local rainfall totals.","author":[{"dropping-particle":"","family":"Kossin","given":"James P.","non-dropping-particle":"","parse-names":false,"suffix":""}],"container-title":"Nature","id":"ITEM-8","issue":"7708","issued":{"date-parts":[["2018"]]},"page":"104-107","title":"A global slowdown of tropical-cyclone translation speed","type":"article-journal","volume":"558"},"uris":["http://www.mendeley.com/documents/?uuid=9ecbd57e-f9bd-4e0e-96bf-783b7a244d7a"]},{"id":"ITEM-9","itemData":{"DOI":"10.1038/nature13278","ISSN":"14764687","PMID":"24828193","abstract":"Temporally inconsistent and potentially unreliable global historical data hinder the detection of trends in tropical cyclone activity. This limits our confidence in evaluating proposed linkages between observed trends in tropical cyclones and in the environment. Here we mitigate this difficulty by focusing on a metric that is comparatively insensitive to past data uncertainty, and identify a pronounced poleward migration in the average latitude at which tropical cyclones have achieved their lifetime-maximum intensity over the past 30 years. The poleward trends are evident in the global historical data in both the Northern and the Southern hemispheres, with rates of 53 and 62 kilometres per decade, respectively, and are statistically significant. When considered together, the trends in each hemisphere depict a global-average migration of tropical cyclone activity away from the tropics at a rate of about one degree of latitude per decade, which lies within the range of estimates of the observed expansion of the tropics over the same period. The global migration remains evident and statistically significant under a formal data homogenization procedure, and is unlikely to be a data artefact. The migration away from the tropics is apparently linked to marked changes in the mean meridional structure of environmental vertical wind shear and potential intensity, and can plausibly be linked to tropical expansion, which is thought to have anthropogenic contributions. © 2014 Macmillan Publishers Limited.","author":[{"dropping-particle":"","family":"Kossin","given":"James P.","non-dropping-particle":"","parse-names":false,"suffix":""},{"dropping-particle":"","family":"Emanuel","given":"Kerry A.","non-dropping-particle":"","parse-names":false,"suffix":""},{"dropping-particle":"","family":"Vecchi","given":"Gabriel A.","non-dropping-particle":"","parse-names":false,"suffix":""}],"container-title":"Nature","id":"ITEM-9","issue":"7500","issued":{"date-parts":[["2014"]]},"page":"349-352","title":"The poleward migration of the location of tropical cyclone maximum intensity","type":"article-journal","volume":"509"},"uris":["http://www.mendeley.com/documents/?uuid=107defd4-1f14-41c7-afb0-4767ec16f969"]},{"id":"ITEM-10","itemData":{"DOI":"10.1175/JCLI-D-13-00262.1","ISSN":"08948755","abstract":"The historical global ''best track'' records of tropical cyclones extend back to the mid-nineteenth century in some regions, but formal analysis of these records is encumbered by temporal heterogeneities in the data. This is particularly problematic when attempting to detect trends in tropical cyclone metrics that may be attributable to climate change. Here the authors apply a state-of-the-art automated algorithm to a globally homogenized satellite data record to create a more temporally consistent record of tropical cyclone intensity within the period 1982-2009, and utilize this record to investigate the robustness of trends found in the besttrack data. In particular, the lifetime maximum intensity (LMI) achieved by each reported storm is calculated and the frequency distribution of LMI is tested for changes over this period. To address the unique issues in regions around the Indian Ocean, which result from a discontinuity introduced into the satellite data in 1998, a direct homogenization procedure is applied in which post-1998 data are degraded to pre-1998 standards. This additional homogenization step is found to measurably reduce LMI trends, but the global trends in the LMI of the strongest storms remain positive, with amplitudes of around +1ms-1 decade-1 and p value 5 0.1. Regional trends, in ms-1 decade-1, vary from -2 (p = 0.03) in the western North Pacific, +1.7 (p = 0.06) in the south Indian Ocean, +2.5 (p = 0.09) in the South Pacific, to 18 (p &lt; 0.001) in the North Atlantic. © 2013 American Meteorological Society.","author":[{"dropping-particle":"","family":"Kossin","given":"James P.","non-dropping-particle":"","parse-names":false,"suffix":""},{"dropping-particle":"","family":"Olander","given":"Timothy L.","non-dropping-particle":"","parse-names":false,"suffix":""},{"dropping-particle":"","family":"Knapp","given":"Kenneth R.","non-dropping-particle":"","parse-names":false,"suffix":""}],"container-title":"Journal of Climate","id":"ITEM-10","issue":"24","issued":{"date-parts":[["2013"]]},"page":"9960-9976","title":"Trend analysis with a new global record of tropical cyclone intensity","type":"article-journal","volume":"26"},"uris":["http://www.mendeley.com/documents/?uuid=f800c123-a068-4780-8a1c-0e640b19d116"]}],"mendeley":{"formattedCitation":"&lt;sup&gt;10–19&lt;/sup&gt;","plainTextFormattedCitation":"10–19","previouslyFormattedCitation":"&lt;sup&gt;10–19&lt;/sup&gt;"},"properties":{"noteIndex":0},"schema":"https://github.com/citation-style-language/schema/raw/master/csl-citation.json"}</w:instrText>
        </w:r>
        <w:r w:rsidRPr="004A169A">
          <w:rPr>
            <w:b/>
            <w:bCs/>
            <w:i/>
            <w:iCs/>
            <w:lang w:val="en-US"/>
          </w:rPr>
          <w:fldChar w:fldCharType="separate"/>
        </w:r>
        <w:r w:rsidRPr="004A169A">
          <w:rPr>
            <w:bCs/>
            <w:i/>
            <w:iCs/>
            <w:vertAlign w:val="superscript"/>
            <w:lang w:val="en-US"/>
          </w:rPr>
          <w:t>10–19</w:t>
        </w:r>
        <w:r w:rsidRPr="004A169A">
          <w:rPr>
            <w:bCs/>
            <w:i/>
            <w:iCs/>
            <w:lang w:val="en-US"/>
          </w:rPr>
          <w:fldChar w:fldCharType="end"/>
        </w:r>
        <w:r w:rsidRPr="004A169A">
          <w:rPr>
            <w:b/>
            <w:bCs/>
            <w:i/>
            <w:iCs/>
            <w:lang w:val="en-US"/>
          </w:rPr>
          <w:t xml:space="preserve"> </w:t>
        </w:r>
        <w:r w:rsidRPr="004A169A">
          <w:rPr>
            <w:bCs/>
            <w:i/>
            <w:iCs/>
            <w:lang w:val="en-US"/>
          </w:rPr>
          <w:t>Land subsidence</w:t>
        </w:r>
        <w:r w:rsidRPr="004A169A">
          <w:rPr>
            <w:bCs/>
            <w:i/>
            <w:iCs/>
            <w:lang w:val="en-US"/>
          </w:rPr>
          <w:fldChar w:fldCharType="begin" w:fldLock="1"/>
        </w:r>
        <w:r w:rsidRPr="004A169A">
          <w:rPr>
            <w:bCs/>
            <w:i/>
            <w:iCs/>
            <w:lang w:val="en-US"/>
          </w:rPr>
          <w:instrText>ADDIN CSL_CITATION {"citationItems":[{"id":"ITEM-1","itemData":{"ISSN":"03646017","author":[{"dropping-particle":"","family":"Galloway","given":"Devin","non-dropping-particle":"","parse-names":false,"suffix":""},{"dropping-particle":"","family":"Jones","given":"David R.","non-dropping-particle":"","parse-names":false,"suffix":""},{"dropping-particle":"","family":"Ingebritsen","given":"S. E.","non-dropping-particle":"","parse-names":false,"suffix":""}],"container-title":"US Geological Survey Circular","id":"ITEM-1","issue":"1182","issued":{"date-parts":[["2000"]]},"page":"1-175","title":"Land subsidence in the United States","type":"article-journal"},"uris":["http://www.mendeley.com/documents/?uuid=c007f70a-f32c-48b2-9cd2-6c62c338a877"]}],"mendeley":{"formattedCitation":"&lt;sup&gt;20&lt;/sup&gt;","plainTextFormattedCitation":"20","previouslyFormattedCitation":"&lt;sup&gt;20&lt;/sup&gt;"},"properties":{"noteIndex":0},"schema":"https://github.com/citation-style-language/schema/raw/master/csl-citation.json"}</w:instrText>
        </w:r>
        <w:r w:rsidRPr="004A169A">
          <w:rPr>
            <w:bCs/>
            <w:i/>
            <w:iCs/>
            <w:lang w:val="en-US"/>
          </w:rPr>
          <w:fldChar w:fldCharType="separate"/>
        </w:r>
        <w:r w:rsidRPr="004A169A">
          <w:rPr>
            <w:bCs/>
            <w:i/>
            <w:iCs/>
            <w:vertAlign w:val="superscript"/>
            <w:lang w:val="en-US"/>
          </w:rPr>
          <w:t>20</w:t>
        </w:r>
        <w:r w:rsidRPr="004A169A">
          <w:rPr>
            <w:bCs/>
            <w:i/>
            <w:iCs/>
            <w:lang w:val="en-US"/>
          </w:rPr>
          <w:fldChar w:fldCharType="end"/>
        </w:r>
        <w:r w:rsidRPr="004A169A">
          <w:rPr>
            <w:bCs/>
            <w:i/>
            <w:iCs/>
            <w:lang w:val="en-US"/>
          </w:rPr>
          <w:t xml:space="preserve"> and increases in the proportion of impervious surfaces</w:t>
        </w:r>
        <w:r w:rsidRPr="004A169A">
          <w:rPr>
            <w:bCs/>
            <w:i/>
            <w:iCs/>
            <w:lang w:val="en-US"/>
          </w:rPr>
          <w:fldChar w:fldCharType="begin" w:fldLock="1"/>
        </w:r>
        <w:r w:rsidRPr="004A169A">
          <w:rPr>
            <w:bCs/>
            <w:i/>
            <w:iCs/>
            <w:lang w:val="en-US"/>
          </w:rPr>
          <w:instrText>ADDIN CSL_CITATION {"citationItems":[{"id":"ITEM-1","itemData":{"DOI":"10.1016/j.landurbplan.2012.04.005","ISSN":"01692046","abstract":"Using aerial photograph interpretation of circa 2005 imagery, percent tree canopy and impervious surface cover in the conterminous United States are estimated at 34.2% (standard error (SE)=0.2%) and 2.4% (SE=0.1%), respectively. Within urban/community areas, percent tree cover (35.1%, SE=0.4%) is similar to the national value, but percent impervious cover is significantly higher (17.5%, SE=0.3%). Tree cover per capita in urban areas averaged 377m 2/person, while impervious cover per capita averaged 274m 2/person. Percent tree cover in urban/community areas tends to be significantly higher than in rural areas in several predominantly grassland states, with the greatest difference in Kansas (+17.3%). Most states in more forested regions exhibited a decrease in tree cover between urban/community areas and rural lands, with greatest difference in Kentucky (-37.9%). These changes in tree cover varied significantly among states, illustrating the roles of urban development patterns, management/planning interactions, and the natural environment on creating cover patterns exhibited in urban areas. Understanding these forces and patterns can lead to better planning and management activities to optimize the mix of tree and impervious cover to sustain urban functions while enhancing environmental quality and human health in urban areas. © 2012.","author":[{"dropping-particle":"","family":"Nowak","given":"David J.","non-dropping-particle":"","parse-names":false,"suffix":""},{"dropping-particle":"","family":"Greenfield","given":"Eric J.","non-dropping-particle":"","parse-names":false,"suffix":""}],"container-title":"Landscape and Urban Planning","id":"ITEM-1","issue":"1","issued":{"date-parts":[["2012"]]},"page":"21-30","title":"Tree and impervious cover in the United States","type":"article-journal","volume":"107"},"uris":["http://www.mendeley.com/documents/?uuid=f8e3a3ba-e001-41c9-8d60-3458b4c6e581"]}],"mendeley":{"formattedCitation":"&lt;sup&gt;21&lt;/sup&gt;","plainTextFormattedCitation":"21","previouslyFormattedCitation":"&lt;sup&gt;21&lt;/sup&gt;"},"properties":{"noteIndex":0},"schema":"https://github.com/citation-style-language/schema/raw/master/csl-citation.json"}</w:instrText>
        </w:r>
        <w:r w:rsidRPr="004A169A">
          <w:rPr>
            <w:bCs/>
            <w:i/>
            <w:iCs/>
            <w:lang w:val="en-US"/>
          </w:rPr>
          <w:fldChar w:fldCharType="separate"/>
        </w:r>
        <w:r w:rsidRPr="004A169A">
          <w:rPr>
            <w:bCs/>
            <w:i/>
            <w:iCs/>
            <w:vertAlign w:val="superscript"/>
            <w:lang w:val="en-US"/>
          </w:rPr>
          <w:t>21</w:t>
        </w:r>
        <w:r w:rsidRPr="004A169A">
          <w:rPr>
            <w:bCs/>
            <w:i/>
            <w:iCs/>
            <w:lang w:val="en-US"/>
          </w:rPr>
          <w:fldChar w:fldCharType="end"/>
        </w:r>
        <w:r w:rsidRPr="004A169A">
          <w:rPr>
            <w:bCs/>
            <w:i/>
            <w:iCs/>
            <w:lang w:val="en-US"/>
          </w:rPr>
          <w:t xml:space="preserve"> may further exacerbate cyclone impacts.</w:t>
        </w:r>
      </w:ins>
    </w:p>
    <w:p w14:paraId="2AC67DA9" w14:textId="77777777" w:rsidR="004A169A" w:rsidRPr="00E248BC" w:rsidRDefault="004A169A" w:rsidP="007633F8">
      <w:pPr>
        <w:jc w:val="both"/>
        <w:rPr>
          <w:b/>
          <w:bCs/>
          <w:color w:val="000000"/>
          <w:shd w:val="clear" w:color="auto" w:fill="FFFFFF"/>
          <w:lang w:val="en-US"/>
        </w:rPr>
      </w:pPr>
    </w:p>
    <w:p w14:paraId="6061E4D1" w14:textId="0570F780" w:rsidR="007633F8" w:rsidRPr="00E248BC" w:rsidRDefault="007633F8" w:rsidP="007633F8">
      <w:pPr>
        <w:jc w:val="both"/>
        <w:rPr>
          <w:color w:val="000000"/>
          <w:shd w:val="clear" w:color="auto" w:fill="FFFFFF"/>
          <w:lang w:val="en-US"/>
        </w:rPr>
      </w:pPr>
      <w:r w:rsidRPr="00E248BC">
        <w:rPr>
          <w:b/>
          <w:bCs/>
          <w:color w:val="000000"/>
          <w:shd w:val="clear" w:color="auto" w:fill="FFFFFF"/>
          <w:lang w:val="en-US"/>
        </w:rPr>
        <w:t>Page 3: CVD, dialysis should be mentioned</w:t>
      </w:r>
      <w:r w:rsidR="004A043B" w:rsidRPr="00E248BC">
        <w:rPr>
          <w:b/>
          <w:bCs/>
          <w:color w:val="000000"/>
          <w:shd w:val="clear" w:color="auto" w:fill="FFFFFF"/>
          <w:lang w:val="en-US"/>
        </w:rPr>
        <w:t>.</w:t>
      </w:r>
    </w:p>
    <w:p w14:paraId="384F2042" w14:textId="4E95659C" w:rsidR="001D48C3" w:rsidRPr="00E248BC" w:rsidRDefault="001D48C3" w:rsidP="007633F8">
      <w:pPr>
        <w:jc w:val="both"/>
        <w:rPr>
          <w:color w:val="000000"/>
          <w:shd w:val="clear" w:color="auto" w:fill="FFFFFF"/>
          <w:lang w:val="en-US"/>
        </w:rPr>
      </w:pPr>
    </w:p>
    <w:p w14:paraId="6357FE1E" w14:textId="203BCD09" w:rsidR="008E7EB8" w:rsidRPr="00E248BC" w:rsidRDefault="00FA1343" w:rsidP="008E7EB8">
      <w:pPr>
        <w:jc w:val="both"/>
        <w:rPr>
          <w:color w:val="000000"/>
          <w:shd w:val="clear" w:color="auto" w:fill="FFFFFF"/>
          <w:lang w:val="en-US"/>
        </w:rPr>
      </w:pPr>
      <w:r w:rsidRPr="00E248BC">
        <w:rPr>
          <w:color w:val="000000"/>
          <w:shd w:val="clear" w:color="auto" w:fill="FFFFFF"/>
          <w:lang w:val="en-US"/>
        </w:rPr>
        <w:t>We thank the Reviewer for this suggestion. We</w:t>
      </w:r>
      <w:r w:rsidRPr="00E248BC" w:rsidDel="00FA1343">
        <w:rPr>
          <w:color w:val="000000"/>
          <w:shd w:val="clear" w:color="auto" w:fill="FFFFFF"/>
          <w:lang w:val="en-US"/>
        </w:rPr>
        <w:t xml:space="preserve"> </w:t>
      </w:r>
      <w:r w:rsidR="008E7EB8" w:rsidRPr="00E248BC">
        <w:rPr>
          <w:color w:val="000000"/>
          <w:shd w:val="clear" w:color="auto" w:fill="FFFFFF"/>
          <w:lang w:val="en-US"/>
        </w:rPr>
        <w:t xml:space="preserve">have updated the </w:t>
      </w:r>
      <w:r w:rsidR="008D0626" w:rsidRPr="00E248BC">
        <w:rPr>
          <w:color w:val="000000"/>
          <w:shd w:val="clear" w:color="auto" w:fill="FFFFFF"/>
          <w:lang w:val="en-US"/>
        </w:rPr>
        <w:t xml:space="preserve">revised </w:t>
      </w:r>
      <w:r w:rsidR="008E7EB8" w:rsidRPr="00E248BC">
        <w:rPr>
          <w:color w:val="000000"/>
          <w:shd w:val="clear" w:color="auto" w:fill="FFFFFF"/>
          <w:lang w:val="en-US"/>
        </w:rPr>
        <w:t xml:space="preserve">manuscript accordingly </w:t>
      </w:r>
      <w:r w:rsidR="008E7EB8" w:rsidRPr="00E248BC">
        <w:rPr>
          <w:lang w:val="en-US"/>
        </w:rPr>
        <w:t xml:space="preserve">(P. </w:t>
      </w:r>
      <w:r w:rsidR="002A3653">
        <w:rPr>
          <w:lang w:val="en-US"/>
        </w:rPr>
        <w:t>3</w:t>
      </w:r>
      <w:r w:rsidR="008E7EB8" w:rsidRPr="00E248BC">
        <w:rPr>
          <w:lang w:val="en-US"/>
        </w:rPr>
        <w:t xml:space="preserve">, Lines </w:t>
      </w:r>
      <w:r w:rsidR="002A3653">
        <w:rPr>
          <w:lang w:val="en-US"/>
        </w:rPr>
        <w:t>53</w:t>
      </w:r>
      <w:r w:rsidR="008E7EB8" w:rsidRPr="00E248BC">
        <w:rPr>
          <w:lang w:val="en-US"/>
        </w:rPr>
        <w:t>-</w:t>
      </w:r>
      <w:r w:rsidR="002A3653">
        <w:rPr>
          <w:lang w:val="en-US"/>
        </w:rPr>
        <w:t>55</w:t>
      </w:r>
      <w:r w:rsidR="008E7EB8" w:rsidRPr="00E248BC">
        <w:rPr>
          <w:lang w:val="en-US"/>
        </w:rPr>
        <w:t>):</w:t>
      </w:r>
    </w:p>
    <w:p w14:paraId="41BCA748" w14:textId="77777777" w:rsidR="008E7EB8" w:rsidRPr="00E248BC" w:rsidRDefault="008E7EB8" w:rsidP="008E7EB8">
      <w:pPr>
        <w:jc w:val="both"/>
        <w:rPr>
          <w:color w:val="000000"/>
          <w:shd w:val="clear" w:color="auto" w:fill="FFFFFF"/>
          <w:lang w:val="en-US"/>
        </w:rPr>
      </w:pPr>
    </w:p>
    <w:p w14:paraId="36DA411F" w14:textId="234ED4D2" w:rsidR="00E55CCB" w:rsidRDefault="007B7B31" w:rsidP="007633F8">
      <w:pPr>
        <w:jc w:val="both"/>
        <w:rPr>
          <w:bCs/>
          <w:i/>
          <w:iCs/>
          <w:lang w:val="en-US"/>
        </w:rPr>
      </w:pPr>
      <w:ins w:id="12" w:author="Parks, Robbie M" w:date="2020-11-02T12:54:00Z">
        <w:r w:rsidRPr="007B7B31">
          <w:rPr>
            <w:bCs/>
            <w:i/>
            <w:iCs/>
            <w:lang w:val="en-US"/>
          </w:rPr>
          <w:t>Some studies have reviewed general evidence of health impacts of storms and hurricanes, primarily using case studies, for cardiovascular diseases, respiratory diseases dialysis-, and injury-related hospitalizations, showing harmful impacts overall.</w:t>
        </w:r>
        <w:r w:rsidRPr="007B7B31">
          <w:rPr>
            <w:bCs/>
            <w:i/>
            <w:iCs/>
          </w:rPr>
          <w:fldChar w:fldCharType="begin" w:fldLock="1"/>
        </w:r>
      </w:ins>
      <w:r w:rsidRPr="007B7B31">
        <w:rPr>
          <w:bCs/>
          <w:i/>
          <w:iCs/>
        </w:rPr>
        <w:instrText>ADDIN CSL_CITATION {"citationItems":[{"id":"ITEM-1","itemData":{"DOI":"10.1177/0002716205284920","ISSN":"0002-7162","abstract":"The authors briefly review the deaths, injuries, and diseases attributed to hurricanes that made landfall in the United States prior to Hurricane Katrina; recent hurricane evacuation studies and their potential for reducing death, injury, and disease; information available to date about mortality, injury, and disease attributed to Hurricane Katrina; and psychological distress attributable to hurricanes. Drowning in salt water caused by storm surges has been reduced over the past thirty years, while deaths caused by fresh water (inland) flooding and wind have remained steady. Well-planned evacuations of coastal areas can reduce death and injury associated with hurricanes. Hurricane Katrina provides an example of what happens when evacuation is not handled appropriately. Preliminary data indicate that vulnerable elderly people were substantially overrepresented among the dead and that evacuees represent a population potentially predisposed to a high level of psychological distress, exacerbated by severe disaster exposure, lack of economic and social resources, and an inadequate government response. (PsycINFO Database Record (c) 2008 APA, all rights reserved) (from the journal abstract)","author":[{"dropping-particle":"","family":"Bourque","given":"Linda B.","non-dropping-particle":"","parse-names":false,"suffix":""},{"dropping-particle":"","family":"Siegel","given":"Judith M.","non-dropping-particle":"","parse-names":false,"suffix":""},{"dropping-particle":"","family":"Kano","given":"Megumi","non-dropping-particle":"","parse-names":false,"suffix":""},{"dropping-particle":"","family":"Wood","given":"Michele M.","non-dropping-particle":"","parse-names":false,"suffix":""}],"container-title":"The ANNALS of the American Academy of Political and Social Science","id":"ITEM-1","issued":{"date-parts":[["2006"]]},"title":"Weathering the storm: The impact of hurricanes on physical and mental health","type":"article-journal"},"uris":["http://www.mendeley.com/documents/?uuid=bed6ef69-723b-4617-a8cf-d7307ef0422a"]},{"id":"ITEM-2","itemData":{"ISSN":"00246921","PMID":"15233388","abstract":"Accurate predictions of the public health impact of hurricanes and major flooding are hampered by the absence of a dose-response relationship between hurricane-associated flooding and human health and the imprecise, often conflicting, meteorological models of climate change and hurricane landfall. Flooding is now the most common type of disaster worldwide, and flash flooding, usually associated with tropical storms, is the leading cause of weather-related deaths in the United States. As a result of climate changes and more frequently alternating ocean oscillations, hurricanes of category 3 or greater now strike the continental US approximately every 18 months. Public health officials are obligated to educate policymakers and the public about the significant threats posed to population health and quality of life by the inexorable progression of global climate change, including more water-centered disasters, such as tropical storms and hurricanes.","author":[{"dropping-particle":"","family":"Diaz","given":"James H.","non-dropping-particle":"","parse-names":false,"suffix":""}],"container-title":"The Journal of the Louisiana State Medical Society : official organ of the Louisiana State Medical Society","id":"ITEM-2","issued":{"date-parts":[["2004"]]},"title":"The public health impact of hurricanes and major flooding","type":"article-journal"},"uris":["http://www.mendeley.com/documents/?uuid=15ce7fe8-5bbf-4c0e-819f-98d8c3890aed"]},{"id":"ITEM-3","itemData":{"DOI":"10.2307/3435009","ISSN":"00916765","abstract":"Extreme weather events such as precipitation extremes and severe storms cause hundreds of deaths and injuries annually in the United States. Climate change may alter the frequency, timing, intensity, and duration of these events. Increases in heavy precipitation have occurred over the past century. Future climate scenarios show likely increases in the frequency of extreme precipitation events, including precipitation during hurricanes, raising the risk of floods. Frequencies of tornadoes and hurricanes cannot reliably be projected. Injury and death are the direct health impacts most often associated with natural disasters. Secondary effects, mediated by changes in ecologic systems and public health infrastructure, also occur. The health impacts of extreme weather events hinge on the vulnerabilities and recovery capacities of the natural environment and the local population. Relevant variables include building codes, warning systems, disaster policies, evacuation plans, and relief efforts. There are many federal, state, and local government agencies and nongovernmental organizations involved in planning for and responding to natural disasters in the United States. Future research on health impacts of extreme weather events should focus on improving climate models to project any trends in regional extreme events and as a result improve public health preparedness and mitigation. Epidemiologic studies of health effects beyond the direct impacts of disaster will provide a more accurate measure of the full health impacts and will assist in planning and resource allocation.","author":[{"dropping-particle":"","family":"Greenough","given":"Gregg","non-dropping-particle":"","parse-names":false,"suffix":""},{"dropping-particle":"","family":"McGeehin","given":"Michael","non-dropping-particle":"","parse-names":false,"suffix":""},{"dropping-particle":"","family":"Bernard","given":"Susan M.","non-dropping-particle":"","parse-names":false,"suffix":""},{"dropping-particle":"","family":"Trtanj","given":"Juli","non-dropping-particle":"","parse-names":false,"suffix":""},{"dropping-particle":"","family":"Riad","given":"Jasmin","non-dropping-particle":"","parse-names":false,"suffix":""},{"dropping-particle":"","family":"Engelberg","given":"David","non-dropping-particle":"","parse-names":false,"suffix":""}],"container-title":"Environmental Health Perspectives","id":"ITEM-3","issued":{"date-parts":[["2001"]]},"title":"The potential impacts of climate variability and change on health impacts of extreme weather events in the United States","type":"article-journal"},"uris":["http://www.mendeley.com/documents/?uuid=850a5677-2bc6-4d83-9fbf-e33ae0bd9ac6"]},{"id":"ITEM-4","itemData":{"DOI":"10.1155/2013/913064","ISSN":"16879813","abstract":"Coastal storms can take a devastating toll on the public's health. Urban areas like New York City (NYC) may be particularly at risk, given their dense population, reliance on transportation, energy infrastructure that is vulnerable to flood damage, and high-rise residential housing, which may be hard-hit by power and utility outages. Climate change will exacerbate these risks in the coming decades. Sea levels are rising due to global warming, which will intensify storm surge. These projections make preparing for the health impacts of storms even more important. We conducted a broad review of the health impacts of US coastal storms to inform climate adaptation planning efforts, with a focus on outcomes relevant to NYC and urban coastal areas, and incorporated some lessons learned from recent experience with Superstorm Sandy. Based on the literature, indicators of health vulnerability were selected and mapped within NYC neighborhoods. Preparing for the broad range of anticipated effects of coastal storms and floods may help reduce the public health burden from these events. © 2013 Kathryn Lane et al.","author":[{"dropping-particle":"","family":"Lane","given":"Kathryn","non-dropping-particle":"","parse-names":false,"suffix":""},{"dropping-particle":"","family":"Charles-Guzman","given":"Kizzy","non-dropping-particle":"","parse-names":false,"suffix":""},{"dropping-particle":"","family":"Wheeler","given":"Katherine","non-dropping-particle":"","parse-names":false,"suffix":""},{"dropping-particle":"","family":"Abid","given":"Zaynah","non-dropping-particle":"","parse-names":false,"suffix":""},{"dropping-particle":"","family":"Graber","given":"Nathan","non-dropping-particle":"","parse-names":false,"suffix":""},{"dropping-particle":"","family":"Matte","given":"Thomas","non-dropping-particle":"","parse-names":false,"suffix":""}],"container-title":"Journal of Environmental and Public Health","id":"ITEM-4","issued":{"date-parts":[["2013"]]},"title":"Health effects of coastal storms and flooding in urban areas: A review and vulnerability assessment","type":"article"},"uris":["http://www.mendeley.com/documents/?uuid=26e64fd1-e2c3-4c99-9bc2-7c93bf712977"]},{"id":"ITEM-5","itemData":{"DOI":"10.1006/pmed.1997.0196","ISSN":"00917435","abstract":"Background. On September 11, 1992, Hurricane Iniki, a Class III/IV storm, passed directly over Kauai. This study is the first attempt to measure increases in injuries and other health outcomes among an entire population in the impact zone of a hurricane. Methods. Medical chart data were abstracted from all facilities providing primary and emergency care on Kauai. Incidence of injury, cardiovascular disease, and asthma for the 2-week period following Hurricane Iniki were compared to those for the 2-week period preceding Iniki. Results. A total of 1,584 injuries were treated in the post-Iniki period compared with 231 injuries treated in the pre-Iniki period (relative risk = 6.86, 95% confidence interval 5.98-7.87). Open wounds constituted over half of these injuries. Physician visits for asthma and cardiovascular disease were also significantly increased in the post-Iniki period (relative risks, respectively: 2.81, 95% confidence interval 1.93-4.09; 2.73, 95% confidence interval 1.51-4.94). Conclusions. Significant increases in the incidence of injuries, asthma, and cardiovascular disease occurred following Hurricane Iniki. Although no changes occurred in the proportion of patients needing hospitalization, additional injuries and illnesses after a natural disaster can burden existing medical facilities in a rural community with limited resources. Disaster preparedness plans need to include methods to increase services and supplies at existing medical facilities.","author":[{"dropping-particle":"","family":"Hendrickson","given":"Lisa A.","non-dropping-particle":"","parse-names":false,"suffix":""},{"dropping-particle":"","family":"Vogt","given":"Richard L.","non-dropping-particle":"","parse-names":false,"suffix":""},{"dropping-particle":"","family":"Goebert","given":"Deborah","non-dropping-particle":"","parse-names":false,"suffix":""},{"dropping-particle":"","family":"Pon","given":"Eugene","non-dropping-particle":"","parse-names":false,"suffix":""}],"container-title":"Preventive Medicine","id":"ITEM-5","issued":{"date-parts":[["1997"]]},"title":"Morbidity on Kauai before and after Hurricane Iniki","type":"article-journal"},"uris":["http://www.mendeley.com/documents/?uuid=acacfd7d-53a4-4328-855b-89ccd6a01630"]},{"id":"ITEM-6","itemData":{"DOI":"10.1093/epirev/mxi011","ISSN":"0193936X","PMID":"15958424","author":[{"dropping-particle":"","family":"Shultz","given":"James M.","non-dropping-particle":"","parse-names":false,"suffix":""},{"dropping-particle":"","family":"Russell","given":"Jill","non-dropping-particle":"","parse-names":false,"suffix":""},{"dropping-particle":"","family":"Espinel","given":"Zelde","non-dropping-particle":"","parse-names":false,"suffix":""}],"container-title":"Epidemiologic Reviews","id":"ITEM-6","issued":{"date-parts":[["2005"]]},"page":"21-35","title":"Epidemiology of tropical cyclones: The dynamics of disaster, disease, and development","type":"article","volume":"27"},"uris":["http://www.mendeley.com/documents/?uuid=38427082-5d0e-44a0-a4b2-8871189ed513"]},{"id":"ITEM-7","itemData":{"author":[{"dropping-particle":"","family":"Yan","given":"Meilin","non-dropping-particle":"","parse-names":false,"suffix":""},{"dropping-particle":"","family":"Wilson","given":"Ander","non-dropping-particle":"","parse-names":false,"suffix":""},{"dropping-particle":"","family":"Dominici","given":"Francesca","non-dropping-particle":"","parse-names":false,"suffix":""},{"dropping-particle":"","family":"Wang","given":"Yun","non-dropping-particle":"","parse-names":false,"suffix":""},{"dropping-particle":"","family":"Al-Hamdan","given":"Mohammad","non-dropping-particle":"","parse-names":false,"suffix":""},{"dropping-particle":"","family":"Crosson","given":"William","non-dropping-particle":"","parse-names":false,"suffix":""},{"dropping-particle":"","family":"Schumacher","given":"Andrea","non-dropping-particle":"","parse-names":false,"suffix":""},{"dropping-particle":"","family":"Guikema","given":"Seth","non-dropping-particle":"","parse-names":false,"suffix":""},{"dropping-particle":"","family":"Magzamen","given":"Sheryl","non-dropping-particle":"","parse-names":false,"suffix":""},{"dropping-particle":"","family":"Peel","given":"Jennifer L.","non-dropping-particle":"","parse-names":false,"suffix":""},{"dropping-particle":"","family":"Peng","given":"Roger D.","non-dropping-particle":"","parse-names":false,"suffix":""},{"dropping-particle":"","family":"Anderson","given":"G. Brooke","non-dropping-particle":"","parse-names":false,"suffix":""}],"container-title":"Epidemiology","id":"ITEM-7","issued":{"date-parts":[["2020"]]},"title":"Tropical cyclone exposures and risks of emergency Medicare hospital admission for cardiorespiratory diseases in 175 urban United States counties, 1999–2010 (in press)","type":"article-journal"},"uris":["http://www.mendeley.com/documents/?uuid=556480ae-e6df-4c3e-b64e-85ce517b8949"]}],"mendeley":{"formattedCitation":"&lt;sup&gt;6,28–33&lt;/sup&gt;","plainTextFormattedCitation":"6,28–33","previouslyFormattedCitation":"&lt;sup&gt;6,28–33&lt;/sup&gt;"},"properties":{"noteIndex":0},"schema":"https://github.com/citation-style-language/schema/raw/master/csl-citation.json"}</w:instrText>
      </w:r>
      <w:ins w:id="13" w:author="Parks, Robbie M" w:date="2020-11-02T12:54:00Z">
        <w:r w:rsidRPr="007B7B31">
          <w:rPr>
            <w:bCs/>
            <w:i/>
            <w:iCs/>
          </w:rPr>
          <w:fldChar w:fldCharType="separate"/>
        </w:r>
        <w:r w:rsidRPr="007B7B31">
          <w:rPr>
            <w:bCs/>
            <w:i/>
            <w:iCs/>
            <w:vertAlign w:val="superscript"/>
          </w:rPr>
          <w:t>6,28–33</w:t>
        </w:r>
        <w:r w:rsidRPr="007B7B31">
          <w:rPr>
            <w:bCs/>
            <w:i/>
            <w:iCs/>
            <w:lang w:val="en-US"/>
          </w:rPr>
          <w:fldChar w:fldCharType="end"/>
        </w:r>
      </w:ins>
    </w:p>
    <w:p w14:paraId="224739A8" w14:textId="77777777" w:rsidR="007B7B31" w:rsidRPr="00E248BC" w:rsidRDefault="007B7B31" w:rsidP="007633F8">
      <w:pPr>
        <w:jc w:val="both"/>
        <w:rPr>
          <w:color w:val="000000"/>
          <w:shd w:val="clear" w:color="auto" w:fill="FFFFFF"/>
          <w:lang w:val="en-US"/>
        </w:rPr>
      </w:pPr>
    </w:p>
    <w:p w14:paraId="26941BF1" w14:textId="77777777"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I feel that the last paragraph of the introduction could be deleted.</w:t>
      </w:r>
    </w:p>
    <w:p w14:paraId="1B00A340" w14:textId="56BEE3C3" w:rsidR="007633F8" w:rsidRPr="00E248BC" w:rsidRDefault="007633F8" w:rsidP="007633F8">
      <w:pPr>
        <w:jc w:val="both"/>
        <w:rPr>
          <w:color w:val="000000"/>
          <w:shd w:val="clear" w:color="auto" w:fill="FFFFFF"/>
          <w:lang w:val="en-US"/>
        </w:rPr>
      </w:pPr>
    </w:p>
    <w:p w14:paraId="775490B4" w14:textId="2675FEAC" w:rsidR="00593E50" w:rsidRPr="00E248BC" w:rsidRDefault="00D77FCC" w:rsidP="00AF6215">
      <w:pPr>
        <w:jc w:val="both"/>
        <w:rPr>
          <w:color w:val="000000"/>
          <w:shd w:val="clear" w:color="auto" w:fill="FFFFFF"/>
          <w:lang w:val="en-US"/>
        </w:rPr>
      </w:pPr>
      <w:r w:rsidRPr="00E248BC">
        <w:rPr>
          <w:color w:val="000000"/>
          <w:shd w:val="clear" w:color="auto" w:fill="FFFFFF"/>
          <w:lang w:val="en-US"/>
        </w:rPr>
        <w:t xml:space="preserve">We thank the Reviewer for the suggestion. </w:t>
      </w:r>
      <w:r w:rsidR="005314EB" w:rsidRPr="00E248BC">
        <w:rPr>
          <w:color w:val="000000"/>
          <w:shd w:val="clear" w:color="auto" w:fill="FFFFFF"/>
          <w:lang w:val="en-US"/>
        </w:rPr>
        <w:t xml:space="preserve">With the last paragraph in the Introduction, we </w:t>
      </w:r>
      <w:r w:rsidR="00AF6215" w:rsidRPr="00E248BC">
        <w:rPr>
          <w:color w:val="000000"/>
          <w:shd w:val="clear" w:color="auto" w:fill="FFFFFF"/>
          <w:lang w:val="en-US"/>
        </w:rPr>
        <w:t>justify</w:t>
      </w:r>
      <w:r w:rsidR="005314EB" w:rsidRPr="00E248BC">
        <w:rPr>
          <w:color w:val="000000"/>
          <w:shd w:val="clear" w:color="auto" w:fill="FFFFFF"/>
          <w:lang w:val="en-US"/>
        </w:rPr>
        <w:t xml:space="preserve"> the need for our study and what knowledge gaps we think it helps address</w:t>
      </w:r>
      <w:r w:rsidR="00AF6215" w:rsidRPr="00E248BC">
        <w:rPr>
          <w:color w:val="000000"/>
          <w:shd w:val="clear" w:color="auto" w:fill="FFFFFF"/>
          <w:lang w:val="en-US"/>
        </w:rPr>
        <w:t>. We also explicitly state our aim</w:t>
      </w:r>
      <w:r w:rsidR="000E1907" w:rsidRPr="00E248BC">
        <w:rPr>
          <w:color w:val="000000"/>
          <w:shd w:val="clear" w:color="auto" w:fill="FFFFFF"/>
          <w:lang w:val="en-US"/>
        </w:rPr>
        <w:t xml:space="preserve"> and put our research in the context of climate and health research</w:t>
      </w:r>
      <w:r w:rsidR="00AF6215" w:rsidRPr="00E248BC">
        <w:rPr>
          <w:color w:val="000000"/>
          <w:shd w:val="clear" w:color="auto" w:fill="FFFFFF"/>
          <w:lang w:val="en-US"/>
        </w:rPr>
        <w:t xml:space="preserve">. However, in response to the Reviewer’s previous comments and in agreement with the revised Introduction section, we have removed the word ‘substantial’ </w:t>
      </w:r>
      <w:r w:rsidR="00593E50" w:rsidRPr="00E248BC">
        <w:rPr>
          <w:lang w:val="en-US"/>
        </w:rPr>
        <w:t xml:space="preserve">(P. </w:t>
      </w:r>
      <w:r w:rsidR="000B0868">
        <w:rPr>
          <w:lang w:val="en-US"/>
        </w:rPr>
        <w:t>4</w:t>
      </w:r>
      <w:r w:rsidR="00593E50" w:rsidRPr="00E248BC">
        <w:rPr>
          <w:lang w:val="en-US"/>
        </w:rPr>
        <w:t xml:space="preserve">, Lines </w:t>
      </w:r>
      <w:r w:rsidR="000B0868">
        <w:rPr>
          <w:lang w:val="en-US"/>
        </w:rPr>
        <w:t>65</w:t>
      </w:r>
      <w:r w:rsidR="00593E50" w:rsidRPr="00E248BC">
        <w:rPr>
          <w:lang w:val="en-US"/>
        </w:rPr>
        <w:t>-</w:t>
      </w:r>
      <w:r w:rsidR="000B0868">
        <w:rPr>
          <w:lang w:val="en-US"/>
        </w:rPr>
        <w:t>67</w:t>
      </w:r>
      <w:r w:rsidR="00593E50" w:rsidRPr="00E248BC">
        <w:rPr>
          <w:lang w:val="en-US"/>
        </w:rPr>
        <w:t>):</w:t>
      </w:r>
    </w:p>
    <w:p w14:paraId="02404374" w14:textId="77777777" w:rsidR="00593E50" w:rsidRPr="00E248BC" w:rsidRDefault="00593E50" w:rsidP="00593E50">
      <w:pPr>
        <w:jc w:val="both"/>
        <w:rPr>
          <w:color w:val="000000"/>
          <w:shd w:val="clear" w:color="auto" w:fill="FFFFFF"/>
          <w:lang w:val="en-US"/>
        </w:rPr>
      </w:pPr>
    </w:p>
    <w:p w14:paraId="189299F5" w14:textId="3276DB8B" w:rsidR="00CD3B7F" w:rsidRDefault="00E803E1" w:rsidP="007633F8">
      <w:pPr>
        <w:jc w:val="both"/>
        <w:rPr>
          <w:i/>
          <w:iCs/>
          <w:lang w:val="en-US"/>
        </w:rPr>
      </w:pPr>
      <w:r w:rsidRPr="00E803E1">
        <w:rPr>
          <w:i/>
          <w:iCs/>
          <w:lang w:val="en-US"/>
        </w:rPr>
        <w:t>Despite these prior findings and biological plausibility, there is an overall</w:t>
      </w:r>
      <w:del w:id="14" w:author="Parks, Robbie M" w:date="2020-11-02T12:54:00Z">
        <w:r w:rsidRPr="00E803E1">
          <w:rPr>
            <w:i/>
            <w:iCs/>
            <w:lang w:val="en-US"/>
          </w:rPr>
          <w:delText xml:space="preserve"> substantial</w:delText>
        </w:r>
      </w:del>
      <w:r w:rsidRPr="00E803E1">
        <w:rPr>
          <w:i/>
          <w:iCs/>
          <w:lang w:val="en-US"/>
        </w:rPr>
        <w:t xml:space="preserve"> knowledge gap in consistently and comprehensively quantifying how tropical cyclone exposure drives hospitalizations across time and space.</w:t>
      </w:r>
    </w:p>
    <w:p w14:paraId="14D120B7" w14:textId="77777777" w:rsidR="00E803E1" w:rsidRPr="00E248BC" w:rsidRDefault="00E803E1" w:rsidP="007633F8">
      <w:pPr>
        <w:jc w:val="both"/>
        <w:rPr>
          <w:color w:val="000000"/>
          <w:shd w:val="clear" w:color="auto" w:fill="FFFFFF"/>
          <w:lang w:val="en-US"/>
        </w:rPr>
      </w:pPr>
    </w:p>
    <w:p w14:paraId="028398A8" w14:textId="77777777"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 xml:space="preserve">Results: Again, there is a potential problem with exposure misclassification. </w:t>
      </w:r>
    </w:p>
    <w:p w14:paraId="167BF9D9" w14:textId="2C4F6739" w:rsidR="00C22B0C" w:rsidRPr="00E248BC" w:rsidRDefault="00C22B0C" w:rsidP="007633F8">
      <w:pPr>
        <w:jc w:val="both"/>
        <w:rPr>
          <w:color w:val="000000"/>
          <w:shd w:val="clear" w:color="auto" w:fill="FFFFFF"/>
          <w:lang w:val="en-US"/>
        </w:rPr>
      </w:pPr>
    </w:p>
    <w:p w14:paraId="1BFB7E50" w14:textId="4E5F88CF" w:rsidR="00D572C3" w:rsidRPr="00E248BC" w:rsidRDefault="00D572C3" w:rsidP="00D572C3">
      <w:pPr>
        <w:jc w:val="both"/>
        <w:rPr>
          <w:lang w:val="en-US"/>
        </w:rPr>
      </w:pPr>
      <w:r w:rsidRPr="00E248BC">
        <w:rPr>
          <w:color w:val="000000"/>
          <w:shd w:val="clear" w:color="auto" w:fill="FFFFFF"/>
          <w:lang w:val="en-US"/>
        </w:rPr>
        <w:t xml:space="preserve">We would refer </w:t>
      </w:r>
      <w:r w:rsidR="00CF5DE2" w:rsidRPr="00E248BC">
        <w:rPr>
          <w:color w:val="000000"/>
          <w:shd w:val="clear" w:color="auto" w:fill="FFFFFF"/>
          <w:lang w:val="en-US"/>
        </w:rPr>
        <w:t xml:space="preserve">the Reviewer </w:t>
      </w:r>
      <w:r w:rsidRPr="00E248BC">
        <w:rPr>
          <w:color w:val="000000"/>
          <w:shd w:val="clear" w:color="auto" w:fill="FFFFFF"/>
          <w:lang w:val="en-US"/>
        </w:rPr>
        <w:t xml:space="preserve">to our </w:t>
      </w:r>
      <w:r w:rsidR="00146FD6" w:rsidRPr="00E248BC">
        <w:rPr>
          <w:color w:val="000000"/>
          <w:shd w:val="clear" w:color="auto" w:fill="FFFFFF"/>
          <w:lang w:val="en-US"/>
        </w:rPr>
        <w:t xml:space="preserve">detailed </w:t>
      </w:r>
      <w:r w:rsidRPr="00E248BC">
        <w:rPr>
          <w:color w:val="000000"/>
          <w:shd w:val="clear" w:color="auto" w:fill="FFFFFF"/>
          <w:lang w:val="en-US"/>
        </w:rPr>
        <w:t xml:space="preserve">response </w:t>
      </w:r>
      <w:r w:rsidR="00146FD6" w:rsidRPr="00E248BC">
        <w:rPr>
          <w:color w:val="000000"/>
          <w:shd w:val="clear" w:color="auto" w:fill="FFFFFF"/>
          <w:lang w:val="en-US"/>
        </w:rPr>
        <w:t>to the Reviewer’s General Comment #2</w:t>
      </w:r>
      <w:r w:rsidR="00875BE5" w:rsidRPr="00E248BC">
        <w:rPr>
          <w:color w:val="000000"/>
          <w:shd w:val="clear" w:color="auto" w:fill="FFFFFF"/>
          <w:lang w:val="en-US"/>
        </w:rPr>
        <w:t xml:space="preserve"> on exposure misclassification</w:t>
      </w:r>
      <w:r w:rsidR="0067596F">
        <w:rPr>
          <w:color w:val="000000"/>
          <w:shd w:val="clear" w:color="auto" w:fill="FFFFFF"/>
          <w:lang w:val="en-US"/>
        </w:rPr>
        <w:t>.</w:t>
      </w:r>
      <w:r w:rsidR="00146FD6" w:rsidRPr="00E248BC">
        <w:rPr>
          <w:color w:val="000000"/>
          <w:shd w:val="clear" w:color="auto" w:fill="FFFFFF"/>
          <w:lang w:val="en-US"/>
        </w:rPr>
        <w:t xml:space="preserve"> </w:t>
      </w:r>
    </w:p>
    <w:p w14:paraId="68123853" w14:textId="77777777" w:rsidR="000C68CF" w:rsidRPr="00E248BC" w:rsidRDefault="000C68CF" w:rsidP="00D572C3">
      <w:pPr>
        <w:jc w:val="both"/>
        <w:rPr>
          <w:lang w:val="en-US"/>
        </w:rPr>
      </w:pPr>
    </w:p>
    <w:p w14:paraId="0D8426AC" w14:textId="28707BD9"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Page 4: Most studies only allow for a single disaster exposure – what is different about counties (and their populations) who have multiple exposures over the study period?</w:t>
      </w:r>
    </w:p>
    <w:p w14:paraId="7E4BED99" w14:textId="78FE03A8" w:rsidR="00210BB4" w:rsidRPr="00E248BC" w:rsidRDefault="00210BB4" w:rsidP="007633F8">
      <w:pPr>
        <w:jc w:val="both"/>
        <w:rPr>
          <w:b/>
          <w:bCs/>
          <w:color w:val="000000"/>
          <w:shd w:val="clear" w:color="auto" w:fill="FFFFFF"/>
          <w:lang w:val="en-US"/>
        </w:rPr>
      </w:pPr>
    </w:p>
    <w:p w14:paraId="39B1C9CD" w14:textId="21360357" w:rsidR="0001140A" w:rsidRPr="00E248BC" w:rsidRDefault="002F7D4E" w:rsidP="0045619E">
      <w:pPr>
        <w:jc w:val="both"/>
        <w:rPr>
          <w:color w:val="000000"/>
          <w:shd w:val="clear" w:color="auto" w:fill="FFFFFF"/>
          <w:lang w:val="en-US"/>
        </w:rPr>
      </w:pPr>
      <w:r w:rsidRPr="00E248BC">
        <w:rPr>
          <w:color w:val="000000"/>
          <w:shd w:val="clear" w:color="auto" w:fill="FFFFFF"/>
          <w:lang w:val="en-US"/>
        </w:rPr>
        <w:t xml:space="preserve">Counties </w:t>
      </w:r>
      <w:r w:rsidR="00EE0F52" w:rsidRPr="00E248BC">
        <w:rPr>
          <w:color w:val="000000"/>
          <w:shd w:val="clear" w:color="auto" w:fill="FFFFFF"/>
          <w:lang w:val="en-US"/>
        </w:rPr>
        <w:t xml:space="preserve">along the coast </w:t>
      </w:r>
      <w:r w:rsidR="008C3F1D" w:rsidRPr="00E248BC">
        <w:rPr>
          <w:color w:val="000000"/>
          <w:shd w:val="clear" w:color="auto" w:fill="FFFFFF"/>
          <w:lang w:val="en-US"/>
        </w:rPr>
        <w:t>were generally exposed more than those inland (</w:t>
      </w:r>
      <w:r w:rsidR="0028518D">
        <w:rPr>
          <w:color w:val="000000"/>
          <w:shd w:val="clear" w:color="auto" w:fill="FFFFFF"/>
          <w:lang w:val="en-US"/>
        </w:rPr>
        <w:t xml:space="preserve">manuscript </w:t>
      </w:r>
      <w:r w:rsidR="008C3F1D" w:rsidRPr="00E248BC">
        <w:rPr>
          <w:color w:val="000000"/>
          <w:shd w:val="clear" w:color="auto" w:fill="FFFFFF"/>
          <w:lang w:val="en-US"/>
        </w:rPr>
        <w:t xml:space="preserve">Figure </w:t>
      </w:r>
      <w:r w:rsidR="002275F0" w:rsidRPr="00E248BC">
        <w:rPr>
          <w:color w:val="000000"/>
          <w:shd w:val="clear" w:color="auto" w:fill="FFFFFF"/>
          <w:lang w:val="en-US"/>
        </w:rPr>
        <w:t>1</w:t>
      </w:r>
      <w:r w:rsidR="008C3F1D" w:rsidRPr="00E248BC">
        <w:rPr>
          <w:color w:val="000000"/>
          <w:shd w:val="clear" w:color="auto" w:fill="FFFFFF"/>
          <w:lang w:val="en-US"/>
        </w:rPr>
        <w:t>)</w:t>
      </w:r>
      <w:r w:rsidR="00F159DC" w:rsidRPr="00E248BC">
        <w:rPr>
          <w:color w:val="000000"/>
          <w:shd w:val="clear" w:color="auto" w:fill="FFFFFF"/>
          <w:lang w:val="en-US"/>
        </w:rPr>
        <w:t>,</w:t>
      </w:r>
      <w:r w:rsidR="00A23884" w:rsidRPr="00E248BC">
        <w:rPr>
          <w:color w:val="000000"/>
          <w:shd w:val="clear" w:color="auto" w:fill="FFFFFF"/>
          <w:lang w:val="en-US"/>
        </w:rPr>
        <w:t xml:space="preserve"> with the largest overall number of exposures in North Carolina</w:t>
      </w:r>
      <w:r w:rsidR="004C6B02" w:rsidRPr="00E248BC">
        <w:rPr>
          <w:color w:val="000000"/>
          <w:shd w:val="clear" w:color="auto" w:fill="FFFFFF"/>
          <w:lang w:val="en-US"/>
        </w:rPr>
        <w:t xml:space="preserve"> </w:t>
      </w:r>
      <w:r w:rsidR="005C1300" w:rsidRPr="00E248BC">
        <w:rPr>
          <w:color w:val="000000"/>
          <w:shd w:val="clear" w:color="auto" w:fill="FFFFFF"/>
          <w:lang w:val="en-US"/>
        </w:rPr>
        <w:t>(</w:t>
      </w:r>
      <w:r w:rsidR="00053DE4" w:rsidRPr="00E248BC">
        <w:rPr>
          <w:lang w:val="en-US"/>
        </w:rPr>
        <w:t xml:space="preserve">P. </w:t>
      </w:r>
      <w:r w:rsidR="00B83DAB">
        <w:rPr>
          <w:lang w:val="en-US"/>
        </w:rPr>
        <w:t>4</w:t>
      </w:r>
      <w:r w:rsidR="00053DE4" w:rsidRPr="00E248BC">
        <w:rPr>
          <w:lang w:val="en-US"/>
        </w:rPr>
        <w:t xml:space="preserve">, Lines </w:t>
      </w:r>
      <w:r w:rsidR="00B83DAB">
        <w:rPr>
          <w:lang w:val="en-US"/>
        </w:rPr>
        <w:t>80</w:t>
      </w:r>
      <w:r w:rsidR="00053DE4" w:rsidRPr="00E248BC">
        <w:rPr>
          <w:lang w:val="en-US"/>
        </w:rPr>
        <w:t>-</w:t>
      </w:r>
      <w:r w:rsidR="00B83DAB">
        <w:rPr>
          <w:lang w:val="en-US"/>
        </w:rPr>
        <w:t>84</w:t>
      </w:r>
      <w:r w:rsidR="00053DE4" w:rsidRPr="00E248BC">
        <w:rPr>
          <w:lang w:val="en-US"/>
        </w:rPr>
        <w:t>)</w:t>
      </w:r>
      <w:r w:rsidR="00470555" w:rsidRPr="00E248BC">
        <w:rPr>
          <w:lang w:val="en-US"/>
        </w:rPr>
        <w:t>.</w:t>
      </w:r>
      <w:r w:rsidR="00470555" w:rsidRPr="00E248BC">
        <w:rPr>
          <w:color w:val="000000"/>
          <w:shd w:val="clear" w:color="auto" w:fill="FFFFFF"/>
          <w:lang w:val="en-US"/>
        </w:rPr>
        <w:t xml:space="preserve"> </w:t>
      </w:r>
      <w:r w:rsidR="0045619E" w:rsidRPr="00E248BC">
        <w:rPr>
          <w:color w:val="000000"/>
          <w:shd w:val="clear" w:color="auto" w:fill="FFFFFF"/>
          <w:lang w:val="en-US"/>
        </w:rPr>
        <w:t xml:space="preserve">We agree with the Reviewer that it </w:t>
      </w:r>
      <w:r w:rsidR="00CA0B43" w:rsidRPr="00E248BC">
        <w:rPr>
          <w:color w:val="000000"/>
          <w:shd w:val="clear" w:color="auto" w:fill="FFFFFF"/>
          <w:lang w:val="en-US"/>
        </w:rPr>
        <w:t>is</w:t>
      </w:r>
      <w:r w:rsidR="008F1F30" w:rsidRPr="00E248BC">
        <w:rPr>
          <w:color w:val="000000"/>
          <w:shd w:val="clear" w:color="auto" w:fill="FFFFFF"/>
          <w:lang w:val="en-US"/>
        </w:rPr>
        <w:t xml:space="preserve"> </w:t>
      </w:r>
      <w:r w:rsidR="00A81041" w:rsidRPr="00E248BC">
        <w:rPr>
          <w:color w:val="000000"/>
          <w:shd w:val="clear" w:color="auto" w:fill="FFFFFF"/>
          <w:lang w:val="en-US"/>
        </w:rPr>
        <w:t>important to investigate the differential impacts of tropical cyclones on health outcomes</w:t>
      </w:r>
      <w:r w:rsidR="008F1F30" w:rsidRPr="00E248BC">
        <w:rPr>
          <w:color w:val="000000"/>
          <w:shd w:val="clear" w:color="auto" w:fill="FFFFFF"/>
          <w:lang w:val="en-US"/>
        </w:rPr>
        <w:t>, for example</w:t>
      </w:r>
      <w:r w:rsidR="00A81041" w:rsidRPr="00E248BC">
        <w:rPr>
          <w:color w:val="000000"/>
          <w:shd w:val="clear" w:color="auto" w:fill="FFFFFF"/>
          <w:lang w:val="en-US"/>
        </w:rPr>
        <w:t xml:space="preserve"> by geography and by</w:t>
      </w:r>
      <w:r w:rsidR="008F1F30" w:rsidRPr="00E248BC">
        <w:rPr>
          <w:color w:val="000000"/>
          <w:shd w:val="clear" w:color="auto" w:fill="FFFFFF"/>
          <w:lang w:val="en-US"/>
        </w:rPr>
        <w:t xml:space="preserve"> socio-economic and demographic factors. Ours is the first exhaustive study of the association between tropical cyclones and </w:t>
      </w:r>
      <w:r w:rsidR="0045619E" w:rsidRPr="00E248BC">
        <w:rPr>
          <w:color w:val="000000"/>
          <w:shd w:val="clear" w:color="auto" w:fill="FFFFFF"/>
          <w:lang w:val="en-US"/>
        </w:rPr>
        <w:t xml:space="preserve">numerous cause-specific </w:t>
      </w:r>
      <w:r w:rsidR="008F1F30" w:rsidRPr="00E248BC">
        <w:rPr>
          <w:color w:val="000000"/>
          <w:shd w:val="clear" w:color="auto" w:fill="FFFFFF"/>
          <w:lang w:val="en-US"/>
        </w:rPr>
        <w:t>hospitalizations</w:t>
      </w:r>
      <w:r w:rsidR="0045619E" w:rsidRPr="00E248BC">
        <w:rPr>
          <w:color w:val="000000"/>
          <w:shd w:val="clear" w:color="auto" w:fill="FFFFFF"/>
          <w:lang w:val="en-US"/>
        </w:rPr>
        <w:t xml:space="preserve">; our primary analyses investigate associations with 13 classes of hospitalization causes and our secondary analyses with more than 100 causes. Further evaluating potential effect modification by socio-demographic factors, thus, is beyond the scope of </w:t>
      </w:r>
      <w:r w:rsidR="003B486B" w:rsidRPr="00E248BC">
        <w:rPr>
          <w:color w:val="000000"/>
          <w:shd w:val="clear" w:color="auto" w:fill="FFFFFF"/>
          <w:lang w:val="en-US"/>
        </w:rPr>
        <w:t xml:space="preserve">this </w:t>
      </w:r>
      <w:r w:rsidR="0045619E" w:rsidRPr="00E248BC">
        <w:rPr>
          <w:color w:val="000000"/>
          <w:shd w:val="clear" w:color="auto" w:fill="FFFFFF"/>
          <w:lang w:val="en-US"/>
        </w:rPr>
        <w:t xml:space="preserve">analysis. However, </w:t>
      </w:r>
      <w:r w:rsidR="0001140A" w:rsidRPr="00E248BC">
        <w:rPr>
          <w:color w:val="000000"/>
          <w:shd w:val="clear" w:color="auto" w:fill="FFFFFF"/>
          <w:lang w:val="en-US"/>
        </w:rPr>
        <w:t xml:space="preserve">future studies </w:t>
      </w:r>
      <w:r w:rsidR="00600BDD" w:rsidRPr="00E248BC">
        <w:rPr>
          <w:color w:val="000000"/>
          <w:shd w:val="clear" w:color="auto" w:fill="FFFFFF"/>
          <w:lang w:val="en-US"/>
        </w:rPr>
        <w:t>should certainly explore these. We have</w:t>
      </w:r>
      <w:r w:rsidR="0001140A" w:rsidRPr="00E248BC">
        <w:rPr>
          <w:color w:val="000000"/>
          <w:shd w:val="clear" w:color="auto" w:fill="FFFFFF"/>
          <w:lang w:val="en-US"/>
        </w:rPr>
        <w:t xml:space="preserve"> </w:t>
      </w:r>
      <w:r w:rsidR="00725F7F" w:rsidRPr="00E248BC">
        <w:rPr>
          <w:color w:val="000000"/>
          <w:shd w:val="clear" w:color="auto" w:fill="FFFFFF"/>
          <w:lang w:val="en-US"/>
        </w:rPr>
        <w:t>provided more comment</w:t>
      </w:r>
      <w:r w:rsidR="0001140A" w:rsidRPr="00E248BC">
        <w:rPr>
          <w:color w:val="000000"/>
          <w:shd w:val="clear" w:color="auto" w:fill="FFFFFF"/>
          <w:lang w:val="en-US"/>
        </w:rPr>
        <w:t xml:space="preserve"> in the Discussion section of the revised manuscript </w:t>
      </w:r>
      <w:r w:rsidR="0001140A" w:rsidRPr="00E248BC">
        <w:rPr>
          <w:lang w:val="en-US"/>
        </w:rPr>
        <w:t xml:space="preserve">(P. </w:t>
      </w:r>
      <w:r w:rsidR="00B467AD">
        <w:rPr>
          <w:lang w:val="en-US"/>
        </w:rPr>
        <w:t>16</w:t>
      </w:r>
      <w:r w:rsidR="0001140A" w:rsidRPr="00E248BC">
        <w:rPr>
          <w:lang w:val="en-US"/>
        </w:rPr>
        <w:t xml:space="preserve">, Lines </w:t>
      </w:r>
      <w:r w:rsidR="001A7FC8">
        <w:rPr>
          <w:lang w:val="en-US"/>
        </w:rPr>
        <w:t>362</w:t>
      </w:r>
      <w:r w:rsidR="0001140A" w:rsidRPr="00E248BC">
        <w:rPr>
          <w:lang w:val="en-US"/>
        </w:rPr>
        <w:t>-</w:t>
      </w:r>
      <w:r w:rsidR="001A7FC8">
        <w:rPr>
          <w:lang w:val="en-US"/>
        </w:rPr>
        <w:t>367</w:t>
      </w:r>
      <w:r w:rsidR="0001140A" w:rsidRPr="00E248BC">
        <w:rPr>
          <w:lang w:val="en-US"/>
        </w:rPr>
        <w:t>):</w:t>
      </w:r>
    </w:p>
    <w:p w14:paraId="749784E0" w14:textId="77777777" w:rsidR="0001140A" w:rsidRPr="00E248BC" w:rsidRDefault="0001140A" w:rsidP="0001140A">
      <w:pPr>
        <w:jc w:val="both"/>
        <w:rPr>
          <w:color w:val="000000"/>
          <w:shd w:val="clear" w:color="auto" w:fill="FFFFFF"/>
          <w:lang w:val="en-US"/>
        </w:rPr>
      </w:pPr>
    </w:p>
    <w:p w14:paraId="079F28D6" w14:textId="0B321E50" w:rsidR="002A1BA0" w:rsidRDefault="004762C0" w:rsidP="0001140A">
      <w:pPr>
        <w:jc w:val="both"/>
        <w:rPr>
          <w:bCs/>
          <w:i/>
          <w:iCs/>
          <w:lang w:val="en-US"/>
        </w:rPr>
      </w:pPr>
      <w:r w:rsidRPr="004762C0">
        <w:rPr>
          <w:bCs/>
          <w:i/>
          <w:iCs/>
          <w:lang w:val="en-US"/>
        </w:rPr>
        <w:t xml:space="preserve">Our results may not generalize to younger populations; further studies to investigate associations in different age groups are warranted. </w:t>
      </w:r>
      <w:del w:id="15" w:author="Parks, Robbie M" w:date="2020-11-02T12:54:00Z">
        <w:r w:rsidRPr="004762C0">
          <w:rPr>
            <w:bCs/>
            <w:i/>
            <w:iCs/>
            <w:lang w:val="en-US"/>
          </w:rPr>
          <w:delText>Our results are</w:delText>
        </w:r>
      </w:del>
      <w:ins w:id="16" w:author="Parks, Robbie M" w:date="2020-11-02T12:54:00Z">
        <w:r w:rsidRPr="004762C0">
          <w:rPr>
            <w:bCs/>
            <w:i/>
            <w:iCs/>
            <w:lang w:val="en-US"/>
          </w:rPr>
          <w:t>It will</w:t>
        </w:r>
      </w:ins>
      <w:r w:rsidRPr="004762C0">
        <w:rPr>
          <w:bCs/>
          <w:i/>
          <w:iCs/>
          <w:lang w:val="en-US"/>
        </w:rPr>
        <w:t xml:space="preserve"> also </w:t>
      </w:r>
      <w:del w:id="17" w:author="Parks, Robbie M" w:date="2020-11-02T12:54:00Z">
        <w:r w:rsidRPr="004762C0">
          <w:rPr>
            <w:bCs/>
            <w:i/>
            <w:iCs/>
            <w:lang w:val="en-US"/>
          </w:rPr>
          <w:delText xml:space="preserve">based on patient residential address; this may not necessarily </w:delText>
        </w:r>
      </w:del>
      <w:r w:rsidRPr="004762C0">
        <w:rPr>
          <w:bCs/>
          <w:i/>
          <w:iCs/>
          <w:lang w:val="en-US"/>
        </w:rPr>
        <w:t xml:space="preserve">be </w:t>
      </w:r>
      <w:ins w:id="18" w:author="Parks, Robbie M" w:date="2020-11-02T12:54:00Z">
        <w:r w:rsidRPr="004762C0">
          <w:rPr>
            <w:bCs/>
            <w:i/>
            <w:iCs/>
            <w:lang w:val="en-US"/>
          </w:rPr>
          <w:t xml:space="preserve">important to understand </w:t>
        </w:r>
      </w:ins>
      <w:r w:rsidRPr="004762C0">
        <w:rPr>
          <w:bCs/>
          <w:i/>
          <w:iCs/>
          <w:lang w:val="en-US"/>
        </w:rPr>
        <w:t xml:space="preserve">the </w:t>
      </w:r>
      <w:del w:id="19" w:author="Parks, Robbie M" w:date="2020-11-02T12:54:00Z">
        <w:r w:rsidRPr="004762C0">
          <w:rPr>
            <w:bCs/>
            <w:i/>
            <w:iCs/>
            <w:lang w:val="en-US"/>
          </w:rPr>
          <w:delText>location</w:delText>
        </w:r>
      </w:del>
      <w:ins w:id="20" w:author="Parks, Robbie M" w:date="2020-11-02T12:54:00Z">
        <w:r w:rsidRPr="004762C0">
          <w:rPr>
            <w:bCs/>
            <w:i/>
            <w:iCs/>
            <w:lang w:val="en-US"/>
          </w:rPr>
          <w:t>differential impacts</w:t>
        </w:r>
      </w:ins>
      <w:r w:rsidRPr="004762C0">
        <w:rPr>
          <w:bCs/>
          <w:i/>
          <w:iCs/>
          <w:lang w:val="en-US"/>
        </w:rPr>
        <w:t xml:space="preserve"> of </w:t>
      </w:r>
      <w:del w:id="21" w:author="Parks, Robbie M" w:date="2020-11-02T12:54:00Z">
        <w:r w:rsidRPr="004762C0">
          <w:rPr>
            <w:bCs/>
            <w:i/>
            <w:iCs/>
            <w:lang w:val="en-US"/>
          </w:rPr>
          <w:delText xml:space="preserve">the patient during a </w:delText>
        </w:r>
      </w:del>
      <w:r w:rsidRPr="004762C0">
        <w:rPr>
          <w:bCs/>
          <w:i/>
          <w:iCs/>
          <w:lang w:val="en-US"/>
        </w:rPr>
        <w:t xml:space="preserve">tropical </w:t>
      </w:r>
      <w:del w:id="22" w:author="Parks, Robbie M" w:date="2020-11-02T12:54:00Z">
        <w:r w:rsidRPr="004762C0">
          <w:rPr>
            <w:bCs/>
            <w:i/>
            <w:iCs/>
            <w:lang w:val="en-US"/>
          </w:rPr>
          <w:delText>cyclone</w:delText>
        </w:r>
      </w:del>
      <w:ins w:id="23" w:author="Parks, Robbie M" w:date="2020-11-02T12:54:00Z">
        <w:r w:rsidRPr="004762C0">
          <w:rPr>
            <w:bCs/>
            <w:i/>
            <w:iCs/>
            <w:lang w:val="en-US"/>
          </w:rPr>
          <w:t>cyclones on health outcomes by geography, as well as socio-economic and demographic factors</w:t>
        </w:r>
      </w:ins>
      <w:r w:rsidRPr="004762C0">
        <w:rPr>
          <w:bCs/>
          <w:i/>
          <w:iCs/>
          <w:lang w:val="en-US"/>
        </w:rPr>
        <w:t>.</w:t>
      </w:r>
    </w:p>
    <w:p w14:paraId="1CC19771" w14:textId="77777777" w:rsidR="004762C0" w:rsidRPr="00E248BC" w:rsidRDefault="004762C0" w:rsidP="0001140A">
      <w:pPr>
        <w:jc w:val="both"/>
        <w:rPr>
          <w:color w:val="000000"/>
          <w:shd w:val="clear" w:color="auto" w:fill="FFFFFF"/>
          <w:lang w:val="en-US"/>
        </w:rPr>
      </w:pPr>
    </w:p>
    <w:p w14:paraId="21CC4C76" w14:textId="1697974F"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Page 5: Could this peak be capturing substituted hospitalization for care missed due to the disaster, such as home health, in patient rehab, MD offices closed so only place for care? The decline in cancer hospitalizations would seem to be related to missed appointments – some cancelled by patients and others by providers. There are several papers that address this (Radcliff et al. using VA data)</w:t>
      </w:r>
    </w:p>
    <w:p w14:paraId="509475CF" w14:textId="6A78644F" w:rsidR="00756593" w:rsidRPr="00E248BC" w:rsidRDefault="00756593" w:rsidP="007633F8">
      <w:pPr>
        <w:jc w:val="both"/>
        <w:rPr>
          <w:b/>
          <w:bCs/>
          <w:color w:val="000000"/>
          <w:shd w:val="clear" w:color="auto" w:fill="FFFFFF"/>
          <w:lang w:val="en-US"/>
        </w:rPr>
      </w:pPr>
    </w:p>
    <w:p w14:paraId="79614638" w14:textId="6ECB3AB7" w:rsidR="00E5331B" w:rsidRPr="00E248BC" w:rsidRDefault="008A0B17" w:rsidP="00E5331B">
      <w:pPr>
        <w:jc w:val="both"/>
        <w:rPr>
          <w:lang w:val="en-US"/>
        </w:rPr>
      </w:pPr>
      <w:r w:rsidRPr="00E248BC">
        <w:rPr>
          <w:color w:val="000000"/>
          <w:shd w:val="clear" w:color="auto" w:fill="FFFFFF"/>
          <w:lang w:val="en-US"/>
        </w:rPr>
        <w:t xml:space="preserve">We </w:t>
      </w:r>
      <w:r w:rsidR="00EE6028" w:rsidRPr="00E248BC">
        <w:rPr>
          <w:color w:val="000000"/>
          <w:shd w:val="clear" w:color="auto" w:fill="FFFFFF"/>
          <w:lang w:val="en-US"/>
        </w:rPr>
        <w:t>agree with</w:t>
      </w:r>
      <w:r w:rsidRPr="00E248BC">
        <w:rPr>
          <w:color w:val="000000"/>
          <w:shd w:val="clear" w:color="auto" w:fill="FFFFFF"/>
          <w:lang w:val="en-US"/>
        </w:rPr>
        <w:t xml:space="preserve"> the Reviewer that </w:t>
      </w:r>
      <w:r w:rsidR="004A01BD" w:rsidRPr="00E248BC">
        <w:rPr>
          <w:color w:val="000000"/>
          <w:shd w:val="clear" w:color="auto" w:fill="FFFFFF"/>
          <w:lang w:val="en-US"/>
        </w:rPr>
        <w:t xml:space="preserve">some of </w:t>
      </w:r>
      <w:r w:rsidRPr="00E248BC">
        <w:rPr>
          <w:color w:val="000000"/>
          <w:shd w:val="clear" w:color="auto" w:fill="FFFFFF"/>
          <w:lang w:val="en-US"/>
        </w:rPr>
        <w:t>the peak</w:t>
      </w:r>
      <w:r w:rsidR="004A01BD" w:rsidRPr="00E248BC">
        <w:rPr>
          <w:color w:val="000000"/>
          <w:shd w:val="clear" w:color="auto" w:fill="FFFFFF"/>
          <w:lang w:val="en-US"/>
        </w:rPr>
        <w:t>s</w:t>
      </w:r>
      <w:r w:rsidRPr="00E248BC">
        <w:rPr>
          <w:color w:val="000000"/>
          <w:shd w:val="clear" w:color="auto" w:fill="FFFFFF"/>
          <w:lang w:val="en-US"/>
        </w:rPr>
        <w:t xml:space="preserve"> </w:t>
      </w:r>
      <w:r w:rsidR="004A01BD" w:rsidRPr="00E248BC">
        <w:rPr>
          <w:color w:val="000000"/>
          <w:shd w:val="clear" w:color="auto" w:fill="FFFFFF"/>
          <w:lang w:val="en-US"/>
        </w:rPr>
        <w:t xml:space="preserve">evident </w:t>
      </w:r>
      <w:r w:rsidRPr="00E248BC">
        <w:rPr>
          <w:color w:val="000000"/>
          <w:shd w:val="clear" w:color="auto" w:fill="FFFFFF"/>
          <w:lang w:val="en-US"/>
        </w:rPr>
        <w:t xml:space="preserve">in Figure 3 </w:t>
      </w:r>
      <w:r w:rsidR="00475A90" w:rsidRPr="00E248BC">
        <w:rPr>
          <w:color w:val="000000"/>
          <w:shd w:val="clear" w:color="auto" w:fill="FFFFFF"/>
          <w:lang w:val="en-US"/>
        </w:rPr>
        <w:t>may be</w:t>
      </w:r>
      <w:r w:rsidR="00585385" w:rsidRPr="00E248BC">
        <w:rPr>
          <w:color w:val="000000"/>
          <w:shd w:val="clear" w:color="auto" w:fill="FFFFFF"/>
          <w:lang w:val="en-US"/>
        </w:rPr>
        <w:t xml:space="preserve"> in part due to care missed</w:t>
      </w:r>
      <w:r w:rsidR="005E5C78" w:rsidRPr="00E248BC">
        <w:rPr>
          <w:color w:val="000000"/>
          <w:shd w:val="clear" w:color="auto" w:fill="FFFFFF"/>
          <w:lang w:val="en-US"/>
        </w:rPr>
        <w:t>, including ambulatory care</w:t>
      </w:r>
      <w:r w:rsidR="006667B8" w:rsidRPr="00E248BC">
        <w:rPr>
          <w:color w:val="000000"/>
          <w:shd w:val="clear" w:color="auto" w:fill="FFFFFF"/>
          <w:lang w:val="en-US"/>
        </w:rPr>
        <w:t xml:space="preserve">. </w:t>
      </w:r>
      <w:r w:rsidR="0031380F" w:rsidRPr="00E248BC">
        <w:rPr>
          <w:color w:val="000000"/>
          <w:shd w:val="clear" w:color="auto" w:fill="FFFFFF"/>
          <w:lang w:val="en-US"/>
        </w:rPr>
        <w:t xml:space="preserve">In several places in the Discussion, we highlight this possibility </w:t>
      </w:r>
      <w:r w:rsidR="00E5331B" w:rsidRPr="00E248BC">
        <w:rPr>
          <w:lang w:val="en-US"/>
        </w:rPr>
        <w:t xml:space="preserve">(for example, P. </w:t>
      </w:r>
      <w:r w:rsidR="007B197F">
        <w:rPr>
          <w:lang w:val="en-US"/>
        </w:rPr>
        <w:t>8</w:t>
      </w:r>
      <w:r w:rsidR="00E5331B" w:rsidRPr="00E248BC">
        <w:rPr>
          <w:lang w:val="en-US"/>
        </w:rPr>
        <w:t xml:space="preserve">, Lines </w:t>
      </w:r>
      <w:r w:rsidR="00D7121A">
        <w:rPr>
          <w:lang w:val="en-US"/>
        </w:rPr>
        <w:t>186-188</w:t>
      </w:r>
      <w:r w:rsidR="00E5331B" w:rsidRPr="00E248BC">
        <w:rPr>
          <w:lang w:val="en-US"/>
        </w:rPr>
        <w:t xml:space="preserve">; P. </w:t>
      </w:r>
      <w:r w:rsidR="0039490F">
        <w:rPr>
          <w:lang w:val="en-US"/>
        </w:rPr>
        <w:t>9</w:t>
      </w:r>
      <w:r w:rsidR="00E5331B" w:rsidRPr="00E248BC">
        <w:rPr>
          <w:lang w:val="en-US"/>
        </w:rPr>
        <w:t xml:space="preserve">, Lines </w:t>
      </w:r>
      <w:r w:rsidR="0039490F">
        <w:rPr>
          <w:lang w:val="en-US"/>
        </w:rPr>
        <w:t>209-212</w:t>
      </w:r>
      <w:r w:rsidR="00E5331B" w:rsidRPr="00E248BC">
        <w:rPr>
          <w:lang w:val="en-US"/>
        </w:rPr>
        <w:t>; P.</w:t>
      </w:r>
      <w:r w:rsidR="003432C1">
        <w:rPr>
          <w:lang w:val="en-US"/>
        </w:rPr>
        <w:t xml:space="preserve"> 10</w:t>
      </w:r>
      <w:r w:rsidR="00E5331B" w:rsidRPr="00E248BC">
        <w:rPr>
          <w:lang w:val="en-US"/>
        </w:rPr>
        <w:t xml:space="preserve">, Lines </w:t>
      </w:r>
      <w:r w:rsidR="00642B2C">
        <w:rPr>
          <w:lang w:val="en-US"/>
        </w:rPr>
        <w:t>217</w:t>
      </w:r>
      <w:r w:rsidR="00E5331B" w:rsidRPr="00E248BC">
        <w:rPr>
          <w:lang w:val="en-US"/>
        </w:rPr>
        <w:t>-</w:t>
      </w:r>
      <w:r w:rsidR="00642B2C">
        <w:rPr>
          <w:lang w:val="en-US"/>
        </w:rPr>
        <w:t>219</w:t>
      </w:r>
      <w:r w:rsidR="007A165F">
        <w:rPr>
          <w:lang w:val="en-US"/>
        </w:rPr>
        <w:t xml:space="preserve">; PP. 12-13, Lines </w:t>
      </w:r>
      <w:r w:rsidR="007908D0">
        <w:rPr>
          <w:lang w:val="en-US"/>
        </w:rPr>
        <w:t>286-288</w:t>
      </w:r>
      <w:r w:rsidR="000B4530">
        <w:rPr>
          <w:lang w:val="en-US"/>
        </w:rPr>
        <w:t xml:space="preserve">; P. 13, Lines </w:t>
      </w:r>
      <w:r w:rsidR="00097E34">
        <w:rPr>
          <w:lang w:val="en-US"/>
        </w:rPr>
        <w:t>298-300</w:t>
      </w:r>
      <w:r w:rsidR="00E5331B" w:rsidRPr="00E248BC">
        <w:rPr>
          <w:lang w:val="en-US"/>
        </w:rPr>
        <w:t>)</w:t>
      </w:r>
      <w:r w:rsidR="00BC0F98" w:rsidRPr="00E248BC">
        <w:rPr>
          <w:lang w:val="en-US"/>
        </w:rPr>
        <w:t>. We</w:t>
      </w:r>
      <w:r w:rsidR="000D0036" w:rsidRPr="00E248BC">
        <w:rPr>
          <w:lang w:val="en-US"/>
        </w:rPr>
        <w:t xml:space="preserve"> have</w:t>
      </w:r>
      <w:r w:rsidR="002E5B9D" w:rsidRPr="00E248BC">
        <w:rPr>
          <w:lang w:val="en-US"/>
        </w:rPr>
        <w:t xml:space="preserve"> also</w:t>
      </w:r>
      <w:r w:rsidR="000D0036" w:rsidRPr="00E248BC">
        <w:rPr>
          <w:lang w:val="en-US"/>
        </w:rPr>
        <w:t xml:space="preserve"> added explicit examples</w:t>
      </w:r>
      <w:r w:rsidR="0052057D" w:rsidRPr="00E248BC">
        <w:rPr>
          <w:lang w:val="en-US"/>
        </w:rPr>
        <w:t xml:space="preserve"> </w:t>
      </w:r>
      <w:r w:rsidR="000D0036" w:rsidRPr="00E248BC">
        <w:rPr>
          <w:lang w:val="en-US"/>
        </w:rPr>
        <w:t xml:space="preserve">of </w:t>
      </w:r>
      <w:r w:rsidR="0052057D" w:rsidRPr="00E248BC">
        <w:rPr>
          <w:lang w:val="en-US"/>
        </w:rPr>
        <w:t>other kinds of care potentially missed due to the disaster</w:t>
      </w:r>
      <w:r w:rsidR="008A1282" w:rsidRPr="00E248BC">
        <w:rPr>
          <w:lang w:val="en-US"/>
        </w:rPr>
        <w:t>, including ambulatory care</w:t>
      </w:r>
      <w:r w:rsidR="00BC3389" w:rsidRPr="00E248BC">
        <w:rPr>
          <w:lang w:val="en-US"/>
        </w:rPr>
        <w:t xml:space="preserve"> (P. </w:t>
      </w:r>
      <w:r w:rsidR="00665321">
        <w:rPr>
          <w:lang w:val="en-US"/>
        </w:rPr>
        <w:t>9</w:t>
      </w:r>
      <w:r w:rsidR="00BC3389" w:rsidRPr="00E248BC">
        <w:rPr>
          <w:lang w:val="en-US"/>
        </w:rPr>
        <w:t xml:space="preserve">, Lines </w:t>
      </w:r>
      <w:r w:rsidR="00284261">
        <w:rPr>
          <w:lang w:val="en-US"/>
        </w:rPr>
        <w:t>196</w:t>
      </w:r>
      <w:r w:rsidR="00AF6325">
        <w:rPr>
          <w:lang w:val="en-US"/>
        </w:rPr>
        <w:t>-201</w:t>
      </w:r>
      <w:r w:rsidR="00BC3389" w:rsidRPr="00E248BC">
        <w:rPr>
          <w:lang w:val="en-US"/>
        </w:rPr>
        <w:t>):</w:t>
      </w:r>
    </w:p>
    <w:p w14:paraId="23CFC25D" w14:textId="77777777" w:rsidR="00E5331B" w:rsidRPr="00E248BC" w:rsidRDefault="00E5331B" w:rsidP="00E5331B">
      <w:pPr>
        <w:jc w:val="both"/>
        <w:rPr>
          <w:lang w:val="en-US"/>
        </w:rPr>
      </w:pPr>
    </w:p>
    <w:p w14:paraId="57A8D244" w14:textId="134DF29E" w:rsidR="009C1C58" w:rsidRDefault="005274F2" w:rsidP="00E5331B">
      <w:pPr>
        <w:jc w:val="both"/>
        <w:rPr>
          <w:bCs/>
          <w:i/>
          <w:iCs/>
          <w:lang w:val="en-US"/>
        </w:rPr>
      </w:pPr>
      <w:r w:rsidRPr="005274F2">
        <w:rPr>
          <w:bCs/>
          <w:i/>
          <w:iCs/>
          <w:lang w:val="en-US"/>
        </w:rPr>
        <w:t>Cancelled inpatient appointments might also play a key factor here, with non-emergency procedures being delayed or rescheduled</w:t>
      </w:r>
      <w:del w:id="24" w:author="Parks, Robbie M" w:date="2020-11-02T12:54:00Z">
        <w:r w:rsidRPr="005274F2">
          <w:rPr>
            <w:bCs/>
            <w:i/>
            <w:iCs/>
            <w:lang w:val="en-US"/>
          </w:rPr>
          <w:delText>.</w:delText>
        </w:r>
      </w:del>
      <w:ins w:id="25" w:author="Parks, Robbie M" w:date="2020-11-02T12:54:00Z">
        <w:r w:rsidRPr="005274F2">
          <w:rPr>
            <w:bCs/>
            <w:i/>
            <w:iCs/>
            <w:lang w:val="en-US"/>
          </w:rPr>
          <w:t>.</w:t>
        </w:r>
        <w:r w:rsidRPr="005274F2">
          <w:rPr>
            <w:bCs/>
            <w:i/>
            <w:iCs/>
            <w:lang w:val="en-US"/>
          </w:rPr>
          <w:fldChar w:fldCharType="begin" w:fldLock="1"/>
        </w:r>
        <w:r w:rsidRPr="005274F2">
          <w:rPr>
            <w:bCs/>
            <w:i/>
            <w:iCs/>
            <w:lang w:val="en-US"/>
          </w:rPr>
          <w:instrText>ADDIN CSL_CITATION {"citationItems":[{"id":"ITEM-1","itemData":{"DOI":"10.3122/jabfm.2018.02.170219","ISSN":"15587118","PMID":"29535242","abstract":"Introduction: Although little research has examined impacts of disasters on scheduled ambulatory care services, routine care delivery is important for emergency planning and response because missed or delayed care can lead to more urgent care needs. This article presents potential measures of ambulatory care recovery and resilience and applies the measures to data around a recent disaster. Methods: We conceptualize \"ambulatory care recovery\" as the change in median business days to complete appointments that were canceled, and \"ambulatory care resiliency\" as the change in percentage of completed appointments in time frames before, during, and after disasters. Appointments data from Veterans Affairs (VA) clinics were examined around a category 4 hurricane that affected a coastal area with a substantial veteran population. Results: For the disaster studied, ambulatory care resilience was associated with geographic proximity to the storm's impact. Primary care recovery was longer in locations closest to storm landfall. This research indicates the usefulness of routine appointments data in emergency planning. Conclusion: Quantifying care disruptions around disasters is an important step in assessing interventions to improve emergency preparedness and response for clinics. The illustrative example of measures captured the disaster event duration and severity in relation to ambulatory care appointments.","author":[{"dropping-particle":"","family":"Radcliff","given":"Tiffany A.","non-dropping-particle":"","parse-names":false,"suffix":""},{"dropping-particle":"","family":"Chu","given":"Karen","non-dropping-particle":"","parse-names":false,"suffix":""},{"dropping-particle":"","family":"Der-Martirosian","given":"Claudia","non-dropping-particle":"","parse-names":false,"suffix":""},{"dropping-particle":"","family":"Dobalian","given":"Aram","non-dropping-particle":"","parse-names":false,"suffix":""}],"container-title":"Journal of the American Board of Family Medicine","id":"ITEM-1","issue":"2","issued":{"date-parts":[["2018"]]},"page":"252-259","title":"A model for measuring ambulatory access to care recovery after disasters","type":"article-journal","volume":"31"},"uris":["http://www.mendeley.com/documents/?uuid=05ebd36d-6a65-42af-816d-598a03f44b0b"]}],"mendeley":{"formattedCitation":"&lt;sup&gt;39&lt;/sup&gt;","plainTextFormattedCitation":"39","previouslyFormattedCitation":"&lt;sup&gt;39&lt;/sup&gt;"},"properties":{"noteIndex":0},"schema":"https://github.com/citation-style-language/schema/raw/master/csl-citation.json"}</w:instrText>
        </w:r>
        <w:r w:rsidRPr="005274F2">
          <w:rPr>
            <w:bCs/>
            <w:i/>
            <w:iCs/>
            <w:lang w:val="en-US"/>
          </w:rPr>
          <w:fldChar w:fldCharType="separate"/>
        </w:r>
        <w:r w:rsidRPr="005274F2">
          <w:rPr>
            <w:bCs/>
            <w:i/>
            <w:iCs/>
            <w:vertAlign w:val="superscript"/>
            <w:lang w:val="en-US"/>
          </w:rPr>
          <w:t>39</w:t>
        </w:r>
        <w:r w:rsidRPr="005274F2">
          <w:rPr>
            <w:bCs/>
            <w:i/>
            <w:iCs/>
            <w:lang w:val="en-US"/>
          </w:rPr>
          <w:fldChar w:fldCharType="end"/>
        </w:r>
        <w:r w:rsidRPr="005274F2">
          <w:rPr>
            <w:bCs/>
            <w:i/>
            <w:iCs/>
            <w:lang w:val="en-US"/>
          </w:rPr>
          <w:t xml:space="preserve"> The subsequent peak one to three days after exposure may in part be driven by patients visiting the hospital for care missed at locations other than the hospital (e.g., at home or at the family physician’s offices) due to disruption from a tropical cyclone. There is also evidence that proximity to a tropical cyclone’s path may result in the area’s ambulatory (outpatient) care being disrupted.</w:t>
        </w:r>
        <w:r w:rsidRPr="005274F2">
          <w:rPr>
            <w:bCs/>
            <w:i/>
            <w:iCs/>
            <w:lang w:val="en-US"/>
          </w:rPr>
          <w:fldChar w:fldCharType="begin" w:fldLock="1"/>
        </w:r>
        <w:r w:rsidRPr="005274F2">
          <w:rPr>
            <w:bCs/>
            <w:i/>
            <w:iCs/>
            <w:lang w:val="en-US"/>
          </w:rPr>
          <w:instrText>ADDIN CSL_CITATION {"citationItems":[{"id":"ITEM-1","itemData":{"DOI":"10.3122/jabfm.2018.02.170219","ISSN":"15587118","PMID":"29535242","abstract":"Introduction: Although little research has examined impacts of disasters on scheduled ambulatory care services, routine care delivery is important for emergency planning and response because missed or delayed care can lead to more urgent care needs. This article presents potential measures of ambulatory care recovery and resilience and applies the measures to data around a recent disaster. Methods: We conceptualize \"ambulatory care recovery\" as the change in median business days to complete appointments that were canceled, and \"ambulatory care resiliency\" as the change in percentage of completed appointments in time frames before, during, and after disasters. Appointments data from Veterans Affairs (VA) clinics were examined around a category 4 hurricane that affected a coastal area with a substantial veteran population. Results: For the disaster studied, ambulatory care resilience was associated with geographic proximity to the storm's impact. Primary care recovery was longer in locations closest to storm landfall. This research indicates the usefulness of routine appointments data in emergency planning. Conclusion: Quantifying care disruptions around disasters is an important step in assessing interventions to improve emergency preparedness and response for clinics. The illustrative example of measures captured the disaster event duration and severity in relation to ambulatory care appointments.","author":[{"dropping-particle":"","family":"Radcliff","given":"Tiffany A.","non-dropping-particle":"","parse-names":false,"suffix":""},{"dropping-particle":"","family":"Chu","given":"Karen","non-dropping-particle":"","parse-names":false,"suffix":""},{"dropping-particle":"","family":"Der-Martirosian","given":"Claudia","non-dropping-particle":"","parse-names":false,"suffix":""},{"dropping-particle":"","family":"Dobalian","given":"Aram","non-dropping-particle":"","parse-names":false,"suffix":""}],"container-title":"Journal of the American Board of Family Medicine","id":"ITEM-1","issue":"2","issued":{"date-parts":[["2018"]]},"page":"252-259","title":"A model for measuring ambulatory access to care recovery after disasters","type":"article-journal","volume":"31"},"uris":["http://www.mendeley.com/documents/?uuid=05ebd36d-6a65-42af-816d-598a03f44b0b"]}],"mendeley":{"formattedCitation":"&lt;sup&gt;39&lt;/sup&gt;","plainTextFormattedCitation":"39","previouslyFormattedCitation":"&lt;sup&gt;39&lt;/sup&gt;"},"properties":{"noteIndex":0},"schema":"https://github.com/citation-style-language/schema/raw/master/csl-citation.json"}</w:instrText>
        </w:r>
        <w:r w:rsidRPr="005274F2">
          <w:rPr>
            <w:bCs/>
            <w:i/>
            <w:iCs/>
            <w:lang w:val="en-US"/>
          </w:rPr>
          <w:fldChar w:fldCharType="separate"/>
        </w:r>
        <w:r w:rsidRPr="005274F2">
          <w:rPr>
            <w:bCs/>
            <w:i/>
            <w:iCs/>
            <w:vertAlign w:val="superscript"/>
            <w:lang w:val="en-US"/>
          </w:rPr>
          <w:t>39</w:t>
        </w:r>
        <w:r w:rsidRPr="005274F2">
          <w:rPr>
            <w:bCs/>
            <w:i/>
            <w:iCs/>
            <w:lang w:val="en-US"/>
          </w:rPr>
          <w:fldChar w:fldCharType="end"/>
        </w:r>
      </w:ins>
    </w:p>
    <w:p w14:paraId="30614509" w14:textId="77777777" w:rsidR="005274F2" w:rsidRPr="00E248BC" w:rsidRDefault="005274F2" w:rsidP="00E5331B">
      <w:pPr>
        <w:jc w:val="both"/>
        <w:rPr>
          <w:lang w:val="en-US"/>
        </w:rPr>
      </w:pPr>
    </w:p>
    <w:p w14:paraId="578B5A6C" w14:textId="5757AAB2" w:rsidR="0008668E" w:rsidRPr="00E248BC" w:rsidRDefault="00CF0C7E" w:rsidP="004A460D">
      <w:pPr>
        <w:jc w:val="both"/>
        <w:rPr>
          <w:lang w:val="en-US"/>
        </w:rPr>
      </w:pPr>
      <w:r w:rsidRPr="00E248BC">
        <w:rPr>
          <w:color w:val="000000"/>
          <w:shd w:val="clear" w:color="auto" w:fill="FFFFFF"/>
          <w:lang w:val="en-US"/>
        </w:rPr>
        <w:t>The</w:t>
      </w:r>
      <w:r w:rsidR="00D270ED" w:rsidRPr="00E248BC">
        <w:rPr>
          <w:color w:val="000000"/>
          <w:shd w:val="clear" w:color="auto" w:fill="FFFFFF"/>
          <w:lang w:val="en-US"/>
        </w:rPr>
        <w:t xml:space="preserve"> Reviewer </w:t>
      </w:r>
      <w:r w:rsidRPr="00E248BC">
        <w:rPr>
          <w:color w:val="000000"/>
          <w:shd w:val="clear" w:color="auto" w:fill="FFFFFF"/>
          <w:lang w:val="en-US"/>
        </w:rPr>
        <w:t xml:space="preserve">also </w:t>
      </w:r>
      <w:r w:rsidR="00175546" w:rsidRPr="00E248BC">
        <w:rPr>
          <w:color w:val="000000"/>
          <w:shd w:val="clear" w:color="auto" w:fill="FFFFFF"/>
          <w:lang w:val="en-US"/>
        </w:rPr>
        <w:t>highlight</w:t>
      </w:r>
      <w:r w:rsidRPr="00E248BC">
        <w:rPr>
          <w:color w:val="000000"/>
          <w:shd w:val="clear" w:color="auto" w:fill="FFFFFF"/>
          <w:lang w:val="en-US"/>
        </w:rPr>
        <w:t xml:space="preserve">s </w:t>
      </w:r>
      <w:r w:rsidR="00D270ED" w:rsidRPr="00E248BC">
        <w:rPr>
          <w:color w:val="000000"/>
          <w:shd w:val="clear" w:color="auto" w:fill="FFFFFF"/>
          <w:lang w:val="en-US"/>
        </w:rPr>
        <w:t>how the pattern shown in hospitalization</w:t>
      </w:r>
      <w:r w:rsidR="00175546" w:rsidRPr="00E248BC">
        <w:rPr>
          <w:color w:val="000000"/>
          <w:shd w:val="clear" w:color="auto" w:fill="FFFFFF"/>
          <w:lang w:val="en-US"/>
        </w:rPr>
        <w:t xml:space="preserve">s </w:t>
      </w:r>
      <w:r w:rsidR="00D270ED" w:rsidRPr="00E248BC">
        <w:rPr>
          <w:color w:val="000000"/>
          <w:shd w:val="clear" w:color="auto" w:fill="FFFFFF"/>
          <w:lang w:val="en-US"/>
        </w:rPr>
        <w:t xml:space="preserve">from </w:t>
      </w:r>
      <w:r w:rsidR="00EE0D1B" w:rsidRPr="00E248BC">
        <w:rPr>
          <w:color w:val="000000"/>
          <w:shd w:val="clear" w:color="auto" w:fill="FFFFFF"/>
          <w:lang w:val="en-US"/>
        </w:rPr>
        <w:t xml:space="preserve">cancers </w:t>
      </w:r>
      <w:r w:rsidR="00175546" w:rsidRPr="00E248BC">
        <w:rPr>
          <w:color w:val="000000"/>
          <w:shd w:val="clear" w:color="auto" w:fill="FFFFFF"/>
          <w:lang w:val="en-US"/>
        </w:rPr>
        <w:t>may</w:t>
      </w:r>
      <w:r w:rsidR="00CB49BF" w:rsidRPr="00E248BC">
        <w:rPr>
          <w:color w:val="000000"/>
          <w:shd w:val="clear" w:color="auto" w:fill="FFFFFF"/>
          <w:lang w:val="en-US"/>
        </w:rPr>
        <w:t xml:space="preserve"> also</w:t>
      </w:r>
      <w:r w:rsidR="00175546" w:rsidRPr="00E248BC">
        <w:rPr>
          <w:color w:val="000000"/>
          <w:shd w:val="clear" w:color="auto" w:fill="FFFFFF"/>
          <w:lang w:val="en-US"/>
        </w:rPr>
        <w:t xml:space="preserve"> b</w:t>
      </w:r>
      <w:r w:rsidR="00083085" w:rsidRPr="00E248BC">
        <w:rPr>
          <w:color w:val="000000"/>
          <w:shd w:val="clear" w:color="auto" w:fill="FFFFFF"/>
          <w:lang w:val="en-US"/>
        </w:rPr>
        <w:t xml:space="preserve">e due </w:t>
      </w:r>
      <w:r w:rsidR="00C3261B" w:rsidRPr="00E248BC">
        <w:rPr>
          <w:color w:val="000000"/>
          <w:shd w:val="clear" w:color="auto" w:fill="FFFFFF"/>
          <w:lang w:val="en-US"/>
        </w:rPr>
        <w:t>missed appointments.</w:t>
      </w:r>
      <w:r w:rsidR="00CB49BF" w:rsidRPr="00E248BC">
        <w:rPr>
          <w:color w:val="000000"/>
          <w:shd w:val="clear" w:color="auto" w:fill="FFFFFF"/>
          <w:lang w:val="en-US"/>
        </w:rPr>
        <w:t xml:space="preserve"> </w:t>
      </w:r>
      <w:r w:rsidR="002E5B9D" w:rsidRPr="00E248BC">
        <w:rPr>
          <w:color w:val="000000"/>
          <w:shd w:val="clear" w:color="auto" w:fill="FFFFFF"/>
          <w:lang w:val="en-US"/>
        </w:rPr>
        <w:t>I</w:t>
      </w:r>
      <w:r w:rsidR="00C3261B" w:rsidRPr="00E248BC">
        <w:rPr>
          <w:color w:val="000000"/>
          <w:shd w:val="clear" w:color="auto" w:fill="FFFFFF"/>
          <w:lang w:val="en-US"/>
        </w:rPr>
        <w:t xml:space="preserve">n the Discussion, we highlight the possibility that the reduction in hospitalizations from </w:t>
      </w:r>
      <w:r w:rsidR="00EF7ECB" w:rsidRPr="00E248BC">
        <w:rPr>
          <w:color w:val="000000"/>
          <w:shd w:val="clear" w:color="auto" w:fill="FFFFFF"/>
          <w:lang w:val="en-US"/>
        </w:rPr>
        <w:t>c</w:t>
      </w:r>
      <w:r w:rsidR="00C3261B" w:rsidRPr="00E248BC">
        <w:rPr>
          <w:color w:val="000000"/>
          <w:shd w:val="clear" w:color="auto" w:fill="FFFFFF"/>
          <w:lang w:val="en-US"/>
        </w:rPr>
        <w:t>ancers</w:t>
      </w:r>
      <w:r w:rsidR="00E06F57" w:rsidRPr="00E248BC">
        <w:rPr>
          <w:color w:val="000000"/>
          <w:shd w:val="clear" w:color="auto" w:fill="FFFFFF"/>
          <w:lang w:val="en-US"/>
        </w:rPr>
        <w:t xml:space="preserve"> </w:t>
      </w:r>
      <w:r w:rsidR="005627D9" w:rsidRPr="00E248BC">
        <w:rPr>
          <w:color w:val="000000"/>
          <w:shd w:val="clear" w:color="auto" w:fill="FFFFFF"/>
          <w:lang w:val="en-US"/>
        </w:rPr>
        <w:t xml:space="preserve">was </w:t>
      </w:r>
      <w:r w:rsidR="000B2BE8" w:rsidRPr="00E248BC">
        <w:rPr>
          <w:color w:val="000000"/>
          <w:shd w:val="clear" w:color="auto" w:fill="FFFFFF"/>
          <w:lang w:val="en-US"/>
        </w:rPr>
        <w:t xml:space="preserve">potentially due to </w:t>
      </w:r>
      <w:r w:rsidR="00227182" w:rsidRPr="00E248BC">
        <w:rPr>
          <w:color w:val="000000"/>
          <w:shd w:val="clear" w:color="auto" w:fill="FFFFFF"/>
          <w:lang w:val="en-US"/>
        </w:rPr>
        <w:t xml:space="preserve">several factors, including </w:t>
      </w:r>
      <w:r w:rsidR="00A75A73" w:rsidRPr="00E248BC">
        <w:rPr>
          <w:color w:val="000000"/>
          <w:shd w:val="clear" w:color="auto" w:fill="FFFFFF"/>
          <w:lang w:val="en-US"/>
        </w:rPr>
        <w:t>damage to infrastructure</w:t>
      </w:r>
      <w:r w:rsidR="004F0991">
        <w:rPr>
          <w:color w:val="000000"/>
          <w:shd w:val="clear" w:color="auto" w:fill="FFFFFF"/>
          <w:lang w:val="en-US"/>
        </w:rPr>
        <w:t xml:space="preserve"> and </w:t>
      </w:r>
      <w:r w:rsidR="00A75A73" w:rsidRPr="00E248BC">
        <w:rPr>
          <w:color w:val="000000"/>
          <w:shd w:val="clear" w:color="auto" w:fill="FFFFFF"/>
          <w:lang w:val="en-US"/>
        </w:rPr>
        <w:t>supply line disruption</w:t>
      </w:r>
      <w:r w:rsidR="00615927" w:rsidRPr="00E248BC">
        <w:rPr>
          <w:color w:val="000000"/>
          <w:shd w:val="clear" w:color="auto" w:fill="FFFFFF"/>
          <w:lang w:val="en-US"/>
        </w:rPr>
        <w:t xml:space="preserve"> appointments</w:t>
      </w:r>
      <w:r w:rsidR="00541A10" w:rsidRPr="00E248BC">
        <w:rPr>
          <w:color w:val="000000"/>
          <w:shd w:val="clear" w:color="auto" w:fill="FFFFFF"/>
          <w:lang w:val="en-US"/>
        </w:rPr>
        <w:t xml:space="preserve"> </w:t>
      </w:r>
      <w:r w:rsidR="00C01B6F" w:rsidRPr="00E248BC">
        <w:rPr>
          <w:lang w:val="en-US"/>
        </w:rPr>
        <w:t>(</w:t>
      </w:r>
      <w:r w:rsidR="00FD19FC">
        <w:rPr>
          <w:lang w:val="en-US"/>
        </w:rPr>
        <w:t>PP. 12-13, Lines 286-288</w:t>
      </w:r>
      <w:r w:rsidR="00C01B6F" w:rsidRPr="00E248BC">
        <w:rPr>
          <w:color w:val="000000"/>
          <w:shd w:val="clear" w:color="auto" w:fill="FFFFFF"/>
          <w:lang w:val="en-US"/>
        </w:rPr>
        <w:t xml:space="preserve">). </w:t>
      </w:r>
      <w:r w:rsidR="00DF5F23" w:rsidRPr="00E248BC">
        <w:rPr>
          <w:color w:val="000000"/>
          <w:shd w:val="clear" w:color="auto" w:fill="FFFFFF"/>
          <w:lang w:val="en-US"/>
        </w:rPr>
        <w:t>W</w:t>
      </w:r>
      <w:r w:rsidR="008A1282" w:rsidRPr="00E248BC">
        <w:rPr>
          <w:color w:val="000000"/>
          <w:shd w:val="clear" w:color="auto" w:fill="FFFFFF"/>
          <w:lang w:val="en-US"/>
        </w:rPr>
        <w:t xml:space="preserve">e also suggest that the reduction in hospitalizations due to </w:t>
      </w:r>
      <w:r w:rsidR="00BE30A9" w:rsidRPr="00E248BC">
        <w:rPr>
          <w:color w:val="000000"/>
          <w:shd w:val="clear" w:color="auto" w:fill="FFFFFF"/>
          <w:lang w:val="en-US"/>
        </w:rPr>
        <w:t>c</w:t>
      </w:r>
      <w:r w:rsidR="008A1282" w:rsidRPr="00E248BC">
        <w:rPr>
          <w:color w:val="000000"/>
          <w:shd w:val="clear" w:color="auto" w:fill="FFFFFF"/>
          <w:lang w:val="en-US"/>
        </w:rPr>
        <w:t xml:space="preserve">ancers may also be driven by the reduction in the delay of some pre-arranged admissions for patients with known </w:t>
      </w:r>
      <w:r w:rsidR="00F553B2" w:rsidRPr="00E248BC">
        <w:rPr>
          <w:color w:val="000000"/>
          <w:shd w:val="clear" w:color="auto" w:fill="FFFFFF"/>
          <w:lang w:val="en-US"/>
        </w:rPr>
        <w:t xml:space="preserve">chronic </w:t>
      </w:r>
      <w:r w:rsidR="00207600" w:rsidRPr="00E248BC">
        <w:rPr>
          <w:color w:val="000000"/>
          <w:shd w:val="clear" w:color="auto" w:fill="FFFFFF"/>
          <w:lang w:val="en-US"/>
        </w:rPr>
        <w:t>c</w:t>
      </w:r>
      <w:r w:rsidR="008A1282" w:rsidRPr="00E248BC">
        <w:rPr>
          <w:color w:val="000000"/>
          <w:shd w:val="clear" w:color="auto" w:fill="FFFFFF"/>
          <w:lang w:val="en-US"/>
        </w:rPr>
        <w:t xml:space="preserve">ancers </w:t>
      </w:r>
      <w:r w:rsidR="008A1282" w:rsidRPr="00E248BC">
        <w:rPr>
          <w:lang w:val="en-US"/>
        </w:rPr>
        <w:t xml:space="preserve">(P. </w:t>
      </w:r>
      <w:r w:rsidR="00FD19FC">
        <w:rPr>
          <w:lang w:val="en-US"/>
        </w:rPr>
        <w:t>13</w:t>
      </w:r>
      <w:r w:rsidR="008A1282" w:rsidRPr="00E248BC">
        <w:rPr>
          <w:lang w:val="en-US"/>
        </w:rPr>
        <w:t xml:space="preserve">, Lines </w:t>
      </w:r>
      <w:r w:rsidR="00187DF0">
        <w:rPr>
          <w:lang w:val="en-US"/>
        </w:rPr>
        <w:t>290-292</w:t>
      </w:r>
      <w:r w:rsidR="008A1282" w:rsidRPr="00E248BC">
        <w:rPr>
          <w:lang w:val="en-US"/>
        </w:rPr>
        <w:t>)</w:t>
      </w:r>
      <w:r w:rsidR="00F553B2" w:rsidRPr="00E248BC">
        <w:rPr>
          <w:lang w:val="en-US"/>
        </w:rPr>
        <w:t>.</w:t>
      </w:r>
    </w:p>
    <w:p w14:paraId="151748CD" w14:textId="5D99C7F6" w:rsidR="000E1185" w:rsidRPr="00E248BC" w:rsidRDefault="000E1185" w:rsidP="007633F8">
      <w:pPr>
        <w:jc w:val="both"/>
        <w:rPr>
          <w:lang w:val="en-US"/>
        </w:rPr>
      </w:pPr>
    </w:p>
    <w:p w14:paraId="14197BEB" w14:textId="5FDF5591" w:rsidR="004612E3" w:rsidRPr="00E248BC" w:rsidRDefault="007D0529" w:rsidP="004612E3">
      <w:pPr>
        <w:jc w:val="both"/>
        <w:rPr>
          <w:lang w:val="en-US"/>
        </w:rPr>
      </w:pPr>
      <w:r w:rsidRPr="00E248BC">
        <w:rPr>
          <w:lang w:val="en-US"/>
        </w:rPr>
        <w:t xml:space="preserve">In any case, it is important to know how </w:t>
      </w:r>
      <w:r w:rsidR="00806FA4" w:rsidRPr="00E248BC">
        <w:rPr>
          <w:lang w:val="en-US"/>
        </w:rPr>
        <w:t xml:space="preserve">distribution of hospitalizations </w:t>
      </w:r>
      <w:r w:rsidR="003C691D" w:rsidRPr="00E248BC">
        <w:rPr>
          <w:lang w:val="en-US"/>
        </w:rPr>
        <w:t xml:space="preserve">is </w:t>
      </w:r>
      <w:r w:rsidR="00806FA4" w:rsidRPr="00E248BC">
        <w:rPr>
          <w:lang w:val="en-US"/>
        </w:rPr>
        <w:t>impacted in the immediate aftermath</w:t>
      </w:r>
      <w:r w:rsidR="00FE1417" w:rsidRPr="00E248BC">
        <w:rPr>
          <w:lang w:val="en-US"/>
        </w:rPr>
        <w:t xml:space="preserve"> of a tropical cyclone</w:t>
      </w:r>
      <w:r w:rsidR="00E42DBF" w:rsidRPr="00E248BC">
        <w:rPr>
          <w:lang w:val="en-US"/>
        </w:rPr>
        <w:t>, since the daily disruption to hospitalizations has ramifications for hospital capacity and planning</w:t>
      </w:r>
      <w:r w:rsidR="00FE1417" w:rsidRPr="00E248BC">
        <w:rPr>
          <w:lang w:val="en-US"/>
        </w:rPr>
        <w:t xml:space="preserve">. </w:t>
      </w:r>
      <w:r w:rsidR="008D4FB5" w:rsidRPr="00E248BC">
        <w:rPr>
          <w:lang w:val="en-US"/>
        </w:rPr>
        <w:t xml:space="preserve">Furthermore, we </w:t>
      </w:r>
      <w:r w:rsidR="00646B6B" w:rsidRPr="00E248BC">
        <w:rPr>
          <w:lang w:val="en-US"/>
        </w:rPr>
        <w:t>show that</w:t>
      </w:r>
      <w:r w:rsidRPr="00E248BC">
        <w:rPr>
          <w:lang w:val="en-US"/>
        </w:rPr>
        <w:t xml:space="preserve"> </w:t>
      </w:r>
      <w:r w:rsidR="003C691D" w:rsidRPr="00E248BC">
        <w:rPr>
          <w:lang w:val="en-US"/>
        </w:rPr>
        <w:t xml:space="preserve">there </w:t>
      </w:r>
      <w:r w:rsidRPr="00E248BC">
        <w:rPr>
          <w:lang w:val="en-US"/>
        </w:rPr>
        <w:t>are overall increases</w:t>
      </w:r>
      <w:r w:rsidR="00FE1417" w:rsidRPr="00E248BC">
        <w:rPr>
          <w:lang w:val="en-US"/>
        </w:rPr>
        <w:t xml:space="preserve"> </w:t>
      </w:r>
      <w:r w:rsidR="003A012D" w:rsidRPr="00E248BC">
        <w:rPr>
          <w:lang w:val="en-US"/>
        </w:rPr>
        <w:t xml:space="preserve">in hospitalizations </w:t>
      </w:r>
      <w:r w:rsidR="008D4FB5" w:rsidRPr="00E248BC">
        <w:rPr>
          <w:lang w:val="en-US"/>
        </w:rPr>
        <w:t xml:space="preserve">for some outcomes </w:t>
      </w:r>
      <w:r w:rsidR="00FE1417" w:rsidRPr="00E248BC">
        <w:rPr>
          <w:lang w:val="en-US"/>
        </w:rPr>
        <w:t>(</w:t>
      </w:r>
      <w:r w:rsidR="00266806">
        <w:rPr>
          <w:lang w:val="en-US"/>
        </w:rPr>
        <w:t xml:space="preserve">manuscript </w:t>
      </w:r>
      <w:r w:rsidR="00FE1417" w:rsidRPr="00E248BC">
        <w:rPr>
          <w:lang w:val="en-US"/>
        </w:rPr>
        <w:t>Figure 6)</w:t>
      </w:r>
      <w:r w:rsidR="003A012D" w:rsidRPr="00E248BC">
        <w:rPr>
          <w:lang w:val="en-US"/>
        </w:rPr>
        <w:t xml:space="preserve">, which shows that the </w:t>
      </w:r>
      <w:r w:rsidR="00401726" w:rsidRPr="00E248BC">
        <w:rPr>
          <w:lang w:val="en-US"/>
        </w:rPr>
        <w:t>disruption is not merely the moving around of patient visits</w:t>
      </w:r>
      <w:r w:rsidR="00A216E2" w:rsidRPr="00E248BC">
        <w:rPr>
          <w:lang w:val="en-US"/>
        </w:rPr>
        <w:t xml:space="preserve">, but an actual overall increase in hospitalizations, </w:t>
      </w:r>
      <w:r w:rsidR="009C4AE7" w:rsidRPr="00E248BC">
        <w:rPr>
          <w:lang w:val="en-US"/>
        </w:rPr>
        <w:t>particularly for respiratory diseases and injuries</w:t>
      </w:r>
      <w:r w:rsidR="00FE1417" w:rsidRPr="00E248BC">
        <w:rPr>
          <w:lang w:val="en-US"/>
        </w:rPr>
        <w:t>.</w:t>
      </w:r>
      <w:r w:rsidR="00A94591" w:rsidRPr="00E248BC">
        <w:rPr>
          <w:lang w:val="en-US"/>
        </w:rPr>
        <w:t xml:space="preserve"> Future large-scale studies </w:t>
      </w:r>
      <w:r w:rsidR="00F029D9" w:rsidRPr="00E248BC">
        <w:rPr>
          <w:lang w:val="en-US"/>
        </w:rPr>
        <w:t>can</w:t>
      </w:r>
      <w:r w:rsidR="00A94591" w:rsidRPr="00E248BC">
        <w:rPr>
          <w:lang w:val="en-US"/>
        </w:rPr>
        <w:t xml:space="preserve"> build upon </w:t>
      </w:r>
      <w:r w:rsidR="00A7623F" w:rsidRPr="00E248BC">
        <w:rPr>
          <w:lang w:val="en-US"/>
        </w:rPr>
        <w:t xml:space="preserve">how and where the hospitalizations happened </w:t>
      </w:r>
      <w:r w:rsidR="00A94591" w:rsidRPr="00E248BC">
        <w:rPr>
          <w:lang w:val="en-US"/>
        </w:rPr>
        <w:t xml:space="preserve">with more detailed data, such as </w:t>
      </w:r>
      <w:r w:rsidR="004612E3" w:rsidRPr="00E248BC">
        <w:rPr>
          <w:lang w:val="en-US"/>
        </w:rPr>
        <w:t>cases in nursing homes</w:t>
      </w:r>
      <w:r w:rsidR="00745005" w:rsidRPr="00E248BC">
        <w:rPr>
          <w:lang w:val="en-US"/>
        </w:rPr>
        <w:t>.</w:t>
      </w:r>
      <w:r w:rsidR="004612E3" w:rsidRPr="00E248BC">
        <w:rPr>
          <w:lang w:val="en-US"/>
        </w:rPr>
        <w:t xml:space="preserve"> </w:t>
      </w:r>
      <w:r w:rsidR="003427C2" w:rsidRPr="00E248BC">
        <w:rPr>
          <w:lang w:val="en-US"/>
        </w:rPr>
        <w:t>Relevant to this, w</w:t>
      </w:r>
      <w:r w:rsidR="004612E3" w:rsidRPr="00E248BC">
        <w:rPr>
          <w:lang w:val="en-US"/>
        </w:rPr>
        <w:t xml:space="preserve">e have added a line in the </w:t>
      </w:r>
      <w:r w:rsidR="003D7811" w:rsidRPr="00E248BC">
        <w:rPr>
          <w:lang w:val="en-US"/>
        </w:rPr>
        <w:t>Discussion</w:t>
      </w:r>
      <w:r w:rsidR="004612E3" w:rsidRPr="00E248BC">
        <w:rPr>
          <w:lang w:val="en-US"/>
        </w:rPr>
        <w:t xml:space="preserve"> of the revised manuscript (P. </w:t>
      </w:r>
      <w:r w:rsidR="00672539">
        <w:rPr>
          <w:lang w:val="en-US"/>
        </w:rPr>
        <w:t>16</w:t>
      </w:r>
      <w:r w:rsidR="004612E3" w:rsidRPr="00E248BC">
        <w:rPr>
          <w:lang w:val="en-US"/>
        </w:rPr>
        <w:t xml:space="preserve">, Lines </w:t>
      </w:r>
      <w:r w:rsidR="009E564E">
        <w:rPr>
          <w:lang w:val="en-US"/>
        </w:rPr>
        <w:t>367</w:t>
      </w:r>
      <w:r w:rsidR="004612E3" w:rsidRPr="00E248BC">
        <w:rPr>
          <w:lang w:val="en-US"/>
        </w:rPr>
        <w:t>-</w:t>
      </w:r>
      <w:r w:rsidR="00517A79">
        <w:rPr>
          <w:lang w:val="en-US"/>
        </w:rPr>
        <w:t>371</w:t>
      </w:r>
      <w:r w:rsidR="004612E3" w:rsidRPr="00E248BC">
        <w:rPr>
          <w:lang w:val="en-US"/>
        </w:rPr>
        <w:t>):</w:t>
      </w:r>
    </w:p>
    <w:p w14:paraId="30B3B3C6" w14:textId="77777777" w:rsidR="004612E3" w:rsidRPr="00E248BC" w:rsidRDefault="004612E3" w:rsidP="004612E3">
      <w:pPr>
        <w:jc w:val="both"/>
        <w:rPr>
          <w:color w:val="000000"/>
          <w:shd w:val="clear" w:color="auto" w:fill="FFFFFF"/>
          <w:lang w:val="en-US"/>
        </w:rPr>
      </w:pPr>
    </w:p>
    <w:p w14:paraId="1E03F9AA" w14:textId="2AF1883F" w:rsidR="00AC1180" w:rsidRDefault="00632C1F" w:rsidP="007633F8">
      <w:pPr>
        <w:jc w:val="both"/>
        <w:rPr>
          <w:bCs/>
          <w:i/>
          <w:iCs/>
          <w:lang w:val="en-US"/>
        </w:rPr>
      </w:pPr>
      <w:r w:rsidRPr="00632C1F">
        <w:rPr>
          <w:bCs/>
          <w:i/>
          <w:iCs/>
          <w:lang w:val="en-US"/>
        </w:rPr>
        <w:t>Further work is needed to specifically understand which hospitals would need to be prepared with the forecast of a tropical cyclone</w:t>
      </w:r>
      <w:del w:id="26" w:author="Parks, Robbie M" w:date="2020-11-02T12:54:00Z">
        <w:r w:rsidRPr="00632C1F">
          <w:rPr>
            <w:bCs/>
            <w:i/>
            <w:iCs/>
            <w:lang w:val="en-US"/>
          </w:rPr>
          <w:delText>. Our inpatient records only capture emergency room visits if they become inpatient visits; records of those who are dismissed after an emergency visit are important to understand hospital capacity needs.</w:delText>
        </w:r>
      </w:del>
      <w:ins w:id="27" w:author="Parks, Robbie M" w:date="2020-11-02T12:54:00Z">
        <w:r w:rsidRPr="00632C1F">
          <w:rPr>
            <w:bCs/>
            <w:i/>
            <w:iCs/>
            <w:lang w:val="en-US"/>
          </w:rPr>
          <w:t>, along with which sources of health care are disrupted.</w:t>
        </w:r>
      </w:ins>
    </w:p>
    <w:p w14:paraId="0F04A697" w14:textId="77777777" w:rsidR="00632C1F" w:rsidRPr="00E248BC" w:rsidRDefault="00632C1F" w:rsidP="007633F8">
      <w:pPr>
        <w:jc w:val="both"/>
        <w:rPr>
          <w:b/>
          <w:bCs/>
          <w:color w:val="000000"/>
          <w:shd w:val="clear" w:color="auto" w:fill="FFFFFF"/>
          <w:lang w:val="en-US"/>
        </w:rPr>
      </w:pPr>
    </w:p>
    <w:p w14:paraId="79B5C413" w14:textId="5B88C9FA" w:rsidR="009319EC" w:rsidRDefault="00A25E48" w:rsidP="00E019D3">
      <w:pPr>
        <w:jc w:val="both"/>
        <w:rPr>
          <w:color w:val="000000"/>
          <w:shd w:val="clear" w:color="auto" w:fill="FFFFFF"/>
          <w:lang w:val="en-US"/>
        </w:rPr>
      </w:pPr>
      <w:r w:rsidRPr="00E248BC">
        <w:rPr>
          <w:color w:val="000000"/>
          <w:shd w:val="clear" w:color="auto" w:fill="FFFFFF"/>
          <w:lang w:val="en-US"/>
        </w:rPr>
        <w:t>In addition, we have performed an extra analysis</w:t>
      </w:r>
      <w:r w:rsidR="004A79F7" w:rsidRPr="00E248BC">
        <w:rPr>
          <w:color w:val="000000"/>
          <w:shd w:val="clear" w:color="auto" w:fill="FFFFFF"/>
          <w:lang w:val="en-US"/>
        </w:rPr>
        <w:t xml:space="preserve"> </w:t>
      </w:r>
      <w:r w:rsidR="00F41A2D">
        <w:rPr>
          <w:color w:val="000000"/>
          <w:shd w:val="clear" w:color="auto" w:fill="FFFFFF"/>
          <w:lang w:val="en-US"/>
        </w:rPr>
        <w:t>to understand the differences in association of tropical cyclones with</w:t>
      </w:r>
      <w:r w:rsidR="004A79F7" w:rsidRPr="00E248BC">
        <w:rPr>
          <w:color w:val="000000"/>
          <w:shd w:val="clear" w:color="auto" w:fill="FFFFFF"/>
          <w:lang w:val="en-US"/>
        </w:rPr>
        <w:t xml:space="preserve"> emergency </w:t>
      </w:r>
      <w:r w:rsidR="00F41A2D">
        <w:rPr>
          <w:color w:val="000000"/>
          <w:shd w:val="clear" w:color="auto" w:fill="FFFFFF"/>
          <w:lang w:val="en-US"/>
        </w:rPr>
        <w:t xml:space="preserve">and </w:t>
      </w:r>
      <w:r w:rsidR="004A79F7" w:rsidRPr="00E248BC">
        <w:rPr>
          <w:color w:val="000000"/>
          <w:shd w:val="clear" w:color="auto" w:fill="FFFFFF"/>
          <w:lang w:val="en-US"/>
        </w:rPr>
        <w:t xml:space="preserve">non-emergency </w:t>
      </w:r>
      <w:r w:rsidR="00F41A2D">
        <w:rPr>
          <w:color w:val="000000"/>
          <w:shd w:val="clear" w:color="auto" w:fill="FFFFFF"/>
          <w:lang w:val="en-US"/>
        </w:rPr>
        <w:t>hospitalizations</w:t>
      </w:r>
      <w:r w:rsidR="00EA081E">
        <w:rPr>
          <w:color w:val="000000"/>
          <w:shd w:val="clear" w:color="auto" w:fill="FFFFFF"/>
          <w:lang w:val="en-US"/>
        </w:rPr>
        <w:t>, which is shown</w:t>
      </w:r>
      <w:r w:rsidR="00F41A2D">
        <w:rPr>
          <w:color w:val="000000"/>
          <w:shd w:val="clear" w:color="auto" w:fill="FFFFFF"/>
          <w:lang w:val="en-US"/>
        </w:rPr>
        <w:t xml:space="preserve"> </w:t>
      </w:r>
      <w:r w:rsidRPr="00E248BC">
        <w:rPr>
          <w:color w:val="000000"/>
          <w:shd w:val="clear" w:color="auto" w:fill="FFFFFF"/>
          <w:lang w:val="en-US"/>
        </w:rPr>
        <w:t>in the Figure below</w:t>
      </w:r>
      <w:r w:rsidR="00AA6E62" w:rsidRPr="00E248BC">
        <w:rPr>
          <w:color w:val="000000"/>
          <w:shd w:val="clear" w:color="auto" w:fill="FFFFFF"/>
          <w:lang w:val="en-US"/>
        </w:rPr>
        <w:t xml:space="preserve">, </w:t>
      </w:r>
      <w:r w:rsidR="002D5A82" w:rsidRPr="000E1B2B">
        <w:rPr>
          <w:color w:val="000000"/>
          <w:shd w:val="clear" w:color="auto" w:fill="FFFFFF"/>
          <w:lang w:val="en-US"/>
        </w:rPr>
        <w:t xml:space="preserve">now in the </w:t>
      </w:r>
      <w:r w:rsidR="002D5A82" w:rsidRPr="00E248BC">
        <w:rPr>
          <w:color w:val="000000"/>
          <w:shd w:val="clear" w:color="auto" w:fill="FFFFFF"/>
          <w:lang w:val="en-US"/>
        </w:rPr>
        <w:t xml:space="preserve">revised </w:t>
      </w:r>
      <w:r w:rsidR="002D5A82" w:rsidRPr="000E1B2B">
        <w:rPr>
          <w:color w:val="000000"/>
          <w:shd w:val="clear" w:color="auto" w:fill="FFFFFF"/>
          <w:lang w:val="en-US"/>
        </w:rPr>
        <w:t>Supplementary Information</w:t>
      </w:r>
      <w:r w:rsidR="002D5A82" w:rsidRPr="00E248BC">
        <w:rPr>
          <w:color w:val="000000"/>
          <w:shd w:val="clear" w:color="auto" w:fill="FFFFFF"/>
          <w:lang w:val="en-US"/>
        </w:rPr>
        <w:t xml:space="preserve"> as Supplementary Figure 1</w:t>
      </w:r>
      <w:r w:rsidR="00AA6E62" w:rsidRPr="00E248BC">
        <w:rPr>
          <w:color w:val="000000"/>
          <w:shd w:val="clear" w:color="auto" w:fill="FFFFFF"/>
          <w:lang w:val="en-US"/>
        </w:rPr>
        <w:t>.</w:t>
      </w:r>
      <w:r w:rsidRPr="00E248BC">
        <w:rPr>
          <w:color w:val="000000"/>
          <w:shd w:val="clear" w:color="auto" w:fill="FFFFFF"/>
          <w:lang w:val="en-US"/>
        </w:rPr>
        <w:t xml:space="preserve"> </w:t>
      </w:r>
      <w:r w:rsidR="00EA081E">
        <w:rPr>
          <w:color w:val="000000"/>
          <w:shd w:val="clear" w:color="auto" w:fill="FFFFFF"/>
          <w:lang w:val="en-US"/>
        </w:rPr>
        <w:t xml:space="preserve">As the Figure illustrates, </w:t>
      </w:r>
      <w:r w:rsidR="00267521">
        <w:rPr>
          <w:color w:val="000000"/>
          <w:shd w:val="clear" w:color="auto" w:fill="FFFFFF"/>
          <w:lang w:val="en-US"/>
        </w:rPr>
        <w:t xml:space="preserve">there are some distinct differences in how emergency hospitalization rates change after tropical cyclone exposure compared </w:t>
      </w:r>
      <w:r w:rsidR="00E35622">
        <w:rPr>
          <w:color w:val="000000"/>
          <w:shd w:val="clear" w:color="auto" w:fill="FFFFFF"/>
          <w:lang w:val="en-US"/>
        </w:rPr>
        <w:t>to</w:t>
      </w:r>
      <w:r w:rsidR="00267521">
        <w:rPr>
          <w:color w:val="000000"/>
          <w:shd w:val="clear" w:color="auto" w:fill="FFFFFF"/>
          <w:lang w:val="en-US"/>
        </w:rPr>
        <w:t xml:space="preserve"> </w:t>
      </w:r>
      <w:r w:rsidR="0026234C">
        <w:rPr>
          <w:color w:val="000000"/>
          <w:shd w:val="clear" w:color="auto" w:fill="FFFFFF"/>
          <w:lang w:val="en-US"/>
        </w:rPr>
        <w:t>non-</w:t>
      </w:r>
      <w:r w:rsidR="00267521">
        <w:rPr>
          <w:color w:val="000000"/>
          <w:shd w:val="clear" w:color="auto" w:fill="FFFFFF"/>
          <w:lang w:val="en-US"/>
        </w:rPr>
        <w:t>emergency hospitalizations.</w:t>
      </w:r>
      <w:r w:rsidR="00A170EE">
        <w:rPr>
          <w:color w:val="000000"/>
          <w:shd w:val="clear" w:color="auto" w:fill="FFFFFF"/>
          <w:lang w:val="en-US"/>
        </w:rPr>
        <w:t xml:space="preserve"> </w:t>
      </w:r>
      <w:r w:rsidR="00B61EC3">
        <w:rPr>
          <w:color w:val="000000"/>
          <w:shd w:val="clear" w:color="auto" w:fill="FFFFFF"/>
          <w:lang w:val="en-US"/>
        </w:rPr>
        <w:t>For instance, c</w:t>
      </w:r>
      <w:r w:rsidR="00947FBE" w:rsidRPr="00E248BC">
        <w:rPr>
          <w:color w:val="000000"/>
          <w:shd w:val="clear" w:color="auto" w:fill="FFFFFF"/>
          <w:lang w:val="en-US"/>
        </w:rPr>
        <w:t>ancer</w:t>
      </w:r>
      <w:r w:rsidR="002F7D17" w:rsidRPr="00E248BC">
        <w:rPr>
          <w:color w:val="000000"/>
          <w:shd w:val="clear" w:color="auto" w:fill="FFFFFF"/>
          <w:lang w:val="en-US"/>
        </w:rPr>
        <w:t xml:space="preserve"> </w:t>
      </w:r>
      <w:r w:rsidR="002C1E91" w:rsidRPr="00E248BC">
        <w:rPr>
          <w:color w:val="000000"/>
          <w:shd w:val="clear" w:color="auto" w:fill="FFFFFF"/>
          <w:lang w:val="en-US"/>
        </w:rPr>
        <w:t xml:space="preserve">non-emergency hospitalization rates decrease at first. In contrast, </w:t>
      </w:r>
      <w:r w:rsidR="00B61EC3">
        <w:rPr>
          <w:color w:val="000000"/>
          <w:shd w:val="clear" w:color="auto" w:fill="FFFFFF"/>
          <w:lang w:val="en-US"/>
        </w:rPr>
        <w:t>c</w:t>
      </w:r>
      <w:r w:rsidR="002C1E91" w:rsidRPr="00E248BC">
        <w:rPr>
          <w:color w:val="000000"/>
          <w:shd w:val="clear" w:color="auto" w:fill="FFFFFF"/>
          <w:lang w:val="en-US"/>
        </w:rPr>
        <w:t xml:space="preserve">ancer </w:t>
      </w:r>
      <w:r w:rsidR="00417468" w:rsidRPr="00E248BC">
        <w:rPr>
          <w:color w:val="000000"/>
          <w:shd w:val="clear" w:color="auto" w:fill="FFFFFF"/>
          <w:lang w:val="en-US"/>
        </w:rPr>
        <w:t xml:space="preserve">emergency hospitalization rates </w:t>
      </w:r>
      <w:r w:rsidR="00B61EC3">
        <w:rPr>
          <w:color w:val="000000"/>
          <w:shd w:val="clear" w:color="auto" w:fill="FFFFFF"/>
          <w:lang w:val="en-US"/>
        </w:rPr>
        <w:t xml:space="preserve">show </w:t>
      </w:r>
      <w:r w:rsidR="003C12C2">
        <w:rPr>
          <w:color w:val="000000"/>
          <w:shd w:val="clear" w:color="auto" w:fill="FFFFFF"/>
          <w:lang w:val="en-US"/>
        </w:rPr>
        <w:t xml:space="preserve">no </w:t>
      </w:r>
      <w:r w:rsidR="00417468" w:rsidRPr="00E248BC">
        <w:rPr>
          <w:color w:val="000000"/>
          <w:shd w:val="clear" w:color="auto" w:fill="FFFFFF"/>
          <w:lang w:val="en-US"/>
        </w:rPr>
        <w:t>change on the day after to the end of the lag period</w:t>
      </w:r>
      <w:r w:rsidR="002C1E91" w:rsidRPr="00E248BC">
        <w:rPr>
          <w:color w:val="000000"/>
          <w:shd w:val="clear" w:color="auto" w:fill="FFFFFF"/>
          <w:lang w:val="en-US"/>
        </w:rPr>
        <w:t xml:space="preserve"> (days 1 through 7)</w:t>
      </w:r>
      <w:r w:rsidR="00B61EC3">
        <w:rPr>
          <w:color w:val="000000"/>
          <w:shd w:val="clear" w:color="auto" w:fill="FFFFFF"/>
          <w:lang w:val="en-US"/>
        </w:rPr>
        <w:t>, though there is still a decrease on the day of the tropical cyclone exposure</w:t>
      </w:r>
      <w:r w:rsidR="00947FBE" w:rsidRPr="00E248BC">
        <w:rPr>
          <w:color w:val="000000"/>
          <w:shd w:val="clear" w:color="auto" w:fill="FFFFFF"/>
          <w:lang w:val="en-US"/>
        </w:rPr>
        <w:t>.</w:t>
      </w:r>
      <w:r w:rsidR="00417468" w:rsidRPr="00E248BC">
        <w:rPr>
          <w:color w:val="000000"/>
          <w:shd w:val="clear" w:color="auto" w:fill="FFFFFF"/>
          <w:lang w:val="en-US"/>
        </w:rPr>
        <w:t xml:space="preserve"> This </w:t>
      </w:r>
      <w:r w:rsidR="0026234C">
        <w:rPr>
          <w:color w:val="000000"/>
          <w:shd w:val="clear" w:color="auto" w:fill="FFFFFF"/>
          <w:lang w:val="en-US"/>
        </w:rPr>
        <w:t>is in</w:t>
      </w:r>
      <w:r w:rsidR="0026234C" w:rsidRPr="00E248BC">
        <w:rPr>
          <w:color w:val="000000"/>
          <w:shd w:val="clear" w:color="auto" w:fill="FFFFFF"/>
          <w:lang w:val="en-US"/>
        </w:rPr>
        <w:t xml:space="preserve"> </w:t>
      </w:r>
      <w:r w:rsidR="00417468" w:rsidRPr="00E248BC">
        <w:rPr>
          <w:color w:val="000000"/>
          <w:shd w:val="clear" w:color="auto" w:fill="FFFFFF"/>
          <w:lang w:val="en-US"/>
        </w:rPr>
        <w:t>agree</w:t>
      </w:r>
      <w:r w:rsidR="0026234C">
        <w:rPr>
          <w:color w:val="000000"/>
          <w:shd w:val="clear" w:color="auto" w:fill="FFFFFF"/>
          <w:lang w:val="en-US"/>
        </w:rPr>
        <w:t>ment</w:t>
      </w:r>
      <w:r w:rsidR="00417468" w:rsidRPr="00E248BC">
        <w:rPr>
          <w:color w:val="000000"/>
          <w:shd w:val="clear" w:color="auto" w:fill="FFFFFF"/>
          <w:lang w:val="en-US"/>
        </w:rPr>
        <w:t xml:space="preserve"> with the Reviewer’s comments that missed </w:t>
      </w:r>
      <w:r w:rsidR="00835A10">
        <w:rPr>
          <w:color w:val="000000"/>
          <w:shd w:val="clear" w:color="auto" w:fill="FFFFFF"/>
          <w:lang w:val="en-US"/>
        </w:rPr>
        <w:t xml:space="preserve">or cancelled </w:t>
      </w:r>
      <w:r w:rsidR="00417468" w:rsidRPr="00E248BC">
        <w:rPr>
          <w:color w:val="000000"/>
          <w:shd w:val="clear" w:color="auto" w:fill="FFFFFF"/>
          <w:lang w:val="en-US"/>
        </w:rPr>
        <w:t xml:space="preserve">appointments </w:t>
      </w:r>
      <w:r w:rsidR="00835A10">
        <w:rPr>
          <w:color w:val="000000"/>
          <w:shd w:val="clear" w:color="auto" w:fill="FFFFFF"/>
          <w:lang w:val="en-US"/>
        </w:rPr>
        <w:t>may be</w:t>
      </w:r>
      <w:r w:rsidR="00417468" w:rsidRPr="00E248BC">
        <w:rPr>
          <w:color w:val="000000"/>
          <w:shd w:val="clear" w:color="auto" w:fill="FFFFFF"/>
          <w:lang w:val="en-US"/>
        </w:rPr>
        <w:t xml:space="preserve"> driving the reduction in hospitalization rates</w:t>
      </w:r>
      <w:r w:rsidR="00835A10">
        <w:rPr>
          <w:color w:val="000000"/>
          <w:shd w:val="clear" w:color="auto" w:fill="FFFFFF"/>
          <w:lang w:val="en-US"/>
        </w:rPr>
        <w:t xml:space="preserve"> for cancers</w:t>
      </w:r>
      <w:r w:rsidR="00417468" w:rsidRPr="00E248BC">
        <w:rPr>
          <w:color w:val="000000"/>
          <w:shd w:val="clear" w:color="auto" w:fill="FFFFFF"/>
          <w:lang w:val="en-US"/>
        </w:rPr>
        <w:t xml:space="preserve"> after tropical cyclone exposure.</w:t>
      </w:r>
      <w:r w:rsidR="00E32378" w:rsidRPr="00E248BC">
        <w:rPr>
          <w:color w:val="000000"/>
          <w:shd w:val="clear" w:color="auto" w:fill="FFFFFF"/>
          <w:lang w:val="en-US"/>
        </w:rPr>
        <w:t xml:space="preserve"> </w:t>
      </w:r>
    </w:p>
    <w:p w14:paraId="47BB733F" w14:textId="77777777" w:rsidR="009319EC" w:rsidRDefault="009319EC" w:rsidP="00E019D3">
      <w:pPr>
        <w:jc w:val="both"/>
        <w:rPr>
          <w:color w:val="000000"/>
          <w:shd w:val="clear" w:color="auto" w:fill="FFFFFF"/>
          <w:lang w:val="en-US"/>
        </w:rPr>
      </w:pPr>
    </w:p>
    <w:p w14:paraId="545C567C" w14:textId="44EC74CE" w:rsidR="00E019D3" w:rsidRDefault="00E019D3" w:rsidP="00E019D3">
      <w:pPr>
        <w:jc w:val="both"/>
        <w:rPr>
          <w:lang w:val="en-US"/>
        </w:rPr>
      </w:pPr>
      <w:r w:rsidRPr="00E248BC">
        <w:rPr>
          <w:color w:val="000000"/>
          <w:shd w:val="clear" w:color="auto" w:fill="FFFFFF"/>
          <w:lang w:val="en-US"/>
        </w:rPr>
        <w:t xml:space="preserve">We have summarized the findings of this new analysis in the revised manuscript </w:t>
      </w:r>
      <w:r w:rsidRPr="00E248BC">
        <w:rPr>
          <w:lang w:val="en-US"/>
        </w:rPr>
        <w:t xml:space="preserve">(PP. </w:t>
      </w:r>
      <w:r w:rsidR="00AE2BD9">
        <w:rPr>
          <w:lang w:val="en-US"/>
        </w:rPr>
        <w:t>5</w:t>
      </w:r>
      <w:r w:rsidRPr="00E248BC">
        <w:rPr>
          <w:lang w:val="en-US"/>
        </w:rPr>
        <w:t>-</w:t>
      </w:r>
      <w:r w:rsidR="00AE2BD9">
        <w:rPr>
          <w:lang w:val="en-US"/>
        </w:rPr>
        <w:t>6</w:t>
      </w:r>
      <w:r w:rsidRPr="00E248BC">
        <w:rPr>
          <w:lang w:val="en-US"/>
        </w:rPr>
        <w:t xml:space="preserve">, Lines </w:t>
      </w:r>
      <w:r w:rsidR="00AE2BD9">
        <w:rPr>
          <w:lang w:val="en-US"/>
        </w:rPr>
        <w:t>111</w:t>
      </w:r>
      <w:r w:rsidRPr="00E248BC">
        <w:rPr>
          <w:lang w:val="en-US"/>
        </w:rPr>
        <w:t>-</w:t>
      </w:r>
      <w:r w:rsidR="00AE2BD9">
        <w:rPr>
          <w:lang w:val="en-US"/>
        </w:rPr>
        <w:t>123</w:t>
      </w:r>
      <w:r w:rsidRPr="00E248BC">
        <w:rPr>
          <w:lang w:val="en-US"/>
        </w:rPr>
        <w:t>):</w:t>
      </w:r>
    </w:p>
    <w:p w14:paraId="6784ED37" w14:textId="718D4592" w:rsidR="007F5C41" w:rsidRDefault="007F5C41" w:rsidP="00E019D3">
      <w:pPr>
        <w:jc w:val="both"/>
        <w:rPr>
          <w:lang w:val="en-US"/>
        </w:rPr>
      </w:pPr>
    </w:p>
    <w:p w14:paraId="0AED419D" w14:textId="136559B5" w:rsidR="00B41AC8" w:rsidRDefault="00E20617" w:rsidP="007633F8">
      <w:pPr>
        <w:jc w:val="both"/>
        <w:rPr>
          <w:bCs/>
          <w:i/>
          <w:iCs/>
          <w:lang w:val="en-US"/>
        </w:rPr>
      </w:pPr>
      <w:r w:rsidRPr="00E20617">
        <w:rPr>
          <w:i/>
          <w:iCs/>
          <w:lang w:val="en-US"/>
        </w:rPr>
        <w:t>For several causes (</w:t>
      </w:r>
      <w:r w:rsidRPr="00E20617">
        <w:rPr>
          <w:bCs/>
          <w:i/>
          <w:iCs/>
          <w:lang w:val="en-US"/>
        </w:rPr>
        <w:t>cardiovascular diseases, endocrine disorders, genitourinary diseases, infectious and parasitic diseases, nervous system diseases, and skin and subcutaneous tissue diseases)</w:t>
      </w:r>
      <w:r w:rsidRPr="00E20617">
        <w:rPr>
          <w:i/>
          <w:iCs/>
          <w:lang w:val="en-US"/>
        </w:rPr>
        <w:t xml:space="preserve"> hospitalization risk followed a similar pattern, decreasing on the day of exposure, peaking one to three days later, and gradually returning to the rate expected during unexposed days within about a week</w:t>
      </w:r>
      <w:r w:rsidRPr="00E20617">
        <w:rPr>
          <w:bCs/>
          <w:i/>
          <w:iCs/>
          <w:lang w:val="en-US"/>
        </w:rPr>
        <w:t xml:space="preserve">. </w:t>
      </w:r>
      <w:ins w:id="28" w:author="Parks, Robbie M" w:date="2020-11-02T12:54:00Z">
        <w:r w:rsidRPr="00E20617">
          <w:rPr>
            <w:bCs/>
            <w:i/>
            <w:iCs/>
            <w:lang w:val="en-US"/>
          </w:rPr>
          <w:t>We also examined the association between tropical cyclone exposure and daily hospitalization rates by type of hospital admission (emergency vs. non-emergency; Supplementary Figure 1). Generally, non-emergency hospitalization rates decreased in the first few days after tropical cyclone exposure before returning to no change in subsequent days, with the exception of infectious and parasitic diseases, for which we estimated increases in non-emergency hospitalizations for lags 1, 2, and 4. Emergency hospitalization rates for cardiovascular diseases, respiratory diseases, and injuries increased in the days after tropical cyclone exposure, with other causes generally showing lower or no decreases across days, in comparison to non-emergency hospitalizations.</w:t>
        </w:r>
      </w:ins>
    </w:p>
    <w:p w14:paraId="322F34E5" w14:textId="77777777" w:rsidR="00E20617" w:rsidRDefault="00E20617" w:rsidP="007633F8">
      <w:pPr>
        <w:jc w:val="both"/>
        <w:rPr>
          <w:bCs/>
          <w:i/>
          <w:iCs/>
          <w:lang w:val="en-US"/>
        </w:rPr>
      </w:pPr>
    </w:p>
    <w:p w14:paraId="024797C3" w14:textId="0980E91B" w:rsidR="004D6F6E" w:rsidRDefault="004D6F6E" w:rsidP="007633F8">
      <w:pPr>
        <w:jc w:val="both"/>
        <w:rPr>
          <w:lang w:val="en-US"/>
        </w:rPr>
      </w:pPr>
      <w:r>
        <w:rPr>
          <w:bCs/>
          <w:lang w:val="en-US"/>
        </w:rPr>
        <w:t>We have also added a summary sentence in the Discussion</w:t>
      </w:r>
      <w:r w:rsidR="000F265E">
        <w:rPr>
          <w:bCs/>
          <w:lang w:val="en-US"/>
        </w:rPr>
        <w:t xml:space="preserve"> in the revised manuscript </w:t>
      </w:r>
      <w:r w:rsidR="000F265E" w:rsidRPr="00E248BC">
        <w:rPr>
          <w:color w:val="000000"/>
          <w:shd w:val="clear" w:color="auto" w:fill="FFFFFF"/>
          <w:lang w:val="en-US"/>
        </w:rPr>
        <w:t xml:space="preserve"> </w:t>
      </w:r>
      <w:r w:rsidR="000F265E" w:rsidRPr="00E248BC">
        <w:rPr>
          <w:lang w:val="en-US"/>
        </w:rPr>
        <w:t>(P.</w:t>
      </w:r>
      <w:r w:rsidR="00F05EE6">
        <w:rPr>
          <w:lang w:val="en-US"/>
        </w:rPr>
        <w:t xml:space="preserve"> 8</w:t>
      </w:r>
      <w:r w:rsidR="000F265E" w:rsidRPr="00E248BC">
        <w:rPr>
          <w:lang w:val="en-US"/>
        </w:rPr>
        <w:t xml:space="preserve">, Lines </w:t>
      </w:r>
      <w:r w:rsidR="00F05EE6">
        <w:rPr>
          <w:lang w:val="en-US"/>
        </w:rPr>
        <w:t>180</w:t>
      </w:r>
      <w:r w:rsidR="000F265E" w:rsidRPr="00E248BC">
        <w:rPr>
          <w:lang w:val="en-US"/>
        </w:rPr>
        <w:t>-</w:t>
      </w:r>
      <w:r w:rsidR="00F05EE6">
        <w:rPr>
          <w:lang w:val="en-US"/>
        </w:rPr>
        <w:t>182</w:t>
      </w:r>
      <w:r w:rsidR="000F265E" w:rsidRPr="00E248BC">
        <w:rPr>
          <w:lang w:val="en-US"/>
        </w:rPr>
        <w:t>):</w:t>
      </w:r>
    </w:p>
    <w:p w14:paraId="49DB2E9E" w14:textId="78984780" w:rsidR="00AD6516" w:rsidRDefault="00AD6516" w:rsidP="007633F8">
      <w:pPr>
        <w:jc w:val="both"/>
        <w:rPr>
          <w:lang w:val="en-US"/>
        </w:rPr>
      </w:pPr>
    </w:p>
    <w:p w14:paraId="20A885D5" w14:textId="0A471FD8" w:rsidR="00D0475A" w:rsidRDefault="00202ACD" w:rsidP="007633F8">
      <w:pPr>
        <w:jc w:val="both"/>
        <w:rPr>
          <w:bCs/>
          <w:i/>
          <w:iCs/>
          <w:color w:val="000000"/>
          <w:shd w:val="clear" w:color="auto" w:fill="FFFFFF"/>
          <w:lang w:val="en-US"/>
        </w:rPr>
      </w:pPr>
      <w:ins w:id="29" w:author="Parks, Robbie M" w:date="2020-11-02T12:54:00Z">
        <w:r w:rsidRPr="00202ACD">
          <w:rPr>
            <w:bCs/>
            <w:i/>
            <w:iCs/>
            <w:color w:val="000000"/>
            <w:shd w:val="clear" w:color="auto" w:fill="FFFFFF"/>
            <w:lang w:val="en-US"/>
          </w:rPr>
          <w:t>Changes in emergency hospitalization rates drove increases in hospitalization rates, with decreases driven by reductions in non-emergency hospitalizations.</w:t>
        </w:r>
      </w:ins>
    </w:p>
    <w:p w14:paraId="63E961A3" w14:textId="480CCFF0" w:rsidR="00AD26EC" w:rsidRPr="00BA042E" w:rsidRDefault="009656A2" w:rsidP="007633F8">
      <w:pPr>
        <w:jc w:val="both"/>
        <w:rPr>
          <w:bCs/>
          <w:i/>
          <w:iCs/>
          <w:color w:val="000000"/>
          <w:shd w:val="clear" w:color="auto" w:fill="FFFFFF"/>
          <w:lang w:val="en-US"/>
        </w:rPr>
      </w:pPr>
      <w:r w:rsidRPr="00E248BC">
        <w:rPr>
          <w:b/>
          <w:bCs/>
          <w:noProof/>
          <w:color w:val="000000"/>
          <w:shd w:val="clear" w:color="auto" w:fill="FFFFFF"/>
          <w:lang w:val="en-US"/>
        </w:rPr>
        <w:lastRenderedPageBreak/>
        <w:drawing>
          <wp:inline distT="0" distB="0" distL="0" distR="0" wp14:anchorId="086242D8" wp14:editId="6CCEC51D">
            <wp:extent cx="5791200" cy="39921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2327" t="3993" r="2449" b="3225"/>
                    <a:stretch/>
                  </pic:blipFill>
                  <pic:spPr bwMode="auto">
                    <a:xfrm>
                      <a:off x="0" y="0"/>
                      <a:ext cx="5814360" cy="4008153"/>
                    </a:xfrm>
                    <a:prstGeom prst="rect">
                      <a:avLst/>
                    </a:prstGeom>
                    <a:ln>
                      <a:noFill/>
                    </a:ln>
                    <a:extLst>
                      <a:ext uri="{53640926-AAD7-44D8-BBD7-CCE9431645EC}">
                        <a14:shadowObscured xmlns:a14="http://schemas.microsoft.com/office/drawing/2010/main"/>
                      </a:ext>
                    </a:extLst>
                  </pic:spPr>
                </pic:pic>
              </a:graphicData>
            </a:graphic>
          </wp:inline>
        </w:drawing>
      </w:r>
    </w:p>
    <w:p w14:paraId="4BC4185C" w14:textId="286316D4" w:rsidR="005008D9" w:rsidRPr="00E97423" w:rsidRDefault="00077370" w:rsidP="007633F8">
      <w:pPr>
        <w:jc w:val="both"/>
        <w:rPr>
          <w:i/>
          <w:iCs/>
          <w:color w:val="000000"/>
          <w:shd w:val="clear" w:color="auto" w:fill="FFFFFF"/>
          <w:lang w:val="en-US"/>
        </w:rPr>
      </w:pPr>
      <w:r w:rsidRPr="00E97423">
        <w:rPr>
          <w:b/>
          <w:bCs/>
          <w:i/>
          <w:iCs/>
          <w:color w:val="000000"/>
          <w:shd w:val="clear" w:color="auto" w:fill="FFFFFF"/>
          <w:lang w:val="en-US"/>
        </w:rPr>
        <w:t xml:space="preserve">Supplementary </w:t>
      </w:r>
      <w:r w:rsidR="005008D9" w:rsidRPr="00E97423">
        <w:rPr>
          <w:b/>
          <w:bCs/>
          <w:i/>
          <w:iCs/>
          <w:color w:val="000000"/>
          <w:shd w:val="clear" w:color="auto" w:fill="FFFFFF"/>
          <w:lang w:val="en-US"/>
        </w:rPr>
        <w:t>Figure</w:t>
      </w:r>
      <w:r w:rsidRPr="00E97423">
        <w:rPr>
          <w:b/>
          <w:bCs/>
          <w:i/>
          <w:iCs/>
          <w:color w:val="000000"/>
          <w:shd w:val="clear" w:color="auto" w:fill="FFFFFF"/>
          <w:lang w:val="en-US"/>
        </w:rPr>
        <w:t xml:space="preserve"> 1</w:t>
      </w:r>
      <w:r w:rsidR="005008D9" w:rsidRPr="00E97423">
        <w:rPr>
          <w:b/>
          <w:bCs/>
          <w:i/>
          <w:iCs/>
          <w:color w:val="000000"/>
          <w:shd w:val="clear" w:color="auto" w:fill="FFFFFF"/>
          <w:lang w:val="en-US"/>
        </w:rPr>
        <w:t xml:space="preserve">: </w:t>
      </w:r>
      <w:r w:rsidR="005008D9" w:rsidRPr="00E97423">
        <w:rPr>
          <w:i/>
          <w:iCs/>
          <w:color w:val="000000"/>
          <w:shd w:val="clear" w:color="auto" w:fill="FFFFFF"/>
          <w:lang w:val="en-US"/>
        </w:rPr>
        <w:t>Percentage change in hospitalization rates with tropical cyclone exposure by cause of hospitalization, type of hospital admission and lag time (days after tropical cyclone exposure). Dots show the point estimates and error bars represent Bonferroni-corrected 95% confidence intervals.</w:t>
      </w:r>
    </w:p>
    <w:p w14:paraId="10A821E8" w14:textId="77777777" w:rsidR="005008D9" w:rsidRPr="00E248BC" w:rsidRDefault="005008D9" w:rsidP="007633F8">
      <w:pPr>
        <w:jc w:val="both"/>
        <w:rPr>
          <w:b/>
          <w:bCs/>
          <w:color w:val="000000"/>
          <w:shd w:val="clear" w:color="auto" w:fill="FFFFFF"/>
          <w:lang w:val="en-US"/>
        </w:rPr>
      </w:pPr>
    </w:p>
    <w:p w14:paraId="359E0949" w14:textId="3CE74E00"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Page 5: What does a 100% increase mean? What are the raw numbers? Is there a way to report rates as part of the numbers in Lines 127-134?</w:t>
      </w:r>
    </w:p>
    <w:p w14:paraId="382BD5A8" w14:textId="04B070CA" w:rsidR="00756593" w:rsidRPr="00E248BC" w:rsidRDefault="00756593" w:rsidP="007633F8">
      <w:pPr>
        <w:jc w:val="both"/>
        <w:rPr>
          <w:b/>
          <w:bCs/>
          <w:color w:val="000000"/>
          <w:shd w:val="clear" w:color="auto" w:fill="FFFFFF"/>
          <w:lang w:val="en-US"/>
        </w:rPr>
      </w:pPr>
    </w:p>
    <w:p w14:paraId="1F2C87CF" w14:textId="729C8503" w:rsidR="009821B2" w:rsidRPr="00E248BC" w:rsidRDefault="00636882" w:rsidP="009821B2">
      <w:pPr>
        <w:jc w:val="both"/>
        <w:rPr>
          <w:color w:val="000000"/>
          <w:shd w:val="clear" w:color="auto" w:fill="FFFFFF"/>
          <w:lang w:val="en-US"/>
        </w:rPr>
      </w:pPr>
      <w:r w:rsidRPr="00E248BC">
        <w:rPr>
          <w:color w:val="000000"/>
          <w:shd w:val="clear" w:color="auto" w:fill="FFFFFF"/>
          <w:lang w:val="en-US"/>
        </w:rPr>
        <w:t xml:space="preserve">All of our results in </w:t>
      </w:r>
      <w:r w:rsidR="00D0475A">
        <w:rPr>
          <w:color w:val="000000"/>
          <w:shd w:val="clear" w:color="auto" w:fill="FFFFFF"/>
          <w:lang w:val="en-US"/>
        </w:rPr>
        <w:t xml:space="preserve">manuscript </w:t>
      </w:r>
      <w:r w:rsidRPr="00E248BC">
        <w:rPr>
          <w:color w:val="000000"/>
          <w:shd w:val="clear" w:color="auto" w:fill="FFFFFF"/>
          <w:lang w:val="en-US"/>
        </w:rPr>
        <w:t>Figures 3, 4, and 5 are</w:t>
      </w:r>
      <w:r w:rsidR="006B3EF2" w:rsidRPr="00E248BC">
        <w:rPr>
          <w:color w:val="000000"/>
          <w:shd w:val="clear" w:color="auto" w:fill="FFFFFF"/>
          <w:lang w:val="en-US"/>
        </w:rPr>
        <w:t xml:space="preserve"> given as </w:t>
      </w:r>
      <w:r w:rsidR="000749BB" w:rsidRPr="00E248BC">
        <w:rPr>
          <w:color w:val="000000"/>
          <w:shd w:val="clear" w:color="auto" w:fill="FFFFFF"/>
          <w:lang w:val="en-US"/>
        </w:rPr>
        <w:t>relative (</w:t>
      </w:r>
      <w:r w:rsidR="006B3EF2" w:rsidRPr="00E248BC">
        <w:rPr>
          <w:color w:val="000000"/>
          <w:shd w:val="clear" w:color="auto" w:fill="FFFFFF"/>
          <w:lang w:val="en-US"/>
        </w:rPr>
        <w:t>percent</w:t>
      </w:r>
      <w:r w:rsidR="003C48F5" w:rsidRPr="00E248BC">
        <w:rPr>
          <w:color w:val="000000"/>
          <w:shd w:val="clear" w:color="auto" w:fill="FFFFFF"/>
          <w:lang w:val="en-US"/>
        </w:rPr>
        <w:t>age</w:t>
      </w:r>
      <w:r w:rsidR="000749BB" w:rsidRPr="00E248BC">
        <w:rPr>
          <w:color w:val="000000"/>
          <w:shd w:val="clear" w:color="auto" w:fill="FFFFFF"/>
          <w:lang w:val="en-US"/>
        </w:rPr>
        <w:t>)</w:t>
      </w:r>
      <w:r w:rsidR="006B3EF2" w:rsidRPr="00E248BC">
        <w:rPr>
          <w:color w:val="000000"/>
          <w:shd w:val="clear" w:color="auto" w:fill="FFFFFF"/>
          <w:lang w:val="en-US"/>
        </w:rPr>
        <w:t xml:space="preserve"> changes in hospitalization rates, which we </w:t>
      </w:r>
      <w:r w:rsidR="00093844" w:rsidRPr="00E248BC">
        <w:rPr>
          <w:color w:val="000000"/>
          <w:shd w:val="clear" w:color="auto" w:fill="FFFFFF"/>
          <w:lang w:val="en-US"/>
        </w:rPr>
        <w:t>describe</w:t>
      </w:r>
      <w:r w:rsidR="009821B2" w:rsidRPr="00E248BC">
        <w:rPr>
          <w:color w:val="000000"/>
          <w:shd w:val="clear" w:color="auto" w:fill="FFFFFF"/>
          <w:lang w:val="en-US"/>
        </w:rPr>
        <w:t xml:space="preserve"> in </w:t>
      </w:r>
      <w:r w:rsidR="00351B49">
        <w:rPr>
          <w:color w:val="000000"/>
          <w:shd w:val="clear" w:color="auto" w:fill="FFFFFF"/>
          <w:lang w:val="en-US"/>
        </w:rPr>
        <w:t>the</w:t>
      </w:r>
      <w:r w:rsidR="00351B49" w:rsidRPr="00E248BC">
        <w:rPr>
          <w:color w:val="000000"/>
          <w:shd w:val="clear" w:color="auto" w:fill="FFFFFF"/>
          <w:lang w:val="en-US"/>
        </w:rPr>
        <w:t xml:space="preserve"> </w:t>
      </w:r>
      <w:r w:rsidR="009821B2" w:rsidRPr="00E248BC">
        <w:rPr>
          <w:color w:val="000000"/>
          <w:shd w:val="clear" w:color="auto" w:fill="FFFFFF"/>
          <w:lang w:val="en-US"/>
        </w:rPr>
        <w:t xml:space="preserve">Methods section of the </w:t>
      </w:r>
      <w:r w:rsidR="00E066EB" w:rsidRPr="00E248BC">
        <w:rPr>
          <w:color w:val="000000"/>
          <w:shd w:val="clear" w:color="auto" w:fill="FFFFFF"/>
          <w:lang w:val="en-US"/>
        </w:rPr>
        <w:t>original</w:t>
      </w:r>
      <w:r w:rsidR="00C65090" w:rsidRPr="00E248BC">
        <w:rPr>
          <w:color w:val="000000"/>
          <w:shd w:val="clear" w:color="auto" w:fill="FFFFFF"/>
          <w:lang w:val="en-US"/>
        </w:rPr>
        <w:t xml:space="preserve"> </w:t>
      </w:r>
      <w:r w:rsidR="009821B2" w:rsidRPr="00E248BC">
        <w:rPr>
          <w:color w:val="000000"/>
          <w:shd w:val="clear" w:color="auto" w:fill="FFFFFF"/>
          <w:lang w:val="en-US"/>
        </w:rPr>
        <w:t>manuscript</w:t>
      </w:r>
      <w:r w:rsidR="00E972ED" w:rsidRPr="00E248BC">
        <w:rPr>
          <w:color w:val="000000"/>
          <w:shd w:val="clear" w:color="auto" w:fill="FFFFFF"/>
          <w:lang w:val="en-US"/>
        </w:rPr>
        <w:t xml:space="preserve">. The coefficient estimated from the statistical model is the log rate ratio between exposed and unexposed, accounting for the matching structure and adjusting for confounders. </w:t>
      </w:r>
      <w:r w:rsidR="00497315" w:rsidRPr="00E248BC">
        <w:rPr>
          <w:color w:val="000000"/>
          <w:shd w:val="clear" w:color="auto" w:fill="FFFFFF"/>
          <w:lang w:val="en-US"/>
        </w:rPr>
        <w:t xml:space="preserve">A 100% increase, therefore, indicates a doubling in the rate of hospitalizations per </w:t>
      </w:r>
      <w:r w:rsidR="0023332A" w:rsidRPr="00E248BC">
        <w:rPr>
          <w:color w:val="000000"/>
          <w:shd w:val="clear" w:color="auto" w:fill="FFFFFF"/>
          <w:lang w:val="en-US"/>
        </w:rPr>
        <w:t>hurricane</w:t>
      </w:r>
      <w:r w:rsidR="00497315" w:rsidRPr="00E248BC">
        <w:rPr>
          <w:color w:val="000000"/>
          <w:shd w:val="clear" w:color="auto" w:fill="FFFFFF"/>
          <w:lang w:val="en-US"/>
        </w:rPr>
        <w:t xml:space="preserve"> exposure</w:t>
      </w:r>
      <w:r w:rsidR="005A53B5" w:rsidRPr="00E248BC">
        <w:rPr>
          <w:color w:val="000000"/>
          <w:shd w:val="clear" w:color="auto" w:fill="FFFFFF"/>
          <w:lang w:val="en-US"/>
        </w:rPr>
        <w:t xml:space="preserve">. </w:t>
      </w:r>
      <w:r w:rsidR="00E066EB" w:rsidRPr="00E248BC">
        <w:rPr>
          <w:color w:val="000000"/>
          <w:shd w:val="clear" w:color="auto" w:fill="FFFFFF"/>
          <w:lang w:val="en-US"/>
        </w:rPr>
        <w:t xml:space="preserve">For more clarity, we have added </w:t>
      </w:r>
      <w:r w:rsidR="00350C3B" w:rsidRPr="00E248BC">
        <w:rPr>
          <w:color w:val="000000"/>
          <w:shd w:val="clear" w:color="auto" w:fill="FFFFFF"/>
          <w:lang w:val="en-US"/>
        </w:rPr>
        <w:t xml:space="preserve">an </w:t>
      </w:r>
      <w:r w:rsidR="00E066EB" w:rsidRPr="00E248BC">
        <w:rPr>
          <w:color w:val="000000"/>
          <w:shd w:val="clear" w:color="auto" w:fill="FFFFFF"/>
          <w:lang w:val="en-US"/>
        </w:rPr>
        <w:t>explicit explanation of what the percentages mean before describing those Figures in the Results section</w:t>
      </w:r>
      <w:r w:rsidR="009821B2" w:rsidRPr="00E248BC">
        <w:rPr>
          <w:color w:val="000000"/>
          <w:shd w:val="clear" w:color="auto" w:fill="FFFFFF"/>
          <w:lang w:val="en-US"/>
        </w:rPr>
        <w:t xml:space="preserve"> </w:t>
      </w:r>
      <w:r w:rsidR="009821B2" w:rsidRPr="00E248BC">
        <w:rPr>
          <w:lang w:val="en-US"/>
        </w:rPr>
        <w:t xml:space="preserve">(P. </w:t>
      </w:r>
      <w:r w:rsidR="00063D40">
        <w:rPr>
          <w:lang w:val="en-US"/>
        </w:rPr>
        <w:t>5</w:t>
      </w:r>
      <w:r w:rsidR="009821B2" w:rsidRPr="00E248BC">
        <w:rPr>
          <w:lang w:val="en-US"/>
        </w:rPr>
        <w:t xml:space="preserve">, Lines </w:t>
      </w:r>
      <w:r w:rsidR="00A01AB8">
        <w:rPr>
          <w:lang w:val="en-US"/>
        </w:rPr>
        <w:t>104-105</w:t>
      </w:r>
      <w:r w:rsidR="00D420A8" w:rsidRPr="00E248BC">
        <w:rPr>
          <w:lang w:val="en-US"/>
        </w:rPr>
        <w:t xml:space="preserve">; P. </w:t>
      </w:r>
      <w:r w:rsidR="009F7927">
        <w:rPr>
          <w:lang w:val="en-US"/>
        </w:rPr>
        <w:t>6</w:t>
      </w:r>
      <w:r w:rsidR="00D420A8" w:rsidRPr="00E248BC">
        <w:rPr>
          <w:lang w:val="en-US"/>
        </w:rPr>
        <w:t xml:space="preserve">, Lines </w:t>
      </w:r>
      <w:r w:rsidR="00792782">
        <w:rPr>
          <w:lang w:val="en-US"/>
        </w:rPr>
        <w:t>125</w:t>
      </w:r>
      <w:r w:rsidR="00D420A8" w:rsidRPr="00E248BC">
        <w:rPr>
          <w:lang w:val="en-US"/>
        </w:rPr>
        <w:t>-</w:t>
      </w:r>
      <w:r w:rsidR="00792782">
        <w:rPr>
          <w:lang w:val="en-US"/>
        </w:rPr>
        <w:t>127</w:t>
      </w:r>
      <w:r w:rsidR="00D420A8" w:rsidRPr="00E248BC">
        <w:rPr>
          <w:lang w:val="en-US"/>
        </w:rPr>
        <w:t xml:space="preserve">; PP. </w:t>
      </w:r>
      <w:r w:rsidR="00985AAD">
        <w:rPr>
          <w:lang w:val="en-US"/>
        </w:rPr>
        <w:t>6-7</w:t>
      </w:r>
      <w:r w:rsidR="00D420A8" w:rsidRPr="00E248BC">
        <w:rPr>
          <w:lang w:val="en-US"/>
        </w:rPr>
        <w:t xml:space="preserve">, Lines </w:t>
      </w:r>
      <w:r w:rsidR="00FA5F4E">
        <w:rPr>
          <w:lang w:val="en-US"/>
        </w:rPr>
        <w:t>138</w:t>
      </w:r>
      <w:r w:rsidR="00D420A8" w:rsidRPr="00E248BC">
        <w:rPr>
          <w:lang w:val="en-US"/>
        </w:rPr>
        <w:t>-</w:t>
      </w:r>
      <w:r w:rsidR="00C13DA1">
        <w:rPr>
          <w:lang w:val="en-US"/>
        </w:rPr>
        <w:t>144</w:t>
      </w:r>
      <w:r w:rsidR="009821B2" w:rsidRPr="00E248BC">
        <w:rPr>
          <w:lang w:val="en-US"/>
        </w:rPr>
        <w:t>):</w:t>
      </w:r>
    </w:p>
    <w:p w14:paraId="0A62C254" w14:textId="77777777" w:rsidR="009821B2" w:rsidRPr="00E248BC" w:rsidRDefault="009821B2" w:rsidP="009821B2">
      <w:pPr>
        <w:jc w:val="both"/>
        <w:rPr>
          <w:color w:val="000000"/>
          <w:shd w:val="clear" w:color="auto" w:fill="FFFFFF"/>
          <w:lang w:val="en-US"/>
        </w:rPr>
      </w:pPr>
    </w:p>
    <w:p w14:paraId="3E0D6867" w14:textId="50904BD4" w:rsidR="008E1100" w:rsidRDefault="00986AC1" w:rsidP="007633F8">
      <w:pPr>
        <w:jc w:val="both"/>
        <w:rPr>
          <w:i/>
          <w:iCs/>
          <w:lang w:val="en-US"/>
        </w:rPr>
      </w:pPr>
      <w:r w:rsidRPr="00986AC1">
        <w:rPr>
          <w:i/>
          <w:iCs/>
          <w:lang w:val="en-US"/>
        </w:rPr>
        <w:t>We present these results in Figure 3</w:t>
      </w:r>
      <w:ins w:id="30" w:author="Parks, Robbie M" w:date="2020-11-02T12:54:00Z">
        <w:r w:rsidRPr="00986AC1">
          <w:rPr>
            <w:i/>
            <w:iCs/>
            <w:lang w:val="en-US"/>
          </w:rPr>
          <w:t>, which displays results as relative (percentage) changes in hospitalization rates after tropical cyclone exposure</w:t>
        </w:r>
      </w:ins>
      <w:r w:rsidRPr="00986AC1">
        <w:rPr>
          <w:i/>
          <w:iCs/>
          <w:lang w:val="en-US"/>
        </w:rPr>
        <w:t>.</w:t>
      </w:r>
    </w:p>
    <w:p w14:paraId="4AB9E07A" w14:textId="77777777" w:rsidR="00986AC1" w:rsidRPr="00E248BC" w:rsidRDefault="00986AC1" w:rsidP="007633F8">
      <w:pPr>
        <w:jc w:val="both"/>
        <w:rPr>
          <w:i/>
          <w:iCs/>
          <w:lang w:val="en-US"/>
        </w:rPr>
      </w:pPr>
    </w:p>
    <w:p w14:paraId="5F3E01BB" w14:textId="0E5C5165" w:rsidR="008E1100" w:rsidRDefault="006922E3" w:rsidP="007633F8">
      <w:pPr>
        <w:jc w:val="both"/>
        <w:rPr>
          <w:bCs/>
          <w:i/>
          <w:iCs/>
          <w:color w:val="000000"/>
          <w:shd w:val="clear" w:color="auto" w:fill="FFFFFF"/>
          <w:lang w:val="en-US"/>
        </w:rPr>
      </w:pPr>
      <w:r w:rsidRPr="006922E3">
        <w:rPr>
          <w:bCs/>
          <w:i/>
          <w:iCs/>
          <w:color w:val="000000"/>
          <w:shd w:val="clear" w:color="auto" w:fill="FFFFFF"/>
          <w:lang w:val="en-US"/>
        </w:rPr>
        <w:t>In Figure 4, we present average</w:t>
      </w:r>
      <w:ins w:id="31" w:author="Parks, Robbie M" w:date="2020-11-02T12:54:00Z">
        <w:r w:rsidRPr="006922E3">
          <w:rPr>
            <w:bCs/>
            <w:i/>
            <w:iCs/>
            <w:color w:val="000000"/>
            <w:shd w:val="clear" w:color="auto" w:fill="FFFFFF"/>
            <w:lang w:val="en-US"/>
          </w:rPr>
          <w:t xml:space="preserve"> relative (percentage)</w:t>
        </w:r>
      </w:ins>
      <w:r w:rsidRPr="006922E3">
        <w:rPr>
          <w:bCs/>
          <w:i/>
          <w:iCs/>
          <w:color w:val="000000"/>
          <w:shd w:val="clear" w:color="auto" w:fill="FFFFFF"/>
          <w:lang w:val="en-US"/>
        </w:rPr>
        <w:t xml:space="preserve"> changes in hospitalization rates across the eight examined lag days across the 13 categories in the main analysis, as well as for sub-categories with at least 50,000 hospitalizations during our study period.</w:t>
      </w:r>
    </w:p>
    <w:p w14:paraId="06AB4246" w14:textId="77777777" w:rsidR="006922E3" w:rsidRPr="00E248BC" w:rsidRDefault="006922E3" w:rsidP="007633F8">
      <w:pPr>
        <w:jc w:val="both"/>
        <w:rPr>
          <w:bCs/>
          <w:i/>
          <w:iCs/>
          <w:color w:val="000000"/>
          <w:shd w:val="clear" w:color="auto" w:fill="FFFFFF"/>
          <w:lang w:val="en-US"/>
        </w:rPr>
      </w:pPr>
    </w:p>
    <w:p w14:paraId="66647A1F" w14:textId="504EF0A8" w:rsidR="00F92564" w:rsidRDefault="004A529A" w:rsidP="007633F8">
      <w:pPr>
        <w:jc w:val="both"/>
        <w:rPr>
          <w:bCs/>
          <w:i/>
          <w:iCs/>
          <w:color w:val="000000"/>
          <w:shd w:val="clear" w:color="auto" w:fill="FFFFFF"/>
          <w:lang w:val="en-US"/>
        </w:rPr>
      </w:pPr>
      <w:r w:rsidRPr="004A529A">
        <w:rPr>
          <w:bCs/>
          <w:i/>
          <w:iCs/>
          <w:color w:val="000000"/>
          <w:shd w:val="clear" w:color="auto" w:fill="FFFFFF"/>
          <w:lang w:val="en-US"/>
        </w:rPr>
        <w:t>In addition, we examined the distinct impact of tropical cyclone exposures in which the county’s peak sustained wind was hurricane force</w:t>
      </w:r>
      <w:r w:rsidRPr="004A529A" w:rsidDel="00845DE1">
        <w:rPr>
          <w:bCs/>
          <w:i/>
          <w:iCs/>
          <w:color w:val="000000"/>
          <w:shd w:val="clear" w:color="auto" w:fill="FFFFFF"/>
          <w:lang w:val="en-US"/>
        </w:rPr>
        <w:t xml:space="preserve"> </w:t>
      </w:r>
      <w:r w:rsidRPr="004A529A">
        <w:rPr>
          <w:bCs/>
          <w:i/>
          <w:iCs/>
          <w:color w:val="000000"/>
          <w:shd w:val="clear" w:color="auto" w:fill="FFFFFF"/>
          <w:lang w:val="en-US"/>
        </w:rPr>
        <w:t xml:space="preserve">(Beaufort scale hurricane-force winds, </w:t>
      </w:r>
      <m:oMath>
        <m:r>
          <w:rPr>
            <w:rFonts w:ascii="Cambria Math" w:hAnsi="Cambria Math"/>
            <w:color w:val="000000"/>
            <w:shd w:val="clear" w:color="auto" w:fill="FFFFFF"/>
            <w:lang w:val="en-US"/>
          </w:rPr>
          <m:t>≥</m:t>
        </m:r>
      </m:oMath>
      <w:r w:rsidRPr="004A529A">
        <w:rPr>
          <w:bCs/>
          <w:i/>
          <w:iCs/>
          <w:color w:val="000000"/>
          <w:shd w:val="clear" w:color="auto" w:fill="FFFFFF"/>
          <w:lang w:val="en-US"/>
        </w:rPr>
        <w:t>64 knots) compared to tropical cyclone exposures with lower local winds</w:t>
      </w:r>
      <w:r w:rsidRPr="004A529A" w:rsidDel="002F35E1">
        <w:rPr>
          <w:bCs/>
          <w:i/>
          <w:iCs/>
          <w:color w:val="000000"/>
          <w:shd w:val="clear" w:color="auto" w:fill="FFFFFF"/>
          <w:lang w:val="en-US"/>
        </w:rPr>
        <w:t xml:space="preserve"> </w:t>
      </w:r>
      <w:r w:rsidRPr="004A529A">
        <w:rPr>
          <w:bCs/>
          <w:i/>
          <w:iCs/>
          <w:color w:val="000000"/>
          <w:shd w:val="clear" w:color="auto" w:fill="FFFFFF"/>
          <w:lang w:val="en-US"/>
        </w:rPr>
        <w:t xml:space="preserve">(Beaufort scale gale- to </w:t>
      </w:r>
      <w:r w:rsidRPr="004A529A">
        <w:rPr>
          <w:bCs/>
          <w:i/>
          <w:iCs/>
          <w:color w:val="000000"/>
          <w:shd w:val="clear" w:color="auto" w:fill="FFFFFF"/>
          <w:lang w:val="en-US"/>
        </w:rPr>
        <w:lastRenderedPageBreak/>
        <w:t xml:space="preserve">violent storm-force winds, </w:t>
      </w:r>
      <m:oMath>
        <m:r>
          <w:rPr>
            <w:rFonts w:ascii="Cambria Math" w:hAnsi="Cambria Math"/>
            <w:color w:val="000000"/>
            <w:shd w:val="clear" w:color="auto" w:fill="FFFFFF"/>
            <w:lang w:val="en-US"/>
          </w:rPr>
          <m:t>≥</m:t>
        </m:r>
      </m:oMath>
      <w:r w:rsidRPr="004A529A">
        <w:rPr>
          <w:bCs/>
          <w:i/>
          <w:iCs/>
          <w:color w:val="000000"/>
          <w:shd w:val="clear" w:color="auto" w:fill="FFFFFF"/>
          <w:lang w:val="en-US"/>
        </w:rPr>
        <w:t xml:space="preserve">34 to </w:t>
      </w:r>
      <m:oMath>
        <m:r>
          <w:rPr>
            <w:rFonts w:ascii="Cambria Math" w:hAnsi="Cambria Math"/>
            <w:color w:val="000000"/>
            <w:shd w:val="clear" w:color="auto" w:fill="FFFFFF"/>
            <w:lang w:val="en-US"/>
          </w:rPr>
          <m:t>&lt;</m:t>
        </m:r>
      </m:oMath>
      <w:r w:rsidRPr="004A529A">
        <w:rPr>
          <w:bCs/>
          <w:i/>
          <w:iCs/>
          <w:color w:val="000000"/>
          <w:shd w:val="clear" w:color="auto" w:fill="FFFFFF"/>
          <w:lang w:val="en-US"/>
        </w:rPr>
        <w:t>64 knots) (Figure 5). Of the 2,547 county-day exposures (Figure 1), 116 (5%) were hurricane force and came from 20 hurricanes. Across categories, the</w:t>
      </w:r>
      <w:ins w:id="32" w:author="Parks, Robbie M" w:date="2020-11-02T12:54:00Z">
        <w:r w:rsidRPr="004A529A">
          <w:rPr>
            <w:bCs/>
            <w:i/>
            <w:iCs/>
            <w:color w:val="000000"/>
            <w:shd w:val="clear" w:color="auto" w:fill="FFFFFF"/>
            <w:lang w:val="en-US"/>
          </w:rPr>
          <w:t xml:space="preserve"> relative (percentage)</w:t>
        </w:r>
      </w:ins>
      <w:r w:rsidRPr="004A529A">
        <w:rPr>
          <w:bCs/>
          <w:i/>
          <w:iCs/>
          <w:color w:val="000000"/>
          <w:shd w:val="clear" w:color="auto" w:fill="FFFFFF"/>
          <w:lang w:val="en-US"/>
        </w:rPr>
        <w:t xml:space="preserve"> changes in hospitalization rates during hurricane-force exposures broadly amplified the overall tropical cyclone effects presented in Figure 3.</w:t>
      </w:r>
    </w:p>
    <w:p w14:paraId="7F7343D4" w14:textId="77777777" w:rsidR="004A529A" w:rsidRPr="00E248BC" w:rsidRDefault="004A529A" w:rsidP="007633F8">
      <w:pPr>
        <w:jc w:val="both"/>
        <w:rPr>
          <w:color w:val="000000"/>
          <w:shd w:val="clear" w:color="auto" w:fill="FFFFFF"/>
          <w:lang w:val="en-US"/>
        </w:rPr>
      </w:pPr>
    </w:p>
    <w:p w14:paraId="3B511A09" w14:textId="5E15CE33" w:rsidR="00B37311" w:rsidRPr="00E248BC" w:rsidRDefault="00646FA4" w:rsidP="00B37311">
      <w:pPr>
        <w:jc w:val="both"/>
        <w:rPr>
          <w:color w:val="000000"/>
          <w:shd w:val="clear" w:color="auto" w:fill="FFFFFF"/>
          <w:lang w:val="en-US"/>
        </w:rPr>
      </w:pPr>
      <w:r w:rsidRPr="00E248BC">
        <w:rPr>
          <w:color w:val="000000"/>
          <w:shd w:val="clear" w:color="auto" w:fill="FFFFFF"/>
          <w:lang w:val="en-US"/>
        </w:rPr>
        <w:t>The numbers quoted from Figure 6</w:t>
      </w:r>
      <w:r w:rsidR="004B66CC">
        <w:rPr>
          <w:color w:val="000000"/>
          <w:shd w:val="clear" w:color="auto" w:fill="FFFFFF"/>
          <w:lang w:val="en-US"/>
        </w:rPr>
        <w:t>,</w:t>
      </w:r>
      <w:r w:rsidRPr="00E248BC">
        <w:rPr>
          <w:color w:val="000000"/>
          <w:shd w:val="clear" w:color="auto" w:fill="FFFFFF"/>
          <w:lang w:val="en-US"/>
        </w:rPr>
        <w:t xml:space="preserve"> </w:t>
      </w:r>
      <w:r w:rsidR="00E14615" w:rsidRPr="00E248BC">
        <w:rPr>
          <w:color w:val="000000"/>
          <w:shd w:val="clear" w:color="auto" w:fill="FFFFFF"/>
          <w:lang w:val="en-US"/>
        </w:rPr>
        <w:t xml:space="preserve">on which </w:t>
      </w:r>
      <w:r w:rsidR="00505D10" w:rsidRPr="00E248BC">
        <w:rPr>
          <w:color w:val="000000"/>
          <w:shd w:val="clear" w:color="auto" w:fill="FFFFFF"/>
          <w:lang w:val="en-US"/>
        </w:rPr>
        <w:t xml:space="preserve">the Reviewer has </w:t>
      </w:r>
      <w:r w:rsidR="0029488D" w:rsidRPr="00E248BC">
        <w:rPr>
          <w:color w:val="000000"/>
          <w:shd w:val="clear" w:color="auto" w:fill="FFFFFF"/>
          <w:lang w:val="en-US"/>
        </w:rPr>
        <w:t>asked for clarification</w:t>
      </w:r>
      <w:r w:rsidR="004B66CC">
        <w:rPr>
          <w:color w:val="000000"/>
          <w:shd w:val="clear" w:color="auto" w:fill="FFFFFF"/>
          <w:lang w:val="en-US"/>
        </w:rPr>
        <w:t>,</w:t>
      </w:r>
      <w:r w:rsidR="0029488D" w:rsidRPr="00E248BC">
        <w:rPr>
          <w:color w:val="000000"/>
          <w:shd w:val="clear" w:color="auto" w:fill="FFFFFF"/>
          <w:lang w:val="en-US"/>
        </w:rPr>
        <w:t xml:space="preserve"> are indeed based on the </w:t>
      </w:r>
      <w:r w:rsidR="00532518" w:rsidRPr="00E248BC">
        <w:rPr>
          <w:color w:val="000000"/>
          <w:shd w:val="clear" w:color="auto" w:fill="FFFFFF"/>
          <w:lang w:val="en-US"/>
        </w:rPr>
        <w:t>relative change in hospitalization</w:t>
      </w:r>
      <w:r w:rsidR="0029488D" w:rsidRPr="00E248BC">
        <w:rPr>
          <w:color w:val="000000"/>
          <w:shd w:val="clear" w:color="auto" w:fill="FFFFFF"/>
          <w:lang w:val="en-US"/>
        </w:rPr>
        <w:t xml:space="preserve"> rates from the 13 main causes of hospitalization that </w:t>
      </w:r>
      <w:r w:rsidR="00A37BF6" w:rsidRPr="00E248BC">
        <w:rPr>
          <w:color w:val="000000"/>
          <w:shd w:val="clear" w:color="auto" w:fill="FFFFFF"/>
          <w:lang w:val="en-US"/>
        </w:rPr>
        <w:t>populate Figures 4 and 5.</w:t>
      </w:r>
      <w:r w:rsidR="00BD0C68" w:rsidRPr="00E248BC">
        <w:rPr>
          <w:color w:val="000000"/>
          <w:shd w:val="clear" w:color="auto" w:fill="FFFFFF"/>
          <w:lang w:val="en-US"/>
        </w:rPr>
        <w:t xml:space="preserve"> </w:t>
      </w:r>
      <w:r w:rsidR="0085454C" w:rsidRPr="00E248BC">
        <w:rPr>
          <w:color w:val="000000"/>
          <w:shd w:val="clear" w:color="auto" w:fill="FFFFFF"/>
          <w:lang w:val="en-US"/>
        </w:rPr>
        <w:t>W</w:t>
      </w:r>
      <w:r w:rsidR="00BD0C68" w:rsidRPr="00E248BC">
        <w:rPr>
          <w:color w:val="000000"/>
          <w:shd w:val="clear" w:color="auto" w:fill="FFFFFF"/>
          <w:lang w:val="en-US"/>
        </w:rPr>
        <w:t xml:space="preserve">e have added </w:t>
      </w:r>
      <w:r w:rsidR="007D585C" w:rsidRPr="00E248BC">
        <w:rPr>
          <w:color w:val="000000"/>
          <w:shd w:val="clear" w:color="auto" w:fill="FFFFFF"/>
          <w:lang w:val="en-US"/>
        </w:rPr>
        <w:t xml:space="preserve">some </w:t>
      </w:r>
      <w:r w:rsidR="004B368C">
        <w:rPr>
          <w:color w:val="000000"/>
          <w:shd w:val="clear" w:color="auto" w:fill="FFFFFF"/>
          <w:lang w:val="en-US"/>
        </w:rPr>
        <w:t>additional clarification</w:t>
      </w:r>
      <w:r w:rsidR="00370A32" w:rsidRPr="00E248BC">
        <w:rPr>
          <w:color w:val="000000"/>
          <w:shd w:val="clear" w:color="auto" w:fill="FFFFFF"/>
          <w:lang w:val="en-US"/>
        </w:rPr>
        <w:t xml:space="preserve"> </w:t>
      </w:r>
      <w:r w:rsidR="000B645C" w:rsidRPr="00E248BC">
        <w:rPr>
          <w:color w:val="000000"/>
          <w:shd w:val="clear" w:color="auto" w:fill="FFFFFF"/>
          <w:lang w:val="en-US"/>
        </w:rPr>
        <w:t xml:space="preserve">in describing Figure 6 </w:t>
      </w:r>
      <w:r w:rsidR="0085454C" w:rsidRPr="00E248BC">
        <w:rPr>
          <w:color w:val="000000"/>
          <w:shd w:val="clear" w:color="auto" w:fill="FFFFFF"/>
          <w:lang w:val="en-US"/>
        </w:rPr>
        <w:t xml:space="preserve">to clarify this </w:t>
      </w:r>
      <w:r w:rsidR="00B37311" w:rsidRPr="00E248BC">
        <w:rPr>
          <w:lang w:val="en-US"/>
        </w:rPr>
        <w:t xml:space="preserve">(P. </w:t>
      </w:r>
      <w:r w:rsidR="00C45CAA">
        <w:rPr>
          <w:lang w:val="en-US"/>
        </w:rPr>
        <w:t>7</w:t>
      </w:r>
      <w:r w:rsidR="00B37311" w:rsidRPr="00E248BC">
        <w:rPr>
          <w:lang w:val="en-US"/>
        </w:rPr>
        <w:t xml:space="preserve">, Lines </w:t>
      </w:r>
      <w:r w:rsidR="00C45CAA">
        <w:rPr>
          <w:lang w:val="en-US"/>
        </w:rPr>
        <w:t>149</w:t>
      </w:r>
      <w:r w:rsidR="00B37311" w:rsidRPr="00E248BC">
        <w:rPr>
          <w:lang w:val="en-US"/>
        </w:rPr>
        <w:t>-</w:t>
      </w:r>
      <w:r w:rsidR="00C45CAA">
        <w:rPr>
          <w:lang w:val="en-US"/>
        </w:rPr>
        <w:t>154</w:t>
      </w:r>
      <w:r w:rsidR="00B37311" w:rsidRPr="00E248BC">
        <w:rPr>
          <w:lang w:val="en-US"/>
        </w:rPr>
        <w:t>):</w:t>
      </w:r>
    </w:p>
    <w:p w14:paraId="3160AD6D" w14:textId="77777777" w:rsidR="00B37311" w:rsidRPr="00E248BC" w:rsidRDefault="00B37311" w:rsidP="00B37311">
      <w:pPr>
        <w:jc w:val="both"/>
        <w:rPr>
          <w:color w:val="000000"/>
          <w:shd w:val="clear" w:color="auto" w:fill="FFFFFF"/>
          <w:lang w:val="en-US"/>
        </w:rPr>
      </w:pPr>
    </w:p>
    <w:p w14:paraId="6C285FB3" w14:textId="07B8278A" w:rsidR="00540750" w:rsidRDefault="006E3CB7" w:rsidP="007633F8">
      <w:pPr>
        <w:jc w:val="both"/>
        <w:rPr>
          <w:i/>
          <w:iCs/>
          <w:lang w:val="en-US"/>
        </w:rPr>
      </w:pPr>
      <w:r w:rsidRPr="006E3CB7">
        <w:rPr>
          <w:i/>
          <w:iCs/>
          <w:lang w:val="en-US"/>
        </w:rPr>
        <w:t xml:space="preserve">Finally, we estimated the total number of additional hospitalizations for tropical cyclone exposure per decade in the week following the day of exposure across all counties included in our analysis. We used the </w:t>
      </w:r>
      <w:del w:id="33" w:author="Parks, Robbie M" w:date="2020-11-02T12:54:00Z">
        <w:r w:rsidRPr="006E3CB7">
          <w:rPr>
            <w:i/>
            <w:iCs/>
            <w:lang w:val="en-US"/>
          </w:rPr>
          <w:delText>resultant risk</w:delText>
        </w:r>
      </w:del>
      <w:ins w:id="34" w:author="Parks, Robbie M" w:date="2020-11-02T12:54:00Z">
        <w:r w:rsidRPr="006E3CB7">
          <w:rPr>
            <w:i/>
            <w:iCs/>
            <w:lang w:val="en-US"/>
          </w:rPr>
          <w:t>relative (percentage) changes in hospitalization rate</w:t>
        </w:r>
      </w:ins>
      <w:r w:rsidRPr="006E3CB7">
        <w:rPr>
          <w:i/>
          <w:iCs/>
          <w:lang w:val="en-US"/>
        </w:rPr>
        <w:t xml:space="preserve"> estimates of each category on day of and each day after exposure</w:t>
      </w:r>
      <w:ins w:id="35" w:author="Parks, Robbie M" w:date="2020-11-02T12:54:00Z">
        <w:r w:rsidRPr="006E3CB7">
          <w:rPr>
            <w:i/>
            <w:iCs/>
            <w:lang w:val="en-US"/>
          </w:rPr>
          <w:t>, as shown in Figures 3 and 4</w:t>
        </w:r>
      </w:ins>
      <w:r w:rsidRPr="006E3CB7">
        <w:rPr>
          <w:i/>
          <w:iCs/>
          <w:lang w:val="en-US"/>
        </w:rPr>
        <w:t>, along with the average hospitalization rates during May to October in 1999 – 2014 and average decadal tropical cyclone exposure, described in detail in Methods.</w:t>
      </w:r>
    </w:p>
    <w:p w14:paraId="3ED19800" w14:textId="77777777" w:rsidR="006E3CB7" w:rsidRPr="00E248BC" w:rsidRDefault="006E3CB7" w:rsidP="007633F8">
      <w:pPr>
        <w:jc w:val="both"/>
        <w:rPr>
          <w:b/>
          <w:bCs/>
          <w:i/>
          <w:iCs/>
          <w:color w:val="000000"/>
          <w:shd w:val="clear" w:color="auto" w:fill="FFFFFF"/>
          <w:lang w:val="en-US"/>
        </w:rPr>
      </w:pPr>
    </w:p>
    <w:p w14:paraId="20879512" w14:textId="7C8190A8" w:rsidR="004E65EB" w:rsidRPr="00E248BC" w:rsidRDefault="007633F8" w:rsidP="007633F8">
      <w:pPr>
        <w:jc w:val="both"/>
        <w:rPr>
          <w:b/>
          <w:bCs/>
          <w:color w:val="000000"/>
          <w:shd w:val="clear" w:color="auto" w:fill="FFFFFF"/>
          <w:lang w:val="en-US"/>
        </w:rPr>
      </w:pPr>
      <w:r w:rsidRPr="00E248BC">
        <w:rPr>
          <w:b/>
          <w:bCs/>
          <w:color w:val="000000"/>
          <w:shd w:val="clear" w:color="auto" w:fill="FFFFFF"/>
          <w:lang w:val="en-US"/>
        </w:rPr>
        <w:t>Discussion: People may be deterred from seeking care if evacuation orders are issued, if EMS services are suspended for non-evacuees. There is an issue with just identifying health outcomes with no real plausible relationship with intensity or duration of disaster exposure (e.g., leukemia).</w:t>
      </w:r>
    </w:p>
    <w:p w14:paraId="075854F7" w14:textId="77777777" w:rsidR="004E65EB" w:rsidRPr="00E248BC" w:rsidRDefault="004E65EB" w:rsidP="007633F8">
      <w:pPr>
        <w:jc w:val="both"/>
        <w:rPr>
          <w:b/>
          <w:bCs/>
          <w:color w:val="000000"/>
          <w:shd w:val="clear" w:color="auto" w:fill="FFFFFF"/>
          <w:lang w:val="en-US"/>
        </w:rPr>
      </w:pPr>
    </w:p>
    <w:p w14:paraId="06E8B73B" w14:textId="67591294" w:rsidR="004B261B" w:rsidRPr="00E248BC" w:rsidRDefault="004D0253" w:rsidP="004B261B">
      <w:pPr>
        <w:jc w:val="both"/>
        <w:rPr>
          <w:color w:val="000000"/>
          <w:shd w:val="clear" w:color="auto" w:fill="FFFFFF"/>
          <w:lang w:val="en-US"/>
        </w:rPr>
      </w:pPr>
      <w:r w:rsidRPr="00E248BC">
        <w:rPr>
          <w:color w:val="000000"/>
          <w:shd w:val="clear" w:color="auto" w:fill="FFFFFF"/>
          <w:lang w:val="en-US"/>
        </w:rPr>
        <w:t xml:space="preserve">We </w:t>
      </w:r>
      <w:r w:rsidR="00EE2DD6" w:rsidRPr="00E248BC">
        <w:rPr>
          <w:color w:val="000000"/>
          <w:shd w:val="clear" w:color="auto" w:fill="FFFFFF"/>
          <w:lang w:val="en-US"/>
        </w:rPr>
        <w:t xml:space="preserve">agree with the Reviewer and have added an explicit mention about how evacuation orders may act as a deterrent to </w:t>
      </w:r>
      <w:r w:rsidR="00A64D36" w:rsidRPr="00E248BC">
        <w:rPr>
          <w:color w:val="000000"/>
          <w:shd w:val="clear" w:color="auto" w:fill="FFFFFF"/>
          <w:lang w:val="en-US"/>
        </w:rPr>
        <w:t xml:space="preserve">those </w:t>
      </w:r>
      <w:r w:rsidR="00EE2DD6" w:rsidRPr="00E248BC">
        <w:rPr>
          <w:color w:val="000000"/>
          <w:shd w:val="clear" w:color="auto" w:fill="FFFFFF"/>
          <w:lang w:val="en-US"/>
        </w:rPr>
        <w:t>seeking care</w:t>
      </w:r>
      <w:r w:rsidR="004B261B" w:rsidRPr="00E248BC">
        <w:rPr>
          <w:color w:val="000000"/>
          <w:shd w:val="clear" w:color="auto" w:fill="FFFFFF"/>
          <w:lang w:val="en-US"/>
        </w:rPr>
        <w:t xml:space="preserve">, in addition to the other reasons that behavior may change in the week after tropical cyclone exposure </w:t>
      </w:r>
      <w:r w:rsidR="004B261B" w:rsidRPr="00E248BC">
        <w:rPr>
          <w:lang w:val="en-US"/>
        </w:rPr>
        <w:t xml:space="preserve">(P. </w:t>
      </w:r>
      <w:r w:rsidR="00A91A3D">
        <w:rPr>
          <w:lang w:val="en-US"/>
        </w:rPr>
        <w:t>9</w:t>
      </w:r>
      <w:r w:rsidR="004B261B" w:rsidRPr="00E248BC">
        <w:rPr>
          <w:lang w:val="en-US"/>
        </w:rPr>
        <w:t xml:space="preserve">, Lines </w:t>
      </w:r>
      <w:r w:rsidR="00A51762">
        <w:rPr>
          <w:lang w:val="en-US"/>
        </w:rPr>
        <w:t>203</w:t>
      </w:r>
      <w:r w:rsidR="004B261B" w:rsidRPr="00E248BC">
        <w:rPr>
          <w:lang w:val="en-US"/>
        </w:rPr>
        <w:t>-</w:t>
      </w:r>
      <w:r w:rsidR="00A51762">
        <w:rPr>
          <w:lang w:val="en-US"/>
        </w:rPr>
        <w:t>206</w:t>
      </w:r>
      <w:r w:rsidR="004B261B" w:rsidRPr="00E248BC">
        <w:rPr>
          <w:lang w:val="en-US"/>
        </w:rPr>
        <w:t>):</w:t>
      </w:r>
    </w:p>
    <w:p w14:paraId="28C9FDAB" w14:textId="77777777" w:rsidR="004B261B" w:rsidRPr="00E248BC" w:rsidRDefault="004B261B" w:rsidP="004B261B">
      <w:pPr>
        <w:jc w:val="both"/>
        <w:rPr>
          <w:color w:val="000000"/>
          <w:shd w:val="clear" w:color="auto" w:fill="FFFFFF"/>
          <w:lang w:val="en-US"/>
        </w:rPr>
      </w:pPr>
    </w:p>
    <w:p w14:paraId="54ECFEE2" w14:textId="77777777" w:rsidR="00596289" w:rsidRDefault="00596289" w:rsidP="00667168">
      <w:pPr>
        <w:jc w:val="both"/>
        <w:rPr>
          <w:i/>
          <w:iCs/>
          <w:lang w:val="en-US"/>
        </w:rPr>
      </w:pPr>
      <w:r w:rsidRPr="00596289">
        <w:rPr>
          <w:i/>
          <w:iCs/>
          <w:lang w:val="en-US"/>
        </w:rPr>
        <w:t>Tropical cyclone wind exposure</w:t>
      </w:r>
      <w:r w:rsidRPr="00596289" w:rsidDel="00A5682F">
        <w:rPr>
          <w:bCs/>
          <w:i/>
          <w:iCs/>
          <w:lang w:val="en-US"/>
        </w:rPr>
        <w:t xml:space="preserve"> </w:t>
      </w:r>
      <w:r w:rsidRPr="00596289">
        <w:rPr>
          <w:bCs/>
          <w:i/>
          <w:iCs/>
          <w:lang w:val="en-US"/>
        </w:rPr>
        <w:t>can impact hospitalizations via direct (e.g., from physical trauma during exposure) or indirect (e.g.,</w:t>
      </w:r>
      <w:ins w:id="36" w:author="Parks, Robbie M" w:date="2020-11-02T12:54:00Z">
        <w:r w:rsidRPr="00596289">
          <w:rPr>
            <w:bCs/>
            <w:i/>
            <w:iCs/>
            <w:lang w:val="en-US"/>
          </w:rPr>
          <w:t xml:space="preserve"> disrupting normal care management at local health care providers,</w:t>
        </w:r>
      </w:ins>
      <w:r w:rsidRPr="00596289">
        <w:rPr>
          <w:bCs/>
          <w:i/>
          <w:iCs/>
          <w:lang w:val="en-US"/>
        </w:rPr>
        <w:t xml:space="preserve"> causing damage to critical infrastructure which subsequently impacts health or via longer-term impacts from stress) pathways.</w:t>
      </w:r>
      <w:r w:rsidRPr="00596289">
        <w:rPr>
          <w:bCs/>
          <w:i/>
          <w:iCs/>
          <w:lang w:val="en-US"/>
        </w:rPr>
        <w:fldChar w:fldCharType="begin" w:fldLock="1"/>
      </w:r>
      <w:r w:rsidRPr="00596289">
        <w:rPr>
          <w:bCs/>
          <w:i/>
          <w:iCs/>
          <w:lang w:val="en-US"/>
        </w:rPr>
        <w:instrText>ADDIN CSL_CITATION {"citationItems":[{"id":"ITEM-1","itemData":{"DOI":"10.1155/2013/913064","ISSN":"16879813","abstract":"Coastal storms can take a devastating toll on the public's health. Urban areas like New York City (NYC) may be particularly at risk, given their dense population, reliance on transportation, energy infrastructure that is vulnerable to flood damage, and high-rise residential housing, which may be hard-hit by power and utility outages. Climate change will exacerbate these risks in the coming decades. Sea levels are rising due to global warming, which will intensify storm surge. These projections make preparing for the health impacts of storms even more important. We conducted a broad review of the health impacts of US coastal storms to inform climate adaptation planning efforts, with a focus on outcomes relevant to NYC and urban coastal areas, and incorporated some lessons learned from recent experience with Superstorm Sandy. Based on the literature, indicators of health vulnerability were selected and mapped within NYC neighborhoods. Preparing for the broad range of anticipated effects of coastal storms and floods may help reduce the public health burden from these events. © 2013 Kathryn Lane et al.","author":[{"dropping-particle":"","family":"Lane","given":"Kathryn","non-dropping-particle":"","parse-names":false,"suffix":""},{"dropping-particle":"","family":"Charles-Guzman","given":"Kizzy","non-dropping-particle":"","parse-names":false,"suffix":""},{"dropping-particle":"","family":"Wheeler","given":"Katherine","non-dropping-particle":"","parse-names":false,"suffix":""},{"dropping-particle":"","family":"Abid","given":"Zaynah","non-dropping-particle":"","parse-names":false,"suffix":""},{"dropping-particle":"","family":"Graber","given":"Nathan","non-dropping-particle":"","parse-names":false,"suffix":""},{"dropping-particle":"","family":"Matte","given":"Thomas","non-dropping-particle":"","parse-names":false,"suffix":""}],"container-title":"Journal of Environmental and Public Health","id":"ITEM-1","issued":{"date-parts":[["2013"]]},"title":"Health effects of coastal storms and flooding in urban areas: A review and vulnerability assessment","type":"article"},"uris":["http://www.mendeley.com/documents/?uuid=26e64fd1-e2c3-4c99-9bc2-7c93bf712977"]}],"mendeley":{"formattedCitation":"&lt;sup&gt;6&lt;/sup&gt;","plainTextFormattedCitation":"6","previouslyFormattedCitation":"&lt;sup&gt;6&lt;/sup&gt;"},"properties":{"noteIndex":0},"schema":"https://github.com/citation-style-language/schema/raw/master/csl-citation.json"}</w:instrText>
      </w:r>
      <w:r w:rsidRPr="00596289">
        <w:rPr>
          <w:bCs/>
          <w:i/>
          <w:iCs/>
          <w:lang w:val="en-US"/>
        </w:rPr>
        <w:fldChar w:fldCharType="separate"/>
      </w:r>
      <w:r w:rsidRPr="00596289">
        <w:rPr>
          <w:bCs/>
          <w:i/>
          <w:iCs/>
          <w:vertAlign w:val="superscript"/>
          <w:lang w:val="en-US"/>
        </w:rPr>
        <w:t>6</w:t>
      </w:r>
      <w:r w:rsidRPr="00596289">
        <w:rPr>
          <w:i/>
          <w:iCs/>
          <w:lang w:val="en-US"/>
        </w:rPr>
        <w:fldChar w:fldCharType="end"/>
      </w:r>
    </w:p>
    <w:p w14:paraId="35583910" w14:textId="4B6599A0" w:rsidR="00667168" w:rsidRPr="00E248BC" w:rsidRDefault="00C55152" w:rsidP="00667168">
      <w:pPr>
        <w:jc w:val="both"/>
        <w:rPr>
          <w:color w:val="000000"/>
          <w:shd w:val="clear" w:color="auto" w:fill="FFFFFF"/>
          <w:lang w:val="en-US"/>
        </w:rPr>
      </w:pPr>
      <w:r w:rsidRPr="00E248BC">
        <w:rPr>
          <w:lang w:val="en-US"/>
        </w:rPr>
        <w:br/>
        <w:t xml:space="preserve">We also agree with the Reviewer </w:t>
      </w:r>
      <w:r w:rsidR="005965A6" w:rsidRPr="00E248BC">
        <w:rPr>
          <w:lang w:val="en-US"/>
        </w:rPr>
        <w:t xml:space="preserve">that </w:t>
      </w:r>
      <w:r w:rsidR="003061BA" w:rsidRPr="00E248BC">
        <w:rPr>
          <w:lang w:val="en-US"/>
        </w:rPr>
        <w:t xml:space="preserve">lack of biological </w:t>
      </w:r>
      <w:r w:rsidRPr="00E248BC">
        <w:rPr>
          <w:lang w:val="en-US"/>
        </w:rPr>
        <w:t>plausib</w:t>
      </w:r>
      <w:r w:rsidR="003061BA" w:rsidRPr="00E248BC">
        <w:rPr>
          <w:lang w:val="en-US"/>
        </w:rPr>
        <w:t>ility for the observed</w:t>
      </w:r>
      <w:r w:rsidRPr="00E248BC">
        <w:rPr>
          <w:lang w:val="en-US"/>
        </w:rPr>
        <w:t xml:space="preserve"> relationships </w:t>
      </w:r>
      <w:r w:rsidR="003061BA" w:rsidRPr="00E248BC">
        <w:rPr>
          <w:lang w:val="en-US"/>
        </w:rPr>
        <w:t>may</w:t>
      </w:r>
      <w:r w:rsidR="005965A6" w:rsidRPr="00E248BC">
        <w:rPr>
          <w:lang w:val="en-US"/>
        </w:rPr>
        <w:t xml:space="preserve"> be of concern. However, </w:t>
      </w:r>
      <w:r w:rsidR="00580EF3" w:rsidRPr="00E248BC">
        <w:rPr>
          <w:lang w:val="en-US"/>
        </w:rPr>
        <w:t>ours is</w:t>
      </w:r>
      <w:r w:rsidR="005965A6" w:rsidRPr="00E248BC">
        <w:rPr>
          <w:lang w:val="en-US"/>
        </w:rPr>
        <w:t xml:space="preserve"> the first study to</w:t>
      </w:r>
      <w:r w:rsidR="00580EF3" w:rsidRPr="00E248BC">
        <w:rPr>
          <w:lang w:val="en-US"/>
        </w:rPr>
        <w:t xml:space="preserve"> comprehensively examine the association between tropical cyclones and hospitalizations,</w:t>
      </w:r>
      <w:r w:rsidR="005965A6" w:rsidRPr="00E248BC">
        <w:rPr>
          <w:lang w:val="en-US"/>
        </w:rPr>
        <w:t xml:space="preserve"> </w:t>
      </w:r>
      <w:r w:rsidR="00580EF3" w:rsidRPr="00E248BC">
        <w:rPr>
          <w:lang w:val="en-US"/>
        </w:rPr>
        <w:t xml:space="preserve">providing </w:t>
      </w:r>
      <w:r w:rsidR="005965A6" w:rsidRPr="00E248BC">
        <w:rPr>
          <w:lang w:val="en-US"/>
        </w:rPr>
        <w:t xml:space="preserve">a framework to </w:t>
      </w:r>
      <w:r w:rsidR="00384943" w:rsidRPr="00E248BC">
        <w:rPr>
          <w:lang w:val="en-US"/>
        </w:rPr>
        <w:t>analyze</w:t>
      </w:r>
      <w:r w:rsidR="005965A6" w:rsidRPr="00E248BC">
        <w:rPr>
          <w:lang w:val="en-US"/>
        </w:rPr>
        <w:t xml:space="preserve"> many different </w:t>
      </w:r>
      <w:r w:rsidR="00A203C8" w:rsidRPr="00E248BC">
        <w:rPr>
          <w:lang w:val="en-US"/>
        </w:rPr>
        <w:t xml:space="preserve">main </w:t>
      </w:r>
      <w:r w:rsidR="005965A6" w:rsidRPr="00E248BC">
        <w:rPr>
          <w:lang w:val="en-US"/>
        </w:rPr>
        <w:t xml:space="preserve">causes and sub-causes </w:t>
      </w:r>
      <w:r w:rsidR="00A203C8" w:rsidRPr="00E248BC">
        <w:rPr>
          <w:lang w:val="en-US"/>
        </w:rPr>
        <w:t>of hospitalizations</w:t>
      </w:r>
      <w:r w:rsidR="005965A6" w:rsidRPr="00E248BC">
        <w:rPr>
          <w:lang w:val="en-US"/>
        </w:rPr>
        <w:t xml:space="preserve">. </w:t>
      </w:r>
      <w:r w:rsidR="00384943" w:rsidRPr="00E248BC">
        <w:rPr>
          <w:lang w:val="en-US"/>
        </w:rPr>
        <w:t xml:space="preserve">And though there may not be </w:t>
      </w:r>
      <w:r w:rsidR="00580EF3" w:rsidRPr="00E248BC">
        <w:rPr>
          <w:lang w:val="en-US"/>
        </w:rPr>
        <w:t xml:space="preserve">well-defined </w:t>
      </w:r>
      <w:r w:rsidR="00384943" w:rsidRPr="00E248BC">
        <w:rPr>
          <w:lang w:val="en-US"/>
        </w:rPr>
        <w:t>biological pathways, behavioral and psychological impacts are also important.</w:t>
      </w:r>
      <w:r w:rsidR="00667168" w:rsidRPr="00E248BC">
        <w:rPr>
          <w:lang w:val="en-US"/>
        </w:rPr>
        <w:t xml:space="preserve"> </w:t>
      </w:r>
      <w:r w:rsidR="00580EF3" w:rsidRPr="00E248BC">
        <w:rPr>
          <w:lang w:val="en-US"/>
        </w:rPr>
        <w:t xml:space="preserve">Our findings, therefore, can inform future studies to investigate specific outcomes in more detail. </w:t>
      </w:r>
      <w:r w:rsidR="00667168" w:rsidRPr="00E248BC">
        <w:rPr>
          <w:lang w:val="en-US"/>
        </w:rPr>
        <w:t>We have added to the existing text in the Discussion of the revised manuscript</w:t>
      </w:r>
      <w:r w:rsidR="00667168" w:rsidRPr="00E248BC">
        <w:rPr>
          <w:color w:val="000000"/>
          <w:shd w:val="clear" w:color="auto" w:fill="FFFFFF"/>
          <w:lang w:val="en-US"/>
        </w:rPr>
        <w:t xml:space="preserve"> </w:t>
      </w:r>
      <w:r w:rsidR="00667168" w:rsidRPr="00E248BC">
        <w:rPr>
          <w:lang w:val="en-US"/>
        </w:rPr>
        <w:t xml:space="preserve">(P. </w:t>
      </w:r>
      <w:r w:rsidR="002D7926">
        <w:rPr>
          <w:lang w:val="en-US"/>
        </w:rPr>
        <w:t>16</w:t>
      </w:r>
      <w:r w:rsidR="00667168" w:rsidRPr="00E248BC">
        <w:rPr>
          <w:lang w:val="en-US"/>
        </w:rPr>
        <w:t xml:space="preserve">, Lines </w:t>
      </w:r>
      <w:r w:rsidR="00392010">
        <w:rPr>
          <w:lang w:val="en-US"/>
        </w:rPr>
        <w:t>373</w:t>
      </w:r>
      <w:r w:rsidR="00667168" w:rsidRPr="00E248BC">
        <w:rPr>
          <w:lang w:val="en-US"/>
        </w:rPr>
        <w:t>-</w:t>
      </w:r>
      <w:r w:rsidR="00392010">
        <w:rPr>
          <w:lang w:val="en-US"/>
        </w:rPr>
        <w:t>378</w:t>
      </w:r>
      <w:r w:rsidR="00667168" w:rsidRPr="00E248BC">
        <w:rPr>
          <w:lang w:val="en-US"/>
        </w:rPr>
        <w:t>):</w:t>
      </w:r>
    </w:p>
    <w:p w14:paraId="1491F242" w14:textId="77777777" w:rsidR="00667168" w:rsidRPr="00E248BC" w:rsidRDefault="00667168" w:rsidP="00667168">
      <w:pPr>
        <w:jc w:val="both"/>
        <w:rPr>
          <w:color w:val="000000"/>
          <w:shd w:val="clear" w:color="auto" w:fill="FFFFFF"/>
          <w:lang w:val="en-US"/>
        </w:rPr>
      </w:pPr>
    </w:p>
    <w:p w14:paraId="3858A1D6" w14:textId="45C66682" w:rsidR="00DE3861" w:rsidRDefault="00467152" w:rsidP="004B261B">
      <w:pPr>
        <w:jc w:val="both"/>
        <w:rPr>
          <w:bCs/>
          <w:i/>
          <w:iCs/>
          <w:lang w:val="en-US"/>
        </w:rPr>
      </w:pPr>
      <w:r w:rsidRPr="00467152">
        <w:rPr>
          <w:bCs/>
          <w:i/>
          <w:iCs/>
          <w:lang w:val="en-US"/>
        </w:rPr>
        <w:t>There is some limited evidence to suggest that there are measurable long-term impacts on health in the years after a disaster.</w:t>
      </w:r>
      <w:del w:id="37" w:author="Parks, Robbie M" w:date="2020-11-02T12:54:00Z">
        <w:r w:rsidRPr="00467152">
          <w:rPr>
            <w:bCs/>
            <w:i/>
            <w:iCs/>
            <w:lang w:val="en-US"/>
          </w:rPr>
          <w:fldChar w:fldCharType="begin" w:fldLock="1"/>
        </w:r>
        <w:r w:rsidRPr="00467152">
          <w:rPr>
            <w:bCs/>
            <w:i/>
            <w:iCs/>
            <w:lang w:val="en-US"/>
          </w:rPr>
          <w:delInstrText>ADDIN CSL_CITATION {"citationItems":[{"id":"ITEM-1","itemData":{"DOI":"10.1016/j.amjcard.2011.09.045","ISSN":"00029149","abstract":"To detect a long-term increase in the incidence of acute myocardial infarction (AMI) after Hurricane Katrina and to investigate the pertinent contributing factors, we conducted a single-center retrospective cohort observational study. The patients admitted with AMI to Tulane University Hospital in the 2 years before Katrina and the 3 years after the hospital reopened were identified from the hospital medical records. The pre- and post-Katrina groups were compared for prespecified demographic and clinical data. In the 3-year post-Katrina group, 418 admissions (2.0%) for AMI occurred of a total census of 21,092 patients compared to 150 (0.7%) of a census of 21,079 in the 2-year pre-Katrina group (p &lt;0.0001). The post-Katrina group had a greater prevalence of unemployment (p &lt;0.0001), lack of medical insurance (p &lt;0.001), smokers (p &lt;0.01), medical noncompliance (p &lt;0.0001), first-time hospitalizations (p &lt;0.001), history of coronary artery disease (p &lt;0.01), multiple vessel disease (p &lt;0.05), and percutaneous coronary interventions (p &lt;0.0001). The mean age of onset of AMI decreased from 62 years before Katrina to 59 years after Katrina (p &lt;0.05), and a significantly greater percentage of patients were men (p &lt;0.05). No significant differences were found between the two groups in terms of race, substance abuse, and a history of hypertension or diabetes mellitus. Our data suggest that chronic stress after natural disasters may significantly affect cardiovascular risk factors such as tobacco abuse and increase medical noncompliance. In conclusion, our data is consistent with a significant change in the overall health of the population and support the need for additional study into the health effects of chronic stress after natural disasters. © 2012 Elsevier Inc. All rights reserved.","author":[{"dropping-particle":"","family":"Jiao","given":"Zhen","non-dropping-particle":"","parse-names":false,"suffix":""},{"dropping-particle":"V.","family":"Kakoulides","given":"Socrates","non-dropping-particle":"","parse-names":false,"suffix":""},{"dropping-particle":"","family":"Moscona","given":"John","non-dropping-particle":"","parse-names":false,"suffix":""},{"dropping-particle":"","family":"Whittier","given":"Jabar","non-dropping-particle":"","parse-names":false,"suffix":""},{"dropping-particle":"","family":"Srivastav","given":"Sudesh","non-dropping-particle":"","parse-names":false,"suffix":""},{"dropping-particle":"","family":"Delafontaine","given":"Patrice","non-dropping-particle":"","parse-names":false,"suffix":""},{"dropping-particle":"","family":"Irimpen","given":"Anand","non-dropping-particle":"","parse-names":false,"suffix":""}],"container-title":"American Journal of Cardiology","id":"ITEM-1","issued":{"date-parts":[["2012"]]},"title":"Effect of Hurricane Katrina on incidence of acute myocardial infarction in New Orleans three years after the storm","type":"article-journal"},"uris":["http://www.mendeley.com/documents/?uuid=e85d3225-b355-42a3-bbc4-0749a826a018"]},{"id":"ITEM-2","itemData":{"DOI":"10.1007/s00415-011-6329-x","ISSN":"03405354","author":[{"dropping-particle":"","family":"Furukawa","given":"Katsutoshi","non-dropping-particle":"","parse-names":false,"suffix":""},{"dropping-particle":"","family":"Ootsuki","given":"Mari","non-dropping-particle":"","parse-names":false,"suffix":""},{"dropping-particle":"","family":"Kodama","given":"Manabu","non-dropping-particle":"","parse-names":false,"suffix":""},{"dropping-particle":"","family":"Arai","given":"Hiroyuki","non-dropping-particle":"","parse-names":false,"suffix":""}],"container-title":"Journal of Neurology","id":"ITEM-2","issued":{"date-parts":[["2012"]]},"title":"Exacerbation of dementia after the earthquake and tsunami in Japan","type":"article"},"uris":["http://www.mendeley.com/documents/?uuid=d3b5cf7d-b7b9-454d-8dd7-1b8e42fbbf9f"]}],"mendeley":{"formattedCitation":"&lt;sup&gt;34,35&lt;/sup&gt;","plainTextFormattedCitation":"34,35","previouslyFormattedCitation":"&lt;sup&gt;35,36&lt;/sup&gt;"},"properties":{"noteIndex":0},"schema":"https://github.com/citation-style-language/schema/raw/master/csl-citation.json"}</w:delInstrText>
        </w:r>
        <w:r w:rsidRPr="00467152">
          <w:rPr>
            <w:bCs/>
            <w:i/>
            <w:iCs/>
            <w:lang w:val="en-US"/>
          </w:rPr>
          <w:fldChar w:fldCharType="separate"/>
        </w:r>
        <w:r w:rsidRPr="00467152">
          <w:rPr>
            <w:bCs/>
            <w:i/>
            <w:iCs/>
            <w:vertAlign w:val="superscript"/>
            <w:lang w:val="en-US"/>
          </w:rPr>
          <w:delText>34,35</w:delText>
        </w:r>
        <w:r w:rsidRPr="00467152">
          <w:rPr>
            <w:bCs/>
            <w:i/>
            <w:iCs/>
            <w:lang w:val="en-US"/>
          </w:rPr>
          <w:fldChar w:fldCharType="end"/>
        </w:r>
        <w:r w:rsidRPr="00467152">
          <w:rPr>
            <w:bCs/>
            <w:i/>
            <w:iCs/>
            <w:lang w:val="en-US"/>
          </w:rPr>
          <w:delText xml:space="preserve"> Characterizing longer-term health impacts of tropical cyclones is critical</w:delText>
        </w:r>
      </w:del>
      <w:ins w:id="38" w:author="Parks, Robbie M" w:date="2020-11-02T12:54:00Z">
        <w:r w:rsidRPr="00467152">
          <w:rPr>
            <w:bCs/>
            <w:i/>
            <w:iCs/>
            <w:lang w:val="en-US"/>
          </w:rPr>
          <w:fldChar w:fldCharType="begin" w:fldLock="1"/>
        </w:r>
        <w:r w:rsidRPr="00467152">
          <w:rPr>
            <w:bCs/>
            <w:i/>
            <w:iCs/>
            <w:lang w:val="en-US"/>
          </w:rPr>
          <w:instrText>ADDIN CSL_CITATION {"citationItems":[{"id":"ITEM-1","itemData":{"DOI":"10.1016/j.amjcard.2011.09.045","ISSN":"00029149","abstract":"To detect a long-term increase in the incidence of acute myocardial infarction (AMI) after Hurricane Katrina and to investigate the pertinent contributing factors, we conducted a single-center retrospective cohort observational study. The patients admitted with AMI to Tulane University Hospital in the 2 years before Katrina and the 3 years after the hospital reopened were identified from the hospital medical records. The pre- and post-Katrina groups were compared for prespecified demographic and clinical data. In the 3-year post-Katrina group, 418 admissions (2.0%) for AMI occurred of a total census of 21,092 patients compared to 150 (0.7%) of a census of 21,079 in the 2-year pre-Katrina group (p &lt;0.0001). The post-Katrina group had a greater prevalence of unemployment (p &lt;0.0001), lack of medical insurance (p &lt;0.001), smokers (p &lt;0.01), medical noncompliance (p &lt;0.0001), first-time hospitalizations (p &lt;0.001), history of coronary artery disease (p &lt;0.01), multiple vessel disease (p &lt;0.05), and percutaneous coronary interventions (p &lt;0.0001). The mean age of onset of AMI decreased from 62 years before Katrina to 59 years after Katrina (p &lt;0.05), and a significantly greater percentage of patients were men (p &lt;0.05). No significant differences were found between the two groups in terms of race, substance abuse, and a history of hypertension or diabetes mellitus. Our data suggest that chronic stress after natural disasters may significantly affect cardiovascular risk factors such as tobacco abuse and increase medical noncompliance. In conclusion, our data is consistent with a significant change in the overall health of the population and support the need for additional study into the health effects of chronic stress after natural disasters. © 2012 Elsevier Inc. All rights reserved.","author":[{"dropping-particle":"","family":"Jiao","given":"Zhen","non-dropping-particle":"","parse-names":false,"suffix":""},{"dropping-particle":"V.","family":"Kakoulides","given":"Socrates","non-dropping-particle":"","parse-names":false,"suffix":""},{"dropping-particle":"","family":"Moscona","given":"John","non-dropping-particle":"","parse-names":false,"suffix":""},{"dropping-particle":"","family":"Whittier","given":"Jabar","non-dropping-particle":"","parse-names":false,"suffix":""},{"dropping-particle":"","family":"Srivastav","given":"Sudesh","non-dropping-particle":"","parse-names":false,"suffix":""},{"dropping-particle":"","family":"Delafontaine","given":"Patrice","non-dropping-particle":"","parse-names":false,"suffix":""},{"dropping-particle":"","family":"Irimpen","given":"Anand","non-dropping-particle":"","parse-names":false,"suffix":""}],"container-title":"American Journal of Cardiology","id":"ITEM-1","issued":{"date-parts":[["2012"]]},"title":"Effect of Hurricane Katrina on incidence of acute myocardial infarction in New Orleans three years after the storm","type":"article-journal"},"uris":["http://www.mendeley.com/documents/?uuid=e85d3225-b355-42a3-bbc4-0749a826a018"]},{"id":"ITEM-2","itemData":{"DOI":"10.1007/s00415-011-6329-x","ISSN":"03405354","author":[{"dropping-particle":"","family":"Furukawa","given":"Katsutoshi","non-dropping-particle":"","parse-names":false,"suffix":""},{"dropping-particle":"","family":"Ootsuki","given":"Mari","non-dropping-particle":"","parse-names":false,"suffix":""},{"dropping-particle":"","family":"Kodama","given":"Manabu","non-dropping-particle":"","parse-names":false,"suffix":""},{"dropping-particle":"","family":"Arai","given":"Hiroyuki","non-dropping-particle":"","parse-names":false,"suffix":""}],"container-title":"Journal of Neurology","id":"ITEM-2","issued":{"date-parts":[["2012"]]},"title":"Exacerbation of dementia after the earthquake and tsunami in Japan","type":"article"},"uris":["http://www.mendeley.com/documents/?uuid=d3b5cf7d-b7b9-454d-8dd7-1b8e42fbbf9f"]}],"mendeley":{"formattedCitation":"&lt;sup&gt;47,48&lt;/sup&gt;","plainTextFormattedCitation":"47,48","previouslyFormattedCitation":"&lt;sup&gt;47,48&lt;/sup&gt;"},"properties":{"noteIndex":0},"schema":"https://github.com/citation-style-language/schema/raw/master/csl-citation.json"}</w:instrText>
        </w:r>
        <w:r w:rsidRPr="00467152">
          <w:rPr>
            <w:bCs/>
            <w:i/>
            <w:iCs/>
            <w:lang w:val="en-US"/>
          </w:rPr>
          <w:fldChar w:fldCharType="separate"/>
        </w:r>
        <w:r w:rsidRPr="00467152">
          <w:rPr>
            <w:bCs/>
            <w:i/>
            <w:iCs/>
            <w:vertAlign w:val="superscript"/>
            <w:lang w:val="en-US"/>
          </w:rPr>
          <w:t>47,48</w:t>
        </w:r>
        <w:r w:rsidRPr="00467152">
          <w:rPr>
            <w:bCs/>
            <w:i/>
            <w:iCs/>
            <w:lang w:val="en-US"/>
          </w:rPr>
          <w:fldChar w:fldCharType="end"/>
        </w:r>
        <w:r w:rsidRPr="00467152">
          <w:rPr>
            <w:bCs/>
            <w:i/>
            <w:iCs/>
            <w:lang w:val="en-US"/>
          </w:rPr>
          <w:t xml:space="preserve"> There are plausible causal links between health outcomes and tropical cyclone exposure for many of the associations here,</w:t>
        </w:r>
        <w:r w:rsidRPr="00467152">
          <w:rPr>
            <w:bCs/>
            <w:i/>
            <w:iCs/>
          </w:rPr>
          <w:fldChar w:fldCharType="begin" w:fldLock="1"/>
        </w:r>
      </w:ins>
      <w:r w:rsidRPr="00467152">
        <w:rPr>
          <w:bCs/>
          <w:i/>
          <w:iCs/>
          <w:lang w:val="en-US"/>
        </w:rPr>
        <w:instrText>ADDIN CSL_CITATION {"citationItems":[{"id":"ITEM-1","itemData":{"DOI":"10.1177/0002716205284920","ISSN":"0002-7162","abstract":"The authors briefly review the deaths, injuries, and diseases attributed to hurricanes that made landfall in the United States prior to Hurricane Katrina; recent hurricane evacuation studies and their potential for reducing death, injury, and disease; information available to date about mortality, injury, and disease attributed to Hurricane Katrina; and psychological distress attributable to hurricanes. Drowning in salt water caused by storm surges has been reduced over the past thirty years, while deaths caused by fresh water (inland) flooding and wind have remained steady. Well-planned evacuations of coastal areas can reduce death and injury associated with hurricanes. Hurricane Katrina provides an example of what happens when evacuation is not handled appropriately. Preliminary data indicate that vulnerable elderly people were substantially overrepresented among the dead and that evacuees represent a population potentially predisposed to a high level of psychological distress, exacerbated by severe disaster exposure, lack of economic and social resources, and an inadequate government response. (PsycINFO Database Record (c) 2008 APA, all rights reserved) (from the journal abstract)","author":[{"dropping-particle":"","family":"Bourque","given":"Linda B.","non-dropping-particle":"","parse-names":false,"suffix":""},{"dropping-particle":"","family":"Siegel","given":"Judith M.","non-dropping-particle":"","parse-names":false,"suffix":""},{"dropping-particle":"","family":"Kano","given":"Megumi","non-dropping-particle":"","parse-names":false,"suffix":""},{"dropping-particle":"","family":"Wood","given":"Michele M.","non-dropping-particle":"","parse-names":false,"suffix":""}],"container-title":"The ANNALS of the American Academy of Political and Social Science","id":"ITEM-1","issued":{"date-parts":[["2006"]]},"title":"Weathering the storm: The impact of hurricanes on physical and mental health","type":"article-journal"},"uris":["http://www.mendeley.com/documents/?uuid=bed6ef69-723b-4617-a8cf-d7307ef0422a"]},{"id":"ITEM-2","itemData":{"ISSN":"00246921","PMID":"15233388","abstract":"Accurate predictions of the public health impact of hurricanes and major flooding are hampered by the absence of a dose-response relationship between hurricane-associated flooding and human health and the imprecise, often conflicting, meteorological models of climate change and hurricane landfall. Flooding is now the most common type of disaster worldwide, and flash flooding, usually associated with tropical storms, is the leading cause of weather-related deaths in the United States. As a result of climate changes and more frequently alternating ocean oscillations, hurricanes of category 3 or greater now strike the continental US approximately every 18 months. Public health officials are obligated to educate policymakers and the public about the significant threats posed to population health and quality of life by the inexorable progression of global climate change, including more water-centered disasters, such as tropical storms and hurricanes.","author":[{"dropping-particle":"","family":"Diaz","given":"James H.","non-dropping-particle":"","parse-names":false,"suffix":""}],"container-title":"The Journal of the Louisiana State Medical Society : official organ of the Louisiana State Medical Society","id":"ITEM-2","issued":{"date-parts":[["2004"]]},"title":"The public health impact of hurricanes and major flooding","type":"article-journal"},"uris":["http://www.mendeley.com/documents/?uuid=15ce7fe8-5bbf-4c0e-819f-98d8c3890aed"]},{"id":"ITEM-3","itemData":{"DOI":"10.2307/3435009","ISSN":"00916765","abstract":"Extreme weather events such as precipitation extremes and severe storms cause hundreds of deaths and injuries annually in the United States. Climate change may alter the frequency, timing, intensity, and duration of these events. Increases in heavy precipitation have occurred over the past century. Future climate scenarios show likely increases in the frequency of extreme precipitation events, including precipitation during hurricanes, raising the risk of floods. Frequencies of tornadoes and hurricanes cannot reliably be projected. Injury and death are the direct health impacts most often associated with natural disasters. Secondary effects, mediated by changes in ecologic systems and public health infrastructure, also occur. The health impacts of extreme weather events hinge on the vulnerabilities and recovery capacities of the natural environment and the local population. Relevant variables include building codes, warning systems, disaster policies, evacuation plans, and relief efforts. There are many federal, state, and local government agencies and nongovernmental organizations involved in planning for and responding to natural disasters in the United States. Future research on health impacts of extreme weather events should focus on improving climate models to project any trends in regional extreme events and as a result improve public health preparedness and mitigation. Epidemiologic studies of health effects beyond the direct impacts of disaster will provide a more accurate measure of the full health impacts and will assist in planning and resource allocation.","author":[{"dropping-particle":"","family":"Greenough","given":"Gregg","non-dropping-particle":"","parse-names":false,"suffix":""},{"dropping-particle":"","family":"McGeehin","given":"Michael","non-dropping-particle":"","parse-names":false,"suffix":""},{"dropping-particle":"","family":"Bernard","given":"Susan M.","non-dropping-particle":"","parse-names":false,"suffix":""},{"dropping-particle":"","family":"Trtanj","given":"Juli","non-dropping-particle":"","parse-names":false,"suffix":""},{"dropping-particle":"","family":"Riad","given":"Jasmin","non-dropping-particle":"","parse-names":false,"suffix":""},{"dropping-particle":"","family":"Engelberg","given":"David","non-dropping-particle":"","parse-names":false,"suffix":""}],"container-title":"Environmental Health Perspectives","id":"ITEM-3","issued":{"date-parts":[["2001"]]},"title":"The potential impacts of climate variability and change on health impacts of extreme weather events in the United States","type":"article-journal"},"uris":["http://www.mendeley.com/documents/?uuid=850a5677-2bc6-4d83-9fbf-e33ae0bd9ac6"]},{"id":"ITEM-4","itemData":{"DOI":"10.1155/2013/913064","ISSN":"16879813","abstract":"Coastal storms can take a devastating toll on the public's health. Urban areas like New York City (NYC) may be particularly at risk, given their dense population, reliance on transportation, energy infrastructure that is vulnerable to flood damage, and high-rise residential housing, which may be hard-hit by power and utility outages. Climate change will exacerbate these risks in the coming decades. Sea levels are rising due to global warming, which will intensify storm surge. These projections make preparing for the health impacts of storms even more important. We conducted a broad review of the health impacts of US coastal storms to inform climate adaptation planning efforts, with a focus on outcomes relevant to NYC and urban coastal areas, and incorporated some lessons learned from recent experience with Superstorm Sandy. Based on the literature, indicators of health vulnerability were selected and mapped within NYC neighborhoods. Preparing for the broad range of anticipated effects of coastal storms and floods may help reduce the public health burden from these events. © 2013 Kathryn Lane et al.","author":[{"dropping-particle":"","family":"Lane","given":"Kathryn","non-dropping-particle":"","parse-names":false,"suffix":""},{"dropping-particle":"","family":"Charles-Guzman","given":"Kizzy","non-dropping-particle":"","parse-names":false,"suffix":""},{"dropping-particle":"","family":"Wheeler","given":"Katherine","non-dropping-particle":"","parse-names":false,"suffix":""},{"dropping-particle":"","family":"Abid","given":"Zaynah","non-dropping-particle":"","parse-names":false,"suffix":""},{"dropping-particle":"","family":"Graber","given":"Nathan","non-dropping-particle":"","parse-names":false,"suffix":""},{"dropping-particle":"","family":"Matte","given":"Thomas","non-dropping-particle":"","parse-names":false,"suffix":""}],"container-title":"Journal of Environmental and Public Health","id":"ITEM-4","issued":{"date-parts":[["2013"]]},"title":"Health effects of coastal storms and flooding in urban areas: A review and vulnerability assessment","type":"article"},"uris":["http://www.mendeley.com/documents/?uuid=26e64fd1-e2c3-4c99-9bc2-7c93bf712977"]},{"id":"ITEM-5","itemData":{"DOI":"10.1006/pmed.1997.0196","ISSN":"00917435","abstract":"Background. On September 11, 1992, Hurricane Iniki, a Class III/IV storm, passed directly over Kauai. This study is the first attempt to measure increases in injuries and other health outcomes among an entire population in the impact zone of a hurricane. Methods. Medical chart data were abstracted from all facilities providing primary and emergency care on Kauai. Incidence of injury, cardiovascular disease, and asthma for the 2-week period following Hurricane Iniki were compared to those for the 2-week period preceding Iniki. Results. A total of 1,584 injuries were treated in the post-Iniki period compared with 231 injuries treated in the pre-Iniki period (relative risk = 6.86, 95% confidence interval 5.98-7.87). Open wounds constituted over half of these injuries. Physician visits for asthma and cardiovascular disease were also significantly increased in the post-Iniki period (relative risks, respectively: 2.81, 95% confidence interval 1.93-4.09; 2.73, 95% confidence interval 1.51-4.94). Conclusions. Significant increases in the incidence of injuries, asthma, and cardiovascular disease occurred following Hurricane Iniki. Although no changes occurred in the proportion of patients needing hospitalization, additional injuries and illnesses after a natural disaster can burden existing medical facilities in a rural community with limited resources. Disaster preparedness plans need to include methods to increase services and supplies at existing medical facilities.","author":[{"dropping-particle":"","family":"Hendrickson","given":"Lisa A.","non-dropping-particle":"","parse-names":false,"suffix":""},{"dropping-particle":"","family":"Vogt","given":"Richard L.","non-dropping-particle":"","parse-names":false,"suffix":""},{"dropping-particle":"","family":"Goebert","given":"Deborah","non-dropping-particle":"","parse-names":false,"suffix":""},{"dropping-particle":"","family":"Pon","given":"Eugene","non-dropping-particle":"","parse-names":false,"suffix":""}],"container-title":"Preventive Medicine","id":"ITEM-5","issued":{"date-parts":[["1997"]]},"title":"Morbidity on Kauai before and after Hurricane Iniki","type":"article-journal"},"uris":["http://www.mendeley.com/documents/?uuid=acacfd7d-53a4-4328-855b-89ccd6a01630"]},{"id":"ITEM-6","itemData":{"DOI":"10.1093/epirev/mxi011","ISSN":"0193936X","PMID":"15958424","author":[{"dropping-particle":"","family":"Shultz","given":"James M.","non-dropping-particle":"","parse-names":false,"suffix":""},{"dropping-particle":"","family":"Russell","given":"Jill","non-dropping-particle":"","parse-names":false,"suffix":""},{"dropping-particle":"","family":"Espinel","given":"Zelde","non-dropping-particle":"","parse-names":false,"suffix":""}],"container-title":"Epidemiologic Reviews","id":"ITEM-6","issued":{"date-parts":[["2005"]]},"page":"21-35","title":"Epidemiology of tropical cyclones: The dynamics of disaster, disease, and development","type":"article","volume":"27"},"uris":["http://www.mendeley.com/documents/?uuid=38427082-5d0e-44a0-a4b2-8871189ed513"]},{"id":"ITEM-7","itemData":{"author":[{"dropping-particle":"","family":"Yan","given":"Meilin","non-dropping-particle":"","parse-names":false,"suffix":""},{"dropping-particle":"","family":"Wilson","given":"Ander","non-dropping-particle":"","parse-names":false,"suffix":""},{"dropping-particle":"","family":"Dominici","given":"Francesca","non-dropping-particle":"","parse-names":false,"suffix":""},{"dropping-particle":"","family":"Wang","given":"Yun","non-dropping-particle":"","parse-names":false,"suffix":""},{"dropping-particle":"","family":"Al-Hamdan","given":"Mohammad","non-dropping-particle":"","parse-names":false,"suffix":""},{"dropping-particle":"","family":"Crosson","given":"William","non-dropping-particle":"","parse-names":false,"suffix":""},{"dropping-particle":"","family":"Schumacher","given":"Andrea","non-dropping-particle":"","parse-names":false,"suffix":""},{"dropping-particle":"","family":"Guikema","given":"Seth","non-dropping-particle":"","parse-names":false,"suffix":""},{"dropping-particle":"","family":"Magzamen","given":"Sheryl","non-dropping-particle":"","parse-names":false,"suffix":""},{"dropping-particle":"","family":"Peel","given":"Jennifer L.","non-dropping-particle":"","parse-names":false,"suffix":""},{"dropping-particle":"","family":"Peng","given":"Roger D.","non-dropping-particle":"","parse-names":false,"suffix":""},{"dropping-particle":"","family":"Anderson","given":"G. Brooke","non-dropping-particle":"","parse-names":false,"suffix":""}],"container-title":"Epidemiology","id":"ITEM-7","issued":{"date-parts":[["2020"]]},"title":"Tropical cyclone exposures and risks of emergency Medicare hospital admission for cardiorespiratory diseases in 175 urban United States counties, 1999–2010 (in press)","type":"article-journal"},"uris":["http://www.mendeley.com/documents/?uuid=556480ae-e6df-4c3e-b64e-85ce517b8949"]}],"mendeley":{"formattedCitation":"&lt;sup&gt;6,28–33&lt;/sup&gt;","plainTextFormattedCitation":"6,28–33","previouslyFormattedCitation":"&lt;sup&gt;6,28–33&lt;/sup&gt;"},"properties":{"noteIndex":0},"schema":"https://github.com/citation-style-language/schema/raw/master/csl-citation.json"}</w:instrText>
      </w:r>
      <w:ins w:id="39" w:author="Parks, Robbie M" w:date="2020-11-02T12:54:00Z">
        <w:r w:rsidRPr="00467152">
          <w:rPr>
            <w:bCs/>
            <w:i/>
            <w:iCs/>
          </w:rPr>
          <w:fldChar w:fldCharType="separate"/>
        </w:r>
        <w:r w:rsidRPr="00467152">
          <w:rPr>
            <w:bCs/>
            <w:i/>
            <w:iCs/>
            <w:vertAlign w:val="superscript"/>
            <w:lang w:val="en-US"/>
          </w:rPr>
          <w:t>6,28–33</w:t>
        </w:r>
        <w:r w:rsidRPr="00467152">
          <w:rPr>
            <w:bCs/>
            <w:i/>
            <w:iCs/>
            <w:lang w:val="en-US"/>
          </w:rPr>
          <w:fldChar w:fldCharType="end"/>
        </w:r>
        <w:r w:rsidRPr="00467152">
          <w:rPr>
            <w:bCs/>
            <w:i/>
            <w:iCs/>
            <w:lang w:val="en-US"/>
          </w:rPr>
          <w:t xml:space="preserve"> but more work needs to be done to identify and formalize these pathways.</w:t>
        </w:r>
      </w:ins>
    </w:p>
    <w:p w14:paraId="675752E1" w14:textId="77777777" w:rsidR="00467152" w:rsidRPr="00E248BC" w:rsidRDefault="00467152" w:rsidP="004B261B">
      <w:pPr>
        <w:jc w:val="both"/>
        <w:rPr>
          <w:color w:val="000000"/>
          <w:shd w:val="clear" w:color="auto" w:fill="FFFFFF"/>
          <w:lang w:val="en-US"/>
        </w:rPr>
      </w:pPr>
    </w:p>
    <w:p w14:paraId="73789C00" w14:textId="451D2205"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Page 8: There are most definitely cases where disaster exposure prevents normal care management. Please see POST KATRINA</w:t>
      </w:r>
    </w:p>
    <w:p w14:paraId="09AEF5AF" w14:textId="1813E237" w:rsidR="0000589A" w:rsidRPr="00E248BC" w:rsidRDefault="0000589A" w:rsidP="007633F8">
      <w:pPr>
        <w:jc w:val="both"/>
        <w:rPr>
          <w:b/>
          <w:bCs/>
          <w:color w:val="000000"/>
          <w:shd w:val="clear" w:color="auto" w:fill="FFFFFF"/>
          <w:lang w:val="en-US"/>
        </w:rPr>
      </w:pPr>
    </w:p>
    <w:p w14:paraId="72CD14A2" w14:textId="1C201F74" w:rsidR="000A0F6A" w:rsidRPr="00E248BC" w:rsidRDefault="00464D8A" w:rsidP="000A0F6A">
      <w:pPr>
        <w:jc w:val="both"/>
        <w:rPr>
          <w:color w:val="000000"/>
          <w:shd w:val="clear" w:color="auto" w:fill="FFFFFF"/>
          <w:lang w:val="en-US"/>
        </w:rPr>
      </w:pPr>
      <w:r w:rsidRPr="00E248BC">
        <w:rPr>
          <w:color w:val="000000"/>
          <w:shd w:val="clear" w:color="auto" w:fill="FFFFFF"/>
          <w:lang w:val="en-US"/>
        </w:rPr>
        <w:lastRenderedPageBreak/>
        <w:t xml:space="preserve">We agree with the </w:t>
      </w:r>
      <w:r w:rsidR="002B1AF0" w:rsidRPr="00E248BC">
        <w:rPr>
          <w:color w:val="000000"/>
          <w:shd w:val="clear" w:color="auto" w:fill="FFFFFF"/>
          <w:lang w:val="en-US"/>
        </w:rPr>
        <w:t>Reviewer</w:t>
      </w:r>
      <w:r w:rsidR="000A0F6A" w:rsidRPr="00E248BC">
        <w:rPr>
          <w:color w:val="000000"/>
          <w:shd w:val="clear" w:color="auto" w:fill="FFFFFF"/>
          <w:lang w:val="en-US"/>
        </w:rPr>
        <w:t xml:space="preserve"> and have added an explicit mention </w:t>
      </w:r>
      <w:r w:rsidR="00921717" w:rsidRPr="00E248BC">
        <w:rPr>
          <w:color w:val="000000"/>
          <w:shd w:val="clear" w:color="auto" w:fill="FFFFFF"/>
          <w:lang w:val="en-US"/>
        </w:rPr>
        <w:t xml:space="preserve">of disruption to normal care management </w:t>
      </w:r>
      <w:r w:rsidR="000A0F6A" w:rsidRPr="00E248BC">
        <w:rPr>
          <w:color w:val="000000"/>
          <w:shd w:val="clear" w:color="auto" w:fill="FFFFFF"/>
          <w:lang w:val="en-US"/>
        </w:rPr>
        <w:t xml:space="preserve">to the list of indirect impacts from tropical cyclone exposure </w:t>
      </w:r>
      <w:r w:rsidR="000A0F6A" w:rsidRPr="00E248BC">
        <w:rPr>
          <w:lang w:val="en-US"/>
        </w:rPr>
        <w:t xml:space="preserve">(P. </w:t>
      </w:r>
      <w:r w:rsidR="00CE2E54">
        <w:rPr>
          <w:lang w:val="en-US"/>
        </w:rPr>
        <w:t>9</w:t>
      </w:r>
      <w:r w:rsidR="000A0F6A" w:rsidRPr="00E248BC">
        <w:rPr>
          <w:lang w:val="en-US"/>
        </w:rPr>
        <w:t xml:space="preserve">, Lines </w:t>
      </w:r>
      <w:r w:rsidR="006D0333">
        <w:rPr>
          <w:lang w:val="en-US"/>
        </w:rPr>
        <w:t>203</w:t>
      </w:r>
      <w:r w:rsidR="000A0F6A" w:rsidRPr="00E248BC">
        <w:rPr>
          <w:lang w:val="en-US"/>
        </w:rPr>
        <w:t>-</w:t>
      </w:r>
      <w:r w:rsidR="006D0333">
        <w:rPr>
          <w:lang w:val="en-US"/>
        </w:rPr>
        <w:t>206</w:t>
      </w:r>
      <w:r w:rsidR="000A0F6A" w:rsidRPr="00E248BC">
        <w:rPr>
          <w:lang w:val="en-US"/>
        </w:rPr>
        <w:t>):</w:t>
      </w:r>
    </w:p>
    <w:p w14:paraId="409D85CF" w14:textId="77777777" w:rsidR="000A0F6A" w:rsidRPr="00E248BC" w:rsidRDefault="000A0F6A" w:rsidP="000A0F6A">
      <w:pPr>
        <w:jc w:val="both"/>
        <w:rPr>
          <w:color w:val="000000"/>
          <w:shd w:val="clear" w:color="auto" w:fill="FFFFFF"/>
          <w:lang w:val="en-US"/>
        </w:rPr>
      </w:pPr>
    </w:p>
    <w:p w14:paraId="6F80B4D6" w14:textId="1F5AF1F0" w:rsidR="00BF19BD" w:rsidRDefault="00724218" w:rsidP="000A0F6A">
      <w:pPr>
        <w:jc w:val="both"/>
        <w:rPr>
          <w:i/>
          <w:iCs/>
          <w:lang w:val="en-US"/>
        </w:rPr>
      </w:pPr>
      <w:r w:rsidRPr="00724218">
        <w:rPr>
          <w:i/>
          <w:iCs/>
          <w:lang w:val="en-US"/>
        </w:rPr>
        <w:t>Tropical cyclone wind exposure</w:t>
      </w:r>
      <w:r w:rsidRPr="00724218" w:rsidDel="00A5682F">
        <w:rPr>
          <w:bCs/>
          <w:i/>
          <w:iCs/>
          <w:lang w:val="en-US"/>
        </w:rPr>
        <w:t xml:space="preserve"> </w:t>
      </w:r>
      <w:r w:rsidRPr="00724218">
        <w:rPr>
          <w:bCs/>
          <w:i/>
          <w:iCs/>
          <w:lang w:val="en-US"/>
        </w:rPr>
        <w:t>can impact hospitalizations via direct (e.g., from physical trauma during exposure) or indirect (e.g.,</w:t>
      </w:r>
      <w:ins w:id="40" w:author="Parks, Robbie M" w:date="2020-11-02T12:54:00Z">
        <w:r w:rsidRPr="00724218">
          <w:rPr>
            <w:bCs/>
            <w:i/>
            <w:iCs/>
            <w:lang w:val="en-US"/>
          </w:rPr>
          <w:t xml:space="preserve"> disrupting normal care management at local health care providers,</w:t>
        </w:r>
      </w:ins>
      <w:r w:rsidRPr="00724218">
        <w:rPr>
          <w:bCs/>
          <w:i/>
          <w:iCs/>
          <w:lang w:val="en-US"/>
        </w:rPr>
        <w:t xml:space="preserve"> causing damage to critical infrastructure which subsequently impacts health or via longer-term impacts from stress) pathways.</w:t>
      </w:r>
      <w:r w:rsidRPr="00724218">
        <w:rPr>
          <w:bCs/>
          <w:i/>
          <w:iCs/>
          <w:lang w:val="en-US"/>
        </w:rPr>
        <w:fldChar w:fldCharType="begin" w:fldLock="1"/>
      </w:r>
      <w:r w:rsidRPr="00724218">
        <w:rPr>
          <w:bCs/>
          <w:i/>
          <w:iCs/>
          <w:lang w:val="en-US"/>
        </w:rPr>
        <w:instrText>ADDIN CSL_CITATION {"citationItems":[{"id":"ITEM-1","itemData":{"DOI":"10.1155/2013/913064","ISSN":"16879813","abstract":"Coastal storms can take a devastating toll on the public's health. Urban areas like New York City (NYC) may be particularly at risk, given their dense population, reliance on transportation, energy infrastructure that is vulnerable to flood damage, and high-rise residential housing, which may be hard-hit by power and utility outages. Climate change will exacerbate these risks in the coming decades. Sea levels are rising due to global warming, which will intensify storm surge. These projections make preparing for the health impacts of storms even more important. We conducted a broad review of the health impacts of US coastal storms to inform climate adaptation planning efforts, with a focus on outcomes relevant to NYC and urban coastal areas, and incorporated some lessons learned from recent experience with Superstorm Sandy. Based on the literature, indicators of health vulnerability were selected and mapped within NYC neighborhoods. Preparing for the broad range of anticipated effects of coastal storms and floods may help reduce the public health burden from these events. © 2013 Kathryn Lane et al.","author":[{"dropping-particle":"","family":"Lane","given":"Kathryn","non-dropping-particle":"","parse-names":false,"suffix":""},{"dropping-particle":"","family":"Charles-Guzman","given":"Kizzy","non-dropping-particle":"","parse-names":false,"suffix":""},{"dropping-particle":"","family":"Wheeler","given":"Katherine","non-dropping-particle":"","parse-names":false,"suffix":""},{"dropping-particle":"","family":"Abid","given":"Zaynah","non-dropping-particle":"","parse-names":false,"suffix":""},{"dropping-particle":"","family":"Graber","given":"Nathan","non-dropping-particle":"","parse-names":false,"suffix":""},{"dropping-particle":"","family":"Matte","given":"Thomas","non-dropping-particle":"","parse-names":false,"suffix":""}],"container-title":"Journal of Environmental and Public Health","id":"ITEM-1","issued":{"date-parts":[["2013"]]},"title":"Health effects of coastal storms and flooding in urban areas: A review and vulnerability assessment","type":"article"},"uris":["http://www.mendeley.com/documents/?uuid=26e64fd1-e2c3-4c99-9bc2-7c93bf712977"]}],"mendeley":{"formattedCitation":"&lt;sup&gt;6&lt;/sup&gt;","plainTextFormattedCitation":"6","previouslyFormattedCitation":"&lt;sup&gt;6&lt;/sup&gt;"},"properties":{"noteIndex":0},"schema":"https://github.com/citation-style-language/schema/raw/master/csl-citation.json"}</w:instrText>
      </w:r>
      <w:r w:rsidRPr="00724218">
        <w:rPr>
          <w:bCs/>
          <w:i/>
          <w:iCs/>
          <w:lang w:val="en-US"/>
        </w:rPr>
        <w:fldChar w:fldCharType="separate"/>
      </w:r>
      <w:r w:rsidRPr="00724218">
        <w:rPr>
          <w:bCs/>
          <w:i/>
          <w:iCs/>
          <w:vertAlign w:val="superscript"/>
          <w:lang w:val="en-US"/>
        </w:rPr>
        <w:t>6</w:t>
      </w:r>
      <w:r w:rsidRPr="00724218">
        <w:rPr>
          <w:i/>
          <w:iCs/>
          <w:lang w:val="en-US"/>
        </w:rPr>
        <w:fldChar w:fldCharType="end"/>
      </w:r>
    </w:p>
    <w:p w14:paraId="7F003E2E" w14:textId="77777777" w:rsidR="00724218" w:rsidRPr="00E248BC" w:rsidRDefault="00724218" w:rsidP="000A0F6A">
      <w:pPr>
        <w:jc w:val="both"/>
        <w:rPr>
          <w:lang w:val="en-US"/>
        </w:rPr>
      </w:pPr>
    </w:p>
    <w:p w14:paraId="7505B0EB" w14:textId="38818046" w:rsidR="007633F8" w:rsidRPr="00E248BC" w:rsidRDefault="007633F8" w:rsidP="000A0F6A">
      <w:pPr>
        <w:jc w:val="both"/>
        <w:rPr>
          <w:b/>
          <w:bCs/>
          <w:color w:val="000000"/>
          <w:shd w:val="clear" w:color="auto" w:fill="FFFFFF"/>
          <w:lang w:val="en-US"/>
        </w:rPr>
      </w:pPr>
      <w:r w:rsidRPr="00E248BC">
        <w:rPr>
          <w:b/>
          <w:bCs/>
          <w:color w:val="000000"/>
          <w:shd w:val="clear" w:color="auto" w:fill="FFFFFF"/>
          <w:lang w:val="en-US"/>
        </w:rPr>
        <w:t>Page 9: There are data on most frequent injuries and time periods in which they are most likely.</w:t>
      </w:r>
    </w:p>
    <w:p w14:paraId="0B38EC01" w14:textId="48B34958" w:rsidR="000A3E0B" w:rsidRPr="00E248BC" w:rsidRDefault="000A3E0B" w:rsidP="007633F8">
      <w:pPr>
        <w:jc w:val="both"/>
        <w:rPr>
          <w:b/>
          <w:bCs/>
          <w:color w:val="000000"/>
          <w:shd w:val="clear" w:color="auto" w:fill="FFFFFF"/>
          <w:lang w:val="en-US"/>
        </w:rPr>
      </w:pPr>
    </w:p>
    <w:p w14:paraId="215BB1C0" w14:textId="28741461" w:rsidR="003221C5" w:rsidRPr="00E248BC" w:rsidRDefault="003641C9" w:rsidP="003221C5">
      <w:pPr>
        <w:jc w:val="both"/>
        <w:rPr>
          <w:color w:val="000000"/>
          <w:shd w:val="clear" w:color="auto" w:fill="FFFFFF"/>
          <w:lang w:val="en-US"/>
        </w:rPr>
      </w:pPr>
      <w:r w:rsidRPr="00E248BC">
        <w:rPr>
          <w:color w:val="000000"/>
          <w:shd w:val="clear" w:color="auto" w:fill="FFFFFF"/>
          <w:lang w:val="en-US"/>
        </w:rPr>
        <w:t>We have now</w:t>
      </w:r>
      <w:r w:rsidR="00B41CDC" w:rsidRPr="00E248BC">
        <w:rPr>
          <w:color w:val="000000"/>
          <w:shd w:val="clear" w:color="auto" w:fill="FFFFFF"/>
          <w:lang w:val="en-US"/>
        </w:rPr>
        <w:t xml:space="preserve"> </w:t>
      </w:r>
      <w:r w:rsidR="00A341FE" w:rsidRPr="00E248BC">
        <w:rPr>
          <w:color w:val="000000"/>
          <w:shd w:val="clear" w:color="auto" w:fill="FFFFFF"/>
          <w:lang w:val="en-US"/>
        </w:rPr>
        <w:t xml:space="preserve">reworked this section to </w:t>
      </w:r>
      <w:r w:rsidR="002D5EA8" w:rsidRPr="00E248BC">
        <w:rPr>
          <w:color w:val="000000"/>
          <w:shd w:val="clear" w:color="auto" w:fill="FFFFFF"/>
          <w:lang w:val="en-US"/>
        </w:rPr>
        <w:t>e</w:t>
      </w:r>
      <w:r w:rsidR="00B41CDC" w:rsidRPr="00E248BC">
        <w:rPr>
          <w:color w:val="000000"/>
          <w:shd w:val="clear" w:color="auto" w:fill="FFFFFF"/>
          <w:lang w:val="en-US"/>
        </w:rPr>
        <w:t xml:space="preserve">xplicitly </w:t>
      </w:r>
      <w:r w:rsidR="00A341FE" w:rsidRPr="00E248BC">
        <w:rPr>
          <w:color w:val="000000"/>
          <w:shd w:val="clear" w:color="auto" w:fill="FFFFFF"/>
          <w:lang w:val="en-US"/>
        </w:rPr>
        <w:t xml:space="preserve">mention </w:t>
      </w:r>
      <w:r w:rsidR="00B41CDC" w:rsidRPr="00E248BC">
        <w:rPr>
          <w:color w:val="000000"/>
          <w:shd w:val="clear" w:color="auto" w:fill="FFFFFF"/>
          <w:lang w:val="en-US"/>
        </w:rPr>
        <w:t xml:space="preserve">the kinds of injuries </w:t>
      </w:r>
      <w:r w:rsidR="003221C5" w:rsidRPr="00E248BC">
        <w:rPr>
          <w:color w:val="000000"/>
          <w:shd w:val="clear" w:color="auto" w:fill="FFFFFF"/>
          <w:lang w:val="en-US"/>
        </w:rPr>
        <w:t xml:space="preserve">which are likely during the immediate period after a tropical cyclone </w:t>
      </w:r>
      <w:r w:rsidR="003221C5" w:rsidRPr="00E248BC">
        <w:rPr>
          <w:lang w:val="en-US"/>
        </w:rPr>
        <w:t xml:space="preserve">(P. </w:t>
      </w:r>
      <w:r w:rsidR="000540A8">
        <w:rPr>
          <w:lang w:val="en-US"/>
        </w:rPr>
        <w:t>10</w:t>
      </w:r>
      <w:r w:rsidR="003221C5" w:rsidRPr="00E248BC">
        <w:rPr>
          <w:lang w:val="en-US"/>
        </w:rPr>
        <w:t xml:space="preserve">, Lines </w:t>
      </w:r>
      <w:r w:rsidR="00B74660">
        <w:rPr>
          <w:lang w:val="en-US"/>
        </w:rPr>
        <w:t>223-230</w:t>
      </w:r>
      <w:r w:rsidR="003221C5" w:rsidRPr="00E248BC">
        <w:rPr>
          <w:lang w:val="en-US"/>
        </w:rPr>
        <w:t>):</w:t>
      </w:r>
    </w:p>
    <w:p w14:paraId="55BEDD27" w14:textId="77777777" w:rsidR="003221C5" w:rsidRPr="00E248BC" w:rsidRDefault="003221C5" w:rsidP="003221C5">
      <w:pPr>
        <w:jc w:val="both"/>
        <w:rPr>
          <w:color w:val="000000"/>
          <w:shd w:val="clear" w:color="auto" w:fill="FFFFFF"/>
          <w:lang w:val="en-US"/>
        </w:rPr>
      </w:pPr>
    </w:p>
    <w:p w14:paraId="6E3737BE" w14:textId="7E2D9D0B" w:rsidR="00B31EE0" w:rsidRDefault="00206DB8" w:rsidP="007633F8">
      <w:pPr>
        <w:jc w:val="both"/>
        <w:rPr>
          <w:bCs/>
          <w:i/>
          <w:iCs/>
          <w:lang w:val="en-US"/>
        </w:rPr>
      </w:pPr>
      <w:r w:rsidRPr="00206DB8">
        <w:rPr>
          <w:bCs/>
          <w:i/>
          <w:iCs/>
          <w:lang w:val="en-US"/>
        </w:rPr>
        <w:t xml:space="preserve">Injury hospitalizations </w:t>
      </w:r>
      <w:del w:id="41" w:author="Parks, Robbie M" w:date="2020-11-02T12:54:00Z">
        <w:r w:rsidRPr="00206DB8">
          <w:rPr>
            <w:bCs/>
            <w:i/>
            <w:iCs/>
            <w:lang w:val="en-US"/>
          </w:rPr>
          <w:delText>may be impacted by tropical cyclone exposure both directly and indirectly. Direct causes of injury during tropical cyclone exposure include blunt trauma, puncture wounds, lacerations, and others.</w:delText>
        </w:r>
        <w:r w:rsidRPr="00206DB8">
          <w:rPr>
            <w:bCs/>
            <w:i/>
            <w:iCs/>
            <w:lang w:val="en-US"/>
          </w:rPr>
          <w:fldChar w:fldCharType="begin" w:fldLock="1"/>
        </w:r>
        <w:r w:rsidRPr="00206DB8">
          <w:rPr>
            <w:bCs/>
            <w:i/>
            <w:iCs/>
            <w:lang w:val="en-US"/>
          </w:rPr>
          <w:delInstrText>ADDIN CSL_CITATION {"citationItems":[{"id":"ITEM-1","itemData":{"DOI":"10.1155/2013/913064","ISSN":"16879813","abstract":"Coastal storms can take a devastating toll on the public's health. Urban areas like New York City (NYC) may be particularly at risk, given their dense population, reliance on transportation, energy infrastructure that is vulnerable to flood damage, and high-rise residential housing, which may be hard-hit by power and utility outages. Climate change will exacerbate these risks in the coming decades. Sea levels are rising due to global warming, which will intensify storm surge. These projections make preparing for the health impacts of storms even more important. We conducted a broad review of the health impacts of US coastal storms to inform climate adaptation planning efforts, with a focus on outcomes relevant to NYC and urban coastal areas, and incorporated some lessons learned from recent experience with Superstorm Sandy. Based on the literature, indicators of health vulnerability were selected and mapped within NYC neighborhoods. Preparing for the broad range of anticipated effects of coastal storms and floods may help reduce the public health burden from these events. © 2013 Kathryn Lane et al.","author":[{"dropping-particle":"","family":"Lane","given":"Kathryn","non-dropping-particle":"","parse-names":false,"suffix":""},{"dropping-particle":"","family":"Charles-Guzman","given":"Kizzy","non-dropping-particle":"","parse-names":false,"suffix":""},{"dropping-particle":"","family":"Wheeler","given":"Katherine","non-dropping-particle":"","parse-names":false,"suffix":""},{"dropping-particle":"","family":"Abid","given":"Zaynah","non-dropping-particle":"","parse-names":false,"suffix":""},{"dropping-particle":"","family":"Graber","given":"Nathan","non-dropping-particle":"","parse-names":false,"suffix":""},{"dropping-particle":"","family":"Matte","given":"Thomas","non-dropping-particle":"","parse-names":false,"suffix":""}],"container-title":"Journal of Environmental and Public Health","id":"ITEM-1","issued":{"date-parts":[["2013"]]},"title":"Health effects of coastal storms and flooding in urban areas: A review and vulnerability assessment","type":"article"},"uris":["http://www.mendeley.com/documents/?uuid=26e64fd1-e2c3-4c99-9bc2-7c93bf712977"]}],"mendeley":{"formattedCitation":"&lt;sup&gt;6&lt;/sup&gt;","plainTextFormattedCitation":"6","previouslyFormattedCitation":"&lt;sup&gt;6&lt;/sup&gt;"},"properties":{"noteIndex":0},"schema":"https://github.com/citation-style-language/schema/raw/master/csl-citation.json"}</w:delInstrText>
        </w:r>
        <w:r w:rsidRPr="00206DB8">
          <w:rPr>
            <w:bCs/>
            <w:i/>
            <w:iCs/>
            <w:lang w:val="en-US"/>
          </w:rPr>
          <w:fldChar w:fldCharType="separate"/>
        </w:r>
        <w:r w:rsidRPr="00206DB8">
          <w:rPr>
            <w:bCs/>
            <w:i/>
            <w:iCs/>
            <w:vertAlign w:val="superscript"/>
            <w:lang w:val="en-US"/>
          </w:rPr>
          <w:delText>6</w:delText>
        </w:r>
        <w:r w:rsidRPr="00206DB8">
          <w:rPr>
            <w:bCs/>
            <w:i/>
            <w:iCs/>
            <w:lang w:val="en-US"/>
          </w:rPr>
          <w:fldChar w:fldCharType="end"/>
        </w:r>
      </w:del>
      <w:ins w:id="42" w:author="Parks, Robbie M" w:date="2020-11-02T12:54:00Z">
        <w:r w:rsidRPr="00206DB8">
          <w:rPr>
            <w:bCs/>
            <w:i/>
            <w:iCs/>
            <w:lang w:val="en-US"/>
          </w:rPr>
          <w:t>are impacted by tropical cyclone exposure both directly and indirectly. During and immediately after tropical cyclones exposure, common injuries originate from transport accidents, structural collapse of buildings, wind-borne debris, falling trees, and downed power lines.</w:t>
        </w:r>
        <w:r w:rsidRPr="00206DB8">
          <w:rPr>
            <w:bCs/>
            <w:i/>
            <w:iCs/>
            <w:lang w:val="en-US"/>
          </w:rPr>
          <w:fldChar w:fldCharType="begin" w:fldLock="1"/>
        </w:r>
        <w:r w:rsidRPr="00206DB8">
          <w:rPr>
            <w:bCs/>
            <w:i/>
            <w:iCs/>
            <w:lang w:val="en-US"/>
          </w:rPr>
          <w:instrText>ADDIN CSL_CITATION {"citationItems":[{"id":"ITEM-1","itemData":{"DOI":"10.1093/epirev/mxi011","ISSN":"0193936X","PMID":"15958424","author":[{"dropping-particle":"","family":"Shultz","given":"James M.","non-dropping-particle":"","parse-names":false,"suffix":""},{"dropping-particle":"","family":"Russell","given":"Jill","non-dropping-particle":"","parse-names":false,"suffix":""},{"dropping-particle":"","family":"Espinel","given":"Zelde","non-dropping-particle":"","parse-names":false,"suffix":""}],"container-title":"Epidemiologic Reviews","id":"ITEM-1","issued":{"date-parts":[["2005"]]},"page":"21-35","title":"Epidemiology of tropical cyclones: The dynamics of disaster, disease, and development","type":"article","volume":"27"},"uris":["http://www.mendeley.com/documents/?uuid=38427082-5d0e-44a0-a4b2-8871189ed513"]}],"mendeley":{"formattedCitation":"&lt;sup&gt;32&lt;/sup&gt;","plainTextFormattedCitation":"32","previouslyFormattedCitation":"&lt;sup&gt;32&lt;/sup&gt;"},"properties":{"noteIndex":0},"schema":"https://github.com/citation-style-language/schema/raw/master/csl-citation.json"}</w:instrText>
        </w:r>
        <w:r w:rsidRPr="00206DB8">
          <w:rPr>
            <w:bCs/>
            <w:i/>
            <w:iCs/>
            <w:lang w:val="en-US"/>
          </w:rPr>
          <w:fldChar w:fldCharType="separate"/>
        </w:r>
        <w:r w:rsidRPr="00206DB8">
          <w:rPr>
            <w:bCs/>
            <w:i/>
            <w:iCs/>
            <w:vertAlign w:val="superscript"/>
            <w:lang w:val="en-US"/>
          </w:rPr>
          <w:t>32</w:t>
        </w:r>
        <w:r w:rsidRPr="00206DB8">
          <w:rPr>
            <w:bCs/>
            <w:i/>
            <w:iCs/>
            <w:lang w:val="en-US"/>
          </w:rPr>
          <w:fldChar w:fldCharType="end"/>
        </w:r>
        <w:r w:rsidRPr="00206DB8">
          <w:rPr>
            <w:bCs/>
            <w:i/>
            <w:iCs/>
            <w:lang w:val="en-US"/>
          </w:rPr>
          <w:t xml:space="preserve"> Days after exposure, other injuries such as </w:t>
        </w:r>
        <w:r w:rsidRPr="00206DB8">
          <w:rPr>
            <w:bCs/>
            <w:i/>
            <w:iCs/>
          </w:rPr>
          <w:t>puncture wounds, lacerations, falls from roof structures, chainsaw mishaps, and burns</w:t>
        </w:r>
        <w:r w:rsidRPr="00206DB8">
          <w:rPr>
            <w:bCs/>
            <w:i/>
            <w:iCs/>
            <w:lang w:val="en-US"/>
          </w:rPr>
          <w:t xml:space="preserve"> take more prominence in hospitalizations.</w:t>
        </w:r>
        <w:r w:rsidRPr="00206DB8">
          <w:rPr>
            <w:bCs/>
            <w:i/>
            <w:iCs/>
            <w:lang w:val="en-US"/>
          </w:rPr>
          <w:fldChar w:fldCharType="begin" w:fldLock="1"/>
        </w:r>
        <w:r w:rsidRPr="00206DB8">
          <w:rPr>
            <w:bCs/>
            <w:i/>
            <w:iCs/>
            <w:lang w:val="en-US"/>
          </w:rPr>
          <w:instrText>ADDIN CSL_CITATION {"citationItems":[{"id":"ITEM-1","itemData":{"DOI":"10.1093/epirev/mxi011","ISSN":"0193936X","PMID":"15958424","author":[{"dropping-particle":"","family":"Shultz","given":"James M.","non-dropping-particle":"","parse-names":false,"suffix":""},{"dropping-particle":"","family":"Russell","given":"Jill","non-dropping-particle":"","parse-names":false,"suffix":""},{"dropping-particle":"","family":"Espinel","given":"Zelde","non-dropping-particle":"","parse-names":false,"suffix":""}],"container-title":"Epidemiologic Reviews","id":"ITEM-1","issued":{"date-parts":[["2005"]]},"page":"21-35","title":"Epidemiology of tropical cyclones: The dynamics of disaster, disease, and development","type":"article","volume":"27"},"uris":["http://www.mendeley.com/documents/?uuid=38427082-5d0e-44a0-a4b2-8871189ed513"]}],"mendeley":{"formattedCitation":"&lt;sup&gt;32&lt;/sup&gt;","plainTextFormattedCitation":"32","previouslyFormattedCitation":"&lt;sup&gt;32&lt;/sup&gt;"},"properties":{"noteIndex":0},"schema":"https://github.com/citation-style-language/schema/raw/master/csl-citation.json"}</w:instrText>
        </w:r>
        <w:r w:rsidRPr="00206DB8">
          <w:rPr>
            <w:bCs/>
            <w:i/>
            <w:iCs/>
            <w:lang w:val="en-US"/>
          </w:rPr>
          <w:fldChar w:fldCharType="separate"/>
        </w:r>
        <w:r w:rsidRPr="00206DB8">
          <w:rPr>
            <w:bCs/>
            <w:i/>
            <w:iCs/>
            <w:vertAlign w:val="superscript"/>
            <w:lang w:val="en-US"/>
          </w:rPr>
          <w:t>32</w:t>
        </w:r>
        <w:r w:rsidRPr="00206DB8">
          <w:rPr>
            <w:bCs/>
            <w:i/>
            <w:iCs/>
            <w:lang w:val="en-US"/>
          </w:rPr>
          <w:fldChar w:fldCharType="end"/>
        </w:r>
      </w:ins>
    </w:p>
    <w:p w14:paraId="36EEADED" w14:textId="77777777" w:rsidR="00206DB8" w:rsidRPr="00E248BC" w:rsidRDefault="00206DB8" w:rsidP="007633F8">
      <w:pPr>
        <w:jc w:val="both"/>
        <w:rPr>
          <w:color w:val="000000"/>
          <w:shd w:val="clear" w:color="auto" w:fill="FFFFFF"/>
          <w:lang w:val="en-US"/>
        </w:rPr>
      </w:pPr>
    </w:p>
    <w:p w14:paraId="76613090" w14:textId="6A69F96D"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Page 9: The multiple mentions of supply lines for essential medications seems a stretch. In 1 or 2 days? Tropical storms have highly improved forecasting and warning time in days, not hours or minutes. Supplies can be stockpiled and supply lines and logistics systems fortified in advance.</w:t>
      </w:r>
    </w:p>
    <w:p w14:paraId="0C68FF02" w14:textId="5E9C09CE" w:rsidR="00EC68A5" w:rsidRPr="00E248BC" w:rsidRDefault="00EC68A5" w:rsidP="007633F8">
      <w:pPr>
        <w:jc w:val="both"/>
        <w:rPr>
          <w:b/>
          <w:bCs/>
          <w:color w:val="000000"/>
          <w:shd w:val="clear" w:color="auto" w:fill="FFFFFF"/>
          <w:lang w:val="en-US"/>
        </w:rPr>
      </w:pPr>
    </w:p>
    <w:p w14:paraId="13F572EC" w14:textId="2BC3E5C3" w:rsidR="00425A28" w:rsidRPr="00E248BC" w:rsidRDefault="00F5356A" w:rsidP="00425A28">
      <w:pPr>
        <w:jc w:val="both"/>
        <w:rPr>
          <w:color w:val="000000"/>
          <w:shd w:val="clear" w:color="auto" w:fill="FFFFFF"/>
          <w:lang w:val="en-US"/>
        </w:rPr>
      </w:pPr>
      <w:r w:rsidRPr="00E248BC">
        <w:rPr>
          <w:color w:val="000000"/>
          <w:shd w:val="clear" w:color="auto" w:fill="FFFFFF"/>
          <w:lang w:val="en-US"/>
        </w:rPr>
        <w:t xml:space="preserve">We recognize that supply lines for essential medications </w:t>
      </w:r>
      <w:r w:rsidR="004E41AB" w:rsidRPr="00E248BC">
        <w:rPr>
          <w:color w:val="000000"/>
          <w:shd w:val="clear" w:color="auto" w:fill="FFFFFF"/>
          <w:lang w:val="en-US"/>
        </w:rPr>
        <w:t>to patients would likely</w:t>
      </w:r>
      <w:r w:rsidRPr="00E248BC">
        <w:rPr>
          <w:color w:val="000000"/>
          <w:shd w:val="clear" w:color="auto" w:fill="FFFFFF"/>
          <w:lang w:val="en-US"/>
        </w:rPr>
        <w:t xml:space="preserve"> not </w:t>
      </w:r>
      <w:r w:rsidR="0028638C" w:rsidRPr="00E248BC">
        <w:rPr>
          <w:color w:val="000000"/>
          <w:shd w:val="clear" w:color="auto" w:fill="FFFFFF"/>
          <w:lang w:val="en-US"/>
        </w:rPr>
        <w:t>be disrupted due to depletion of stock</w:t>
      </w:r>
      <w:r w:rsidR="004E41AB" w:rsidRPr="00E248BC">
        <w:rPr>
          <w:color w:val="000000"/>
          <w:shd w:val="clear" w:color="auto" w:fill="FFFFFF"/>
          <w:lang w:val="en-US"/>
        </w:rPr>
        <w:t xml:space="preserve"> at the local supply source, such as </w:t>
      </w:r>
      <w:r w:rsidR="000D38CD" w:rsidRPr="00E248BC">
        <w:rPr>
          <w:color w:val="000000"/>
          <w:shd w:val="clear" w:color="auto" w:fill="FFFFFF"/>
          <w:lang w:val="en-US"/>
        </w:rPr>
        <w:t xml:space="preserve">pharmacies. Rather, it is likely that </w:t>
      </w:r>
      <w:r w:rsidR="002F477E" w:rsidRPr="00E248BC">
        <w:rPr>
          <w:color w:val="000000"/>
          <w:shd w:val="clear" w:color="auto" w:fill="FFFFFF"/>
          <w:lang w:val="en-US"/>
        </w:rPr>
        <w:t>damage to transport infrastructure makes it difficult</w:t>
      </w:r>
      <w:r w:rsidR="001F4207" w:rsidRPr="00E248BC">
        <w:rPr>
          <w:color w:val="000000"/>
          <w:shd w:val="clear" w:color="auto" w:fill="FFFFFF"/>
          <w:lang w:val="en-US"/>
        </w:rPr>
        <w:t xml:space="preserve"> for residents in exposed counties</w:t>
      </w:r>
      <w:r w:rsidR="002F477E" w:rsidRPr="00E248BC">
        <w:rPr>
          <w:color w:val="000000"/>
          <w:shd w:val="clear" w:color="auto" w:fill="FFFFFF"/>
          <w:lang w:val="en-US"/>
        </w:rPr>
        <w:t xml:space="preserve"> to access the local supply source or that the pharmacy itself is closed.</w:t>
      </w:r>
      <w:r w:rsidR="00F83C44" w:rsidRPr="00E248BC">
        <w:rPr>
          <w:color w:val="000000"/>
          <w:shd w:val="clear" w:color="auto" w:fill="FFFFFF"/>
          <w:lang w:val="en-US"/>
        </w:rPr>
        <w:t xml:space="preserve"> </w:t>
      </w:r>
      <w:r w:rsidR="006E1011" w:rsidRPr="00E248BC">
        <w:rPr>
          <w:color w:val="000000"/>
          <w:shd w:val="clear" w:color="auto" w:fill="FFFFFF"/>
          <w:lang w:val="en-US"/>
        </w:rPr>
        <w:t>Our revised</w:t>
      </w:r>
      <w:r w:rsidR="00EC75D7" w:rsidRPr="00E248BC">
        <w:rPr>
          <w:color w:val="000000"/>
          <w:shd w:val="clear" w:color="auto" w:fill="FFFFFF"/>
          <w:lang w:val="en-US"/>
        </w:rPr>
        <w:t xml:space="preserve"> manuscript</w:t>
      </w:r>
      <w:r w:rsidR="005704DF" w:rsidRPr="00E248BC">
        <w:rPr>
          <w:color w:val="000000"/>
          <w:shd w:val="clear" w:color="auto" w:fill="FFFFFF"/>
          <w:lang w:val="en-US"/>
        </w:rPr>
        <w:t xml:space="preserve"> </w:t>
      </w:r>
      <w:r w:rsidR="00EC75D7" w:rsidRPr="00E248BC">
        <w:rPr>
          <w:color w:val="000000"/>
          <w:shd w:val="clear" w:color="auto" w:fill="FFFFFF"/>
          <w:lang w:val="en-US"/>
        </w:rPr>
        <w:t>clari</w:t>
      </w:r>
      <w:r w:rsidR="00D34DAD" w:rsidRPr="00E248BC">
        <w:rPr>
          <w:color w:val="000000"/>
          <w:shd w:val="clear" w:color="auto" w:fill="FFFFFF"/>
          <w:lang w:val="en-US"/>
        </w:rPr>
        <w:t>fies this point</w:t>
      </w:r>
      <w:r w:rsidR="00425A28" w:rsidRPr="00E248BC">
        <w:rPr>
          <w:color w:val="000000"/>
          <w:shd w:val="clear" w:color="auto" w:fill="FFFFFF"/>
          <w:lang w:val="en-US"/>
        </w:rPr>
        <w:t xml:space="preserve"> </w:t>
      </w:r>
      <w:r w:rsidR="00425A28" w:rsidRPr="00E248BC">
        <w:rPr>
          <w:lang w:val="en-US"/>
        </w:rPr>
        <w:t xml:space="preserve">(P. </w:t>
      </w:r>
      <w:r w:rsidR="006037B6">
        <w:rPr>
          <w:lang w:val="en-US"/>
        </w:rPr>
        <w:t>11</w:t>
      </w:r>
      <w:r w:rsidR="00425A28" w:rsidRPr="00E248BC">
        <w:rPr>
          <w:lang w:val="en-US"/>
        </w:rPr>
        <w:t xml:space="preserve">, Lines </w:t>
      </w:r>
      <w:r w:rsidR="00D501C6">
        <w:rPr>
          <w:lang w:val="en-US"/>
        </w:rPr>
        <w:t>250</w:t>
      </w:r>
      <w:r w:rsidR="00425A28" w:rsidRPr="00E248BC">
        <w:rPr>
          <w:lang w:val="en-US"/>
        </w:rPr>
        <w:t>-</w:t>
      </w:r>
      <w:r w:rsidR="00D501C6">
        <w:rPr>
          <w:lang w:val="en-US"/>
        </w:rPr>
        <w:t>259</w:t>
      </w:r>
      <w:r w:rsidR="00425A28" w:rsidRPr="00E248BC">
        <w:rPr>
          <w:lang w:val="en-US"/>
        </w:rPr>
        <w:t>):</w:t>
      </w:r>
    </w:p>
    <w:p w14:paraId="4A468746" w14:textId="77777777" w:rsidR="00425A28" w:rsidRPr="00E248BC" w:rsidRDefault="00425A28" w:rsidP="00425A28">
      <w:pPr>
        <w:jc w:val="both"/>
        <w:rPr>
          <w:color w:val="000000"/>
          <w:shd w:val="clear" w:color="auto" w:fill="FFFFFF"/>
          <w:lang w:val="en-US"/>
        </w:rPr>
      </w:pPr>
    </w:p>
    <w:p w14:paraId="326B1425" w14:textId="1AADD6AA" w:rsidR="00697AAA" w:rsidRDefault="00F75258" w:rsidP="007633F8">
      <w:pPr>
        <w:jc w:val="both"/>
        <w:rPr>
          <w:i/>
          <w:iCs/>
          <w:lang w:val="en-US"/>
        </w:rPr>
      </w:pPr>
      <w:r w:rsidRPr="00F75258">
        <w:rPr>
          <w:i/>
          <w:iCs/>
          <w:lang w:val="en-US"/>
        </w:rPr>
        <w:t>Tropical cyclone exposure</w:t>
      </w:r>
      <w:r w:rsidRPr="00F75258" w:rsidDel="00C168EB">
        <w:rPr>
          <w:bCs/>
          <w:i/>
          <w:iCs/>
          <w:lang w:val="en-US"/>
        </w:rPr>
        <w:t xml:space="preserve"> </w:t>
      </w:r>
      <w:r w:rsidRPr="00F75258">
        <w:rPr>
          <w:bCs/>
          <w:i/>
          <w:iCs/>
          <w:lang w:val="en-US"/>
        </w:rPr>
        <w:t>could also indirectly lead to increases in acute cardiovascular disease hospitalizations, due to increased stress and physical challenges brought about during and following exposure</w:t>
      </w:r>
      <w:moveToRangeStart w:id="43" w:author="Parks, Robbie M" w:date="2020-11-02T12:54:00Z" w:name="move55214077"/>
      <w:moveTo w:id="44" w:author="Parks, Robbie M" w:date="2020-11-02T12:54:00Z">
        <w:r w:rsidRPr="00F75258">
          <w:rPr>
            <w:bCs/>
            <w:i/>
            <w:iCs/>
            <w:lang w:val="en-US"/>
          </w:rPr>
          <w:t>.</w:t>
        </w:r>
        <w:r w:rsidRPr="00F75258">
          <w:rPr>
            <w:bCs/>
            <w:i/>
            <w:iCs/>
            <w:lang w:val="en-US"/>
          </w:rPr>
          <w:fldChar w:fldCharType="begin" w:fldLock="1"/>
        </w:r>
        <w:r w:rsidRPr="00F75258">
          <w:rPr>
            <w:bCs/>
            <w:i/>
            <w:iCs/>
            <w:lang w:val="en-US"/>
          </w:rPr>
          <w:instrText>ADDIN CSL_CITATION {"citationItems":[{"id":"ITEM-1","itemData":{"DOI":"10.1155/2013/913064","ISSN":"16879813","abstract":"Coastal storms can take a devastating toll on the public's health. Urban areas like New York City (NYC) may be particularly at risk, given their dense population, reliance on transportation, energy infrastructure that is vulnerable to flood damage, and high-rise residential housing, which may be hard-hit by power and utility outages. Climate change will exacerbate these risks in the coming decades. Sea levels are rising due to global warming, which will intensify storm surge. These projections make preparing for the health impacts of storms even more important. We conducted a broad review of the health impacts of US coastal storms to inform climate adaptation planning efforts, with a focus on outcomes relevant to NYC and urban coastal areas, and incorporated some lessons learned from recent experience with Superstorm Sandy. Based on the literature, indicators of health vulnerability were selected and mapped within NYC neighborhoods. Preparing for the broad range of anticipated effects of coastal storms and floods may help reduce the public health burden from these events. © 2013 Kathryn Lane et al.","author":[{"dropping-particle":"","family":"Lane","given":"Kathryn","non-dropping-particle":"","parse-names":false,"suffix":""},{"dropping-particle":"","family":"Charles-Guzman","given":"Kizzy","non-dropping-particle":"","parse-names":false,"suffix":""},{"dropping-particle":"","family":"Wheeler","given":"Katherine","non-dropping-particle":"","parse-names":false,"suffix":""},{"dropping-particle":"","family":"Abid","given":"Zaynah","non-dropping-particle":"","parse-names":false,"suffix":""},{"dropping-particle":"","family":"Graber","given":"Nathan","non-dropping-particle":"","parse-names":false,"suffix":""},{"dropping-particle":"","family":"Matte","given":"Thomas","non-dropping-particle":"","parse-names":false,"suffix":""}],"container-title":"Journal of Environmental and Public Health","id":"ITEM-1","issued":{"date-parts":[["2013"]]},"title":"Health effects of coastal storms and flooding in urban areas: A review and vulnerability assessment","type":"article"},"uris":["http://www.mendeley.com/documents/?uuid=26e64fd1-e2c3-4c99-9bc2-7c93bf712977"]}],"mendeley":{"formattedCitation":"&lt;sup&gt;6&lt;/sup&gt;","plainTextFormattedCitation":"6","previouslyFormattedCitation":"&lt;sup&gt;6&lt;/sup&gt;"},"properties":{"noteIndex":0},"schema":"https://github.com/citation-style-language/schema/raw/master/csl-citation.json"}</w:instrText>
        </w:r>
        <w:r w:rsidRPr="00F75258">
          <w:rPr>
            <w:bCs/>
            <w:i/>
            <w:iCs/>
            <w:lang w:val="en-US"/>
          </w:rPr>
          <w:fldChar w:fldCharType="separate"/>
        </w:r>
        <w:r w:rsidRPr="00F75258">
          <w:rPr>
            <w:bCs/>
            <w:i/>
            <w:iCs/>
            <w:vertAlign w:val="superscript"/>
            <w:lang w:val="en-US"/>
          </w:rPr>
          <w:t>6</w:t>
        </w:r>
        <w:r w:rsidRPr="00F75258">
          <w:rPr>
            <w:i/>
            <w:iCs/>
            <w:lang w:val="en-US"/>
          </w:rPr>
          <w:fldChar w:fldCharType="end"/>
        </w:r>
        <w:r w:rsidRPr="00F75258">
          <w:rPr>
            <w:bCs/>
            <w:i/>
            <w:iCs/>
            <w:lang w:val="en-US"/>
          </w:rPr>
          <w:t xml:space="preserve"> </w:t>
        </w:r>
      </w:moveTo>
      <w:moveToRangeEnd w:id="43"/>
      <w:del w:id="45" w:author="Parks, Robbie M" w:date="2020-11-02T12:54:00Z">
        <w:r w:rsidRPr="00F75258">
          <w:rPr>
            <w:bCs/>
            <w:i/>
            <w:iCs/>
            <w:lang w:val="en-US"/>
          </w:rPr>
          <w:delText xml:space="preserve">, as well as disrupting supply lines for </w:delText>
        </w:r>
      </w:del>
      <w:ins w:id="46" w:author="Parks, Robbie M" w:date="2020-11-02T12:54:00Z">
        <w:r w:rsidRPr="00F75258">
          <w:rPr>
            <w:bCs/>
            <w:i/>
            <w:iCs/>
            <w:lang w:val="en-US"/>
          </w:rPr>
          <w:t xml:space="preserve">Disruption of access to </w:t>
        </w:r>
      </w:ins>
      <w:r w:rsidRPr="00F75258">
        <w:rPr>
          <w:bCs/>
          <w:i/>
          <w:iCs/>
          <w:lang w:val="en-US"/>
        </w:rPr>
        <w:t>essential medicines</w:t>
      </w:r>
      <w:ins w:id="47" w:author="Parks, Robbie M" w:date="2020-11-02T12:54:00Z">
        <w:r w:rsidRPr="00F75258">
          <w:rPr>
            <w:bCs/>
            <w:i/>
            <w:iCs/>
            <w:lang w:val="en-US"/>
          </w:rPr>
          <w:t xml:space="preserve"> from closure of local supply sources, such as pharmacies, may also contribute to negative cardiovascular health outcomes.</w:t>
        </w:r>
        <w:r w:rsidRPr="00F75258">
          <w:rPr>
            <w:bCs/>
            <w:i/>
            <w:iCs/>
            <w:lang w:val="en-US"/>
          </w:rPr>
          <w:fldChar w:fldCharType="begin" w:fldLock="1"/>
        </w:r>
        <w:r w:rsidRPr="00F75258">
          <w:rPr>
            <w:bCs/>
            <w:i/>
            <w:iCs/>
            <w:lang w:val="en-US"/>
          </w:rPr>
          <w:instrText>ADDIN CSL_CITATION {"citationItems":[{"id":"ITEM-1","itemData":{"ISSN":"21665435","PMID":"16539807","author":[{"dropping-particle":"","family":"Baggett","given":"Janet","non-dropping-particle":"","parse-names":false,"suffix":""}],"container-title":"Preventing Chronic Disease","id":"ITEM-1","issue":"2","issued":{"date-parts":[["2006"]]},"page":"1-3","title":"Florida disasters and chronic disease conditions","type":"article","volume":"3"},"uris":["http://www.mendeley.com/documents/?uuid=c69e7fca-ef94-4459-85ae-834904c82446"]},{"id":"ITEM-2","itemData":{"abstract":"\"In Louisiana during Hurricane Katrina, roughly 71 percent of the victims were older than 60 and 47 percent were over the age of 75. There is truly a need to plan and accommodate all Americans during emergencies, particularly older Americans.\"-Christopher Hansen, AARP Group Executive Officer Disasters of all kinds affect older adults disproportionately, especially those with chronic diseases, disabilities or conditions that require extra assistance to leave an unsafe area and recover from an event. For this reason, emergency managers need to recognize that the frail elderly are a special-needs population and develop strategies to meet their needs. The term \"frail elderly\" refers to older adults who have serious, chronic health problems that could make them more vulnerable during disasters [Fernandez, 2002]. Disasters come in many forms, including severe weather-related events, earthquakes, large-scale attacks on civilian populations, technological catastrophes, and influenza pandemics. Although the September 11, 2001 terrorist attacks focused some attention on vulnerable populations and evacuations of people with disabilities, it was the destruction of Gulf Coast areas by Hurricanes Katrina and Rita in 2005 that marked a major shift in the way disaster preparedness planners approach their job. \"9/11 got the attention of the disability community, caregivers, and service providers, but it really didn't penetrate the emergency response community that much. That came with Katrina,\" explained In New Orleans, people aged 60 and older comprised 15 percent of the population prior to Hurricane Katrina. However, more than 70 percent of those who died as a result of the hurricane were elderly, according to Grantmakers in Aging, which has been active in the hurricane relief effort. Many of the 200 people who died as a result of the hurricane in Mississippi were also older adults. More alarming, data from the Louisiana Department of Health show that almost 70 nursing home residents died in their facilities. Many were allegedly abandoned by their caretakers. Almost no information is available on what happened to residents of assisted living, board and care homes, and other less-regulated facilities.","author":[{"dropping-particle":"","family":"CDC Healthy Aging Program","given":"","non-dropping-particle":"","parse-names":false,"suffix":""}],"id":"ITEM-2","issued":{"date-parts":[["2007"]]},"title":"CDC's Disaster Planning Goal: Protect Vulnerable Older Adults","type":"report"},"uris":["http://www.mendeley.com/documents/?uuid=90652c8c-131f-41e4-8f83-01e498e248db"]}],"mendeley":{"formattedCitation":"&lt;sup&gt;45,46&lt;/sup&gt;","plainTextFormattedCitation":"45,46","previouslyFormattedCitation":"&lt;sup&gt;45,46&lt;/sup&gt;"},"properties":{"noteIndex":0},"schema":"https://github.com/citation-style-language/schema/raw/master/csl-citation.json"}</w:instrText>
        </w:r>
        <w:r w:rsidRPr="00F75258">
          <w:rPr>
            <w:bCs/>
            <w:i/>
            <w:iCs/>
            <w:lang w:val="en-US"/>
          </w:rPr>
          <w:fldChar w:fldCharType="separate"/>
        </w:r>
        <w:r w:rsidRPr="00F75258">
          <w:rPr>
            <w:bCs/>
            <w:i/>
            <w:iCs/>
            <w:vertAlign w:val="superscript"/>
            <w:lang w:val="en-US"/>
          </w:rPr>
          <w:t>45,46</w:t>
        </w:r>
        <w:r w:rsidRPr="00F75258">
          <w:rPr>
            <w:i/>
            <w:iCs/>
            <w:lang w:val="en-US"/>
          </w:rPr>
          <w:fldChar w:fldCharType="end"/>
        </w:r>
        <w:r w:rsidRPr="00F75258">
          <w:rPr>
            <w:bCs/>
            <w:i/>
            <w:iCs/>
            <w:lang w:val="en-US"/>
          </w:rPr>
          <w:t xml:space="preserve"> Although we did not observe short-term changes (i.e.,</w:t>
        </w:r>
      </w:ins>
      <w:moveFromRangeStart w:id="48" w:author="Parks, Robbie M" w:date="2020-11-02T12:54:00Z" w:name="move55214077"/>
      <w:moveFrom w:id="49" w:author="Parks, Robbie M" w:date="2020-11-02T12:54:00Z">
        <w:r w:rsidRPr="00F75258">
          <w:rPr>
            <w:bCs/>
            <w:i/>
            <w:iCs/>
            <w:lang w:val="en-US"/>
          </w:rPr>
          <w:t>.</w:t>
        </w:r>
        <w:r w:rsidRPr="00F75258">
          <w:rPr>
            <w:bCs/>
            <w:i/>
            <w:iCs/>
            <w:lang w:val="en-US"/>
          </w:rPr>
          <w:fldChar w:fldCharType="begin" w:fldLock="1"/>
        </w:r>
        <w:r w:rsidRPr="00F75258">
          <w:rPr>
            <w:bCs/>
            <w:i/>
            <w:iCs/>
            <w:lang w:val="en-US"/>
          </w:rPr>
          <w:instrText>ADDIN CSL_CITATION {"citationItems":[{"id":"ITEM-1","itemData":{"DOI":"10.1155/2013/913064","ISSN":"16879813","abstract":"Coastal storms can take a devastating toll on the public's health. Urban areas like New York City (NYC) may be particularly at risk, given their dense population, reliance on transportation, energy infrastructure that is vulnerable to flood damage, and high-rise residential housing, which may be hard-hit by power and utility outages. Climate change will exacerbate these risks in the coming decades. Sea levels are rising due to global warming, which will intensify storm surge. These projections make preparing for the health impacts of storms even more important. We conducted a broad review of the health impacts of US coastal storms to inform climate adaptation planning efforts, with a focus on outcomes relevant to NYC and urban coastal areas, and incorporated some lessons learned from recent experience with Superstorm Sandy. Based on the literature, indicators of health vulnerability were selected and mapped within NYC neighborhoods. Preparing for the broad range of anticipated effects of coastal storms and floods may help reduce the public health burden from these events. © 2013 Kathryn Lane et al.","author":[{"dropping-particle":"","family":"Lane","given":"Kathryn","non-dropping-particle":"","parse-names":false,"suffix":""},{"dropping-particle":"","family":"Charles-Guzman","given":"Kizzy","non-dropping-particle":"","parse-names":false,"suffix":""},{"dropping-particle":"","family":"Wheeler","given":"Katherine","non-dropping-particle":"","parse-names":false,"suffix":""},{"dropping-particle":"","family":"Abid","given":"Zaynah","non-dropping-particle":"","parse-names":false,"suffix":""},{"dropping-particle":"","family":"Graber","given":"Nathan","non-dropping-particle":"","parse-names":false,"suffix":""},{"dropping-particle":"","family":"Matte","given":"Thomas","non-dropping-particle":"","parse-names":false,"suffix":""}],"container-title":"Journal of Environmental and Public Health","id":"ITEM-1","issued":{"date-parts":[["2013"]]},"title":"Health effects of coastal storms and flooding in urban areas: A review and vulnerability assessment","type":"article"},"uris":["http://www.mendeley.com/documents/?uuid=26e64fd1-e2c3-4c99-9bc2-7c93bf712977"]}],"mendeley":{"formattedCitation":"&lt;sup&gt;6&lt;/sup&gt;","plainTextFormattedCitation":"6","previouslyFormattedCitation":"&lt;sup&gt;6&lt;/sup&gt;"},"properties":{"noteIndex":0},"schema":"https://github.com/citation-style-language/schema/raw/master/csl-citation.json"}</w:instrText>
        </w:r>
        <w:r w:rsidRPr="00F75258">
          <w:rPr>
            <w:bCs/>
            <w:i/>
            <w:iCs/>
            <w:lang w:val="en-US"/>
          </w:rPr>
          <w:fldChar w:fldCharType="separate"/>
        </w:r>
        <w:r w:rsidRPr="00F75258">
          <w:rPr>
            <w:bCs/>
            <w:i/>
            <w:iCs/>
            <w:vertAlign w:val="superscript"/>
            <w:lang w:val="en-US"/>
          </w:rPr>
          <w:t>6</w:t>
        </w:r>
        <w:r w:rsidRPr="00F75258">
          <w:rPr>
            <w:i/>
            <w:iCs/>
            <w:lang w:val="en-US"/>
          </w:rPr>
          <w:fldChar w:fldCharType="end"/>
        </w:r>
        <w:r w:rsidRPr="00F75258">
          <w:rPr>
            <w:bCs/>
            <w:i/>
            <w:iCs/>
            <w:lang w:val="en-US"/>
          </w:rPr>
          <w:t xml:space="preserve"> </w:t>
        </w:r>
      </w:moveFrom>
      <w:moveFromRangeEnd w:id="48"/>
      <w:del w:id="50" w:author="Parks, Robbie M" w:date="2020-11-02T12:54:00Z">
        <w:r w:rsidRPr="00F75258">
          <w:rPr>
            <w:bCs/>
            <w:i/>
            <w:iCs/>
            <w:lang w:val="en-US"/>
          </w:rPr>
          <w:delText>Although we did not observe short-term changes (i.e.,</w:delText>
        </w:r>
      </w:del>
      <w:r w:rsidRPr="00F75258">
        <w:rPr>
          <w:bCs/>
          <w:i/>
          <w:iCs/>
          <w:lang w:val="en-US"/>
        </w:rPr>
        <w:t xml:space="preserve"> in first week after tropical cyclone exposure) in cardiovascular disease hospitalizations, longer-term negative impacts of </w:t>
      </w:r>
      <w:r w:rsidRPr="00F75258">
        <w:rPr>
          <w:i/>
          <w:iCs/>
          <w:lang w:val="en-US"/>
        </w:rPr>
        <w:t>tropical cyclone exposure</w:t>
      </w:r>
      <w:r w:rsidRPr="00F75258" w:rsidDel="00C168EB">
        <w:rPr>
          <w:bCs/>
          <w:i/>
          <w:iCs/>
          <w:lang w:val="en-US"/>
        </w:rPr>
        <w:t xml:space="preserve"> </w:t>
      </w:r>
      <w:r w:rsidRPr="00F75258">
        <w:rPr>
          <w:bCs/>
          <w:i/>
          <w:iCs/>
          <w:lang w:val="en-US"/>
        </w:rPr>
        <w:t>on cardiovascular diseases have been observed, several years after exposure itself.</w:t>
      </w:r>
      <w:r w:rsidRPr="00F75258">
        <w:rPr>
          <w:bCs/>
          <w:i/>
          <w:iCs/>
          <w:lang w:val="en-US"/>
        </w:rPr>
        <w:fldChar w:fldCharType="begin" w:fldLock="1"/>
      </w:r>
      <w:r w:rsidRPr="00F75258">
        <w:rPr>
          <w:bCs/>
          <w:i/>
          <w:iCs/>
          <w:lang w:val="en-US"/>
        </w:rPr>
        <w:instrText>ADDIN CSL_CITATION {"citationItems":[{"id":"ITEM-1","itemData":{"DOI":"10.1016/j.amjcard.2011.09.045","ISSN":"00029149","abstract":"To detect a long-term increase in the incidence of acute myocardial infarction (AMI) after Hurricane Katrina and to investigate the pertinent contributing factors, we conducted a single-center retrospective cohort observational study. The patients admitted with AMI to Tulane University Hospital in the 2 years before Katrina and the 3 years after the hospital reopened were identified from the hospital medical records. The pre- and post-Katrina groups were compared for prespecified demographic and clinical data. In the 3-year post-Katrina group, 418 admissions (2.0%) for AMI occurred of a total census of 21,092 patients compared to 150 (0.7%) of a census of 21,079 in the 2-year pre-Katrina group (p &lt;0.0001). The post-Katrina group had a greater prevalence of unemployment (p &lt;0.0001), lack of medical insurance (p &lt;0.001), smokers (p &lt;0.01), medical noncompliance (p &lt;0.0001), first-time hospitalizations (p &lt;0.001), history of coronary artery disease (p &lt;0.01), multiple vessel disease (p &lt;0.05), and percutaneous coronary interventions (p &lt;0.0001). The mean age of onset of AMI decreased from 62 years before Katrina to 59 years after Katrina (p &lt;0.05), and a significantly greater percentage of patients were men (p &lt;0.05). No significant differences were found between the two groups in terms of race, substance abuse, and a history of hypertension or diabetes mellitus. Our data suggest that chronic stress after natural disasters may significantly affect cardiovascular risk factors such as tobacco abuse and increase medical noncompliance. In conclusion, our data is consistent with a significant change in the overall health of the population and support the need for additional study into the health effects of chronic stress after natural disasters. © 2012 Elsevier Inc. All rights reserved.","author":[{"dropping-particle":"","family":"Jiao","given":"Zhen","non-dropping-particle":"","parse-names":false,"suffix":""},{"dropping-particle":"V.","family":"Kakoulides","given":"Socrates","non-dropping-particle":"","parse-names":false,"suffix":""},{"dropping-particle":"","family":"Moscona","given":"John","non-dropping-particle":"","parse-names":false,"suffix":""},{"dropping-particle":"","family":"Whittier","given":"Jabar","non-dropping-particle":"","parse-names":false,"suffix":""},{"dropping-particle":"","family":"Srivastav","given":"Sudesh","non-dropping-particle":"","parse-names":false,"suffix":""},{"dropping-particle":"","family":"Delafontaine","given":"Patrice","non-dropping-particle":"","parse-names":false,"suffix":""},{"dropping-particle":"","family":"Irimpen","given":"Anand","non-dropping-particle":"","parse-names":false,"suffix":""}],"container-title":"American Journal of Cardiology","id":"ITEM-1","issued":{"date-parts":[["2012"]]},"title":"Effect of Hurricane Katrina on incidence of acute myocardial infarction in New Orleans three years after the storm","type":"article-journal"},"uris":["http://www.mendeley.com/documents/?uuid=e85d3225-b355-42a3-bbc4-0749a826a018"]}],"mendeley":{"formattedCitation":"&lt;sup&gt;</w:instrText>
      </w:r>
      <w:del w:id="51" w:author="Parks, Robbie M" w:date="2020-11-02T12:54:00Z">
        <w:r w:rsidRPr="00F75258">
          <w:rPr>
            <w:bCs/>
            <w:i/>
            <w:iCs/>
            <w:lang w:val="en-US"/>
          </w:rPr>
          <w:delInstrText>34</w:delInstrText>
        </w:r>
      </w:del>
      <w:ins w:id="52" w:author="Parks, Robbie M" w:date="2020-11-02T12:54:00Z">
        <w:r w:rsidRPr="00F75258">
          <w:rPr>
            <w:bCs/>
            <w:i/>
            <w:iCs/>
            <w:lang w:val="en-US"/>
          </w:rPr>
          <w:instrText>47</w:instrText>
        </w:r>
      </w:ins>
      <w:r w:rsidRPr="00F75258">
        <w:rPr>
          <w:bCs/>
          <w:i/>
          <w:iCs/>
          <w:lang w:val="en-US"/>
        </w:rPr>
        <w:instrText>&lt;/sup&gt;","plainTextFormattedCitation":"</w:instrText>
      </w:r>
      <w:del w:id="53" w:author="Parks, Robbie M" w:date="2020-11-02T12:54:00Z">
        <w:r w:rsidRPr="00F75258">
          <w:rPr>
            <w:bCs/>
            <w:i/>
            <w:iCs/>
            <w:lang w:val="en-US"/>
          </w:rPr>
          <w:delInstrText>34</w:delInstrText>
        </w:r>
      </w:del>
      <w:ins w:id="54" w:author="Parks, Robbie M" w:date="2020-11-02T12:54:00Z">
        <w:r w:rsidRPr="00F75258">
          <w:rPr>
            <w:bCs/>
            <w:i/>
            <w:iCs/>
            <w:lang w:val="en-US"/>
          </w:rPr>
          <w:instrText>47</w:instrText>
        </w:r>
      </w:ins>
      <w:r w:rsidRPr="00F75258">
        <w:rPr>
          <w:bCs/>
          <w:i/>
          <w:iCs/>
          <w:lang w:val="en-US"/>
        </w:rPr>
        <w:instrText>","previouslyFormattedCitation":"&lt;sup&gt;</w:instrText>
      </w:r>
      <w:del w:id="55" w:author="Parks, Robbie M" w:date="2020-11-02T12:54:00Z">
        <w:r w:rsidRPr="00F75258">
          <w:rPr>
            <w:bCs/>
            <w:i/>
            <w:iCs/>
            <w:lang w:val="en-US"/>
          </w:rPr>
          <w:delInstrText>35</w:delInstrText>
        </w:r>
      </w:del>
      <w:ins w:id="56" w:author="Parks, Robbie M" w:date="2020-11-02T12:54:00Z">
        <w:r w:rsidRPr="00F75258">
          <w:rPr>
            <w:bCs/>
            <w:i/>
            <w:iCs/>
            <w:lang w:val="en-US"/>
          </w:rPr>
          <w:instrText>47</w:instrText>
        </w:r>
      </w:ins>
      <w:r w:rsidRPr="00F75258">
        <w:rPr>
          <w:bCs/>
          <w:i/>
          <w:iCs/>
          <w:lang w:val="en-US"/>
        </w:rPr>
        <w:instrText>&lt;/sup&gt;"},"properties":{"noteIndex":0},"schema":"https://github.com/citation-style-language/schema/raw/master/csl-citation.json"}</w:instrText>
      </w:r>
      <w:r w:rsidRPr="00F75258">
        <w:rPr>
          <w:bCs/>
          <w:i/>
          <w:iCs/>
          <w:lang w:val="en-US"/>
        </w:rPr>
        <w:fldChar w:fldCharType="separate"/>
      </w:r>
      <w:del w:id="57" w:author="Parks, Robbie M" w:date="2020-11-02T12:54:00Z">
        <w:r w:rsidRPr="00F75258">
          <w:rPr>
            <w:bCs/>
            <w:i/>
            <w:iCs/>
            <w:vertAlign w:val="superscript"/>
            <w:lang w:val="en-US"/>
          </w:rPr>
          <w:delText>34</w:delText>
        </w:r>
      </w:del>
      <w:ins w:id="58" w:author="Parks, Robbie M" w:date="2020-11-02T12:54:00Z">
        <w:r w:rsidRPr="00F75258">
          <w:rPr>
            <w:bCs/>
            <w:i/>
            <w:iCs/>
            <w:vertAlign w:val="superscript"/>
            <w:lang w:val="en-US"/>
          </w:rPr>
          <w:t>47</w:t>
        </w:r>
      </w:ins>
      <w:r w:rsidRPr="00F75258">
        <w:rPr>
          <w:i/>
          <w:iCs/>
          <w:lang w:val="en-US"/>
        </w:rPr>
        <w:fldChar w:fldCharType="end"/>
      </w:r>
    </w:p>
    <w:p w14:paraId="1A10E671" w14:textId="77777777" w:rsidR="00F75258" w:rsidRPr="00E248BC" w:rsidRDefault="00F75258" w:rsidP="007633F8">
      <w:pPr>
        <w:jc w:val="both"/>
        <w:rPr>
          <w:i/>
          <w:iCs/>
          <w:color w:val="000000"/>
          <w:shd w:val="clear" w:color="auto" w:fill="FFFFFF"/>
          <w:lang w:val="en-US"/>
        </w:rPr>
      </w:pPr>
    </w:p>
    <w:p w14:paraId="0990F4A2" w14:textId="7CD26754"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Page 10: Stress is the result of far more than property damage or loss of life. Financial concerns, intimate partner violence, insecurity of all types is exacerbated by a disaster’s impacts.</w:t>
      </w:r>
    </w:p>
    <w:p w14:paraId="2ED30C5C" w14:textId="718DEF39" w:rsidR="00C04D12" w:rsidRPr="00E248BC" w:rsidRDefault="00C04D12" w:rsidP="007633F8">
      <w:pPr>
        <w:jc w:val="both"/>
        <w:rPr>
          <w:b/>
          <w:bCs/>
          <w:color w:val="000000"/>
          <w:shd w:val="clear" w:color="auto" w:fill="FFFFFF"/>
          <w:lang w:val="en-US"/>
        </w:rPr>
      </w:pPr>
    </w:p>
    <w:p w14:paraId="4BEC1A89" w14:textId="63FF5DC9" w:rsidR="00B30F5E" w:rsidRPr="00E248BC" w:rsidRDefault="00F35FA7" w:rsidP="00B30F5E">
      <w:pPr>
        <w:jc w:val="both"/>
        <w:rPr>
          <w:color w:val="000000"/>
          <w:shd w:val="clear" w:color="auto" w:fill="FFFFFF"/>
          <w:lang w:val="en-US"/>
        </w:rPr>
      </w:pPr>
      <w:r w:rsidRPr="00E248BC">
        <w:rPr>
          <w:color w:val="000000"/>
          <w:shd w:val="clear" w:color="auto" w:fill="FFFFFF"/>
          <w:lang w:val="en-US"/>
        </w:rPr>
        <w:lastRenderedPageBreak/>
        <w:t>We thank the Reviewer for bringing these to ou</w:t>
      </w:r>
      <w:r w:rsidR="007F03C6" w:rsidRPr="00E248BC">
        <w:rPr>
          <w:color w:val="000000"/>
          <w:shd w:val="clear" w:color="auto" w:fill="FFFFFF"/>
          <w:lang w:val="en-US"/>
        </w:rPr>
        <w:t>r</w:t>
      </w:r>
      <w:r w:rsidRPr="00E248BC">
        <w:rPr>
          <w:color w:val="000000"/>
          <w:shd w:val="clear" w:color="auto" w:fill="FFFFFF"/>
          <w:lang w:val="en-US"/>
        </w:rPr>
        <w:t xml:space="preserve"> attention. </w:t>
      </w:r>
      <w:r w:rsidR="001F3853" w:rsidRPr="00E248BC">
        <w:rPr>
          <w:color w:val="000000"/>
          <w:shd w:val="clear" w:color="auto" w:fill="FFFFFF"/>
          <w:lang w:val="en-US"/>
        </w:rPr>
        <w:t>The</w:t>
      </w:r>
      <w:r w:rsidR="008D1566" w:rsidRPr="00E248BC">
        <w:rPr>
          <w:color w:val="000000"/>
          <w:shd w:val="clear" w:color="auto" w:fill="FFFFFF"/>
          <w:lang w:val="en-US"/>
        </w:rPr>
        <w:t xml:space="preserve"> revised manuscript </w:t>
      </w:r>
      <w:r w:rsidR="00B30F5E" w:rsidRPr="00E248BC">
        <w:rPr>
          <w:color w:val="000000"/>
          <w:shd w:val="clear" w:color="auto" w:fill="FFFFFF"/>
          <w:lang w:val="en-US"/>
        </w:rPr>
        <w:t>mention</w:t>
      </w:r>
      <w:r w:rsidR="00B71052" w:rsidRPr="00E248BC">
        <w:rPr>
          <w:color w:val="000000"/>
          <w:shd w:val="clear" w:color="auto" w:fill="FFFFFF"/>
          <w:lang w:val="en-US"/>
        </w:rPr>
        <w:t xml:space="preserve">s </w:t>
      </w:r>
      <w:r w:rsidR="00B30F5E" w:rsidRPr="00E248BC">
        <w:rPr>
          <w:color w:val="000000"/>
          <w:shd w:val="clear" w:color="auto" w:fill="FFFFFF"/>
          <w:lang w:val="en-US"/>
        </w:rPr>
        <w:t xml:space="preserve">more sources of stress which are likely to materialize during the immediate period after a tropical cyclone </w:t>
      </w:r>
      <w:r w:rsidR="00B30F5E" w:rsidRPr="00E248BC">
        <w:rPr>
          <w:lang w:val="en-US"/>
        </w:rPr>
        <w:t xml:space="preserve">(P. </w:t>
      </w:r>
      <w:r w:rsidR="007F0C5C">
        <w:rPr>
          <w:lang w:val="en-US"/>
        </w:rPr>
        <w:t>12</w:t>
      </w:r>
      <w:r w:rsidR="00B30F5E" w:rsidRPr="00E248BC">
        <w:rPr>
          <w:lang w:val="en-US"/>
        </w:rPr>
        <w:t xml:space="preserve">, Lines </w:t>
      </w:r>
      <w:r w:rsidR="00255833">
        <w:rPr>
          <w:lang w:val="en-US"/>
        </w:rPr>
        <w:t>280</w:t>
      </w:r>
      <w:r w:rsidR="00B30F5E" w:rsidRPr="00E248BC">
        <w:rPr>
          <w:lang w:val="en-US"/>
        </w:rPr>
        <w:t>-</w:t>
      </w:r>
      <w:r w:rsidR="00255833">
        <w:rPr>
          <w:lang w:val="en-US"/>
        </w:rPr>
        <w:t>282</w:t>
      </w:r>
      <w:r w:rsidR="00B30F5E" w:rsidRPr="00E248BC">
        <w:rPr>
          <w:lang w:val="en-US"/>
        </w:rPr>
        <w:t>):</w:t>
      </w:r>
    </w:p>
    <w:p w14:paraId="3BC2E631" w14:textId="77777777" w:rsidR="00B30F5E" w:rsidRPr="00E248BC" w:rsidRDefault="00B30F5E" w:rsidP="00B30F5E">
      <w:pPr>
        <w:jc w:val="both"/>
        <w:rPr>
          <w:color w:val="000000"/>
          <w:shd w:val="clear" w:color="auto" w:fill="FFFFFF"/>
          <w:lang w:val="en-US"/>
        </w:rPr>
      </w:pPr>
    </w:p>
    <w:p w14:paraId="4B866C97" w14:textId="6D2D17E4" w:rsidR="00D82A3D" w:rsidRDefault="0097207E" w:rsidP="007633F8">
      <w:pPr>
        <w:jc w:val="both"/>
        <w:rPr>
          <w:bCs/>
          <w:i/>
          <w:iCs/>
          <w:lang w:val="en-US"/>
        </w:rPr>
      </w:pPr>
      <w:ins w:id="59" w:author="Parks, Robbie M" w:date="2020-11-02T12:54:00Z">
        <w:r w:rsidRPr="0097207E">
          <w:rPr>
            <w:bCs/>
            <w:i/>
            <w:iCs/>
            <w:lang w:val="en-US"/>
          </w:rPr>
          <w:t>Tropical cyclone exposure can cause stress and anxiety following potential financial concerns, intimate partner violence, loss of property, loss of family and friends, and other sources of insecurity.</w:t>
        </w:r>
        <w:r w:rsidRPr="0097207E">
          <w:rPr>
            <w:bCs/>
            <w:i/>
            <w:iCs/>
            <w:lang w:val="en-US"/>
          </w:rPr>
          <w:fldChar w:fldCharType="begin" w:fldLock="1"/>
        </w:r>
        <w:r w:rsidRPr="0097207E">
          <w:rPr>
            <w:bCs/>
            <w:i/>
            <w:iCs/>
            <w:lang w:val="en-US"/>
          </w:rPr>
          <w:instrText>ADDIN CSL_CITATION {"citationItems":[{"id":"ITEM-1","itemData":{"DOI":"10.1177/0002716205284920","ISSN":"0002-7162","abstract":"The authors briefly review the deaths, injuries, and diseases attributed to hurricanes that made landfall in the United States prior to Hurricane Katrina; recent hurricane evacuation studies and their potential for reducing death, injury, and disease; information available to date about mortality, injury, and disease attributed to Hurricane Katrina; and psychological distress attributable to hurricanes. Drowning in salt water caused by storm surges has been reduced over the past thirty years, while deaths caused by fresh water (inland) flooding and wind have remained steady. Well-planned evacuations of coastal areas can reduce death and injury associated with hurricanes. Hurricane Katrina provides an example of what happens when evacuation is not handled appropriately. Preliminary data indicate that vulnerable elderly people were substantially overrepresented among the dead and that evacuees represent a population potentially predisposed to a high level of psychological distress, exacerbated by severe disaster exposure, lack of economic and social resources, and an inadequate government response. (PsycINFO Database Record (c) 2008 APA, all rights reserved) (from the journal abstract)","author":[{"dropping-particle":"","family":"Bourque","given":"Linda B.","non-dropping-particle":"","parse-names":false,"suffix":""},{"dropping-particle":"","family":"Siegel","given":"Judith M.","non-dropping-particle":"","parse-names":false,"suffix":""},{"dropping-particle":"","family":"Kano","given":"Megumi","non-dropping-particle":"","parse-names":false,"suffix":""},{"dropping-particle":"","family":"Wood","given":"Michele M.","non-dropping-particle":"","parse-names":false,"suffix":""}],"container-title":"The ANNALS of the American Academy of Political and Social Science","id":"ITEM-1","issued":{"date-parts":[["2006"]]},"title":"Weathering the storm: The impact of hurricanes on physical and mental health","type":"article-journal"},"uris":["http://www.mendeley.com/documents/?uuid=bed6ef69-723b-4617-a8cf-d7307ef0422a"]},{"id":"ITEM-2","itemData":{"DOI":"10.1111/j.1475-682X.2010.00345.x","ISSN":"00380245","abstract":"Katrina was the most devastating and deadliest hurricane in recent U.S. history. The storm was particularly destructive for residents of the Mississippi Gulf Coast where sustained winds of 135 mph and a storm surge of 32 feet literally obliterated the built and modified environments. Limited research exists on the chronic (32 months) mental health impacts of survivors in this geographical area. Random-digit dialing telephone surveys were administered in Harrison and Hancock counties (Mississippi) in April and May 2008 and data were collected on a number of mental health outcomes. The results of the calculation of Oridinary Least Squares (OLS) regression models revealed that females, African Americans, and less-educated residents manifested the most severe mental health impacts. Most important, consistent findings for depression and Katrina-related psychological stress indicate that residents who were separated from family members, had maximum residential damage, and suffered severe financial problems remained significantly impacted 32 months after Katrina's landfall. A secondary stressor, in the form of having applications to the Mississippi State Grant Program denied or not processed also predicted personal depression. The implications of these findings are discussed. © 2010 Alpha Kappa Delta.","author":[{"dropping-particle":"","family":"Steven Picou","given":"J.","non-dropping-particle":"","parse-names":false,"suffix":""},{"dropping-particle":"","family":"Hudson","given":"Kenneth","non-dropping-particle":"","parse-names":false,"suffix":""}],"container-title":"Sociological Inquiry","id":"ITEM-2","issued":{"date-parts":[["2010"]]},"title":"Hurricane Katrina and mental health: A research note on Mississippi Gulf Coast residents","type":"article-journal"},"uris":["http://www.mendeley.com/documents/?uuid=8ea5900e-85a1-4d71-a68e-e9e189e54502"]},{"id":"ITEM-3","itemData":{"DOI":"10.1073/pnas.1607793113","ISSN":"10916490","abstract":"No previous study has been able to examine the association by taking account of risk factors for dementia before and after the disaster. We prospectively examined whether experiences of a disaster were associated with cognitive decline in the aftermath of the 2011 Great East Japan Earthquake and Tsunami. The baseline for our natural experiment was established in a survey of older community-dwelling adults who lived 80 km west of the epicenter 7 mo before the earthquake and tsunami. Approximately 2.5 y after the disaster, the follow-up survey gathered information about personal experiences of disaster as well as incidence of dementia from 3,594 survivors (82.1% follow-up rate). Our primary outcome was dementia diagnosis ascertained by in-home assessment during the follow-up period. Among our analytic sample (n = 3,566), 38.0% reported losing relatives or friends in the disaster, and 58.9% reported property damage. Fixed-effects regression indicated that major housing damage and home destroyed were associated with cognitive decline: regression coefficient for levels of dementia symptoms = 0.12, 95% confidence interval (CI):0.01 to 0.23 and coefficient = 0.29, 95% CI: 0.17 to 0.40, respectively. The effect size of destroyed home is comparable to the impact of incident stroke (coefficient = 0.24, 95% CI: 0.11 to 0.36). The association between housing damage and cognitive decline remained statistically significant in the instrumental variable analysis. Housing damage appears to be an important risk factor for cognitive decline among older survivors in natural disasters.","author":[{"dropping-particle":"","family":"Hikichi","given":"Hiroyuki","non-dropping-particle":"","parse-names":false,"suffix":""},{"dropping-particle":"","family":"Aida","given":"Jun","non-dropping-particle":"","parse-names":false,"suffix":""},{"dropping-particle":"","family":"Kondo","given":"Katsunori","non-dropping-particle":"","parse-names":false,"suffix":""},{"dropping-particle":"","family":"Tsuboya","given":"Toru","non-dropping-particle":"","parse-names":false,"suffix":""},{"dropping-particle":"","family":"Matsuyama","given":"Yusuke","non-dropping-particle":"","parse-names":false,"suffix":""},{"dropping-particle":"V.","family":"Subramanian","given":"S.","non-dropping-particle":"","parse-names":false,"suffix":""},{"dropping-particle":"","family":"Kawachi","given":"Ichiro","non-dropping-particle":"","parse-names":false,"suffix":""}],"container-title":"Proceedings of the National Academy of Sciences of the United States of America","id":"ITEM-3","issued":{"date-parts":[["2016"]]},"title":"Increased risk of dementia in the aftermath of the 2011 Great East Japan Earthquake and Tsunami","type":"article-journal"},"uris":["http://www.mendeley.com/documents/?uuid=461a0132-d898-432a-b906-d0b27339567f"]}],"mendeley":{"formattedCitation":"&lt;sup&gt;28,40,49&lt;/sup&gt;","plainTextFormattedCitation":"28,40,49","previouslyFormattedCitation":"&lt;sup&gt;28,40,49&lt;/sup&gt;"},"properties":{"noteIndex":0},"schema":"https://github.com/citation-style-language/schema/raw/master/csl-citation.json"}</w:instrText>
        </w:r>
        <w:r w:rsidRPr="0097207E">
          <w:rPr>
            <w:bCs/>
            <w:i/>
            <w:iCs/>
            <w:lang w:val="en-US"/>
          </w:rPr>
          <w:fldChar w:fldCharType="separate"/>
        </w:r>
        <w:r w:rsidRPr="0097207E">
          <w:rPr>
            <w:bCs/>
            <w:i/>
            <w:iCs/>
            <w:vertAlign w:val="superscript"/>
            <w:lang w:val="en-US"/>
          </w:rPr>
          <w:t>28,40,49</w:t>
        </w:r>
        <w:r w:rsidRPr="0097207E">
          <w:rPr>
            <w:bCs/>
            <w:i/>
            <w:iCs/>
            <w:lang w:val="en-US"/>
          </w:rPr>
          <w:fldChar w:fldCharType="end"/>
        </w:r>
      </w:ins>
    </w:p>
    <w:p w14:paraId="75FA7B9D" w14:textId="77777777" w:rsidR="0097207E" w:rsidRPr="00E248BC" w:rsidRDefault="0097207E" w:rsidP="007633F8">
      <w:pPr>
        <w:jc w:val="both"/>
        <w:rPr>
          <w:b/>
          <w:bCs/>
          <w:color w:val="000000"/>
          <w:shd w:val="clear" w:color="auto" w:fill="FFFFFF"/>
          <w:lang w:val="en-US"/>
        </w:rPr>
      </w:pPr>
    </w:p>
    <w:p w14:paraId="1905A91F" w14:textId="2D3C56A1"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Page 11: Line 245: Missed dialysis should be mentioned</w:t>
      </w:r>
      <w:r w:rsidR="00CC650A" w:rsidRPr="00E248BC">
        <w:rPr>
          <w:b/>
          <w:bCs/>
          <w:color w:val="000000"/>
          <w:shd w:val="clear" w:color="auto" w:fill="FFFFFF"/>
          <w:lang w:val="en-US"/>
        </w:rPr>
        <w:t>.</w:t>
      </w:r>
    </w:p>
    <w:p w14:paraId="54E56FE0" w14:textId="6FF3D561" w:rsidR="005F3DAF" w:rsidRPr="00E248BC" w:rsidRDefault="005F3DAF" w:rsidP="007633F8">
      <w:pPr>
        <w:jc w:val="both"/>
        <w:rPr>
          <w:b/>
          <w:bCs/>
          <w:color w:val="000000"/>
          <w:shd w:val="clear" w:color="auto" w:fill="FFFFFF"/>
          <w:lang w:val="en-US"/>
        </w:rPr>
      </w:pPr>
    </w:p>
    <w:p w14:paraId="14F036C1" w14:textId="7B5DF21F" w:rsidR="006225C2" w:rsidRPr="00E248BC" w:rsidRDefault="00C104ED" w:rsidP="006225C2">
      <w:pPr>
        <w:jc w:val="both"/>
        <w:rPr>
          <w:lang w:val="en-US"/>
        </w:rPr>
      </w:pPr>
      <w:r w:rsidRPr="00E248BC">
        <w:rPr>
          <w:color w:val="000000"/>
          <w:shd w:val="clear" w:color="auto" w:fill="FFFFFF"/>
          <w:lang w:val="en-US"/>
        </w:rPr>
        <w:t xml:space="preserve">We thank the Reviewer for this suggestion. </w:t>
      </w:r>
      <w:r w:rsidR="00E37E60" w:rsidRPr="00E248BC">
        <w:rPr>
          <w:color w:val="000000"/>
          <w:shd w:val="clear" w:color="auto" w:fill="FFFFFF"/>
          <w:lang w:val="en-US"/>
        </w:rPr>
        <w:t xml:space="preserve">We have </w:t>
      </w:r>
      <w:r w:rsidR="00D43A73" w:rsidRPr="00E248BC">
        <w:rPr>
          <w:color w:val="000000"/>
          <w:shd w:val="clear" w:color="auto" w:fill="FFFFFF"/>
          <w:lang w:val="en-US"/>
        </w:rPr>
        <w:t xml:space="preserve">added this to the revised manuscript </w:t>
      </w:r>
      <w:r w:rsidR="006225C2" w:rsidRPr="00E248BC">
        <w:rPr>
          <w:lang w:val="en-US"/>
        </w:rPr>
        <w:t xml:space="preserve">(P. </w:t>
      </w:r>
      <w:r w:rsidR="003E5242">
        <w:rPr>
          <w:lang w:val="en-US"/>
        </w:rPr>
        <w:t>13</w:t>
      </w:r>
      <w:r w:rsidR="006225C2" w:rsidRPr="00E248BC">
        <w:rPr>
          <w:lang w:val="en-US"/>
        </w:rPr>
        <w:t xml:space="preserve">, Lines </w:t>
      </w:r>
      <w:r w:rsidR="009A7171">
        <w:rPr>
          <w:lang w:val="en-US"/>
        </w:rPr>
        <w:t>302</w:t>
      </w:r>
      <w:r w:rsidR="006225C2" w:rsidRPr="00E248BC">
        <w:rPr>
          <w:lang w:val="en-US"/>
        </w:rPr>
        <w:t>-</w:t>
      </w:r>
      <w:r w:rsidR="009A7171">
        <w:rPr>
          <w:lang w:val="en-US"/>
        </w:rPr>
        <w:t>305</w:t>
      </w:r>
      <w:r w:rsidR="006225C2" w:rsidRPr="00E248BC">
        <w:rPr>
          <w:lang w:val="en-US"/>
        </w:rPr>
        <w:t>):</w:t>
      </w:r>
    </w:p>
    <w:p w14:paraId="15974BEA" w14:textId="68480BE0" w:rsidR="00136756" w:rsidRPr="00E248BC" w:rsidRDefault="00136756" w:rsidP="006225C2">
      <w:pPr>
        <w:jc w:val="both"/>
        <w:rPr>
          <w:lang w:val="en-US"/>
        </w:rPr>
      </w:pPr>
    </w:p>
    <w:p w14:paraId="06C96B00" w14:textId="347ED3FA" w:rsidR="00DB27E0" w:rsidRDefault="009A7171" w:rsidP="006225C2">
      <w:pPr>
        <w:jc w:val="both"/>
        <w:rPr>
          <w:bCs/>
          <w:i/>
          <w:iCs/>
          <w:lang w:val="en-US"/>
        </w:rPr>
      </w:pPr>
      <w:r w:rsidRPr="009A7171">
        <w:rPr>
          <w:bCs/>
          <w:i/>
          <w:iCs/>
          <w:lang w:val="en-US"/>
        </w:rPr>
        <w:t>Access to dialysis due to renal failure in the aftermath of a tropical cyclone would also rely on constant supply of electricity, which</w:t>
      </w:r>
      <w:del w:id="60" w:author="Parks, Robbie M" w:date="2020-11-02T12:54:00Z">
        <w:r w:rsidRPr="009A7171">
          <w:rPr>
            <w:bCs/>
            <w:i/>
            <w:iCs/>
            <w:lang w:val="en-US"/>
          </w:rPr>
          <w:delText xml:space="preserve"> </w:delText>
        </w:r>
      </w:del>
      <w:ins w:id="61" w:author="Parks, Robbie M" w:date="2020-11-02T12:54:00Z">
        <w:r w:rsidRPr="009A7171">
          <w:rPr>
            <w:bCs/>
            <w:i/>
            <w:iCs/>
            <w:lang w:val="en-US"/>
          </w:rPr>
          <w:t>—</w:t>
        </w:r>
      </w:ins>
      <w:r w:rsidRPr="009A7171">
        <w:rPr>
          <w:bCs/>
          <w:i/>
          <w:iCs/>
          <w:lang w:val="en-US"/>
        </w:rPr>
        <w:t>when cut at home</w:t>
      </w:r>
      <w:del w:id="62" w:author="Parks, Robbie M" w:date="2020-11-02T12:54:00Z">
        <w:r w:rsidRPr="009A7171">
          <w:rPr>
            <w:bCs/>
            <w:i/>
            <w:iCs/>
            <w:lang w:val="en-US"/>
          </w:rPr>
          <w:delText xml:space="preserve">, </w:delText>
        </w:r>
      </w:del>
      <w:ins w:id="63" w:author="Parks, Robbie M" w:date="2020-11-02T12:54:00Z">
        <w:r w:rsidRPr="009A7171">
          <w:rPr>
            <w:bCs/>
            <w:i/>
            <w:iCs/>
            <w:lang w:val="en-US"/>
          </w:rPr>
          <w:t xml:space="preserve"> or unavailable at a local care provider—</w:t>
        </w:r>
      </w:ins>
      <w:r w:rsidRPr="009A7171">
        <w:rPr>
          <w:bCs/>
          <w:i/>
          <w:iCs/>
          <w:lang w:val="en-US"/>
        </w:rPr>
        <w:t>may result in additional hospitalizations for fluid and electrolyte disorders.</w:t>
      </w:r>
      <w:r w:rsidRPr="009A7171">
        <w:rPr>
          <w:bCs/>
          <w:i/>
          <w:iCs/>
          <w:lang w:val="en-US"/>
        </w:rPr>
        <w:fldChar w:fldCharType="begin" w:fldLock="1"/>
      </w:r>
      <w:r w:rsidRPr="009A7171">
        <w:rPr>
          <w:bCs/>
          <w:i/>
          <w:iCs/>
          <w:lang w:val="en-US"/>
        </w:rPr>
        <w:instrText>ADDIN CSL_CITATION {"citationItems":[{"id":"ITEM-1","itemData":{"DOI":"10.1053/j.ajkd.2014.07.005","ISSN":"15236838","abstract":"Background: Hurricane Sandy affected access to critical health care infrastructure. Patients with end-stage renal disease (ESRD) historically have experienced problems accessing care and adverse outcomes during disasters. Study Design: Retrospective cohort study with 2 comparison groups. Setting &amp; Participants: Using Centers for Medicare &amp; Medicaid Services claims data, we assessed the frequency of early dialysis, emergency department (ED) visits, hospitalizations, and 30-day mortality for patients with ESRD in Sandy-affected areas (study group) and 2 comparison groups: (1) patients with ESRD living in states unaffected by Sandy during the same period and (2) patients with ESRD living in the Sandy-affected region a year prior to the hurricane (October 1, 2011, through October 30, 2011). Factor: Regional variation in dialysis care patterns and mortality for patients with ESRD in New York City and the State of New Jersey. Measurements: Frequency of early dialysis, ED visits, hospitalizations, and 30-day mortality. Results: Of 13,264 study patients, 59% received early dialysis in 70% of the New York City and New Jersey dialysis facilities. The ED visit rate was 4.1% for the study group compared with 2.6% and 1.7%, respectively, for comparison groups 1 and 2 (both P &lt; 0.001). The hospitalization rate for the study group also was significantly higher than that in either comparison group (4.5% vs 3.2% and 3.8%, respectively; P &lt; 0.001 and P &lt; 0.003). 23% of study group patients who visited the ED received dialysis in the ED compared with 9.3% and 6.3% in comparison groups 1 and 2, respectively (both P &lt; 0.001). The 30-day mortality rate for the study group was slightly higher than that for either comparison group (1.83% vs 1.47% and 1.60%, respectively; P &lt; 0.001 and P = 0.1). Limitations: Lack of facility level damage and disaster-induced power outage severity data. Conclusions: Nearly half the study group patients received early dialysis prior to Sandy's landfall. Poststorm increases in ED visits, hospitalizations, and 30-day mortality were found in the study group, but not in the comparison groups.","author":[{"dropping-particle":"","family":"Kelman","given":"Jeffrey","non-dropping-particle":"","parse-names":false,"suffix":""},{"dropping-particle":"","family":"Finne","given":"Kristen","non-dropping-particle":"","parse-names":false,"suffix":""},{"dropping-particle":"","family":"Bogdanov","given":"Alina","non-dropping-particle":"","parse-names":false,"suffix":""},{"dropping-particle":"","family":"Worrall","given":"Chris","non-dropping-particle":"","parse-names":false,"suffix":""},{"dropping-particle":"","family":"Margolis","given":"Gregg","non-dropping-particle":"","parse-names":false,"suffix":""},{"dropping-particle":"","family":"Rising","given":"Kristin","non-dropping-particle":"","parse-names":false,"suffix":""},{"dropping-particle":"","family":"MaCurdy","given":"Thomas E.","non-dropping-particle":"","parse-names":false,"suffix":""},{"dropping-particle":"","family":"Lurie","given":"Nicole","non-dropping-particle":"","parse-names":false,"suffix":""}],"container-title":"American Journal of Kidney Diseases","id":"ITEM-1","issued":{"date-parts":[["2015"]]},"title":"Dialysis care and death following Hurricane Sandy","type":"article-journal"},"uris":["http://www.mendeley.com/documents/?uuid=8cfd1fd7-1eea-4420-80c5-c8298e511a74"]}],"mendeley":{"formattedCitation":"&lt;sup&gt;</w:instrText>
      </w:r>
      <w:del w:id="64" w:author="Parks, Robbie M" w:date="2020-11-02T12:54:00Z">
        <w:r w:rsidRPr="009A7171">
          <w:rPr>
            <w:bCs/>
            <w:i/>
            <w:iCs/>
            <w:lang w:val="en-US"/>
          </w:rPr>
          <w:delInstrText>38</w:delInstrText>
        </w:r>
      </w:del>
      <w:ins w:id="65" w:author="Parks, Robbie M" w:date="2020-11-02T12:54:00Z">
        <w:r w:rsidRPr="009A7171">
          <w:rPr>
            <w:bCs/>
            <w:i/>
            <w:iCs/>
            <w:lang w:val="en-US"/>
          </w:rPr>
          <w:instrText>51</w:instrText>
        </w:r>
      </w:ins>
      <w:r w:rsidRPr="009A7171">
        <w:rPr>
          <w:bCs/>
          <w:i/>
          <w:iCs/>
          <w:lang w:val="en-US"/>
        </w:rPr>
        <w:instrText>&lt;/sup&gt;","plainTextFormattedCitation":"</w:instrText>
      </w:r>
      <w:del w:id="66" w:author="Parks, Robbie M" w:date="2020-11-02T12:54:00Z">
        <w:r w:rsidRPr="009A7171">
          <w:rPr>
            <w:bCs/>
            <w:i/>
            <w:iCs/>
            <w:lang w:val="en-US"/>
          </w:rPr>
          <w:delInstrText>38</w:delInstrText>
        </w:r>
      </w:del>
      <w:ins w:id="67" w:author="Parks, Robbie M" w:date="2020-11-02T12:54:00Z">
        <w:r w:rsidRPr="009A7171">
          <w:rPr>
            <w:bCs/>
            <w:i/>
            <w:iCs/>
            <w:lang w:val="en-US"/>
          </w:rPr>
          <w:instrText>51</w:instrText>
        </w:r>
      </w:ins>
      <w:r w:rsidRPr="009A7171">
        <w:rPr>
          <w:bCs/>
          <w:i/>
          <w:iCs/>
          <w:lang w:val="en-US"/>
        </w:rPr>
        <w:instrText>","previouslyFormattedCitation":"&lt;sup&gt;</w:instrText>
      </w:r>
      <w:del w:id="68" w:author="Parks, Robbie M" w:date="2020-11-02T12:54:00Z">
        <w:r w:rsidRPr="009A7171">
          <w:rPr>
            <w:bCs/>
            <w:i/>
            <w:iCs/>
            <w:lang w:val="en-US"/>
          </w:rPr>
          <w:delInstrText>39</w:delInstrText>
        </w:r>
      </w:del>
      <w:ins w:id="69" w:author="Parks, Robbie M" w:date="2020-11-02T12:54:00Z">
        <w:r w:rsidRPr="009A7171">
          <w:rPr>
            <w:bCs/>
            <w:i/>
            <w:iCs/>
            <w:lang w:val="en-US"/>
          </w:rPr>
          <w:instrText>51</w:instrText>
        </w:r>
      </w:ins>
      <w:r w:rsidRPr="009A7171">
        <w:rPr>
          <w:bCs/>
          <w:i/>
          <w:iCs/>
          <w:lang w:val="en-US"/>
        </w:rPr>
        <w:instrText>&lt;/sup&gt;"},"properties":{"noteIndex":0},"schema":"https://github.com/citation-style-language/schema/raw/master/csl-citation.json"}</w:instrText>
      </w:r>
      <w:r w:rsidRPr="009A7171">
        <w:rPr>
          <w:bCs/>
          <w:i/>
          <w:iCs/>
          <w:lang w:val="en-US"/>
        </w:rPr>
        <w:fldChar w:fldCharType="separate"/>
      </w:r>
      <w:del w:id="70" w:author="Parks, Robbie M" w:date="2020-11-02T12:54:00Z">
        <w:r w:rsidRPr="009A7171">
          <w:rPr>
            <w:bCs/>
            <w:i/>
            <w:iCs/>
            <w:vertAlign w:val="superscript"/>
            <w:lang w:val="en-US"/>
          </w:rPr>
          <w:delText>38</w:delText>
        </w:r>
      </w:del>
      <w:ins w:id="71" w:author="Parks, Robbie M" w:date="2020-11-02T12:54:00Z">
        <w:r w:rsidRPr="009A7171">
          <w:rPr>
            <w:bCs/>
            <w:i/>
            <w:iCs/>
            <w:vertAlign w:val="superscript"/>
            <w:lang w:val="en-US"/>
          </w:rPr>
          <w:t>51</w:t>
        </w:r>
      </w:ins>
      <w:r w:rsidRPr="009A7171">
        <w:rPr>
          <w:bCs/>
          <w:i/>
          <w:iCs/>
          <w:lang w:val="en-US"/>
        </w:rPr>
        <w:fldChar w:fldCharType="end"/>
      </w:r>
    </w:p>
    <w:p w14:paraId="0096FC89" w14:textId="77777777" w:rsidR="009A7171" w:rsidRPr="00E248BC" w:rsidRDefault="009A7171" w:rsidP="006225C2">
      <w:pPr>
        <w:jc w:val="both"/>
        <w:rPr>
          <w:color w:val="000000"/>
          <w:shd w:val="clear" w:color="auto" w:fill="FFFFFF"/>
          <w:lang w:val="en-US"/>
        </w:rPr>
      </w:pPr>
    </w:p>
    <w:p w14:paraId="7FBB0F00" w14:textId="648F032C" w:rsidR="00A9017C" w:rsidRPr="00E248BC" w:rsidRDefault="00A9017C" w:rsidP="006225C2">
      <w:pPr>
        <w:jc w:val="both"/>
        <w:rPr>
          <w:b/>
          <w:bCs/>
          <w:color w:val="000000"/>
          <w:shd w:val="clear" w:color="auto" w:fill="FFFFFF"/>
          <w:lang w:val="en-US"/>
        </w:rPr>
      </w:pPr>
      <w:r w:rsidRPr="00E248BC">
        <w:rPr>
          <w:b/>
          <w:bCs/>
          <w:color w:val="000000"/>
          <w:shd w:val="clear" w:color="auto" w:fill="FFFFFF"/>
          <w:lang w:val="en-US"/>
        </w:rPr>
        <w:t xml:space="preserve">It should be mentioned that the number of infectious diseases </w:t>
      </w:r>
      <w:proofErr w:type="gramStart"/>
      <w:r w:rsidRPr="00E248BC">
        <w:rPr>
          <w:b/>
          <w:bCs/>
          <w:color w:val="000000"/>
          <w:shd w:val="clear" w:color="auto" w:fill="FFFFFF"/>
          <w:lang w:val="en-US"/>
        </w:rPr>
        <w:t>are</w:t>
      </w:r>
      <w:proofErr w:type="gramEnd"/>
      <w:r w:rsidRPr="00E248BC">
        <w:rPr>
          <w:b/>
          <w:bCs/>
          <w:color w:val="000000"/>
          <w:shd w:val="clear" w:color="auto" w:fill="FFFFFF"/>
          <w:lang w:val="en-US"/>
        </w:rPr>
        <w:t xml:space="preserve"> relatively small. Again, shelter surveillance for respiratory and GI conditions to address possible outbreaks.</w:t>
      </w:r>
    </w:p>
    <w:p w14:paraId="3E274EBE" w14:textId="77777777" w:rsidR="006225C2" w:rsidRPr="00E248BC" w:rsidRDefault="006225C2" w:rsidP="006225C2">
      <w:pPr>
        <w:jc w:val="both"/>
        <w:rPr>
          <w:lang w:val="en-US"/>
        </w:rPr>
      </w:pPr>
    </w:p>
    <w:p w14:paraId="6FB87303" w14:textId="0722E440" w:rsidR="00F27514" w:rsidRPr="00E248BC" w:rsidRDefault="002040EF" w:rsidP="007633F8">
      <w:pPr>
        <w:jc w:val="both"/>
        <w:rPr>
          <w:lang w:val="en-US"/>
        </w:rPr>
      </w:pPr>
      <w:r w:rsidRPr="00E248BC">
        <w:rPr>
          <w:color w:val="000000"/>
          <w:shd w:val="clear" w:color="auto" w:fill="FFFFFF"/>
          <w:lang w:val="en-US"/>
        </w:rPr>
        <w:t xml:space="preserve">We thank the Reviewer for this suggestion. </w:t>
      </w:r>
      <w:r w:rsidR="003B6595" w:rsidRPr="00E248BC">
        <w:rPr>
          <w:color w:val="000000"/>
          <w:shd w:val="clear" w:color="auto" w:fill="FFFFFF"/>
          <w:lang w:val="en-US"/>
        </w:rPr>
        <w:t>We have mentioned that the overall number of infectious diseases is smal</w:t>
      </w:r>
      <w:r w:rsidR="005060F6" w:rsidRPr="00E248BC">
        <w:rPr>
          <w:color w:val="000000"/>
          <w:shd w:val="clear" w:color="auto" w:fill="FFFFFF"/>
          <w:lang w:val="en-US"/>
        </w:rPr>
        <w:t>l</w:t>
      </w:r>
      <w:r w:rsidR="009A3CC0" w:rsidRPr="00E248BC">
        <w:rPr>
          <w:color w:val="000000"/>
          <w:shd w:val="clear" w:color="auto" w:fill="FFFFFF"/>
          <w:lang w:val="en-US"/>
        </w:rPr>
        <w:t xml:space="preserve"> </w:t>
      </w:r>
      <w:r w:rsidR="009A3CC0" w:rsidRPr="00E248BC">
        <w:rPr>
          <w:lang w:val="en-US"/>
        </w:rPr>
        <w:t xml:space="preserve">(P. </w:t>
      </w:r>
      <w:r w:rsidR="00F87D79">
        <w:rPr>
          <w:lang w:val="en-US"/>
        </w:rPr>
        <w:t>14</w:t>
      </w:r>
      <w:r w:rsidR="009A3CC0" w:rsidRPr="00E248BC">
        <w:rPr>
          <w:lang w:val="en-US"/>
        </w:rPr>
        <w:t xml:space="preserve">, Lines </w:t>
      </w:r>
      <w:r w:rsidR="00805C91">
        <w:rPr>
          <w:lang w:val="en-US"/>
        </w:rPr>
        <w:t>326</w:t>
      </w:r>
      <w:r w:rsidR="009A3CC0" w:rsidRPr="00E248BC">
        <w:rPr>
          <w:lang w:val="en-US"/>
        </w:rPr>
        <w:t>-</w:t>
      </w:r>
      <w:r w:rsidR="00805C91">
        <w:rPr>
          <w:lang w:val="en-US"/>
        </w:rPr>
        <w:t>329</w:t>
      </w:r>
      <w:r w:rsidR="009A3CC0" w:rsidRPr="00E248BC">
        <w:rPr>
          <w:lang w:val="en-US"/>
        </w:rPr>
        <w:t>):</w:t>
      </w:r>
    </w:p>
    <w:p w14:paraId="2B77CF6B" w14:textId="2E5D0ED1" w:rsidR="009A3CC0" w:rsidRPr="00E248BC" w:rsidRDefault="009A3CC0" w:rsidP="007633F8">
      <w:pPr>
        <w:jc w:val="both"/>
        <w:rPr>
          <w:lang w:val="en-US"/>
        </w:rPr>
      </w:pPr>
    </w:p>
    <w:p w14:paraId="5EA2519A" w14:textId="2AA7C1E6" w:rsidR="00D16F45" w:rsidRDefault="00805C91" w:rsidP="007633F8">
      <w:pPr>
        <w:jc w:val="both"/>
        <w:rPr>
          <w:bCs/>
          <w:i/>
          <w:iCs/>
          <w:lang w:val="en-US"/>
        </w:rPr>
      </w:pPr>
      <w:ins w:id="72" w:author="Parks, Robbie M" w:date="2020-11-02T12:54:00Z">
        <w:r w:rsidRPr="00805C91">
          <w:rPr>
            <w:bCs/>
            <w:i/>
            <w:iCs/>
            <w:lang w:val="en-US"/>
          </w:rPr>
          <w:t>When a storm or hurricane passes through, stagnant and unclean water is often left behind,</w:t>
        </w:r>
        <w:r w:rsidRPr="00805C91">
          <w:rPr>
            <w:bCs/>
            <w:i/>
            <w:iCs/>
            <w:lang w:val="en-US"/>
          </w:rPr>
          <w:fldChar w:fldCharType="begin" w:fldLock="1"/>
        </w:r>
        <w:r w:rsidRPr="00805C91">
          <w:rPr>
            <w:bCs/>
            <w:i/>
            <w:iCs/>
            <w:lang w:val="en-US"/>
          </w:rPr>
          <w:instrText>ADDIN CSL_CITATION {"citationItems":[{"id":"ITEM-1","itemData":{"DOI":"10.1111/ajt.14647","ISSN":"16006143","author":[{"dropping-particle":"","family":"Pullen","given":"Lara C.","non-dropping-particle":"","parse-names":false,"suffix":""}],"container-title":"American Journal of Transplantation","id":"ITEM-1","issued":{"date-parts":[["2018"]]},"title":"Puerto Rico after Hurricane Maria","type":"article"},"uris":["http://www.mendeley.com/documents/?uuid=90c82d8b-a967-40c2-9c28-3f82d04b5cca"]},{"id":"ITEM-2","itemData":{"DOI":"10.1053/j.spid.2006.01.002","ISSN":"10451870","abstract":"In a time span of less than one year, December 2004 to October 2005, several natural disasters of extreme proportions struck different areas of the world, causing unparalleled destruction and loss of lives and property. In each of these instances, the potential existed for acquisition of infectious diseases caused by bacteria, viruses, mold, and mildew and demonstrated that such disasters represent a public health concern, which is exacerbated by the fact that many factors may work synergistically to increase the risk of morbidity and mortality caused by communicable diseases. This article reviews causes, symptoms, and treatments of various infectious diseases that pose a threat in the event of a natural disaster. © 2006 Elsevier Inc. All rights reserved.","author":[{"dropping-particle":"","family":"Ligon","given":"B. Lee","non-dropping-particle":"","parse-names":false,"suffix":""}],"container-title":"Seminars in Pediatric Infectious Diseases","id":"ITEM-2","issued":{"date-parts":[["2006"]]},"title":"Infectious diseases that pose specific challenges after natural disasters: A review","type":"article-journal"},"uris":["http://www.mendeley.com/documents/?uuid=2f85b0b6-f3a2-4b39-9f33-0241103d3030"]}],"mendeley":{"formattedCitation":"&lt;sup&gt;52,53&lt;/sup&gt;","plainTextFormattedCitation":"52,53","previouslyFormattedCitation":"&lt;sup&gt;52,53&lt;/sup&gt;"},"properties":{"noteIndex":0},"schema":"https://github.com/citation-style-language/schema/raw/master/csl-citation.json"}</w:instrText>
        </w:r>
        <w:r w:rsidRPr="00805C91">
          <w:rPr>
            <w:bCs/>
            <w:i/>
            <w:iCs/>
            <w:lang w:val="en-US"/>
          </w:rPr>
          <w:fldChar w:fldCharType="separate"/>
        </w:r>
        <w:r w:rsidRPr="00805C91">
          <w:rPr>
            <w:bCs/>
            <w:i/>
            <w:iCs/>
            <w:vertAlign w:val="superscript"/>
            <w:lang w:val="en-US"/>
          </w:rPr>
          <w:t>52,53</w:t>
        </w:r>
        <w:r w:rsidRPr="00805C91">
          <w:rPr>
            <w:bCs/>
            <w:i/>
            <w:iCs/>
            <w:lang w:val="en-US"/>
          </w:rPr>
          <w:fldChar w:fldCharType="end"/>
        </w:r>
        <w:r w:rsidRPr="00805C91">
          <w:rPr>
            <w:bCs/>
            <w:i/>
            <w:iCs/>
            <w:lang w:val="en-US"/>
          </w:rPr>
          <w:t xml:space="preserve"> which can be optimal breeding grounds for many diseases, including infectious and parasitic, skin and subcutaneous, blood and digestive system diseases,</w:t>
        </w:r>
        <w:r w:rsidRPr="00805C91">
          <w:rPr>
            <w:bCs/>
            <w:i/>
            <w:iCs/>
            <w:lang w:val="en-US"/>
          </w:rPr>
          <w:fldChar w:fldCharType="begin" w:fldLock="1"/>
        </w:r>
        <w:r w:rsidRPr="00805C91">
          <w:rPr>
            <w:bCs/>
            <w:i/>
            <w:iCs/>
            <w:lang w:val="en-US"/>
          </w:rPr>
          <w:instrText>ADDIN CSL_CITATION {"citationItems":[{"id":"ITEM-1","itemData":{"DOI":"10.1001/archderm.143.11.1393","ISSN":"0003987X","abstract":"Objectives: To determine the extent and scope of the outbreak of skin eruptions, to identify the causes of the acute skin diseases, to identify risk factors for the conditions, and to reduce the dermatologic morbidity among workers repairing buildings damaged by Hurricane Katrina and Hurricane Rita. Design: Retrospective cohort study. Setting: Military base in New Orleans, Louisiana. Participants: Civilian construction workers living and working at a New Orleans military base between August 30, 2005, and October 3, 2005. Living conditions were mainly wooden huts and tents with limited sanitation facilities. Main Outcome Measures: Survey of risk factors, physical examination, skin biopsy specimens, and environmental investigation of the occupational and domiciliary exposures. Results: Of 136 workers, 58 reported rash, yielding an attack rate of 42.6%. The following 4 clinical entities were diagnosed among 41 workers who had a physical examination (some had &gt;1 diagnosis): 27 (65.9%) having papular urticaria, 8 (19.5%) having bacterial folliculitis, 6 (14.6%) having fiberglass dermatitis, and 2 (4.9%) having brachioradial photodermatitis. All diagnoses except brachioradial photodermatitis were confirmed by histopathologic examination. After adjusting for race/ethnicity and occupation, sleeping in previously flooded huts was statistically significantly (adjusted odds ratio, 20.4; 95% confidence interval, 5.9-70.2) associated with developing papular urticaria, the most common cause of rash in this cluster. Conclusions: We identified 4 distinct clinical entities, although most workers were diagnosed as having papular urticaria. Huts previously flooded as a result of the hurricanes and used for sleeping may have harbored mites, a likely source of papular urticaria. To reduce the morbidity of hurricane-related skin diseases, we suggest avoiding flooded areas, fumigating with an acaricide, and wearing protective clothing. ©2007 American Medical Association. All rights reserved.","author":[{"dropping-particle":"","family":"Noe","given":"Rebecca","non-dropping-particle":"","parse-names":false,"suffix":""},{"dropping-particle":"","family":"Cohen","given":"Adam L.","non-dropping-particle":"","parse-names":false,"suffix":""},{"dropping-particle":"","family":"Lederman","given":"Edith","non-dropping-particle":"","parse-names":false,"suffix":""},{"dropping-particle":"","family":"Gould","given":"L. Hannah","non-dropping-particle":"","parse-names":false,"suffix":""},{"dropping-particle":"","family":"Alsdurf","given":"Hannah","non-dropping-particle":"","parse-names":false,"suffix":""},{"dropping-particle":"","family":"Vranken","given":"Peter","non-dropping-particle":"","parse-names":false,"suffix":""},{"dropping-particle":"","family":"Ratard","given":"Rauol","non-dropping-particle":"","parse-names":false,"suffix":""},{"dropping-particle":"","family":"Morgan","given":"Juliette","non-dropping-particle":"","parse-names":false,"suffix":""},{"dropping-particle":"","family":"Norton","given":"Scott A.","non-dropping-particle":"","parse-names":false,"suffix":""},{"dropping-particle":"","family":"Mott","given":"Joshua","non-dropping-particle":"","parse-names":false,"suffix":""}],"container-title":"Archives of Dermatology","id":"ITEM-1","issued":{"date-parts":[["2007"]]},"title":"Skin disorders among construction workers following Hurricane Katrina and Hurricane Rita: An outbreak investigation in New Orleans, Louisiana","type":"article-journal"},"uris":["http://www.mendeley.com/documents/?uuid=56f103d6-7ef4-42de-8798-c7bdd8b5580a"]},{"id":"ITEM-2","itemData":{"DOI":"10.1053/j.spid.2006.01.002","ISSN":"10451870","abstract":"In a time span of less than one year, December 2004 to October 2005, several natural disasters of extreme proportions struck different areas of the world, causing unparalleled destruction and loss of lives and property. In each of these instances, the potential existed for acquisition of infectious diseases caused by bacteria, viruses, mold, and mildew and demonstrated that such disasters represent a public health concern, which is exacerbated by the fact that many factors may work synergistically to increase the risk of morbidity and mortality caused by communicable diseases. This article reviews causes, symptoms, and treatments of various infectious diseases that pose a threat in the event of a natural disaster. © 2006 Elsevier Inc. All rights reserved.","author":[{"dropping-particle":"","family":"Ligon","given":"B. Lee","non-dropping-particle":"","parse-names":false,"suffix":""}],"container-title":"Seminars in Pediatric Infectious Diseases","id":"ITEM-2","issued":{"date-parts":[["2006"]]},"title":"Infectious diseases that pose specific challenges after natural disasters: A review","type":"article-journal"},"uris":["http://www.mendeley.com/documents/?uuid=2f85b0b6-f3a2-4b39-9f33-0241103d3030"]}],"mendeley":{"formattedCitation":"&lt;sup&gt;53,54&lt;/sup&gt;","plainTextFormattedCitation":"53,54","previouslyFormattedCitation":"&lt;sup&gt;53,54&lt;/sup&gt;"},"properties":{"noteIndex":0},"schema":"https://github.com/citation-style-language/schema/raw/master/csl-citation.json"}</w:instrText>
        </w:r>
        <w:r w:rsidRPr="00805C91">
          <w:rPr>
            <w:bCs/>
            <w:i/>
            <w:iCs/>
            <w:lang w:val="en-US"/>
          </w:rPr>
          <w:fldChar w:fldCharType="separate"/>
        </w:r>
        <w:r w:rsidRPr="00805C91">
          <w:rPr>
            <w:bCs/>
            <w:i/>
            <w:iCs/>
            <w:vertAlign w:val="superscript"/>
            <w:lang w:val="en-US"/>
          </w:rPr>
          <w:t>53,54</w:t>
        </w:r>
        <w:r w:rsidRPr="00805C91">
          <w:rPr>
            <w:bCs/>
            <w:i/>
            <w:iCs/>
            <w:lang w:val="en-US"/>
          </w:rPr>
          <w:fldChar w:fldCharType="end"/>
        </w:r>
        <w:r w:rsidRPr="00805C91">
          <w:rPr>
            <w:bCs/>
            <w:i/>
            <w:iCs/>
            <w:lang w:val="en-US"/>
          </w:rPr>
          <w:t xml:space="preserve"> though absolute numbers are small compared with other hospitalization causes.</w:t>
        </w:r>
      </w:ins>
    </w:p>
    <w:p w14:paraId="00C64F01" w14:textId="77777777" w:rsidR="00805C91" w:rsidRPr="00E248BC" w:rsidRDefault="00805C91" w:rsidP="007633F8">
      <w:pPr>
        <w:jc w:val="both"/>
        <w:rPr>
          <w:color w:val="000000"/>
          <w:shd w:val="clear" w:color="auto" w:fill="FFFFFF"/>
          <w:lang w:val="en-US"/>
        </w:rPr>
      </w:pPr>
    </w:p>
    <w:p w14:paraId="6D697114" w14:textId="10A71DA0"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Line 257: No need to bring COVID to this paper. Start this paragraph with Disasters, such as…the other statements are an overreach.</w:t>
      </w:r>
    </w:p>
    <w:p w14:paraId="76283267" w14:textId="7F228ADB" w:rsidR="008F6B9C" w:rsidRPr="00E248BC" w:rsidRDefault="008F6B9C" w:rsidP="007633F8">
      <w:pPr>
        <w:jc w:val="both"/>
        <w:rPr>
          <w:b/>
          <w:bCs/>
          <w:color w:val="000000"/>
          <w:shd w:val="clear" w:color="auto" w:fill="FFFFFF"/>
          <w:lang w:val="en-US"/>
        </w:rPr>
      </w:pPr>
    </w:p>
    <w:p w14:paraId="3B75C6D8" w14:textId="4D0537B5" w:rsidR="005061C5" w:rsidRPr="00E248BC" w:rsidRDefault="005061C5" w:rsidP="005061C5">
      <w:pPr>
        <w:jc w:val="both"/>
        <w:rPr>
          <w:color w:val="000000"/>
          <w:shd w:val="clear" w:color="auto" w:fill="FFFFFF"/>
          <w:lang w:val="en-US"/>
        </w:rPr>
      </w:pPr>
      <w:r w:rsidRPr="00E248BC">
        <w:rPr>
          <w:lang w:val="en-US"/>
        </w:rPr>
        <w:t xml:space="preserve">We have </w:t>
      </w:r>
      <w:r w:rsidR="00BA3E68" w:rsidRPr="00E248BC">
        <w:rPr>
          <w:lang w:val="en-US"/>
        </w:rPr>
        <w:t xml:space="preserve">removed </w:t>
      </w:r>
      <w:r w:rsidR="00DF5893" w:rsidRPr="00E248BC">
        <w:rPr>
          <w:lang w:val="en-US"/>
        </w:rPr>
        <w:t xml:space="preserve">any </w:t>
      </w:r>
      <w:r w:rsidR="00BA3E68" w:rsidRPr="00E248BC">
        <w:rPr>
          <w:lang w:val="en-US"/>
        </w:rPr>
        <w:t>reference to COVID</w:t>
      </w:r>
      <w:r w:rsidR="00970ED1" w:rsidRPr="00E248BC">
        <w:rPr>
          <w:lang w:val="en-US"/>
        </w:rPr>
        <w:t>-19</w:t>
      </w:r>
      <w:r w:rsidR="00BA3E68" w:rsidRPr="00E248BC">
        <w:rPr>
          <w:lang w:val="en-US"/>
        </w:rPr>
        <w:t>.</w:t>
      </w:r>
    </w:p>
    <w:p w14:paraId="4AC3FBE0" w14:textId="77777777" w:rsidR="00F830A9" w:rsidRPr="00E248BC" w:rsidRDefault="00F830A9" w:rsidP="007633F8">
      <w:pPr>
        <w:jc w:val="both"/>
        <w:rPr>
          <w:i/>
          <w:iCs/>
          <w:color w:val="000000"/>
          <w:shd w:val="clear" w:color="auto" w:fill="FFFFFF"/>
          <w:lang w:val="en-US"/>
        </w:rPr>
      </w:pPr>
    </w:p>
    <w:p w14:paraId="01241071" w14:textId="786B69E6"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Line 261: Health care systems have many provisions in place such as shelter in place to ensure personnel are in place.</w:t>
      </w:r>
    </w:p>
    <w:p w14:paraId="4BCA878D" w14:textId="7A42343B" w:rsidR="00F57DDE" w:rsidRPr="00E248BC" w:rsidRDefault="00F57DDE" w:rsidP="007633F8">
      <w:pPr>
        <w:jc w:val="both"/>
        <w:rPr>
          <w:b/>
          <w:bCs/>
          <w:color w:val="000000"/>
          <w:shd w:val="clear" w:color="auto" w:fill="FFFFFF"/>
          <w:lang w:val="en-US"/>
        </w:rPr>
      </w:pPr>
    </w:p>
    <w:p w14:paraId="5C5755DB" w14:textId="0F7CA6D5" w:rsidR="00935322" w:rsidRPr="00E248BC" w:rsidRDefault="009E1B28" w:rsidP="00935322">
      <w:pPr>
        <w:jc w:val="both"/>
        <w:rPr>
          <w:color w:val="000000"/>
          <w:shd w:val="clear" w:color="auto" w:fill="FFFFFF"/>
          <w:lang w:val="en-US"/>
        </w:rPr>
      </w:pPr>
      <w:r w:rsidRPr="00E248BC">
        <w:rPr>
          <w:color w:val="000000"/>
          <w:shd w:val="clear" w:color="auto" w:fill="FFFFFF"/>
          <w:lang w:val="en-US"/>
        </w:rPr>
        <w:t xml:space="preserve">We have </w:t>
      </w:r>
      <w:r w:rsidR="00355933" w:rsidRPr="00E248BC">
        <w:rPr>
          <w:color w:val="000000"/>
          <w:shd w:val="clear" w:color="auto" w:fill="FFFFFF"/>
          <w:lang w:val="en-US"/>
        </w:rPr>
        <w:t xml:space="preserve">revised </w:t>
      </w:r>
      <w:r w:rsidR="008730F1" w:rsidRPr="00E248BC">
        <w:rPr>
          <w:color w:val="000000"/>
          <w:shd w:val="clear" w:color="auto" w:fill="FFFFFF"/>
          <w:lang w:val="en-US"/>
        </w:rPr>
        <w:t xml:space="preserve">the </w:t>
      </w:r>
      <w:r w:rsidR="00935322" w:rsidRPr="00E248BC">
        <w:rPr>
          <w:color w:val="000000"/>
          <w:shd w:val="clear" w:color="auto" w:fill="FFFFFF"/>
          <w:lang w:val="en-US"/>
        </w:rPr>
        <w:t xml:space="preserve">manuscript to incorporate this comment </w:t>
      </w:r>
      <w:r w:rsidR="00935322" w:rsidRPr="00E248BC">
        <w:rPr>
          <w:lang w:val="en-US"/>
        </w:rPr>
        <w:t xml:space="preserve">(P. </w:t>
      </w:r>
      <w:r w:rsidR="003444FA">
        <w:rPr>
          <w:lang w:val="en-US"/>
        </w:rPr>
        <w:t>15</w:t>
      </w:r>
      <w:r w:rsidR="00935322" w:rsidRPr="00E248BC">
        <w:rPr>
          <w:lang w:val="en-US"/>
        </w:rPr>
        <w:t xml:space="preserve">, Lines </w:t>
      </w:r>
      <w:r w:rsidR="003444FA">
        <w:rPr>
          <w:lang w:val="en-US"/>
        </w:rPr>
        <w:t>339</w:t>
      </w:r>
      <w:r w:rsidR="00935322" w:rsidRPr="00E248BC">
        <w:rPr>
          <w:lang w:val="en-US"/>
        </w:rPr>
        <w:t>-</w:t>
      </w:r>
      <w:r w:rsidR="003444FA">
        <w:rPr>
          <w:lang w:val="en-US"/>
        </w:rPr>
        <w:t>343</w:t>
      </w:r>
      <w:r w:rsidR="00935322" w:rsidRPr="00E248BC">
        <w:rPr>
          <w:lang w:val="en-US"/>
        </w:rPr>
        <w:t>):</w:t>
      </w:r>
    </w:p>
    <w:p w14:paraId="1D85AABF" w14:textId="77777777" w:rsidR="00935322" w:rsidRPr="00E248BC" w:rsidRDefault="00935322" w:rsidP="00935322">
      <w:pPr>
        <w:jc w:val="both"/>
        <w:rPr>
          <w:color w:val="000000"/>
          <w:shd w:val="clear" w:color="auto" w:fill="FFFFFF"/>
          <w:lang w:val="en-US"/>
        </w:rPr>
      </w:pPr>
    </w:p>
    <w:p w14:paraId="4FAFD71F" w14:textId="77777777" w:rsidR="003444FA" w:rsidRPr="003444FA" w:rsidRDefault="003444FA" w:rsidP="003444FA">
      <w:pPr>
        <w:jc w:val="both"/>
        <w:rPr>
          <w:ins w:id="73" w:author="Parks, Robbie M" w:date="2020-11-02T12:54:00Z"/>
          <w:bCs/>
          <w:i/>
          <w:iCs/>
          <w:lang w:val="en-US"/>
        </w:rPr>
      </w:pPr>
      <w:ins w:id="74" w:author="Parks, Robbie M" w:date="2020-11-02T12:54:00Z">
        <w:r w:rsidRPr="003444FA">
          <w:rPr>
            <w:bCs/>
            <w:i/>
            <w:iCs/>
            <w:lang w:val="en-US"/>
          </w:rPr>
          <w:t>While some cause-specific hospitalization rates may not change on average in the week following a tropical cyclone, the distribution of hospitalization rate changes during the post-cyclone week requires careful planning. Although many health care systems already have provisions in place, findings from our study may further inform planning.</w:t>
        </w:r>
      </w:ins>
    </w:p>
    <w:p w14:paraId="1C1882C9" w14:textId="77777777" w:rsidR="00C87206" w:rsidRPr="00E248BC" w:rsidRDefault="00C87206" w:rsidP="007633F8">
      <w:pPr>
        <w:jc w:val="both"/>
        <w:rPr>
          <w:i/>
          <w:iCs/>
          <w:color w:val="000000"/>
          <w:shd w:val="clear" w:color="auto" w:fill="FFFFFF"/>
          <w:lang w:val="en-US"/>
        </w:rPr>
      </w:pPr>
    </w:p>
    <w:p w14:paraId="5F978269" w14:textId="3E96A344"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Page 12, Line 283: This study doesn’t address capacity. In natural disasters, hospital emergency capacity is also another literature. Should not be mentioned here. Again, the number of deaths directly caused by disasters in the U.S. is relatively small.</w:t>
      </w:r>
    </w:p>
    <w:p w14:paraId="34024C7C" w14:textId="573CF049" w:rsidR="00955C54" w:rsidRPr="00E248BC" w:rsidRDefault="00955C54" w:rsidP="007633F8">
      <w:pPr>
        <w:jc w:val="both"/>
        <w:rPr>
          <w:b/>
          <w:bCs/>
          <w:color w:val="000000"/>
          <w:shd w:val="clear" w:color="auto" w:fill="FFFFFF"/>
          <w:lang w:val="en-US"/>
        </w:rPr>
      </w:pPr>
    </w:p>
    <w:p w14:paraId="0F7DC757" w14:textId="2C83DB3B" w:rsidR="00670E17" w:rsidRPr="00E248BC" w:rsidRDefault="000338C7" w:rsidP="00670E17">
      <w:pPr>
        <w:jc w:val="both"/>
        <w:rPr>
          <w:color w:val="000000"/>
          <w:shd w:val="clear" w:color="auto" w:fill="FFFFFF"/>
          <w:lang w:val="en-US"/>
        </w:rPr>
      </w:pPr>
      <w:r w:rsidRPr="00E248BC">
        <w:rPr>
          <w:lang w:val="en-US"/>
        </w:rPr>
        <w:t xml:space="preserve">We have </w:t>
      </w:r>
      <w:r w:rsidR="0032754C" w:rsidRPr="00E248BC">
        <w:rPr>
          <w:lang w:val="en-US"/>
        </w:rPr>
        <w:t>removed</w:t>
      </w:r>
      <w:r w:rsidR="00061151" w:rsidRPr="00E248BC">
        <w:rPr>
          <w:lang w:val="en-US"/>
        </w:rPr>
        <w:t xml:space="preserve"> </w:t>
      </w:r>
      <w:r w:rsidR="00731A72" w:rsidRPr="00E248BC">
        <w:rPr>
          <w:lang w:val="en-US"/>
        </w:rPr>
        <w:t>the sentence</w:t>
      </w:r>
      <w:r w:rsidR="00061151" w:rsidRPr="00E248BC">
        <w:rPr>
          <w:lang w:val="en-US"/>
        </w:rPr>
        <w:t xml:space="preserve"> </w:t>
      </w:r>
      <w:r w:rsidR="0032754C" w:rsidRPr="00E248BC">
        <w:rPr>
          <w:lang w:val="en-US"/>
        </w:rPr>
        <w:t>from</w:t>
      </w:r>
      <w:r w:rsidR="00061151" w:rsidRPr="00E248BC">
        <w:rPr>
          <w:lang w:val="en-US"/>
        </w:rPr>
        <w:t xml:space="preserve"> the revised </w:t>
      </w:r>
      <w:r w:rsidR="0007709B" w:rsidRPr="00E248BC">
        <w:rPr>
          <w:lang w:val="en-US"/>
        </w:rPr>
        <w:t>manuscript.</w:t>
      </w:r>
    </w:p>
    <w:p w14:paraId="1858F560" w14:textId="77777777" w:rsidR="00955C54" w:rsidRPr="00E248BC" w:rsidRDefault="00955C54" w:rsidP="007633F8">
      <w:pPr>
        <w:jc w:val="both"/>
        <w:rPr>
          <w:color w:val="000000"/>
          <w:shd w:val="clear" w:color="auto" w:fill="FFFFFF"/>
          <w:lang w:val="en-US"/>
        </w:rPr>
      </w:pPr>
    </w:p>
    <w:p w14:paraId="5272DB4C" w14:textId="77777777"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lastRenderedPageBreak/>
        <w:t xml:space="preserve">Page 13: We have highly improved and relatively accurate forecasting. Telemedicine and remote prescription </w:t>
      </w:r>
      <w:proofErr w:type="gramStart"/>
      <w:r w:rsidRPr="00E248BC">
        <w:rPr>
          <w:b/>
          <w:bCs/>
          <w:color w:val="000000"/>
          <w:shd w:val="clear" w:color="auto" w:fill="FFFFFF"/>
          <w:lang w:val="en-US"/>
        </w:rPr>
        <w:t>is</w:t>
      </w:r>
      <w:proofErr w:type="gramEnd"/>
      <w:r w:rsidRPr="00E248BC">
        <w:rPr>
          <w:b/>
          <w:bCs/>
          <w:color w:val="000000"/>
          <w:shd w:val="clear" w:color="auto" w:fill="FFFFFF"/>
          <w:lang w:val="en-US"/>
        </w:rPr>
        <w:t xml:space="preserve"> again an over reach. Not at all clear how this is relevant to hospitalization during tropical cyclones.</w:t>
      </w:r>
    </w:p>
    <w:p w14:paraId="1B53E028" w14:textId="77777777" w:rsidR="007633F8" w:rsidRPr="00E248BC" w:rsidRDefault="007633F8" w:rsidP="007633F8">
      <w:pPr>
        <w:jc w:val="both"/>
        <w:rPr>
          <w:color w:val="000000"/>
          <w:shd w:val="clear" w:color="auto" w:fill="FFFFFF"/>
          <w:lang w:val="en-US"/>
        </w:rPr>
      </w:pPr>
    </w:p>
    <w:p w14:paraId="5BC7C962" w14:textId="1FF546AD" w:rsidR="0007709B" w:rsidRPr="00E248BC" w:rsidRDefault="0007709B" w:rsidP="0007709B">
      <w:pPr>
        <w:jc w:val="both"/>
        <w:rPr>
          <w:color w:val="000000"/>
          <w:shd w:val="clear" w:color="auto" w:fill="FFFFFF"/>
          <w:lang w:val="en-US"/>
        </w:rPr>
      </w:pPr>
      <w:r w:rsidRPr="00E248BC">
        <w:rPr>
          <w:lang w:val="en-US"/>
        </w:rPr>
        <w:t xml:space="preserve">We </w:t>
      </w:r>
      <w:r w:rsidR="009B6EE6" w:rsidRPr="00E248BC">
        <w:rPr>
          <w:lang w:val="en-US"/>
        </w:rPr>
        <w:t xml:space="preserve">have </w:t>
      </w:r>
      <w:r w:rsidRPr="00E248BC">
        <w:rPr>
          <w:lang w:val="en-US"/>
        </w:rPr>
        <w:t xml:space="preserve">removed </w:t>
      </w:r>
      <w:r w:rsidR="00AB01FF" w:rsidRPr="00E248BC">
        <w:rPr>
          <w:lang w:val="en-US"/>
        </w:rPr>
        <w:t>references to telemedicine and remote prescription</w:t>
      </w:r>
      <w:r w:rsidRPr="00E248BC">
        <w:rPr>
          <w:lang w:val="en-US"/>
        </w:rPr>
        <w:t xml:space="preserve"> from the revised manuscript.</w:t>
      </w:r>
    </w:p>
    <w:p w14:paraId="3BB4C369" w14:textId="77777777" w:rsidR="007633F8" w:rsidRPr="00E248BC" w:rsidRDefault="007633F8" w:rsidP="007633F8">
      <w:pPr>
        <w:jc w:val="both"/>
        <w:rPr>
          <w:color w:val="000000"/>
          <w:shd w:val="clear" w:color="auto" w:fill="FFFFFF"/>
          <w:lang w:val="en-US"/>
        </w:rPr>
      </w:pPr>
    </w:p>
    <w:p w14:paraId="20B9772D" w14:textId="7755523D" w:rsidR="007633F8" w:rsidRPr="00E248BC" w:rsidRDefault="000B51E7" w:rsidP="007633F8">
      <w:pPr>
        <w:jc w:val="both"/>
        <w:rPr>
          <w:rFonts w:eastAsiaTheme="minorHAnsi"/>
          <w:b/>
          <w:u w:val="single"/>
          <w:lang w:val="en-US" w:eastAsia="en-US"/>
        </w:rPr>
      </w:pPr>
      <w:r w:rsidRPr="00E248BC">
        <w:rPr>
          <w:b/>
          <w:u w:val="single"/>
          <w:lang w:val="en-US"/>
        </w:rPr>
        <w:t>Reviewer 2</w:t>
      </w:r>
    </w:p>
    <w:p w14:paraId="3E4D6BDD" w14:textId="08A03A30"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Parks and colleagues leveraged a large Medicare dataset in the US with 70 million hospitalizations over 16 years to examine how tropical cyclone wind exposures affect hospitalizations from 13 disease categories and common sub-categories. They found that tropical cyclone exposure was associated with increases in hospitalizations from respiratory diseases, infectious and parasitic diseases, and injuries, but decreased cancer-related hospitalizations and no consistent changes in cardiovascular disease hospitalizations. This study is by far the most comprehensive study investigating the effects of tropical cyclone exposures on cause-specific hospitalizations. The study is well-conducted in terms of both exposure assessment and statistical methods. I enjoyed reading this manuscript. The discussions on both biological plausibility and limitations are remarkably clear and well acknowledged. Thus, I only have a few minor comments for the authors to consider in improving this paper.</w:t>
      </w:r>
    </w:p>
    <w:p w14:paraId="05E508AD" w14:textId="3E8A8208" w:rsidR="0080543E" w:rsidRPr="00E248BC" w:rsidRDefault="0080543E" w:rsidP="007633F8">
      <w:pPr>
        <w:jc w:val="both"/>
        <w:rPr>
          <w:b/>
          <w:bCs/>
          <w:color w:val="000000"/>
          <w:shd w:val="clear" w:color="auto" w:fill="FFFFFF"/>
          <w:lang w:val="en-US"/>
        </w:rPr>
      </w:pPr>
    </w:p>
    <w:p w14:paraId="3B2FD819" w14:textId="4A2EC7DC" w:rsidR="007633F8" w:rsidRPr="00E248BC" w:rsidRDefault="005E58D1" w:rsidP="005E58D1">
      <w:pPr>
        <w:jc w:val="both"/>
        <w:rPr>
          <w:color w:val="000000"/>
          <w:shd w:val="clear" w:color="auto" w:fill="FFFFFF"/>
          <w:lang w:val="en-US"/>
        </w:rPr>
      </w:pPr>
      <w:r w:rsidRPr="00E248BC">
        <w:rPr>
          <w:color w:val="000000"/>
          <w:shd w:val="clear" w:color="auto" w:fill="FFFFFF"/>
          <w:lang w:val="en-US"/>
        </w:rPr>
        <w:t>We t</w:t>
      </w:r>
      <w:r w:rsidR="00C80668" w:rsidRPr="00E248BC">
        <w:rPr>
          <w:color w:val="000000"/>
          <w:shd w:val="clear" w:color="auto" w:fill="FFFFFF"/>
          <w:lang w:val="en-US"/>
        </w:rPr>
        <w:t xml:space="preserve">hank </w:t>
      </w:r>
      <w:r w:rsidRPr="00E248BC">
        <w:rPr>
          <w:color w:val="000000"/>
          <w:shd w:val="clear" w:color="auto" w:fill="FFFFFF"/>
          <w:lang w:val="en-US"/>
        </w:rPr>
        <w:t>the Reviewer for th</w:t>
      </w:r>
      <w:r w:rsidR="00FC0E79" w:rsidRPr="00E248BC">
        <w:rPr>
          <w:color w:val="000000"/>
          <w:shd w:val="clear" w:color="auto" w:fill="FFFFFF"/>
          <w:lang w:val="en-US"/>
        </w:rPr>
        <w:t xml:space="preserve">is </w:t>
      </w:r>
      <w:r w:rsidR="00BA40EA" w:rsidRPr="00E248BC">
        <w:rPr>
          <w:color w:val="000000"/>
          <w:shd w:val="clear" w:color="auto" w:fill="FFFFFF"/>
          <w:lang w:val="en-US"/>
        </w:rPr>
        <w:t>thoughtful and generous assessment</w:t>
      </w:r>
      <w:r w:rsidRPr="00E248BC">
        <w:rPr>
          <w:color w:val="000000"/>
          <w:shd w:val="clear" w:color="auto" w:fill="FFFFFF"/>
          <w:lang w:val="en-US"/>
        </w:rPr>
        <w:t>.</w:t>
      </w:r>
      <w:r w:rsidR="00C80668" w:rsidRPr="00E248BC">
        <w:rPr>
          <w:color w:val="000000"/>
          <w:shd w:val="clear" w:color="auto" w:fill="FFFFFF"/>
          <w:lang w:val="en-US"/>
        </w:rPr>
        <w:t xml:space="preserve"> </w:t>
      </w:r>
      <w:r w:rsidR="000E4653" w:rsidRPr="00E248BC">
        <w:rPr>
          <w:color w:val="000000"/>
          <w:shd w:val="clear" w:color="auto" w:fill="FFFFFF"/>
          <w:lang w:val="en-US"/>
        </w:rPr>
        <w:t>We have responded point-by-point to the Reviewer’s questions and comments below.</w:t>
      </w:r>
    </w:p>
    <w:p w14:paraId="6414859B" w14:textId="77777777" w:rsidR="005E58D1" w:rsidRPr="00E248BC" w:rsidRDefault="005E58D1" w:rsidP="007633F8">
      <w:pPr>
        <w:jc w:val="both"/>
        <w:rPr>
          <w:b/>
          <w:bCs/>
          <w:color w:val="000000"/>
          <w:shd w:val="clear" w:color="auto" w:fill="FFFFFF"/>
          <w:lang w:val="en-US"/>
        </w:rPr>
      </w:pPr>
    </w:p>
    <w:p w14:paraId="3582169E" w14:textId="0ED6DE22"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Specific comments</w:t>
      </w:r>
    </w:p>
    <w:p w14:paraId="5AAA7593" w14:textId="77777777" w:rsidR="007633F8" w:rsidRPr="00E248BC" w:rsidRDefault="007633F8" w:rsidP="007633F8">
      <w:pPr>
        <w:jc w:val="both"/>
        <w:rPr>
          <w:b/>
          <w:bCs/>
          <w:color w:val="000000"/>
          <w:shd w:val="clear" w:color="auto" w:fill="FFFFFF"/>
          <w:lang w:val="en-US"/>
        </w:rPr>
      </w:pPr>
    </w:p>
    <w:p w14:paraId="72FDE8E6" w14:textId="0289867F" w:rsidR="00547CA9" w:rsidRPr="00E248BC" w:rsidRDefault="007633F8" w:rsidP="006515AE">
      <w:pPr>
        <w:jc w:val="both"/>
        <w:rPr>
          <w:b/>
          <w:bCs/>
          <w:color w:val="000000"/>
          <w:shd w:val="clear" w:color="auto" w:fill="FFFFFF"/>
          <w:lang w:val="en-US"/>
        </w:rPr>
      </w:pPr>
      <w:r w:rsidRPr="00E248BC">
        <w:rPr>
          <w:b/>
          <w:bCs/>
          <w:color w:val="000000"/>
          <w:shd w:val="clear" w:color="auto" w:fill="FFFFFF"/>
          <w:lang w:val="en-US"/>
        </w:rPr>
        <w:t>1. Is it possible to compare the difference in hurricane-related risks between emergency room visits and other hospitalizations? Given the decreases in hospitalizations from cancer and some specific cardiovascular diseases, and the authors’ argument that chronic and “non-emergency procedures being delayed or rescheduled,” it would be interesting to see if the hurricane exposures would increase cancer or cardiovascular hospitalizations transferred from emergency room visits.</w:t>
      </w:r>
    </w:p>
    <w:p w14:paraId="70F969E9" w14:textId="77777777" w:rsidR="00547CA9" w:rsidRPr="00E248BC" w:rsidRDefault="00547CA9" w:rsidP="006515AE">
      <w:pPr>
        <w:jc w:val="both"/>
        <w:rPr>
          <w:b/>
          <w:bCs/>
          <w:color w:val="000000"/>
          <w:shd w:val="clear" w:color="auto" w:fill="FFFFFF"/>
          <w:lang w:val="en-US"/>
        </w:rPr>
      </w:pPr>
    </w:p>
    <w:p w14:paraId="03202256" w14:textId="27A27BC0" w:rsidR="009319EC" w:rsidRDefault="0052728C" w:rsidP="000C67EB">
      <w:pPr>
        <w:jc w:val="both"/>
        <w:rPr>
          <w:color w:val="000000"/>
          <w:shd w:val="clear" w:color="auto" w:fill="FFFFFF"/>
          <w:lang w:val="en-US"/>
        </w:rPr>
      </w:pPr>
      <w:r>
        <w:rPr>
          <w:color w:val="000000"/>
          <w:shd w:val="clear" w:color="auto" w:fill="FFFFFF"/>
          <w:lang w:val="en-US"/>
        </w:rPr>
        <w:t>We agree with the Reviewer that this would be an interesting analysis</w:t>
      </w:r>
      <w:r w:rsidR="00E10D09">
        <w:rPr>
          <w:color w:val="000000"/>
          <w:shd w:val="clear" w:color="auto" w:fill="FFFFFF"/>
          <w:lang w:val="en-US"/>
        </w:rPr>
        <w:t>, and did additional work</w:t>
      </w:r>
      <w:r w:rsidR="00B23628" w:rsidRPr="00E248BC">
        <w:rPr>
          <w:color w:val="000000"/>
          <w:shd w:val="clear" w:color="auto" w:fill="FFFFFF"/>
          <w:lang w:val="en-US"/>
        </w:rPr>
        <w:t xml:space="preserve"> </w:t>
      </w:r>
      <w:r w:rsidR="00B23628">
        <w:rPr>
          <w:color w:val="000000"/>
          <w:shd w:val="clear" w:color="auto" w:fill="FFFFFF"/>
          <w:lang w:val="en-US"/>
        </w:rPr>
        <w:t>to understand the differences in association of tropical cyclones with</w:t>
      </w:r>
      <w:r w:rsidR="00B23628" w:rsidRPr="00E248BC">
        <w:rPr>
          <w:color w:val="000000"/>
          <w:shd w:val="clear" w:color="auto" w:fill="FFFFFF"/>
          <w:lang w:val="en-US"/>
        </w:rPr>
        <w:t xml:space="preserve"> emergency </w:t>
      </w:r>
      <w:r w:rsidR="00B23628">
        <w:rPr>
          <w:color w:val="000000"/>
          <w:shd w:val="clear" w:color="auto" w:fill="FFFFFF"/>
          <w:lang w:val="en-US"/>
        </w:rPr>
        <w:t xml:space="preserve">and </w:t>
      </w:r>
      <w:r w:rsidR="00B23628" w:rsidRPr="00E248BC">
        <w:rPr>
          <w:color w:val="000000"/>
          <w:shd w:val="clear" w:color="auto" w:fill="FFFFFF"/>
          <w:lang w:val="en-US"/>
        </w:rPr>
        <w:t xml:space="preserve">non-emergency </w:t>
      </w:r>
      <w:r w:rsidR="00B23628">
        <w:rPr>
          <w:color w:val="000000"/>
          <w:shd w:val="clear" w:color="auto" w:fill="FFFFFF"/>
          <w:lang w:val="en-US"/>
        </w:rPr>
        <w:t>hospitalizations</w:t>
      </w:r>
      <w:r w:rsidR="00E10D09">
        <w:rPr>
          <w:color w:val="000000"/>
          <w:shd w:val="clear" w:color="auto" w:fill="FFFFFF"/>
          <w:lang w:val="en-US"/>
        </w:rPr>
        <w:t xml:space="preserve">. This </w:t>
      </w:r>
      <w:r w:rsidR="00B23628">
        <w:rPr>
          <w:color w:val="000000"/>
          <w:shd w:val="clear" w:color="auto" w:fill="FFFFFF"/>
          <w:lang w:val="en-US"/>
        </w:rPr>
        <w:t xml:space="preserve">is shown </w:t>
      </w:r>
      <w:r w:rsidR="00B23628" w:rsidRPr="00E248BC">
        <w:rPr>
          <w:color w:val="000000"/>
          <w:shd w:val="clear" w:color="auto" w:fill="FFFFFF"/>
          <w:lang w:val="en-US"/>
        </w:rPr>
        <w:t xml:space="preserve">in the Figure below, </w:t>
      </w:r>
      <w:r w:rsidR="00B23628" w:rsidRPr="000E1B2B">
        <w:rPr>
          <w:color w:val="000000"/>
          <w:shd w:val="clear" w:color="auto" w:fill="FFFFFF"/>
          <w:lang w:val="en-US"/>
        </w:rPr>
        <w:t xml:space="preserve">now in the </w:t>
      </w:r>
      <w:r w:rsidR="00B23628" w:rsidRPr="00E248BC">
        <w:rPr>
          <w:color w:val="000000"/>
          <w:shd w:val="clear" w:color="auto" w:fill="FFFFFF"/>
          <w:lang w:val="en-US"/>
        </w:rPr>
        <w:t xml:space="preserve">revised </w:t>
      </w:r>
      <w:r w:rsidR="00B23628" w:rsidRPr="000E1B2B">
        <w:rPr>
          <w:color w:val="000000"/>
          <w:shd w:val="clear" w:color="auto" w:fill="FFFFFF"/>
          <w:lang w:val="en-US"/>
        </w:rPr>
        <w:t>Supplementary Information</w:t>
      </w:r>
      <w:r w:rsidR="00B23628" w:rsidRPr="00E248BC">
        <w:rPr>
          <w:color w:val="000000"/>
          <w:shd w:val="clear" w:color="auto" w:fill="FFFFFF"/>
          <w:lang w:val="en-US"/>
        </w:rPr>
        <w:t xml:space="preserve"> as Supplementary Figure 1.</w:t>
      </w:r>
      <w:r w:rsidR="00766E8F">
        <w:rPr>
          <w:color w:val="000000"/>
          <w:shd w:val="clear" w:color="auto" w:fill="FFFFFF"/>
          <w:lang w:val="en-US"/>
        </w:rPr>
        <w:t xml:space="preserve"> </w:t>
      </w:r>
      <w:r w:rsidR="00CC38B2" w:rsidRPr="00E248BC">
        <w:rPr>
          <w:color w:val="000000"/>
          <w:shd w:val="clear" w:color="auto" w:fill="FFFFFF"/>
          <w:lang w:val="en-US"/>
        </w:rPr>
        <w:t xml:space="preserve">Our additional analysis </w:t>
      </w:r>
      <w:r w:rsidR="008733C2" w:rsidRPr="00E248BC">
        <w:rPr>
          <w:color w:val="000000"/>
          <w:shd w:val="clear" w:color="auto" w:fill="FFFFFF"/>
          <w:lang w:val="en-US"/>
        </w:rPr>
        <w:t xml:space="preserve">reinforces our suggestion that non-emergency </w:t>
      </w:r>
      <w:r w:rsidR="00766E8F">
        <w:rPr>
          <w:color w:val="000000"/>
          <w:shd w:val="clear" w:color="auto" w:fill="FFFFFF"/>
          <w:lang w:val="en-US"/>
        </w:rPr>
        <w:t xml:space="preserve">appointment delays or rescheduling </w:t>
      </w:r>
      <w:r w:rsidR="00096FE2" w:rsidRPr="00E248BC">
        <w:rPr>
          <w:color w:val="000000"/>
          <w:shd w:val="clear" w:color="auto" w:fill="FFFFFF"/>
          <w:lang w:val="en-US"/>
        </w:rPr>
        <w:t xml:space="preserve">are </w:t>
      </w:r>
      <w:r w:rsidR="00766E8F">
        <w:rPr>
          <w:color w:val="000000"/>
          <w:shd w:val="clear" w:color="auto" w:fill="FFFFFF"/>
          <w:lang w:val="en-US"/>
        </w:rPr>
        <w:t xml:space="preserve">likely </w:t>
      </w:r>
      <w:r w:rsidR="00096FE2" w:rsidRPr="00E248BC">
        <w:rPr>
          <w:color w:val="000000"/>
          <w:shd w:val="clear" w:color="auto" w:fill="FFFFFF"/>
          <w:lang w:val="en-US"/>
        </w:rPr>
        <w:t>driving the reduction in hospitalization rates</w:t>
      </w:r>
      <w:r w:rsidR="001A7CEA">
        <w:rPr>
          <w:color w:val="000000"/>
          <w:shd w:val="clear" w:color="auto" w:fill="FFFFFF"/>
          <w:lang w:val="en-US"/>
        </w:rPr>
        <w:t xml:space="preserve"> in the first few days after tropical cyclone </w:t>
      </w:r>
      <w:r w:rsidR="00EF1693">
        <w:rPr>
          <w:color w:val="000000"/>
          <w:shd w:val="clear" w:color="auto" w:fill="FFFFFF"/>
          <w:lang w:val="en-US"/>
        </w:rPr>
        <w:t>exposure</w:t>
      </w:r>
      <w:r w:rsidR="00096FE2" w:rsidRPr="00E248BC">
        <w:rPr>
          <w:color w:val="000000"/>
          <w:shd w:val="clear" w:color="auto" w:fill="FFFFFF"/>
          <w:lang w:val="en-US"/>
        </w:rPr>
        <w:t xml:space="preserve"> for several causes, including </w:t>
      </w:r>
      <w:r w:rsidR="00766E8F">
        <w:rPr>
          <w:color w:val="000000"/>
          <w:shd w:val="clear" w:color="auto" w:fill="FFFFFF"/>
          <w:lang w:val="en-US"/>
        </w:rPr>
        <w:t>cancer</w:t>
      </w:r>
      <w:r w:rsidR="00096FE2" w:rsidRPr="00E248BC">
        <w:rPr>
          <w:color w:val="000000"/>
          <w:shd w:val="clear" w:color="auto" w:fill="FFFFFF"/>
          <w:lang w:val="en-US"/>
        </w:rPr>
        <w:t xml:space="preserve"> and </w:t>
      </w:r>
      <w:r w:rsidR="00F8697B" w:rsidRPr="00E248BC">
        <w:rPr>
          <w:color w:val="000000"/>
          <w:shd w:val="clear" w:color="auto" w:fill="FFFFFF"/>
          <w:lang w:val="en-US"/>
        </w:rPr>
        <w:t>c</w:t>
      </w:r>
      <w:r w:rsidR="00096FE2" w:rsidRPr="00E248BC">
        <w:rPr>
          <w:color w:val="000000"/>
          <w:shd w:val="clear" w:color="auto" w:fill="FFFFFF"/>
          <w:lang w:val="en-US"/>
        </w:rPr>
        <w:t xml:space="preserve">ardiovascular </w:t>
      </w:r>
      <w:r w:rsidR="00F8697B" w:rsidRPr="00E248BC">
        <w:rPr>
          <w:color w:val="000000"/>
          <w:shd w:val="clear" w:color="auto" w:fill="FFFFFF"/>
          <w:lang w:val="en-US"/>
        </w:rPr>
        <w:t>d</w:t>
      </w:r>
      <w:r w:rsidR="00096FE2" w:rsidRPr="00E248BC">
        <w:rPr>
          <w:color w:val="000000"/>
          <w:shd w:val="clear" w:color="auto" w:fill="FFFFFF"/>
          <w:lang w:val="en-US"/>
        </w:rPr>
        <w:t>isease</w:t>
      </w:r>
      <w:r w:rsidR="000D1D6D">
        <w:rPr>
          <w:color w:val="000000"/>
          <w:shd w:val="clear" w:color="auto" w:fill="FFFFFF"/>
          <w:lang w:val="en-US"/>
        </w:rPr>
        <w:t xml:space="preserve"> hospitalizations</w:t>
      </w:r>
      <w:r w:rsidR="00137F92" w:rsidRPr="00E248BC">
        <w:rPr>
          <w:color w:val="000000"/>
          <w:shd w:val="clear" w:color="auto" w:fill="FFFFFF"/>
          <w:lang w:val="en-US"/>
        </w:rPr>
        <w:t>.</w:t>
      </w:r>
      <w:r w:rsidR="007B4482">
        <w:rPr>
          <w:color w:val="000000"/>
          <w:shd w:val="clear" w:color="auto" w:fill="FFFFFF"/>
          <w:lang w:val="en-US"/>
        </w:rPr>
        <w:t xml:space="preserve"> </w:t>
      </w:r>
      <w:r w:rsidR="009319EC">
        <w:rPr>
          <w:color w:val="000000"/>
          <w:shd w:val="clear" w:color="auto" w:fill="FFFFFF"/>
          <w:lang w:val="en-US"/>
        </w:rPr>
        <w:t>T</w:t>
      </w:r>
      <w:r w:rsidR="00971C03">
        <w:rPr>
          <w:color w:val="000000"/>
          <w:shd w:val="clear" w:color="auto" w:fill="FFFFFF"/>
          <w:lang w:val="en-US"/>
        </w:rPr>
        <w:t>he Figure below also shows an increase in emergency cardiovascular disease hospitalizations</w:t>
      </w:r>
      <w:r w:rsidR="009319EC">
        <w:rPr>
          <w:color w:val="000000"/>
          <w:shd w:val="clear" w:color="auto" w:fill="FFFFFF"/>
          <w:lang w:val="en-US"/>
        </w:rPr>
        <w:t xml:space="preserve"> rates 2-7 days after tropical cyclone exposure, in contrast to non-emergency hospitalizations, which decrease or remain the same. Cancer emergency hospitalization rates remain unchanged, apart from the day of tropical cyclone exposure, whereas non-emergency hospitalization rates remain lower for 0-2 days after tropical cyclone exposure.</w:t>
      </w:r>
    </w:p>
    <w:p w14:paraId="4BB06D25" w14:textId="77777777" w:rsidR="009319EC" w:rsidRDefault="009319EC" w:rsidP="000C67EB">
      <w:pPr>
        <w:jc w:val="both"/>
        <w:rPr>
          <w:color w:val="000000"/>
          <w:shd w:val="clear" w:color="auto" w:fill="FFFFFF"/>
          <w:lang w:val="en-US"/>
        </w:rPr>
      </w:pPr>
    </w:p>
    <w:p w14:paraId="52A96829" w14:textId="24A5EA44" w:rsidR="000C67EB" w:rsidRPr="009319EC" w:rsidRDefault="000C67EB" w:rsidP="000C67EB">
      <w:pPr>
        <w:jc w:val="both"/>
        <w:rPr>
          <w:color w:val="000000"/>
          <w:shd w:val="clear" w:color="auto" w:fill="FFFFFF"/>
          <w:lang w:val="en-US"/>
        </w:rPr>
      </w:pPr>
      <w:r w:rsidRPr="00E248BC">
        <w:rPr>
          <w:color w:val="000000"/>
          <w:shd w:val="clear" w:color="auto" w:fill="FFFFFF"/>
          <w:lang w:val="en-US"/>
        </w:rPr>
        <w:t xml:space="preserve">We have summarized the findings of this new analysis in the revised manuscript </w:t>
      </w:r>
      <w:r w:rsidRPr="00E248BC">
        <w:rPr>
          <w:lang w:val="en-US"/>
        </w:rPr>
        <w:t xml:space="preserve">(PP. </w:t>
      </w:r>
      <w:r w:rsidR="00EF53ED">
        <w:rPr>
          <w:lang w:val="en-US"/>
        </w:rPr>
        <w:t>5</w:t>
      </w:r>
      <w:r w:rsidRPr="00E248BC">
        <w:rPr>
          <w:lang w:val="en-US"/>
        </w:rPr>
        <w:t>-</w:t>
      </w:r>
      <w:r w:rsidR="00EF53ED">
        <w:rPr>
          <w:lang w:val="en-US"/>
        </w:rPr>
        <w:t>6</w:t>
      </w:r>
      <w:r w:rsidRPr="00E248BC">
        <w:rPr>
          <w:lang w:val="en-US"/>
        </w:rPr>
        <w:t xml:space="preserve">, Lines </w:t>
      </w:r>
      <w:r w:rsidR="00EF53ED">
        <w:rPr>
          <w:lang w:val="en-US"/>
        </w:rPr>
        <w:t>111</w:t>
      </w:r>
      <w:r w:rsidRPr="00E248BC">
        <w:rPr>
          <w:lang w:val="en-US"/>
        </w:rPr>
        <w:t>-</w:t>
      </w:r>
      <w:r w:rsidR="00EF53ED">
        <w:rPr>
          <w:lang w:val="en-US"/>
        </w:rPr>
        <w:t>123</w:t>
      </w:r>
      <w:r w:rsidRPr="00E248BC">
        <w:rPr>
          <w:lang w:val="en-US"/>
        </w:rPr>
        <w:t>):</w:t>
      </w:r>
    </w:p>
    <w:p w14:paraId="480DD6D8" w14:textId="77777777" w:rsidR="000C67EB" w:rsidRPr="00E248BC" w:rsidRDefault="000C67EB" w:rsidP="000C67EB">
      <w:pPr>
        <w:jc w:val="both"/>
        <w:rPr>
          <w:color w:val="000000"/>
          <w:shd w:val="clear" w:color="auto" w:fill="FFFFFF"/>
          <w:lang w:val="en-US"/>
        </w:rPr>
      </w:pPr>
    </w:p>
    <w:p w14:paraId="067B2D79" w14:textId="6208CE48" w:rsidR="003B7365" w:rsidRDefault="000B4D97" w:rsidP="00D16F45">
      <w:pPr>
        <w:jc w:val="both"/>
        <w:rPr>
          <w:bCs/>
          <w:i/>
          <w:iCs/>
          <w:color w:val="000000"/>
          <w:shd w:val="clear" w:color="auto" w:fill="FFFFFF"/>
          <w:lang w:val="en-US"/>
        </w:rPr>
      </w:pPr>
      <w:r w:rsidRPr="000B4D97">
        <w:rPr>
          <w:bCs/>
          <w:i/>
          <w:iCs/>
          <w:color w:val="000000"/>
          <w:shd w:val="clear" w:color="auto" w:fill="FFFFFF"/>
          <w:lang w:val="en-US"/>
        </w:rPr>
        <w:lastRenderedPageBreak/>
        <w:t xml:space="preserve">For several causes (cardiovascular diseases, endocrine disorders, genitourinary diseases, infectious and parasitic diseases, nervous system diseases, and skin and subcutaneous tissue diseases) hospitalization risk followed a similar pattern, decreasing on the day of exposure, peaking one to three days later, and gradually returning to the rate expected during unexposed days within about a week. </w:t>
      </w:r>
      <w:ins w:id="75" w:author="Parks, Robbie M" w:date="2020-11-02T12:54:00Z">
        <w:r w:rsidRPr="000B4D97">
          <w:rPr>
            <w:bCs/>
            <w:i/>
            <w:iCs/>
            <w:color w:val="000000"/>
            <w:shd w:val="clear" w:color="auto" w:fill="FFFFFF"/>
            <w:lang w:val="en-US"/>
          </w:rPr>
          <w:t>We also examined the association between tropical cyclone exposure and daily hospitalization rates by type of hospital admission (emergency vs. non-emergency; Supplementary Figure 1). Generally, non-emergency hospitalization rates decreased in the first few days after tropical cyclone exposure before returning to no change in subsequent days, with the exception of infectious and parasitic diseases, for which we estimated increases in non-emergency hospitalizations for lags 1, 2, and 4. Emergency hospitalization rates for cardiovascular diseases, respiratory diseases, and injuries increased in the days after tropical cyclone exposure, with other causes generally showing lower or no decreases across days, in comparison to non-emergency hospitalizations.</w:t>
        </w:r>
      </w:ins>
    </w:p>
    <w:p w14:paraId="06DE7F65" w14:textId="77777777" w:rsidR="000B4D97" w:rsidRPr="00D16F45" w:rsidRDefault="000B4D97" w:rsidP="00D16F45">
      <w:pPr>
        <w:jc w:val="both"/>
        <w:rPr>
          <w:bCs/>
          <w:color w:val="000000"/>
          <w:shd w:val="clear" w:color="auto" w:fill="FFFFFF"/>
          <w:lang w:val="en-US"/>
        </w:rPr>
      </w:pPr>
    </w:p>
    <w:p w14:paraId="2BB599A9" w14:textId="574BC94C" w:rsidR="00D4089A" w:rsidRDefault="00D4089A" w:rsidP="00D4089A">
      <w:pPr>
        <w:jc w:val="both"/>
        <w:rPr>
          <w:lang w:val="en-US"/>
        </w:rPr>
      </w:pPr>
      <w:r>
        <w:rPr>
          <w:bCs/>
          <w:lang w:val="en-US"/>
        </w:rPr>
        <w:t>We have also added a summary sentence in the Discussion in the revised manuscript</w:t>
      </w:r>
      <w:r w:rsidRPr="00E248BC">
        <w:rPr>
          <w:color w:val="000000"/>
          <w:shd w:val="clear" w:color="auto" w:fill="FFFFFF"/>
          <w:lang w:val="en-US"/>
        </w:rPr>
        <w:t xml:space="preserve"> </w:t>
      </w:r>
      <w:r w:rsidRPr="00E248BC">
        <w:rPr>
          <w:lang w:val="en-US"/>
        </w:rPr>
        <w:t xml:space="preserve">(P. </w:t>
      </w:r>
      <w:r w:rsidR="006A3B10">
        <w:rPr>
          <w:lang w:val="en-US"/>
        </w:rPr>
        <w:t>8</w:t>
      </w:r>
      <w:r w:rsidRPr="00E248BC">
        <w:rPr>
          <w:lang w:val="en-US"/>
        </w:rPr>
        <w:t xml:space="preserve">, Lines </w:t>
      </w:r>
      <w:r w:rsidR="004319F6">
        <w:rPr>
          <w:lang w:val="en-US"/>
        </w:rPr>
        <w:t>180</w:t>
      </w:r>
      <w:r w:rsidRPr="00E248BC">
        <w:rPr>
          <w:lang w:val="en-US"/>
        </w:rPr>
        <w:t>-</w:t>
      </w:r>
      <w:r w:rsidR="004319F6">
        <w:rPr>
          <w:lang w:val="en-US"/>
        </w:rPr>
        <w:t>182</w:t>
      </w:r>
      <w:r w:rsidRPr="00E248BC">
        <w:rPr>
          <w:lang w:val="en-US"/>
        </w:rPr>
        <w:t>):</w:t>
      </w:r>
    </w:p>
    <w:p w14:paraId="70D4A622" w14:textId="77777777" w:rsidR="00D4089A" w:rsidRDefault="00D4089A" w:rsidP="00D4089A">
      <w:pPr>
        <w:jc w:val="both"/>
        <w:rPr>
          <w:lang w:val="en-US"/>
        </w:rPr>
      </w:pPr>
    </w:p>
    <w:p w14:paraId="5EE58335" w14:textId="77777777" w:rsidR="0018332D" w:rsidRDefault="0018332D" w:rsidP="0018332D">
      <w:pPr>
        <w:jc w:val="both"/>
        <w:rPr>
          <w:bCs/>
          <w:i/>
          <w:iCs/>
          <w:color w:val="000000"/>
          <w:shd w:val="clear" w:color="auto" w:fill="FFFFFF"/>
          <w:lang w:val="en-US"/>
        </w:rPr>
      </w:pPr>
      <w:ins w:id="76" w:author="Parks, Robbie M" w:date="2020-10-31T13:20:00Z">
        <w:r w:rsidRPr="00BA042E">
          <w:rPr>
            <w:bCs/>
            <w:i/>
            <w:iCs/>
            <w:color w:val="000000"/>
            <w:shd w:val="clear" w:color="auto" w:fill="FFFFFF"/>
            <w:lang w:val="en-US"/>
          </w:rPr>
          <w:t xml:space="preserve">Changes in emergency hospitalization rates drove increases in hospitalization rates, </w:t>
        </w:r>
      </w:ins>
      <w:ins w:id="77" w:author="Parks, Robbie M" w:date="2020-10-31T13:21:00Z">
        <w:r w:rsidRPr="00BA042E">
          <w:rPr>
            <w:bCs/>
            <w:i/>
            <w:iCs/>
            <w:color w:val="000000"/>
            <w:shd w:val="clear" w:color="auto" w:fill="FFFFFF"/>
            <w:lang w:val="en-US"/>
          </w:rPr>
          <w:t>with</w:t>
        </w:r>
      </w:ins>
      <w:r>
        <w:rPr>
          <w:bCs/>
          <w:i/>
          <w:iCs/>
          <w:color w:val="000000"/>
          <w:shd w:val="clear" w:color="auto" w:fill="FFFFFF"/>
          <w:lang w:val="en-US"/>
        </w:rPr>
        <w:t xml:space="preserve"> </w:t>
      </w:r>
      <w:ins w:id="78" w:author="Parks, Robbie M" w:date="2020-10-31T13:20:00Z">
        <w:r w:rsidRPr="00BA042E">
          <w:rPr>
            <w:bCs/>
            <w:i/>
            <w:iCs/>
            <w:color w:val="000000"/>
            <w:shd w:val="clear" w:color="auto" w:fill="FFFFFF"/>
            <w:lang w:val="en-US"/>
          </w:rPr>
          <w:t xml:space="preserve">decreases driven by </w:t>
        </w:r>
      </w:ins>
      <w:ins w:id="79" w:author="Parks, Robbie M" w:date="2020-10-31T13:21:00Z">
        <w:r w:rsidRPr="00BA042E">
          <w:rPr>
            <w:bCs/>
            <w:i/>
            <w:iCs/>
            <w:color w:val="000000"/>
            <w:shd w:val="clear" w:color="auto" w:fill="FFFFFF"/>
            <w:lang w:val="en-US"/>
          </w:rPr>
          <w:t>reductions</w:t>
        </w:r>
      </w:ins>
      <w:ins w:id="80" w:author="Parks, Robbie M" w:date="2020-10-31T13:20:00Z">
        <w:r w:rsidRPr="00BA042E">
          <w:rPr>
            <w:bCs/>
            <w:i/>
            <w:iCs/>
            <w:color w:val="000000"/>
            <w:shd w:val="clear" w:color="auto" w:fill="FFFFFF"/>
            <w:lang w:val="en-US"/>
          </w:rPr>
          <w:t xml:space="preserve"> in non-emergency hospitali</w:t>
        </w:r>
      </w:ins>
      <w:ins w:id="81" w:author="Parks, Robbie M" w:date="2020-10-31T13:22:00Z">
        <w:r w:rsidRPr="00BA042E">
          <w:rPr>
            <w:bCs/>
            <w:i/>
            <w:iCs/>
            <w:color w:val="000000"/>
            <w:shd w:val="clear" w:color="auto" w:fill="FFFFFF"/>
            <w:lang w:val="en-US"/>
          </w:rPr>
          <w:t>zations.</w:t>
        </w:r>
      </w:ins>
    </w:p>
    <w:p w14:paraId="431585AA" w14:textId="77777777" w:rsidR="00D4089A" w:rsidRPr="007F5C41" w:rsidRDefault="00D4089A" w:rsidP="000E1B2B">
      <w:pPr>
        <w:jc w:val="both"/>
        <w:rPr>
          <w:i/>
          <w:iCs/>
          <w:color w:val="000000"/>
          <w:shd w:val="clear" w:color="auto" w:fill="FFFFFF"/>
          <w:lang w:val="en-US"/>
        </w:rPr>
      </w:pPr>
    </w:p>
    <w:p w14:paraId="4D0A48BD" w14:textId="1F179BEF" w:rsidR="00547CA9" w:rsidRPr="00E248BC" w:rsidRDefault="00547CA9" w:rsidP="00547CA9">
      <w:pPr>
        <w:jc w:val="both"/>
        <w:rPr>
          <w:b/>
          <w:bCs/>
          <w:color w:val="000000"/>
          <w:shd w:val="clear" w:color="auto" w:fill="FFFFFF"/>
          <w:lang w:val="en-US"/>
        </w:rPr>
      </w:pPr>
      <w:r w:rsidRPr="00E248BC">
        <w:rPr>
          <w:b/>
          <w:bCs/>
          <w:noProof/>
          <w:color w:val="000000"/>
          <w:shd w:val="clear" w:color="auto" w:fill="FFFFFF"/>
          <w:lang w:val="en-US"/>
        </w:rPr>
        <w:drawing>
          <wp:inline distT="0" distB="0" distL="0" distR="0" wp14:anchorId="612B0BEE" wp14:editId="50F5A187">
            <wp:extent cx="5705475" cy="3926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2327" t="3993" r="2283" b="3225"/>
                    <a:stretch/>
                  </pic:blipFill>
                  <pic:spPr bwMode="auto">
                    <a:xfrm>
                      <a:off x="0" y="0"/>
                      <a:ext cx="5710795" cy="3929903"/>
                    </a:xfrm>
                    <a:prstGeom prst="rect">
                      <a:avLst/>
                    </a:prstGeom>
                    <a:ln>
                      <a:noFill/>
                    </a:ln>
                    <a:extLst>
                      <a:ext uri="{53640926-AAD7-44D8-BBD7-CCE9431645EC}">
                        <a14:shadowObscured xmlns:a14="http://schemas.microsoft.com/office/drawing/2010/main"/>
                      </a:ext>
                    </a:extLst>
                  </pic:spPr>
                </pic:pic>
              </a:graphicData>
            </a:graphic>
          </wp:inline>
        </w:drawing>
      </w:r>
    </w:p>
    <w:p w14:paraId="650BF1FB" w14:textId="77777777" w:rsidR="00AE3D26" w:rsidRDefault="00AE3D26" w:rsidP="00547CA9">
      <w:pPr>
        <w:jc w:val="both"/>
        <w:rPr>
          <w:b/>
          <w:bCs/>
          <w:i/>
          <w:iCs/>
          <w:color w:val="000000"/>
          <w:shd w:val="clear" w:color="auto" w:fill="FFFFFF"/>
          <w:lang w:val="en-US"/>
        </w:rPr>
      </w:pPr>
    </w:p>
    <w:p w14:paraId="1E955001" w14:textId="7A428597" w:rsidR="00547CA9" w:rsidRPr="00E97423" w:rsidRDefault="00D7331D" w:rsidP="00547CA9">
      <w:pPr>
        <w:jc w:val="both"/>
        <w:rPr>
          <w:i/>
          <w:iCs/>
          <w:color w:val="000000"/>
          <w:shd w:val="clear" w:color="auto" w:fill="FFFFFF"/>
          <w:lang w:val="en-US"/>
        </w:rPr>
      </w:pPr>
      <w:r w:rsidRPr="00E97423">
        <w:rPr>
          <w:b/>
          <w:bCs/>
          <w:i/>
          <w:iCs/>
          <w:color w:val="000000"/>
          <w:shd w:val="clear" w:color="auto" w:fill="FFFFFF"/>
          <w:lang w:val="en-US"/>
        </w:rPr>
        <w:t xml:space="preserve">Supplementary </w:t>
      </w:r>
      <w:r w:rsidR="00547CA9" w:rsidRPr="00E97423">
        <w:rPr>
          <w:b/>
          <w:bCs/>
          <w:i/>
          <w:iCs/>
          <w:color w:val="000000"/>
          <w:shd w:val="clear" w:color="auto" w:fill="FFFFFF"/>
          <w:lang w:val="en-US"/>
        </w:rPr>
        <w:t>Figure</w:t>
      </w:r>
      <w:r w:rsidRPr="00E97423">
        <w:rPr>
          <w:b/>
          <w:bCs/>
          <w:i/>
          <w:iCs/>
          <w:color w:val="000000"/>
          <w:shd w:val="clear" w:color="auto" w:fill="FFFFFF"/>
          <w:lang w:val="en-US"/>
        </w:rPr>
        <w:t xml:space="preserve"> 1</w:t>
      </w:r>
      <w:r w:rsidR="00547CA9" w:rsidRPr="00E97423">
        <w:rPr>
          <w:b/>
          <w:bCs/>
          <w:i/>
          <w:iCs/>
          <w:color w:val="000000"/>
          <w:shd w:val="clear" w:color="auto" w:fill="FFFFFF"/>
          <w:lang w:val="en-US"/>
        </w:rPr>
        <w:t xml:space="preserve">: </w:t>
      </w:r>
      <w:r w:rsidR="00547CA9" w:rsidRPr="00E97423">
        <w:rPr>
          <w:i/>
          <w:iCs/>
          <w:color w:val="000000"/>
          <w:shd w:val="clear" w:color="auto" w:fill="FFFFFF"/>
          <w:lang w:val="en-US"/>
        </w:rPr>
        <w:t>Percentage change in hospitalization rates with tropical cyclone exposure by cause of hospitalization, type of hospital admission and lag time (days after tropical cyclone exposure). Dots show the point estimates and error bars represent Bonferroni-corrected 95% confidence intervals.</w:t>
      </w:r>
    </w:p>
    <w:p w14:paraId="7A571AE8" w14:textId="77777777" w:rsidR="00323CDE" w:rsidRPr="00E248BC" w:rsidRDefault="00323CDE" w:rsidP="007633F8">
      <w:pPr>
        <w:jc w:val="both"/>
        <w:rPr>
          <w:b/>
          <w:bCs/>
          <w:color w:val="000000"/>
          <w:shd w:val="clear" w:color="auto" w:fill="FFFFFF"/>
          <w:lang w:val="en-US"/>
        </w:rPr>
      </w:pPr>
    </w:p>
    <w:p w14:paraId="4F93036A" w14:textId="16C7CCF3"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lastRenderedPageBreak/>
        <w:t xml:space="preserve">2. Please briefly justify the reason for choosing wind speed as the exposure metric for tropical cyclones, but not other metrics such as rainfall or flooding. Are the wind field </w:t>
      </w:r>
      <w:r w:rsidR="00DF6B0C" w:rsidRPr="00E248BC">
        <w:rPr>
          <w:b/>
          <w:bCs/>
          <w:color w:val="000000"/>
          <w:shd w:val="clear" w:color="auto" w:fill="FFFFFF"/>
          <w:lang w:val="en-US"/>
        </w:rPr>
        <w:t>modelling</w:t>
      </w:r>
      <w:r w:rsidRPr="00E248BC">
        <w:rPr>
          <w:b/>
          <w:bCs/>
          <w:color w:val="000000"/>
          <w:shd w:val="clear" w:color="auto" w:fill="FFFFFF"/>
          <w:lang w:val="en-US"/>
        </w:rPr>
        <w:t xml:space="preserve"> data validated against observations from weather stations?</w:t>
      </w:r>
    </w:p>
    <w:p w14:paraId="13A81041" w14:textId="499EEAC3" w:rsidR="00BD5C0C" w:rsidRPr="00E248BC" w:rsidRDefault="00BD5C0C" w:rsidP="007633F8">
      <w:pPr>
        <w:jc w:val="both"/>
        <w:rPr>
          <w:b/>
          <w:bCs/>
          <w:color w:val="000000"/>
          <w:shd w:val="clear" w:color="auto" w:fill="FFFFFF"/>
          <w:lang w:val="en-US"/>
        </w:rPr>
      </w:pPr>
    </w:p>
    <w:p w14:paraId="2AF939B5" w14:textId="1B9A749C" w:rsidR="00A32F16" w:rsidRPr="00E248BC" w:rsidRDefault="00344D0E" w:rsidP="0051527A">
      <w:pPr>
        <w:jc w:val="both"/>
        <w:rPr>
          <w:color w:val="000000"/>
          <w:shd w:val="clear" w:color="auto" w:fill="FFFFFF"/>
          <w:lang w:val="en-US"/>
        </w:rPr>
      </w:pPr>
      <w:r w:rsidRPr="00E248BC">
        <w:rPr>
          <w:color w:val="000000"/>
          <w:shd w:val="clear" w:color="auto" w:fill="FFFFFF"/>
          <w:lang w:val="en-US"/>
        </w:rPr>
        <w:t xml:space="preserve">We largely </w:t>
      </w:r>
      <w:r w:rsidR="001E6092" w:rsidRPr="00E248BC">
        <w:rPr>
          <w:color w:val="000000"/>
          <w:shd w:val="clear" w:color="auto" w:fill="FFFFFF"/>
          <w:lang w:val="en-US"/>
        </w:rPr>
        <w:t xml:space="preserve">based our analysis on </w:t>
      </w:r>
      <w:r w:rsidR="00120FE8" w:rsidRPr="00E248BC">
        <w:rPr>
          <w:color w:val="000000"/>
          <w:shd w:val="clear" w:color="auto" w:fill="FFFFFF"/>
          <w:lang w:val="en-US"/>
        </w:rPr>
        <w:t xml:space="preserve">understanding the association between tropical cyclones </w:t>
      </w:r>
      <w:r w:rsidR="00F20D0E" w:rsidRPr="00E248BC">
        <w:rPr>
          <w:color w:val="000000"/>
          <w:shd w:val="clear" w:color="auto" w:fill="FFFFFF"/>
          <w:lang w:val="en-US"/>
        </w:rPr>
        <w:t>and hospitalizations</w:t>
      </w:r>
      <w:r w:rsidR="00120FE8" w:rsidRPr="00E248BC">
        <w:rPr>
          <w:color w:val="000000"/>
          <w:shd w:val="clear" w:color="auto" w:fill="FFFFFF"/>
          <w:lang w:val="en-US"/>
        </w:rPr>
        <w:t xml:space="preserve"> </w:t>
      </w:r>
      <w:r w:rsidR="001478BD" w:rsidRPr="00E248BC">
        <w:rPr>
          <w:color w:val="000000"/>
          <w:shd w:val="clear" w:color="auto" w:fill="FFFFFF"/>
          <w:lang w:val="en-US"/>
        </w:rPr>
        <w:t xml:space="preserve">in line with </w:t>
      </w:r>
      <w:r w:rsidR="00F20D0E" w:rsidRPr="00E248BC">
        <w:rPr>
          <w:color w:val="000000"/>
          <w:shd w:val="clear" w:color="auto" w:fill="FFFFFF"/>
          <w:lang w:val="en-US"/>
        </w:rPr>
        <w:t xml:space="preserve">the definition for </w:t>
      </w:r>
      <w:r w:rsidR="001478BD" w:rsidRPr="00E248BC">
        <w:rPr>
          <w:color w:val="000000"/>
          <w:shd w:val="clear" w:color="auto" w:fill="FFFFFF"/>
          <w:lang w:val="en-US"/>
        </w:rPr>
        <w:t>emergency prepared</w:t>
      </w:r>
      <w:r w:rsidR="00A57347" w:rsidRPr="00E248BC">
        <w:rPr>
          <w:color w:val="000000"/>
          <w:shd w:val="clear" w:color="auto" w:fill="FFFFFF"/>
          <w:lang w:val="en-US"/>
        </w:rPr>
        <w:t>n</w:t>
      </w:r>
      <w:r w:rsidR="001478BD" w:rsidRPr="00E248BC">
        <w:rPr>
          <w:color w:val="000000"/>
          <w:shd w:val="clear" w:color="auto" w:fill="FFFFFF"/>
          <w:lang w:val="en-US"/>
        </w:rPr>
        <w:t>ess</w:t>
      </w:r>
      <w:r w:rsidR="007F2CF7" w:rsidRPr="00E248BC">
        <w:rPr>
          <w:color w:val="000000"/>
          <w:shd w:val="clear" w:color="auto" w:fill="FFFFFF"/>
          <w:lang w:val="en-US"/>
        </w:rPr>
        <w:t xml:space="preserve"> for disasters</w:t>
      </w:r>
      <w:r w:rsidR="00813AF8" w:rsidRPr="00E248BC">
        <w:rPr>
          <w:color w:val="000000"/>
          <w:shd w:val="clear" w:color="auto" w:fill="FFFFFF"/>
          <w:lang w:val="en-US"/>
        </w:rPr>
        <w:t xml:space="preserve">. </w:t>
      </w:r>
      <w:r w:rsidR="00CD791F" w:rsidRPr="00E248BC">
        <w:rPr>
          <w:color w:val="000000"/>
          <w:shd w:val="clear" w:color="auto" w:fill="FFFFFF"/>
          <w:lang w:val="en-US"/>
        </w:rPr>
        <w:t xml:space="preserve">When a storm’s </w:t>
      </w:r>
      <w:r w:rsidR="00F20D0E" w:rsidRPr="00E248BC">
        <w:rPr>
          <w:color w:val="000000"/>
          <w:shd w:val="clear" w:color="auto" w:fill="FFFFFF"/>
          <w:lang w:val="en-US"/>
        </w:rPr>
        <w:t xml:space="preserve">maximal </w:t>
      </w:r>
      <w:r w:rsidR="00CD791F" w:rsidRPr="00E248BC">
        <w:rPr>
          <w:color w:val="000000"/>
          <w:shd w:val="clear" w:color="auto" w:fill="FFFFFF"/>
          <w:lang w:val="en-US"/>
        </w:rPr>
        <w:t xml:space="preserve">sustained winds reach 34 knots (62 km/h, 17 mph; gale-force wind on the Beaufort scale), </w:t>
      </w:r>
      <w:r w:rsidR="00DA77DD" w:rsidRPr="00E248BC">
        <w:rPr>
          <w:color w:val="000000"/>
          <w:shd w:val="clear" w:color="auto" w:fill="FFFFFF"/>
          <w:lang w:val="en-US"/>
        </w:rPr>
        <w:t xml:space="preserve">it is defined as a tropical cyclone and </w:t>
      </w:r>
      <w:r w:rsidR="0051637D" w:rsidRPr="00E248BC">
        <w:rPr>
          <w:color w:val="000000"/>
          <w:shd w:val="clear" w:color="auto" w:fill="FFFFFF"/>
          <w:lang w:val="en-US"/>
        </w:rPr>
        <w:t xml:space="preserve">if </w:t>
      </w:r>
      <w:r w:rsidR="00E3333C" w:rsidRPr="00E248BC">
        <w:rPr>
          <w:color w:val="000000"/>
          <w:shd w:val="clear" w:color="auto" w:fill="FFFFFF"/>
          <w:lang w:val="en-US"/>
        </w:rPr>
        <w:t>it exceeds</w:t>
      </w:r>
      <w:r w:rsidR="00DA77DD" w:rsidRPr="00E248BC">
        <w:rPr>
          <w:color w:val="000000"/>
          <w:shd w:val="clear" w:color="auto" w:fill="FFFFFF"/>
          <w:lang w:val="en-US"/>
        </w:rPr>
        <w:t xml:space="preserve"> 64 knots (118 km/h, 73 mph; violent storm-force wind on the Beaufort scale) as a </w:t>
      </w:r>
      <w:r w:rsidR="00EA7165" w:rsidRPr="00E248BC">
        <w:rPr>
          <w:color w:val="000000"/>
          <w:shd w:val="clear" w:color="auto" w:fill="FFFFFF"/>
          <w:lang w:val="en-US"/>
        </w:rPr>
        <w:t>hurricane.</w:t>
      </w:r>
      <w:r w:rsidR="00813AF8" w:rsidRPr="00E248BC">
        <w:rPr>
          <w:color w:val="000000"/>
          <w:shd w:val="clear" w:color="auto" w:fill="FFFFFF"/>
          <w:lang w:val="en-US"/>
        </w:rPr>
        <w:t xml:space="preserve"> </w:t>
      </w:r>
      <w:r w:rsidR="00515E18" w:rsidRPr="00E248BC">
        <w:rPr>
          <w:color w:val="000000"/>
          <w:shd w:val="clear" w:color="auto" w:fill="FFFFFF"/>
          <w:lang w:val="en-US"/>
        </w:rPr>
        <w:t xml:space="preserve">The World Meteorological Organization (WMO) </w:t>
      </w:r>
      <w:r w:rsidR="00BF1506" w:rsidRPr="00E248BC">
        <w:rPr>
          <w:color w:val="000000"/>
          <w:shd w:val="clear" w:color="auto" w:fill="FFFFFF"/>
          <w:lang w:val="en-US"/>
        </w:rPr>
        <w:t>gives names</w:t>
      </w:r>
      <w:r w:rsidR="004B3728" w:rsidRPr="00E248BC">
        <w:rPr>
          <w:color w:val="000000"/>
          <w:shd w:val="clear" w:color="auto" w:fill="FFFFFF"/>
          <w:lang w:val="en-US"/>
        </w:rPr>
        <w:t xml:space="preserve"> to</w:t>
      </w:r>
      <w:r w:rsidR="00426EC7" w:rsidRPr="00E248BC">
        <w:rPr>
          <w:color w:val="000000"/>
          <w:shd w:val="clear" w:color="auto" w:fill="FFFFFF"/>
          <w:lang w:val="en-US"/>
        </w:rPr>
        <w:t xml:space="preserve"> </w:t>
      </w:r>
      <w:r w:rsidR="00F96009" w:rsidRPr="00E248BC">
        <w:rPr>
          <w:color w:val="000000"/>
          <w:shd w:val="clear" w:color="auto" w:fill="FFFFFF"/>
          <w:lang w:val="en-US"/>
        </w:rPr>
        <w:t>tropical cyclones</w:t>
      </w:r>
      <w:r w:rsidR="00426EC7" w:rsidRPr="00E248BC">
        <w:rPr>
          <w:color w:val="000000"/>
          <w:shd w:val="clear" w:color="auto" w:fill="FFFFFF"/>
          <w:lang w:val="en-US"/>
        </w:rPr>
        <w:t xml:space="preserve"> based on </w:t>
      </w:r>
      <w:r w:rsidR="00DC5A3A" w:rsidRPr="00E248BC">
        <w:rPr>
          <w:color w:val="000000"/>
          <w:shd w:val="clear" w:color="auto" w:fill="FFFFFF"/>
          <w:lang w:val="en-US"/>
        </w:rPr>
        <w:t>their tropical storm-level winds</w:t>
      </w:r>
      <w:r w:rsidR="008C041C" w:rsidRPr="00E248BC">
        <w:rPr>
          <w:color w:val="000000"/>
          <w:shd w:val="clear" w:color="auto" w:fill="FFFFFF"/>
          <w:lang w:val="en-US"/>
        </w:rPr>
        <w:t>,</w:t>
      </w:r>
      <w:r w:rsidR="00E44604" w:rsidRPr="00E248BC">
        <w:rPr>
          <w:color w:val="000000"/>
          <w:shd w:val="clear" w:color="auto" w:fill="FFFFFF"/>
          <w:lang w:val="en-US"/>
        </w:rPr>
        <w:fldChar w:fldCharType="begin" w:fldLock="1"/>
      </w:r>
      <w:r w:rsidR="00FC43D4">
        <w:rPr>
          <w:color w:val="000000"/>
          <w:shd w:val="clear" w:color="auto" w:fill="FFFFFF"/>
          <w:lang w:val="en-US"/>
        </w:rPr>
        <w:instrText>ADDIN CSL_CITATION {"citationItems":[{"id":"ITEM-1","itemData":{"URL":"https://public.wmo.int/en/our-mandate/focus-areas/natural-hazards-and-disaster-risk-reduction/tropical-cyclones","accessed":{"date-parts":[["2020","10","23"]]},"author":[{"dropping-particle":"","family":"WMO","given":"","non-dropping-particle":"","parse-names":false,"suffix":""}],"id":"ITEM-1","issued":{"date-parts":[["2020"]]},"title":"Tropical cyclones","type":"webpage"},"uris":["http://www.mendeley.com/documents/?uuid=a04ec204-d575-3bbf-b9c6-f3bcd7e6271a"]}],"mendeley":{"formattedCitation":"(WMO, 2020)","plainTextFormattedCitation":"(WMO, 2020)","previouslyFormattedCitation":"(WMO, 2020)"},"properties":{"noteIndex":0},"schema":"https://github.com/citation-style-language/schema/raw/master/csl-citation.json"}</w:instrText>
      </w:r>
      <w:r w:rsidR="00E44604" w:rsidRPr="00E248BC">
        <w:rPr>
          <w:color w:val="000000"/>
          <w:shd w:val="clear" w:color="auto" w:fill="FFFFFF"/>
          <w:lang w:val="en-US"/>
        </w:rPr>
        <w:fldChar w:fldCharType="separate"/>
      </w:r>
      <w:r w:rsidR="00FC43D4" w:rsidRPr="00FC43D4">
        <w:rPr>
          <w:noProof/>
          <w:color w:val="000000"/>
          <w:shd w:val="clear" w:color="auto" w:fill="FFFFFF"/>
          <w:lang w:val="en-US"/>
        </w:rPr>
        <w:t>(WMO, 2020)</w:t>
      </w:r>
      <w:r w:rsidR="00E44604" w:rsidRPr="00E248BC">
        <w:rPr>
          <w:color w:val="000000"/>
          <w:shd w:val="clear" w:color="auto" w:fill="FFFFFF"/>
          <w:lang w:val="en-US"/>
        </w:rPr>
        <w:fldChar w:fldCharType="end"/>
      </w:r>
      <w:r w:rsidR="008C041C" w:rsidRPr="00E248BC">
        <w:rPr>
          <w:color w:val="000000"/>
          <w:shd w:val="clear" w:color="auto" w:fill="FFFFFF"/>
          <w:lang w:val="en-US"/>
        </w:rPr>
        <w:t xml:space="preserve"> which </w:t>
      </w:r>
      <w:r w:rsidR="0072383A" w:rsidRPr="00E248BC">
        <w:rPr>
          <w:color w:val="000000"/>
          <w:shd w:val="clear" w:color="auto" w:fill="FFFFFF"/>
          <w:lang w:val="en-US"/>
        </w:rPr>
        <w:t>the National Oceanic and Atmospheric Administration (</w:t>
      </w:r>
      <w:r w:rsidR="008C041C" w:rsidRPr="00E248BC">
        <w:rPr>
          <w:color w:val="000000"/>
          <w:shd w:val="clear" w:color="auto" w:fill="FFFFFF"/>
          <w:lang w:val="en-US"/>
        </w:rPr>
        <w:t>NOAA</w:t>
      </w:r>
      <w:r w:rsidR="0072383A" w:rsidRPr="00E248BC">
        <w:rPr>
          <w:color w:val="000000"/>
          <w:shd w:val="clear" w:color="auto" w:fill="FFFFFF"/>
          <w:lang w:val="en-US"/>
        </w:rPr>
        <w:t>)</w:t>
      </w:r>
      <w:r w:rsidR="008C041C" w:rsidRPr="00E248BC">
        <w:rPr>
          <w:color w:val="000000"/>
          <w:shd w:val="clear" w:color="auto" w:fill="FFFFFF"/>
          <w:lang w:val="en-US"/>
        </w:rPr>
        <w:t xml:space="preserve"> then uses to plan forecasts and emergency planning</w:t>
      </w:r>
      <w:r w:rsidR="00F96009" w:rsidRPr="00E248BC">
        <w:rPr>
          <w:color w:val="000000"/>
          <w:shd w:val="clear" w:color="auto" w:fill="FFFFFF"/>
          <w:lang w:val="en-US"/>
        </w:rPr>
        <w:t>.</w:t>
      </w:r>
      <w:r w:rsidR="008C6238" w:rsidRPr="00E248BC">
        <w:rPr>
          <w:color w:val="000000"/>
          <w:shd w:val="clear" w:color="auto" w:fill="FFFFFF"/>
          <w:lang w:val="en-US"/>
        </w:rPr>
        <w:t xml:space="preserve"> </w:t>
      </w:r>
      <w:r w:rsidR="0076033C" w:rsidRPr="00E248BC">
        <w:rPr>
          <w:color w:val="000000"/>
          <w:shd w:val="clear" w:color="auto" w:fill="FFFFFF"/>
          <w:lang w:val="en-US"/>
        </w:rPr>
        <w:t xml:space="preserve">In addition, a smaller-scale study examined </w:t>
      </w:r>
      <w:r w:rsidR="00F36625" w:rsidRPr="00E248BC">
        <w:rPr>
          <w:color w:val="000000"/>
          <w:shd w:val="clear" w:color="auto" w:fill="FFFFFF"/>
          <w:lang w:val="en-US"/>
        </w:rPr>
        <w:t xml:space="preserve">how different cyclone-related characteristics relate to </w:t>
      </w:r>
      <w:r w:rsidR="008C6238" w:rsidRPr="00E248BC">
        <w:rPr>
          <w:color w:val="000000"/>
          <w:shd w:val="clear" w:color="auto" w:fill="FFFFFF"/>
          <w:lang w:val="en-US"/>
        </w:rPr>
        <w:t xml:space="preserve">respiratory disease hospitalizations and found that wind </w:t>
      </w:r>
      <w:r w:rsidR="00D44686" w:rsidRPr="00E248BC">
        <w:rPr>
          <w:color w:val="000000"/>
          <w:shd w:val="clear" w:color="auto" w:fill="FFFFFF"/>
          <w:lang w:val="en-US"/>
        </w:rPr>
        <w:t xml:space="preserve">speed </w:t>
      </w:r>
      <w:r w:rsidR="00E14985" w:rsidRPr="00E248BC">
        <w:rPr>
          <w:color w:val="000000"/>
          <w:shd w:val="clear" w:color="auto" w:fill="FFFFFF"/>
          <w:lang w:val="en-US"/>
        </w:rPr>
        <w:t xml:space="preserve">was the most strongly-associated with </w:t>
      </w:r>
      <w:r w:rsidR="00E12F9C" w:rsidRPr="00E248BC">
        <w:rPr>
          <w:color w:val="000000"/>
          <w:shd w:val="clear" w:color="auto" w:fill="FFFFFF"/>
          <w:lang w:val="en-US"/>
        </w:rPr>
        <w:t>outcomes.</w:t>
      </w:r>
      <w:r w:rsidR="00B66196" w:rsidRPr="00E248BC">
        <w:rPr>
          <w:color w:val="000000"/>
          <w:shd w:val="clear" w:color="auto" w:fill="FFFFFF"/>
          <w:lang w:val="en-US"/>
        </w:rPr>
        <w:fldChar w:fldCharType="begin" w:fldLock="1"/>
      </w:r>
      <w:r w:rsidR="00FC43D4">
        <w:rPr>
          <w:color w:val="000000"/>
          <w:shd w:val="clear" w:color="auto" w:fill="FFFFFF"/>
          <w:lang w:val="en-US"/>
        </w:rPr>
        <w:instrText>ADDIN CSL_CITATION {"citationItems":[{"id":"ITEM-1","itemData":{"author":[{"dropping-particle":"","family":"Yan","given":"Meilin","non-dropping-particle":"","parse-names":false,"suffix":""},{"dropping-particle":"","family":"Wilson","given":"Ander","non-dropping-particle":"","parse-names":false,"suffix":""},{"dropping-particle":"","family":"Dominici","given":"Francesca","non-dropping-particle":"","parse-names":false,"suffix":""},{"dropping-particle":"","family":"Wang","given":"Yun","non-dropping-particle":"","parse-names":false,"suffix":""},{"dropping-particle":"","family":"Al-Hamdan","given":"Mohammad","non-dropping-particle":"","parse-names":false,"suffix":""},{"dropping-particle":"","family":"Crosson","given":"William","non-dropping-particle":"","parse-names":false,"suffix":""},{"dropping-particle":"","family":"Schumacher","given":"Andrea","non-dropping-particle":"","parse-names":false,"suffix":""},{"dropping-particle":"","family":"Guikema","given":"Seth","non-dropping-particle":"","parse-names":false,"suffix":""},{"dropping-particle":"","family":"Magzamen","given":"Sheryl","non-dropping-particle":"","parse-names":false,"suffix":""},{"dropping-particle":"","family":"Peel","given":"Jennifer L.","non-dropping-particle":"","parse-names":false,"suffix":""},{"dropping-particle":"","family":"Peng","given":"Roger D.","non-dropping-particle":"","parse-names":false,"suffix":""},{"dropping-particle":"","family":"Anderson","given":"G. Brooke","non-dropping-particle":"","parse-names":false,"suffix":""}],"container-title":"Epidemiology","id":"ITEM-1","issued":{"date-parts":[["2020"]]},"title":"Tropical cyclone exposures and risks of emergency Medicare hospital admission for cardiorespiratory diseases in 175 urban United States counties, 1999–2010 (in press)","type":"article-journal"},"uris":["http://www.mendeley.com/documents/?uuid=556480ae-e6df-4c3e-b64e-85ce517b8949"]}],"mendeley":{"formattedCitation":"(Yan et al., 2020)","plainTextFormattedCitation":"(Yan et al., 2020)","previouslyFormattedCitation":"(Yan et al., n.d.)"},"properties":{"noteIndex":0},"schema":"https://github.com/citation-style-language/schema/raw/master/csl-citation.json"}</w:instrText>
      </w:r>
      <w:r w:rsidR="00B66196" w:rsidRPr="00E248BC">
        <w:rPr>
          <w:color w:val="000000"/>
          <w:shd w:val="clear" w:color="auto" w:fill="FFFFFF"/>
          <w:lang w:val="en-US"/>
        </w:rPr>
        <w:fldChar w:fldCharType="separate"/>
      </w:r>
      <w:r w:rsidR="00FC43D4" w:rsidRPr="00FC43D4">
        <w:rPr>
          <w:noProof/>
          <w:color w:val="000000"/>
          <w:shd w:val="clear" w:color="auto" w:fill="FFFFFF"/>
          <w:lang w:val="en-US"/>
        </w:rPr>
        <w:t>(Yan et al., 2020)</w:t>
      </w:r>
      <w:r w:rsidR="00B66196" w:rsidRPr="00E248BC">
        <w:rPr>
          <w:color w:val="000000"/>
          <w:shd w:val="clear" w:color="auto" w:fill="FFFFFF"/>
          <w:lang w:val="en-US"/>
        </w:rPr>
        <w:fldChar w:fldCharType="end"/>
      </w:r>
    </w:p>
    <w:p w14:paraId="3CDA9C5E" w14:textId="77777777" w:rsidR="00A32F16" w:rsidRPr="00E248BC" w:rsidRDefault="00A32F16" w:rsidP="0051527A">
      <w:pPr>
        <w:jc w:val="both"/>
        <w:rPr>
          <w:color w:val="000000"/>
          <w:shd w:val="clear" w:color="auto" w:fill="FFFFFF"/>
          <w:lang w:val="en-US"/>
        </w:rPr>
      </w:pPr>
    </w:p>
    <w:p w14:paraId="4FC3D17C" w14:textId="65057697" w:rsidR="0051527A" w:rsidRPr="00E248BC" w:rsidRDefault="00A32F16" w:rsidP="0051527A">
      <w:pPr>
        <w:jc w:val="both"/>
        <w:rPr>
          <w:color w:val="000000"/>
          <w:shd w:val="clear" w:color="auto" w:fill="FFFFFF"/>
          <w:lang w:val="en-US"/>
        </w:rPr>
      </w:pPr>
      <w:r w:rsidRPr="00E248BC">
        <w:rPr>
          <w:color w:val="000000"/>
          <w:shd w:val="clear" w:color="auto" w:fill="FFFFFF"/>
          <w:lang w:val="en-US"/>
        </w:rPr>
        <w:t>In our study, we used wind speed as a surrogate for an overall tropical cyclone exposure. However, tropical cyclones are multi-hazard events, also characterized by other features, such as rainfall and flooding. To explicitly investigate associations with distinct tropical cyclone-related hazards</w:t>
      </w:r>
      <w:r w:rsidR="003D6F24" w:rsidRPr="00E248BC">
        <w:rPr>
          <w:color w:val="000000"/>
          <w:shd w:val="clear" w:color="auto" w:fill="FFFFFF"/>
          <w:lang w:val="en-US"/>
        </w:rPr>
        <w:t>,</w:t>
      </w:r>
      <w:r w:rsidR="00C66885" w:rsidRPr="00E248BC">
        <w:rPr>
          <w:color w:val="000000"/>
          <w:shd w:val="clear" w:color="auto" w:fill="FFFFFF"/>
          <w:lang w:val="en-US"/>
        </w:rPr>
        <w:t xml:space="preserve"> a multi-hazard analytical framework would be required</w:t>
      </w:r>
      <w:r w:rsidR="003D6F24" w:rsidRPr="00E248BC">
        <w:rPr>
          <w:color w:val="000000"/>
          <w:shd w:val="clear" w:color="auto" w:fill="FFFFFF"/>
          <w:lang w:val="en-US"/>
        </w:rPr>
        <w:t xml:space="preserve"> and </w:t>
      </w:r>
      <w:r w:rsidR="00C66885" w:rsidRPr="00E248BC">
        <w:rPr>
          <w:color w:val="000000"/>
          <w:shd w:val="clear" w:color="auto" w:fill="FFFFFF"/>
          <w:lang w:val="en-US"/>
        </w:rPr>
        <w:t>is outside the scope of this study.</w:t>
      </w:r>
      <w:r w:rsidR="00E220EA" w:rsidRPr="00E248BC">
        <w:rPr>
          <w:color w:val="000000"/>
          <w:shd w:val="clear" w:color="auto" w:fill="FFFFFF"/>
          <w:lang w:val="en-US"/>
        </w:rPr>
        <w:t xml:space="preserve"> </w:t>
      </w:r>
      <w:r w:rsidR="00280557" w:rsidRPr="00E248BC">
        <w:rPr>
          <w:color w:val="000000"/>
          <w:shd w:val="clear" w:color="auto" w:fill="FFFFFF"/>
          <w:lang w:val="en-US"/>
        </w:rPr>
        <w:t>Therefore, t</w:t>
      </w:r>
      <w:r w:rsidR="00557B42" w:rsidRPr="00E248BC">
        <w:rPr>
          <w:color w:val="000000"/>
          <w:shd w:val="clear" w:color="auto" w:fill="FFFFFF"/>
          <w:lang w:val="en-US"/>
        </w:rPr>
        <w:t>o provide</w:t>
      </w:r>
      <w:r w:rsidR="00655B78" w:rsidRPr="00E248BC">
        <w:rPr>
          <w:color w:val="000000"/>
          <w:shd w:val="clear" w:color="auto" w:fill="FFFFFF"/>
          <w:lang w:val="en-US"/>
        </w:rPr>
        <w:t xml:space="preserve"> a parsimonious study of health impacts of tropical cyclones with as</w:t>
      </w:r>
      <w:r w:rsidR="00557B42" w:rsidRPr="00E248BC">
        <w:rPr>
          <w:color w:val="000000"/>
          <w:shd w:val="clear" w:color="auto" w:fill="FFFFFF"/>
          <w:lang w:val="en-US"/>
        </w:rPr>
        <w:t xml:space="preserve"> much relevance </w:t>
      </w:r>
      <w:r w:rsidR="009B5A1B" w:rsidRPr="00E248BC">
        <w:rPr>
          <w:color w:val="000000"/>
          <w:shd w:val="clear" w:color="auto" w:fill="FFFFFF"/>
          <w:lang w:val="en-US"/>
        </w:rPr>
        <w:t xml:space="preserve">as possible </w:t>
      </w:r>
      <w:r w:rsidR="00557B42" w:rsidRPr="00E248BC">
        <w:rPr>
          <w:color w:val="000000"/>
          <w:shd w:val="clear" w:color="auto" w:fill="FFFFFF"/>
          <w:lang w:val="en-US"/>
        </w:rPr>
        <w:t>to existing frameworks of disaster preparedness, we decided to focus on wind-based definitions of tropical cyclones.</w:t>
      </w:r>
      <w:r w:rsidR="00F96009" w:rsidRPr="00E248BC">
        <w:rPr>
          <w:color w:val="000000"/>
          <w:shd w:val="clear" w:color="auto" w:fill="FFFFFF"/>
          <w:lang w:val="en-US"/>
        </w:rPr>
        <w:t xml:space="preserve"> </w:t>
      </w:r>
      <w:r w:rsidR="0051527A" w:rsidRPr="00E248BC">
        <w:rPr>
          <w:color w:val="000000"/>
          <w:shd w:val="clear" w:color="auto" w:fill="FFFFFF"/>
          <w:lang w:val="en-US"/>
        </w:rPr>
        <w:t xml:space="preserve">We have </w:t>
      </w:r>
      <w:r w:rsidR="000825B9" w:rsidRPr="00E248BC">
        <w:rPr>
          <w:color w:val="000000"/>
          <w:shd w:val="clear" w:color="auto" w:fill="FFFFFF"/>
          <w:lang w:val="en-US"/>
        </w:rPr>
        <w:t>discussed</w:t>
      </w:r>
      <w:r w:rsidR="0051527A" w:rsidRPr="00E248BC">
        <w:rPr>
          <w:color w:val="000000"/>
          <w:shd w:val="clear" w:color="auto" w:fill="FFFFFF"/>
          <w:lang w:val="en-US"/>
        </w:rPr>
        <w:t xml:space="preserve"> this in the </w:t>
      </w:r>
      <w:r w:rsidR="00316F18" w:rsidRPr="00E248BC">
        <w:rPr>
          <w:color w:val="000000"/>
          <w:shd w:val="clear" w:color="auto" w:fill="FFFFFF"/>
          <w:lang w:val="en-US"/>
        </w:rPr>
        <w:t xml:space="preserve">revised </w:t>
      </w:r>
      <w:r w:rsidR="0051527A" w:rsidRPr="00E248BC">
        <w:rPr>
          <w:color w:val="000000"/>
          <w:shd w:val="clear" w:color="auto" w:fill="FFFFFF"/>
          <w:lang w:val="en-US"/>
        </w:rPr>
        <w:t xml:space="preserve">manuscript </w:t>
      </w:r>
      <w:r w:rsidR="0051527A" w:rsidRPr="00E248BC">
        <w:rPr>
          <w:lang w:val="en-US"/>
        </w:rPr>
        <w:t xml:space="preserve">(P. </w:t>
      </w:r>
      <w:r w:rsidR="003B7276">
        <w:rPr>
          <w:lang w:val="en-US"/>
        </w:rPr>
        <w:t>16</w:t>
      </w:r>
      <w:r w:rsidR="0051527A" w:rsidRPr="00E248BC">
        <w:rPr>
          <w:lang w:val="en-US"/>
        </w:rPr>
        <w:t xml:space="preserve">, Lines </w:t>
      </w:r>
      <w:r w:rsidR="004D22E3">
        <w:rPr>
          <w:lang w:val="en-US"/>
        </w:rPr>
        <w:t>378-380</w:t>
      </w:r>
      <w:r w:rsidR="0051527A" w:rsidRPr="00E248BC">
        <w:rPr>
          <w:lang w:val="en-US"/>
        </w:rPr>
        <w:t>):</w:t>
      </w:r>
    </w:p>
    <w:p w14:paraId="2648597D" w14:textId="77777777" w:rsidR="0051527A" w:rsidRPr="00E248BC" w:rsidRDefault="0051527A" w:rsidP="0051527A">
      <w:pPr>
        <w:jc w:val="both"/>
        <w:rPr>
          <w:color w:val="000000"/>
          <w:shd w:val="clear" w:color="auto" w:fill="FFFFFF"/>
          <w:lang w:val="en-US"/>
        </w:rPr>
      </w:pPr>
    </w:p>
    <w:p w14:paraId="75A91C1C" w14:textId="764E4306" w:rsidR="005F095F" w:rsidRDefault="00273100" w:rsidP="007633F8">
      <w:pPr>
        <w:jc w:val="both"/>
        <w:rPr>
          <w:bCs/>
          <w:i/>
          <w:iCs/>
          <w:lang w:val="en-US"/>
        </w:rPr>
      </w:pPr>
      <w:ins w:id="82" w:author="Parks, Robbie M" w:date="2020-11-02T12:54:00Z">
        <w:r w:rsidRPr="00273100">
          <w:rPr>
            <w:bCs/>
            <w:i/>
            <w:iCs/>
            <w:lang w:val="en-US"/>
          </w:rPr>
          <w:t>We also focused on defining a tropical cyclone by wind speed, as it has direct relevance for identifying a tropical cyclone and therefore emergency planning.</w:t>
        </w:r>
        <w:r w:rsidRPr="00273100">
          <w:rPr>
            <w:bCs/>
            <w:i/>
            <w:iCs/>
            <w:lang w:val="en-US"/>
          </w:rPr>
          <w:fldChar w:fldCharType="begin" w:fldLock="1"/>
        </w:r>
      </w:ins>
      <w:r w:rsidRPr="00273100">
        <w:rPr>
          <w:bCs/>
          <w:i/>
          <w:iCs/>
          <w:lang w:val="en-US"/>
        </w:rPr>
        <w:instrText>ADDIN CSL_CITATION {"citationItems":[{"id":"ITEM-1","itemData":{"URL":"https://public.wmo.int/en/our-mandate/focus-areas/natural-hazards-and-disaster-risk-reduction/tropical-cyclones","accessed":{"date-parts":[["2020","10","23"]]},"author":[{"dropping-particle":"","family":"WMO","given":"","non-dropping-particle":"","parse-names":false,"suffix":""}],"id":"ITEM-1","issued":{"date-parts":[["2020"]]},"title":"Tropical cyclones","type":"webpage"},"uris":["http://www.mendeley.com/documents/?uuid=a04ec204-d575-3bbf-b9c6-f3bcd7e6271a"]},{"id":"ITEM-2","itemData":{"author":[{"dropping-particle":"","family":"Yan","given":"Meilin","non-dropping-particle":"","parse-names":false,"suffix":""},{"dropping-particle":"","family":"Wilson","given":"Ander","non-dropping-particle":"","parse-names":false,"suffix":""},{"dropping-particle":"","family":"Dominici","given":"Francesca","non-dropping-particle":"","parse-names":false,"suffix":""},{"dropping-particle":"","family":"Wang","given":"Yun","non-dropping-particle":"","parse-names":false,"suffix":""},{"dropping-particle":"","family":"Al-Hamdan","given":"Mohammad","non-dropping-particle":"","parse-names":false,"suffix":""},{"dropping-particle":"","family":"Crosson","given":"William","non-dropping-particle":"","parse-names":false,"suffix":""},{"dropping-particle":"","family":"Schumacher","given":"Andrea","non-dropping-particle":"","parse-names":false,"suffix":""},{"dropping-particle":"","family":"Guikema","given":"Seth","non-dropping-particle":"","parse-names":false,"suffix":""},{"dropping-particle":"","family":"Magzamen","given":"Sheryl","non-dropping-particle":"","parse-names":false,"suffix":""},{"dropping-particle":"","family":"Peel","given":"Jennifer L.","non-dropping-particle":"","parse-names":false,"suffix":""},{"dropping-particle":"","family":"Peng","given":"Roger D.","non-dropping-particle":"","parse-names":false,"suffix":""},{"dropping-particle":"","family":"Anderson","given":"G. Brooke","non-dropping-particle":"","parse-names":false,"suffix":""}],"container-title":"Epidemiology","id":"ITEM-2","issued":{"date-parts":[["2020"]]},"title":"Tropical cyclone exposures and risks of emergency Medicare hospital admission for cardiorespiratory diseases in 175 urban United States counties, 1999–2010 (in press)","type":"article-journal"},"uris":["http://www.mendeley.com/documents/?uuid=556480ae-e6df-4c3e-b64e-85ce517b8949"]}],"mendeley":{"formattedCitation":"&lt;sup&gt;33,61&lt;/sup&gt;","plainTextFormattedCitation":"33,61","previouslyFormattedCitation":"&lt;sup&gt;33,61&lt;/sup&gt;"},"properties":{"noteIndex":0},"schema":"https://github.com/citation-style-language/schema/raw/master/csl-citation.json"}</w:instrText>
      </w:r>
      <w:ins w:id="83" w:author="Parks, Robbie M" w:date="2020-11-02T12:54:00Z">
        <w:r w:rsidRPr="00273100">
          <w:rPr>
            <w:bCs/>
            <w:i/>
            <w:iCs/>
            <w:lang w:val="en-US"/>
          </w:rPr>
          <w:fldChar w:fldCharType="separate"/>
        </w:r>
        <w:r w:rsidRPr="00273100">
          <w:rPr>
            <w:bCs/>
            <w:i/>
            <w:iCs/>
            <w:vertAlign w:val="superscript"/>
            <w:lang w:val="en-US"/>
          </w:rPr>
          <w:t>33,61</w:t>
        </w:r>
        <w:r w:rsidRPr="00273100">
          <w:rPr>
            <w:bCs/>
            <w:i/>
            <w:iCs/>
            <w:lang w:val="en-US"/>
          </w:rPr>
          <w:fldChar w:fldCharType="end"/>
        </w:r>
      </w:ins>
    </w:p>
    <w:p w14:paraId="336E3DAF" w14:textId="77777777" w:rsidR="00273100" w:rsidRPr="00E248BC" w:rsidRDefault="00273100" w:rsidP="007633F8">
      <w:pPr>
        <w:jc w:val="both"/>
        <w:rPr>
          <w:color w:val="000000"/>
          <w:shd w:val="clear" w:color="auto" w:fill="FFFFFF"/>
          <w:lang w:val="en-US"/>
        </w:rPr>
      </w:pPr>
    </w:p>
    <w:p w14:paraId="6CB65D67" w14:textId="7D334257" w:rsidR="006157F2" w:rsidRPr="00E248BC" w:rsidRDefault="00DE00A5" w:rsidP="006157F2">
      <w:pPr>
        <w:jc w:val="both"/>
        <w:rPr>
          <w:color w:val="000000"/>
          <w:shd w:val="clear" w:color="auto" w:fill="FFFFFF"/>
          <w:lang w:val="en-US"/>
        </w:rPr>
      </w:pPr>
      <w:r w:rsidRPr="00E248BC">
        <w:rPr>
          <w:color w:val="000000"/>
          <w:shd w:val="clear" w:color="auto" w:fill="FFFFFF"/>
          <w:lang w:val="en-US"/>
        </w:rPr>
        <w:t>T</w:t>
      </w:r>
      <w:r w:rsidR="00C8369A" w:rsidRPr="00E248BC">
        <w:rPr>
          <w:color w:val="000000"/>
          <w:shd w:val="clear" w:color="auto" w:fill="FFFFFF"/>
          <w:lang w:val="en-US"/>
        </w:rPr>
        <w:t xml:space="preserve">he </w:t>
      </w:r>
      <w:r w:rsidR="00090974" w:rsidRPr="00E248BC">
        <w:rPr>
          <w:color w:val="000000"/>
          <w:shd w:val="clear" w:color="auto" w:fill="FFFFFF"/>
          <w:lang w:val="en-US"/>
        </w:rPr>
        <w:t>differential impact of tropical cyclones based on their</w:t>
      </w:r>
      <w:r w:rsidR="0051527A" w:rsidRPr="00E248BC">
        <w:rPr>
          <w:color w:val="000000"/>
          <w:shd w:val="clear" w:color="auto" w:fill="FFFFFF"/>
          <w:lang w:val="en-US"/>
        </w:rPr>
        <w:t xml:space="preserve"> exposure profile</w:t>
      </w:r>
      <w:r w:rsidR="00090974" w:rsidRPr="00E248BC">
        <w:rPr>
          <w:color w:val="000000"/>
          <w:shd w:val="clear" w:color="auto" w:fill="FFFFFF"/>
          <w:lang w:val="en-US"/>
        </w:rPr>
        <w:t xml:space="preserve">s </w:t>
      </w:r>
      <w:r w:rsidR="0051527A" w:rsidRPr="00E248BC">
        <w:rPr>
          <w:color w:val="000000"/>
          <w:shd w:val="clear" w:color="auto" w:fill="FFFFFF"/>
          <w:lang w:val="en-US"/>
        </w:rPr>
        <w:t>is</w:t>
      </w:r>
      <w:r w:rsidR="00434A2B" w:rsidRPr="00E248BC">
        <w:rPr>
          <w:color w:val="000000"/>
          <w:shd w:val="clear" w:color="auto" w:fill="FFFFFF"/>
          <w:lang w:val="en-US"/>
        </w:rPr>
        <w:t xml:space="preserve"> a</w:t>
      </w:r>
      <w:r w:rsidR="00090974" w:rsidRPr="00E248BC">
        <w:rPr>
          <w:color w:val="000000"/>
          <w:shd w:val="clear" w:color="auto" w:fill="FFFFFF"/>
          <w:lang w:val="en-US"/>
        </w:rPr>
        <w:t xml:space="preserve"> potential</w:t>
      </w:r>
      <w:r w:rsidR="0051527A" w:rsidRPr="00E248BC">
        <w:rPr>
          <w:color w:val="000000"/>
          <w:shd w:val="clear" w:color="auto" w:fill="FFFFFF"/>
          <w:lang w:val="en-US"/>
        </w:rPr>
        <w:t xml:space="preserve"> area of research that</w:t>
      </w:r>
      <w:r w:rsidR="00090974" w:rsidRPr="00E248BC">
        <w:rPr>
          <w:color w:val="000000"/>
          <w:shd w:val="clear" w:color="auto" w:fill="FFFFFF"/>
          <w:lang w:val="en-US"/>
        </w:rPr>
        <w:t xml:space="preserve"> </w:t>
      </w:r>
      <w:r w:rsidR="000540E5" w:rsidRPr="00E248BC">
        <w:rPr>
          <w:color w:val="000000"/>
          <w:shd w:val="clear" w:color="auto" w:fill="FFFFFF"/>
          <w:lang w:val="en-US"/>
        </w:rPr>
        <w:t xml:space="preserve">may aid forecasting </w:t>
      </w:r>
      <w:r w:rsidR="00A911AA" w:rsidRPr="00E248BC">
        <w:rPr>
          <w:color w:val="000000"/>
          <w:shd w:val="clear" w:color="auto" w:fill="FFFFFF"/>
          <w:lang w:val="en-US"/>
        </w:rPr>
        <w:t>hospitalization burden more accurately</w:t>
      </w:r>
      <w:r w:rsidR="00FC4CEB" w:rsidRPr="00E248BC">
        <w:rPr>
          <w:color w:val="000000"/>
          <w:shd w:val="clear" w:color="auto" w:fill="FFFFFF"/>
          <w:lang w:val="en-US"/>
        </w:rPr>
        <w:t>.</w:t>
      </w:r>
      <w:r w:rsidR="006157F2" w:rsidRPr="00E248BC">
        <w:rPr>
          <w:color w:val="000000"/>
          <w:shd w:val="clear" w:color="auto" w:fill="FFFFFF"/>
          <w:lang w:val="en-US"/>
        </w:rPr>
        <w:t xml:space="preserve"> We have therefore added to the </w:t>
      </w:r>
      <w:r w:rsidR="00316F18" w:rsidRPr="00E248BC">
        <w:rPr>
          <w:color w:val="000000"/>
          <w:shd w:val="clear" w:color="auto" w:fill="FFFFFF"/>
          <w:lang w:val="en-US"/>
        </w:rPr>
        <w:t xml:space="preserve">revised </w:t>
      </w:r>
      <w:r w:rsidR="006157F2" w:rsidRPr="00E248BC">
        <w:rPr>
          <w:color w:val="000000"/>
          <w:shd w:val="clear" w:color="auto" w:fill="FFFFFF"/>
          <w:lang w:val="en-US"/>
        </w:rPr>
        <w:t xml:space="preserve">manuscript </w:t>
      </w:r>
      <w:r w:rsidR="006157F2" w:rsidRPr="00E248BC">
        <w:rPr>
          <w:lang w:val="en-US"/>
        </w:rPr>
        <w:t xml:space="preserve">(P. </w:t>
      </w:r>
      <w:r w:rsidR="006B20D5">
        <w:rPr>
          <w:lang w:val="en-US"/>
        </w:rPr>
        <w:t>16</w:t>
      </w:r>
      <w:r w:rsidR="006157F2" w:rsidRPr="00E248BC">
        <w:rPr>
          <w:lang w:val="en-US"/>
        </w:rPr>
        <w:t xml:space="preserve">, Lines </w:t>
      </w:r>
      <w:r w:rsidR="005A5E90">
        <w:rPr>
          <w:lang w:val="en-US"/>
        </w:rPr>
        <w:t>380</w:t>
      </w:r>
      <w:r w:rsidR="006157F2" w:rsidRPr="00E248BC">
        <w:rPr>
          <w:lang w:val="en-US"/>
        </w:rPr>
        <w:t>-</w:t>
      </w:r>
      <w:r w:rsidR="005A5E90">
        <w:rPr>
          <w:lang w:val="en-US"/>
        </w:rPr>
        <w:t>383</w:t>
      </w:r>
      <w:r w:rsidR="006157F2" w:rsidRPr="00E248BC">
        <w:rPr>
          <w:lang w:val="en-US"/>
        </w:rPr>
        <w:t>):</w:t>
      </w:r>
    </w:p>
    <w:p w14:paraId="2B2A2956" w14:textId="77777777" w:rsidR="006157F2" w:rsidRPr="00E248BC" w:rsidRDefault="006157F2" w:rsidP="006157F2">
      <w:pPr>
        <w:jc w:val="both"/>
        <w:rPr>
          <w:color w:val="000000"/>
          <w:shd w:val="clear" w:color="auto" w:fill="FFFFFF"/>
          <w:lang w:val="en-US"/>
        </w:rPr>
      </w:pPr>
    </w:p>
    <w:p w14:paraId="6DF3FA6A" w14:textId="029FB5FE" w:rsidR="00956D31" w:rsidRDefault="007C1013" w:rsidP="007633F8">
      <w:pPr>
        <w:jc w:val="both"/>
        <w:rPr>
          <w:bCs/>
          <w:i/>
          <w:iCs/>
          <w:lang w:val="en-US"/>
        </w:rPr>
      </w:pPr>
      <w:ins w:id="84" w:author="Parks, Robbie M" w:date="2020-11-02T12:54:00Z">
        <w:r w:rsidRPr="007C1013">
          <w:rPr>
            <w:bCs/>
            <w:i/>
            <w:iCs/>
            <w:lang w:val="en-US"/>
          </w:rPr>
          <w:t>Understanding in more detail whether including more information about specific tropical cyclone-related hazards, such as rainfall and flooding, in combination with wind, modify the impact of tropical cyclones on health outcomes will be an important direction of future research.</w:t>
        </w:r>
      </w:ins>
    </w:p>
    <w:p w14:paraId="441584F9" w14:textId="77777777" w:rsidR="007C1013" w:rsidRPr="00E248BC" w:rsidRDefault="007C1013" w:rsidP="007633F8">
      <w:pPr>
        <w:jc w:val="both"/>
        <w:rPr>
          <w:i/>
          <w:iCs/>
          <w:lang w:val="en-US"/>
        </w:rPr>
      </w:pPr>
    </w:p>
    <w:p w14:paraId="72769C5B" w14:textId="21ACB7EE" w:rsidR="0033157F" w:rsidRPr="00E248BC" w:rsidRDefault="00316F18" w:rsidP="0033157F">
      <w:pPr>
        <w:jc w:val="both"/>
        <w:rPr>
          <w:color w:val="000000"/>
          <w:shd w:val="clear" w:color="auto" w:fill="FFFFFF"/>
          <w:lang w:val="en-US"/>
        </w:rPr>
      </w:pPr>
      <w:r w:rsidRPr="00E248BC">
        <w:rPr>
          <w:lang w:val="en-US"/>
        </w:rPr>
        <w:t xml:space="preserve">The wind field </w:t>
      </w:r>
      <w:r w:rsidR="00E421C2" w:rsidRPr="00E248BC">
        <w:rPr>
          <w:lang w:val="en-US"/>
        </w:rPr>
        <w:t xml:space="preserve">data are validated </w:t>
      </w:r>
      <w:r w:rsidRPr="00E248BC">
        <w:rPr>
          <w:lang w:val="en-US"/>
        </w:rPr>
        <w:t>against observations from weather stations</w:t>
      </w:r>
      <w:r w:rsidR="00B02F2C" w:rsidRPr="00E248BC">
        <w:rPr>
          <w:lang w:val="en-US"/>
        </w:rPr>
        <w:t>.</w:t>
      </w:r>
      <w:r w:rsidRPr="00E248BC">
        <w:rPr>
          <w:lang w:val="en-US"/>
        </w:rPr>
        <w:t xml:space="preserve"> </w:t>
      </w:r>
      <w:r w:rsidR="00B02F2C" w:rsidRPr="00E248BC">
        <w:rPr>
          <w:lang w:val="en-US"/>
        </w:rPr>
        <w:t>W</w:t>
      </w:r>
      <w:r w:rsidRPr="00E248BC">
        <w:rPr>
          <w:lang w:val="en-US"/>
        </w:rPr>
        <w:t xml:space="preserve">e have added </w:t>
      </w:r>
      <w:r w:rsidR="0033157F" w:rsidRPr="00E248BC">
        <w:rPr>
          <w:lang w:val="en-US"/>
        </w:rPr>
        <w:t xml:space="preserve">this detail to the revised manuscript (P. </w:t>
      </w:r>
      <w:r w:rsidR="00335B20">
        <w:rPr>
          <w:lang w:val="en-US"/>
        </w:rPr>
        <w:t>26</w:t>
      </w:r>
      <w:r w:rsidR="0033157F" w:rsidRPr="00E248BC">
        <w:rPr>
          <w:lang w:val="en-US"/>
        </w:rPr>
        <w:t xml:space="preserve">, Lines </w:t>
      </w:r>
      <w:r w:rsidR="008C3E98">
        <w:rPr>
          <w:lang w:val="en-US"/>
        </w:rPr>
        <w:t>638</w:t>
      </w:r>
      <w:r w:rsidR="0033157F" w:rsidRPr="00E248BC">
        <w:rPr>
          <w:lang w:val="en-US"/>
        </w:rPr>
        <w:t>-</w:t>
      </w:r>
      <w:r w:rsidR="00761382">
        <w:rPr>
          <w:lang w:val="en-US"/>
        </w:rPr>
        <w:t>640</w:t>
      </w:r>
      <w:r w:rsidR="0033157F" w:rsidRPr="00E248BC">
        <w:rPr>
          <w:lang w:val="en-US"/>
        </w:rPr>
        <w:t>):</w:t>
      </w:r>
    </w:p>
    <w:p w14:paraId="4B595149" w14:textId="77777777" w:rsidR="0033157F" w:rsidRPr="00E248BC" w:rsidRDefault="0033157F" w:rsidP="0033157F">
      <w:pPr>
        <w:jc w:val="both"/>
        <w:rPr>
          <w:color w:val="000000"/>
          <w:shd w:val="clear" w:color="auto" w:fill="FFFFFF"/>
          <w:lang w:val="en-US"/>
        </w:rPr>
      </w:pPr>
    </w:p>
    <w:p w14:paraId="5D3055F2" w14:textId="603175BC" w:rsidR="001E2196" w:rsidRDefault="00143B38" w:rsidP="00727D32">
      <w:pPr>
        <w:jc w:val="both"/>
        <w:rPr>
          <w:i/>
          <w:iCs/>
          <w:lang w:val="en-US"/>
        </w:rPr>
      </w:pPr>
      <w:ins w:id="85" w:author="Parks, Robbie M" w:date="2020-11-02T12:54:00Z">
        <w:r w:rsidRPr="00143B38">
          <w:rPr>
            <w:i/>
            <w:iCs/>
            <w:lang w:val="en-US"/>
          </w:rPr>
          <w:t>In brief, an exhaustive assessment of tropical cyclones was generated from those recorded in</w:t>
        </w:r>
        <w:r w:rsidRPr="00143B38" w:rsidDel="003A28B8">
          <w:rPr>
            <w:i/>
            <w:iCs/>
            <w:lang w:val="en-US"/>
          </w:rPr>
          <w:t xml:space="preserve"> </w:t>
        </w:r>
        <w:r w:rsidRPr="00143B38">
          <w:rPr>
            <w:i/>
            <w:iCs/>
            <w:lang w:val="en-US"/>
          </w:rPr>
          <w:t>the HURDAT2 dataset based on wind field modeling and validation against observations from weather stations.</w:t>
        </w:r>
        <w:r w:rsidRPr="00143B38">
          <w:rPr>
            <w:i/>
            <w:iCs/>
            <w:lang w:val="en-US"/>
          </w:rPr>
          <w:fldChar w:fldCharType="begin" w:fldLock="1"/>
        </w:r>
        <w:r w:rsidRPr="00143B38">
          <w:rPr>
            <w:i/>
            <w:iCs/>
            <w:lang w:val="en-US"/>
          </w:rPr>
          <w:instrText>ADDIN CSL_CITATION {"citationItems":[{"id":"ITEM-1","itemData":{"ISBN":"4567890123456","abstract":"The National Hurricane Center (NHC) conducts a post-storm analysis of each tropical cyclone in its area of responsibility to determine the official assessment of the cyclone's history. This analysis makes use of all available observations, including those that may not have been available in real time. In addition, NHC conducts ongoing reviews of any retrospective tropical cyclone analyses brought to its attention, and on a regular basis updates the historical record to reflect changes introduced via the Best Track Change Committee (Landsea et al. 2004a, 2004b, 2008, 2012, Hagen et al. 2012,). NHC has traditionally disseminated the tropical cyclone historical database in a format known as HURDAT (short for HURricane DATabase – Jarvinen et al. 1984). This report updates the original HURDAT documentation to reflect significant changes to both the format and content for the tropical cyclones and subtropical cyclones of the Atlantic basin (i.e., North Atlantic Ocean, Gulf of Mexico, and Caribbean Sea). The original HURDAT format substantially limited the type of best track information that could be conveyed. The format of this new version - HURDAT2 (HURricane DATa 2nd generation) - is based upon the “best tracks” available from the b-decks in the Automated Tropical Cyclone Forecast (ATCF – Sampson and Schrader 2000) system database and is described below. Reasons for the revised version include: 1) inclusion of non-synoptic (other than 00, 06, 12, and 18Z) best track times (mainly to indicate landfalls and intensity maxima); 2) inclusion of non-developing tropical depressions; and 3) inclusion of best track wind radii. The original format of HURDAT will be retired once the 2012 hurricane season best tracks become available.","author":[{"dropping-particle":"","family":"Landsea","given":"Chris","non-dropping-particle":"","parse-names":false,"suffix":""},{"dropping-particle":"","family":"Franklin","given":"James","non-dropping-particle":"","parse-names":false,"suffix":""},{"dropping-particle":"","family":"Beven","given":"Jack","non-dropping-particle":"","parse-names":false,"suffix":""}],"container-title":"The National Hurricane Center","id":"ITEM-1","issued":{"date-parts":[["2014"]]},"title":"The revised Atlantic hurricane database (HURDAT2)","type":"article-journal"},"uris":["http://www.mendeley.com/documents/?uuid=1b7ef0e6-cc29-473f-b634-5485d78e20dc"]}],"mendeley":{"formattedCitation":"&lt;sup&gt;64&lt;/sup&gt;","plainTextFormattedCitation":"64","previouslyFormattedCitation":"&lt;sup&gt;64&lt;/sup&gt;"},"properties":{"noteIndex":0},"schema":"https://github.com/citation-style-language/schema/raw/master/csl-citation.json"}</w:instrText>
        </w:r>
        <w:r w:rsidRPr="00143B38">
          <w:rPr>
            <w:i/>
            <w:iCs/>
            <w:lang w:val="en-US"/>
          </w:rPr>
          <w:fldChar w:fldCharType="separate"/>
        </w:r>
        <w:r w:rsidRPr="00143B38">
          <w:rPr>
            <w:i/>
            <w:iCs/>
            <w:vertAlign w:val="superscript"/>
            <w:lang w:val="en-US"/>
          </w:rPr>
          <w:t>64</w:t>
        </w:r>
        <w:r w:rsidRPr="00143B38">
          <w:rPr>
            <w:i/>
            <w:iCs/>
            <w:lang w:val="en-US"/>
          </w:rPr>
          <w:fldChar w:fldCharType="end"/>
        </w:r>
      </w:ins>
    </w:p>
    <w:p w14:paraId="647E8A0E" w14:textId="77777777" w:rsidR="00143B38" w:rsidRPr="00E248BC" w:rsidRDefault="00143B38" w:rsidP="00727D32">
      <w:pPr>
        <w:jc w:val="both"/>
        <w:rPr>
          <w:i/>
          <w:iCs/>
          <w:color w:val="000000"/>
          <w:shd w:val="clear" w:color="auto" w:fill="FFFFFF"/>
          <w:lang w:val="en-US"/>
        </w:rPr>
      </w:pPr>
    </w:p>
    <w:p w14:paraId="780E5AE6" w14:textId="1E597695"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3. In the primary statistical model, why not control for potential confounding from relative humidity?</w:t>
      </w:r>
    </w:p>
    <w:p w14:paraId="125AEB03" w14:textId="77777777" w:rsidR="00384786" w:rsidRPr="00E248BC" w:rsidRDefault="00384786" w:rsidP="007633F8">
      <w:pPr>
        <w:jc w:val="both"/>
        <w:rPr>
          <w:b/>
          <w:bCs/>
          <w:color w:val="000000"/>
          <w:shd w:val="clear" w:color="auto" w:fill="FFFFFF"/>
          <w:lang w:val="en-US"/>
        </w:rPr>
      </w:pPr>
    </w:p>
    <w:p w14:paraId="33E4E8B8" w14:textId="5DC7AEC9" w:rsidR="00DC419C" w:rsidRPr="00E248BC" w:rsidRDefault="00E54C07" w:rsidP="00675B75">
      <w:pPr>
        <w:jc w:val="both"/>
        <w:rPr>
          <w:color w:val="000000"/>
          <w:shd w:val="clear" w:color="auto" w:fill="FFFFFF"/>
          <w:lang w:val="en-US"/>
        </w:rPr>
      </w:pPr>
      <w:r w:rsidRPr="00E248BC">
        <w:rPr>
          <w:color w:val="000000"/>
          <w:shd w:val="clear" w:color="auto" w:fill="FFFFFF"/>
          <w:lang w:val="en-US"/>
        </w:rPr>
        <w:t>R</w:t>
      </w:r>
      <w:r w:rsidR="00D365E1" w:rsidRPr="00E248BC">
        <w:rPr>
          <w:color w:val="000000"/>
          <w:shd w:val="clear" w:color="auto" w:fill="FFFFFF"/>
          <w:lang w:val="en-US"/>
        </w:rPr>
        <w:t xml:space="preserve">elative humidity </w:t>
      </w:r>
      <w:r w:rsidR="00782C4E" w:rsidRPr="00E248BC">
        <w:rPr>
          <w:color w:val="000000"/>
          <w:shd w:val="clear" w:color="auto" w:fill="FFFFFF"/>
          <w:lang w:val="en-US"/>
        </w:rPr>
        <w:t xml:space="preserve">in our study area </w:t>
      </w:r>
      <w:r w:rsidR="00D365E1" w:rsidRPr="00E248BC">
        <w:rPr>
          <w:color w:val="000000"/>
          <w:shd w:val="clear" w:color="auto" w:fill="FFFFFF"/>
          <w:lang w:val="en-US"/>
        </w:rPr>
        <w:t>can be impacted by a tropical cyclone</w:t>
      </w:r>
      <w:r w:rsidR="009638C4" w:rsidRPr="00E248BC">
        <w:rPr>
          <w:color w:val="000000"/>
          <w:shd w:val="clear" w:color="auto" w:fill="FFFFFF"/>
          <w:lang w:val="en-US"/>
        </w:rPr>
        <w:t xml:space="preserve"> via heavy rainfall and storm surges</w:t>
      </w:r>
      <w:r w:rsidR="00D365E1" w:rsidRPr="00E248BC">
        <w:rPr>
          <w:color w:val="000000"/>
          <w:shd w:val="clear" w:color="auto" w:fill="FFFFFF"/>
          <w:lang w:val="en-US"/>
        </w:rPr>
        <w:t>,</w:t>
      </w:r>
      <w:r w:rsidR="00572EDE" w:rsidRPr="00E248BC">
        <w:fldChar w:fldCharType="begin" w:fldLock="1"/>
      </w:r>
      <w:r w:rsidR="00FC43D4">
        <w:instrText>ADDIN CSL_CITATION {"citationItems":[{"id":"ITEM-1","itemData":{"DOI":"10.1029/2012GL053546","ISSN":"00948276","abstract":"Quantifying the relationship of large-scale environmental conditions such as relative humidity with hurricane intensity and intensity change is important for statistical hurricane intensity forecasts. Our composite analysis of 9 years of Atmospheric infrared Sounder (AIRS) humidity data spanning 198 Atlantic tropical cyclones (TCs) shows that environmental relative humidity (ERH) above the boundary layer generally decreases with time as TCs evolve. Near the surface, ERH stays approximately constant. ERH generally increases with increasing TC intensity and intensification rate. Rapidly intensifying TCs are associated with free tropospheric ERH more than 10% (relative to the averaged ERH for all TCs) larger than that for weakening TCs. Substantial azimuthal asymmetry in ERH is also found, especially for the TCs attaining the highest intensities and largest intensification rates at distances greater than 400 km away from the TC center. In the front-right quadrant relative to TC motion, rapid intensification is associated with a sharp gradient of ERH in the upper troposphere, with a decrease from the near to the far environment between 400 hPa and 300 hPa. The ERH gradient weakens with the decrease of intensification rate. This radial ERH gradient might be a useful predictor for the statistical forecast of TC intensification. © 2012. American Geophysical Union. All Rights Reserved.","author":[{"dropping-particle":"","family":"Wu","given":"Longtao","non-dropping-particle":"","parse-names":false,"suffix":""},{"dropping-particle":"","family":"Su","given":"Hui","non-dropping-particle":"","parse-names":false,"suffix":""},{"dropping-particle":"","family":"Fovell","given":"Robert G.","non-dropping-particle":"","parse-names":false,"suffix":""},{"dropping-particle":"","family":"Wang","given":"Bin","non-dropping-particle":"","parse-names":false,"suffix":""},{"dropping-particle":"","family":"Shen","given":"Janice T.","non-dropping-particle":"","parse-names":false,"suffix":""},{"dropping-particle":"","family":"Kahn","given":"Brian H.","non-dropping-particle":"","parse-names":false,"suffix":""},{"dropping-particle":"","family":"Hristova-Veleva","given":"Svetla M.","non-dropping-particle":"","parse-names":false,"suffix":""},{"dropping-particle":"","family":"Lambrigtsen","given":"Bjorn H.","non-dropping-particle":"","parse-names":false,"suffix":""},{"dropping-particle":"","family":"Fetzer","given":"Eric J.","non-dropping-particle":"","parse-names":false,"suffix":""},{"dropping-particle":"","family":"Jiang","given":"Jonathan H.","non-dropping-particle":"","parse-names":false,"suffix":""}],"container-title":"Geophysical Research Letters","id":"ITEM-1","issue":"20","issued":{"date-parts":[["2012"]]},"title":"Relationship of environmental relative humidity with North Atlantic tropical cyclone intensity and intensification rate","type":"article-journal","volume":"39"},"uris":["http://www.mendeley.com/documents/?uuid=14019d9c-375f-4e8a-96d4-da3114beee88"]},{"id":"ITEM-2","itemData":{"DOI":"10.1175/JCLI-D-16-0298.1","ISSN":"08948755","abstract":"This study quantifies the relative contribution of tropical cyclones (TCs) to annual, seasonal, and extreme rainfall and examines the connection between El Niño-Southern Oscillation (ENSO) and the occurrence of extreme TC-induced rainfall across the globe. The authors use historical 6-h best-track TC datasets and daily precipitation data from 18 607 global rain gauges with at least 25 complete years of data between 1970 and 2014. The highest TC-induced rainfall totals occur in East Asia ( &gt; 400 mm yr-1) and northeastern Australia ( &gt; 200 mm yr-1), followed by the southeastern United States and along the coast of the Gulf of Mexico (100-150 mm yr-1). Fractionally, TCs account for 35%-50% of the mean annual rainfall in northwestern Australia, southeastern China, the northern Philippines, and Baja California, Mexico. Seasonally, between 40% and 50% of TC-induced rain is recorded along the western coast of Australia and in islands of the south Indian Ocean in the austral summer and in East Asia and Mexico in boreal summer and fall. In terms of extremes, using annual maximum and peak-over-threshold approaches, the highest proportions of TC-induced rainfall are found in East Asia, followed by Australia and North and Central America, with fractional contributions generally decreasing farther inland from the coast. The relationship between TC-induced extreme rainfall and ENSO reveals that TC-induced extreme rainfall tends to occur more frequently in Australia and along the U.S. East Coast during La Niña and in East Asia and the northwestern Pacific islands during El Niño.","author":[{"dropping-particle":"","family":"Khouakhi","given":"Abdou","non-dropping-particle":"","parse-names":false,"suffix":""},{"dropping-particle":"","family":"Villarini","given":"Gabriele","non-dropping-particle":"","parse-names":false,"suffix":""},{"dropping-particle":"","family":"Vecchi","given":"Gabriel A.","non-dropping-particle":"","parse-names":false,"suffix":""}],"container-title":"Journal of Climate","id":"ITEM-2","issue":"1","issued":{"date-parts":[["2017"]]},"page":"359-372","title":"Contribution of tropical cyclones to rainfall at the global scale","type":"article-journal","volume":"30"},"uris":["http://www.mendeley.com/documents/?uuid=9fc68349-ebbc-4bc5-a041-4ac6dc5ba44a"]}],"mendeley":{"formattedCitation":"(Khouakhi, Villarini, &amp; Vecchi, 2017; L. Wu et al., 2012)","plainTextFormattedCitation":"(Khouakhi, Villarini, &amp; Vecchi, 2017; L. Wu et al., 2012)","previouslyFormattedCitation":"(Khouakhi, Villarini, &amp; Vecchi, 2017; L. Wu et al., 2012)"},"properties":{"noteIndex":0},"schema":"https://github.com/citation-style-language/schema/raw/master/csl-citation.json"}</w:instrText>
      </w:r>
      <w:r w:rsidR="00572EDE" w:rsidRPr="00E248BC">
        <w:fldChar w:fldCharType="separate"/>
      </w:r>
      <w:r w:rsidR="007F743B" w:rsidRPr="007F743B">
        <w:rPr>
          <w:noProof/>
        </w:rPr>
        <w:t>(Khouakhi, Villarini, &amp; Vecchi, 2017; L. Wu et al., 2012)</w:t>
      </w:r>
      <w:r w:rsidR="00572EDE" w:rsidRPr="00E248BC">
        <w:fldChar w:fldCharType="end"/>
      </w:r>
      <w:r w:rsidR="00D365E1" w:rsidRPr="00E248BC">
        <w:rPr>
          <w:color w:val="000000"/>
          <w:shd w:val="clear" w:color="auto" w:fill="FFFFFF"/>
          <w:lang w:val="en-US"/>
        </w:rPr>
        <w:t xml:space="preserve"> i.e., relative humidity </w:t>
      </w:r>
      <w:r w:rsidR="00F37F96" w:rsidRPr="00E248BC">
        <w:rPr>
          <w:color w:val="000000"/>
          <w:shd w:val="clear" w:color="auto" w:fill="FFFFFF"/>
          <w:lang w:val="en-US"/>
        </w:rPr>
        <w:t xml:space="preserve">can </w:t>
      </w:r>
      <w:r w:rsidR="00D365E1" w:rsidRPr="00E248BC">
        <w:rPr>
          <w:color w:val="000000"/>
          <w:shd w:val="clear" w:color="auto" w:fill="FFFFFF"/>
          <w:lang w:val="en-US"/>
        </w:rPr>
        <w:t>succeed exposure and</w:t>
      </w:r>
      <w:r w:rsidR="0040509B" w:rsidRPr="00E248BC">
        <w:rPr>
          <w:color w:val="000000"/>
          <w:shd w:val="clear" w:color="auto" w:fill="FFFFFF"/>
          <w:lang w:val="en-US"/>
        </w:rPr>
        <w:t>, thus,</w:t>
      </w:r>
      <w:r w:rsidR="00D365E1" w:rsidRPr="00E248BC">
        <w:rPr>
          <w:color w:val="000000"/>
          <w:shd w:val="clear" w:color="auto" w:fill="FFFFFF"/>
          <w:lang w:val="en-US"/>
        </w:rPr>
        <w:t xml:space="preserve"> act as a mediator for some of the outcomes in our </w:t>
      </w:r>
      <w:r w:rsidR="00D365E1" w:rsidRPr="00E248BC">
        <w:rPr>
          <w:color w:val="000000"/>
          <w:shd w:val="clear" w:color="auto" w:fill="FFFFFF"/>
          <w:lang w:val="en-US"/>
        </w:rPr>
        <w:lastRenderedPageBreak/>
        <w:t>study. Adjusting for potential mediators in the statistical model can explain some of the association of interest away, thus biasing effect estimates towards the null</w:t>
      </w:r>
      <w:r w:rsidR="00705B2E" w:rsidRPr="00E248BC">
        <w:rPr>
          <w:color w:val="000000"/>
          <w:shd w:val="clear" w:color="auto" w:fill="FFFFFF"/>
          <w:lang w:val="en-US"/>
        </w:rPr>
        <w:t>.</w:t>
      </w:r>
      <w:r w:rsidR="00C64000" w:rsidRPr="00E248BC">
        <w:rPr>
          <w:color w:val="000000"/>
          <w:shd w:val="clear" w:color="auto" w:fill="FFFFFF"/>
          <w:lang w:val="en-US"/>
        </w:rPr>
        <w:fldChar w:fldCharType="begin" w:fldLock="1"/>
      </w:r>
      <w:r w:rsidR="00FC43D4">
        <w:rPr>
          <w:color w:val="000000"/>
          <w:shd w:val="clear" w:color="auto" w:fill="FFFFFF"/>
          <w:lang w:val="en-US"/>
        </w:rPr>
        <w:instrText>ADDIN CSL_CITATION {"citationItems":[{"id":"ITEM-1","itemData":{"DOI":"10.1002/hast.292","ISBN":"0781755646","ISSN":"0093-0334","PMID":"24634080","abstract":"The thoroughly revised and updated Third Edition of the acclaimed Modern Epidemiology reflects both the conceptual development of this evolving science and the increasingly focal role that epidemiology plays in dealing with public health and medical problems. Coauthored by three leading epidemiologists, with sixteen additional contributors, this Third Edition is the most comprehensive and cohesive text on the principles and methods of epidemiologic research. The book covers a broad range of concepts and methods, such as basic measures of disease frequency and associations, study design,field methods, threats to validity, and assessing precision. It also covers advanced topics in data analysis such as Bayesian analysis, bias analysis, and hierarchical regression. Chapters examine specific areas of research such as disease surveillance, ecologic studies, social epidemiology, infectious disease epidemiology, genetic and molecular epidemiology, nutritional epidemiology, environmental epidemiology, reproductive epidemiology, and clinical epidemiology.","author":[{"dropping-particle":"","family":"Rothman","given":"Kenneth J.","non-dropping-particle":"","parse-names":false,"suffix":""},{"dropping-particle":"","family":"Greenland","given":"Sander","non-dropping-particle":"","parse-names":false,"suffix":""},{"dropping-particle":"","family":"Associate","given":"Timothy L. Lash","non-dropping-particle":"","parse-names":false,"suffix":""}],"container-title":"Lippincott Williams &amp; Wilkins","id":"ITEM-1","issued":{"date-parts":[["2014"]]},"title":"Modern Epidemiology: 3rd Edition","type":"book"},"uris":["http://www.mendeley.com/documents/?uuid=5ebeac12-32ba-4186-aacb-87e31ccfe968"]}],"mendeley":{"formattedCitation":"(Rothman, Greenland, &amp; Associate, 2014)","plainTextFormattedCitation":"(Rothman, Greenland, &amp; Associate, 2014)","previouslyFormattedCitation":"(Rothman, Greenland, &amp; Associate, 2014)"},"properties":{"noteIndex":0},"schema":"https://github.com/citation-style-language/schema/raw/master/csl-citation.json"}</w:instrText>
      </w:r>
      <w:r w:rsidR="00C64000" w:rsidRPr="00E248BC">
        <w:rPr>
          <w:color w:val="000000"/>
          <w:shd w:val="clear" w:color="auto" w:fill="FFFFFF"/>
          <w:lang w:val="en-US"/>
        </w:rPr>
        <w:fldChar w:fldCharType="separate"/>
      </w:r>
      <w:r w:rsidR="007F743B" w:rsidRPr="007F743B">
        <w:rPr>
          <w:noProof/>
          <w:color w:val="000000"/>
          <w:shd w:val="clear" w:color="auto" w:fill="FFFFFF"/>
          <w:lang w:val="en-US"/>
        </w:rPr>
        <w:t>(Rothman, Greenland, &amp; Associate, 2014)</w:t>
      </w:r>
      <w:r w:rsidR="00C64000" w:rsidRPr="00E248BC">
        <w:rPr>
          <w:color w:val="000000"/>
          <w:shd w:val="clear" w:color="auto" w:fill="FFFFFF"/>
          <w:lang w:val="en-US"/>
        </w:rPr>
        <w:fldChar w:fldCharType="end"/>
      </w:r>
      <w:r w:rsidR="00705B2E" w:rsidRPr="00E248BC">
        <w:rPr>
          <w:color w:val="000000"/>
          <w:shd w:val="clear" w:color="auto" w:fill="FFFFFF"/>
          <w:lang w:val="en-US"/>
        </w:rPr>
        <w:t xml:space="preserve"> </w:t>
      </w:r>
      <w:r w:rsidR="00D365E1" w:rsidRPr="00E248BC">
        <w:rPr>
          <w:color w:val="000000"/>
          <w:shd w:val="clear" w:color="auto" w:fill="FFFFFF"/>
          <w:lang w:val="en-US"/>
        </w:rPr>
        <w:t>Therefore, we have not adjusted for relative humidity.</w:t>
      </w:r>
    </w:p>
    <w:p w14:paraId="75E93A4C" w14:textId="77777777" w:rsidR="00593636" w:rsidRPr="00E248BC" w:rsidRDefault="00593636" w:rsidP="007812F6">
      <w:pPr>
        <w:jc w:val="both"/>
        <w:rPr>
          <w:color w:val="000000"/>
          <w:shd w:val="clear" w:color="auto" w:fill="FFFFFF"/>
          <w:lang w:val="en-US"/>
        </w:rPr>
      </w:pPr>
    </w:p>
    <w:p w14:paraId="080B11C3" w14:textId="78D4FC2A"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4. Page 6, Lines 136-137. Please briefly describe the sensitivity analyses and associated findings here.</w:t>
      </w:r>
    </w:p>
    <w:p w14:paraId="1DDABCCA" w14:textId="55A482DE" w:rsidR="00400087" w:rsidRPr="00E248BC" w:rsidRDefault="00400087" w:rsidP="007633F8">
      <w:pPr>
        <w:jc w:val="both"/>
        <w:rPr>
          <w:b/>
          <w:bCs/>
          <w:color w:val="000000"/>
          <w:shd w:val="clear" w:color="auto" w:fill="FFFFFF"/>
          <w:lang w:val="en-US"/>
        </w:rPr>
      </w:pPr>
    </w:p>
    <w:p w14:paraId="230976B9" w14:textId="394EDA20" w:rsidR="00E113CA" w:rsidRPr="00E248BC" w:rsidRDefault="008723C8" w:rsidP="00E113CA">
      <w:pPr>
        <w:jc w:val="both"/>
        <w:rPr>
          <w:color w:val="000000"/>
          <w:shd w:val="clear" w:color="auto" w:fill="FFFFFF"/>
          <w:lang w:val="en-US"/>
        </w:rPr>
      </w:pPr>
      <w:r w:rsidRPr="00E248BC">
        <w:rPr>
          <w:color w:val="000000"/>
          <w:shd w:val="clear" w:color="auto" w:fill="FFFFFF"/>
          <w:lang w:val="en-US"/>
        </w:rPr>
        <w:t>W</w:t>
      </w:r>
      <w:r w:rsidR="00646C2D" w:rsidRPr="00E248BC">
        <w:rPr>
          <w:color w:val="000000"/>
          <w:shd w:val="clear" w:color="auto" w:fill="FFFFFF"/>
          <w:lang w:val="en-US"/>
        </w:rPr>
        <w:t>e h</w:t>
      </w:r>
      <w:r w:rsidR="00E113CA" w:rsidRPr="00E248BC">
        <w:rPr>
          <w:color w:val="000000"/>
          <w:shd w:val="clear" w:color="auto" w:fill="FFFFFF"/>
          <w:lang w:val="en-US"/>
        </w:rPr>
        <w:t xml:space="preserve">ave added more detail from the Methods section to this part of the </w:t>
      </w:r>
      <w:r w:rsidR="00B048C3" w:rsidRPr="00E248BC">
        <w:rPr>
          <w:color w:val="000000"/>
          <w:shd w:val="clear" w:color="auto" w:fill="FFFFFF"/>
          <w:lang w:val="en-US"/>
        </w:rPr>
        <w:t xml:space="preserve">revised </w:t>
      </w:r>
      <w:r w:rsidR="00E113CA" w:rsidRPr="00E248BC">
        <w:rPr>
          <w:color w:val="000000"/>
          <w:shd w:val="clear" w:color="auto" w:fill="FFFFFF"/>
          <w:lang w:val="en-US"/>
        </w:rPr>
        <w:t xml:space="preserve">manuscript </w:t>
      </w:r>
      <w:r w:rsidR="00E113CA" w:rsidRPr="00E248BC">
        <w:rPr>
          <w:lang w:val="en-US"/>
        </w:rPr>
        <w:t xml:space="preserve">(P. </w:t>
      </w:r>
      <w:r w:rsidR="00A777C6">
        <w:rPr>
          <w:lang w:val="en-US"/>
        </w:rPr>
        <w:t>8</w:t>
      </w:r>
      <w:r w:rsidR="00E113CA" w:rsidRPr="00E248BC">
        <w:rPr>
          <w:lang w:val="en-US"/>
        </w:rPr>
        <w:t xml:space="preserve">, Lines </w:t>
      </w:r>
      <w:r w:rsidR="00A777C6">
        <w:rPr>
          <w:lang w:val="en-US"/>
        </w:rPr>
        <w:t>165-167</w:t>
      </w:r>
      <w:r w:rsidR="00E113CA" w:rsidRPr="00E248BC">
        <w:rPr>
          <w:lang w:val="en-US"/>
        </w:rPr>
        <w:t>):</w:t>
      </w:r>
    </w:p>
    <w:p w14:paraId="3D1C6967" w14:textId="77777777" w:rsidR="00E113CA" w:rsidRPr="00E248BC" w:rsidRDefault="00E113CA" w:rsidP="00E113CA">
      <w:pPr>
        <w:jc w:val="both"/>
        <w:rPr>
          <w:color w:val="000000"/>
          <w:shd w:val="clear" w:color="auto" w:fill="FFFFFF"/>
          <w:lang w:val="en-US"/>
        </w:rPr>
      </w:pPr>
    </w:p>
    <w:p w14:paraId="233D733D" w14:textId="04CE1217" w:rsidR="00F7568E" w:rsidRDefault="00E84025" w:rsidP="007633F8">
      <w:pPr>
        <w:jc w:val="both"/>
        <w:rPr>
          <w:bCs/>
          <w:i/>
          <w:iCs/>
          <w:lang w:val="en-US"/>
        </w:rPr>
      </w:pPr>
      <w:ins w:id="86" w:author="Parks, Robbie M" w:date="2020-11-02T12:54:00Z">
        <w:r w:rsidRPr="00E84025">
          <w:rPr>
            <w:bCs/>
            <w:i/>
            <w:iCs/>
            <w:lang w:val="en-US"/>
          </w:rPr>
          <w:t>We also fit models (1) including the temperature on the day of tropical cyclone exposure, as well as temperature terms of up to seven days after exposure and (2) without a temperature term. Our results were robust to these sensitivity analyses.</w:t>
        </w:r>
      </w:ins>
    </w:p>
    <w:p w14:paraId="7098B17A" w14:textId="77777777" w:rsidR="00E84025" w:rsidRPr="00E248BC" w:rsidRDefault="00E84025" w:rsidP="007633F8">
      <w:pPr>
        <w:jc w:val="both"/>
        <w:rPr>
          <w:color w:val="000000"/>
          <w:shd w:val="clear" w:color="auto" w:fill="FFFFFF"/>
          <w:lang w:val="en-US"/>
        </w:rPr>
      </w:pPr>
    </w:p>
    <w:p w14:paraId="5F1758E5" w14:textId="77777777"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5. Lines 294-295. This statement is not based on the results of this study. During storms that are often leading to power outrage or Internet connection lost, telemedicine might not be a good choice.</w:t>
      </w:r>
    </w:p>
    <w:p w14:paraId="1DBA3DEF" w14:textId="77777777" w:rsidR="007633F8" w:rsidRPr="00E248BC" w:rsidRDefault="007633F8" w:rsidP="007633F8">
      <w:pPr>
        <w:jc w:val="both"/>
        <w:rPr>
          <w:color w:val="000000"/>
          <w:shd w:val="clear" w:color="auto" w:fill="FFFFFF"/>
          <w:lang w:val="en-US"/>
        </w:rPr>
      </w:pPr>
    </w:p>
    <w:p w14:paraId="3C82A65E" w14:textId="4558AB7F" w:rsidR="007D655C" w:rsidRPr="00E248BC" w:rsidRDefault="00961F63" w:rsidP="007D655C">
      <w:pPr>
        <w:jc w:val="both"/>
        <w:rPr>
          <w:color w:val="000000"/>
          <w:shd w:val="clear" w:color="auto" w:fill="FFFFFF"/>
          <w:lang w:val="en-US"/>
        </w:rPr>
      </w:pPr>
      <w:r w:rsidRPr="00E248BC">
        <w:rPr>
          <w:lang w:val="en-US"/>
        </w:rPr>
        <w:t xml:space="preserve">Yes, thank you! </w:t>
      </w:r>
      <w:r w:rsidR="007D655C" w:rsidRPr="00E248BC">
        <w:rPr>
          <w:lang w:val="en-US"/>
        </w:rPr>
        <w:t xml:space="preserve">We </w:t>
      </w:r>
      <w:r w:rsidRPr="00E248BC">
        <w:rPr>
          <w:lang w:val="en-US"/>
        </w:rPr>
        <w:t xml:space="preserve">have </w:t>
      </w:r>
      <w:r w:rsidR="007D655C" w:rsidRPr="00E248BC">
        <w:rPr>
          <w:lang w:val="en-US"/>
        </w:rPr>
        <w:t>removed this from the revised manuscript.</w:t>
      </w:r>
    </w:p>
    <w:p w14:paraId="088D74E8" w14:textId="77777777" w:rsidR="007633F8" w:rsidRPr="00E248BC" w:rsidRDefault="007633F8" w:rsidP="007633F8">
      <w:pPr>
        <w:jc w:val="both"/>
        <w:rPr>
          <w:color w:val="000000"/>
          <w:shd w:val="clear" w:color="auto" w:fill="FFFFFF"/>
          <w:lang w:val="en-US"/>
        </w:rPr>
      </w:pPr>
    </w:p>
    <w:p w14:paraId="35CAA38D" w14:textId="2D7F1630" w:rsidR="007633F8" w:rsidRPr="00E248BC" w:rsidRDefault="007633F8" w:rsidP="007633F8">
      <w:pPr>
        <w:jc w:val="both"/>
        <w:rPr>
          <w:b/>
          <w:bCs/>
          <w:color w:val="000000"/>
          <w:u w:val="single"/>
          <w:shd w:val="clear" w:color="auto" w:fill="FFFFFF"/>
          <w:lang w:val="en-US"/>
        </w:rPr>
      </w:pPr>
      <w:r w:rsidRPr="00E248BC">
        <w:rPr>
          <w:b/>
          <w:bCs/>
          <w:color w:val="000000"/>
          <w:u w:val="single"/>
          <w:shd w:val="clear" w:color="auto" w:fill="FFFFFF"/>
          <w:lang w:val="en-US"/>
        </w:rPr>
        <w:t xml:space="preserve">Reviewer </w:t>
      </w:r>
      <w:r w:rsidR="00B020C9" w:rsidRPr="00E248BC">
        <w:rPr>
          <w:b/>
          <w:bCs/>
          <w:color w:val="000000"/>
          <w:u w:val="single"/>
          <w:shd w:val="clear" w:color="auto" w:fill="FFFFFF"/>
          <w:lang w:val="en-US"/>
        </w:rPr>
        <w:t>3</w:t>
      </w:r>
    </w:p>
    <w:p w14:paraId="734016D2" w14:textId="77777777"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Tropical cyclone exposure is associated with increased hospitalization rates</w:t>
      </w:r>
    </w:p>
    <w:p w14:paraId="7CB86B79" w14:textId="77777777" w:rsidR="007633F8" w:rsidRPr="00E248BC" w:rsidRDefault="007633F8" w:rsidP="007633F8">
      <w:pPr>
        <w:jc w:val="both"/>
        <w:rPr>
          <w:b/>
          <w:bCs/>
          <w:color w:val="000000"/>
          <w:shd w:val="clear" w:color="auto" w:fill="FFFFFF"/>
          <w:lang w:val="en-US"/>
        </w:rPr>
      </w:pPr>
    </w:p>
    <w:p w14:paraId="4A000475" w14:textId="77777777"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Thank you very much for the opportunity to review the manuscript entitled, Tropical cyclone exposure is associated with increased hospitalization rates, submitted for consideration for publication in Nature Communications.</w:t>
      </w:r>
    </w:p>
    <w:p w14:paraId="7DB7CDF3" w14:textId="77777777" w:rsidR="007633F8" w:rsidRPr="00E248BC" w:rsidRDefault="007633F8" w:rsidP="007633F8">
      <w:pPr>
        <w:jc w:val="both"/>
        <w:rPr>
          <w:b/>
          <w:bCs/>
          <w:color w:val="000000"/>
          <w:shd w:val="clear" w:color="auto" w:fill="FFFFFF"/>
          <w:lang w:val="en-US"/>
        </w:rPr>
      </w:pPr>
    </w:p>
    <w:p w14:paraId="0F64CE21" w14:textId="6CDC7F59"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 xml:space="preserve">This paper makes an important contribution to the field by presenting a cogent and consistent analysis of the patterning of 70 million Medicare hospitalizations over a 16-year period of analysis. An innovative approach has been devised for examining tropical cyclone exposure based on wind field </w:t>
      </w:r>
      <w:r w:rsidR="00F679A4" w:rsidRPr="00E248BC">
        <w:rPr>
          <w:b/>
          <w:bCs/>
          <w:color w:val="000000"/>
          <w:shd w:val="clear" w:color="auto" w:fill="FFFFFF"/>
          <w:lang w:val="en-US"/>
        </w:rPr>
        <w:t>modelling</w:t>
      </w:r>
      <w:r w:rsidRPr="00E248BC">
        <w:rPr>
          <w:b/>
          <w:bCs/>
          <w:color w:val="000000"/>
          <w:shd w:val="clear" w:color="auto" w:fill="FFFFFF"/>
          <w:lang w:val="en-US"/>
        </w:rPr>
        <w:t xml:space="preserve"> in order to comprehensively map counties experiencing at least one day of gale force winds associated with tropical systems during the 16-year analysis window that could then be matched to Medicare hospitalizations over the subsequent 7-day period. </w:t>
      </w:r>
    </w:p>
    <w:p w14:paraId="29447C5D" w14:textId="77777777" w:rsidR="007633F8" w:rsidRPr="00E248BC" w:rsidRDefault="007633F8" w:rsidP="007633F8">
      <w:pPr>
        <w:jc w:val="both"/>
        <w:rPr>
          <w:b/>
          <w:bCs/>
          <w:color w:val="000000"/>
          <w:shd w:val="clear" w:color="auto" w:fill="FFFFFF"/>
          <w:lang w:val="en-US"/>
        </w:rPr>
      </w:pPr>
    </w:p>
    <w:p w14:paraId="4363D45A" w14:textId="77777777"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This yielded an array of Gulf of Mexico and eastern seaboard counties, along coastlines but also extending far inland because these tropical systems retained their strong wind hazards, and sometimes, their cyclonic signatures, for prolonged periods as they moved over large geographic expanses. This was a brilliant decision that provides a comprehensive look at tropical cyclone impact on population health, at least in the one dimension analyzed, patterns of Medicare hospitalization. The massive size of the data sampled permitted a nuanced presentation of hospitalization patterns that rationally fit the realities of storm impacts over multiple hurricane seasons.</w:t>
      </w:r>
    </w:p>
    <w:p w14:paraId="67D64EFE" w14:textId="77777777" w:rsidR="007633F8" w:rsidRPr="00E248BC" w:rsidRDefault="007633F8" w:rsidP="007633F8">
      <w:pPr>
        <w:jc w:val="both"/>
        <w:rPr>
          <w:b/>
          <w:bCs/>
          <w:color w:val="000000"/>
          <w:shd w:val="clear" w:color="auto" w:fill="FFFFFF"/>
          <w:lang w:val="en-US"/>
        </w:rPr>
      </w:pPr>
    </w:p>
    <w:p w14:paraId="23A15F5C" w14:textId="5A3C366A"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The series of figures showcases the results in a vivid manner that allows the reader/viewer to easily understand the patterns of hospitalization by disease category and days post-impact. This is an elegant portrayal of the data.</w:t>
      </w:r>
    </w:p>
    <w:p w14:paraId="53005E9E" w14:textId="503AB2A2" w:rsidR="00BB55BE" w:rsidRPr="00E248BC" w:rsidRDefault="00BB55BE" w:rsidP="007633F8">
      <w:pPr>
        <w:jc w:val="both"/>
        <w:rPr>
          <w:b/>
          <w:bCs/>
          <w:color w:val="000000"/>
          <w:shd w:val="clear" w:color="auto" w:fill="FFFFFF"/>
          <w:lang w:val="en-US"/>
        </w:rPr>
      </w:pPr>
    </w:p>
    <w:p w14:paraId="76E3C584" w14:textId="174EBAF1" w:rsidR="00BB55BE" w:rsidRPr="00E248BC" w:rsidRDefault="00BB55BE" w:rsidP="007633F8">
      <w:pPr>
        <w:jc w:val="both"/>
        <w:rPr>
          <w:color w:val="000000"/>
          <w:shd w:val="clear" w:color="auto" w:fill="FFFFFF"/>
          <w:lang w:val="en-US"/>
        </w:rPr>
      </w:pPr>
      <w:r w:rsidRPr="00E248BC">
        <w:rPr>
          <w:color w:val="000000"/>
          <w:shd w:val="clear" w:color="auto" w:fill="FFFFFF"/>
          <w:lang w:val="en-US"/>
        </w:rPr>
        <w:t>We thank the Reviewer for this thoughtful and generous assessment. We have responded point-by-point to the Reviewer’s questions and comments below.</w:t>
      </w:r>
    </w:p>
    <w:p w14:paraId="00D41448" w14:textId="77777777" w:rsidR="007633F8" w:rsidRPr="00E248BC" w:rsidRDefault="007633F8" w:rsidP="007633F8">
      <w:pPr>
        <w:jc w:val="both"/>
        <w:rPr>
          <w:color w:val="000000"/>
          <w:shd w:val="clear" w:color="auto" w:fill="FFFFFF"/>
          <w:lang w:val="en-US"/>
        </w:rPr>
      </w:pPr>
    </w:p>
    <w:p w14:paraId="631AC90C" w14:textId="77777777"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Recommendations for consideration:</w:t>
      </w:r>
    </w:p>
    <w:p w14:paraId="159FC8B9" w14:textId="77777777" w:rsidR="007633F8" w:rsidRPr="00E248BC" w:rsidRDefault="007633F8" w:rsidP="007633F8">
      <w:pPr>
        <w:jc w:val="both"/>
        <w:rPr>
          <w:b/>
          <w:bCs/>
          <w:color w:val="000000"/>
          <w:shd w:val="clear" w:color="auto" w:fill="FFFFFF"/>
          <w:lang w:val="en-US"/>
        </w:rPr>
      </w:pPr>
    </w:p>
    <w:p w14:paraId="2DE42DB6" w14:textId="77777777"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Please consider specifying in the title that the focus is on Medicare hospitalizations. This represents a very important subset of inpatient admissions. This is an older subpopulation with much higher utilization rates and prevalent morbidities and co-morbidities. Tropical cyclones alter their utilization patterns as clearly depicted. Nevertheless, patterns of injury and health services utilization for storm-related conditions are likely to be quite different for younger residents in the same storm-affected areas. The specificity of this paper, focusing on the Medicare population, is clarified right away in the abstract but should also be conveyed in the title.</w:t>
      </w:r>
    </w:p>
    <w:p w14:paraId="25BA640E" w14:textId="626955E6" w:rsidR="007633F8" w:rsidRPr="00E248BC" w:rsidRDefault="007633F8" w:rsidP="007633F8">
      <w:pPr>
        <w:jc w:val="both"/>
        <w:rPr>
          <w:color w:val="000000"/>
          <w:shd w:val="clear" w:color="auto" w:fill="FFFFFF"/>
          <w:lang w:val="en-US"/>
        </w:rPr>
      </w:pPr>
    </w:p>
    <w:p w14:paraId="7E113C95" w14:textId="048E90D4" w:rsidR="00692FED" w:rsidRPr="00E248BC" w:rsidRDefault="00587A2C" w:rsidP="007633F8">
      <w:pPr>
        <w:jc w:val="both"/>
        <w:rPr>
          <w:color w:val="000000"/>
          <w:shd w:val="clear" w:color="auto" w:fill="FFFFFF"/>
          <w:lang w:val="en-US"/>
        </w:rPr>
      </w:pPr>
      <w:r w:rsidRPr="00E248BC">
        <w:rPr>
          <w:color w:val="000000"/>
          <w:shd w:val="clear" w:color="auto" w:fill="FFFFFF"/>
          <w:lang w:val="en-US"/>
        </w:rPr>
        <w:t>We thank the Reviewer for the suggestion. We have amended the title to ‘</w:t>
      </w:r>
      <w:r w:rsidR="005C7226" w:rsidRPr="00E248BC">
        <w:rPr>
          <w:color w:val="000000"/>
          <w:shd w:val="clear" w:color="auto" w:fill="FFFFFF"/>
          <w:lang w:val="en-US"/>
        </w:rPr>
        <w:t>Tropical cyclone exposure is associated with increased hospitalization rates</w:t>
      </w:r>
      <w:r w:rsidR="00C64D6B" w:rsidRPr="00E248BC">
        <w:rPr>
          <w:color w:val="000000"/>
          <w:shd w:val="clear" w:color="auto" w:fill="FFFFFF"/>
          <w:lang w:val="en-US"/>
        </w:rPr>
        <w:t xml:space="preserve"> in older adults</w:t>
      </w:r>
      <w:r w:rsidR="00270731" w:rsidRPr="00E248BC">
        <w:rPr>
          <w:color w:val="000000"/>
          <w:shd w:val="clear" w:color="auto" w:fill="FFFFFF"/>
          <w:lang w:val="en-US"/>
        </w:rPr>
        <w:t>’</w:t>
      </w:r>
      <w:r w:rsidR="001004E5" w:rsidRPr="00E248BC">
        <w:rPr>
          <w:color w:val="000000"/>
          <w:shd w:val="clear" w:color="auto" w:fill="FFFFFF"/>
          <w:lang w:val="en-US"/>
        </w:rPr>
        <w:t>.</w:t>
      </w:r>
    </w:p>
    <w:p w14:paraId="2B4CF075" w14:textId="77777777" w:rsidR="00692FED" w:rsidRPr="00E248BC" w:rsidRDefault="00692FED" w:rsidP="007633F8">
      <w:pPr>
        <w:jc w:val="both"/>
        <w:rPr>
          <w:color w:val="000000"/>
          <w:shd w:val="clear" w:color="auto" w:fill="FFFFFF"/>
          <w:lang w:val="en-US"/>
        </w:rPr>
      </w:pPr>
    </w:p>
    <w:p w14:paraId="7A9D24C1" w14:textId="29AF4A32"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 xml:space="preserve">There is a cursory mention of anthropogenic climate change in the introduction along with a cluster of citations. Several important papers, including several by </w:t>
      </w:r>
      <w:proofErr w:type="spellStart"/>
      <w:r w:rsidRPr="00E248BC">
        <w:rPr>
          <w:b/>
          <w:bCs/>
          <w:color w:val="000000"/>
          <w:shd w:val="clear" w:color="auto" w:fill="FFFFFF"/>
          <w:lang w:val="en-US"/>
        </w:rPr>
        <w:t>Kossin</w:t>
      </w:r>
      <w:proofErr w:type="spellEnd"/>
      <w:r w:rsidRPr="00E248BC">
        <w:rPr>
          <w:b/>
          <w:bCs/>
          <w:color w:val="000000"/>
          <w:shd w:val="clear" w:color="auto" w:fill="FFFFFF"/>
          <w:lang w:val="en-US"/>
        </w:rPr>
        <w:t xml:space="preserve"> might wisely be added. Also, the Knutson paper (#15) in BAMS is actually Part II of a 2-part series. Consider citing Part I also, as it is equally or more relevant.</w:t>
      </w:r>
    </w:p>
    <w:p w14:paraId="7997FEBD" w14:textId="76DD4B66" w:rsidR="007633F8" w:rsidRPr="00E248BC" w:rsidRDefault="007633F8" w:rsidP="007633F8">
      <w:pPr>
        <w:jc w:val="both"/>
        <w:rPr>
          <w:b/>
          <w:bCs/>
          <w:color w:val="000000"/>
          <w:shd w:val="clear" w:color="auto" w:fill="FFFFFF"/>
          <w:lang w:val="en-US"/>
        </w:rPr>
      </w:pPr>
    </w:p>
    <w:p w14:paraId="1A27A671" w14:textId="7D8224F1" w:rsidR="007720F6" w:rsidRPr="00E248BC" w:rsidRDefault="007610D2" w:rsidP="007720F6">
      <w:pPr>
        <w:jc w:val="both"/>
        <w:rPr>
          <w:color w:val="000000"/>
          <w:shd w:val="clear" w:color="auto" w:fill="FFFFFF"/>
          <w:lang w:val="en-US"/>
        </w:rPr>
      </w:pPr>
      <w:r w:rsidRPr="00E248BC">
        <w:rPr>
          <w:color w:val="000000"/>
          <w:shd w:val="clear" w:color="auto" w:fill="FFFFFF"/>
          <w:lang w:val="en-US"/>
        </w:rPr>
        <w:t xml:space="preserve">We agree </w:t>
      </w:r>
      <w:r w:rsidR="00FB6668" w:rsidRPr="00E248BC">
        <w:rPr>
          <w:color w:val="000000"/>
          <w:shd w:val="clear" w:color="auto" w:fill="FFFFFF"/>
          <w:lang w:val="en-US"/>
        </w:rPr>
        <w:t xml:space="preserve">and have added </w:t>
      </w:r>
      <w:r w:rsidR="00D820D6" w:rsidRPr="00E248BC">
        <w:rPr>
          <w:color w:val="000000"/>
          <w:shd w:val="clear" w:color="auto" w:fill="FFFFFF"/>
          <w:lang w:val="en-US"/>
        </w:rPr>
        <w:t xml:space="preserve">these references to </w:t>
      </w:r>
      <w:r w:rsidR="00FB6668" w:rsidRPr="00E248BC">
        <w:rPr>
          <w:color w:val="000000"/>
          <w:shd w:val="clear" w:color="auto" w:fill="FFFFFF"/>
          <w:lang w:val="en-US"/>
        </w:rPr>
        <w:t xml:space="preserve">the </w:t>
      </w:r>
      <w:r w:rsidR="00E82664" w:rsidRPr="00E248BC">
        <w:rPr>
          <w:color w:val="000000"/>
          <w:shd w:val="clear" w:color="auto" w:fill="FFFFFF"/>
          <w:lang w:val="en-US"/>
        </w:rPr>
        <w:t xml:space="preserve">revised </w:t>
      </w:r>
      <w:r w:rsidR="007720F6" w:rsidRPr="00E248BC">
        <w:rPr>
          <w:color w:val="000000"/>
          <w:shd w:val="clear" w:color="auto" w:fill="FFFFFF"/>
          <w:lang w:val="en-US"/>
        </w:rPr>
        <w:t xml:space="preserve">manuscript </w:t>
      </w:r>
      <w:r w:rsidR="007720F6" w:rsidRPr="00E248BC">
        <w:rPr>
          <w:lang w:val="en-US"/>
        </w:rPr>
        <w:t xml:space="preserve">(P. </w:t>
      </w:r>
      <w:r w:rsidR="001E3ED2">
        <w:rPr>
          <w:lang w:val="en-US"/>
        </w:rPr>
        <w:t>2</w:t>
      </w:r>
      <w:r w:rsidR="007720F6" w:rsidRPr="00E248BC">
        <w:rPr>
          <w:lang w:val="en-US"/>
        </w:rPr>
        <w:t xml:space="preserve">, Lines </w:t>
      </w:r>
      <w:r w:rsidR="003A58BB">
        <w:rPr>
          <w:lang w:val="en-US"/>
        </w:rPr>
        <w:t>35</w:t>
      </w:r>
      <w:r w:rsidR="007720F6" w:rsidRPr="00E248BC">
        <w:rPr>
          <w:lang w:val="en-US"/>
        </w:rPr>
        <w:t>-</w:t>
      </w:r>
      <w:r w:rsidR="003A58BB">
        <w:rPr>
          <w:lang w:val="en-US"/>
        </w:rPr>
        <w:t>37</w:t>
      </w:r>
      <w:r w:rsidR="007720F6" w:rsidRPr="00E248BC">
        <w:rPr>
          <w:lang w:val="en-US"/>
        </w:rPr>
        <w:t>):</w:t>
      </w:r>
    </w:p>
    <w:p w14:paraId="7E28FA1D" w14:textId="77777777" w:rsidR="007720F6" w:rsidRPr="00E248BC" w:rsidRDefault="007720F6" w:rsidP="007720F6">
      <w:pPr>
        <w:jc w:val="both"/>
        <w:rPr>
          <w:color w:val="000000"/>
          <w:shd w:val="clear" w:color="auto" w:fill="FFFFFF"/>
          <w:lang w:val="en-US"/>
        </w:rPr>
      </w:pPr>
    </w:p>
    <w:p w14:paraId="130BEA60" w14:textId="77B6D6E8" w:rsidR="0016724D" w:rsidRDefault="002A35E0" w:rsidP="007633F8">
      <w:pPr>
        <w:jc w:val="both"/>
        <w:rPr>
          <w:bCs/>
          <w:i/>
          <w:iCs/>
          <w:lang w:val="en-US"/>
        </w:rPr>
      </w:pPr>
      <w:r w:rsidRPr="002A35E0">
        <w:rPr>
          <w:bCs/>
          <w:i/>
          <w:iCs/>
          <w:lang w:val="en-US"/>
        </w:rPr>
        <w:t>The intensity of tropical cyclones is predicted to change</w:t>
      </w:r>
      <w:del w:id="87" w:author="Parks, Robbie M" w:date="2020-11-02T12:54:00Z">
        <w:r w:rsidRPr="002A35E0">
          <w:rPr>
            <w:bCs/>
            <w:i/>
            <w:iCs/>
            <w:lang w:val="en-US"/>
          </w:rPr>
          <w:delText>, along with their impacts on health,</w:delText>
        </w:r>
      </w:del>
      <w:r w:rsidRPr="002A35E0" w:rsidDel="00AC4E82">
        <w:rPr>
          <w:bCs/>
          <w:i/>
          <w:iCs/>
          <w:lang w:val="en-US"/>
        </w:rPr>
        <w:t xml:space="preserve"> </w:t>
      </w:r>
      <w:r w:rsidRPr="002A35E0">
        <w:rPr>
          <w:bCs/>
          <w:i/>
          <w:iCs/>
          <w:lang w:val="en-US"/>
        </w:rPr>
        <w:t>due to anthropogenic climate change.</w:t>
      </w:r>
      <w:del w:id="88" w:author="Parks, Robbie M" w:date="2020-11-02T12:54:00Z">
        <w:r w:rsidRPr="002A35E0">
          <w:rPr>
            <w:b/>
            <w:bCs/>
            <w:i/>
            <w:iCs/>
            <w:lang w:val="en-US"/>
          </w:rPr>
          <w:fldChar w:fldCharType="begin" w:fldLock="1"/>
        </w:r>
        <w:r w:rsidRPr="002A35E0">
          <w:rPr>
            <w:b/>
            <w:bCs/>
            <w:i/>
            <w:iCs/>
            <w:lang w:val="en-US"/>
          </w:rPr>
          <w:delInstrText>ADDIN CSL_CITATION {"citationItems":[{"id":"ITEM-1","itemData":{"DOI":"10.1016/S0140-6736(06)68079-3","ISBN":"0140-6736","ISSN":"01406736","PMID":"16530580","abstract":"There is near unanimous scientific consensus that greenhouse gas emissions generated by human activity will change Earth's climate. The recent (globally averaged) warming by 0·5°C is partly attributable to such anthropogenic emissions. Climate change will affect human health in many ways - mostly adversely. Here, we summarise the epidemiological evidence of how climate variations and trends affect various health outcomes. We assess the little evidence there is that recent global warming has already affected some health outcomes. We review the published estimates of future health effects of climate change over coming decades. Research so far has mostly focused on thermal stress, extreme weather events, and infectious diseases, with some attention to estimates of future regional food yields and hunger prevalence. An emerging broader approach addresses a wider spectrum of health risks due to the social, demographic, and economic disruptions of climate change. Evidence and anticipation of adverse health effects will strengthen the case for pre-emptive policies, and will also guide priorities for planned adaptive strategies.","author":[{"dropping-particle":"","family":"McMichael","given":"Anthony J.","non-dropping-particle":"","parse-names":false,"suffix":""},{"dropping-particle":"","family":"Woodruff","given":"Rosalie E.","non-dropping-particle":"","parse-names":false,"suffix":""},{"dropping-particle":"","family":"Hales","given":"Simon","non-dropping-particle":"","parse-names":false,"suffix":""}],"container-title":"Lancet","id":"ITEM-1","issued":{"date-parts":[["2006"]]},"title":"Climate change and human health: Present and future risks","type":"article-journal"},"uris":["http://www.mendeley.com/documents/?uuid=db220ea3-8c20-4247-b85f-e54971ec4d40"]},{"id":"ITEM-2","itemData":{"DOI":"10.1017/CBO9781107415379.016","ISBN":"9781107415379","ISSN":"0008-4301","PMID":"1619","abstract":"The storage and utilization of energy plays a critical role in reproductive output for females of many spe- cies, including snakes. However, links between energy and reproductive effort in males are less clear. Studies at a com- munal den of red-sided garter snakes (Thamnophis sirtalis parietalis (Say, 1823)) in Manitoba suggest that energy is critical to reproduction for males as well as females. Males vary substantially in body condition (mass relative to body length) at the time they emerge from winter inactivity. The energy to be expended in courtship is stored in the muscles rather than the “conventional” sites for energy storage in snakes (abdominal fat bodies or liver). A male’s reproductive effort (the duration of his residency at courting aggregations near the den) was linked to his energy stores and to the rate of depletion of those stores. Male snakes that emerged from hibernation in better condition, and that lost mass slowly thereafter, remained in courting aggregations near the den for longer periods than did males that emerged in poor condition (i.e., with less energy resources) and (or) lost mass more rapidly. In outdoor arenas, males that engaged in courtship lost mass more rapidly than did males with no courtship opportunities. These data suggest that courtship is energetically expensive for male garter snakes and that the amount of effort that a male invests in reproduction is de- termined by his energy stores","author":[{"dropping-particle":"","family":"Smith","given":"Kirk R.","non-dropping-particle":"","parse-names":false,"suffix":""},{"dropping-particle":"","family":"Woodward","given":"Alistair","non-dropping-particle":"","parse-names":false,"suffix":""},{"dropping-particle":"","family":"Campbell-Lendrum","given":"Diarmid","non-dropping-particle":"","parse-names":false,"suffix":""},{"dropping-particle":"","family":"Chadee","given":"Dave D.","non-dropping-particle":"","parse-names":false,"suffix":""},{"dropping-particle":"","family":"Honda","given":"Yasushi","non-dropping-particle":"","parse-names":false,"suffix":""},{"dropping-particle":"","family":"Liu","given":"Qiyong","non-dropping-particle":"","parse-names":false,"suffix":""},{"dropping-particle":"","family":"Olwoch","given":"Jane M.","non-dropping-particle":"","parse-names":false,"suffix":""},{"dropping-particle":"","family":"Revich","given":"Boris","non-dropping-particle":"","parse-names":false,"suffix":""},{"dropping-particle":"","family":"Sauerborn","given":"Rainer","non-dropping-particle":"","parse-names":false,"suffix":""},{"dropping-particle":"","family":"Confalonieri","given":"Ulisses","non-dropping-particle":"","parse-names":false,"suffix":""},{"dropping-particle":"","family":"Haines","given":"Andrew","non-dropping-particle":"","parse-names":false,"suffix":""},{"dropping-particle":"","family":"Chafe","given":"Zoë","non-dropping-particle":"","parse-names":false,"suffix":""},{"dropping-particle":"","family":"Rocklov","given":"Joacim","non-dropping-particle":"","parse-names":false,"suffix":""}],"container-title":"Climate Change 2014 Impacts, Adaptation and Vulnerability: Part A: Global and Sectoral Aspects","id":"ITEM-2","issued":{"date-parts":[["2015"]]},"title":"Human health: Impacts, adaptation, and co-benefits","type":"chapter"},"uris":["http://www.mendeley.com/documents/?uuid=f7160aa0-320f-4b17-b8b6-07a4cdb17b58"]},{"id":"ITEM-3","itemData":{"author":[{"dropping-particle":"","family":"Haines","given":"Andy","non-dropping-particle":"","parse-names":false,"suffix":""},{"dropping-particle":"","family":"Ebi","given":"Kristie","non-dropping-particle":"","parse-names":false,"suffix":""}],"container-title":"New England Journal of Medicine","id":"ITEM-3","issue":"380","issued":{"date-parts":[["2019"]]},"page":"263-273","title":"The imperative for climate action to protect health","type":"article-journal"},"uris":["http://www.mendeley.com/documents/?uuid=d1781b2a-d32d-4aba-aa1c-f5137dde0682"]},{"id":"ITEM-4","itemData":{"author":[{"dropping-particle":"","family":"IPCC","given":"","non-dropping-particle":"","parse-names":false,"suffix":""}],"id":"ITEM-4","issued":{"date-parts":[["2013"]]},"publisher":"Cambridge, UK and New York, USA: Cambridge University Press","title":"Climate change 2013: the physical science basis. Working group I contribution to the fifth assessment report of the intergovernmental panel on climate change","type":"book"},"uris":["http://www.mendeley.com/documents/?uuid=8f49e72e-3f20-49ed-a842-c8be37379826"]},{"id":"ITEM-5","itemData":{"DOI":"10.1007/s00382-019-04913-y","ISSN":"14320894","abstract":"Responses of tropical cyclones (TCs) to CO2 doubling are explored using coupled global climate models (GCMs) with increasingly refined atmospheric/land horizontal grids (~ 200 km, ~ 50 km and ~ 25 km). The three models exhibit similar changes in background climate fields thought to regulate TC activity, such as relative sea surface temperature (SST), potential intensity, and wind shear. However, global TC frequency decreases substantially in the 50 km model, while the 25 km model shows no significant change. The ~ 25 km model also has a substantial and spatially-ubiquitous increase of Category 3–4–5 hurricanes. Idealized perturbation experiments are performed to understand the TC response. Each model’s transient fully-coupled 2 × CO2 TC activity response is largely recovered by “time-slice” experiments using time-invariant SST perturbations added to each model’s own SST climatology. The TC response to SST forcing depends on each model’s background climatological SST biases: removing these biases leads to a global TC intensity increase in the ~ 50 km model, and a global TC frequency increase in the ~ 25 km model, in response to CO2-induced warming patterns and CO2 doubling. Isolated CO2 doubling leads to a significant TC frequency decrease, while isolated uniform SST warming leads to a significant global TC frequency increase; the ~ 25 km model has a greater tendency for frequency increase. Global TC frequency responds to both (1) changes in TC “seeds”, which increase due to warming (more so in the ~ 25 km model) and decrease due to higher CO2 concentrations, and (2) less efficient development of these“seeds” into TCs, largely due to the nonlinear relation between temperature and saturation specific humidity.","author":[{"dropping-particle":"","family":"Vecchi","given":"Gabriel A.","non-dropping-particle":"","parse-names":false,"suffix":""},{"dropping-particle":"","family":"Delworth","given":"Thomas L.","non-dropping-particle":"","parse-names":false,"suffix":""},{"dropping-particle":"","family":"Murakami","given":"Hiroyuki","non-dropping-particle":"","parse-names":false,"suffix":""},{"dropping-particle":"","family":"Underwood","given":"Seth D.","non-dropping-particle":"","parse-names":false,"suffix":""},{"dropping-particle":"","family":"Wittenberg","given":"Andrew T.","non-dropping-particle":"","parse-names":false,"suffix":""},{"dropping-particle":"","family":"Zeng","given":"Fanrong","non-dropping-particle":"","parse-names":false,"suffix":""},{"dropping-particle":"","family":"Zhang","given":"Wei","non-dropping-particle":"","parse-names":false,"suffix":""},{"dropping-particle":"","family":"Baldwin","given":"Jane W.","non-dropping-particle":"","parse-names":false,"suffix":""},{"dropping-particle":"","family":"Bhatia","given":"Kieran T.","non-dropping-particle":"","parse-names":false,"suffix":""},{"dropping-particle":"","family":"Cooke","given":"William","non-dropping-particle":"","parse-names":false,"suffix":""},{"dropping-particle":"","family":"He","given":"Jie","non-dropping-particle":"","parse-names":false,"suffix":""},{"dropping-particle":"","family":"Kapnick","given":"Sarah B.","non-dropping-particle":"","parse-names":false,"suffix":""},{"dropping-particle":"","family":"Knutson","given":"Thomas R.","non-dropping-particle":"","parse-names":false,"suffix":""},{"dropping-particle":"","family":"Villarini","given":"Gabriele","non-dropping-particle":"","parse-names":false,"suffix":""},{"dropping-particle":"","family":"Wiel","given":"Karin","non-dropping-particle":"van der","parse-names":false,"suffix":""},{"dropping-particle":"","family":"Anderson","given":"Whit","non-dropping-particle":"","parse-names":false,"suffix":""},{"dropping-particle":"","family":"Balaji","given":"V.","non-dropping-particle":"","parse-names":false,"suffix":""},{"dropping-particle":"","family":"Chen","given":"Jan–Huey –H","non-dropping-particle":"","parse-names":false,"suffix":""},{"dropping-particle":"","family":"Dixon","given":"Keith W.","non-dropping-particle":"","parse-names":false,"suffix":""},{"dropping-particle":"","family":"Gudgel","given":"Rich","non-dropping-particle":"","parse-names":false,"suffix":""},{"dropping-particle":"","family":"Harris","given":"Lucas M.","non-dropping-particle":"","parse-names":false,"suffix":""},{"dropping-particle":"","family":"Jia","given":"Liwei","non-dropping-particle":"","parse-names":false,"suffix":""},{"dropping-particle":"","family":"Johnson","given":"Nathaniel C.","non-dropping-particle":"","parse-names":false,"suffix":""},{"dropping-particle":"","family":"Lin","given":"Shian Jiann","non-dropping-particle":"","parse-names":false,"suffix":""},{"dropping-particle":"","family":"Liu","given":"Maofeng","non-dropping-particle":"","parse-names":false,"suffix":""},{"dropping-particle":"","family":"Ng","given":"Ching Ho Justin","non-dropping-particle":"","parse-names":false,"suffix":""},{"dropping-particle":"","family":"Rosati","given":"Anthony","non-dropping-particle":"","parse-names":false,"suffix":""},{"dropping-particle":"","family":"Smith","given":"James A.","non-dropping-particle":"","parse-names":false,"suffix":""},{"dropping-particle":"","family":"Yang","given":"Xiaosong","non-dropping-particle":"","parse-names":false,"suffix":""}],"container-title":"Climate Dynamics","id":"ITEM-5","issued":{"date-parts":[["2019"]]},"title":"Tropical cyclone sensitivities to CO2 doubling: Roles of atmospheric resolution, synoptic variability and background climate changes","type":"article-journal"},"uris":["http://www.mendeley.com/documents/?uuid=9a65271d-2d3e-4447-a102-2150f2568b63"]},{"id":"ITEM-6","itemData":{"DOI":"10.1175/BAMS-D-18-0194.1","ISSN":"00030007","abstract":"Model projections of tropical cyclone (TC) activity response to anthropogenic warming in climate models are assessed. Observations, theory, and models, with increasing robustness, indicate rising global TC risk for some metrics that are projected to impact multiple regions. A 2°C anthropogenic global warming is projected to impact TC activity as follows. 1) The most confident TC-related projection is that sea level rise accompanying the warming will lead to higher storm inundation levels, assuming all other factors are unchanged. 2) For TC precipitation rates, there is at least medium-to-high confidence in an increase globally, with a median projected increase of 14%, or close to the rate of tropical water vapor increase with warming, at constant relative humidity. 3) For TC intensity, 10 of 11 authors had at least medium-to-high confidence that the global average will increase. The median projected increase in lifetime maximum surface wind speeds is about 5% (range: 1%-10%) in available higher-resolution studies. 4) For the global proportion (as opposed to frequency) of TCs that reach very intense (category 4-5) levels, there is at least medium-to-high confidence in an increase, with a median projected change of +13%. Author opinion was more mixed and confidence levels lower for the following projections: 5) a further poleward expansion of the latitude of maximum TC intensity in the western North Pacific; 6) a decrease of global TC frequency, as projected in most studies; 7) an increase in global very intense TC frequency (category 4-5), seen most prominently in higher-resolution models; and 8) a slowdown in TC translation speed.","author":[{"dropping-particle":"","family":"Knutson","given":"Thomas","non-dropping-particle":"","parse-names":false,"suffix":""},{"dropping-particle":"","family":"Camargo","given":"Suzana J.","non-dropping-particle":"","parse-names":false,"suffix":""},{"dropping-particle":"","family":"Chan","given":"Johnny C.L.","non-dropping-particle":"","parse-names":false,"suffix":""},{"dropping-particle":"","family":"Emanuel","given":"Kerry","non-dropping-particle":"","parse-names":false,"suffix":""},{"dropping-particle":"","family":"Ho","given":"Chang Hoi","non-dropping-particle":"","parse-names":false,"suffix":""},{"dropping-particle":"","family":"Kossin","given":"James","non-dropping-particle":"","parse-names":false,"suffix":""},{"dropping-particle":"","family":"Mohapatra","given":"Mrutyunjay","non-dropping-particle":"","parse-names":false,"suffix":""},{"dropping-particle":"","family":"Satoh","given":"Masaki","non-dropping-particle":"","parse-names":false,"suffix":""},{"dropping-particle":"","family":"Sugi","given":"Masato","non-dropping-particle":"","parse-names":false,"suffix":""},{"dropping-particle":"","family":"Walsh","given":"Kevin","non-dropping-particle":"","parse-names":false,"suffix":""},{"dropping-particle":"","family":"Wu","given":"Liguang","non-dropping-particle":"","parse-names":false,"suffix":""}],"container-title":"Bulletin of the American Meteorological Society","id":"ITEM-6","issued":{"date-parts":[["2020"]]},"title":"Tropical cyclones and climate change assessment part II: Projected response to anthropogenic warming","type":"article-journal"},"uris":["http://www.mendeley.com/documents/?uuid=73e97193-031e-4816-9236-67eefcfb3dda"]}],"mendeley":{"formattedCitation":"&lt;sup&gt;10–15&lt;/sup&gt;","plainTextFormattedCitation":"10–15","previouslyFormattedCitation":"&lt;sup&gt;10–15&lt;/sup&gt;"},"properties":{"noteIndex":0},"schema":"https://github.com/citation-style-language/schema/raw/master/csl-citation.json"}</w:delInstrText>
        </w:r>
        <w:r w:rsidRPr="002A35E0">
          <w:rPr>
            <w:b/>
            <w:bCs/>
            <w:i/>
            <w:iCs/>
            <w:lang w:val="en-US"/>
          </w:rPr>
          <w:fldChar w:fldCharType="separate"/>
        </w:r>
        <w:r w:rsidRPr="002A35E0">
          <w:rPr>
            <w:bCs/>
            <w:i/>
            <w:iCs/>
            <w:vertAlign w:val="superscript"/>
            <w:lang w:val="en-US"/>
          </w:rPr>
          <w:delText>10–15</w:delText>
        </w:r>
        <w:r w:rsidRPr="002A35E0">
          <w:rPr>
            <w:bCs/>
            <w:i/>
            <w:iCs/>
            <w:lang w:val="en-US"/>
          </w:rPr>
          <w:fldChar w:fldCharType="end"/>
        </w:r>
      </w:del>
      <w:ins w:id="89" w:author="Parks, Robbie M" w:date="2020-11-02T12:54:00Z">
        <w:r w:rsidRPr="002A35E0">
          <w:rPr>
            <w:b/>
            <w:bCs/>
            <w:i/>
            <w:iCs/>
            <w:lang w:val="en-US"/>
          </w:rPr>
          <w:fldChar w:fldCharType="begin" w:fldLock="1"/>
        </w:r>
        <w:r w:rsidRPr="002A35E0">
          <w:rPr>
            <w:b/>
            <w:bCs/>
            <w:i/>
            <w:iCs/>
            <w:lang w:val="en-US"/>
          </w:rPr>
          <w:instrText>ADDIN CSL_CITATION {"citationItems":[{"id":"ITEM-1","itemData":{"DOI":"10.1016/S0140-6736(06)68079-3","ISBN":"0140-6736","ISSN":"01406736","PMID":"16530580","abstract":"There is near unanimous scientific consensus that greenhouse gas emissions generated by human activity will change Earth's climate. The recent (globally averaged) warming by 0·5°C is partly attributable to such anthropogenic emissions. Climate change will affect human health in many ways - mostly adversely. Here, we summarise the epidemiological evidence of how climate variations and trends affect various health outcomes. We assess the little evidence there is that recent global warming has already affected some health outcomes. We review the published estimates of future health effects of climate change over coming decades. Research so far has mostly focused on thermal stress, extreme weather events, and infectious diseases, with some attention to estimates of future regional food yields and hunger prevalence. An emerging broader approach addresses a wider spectrum of health risks due to the social, demographic, and economic disruptions of climate change. Evidence and anticipation of adverse health effects will strengthen the case for pre-emptive policies, and will also guide priorities for planned adaptive strategies.","author":[{"dropping-particle":"","family":"McMichael","given":"Anthony J.","non-dropping-particle":"","parse-names":false,"suffix":""},{"dropping-particle":"","family":"Woodruff","given":"Rosalie E.","non-dropping-particle":"","parse-names":false,"suffix":""},{"dropping-particle":"","family":"Hales","given":"Simon","non-dropping-particle":"","parse-names":false,"suffix":""}],"container-title":"Lancet","id":"ITEM-1","issued":{"date-parts":[["2006"]]},"title":"Climate change and human health: Present and future risks","type":"article-journal"},"uris":["http://www.mendeley.com/documents/?uuid=db220ea3-8c20-4247-b85f-e54971ec4d40"]},{"id":"ITEM-2","itemData":{"DOI":"10.1017/CBO9781107415379.016","ISBN":"9781107415379","ISSN":"0008-4301","PMID":"1619","abstract":"The storage and utilization of energy plays a critical role in reproductive output for females of many spe- cies, including snakes. However, links between energy and reproductive effort in males are less clear. Studies at a com- munal den of red-sided garter snakes (Thamnophis sirtalis parietalis (Say, 1823)) in Manitoba suggest that energy is critical to reproduction for males as well as females. Males vary substantially in body condition (mass relative to body length) at the time they emerge from winter inactivity. The energy to be expended in courtship is stored in the muscles rather than the “conventional” sites for energy storage in snakes (abdominal fat bodies or liver). A male’s reproductive effort (the duration of his residency at courting aggregations near the den) was linked to his energy stores and to the rate of depletion of those stores. Male snakes that emerged from hibernation in better condition, and that lost mass slowly thereafter, remained in courting aggregations near the den for longer periods than did males that emerged in poor condition (i.e., with less energy resources) and (or) lost mass more rapidly. In outdoor arenas, males that engaged in courtship lost mass more rapidly than did males with no courtship opportunities. These data suggest that courtship is energetically expensive for male garter snakes and that the amount of effort that a male invests in reproduction is de- termined by his energy stores","author":[{"dropping-particle":"","family":"Smith","given":"Kirk R.","non-dropping-particle":"","parse-names":false,"suffix":""},{"dropping-particle":"","family":"Woodward","given":"Alistair","non-dropping-particle":"","parse-names":false,"suffix":""},{"dropping-particle":"","family":"Campbell-Lendrum","given":"Diarmid","non-dropping-particle":"","parse-names":false,"suffix":""},{"dropping-particle":"","family":"Chadee","given":"Dave D.","non-dropping-particle":"","parse-names":false,"suffix":""},{"dropping-particle":"","family":"Honda","given":"Yasushi","non-dropping-particle":"","parse-names":false,"suffix":""},{"dropping-particle":"","family":"Liu","given":"Qiyong","non-dropping-particle":"","parse-names":false,"suffix":""},{"dropping-particle":"","family":"Olwoch","given":"Jane M.","non-dropping-particle":"","parse-names":false,"suffix":""},{"dropping-particle":"","family":"Revich","given":"Boris","non-dropping-particle":"","parse-names":false,"suffix":""},{"dropping-particle":"","family":"Sauerborn","given":"Rainer","non-dropping-particle":"","parse-names":false,"suffix":""},{"dropping-particle":"","family":"Confalonieri","given":"Ulisses","non-dropping-particle":"","parse-names":false,"suffix":""},{"dropping-particle":"","family":"Haines","given":"Andrew","non-dropping-particle":"","parse-names":false,"suffix":""},{"dropping-particle":"","family":"Chafe","given":"Zoë","non-dropping-particle":"","parse-names":false,"suffix":""},{"dropping-particle":"","family":"Rocklov","given":"Joacim","non-dropping-particle":"","parse-names":false,"suffix":""}],"container-title":"Climate Change 2014 Impacts, Adaptation and Vulnerability: Part A: Global and Sectoral Aspects","id":"ITEM-2","issued":{"date-parts":[["2015"]]},"title":"Human health: Impacts, adaptation, and co-benefits","type":"chapter"},"uris":["http://www.mendeley.com/documents/?uuid=f7160aa0-320f-4b17-b8b6-07a4cdb17b58"]},{"id":"ITEM-3","itemData":{"author":[{"dropping-particle":"","family":"Haines","given":"Andy","non-dropping-particle":"","parse-names":false,"suffix":""},{"dropping-particle":"","family":"Ebi","given":"Kristie","non-dropping-particle":"","parse-names":false,"suffix":""}],"container-title":"New England Journal of Medicine","id":"ITEM-3","issue":"380","issued":{"date-parts":[["2019"]]},"page":"263-273","title":"The imperative for climate action to protect health","type":"article-journal"},"uris":["http://www.mendeley.com/documents/?uuid=d1781b2a-d32d-4aba-aa1c-f5137dde0682"]},{"id":"ITEM-4","itemData":{"author":[{"dropping-particle":"","family":"IPCC","given":"","non-dropping-particle":"","parse-names":false,"suffix":""}],"id":"ITEM-4","issued":{"date-parts":[["2013"]]},"publisher":"Cambridge, UK and New York, USA: Cambridge University Press","title":"Climate change 2013: the physical science basis. Working group I contribution to the fifth assessment report of the intergovernmental panel on climate change","type":"book"},"uris":["http://www.mendeley.com/documents/?uuid=8f49e72e-3f20-49ed-a842-c8be37379826"]},{"id":"ITEM-5","itemData":{"DOI":"10.1007/s00382-019-04913-y","ISSN":"14320894","abstract":"Responses of tropical cyclones (TCs) to CO2 doubling are explored using coupled global climate models (GCMs) with increasingly refined atmospheric/land horizontal grids (~ 200 km, ~ 50 km and ~ 25 km). The three models exhibit similar changes in background climate fields thought to regulate TC activity, such as relative sea surface temperature (SST), potential intensity, and wind shear. However, global TC frequency decreases substantially in the 50 km model, while the 25 km model shows no significant change. The ~ 25 km model also has a substantial and spatially-ubiquitous increase of Category 3–4–5 hurricanes. Idealized perturbation experiments are performed to understand the TC response. Each model’s transient fully-coupled 2 × CO2 TC activity response is largely recovered by “time-slice” experiments using time-invariant SST perturbations added to each model’s own SST climatology. The TC response to SST forcing depends on each model’s background climatological SST biases: removing these biases leads to a global TC intensity increase in the ~ 50 km model, and a global TC frequency increase in the ~ 25 km model, in response to CO2-induced warming patterns and CO2 doubling. Isolated CO2 doubling leads to a significant TC frequency decrease, while isolated uniform SST warming leads to a significant global TC frequency increase; the ~ 25 km model has a greater tendency for frequency increase. Global TC frequency responds to both (1) changes in TC “seeds”, which increase due to warming (more so in the ~ 25 km model) and decrease due to higher CO2 concentrations, and (2) less efficient development of these“seeds” into TCs, largely due to the nonlinear relation between temperature and saturation specific humidity.","author":[{"dropping-particle":"","family":"Vecchi","given":"Gabriel A.","non-dropping-particle":"","parse-names":false,"suffix":""},{"dropping-particle":"","family":"Delworth","given":"Thomas L.","non-dropping-particle":"","parse-names":false,"suffix":""},{"dropping-particle":"","family":"Murakami","given":"Hiroyuki","non-dropping-particle":"","parse-names":false,"suffix":""},{"dropping-particle":"","family":"Underwood","given":"Seth D.","non-dropping-particle":"","parse-names":false,"suffix":""},{"dropping-particle":"","family":"Wittenberg","given":"Andrew T.","non-dropping-particle":"","parse-names":false,"suffix":""},{"dropping-particle":"","family":"Zeng","given":"Fanrong","non-dropping-particle":"","parse-names":false,"suffix":""},{"dropping-particle":"","family":"Zhang","given":"Wei","non-dropping-particle":"","parse-names":false,"suffix":""},{"dropping-particle":"","family":"Baldwin","given":"Jane W.","non-dropping-particle":"","parse-names":false,"suffix":""},{"dropping-particle":"","family":"Bhatia","given":"Kieran T.","non-dropping-particle":"","parse-names":false,"suffix":""},{"dropping-particle":"","family":"Cooke","given":"William","non-dropping-particle":"","parse-names":false,"suffix":""},{"dropping-particle":"","family":"He","given":"Jie","non-dropping-particle":"","parse-names":false,"suffix":""},{"dropping-particle":"","family":"Kapnick","given":"Sarah B.","non-dropping-particle":"","parse-names":false,"suffix":""},{"dropping-particle":"","family":"Knutson","given":"Thomas R.","non-dropping-particle":"","parse-names":false,"suffix":""},{"dropping-particle":"","family":"Villarini","given":"Gabriele","non-dropping-particle":"","parse-names":false,"suffix":""},{"dropping-particle":"","family":"Wiel","given":"Karin","non-dropping-particle":"van der","parse-names":false,"suffix":""},{"dropping-particle":"","family":"Anderson","given":"Whit","non-dropping-particle":"","parse-names":false,"suffix":""},{"dropping-particle":"","family":"Balaji","given":"V.","non-dropping-particle":"","parse-names":false,"suffix":""},{"dropping-particle":"","family":"Chen","given":"Jan–Huey –H","non-dropping-particle":"","parse-names":false,"suffix":""},{"dropping-particle":"","family":"Dixon","given":"Keith W.","non-dropping-particle":"","parse-names":false,"suffix":""},{"dropping-particle":"","family":"Gudgel","given":"Rich","non-dropping-particle":"","parse-names":false,"suffix":""},{"dropping-particle":"","family":"Harris","given":"Lucas M.","non-dropping-particle":"","parse-names":false,"suffix":""},{"dropping-particle":"","family":"Jia","given":"Liwei","non-dropping-particle":"","parse-names":false,"suffix":""},{"dropping-particle":"","family":"Johnson","given":"Nathaniel C.","non-dropping-particle":"","parse-names":false,"suffix":""},{"dropping-particle":"","family":"Lin","given":"Shian Jiann","non-dropping-particle":"","parse-names":false,"suffix":""},{"dropping-particle":"","family":"Liu","given":"Maofeng","non-dropping-particle":"","parse-names":false,"suffix":""},{"dropping-particle":"","family":"Ng","given":"Ching Ho Justin","non-dropping-particle":"","parse-names":false,"suffix":""},{"dropping-particle":"","family":"Rosati","given":"Anthony","non-dropping-particle":"","parse-names":false,"suffix":""},{"dropping-particle":"","family":"Smith","given":"James A.","non-dropping-particle":"","parse-names":false,"suffix":""},{"dropping-particle":"","family":"Yang","given":"Xiaosong","non-dropping-particle":"","parse-names":false,"suffix":""}],"container-title":"Climate Dynamics","id":"ITEM-5","issued":{"date-parts":[["2019"]]},"title":"Tropical cyclone sensitivities to CO2 doubling: Roles of atmospheric resolution, synoptic variability and background climate changes","type":"article-journal"},"uris":["http://www.mendeley.com/documents/?uuid=9a65271d-2d3e-4447-a102-2150f2568b63"]},{"id":"ITEM-6","itemData":{"DOI":"10.1175/BAMS-D-18-0194.1","ISSN":"00030007","abstract":"Model projections of tropical cyclone (TC) activity response to anthropogenic warming in climate models are assessed. Observations, theory, and models, with increasing robustness, indicate rising global TC risk for some metrics that are projected to impact multiple regions. A 2°C anthropogenic global warming is projected to impact TC activity as follows. 1) The most confident TC-related projection is that sea level rise accompanying the warming will lead to higher storm inundation levels, assuming all other factors are unchanged. 2) For TC precipitation rates, there is at least medium-to-high confidence in an increase globally, with a median projected increase of 14%, or close to the rate of tropical water vapor increase with warming, at constant relative humidity. 3) For TC intensity, 10 of 11 authors had at least medium-to-high confidence that the global average will increase. The median projected increase in lifetime maximum surface wind speeds is about 5% (range: 1%-10%) in available higher-resolution studies. 4) For the global proportion (as opposed to frequency) of TCs that reach very intense (category 4-5) levels, there is at least medium-to-high confidence in an increase, with a median projected change of +13%. Author opinion was more mixed and confidence levels lower for the following projections: 5) a further poleward expansion of the latitude of maximum TC intensity in the western North Pacific; 6) a decrease of global TC frequency, as projected in most studies; 7) an increase in global very intense TC frequency (category 4-5), seen most prominently in higher-resolution models; and 8) a slowdown in TC translation speed.","author":[{"dropping-particle":"","family":"Knutson","given":"Thomas","non-dropping-particle":"","parse-names":false,"suffix":""},{"dropping-particle":"","family":"Camargo","given":"Suzana J.","non-dropping-particle":"","parse-names":false,"suffix":""},{"dropping-particle":"","family":"Chan","given":"Johnny C.L.","non-dropping-particle":"","parse-names":false,"suffix":""},{"dropping-particle":"","family":"Emanuel","given":"Kerry","non-dropping-particle":"","parse-names":false,"suffix":""},{"dropping-particle":"","family":"Ho","given":"Chang Hoi","non-dropping-particle":"","parse-names":false,"suffix":""},{"dropping-particle":"","family":"Kossin","given":"James","non-dropping-particle":"","parse-names":false,"suffix":""},{"dropping-particle":"","family":"Mohapatra","given":"Mrutyunjay","non-dropping-particle":"","parse-names":false,"suffix":""},{"dropping-particle":"","family":"Satoh","given":"Masaki","non-dropping-particle":"","parse-names":false,"suffix":""},{"dropping-particle":"","family":"Sugi","given":"Masato","non-dropping-particle":"","parse-names":false,"suffix":""},{"dropping-particle":"","family":"Walsh","given":"Kevin","non-dropping-particle":"","parse-names":false,"suffix":""},{"dropping-particle":"","family":"Wu","given":"Liguang","non-dropping-particle":"","parse-names":false,"suffix":""}],"container-title":"Bulletin of the American Meteorological Society","id":"ITEM-6","issued":{"date-parts":[["2020"]]},"title":"Tropical cyclones and climate change assessment part II: Projected response to anthropogenic warming","type":"article-journal"},"uris":["http://www.mendeley.com/documents/?uuid=73e97193-031e-4816-9236-67eefcfb3dda"]},{"id":"ITEM-7","itemData":{"DOI":"10.1175/BAMS-D-18-0189.1","ISSN":"00030007","abstract":"We assess whether detectable changes in tropical cyclone activity have been identified in observations and whether any changes can be attributed to anthropogenic climate change.","author":[{"dropping-particle":"","family":"Knutson","given":"Thomas","non-dropping-particle":"","parse-names":false,"suffix":""},{"dropping-particle":"","family":"Camargo","given":"Suzana J.","non-dropping-particle":"","parse-names":false,"suffix":""},{"dropping-particle":"","family":"Chan","given":"Johnny C.L.","non-dropping-particle":"","parse-names":false,"suffix":""},{"dropping-particle":"","family":"Emanuel","given":"Kerry","non-dropping-particle":"","parse-names":false,"suffix":""},{"dropping-particle":"","family":"Ho","given":"Chang Hoi","non-dropping-particle":"","parse-names":false,"suffix":""},{"dropping-particle":"","family":"Kossin","given":"James","non-dropping-particle":"","parse-names":false,"suffix":""},{"dropping-particle":"","family":"Mohapatra","given":"Mrutyunjay","non-dropping-particle":"","parse-names":false,"suffix":""},{"dropping-particle":"","family":"Satoh","given":"Masaki","non-dropping-particle":"","parse-names":false,"suffix":""},{"dropping-particle":"","family":"Sugi","given":"Masato","non-dropping-particle":"","parse-names":false,"suffix":""},{"dropping-particle":"","family":"Walsh","given":"Kevin","non-dropping-particle":"","parse-names":false,"suffix":""},{"dropping-particle":"","family":"Wu","given":"Liguang","non-dropping-particle":"","parse-names":false,"suffix":""}],"container-title":"Bulletin of the American Meteorological Society","id":"ITEM-7","issue":"10","issued":{"date-parts":[["2019"]]},"page":"1987-2007","title":"Tropical cyclones and climate change assessment Part I: Detection and attribution","type":"article-journal","volume":"100"},"uris":["http://www.mendeley.com/documents/?uuid=d003f990-d8ad-4f28-8ebf-9e87f96135f1"]},{"id":"ITEM-8","itemData":{"DOI":"10.1038/s41586-018-0158-3","ISSN":"14764687","PMID":"29875485","abstract":"As the Earth's atmosphere warms, the atmospheric circulation changes. These changes vary by region and time of year, but there is evidence that anthropogenic warming causes a general weakening of summertime tropical circulation 1-8 . Because tropical cyclones are carried along within their ambient environmental wind, there is a plausible a priori expectation that the translation speed of tropical cyclones has slowed with warming. In addition to circulation changes, anthropogenic warming causes increases in atmospheric water-vapour capacity, which are generally expected to increase precipitation rates 9 . Rain rates near the centres of tropical cyclones are also expected to increase with increasing global temperatures 10-12 . The amount of tropical-cyclone-related rainfall that any given local area will experience is proportional to the rain rates and inversely proportional to the translation speeds of tropical cyclones. Here I show that tropical-cyclone translation speed has decreased globally by 10 per cent over the period 1949-2016, which is very likely to have compounded, and possibly dominated, any increases in local rainfall totals that may have occurred as a result of increased tropical-cyclone rain rates. The magnitude of the slowdown varies substantially by region and by latitude, but is generally consistent with expected changes in atmospheric circulation forced by anthropogenic emissions. Of particular importance is the slowdown of 30 per cent and 20 per cent over land areas affected by western North Pacific and North Atlantic tropical cyclones, respectively, and the slowdown of 19 per cent over land areas in the Australian region. The unprecedented rainfall totals associated with the 'stall' of Hurricane Harvey 13-15 over Texas in 2017 provide a notable example of the relationship between regional rainfall amounts and tropical-cyclone translation speed. Any systematic past or future change in the translation speed of tropical cyclones, particularly over land, is therefore highly relevant when considering potential changes in local rainfall totals.","author":[{"dropping-particle":"","family":"Kossin","given":"James P.","non-dropping-particle":"","parse-names":false,"suffix":""}],"container-title":"Nature","id":"ITEM-8","issue":"7708","issued":{"date-parts":[["2018"]]},"page":"104-107","title":"A global slowdown of tropical-cyclone translation speed","type":"article-journal","volume":"558"},"uris":["http://www.mendeley.com/documents/?uuid=9ecbd57e-f9bd-4e0e-96bf-783b7a244d7a"]},{"id":"ITEM-9","itemData":{"DOI":"10.1038/nature13278","ISSN":"14764687","PMID":"24828193","abstract":"Temporally inconsistent and potentially unreliable global historical data hinder the detection of trends in tropical cyclone activity. This limits our confidence in evaluating proposed linkages between observed trends in tropical cyclones and in the environment. Here we mitigate this difficulty by focusing on a metric that is comparatively insensitive to past data uncertainty, and identify a pronounced poleward migration in the average latitude at which tropical cyclones have achieved their lifetime-maximum intensity over the past 30 years. The poleward trends are evident in the global historical data in both the Northern and the Southern hemispheres, with rates of 53 and 62 kilometres per decade, respectively, and are statistically significant. When considered together, the trends in each hemisphere depict a global-average migration of tropical cyclone activity away from the tropics at a rate of about one degree of latitude per decade, which lies within the range of estimates of the observed expansion of the tropics over the same period. The global migration remains evident and statistically significant under a formal data homogenization procedure, and is unlikely to be a data artefact. The migration away from the tropics is apparently linked to marked changes in the mean meridional structure of environmental vertical wind shear and potential intensity, and can plausibly be linked to tropical expansion, which is thought to have anthropogenic contributions. © 2014 Macmillan Publishers Limited.","author":[{"dropping-particle":"","family":"Kossin","given":"James P.","non-dropping-particle":"","parse-names":false,"suffix":""},{"dropping-particle":"","family":"Emanuel","given":"Kerry A.","non-dropping-particle":"","parse-names":false,"suffix":""},{"dropping-particle":"","family":"Vecchi","given":"Gabriel A.","non-dropping-particle":"","parse-names":false,"suffix":""}],"container-title":"Nature","id":"ITEM-9","issue":"7500","issued":{"date-parts":[["2014"]]},"page":"349-352","title":"The poleward migration of the location of tropical cyclone maximum intensity","type":"article-journal","volume":"509"},"uris":["http://www.mendeley.com/documents/?uuid=107defd4-1f14-41c7-afb0-4767ec16f969"]},{"id":"ITEM-10","itemData":{"DOI":"10.1175/JCLI-D-13-00262.1","ISSN":"08948755","abstract":"The historical global ''best track'' records of tropical cyclones extend back to the mid-nineteenth century in some regions, but formal analysis of these records is encumbered by temporal heterogeneities in the data. This is particularly problematic when attempting to detect trends in tropical cyclone metrics that may be attributable to climate change. Here the authors apply a state-of-the-art automated algorithm to a globally homogenized satellite data record to create a more temporally consistent record of tropical cyclone intensity within the period 1982-2009, and utilize this record to investigate the robustness of trends found in the besttrack data. In particular, the lifetime maximum intensity (LMI) achieved by each reported storm is calculated and the frequency distribution of LMI is tested for changes over this period. To address the unique issues in regions around the Indian Ocean, which result from a discontinuity introduced into the satellite data in 1998, a direct homogenization procedure is applied in which post-1998 data are degraded to pre-1998 standards. This additional homogenization step is found to measurably reduce LMI trends, but the global trends in the LMI of the strongest storms remain positive, with amplitudes of around +1ms-1 decade-1 and p value 5 0.1. Regional trends, in ms-1 decade-1, vary from -2 (p = 0.03) in the western North Pacific, +1.7 (p = 0.06) in the south Indian Ocean, +2.5 (p = 0.09) in the South Pacific, to 18 (p &lt; 0.001) in the North Atlantic. © 2013 American Meteorological Society.","author":[{"dropping-particle":"","family":"Kossin","given":"James P.","non-dropping-particle":"","parse-names":false,"suffix":""},{"dropping-particle":"","family":"Olander","given":"Timothy L.","non-dropping-particle":"","parse-names":false,"suffix":""},{"dropping-particle":"","family":"Knapp","given":"Kenneth R.","non-dropping-particle":"","parse-names":false,"suffix":""}],"container-title":"Journal of Climate","id":"ITEM-10","issue":"24","issued":{"date-parts":[["2013"]]},"page":"9960-9976","title":"Trend analysis with a new global record of tropical cyclone intensity","type":"article-journal","volume":"26"},"uris":["http://www.mendeley.com/documents/?uuid=f800c123-a068-4780-8a1c-0e640b19d116"]}],"mendeley":{"formattedCitation":"&lt;sup&gt;10–19&lt;/sup&gt;","plainTextFormattedCitation":"10–19","previouslyFormattedCitation":"&lt;sup&gt;10–19&lt;/sup&gt;"},"properties":{"noteIndex":0},"schema":"https://github.com/citation-style-language/schema/raw/master/csl-citation.json"}</w:instrText>
        </w:r>
        <w:r w:rsidRPr="002A35E0">
          <w:rPr>
            <w:b/>
            <w:bCs/>
            <w:i/>
            <w:iCs/>
            <w:lang w:val="en-US"/>
          </w:rPr>
          <w:fldChar w:fldCharType="separate"/>
        </w:r>
        <w:r w:rsidRPr="002A35E0">
          <w:rPr>
            <w:bCs/>
            <w:i/>
            <w:iCs/>
            <w:vertAlign w:val="superscript"/>
            <w:lang w:val="en-US"/>
          </w:rPr>
          <w:t>10–19</w:t>
        </w:r>
        <w:r w:rsidRPr="002A35E0">
          <w:rPr>
            <w:bCs/>
            <w:i/>
            <w:iCs/>
            <w:lang w:val="en-US"/>
          </w:rPr>
          <w:fldChar w:fldCharType="end"/>
        </w:r>
        <w:r w:rsidRPr="002A35E0">
          <w:rPr>
            <w:b/>
            <w:bCs/>
            <w:i/>
            <w:iCs/>
            <w:lang w:val="en-US"/>
          </w:rPr>
          <w:t xml:space="preserve"> </w:t>
        </w:r>
        <w:r w:rsidRPr="002A35E0">
          <w:rPr>
            <w:bCs/>
            <w:i/>
            <w:iCs/>
            <w:lang w:val="en-US"/>
          </w:rPr>
          <w:t>Land subsidence</w:t>
        </w:r>
        <w:r w:rsidRPr="002A35E0">
          <w:rPr>
            <w:bCs/>
            <w:i/>
            <w:iCs/>
            <w:lang w:val="en-US"/>
          </w:rPr>
          <w:fldChar w:fldCharType="begin" w:fldLock="1"/>
        </w:r>
        <w:r w:rsidRPr="002A35E0">
          <w:rPr>
            <w:bCs/>
            <w:i/>
            <w:iCs/>
            <w:lang w:val="en-US"/>
          </w:rPr>
          <w:instrText>ADDIN CSL_CITATION {"citationItems":[{"id":"ITEM-1","itemData":{"ISSN":"03646017","author":[{"dropping-particle":"","family":"Galloway","given":"Devin","non-dropping-particle":"","parse-names":false,"suffix":""},{"dropping-particle":"","family":"Jones","given":"David R.","non-dropping-particle":"","parse-names":false,"suffix":""},{"dropping-particle":"","family":"Ingebritsen","given":"S. E.","non-dropping-particle":"","parse-names":false,"suffix":""}],"container-title":"US Geological Survey Circular","id":"ITEM-1","issue":"1182","issued":{"date-parts":[["2000"]]},"page":"1-175","title":"Land subsidence in the United States","type":"article-journal"},"uris":["http://www.mendeley.com/documents/?uuid=c007f70a-f32c-48b2-9cd2-6c62c338a877"]}],"mendeley":{"formattedCitation":"&lt;sup&gt;20&lt;/sup&gt;","plainTextFormattedCitation":"20","previouslyFormattedCitation":"&lt;sup&gt;20&lt;/sup&gt;"},"properties":{"noteIndex":0},"schema":"https://github.com/citation-style-language/schema/raw/master/csl-citation.json"}</w:instrText>
        </w:r>
        <w:r w:rsidRPr="002A35E0">
          <w:rPr>
            <w:bCs/>
            <w:i/>
            <w:iCs/>
            <w:lang w:val="en-US"/>
          </w:rPr>
          <w:fldChar w:fldCharType="separate"/>
        </w:r>
        <w:r w:rsidRPr="002A35E0">
          <w:rPr>
            <w:bCs/>
            <w:i/>
            <w:iCs/>
            <w:vertAlign w:val="superscript"/>
            <w:lang w:val="en-US"/>
          </w:rPr>
          <w:t>20</w:t>
        </w:r>
        <w:r w:rsidRPr="002A35E0">
          <w:rPr>
            <w:bCs/>
            <w:i/>
            <w:iCs/>
            <w:lang w:val="en-US"/>
          </w:rPr>
          <w:fldChar w:fldCharType="end"/>
        </w:r>
        <w:r w:rsidRPr="002A35E0">
          <w:rPr>
            <w:bCs/>
            <w:i/>
            <w:iCs/>
            <w:lang w:val="en-US"/>
          </w:rPr>
          <w:t xml:space="preserve"> and increases in the proportion of impervious surfaces</w:t>
        </w:r>
        <w:r w:rsidRPr="002A35E0">
          <w:rPr>
            <w:bCs/>
            <w:i/>
            <w:iCs/>
            <w:lang w:val="en-US"/>
          </w:rPr>
          <w:fldChar w:fldCharType="begin" w:fldLock="1"/>
        </w:r>
        <w:r w:rsidRPr="002A35E0">
          <w:rPr>
            <w:bCs/>
            <w:i/>
            <w:iCs/>
            <w:lang w:val="en-US"/>
          </w:rPr>
          <w:instrText>ADDIN CSL_CITATION {"citationItems":[{"id":"ITEM-1","itemData":{"DOI":"10.1016/j.landurbplan.2012.04.005","ISSN":"01692046","abstract":"Using aerial photograph interpretation of circa 2005 imagery, percent tree canopy and impervious surface cover in the conterminous United States are estimated at 34.2% (standard error (SE)=0.2%) and 2.4% (SE=0.1%), respectively. Within urban/community areas, percent tree cover (35.1%, SE=0.4%) is similar to the national value, but percent impervious cover is significantly higher (17.5%, SE=0.3%). Tree cover per capita in urban areas averaged 377m 2/person, while impervious cover per capita averaged 274m 2/person. Percent tree cover in urban/community areas tends to be significantly higher than in rural areas in several predominantly grassland states, with the greatest difference in Kansas (+17.3%). Most states in more forested regions exhibited a decrease in tree cover between urban/community areas and rural lands, with greatest difference in Kentucky (-37.9%). These changes in tree cover varied significantly among states, illustrating the roles of urban development patterns, management/planning interactions, and the natural environment on creating cover patterns exhibited in urban areas. Understanding these forces and patterns can lead to better planning and management activities to optimize the mix of tree and impervious cover to sustain urban functions while enhancing environmental quality and human health in urban areas. © 2012.","author":[{"dropping-particle":"","family":"Nowak","given":"David J.","non-dropping-particle":"","parse-names":false,"suffix":""},{"dropping-particle":"","family":"Greenfield","given":"Eric J.","non-dropping-particle":"","parse-names":false,"suffix":""}],"container-title":"Landscape and Urban Planning","id":"ITEM-1","issue":"1","issued":{"date-parts":[["2012"]]},"page":"21-30","title":"Tree and impervious cover in the United States","type":"article-journal","volume":"107"},"uris":["http://www.mendeley.com/documents/?uuid=f8e3a3ba-e001-41c9-8d60-3458b4c6e581"]}],"mendeley":{"formattedCitation":"&lt;sup&gt;21&lt;/sup&gt;","plainTextFormattedCitation":"21","previouslyFormattedCitation":"&lt;sup&gt;21&lt;/sup&gt;"},"properties":{"noteIndex":0},"schema":"https://github.com/citation-style-language/schema/raw/master/csl-citation.json"}</w:instrText>
        </w:r>
        <w:r w:rsidRPr="002A35E0">
          <w:rPr>
            <w:bCs/>
            <w:i/>
            <w:iCs/>
            <w:lang w:val="en-US"/>
          </w:rPr>
          <w:fldChar w:fldCharType="separate"/>
        </w:r>
        <w:r w:rsidRPr="002A35E0">
          <w:rPr>
            <w:bCs/>
            <w:i/>
            <w:iCs/>
            <w:vertAlign w:val="superscript"/>
            <w:lang w:val="en-US"/>
          </w:rPr>
          <w:t>21</w:t>
        </w:r>
        <w:r w:rsidRPr="002A35E0">
          <w:rPr>
            <w:bCs/>
            <w:i/>
            <w:iCs/>
            <w:lang w:val="en-US"/>
          </w:rPr>
          <w:fldChar w:fldCharType="end"/>
        </w:r>
        <w:r w:rsidRPr="002A35E0">
          <w:rPr>
            <w:bCs/>
            <w:i/>
            <w:iCs/>
            <w:lang w:val="en-US"/>
          </w:rPr>
          <w:t xml:space="preserve"> may further exacerbate cyclone impacts.</w:t>
        </w:r>
      </w:ins>
    </w:p>
    <w:p w14:paraId="3C5F6D21" w14:textId="77777777" w:rsidR="002A35E0" w:rsidRPr="00E248BC" w:rsidRDefault="002A35E0" w:rsidP="007633F8">
      <w:pPr>
        <w:jc w:val="both"/>
        <w:rPr>
          <w:i/>
          <w:iCs/>
          <w:color w:val="000000"/>
          <w:shd w:val="clear" w:color="auto" w:fill="FFFFFF"/>
          <w:lang w:val="en-US"/>
        </w:rPr>
      </w:pPr>
    </w:p>
    <w:p w14:paraId="571497F6" w14:textId="77777777"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It might be wise to add or expand on two points in the discussion. Please consider:</w:t>
      </w:r>
    </w:p>
    <w:p w14:paraId="4C16A995" w14:textId="77777777" w:rsidR="007633F8" w:rsidRPr="00E248BC" w:rsidRDefault="007633F8" w:rsidP="007633F8">
      <w:pPr>
        <w:jc w:val="both"/>
        <w:rPr>
          <w:b/>
          <w:bCs/>
          <w:color w:val="000000"/>
          <w:shd w:val="clear" w:color="auto" w:fill="FFFFFF"/>
          <w:lang w:val="en-US"/>
        </w:rPr>
      </w:pPr>
    </w:p>
    <w:p w14:paraId="1C74A494" w14:textId="6FA6E68E"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 xml:space="preserve">First, please explain why were analyses presented only through 2014? Some of the most remarkable and active storm seasons have occurred from 2015 through 2020. These were the years that included such memorable storms as Matthew, Harvey, Irma, Maria, Florence, Michael, and Dorian. </w:t>
      </w:r>
    </w:p>
    <w:p w14:paraId="719848F0" w14:textId="77777777" w:rsidR="00DC42BC" w:rsidRPr="00E248BC" w:rsidRDefault="00DC42BC" w:rsidP="00587EF8">
      <w:pPr>
        <w:jc w:val="both"/>
        <w:rPr>
          <w:b/>
          <w:bCs/>
          <w:color w:val="000000"/>
          <w:shd w:val="clear" w:color="auto" w:fill="FFFFFF"/>
          <w:lang w:val="en-US"/>
        </w:rPr>
      </w:pPr>
    </w:p>
    <w:p w14:paraId="35158E40" w14:textId="7B4091FD" w:rsidR="00AB5DEA" w:rsidRPr="00E248BC" w:rsidRDefault="00D56FB4" w:rsidP="00D56FB4">
      <w:pPr>
        <w:jc w:val="both"/>
        <w:rPr>
          <w:color w:val="000000"/>
          <w:shd w:val="clear" w:color="auto" w:fill="FFFFFF"/>
          <w:lang w:val="en-US"/>
        </w:rPr>
      </w:pPr>
      <w:r w:rsidRPr="00E248BC">
        <w:rPr>
          <w:color w:val="000000"/>
          <w:shd w:val="clear" w:color="auto" w:fill="FFFFFF"/>
          <w:lang w:val="en-US"/>
        </w:rPr>
        <w:t xml:space="preserve">We absolutely agree with the Reviewer that including data from more recent hurricane seasons would have given us the opportunity to include in analyses these memorable storms. However, this would require extensive data </w:t>
      </w:r>
      <w:r w:rsidR="000545EB" w:rsidRPr="00E248BC">
        <w:rPr>
          <w:color w:val="000000"/>
          <w:shd w:val="clear" w:color="auto" w:fill="FFFFFF"/>
          <w:lang w:val="en-US"/>
        </w:rPr>
        <w:t>harmonization</w:t>
      </w:r>
      <w:r w:rsidRPr="00E248BC">
        <w:rPr>
          <w:color w:val="000000"/>
          <w:shd w:val="clear" w:color="auto" w:fill="FFFFFF"/>
          <w:lang w:val="en-US"/>
        </w:rPr>
        <w:t xml:space="preserve"> and would greatly delay this publication, which we think is very timely, especially after the catastrophic record-breaking 2020 season. Specifically, to identify cause-specific hospitalizations</w:t>
      </w:r>
      <w:r w:rsidR="00AE27F9" w:rsidRPr="00E248BC">
        <w:rPr>
          <w:color w:val="000000"/>
          <w:shd w:val="clear" w:color="auto" w:fill="FFFFFF"/>
          <w:lang w:val="en-US"/>
        </w:rPr>
        <w:t>,</w:t>
      </w:r>
      <w:r w:rsidRPr="00E248BC">
        <w:rPr>
          <w:color w:val="000000"/>
          <w:shd w:val="clear" w:color="auto" w:fill="FFFFFF"/>
          <w:lang w:val="en-US"/>
        </w:rPr>
        <w:t xml:space="preserve"> we used </w:t>
      </w:r>
      <w:r w:rsidR="00587EF8" w:rsidRPr="00E248BC">
        <w:rPr>
          <w:color w:val="000000"/>
          <w:shd w:val="clear" w:color="auto" w:fill="FFFFFF"/>
          <w:lang w:val="en-US"/>
        </w:rPr>
        <w:t xml:space="preserve">the </w:t>
      </w:r>
      <w:r w:rsidR="00DC42BC" w:rsidRPr="00E248BC">
        <w:rPr>
          <w:color w:val="000000"/>
          <w:shd w:val="clear" w:color="auto" w:fill="FFFFFF"/>
          <w:lang w:val="en-US"/>
        </w:rPr>
        <w:t xml:space="preserve">International Classification of Diseases </w:t>
      </w:r>
      <w:r w:rsidRPr="00E248BC">
        <w:rPr>
          <w:color w:val="000000"/>
          <w:shd w:val="clear" w:color="auto" w:fill="FFFFFF"/>
          <w:lang w:val="en-US"/>
        </w:rPr>
        <w:t xml:space="preserve">(ICD) </w:t>
      </w:r>
      <w:r w:rsidR="00587EF8" w:rsidRPr="00E248BC">
        <w:rPr>
          <w:color w:val="000000"/>
          <w:shd w:val="clear" w:color="auto" w:fill="FFFFFF"/>
          <w:lang w:val="en-US"/>
        </w:rPr>
        <w:t>coding</w:t>
      </w:r>
      <w:r w:rsidR="00E207A8" w:rsidRPr="00E248BC">
        <w:rPr>
          <w:color w:val="000000"/>
          <w:shd w:val="clear" w:color="auto" w:fill="FFFFFF"/>
          <w:lang w:val="en-US"/>
        </w:rPr>
        <w:t xml:space="preserve"> </w:t>
      </w:r>
      <w:r w:rsidR="00E50BE8" w:rsidRPr="00E248BC">
        <w:rPr>
          <w:color w:val="000000"/>
          <w:shd w:val="clear" w:color="auto" w:fill="FFFFFF"/>
          <w:lang w:val="en-US"/>
        </w:rPr>
        <w:t>system</w:t>
      </w:r>
      <w:r w:rsidRPr="00E248BC">
        <w:rPr>
          <w:color w:val="000000"/>
          <w:shd w:val="clear" w:color="auto" w:fill="FFFFFF"/>
          <w:lang w:val="en-US"/>
        </w:rPr>
        <w:t xml:space="preserve">. In the United States, the ninth revision, clinical modification (ICD-9-CM) was used until 2014. </w:t>
      </w:r>
      <w:r w:rsidR="00DC42BC" w:rsidRPr="00E248BC">
        <w:rPr>
          <w:color w:val="000000"/>
          <w:shd w:val="clear" w:color="auto" w:fill="FFFFFF"/>
          <w:lang w:val="en-US"/>
        </w:rPr>
        <w:t xml:space="preserve">After this, in 2015, the United States switched from the ninth revision </w:t>
      </w:r>
      <w:r w:rsidR="004456D8" w:rsidRPr="00E248BC">
        <w:rPr>
          <w:color w:val="000000"/>
          <w:shd w:val="clear" w:color="auto" w:fill="FFFFFF"/>
          <w:lang w:val="en-US"/>
        </w:rPr>
        <w:t xml:space="preserve">to tenth revision. Therefore, </w:t>
      </w:r>
      <w:r w:rsidR="00F04DAD" w:rsidRPr="00E248BC">
        <w:rPr>
          <w:color w:val="000000"/>
          <w:shd w:val="clear" w:color="auto" w:fill="FFFFFF"/>
          <w:lang w:val="en-US"/>
        </w:rPr>
        <w:t>the data for our study period</w:t>
      </w:r>
      <w:r w:rsidR="00AB5DEA" w:rsidRPr="00E248BC">
        <w:rPr>
          <w:color w:val="000000"/>
          <w:shd w:val="clear" w:color="auto" w:fill="FFFFFF"/>
          <w:lang w:val="en-US"/>
        </w:rPr>
        <w:t xml:space="preserve"> (1999 – 2014)</w:t>
      </w:r>
      <w:r w:rsidR="00F04DAD" w:rsidRPr="00E248BC">
        <w:rPr>
          <w:color w:val="000000"/>
          <w:shd w:val="clear" w:color="auto" w:fill="FFFFFF"/>
          <w:lang w:val="en-US"/>
        </w:rPr>
        <w:t xml:space="preserve"> use a consistent system </w:t>
      </w:r>
      <w:r w:rsidR="00133373" w:rsidRPr="00E248BC">
        <w:rPr>
          <w:color w:val="000000"/>
          <w:shd w:val="clear" w:color="auto" w:fill="FFFFFF"/>
          <w:lang w:val="en-US"/>
        </w:rPr>
        <w:t xml:space="preserve">for </w:t>
      </w:r>
      <w:r w:rsidR="00F04DAD" w:rsidRPr="00E248BC">
        <w:rPr>
          <w:color w:val="000000"/>
          <w:shd w:val="clear" w:color="auto" w:fill="FFFFFF"/>
          <w:lang w:val="en-US"/>
        </w:rPr>
        <w:t>the assignment of medical cause of hospitalization</w:t>
      </w:r>
      <w:r w:rsidR="005C5550" w:rsidRPr="00E248BC">
        <w:rPr>
          <w:color w:val="000000"/>
          <w:shd w:val="clear" w:color="auto" w:fill="FFFFFF"/>
          <w:lang w:val="en-US"/>
        </w:rPr>
        <w:t>.</w:t>
      </w:r>
      <w:r w:rsidR="00284A04" w:rsidRPr="00E248BC">
        <w:rPr>
          <w:color w:val="000000"/>
          <w:shd w:val="clear" w:color="auto" w:fill="FFFFFF"/>
          <w:lang w:val="en-US"/>
        </w:rPr>
        <w:t xml:space="preserve"> </w:t>
      </w:r>
      <w:r w:rsidR="001451F0" w:rsidRPr="00E248BC">
        <w:rPr>
          <w:color w:val="000000"/>
          <w:shd w:val="clear" w:color="auto" w:fill="FFFFFF"/>
          <w:lang w:val="en-US"/>
        </w:rPr>
        <w:t>This change in coding system in the United States has caused</w:t>
      </w:r>
      <w:r w:rsidR="00461FE3" w:rsidRPr="00E248BC">
        <w:rPr>
          <w:color w:val="000000"/>
          <w:shd w:val="clear" w:color="auto" w:fill="FFFFFF"/>
          <w:lang w:val="en-US"/>
        </w:rPr>
        <w:t xml:space="preserve"> issues arising</w:t>
      </w:r>
      <w:r w:rsidR="00B02559" w:rsidRPr="00E248BC">
        <w:rPr>
          <w:color w:val="000000"/>
          <w:shd w:val="clear" w:color="auto" w:fill="FFFFFF"/>
          <w:lang w:val="en-US"/>
        </w:rPr>
        <w:t xml:space="preserve"> in emergency departments</w:t>
      </w:r>
      <w:r w:rsidR="00461FE3" w:rsidRPr="00E248BC">
        <w:rPr>
          <w:color w:val="000000"/>
          <w:shd w:val="clear" w:color="auto" w:fill="FFFFFF"/>
          <w:lang w:val="en-US"/>
        </w:rPr>
        <w:t xml:space="preserve"> from </w:t>
      </w:r>
      <w:r w:rsidR="001451F0" w:rsidRPr="00E248BC">
        <w:rPr>
          <w:color w:val="000000"/>
          <w:shd w:val="clear" w:color="auto" w:fill="FFFFFF"/>
          <w:lang w:val="en-US"/>
        </w:rPr>
        <w:t>clinically-incorrect coding</w:t>
      </w:r>
      <w:r w:rsidR="00FC6A48" w:rsidRPr="00E248BC">
        <w:rPr>
          <w:color w:val="000000"/>
          <w:shd w:val="clear" w:color="auto" w:fill="FFFFFF"/>
          <w:lang w:val="en-US"/>
        </w:rPr>
        <w:t xml:space="preserve"> of hospitalizations</w:t>
      </w:r>
      <w:r w:rsidR="001451F0" w:rsidRPr="00E248BC">
        <w:rPr>
          <w:color w:val="000000"/>
          <w:shd w:val="clear" w:color="auto" w:fill="FFFFFF"/>
          <w:lang w:val="en-US"/>
        </w:rPr>
        <w:t>.</w:t>
      </w:r>
      <w:r w:rsidR="00176FDC" w:rsidRPr="00E248BC">
        <w:rPr>
          <w:color w:val="000000"/>
          <w:shd w:val="clear" w:color="auto" w:fill="FFFFFF"/>
          <w:lang w:val="en-US"/>
        </w:rPr>
        <w:fldChar w:fldCharType="begin" w:fldLock="1"/>
      </w:r>
      <w:r w:rsidR="00FC43D4">
        <w:rPr>
          <w:color w:val="000000"/>
          <w:shd w:val="clear" w:color="auto" w:fill="FFFFFF"/>
          <w:lang w:val="en-US"/>
        </w:rPr>
        <w:instrText>ADDIN CSL_CITATION {"citationItems":[{"id":"ITEM-1","itemData":{"ISSN":"0735-6757","abstract":"Beginning October 2015, the Center for Medicare and Medicaid Services (CMS) will require medical providers to utilize the vastly expanded ICD-10-CM system. Despite wide availability of information and mapping tools for the next generation of the ICD classification system, some of the challenges associated with transition from ICD-9-CM to ICD-10-CM are not well understood. To quantify the challenges faced by emergency physicians, we analyzed a subset of a 2010 Illinois Medicaid database of emergency department ICD-9-CM codes, seeking to determine the accuracy of existing mapping tools in order to better prepare emergency physicians for the change to the expanded ICD-10-CM system. We found that 27% of 1,830 codes represented convoluted multidirectional mappings. We then analyzed the convoluted transitions and found 8% of total visit encounters (23% of the convoluted transitions) were clinically incorrect. The ambiguity and inaccuracy of these mappings may impact the work flow associated with the translation process and affect the potential mapping between ICD codes and CPT (Current Procedural Codes) codes, which determine physician reimbursement.","author":[{"dropping-particle":"","family":"Krive","given":"Jacob","non-dropping-particle":"","parse-names":false,"suffix":""},{"dropping-particle":"","family":"Patel","given":"Mahatkumar","non-dropping-particle":"","parse-names":false,"suffix":""},{"dropping-particle":"","family":"Gehm","given":"Lisa","non-dropping-particle":"","parse-names":false,"suffix":""},{"dropping-particle":"","family":"Mackey","given":"Mark","non-dropping-particle":"","parse-names":false,"suffix":""},{"dropping-particle":"","family":"Kulstad","given":"Erik","non-dropping-particle":"","parse-names":false,"suffix":""},{"dropping-particle":"","family":"Li","given":"Jianrong John ‘John’","non-dropping-particle":"","parse-names":false,"suffix":""},{"dropping-particle":"","family":"Lussier","given":"Yves A","non-dropping-particle":"","parse-names":false,"suffix":""},{"dropping-particle":"","family":"Boyd","given":"Andrew D","non-dropping-particle":"","parse-names":false,"suffix":""}],"container-title":"The American journal of emergency medicine","id":"ITEM-1","issue":"5","issued":{"date-parts":[["2015"]]},"page":"713-718","title":"The complexity and challenges of the ICD-9-CM to ICD-10-CM transition in emergency departments","type":"article-journal","volume":"33"},"uris":["http://www.mendeley.com/documents/?uuid=26bb8d92-0bbc-401e-8dab-4ec25e0bd445"]}],"mendeley":{"formattedCitation":"(Krive et al., 2015)","plainTextFormattedCitation":"(Krive et al., 2015)","previouslyFormattedCitation":"(Krive et al., 2015)"},"properties":{"noteIndex":0},"schema":"https://github.com/citation-style-language/schema/raw/master/csl-citation.json"}</w:instrText>
      </w:r>
      <w:r w:rsidR="00176FDC" w:rsidRPr="00E248BC">
        <w:rPr>
          <w:color w:val="000000"/>
          <w:shd w:val="clear" w:color="auto" w:fill="FFFFFF"/>
          <w:lang w:val="en-US"/>
        </w:rPr>
        <w:fldChar w:fldCharType="separate"/>
      </w:r>
      <w:r w:rsidR="007F743B" w:rsidRPr="007F743B">
        <w:rPr>
          <w:noProof/>
          <w:color w:val="000000"/>
          <w:shd w:val="clear" w:color="auto" w:fill="FFFFFF"/>
          <w:lang w:val="en-US"/>
        </w:rPr>
        <w:t>(Krive et al., 2015)</w:t>
      </w:r>
      <w:r w:rsidR="00176FDC" w:rsidRPr="00E248BC">
        <w:rPr>
          <w:color w:val="000000"/>
          <w:shd w:val="clear" w:color="auto" w:fill="FFFFFF"/>
          <w:lang w:val="en-US"/>
        </w:rPr>
        <w:fldChar w:fldCharType="end"/>
      </w:r>
      <w:r w:rsidR="001451F0" w:rsidRPr="00E248BC">
        <w:rPr>
          <w:color w:val="000000"/>
          <w:shd w:val="clear" w:color="auto" w:fill="FFFFFF"/>
          <w:lang w:val="en-US"/>
        </w:rPr>
        <w:t xml:space="preserve"> </w:t>
      </w:r>
      <w:r w:rsidR="00284A04" w:rsidRPr="00E248BC">
        <w:rPr>
          <w:color w:val="000000"/>
          <w:shd w:val="clear" w:color="auto" w:fill="FFFFFF"/>
          <w:lang w:val="en-US"/>
        </w:rPr>
        <w:t xml:space="preserve">Extending the study period past 2014 would </w:t>
      </w:r>
      <w:r w:rsidR="004B5F4E" w:rsidRPr="00E248BC">
        <w:rPr>
          <w:color w:val="000000"/>
          <w:shd w:val="clear" w:color="auto" w:fill="FFFFFF"/>
          <w:lang w:val="en-US"/>
        </w:rPr>
        <w:t xml:space="preserve">potentially </w:t>
      </w:r>
      <w:r w:rsidR="00284A04" w:rsidRPr="00E248BC">
        <w:rPr>
          <w:color w:val="000000"/>
          <w:shd w:val="clear" w:color="auto" w:fill="FFFFFF"/>
          <w:lang w:val="en-US"/>
        </w:rPr>
        <w:t>cause</w:t>
      </w:r>
      <w:r w:rsidR="004B5F4E" w:rsidRPr="00E248BC">
        <w:rPr>
          <w:color w:val="000000"/>
          <w:shd w:val="clear" w:color="auto" w:fill="FFFFFF"/>
          <w:lang w:val="en-US"/>
        </w:rPr>
        <w:t xml:space="preserve"> </w:t>
      </w:r>
      <w:r w:rsidR="00284A04" w:rsidRPr="00E248BC">
        <w:rPr>
          <w:color w:val="000000"/>
          <w:shd w:val="clear" w:color="auto" w:fill="FFFFFF"/>
          <w:lang w:val="en-US"/>
        </w:rPr>
        <w:t xml:space="preserve">considerable coding issues for many causes of hospitalizations and </w:t>
      </w:r>
      <w:r w:rsidR="00736C80" w:rsidRPr="00E248BC">
        <w:rPr>
          <w:color w:val="000000"/>
          <w:shd w:val="clear" w:color="auto" w:fill="FFFFFF"/>
          <w:lang w:val="en-US"/>
        </w:rPr>
        <w:t>would have led</w:t>
      </w:r>
      <w:r w:rsidR="00284A04" w:rsidRPr="00E248BC">
        <w:rPr>
          <w:color w:val="000000"/>
          <w:shd w:val="clear" w:color="auto" w:fill="FFFFFF"/>
          <w:lang w:val="en-US"/>
        </w:rPr>
        <w:t xml:space="preserve"> to large jumps in</w:t>
      </w:r>
      <w:r w:rsidR="00EC0D1E" w:rsidRPr="00E248BC">
        <w:rPr>
          <w:color w:val="000000"/>
          <w:shd w:val="clear" w:color="auto" w:fill="FFFFFF"/>
          <w:lang w:val="en-US"/>
        </w:rPr>
        <w:t xml:space="preserve"> hospitalization rates, which woul</w:t>
      </w:r>
      <w:r w:rsidR="00736C80" w:rsidRPr="00E248BC">
        <w:rPr>
          <w:color w:val="000000"/>
          <w:shd w:val="clear" w:color="auto" w:fill="FFFFFF"/>
          <w:lang w:val="en-US"/>
        </w:rPr>
        <w:t xml:space="preserve">d impact the output of the model </w:t>
      </w:r>
      <w:r w:rsidR="006D1865" w:rsidRPr="00E248BC">
        <w:rPr>
          <w:color w:val="000000"/>
          <w:shd w:val="clear" w:color="auto" w:fill="FFFFFF"/>
          <w:lang w:val="en-US"/>
        </w:rPr>
        <w:t>reliability</w:t>
      </w:r>
      <w:r w:rsidR="004B5F4E" w:rsidRPr="00E248BC">
        <w:rPr>
          <w:color w:val="000000"/>
          <w:shd w:val="clear" w:color="auto" w:fill="FFFFFF"/>
          <w:lang w:val="en-US"/>
        </w:rPr>
        <w:t>.</w:t>
      </w:r>
      <w:r w:rsidR="00DD5925" w:rsidRPr="00E248BC">
        <w:rPr>
          <w:color w:val="000000"/>
          <w:shd w:val="clear" w:color="auto" w:fill="FFFFFF"/>
          <w:lang w:val="en-US"/>
        </w:rPr>
        <w:t xml:space="preserve"> </w:t>
      </w:r>
    </w:p>
    <w:p w14:paraId="47AFFAD3" w14:textId="453643BF" w:rsidR="001D4B9C" w:rsidRPr="00E248BC" w:rsidRDefault="001D4B9C" w:rsidP="00D56FB4">
      <w:pPr>
        <w:jc w:val="both"/>
        <w:rPr>
          <w:color w:val="000000"/>
          <w:shd w:val="clear" w:color="auto" w:fill="FFFFFF"/>
          <w:lang w:val="en-US"/>
        </w:rPr>
      </w:pPr>
    </w:p>
    <w:p w14:paraId="4DD1E116" w14:textId="439F3D5B" w:rsidR="001D4B9C" w:rsidRDefault="001D4B9C" w:rsidP="00D56FB4">
      <w:pPr>
        <w:jc w:val="both"/>
        <w:rPr>
          <w:lang w:val="en-US"/>
        </w:rPr>
      </w:pPr>
      <w:r w:rsidRPr="00E248BC">
        <w:rPr>
          <w:color w:val="000000"/>
          <w:shd w:val="clear" w:color="auto" w:fill="FFFFFF"/>
          <w:lang w:val="en-US"/>
        </w:rPr>
        <w:t xml:space="preserve">We have added comments in the revised manuscript in the Discussion </w:t>
      </w:r>
      <w:r w:rsidR="00260844" w:rsidRPr="00E248BC">
        <w:rPr>
          <w:color w:val="000000"/>
          <w:shd w:val="clear" w:color="auto" w:fill="FFFFFF"/>
          <w:lang w:val="en-US"/>
        </w:rPr>
        <w:t>encouraging</w:t>
      </w:r>
      <w:r w:rsidRPr="00E248BC">
        <w:rPr>
          <w:color w:val="000000"/>
          <w:shd w:val="clear" w:color="auto" w:fill="FFFFFF"/>
          <w:lang w:val="en-US"/>
        </w:rPr>
        <w:t xml:space="preserve"> future studies </w:t>
      </w:r>
      <w:r w:rsidR="00260844" w:rsidRPr="00E248BC">
        <w:rPr>
          <w:color w:val="000000"/>
          <w:shd w:val="clear" w:color="auto" w:fill="FFFFFF"/>
          <w:lang w:val="en-US"/>
        </w:rPr>
        <w:t xml:space="preserve">to </w:t>
      </w:r>
      <w:r w:rsidRPr="00E248BC">
        <w:rPr>
          <w:color w:val="000000"/>
          <w:shd w:val="clear" w:color="auto" w:fill="FFFFFF"/>
          <w:lang w:val="en-US"/>
        </w:rPr>
        <w:t xml:space="preserve">include </w:t>
      </w:r>
      <w:r w:rsidR="00B10EBD" w:rsidRPr="00E248BC">
        <w:rPr>
          <w:color w:val="000000"/>
          <w:shd w:val="clear" w:color="auto" w:fill="FFFFFF"/>
          <w:lang w:val="en-US"/>
        </w:rPr>
        <w:t xml:space="preserve">more recent </w:t>
      </w:r>
      <w:r w:rsidRPr="00E248BC">
        <w:rPr>
          <w:color w:val="000000"/>
          <w:shd w:val="clear" w:color="auto" w:fill="FFFFFF"/>
          <w:lang w:val="en-US"/>
        </w:rPr>
        <w:t xml:space="preserve">years </w:t>
      </w:r>
      <w:r w:rsidRPr="00E248BC">
        <w:rPr>
          <w:lang w:val="en-US"/>
        </w:rPr>
        <w:t xml:space="preserve">(P. </w:t>
      </w:r>
      <w:r w:rsidR="00AF199D">
        <w:rPr>
          <w:lang w:val="en-US"/>
        </w:rPr>
        <w:t>16</w:t>
      </w:r>
      <w:r w:rsidRPr="00E248BC">
        <w:rPr>
          <w:lang w:val="en-US"/>
        </w:rPr>
        <w:t xml:space="preserve">, Lines </w:t>
      </w:r>
      <w:r w:rsidR="00D92E11">
        <w:rPr>
          <w:lang w:val="en-US"/>
        </w:rPr>
        <w:t>383-386</w:t>
      </w:r>
      <w:r w:rsidRPr="00E248BC">
        <w:rPr>
          <w:lang w:val="en-US"/>
        </w:rPr>
        <w:t>):</w:t>
      </w:r>
    </w:p>
    <w:p w14:paraId="2AE9AE77" w14:textId="77777777" w:rsidR="00AD2DCA" w:rsidRPr="00E248BC" w:rsidRDefault="00AD2DCA" w:rsidP="00D56FB4">
      <w:pPr>
        <w:jc w:val="both"/>
        <w:rPr>
          <w:lang w:val="en-US"/>
        </w:rPr>
      </w:pPr>
    </w:p>
    <w:p w14:paraId="28C88964" w14:textId="77777777" w:rsidR="00050560" w:rsidRDefault="006E6D9B" w:rsidP="007633F8">
      <w:pPr>
        <w:jc w:val="both"/>
        <w:rPr>
          <w:bCs/>
          <w:i/>
          <w:iCs/>
          <w:lang w:val="en-US"/>
        </w:rPr>
      </w:pPr>
      <w:ins w:id="90" w:author="Parks, Robbie M" w:date="2020-10-30T12:32:00Z">
        <w:r w:rsidRPr="00E248BC">
          <w:rPr>
            <w:bCs/>
            <w:i/>
            <w:iCs/>
            <w:lang w:val="en-US"/>
            <w:rPrChange w:id="91" w:author="Parks, Robbie M" w:date="2020-10-30T12:32:00Z">
              <w:rPr>
                <w:bCs/>
                <w:sz w:val="22"/>
                <w:szCs w:val="22"/>
                <w:lang w:val="en-US"/>
              </w:rPr>
            </w:rPrChange>
          </w:rPr>
          <w:t>Our study included millions of hospitalizations over a decade across all counties impacted by tropical cyclones in the United States during this period. In more recent years, however, many catastrophic tropical cyclones have made landfall and future studies should include these data.</w:t>
        </w:r>
      </w:ins>
    </w:p>
    <w:p w14:paraId="68314C9D" w14:textId="3AA9A959" w:rsidR="004C0C7A" w:rsidRPr="00E248BC" w:rsidDel="006E6D9B" w:rsidRDefault="004C0C7A" w:rsidP="007633F8">
      <w:pPr>
        <w:jc w:val="both"/>
        <w:rPr>
          <w:del w:id="92" w:author="Parks, Robbie M" w:date="2020-10-30T12:31:00Z"/>
          <w:bCs/>
        </w:rPr>
      </w:pPr>
    </w:p>
    <w:p w14:paraId="77883DE5" w14:textId="57EC5167"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Second, especially with progressively increasing influences of climate change on tropical cyclone behavior, the water hazards (storm surge, coastal wave action, extreme rainfall totals and precipitation rates, widespread inland freshwater flooding) are equally prominent hazards that both increase demand for hospitalization but also impede access. Take the example of Hurricane Harvey in 2017 (outside your window of analysis but well known). Winds quickly died down to below tropical storm force but with the center of circulation remaining near-stationary over the western Gulf, the storm unleashed 33 trillion gallons of rain on Texas and a portion of Louisiana over five days (with rainfall totals over 60 inches in some areas). Same for Florence over the Carolinas in 2018. This might be worth a mention. If data sets are available, this might make for an intriguing future analysis.</w:t>
      </w:r>
    </w:p>
    <w:p w14:paraId="5A02770D" w14:textId="2B9E24B6" w:rsidR="002F64B2" w:rsidRPr="00E248BC" w:rsidRDefault="002F64B2" w:rsidP="007633F8">
      <w:pPr>
        <w:jc w:val="both"/>
        <w:rPr>
          <w:b/>
          <w:bCs/>
          <w:color w:val="000000"/>
          <w:shd w:val="clear" w:color="auto" w:fill="FFFFFF"/>
          <w:lang w:val="en-US"/>
        </w:rPr>
      </w:pPr>
    </w:p>
    <w:p w14:paraId="4C9AFAAD" w14:textId="2FB231FD" w:rsidR="008708F7" w:rsidRPr="00E248BC" w:rsidRDefault="0097072F" w:rsidP="008708F7">
      <w:pPr>
        <w:jc w:val="both"/>
        <w:rPr>
          <w:color w:val="000000"/>
          <w:shd w:val="clear" w:color="auto" w:fill="FFFFFF"/>
          <w:lang w:val="en-US"/>
        </w:rPr>
      </w:pPr>
      <w:r w:rsidRPr="00E248BC">
        <w:rPr>
          <w:color w:val="000000"/>
          <w:shd w:val="clear" w:color="auto" w:fill="FFFFFF"/>
          <w:lang w:val="en-US"/>
        </w:rPr>
        <w:t>​</w:t>
      </w:r>
      <w:r w:rsidR="008F1831" w:rsidRPr="00E248BC">
        <w:rPr>
          <w:color w:val="000000"/>
          <w:shd w:val="clear" w:color="auto" w:fill="FFFFFF"/>
          <w:lang w:val="en-US"/>
        </w:rPr>
        <w:t>We agree</w:t>
      </w:r>
      <w:r w:rsidR="00B74E99" w:rsidRPr="00E248BC">
        <w:rPr>
          <w:color w:val="000000"/>
          <w:shd w:val="clear" w:color="auto" w:fill="FFFFFF"/>
          <w:lang w:val="en-US"/>
        </w:rPr>
        <w:t xml:space="preserve"> with the Reviewer</w:t>
      </w:r>
      <w:r w:rsidR="00D93FFE" w:rsidRPr="00E248BC">
        <w:rPr>
          <w:color w:val="000000"/>
          <w:shd w:val="clear" w:color="auto" w:fill="FFFFFF"/>
          <w:lang w:val="en-US"/>
        </w:rPr>
        <w:t xml:space="preserve">, and </w:t>
      </w:r>
      <w:r w:rsidR="00C61A44" w:rsidRPr="00E248BC">
        <w:rPr>
          <w:color w:val="000000"/>
          <w:shd w:val="clear" w:color="auto" w:fill="FFFFFF"/>
          <w:lang w:val="en-US"/>
        </w:rPr>
        <w:t>Reviewer 2</w:t>
      </w:r>
      <w:r w:rsidR="00D93FFE" w:rsidRPr="00E248BC">
        <w:rPr>
          <w:color w:val="000000"/>
          <w:shd w:val="clear" w:color="auto" w:fill="FFFFFF"/>
          <w:lang w:val="en-US"/>
        </w:rPr>
        <w:t xml:space="preserve"> who also discussed other hazards,</w:t>
      </w:r>
      <w:r w:rsidR="00B74E99" w:rsidRPr="00E248BC">
        <w:rPr>
          <w:color w:val="000000"/>
          <w:shd w:val="clear" w:color="auto" w:fill="FFFFFF"/>
          <w:lang w:val="en-US"/>
        </w:rPr>
        <w:t xml:space="preserve"> that this would certainly make for an interesting future analysis</w:t>
      </w:r>
      <w:r w:rsidR="001928E7" w:rsidRPr="00E248BC">
        <w:rPr>
          <w:color w:val="000000"/>
          <w:shd w:val="clear" w:color="auto" w:fill="FFFFFF"/>
          <w:lang w:val="en-US"/>
        </w:rPr>
        <w:t>.</w:t>
      </w:r>
      <w:r w:rsidR="008F1831" w:rsidRPr="00E248BC">
        <w:rPr>
          <w:color w:val="000000"/>
          <w:shd w:val="clear" w:color="auto" w:fill="FFFFFF"/>
          <w:lang w:val="en-US"/>
        </w:rPr>
        <w:t xml:space="preserve"> </w:t>
      </w:r>
      <w:r w:rsidR="001928E7" w:rsidRPr="00E248BC">
        <w:rPr>
          <w:color w:val="000000"/>
          <w:shd w:val="clear" w:color="auto" w:fill="FFFFFF"/>
          <w:lang w:val="en-US"/>
        </w:rPr>
        <w:t xml:space="preserve">We </w:t>
      </w:r>
      <w:r w:rsidR="008F1831" w:rsidRPr="00E248BC">
        <w:rPr>
          <w:color w:val="000000"/>
          <w:shd w:val="clear" w:color="auto" w:fill="FFFFFF"/>
          <w:lang w:val="en-US"/>
        </w:rPr>
        <w:t xml:space="preserve">have added comments to the </w:t>
      </w:r>
      <w:r w:rsidR="00CD77AA" w:rsidRPr="00E248BC">
        <w:rPr>
          <w:color w:val="000000"/>
          <w:shd w:val="clear" w:color="auto" w:fill="FFFFFF"/>
          <w:lang w:val="en-US"/>
        </w:rPr>
        <w:t xml:space="preserve">revised </w:t>
      </w:r>
      <w:r w:rsidR="008F1831" w:rsidRPr="00E248BC">
        <w:rPr>
          <w:color w:val="000000"/>
          <w:shd w:val="clear" w:color="auto" w:fill="FFFFFF"/>
          <w:lang w:val="en-US"/>
        </w:rPr>
        <w:t>manuscript in the Discussion relevant to this</w:t>
      </w:r>
      <w:r w:rsidR="008708F7" w:rsidRPr="00E248BC">
        <w:rPr>
          <w:color w:val="000000"/>
          <w:shd w:val="clear" w:color="auto" w:fill="FFFFFF"/>
          <w:lang w:val="en-US"/>
        </w:rPr>
        <w:t xml:space="preserve"> </w:t>
      </w:r>
      <w:r w:rsidR="008708F7" w:rsidRPr="00E248BC">
        <w:rPr>
          <w:lang w:val="en-US"/>
        </w:rPr>
        <w:t xml:space="preserve">(P. </w:t>
      </w:r>
      <w:r w:rsidR="000850A3">
        <w:rPr>
          <w:lang w:val="en-US"/>
        </w:rPr>
        <w:t>16</w:t>
      </w:r>
      <w:r w:rsidR="008708F7" w:rsidRPr="00E248BC">
        <w:rPr>
          <w:lang w:val="en-US"/>
        </w:rPr>
        <w:t xml:space="preserve">, Lines </w:t>
      </w:r>
      <w:r w:rsidR="000850A3">
        <w:rPr>
          <w:lang w:val="en-US"/>
        </w:rPr>
        <w:t>380-383</w:t>
      </w:r>
      <w:r w:rsidR="008708F7" w:rsidRPr="00E248BC">
        <w:rPr>
          <w:lang w:val="en-US"/>
        </w:rPr>
        <w:t>):</w:t>
      </w:r>
    </w:p>
    <w:p w14:paraId="708F8A00" w14:textId="77777777" w:rsidR="008708F7" w:rsidRPr="00E248BC" w:rsidRDefault="008708F7" w:rsidP="008708F7">
      <w:pPr>
        <w:jc w:val="both"/>
        <w:rPr>
          <w:color w:val="000000"/>
          <w:shd w:val="clear" w:color="auto" w:fill="FFFFFF"/>
          <w:lang w:val="en-US"/>
        </w:rPr>
      </w:pPr>
    </w:p>
    <w:p w14:paraId="32013642" w14:textId="170670D2" w:rsidR="00CC7062" w:rsidRPr="00E248BC" w:rsidDel="00732FCC" w:rsidRDefault="00ED47CB" w:rsidP="0097072F">
      <w:pPr>
        <w:jc w:val="both"/>
        <w:rPr>
          <w:del w:id="93" w:author="Parks, Robbie M" w:date="2020-10-30T12:34:00Z"/>
          <w:bCs/>
          <w:i/>
          <w:iCs/>
          <w:lang w:val="en-US"/>
        </w:rPr>
      </w:pPr>
      <w:ins w:id="94" w:author="Parks, Robbie M" w:date="2020-10-30T12:34:00Z">
        <w:r w:rsidRPr="00E248BC">
          <w:rPr>
            <w:bCs/>
            <w:i/>
            <w:iCs/>
            <w:lang w:val="en-US"/>
          </w:rPr>
          <w:t>Understanding in more detail whether including more information about tropical cyclone-related hazards, such as rainfall and flooding, in combination with wind, modify the impact of tropical cyclones on health outcomes will be an important direction of future research.</w:t>
        </w:r>
      </w:ins>
    </w:p>
    <w:p w14:paraId="1B6A02BA" w14:textId="77777777" w:rsidR="00C3495F" w:rsidRDefault="00C3495F" w:rsidP="007633F8">
      <w:pPr>
        <w:jc w:val="both"/>
        <w:rPr>
          <w:b/>
          <w:bCs/>
          <w:color w:val="000000"/>
          <w:shd w:val="clear" w:color="auto" w:fill="FFFFFF"/>
          <w:lang w:val="en-US"/>
        </w:rPr>
      </w:pPr>
    </w:p>
    <w:p w14:paraId="7347C6F4" w14:textId="07E94789"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Authors are wise to indicate that future analyses should be extended to persons who are younger than the Medicare population.</w:t>
      </w:r>
    </w:p>
    <w:p w14:paraId="23A86F7C" w14:textId="6D99EACE" w:rsidR="007633F8" w:rsidRPr="00E248BC" w:rsidRDefault="007633F8" w:rsidP="007633F8">
      <w:pPr>
        <w:jc w:val="both"/>
        <w:rPr>
          <w:color w:val="000000"/>
          <w:shd w:val="clear" w:color="auto" w:fill="FFFFFF"/>
          <w:lang w:val="en-US"/>
        </w:rPr>
      </w:pPr>
    </w:p>
    <w:p w14:paraId="44D1CBC2" w14:textId="4B54A1A0" w:rsidR="00996DC8" w:rsidRPr="00E248BC" w:rsidRDefault="00C70430" w:rsidP="007633F8">
      <w:pPr>
        <w:jc w:val="both"/>
        <w:rPr>
          <w:color w:val="000000"/>
          <w:shd w:val="clear" w:color="auto" w:fill="FFFFFF"/>
          <w:lang w:val="en-US"/>
        </w:rPr>
      </w:pPr>
      <w:r w:rsidRPr="00E248BC">
        <w:rPr>
          <w:color w:val="000000"/>
          <w:shd w:val="clear" w:color="auto" w:fill="FFFFFF"/>
          <w:lang w:val="en-US"/>
        </w:rPr>
        <w:t>Thank you!</w:t>
      </w:r>
    </w:p>
    <w:p w14:paraId="141E06A7" w14:textId="77777777" w:rsidR="00996DC8" w:rsidRPr="00E248BC" w:rsidRDefault="00996DC8" w:rsidP="007633F8">
      <w:pPr>
        <w:jc w:val="both"/>
        <w:rPr>
          <w:color w:val="000000"/>
          <w:shd w:val="clear" w:color="auto" w:fill="FFFFFF"/>
          <w:lang w:val="en-US"/>
        </w:rPr>
      </w:pPr>
    </w:p>
    <w:p w14:paraId="0FC9B0CE" w14:textId="77777777"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Because of the focus on inpatient hospitalization and the decision to limit the timeframe to seven days post-impact, neuro-psychiatric hospitalizations show minimal changes except for a blip of delirium and dementia cases. Nonetheless, outpatient and inpatient consultation for cyclone- associated PTSD and mood disorders are likely to become an important feature of health care utilization starting 5-6 weeks following impact. Optional, but might be worth a comment when you discuss this cluster of diagnoses.</w:t>
      </w:r>
    </w:p>
    <w:p w14:paraId="14BB3620" w14:textId="45CBC3BE" w:rsidR="008E5B61" w:rsidRPr="00E248BC" w:rsidRDefault="008E5B61" w:rsidP="007633F8">
      <w:pPr>
        <w:jc w:val="both"/>
        <w:rPr>
          <w:color w:val="000000"/>
          <w:shd w:val="clear" w:color="auto" w:fill="FFFFFF"/>
          <w:lang w:val="en-US"/>
        </w:rPr>
      </w:pPr>
    </w:p>
    <w:p w14:paraId="07BDC66A" w14:textId="162E79A0" w:rsidR="00A3317A" w:rsidRPr="00E248BC" w:rsidRDefault="00885A39" w:rsidP="00B00548">
      <w:pPr>
        <w:jc w:val="both"/>
        <w:rPr>
          <w:lang w:val="en-US"/>
        </w:rPr>
      </w:pPr>
      <w:r w:rsidRPr="00E248BC">
        <w:rPr>
          <w:lang w:val="en-US"/>
        </w:rPr>
        <w:t xml:space="preserve">We absolutely agree with the Reviewer that is critical to also examine different risk periods, including longer than a week post exposure. </w:t>
      </w:r>
      <w:r w:rsidR="00054B25">
        <w:rPr>
          <w:lang w:val="en-US"/>
        </w:rPr>
        <w:t>O</w:t>
      </w:r>
      <w:r w:rsidRPr="00E248BC">
        <w:rPr>
          <w:lang w:val="en-US"/>
        </w:rPr>
        <w:t>ur group is very interested in the impact of tropical cyclon</w:t>
      </w:r>
      <w:r w:rsidR="00B00548" w:rsidRPr="00E248BC">
        <w:rPr>
          <w:lang w:val="en-US"/>
        </w:rPr>
        <w:t>e</w:t>
      </w:r>
      <w:r w:rsidRPr="00E248BC">
        <w:rPr>
          <w:lang w:val="en-US"/>
        </w:rPr>
        <w:t xml:space="preserve">s on chronic outcomes and such analyses are already under way. </w:t>
      </w:r>
      <w:r w:rsidR="00B00548" w:rsidRPr="00E248BC">
        <w:rPr>
          <w:lang w:val="en-US"/>
        </w:rPr>
        <w:t>Our aim for this study was to comprehensively characterize the relationship between tropical cyclones and numerous cause-specific hospitalizations during the week following exposure. We have</w:t>
      </w:r>
      <w:r w:rsidR="00B50A14" w:rsidRPr="00E248BC">
        <w:rPr>
          <w:lang w:val="en-US"/>
        </w:rPr>
        <w:t>,</w:t>
      </w:r>
      <w:r w:rsidR="00B00548" w:rsidRPr="00E248BC">
        <w:rPr>
          <w:lang w:val="en-US"/>
        </w:rPr>
        <w:t xml:space="preserve"> therefore</w:t>
      </w:r>
      <w:r w:rsidR="00B50A14" w:rsidRPr="00E248BC">
        <w:rPr>
          <w:lang w:val="en-US"/>
        </w:rPr>
        <w:t>,</w:t>
      </w:r>
      <w:r w:rsidR="00B00548" w:rsidRPr="00E248BC">
        <w:rPr>
          <w:lang w:val="en-US"/>
        </w:rPr>
        <w:t xml:space="preserve"> very carefully selected a study design and an analytical framework </w:t>
      </w:r>
      <w:r w:rsidR="00B50A14" w:rsidRPr="00E248BC">
        <w:rPr>
          <w:lang w:val="en-US"/>
        </w:rPr>
        <w:t xml:space="preserve">that are </w:t>
      </w:r>
      <w:r w:rsidR="00B00548" w:rsidRPr="00E248BC">
        <w:rPr>
          <w:lang w:val="en-US"/>
        </w:rPr>
        <w:t>most appropriate for investigation of acute effects.</w:t>
      </w:r>
      <w:r w:rsidR="00311DAB" w:rsidRPr="00E248BC">
        <w:rPr>
          <w:lang w:val="en-US"/>
        </w:rPr>
        <w:t xml:space="preserve"> </w:t>
      </w:r>
      <w:r w:rsidR="00B00548" w:rsidRPr="00E248BC">
        <w:rPr>
          <w:lang w:val="en-US"/>
        </w:rPr>
        <w:t xml:space="preserve">Investigations </w:t>
      </w:r>
      <w:r w:rsidR="00311DAB" w:rsidRPr="00E248BC">
        <w:rPr>
          <w:lang w:val="en-US"/>
        </w:rPr>
        <w:t xml:space="preserve">of longer-term health impacts of tropical cyclones would require etiological hypotheses and modelling structures distinct from the scope of this study. </w:t>
      </w:r>
    </w:p>
    <w:p w14:paraId="07565E81" w14:textId="61B51FE3" w:rsidR="00B50A14" w:rsidRPr="00E248BC" w:rsidRDefault="00B50A14" w:rsidP="00B00548">
      <w:pPr>
        <w:jc w:val="both"/>
        <w:rPr>
          <w:lang w:val="en-US"/>
        </w:rPr>
      </w:pPr>
    </w:p>
    <w:p w14:paraId="7C9524E6" w14:textId="3CA9A452" w:rsidR="00B50A14" w:rsidRPr="00E248BC" w:rsidRDefault="00B50A14" w:rsidP="00B00548">
      <w:pPr>
        <w:jc w:val="both"/>
        <w:rPr>
          <w:lang w:val="en-US"/>
        </w:rPr>
      </w:pPr>
      <w:r w:rsidRPr="00E248BC">
        <w:rPr>
          <w:lang w:val="en-US"/>
        </w:rPr>
        <w:t xml:space="preserve">We encourage more studies focusing on </w:t>
      </w:r>
      <w:r w:rsidR="001A7E7A" w:rsidRPr="00E248BC">
        <w:rPr>
          <w:lang w:val="en-US"/>
        </w:rPr>
        <w:t xml:space="preserve">longer-term </w:t>
      </w:r>
      <w:r w:rsidRPr="00E248BC">
        <w:rPr>
          <w:lang w:val="en-US"/>
        </w:rPr>
        <w:t>outcomes in the Discussion</w:t>
      </w:r>
      <w:r w:rsidR="0062132F" w:rsidRPr="00E248BC">
        <w:rPr>
          <w:lang w:val="en-US"/>
        </w:rPr>
        <w:t xml:space="preserve"> (P. </w:t>
      </w:r>
      <w:r w:rsidR="006F185F">
        <w:rPr>
          <w:lang w:val="en-US"/>
        </w:rPr>
        <w:t>16</w:t>
      </w:r>
      <w:r w:rsidR="0062132F" w:rsidRPr="00E248BC">
        <w:rPr>
          <w:lang w:val="en-US"/>
        </w:rPr>
        <w:t xml:space="preserve">, Lines </w:t>
      </w:r>
      <w:r w:rsidR="00EB7778">
        <w:rPr>
          <w:lang w:val="en-US"/>
        </w:rPr>
        <w:t>375</w:t>
      </w:r>
      <w:r w:rsidR="0062132F" w:rsidRPr="00E248BC">
        <w:rPr>
          <w:lang w:val="en-US"/>
        </w:rPr>
        <w:t>-</w:t>
      </w:r>
      <w:r w:rsidR="00EB7778">
        <w:rPr>
          <w:lang w:val="en-US"/>
        </w:rPr>
        <w:t>378</w:t>
      </w:r>
      <w:r w:rsidR="0062132F" w:rsidRPr="00E248BC">
        <w:rPr>
          <w:lang w:val="en-US"/>
        </w:rPr>
        <w:t>):</w:t>
      </w:r>
    </w:p>
    <w:p w14:paraId="0EE36DFD" w14:textId="594C3E8F" w:rsidR="00B50A14" w:rsidRPr="00E248BC" w:rsidRDefault="00B50A14" w:rsidP="00B00548">
      <w:pPr>
        <w:jc w:val="both"/>
        <w:rPr>
          <w:lang w:val="en-US"/>
        </w:rPr>
      </w:pPr>
    </w:p>
    <w:p w14:paraId="0EF77ECE" w14:textId="061D260E" w:rsidR="004A044E" w:rsidRPr="00E248BC" w:rsidRDefault="00A47330" w:rsidP="007633F8">
      <w:pPr>
        <w:jc w:val="both"/>
        <w:rPr>
          <w:bCs/>
          <w:i/>
          <w:iCs/>
          <w:lang w:val="en-US"/>
        </w:rPr>
      </w:pPr>
      <w:ins w:id="95" w:author="Parks, Robbie M" w:date="2020-11-02T12:54:00Z">
        <w:r w:rsidRPr="00A47330">
          <w:rPr>
            <w:bCs/>
            <w:i/>
            <w:iCs/>
            <w:lang w:val="en-US"/>
          </w:rPr>
          <w:lastRenderedPageBreak/>
          <w:t>There are plausible causal links between health outcomes and tropical cyclone exposure for many of the associations here,</w:t>
        </w:r>
        <w:r w:rsidRPr="00A47330">
          <w:rPr>
            <w:bCs/>
            <w:i/>
            <w:iCs/>
          </w:rPr>
          <w:fldChar w:fldCharType="begin" w:fldLock="1"/>
        </w:r>
      </w:ins>
      <w:r w:rsidRPr="00A47330">
        <w:rPr>
          <w:bCs/>
          <w:i/>
          <w:iCs/>
          <w:lang w:val="en-US"/>
        </w:rPr>
        <w:instrText>ADDIN CSL_CITATION {"citationItems":[{"id":"ITEM-1","itemData":{"DOI":"10.1177/0002716205284920","ISSN":"0002-7162","abstract":"The authors briefly review the deaths, injuries, and diseases attributed to hurricanes that made landfall in the United States prior to Hurricane Katrina; recent hurricane evacuation studies and their potential for reducing death, injury, and disease; information available to date about mortality, injury, and disease attributed to Hurricane Katrina; and psychological distress attributable to hurricanes. Drowning in salt water caused by storm surges has been reduced over the past thirty years, while deaths caused by fresh water (inland) flooding and wind have remained steady. Well-planned evacuations of coastal areas can reduce death and injury associated with hurricanes. Hurricane Katrina provides an example of what happens when evacuation is not handled appropriately. Preliminary data indicate that vulnerable elderly people were substantially overrepresented among the dead and that evacuees represent a population potentially predisposed to a high level of psychological distress, exacerbated by severe disaster exposure, lack of economic and social resources, and an inadequate government response. (PsycINFO Database Record (c) 2008 APA, all rights reserved) (from the journal abstract)","author":[{"dropping-particle":"","family":"Bourque","given":"Linda B.","non-dropping-particle":"","parse-names":false,"suffix":""},{"dropping-particle":"","family":"Siegel","given":"Judith M.","non-dropping-particle":"","parse-names":false,"suffix":""},{"dropping-particle":"","family":"Kano","given":"Megumi","non-dropping-particle":"","parse-names":false,"suffix":""},{"dropping-particle":"","family":"Wood","given":"Michele M.","non-dropping-particle":"","parse-names":false,"suffix":""}],"container-title":"The ANNALS of the American Academy of Political and Social Science","id":"ITEM-1","issued":{"date-parts":[["2006"]]},"title":"Weathering the storm: The impact of hurricanes on physical and mental health","type":"article-journal"},"uris":["http://www.mendeley.com/documents/?uuid=bed6ef69-723b-4617-a8cf-d7307ef0422a"]},{"id":"ITEM-2","itemData":{"ISSN":"00246921","PMID":"15233388","abstract":"Accurate predictions of the public health impact of hurricanes and major flooding are hampered by the absence of a dose-response relationship between hurricane-associated flooding and human health and the imprecise, often conflicting, meteorological models of climate change and hurricane landfall. Flooding is now the most common type of disaster worldwide, and flash flooding, usually associated with tropical storms, is the leading cause of weather-related deaths in the United States. As a result of climate changes and more frequently alternating ocean oscillations, hurricanes of category 3 or greater now strike the continental US approximately every 18 months. Public health officials are obligated to educate policymakers and the public about the significant threats posed to population health and quality of life by the inexorable progression of global climate change, including more water-centered disasters, such as tropical storms and hurricanes.","author":[{"dropping-particle":"","family":"Diaz","given":"James H.","non-dropping-particle":"","parse-names":false,"suffix":""}],"container-title":"The Journal of the Louisiana State Medical Society : official organ of the Louisiana State Medical Society","id":"ITEM-2","issued":{"date-parts":[["2004"]]},"title":"The public health impact of hurricanes and major flooding","type":"article-journal"},"uris":["http://www.mendeley.com/documents/?uuid=15ce7fe8-5bbf-4c0e-819f-98d8c3890aed"]},{"id":"ITEM-3","itemData":{"DOI":"10.2307/3435009","ISSN":"00916765","abstract":"Extreme weather events such as precipitation extremes and severe storms cause hundreds of deaths and injuries annually in the United States. Climate change may alter the frequency, timing, intensity, and duration of these events. Increases in heavy precipitation have occurred over the past century. Future climate scenarios show likely increases in the frequency of extreme precipitation events, including precipitation during hurricanes, raising the risk of floods. Frequencies of tornadoes and hurricanes cannot reliably be projected. Injury and death are the direct health impacts most often associated with natural disasters. Secondary effects, mediated by changes in ecologic systems and public health infrastructure, also occur. The health impacts of extreme weather events hinge on the vulnerabilities and recovery capacities of the natural environment and the local population. Relevant variables include building codes, warning systems, disaster policies, evacuation plans, and relief efforts. There are many federal, state, and local government agencies and nongovernmental organizations involved in planning for and responding to natural disasters in the United States. Future research on health impacts of extreme weather events should focus on improving climate models to project any trends in regional extreme events and as a result improve public health preparedness and mitigation. Epidemiologic studies of health effects beyond the direct impacts of disaster will provide a more accurate measure of the full health impacts and will assist in planning and resource allocation.","author":[{"dropping-particle":"","family":"Greenough","given":"Gregg","non-dropping-particle":"","parse-names":false,"suffix":""},{"dropping-particle":"","family":"McGeehin","given":"Michael","non-dropping-particle":"","parse-names":false,"suffix":""},{"dropping-particle":"","family":"Bernard","given":"Susan M.","non-dropping-particle":"","parse-names":false,"suffix":""},{"dropping-particle":"","family":"Trtanj","given":"Juli","non-dropping-particle":"","parse-names":false,"suffix":""},{"dropping-particle":"","family":"Riad","given":"Jasmin","non-dropping-particle":"","parse-names":false,"suffix":""},{"dropping-particle":"","family":"Engelberg","given":"David","non-dropping-particle":"","parse-names":false,"suffix":""}],"container-title":"Environmental Health Perspectives","id":"ITEM-3","issued":{"date-parts":[["2001"]]},"title":"The potential impacts of climate variability and change on health impacts of extreme weather events in the United States","type":"article-journal"},"uris":["http://www.mendeley.com/documents/?uuid=850a5677-2bc6-4d83-9fbf-e33ae0bd9ac6"]},{"id":"ITEM-4","itemData":{"DOI":"10.1155/2013/913064","ISSN":"16879813","abstract":"Coastal storms can take a devastating toll on the public's health. Urban areas like New York City (NYC) may be particularly at risk, given their dense population, reliance on transportation, energy infrastructure that is vulnerable to flood damage, and high-rise residential housing, which may be hard-hit by power and utility outages. Climate change will exacerbate these risks in the coming decades. Sea levels are rising due to global warming, which will intensify storm surge. These projections make preparing for the health impacts of storms even more important. We conducted a broad review of the health impacts of US coastal storms to inform climate adaptation planning efforts, with a focus on outcomes relevant to NYC and urban coastal areas, and incorporated some lessons learned from recent experience with Superstorm Sandy. Based on the literature, indicators of health vulnerability were selected and mapped within NYC neighborhoods. Preparing for the broad range of anticipated effects of coastal storms and floods may help reduce the public health burden from these events. © 2013 Kathryn Lane et al.","author":[{"dropping-particle":"","family":"Lane","given":"Kathryn","non-dropping-particle":"","parse-names":false,"suffix":""},{"dropping-particle":"","family":"Charles-Guzman","given":"Kizzy","non-dropping-particle":"","parse-names":false,"suffix":""},{"dropping-particle":"","family":"Wheeler","given":"Katherine","non-dropping-particle":"","parse-names":false,"suffix":""},{"dropping-particle":"","family":"Abid","given":"Zaynah","non-dropping-particle":"","parse-names":false,"suffix":""},{"dropping-particle":"","family":"Graber","given":"Nathan","non-dropping-particle":"","parse-names":false,"suffix":""},{"dropping-particle":"","family":"Matte","given":"Thomas","non-dropping-particle":"","parse-names":false,"suffix":""}],"container-title":"Journal of Environmental and Public Health","id":"ITEM-4","issued":{"date-parts":[["2013"]]},"title":"Health effects of coastal storms and flooding in urban areas: A review and vulnerability assessment","type":"article"},"uris":["http://www.mendeley.com/documents/?uuid=26e64fd1-e2c3-4c99-9bc2-7c93bf712977"]},{"id":"ITEM-5","itemData":{"DOI":"10.1006/pmed.1997.0196","ISSN":"00917435","abstract":"Background. On September 11, 1992, Hurricane Iniki, a Class III/IV storm, passed directly over Kauai. This study is the first attempt to measure increases in injuries and other health outcomes among an entire population in the impact zone of a hurricane. Methods. Medical chart data were abstracted from all facilities providing primary and emergency care on Kauai. Incidence of injury, cardiovascular disease, and asthma for the 2-week period following Hurricane Iniki were compared to those for the 2-week period preceding Iniki. Results. A total of 1,584 injuries were treated in the post-Iniki period compared with 231 injuries treated in the pre-Iniki period (relative risk = 6.86, 95% confidence interval 5.98-7.87). Open wounds constituted over half of these injuries. Physician visits for asthma and cardiovascular disease were also significantly increased in the post-Iniki period (relative risks, respectively: 2.81, 95% confidence interval 1.93-4.09; 2.73, 95% confidence interval 1.51-4.94). Conclusions. Significant increases in the incidence of injuries, asthma, and cardiovascular disease occurred following Hurricane Iniki. Although no changes occurred in the proportion of patients needing hospitalization, additional injuries and illnesses after a natural disaster can burden existing medical facilities in a rural community with limited resources. Disaster preparedness plans need to include methods to increase services and supplies at existing medical facilities.","author":[{"dropping-particle":"","family":"Hendrickson","given":"Lisa A.","non-dropping-particle":"","parse-names":false,"suffix":""},{"dropping-particle":"","family":"Vogt","given":"Richard L.","non-dropping-particle":"","parse-names":false,"suffix":""},{"dropping-particle":"","family":"Goebert","given":"Deborah","non-dropping-particle":"","parse-names":false,"suffix":""},{"dropping-particle":"","family":"Pon","given":"Eugene","non-dropping-particle":"","parse-names":false,"suffix":""}],"container-title":"Preventive Medicine","id":"ITEM-5","issued":{"date-parts":[["1997"]]},"title":"Morbidity on Kauai before and after Hurricane Iniki","type":"article-journal"},"uris":["http://www.mendeley.com/documents/?uuid=acacfd7d-53a4-4328-855b-89ccd6a01630"]},{"id":"ITEM-6","itemData":{"DOI":"10.1093/epirev/mxi011","ISSN":"0193936X","PMID":"15958424","author":[{"dropping-particle":"","family":"Shultz","given":"James M.","non-dropping-particle":"","parse-names":false,"suffix":""},{"dropping-particle":"","family":"Russell","given":"Jill","non-dropping-particle":"","parse-names":false,"suffix":""},{"dropping-particle":"","family":"Espinel","given":"Zelde","non-dropping-particle":"","parse-names":false,"suffix":""}],"container-title":"Epidemiologic Reviews","id":"ITEM-6","issued":{"date-parts":[["2005"]]},"page":"21-35","title":"Epidemiology of tropical cyclones: The dynamics of disaster, disease, and development","type":"article","volume":"27"},"uris":["http://www.mendeley.com/documents/?uuid=38427082-5d0e-44a0-a4b2-8871189ed513"]},{"id":"ITEM-7","itemData":{"author":[{"dropping-particle":"","family":"Yan","given":"Meilin","non-dropping-particle":"","parse-names":false,"suffix":""},{"dropping-particle":"","family":"Wilson","given":"Ander","non-dropping-particle":"","parse-names":false,"suffix":""},{"dropping-particle":"","family":"Dominici","given":"Francesca","non-dropping-particle":"","parse-names":false,"suffix":""},{"dropping-particle":"","family":"Wang","given":"Yun","non-dropping-particle":"","parse-names":false,"suffix":""},{"dropping-particle":"","family":"Al-Hamdan","given":"Mohammad","non-dropping-particle":"","parse-names":false,"suffix":""},{"dropping-particle":"","family":"Crosson","given":"William","non-dropping-particle":"","parse-names":false,"suffix":""},{"dropping-particle":"","family":"Schumacher","given":"Andrea","non-dropping-particle":"","parse-names":false,"suffix":""},{"dropping-particle":"","family":"Guikema","given":"Seth","non-dropping-particle":"","parse-names":false,"suffix":""},{"dropping-particle":"","family":"Magzamen","given":"Sheryl","non-dropping-particle":"","parse-names":false,"suffix":""},{"dropping-particle":"","family":"Peel","given":"Jennifer L.","non-dropping-particle":"","parse-names":false,"suffix":""},{"dropping-particle":"","family":"Peng","given":"Roger D.","non-dropping-particle":"","parse-names":false,"suffix":""},{"dropping-particle":"","family":"Anderson","given":"G. Brooke","non-dropping-particle":"","parse-names":false,"suffix":""}],"container-title":"Epidemiology","id":"ITEM-7","issued":{"date-parts":[["2020"]]},"title":"Tropical cyclone exposures and risks of emergency Medicare hospital admission for cardiorespiratory diseases in 175 urban United States counties, 1999–2010 (in press)","type":"article-journal"},"uris":["http://www.mendeley.com/documents/?uuid=556480ae-e6df-4c3e-b64e-85ce517b8949"]}],"mendeley":{"formattedCitation":"&lt;sup&gt;6,28–33&lt;/sup&gt;","plainTextFormattedCitation":"6,28–33","previouslyFormattedCitation":"&lt;sup&gt;6,28–33&lt;/sup&gt;"},"properties":{"noteIndex":0},"schema":"https://github.com/citation-style-language/schema/raw/master/csl-citation.json"}</w:instrText>
      </w:r>
      <w:ins w:id="96" w:author="Parks, Robbie M" w:date="2020-11-02T12:54:00Z">
        <w:r w:rsidRPr="00A47330">
          <w:rPr>
            <w:bCs/>
            <w:i/>
            <w:iCs/>
          </w:rPr>
          <w:fldChar w:fldCharType="separate"/>
        </w:r>
        <w:r w:rsidRPr="00A47330">
          <w:rPr>
            <w:bCs/>
            <w:i/>
            <w:iCs/>
            <w:vertAlign w:val="superscript"/>
            <w:lang w:val="en-US"/>
          </w:rPr>
          <w:t>6,28–33</w:t>
        </w:r>
        <w:r w:rsidRPr="00A47330">
          <w:rPr>
            <w:bCs/>
            <w:i/>
            <w:iCs/>
            <w:lang w:val="en-US"/>
          </w:rPr>
          <w:fldChar w:fldCharType="end"/>
        </w:r>
        <w:r w:rsidRPr="00A47330">
          <w:rPr>
            <w:bCs/>
            <w:i/>
            <w:iCs/>
            <w:lang w:val="en-US"/>
          </w:rPr>
          <w:t xml:space="preserve"> but more work needs to be done to identify and formalize these pathways. Characterizing longer-term health impacts of tropical cyclones is critical.</w:t>
        </w:r>
      </w:ins>
    </w:p>
    <w:p w14:paraId="1E44DF91" w14:textId="77777777" w:rsidR="0051185C" w:rsidRPr="00E248BC" w:rsidRDefault="0051185C" w:rsidP="007633F8">
      <w:pPr>
        <w:jc w:val="both"/>
        <w:rPr>
          <w:lang w:val="en-US"/>
        </w:rPr>
      </w:pPr>
    </w:p>
    <w:p w14:paraId="46B8EECE" w14:textId="45A8F014" w:rsidR="007633F8" w:rsidRPr="00E248BC" w:rsidRDefault="007633F8" w:rsidP="007633F8">
      <w:pPr>
        <w:jc w:val="both"/>
        <w:rPr>
          <w:b/>
          <w:bCs/>
          <w:color w:val="000000"/>
          <w:shd w:val="clear" w:color="auto" w:fill="FFFFFF"/>
          <w:lang w:val="en-US"/>
        </w:rPr>
      </w:pPr>
      <w:r w:rsidRPr="00E248BC">
        <w:rPr>
          <w:b/>
          <w:bCs/>
          <w:color w:val="000000"/>
          <w:shd w:val="clear" w:color="auto" w:fill="FFFFFF"/>
          <w:lang w:val="en-US"/>
        </w:rPr>
        <w:t>Finally, the tone of your commentary about what you are observing for each disease category “sounds” a bit speculative and uncertain as I read what is written. For example, you speculate about the dramatic surge in respiratory admissions for disorders like COPD (CLRD) and mention a bit hesitantly that perhaps this could be due to power outages. This is almost certainly the case. As one example, the frequently-hit state of Florida has a designated special needs shelter (“</w:t>
      </w:r>
      <w:proofErr w:type="spellStart"/>
      <w:r w:rsidRPr="00E248BC">
        <w:rPr>
          <w:b/>
          <w:bCs/>
          <w:color w:val="000000"/>
          <w:shd w:val="clear" w:color="auto" w:fill="FFFFFF"/>
          <w:lang w:val="en-US"/>
        </w:rPr>
        <w:t>SpNS</w:t>
      </w:r>
      <w:proofErr w:type="spellEnd"/>
      <w:r w:rsidRPr="00E248BC">
        <w:rPr>
          <w:b/>
          <w:bCs/>
          <w:color w:val="000000"/>
          <w:shd w:val="clear" w:color="auto" w:fill="FFFFFF"/>
          <w:lang w:val="en-US"/>
        </w:rPr>
        <w:t>”) in every county and a list of persons registered for pick up and transport to this retrofitted facility that is equipped with a massive, elevated (above flood waters) auxiliary generator that maintains power for days when local electrical service in the area is completely offline. Inside, these electrically-dependent (typically oxygen-dependent) local residents are able to plug in their concentrators and maintain the life-giving flow of oxygen even as the storm is raging outside (this reviewer has</w:t>
      </w:r>
      <w:r w:rsidR="00935864" w:rsidRPr="00E248BC">
        <w:rPr>
          <w:b/>
          <w:bCs/>
          <w:color w:val="000000"/>
          <w:shd w:val="clear" w:color="auto" w:fill="FFFFFF"/>
          <w:lang w:val="en-US"/>
        </w:rPr>
        <w:t xml:space="preserve"> </w:t>
      </w:r>
      <w:r w:rsidRPr="00E248BC">
        <w:rPr>
          <w:b/>
          <w:bCs/>
          <w:color w:val="000000"/>
          <w:shd w:val="clear" w:color="auto" w:fill="FFFFFF"/>
          <w:lang w:val="en-US"/>
        </w:rPr>
        <w:t xml:space="preserve">been </w:t>
      </w:r>
      <w:proofErr w:type="gramStart"/>
      <w:r w:rsidRPr="00E248BC">
        <w:rPr>
          <w:b/>
          <w:bCs/>
          <w:color w:val="000000"/>
          <w:shd w:val="clear" w:color="auto" w:fill="FFFFFF"/>
          <w:lang w:val="en-US"/>
        </w:rPr>
        <w:t>onboard</w:t>
      </w:r>
      <w:proofErr w:type="gramEnd"/>
      <w:r w:rsidRPr="00E248BC">
        <w:rPr>
          <w:b/>
          <w:bCs/>
          <w:color w:val="000000"/>
          <w:shd w:val="clear" w:color="auto" w:fill="FFFFFF"/>
          <w:lang w:val="en-US"/>
        </w:rPr>
        <w:t xml:space="preserve"> a </w:t>
      </w:r>
      <w:proofErr w:type="spellStart"/>
      <w:r w:rsidRPr="00E248BC">
        <w:rPr>
          <w:b/>
          <w:bCs/>
          <w:color w:val="000000"/>
          <w:shd w:val="clear" w:color="auto" w:fill="FFFFFF"/>
          <w:lang w:val="en-US"/>
        </w:rPr>
        <w:t>SpNS</w:t>
      </w:r>
      <w:proofErr w:type="spellEnd"/>
      <w:r w:rsidRPr="00E248BC">
        <w:rPr>
          <w:b/>
          <w:bCs/>
          <w:color w:val="000000"/>
          <w:shd w:val="clear" w:color="auto" w:fill="FFFFFF"/>
          <w:lang w:val="en-US"/>
        </w:rPr>
        <w:t xml:space="preserve"> during multiple hurricanes and the system works well). I add this lengthy comment to say, the one voice that seemed to be missing was that of someone who has considerable direct, onsite storm experience to provide a more confident tone to your interpretations. </w:t>
      </w:r>
    </w:p>
    <w:p w14:paraId="4297882B" w14:textId="33FDBD2B" w:rsidR="00935864" w:rsidRPr="00E248BC" w:rsidRDefault="00935864" w:rsidP="007633F8">
      <w:pPr>
        <w:jc w:val="both"/>
        <w:rPr>
          <w:b/>
          <w:bCs/>
          <w:color w:val="000000"/>
          <w:shd w:val="clear" w:color="auto" w:fill="FFFFFF"/>
          <w:lang w:val="en-US"/>
        </w:rPr>
      </w:pPr>
    </w:p>
    <w:p w14:paraId="284EF3F0" w14:textId="0C1394B5" w:rsidR="00285E52" w:rsidRPr="00E248BC" w:rsidRDefault="00285E52" w:rsidP="00140D48">
      <w:pPr>
        <w:jc w:val="both"/>
        <w:rPr>
          <w:lang w:val="en-US"/>
        </w:rPr>
      </w:pPr>
      <w:r w:rsidRPr="00E248BC">
        <w:rPr>
          <w:color w:val="000000"/>
          <w:shd w:val="clear" w:color="auto" w:fill="FFFFFF"/>
          <w:lang w:val="en-US"/>
        </w:rPr>
        <w:t xml:space="preserve">We agree with the Reviewer and have </w:t>
      </w:r>
      <w:r w:rsidR="006048B7" w:rsidRPr="00E248BC">
        <w:rPr>
          <w:color w:val="000000"/>
          <w:shd w:val="clear" w:color="auto" w:fill="FFFFFF"/>
          <w:lang w:val="en-US"/>
        </w:rPr>
        <w:t>rephrased section</w:t>
      </w:r>
      <w:r w:rsidR="00DF4A49" w:rsidRPr="00E248BC">
        <w:rPr>
          <w:color w:val="000000"/>
          <w:shd w:val="clear" w:color="auto" w:fill="FFFFFF"/>
          <w:lang w:val="en-US"/>
        </w:rPr>
        <w:t>s</w:t>
      </w:r>
      <w:r w:rsidR="009626F0" w:rsidRPr="00E248BC">
        <w:rPr>
          <w:color w:val="000000"/>
          <w:shd w:val="clear" w:color="auto" w:fill="FFFFFF"/>
          <w:lang w:val="en-US"/>
        </w:rPr>
        <w:t xml:space="preserve"> of the Discussion in the revised manuscript</w:t>
      </w:r>
      <w:r w:rsidR="006048B7" w:rsidRPr="00E248BC">
        <w:rPr>
          <w:color w:val="000000"/>
          <w:shd w:val="clear" w:color="auto" w:fill="FFFFFF"/>
          <w:lang w:val="en-US"/>
        </w:rPr>
        <w:t xml:space="preserve"> to reflect more certainty</w:t>
      </w:r>
      <w:r w:rsidR="00140D48" w:rsidRPr="00E248BC">
        <w:rPr>
          <w:color w:val="000000"/>
          <w:shd w:val="clear" w:color="auto" w:fill="FFFFFF"/>
          <w:lang w:val="en-US"/>
        </w:rPr>
        <w:t>.</w:t>
      </w:r>
    </w:p>
    <w:p w14:paraId="746AB649" w14:textId="77777777" w:rsidR="00285E52" w:rsidRPr="00E248BC" w:rsidRDefault="00285E52" w:rsidP="007633F8">
      <w:pPr>
        <w:jc w:val="both"/>
        <w:rPr>
          <w:b/>
          <w:bCs/>
          <w:color w:val="000000"/>
          <w:shd w:val="clear" w:color="auto" w:fill="FFFFFF"/>
          <w:lang w:val="en-US"/>
        </w:rPr>
      </w:pPr>
    </w:p>
    <w:p w14:paraId="2809B0EE" w14:textId="77777777" w:rsidR="00D43F9B" w:rsidRPr="00E248BC" w:rsidRDefault="007633F8" w:rsidP="00557C21">
      <w:pPr>
        <w:jc w:val="both"/>
        <w:rPr>
          <w:b/>
          <w:bCs/>
          <w:color w:val="000000"/>
          <w:shd w:val="clear" w:color="auto" w:fill="FFFFFF"/>
          <w:lang w:val="en-US"/>
        </w:rPr>
      </w:pPr>
      <w:r w:rsidRPr="00E248BC">
        <w:rPr>
          <w:b/>
          <w:bCs/>
          <w:color w:val="000000"/>
          <w:shd w:val="clear" w:color="auto" w:fill="FFFFFF"/>
          <w:lang w:val="en-US"/>
        </w:rPr>
        <w:t>This is an excellent paper and an important addition. Thank you for dedicating your time to preparing and clearly presenting your analysis.</w:t>
      </w:r>
    </w:p>
    <w:p w14:paraId="2BAB1405" w14:textId="77777777" w:rsidR="00D43F9B" w:rsidRPr="00E248BC" w:rsidRDefault="00D43F9B" w:rsidP="00557C21">
      <w:pPr>
        <w:jc w:val="both"/>
        <w:rPr>
          <w:b/>
          <w:bCs/>
          <w:color w:val="000000"/>
          <w:shd w:val="clear" w:color="auto" w:fill="FFFFFF"/>
          <w:lang w:val="en-US"/>
        </w:rPr>
      </w:pPr>
    </w:p>
    <w:p w14:paraId="74C7D93B" w14:textId="77777777" w:rsidR="005312C8" w:rsidRPr="00E248BC" w:rsidRDefault="005312C8" w:rsidP="005312C8">
      <w:pPr>
        <w:jc w:val="both"/>
        <w:rPr>
          <w:color w:val="000000"/>
          <w:shd w:val="clear" w:color="auto" w:fill="FFFFFF"/>
          <w:lang w:val="en-US"/>
        </w:rPr>
      </w:pPr>
      <w:r w:rsidRPr="00E248BC">
        <w:rPr>
          <w:color w:val="000000"/>
          <w:shd w:val="clear" w:color="auto" w:fill="FFFFFF"/>
          <w:lang w:val="en-US"/>
        </w:rPr>
        <w:t xml:space="preserve">We thank the Reviewer for the kind and thoughtful words above. </w:t>
      </w:r>
    </w:p>
    <w:p w14:paraId="156E59A1" w14:textId="77777777" w:rsidR="00B6385D" w:rsidRPr="00E248BC" w:rsidRDefault="00B6385D">
      <w:pPr>
        <w:spacing w:after="160" w:line="259" w:lineRule="auto"/>
        <w:rPr>
          <w:rFonts w:eastAsiaTheme="minorHAnsi"/>
          <w:color w:val="000000"/>
          <w:shd w:val="clear" w:color="auto" w:fill="FFFFFF"/>
          <w:lang w:val="en-US" w:eastAsia="en-US"/>
        </w:rPr>
      </w:pPr>
      <w:r w:rsidRPr="00E248BC">
        <w:rPr>
          <w:color w:val="000000"/>
          <w:shd w:val="clear" w:color="auto" w:fill="FFFFFF"/>
          <w:lang w:val="en-US"/>
        </w:rPr>
        <w:br w:type="page"/>
      </w:r>
    </w:p>
    <w:p w14:paraId="0E043492" w14:textId="3CDE956C" w:rsidR="00E841E0" w:rsidRPr="00E248BC" w:rsidRDefault="00A06F79" w:rsidP="007633F8">
      <w:pPr>
        <w:jc w:val="both"/>
        <w:rPr>
          <w:b/>
          <w:bCs/>
          <w:lang w:val="en-US"/>
        </w:rPr>
      </w:pPr>
      <w:r w:rsidRPr="00E248BC">
        <w:rPr>
          <w:b/>
          <w:bCs/>
          <w:lang w:val="en-US"/>
        </w:rPr>
        <w:lastRenderedPageBreak/>
        <w:t>References</w:t>
      </w:r>
    </w:p>
    <w:p w14:paraId="59477E25" w14:textId="4A13D1A6" w:rsidR="00F672A0" w:rsidRPr="00E248BC" w:rsidRDefault="00F672A0" w:rsidP="00DA6CC0">
      <w:pPr>
        <w:rPr>
          <w:lang w:val="en-US"/>
        </w:rPr>
      </w:pPr>
    </w:p>
    <w:p w14:paraId="0133CF86" w14:textId="788586B5" w:rsidR="00FC43D4" w:rsidRPr="00FC43D4" w:rsidRDefault="00AA05AB" w:rsidP="00FC43D4">
      <w:pPr>
        <w:widowControl w:val="0"/>
        <w:autoSpaceDE w:val="0"/>
        <w:autoSpaceDN w:val="0"/>
        <w:adjustRightInd w:val="0"/>
        <w:ind w:left="480" w:hanging="480"/>
        <w:rPr>
          <w:noProof/>
        </w:rPr>
      </w:pPr>
      <w:r w:rsidRPr="00E248BC">
        <w:rPr>
          <w:lang w:val="en-US"/>
        </w:rPr>
        <w:fldChar w:fldCharType="begin" w:fldLock="1"/>
      </w:r>
      <w:r w:rsidRPr="00E248BC">
        <w:rPr>
          <w:lang w:val="en-US"/>
        </w:rPr>
        <w:instrText xml:space="preserve">ADDIN Mendeley Bibliography CSL_BIBLIOGRAPHY </w:instrText>
      </w:r>
      <w:r w:rsidRPr="00E248BC">
        <w:rPr>
          <w:lang w:val="en-US"/>
        </w:rPr>
        <w:fldChar w:fldCharType="separate"/>
      </w:r>
      <w:r w:rsidR="00FC43D4" w:rsidRPr="00FC43D4">
        <w:rPr>
          <w:noProof/>
        </w:rPr>
        <w:t xml:space="preserve">Anderson, G. B., Ferreri, J., Al-Hamdan, M., Crosson, W., Schumacher, A., Guikema, S., … Peng, R. D. (2020). Assessing United States county-level exposure for research on tropical cyclones and human health (in press). </w:t>
      </w:r>
      <w:r w:rsidR="00FC43D4" w:rsidRPr="00FC43D4">
        <w:rPr>
          <w:i/>
          <w:iCs/>
          <w:noProof/>
        </w:rPr>
        <w:t>Environmental Health Perspectives</w:t>
      </w:r>
      <w:r w:rsidR="00FC43D4" w:rsidRPr="00FC43D4">
        <w:rPr>
          <w:noProof/>
        </w:rPr>
        <w:t>.</w:t>
      </w:r>
    </w:p>
    <w:p w14:paraId="3BACEBA5"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Armstrong, B., Gasparrini, A., &amp; Tobias, A. (2014). Conditional Poisson models: a flexible alternative to conditional logistic case cross-over analysis. </w:t>
      </w:r>
      <w:r w:rsidRPr="00FC43D4">
        <w:rPr>
          <w:i/>
          <w:iCs/>
          <w:noProof/>
        </w:rPr>
        <w:t>BMC Medical Research Methodology</w:t>
      </w:r>
      <w:r w:rsidRPr="00FC43D4">
        <w:rPr>
          <w:noProof/>
        </w:rPr>
        <w:t>. https://doi.org/10.1186/1471-2288-14-122</w:t>
      </w:r>
    </w:p>
    <w:p w14:paraId="73D8F9F9"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Baggett, J. (2006). Florida disasters and chronic disease conditions. </w:t>
      </w:r>
      <w:r w:rsidRPr="00FC43D4">
        <w:rPr>
          <w:i/>
          <w:iCs/>
          <w:noProof/>
        </w:rPr>
        <w:t>Preventing Chronic Disease</w:t>
      </w:r>
      <w:r w:rsidRPr="00FC43D4">
        <w:rPr>
          <w:noProof/>
        </w:rPr>
        <w:t>.</w:t>
      </w:r>
    </w:p>
    <w:p w14:paraId="65FAB360"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Bobb, J. F., Ho, K. K. L. L., Yeh, R. W., Harrington, L., Zai, A., Liao, K. P., &amp; Dominici, F. (2017). Time-course of cause-specific hospital admissions during snowstorms: an analysis of electronic medical records from major hospitals in Boston, Massachusetts. </w:t>
      </w:r>
      <w:r w:rsidRPr="00FC43D4">
        <w:rPr>
          <w:i/>
          <w:iCs/>
          <w:noProof/>
        </w:rPr>
        <w:t>American Journal of Epidemiology</w:t>
      </w:r>
      <w:r w:rsidRPr="00FC43D4">
        <w:rPr>
          <w:noProof/>
        </w:rPr>
        <w:t xml:space="preserve">, </w:t>
      </w:r>
      <w:r w:rsidRPr="00FC43D4">
        <w:rPr>
          <w:i/>
          <w:iCs/>
          <w:noProof/>
        </w:rPr>
        <w:t>185</w:t>
      </w:r>
      <w:r w:rsidRPr="00FC43D4">
        <w:rPr>
          <w:noProof/>
        </w:rPr>
        <w:t>(4), 283–294. https://doi.org/10.1093/aje/kww219</w:t>
      </w:r>
    </w:p>
    <w:p w14:paraId="5DC055B2"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Bobb, J. F., Obermeyer, Z., Wang, Y., &amp; Dominici, F. (2014). Cause-specific risk of hospital admission related to extreme heat in older adults. </w:t>
      </w:r>
      <w:r w:rsidRPr="00FC43D4">
        <w:rPr>
          <w:i/>
          <w:iCs/>
          <w:noProof/>
        </w:rPr>
        <w:t>JAMA - Journal of the American Medical Association</w:t>
      </w:r>
      <w:r w:rsidRPr="00FC43D4">
        <w:rPr>
          <w:noProof/>
        </w:rPr>
        <w:t>. https://doi.org/10.1001/jama.2014.15715</w:t>
      </w:r>
    </w:p>
    <w:p w14:paraId="36A4761D"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Bourque, L. B., Siegel, J. M., Kano, M., &amp; Wood, M. M. (2006). Weathering the storm: The impact of hurricanes on physical and mental health. </w:t>
      </w:r>
      <w:r w:rsidRPr="00FC43D4">
        <w:rPr>
          <w:i/>
          <w:iCs/>
          <w:noProof/>
        </w:rPr>
        <w:t>The ANNALS of the American Academy of Political and Social Science</w:t>
      </w:r>
      <w:r w:rsidRPr="00FC43D4">
        <w:rPr>
          <w:noProof/>
        </w:rPr>
        <w:t>. https://doi.org/10.1177/0002716205284920</w:t>
      </w:r>
    </w:p>
    <w:p w14:paraId="5E541851"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Burton, L. C., Skinner, E. A., Uscher-Pines, L., Lieberman, R., Left, B., Clark, R., … Weiner, J. P. (2009). Health of Medicare Advantage plan enrollees at 1 year after Hurricane Katrina. </w:t>
      </w:r>
      <w:r w:rsidRPr="00FC43D4">
        <w:rPr>
          <w:i/>
          <w:iCs/>
          <w:noProof/>
        </w:rPr>
        <w:t>American Journal of Managed Care</w:t>
      </w:r>
      <w:r w:rsidRPr="00FC43D4">
        <w:rPr>
          <w:noProof/>
        </w:rPr>
        <w:t xml:space="preserve">, </w:t>
      </w:r>
      <w:r w:rsidRPr="00FC43D4">
        <w:rPr>
          <w:i/>
          <w:iCs/>
          <w:noProof/>
        </w:rPr>
        <w:t>15</w:t>
      </w:r>
      <w:r w:rsidRPr="00FC43D4">
        <w:rPr>
          <w:noProof/>
        </w:rPr>
        <w:t>(1), 13–22.</w:t>
      </w:r>
    </w:p>
    <w:p w14:paraId="5B35B6D6"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Carroll, R. J., Ruppert, D., Stefanski, L. A., &amp; Crainiceanu, C. M. (2006). </w:t>
      </w:r>
      <w:r w:rsidRPr="00FC43D4">
        <w:rPr>
          <w:i/>
          <w:iCs/>
          <w:noProof/>
        </w:rPr>
        <w:t>Measurement error in nonlinear models: A modern perspective, second edition</w:t>
      </w:r>
      <w:r w:rsidRPr="00FC43D4">
        <w:rPr>
          <w:noProof/>
        </w:rPr>
        <w:t xml:space="preserve">. </w:t>
      </w:r>
      <w:r w:rsidRPr="00FC43D4">
        <w:rPr>
          <w:i/>
          <w:iCs/>
          <w:noProof/>
        </w:rPr>
        <w:t>Measurement Error in Nonlinear Models: A Modern Perspective, Second Edition</w:t>
      </w:r>
      <w:r w:rsidRPr="00FC43D4">
        <w:rPr>
          <w:noProof/>
        </w:rPr>
        <w:t>.</w:t>
      </w:r>
    </w:p>
    <w:p w14:paraId="36B420A9"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CDC Healthy Aging Program. (2007). </w:t>
      </w:r>
      <w:r w:rsidRPr="00FC43D4">
        <w:rPr>
          <w:i/>
          <w:iCs/>
          <w:noProof/>
        </w:rPr>
        <w:t>CDC’s Disaster Planning Goal: Protect Vulnerable Older Adults</w:t>
      </w:r>
      <w:r w:rsidRPr="00FC43D4">
        <w:rPr>
          <w:noProof/>
        </w:rPr>
        <w:t>. Retrieved from https://www.cdc.gov/aging/pdf/disaster_planning_goal.pdf</w:t>
      </w:r>
    </w:p>
    <w:p w14:paraId="3755C2F8"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Diaz, J. H. (2004). The public health impact of hurricanes and major flooding. </w:t>
      </w:r>
      <w:r w:rsidRPr="00FC43D4">
        <w:rPr>
          <w:i/>
          <w:iCs/>
          <w:noProof/>
        </w:rPr>
        <w:t>The Journal of the Louisiana State Medical Society : Official Organ of the Louisiana State Medical Society</w:t>
      </w:r>
      <w:r w:rsidRPr="00FC43D4">
        <w:rPr>
          <w:noProof/>
        </w:rPr>
        <w:t>.</w:t>
      </w:r>
    </w:p>
    <w:p w14:paraId="70257A2F"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Furukawa, K., Ootsuki, M., Kodama, M., &amp; Arai, H. (2012). Exacerbation of dementia after the earthquake and tsunami in Japan. </w:t>
      </w:r>
      <w:r w:rsidRPr="00FC43D4">
        <w:rPr>
          <w:i/>
          <w:iCs/>
          <w:noProof/>
        </w:rPr>
        <w:t>Journal of Neurology</w:t>
      </w:r>
      <w:r w:rsidRPr="00FC43D4">
        <w:rPr>
          <w:noProof/>
        </w:rPr>
        <w:t>. https://doi.org/10.1007/s00415-011-6329-x</w:t>
      </w:r>
    </w:p>
    <w:p w14:paraId="68CD51F6"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Galloway, D., Jones, D. R., &amp; Ingebritsen, S. E. (2000). Land subsidence in the United States. </w:t>
      </w:r>
      <w:r w:rsidRPr="00FC43D4">
        <w:rPr>
          <w:i/>
          <w:iCs/>
          <w:noProof/>
        </w:rPr>
        <w:t>US Geological Survey Circular</w:t>
      </w:r>
      <w:r w:rsidRPr="00FC43D4">
        <w:rPr>
          <w:noProof/>
        </w:rPr>
        <w:t>, (1182), 1–175.</w:t>
      </w:r>
    </w:p>
    <w:p w14:paraId="27CE31FF"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Greenough, G., McGeehin, M., Bernard, S. M., Trtanj, J., Riad, J., &amp; Engelberg, D. (2001). The potential impacts of climate variability and change on health impacts of extreme weather events in the United States. </w:t>
      </w:r>
      <w:r w:rsidRPr="00FC43D4">
        <w:rPr>
          <w:i/>
          <w:iCs/>
          <w:noProof/>
        </w:rPr>
        <w:t>Environmental Health Perspectives</w:t>
      </w:r>
      <w:r w:rsidRPr="00FC43D4">
        <w:rPr>
          <w:noProof/>
        </w:rPr>
        <w:t>. https://doi.org/10.2307/3435009</w:t>
      </w:r>
    </w:p>
    <w:p w14:paraId="2C60BF22"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Haines, A., &amp; Ebi, K. (2019). The imperative for climate action to protect health. </w:t>
      </w:r>
      <w:r w:rsidRPr="00FC43D4">
        <w:rPr>
          <w:i/>
          <w:iCs/>
          <w:noProof/>
        </w:rPr>
        <w:t>New England Journal of Medicine</w:t>
      </w:r>
      <w:r w:rsidRPr="00FC43D4">
        <w:rPr>
          <w:noProof/>
        </w:rPr>
        <w:t>, (380), 263–273.</w:t>
      </w:r>
    </w:p>
    <w:p w14:paraId="1691375F"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Hart, J. E., Liao, X., Hong, B., Puett, R. C., Yanosky, J. D., Suh, H., … Laden, F. (2015). The association of long-term exposure to PM2.5 on all-cause mortality in the Nurses’ Health Study and the impact of measurement-error correction. </w:t>
      </w:r>
      <w:r w:rsidRPr="00FC43D4">
        <w:rPr>
          <w:i/>
          <w:iCs/>
          <w:noProof/>
        </w:rPr>
        <w:t>Environmental Health: A Global Access Science Source</w:t>
      </w:r>
      <w:r w:rsidRPr="00FC43D4">
        <w:rPr>
          <w:noProof/>
        </w:rPr>
        <w:t xml:space="preserve">, </w:t>
      </w:r>
      <w:r w:rsidRPr="00FC43D4">
        <w:rPr>
          <w:i/>
          <w:iCs/>
          <w:noProof/>
        </w:rPr>
        <w:t>14</w:t>
      </w:r>
      <w:r w:rsidRPr="00FC43D4">
        <w:rPr>
          <w:noProof/>
        </w:rPr>
        <w:t>(1). https://doi.org/10.1186/s12940-015-0027-6</w:t>
      </w:r>
    </w:p>
    <w:p w14:paraId="5C05FDF1"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Hendrickson, L. A., Vogt, R. L., Goebert, D., &amp; Pon, E. (1997). Morbidity on Kauai before and after Hurricane Iniki. </w:t>
      </w:r>
      <w:r w:rsidRPr="00FC43D4">
        <w:rPr>
          <w:i/>
          <w:iCs/>
          <w:noProof/>
        </w:rPr>
        <w:t>Preventive Medicine</w:t>
      </w:r>
      <w:r w:rsidRPr="00FC43D4">
        <w:rPr>
          <w:noProof/>
        </w:rPr>
        <w:t>. https://doi.org/10.1006/pmed.1997.0196</w:t>
      </w:r>
    </w:p>
    <w:p w14:paraId="6CEBFCDC"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Hikichi, H., Aida, J., Kondo, K., Tsuboya, T., Matsuyama, Y., Subramanian, S. V., &amp; </w:t>
      </w:r>
      <w:r w:rsidRPr="00FC43D4">
        <w:rPr>
          <w:noProof/>
        </w:rPr>
        <w:lastRenderedPageBreak/>
        <w:t xml:space="preserve">Kawachi, I. (2016). Increased risk of dementia in the aftermath of the 2011 Great East Japan Earthquake and Tsunami. </w:t>
      </w:r>
      <w:r w:rsidRPr="00FC43D4">
        <w:rPr>
          <w:i/>
          <w:iCs/>
          <w:noProof/>
        </w:rPr>
        <w:t>Proceedings of the National Academy of Sciences of the United States of America</w:t>
      </w:r>
      <w:r w:rsidRPr="00FC43D4">
        <w:rPr>
          <w:noProof/>
        </w:rPr>
        <w:t>. https://doi.org/10.1073/pnas.1607793113</w:t>
      </w:r>
    </w:p>
    <w:p w14:paraId="34507CDB"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IPCC. (2013). </w:t>
      </w:r>
      <w:r w:rsidRPr="00FC43D4">
        <w:rPr>
          <w:i/>
          <w:iCs/>
          <w:noProof/>
        </w:rPr>
        <w:t>Climate change 2013: the physical science basis. Working group I contribution to the fifth assessment report of the intergovernmental panel on climate change</w:t>
      </w:r>
      <w:r w:rsidRPr="00FC43D4">
        <w:rPr>
          <w:noProof/>
        </w:rPr>
        <w:t>. Cambridge, UK and New York, USA: Cambridge University Press.</w:t>
      </w:r>
    </w:p>
    <w:p w14:paraId="0ED2BDFF"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Jiao, Z., Kakoulides, S. V., Moscona, J., Whittier, J., Srivastav, S., Delafontaine, P., &amp; Irimpen, A. (2012). Effect of Hurricane Katrina on incidence of acute myocardial infarction in New Orleans three years after the storm. </w:t>
      </w:r>
      <w:r w:rsidRPr="00FC43D4">
        <w:rPr>
          <w:i/>
          <w:iCs/>
          <w:noProof/>
        </w:rPr>
        <w:t>American Journal of Cardiology</w:t>
      </w:r>
      <w:r w:rsidRPr="00FC43D4">
        <w:rPr>
          <w:noProof/>
        </w:rPr>
        <w:t>. https://doi.org/10.1016/j.amjcard.2011.09.045</w:t>
      </w:r>
    </w:p>
    <w:p w14:paraId="45CF8A59"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Kelman, J., Finne, K., Bogdanov, A., Worrall, C., Margolis, G., Rising, K., … Lurie, N. (2015). Dialysis care and death following Hurricane Sandy. </w:t>
      </w:r>
      <w:r w:rsidRPr="00FC43D4">
        <w:rPr>
          <w:i/>
          <w:iCs/>
          <w:noProof/>
        </w:rPr>
        <w:t>American Journal of Kidney Diseases</w:t>
      </w:r>
      <w:r w:rsidRPr="00FC43D4">
        <w:rPr>
          <w:noProof/>
        </w:rPr>
        <w:t>. https://doi.org/10.1053/j.ajkd.2014.07.005</w:t>
      </w:r>
    </w:p>
    <w:p w14:paraId="45FB4057"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Khouakhi, A., Villarini, G., &amp; Vecchi, G. A. (2017). Contribution of tropical cyclones to rainfall at the global scale. </w:t>
      </w:r>
      <w:r w:rsidRPr="00FC43D4">
        <w:rPr>
          <w:i/>
          <w:iCs/>
          <w:noProof/>
        </w:rPr>
        <w:t>Journal of Climate</w:t>
      </w:r>
      <w:r w:rsidRPr="00FC43D4">
        <w:rPr>
          <w:noProof/>
        </w:rPr>
        <w:t xml:space="preserve">, </w:t>
      </w:r>
      <w:r w:rsidRPr="00FC43D4">
        <w:rPr>
          <w:i/>
          <w:iCs/>
          <w:noProof/>
        </w:rPr>
        <w:t>30</w:t>
      </w:r>
      <w:r w:rsidRPr="00FC43D4">
        <w:rPr>
          <w:noProof/>
        </w:rPr>
        <w:t>(1), 359–372. https://doi.org/10.1175/JCLI-D-16-0298.1</w:t>
      </w:r>
    </w:p>
    <w:p w14:paraId="52E0126F"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Kioumourtzoglou, M. A., Spiegelman, D., Szpiro, A. A., Sheppard, L., Kaufman, J. D., Yanosky, J. D., … Suh, H. (2014). Exposure measurement error in PM2.5 health effects studies: A pooled analysis of eight personal exposure validation studies. </w:t>
      </w:r>
      <w:r w:rsidRPr="00FC43D4">
        <w:rPr>
          <w:i/>
          <w:iCs/>
          <w:noProof/>
        </w:rPr>
        <w:t>Environmental Health: A Global Access Science Source</w:t>
      </w:r>
      <w:r w:rsidRPr="00FC43D4">
        <w:rPr>
          <w:noProof/>
        </w:rPr>
        <w:t xml:space="preserve">, </w:t>
      </w:r>
      <w:r w:rsidRPr="00FC43D4">
        <w:rPr>
          <w:i/>
          <w:iCs/>
          <w:noProof/>
        </w:rPr>
        <w:t>13</w:t>
      </w:r>
      <w:r w:rsidRPr="00FC43D4">
        <w:rPr>
          <w:noProof/>
        </w:rPr>
        <w:t>(1). https://doi.org/10.1186/1476-069X-13-2</w:t>
      </w:r>
    </w:p>
    <w:p w14:paraId="79301B71"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Knutson, T., Camargo, S. J., Chan, J. C. L., Emanuel, K., Ho, C. H., Kossin, J., … Wu, L. (2019). Tropical cyclones and climate change assessment Part I: Detection and attribution. </w:t>
      </w:r>
      <w:r w:rsidRPr="00FC43D4">
        <w:rPr>
          <w:i/>
          <w:iCs/>
          <w:noProof/>
        </w:rPr>
        <w:t>Bulletin of the American Meteorological Society</w:t>
      </w:r>
      <w:r w:rsidRPr="00FC43D4">
        <w:rPr>
          <w:noProof/>
        </w:rPr>
        <w:t xml:space="preserve">, </w:t>
      </w:r>
      <w:r w:rsidRPr="00FC43D4">
        <w:rPr>
          <w:i/>
          <w:iCs/>
          <w:noProof/>
        </w:rPr>
        <w:t>100</w:t>
      </w:r>
      <w:r w:rsidRPr="00FC43D4">
        <w:rPr>
          <w:noProof/>
        </w:rPr>
        <w:t>(10), 1987–2007. https://doi.org/10.1175/BAMS-D-18-0189.1</w:t>
      </w:r>
    </w:p>
    <w:p w14:paraId="4599A633"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Knutson, T., Camargo, S. J., Chan, J. C. L., Emanuel, K., Ho, C. H., Kossin, J., … Wu, L. (2020). Tropical cyclones and climate change assessment part II: Projected response to anthropogenic warming. </w:t>
      </w:r>
      <w:r w:rsidRPr="00FC43D4">
        <w:rPr>
          <w:i/>
          <w:iCs/>
          <w:noProof/>
        </w:rPr>
        <w:t>Bulletin of the American Meteorological Society</w:t>
      </w:r>
      <w:r w:rsidRPr="00FC43D4">
        <w:rPr>
          <w:noProof/>
        </w:rPr>
        <w:t>. https://doi.org/10.1175/BAMS-D-18-0194.1</w:t>
      </w:r>
    </w:p>
    <w:p w14:paraId="3289DEF3"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Kossin, J. P. (2018). A global slowdown of tropical-cyclone translation speed. </w:t>
      </w:r>
      <w:r w:rsidRPr="00FC43D4">
        <w:rPr>
          <w:i/>
          <w:iCs/>
          <w:noProof/>
        </w:rPr>
        <w:t>Nature</w:t>
      </w:r>
      <w:r w:rsidRPr="00FC43D4">
        <w:rPr>
          <w:noProof/>
        </w:rPr>
        <w:t xml:space="preserve">, </w:t>
      </w:r>
      <w:r w:rsidRPr="00FC43D4">
        <w:rPr>
          <w:i/>
          <w:iCs/>
          <w:noProof/>
        </w:rPr>
        <w:t>558</w:t>
      </w:r>
      <w:r w:rsidRPr="00FC43D4">
        <w:rPr>
          <w:noProof/>
        </w:rPr>
        <w:t>(7708), 104–107. https://doi.org/10.1038/s41586-018-0158-3</w:t>
      </w:r>
    </w:p>
    <w:p w14:paraId="6E3AE3BF"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Kossin, J. P., Emanuel, K. A., &amp; Vecchi, G. A. (2014). The poleward migration of the location of tropical cyclone maximum intensity. </w:t>
      </w:r>
      <w:r w:rsidRPr="00FC43D4">
        <w:rPr>
          <w:i/>
          <w:iCs/>
          <w:noProof/>
        </w:rPr>
        <w:t>Nature</w:t>
      </w:r>
      <w:r w:rsidRPr="00FC43D4">
        <w:rPr>
          <w:noProof/>
        </w:rPr>
        <w:t xml:space="preserve">, </w:t>
      </w:r>
      <w:r w:rsidRPr="00FC43D4">
        <w:rPr>
          <w:i/>
          <w:iCs/>
          <w:noProof/>
        </w:rPr>
        <w:t>509</w:t>
      </w:r>
      <w:r w:rsidRPr="00FC43D4">
        <w:rPr>
          <w:noProof/>
        </w:rPr>
        <w:t>(7500), 349–352. https://doi.org/10.1038/nature13278</w:t>
      </w:r>
    </w:p>
    <w:p w14:paraId="643FFD90"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Kossin, J. P., Olander, T. L., &amp; Knapp, K. R. (2013). Trend analysis with a new global record of tropical cyclone intensity. </w:t>
      </w:r>
      <w:r w:rsidRPr="00FC43D4">
        <w:rPr>
          <w:i/>
          <w:iCs/>
          <w:noProof/>
        </w:rPr>
        <w:t>Journal of Climate</w:t>
      </w:r>
      <w:r w:rsidRPr="00FC43D4">
        <w:rPr>
          <w:noProof/>
        </w:rPr>
        <w:t xml:space="preserve">, </w:t>
      </w:r>
      <w:r w:rsidRPr="00FC43D4">
        <w:rPr>
          <w:i/>
          <w:iCs/>
          <w:noProof/>
        </w:rPr>
        <w:t>26</w:t>
      </w:r>
      <w:r w:rsidRPr="00FC43D4">
        <w:rPr>
          <w:noProof/>
        </w:rPr>
        <w:t>(24), 9960–9976. https://doi.org/10.1175/JCLI-D-13-00262.1</w:t>
      </w:r>
    </w:p>
    <w:p w14:paraId="05EF5BCD"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Krive, J., Patel, M., Gehm, L., Mackey, M., Kulstad, E., Li, J. J. ‘John,’ … Boyd, A. D. (2015). The complexity and challenges of the ICD-9-CM to ICD-10-CM transition in emergency departments. </w:t>
      </w:r>
      <w:r w:rsidRPr="00FC43D4">
        <w:rPr>
          <w:i/>
          <w:iCs/>
          <w:noProof/>
        </w:rPr>
        <w:t>The American Journal of Emergency Medicine</w:t>
      </w:r>
      <w:r w:rsidRPr="00FC43D4">
        <w:rPr>
          <w:noProof/>
        </w:rPr>
        <w:t xml:space="preserve">, </w:t>
      </w:r>
      <w:r w:rsidRPr="00FC43D4">
        <w:rPr>
          <w:i/>
          <w:iCs/>
          <w:noProof/>
        </w:rPr>
        <w:t>33</w:t>
      </w:r>
      <w:r w:rsidRPr="00FC43D4">
        <w:rPr>
          <w:noProof/>
        </w:rPr>
        <w:t>(5), 713–718. Retrieved from http://www.ncbi.nlm.nih.gov/pmc/articles/PMC4430372/%0Ahttp://linkinghub.elsevier.com/retrieve/pii/S0735675715001333</w:t>
      </w:r>
    </w:p>
    <w:p w14:paraId="4AA17CD2"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Landsea, C., Franklin, J., &amp; Beven, J. (2014). The revised Atlantic hurricane database (HURDAT2). </w:t>
      </w:r>
      <w:r w:rsidRPr="00FC43D4">
        <w:rPr>
          <w:i/>
          <w:iCs/>
          <w:noProof/>
        </w:rPr>
        <w:t>The National Hurricane Center</w:t>
      </w:r>
      <w:r w:rsidRPr="00FC43D4">
        <w:rPr>
          <w:noProof/>
        </w:rPr>
        <w:t>.</w:t>
      </w:r>
    </w:p>
    <w:p w14:paraId="303E6AB8"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Lane, K., Charles-Guzman, K., Wheeler, K., Abid, Z., Graber, N., &amp; Matte, T. (2013). Health effects of coastal storms and flooding in urban areas: A review and vulnerability assessment. </w:t>
      </w:r>
      <w:r w:rsidRPr="00FC43D4">
        <w:rPr>
          <w:i/>
          <w:iCs/>
          <w:noProof/>
        </w:rPr>
        <w:t>Journal of Environmental and Public Health</w:t>
      </w:r>
      <w:r w:rsidRPr="00FC43D4">
        <w:rPr>
          <w:noProof/>
        </w:rPr>
        <w:t>. https://doi.org/10.1155/2013/913064</w:t>
      </w:r>
    </w:p>
    <w:p w14:paraId="6590D3EE"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Ligon, B. L. (2006). Infectious diseases that pose specific challenges after natural disasters: A review. </w:t>
      </w:r>
      <w:r w:rsidRPr="00FC43D4">
        <w:rPr>
          <w:i/>
          <w:iCs/>
          <w:noProof/>
        </w:rPr>
        <w:t>Seminars in Pediatric Infectious Diseases</w:t>
      </w:r>
      <w:r w:rsidRPr="00FC43D4">
        <w:rPr>
          <w:noProof/>
        </w:rPr>
        <w:t xml:space="preserve">. </w:t>
      </w:r>
      <w:r w:rsidRPr="00FC43D4">
        <w:rPr>
          <w:noProof/>
        </w:rPr>
        <w:lastRenderedPageBreak/>
        <w:t>https://doi.org/10.1053/j.spid.2006.01.002</w:t>
      </w:r>
    </w:p>
    <w:p w14:paraId="001F4F6B"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McMichael, A. J., Woodruff, R. E., &amp; Hales, S. (2006). Climate change and human health: Present and future risks. </w:t>
      </w:r>
      <w:r w:rsidRPr="00FC43D4">
        <w:rPr>
          <w:i/>
          <w:iCs/>
          <w:noProof/>
        </w:rPr>
        <w:t>Lancet</w:t>
      </w:r>
      <w:r w:rsidRPr="00FC43D4">
        <w:rPr>
          <w:noProof/>
        </w:rPr>
        <w:t>. https://doi.org/10.1016/S0140-6736(06)68079-3</w:t>
      </w:r>
    </w:p>
    <w:p w14:paraId="4C367C4F"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Noe, R., Cohen, A. L., Lederman, E., Gould, L. H., Alsdurf, H., Vranken, P., … Mott, J. (2007). Skin disorders among construction workers following Hurricane Katrina and Hurricane Rita: An outbreak investigation in New Orleans, Louisiana. </w:t>
      </w:r>
      <w:r w:rsidRPr="00FC43D4">
        <w:rPr>
          <w:i/>
          <w:iCs/>
          <w:noProof/>
        </w:rPr>
        <w:t>Archives of Dermatology</w:t>
      </w:r>
      <w:r w:rsidRPr="00FC43D4">
        <w:rPr>
          <w:noProof/>
        </w:rPr>
        <w:t>. https://doi.org/10.1001/archderm.143.11.1393</w:t>
      </w:r>
    </w:p>
    <w:p w14:paraId="614BC4A1"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Nowak, D. J., &amp; Greenfield, E. J. (2012). Tree and impervious cover in the United States. </w:t>
      </w:r>
      <w:r w:rsidRPr="00FC43D4">
        <w:rPr>
          <w:i/>
          <w:iCs/>
          <w:noProof/>
        </w:rPr>
        <w:t>Landscape and Urban Planning</w:t>
      </w:r>
      <w:r w:rsidRPr="00FC43D4">
        <w:rPr>
          <w:noProof/>
        </w:rPr>
        <w:t xml:space="preserve">, </w:t>
      </w:r>
      <w:r w:rsidRPr="00FC43D4">
        <w:rPr>
          <w:i/>
          <w:iCs/>
          <w:noProof/>
        </w:rPr>
        <w:t>107</w:t>
      </w:r>
      <w:r w:rsidRPr="00FC43D4">
        <w:rPr>
          <w:noProof/>
        </w:rPr>
        <w:t>(1), 21–30. https://doi.org/10.1016/j.landurbplan.2012.04.005</w:t>
      </w:r>
    </w:p>
    <w:p w14:paraId="32C34C3A"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Pullen, L. C. (2018). Puerto Rico after Hurricane Maria. </w:t>
      </w:r>
      <w:r w:rsidRPr="00FC43D4">
        <w:rPr>
          <w:i/>
          <w:iCs/>
          <w:noProof/>
        </w:rPr>
        <w:t>American Journal of Transplantation</w:t>
      </w:r>
      <w:r w:rsidRPr="00FC43D4">
        <w:rPr>
          <w:noProof/>
        </w:rPr>
        <w:t>. https://doi.org/10.1111/ajt.14647</w:t>
      </w:r>
    </w:p>
    <w:p w14:paraId="09500A97"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Radcliff, T. A., Chu, K., Der-Martirosian, C., &amp; Dobalian, A. (2018). A model for measuring ambulatory access to care recovery after disasters. </w:t>
      </w:r>
      <w:r w:rsidRPr="00FC43D4">
        <w:rPr>
          <w:i/>
          <w:iCs/>
          <w:noProof/>
        </w:rPr>
        <w:t>Journal of the American Board of Family Medicine</w:t>
      </w:r>
      <w:r w:rsidRPr="00FC43D4">
        <w:rPr>
          <w:noProof/>
        </w:rPr>
        <w:t xml:space="preserve">, </w:t>
      </w:r>
      <w:r w:rsidRPr="00FC43D4">
        <w:rPr>
          <w:i/>
          <w:iCs/>
          <w:noProof/>
        </w:rPr>
        <w:t>31</w:t>
      </w:r>
      <w:r w:rsidRPr="00FC43D4">
        <w:rPr>
          <w:noProof/>
        </w:rPr>
        <w:t>(2), 252–259. https://doi.org/10.3122/jabfm.2018.02.170219</w:t>
      </w:r>
    </w:p>
    <w:p w14:paraId="5EB2FB33"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Rosenheim, N., Grabich, S., &amp; Horney, J. A. (2018). Disaster impacts on cost and utilization of Medicare. </w:t>
      </w:r>
      <w:r w:rsidRPr="00FC43D4">
        <w:rPr>
          <w:i/>
          <w:iCs/>
          <w:noProof/>
        </w:rPr>
        <w:t>BMC Health Services Research</w:t>
      </w:r>
      <w:r w:rsidRPr="00FC43D4">
        <w:rPr>
          <w:noProof/>
        </w:rPr>
        <w:t xml:space="preserve">, </w:t>
      </w:r>
      <w:r w:rsidRPr="00FC43D4">
        <w:rPr>
          <w:i/>
          <w:iCs/>
          <w:noProof/>
        </w:rPr>
        <w:t>18</w:t>
      </w:r>
      <w:r w:rsidRPr="00FC43D4">
        <w:rPr>
          <w:noProof/>
        </w:rPr>
        <w:t>(1). https://doi.org/10.1186/s12913-018-2900-9</w:t>
      </w:r>
    </w:p>
    <w:p w14:paraId="135BC426"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Rothman, K. J., Greenland, S., &amp; Associate, T. L. L. (2014). </w:t>
      </w:r>
      <w:r w:rsidRPr="00FC43D4">
        <w:rPr>
          <w:i/>
          <w:iCs/>
          <w:noProof/>
        </w:rPr>
        <w:t>Modern Epidemiology: 3rd Edition</w:t>
      </w:r>
      <w:r w:rsidRPr="00FC43D4">
        <w:rPr>
          <w:noProof/>
        </w:rPr>
        <w:t xml:space="preserve">. </w:t>
      </w:r>
      <w:r w:rsidRPr="00FC43D4">
        <w:rPr>
          <w:i/>
          <w:iCs/>
          <w:noProof/>
        </w:rPr>
        <w:t>Lippincott Williams &amp; Wilkins</w:t>
      </w:r>
      <w:r w:rsidRPr="00FC43D4">
        <w:rPr>
          <w:noProof/>
        </w:rPr>
        <w:t>. https://doi.org/10.1002/hast.292</w:t>
      </w:r>
    </w:p>
    <w:p w14:paraId="42809981"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Shultz, J. M., Russell, J., &amp; Espinel, Z. (2005). Epidemiology of tropical cyclones: The dynamics of disaster, disease, and development. </w:t>
      </w:r>
      <w:r w:rsidRPr="00FC43D4">
        <w:rPr>
          <w:i/>
          <w:iCs/>
          <w:noProof/>
        </w:rPr>
        <w:t>Epidemiologic Reviews</w:t>
      </w:r>
      <w:r w:rsidRPr="00FC43D4">
        <w:rPr>
          <w:noProof/>
        </w:rPr>
        <w:t>. https://doi.org/10.1093/epirev/mxi011</w:t>
      </w:r>
    </w:p>
    <w:p w14:paraId="5A8DD070"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Smith, K. R., Woodward, A., Campbell-Lendrum, D., Chadee, D. D., Honda, Y., Liu, Q., … Rocklov, J. (2015). Human health: Impacts, adaptation, and co-benefits. In </w:t>
      </w:r>
      <w:r w:rsidRPr="00FC43D4">
        <w:rPr>
          <w:i/>
          <w:iCs/>
          <w:noProof/>
        </w:rPr>
        <w:t>Climate Change 2014 Impacts, Adaptation and Vulnerability: Part A: Global and Sectoral Aspects</w:t>
      </w:r>
      <w:r w:rsidRPr="00FC43D4">
        <w:rPr>
          <w:noProof/>
        </w:rPr>
        <w:t>. https://doi.org/10.1017/CBO9781107415379.016</w:t>
      </w:r>
    </w:p>
    <w:p w14:paraId="0D824C15"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Steven Picou, J., &amp; Hudson, K. (2010). Hurricane Katrina and mental health: A research note on Mississippi Gulf Coast residents. </w:t>
      </w:r>
      <w:r w:rsidRPr="00FC43D4">
        <w:rPr>
          <w:i/>
          <w:iCs/>
          <w:noProof/>
        </w:rPr>
        <w:t>Sociological Inquiry</w:t>
      </w:r>
      <w:r w:rsidRPr="00FC43D4">
        <w:rPr>
          <w:noProof/>
        </w:rPr>
        <w:t>. https://doi.org/10.1111/j.1475-682X.2010.00345.x</w:t>
      </w:r>
    </w:p>
    <w:p w14:paraId="5AAD6A9D"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Vecchi, G. A., Delworth, T. L., Murakami, H., Underwood, S. D., Wittenberg, A. T., Zeng, F., … Yang, X. (2019). Tropical cyclone sensitivities to CO2 doubling: Roles of atmospheric resolution, synoptic variability and background climate changes. </w:t>
      </w:r>
      <w:r w:rsidRPr="00FC43D4">
        <w:rPr>
          <w:i/>
          <w:iCs/>
          <w:noProof/>
        </w:rPr>
        <w:t>Climate Dynamics</w:t>
      </w:r>
      <w:r w:rsidRPr="00FC43D4">
        <w:rPr>
          <w:noProof/>
        </w:rPr>
        <w:t>. https://doi.org/10.1007/s00382-019-04913-y</w:t>
      </w:r>
    </w:p>
    <w:p w14:paraId="49DFF096"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Wing, C., Simon, K., &amp; Bello-Gomez, R. A. (2018). Designing Difference in Difference Studies: Best Practices for Public Health Policy Research. </w:t>
      </w:r>
      <w:r w:rsidRPr="00FC43D4">
        <w:rPr>
          <w:i/>
          <w:iCs/>
          <w:noProof/>
        </w:rPr>
        <w:t>Annual Review of Public Health</w:t>
      </w:r>
      <w:r w:rsidRPr="00FC43D4">
        <w:rPr>
          <w:noProof/>
        </w:rPr>
        <w:t>. https://doi.org/10.1146/annurev-publhealth-040617-013507</w:t>
      </w:r>
    </w:p>
    <w:p w14:paraId="2F1D8562" w14:textId="77777777" w:rsidR="00FC43D4" w:rsidRPr="00FC43D4" w:rsidRDefault="00FC43D4" w:rsidP="00FC43D4">
      <w:pPr>
        <w:widowControl w:val="0"/>
        <w:autoSpaceDE w:val="0"/>
        <w:autoSpaceDN w:val="0"/>
        <w:adjustRightInd w:val="0"/>
        <w:ind w:left="480" w:hanging="480"/>
        <w:rPr>
          <w:noProof/>
        </w:rPr>
      </w:pPr>
      <w:r w:rsidRPr="00FC43D4">
        <w:rPr>
          <w:noProof/>
        </w:rPr>
        <w:t>WMO. (2020). Tropical cyclones. Retrieved October 23, 2020, from https://public.wmo.int/en/our-mandate/focus-areas/natural-hazards-and-disaster-risk-reduction/tropical-cyclones</w:t>
      </w:r>
    </w:p>
    <w:p w14:paraId="1A92C0BE"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Wu, L., Su, H., Fovell, R. G., Wang, B., Shen, J. T., Kahn, B. H., … Jiang, J. H. (2012). Relationship of environmental relative humidity with North Atlantic tropical cyclone intensity and intensification rate. </w:t>
      </w:r>
      <w:r w:rsidRPr="00FC43D4">
        <w:rPr>
          <w:i/>
          <w:iCs/>
          <w:noProof/>
        </w:rPr>
        <w:t>Geophysical Research Letters</w:t>
      </w:r>
      <w:r w:rsidRPr="00FC43D4">
        <w:rPr>
          <w:noProof/>
        </w:rPr>
        <w:t xml:space="preserve">, </w:t>
      </w:r>
      <w:r w:rsidRPr="00FC43D4">
        <w:rPr>
          <w:i/>
          <w:iCs/>
          <w:noProof/>
        </w:rPr>
        <w:t>39</w:t>
      </w:r>
      <w:r w:rsidRPr="00FC43D4">
        <w:rPr>
          <w:noProof/>
        </w:rPr>
        <w:t>(20). https://doi.org/10.1029/2012GL053546</w:t>
      </w:r>
    </w:p>
    <w:p w14:paraId="0AF8FF16"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Wu, X., Braun, D., Kioumourtzoglou, M. A., Choirat, C., Di, Q., &amp; Dominici, F. (2019). Causal inference in the context of an error prone exposure: Air pollution and mortality. </w:t>
      </w:r>
      <w:r w:rsidRPr="00FC43D4">
        <w:rPr>
          <w:i/>
          <w:iCs/>
          <w:noProof/>
        </w:rPr>
        <w:t>Annals of Applied Statistics</w:t>
      </w:r>
      <w:r w:rsidRPr="00FC43D4">
        <w:rPr>
          <w:noProof/>
        </w:rPr>
        <w:t xml:space="preserve">, </w:t>
      </w:r>
      <w:r w:rsidRPr="00FC43D4">
        <w:rPr>
          <w:i/>
          <w:iCs/>
          <w:noProof/>
        </w:rPr>
        <w:t>13</w:t>
      </w:r>
      <w:r w:rsidRPr="00FC43D4">
        <w:rPr>
          <w:noProof/>
        </w:rPr>
        <w:t>(1), 520–547. https://doi.org/10.1214/18-AOAS1206</w:t>
      </w:r>
    </w:p>
    <w:p w14:paraId="0D5E9C1A"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Yan, M., Wilson, A., Dominici, F., Wang, Y., Al-Hamdan, M., Crosson, W., … Anderson, G. B. (2020). Tropical cyclone exposures and risks of emergency Medicare hospital admission for cardiorespiratory diseases in 175 urban United States counties, 1999–2010 </w:t>
      </w:r>
      <w:r w:rsidRPr="00FC43D4">
        <w:rPr>
          <w:noProof/>
        </w:rPr>
        <w:lastRenderedPageBreak/>
        <w:t xml:space="preserve">(in press). </w:t>
      </w:r>
      <w:r w:rsidRPr="00FC43D4">
        <w:rPr>
          <w:i/>
          <w:iCs/>
          <w:noProof/>
        </w:rPr>
        <w:t>Epidemiology</w:t>
      </w:r>
      <w:r w:rsidRPr="00FC43D4">
        <w:rPr>
          <w:noProof/>
        </w:rPr>
        <w:t>.</w:t>
      </w:r>
    </w:p>
    <w:p w14:paraId="01975243" w14:textId="77777777" w:rsidR="00FC43D4" w:rsidRPr="00FC43D4" w:rsidRDefault="00FC43D4" w:rsidP="00FC43D4">
      <w:pPr>
        <w:widowControl w:val="0"/>
        <w:autoSpaceDE w:val="0"/>
        <w:autoSpaceDN w:val="0"/>
        <w:adjustRightInd w:val="0"/>
        <w:ind w:left="480" w:hanging="480"/>
        <w:rPr>
          <w:noProof/>
        </w:rPr>
      </w:pPr>
      <w:r w:rsidRPr="00FC43D4">
        <w:rPr>
          <w:noProof/>
        </w:rPr>
        <w:t xml:space="preserve">Zeger, S. L., Thomas, D., Dominici, F., Samet, J. M., Schwartz, J., Dockery, D., &amp; Cohen, A. (2000). Exposure measurement error in time-series studies of air pollution: Concepts and consequences. </w:t>
      </w:r>
      <w:r w:rsidRPr="00FC43D4">
        <w:rPr>
          <w:i/>
          <w:iCs/>
          <w:noProof/>
        </w:rPr>
        <w:t>Environmental Health Perspectives</w:t>
      </w:r>
      <w:r w:rsidRPr="00FC43D4">
        <w:rPr>
          <w:noProof/>
        </w:rPr>
        <w:t xml:space="preserve">, </w:t>
      </w:r>
      <w:r w:rsidRPr="00FC43D4">
        <w:rPr>
          <w:i/>
          <w:iCs/>
          <w:noProof/>
        </w:rPr>
        <w:t>108</w:t>
      </w:r>
      <w:r w:rsidRPr="00FC43D4">
        <w:rPr>
          <w:noProof/>
        </w:rPr>
        <w:t>(5), 419–426. https://doi.org/10.1289/ehp.00108419</w:t>
      </w:r>
    </w:p>
    <w:p w14:paraId="755EA890" w14:textId="253B8C63" w:rsidR="00F17802" w:rsidRPr="00E248BC" w:rsidRDefault="00AA05AB" w:rsidP="00FC43D4">
      <w:pPr>
        <w:widowControl w:val="0"/>
        <w:autoSpaceDE w:val="0"/>
        <w:autoSpaceDN w:val="0"/>
        <w:adjustRightInd w:val="0"/>
        <w:ind w:left="480" w:hanging="480"/>
        <w:rPr>
          <w:lang w:val="en-US"/>
        </w:rPr>
      </w:pPr>
      <w:r w:rsidRPr="00E248BC">
        <w:rPr>
          <w:lang w:val="en-US"/>
        </w:rPr>
        <w:fldChar w:fldCharType="end"/>
      </w:r>
    </w:p>
    <w:p w14:paraId="0F0E5CFE" w14:textId="77777777" w:rsidR="00DA6CC0" w:rsidRPr="00E248BC" w:rsidRDefault="00DA6CC0">
      <w:pPr>
        <w:rPr>
          <w:lang w:val="en-US"/>
        </w:rPr>
      </w:pPr>
    </w:p>
    <w:p w14:paraId="350B0197" w14:textId="77777777" w:rsidR="00163382" w:rsidRPr="00E248BC" w:rsidRDefault="00163382">
      <w:pPr>
        <w:rPr>
          <w:lang w:val="en-US"/>
        </w:rPr>
      </w:pPr>
    </w:p>
    <w:p w14:paraId="5AABF4E4" w14:textId="77777777" w:rsidR="00464D8A" w:rsidRPr="00E248BC" w:rsidRDefault="00464D8A">
      <w:pPr>
        <w:rPr>
          <w:lang w:val="en-US"/>
        </w:rPr>
      </w:pPr>
    </w:p>
    <w:p w14:paraId="526636D0" w14:textId="77777777" w:rsidR="00E113CA" w:rsidRPr="00E248BC" w:rsidRDefault="00E113CA">
      <w:pPr>
        <w:rPr>
          <w:lang w:val="en-US"/>
        </w:rPr>
      </w:pPr>
    </w:p>
    <w:sectPr w:rsidR="00E113CA" w:rsidRPr="00E248BC" w:rsidSect="002A60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39BB5" w14:textId="77777777" w:rsidR="00841060" w:rsidRDefault="00841060" w:rsidP="00AD5780">
      <w:r>
        <w:separator/>
      </w:r>
    </w:p>
  </w:endnote>
  <w:endnote w:type="continuationSeparator" w:id="0">
    <w:p w14:paraId="5FCAA80F" w14:textId="77777777" w:rsidR="00841060" w:rsidRDefault="00841060" w:rsidP="00AD5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050AA" w14:textId="77777777" w:rsidR="00841060" w:rsidRDefault="00841060" w:rsidP="00AD5780">
      <w:r>
        <w:separator/>
      </w:r>
    </w:p>
  </w:footnote>
  <w:footnote w:type="continuationSeparator" w:id="0">
    <w:p w14:paraId="3E3D1DF1" w14:textId="77777777" w:rsidR="00841060" w:rsidRDefault="00841060" w:rsidP="00AD5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80E8A"/>
    <w:multiLevelType w:val="hybridMultilevel"/>
    <w:tmpl w:val="44B40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61737"/>
    <w:multiLevelType w:val="hybridMultilevel"/>
    <w:tmpl w:val="704CB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A9400B"/>
    <w:multiLevelType w:val="hybridMultilevel"/>
    <w:tmpl w:val="0F3CD858"/>
    <w:lvl w:ilvl="0" w:tplc="F8464652">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934ACD"/>
    <w:multiLevelType w:val="hybridMultilevel"/>
    <w:tmpl w:val="19D2FF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50771D"/>
    <w:multiLevelType w:val="hybridMultilevel"/>
    <w:tmpl w:val="3E78EF0E"/>
    <w:lvl w:ilvl="0" w:tplc="74F2E28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AD4677"/>
    <w:multiLevelType w:val="hybridMultilevel"/>
    <w:tmpl w:val="0CE4EAD2"/>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B4CB2"/>
    <w:multiLevelType w:val="hybridMultilevel"/>
    <w:tmpl w:val="67188338"/>
    <w:lvl w:ilvl="0" w:tplc="F2624660">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4E239D"/>
    <w:multiLevelType w:val="hybridMultilevel"/>
    <w:tmpl w:val="4AF02720"/>
    <w:lvl w:ilvl="0" w:tplc="AE4C0D2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E66EB8"/>
    <w:multiLevelType w:val="hybridMultilevel"/>
    <w:tmpl w:val="44DE523A"/>
    <w:lvl w:ilvl="0" w:tplc="2850FD4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2B5E9D"/>
    <w:multiLevelType w:val="hybridMultilevel"/>
    <w:tmpl w:val="440608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80137AF"/>
    <w:multiLevelType w:val="hybridMultilevel"/>
    <w:tmpl w:val="46DCD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0E67C2"/>
    <w:multiLevelType w:val="hybridMultilevel"/>
    <w:tmpl w:val="0F348BE6"/>
    <w:lvl w:ilvl="0" w:tplc="AB2ADF3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9"/>
  </w:num>
  <w:num w:numId="6">
    <w:abstractNumId w:val="10"/>
  </w:num>
  <w:num w:numId="7">
    <w:abstractNumId w:val="1"/>
  </w:num>
  <w:num w:numId="8">
    <w:abstractNumId w:val="11"/>
  </w:num>
  <w:num w:numId="9">
    <w:abstractNumId w:val="8"/>
  </w:num>
  <w:num w:numId="10">
    <w:abstractNumId w:val="7"/>
  </w:num>
  <w:num w:numId="11">
    <w:abstractNumId w:val="4"/>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0vwdewz8tp9wcett925fszawtref9xta5sw&quot;&gt;EzzatiAllRefsMay2018&lt;record-ids&gt;&lt;item&gt;660&lt;/item&gt;&lt;item&gt;670&lt;/item&gt;&lt;item&gt;2261&lt;/item&gt;&lt;item&gt;2367&lt;/item&gt;&lt;item&gt;2440&lt;/item&gt;&lt;item&gt;6614&lt;/item&gt;&lt;item&gt;6621&lt;/item&gt;&lt;item&gt;6628&lt;/item&gt;&lt;item&gt;6643&lt;/item&gt;&lt;item&gt;6650&lt;/item&gt;&lt;item&gt;6651&lt;/item&gt;&lt;item&gt;6657&lt;/item&gt;&lt;item&gt;6658&lt;/item&gt;&lt;item&gt;6659&lt;/item&gt;&lt;item&gt;6660&lt;/item&gt;&lt;item&gt;6661&lt;/item&gt;&lt;item&gt;6662&lt;/item&gt;&lt;item&gt;6663&lt;/item&gt;&lt;item&gt;6664&lt;/item&gt;&lt;item&gt;6665&lt;/item&gt;&lt;item&gt;6666&lt;/item&gt;&lt;item&gt;6668&lt;/item&gt;&lt;item&gt;6669&lt;/item&gt;&lt;item&gt;6670&lt;/item&gt;&lt;item&gt;6673&lt;/item&gt;&lt;item&gt;6674&lt;/item&gt;&lt;item&gt;6675&lt;/item&gt;&lt;item&gt;6676&lt;/item&gt;&lt;/record-ids&gt;&lt;/item&gt;&lt;/Libraries&gt;"/>
  </w:docVars>
  <w:rsids>
    <w:rsidRoot w:val="008135CB"/>
    <w:rsid w:val="00000648"/>
    <w:rsid w:val="000011D5"/>
    <w:rsid w:val="00001274"/>
    <w:rsid w:val="00002C0A"/>
    <w:rsid w:val="00002C58"/>
    <w:rsid w:val="0000589A"/>
    <w:rsid w:val="00005B20"/>
    <w:rsid w:val="00005C80"/>
    <w:rsid w:val="00006B0D"/>
    <w:rsid w:val="000103E6"/>
    <w:rsid w:val="000112B5"/>
    <w:rsid w:val="0001140A"/>
    <w:rsid w:val="0001161E"/>
    <w:rsid w:val="00013524"/>
    <w:rsid w:val="00015630"/>
    <w:rsid w:val="000160FA"/>
    <w:rsid w:val="000167B7"/>
    <w:rsid w:val="000172FF"/>
    <w:rsid w:val="00017DDA"/>
    <w:rsid w:val="00020818"/>
    <w:rsid w:val="00021F22"/>
    <w:rsid w:val="00022410"/>
    <w:rsid w:val="00022687"/>
    <w:rsid w:val="00022715"/>
    <w:rsid w:val="00024296"/>
    <w:rsid w:val="00024AB9"/>
    <w:rsid w:val="00025AD2"/>
    <w:rsid w:val="00025FF1"/>
    <w:rsid w:val="000269D2"/>
    <w:rsid w:val="00026A91"/>
    <w:rsid w:val="0003107B"/>
    <w:rsid w:val="0003274A"/>
    <w:rsid w:val="00032E37"/>
    <w:rsid w:val="000331BC"/>
    <w:rsid w:val="000337A0"/>
    <w:rsid w:val="000338C7"/>
    <w:rsid w:val="00035A3E"/>
    <w:rsid w:val="00036E38"/>
    <w:rsid w:val="00040416"/>
    <w:rsid w:val="00041D82"/>
    <w:rsid w:val="000432CB"/>
    <w:rsid w:val="00043523"/>
    <w:rsid w:val="00043FF6"/>
    <w:rsid w:val="00044530"/>
    <w:rsid w:val="00044551"/>
    <w:rsid w:val="00044698"/>
    <w:rsid w:val="000448FA"/>
    <w:rsid w:val="00047028"/>
    <w:rsid w:val="00050268"/>
    <w:rsid w:val="00050560"/>
    <w:rsid w:val="00050BDE"/>
    <w:rsid w:val="00051E51"/>
    <w:rsid w:val="00053DD8"/>
    <w:rsid w:val="00053DE4"/>
    <w:rsid w:val="00053F38"/>
    <w:rsid w:val="000540A8"/>
    <w:rsid w:val="000540E5"/>
    <w:rsid w:val="000545EB"/>
    <w:rsid w:val="00054B25"/>
    <w:rsid w:val="00055AA8"/>
    <w:rsid w:val="000603CA"/>
    <w:rsid w:val="000604D5"/>
    <w:rsid w:val="00061151"/>
    <w:rsid w:val="00061316"/>
    <w:rsid w:val="00062BF9"/>
    <w:rsid w:val="000639B9"/>
    <w:rsid w:val="00063CBD"/>
    <w:rsid w:val="00063D40"/>
    <w:rsid w:val="000648C5"/>
    <w:rsid w:val="00066AB7"/>
    <w:rsid w:val="0006749C"/>
    <w:rsid w:val="00067F82"/>
    <w:rsid w:val="00070420"/>
    <w:rsid w:val="00070B94"/>
    <w:rsid w:val="000716E2"/>
    <w:rsid w:val="000729BA"/>
    <w:rsid w:val="00072DB6"/>
    <w:rsid w:val="00072E8E"/>
    <w:rsid w:val="0007356C"/>
    <w:rsid w:val="00074919"/>
    <w:rsid w:val="000749BB"/>
    <w:rsid w:val="0007674C"/>
    <w:rsid w:val="0007709B"/>
    <w:rsid w:val="00077167"/>
    <w:rsid w:val="00077370"/>
    <w:rsid w:val="00077F94"/>
    <w:rsid w:val="00080306"/>
    <w:rsid w:val="000814CF"/>
    <w:rsid w:val="00081938"/>
    <w:rsid w:val="00081D35"/>
    <w:rsid w:val="000825B9"/>
    <w:rsid w:val="00083085"/>
    <w:rsid w:val="0008350F"/>
    <w:rsid w:val="00083528"/>
    <w:rsid w:val="00083C0A"/>
    <w:rsid w:val="0008490C"/>
    <w:rsid w:val="000850A3"/>
    <w:rsid w:val="00085463"/>
    <w:rsid w:val="0008635F"/>
    <w:rsid w:val="0008668E"/>
    <w:rsid w:val="00086FBF"/>
    <w:rsid w:val="000907FF"/>
    <w:rsid w:val="00090974"/>
    <w:rsid w:val="00090F78"/>
    <w:rsid w:val="00091CF0"/>
    <w:rsid w:val="00092377"/>
    <w:rsid w:val="00093844"/>
    <w:rsid w:val="0009394F"/>
    <w:rsid w:val="00095666"/>
    <w:rsid w:val="00095CAF"/>
    <w:rsid w:val="0009613A"/>
    <w:rsid w:val="00096FE2"/>
    <w:rsid w:val="00097651"/>
    <w:rsid w:val="00097BAA"/>
    <w:rsid w:val="00097E34"/>
    <w:rsid w:val="000A0F6A"/>
    <w:rsid w:val="000A128E"/>
    <w:rsid w:val="000A19ED"/>
    <w:rsid w:val="000A1B7B"/>
    <w:rsid w:val="000A2FA4"/>
    <w:rsid w:val="000A3D1E"/>
    <w:rsid w:val="000A3E0B"/>
    <w:rsid w:val="000A432A"/>
    <w:rsid w:val="000A48DB"/>
    <w:rsid w:val="000A589A"/>
    <w:rsid w:val="000A63DD"/>
    <w:rsid w:val="000A6F6D"/>
    <w:rsid w:val="000A738E"/>
    <w:rsid w:val="000A7397"/>
    <w:rsid w:val="000A7712"/>
    <w:rsid w:val="000B0868"/>
    <w:rsid w:val="000B0FFA"/>
    <w:rsid w:val="000B144E"/>
    <w:rsid w:val="000B2BE8"/>
    <w:rsid w:val="000B2D18"/>
    <w:rsid w:val="000B3B47"/>
    <w:rsid w:val="000B4530"/>
    <w:rsid w:val="000B4D97"/>
    <w:rsid w:val="000B51E7"/>
    <w:rsid w:val="000B5B2F"/>
    <w:rsid w:val="000B645C"/>
    <w:rsid w:val="000B694B"/>
    <w:rsid w:val="000B7519"/>
    <w:rsid w:val="000B771B"/>
    <w:rsid w:val="000B7E85"/>
    <w:rsid w:val="000C0E43"/>
    <w:rsid w:val="000C12CE"/>
    <w:rsid w:val="000C3A4F"/>
    <w:rsid w:val="000C47DC"/>
    <w:rsid w:val="000C48A1"/>
    <w:rsid w:val="000C523F"/>
    <w:rsid w:val="000C5A97"/>
    <w:rsid w:val="000C5B2D"/>
    <w:rsid w:val="000C67EB"/>
    <w:rsid w:val="000C68CF"/>
    <w:rsid w:val="000C79D8"/>
    <w:rsid w:val="000C7E25"/>
    <w:rsid w:val="000D0036"/>
    <w:rsid w:val="000D0139"/>
    <w:rsid w:val="000D0495"/>
    <w:rsid w:val="000D04AB"/>
    <w:rsid w:val="000D0EDD"/>
    <w:rsid w:val="000D11C7"/>
    <w:rsid w:val="000D17B3"/>
    <w:rsid w:val="000D1AA2"/>
    <w:rsid w:val="000D1BE2"/>
    <w:rsid w:val="000D1D6D"/>
    <w:rsid w:val="000D2BE7"/>
    <w:rsid w:val="000D31C8"/>
    <w:rsid w:val="000D38CD"/>
    <w:rsid w:val="000D3C7D"/>
    <w:rsid w:val="000D5052"/>
    <w:rsid w:val="000D708A"/>
    <w:rsid w:val="000D750A"/>
    <w:rsid w:val="000D7C49"/>
    <w:rsid w:val="000E0E0A"/>
    <w:rsid w:val="000E1185"/>
    <w:rsid w:val="000E1907"/>
    <w:rsid w:val="000E1B2B"/>
    <w:rsid w:val="000E22A1"/>
    <w:rsid w:val="000E2434"/>
    <w:rsid w:val="000E25A5"/>
    <w:rsid w:val="000E2CB7"/>
    <w:rsid w:val="000E3FCF"/>
    <w:rsid w:val="000E4412"/>
    <w:rsid w:val="000E45E4"/>
    <w:rsid w:val="000E4653"/>
    <w:rsid w:val="000E64A3"/>
    <w:rsid w:val="000E7EB3"/>
    <w:rsid w:val="000E7EC3"/>
    <w:rsid w:val="000F19D1"/>
    <w:rsid w:val="000F265E"/>
    <w:rsid w:val="000F2E65"/>
    <w:rsid w:val="000F42B6"/>
    <w:rsid w:val="000F56A9"/>
    <w:rsid w:val="000F6FB2"/>
    <w:rsid w:val="000F7233"/>
    <w:rsid w:val="000F7FDD"/>
    <w:rsid w:val="001004E5"/>
    <w:rsid w:val="00101A0D"/>
    <w:rsid w:val="00102A87"/>
    <w:rsid w:val="001030FE"/>
    <w:rsid w:val="001055D2"/>
    <w:rsid w:val="00105ACA"/>
    <w:rsid w:val="0010758F"/>
    <w:rsid w:val="0011005C"/>
    <w:rsid w:val="0011029D"/>
    <w:rsid w:val="00111CCB"/>
    <w:rsid w:val="001125BF"/>
    <w:rsid w:val="0011387D"/>
    <w:rsid w:val="00115796"/>
    <w:rsid w:val="00115FDA"/>
    <w:rsid w:val="00116D0C"/>
    <w:rsid w:val="001174AE"/>
    <w:rsid w:val="00120FE8"/>
    <w:rsid w:val="00121D9A"/>
    <w:rsid w:val="00122041"/>
    <w:rsid w:val="00122749"/>
    <w:rsid w:val="0012361F"/>
    <w:rsid w:val="00123D4F"/>
    <w:rsid w:val="0012402B"/>
    <w:rsid w:val="0012466C"/>
    <w:rsid w:val="0012616F"/>
    <w:rsid w:val="00126509"/>
    <w:rsid w:val="0012681E"/>
    <w:rsid w:val="00126992"/>
    <w:rsid w:val="0012773A"/>
    <w:rsid w:val="00130892"/>
    <w:rsid w:val="00130ED4"/>
    <w:rsid w:val="0013112F"/>
    <w:rsid w:val="00131FC2"/>
    <w:rsid w:val="00132848"/>
    <w:rsid w:val="00133373"/>
    <w:rsid w:val="00134D00"/>
    <w:rsid w:val="0013598B"/>
    <w:rsid w:val="00135F34"/>
    <w:rsid w:val="00136756"/>
    <w:rsid w:val="00136EA7"/>
    <w:rsid w:val="00137C26"/>
    <w:rsid w:val="00137F67"/>
    <w:rsid w:val="00137F92"/>
    <w:rsid w:val="00140D48"/>
    <w:rsid w:val="001414AF"/>
    <w:rsid w:val="00141E8C"/>
    <w:rsid w:val="00142B78"/>
    <w:rsid w:val="00142CA3"/>
    <w:rsid w:val="00143907"/>
    <w:rsid w:val="00143B38"/>
    <w:rsid w:val="0014464D"/>
    <w:rsid w:val="00144729"/>
    <w:rsid w:val="001451F0"/>
    <w:rsid w:val="00145965"/>
    <w:rsid w:val="00145B26"/>
    <w:rsid w:val="00145DDE"/>
    <w:rsid w:val="00146FD6"/>
    <w:rsid w:val="001478BD"/>
    <w:rsid w:val="001504AF"/>
    <w:rsid w:val="0015180D"/>
    <w:rsid w:val="00151926"/>
    <w:rsid w:val="00151BD5"/>
    <w:rsid w:val="00151CE9"/>
    <w:rsid w:val="00152960"/>
    <w:rsid w:val="00152FE1"/>
    <w:rsid w:val="00153457"/>
    <w:rsid w:val="001535FB"/>
    <w:rsid w:val="001537A6"/>
    <w:rsid w:val="00154C7A"/>
    <w:rsid w:val="001550D1"/>
    <w:rsid w:val="0015735C"/>
    <w:rsid w:val="00157760"/>
    <w:rsid w:val="00160E49"/>
    <w:rsid w:val="001619FD"/>
    <w:rsid w:val="00161FC4"/>
    <w:rsid w:val="001622BB"/>
    <w:rsid w:val="00163382"/>
    <w:rsid w:val="0016648A"/>
    <w:rsid w:val="00166F10"/>
    <w:rsid w:val="0016724D"/>
    <w:rsid w:val="00167D92"/>
    <w:rsid w:val="0017059E"/>
    <w:rsid w:val="00170914"/>
    <w:rsid w:val="00171354"/>
    <w:rsid w:val="00171684"/>
    <w:rsid w:val="00171F7A"/>
    <w:rsid w:val="00171F86"/>
    <w:rsid w:val="0017257F"/>
    <w:rsid w:val="00172CAB"/>
    <w:rsid w:val="00173255"/>
    <w:rsid w:val="0017393C"/>
    <w:rsid w:val="001742D3"/>
    <w:rsid w:val="00175546"/>
    <w:rsid w:val="0017591C"/>
    <w:rsid w:val="00175CF4"/>
    <w:rsid w:val="00175E7C"/>
    <w:rsid w:val="001761CE"/>
    <w:rsid w:val="001767A0"/>
    <w:rsid w:val="00176FDC"/>
    <w:rsid w:val="00177F84"/>
    <w:rsid w:val="001815BB"/>
    <w:rsid w:val="0018194E"/>
    <w:rsid w:val="00182A00"/>
    <w:rsid w:val="00182E4B"/>
    <w:rsid w:val="0018332D"/>
    <w:rsid w:val="0018350C"/>
    <w:rsid w:val="0018633A"/>
    <w:rsid w:val="00187646"/>
    <w:rsid w:val="00187DF0"/>
    <w:rsid w:val="00191B08"/>
    <w:rsid w:val="001922D1"/>
    <w:rsid w:val="001928E7"/>
    <w:rsid w:val="0019321F"/>
    <w:rsid w:val="0019436F"/>
    <w:rsid w:val="00197141"/>
    <w:rsid w:val="001A0B81"/>
    <w:rsid w:val="001A1C91"/>
    <w:rsid w:val="001A5BD3"/>
    <w:rsid w:val="001A5E35"/>
    <w:rsid w:val="001A7574"/>
    <w:rsid w:val="001A7CEA"/>
    <w:rsid w:val="001A7E7A"/>
    <w:rsid w:val="001A7EED"/>
    <w:rsid w:val="001A7FBA"/>
    <w:rsid w:val="001A7FC8"/>
    <w:rsid w:val="001B12F8"/>
    <w:rsid w:val="001B2490"/>
    <w:rsid w:val="001B423C"/>
    <w:rsid w:val="001B44BB"/>
    <w:rsid w:val="001B6770"/>
    <w:rsid w:val="001B77BE"/>
    <w:rsid w:val="001C24FD"/>
    <w:rsid w:val="001C2904"/>
    <w:rsid w:val="001C2B88"/>
    <w:rsid w:val="001C3914"/>
    <w:rsid w:val="001C4933"/>
    <w:rsid w:val="001C6D10"/>
    <w:rsid w:val="001C7829"/>
    <w:rsid w:val="001D0A1D"/>
    <w:rsid w:val="001D1C14"/>
    <w:rsid w:val="001D392E"/>
    <w:rsid w:val="001D3AE1"/>
    <w:rsid w:val="001D42C1"/>
    <w:rsid w:val="001D48C3"/>
    <w:rsid w:val="001D4B9C"/>
    <w:rsid w:val="001D5B93"/>
    <w:rsid w:val="001D5D09"/>
    <w:rsid w:val="001D63E8"/>
    <w:rsid w:val="001D6992"/>
    <w:rsid w:val="001D706D"/>
    <w:rsid w:val="001D7196"/>
    <w:rsid w:val="001E1FDF"/>
    <w:rsid w:val="001E2196"/>
    <w:rsid w:val="001E2DC4"/>
    <w:rsid w:val="001E338A"/>
    <w:rsid w:val="001E3ED2"/>
    <w:rsid w:val="001E4D33"/>
    <w:rsid w:val="001E549A"/>
    <w:rsid w:val="001E55EE"/>
    <w:rsid w:val="001E6092"/>
    <w:rsid w:val="001E695C"/>
    <w:rsid w:val="001E6C4C"/>
    <w:rsid w:val="001E70D1"/>
    <w:rsid w:val="001E748C"/>
    <w:rsid w:val="001E7EA7"/>
    <w:rsid w:val="001F0533"/>
    <w:rsid w:val="001F058C"/>
    <w:rsid w:val="001F105F"/>
    <w:rsid w:val="001F108C"/>
    <w:rsid w:val="001F10CC"/>
    <w:rsid w:val="001F1E43"/>
    <w:rsid w:val="001F1EFA"/>
    <w:rsid w:val="001F321D"/>
    <w:rsid w:val="001F3853"/>
    <w:rsid w:val="001F4207"/>
    <w:rsid w:val="001F4390"/>
    <w:rsid w:val="001F47F0"/>
    <w:rsid w:val="001F51B8"/>
    <w:rsid w:val="001F600D"/>
    <w:rsid w:val="001F6BB3"/>
    <w:rsid w:val="001F6C39"/>
    <w:rsid w:val="001F7CD8"/>
    <w:rsid w:val="001F7E93"/>
    <w:rsid w:val="00200E0A"/>
    <w:rsid w:val="00201656"/>
    <w:rsid w:val="00201A7E"/>
    <w:rsid w:val="00201C14"/>
    <w:rsid w:val="002022B1"/>
    <w:rsid w:val="0020282C"/>
    <w:rsid w:val="00202ACD"/>
    <w:rsid w:val="00202C3C"/>
    <w:rsid w:val="00203D67"/>
    <w:rsid w:val="002040EF"/>
    <w:rsid w:val="00204932"/>
    <w:rsid w:val="0020601B"/>
    <w:rsid w:val="00206C8B"/>
    <w:rsid w:val="00206DB8"/>
    <w:rsid w:val="00207600"/>
    <w:rsid w:val="0020796F"/>
    <w:rsid w:val="00210BB4"/>
    <w:rsid w:val="002110CA"/>
    <w:rsid w:val="00211494"/>
    <w:rsid w:val="00212DE9"/>
    <w:rsid w:val="002130E3"/>
    <w:rsid w:val="002137C7"/>
    <w:rsid w:val="00213BB9"/>
    <w:rsid w:val="0021510E"/>
    <w:rsid w:val="00217AC0"/>
    <w:rsid w:val="00217B7E"/>
    <w:rsid w:val="00220938"/>
    <w:rsid w:val="002223B6"/>
    <w:rsid w:val="002238D7"/>
    <w:rsid w:val="002253BA"/>
    <w:rsid w:val="00225893"/>
    <w:rsid w:val="00225BC4"/>
    <w:rsid w:val="00225CDF"/>
    <w:rsid w:val="00226DE7"/>
    <w:rsid w:val="00226F62"/>
    <w:rsid w:val="00227182"/>
    <w:rsid w:val="00227254"/>
    <w:rsid w:val="002275F0"/>
    <w:rsid w:val="0023155F"/>
    <w:rsid w:val="00231C94"/>
    <w:rsid w:val="00232C59"/>
    <w:rsid w:val="0023332A"/>
    <w:rsid w:val="00233ADA"/>
    <w:rsid w:val="00234034"/>
    <w:rsid w:val="002344D5"/>
    <w:rsid w:val="00235F60"/>
    <w:rsid w:val="002363F1"/>
    <w:rsid w:val="00236ACA"/>
    <w:rsid w:val="00237666"/>
    <w:rsid w:val="00237992"/>
    <w:rsid w:val="00237ED6"/>
    <w:rsid w:val="002405A5"/>
    <w:rsid w:val="00240D14"/>
    <w:rsid w:val="00240D35"/>
    <w:rsid w:val="002410AD"/>
    <w:rsid w:val="00241BF4"/>
    <w:rsid w:val="00241FA0"/>
    <w:rsid w:val="00242104"/>
    <w:rsid w:val="0024212D"/>
    <w:rsid w:val="002447F3"/>
    <w:rsid w:val="0024499F"/>
    <w:rsid w:val="0024595B"/>
    <w:rsid w:val="0024686B"/>
    <w:rsid w:val="00247587"/>
    <w:rsid w:val="00247D62"/>
    <w:rsid w:val="00250529"/>
    <w:rsid w:val="00252684"/>
    <w:rsid w:val="00254020"/>
    <w:rsid w:val="00254042"/>
    <w:rsid w:val="00255035"/>
    <w:rsid w:val="00255833"/>
    <w:rsid w:val="002603CE"/>
    <w:rsid w:val="0026073B"/>
    <w:rsid w:val="00260844"/>
    <w:rsid w:val="00260884"/>
    <w:rsid w:val="0026196D"/>
    <w:rsid w:val="0026234C"/>
    <w:rsid w:val="00263EAF"/>
    <w:rsid w:val="002657F1"/>
    <w:rsid w:val="00266075"/>
    <w:rsid w:val="00266806"/>
    <w:rsid w:val="00266BBA"/>
    <w:rsid w:val="00267521"/>
    <w:rsid w:val="0027049A"/>
    <w:rsid w:val="00270731"/>
    <w:rsid w:val="00271271"/>
    <w:rsid w:val="00271A88"/>
    <w:rsid w:val="00271E0E"/>
    <w:rsid w:val="00272029"/>
    <w:rsid w:val="002727B9"/>
    <w:rsid w:val="00273100"/>
    <w:rsid w:val="0027386F"/>
    <w:rsid w:val="0027567D"/>
    <w:rsid w:val="002768F2"/>
    <w:rsid w:val="00277C38"/>
    <w:rsid w:val="00277D00"/>
    <w:rsid w:val="00280182"/>
    <w:rsid w:val="002802E1"/>
    <w:rsid w:val="00280557"/>
    <w:rsid w:val="00281754"/>
    <w:rsid w:val="00281B84"/>
    <w:rsid w:val="00282518"/>
    <w:rsid w:val="002828C7"/>
    <w:rsid w:val="002835C6"/>
    <w:rsid w:val="00284261"/>
    <w:rsid w:val="00284A04"/>
    <w:rsid w:val="0028518D"/>
    <w:rsid w:val="00285E52"/>
    <w:rsid w:val="0028638C"/>
    <w:rsid w:val="002879D0"/>
    <w:rsid w:val="00290296"/>
    <w:rsid w:val="00291C49"/>
    <w:rsid w:val="00291C61"/>
    <w:rsid w:val="00292188"/>
    <w:rsid w:val="0029399E"/>
    <w:rsid w:val="0029488D"/>
    <w:rsid w:val="00294BF6"/>
    <w:rsid w:val="00294F5C"/>
    <w:rsid w:val="00295331"/>
    <w:rsid w:val="002A14E6"/>
    <w:rsid w:val="002A1BA0"/>
    <w:rsid w:val="002A323B"/>
    <w:rsid w:val="002A35E0"/>
    <w:rsid w:val="002A3653"/>
    <w:rsid w:val="002A410E"/>
    <w:rsid w:val="002A60C3"/>
    <w:rsid w:val="002A65D9"/>
    <w:rsid w:val="002A6FB1"/>
    <w:rsid w:val="002A7469"/>
    <w:rsid w:val="002A751C"/>
    <w:rsid w:val="002B017B"/>
    <w:rsid w:val="002B1AF0"/>
    <w:rsid w:val="002B2C8F"/>
    <w:rsid w:val="002B417F"/>
    <w:rsid w:val="002B5F89"/>
    <w:rsid w:val="002B768C"/>
    <w:rsid w:val="002B7D44"/>
    <w:rsid w:val="002C0630"/>
    <w:rsid w:val="002C13DB"/>
    <w:rsid w:val="002C1989"/>
    <w:rsid w:val="002C1E91"/>
    <w:rsid w:val="002C1F0B"/>
    <w:rsid w:val="002C321B"/>
    <w:rsid w:val="002C3A32"/>
    <w:rsid w:val="002C3C4A"/>
    <w:rsid w:val="002C4527"/>
    <w:rsid w:val="002C4665"/>
    <w:rsid w:val="002C4972"/>
    <w:rsid w:val="002C7BF3"/>
    <w:rsid w:val="002D07CF"/>
    <w:rsid w:val="002D1051"/>
    <w:rsid w:val="002D2166"/>
    <w:rsid w:val="002D2F5E"/>
    <w:rsid w:val="002D4189"/>
    <w:rsid w:val="002D4F8D"/>
    <w:rsid w:val="002D5A82"/>
    <w:rsid w:val="002D5BBF"/>
    <w:rsid w:val="002D5EA8"/>
    <w:rsid w:val="002D7926"/>
    <w:rsid w:val="002D7AAC"/>
    <w:rsid w:val="002E0917"/>
    <w:rsid w:val="002E1585"/>
    <w:rsid w:val="002E1D92"/>
    <w:rsid w:val="002E2C83"/>
    <w:rsid w:val="002E3254"/>
    <w:rsid w:val="002E4F3E"/>
    <w:rsid w:val="002E5B9D"/>
    <w:rsid w:val="002E5EBA"/>
    <w:rsid w:val="002E6D47"/>
    <w:rsid w:val="002E6F7A"/>
    <w:rsid w:val="002E712C"/>
    <w:rsid w:val="002F0FEB"/>
    <w:rsid w:val="002F22BE"/>
    <w:rsid w:val="002F37FA"/>
    <w:rsid w:val="002F477E"/>
    <w:rsid w:val="002F4FF0"/>
    <w:rsid w:val="002F51FA"/>
    <w:rsid w:val="002F64B2"/>
    <w:rsid w:val="002F6E85"/>
    <w:rsid w:val="002F75BB"/>
    <w:rsid w:val="002F7D17"/>
    <w:rsid w:val="002F7D4E"/>
    <w:rsid w:val="003008AA"/>
    <w:rsid w:val="00301138"/>
    <w:rsid w:val="003012DB"/>
    <w:rsid w:val="00301718"/>
    <w:rsid w:val="003024A7"/>
    <w:rsid w:val="00304E8D"/>
    <w:rsid w:val="00304F00"/>
    <w:rsid w:val="00305A31"/>
    <w:rsid w:val="003061BA"/>
    <w:rsid w:val="00306388"/>
    <w:rsid w:val="00306E32"/>
    <w:rsid w:val="003114DA"/>
    <w:rsid w:val="003115DE"/>
    <w:rsid w:val="003116A3"/>
    <w:rsid w:val="00311871"/>
    <w:rsid w:val="003119F4"/>
    <w:rsid w:val="00311DAB"/>
    <w:rsid w:val="0031380F"/>
    <w:rsid w:val="00314771"/>
    <w:rsid w:val="00315D96"/>
    <w:rsid w:val="00316F18"/>
    <w:rsid w:val="003221C5"/>
    <w:rsid w:val="00322913"/>
    <w:rsid w:val="00322990"/>
    <w:rsid w:val="00323C44"/>
    <w:rsid w:val="00323CDE"/>
    <w:rsid w:val="00323FA4"/>
    <w:rsid w:val="0032401D"/>
    <w:rsid w:val="00325201"/>
    <w:rsid w:val="0032754C"/>
    <w:rsid w:val="0032778F"/>
    <w:rsid w:val="003278A6"/>
    <w:rsid w:val="00330005"/>
    <w:rsid w:val="003301FC"/>
    <w:rsid w:val="00330F62"/>
    <w:rsid w:val="0033157F"/>
    <w:rsid w:val="00333C06"/>
    <w:rsid w:val="003350B8"/>
    <w:rsid w:val="00335B20"/>
    <w:rsid w:val="0033603A"/>
    <w:rsid w:val="00336D4A"/>
    <w:rsid w:val="0033720F"/>
    <w:rsid w:val="003427C2"/>
    <w:rsid w:val="003429D8"/>
    <w:rsid w:val="00343052"/>
    <w:rsid w:val="003432C1"/>
    <w:rsid w:val="003444FA"/>
    <w:rsid w:val="00344D0E"/>
    <w:rsid w:val="00344F2E"/>
    <w:rsid w:val="00345127"/>
    <w:rsid w:val="00346D8E"/>
    <w:rsid w:val="00347474"/>
    <w:rsid w:val="00347B19"/>
    <w:rsid w:val="003506F3"/>
    <w:rsid w:val="00350C3B"/>
    <w:rsid w:val="003516BD"/>
    <w:rsid w:val="00351B49"/>
    <w:rsid w:val="00353DB0"/>
    <w:rsid w:val="00354C05"/>
    <w:rsid w:val="00354E62"/>
    <w:rsid w:val="00355933"/>
    <w:rsid w:val="0036040F"/>
    <w:rsid w:val="00360469"/>
    <w:rsid w:val="0036108D"/>
    <w:rsid w:val="00361A43"/>
    <w:rsid w:val="00362E5B"/>
    <w:rsid w:val="0036320C"/>
    <w:rsid w:val="00363352"/>
    <w:rsid w:val="00363D1F"/>
    <w:rsid w:val="003641C9"/>
    <w:rsid w:val="0036423E"/>
    <w:rsid w:val="00364A30"/>
    <w:rsid w:val="003650A6"/>
    <w:rsid w:val="00365B38"/>
    <w:rsid w:val="003669D3"/>
    <w:rsid w:val="00366FF5"/>
    <w:rsid w:val="00367645"/>
    <w:rsid w:val="00367FF9"/>
    <w:rsid w:val="003701DE"/>
    <w:rsid w:val="00370805"/>
    <w:rsid w:val="00370A32"/>
    <w:rsid w:val="00371014"/>
    <w:rsid w:val="003717DA"/>
    <w:rsid w:val="00371BB1"/>
    <w:rsid w:val="00372E81"/>
    <w:rsid w:val="003743F7"/>
    <w:rsid w:val="003750D1"/>
    <w:rsid w:val="003755D4"/>
    <w:rsid w:val="0037586D"/>
    <w:rsid w:val="00375CBF"/>
    <w:rsid w:val="00375D08"/>
    <w:rsid w:val="00377473"/>
    <w:rsid w:val="00377D76"/>
    <w:rsid w:val="003803FD"/>
    <w:rsid w:val="0038174E"/>
    <w:rsid w:val="00382DA5"/>
    <w:rsid w:val="00383174"/>
    <w:rsid w:val="00383B5F"/>
    <w:rsid w:val="00384786"/>
    <w:rsid w:val="00384943"/>
    <w:rsid w:val="00384AFC"/>
    <w:rsid w:val="00386B65"/>
    <w:rsid w:val="00391458"/>
    <w:rsid w:val="003916A8"/>
    <w:rsid w:val="00391784"/>
    <w:rsid w:val="00392010"/>
    <w:rsid w:val="00392133"/>
    <w:rsid w:val="00392598"/>
    <w:rsid w:val="003929FB"/>
    <w:rsid w:val="00393B1F"/>
    <w:rsid w:val="00393D11"/>
    <w:rsid w:val="003946A5"/>
    <w:rsid w:val="0039490F"/>
    <w:rsid w:val="00394AD9"/>
    <w:rsid w:val="00394E86"/>
    <w:rsid w:val="00395A08"/>
    <w:rsid w:val="0039622A"/>
    <w:rsid w:val="0039658E"/>
    <w:rsid w:val="00396CC1"/>
    <w:rsid w:val="00397CCA"/>
    <w:rsid w:val="003A012D"/>
    <w:rsid w:val="003A0BF3"/>
    <w:rsid w:val="003A3757"/>
    <w:rsid w:val="003A57D5"/>
    <w:rsid w:val="003A58BB"/>
    <w:rsid w:val="003A5D32"/>
    <w:rsid w:val="003A6602"/>
    <w:rsid w:val="003A6D46"/>
    <w:rsid w:val="003A793C"/>
    <w:rsid w:val="003A7966"/>
    <w:rsid w:val="003A7CBA"/>
    <w:rsid w:val="003B0853"/>
    <w:rsid w:val="003B1245"/>
    <w:rsid w:val="003B1DF6"/>
    <w:rsid w:val="003B1E97"/>
    <w:rsid w:val="003B24A2"/>
    <w:rsid w:val="003B38D2"/>
    <w:rsid w:val="003B3F06"/>
    <w:rsid w:val="003B4658"/>
    <w:rsid w:val="003B486B"/>
    <w:rsid w:val="003B4C6F"/>
    <w:rsid w:val="003B5384"/>
    <w:rsid w:val="003B5D39"/>
    <w:rsid w:val="003B6595"/>
    <w:rsid w:val="003B6A24"/>
    <w:rsid w:val="003B7276"/>
    <w:rsid w:val="003B7365"/>
    <w:rsid w:val="003B7415"/>
    <w:rsid w:val="003B76C9"/>
    <w:rsid w:val="003B7C5A"/>
    <w:rsid w:val="003B7E82"/>
    <w:rsid w:val="003C12C2"/>
    <w:rsid w:val="003C1D30"/>
    <w:rsid w:val="003C31AA"/>
    <w:rsid w:val="003C4308"/>
    <w:rsid w:val="003C4691"/>
    <w:rsid w:val="003C48F5"/>
    <w:rsid w:val="003C4B10"/>
    <w:rsid w:val="003C691D"/>
    <w:rsid w:val="003C6997"/>
    <w:rsid w:val="003C6E3A"/>
    <w:rsid w:val="003C70A4"/>
    <w:rsid w:val="003C723C"/>
    <w:rsid w:val="003C7BE7"/>
    <w:rsid w:val="003D2242"/>
    <w:rsid w:val="003D35F2"/>
    <w:rsid w:val="003D370E"/>
    <w:rsid w:val="003D4F70"/>
    <w:rsid w:val="003D5409"/>
    <w:rsid w:val="003D61AA"/>
    <w:rsid w:val="003D6D5B"/>
    <w:rsid w:val="003D6F24"/>
    <w:rsid w:val="003D700A"/>
    <w:rsid w:val="003D73D7"/>
    <w:rsid w:val="003D7481"/>
    <w:rsid w:val="003D758C"/>
    <w:rsid w:val="003D7811"/>
    <w:rsid w:val="003D7A89"/>
    <w:rsid w:val="003D7F46"/>
    <w:rsid w:val="003E0D10"/>
    <w:rsid w:val="003E1C1E"/>
    <w:rsid w:val="003E1E16"/>
    <w:rsid w:val="003E2EC8"/>
    <w:rsid w:val="003E32BF"/>
    <w:rsid w:val="003E5242"/>
    <w:rsid w:val="003E55D7"/>
    <w:rsid w:val="003E67DA"/>
    <w:rsid w:val="003F0240"/>
    <w:rsid w:val="003F11EF"/>
    <w:rsid w:val="003F1224"/>
    <w:rsid w:val="003F1539"/>
    <w:rsid w:val="003F2810"/>
    <w:rsid w:val="003F2F9D"/>
    <w:rsid w:val="003F49BA"/>
    <w:rsid w:val="003F4E80"/>
    <w:rsid w:val="003F5FDD"/>
    <w:rsid w:val="003F6C16"/>
    <w:rsid w:val="00400087"/>
    <w:rsid w:val="0040096D"/>
    <w:rsid w:val="00400AE6"/>
    <w:rsid w:val="00401726"/>
    <w:rsid w:val="0040302D"/>
    <w:rsid w:val="0040339C"/>
    <w:rsid w:val="004033DB"/>
    <w:rsid w:val="00404225"/>
    <w:rsid w:val="00404A8B"/>
    <w:rsid w:val="0040509B"/>
    <w:rsid w:val="0040546C"/>
    <w:rsid w:val="00405549"/>
    <w:rsid w:val="00405894"/>
    <w:rsid w:val="004058E0"/>
    <w:rsid w:val="004060BF"/>
    <w:rsid w:val="004067DB"/>
    <w:rsid w:val="00406E11"/>
    <w:rsid w:val="00407993"/>
    <w:rsid w:val="00411B4A"/>
    <w:rsid w:val="00411FE8"/>
    <w:rsid w:val="0041327A"/>
    <w:rsid w:val="0041331F"/>
    <w:rsid w:val="00413B56"/>
    <w:rsid w:val="00414C61"/>
    <w:rsid w:val="00415245"/>
    <w:rsid w:val="00415679"/>
    <w:rsid w:val="00415B09"/>
    <w:rsid w:val="00415EE3"/>
    <w:rsid w:val="00416C52"/>
    <w:rsid w:val="00416D93"/>
    <w:rsid w:val="00417468"/>
    <w:rsid w:val="00417F31"/>
    <w:rsid w:val="0042149D"/>
    <w:rsid w:val="00421564"/>
    <w:rsid w:val="004221DA"/>
    <w:rsid w:val="00422AAE"/>
    <w:rsid w:val="00422E0C"/>
    <w:rsid w:val="00423065"/>
    <w:rsid w:val="00424A36"/>
    <w:rsid w:val="00424D11"/>
    <w:rsid w:val="00424DA2"/>
    <w:rsid w:val="004257F4"/>
    <w:rsid w:val="00425A28"/>
    <w:rsid w:val="004260EF"/>
    <w:rsid w:val="0042673E"/>
    <w:rsid w:val="00426EC7"/>
    <w:rsid w:val="00427287"/>
    <w:rsid w:val="0043084C"/>
    <w:rsid w:val="004319F6"/>
    <w:rsid w:val="00432D3C"/>
    <w:rsid w:val="00434A2B"/>
    <w:rsid w:val="004351FE"/>
    <w:rsid w:val="00435201"/>
    <w:rsid w:val="00440A35"/>
    <w:rsid w:val="00440EC2"/>
    <w:rsid w:val="004412EA"/>
    <w:rsid w:val="00441938"/>
    <w:rsid w:val="00441CC4"/>
    <w:rsid w:val="00442268"/>
    <w:rsid w:val="00442389"/>
    <w:rsid w:val="00443F8C"/>
    <w:rsid w:val="004456D8"/>
    <w:rsid w:val="004474BC"/>
    <w:rsid w:val="004479D0"/>
    <w:rsid w:val="0045120E"/>
    <w:rsid w:val="00451382"/>
    <w:rsid w:val="00452604"/>
    <w:rsid w:val="00453A93"/>
    <w:rsid w:val="0045425A"/>
    <w:rsid w:val="0045437F"/>
    <w:rsid w:val="004549F8"/>
    <w:rsid w:val="00455722"/>
    <w:rsid w:val="0045619E"/>
    <w:rsid w:val="00456F1C"/>
    <w:rsid w:val="0046022E"/>
    <w:rsid w:val="0046111B"/>
    <w:rsid w:val="004612E3"/>
    <w:rsid w:val="00461F1D"/>
    <w:rsid w:val="00461FE3"/>
    <w:rsid w:val="0046249E"/>
    <w:rsid w:val="0046266E"/>
    <w:rsid w:val="00463B98"/>
    <w:rsid w:val="00463C6D"/>
    <w:rsid w:val="00464D8A"/>
    <w:rsid w:val="00464FB7"/>
    <w:rsid w:val="00465011"/>
    <w:rsid w:val="0046513F"/>
    <w:rsid w:val="0046607F"/>
    <w:rsid w:val="00466BB3"/>
    <w:rsid w:val="00467152"/>
    <w:rsid w:val="004679D0"/>
    <w:rsid w:val="004704B4"/>
    <w:rsid w:val="00470555"/>
    <w:rsid w:val="004717AF"/>
    <w:rsid w:val="00472BE0"/>
    <w:rsid w:val="00473158"/>
    <w:rsid w:val="004735EC"/>
    <w:rsid w:val="004747B4"/>
    <w:rsid w:val="00474EF8"/>
    <w:rsid w:val="00475A90"/>
    <w:rsid w:val="00475C5A"/>
    <w:rsid w:val="004762C0"/>
    <w:rsid w:val="00476A66"/>
    <w:rsid w:val="00476E93"/>
    <w:rsid w:val="00480958"/>
    <w:rsid w:val="0048149E"/>
    <w:rsid w:val="0048279E"/>
    <w:rsid w:val="0048292D"/>
    <w:rsid w:val="004861A2"/>
    <w:rsid w:val="00490291"/>
    <w:rsid w:val="00490C7D"/>
    <w:rsid w:val="0049138A"/>
    <w:rsid w:val="00491625"/>
    <w:rsid w:val="00492236"/>
    <w:rsid w:val="004925D6"/>
    <w:rsid w:val="00492633"/>
    <w:rsid w:val="00492649"/>
    <w:rsid w:val="00492B7F"/>
    <w:rsid w:val="00493D1E"/>
    <w:rsid w:val="00494C5E"/>
    <w:rsid w:val="004951AD"/>
    <w:rsid w:val="00496A70"/>
    <w:rsid w:val="00497182"/>
    <w:rsid w:val="0049725B"/>
    <w:rsid w:val="00497315"/>
    <w:rsid w:val="0049753D"/>
    <w:rsid w:val="004A01BD"/>
    <w:rsid w:val="004A043B"/>
    <w:rsid w:val="004A044E"/>
    <w:rsid w:val="004A0E27"/>
    <w:rsid w:val="004A121F"/>
    <w:rsid w:val="004A169A"/>
    <w:rsid w:val="004A3D61"/>
    <w:rsid w:val="004A3F44"/>
    <w:rsid w:val="004A460D"/>
    <w:rsid w:val="004A529A"/>
    <w:rsid w:val="004A53EF"/>
    <w:rsid w:val="004A64F8"/>
    <w:rsid w:val="004A7377"/>
    <w:rsid w:val="004A78A2"/>
    <w:rsid w:val="004A79F7"/>
    <w:rsid w:val="004B1243"/>
    <w:rsid w:val="004B21F2"/>
    <w:rsid w:val="004B2274"/>
    <w:rsid w:val="004B2308"/>
    <w:rsid w:val="004B261B"/>
    <w:rsid w:val="004B29F9"/>
    <w:rsid w:val="004B368C"/>
    <w:rsid w:val="004B36D7"/>
    <w:rsid w:val="004B3728"/>
    <w:rsid w:val="004B416E"/>
    <w:rsid w:val="004B475B"/>
    <w:rsid w:val="004B5F4E"/>
    <w:rsid w:val="004B66CC"/>
    <w:rsid w:val="004B67FE"/>
    <w:rsid w:val="004B6D7C"/>
    <w:rsid w:val="004B7428"/>
    <w:rsid w:val="004C01D5"/>
    <w:rsid w:val="004C08A2"/>
    <w:rsid w:val="004C0C7A"/>
    <w:rsid w:val="004C1318"/>
    <w:rsid w:val="004C259B"/>
    <w:rsid w:val="004C2C0E"/>
    <w:rsid w:val="004C2C4C"/>
    <w:rsid w:val="004C2C7B"/>
    <w:rsid w:val="004C30A5"/>
    <w:rsid w:val="004C342A"/>
    <w:rsid w:val="004C6B02"/>
    <w:rsid w:val="004C6DCC"/>
    <w:rsid w:val="004C748D"/>
    <w:rsid w:val="004D0253"/>
    <w:rsid w:val="004D0613"/>
    <w:rsid w:val="004D0969"/>
    <w:rsid w:val="004D187E"/>
    <w:rsid w:val="004D1A72"/>
    <w:rsid w:val="004D22E3"/>
    <w:rsid w:val="004D2931"/>
    <w:rsid w:val="004D293A"/>
    <w:rsid w:val="004D342A"/>
    <w:rsid w:val="004D356D"/>
    <w:rsid w:val="004D4F1E"/>
    <w:rsid w:val="004D6F6E"/>
    <w:rsid w:val="004D7278"/>
    <w:rsid w:val="004E0114"/>
    <w:rsid w:val="004E1845"/>
    <w:rsid w:val="004E191D"/>
    <w:rsid w:val="004E1A65"/>
    <w:rsid w:val="004E3A60"/>
    <w:rsid w:val="004E3BE8"/>
    <w:rsid w:val="004E3C50"/>
    <w:rsid w:val="004E41AB"/>
    <w:rsid w:val="004E47E6"/>
    <w:rsid w:val="004E49AE"/>
    <w:rsid w:val="004E4E31"/>
    <w:rsid w:val="004E5034"/>
    <w:rsid w:val="004E5673"/>
    <w:rsid w:val="004E5A40"/>
    <w:rsid w:val="004E5DF9"/>
    <w:rsid w:val="004E65EB"/>
    <w:rsid w:val="004F02D8"/>
    <w:rsid w:val="004F0991"/>
    <w:rsid w:val="004F0F45"/>
    <w:rsid w:val="004F15F7"/>
    <w:rsid w:val="004F2F1D"/>
    <w:rsid w:val="004F3632"/>
    <w:rsid w:val="004F4112"/>
    <w:rsid w:val="004F46B5"/>
    <w:rsid w:val="004F4DAD"/>
    <w:rsid w:val="004F50FD"/>
    <w:rsid w:val="004F52E3"/>
    <w:rsid w:val="004F699C"/>
    <w:rsid w:val="004F78CD"/>
    <w:rsid w:val="00500810"/>
    <w:rsid w:val="005008D9"/>
    <w:rsid w:val="00501C77"/>
    <w:rsid w:val="00504316"/>
    <w:rsid w:val="00505D10"/>
    <w:rsid w:val="005060F6"/>
    <w:rsid w:val="005061C5"/>
    <w:rsid w:val="00506CC1"/>
    <w:rsid w:val="00507135"/>
    <w:rsid w:val="0051185C"/>
    <w:rsid w:val="00511B71"/>
    <w:rsid w:val="0051220B"/>
    <w:rsid w:val="00512D68"/>
    <w:rsid w:val="00512DC0"/>
    <w:rsid w:val="0051527A"/>
    <w:rsid w:val="005153D8"/>
    <w:rsid w:val="00515DC0"/>
    <w:rsid w:val="00515E18"/>
    <w:rsid w:val="0051637D"/>
    <w:rsid w:val="00517337"/>
    <w:rsid w:val="00517A79"/>
    <w:rsid w:val="00517D4B"/>
    <w:rsid w:val="00517F51"/>
    <w:rsid w:val="00520269"/>
    <w:rsid w:val="005203B2"/>
    <w:rsid w:val="0052042B"/>
    <w:rsid w:val="0052057D"/>
    <w:rsid w:val="00521041"/>
    <w:rsid w:val="0052111C"/>
    <w:rsid w:val="0052138E"/>
    <w:rsid w:val="00521858"/>
    <w:rsid w:val="00521C40"/>
    <w:rsid w:val="00522C56"/>
    <w:rsid w:val="0052728C"/>
    <w:rsid w:val="005274F2"/>
    <w:rsid w:val="00527501"/>
    <w:rsid w:val="00530A0C"/>
    <w:rsid w:val="005312C8"/>
    <w:rsid w:val="005314B4"/>
    <w:rsid w:val="005314EB"/>
    <w:rsid w:val="0053224B"/>
    <w:rsid w:val="00532518"/>
    <w:rsid w:val="0053346F"/>
    <w:rsid w:val="005342E5"/>
    <w:rsid w:val="00534E35"/>
    <w:rsid w:val="00535E2B"/>
    <w:rsid w:val="00536290"/>
    <w:rsid w:val="00540750"/>
    <w:rsid w:val="00540AF9"/>
    <w:rsid w:val="00540CDE"/>
    <w:rsid w:val="00541583"/>
    <w:rsid w:val="005416FF"/>
    <w:rsid w:val="00541A10"/>
    <w:rsid w:val="00542CC8"/>
    <w:rsid w:val="00544185"/>
    <w:rsid w:val="00544363"/>
    <w:rsid w:val="005445D6"/>
    <w:rsid w:val="00546245"/>
    <w:rsid w:val="0054682B"/>
    <w:rsid w:val="005476FE"/>
    <w:rsid w:val="00547CA9"/>
    <w:rsid w:val="00550F1A"/>
    <w:rsid w:val="005511B1"/>
    <w:rsid w:val="00552718"/>
    <w:rsid w:val="00552839"/>
    <w:rsid w:val="0055435D"/>
    <w:rsid w:val="005546B9"/>
    <w:rsid w:val="00556413"/>
    <w:rsid w:val="005565BE"/>
    <w:rsid w:val="005567A4"/>
    <w:rsid w:val="00557002"/>
    <w:rsid w:val="00557B42"/>
    <w:rsid w:val="00557C21"/>
    <w:rsid w:val="00560D06"/>
    <w:rsid w:val="00561308"/>
    <w:rsid w:val="005627D9"/>
    <w:rsid w:val="0056368C"/>
    <w:rsid w:val="0056589D"/>
    <w:rsid w:val="00565CF3"/>
    <w:rsid w:val="00566622"/>
    <w:rsid w:val="00567E52"/>
    <w:rsid w:val="005704DF"/>
    <w:rsid w:val="005723C6"/>
    <w:rsid w:val="00572EDE"/>
    <w:rsid w:val="00573F80"/>
    <w:rsid w:val="005759FD"/>
    <w:rsid w:val="005762EB"/>
    <w:rsid w:val="00576C8F"/>
    <w:rsid w:val="005800CE"/>
    <w:rsid w:val="00580EF3"/>
    <w:rsid w:val="00581664"/>
    <w:rsid w:val="00581857"/>
    <w:rsid w:val="00581DA8"/>
    <w:rsid w:val="00583ABE"/>
    <w:rsid w:val="00584835"/>
    <w:rsid w:val="00585385"/>
    <w:rsid w:val="00587A2C"/>
    <w:rsid w:val="00587EF8"/>
    <w:rsid w:val="00590E2E"/>
    <w:rsid w:val="005916EC"/>
    <w:rsid w:val="00592479"/>
    <w:rsid w:val="00593636"/>
    <w:rsid w:val="00593A8B"/>
    <w:rsid w:val="00593E50"/>
    <w:rsid w:val="0059448F"/>
    <w:rsid w:val="00594A64"/>
    <w:rsid w:val="00596289"/>
    <w:rsid w:val="005965A6"/>
    <w:rsid w:val="00596A19"/>
    <w:rsid w:val="005970FE"/>
    <w:rsid w:val="00597B9A"/>
    <w:rsid w:val="00597C5D"/>
    <w:rsid w:val="005A024B"/>
    <w:rsid w:val="005A0C63"/>
    <w:rsid w:val="005A0EF8"/>
    <w:rsid w:val="005A1139"/>
    <w:rsid w:val="005A35B3"/>
    <w:rsid w:val="005A37E0"/>
    <w:rsid w:val="005A53B5"/>
    <w:rsid w:val="005A5E90"/>
    <w:rsid w:val="005A6042"/>
    <w:rsid w:val="005A6C0E"/>
    <w:rsid w:val="005A7232"/>
    <w:rsid w:val="005A7489"/>
    <w:rsid w:val="005B1BC1"/>
    <w:rsid w:val="005B2342"/>
    <w:rsid w:val="005B29C7"/>
    <w:rsid w:val="005B3470"/>
    <w:rsid w:val="005B46D8"/>
    <w:rsid w:val="005B539B"/>
    <w:rsid w:val="005C0BBF"/>
    <w:rsid w:val="005C1300"/>
    <w:rsid w:val="005C2D96"/>
    <w:rsid w:val="005C47E5"/>
    <w:rsid w:val="005C4A7A"/>
    <w:rsid w:val="005C5550"/>
    <w:rsid w:val="005C571A"/>
    <w:rsid w:val="005C59BE"/>
    <w:rsid w:val="005C7226"/>
    <w:rsid w:val="005C78DF"/>
    <w:rsid w:val="005C7D39"/>
    <w:rsid w:val="005D0176"/>
    <w:rsid w:val="005D1AF4"/>
    <w:rsid w:val="005D20B5"/>
    <w:rsid w:val="005D278F"/>
    <w:rsid w:val="005D2BA0"/>
    <w:rsid w:val="005D4E15"/>
    <w:rsid w:val="005D564D"/>
    <w:rsid w:val="005D616A"/>
    <w:rsid w:val="005D6CF8"/>
    <w:rsid w:val="005D79D9"/>
    <w:rsid w:val="005E1048"/>
    <w:rsid w:val="005E2A3A"/>
    <w:rsid w:val="005E40BB"/>
    <w:rsid w:val="005E41C5"/>
    <w:rsid w:val="005E5744"/>
    <w:rsid w:val="005E58D1"/>
    <w:rsid w:val="005E5C78"/>
    <w:rsid w:val="005E6E8D"/>
    <w:rsid w:val="005E6F55"/>
    <w:rsid w:val="005E6FFB"/>
    <w:rsid w:val="005F05F1"/>
    <w:rsid w:val="005F095F"/>
    <w:rsid w:val="005F18A5"/>
    <w:rsid w:val="005F2990"/>
    <w:rsid w:val="005F3DAF"/>
    <w:rsid w:val="005F5DAD"/>
    <w:rsid w:val="005F6EDE"/>
    <w:rsid w:val="005F722A"/>
    <w:rsid w:val="006005DB"/>
    <w:rsid w:val="00600BDD"/>
    <w:rsid w:val="00603097"/>
    <w:rsid w:val="006037B6"/>
    <w:rsid w:val="00603CFD"/>
    <w:rsid w:val="00604140"/>
    <w:rsid w:val="006048B7"/>
    <w:rsid w:val="00604CB0"/>
    <w:rsid w:val="00605DBC"/>
    <w:rsid w:val="006060B5"/>
    <w:rsid w:val="006060E8"/>
    <w:rsid w:val="00606CFB"/>
    <w:rsid w:val="00611D06"/>
    <w:rsid w:val="00611FE1"/>
    <w:rsid w:val="00612969"/>
    <w:rsid w:val="00614C26"/>
    <w:rsid w:val="00614D62"/>
    <w:rsid w:val="00615096"/>
    <w:rsid w:val="006157F2"/>
    <w:rsid w:val="00615927"/>
    <w:rsid w:val="006167A0"/>
    <w:rsid w:val="006203AC"/>
    <w:rsid w:val="006204EA"/>
    <w:rsid w:val="006206E7"/>
    <w:rsid w:val="00620824"/>
    <w:rsid w:val="00621247"/>
    <w:rsid w:val="0062132F"/>
    <w:rsid w:val="006214F1"/>
    <w:rsid w:val="00621955"/>
    <w:rsid w:val="006219A0"/>
    <w:rsid w:val="00621E8D"/>
    <w:rsid w:val="006225C2"/>
    <w:rsid w:val="006233EA"/>
    <w:rsid w:val="006239D9"/>
    <w:rsid w:val="00623E84"/>
    <w:rsid w:val="0062413E"/>
    <w:rsid w:val="00624D1A"/>
    <w:rsid w:val="00624E27"/>
    <w:rsid w:val="00626018"/>
    <w:rsid w:val="00627167"/>
    <w:rsid w:val="006277D3"/>
    <w:rsid w:val="00627C64"/>
    <w:rsid w:val="00627FCD"/>
    <w:rsid w:val="0063097E"/>
    <w:rsid w:val="00631133"/>
    <w:rsid w:val="00631EFC"/>
    <w:rsid w:val="00632707"/>
    <w:rsid w:val="00632C1F"/>
    <w:rsid w:val="0063303D"/>
    <w:rsid w:val="00633087"/>
    <w:rsid w:val="0063390E"/>
    <w:rsid w:val="00636882"/>
    <w:rsid w:val="00636CC8"/>
    <w:rsid w:val="00636FEE"/>
    <w:rsid w:val="0064043D"/>
    <w:rsid w:val="00640F8D"/>
    <w:rsid w:val="0064137B"/>
    <w:rsid w:val="00641757"/>
    <w:rsid w:val="00642B2C"/>
    <w:rsid w:val="0064347B"/>
    <w:rsid w:val="0064360A"/>
    <w:rsid w:val="00643DC1"/>
    <w:rsid w:val="00643F91"/>
    <w:rsid w:val="00645C1D"/>
    <w:rsid w:val="00645D73"/>
    <w:rsid w:val="00645E81"/>
    <w:rsid w:val="00646492"/>
    <w:rsid w:val="00646B6B"/>
    <w:rsid w:val="00646C2D"/>
    <w:rsid w:val="00646FA4"/>
    <w:rsid w:val="006477D5"/>
    <w:rsid w:val="0065136C"/>
    <w:rsid w:val="006515AE"/>
    <w:rsid w:val="0065160F"/>
    <w:rsid w:val="006528BD"/>
    <w:rsid w:val="00652C8A"/>
    <w:rsid w:val="00652FCC"/>
    <w:rsid w:val="006539EF"/>
    <w:rsid w:val="00654163"/>
    <w:rsid w:val="00655B78"/>
    <w:rsid w:val="0066079B"/>
    <w:rsid w:val="006608CA"/>
    <w:rsid w:val="00660B89"/>
    <w:rsid w:val="0066115D"/>
    <w:rsid w:val="00661B44"/>
    <w:rsid w:val="006627EC"/>
    <w:rsid w:val="00662844"/>
    <w:rsid w:val="00662B2E"/>
    <w:rsid w:val="00662CA1"/>
    <w:rsid w:val="006630CD"/>
    <w:rsid w:val="00663D15"/>
    <w:rsid w:val="00664605"/>
    <w:rsid w:val="00665321"/>
    <w:rsid w:val="00665686"/>
    <w:rsid w:val="006657A4"/>
    <w:rsid w:val="00665B37"/>
    <w:rsid w:val="006666F0"/>
    <w:rsid w:val="006667B8"/>
    <w:rsid w:val="00666940"/>
    <w:rsid w:val="00666CD1"/>
    <w:rsid w:val="00667168"/>
    <w:rsid w:val="006673F3"/>
    <w:rsid w:val="00667CDD"/>
    <w:rsid w:val="006706B1"/>
    <w:rsid w:val="00670810"/>
    <w:rsid w:val="00670E17"/>
    <w:rsid w:val="00670ED9"/>
    <w:rsid w:val="006712B8"/>
    <w:rsid w:val="00672539"/>
    <w:rsid w:val="00672C5F"/>
    <w:rsid w:val="00672EB4"/>
    <w:rsid w:val="006743BC"/>
    <w:rsid w:val="0067596F"/>
    <w:rsid w:val="00675B75"/>
    <w:rsid w:val="006761E8"/>
    <w:rsid w:val="0067671A"/>
    <w:rsid w:val="0067774B"/>
    <w:rsid w:val="00680293"/>
    <w:rsid w:val="006813B2"/>
    <w:rsid w:val="00681813"/>
    <w:rsid w:val="00681A59"/>
    <w:rsid w:val="00682A1B"/>
    <w:rsid w:val="0068415F"/>
    <w:rsid w:val="0068499D"/>
    <w:rsid w:val="006874F0"/>
    <w:rsid w:val="006922E3"/>
    <w:rsid w:val="00692FED"/>
    <w:rsid w:val="006930A8"/>
    <w:rsid w:val="006932D3"/>
    <w:rsid w:val="00694451"/>
    <w:rsid w:val="00696028"/>
    <w:rsid w:val="006971A9"/>
    <w:rsid w:val="006978B9"/>
    <w:rsid w:val="00697A5B"/>
    <w:rsid w:val="00697AAA"/>
    <w:rsid w:val="00697E8E"/>
    <w:rsid w:val="006A018D"/>
    <w:rsid w:val="006A1571"/>
    <w:rsid w:val="006A3B10"/>
    <w:rsid w:val="006A3EA2"/>
    <w:rsid w:val="006A5141"/>
    <w:rsid w:val="006A669C"/>
    <w:rsid w:val="006B00A8"/>
    <w:rsid w:val="006B019C"/>
    <w:rsid w:val="006B064F"/>
    <w:rsid w:val="006B07BD"/>
    <w:rsid w:val="006B09DF"/>
    <w:rsid w:val="006B1A77"/>
    <w:rsid w:val="006B20D5"/>
    <w:rsid w:val="006B32B1"/>
    <w:rsid w:val="006B3EF2"/>
    <w:rsid w:val="006B6959"/>
    <w:rsid w:val="006B7919"/>
    <w:rsid w:val="006C0E26"/>
    <w:rsid w:val="006C16AF"/>
    <w:rsid w:val="006C2249"/>
    <w:rsid w:val="006C25A2"/>
    <w:rsid w:val="006C2A01"/>
    <w:rsid w:val="006C3D53"/>
    <w:rsid w:val="006C462E"/>
    <w:rsid w:val="006C4727"/>
    <w:rsid w:val="006D0333"/>
    <w:rsid w:val="006D10F2"/>
    <w:rsid w:val="006D1865"/>
    <w:rsid w:val="006D1F1B"/>
    <w:rsid w:val="006D1F9B"/>
    <w:rsid w:val="006D2840"/>
    <w:rsid w:val="006D2BFE"/>
    <w:rsid w:val="006D3041"/>
    <w:rsid w:val="006D433D"/>
    <w:rsid w:val="006D5223"/>
    <w:rsid w:val="006D5781"/>
    <w:rsid w:val="006D5DA4"/>
    <w:rsid w:val="006D6C14"/>
    <w:rsid w:val="006D6D15"/>
    <w:rsid w:val="006D6E79"/>
    <w:rsid w:val="006E1011"/>
    <w:rsid w:val="006E1581"/>
    <w:rsid w:val="006E2459"/>
    <w:rsid w:val="006E298B"/>
    <w:rsid w:val="006E32C8"/>
    <w:rsid w:val="006E368F"/>
    <w:rsid w:val="006E3B97"/>
    <w:rsid w:val="006E3C79"/>
    <w:rsid w:val="006E3CB7"/>
    <w:rsid w:val="006E42F9"/>
    <w:rsid w:val="006E444B"/>
    <w:rsid w:val="006E4583"/>
    <w:rsid w:val="006E6A3F"/>
    <w:rsid w:val="006E6D9B"/>
    <w:rsid w:val="006E7391"/>
    <w:rsid w:val="006E7784"/>
    <w:rsid w:val="006F151C"/>
    <w:rsid w:val="006F185F"/>
    <w:rsid w:val="006F2CA5"/>
    <w:rsid w:val="006F3192"/>
    <w:rsid w:val="006F3F41"/>
    <w:rsid w:val="006F5E8D"/>
    <w:rsid w:val="006F7852"/>
    <w:rsid w:val="00700676"/>
    <w:rsid w:val="00700907"/>
    <w:rsid w:val="007025EF"/>
    <w:rsid w:val="00702C82"/>
    <w:rsid w:val="00704F10"/>
    <w:rsid w:val="00705B2E"/>
    <w:rsid w:val="00706999"/>
    <w:rsid w:val="00706AF8"/>
    <w:rsid w:val="007106F2"/>
    <w:rsid w:val="00710C2E"/>
    <w:rsid w:val="00711469"/>
    <w:rsid w:val="00713DD3"/>
    <w:rsid w:val="00714E24"/>
    <w:rsid w:val="0071525F"/>
    <w:rsid w:val="00715CB7"/>
    <w:rsid w:val="00716932"/>
    <w:rsid w:val="007171AD"/>
    <w:rsid w:val="007200B1"/>
    <w:rsid w:val="00720583"/>
    <w:rsid w:val="007206B3"/>
    <w:rsid w:val="00721530"/>
    <w:rsid w:val="007222B8"/>
    <w:rsid w:val="0072383A"/>
    <w:rsid w:val="00724218"/>
    <w:rsid w:val="00725122"/>
    <w:rsid w:val="0072525F"/>
    <w:rsid w:val="00725F7F"/>
    <w:rsid w:val="007261A0"/>
    <w:rsid w:val="00727D32"/>
    <w:rsid w:val="00730988"/>
    <w:rsid w:val="00730A22"/>
    <w:rsid w:val="00731A72"/>
    <w:rsid w:val="00732536"/>
    <w:rsid w:val="00732FCC"/>
    <w:rsid w:val="00733A35"/>
    <w:rsid w:val="00733DED"/>
    <w:rsid w:val="00734F06"/>
    <w:rsid w:val="007350CD"/>
    <w:rsid w:val="00736C80"/>
    <w:rsid w:val="00737612"/>
    <w:rsid w:val="00737C56"/>
    <w:rsid w:val="007420B8"/>
    <w:rsid w:val="007424E6"/>
    <w:rsid w:val="00742F9B"/>
    <w:rsid w:val="007434D7"/>
    <w:rsid w:val="007437FB"/>
    <w:rsid w:val="007441D9"/>
    <w:rsid w:val="00744AE3"/>
    <w:rsid w:val="00745005"/>
    <w:rsid w:val="007475BA"/>
    <w:rsid w:val="0075258E"/>
    <w:rsid w:val="00752A14"/>
    <w:rsid w:val="00753E4A"/>
    <w:rsid w:val="00753F7F"/>
    <w:rsid w:val="007541A4"/>
    <w:rsid w:val="00755C4B"/>
    <w:rsid w:val="00755FEB"/>
    <w:rsid w:val="00756208"/>
    <w:rsid w:val="00756272"/>
    <w:rsid w:val="00756593"/>
    <w:rsid w:val="0075678A"/>
    <w:rsid w:val="007567CB"/>
    <w:rsid w:val="00756BB4"/>
    <w:rsid w:val="00756E5E"/>
    <w:rsid w:val="007575B4"/>
    <w:rsid w:val="007578B9"/>
    <w:rsid w:val="00757E1B"/>
    <w:rsid w:val="0076033C"/>
    <w:rsid w:val="007605A6"/>
    <w:rsid w:val="00760BCA"/>
    <w:rsid w:val="00760DF2"/>
    <w:rsid w:val="00760F5E"/>
    <w:rsid w:val="00760FCD"/>
    <w:rsid w:val="007610D2"/>
    <w:rsid w:val="00761382"/>
    <w:rsid w:val="007614FC"/>
    <w:rsid w:val="00761D61"/>
    <w:rsid w:val="007633F8"/>
    <w:rsid w:val="007638E6"/>
    <w:rsid w:val="00763D58"/>
    <w:rsid w:val="007642A3"/>
    <w:rsid w:val="00766E8F"/>
    <w:rsid w:val="0077094A"/>
    <w:rsid w:val="00772079"/>
    <w:rsid w:val="007720F6"/>
    <w:rsid w:val="0077227D"/>
    <w:rsid w:val="0077251E"/>
    <w:rsid w:val="00772958"/>
    <w:rsid w:val="00772B9E"/>
    <w:rsid w:val="00772F15"/>
    <w:rsid w:val="00774358"/>
    <w:rsid w:val="00774F7C"/>
    <w:rsid w:val="007750DC"/>
    <w:rsid w:val="00775F60"/>
    <w:rsid w:val="00776EBB"/>
    <w:rsid w:val="007775D1"/>
    <w:rsid w:val="0077784F"/>
    <w:rsid w:val="007808FD"/>
    <w:rsid w:val="00780C8D"/>
    <w:rsid w:val="00780EA4"/>
    <w:rsid w:val="007812F6"/>
    <w:rsid w:val="00782C4E"/>
    <w:rsid w:val="00783487"/>
    <w:rsid w:val="00783E7F"/>
    <w:rsid w:val="00784CCE"/>
    <w:rsid w:val="00786D37"/>
    <w:rsid w:val="0078727B"/>
    <w:rsid w:val="00787828"/>
    <w:rsid w:val="00790040"/>
    <w:rsid w:val="007908D0"/>
    <w:rsid w:val="007919D6"/>
    <w:rsid w:val="00791F74"/>
    <w:rsid w:val="00792782"/>
    <w:rsid w:val="00794CFD"/>
    <w:rsid w:val="007963DA"/>
    <w:rsid w:val="00796F4C"/>
    <w:rsid w:val="007A0205"/>
    <w:rsid w:val="007A165F"/>
    <w:rsid w:val="007A171C"/>
    <w:rsid w:val="007A36F9"/>
    <w:rsid w:val="007A425B"/>
    <w:rsid w:val="007A4F6D"/>
    <w:rsid w:val="007A5BE6"/>
    <w:rsid w:val="007A5F67"/>
    <w:rsid w:val="007A78B6"/>
    <w:rsid w:val="007A7BBB"/>
    <w:rsid w:val="007B0681"/>
    <w:rsid w:val="007B0BF7"/>
    <w:rsid w:val="007B197F"/>
    <w:rsid w:val="007B19F5"/>
    <w:rsid w:val="007B2E7B"/>
    <w:rsid w:val="007B31E8"/>
    <w:rsid w:val="007B3D2C"/>
    <w:rsid w:val="007B3E2B"/>
    <w:rsid w:val="007B4482"/>
    <w:rsid w:val="007B4626"/>
    <w:rsid w:val="007B58E0"/>
    <w:rsid w:val="007B5B1B"/>
    <w:rsid w:val="007B5DDF"/>
    <w:rsid w:val="007B5E40"/>
    <w:rsid w:val="007B6035"/>
    <w:rsid w:val="007B6693"/>
    <w:rsid w:val="007B6BC2"/>
    <w:rsid w:val="007B6F1E"/>
    <w:rsid w:val="007B7B31"/>
    <w:rsid w:val="007C0FB5"/>
    <w:rsid w:val="007C1013"/>
    <w:rsid w:val="007C1D29"/>
    <w:rsid w:val="007C2CB6"/>
    <w:rsid w:val="007C399C"/>
    <w:rsid w:val="007C3A65"/>
    <w:rsid w:val="007C3A6D"/>
    <w:rsid w:val="007C4976"/>
    <w:rsid w:val="007C4DF8"/>
    <w:rsid w:val="007C508B"/>
    <w:rsid w:val="007C5110"/>
    <w:rsid w:val="007C6464"/>
    <w:rsid w:val="007C6EFB"/>
    <w:rsid w:val="007C70D7"/>
    <w:rsid w:val="007C752C"/>
    <w:rsid w:val="007C7C13"/>
    <w:rsid w:val="007D0529"/>
    <w:rsid w:val="007D31B3"/>
    <w:rsid w:val="007D3CAA"/>
    <w:rsid w:val="007D430D"/>
    <w:rsid w:val="007D585C"/>
    <w:rsid w:val="007D5D7B"/>
    <w:rsid w:val="007D60C6"/>
    <w:rsid w:val="007D655C"/>
    <w:rsid w:val="007D74D0"/>
    <w:rsid w:val="007D775D"/>
    <w:rsid w:val="007E0071"/>
    <w:rsid w:val="007E0494"/>
    <w:rsid w:val="007E1279"/>
    <w:rsid w:val="007E1358"/>
    <w:rsid w:val="007E1808"/>
    <w:rsid w:val="007E2A98"/>
    <w:rsid w:val="007E41E7"/>
    <w:rsid w:val="007E4698"/>
    <w:rsid w:val="007E66E5"/>
    <w:rsid w:val="007E771F"/>
    <w:rsid w:val="007E79F7"/>
    <w:rsid w:val="007F03C6"/>
    <w:rsid w:val="007F055E"/>
    <w:rsid w:val="007F0C5C"/>
    <w:rsid w:val="007F12B2"/>
    <w:rsid w:val="007F2CF7"/>
    <w:rsid w:val="007F2EA8"/>
    <w:rsid w:val="007F3948"/>
    <w:rsid w:val="007F3FBB"/>
    <w:rsid w:val="007F46D4"/>
    <w:rsid w:val="007F4AA3"/>
    <w:rsid w:val="007F5056"/>
    <w:rsid w:val="007F5742"/>
    <w:rsid w:val="007F5AE3"/>
    <w:rsid w:val="007F5C41"/>
    <w:rsid w:val="007F5CB6"/>
    <w:rsid w:val="007F6E82"/>
    <w:rsid w:val="007F701F"/>
    <w:rsid w:val="007F743B"/>
    <w:rsid w:val="00800452"/>
    <w:rsid w:val="00801066"/>
    <w:rsid w:val="00802976"/>
    <w:rsid w:val="008044EF"/>
    <w:rsid w:val="00804C23"/>
    <w:rsid w:val="00804D36"/>
    <w:rsid w:val="0080543E"/>
    <w:rsid w:val="00805C91"/>
    <w:rsid w:val="008063C4"/>
    <w:rsid w:val="0080644D"/>
    <w:rsid w:val="00806C3F"/>
    <w:rsid w:val="00806FA4"/>
    <w:rsid w:val="00807008"/>
    <w:rsid w:val="008075BE"/>
    <w:rsid w:val="00807E5E"/>
    <w:rsid w:val="00807F0F"/>
    <w:rsid w:val="008100AE"/>
    <w:rsid w:val="00810520"/>
    <w:rsid w:val="0081058D"/>
    <w:rsid w:val="00811A1E"/>
    <w:rsid w:val="0081214E"/>
    <w:rsid w:val="0081259C"/>
    <w:rsid w:val="008135CB"/>
    <w:rsid w:val="0081381B"/>
    <w:rsid w:val="00813AB0"/>
    <w:rsid w:val="00813AF8"/>
    <w:rsid w:val="0081506F"/>
    <w:rsid w:val="00816D7F"/>
    <w:rsid w:val="00816F05"/>
    <w:rsid w:val="00820E1D"/>
    <w:rsid w:val="00820E9D"/>
    <w:rsid w:val="00821113"/>
    <w:rsid w:val="00822057"/>
    <w:rsid w:val="008225B8"/>
    <w:rsid w:val="00822D0C"/>
    <w:rsid w:val="008244A2"/>
    <w:rsid w:val="00825688"/>
    <w:rsid w:val="00825BDD"/>
    <w:rsid w:val="0082603B"/>
    <w:rsid w:val="00826218"/>
    <w:rsid w:val="008266F7"/>
    <w:rsid w:val="008275E1"/>
    <w:rsid w:val="0082783B"/>
    <w:rsid w:val="008302B9"/>
    <w:rsid w:val="00830B84"/>
    <w:rsid w:val="00831108"/>
    <w:rsid w:val="008316F0"/>
    <w:rsid w:val="008323EC"/>
    <w:rsid w:val="008325B2"/>
    <w:rsid w:val="00832B76"/>
    <w:rsid w:val="008333FE"/>
    <w:rsid w:val="00833CD8"/>
    <w:rsid w:val="00834758"/>
    <w:rsid w:val="00834FC6"/>
    <w:rsid w:val="00835A10"/>
    <w:rsid w:val="00835E65"/>
    <w:rsid w:val="0084014E"/>
    <w:rsid w:val="00840E3F"/>
    <w:rsid w:val="00841060"/>
    <w:rsid w:val="008424B5"/>
    <w:rsid w:val="00842681"/>
    <w:rsid w:val="00842939"/>
    <w:rsid w:val="00844116"/>
    <w:rsid w:val="0084621C"/>
    <w:rsid w:val="00846248"/>
    <w:rsid w:val="0084660B"/>
    <w:rsid w:val="0084698F"/>
    <w:rsid w:val="00846D59"/>
    <w:rsid w:val="008479E2"/>
    <w:rsid w:val="00847A48"/>
    <w:rsid w:val="008506A2"/>
    <w:rsid w:val="008509B4"/>
    <w:rsid w:val="0085151B"/>
    <w:rsid w:val="008517BD"/>
    <w:rsid w:val="00851EAD"/>
    <w:rsid w:val="0085454C"/>
    <w:rsid w:val="008548FD"/>
    <w:rsid w:val="00854A99"/>
    <w:rsid w:val="008550FA"/>
    <w:rsid w:val="00855460"/>
    <w:rsid w:val="008557F5"/>
    <w:rsid w:val="0085610A"/>
    <w:rsid w:val="008562E1"/>
    <w:rsid w:val="00857564"/>
    <w:rsid w:val="0086047E"/>
    <w:rsid w:val="00861452"/>
    <w:rsid w:val="0086277A"/>
    <w:rsid w:val="008635B2"/>
    <w:rsid w:val="0086391D"/>
    <w:rsid w:val="00863A36"/>
    <w:rsid w:val="00863A79"/>
    <w:rsid w:val="008640FC"/>
    <w:rsid w:val="008661C4"/>
    <w:rsid w:val="00866E7F"/>
    <w:rsid w:val="00866FB0"/>
    <w:rsid w:val="00870448"/>
    <w:rsid w:val="008705E2"/>
    <w:rsid w:val="008708F7"/>
    <w:rsid w:val="00870952"/>
    <w:rsid w:val="00870B35"/>
    <w:rsid w:val="00870F12"/>
    <w:rsid w:val="008713FB"/>
    <w:rsid w:val="0087200F"/>
    <w:rsid w:val="008723C8"/>
    <w:rsid w:val="00872712"/>
    <w:rsid w:val="00872D08"/>
    <w:rsid w:val="008730F1"/>
    <w:rsid w:val="008733C2"/>
    <w:rsid w:val="00873C18"/>
    <w:rsid w:val="0087458C"/>
    <w:rsid w:val="008759FC"/>
    <w:rsid w:val="00875BE5"/>
    <w:rsid w:val="0087671E"/>
    <w:rsid w:val="00877BC6"/>
    <w:rsid w:val="008802EF"/>
    <w:rsid w:val="00880870"/>
    <w:rsid w:val="00880F3C"/>
    <w:rsid w:val="00882F15"/>
    <w:rsid w:val="008839A6"/>
    <w:rsid w:val="00883B9F"/>
    <w:rsid w:val="00883BFC"/>
    <w:rsid w:val="008841DC"/>
    <w:rsid w:val="00885931"/>
    <w:rsid w:val="00885A39"/>
    <w:rsid w:val="00885F71"/>
    <w:rsid w:val="0088661A"/>
    <w:rsid w:val="00887657"/>
    <w:rsid w:val="00887D4D"/>
    <w:rsid w:val="00887D94"/>
    <w:rsid w:val="00887F7D"/>
    <w:rsid w:val="00891415"/>
    <w:rsid w:val="00891788"/>
    <w:rsid w:val="008931AC"/>
    <w:rsid w:val="0089384D"/>
    <w:rsid w:val="00893878"/>
    <w:rsid w:val="00893CE9"/>
    <w:rsid w:val="00894ADC"/>
    <w:rsid w:val="00895AFA"/>
    <w:rsid w:val="00896881"/>
    <w:rsid w:val="00896C93"/>
    <w:rsid w:val="008A00AD"/>
    <w:rsid w:val="008A0B17"/>
    <w:rsid w:val="008A1282"/>
    <w:rsid w:val="008A3374"/>
    <w:rsid w:val="008A383F"/>
    <w:rsid w:val="008A4219"/>
    <w:rsid w:val="008A6099"/>
    <w:rsid w:val="008A6B16"/>
    <w:rsid w:val="008A71C3"/>
    <w:rsid w:val="008A7C00"/>
    <w:rsid w:val="008B1772"/>
    <w:rsid w:val="008B18CE"/>
    <w:rsid w:val="008B4444"/>
    <w:rsid w:val="008B7203"/>
    <w:rsid w:val="008B7930"/>
    <w:rsid w:val="008C021D"/>
    <w:rsid w:val="008C041C"/>
    <w:rsid w:val="008C0757"/>
    <w:rsid w:val="008C35D9"/>
    <w:rsid w:val="008C378F"/>
    <w:rsid w:val="008C3B1C"/>
    <w:rsid w:val="008C3E98"/>
    <w:rsid w:val="008C3F1D"/>
    <w:rsid w:val="008C4FC6"/>
    <w:rsid w:val="008C50F2"/>
    <w:rsid w:val="008C53B0"/>
    <w:rsid w:val="008C6001"/>
    <w:rsid w:val="008C6238"/>
    <w:rsid w:val="008C7D00"/>
    <w:rsid w:val="008D049D"/>
    <w:rsid w:val="008D0626"/>
    <w:rsid w:val="008D1566"/>
    <w:rsid w:val="008D1BB5"/>
    <w:rsid w:val="008D1F03"/>
    <w:rsid w:val="008D2584"/>
    <w:rsid w:val="008D4B68"/>
    <w:rsid w:val="008D4FB5"/>
    <w:rsid w:val="008D6655"/>
    <w:rsid w:val="008D74EE"/>
    <w:rsid w:val="008D7714"/>
    <w:rsid w:val="008E0F04"/>
    <w:rsid w:val="008E1100"/>
    <w:rsid w:val="008E408D"/>
    <w:rsid w:val="008E40B8"/>
    <w:rsid w:val="008E5B61"/>
    <w:rsid w:val="008E5EF9"/>
    <w:rsid w:val="008E7EB8"/>
    <w:rsid w:val="008F0FA1"/>
    <w:rsid w:val="008F133D"/>
    <w:rsid w:val="008F1831"/>
    <w:rsid w:val="008F1DFB"/>
    <w:rsid w:val="008F1F30"/>
    <w:rsid w:val="008F2066"/>
    <w:rsid w:val="008F2537"/>
    <w:rsid w:val="008F3B7D"/>
    <w:rsid w:val="008F3DDA"/>
    <w:rsid w:val="008F40C3"/>
    <w:rsid w:val="008F5EBC"/>
    <w:rsid w:val="008F5FD3"/>
    <w:rsid w:val="008F6275"/>
    <w:rsid w:val="008F63F3"/>
    <w:rsid w:val="008F6B9C"/>
    <w:rsid w:val="008F7F9C"/>
    <w:rsid w:val="009009A4"/>
    <w:rsid w:val="00900E03"/>
    <w:rsid w:val="009011FA"/>
    <w:rsid w:val="00901E97"/>
    <w:rsid w:val="00902E0E"/>
    <w:rsid w:val="00905B17"/>
    <w:rsid w:val="00906246"/>
    <w:rsid w:val="0090629D"/>
    <w:rsid w:val="00906755"/>
    <w:rsid w:val="00910F1E"/>
    <w:rsid w:val="00911C8A"/>
    <w:rsid w:val="0091219A"/>
    <w:rsid w:val="00912498"/>
    <w:rsid w:val="00912B4F"/>
    <w:rsid w:val="0091328F"/>
    <w:rsid w:val="00913374"/>
    <w:rsid w:val="00914360"/>
    <w:rsid w:val="009145F9"/>
    <w:rsid w:val="009152ED"/>
    <w:rsid w:val="00915E27"/>
    <w:rsid w:val="009163B3"/>
    <w:rsid w:val="0091763F"/>
    <w:rsid w:val="00917DA6"/>
    <w:rsid w:val="00917FD1"/>
    <w:rsid w:val="00921492"/>
    <w:rsid w:val="00921717"/>
    <w:rsid w:val="009217F6"/>
    <w:rsid w:val="00921D89"/>
    <w:rsid w:val="00922968"/>
    <w:rsid w:val="00923060"/>
    <w:rsid w:val="00924736"/>
    <w:rsid w:val="009248FA"/>
    <w:rsid w:val="00924AFD"/>
    <w:rsid w:val="009252EE"/>
    <w:rsid w:val="009253E1"/>
    <w:rsid w:val="00926B0D"/>
    <w:rsid w:val="009319EC"/>
    <w:rsid w:val="0093259D"/>
    <w:rsid w:val="00934F18"/>
    <w:rsid w:val="00935322"/>
    <w:rsid w:val="009353AF"/>
    <w:rsid w:val="00935864"/>
    <w:rsid w:val="00936C14"/>
    <w:rsid w:val="00940C5F"/>
    <w:rsid w:val="00941808"/>
    <w:rsid w:val="009445E9"/>
    <w:rsid w:val="00945AE9"/>
    <w:rsid w:val="00946AC3"/>
    <w:rsid w:val="00946E79"/>
    <w:rsid w:val="00947FBE"/>
    <w:rsid w:val="009506C3"/>
    <w:rsid w:val="009523F9"/>
    <w:rsid w:val="009528BD"/>
    <w:rsid w:val="0095333A"/>
    <w:rsid w:val="009543C0"/>
    <w:rsid w:val="00955C54"/>
    <w:rsid w:val="00956400"/>
    <w:rsid w:val="00956D31"/>
    <w:rsid w:val="00957784"/>
    <w:rsid w:val="00960CD4"/>
    <w:rsid w:val="00961F63"/>
    <w:rsid w:val="00962636"/>
    <w:rsid w:val="009626F0"/>
    <w:rsid w:val="00963684"/>
    <w:rsid w:val="00963803"/>
    <w:rsid w:val="009638C4"/>
    <w:rsid w:val="0096471E"/>
    <w:rsid w:val="00964B96"/>
    <w:rsid w:val="009656A2"/>
    <w:rsid w:val="00965E08"/>
    <w:rsid w:val="00966183"/>
    <w:rsid w:val="009679BA"/>
    <w:rsid w:val="0097072F"/>
    <w:rsid w:val="00970B7E"/>
    <w:rsid w:val="00970ED1"/>
    <w:rsid w:val="00971C03"/>
    <w:rsid w:val="0097207E"/>
    <w:rsid w:val="00972795"/>
    <w:rsid w:val="0097497A"/>
    <w:rsid w:val="00974B4C"/>
    <w:rsid w:val="00974D0D"/>
    <w:rsid w:val="009751F9"/>
    <w:rsid w:val="009769DC"/>
    <w:rsid w:val="0097722C"/>
    <w:rsid w:val="00980715"/>
    <w:rsid w:val="009807AA"/>
    <w:rsid w:val="00981AFF"/>
    <w:rsid w:val="00981D39"/>
    <w:rsid w:val="009821B2"/>
    <w:rsid w:val="00982661"/>
    <w:rsid w:val="00984CC6"/>
    <w:rsid w:val="00985868"/>
    <w:rsid w:val="00985AAD"/>
    <w:rsid w:val="00986AC1"/>
    <w:rsid w:val="00987666"/>
    <w:rsid w:val="0099159C"/>
    <w:rsid w:val="00991804"/>
    <w:rsid w:val="0099304A"/>
    <w:rsid w:val="00993630"/>
    <w:rsid w:val="00993DC4"/>
    <w:rsid w:val="00994D53"/>
    <w:rsid w:val="00995E24"/>
    <w:rsid w:val="009967B4"/>
    <w:rsid w:val="00996DC8"/>
    <w:rsid w:val="00997196"/>
    <w:rsid w:val="00997C92"/>
    <w:rsid w:val="009A06E7"/>
    <w:rsid w:val="009A0B1B"/>
    <w:rsid w:val="009A0CD5"/>
    <w:rsid w:val="009A2066"/>
    <w:rsid w:val="009A2F18"/>
    <w:rsid w:val="009A3CC0"/>
    <w:rsid w:val="009A4569"/>
    <w:rsid w:val="009A4636"/>
    <w:rsid w:val="009A4AA3"/>
    <w:rsid w:val="009A5BA3"/>
    <w:rsid w:val="009A5C6B"/>
    <w:rsid w:val="009A7171"/>
    <w:rsid w:val="009A7548"/>
    <w:rsid w:val="009A77FB"/>
    <w:rsid w:val="009A78CE"/>
    <w:rsid w:val="009B03BC"/>
    <w:rsid w:val="009B04AA"/>
    <w:rsid w:val="009B0B15"/>
    <w:rsid w:val="009B14C2"/>
    <w:rsid w:val="009B18E7"/>
    <w:rsid w:val="009B3001"/>
    <w:rsid w:val="009B3864"/>
    <w:rsid w:val="009B3A5A"/>
    <w:rsid w:val="009B3EDB"/>
    <w:rsid w:val="009B4903"/>
    <w:rsid w:val="009B4FB4"/>
    <w:rsid w:val="009B504B"/>
    <w:rsid w:val="009B5429"/>
    <w:rsid w:val="009B5A08"/>
    <w:rsid w:val="009B5A1B"/>
    <w:rsid w:val="009B668C"/>
    <w:rsid w:val="009B6B29"/>
    <w:rsid w:val="009B6EE6"/>
    <w:rsid w:val="009B73E1"/>
    <w:rsid w:val="009C01B5"/>
    <w:rsid w:val="009C1C58"/>
    <w:rsid w:val="009C3317"/>
    <w:rsid w:val="009C410A"/>
    <w:rsid w:val="009C44F2"/>
    <w:rsid w:val="009C45B5"/>
    <w:rsid w:val="009C4AE7"/>
    <w:rsid w:val="009C4BB7"/>
    <w:rsid w:val="009C5F1C"/>
    <w:rsid w:val="009C5F8A"/>
    <w:rsid w:val="009C603B"/>
    <w:rsid w:val="009C60C6"/>
    <w:rsid w:val="009C6F95"/>
    <w:rsid w:val="009C75C9"/>
    <w:rsid w:val="009C7C2C"/>
    <w:rsid w:val="009D021B"/>
    <w:rsid w:val="009D02E9"/>
    <w:rsid w:val="009D14C3"/>
    <w:rsid w:val="009D176A"/>
    <w:rsid w:val="009D2C35"/>
    <w:rsid w:val="009D39FD"/>
    <w:rsid w:val="009D4CDC"/>
    <w:rsid w:val="009D526F"/>
    <w:rsid w:val="009D5E03"/>
    <w:rsid w:val="009D67BE"/>
    <w:rsid w:val="009D705D"/>
    <w:rsid w:val="009D72B7"/>
    <w:rsid w:val="009D7570"/>
    <w:rsid w:val="009E043B"/>
    <w:rsid w:val="009E05E2"/>
    <w:rsid w:val="009E08D4"/>
    <w:rsid w:val="009E1B28"/>
    <w:rsid w:val="009E2A87"/>
    <w:rsid w:val="009E358A"/>
    <w:rsid w:val="009E3C27"/>
    <w:rsid w:val="009E3F4A"/>
    <w:rsid w:val="009E493E"/>
    <w:rsid w:val="009E4EF3"/>
    <w:rsid w:val="009E54E8"/>
    <w:rsid w:val="009E564E"/>
    <w:rsid w:val="009E58C2"/>
    <w:rsid w:val="009E618F"/>
    <w:rsid w:val="009E6EA0"/>
    <w:rsid w:val="009E7613"/>
    <w:rsid w:val="009F14E0"/>
    <w:rsid w:val="009F1A06"/>
    <w:rsid w:val="009F1A46"/>
    <w:rsid w:val="009F4B11"/>
    <w:rsid w:val="009F64F2"/>
    <w:rsid w:val="009F6882"/>
    <w:rsid w:val="009F7927"/>
    <w:rsid w:val="009F7C72"/>
    <w:rsid w:val="00A000A1"/>
    <w:rsid w:val="00A00FA8"/>
    <w:rsid w:val="00A0116C"/>
    <w:rsid w:val="00A01AB8"/>
    <w:rsid w:val="00A01EE5"/>
    <w:rsid w:val="00A02882"/>
    <w:rsid w:val="00A03275"/>
    <w:rsid w:val="00A0392D"/>
    <w:rsid w:val="00A04B7B"/>
    <w:rsid w:val="00A04FF6"/>
    <w:rsid w:val="00A05000"/>
    <w:rsid w:val="00A06E17"/>
    <w:rsid w:val="00A06F79"/>
    <w:rsid w:val="00A109BD"/>
    <w:rsid w:val="00A118C8"/>
    <w:rsid w:val="00A12AAD"/>
    <w:rsid w:val="00A13565"/>
    <w:rsid w:val="00A13C8F"/>
    <w:rsid w:val="00A15DEC"/>
    <w:rsid w:val="00A15FD5"/>
    <w:rsid w:val="00A16664"/>
    <w:rsid w:val="00A170EE"/>
    <w:rsid w:val="00A203C8"/>
    <w:rsid w:val="00A216E2"/>
    <w:rsid w:val="00A21729"/>
    <w:rsid w:val="00A23884"/>
    <w:rsid w:val="00A23B1F"/>
    <w:rsid w:val="00A249BA"/>
    <w:rsid w:val="00A25681"/>
    <w:rsid w:val="00A257EA"/>
    <w:rsid w:val="00A25E48"/>
    <w:rsid w:val="00A30ADA"/>
    <w:rsid w:val="00A31D43"/>
    <w:rsid w:val="00A320DD"/>
    <w:rsid w:val="00A32AFC"/>
    <w:rsid w:val="00A32B63"/>
    <w:rsid w:val="00A32F16"/>
    <w:rsid w:val="00A3317A"/>
    <w:rsid w:val="00A339D9"/>
    <w:rsid w:val="00A33A0F"/>
    <w:rsid w:val="00A33FC6"/>
    <w:rsid w:val="00A341FE"/>
    <w:rsid w:val="00A34A52"/>
    <w:rsid w:val="00A34B66"/>
    <w:rsid w:val="00A36990"/>
    <w:rsid w:val="00A36DE5"/>
    <w:rsid w:val="00A36FA8"/>
    <w:rsid w:val="00A3735F"/>
    <w:rsid w:val="00A373A4"/>
    <w:rsid w:val="00A37BF6"/>
    <w:rsid w:val="00A37D7B"/>
    <w:rsid w:val="00A37E8D"/>
    <w:rsid w:val="00A40CA3"/>
    <w:rsid w:val="00A412C6"/>
    <w:rsid w:val="00A422D0"/>
    <w:rsid w:val="00A430DE"/>
    <w:rsid w:val="00A431DA"/>
    <w:rsid w:val="00A43895"/>
    <w:rsid w:val="00A4398C"/>
    <w:rsid w:val="00A443F3"/>
    <w:rsid w:val="00A450CB"/>
    <w:rsid w:val="00A451DC"/>
    <w:rsid w:val="00A47330"/>
    <w:rsid w:val="00A508A9"/>
    <w:rsid w:val="00A50976"/>
    <w:rsid w:val="00A50DE5"/>
    <w:rsid w:val="00A51762"/>
    <w:rsid w:val="00A5219C"/>
    <w:rsid w:val="00A52618"/>
    <w:rsid w:val="00A52C17"/>
    <w:rsid w:val="00A54581"/>
    <w:rsid w:val="00A548F5"/>
    <w:rsid w:val="00A551D3"/>
    <w:rsid w:val="00A55380"/>
    <w:rsid w:val="00A553D3"/>
    <w:rsid w:val="00A57347"/>
    <w:rsid w:val="00A5735E"/>
    <w:rsid w:val="00A60FF7"/>
    <w:rsid w:val="00A6358E"/>
    <w:rsid w:val="00A64CD5"/>
    <w:rsid w:val="00A64D36"/>
    <w:rsid w:val="00A654D5"/>
    <w:rsid w:val="00A6594F"/>
    <w:rsid w:val="00A6697A"/>
    <w:rsid w:val="00A66D1C"/>
    <w:rsid w:val="00A67B27"/>
    <w:rsid w:val="00A70126"/>
    <w:rsid w:val="00A7128A"/>
    <w:rsid w:val="00A71440"/>
    <w:rsid w:val="00A71DCB"/>
    <w:rsid w:val="00A72754"/>
    <w:rsid w:val="00A72D75"/>
    <w:rsid w:val="00A7327D"/>
    <w:rsid w:val="00A7379C"/>
    <w:rsid w:val="00A75013"/>
    <w:rsid w:val="00A75A73"/>
    <w:rsid w:val="00A7600B"/>
    <w:rsid w:val="00A7623F"/>
    <w:rsid w:val="00A76A89"/>
    <w:rsid w:val="00A76E1C"/>
    <w:rsid w:val="00A77321"/>
    <w:rsid w:val="00A77427"/>
    <w:rsid w:val="00A777C6"/>
    <w:rsid w:val="00A77D55"/>
    <w:rsid w:val="00A8068F"/>
    <w:rsid w:val="00A80AE7"/>
    <w:rsid w:val="00A81041"/>
    <w:rsid w:val="00A82DB2"/>
    <w:rsid w:val="00A830DA"/>
    <w:rsid w:val="00A8328C"/>
    <w:rsid w:val="00A8372B"/>
    <w:rsid w:val="00A85027"/>
    <w:rsid w:val="00A85B0A"/>
    <w:rsid w:val="00A86794"/>
    <w:rsid w:val="00A9017C"/>
    <w:rsid w:val="00A911AA"/>
    <w:rsid w:val="00A91A3D"/>
    <w:rsid w:val="00A92BD9"/>
    <w:rsid w:val="00A94591"/>
    <w:rsid w:val="00A963E0"/>
    <w:rsid w:val="00A9662A"/>
    <w:rsid w:val="00A973CF"/>
    <w:rsid w:val="00A97DE3"/>
    <w:rsid w:val="00AA05AB"/>
    <w:rsid w:val="00AA091B"/>
    <w:rsid w:val="00AA0C60"/>
    <w:rsid w:val="00AA301A"/>
    <w:rsid w:val="00AA354B"/>
    <w:rsid w:val="00AA670B"/>
    <w:rsid w:val="00AA6E62"/>
    <w:rsid w:val="00AA7BC4"/>
    <w:rsid w:val="00AA7CB6"/>
    <w:rsid w:val="00AB01FF"/>
    <w:rsid w:val="00AB1395"/>
    <w:rsid w:val="00AB226C"/>
    <w:rsid w:val="00AB287D"/>
    <w:rsid w:val="00AB2D46"/>
    <w:rsid w:val="00AB4651"/>
    <w:rsid w:val="00AB5933"/>
    <w:rsid w:val="00AB5DEA"/>
    <w:rsid w:val="00AB62F1"/>
    <w:rsid w:val="00AB6CC0"/>
    <w:rsid w:val="00AB7245"/>
    <w:rsid w:val="00AB7E39"/>
    <w:rsid w:val="00AC1180"/>
    <w:rsid w:val="00AC1609"/>
    <w:rsid w:val="00AC3F1E"/>
    <w:rsid w:val="00AC4FD2"/>
    <w:rsid w:val="00AC50A0"/>
    <w:rsid w:val="00AC6BC7"/>
    <w:rsid w:val="00AC7868"/>
    <w:rsid w:val="00AD07AE"/>
    <w:rsid w:val="00AD1242"/>
    <w:rsid w:val="00AD1BC5"/>
    <w:rsid w:val="00AD26EC"/>
    <w:rsid w:val="00AD2DCA"/>
    <w:rsid w:val="00AD31B5"/>
    <w:rsid w:val="00AD33FF"/>
    <w:rsid w:val="00AD3506"/>
    <w:rsid w:val="00AD3554"/>
    <w:rsid w:val="00AD36F9"/>
    <w:rsid w:val="00AD4897"/>
    <w:rsid w:val="00AD5780"/>
    <w:rsid w:val="00AD6516"/>
    <w:rsid w:val="00AD6C28"/>
    <w:rsid w:val="00AD720A"/>
    <w:rsid w:val="00AE1426"/>
    <w:rsid w:val="00AE27F9"/>
    <w:rsid w:val="00AE2BD9"/>
    <w:rsid w:val="00AE2E0F"/>
    <w:rsid w:val="00AE39ED"/>
    <w:rsid w:val="00AE3A8E"/>
    <w:rsid w:val="00AE3D26"/>
    <w:rsid w:val="00AE5143"/>
    <w:rsid w:val="00AE653D"/>
    <w:rsid w:val="00AE6E69"/>
    <w:rsid w:val="00AE72F2"/>
    <w:rsid w:val="00AE7DE2"/>
    <w:rsid w:val="00AF1488"/>
    <w:rsid w:val="00AF1553"/>
    <w:rsid w:val="00AF199D"/>
    <w:rsid w:val="00AF51A9"/>
    <w:rsid w:val="00AF58F0"/>
    <w:rsid w:val="00AF5EE8"/>
    <w:rsid w:val="00AF6215"/>
    <w:rsid w:val="00AF6325"/>
    <w:rsid w:val="00AF63BA"/>
    <w:rsid w:val="00AF73D1"/>
    <w:rsid w:val="00AF798A"/>
    <w:rsid w:val="00B00548"/>
    <w:rsid w:val="00B00882"/>
    <w:rsid w:val="00B00FCC"/>
    <w:rsid w:val="00B01C45"/>
    <w:rsid w:val="00B020C9"/>
    <w:rsid w:val="00B02346"/>
    <w:rsid w:val="00B02559"/>
    <w:rsid w:val="00B02AFB"/>
    <w:rsid w:val="00B02F2C"/>
    <w:rsid w:val="00B037CE"/>
    <w:rsid w:val="00B03A66"/>
    <w:rsid w:val="00B047BF"/>
    <w:rsid w:val="00B048C3"/>
    <w:rsid w:val="00B0540B"/>
    <w:rsid w:val="00B056DA"/>
    <w:rsid w:val="00B05C36"/>
    <w:rsid w:val="00B05E0D"/>
    <w:rsid w:val="00B05E7C"/>
    <w:rsid w:val="00B07071"/>
    <w:rsid w:val="00B074F1"/>
    <w:rsid w:val="00B07656"/>
    <w:rsid w:val="00B105BF"/>
    <w:rsid w:val="00B10EBD"/>
    <w:rsid w:val="00B1222B"/>
    <w:rsid w:val="00B1321C"/>
    <w:rsid w:val="00B13F11"/>
    <w:rsid w:val="00B1439E"/>
    <w:rsid w:val="00B14C02"/>
    <w:rsid w:val="00B16ACF"/>
    <w:rsid w:val="00B177C3"/>
    <w:rsid w:val="00B2021A"/>
    <w:rsid w:val="00B20FFE"/>
    <w:rsid w:val="00B21527"/>
    <w:rsid w:val="00B21EBD"/>
    <w:rsid w:val="00B221A7"/>
    <w:rsid w:val="00B222DB"/>
    <w:rsid w:val="00B22308"/>
    <w:rsid w:val="00B2329F"/>
    <w:rsid w:val="00B23628"/>
    <w:rsid w:val="00B249E0"/>
    <w:rsid w:val="00B24ED4"/>
    <w:rsid w:val="00B25A1B"/>
    <w:rsid w:val="00B2712A"/>
    <w:rsid w:val="00B3017D"/>
    <w:rsid w:val="00B3025A"/>
    <w:rsid w:val="00B30F5E"/>
    <w:rsid w:val="00B31A33"/>
    <w:rsid w:val="00B31AAC"/>
    <w:rsid w:val="00B31EE0"/>
    <w:rsid w:val="00B3278E"/>
    <w:rsid w:val="00B33B50"/>
    <w:rsid w:val="00B34022"/>
    <w:rsid w:val="00B341A0"/>
    <w:rsid w:val="00B3449B"/>
    <w:rsid w:val="00B3467D"/>
    <w:rsid w:val="00B35397"/>
    <w:rsid w:val="00B357A7"/>
    <w:rsid w:val="00B359CC"/>
    <w:rsid w:val="00B35B2B"/>
    <w:rsid w:val="00B35E42"/>
    <w:rsid w:val="00B37311"/>
    <w:rsid w:val="00B4036B"/>
    <w:rsid w:val="00B40B27"/>
    <w:rsid w:val="00B41AC8"/>
    <w:rsid w:val="00B41CDC"/>
    <w:rsid w:val="00B436FE"/>
    <w:rsid w:val="00B44B82"/>
    <w:rsid w:val="00B467AD"/>
    <w:rsid w:val="00B47CE3"/>
    <w:rsid w:val="00B47CF7"/>
    <w:rsid w:val="00B50A14"/>
    <w:rsid w:val="00B51A4F"/>
    <w:rsid w:val="00B51B7D"/>
    <w:rsid w:val="00B54049"/>
    <w:rsid w:val="00B5660E"/>
    <w:rsid w:val="00B57827"/>
    <w:rsid w:val="00B6050C"/>
    <w:rsid w:val="00B60F22"/>
    <w:rsid w:val="00B610E5"/>
    <w:rsid w:val="00B61EC3"/>
    <w:rsid w:val="00B62D3E"/>
    <w:rsid w:val="00B6385D"/>
    <w:rsid w:val="00B63B19"/>
    <w:rsid w:val="00B6407E"/>
    <w:rsid w:val="00B66196"/>
    <w:rsid w:val="00B666E8"/>
    <w:rsid w:val="00B66C4F"/>
    <w:rsid w:val="00B7092B"/>
    <w:rsid w:val="00B70AC6"/>
    <w:rsid w:val="00B70D18"/>
    <w:rsid w:val="00B71052"/>
    <w:rsid w:val="00B71DE5"/>
    <w:rsid w:val="00B71E56"/>
    <w:rsid w:val="00B71F28"/>
    <w:rsid w:val="00B74660"/>
    <w:rsid w:val="00B74CF0"/>
    <w:rsid w:val="00B74E99"/>
    <w:rsid w:val="00B7521F"/>
    <w:rsid w:val="00B75282"/>
    <w:rsid w:val="00B75BFC"/>
    <w:rsid w:val="00B75E63"/>
    <w:rsid w:val="00B75F49"/>
    <w:rsid w:val="00B761E3"/>
    <w:rsid w:val="00B770C5"/>
    <w:rsid w:val="00B80614"/>
    <w:rsid w:val="00B81B1B"/>
    <w:rsid w:val="00B81EAB"/>
    <w:rsid w:val="00B82135"/>
    <w:rsid w:val="00B82B56"/>
    <w:rsid w:val="00B831B9"/>
    <w:rsid w:val="00B83DAB"/>
    <w:rsid w:val="00B84331"/>
    <w:rsid w:val="00B84699"/>
    <w:rsid w:val="00B84903"/>
    <w:rsid w:val="00B85324"/>
    <w:rsid w:val="00B856D9"/>
    <w:rsid w:val="00B85988"/>
    <w:rsid w:val="00B874FC"/>
    <w:rsid w:val="00B87AD7"/>
    <w:rsid w:val="00B87C45"/>
    <w:rsid w:val="00B9034C"/>
    <w:rsid w:val="00B91960"/>
    <w:rsid w:val="00B91C65"/>
    <w:rsid w:val="00B930F9"/>
    <w:rsid w:val="00B93CA4"/>
    <w:rsid w:val="00B93D37"/>
    <w:rsid w:val="00B94227"/>
    <w:rsid w:val="00B94D8A"/>
    <w:rsid w:val="00B9606E"/>
    <w:rsid w:val="00B97907"/>
    <w:rsid w:val="00BA042E"/>
    <w:rsid w:val="00BA07E2"/>
    <w:rsid w:val="00BA1736"/>
    <w:rsid w:val="00BA23E3"/>
    <w:rsid w:val="00BA253C"/>
    <w:rsid w:val="00BA2649"/>
    <w:rsid w:val="00BA2F48"/>
    <w:rsid w:val="00BA3425"/>
    <w:rsid w:val="00BA3E68"/>
    <w:rsid w:val="00BA40EA"/>
    <w:rsid w:val="00BA46F0"/>
    <w:rsid w:val="00BA4857"/>
    <w:rsid w:val="00BA48F8"/>
    <w:rsid w:val="00BA5033"/>
    <w:rsid w:val="00BA58A1"/>
    <w:rsid w:val="00BA5AAC"/>
    <w:rsid w:val="00BA5D8C"/>
    <w:rsid w:val="00BA5DD7"/>
    <w:rsid w:val="00BA6751"/>
    <w:rsid w:val="00BA7325"/>
    <w:rsid w:val="00BA7E4D"/>
    <w:rsid w:val="00BB26F9"/>
    <w:rsid w:val="00BB29FB"/>
    <w:rsid w:val="00BB2A82"/>
    <w:rsid w:val="00BB2D65"/>
    <w:rsid w:val="00BB41D6"/>
    <w:rsid w:val="00BB455C"/>
    <w:rsid w:val="00BB519F"/>
    <w:rsid w:val="00BB55BE"/>
    <w:rsid w:val="00BB6117"/>
    <w:rsid w:val="00BC0F98"/>
    <w:rsid w:val="00BC1900"/>
    <w:rsid w:val="00BC260E"/>
    <w:rsid w:val="00BC2E29"/>
    <w:rsid w:val="00BC3389"/>
    <w:rsid w:val="00BC40D1"/>
    <w:rsid w:val="00BC54FE"/>
    <w:rsid w:val="00BC5AF1"/>
    <w:rsid w:val="00BD0239"/>
    <w:rsid w:val="00BD0C68"/>
    <w:rsid w:val="00BD26F9"/>
    <w:rsid w:val="00BD32CA"/>
    <w:rsid w:val="00BD38EC"/>
    <w:rsid w:val="00BD4649"/>
    <w:rsid w:val="00BD51DE"/>
    <w:rsid w:val="00BD52E8"/>
    <w:rsid w:val="00BD5303"/>
    <w:rsid w:val="00BD5997"/>
    <w:rsid w:val="00BD5C0C"/>
    <w:rsid w:val="00BD6A5A"/>
    <w:rsid w:val="00BE1B38"/>
    <w:rsid w:val="00BE2207"/>
    <w:rsid w:val="00BE30A9"/>
    <w:rsid w:val="00BE3666"/>
    <w:rsid w:val="00BE37E2"/>
    <w:rsid w:val="00BE3D39"/>
    <w:rsid w:val="00BE4381"/>
    <w:rsid w:val="00BE657D"/>
    <w:rsid w:val="00BE6DC6"/>
    <w:rsid w:val="00BE7559"/>
    <w:rsid w:val="00BE7D1D"/>
    <w:rsid w:val="00BF01B5"/>
    <w:rsid w:val="00BF03CE"/>
    <w:rsid w:val="00BF1506"/>
    <w:rsid w:val="00BF19BD"/>
    <w:rsid w:val="00BF2B36"/>
    <w:rsid w:val="00BF3564"/>
    <w:rsid w:val="00BF40AF"/>
    <w:rsid w:val="00BF479F"/>
    <w:rsid w:val="00BF4A4F"/>
    <w:rsid w:val="00BF6A56"/>
    <w:rsid w:val="00BF6B06"/>
    <w:rsid w:val="00BF7C0B"/>
    <w:rsid w:val="00BF7F94"/>
    <w:rsid w:val="00C00156"/>
    <w:rsid w:val="00C00398"/>
    <w:rsid w:val="00C004EC"/>
    <w:rsid w:val="00C0056B"/>
    <w:rsid w:val="00C0124B"/>
    <w:rsid w:val="00C01B6F"/>
    <w:rsid w:val="00C01F47"/>
    <w:rsid w:val="00C02031"/>
    <w:rsid w:val="00C03122"/>
    <w:rsid w:val="00C0408A"/>
    <w:rsid w:val="00C0432B"/>
    <w:rsid w:val="00C04D12"/>
    <w:rsid w:val="00C05A92"/>
    <w:rsid w:val="00C05AC5"/>
    <w:rsid w:val="00C06A71"/>
    <w:rsid w:val="00C06C99"/>
    <w:rsid w:val="00C06E9A"/>
    <w:rsid w:val="00C0758A"/>
    <w:rsid w:val="00C07B4E"/>
    <w:rsid w:val="00C104ED"/>
    <w:rsid w:val="00C11C27"/>
    <w:rsid w:val="00C13DA1"/>
    <w:rsid w:val="00C14C39"/>
    <w:rsid w:val="00C1545D"/>
    <w:rsid w:val="00C15666"/>
    <w:rsid w:val="00C160FA"/>
    <w:rsid w:val="00C162EA"/>
    <w:rsid w:val="00C16B77"/>
    <w:rsid w:val="00C174A7"/>
    <w:rsid w:val="00C175CC"/>
    <w:rsid w:val="00C17FDC"/>
    <w:rsid w:val="00C20148"/>
    <w:rsid w:val="00C20DD8"/>
    <w:rsid w:val="00C21DD4"/>
    <w:rsid w:val="00C2208E"/>
    <w:rsid w:val="00C22A97"/>
    <w:rsid w:val="00C22B0C"/>
    <w:rsid w:val="00C23071"/>
    <w:rsid w:val="00C235DD"/>
    <w:rsid w:val="00C23BC3"/>
    <w:rsid w:val="00C24A3F"/>
    <w:rsid w:val="00C24D5A"/>
    <w:rsid w:val="00C254BA"/>
    <w:rsid w:val="00C25958"/>
    <w:rsid w:val="00C265B8"/>
    <w:rsid w:val="00C27014"/>
    <w:rsid w:val="00C30BA6"/>
    <w:rsid w:val="00C3186B"/>
    <w:rsid w:val="00C32369"/>
    <w:rsid w:val="00C3261B"/>
    <w:rsid w:val="00C32F2F"/>
    <w:rsid w:val="00C33CB6"/>
    <w:rsid w:val="00C3495F"/>
    <w:rsid w:val="00C35435"/>
    <w:rsid w:val="00C35DD2"/>
    <w:rsid w:val="00C36B82"/>
    <w:rsid w:val="00C36ECC"/>
    <w:rsid w:val="00C37B1F"/>
    <w:rsid w:val="00C40878"/>
    <w:rsid w:val="00C42786"/>
    <w:rsid w:val="00C42EB1"/>
    <w:rsid w:val="00C4410D"/>
    <w:rsid w:val="00C4536F"/>
    <w:rsid w:val="00C45CAA"/>
    <w:rsid w:val="00C46284"/>
    <w:rsid w:val="00C465EA"/>
    <w:rsid w:val="00C46829"/>
    <w:rsid w:val="00C46862"/>
    <w:rsid w:val="00C46C9E"/>
    <w:rsid w:val="00C46FFA"/>
    <w:rsid w:val="00C475CF"/>
    <w:rsid w:val="00C476DF"/>
    <w:rsid w:val="00C505AA"/>
    <w:rsid w:val="00C507F6"/>
    <w:rsid w:val="00C50D97"/>
    <w:rsid w:val="00C52AB3"/>
    <w:rsid w:val="00C53617"/>
    <w:rsid w:val="00C53E08"/>
    <w:rsid w:val="00C53EFE"/>
    <w:rsid w:val="00C550DE"/>
    <w:rsid w:val="00C55152"/>
    <w:rsid w:val="00C551FA"/>
    <w:rsid w:val="00C55D5A"/>
    <w:rsid w:val="00C562D3"/>
    <w:rsid w:val="00C60CEF"/>
    <w:rsid w:val="00C61201"/>
    <w:rsid w:val="00C6144E"/>
    <w:rsid w:val="00C618D4"/>
    <w:rsid w:val="00C61A44"/>
    <w:rsid w:val="00C61A62"/>
    <w:rsid w:val="00C61C52"/>
    <w:rsid w:val="00C62260"/>
    <w:rsid w:val="00C637CA"/>
    <w:rsid w:val="00C64000"/>
    <w:rsid w:val="00C6494E"/>
    <w:rsid w:val="00C64D6B"/>
    <w:rsid w:val="00C65090"/>
    <w:rsid w:val="00C6653D"/>
    <w:rsid w:val="00C66885"/>
    <w:rsid w:val="00C672E5"/>
    <w:rsid w:val="00C67639"/>
    <w:rsid w:val="00C678C7"/>
    <w:rsid w:val="00C70430"/>
    <w:rsid w:val="00C70B7D"/>
    <w:rsid w:val="00C71515"/>
    <w:rsid w:val="00C71ABD"/>
    <w:rsid w:val="00C72C50"/>
    <w:rsid w:val="00C72DAB"/>
    <w:rsid w:val="00C72E05"/>
    <w:rsid w:val="00C756CE"/>
    <w:rsid w:val="00C75C7E"/>
    <w:rsid w:val="00C75FE7"/>
    <w:rsid w:val="00C773C4"/>
    <w:rsid w:val="00C778FF"/>
    <w:rsid w:val="00C80240"/>
    <w:rsid w:val="00C80668"/>
    <w:rsid w:val="00C81695"/>
    <w:rsid w:val="00C816D9"/>
    <w:rsid w:val="00C82084"/>
    <w:rsid w:val="00C8369A"/>
    <w:rsid w:val="00C83B71"/>
    <w:rsid w:val="00C84D28"/>
    <w:rsid w:val="00C86A60"/>
    <w:rsid w:val="00C87206"/>
    <w:rsid w:val="00C90120"/>
    <w:rsid w:val="00C91887"/>
    <w:rsid w:val="00C918B3"/>
    <w:rsid w:val="00C92E66"/>
    <w:rsid w:val="00C930EC"/>
    <w:rsid w:val="00C95DE4"/>
    <w:rsid w:val="00C965B2"/>
    <w:rsid w:val="00C96ADD"/>
    <w:rsid w:val="00C96D2D"/>
    <w:rsid w:val="00CA0B43"/>
    <w:rsid w:val="00CA166E"/>
    <w:rsid w:val="00CA1D6F"/>
    <w:rsid w:val="00CA3ABE"/>
    <w:rsid w:val="00CA4D4F"/>
    <w:rsid w:val="00CA5520"/>
    <w:rsid w:val="00CA62CA"/>
    <w:rsid w:val="00CA64BD"/>
    <w:rsid w:val="00CA7412"/>
    <w:rsid w:val="00CA7D35"/>
    <w:rsid w:val="00CB0175"/>
    <w:rsid w:val="00CB09BE"/>
    <w:rsid w:val="00CB0CCE"/>
    <w:rsid w:val="00CB108D"/>
    <w:rsid w:val="00CB216A"/>
    <w:rsid w:val="00CB2313"/>
    <w:rsid w:val="00CB2E15"/>
    <w:rsid w:val="00CB327F"/>
    <w:rsid w:val="00CB4935"/>
    <w:rsid w:val="00CB49BF"/>
    <w:rsid w:val="00CB58E8"/>
    <w:rsid w:val="00CB6241"/>
    <w:rsid w:val="00CB7D94"/>
    <w:rsid w:val="00CC0BEB"/>
    <w:rsid w:val="00CC103F"/>
    <w:rsid w:val="00CC38B2"/>
    <w:rsid w:val="00CC428A"/>
    <w:rsid w:val="00CC5418"/>
    <w:rsid w:val="00CC621F"/>
    <w:rsid w:val="00CC650A"/>
    <w:rsid w:val="00CC6BD9"/>
    <w:rsid w:val="00CC6DBB"/>
    <w:rsid w:val="00CC7062"/>
    <w:rsid w:val="00CC738A"/>
    <w:rsid w:val="00CD0894"/>
    <w:rsid w:val="00CD0C11"/>
    <w:rsid w:val="00CD243D"/>
    <w:rsid w:val="00CD2AE0"/>
    <w:rsid w:val="00CD3B7F"/>
    <w:rsid w:val="00CD4046"/>
    <w:rsid w:val="00CD483D"/>
    <w:rsid w:val="00CD4FFB"/>
    <w:rsid w:val="00CD6CB1"/>
    <w:rsid w:val="00CD77AA"/>
    <w:rsid w:val="00CD791F"/>
    <w:rsid w:val="00CD7D26"/>
    <w:rsid w:val="00CE04D5"/>
    <w:rsid w:val="00CE21E1"/>
    <w:rsid w:val="00CE26B2"/>
    <w:rsid w:val="00CE2E54"/>
    <w:rsid w:val="00CE3192"/>
    <w:rsid w:val="00CE5EA4"/>
    <w:rsid w:val="00CE7537"/>
    <w:rsid w:val="00CF01EC"/>
    <w:rsid w:val="00CF064F"/>
    <w:rsid w:val="00CF09F7"/>
    <w:rsid w:val="00CF0C7E"/>
    <w:rsid w:val="00CF249A"/>
    <w:rsid w:val="00CF39C0"/>
    <w:rsid w:val="00CF5DE2"/>
    <w:rsid w:val="00CF60EC"/>
    <w:rsid w:val="00CF6BB2"/>
    <w:rsid w:val="00CF771E"/>
    <w:rsid w:val="00CF78EE"/>
    <w:rsid w:val="00D0086B"/>
    <w:rsid w:val="00D0096F"/>
    <w:rsid w:val="00D020E1"/>
    <w:rsid w:val="00D0211D"/>
    <w:rsid w:val="00D034F5"/>
    <w:rsid w:val="00D0475A"/>
    <w:rsid w:val="00D04819"/>
    <w:rsid w:val="00D0622B"/>
    <w:rsid w:val="00D0713A"/>
    <w:rsid w:val="00D075D2"/>
    <w:rsid w:val="00D07C29"/>
    <w:rsid w:val="00D11258"/>
    <w:rsid w:val="00D114B2"/>
    <w:rsid w:val="00D12026"/>
    <w:rsid w:val="00D12C6F"/>
    <w:rsid w:val="00D13D1D"/>
    <w:rsid w:val="00D146C3"/>
    <w:rsid w:val="00D15A80"/>
    <w:rsid w:val="00D16D7E"/>
    <w:rsid w:val="00D16F45"/>
    <w:rsid w:val="00D16FD5"/>
    <w:rsid w:val="00D17C87"/>
    <w:rsid w:val="00D20D5A"/>
    <w:rsid w:val="00D212C2"/>
    <w:rsid w:val="00D219A6"/>
    <w:rsid w:val="00D21D45"/>
    <w:rsid w:val="00D233CF"/>
    <w:rsid w:val="00D2400B"/>
    <w:rsid w:val="00D2484A"/>
    <w:rsid w:val="00D24F79"/>
    <w:rsid w:val="00D256E1"/>
    <w:rsid w:val="00D2642E"/>
    <w:rsid w:val="00D26D5B"/>
    <w:rsid w:val="00D270ED"/>
    <w:rsid w:val="00D2774A"/>
    <w:rsid w:val="00D27F49"/>
    <w:rsid w:val="00D31FDA"/>
    <w:rsid w:val="00D32355"/>
    <w:rsid w:val="00D32611"/>
    <w:rsid w:val="00D328BB"/>
    <w:rsid w:val="00D32DC4"/>
    <w:rsid w:val="00D33DF6"/>
    <w:rsid w:val="00D34D5B"/>
    <w:rsid w:val="00D34DAD"/>
    <w:rsid w:val="00D35467"/>
    <w:rsid w:val="00D365E1"/>
    <w:rsid w:val="00D4089A"/>
    <w:rsid w:val="00D40C8B"/>
    <w:rsid w:val="00D420A8"/>
    <w:rsid w:val="00D4372F"/>
    <w:rsid w:val="00D43A73"/>
    <w:rsid w:val="00D43F9B"/>
    <w:rsid w:val="00D44686"/>
    <w:rsid w:val="00D44CB0"/>
    <w:rsid w:val="00D469A9"/>
    <w:rsid w:val="00D46A14"/>
    <w:rsid w:val="00D46D3F"/>
    <w:rsid w:val="00D4728D"/>
    <w:rsid w:val="00D47B43"/>
    <w:rsid w:val="00D501C6"/>
    <w:rsid w:val="00D52152"/>
    <w:rsid w:val="00D537F5"/>
    <w:rsid w:val="00D53FD8"/>
    <w:rsid w:val="00D54996"/>
    <w:rsid w:val="00D549ED"/>
    <w:rsid w:val="00D5605F"/>
    <w:rsid w:val="00D56FB4"/>
    <w:rsid w:val="00D571BE"/>
    <w:rsid w:val="00D572C3"/>
    <w:rsid w:val="00D60DC8"/>
    <w:rsid w:val="00D60F22"/>
    <w:rsid w:val="00D610DA"/>
    <w:rsid w:val="00D66148"/>
    <w:rsid w:val="00D66902"/>
    <w:rsid w:val="00D67594"/>
    <w:rsid w:val="00D708FD"/>
    <w:rsid w:val="00D7121A"/>
    <w:rsid w:val="00D720DD"/>
    <w:rsid w:val="00D726E8"/>
    <w:rsid w:val="00D7331D"/>
    <w:rsid w:val="00D73A9F"/>
    <w:rsid w:val="00D73B1B"/>
    <w:rsid w:val="00D74D2D"/>
    <w:rsid w:val="00D74DB0"/>
    <w:rsid w:val="00D75C51"/>
    <w:rsid w:val="00D76863"/>
    <w:rsid w:val="00D76885"/>
    <w:rsid w:val="00D76DBD"/>
    <w:rsid w:val="00D77097"/>
    <w:rsid w:val="00D77A89"/>
    <w:rsid w:val="00D77FA0"/>
    <w:rsid w:val="00D77FCC"/>
    <w:rsid w:val="00D80807"/>
    <w:rsid w:val="00D80BC6"/>
    <w:rsid w:val="00D8108B"/>
    <w:rsid w:val="00D81522"/>
    <w:rsid w:val="00D820D6"/>
    <w:rsid w:val="00D828CA"/>
    <w:rsid w:val="00D82A3D"/>
    <w:rsid w:val="00D82B72"/>
    <w:rsid w:val="00D83824"/>
    <w:rsid w:val="00D84716"/>
    <w:rsid w:val="00D855EF"/>
    <w:rsid w:val="00D86649"/>
    <w:rsid w:val="00D8762C"/>
    <w:rsid w:val="00D878CE"/>
    <w:rsid w:val="00D90833"/>
    <w:rsid w:val="00D92627"/>
    <w:rsid w:val="00D92E11"/>
    <w:rsid w:val="00D92F7D"/>
    <w:rsid w:val="00D93FFE"/>
    <w:rsid w:val="00D94C8C"/>
    <w:rsid w:val="00D95FAE"/>
    <w:rsid w:val="00D97E69"/>
    <w:rsid w:val="00DA00BF"/>
    <w:rsid w:val="00DA0367"/>
    <w:rsid w:val="00DA2600"/>
    <w:rsid w:val="00DA274A"/>
    <w:rsid w:val="00DA4238"/>
    <w:rsid w:val="00DA5775"/>
    <w:rsid w:val="00DA588C"/>
    <w:rsid w:val="00DA5FC1"/>
    <w:rsid w:val="00DA6CC0"/>
    <w:rsid w:val="00DA6F78"/>
    <w:rsid w:val="00DA77DD"/>
    <w:rsid w:val="00DB0E96"/>
    <w:rsid w:val="00DB1385"/>
    <w:rsid w:val="00DB15CD"/>
    <w:rsid w:val="00DB187F"/>
    <w:rsid w:val="00DB1FF7"/>
    <w:rsid w:val="00DB27E0"/>
    <w:rsid w:val="00DB2882"/>
    <w:rsid w:val="00DB2EBD"/>
    <w:rsid w:val="00DB3DCC"/>
    <w:rsid w:val="00DB4F1D"/>
    <w:rsid w:val="00DB55BA"/>
    <w:rsid w:val="00DB6A6A"/>
    <w:rsid w:val="00DB6E74"/>
    <w:rsid w:val="00DB7193"/>
    <w:rsid w:val="00DC00E3"/>
    <w:rsid w:val="00DC02C7"/>
    <w:rsid w:val="00DC07D2"/>
    <w:rsid w:val="00DC0DAC"/>
    <w:rsid w:val="00DC1103"/>
    <w:rsid w:val="00DC113B"/>
    <w:rsid w:val="00DC2AAC"/>
    <w:rsid w:val="00DC3BA3"/>
    <w:rsid w:val="00DC419C"/>
    <w:rsid w:val="00DC42BC"/>
    <w:rsid w:val="00DC4F98"/>
    <w:rsid w:val="00DC5A3A"/>
    <w:rsid w:val="00DC6080"/>
    <w:rsid w:val="00DC70E7"/>
    <w:rsid w:val="00DD08D9"/>
    <w:rsid w:val="00DD0DA6"/>
    <w:rsid w:val="00DD1103"/>
    <w:rsid w:val="00DD125B"/>
    <w:rsid w:val="00DD24BF"/>
    <w:rsid w:val="00DD39AF"/>
    <w:rsid w:val="00DD3EA2"/>
    <w:rsid w:val="00DD5874"/>
    <w:rsid w:val="00DD5925"/>
    <w:rsid w:val="00DD59BC"/>
    <w:rsid w:val="00DD64DE"/>
    <w:rsid w:val="00DD7C05"/>
    <w:rsid w:val="00DE00A5"/>
    <w:rsid w:val="00DE0FC0"/>
    <w:rsid w:val="00DE3861"/>
    <w:rsid w:val="00DE3CB7"/>
    <w:rsid w:val="00DE426A"/>
    <w:rsid w:val="00DE5305"/>
    <w:rsid w:val="00DE6B4D"/>
    <w:rsid w:val="00DE6EE0"/>
    <w:rsid w:val="00DF28E8"/>
    <w:rsid w:val="00DF2C99"/>
    <w:rsid w:val="00DF3001"/>
    <w:rsid w:val="00DF46DA"/>
    <w:rsid w:val="00DF4A49"/>
    <w:rsid w:val="00DF4A95"/>
    <w:rsid w:val="00DF5893"/>
    <w:rsid w:val="00DF5F23"/>
    <w:rsid w:val="00DF6B0C"/>
    <w:rsid w:val="00DF7517"/>
    <w:rsid w:val="00E019D3"/>
    <w:rsid w:val="00E02650"/>
    <w:rsid w:val="00E02E68"/>
    <w:rsid w:val="00E02F04"/>
    <w:rsid w:val="00E03197"/>
    <w:rsid w:val="00E03895"/>
    <w:rsid w:val="00E048E2"/>
    <w:rsid w:val="00E04E97"/>
    <w:rsid w:val="00E05EDE"/>
    <w:rsid w:val="00E066EB"/>
    <w:rsid w:val="00E06ECC"/>
    <w:rsid w:val="00E06F57"/>
    <w:rsid w:val="00E07C89"/>
    <w:rsid w:val="00E1019A"/>
    <w:rsid w:val="00E10D09"/>
    <w:rsid w:val="00E113CA"/>
    <w:rsid w:val="00E11B28"/>
    <w:rsid w:val="00E11E41"/>
    <w:rsid w:val="00E12445"/>
    <w:rsid w:val="00E1284B"/>
    <w:rsid w:val="00E12F9C"/>
    <w:rsid w:val="00E13F48"/>
    <w:rsid w:val="00E1417F"/>
    <w:rsid w:val="00E14615"/>
    <w:rsid w:val="00E14985"/>
    <w:rsid w:val="00E1498A"/>
    <w:rsid w:val="00E14F6B"/>
    <w:rsid w:val="00E1567D"/>
    <w:rsid w:val="00E157A8"/>
    <w:rsid w:val="00E1667B"/>
    <w:rsid w:val="00E16D79"/>
    <w:rsid w:val="00E17184"/>
    <w:rsid w:val="00E20617"/>
    <w:rsid w:val="00E207A8"/>
    <w:rsid w:val="00E220EA"/>
    <w:rsid w:val="00E244C6"/>
    <w:rsid w:val="00E248BC"/>
    <w:rsid w:val="00E25AD8"/>
    <w:rsid w:val="00E3065E"/>
    <w:rsid w:val="00E30F3F"/>
    <w:rsid w:val="00E32378"/>
    <w:rsid w:val="00E32533"/>
    <w:rsid w:val="00E3333C"/>
    <w:rsid w:val="00E33FAD"/>
    <w:rsid w:val="00E342ED"/>
    <w:rsid w:val="00E35622"/>
    <w:rsid w:val="00E370CD"/>
    <w:rsid w:val="00E37389"/>
    <w:rsid w:val="00E37E60"/>
    <w:rsid w:val="00E401E5"/>
    <w:rsid w:val="00E403B6"/>
    <w:rsid w:val="00E403FC"/>
    <w:rsid w:val="00E41B0E"/>
    <w:rsid w:val="00E41B96"/>
    <w:rsid w:val="00E421C2"/>
    <w:rsid w:val="00E42DBF"/>
    <w:rsid w:val="00E4377F"/>
    <w:rsid w:val="00E43C49"/>
    <w:rsid w:val="00E44604"/>
    <w:rsid w:val="00E44B1D"/>
    <w:rsid w:val="00E44FEA"/>
    <w:rsid w:val="00E45B6E"/>
    <w:rsid w:val="00E4792E"/>
    <w:rsid w:val="00E47ABC"/>
    <w:rsid w:val="00E47FBC"/>
    <w:rsid w:val="00E50BE8"/>
    <w:rsid w:val="00E5155D"/>
    <w:rsid w:val="00E52E2F"/>
    <w:rsid w:val="00E53192"/>
    <w:rsid w:val="00E5331B"/>
    <w:rsid w:val="00E533D5"/>
    <w:rsid w:val="00E53819"/>
    <w:rsid w:val="00E538EC"/>
    <w:rsid w:val="00E54516"/>
    <w:rsid w:val="00E54B59"/>
    <w:rsid w:val="00E54C07"/>
    <w:rsid w:val="00E556CA"/>
    <w:rsid w:val="00E55806"/>
    <w:rsid w:val="00E55CCB"/>
    <w:rsid w:val="00E5628F"/>
    <w:rsid w:val="00E56E18"/>
    <w:rsid w:val="00E5709F"/>
    <w:rsid w:val="00E572AD"/>
    <w:rsid w:val="00E60C08"/>
    <w:rsid w:val="00E62B77"/>
    <w:rsid w:val="00E637F0"/>
    <w:rsid w:val="00E649F3"/>
    <w:rsid w:val="00E658DD"/>
    <w:rsid w:val="00E6662A"/>
    <w:rsid w:val="00E667BD"/>
    <w:rsid w:val="00E67357"/>
    <w:rsid w:val="00E67588"/>
    <w:rsid w:val="00E67DAF"/>
    <w:rsid w:val="00E72A93"/>
    <w:rsid w:val="00E731AC"/>
    <w:rsid w:val="00E74D60"/>
    <w:rsid w:val="00E74EF6"/>
    <w:rsid w:val="00E76E17"/>
    <w:rsid w:val="00E76F5E"/>
    <w:rsid w:val="00E7710F"/>
    <w:rsid w:val="00E77A4A"/>
    <w:rsid w:val="00E803E1"/>
    <w:rsid w:val="00E81426"/>
    <w:rsid w:val="00E82664"/>
    <w:rsid w:val="00E82A63"/>
    <w:rsid w:val="00E82C98"/>
    <w:rsid w:val="00E8371D"/>
    <w:rsid w:val="00E83E30"/>
    <w:rsid w:val="00E84025"/>
    <w:rsid w:val="00E841E0"/>
    <w:rsid w:val="00E84E0E"/>
    <w:rsid w:val="00E854F4"/>
    <w:rsid w:val="00E8638A"/>
    <w:rsid w:val="00E872FE"/>
    <w:rsid w:val="00E8741F"/>
    <w:rsid w:val="00E8767F"/>
    <w:rsid w:val="00E87D6B"/>
    <w:rsid w:val="00E90244"/>
    <w:rsid w:val="00E90510"/>
    <w:rsid w:val="00E911E0"/>
    <w:rsid w:val="00E9150C"/>
    <w:rsid w:val="00E91FDE"/>
    <w:rsid w:val="00E93C00"/>
    <w:rsid w:val="00E94A79"/>
    <w:rsid w:val="00E94F72"/>
    <w:rsid w:val="00E956ED"/>
    <w:rsid w:val="00E9576A"/>
    <w:rsid w:val="00E972ED"/>
    <w:rsid w:val="00E97423"/>
    <w:rsid w:val="00EA06AA"/>
    <w:rsid w:val="00EA06E1"/>
    <w:rsid w:val="00EA081E"/>
    <w:rsid w:val="00EA0E11"/>
    <w:rsid w:val="00EA113F"/>
    <w:rsid w:val="00EA1836"/>
    <w:rsid w:val="00EA1C1F"/>
    <w:rsid w:val="00EA3342"/>
    <w:rsid w:val="00EA5213"/>
    <w:rsid w:val="00EA5529"/>
    <w:rsid w:val="00EA7165"/>
    <w:rsid w:val="00EA7E30"/>
    <w:rsid w:val="00EB064C"/>
    <w:rsid w:val="00EB07B2"/>
    <w:rsid w:val="00EB2450"/>
    <w:rsid w:val="00EB2A36"/>
    <w:rsid w:val="00EB2A9B"/>
    <w:rsid w:val="00EB403C"/>
    <w:rsid w:val="00EB49AF"/>
    <w:rsid w:val="00EB4FF3"/>
    <w:rsid w:val="00EB51E3"/>
    <w:rsid w:val="00EB52E5"/>
    <w:rsid w:val="00EB5A54"/>
    <w:rsid w:val="00EB678D"/>
    <w:rsid w:val="00EB7503"/>
    <w:rsid w:val="00EB7778"/>
    <w:rsid w:val="00EC098B"/>
    <w:rsid w:val="00EC0D1E"/>
    <w:rsid w:val="00EC2946"/>
    <w:rsid w:val="00EC2C0C"/>
    <w:rsid w:val="00EC2E1A"/>
    <w:rsid w:val="00EC56E5"/>
    <w:rsid w:val="00EC5C1E"/>
    <w:rsid w:val="00EC5EC3"/>
    <w:rsid w:val="00EC68A5"/>
    <w:rsid w:val="00EC7313"/>
    <w:rsid w:val="00EC75D7"/>
    <w:rsid w:val="00ED0528"/>
    <w:rsid w:val="00ED0B8C"/>
    <w:rsid w:val="00ED0C6F"/>
    <w:rsid w:val="00ED20FB"/>
    <w:rsid w:val="00ED23C1"/>
    <w:rsid w:val="00ED3992"/>
    <w:rsid w:val="00ED47CB"/>
    <w:rsid w:val="00ED48B3"/>
    <w:rsid w:val="00ED4EEA"/>
    <w:rsid w:val="00ED5F75"/>
    <w:rsid w:val="00ED733C"/>
    <w:rsid w:val="00ED762F"/>
    <w:rsid w:val="00EE0D1B"/>
    <w:rsid w:val="00EE0D8F"/>
    <w:rsid w:val="00EE0E13"/>
    <w:rsid w:val="00EE0F52"/>
    <w:rsid w:val="00EE230D"/>
    <w:rsid w:val="00EE2DD6"/>
    <w:rsid w:val="00EE37F3"/>
    <w:rsid w:val="00EE39D5"/>
    <w:rsid w:val="00EE3B91"/>
    <w:rsid w:val="00EE52EA"/>
    <w:rsid w:val="00EE6028"/>
    <w:rsid w:val="00EE695C"/>
    <w:rsid w:val="00EE6AE9"/>
    <w:rsid w:val="00EE739F"/>
    <w:rsid w:val="00EF0B4A"/>
    <w:rsid w:val="00EF0DF6"/>
    <w:rsid w:val="00EF1693"/>
    <w:rsid w:val="00EF2B67"/>
    <w:rsid w:val="00EF3925"/>
    <w:rsid w:val="00EF510C"/>
    <w:rsid w:val="00EF5336"/>
    <w:rsid w:val="00EF53ED"/>
    <w:rsid w:val="00EF6659"/>
    <w:rsid w:val="00EF6BD4"/>
    <w:rsid w:val="00EF7ECB"/>
    <w:rsid w:val="00F0054A"/>
    <w:rsid w:val="00F01B6F"/>
    <w:rsid w:val="00F01CCA"/>
    <w:rsid w:val="00F029D9"/>
    <w:rsid w:val="00F04371"/>
    <w:rsid w:val="00F04DAD"/>
    <w:rsid w:val="00F05EE6"/>
    <w:rsid w:val="00F06401"/>
    <w:rsid w:val="00F06989"/>
    <w:rsid w:val="00F07591"/>
    <w:rsid w:val="00F07E97"/>
    <w:rsid w:val="00F1004E"/>
    <w:rsid w:val="00F10D3D"/>
    <w:rsid w:val="00F11879"/>
    <w:rsid w:val="00F11E93"/>
    <w:rsid w:val="00F140DD"/>
    <w:rsid w:val="00F14AAE"/>
    <w:rsid w:val="00F159DC"/>
    <w:rsid w:val="00F160B6"/>
    <w:rsid w:val="00F162B8"/>
    <w:rsid w:val="00F16A74"/>
    <w:rsid w:val="00F16B99"/>
    <w:rsid w:val="00F16FC3"/>
    <w:rsid w:val="00F17262"/>
    <w:rsid w:val="00F17802"/>
    <w:rsid w:val="00F20CC1"/>
    <w:rsid w:val="00F20D0E"/>
    <w:rsid w:val="00F213AD"/>
    <w:rsid w:val="00F22AB1"/>
    <w:rsid w:val="00F24719"/>
    <w:rsid w:val="00F24ADE"/>
    <w:rsid w:val="00F25436"/>
    <w:rsid w:val="00F25534"/>
    <w:rsid w:val="00F258DB"/>
    <w:rsid w:val="00F26810"/>
    <w:rsid w:val="00F26E03"/>
    <w:rsid w:val="00F26FA6"/>
    <w:rsid w:val="00F26FFE"/>
    <w:rsid w:val="00F27493"/>
    <w:rsid w:val="00F27514"/>
    <w:rsid w:val="00F27CFF"/>
    <w:rsid w:val="00F302AB"/>
    <w:rsid w:val="00F305AE"/>
    <w:rsid w:val="00F30B0F"/>
    <w:rsid w:val="00F31D42"/>
    <w:rsid w:val="00F31E24"/>
    <w:rsid w:val="00F31EFF"/>
    <w:rsid w:val="00F3392E"/>
    <w:rsid w:val="00F3432E"/>
    <w:rsid w:val="00F34AA7"/>
    <w:rsid w:val="00F350E0"/>
    <w:rsid w:val="00F35FA7"/>
    <w:rsid w:val="00F3659B"/>
    <w:rsid w:val="00F36625"/>
    <w:rsid w:val="00F3701C"/>
    <w:rsid w:val="00F37F96"/>
    <w:rsid w:val="00F41A2D"/>
    <w:rsid w:val="00F41C48"/>
    <w:rsid w:val="00F42913"/>
    <w:rsid w:val="00F42EEA"/>
    <w:rsid w:val="00F43DDD"/>
    <w:rsid w:val="00F44A63"/>
    <w:rsid w:val="00F45AF5"/>
    <w:rsid w:val="00F46AEA"/>
    <w:rsid w:val="00F47F00"/>
    <w:rsid w:val="00F508C2"/>
    <w:rsid w:val="00F523AE"/>
    <w:rsid w:val="00F52696"/>
    <w:rsid w:val="00F52E78"/>
    <w:rsid w:val="00F5356A"/>
    <w:rsid w:val="00F53629"/>
    <w:rsid w:val="00F53731"/>
    <w:rsid w:val="00F540C7"/>
    <w:rsid w:val="00F553B2"/>
    <w:rsid w:val="00F56F50"/>
    <w:rsid w:val="00F5788B"/>
    <w:rsid w:val="00F57DDE"/>
    <w:rsid w:val="00F616B9"/>
    <w:rsid w:val="00F62E20"/>
    <w:rsid w:val="00F630FC"/>
    <w:rsid w:val="00F63F97"/>
    <w:rsid w:val="00F64C89"/>
    <w:rsid w:val="00F653F7"/>
    <w:rsid w:val="00F661C7"/>
    <w:rsid w:val="00F66C61"/>
    <w:rsid w:val="00F672A0"/>
    <w:rsid w:val="00F679A4"/>
    <w:rsid w:val="00F71129"/>
    <w:rsid w:val="00F71CF6"/>
    <w:rsid w:val="00F7235D"/>
    <w:rsid w:val="00F724BC"/>
    <w:rsid w:val="00F725F6"/>
    <w:rsid w:val="00F72766"/>
    <w:rsid w:val="00F72941"/>
    <w:rsid w:val="00F7412C"/>
    <w:rsid w:val="00F751EE"/>
    <w:rsid w:val="00F75258"/>
    <w:rsid w:val="00F7568E"/>
    <w:rsid w:val="00F758DE"/>
    <w:rsid w:val="00F76109"/>
    <w:rsid w:val="00F77136"/>
    <w:rsid w:val="00F7734D"/>
    <w:rsid w:val="00F777B0"/>
    <w:rsid w:val="00F808BF"/>
    <w:rsid w:val="00F82F36"/>
    <w:rsid w:val="00F830A9"/>
    <w:rsid w:val="00F83C44"/>
    <w:rsid w:val="00F847A4"/>
    <w:rsid w:val="00F852F6"/>
    <w:rsid w:val="00F85484"/>
    <w:rsid w:val="00F85E07"/>
    <w:rsid w:val="00F865F2"/>
    <w:rsid w:val="00F8697B"/>
    <w:rsid w:val="00F87773"/>
    <w:rsid w:val="00F87D79"/>
    <w:rsid w:val="00F92564"/>
    <w:rsid w:val="00F935B3"/>
    <w:rsid w:val="00F95738"/>
    <w:rsid w:val="00F96009"/>
    <w:rsid w:val="00F979B6"/>
    <w:rsid w:val="00F97E9F"/>
    <w:rsid w:val="00FA096D"/>
    <w:rsid w:val="00FA1343"/>
    <w:rsid w:val="00FA1D18"/>
    <w:rsid w:val="00FA1E4A"/>
    <w:rsid w:val="00FA1EB9"/>
    <w:rsid w:val="00FA28E7"/>
    <w:rsid w:val="00FA2D93"/>
    <w:rsid w:val="00FA307E"/>
    <w:rsid w:val="00FA47CB"/>
    <w:rsid w:val="00FA580E"/>
    <w:rsid w:val="00FA5DDE"/>
    <w:rsid w:val="00FA5F4E"/>
    <w:rsid w:val="00FA78E3"/>
    <w:rsid w:val="00FA7DB9"/>
    <w:rsid w:val="00FB052D"/>
    <w:rsid w:val="00FB0759"/>
    <w:rsid w:val="00FB3AC9"/>
    <w:rsid w:val="00FB3FD6"/>
    <w:rsid w:val="00FB4058"/>
    <w:rsid w:val="00FB4696"/>
    <w:rsid w:val="00FB493E"/>
    <w:rsid w:val="00FB5016"/>
    <w:rsid w:val="00FB5405"/>
    <w:rsid w:val="00FB5E40"/>
    <w:rsid w:val="00FB6668"/>
    <w:rsid w:val="00FB666A"/>
    <w:rsid w:val="00FB6844"/>
    <w:rsid w:val="00FB68D9"/>
    <w:rsid w:val="00FB6FDF"/>
    <w:rsid w:val="00FC0414"/>
    <w:rsid w:val="00FC0E79"/>
    <w:rsid w:val="00FC185A"/>
    <w:rsid w:val="00FC189F"/>
    <w:rsid w:val="00FC190F"/>
    <w:rsid w:val="00FC263C"/>
    <w:rsid w:val="00FC27BF"/>
    <w:rsid w:val="00FC3071"/>
    <w:rsid w:val="00FC32FB"/>
    <w:rsid w:val="00FC43D4"/>
    <w:rsid w:val="00FC4CEB"/>
    <w:rsid w:val="00FC6891"/>
    <w:rsid w:val="00FC695B"/>
    <w:rsid w:val="00FC6A48"/>
    <w:rsid w:val="00FC6F2E"/>
    <w:rsid w:val="00FC73A3"/>
    <w:rsid w:val="00FC7B4B"/>
    <w:rsid w:val="00FC7FB4"/>
    <w:rsid w:val="00FD19FC"/>
    <w:rsid w:val="00FD2CCD"/>
    <w:rsid w:val="00FD6276"/>
    <w:rsid w:val="00FD6414"/>
    <w:rsid w:val="00FD6748"/>
    <w:rsid w:val="00FD73A8"/>
    <w:rsid w:val="00FD766B"/>
    <w:rsid w:val="00FD7BDB"/>
    <w:rsid w:val="00FE1417"/>
    <w:rsid w:val="00FE18B5"/>
    <w:rsid w:val="00FE1960"/>
    <w:rsid w:val="00FE26FA"/>
    <w:rsid w:val="00FE5963"/>
    <w:rsid w:val="00FE6C31"/>
    <w:rsid w:val="00FF01AD"/>
    <w:rsid w:val="00FF1B2B"/>
    <w:rsid w:val="00FF228F"/>
    <w:rsid w:val="00FF26F8"/>
    <w:rsid w:val="00FF59A2"/>
    <w:rsid w:val="00FF6506"/>
    <w:rsid w:val="00FF6893"/>
    <w:rsid w:val="00FF696D"/>
    <w:rsid w:val="00FF6AB3"/>
    <w:rsid w:val="00FF74DA"/>
    <w:rsid w:val="00FF7B19"/>
    <w:rsid w:val="00FF7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823FB"/>
  <w15:docId w15:val="{24907802-F568-4B69-A77F-7E392A9A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C9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3E2EC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17D"/>
    <w:rPr>
      <w:color w:val="0563C1" w:themeColor="hyperlink"/>
      <w:u w:val="single"/>
    </w:rPr>
  </w:style>
  <w:style w:type="character" w:customStyle="1" w:styleId="UnresolvedMention1">
    <w:name w:val="Unresolved Mention1"/>
    <w:basedOn w:val="DefaultParagraphFont"/>
    <w:uiPriority w:val="99"/>
    <w:semiHidden/>
    <w:unhideWhenUsed/>
    <w:rsid w:val="00B3017D"/>
    <w:rPr>
      <w:color w:val="605E5C"/>
      <w:shd w:val="clear" w:color="auto" w:fill="E1DFDD"/>
    </w:rPr>
  </w:style>
  <w:style w:type="paragraph" w:styleId="ListParagraph">
    <w:name w:val="List Paragraph"/>
    <w:basedOn w:val="Normal"/>
    <w:uiPriority w:val="34"/>
    <w:qFormat/>
    <w:rsid w:val="00B3017D"/>
    <w:pPr>
      <w:spacing w:after="160" w:line="259" w:lineRule="auto"/>
      <w:ind w:left="720"/>
      <w:contextualSpacing/>
    </w:pPr>
    <w:rPr>
      <w:rFonts w:asciiTheme="minorHAnsi" w:eastAsiaTheme="minorHAnsi" w:hAnsiTheme="minorHAnsi" w:cstheme="minorBidi"/>
      <w:sz w:val="22"/>
      <w:szCs w:val="22"/>
      <w:lang w:eastAsia="en-US"/>
    </w:rPr>
  </w:style>
  <w:style w:type="character" w:styleId="CommentReference">
    <w:name w:val="annotation reference"/>
    <w:basedOn w:val="DefaultParagraphFont"/>
    <w:uiPriority w:val="99"/>
    <w:unhideWhenUsed/>
    <w:rsid w:val="008C021D"/>
    <w:rPr>
      <w:sz w:val="16"/>
      <w:szCs w:val="16"/>
    </w:rPr>
  </w:style>
  <w:style w:type="paragraph" w:styleId="CommentText">
    <w:name w:val="annotation text"/>
    <w:basedOn w:val="Normal"/>
    <w:link w:val="CommentTextChar"/>
    <w:uiPriority w:val="99"/>
    <w:unhideWhenUsed/>
    <w:rsid w:val="008C021D"/>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C021D"/>
    <w:rPr>
      <w:sz w:val="20"/>
      <w:szCs w:val="20"/>
    </w:rPr>
  </w:style>
  <w:style w:type="paragraph" w:styleId="CommentSubject">
    <w:name w:val="annotation subject"/>
    <w:basedOn w:val="CommentText"/>
    <w:next w:val="CommentText"/>
    <w:link w:val="CommentSubjectChar"/>
    <w:uiPriority w:val="99"/>
    <w:semiHidden/>
    <w:unhideWhenUsed/>
    <w:rsid w:val="008C021D"/>
    <w:rPr>
      <w:b/>
      <w:bCs/>
    </w:rPr>
  </w:style>
  <w:style w:type="character" w:customStyle="1" w:styleId="CommentSubjectChar">
    <w:name w:val="Comment Subject Char"/>
    <w:basedOn w:val="CommentTextChar"/>
    <w:link w:val="CommentSubject"/>
    <w:uiPriority w:val="99"/>
    <w:semiHidden/>
    <w:rsid w:val="008C021D"/>
    <w:rPr>
      <w:b/>
      <w:bCs/>
      <w:sz w:val="20"/>
      <w:szCs w:val="20"/>
    </w:rPr>
  </w:style>
  <w:style w:type="paragraph" w:styleId="BalloonText">
    <w:name w:val="Balloon Text"/>
    <w:basedOn w:val="Normal"/>
    <w:link w:val="BalloonTextChar"/>
    <w:uiPriority w:val="99"/>
    <w:semiHidden/>
    <w:unhideWhenUsed/>
    <w:rsid w:val="008C021D"/>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8C021D"/>
    <w:rPr>
      <w:rFonts w:ascii="Segoe UI" w:hAnsi="Segoe UI" w:cs="Segoe UI"/>
      <w:sz w:val="18"/>
      <w:szCs w:val="18"/>
    </w:rPr>
  </w:style>
  <w:style w:type="paragraph" w:styleId="NormalWeb">
    <w:name w:val="Normal (Web)"/>
    <w:basedOn w:val="Normal"/>
    <w:uiPriority w:val="99"/>
    <w:semiHidden/>
    <w:unhideWhenUsed/>
    <w:rsid w:val="00BA48F8"/>
    <w:pPr>
      <w:spacing w:before="100" w:beforeAutospacing="1" w:after="100" w:afterAutospacing="1"/>
    </w:pPr>
  </w:style>
  <w:style w:type="paragraph" w:customStyle="1" w:styleId="EndNoteBibliographyTitle">
    <w:name w:val="EndNote Bibliography Title"/>
    <w:basedOn w:val="Normal"/>
    <w:link w:val="EndNoteBibliographyTitleChar"/>
    <w:rsid w:val="0081259C"/>
    <w:pPr>
      <w:spacing w:line="259" w:lineRule="auto"/>
      <w:jc w:val="center"/>
    </w:pPr>
    <w:rPr>
      <w:rFonts w:ascii="Calibri" w:eastAsiaTheme="minorHAnsi" w:hAnsi="Calibri" w:cs="Calibri"/>
      <w:noProof/>
      <w:sz w:val="22"/>
      <w:szCs w:val="22"/>
      <w:lang w:val="en-US" w:eastAsia="en-US"/>
    </w:rPr>
  </w:style>
  <w:style w:type="character" w:customStyle="1" w:styleId="EndNoteBibliographyTitleChar">
    <w:name w:val="EndNote Bibliography Title Char"/>
    <w:basedOn w:val="DefaultParagraphFont"/>
    <w:link w:val="EndNoteBibliographyTitle"/>
    <w:rsid w:val="0081259C"/>
    <w:rPr>
      <w:rFonts w:ascii="Calibri" w:hAnsi="Calibri" w:cs="Calibri"/>
      <w:noProof/>
      <w:lang w:val="en-US"/>
    </w:rPr>
  </w:style>
  <w:style w:type="paragraph" w:customStyle="1" w:styleId="EndNoteBibliography">
    <w:name w:val="EndNote Bibliography"/>
    <w:basedOn w:val="Normal"/>
    <w:link w:val="EndNoteBibliographyChar"/>
    <w:rsid w:val="0081259C"/>
    <w:pPr>
      <w:spacing w:after="160"/>
      <w:jc w:val="both"/>
    </w:pPr>
    <w:rPr>
      <w:rFonts w:ascii="Calibri" w:eastAsiaTheme="minorHAnsi" w:hAnsi="Calibri" w:cs="Calibri"/>
      <w:noProof/>
      <w:sz w:val="22"/>
      <w:szCs w:val="22"/>
      <w:lang w:val="en-US" w:eastAsia="en-US"/>
    </w:rPr>
  </w:style>
  <w:style w:type="character" w:customStyle="1" w:styleId="EndNoteBibliographyChar">
    <w:name w:val="EndNote Bibliography Char"/>
    <w:basedOn w:val="DefaultParagraphFont"/>
    <w:link w:val="EndNoteBibliography"/>
    <w:rsid w:val="0081259C"/>
    <w:rPr>
      <w:rFonts w:ascii="Calibri" w:hAnsi="Calibri" w:cs="Calibri"/>
      <w:noProof/>
      <w:lang w:val="en-US"/>
    </w:rPr>
  </w:style>
  <w:style w:type="character" w:customStyle="1" w:styleId="UnresolvedMention2">
    <w:name w:val="Unresolved Mention2"/>
    <w:basedOn w:val="DefaultParagraphFont"/>
    <w:uiPriority w:val="99"/>
    <w:semiHidden/>
    <w:unhideWhenUsed/>
    <w:rsid w:val="0081259C"/>
    <w:rPr>
      <w:color w:val="605E5C"/>
      <w:shd w:val="clear" w:color="auto" w:fill="E1DFDD"/>
    </w:rPr>
  </w:style>
  <w:style w:type="character" w:styleId="FollowedHyperlink">
    <w:name w:val="FollowedHyperlink"/>
    <w:basedOn w:val="DefaultParagraphFont"/>
    <w:uiPriority w:val="99"/>
    <w:semiHidden/>
    <w:unhideWhenUsed/>
    <w:rsid w:val="00D2774A"/>
    <w:rPr>
      <w:color w:val="954F72" w:themeColor="followedHyperlink"/>
      <w:u w:val="single"/>
    </w:rPr>
  </w:style>
  <w:style w:type="paragraph" w:styleId="Revision">
    <w:name w:val="Revision"/>
    <w:hidden/>
    <w:uiPriority w:val="99"/>
    <w:semiHidden/>
    <w:rsid w:val="00DD125B"/>
    <w:pPr>
      <w:spacing w:after="0" w:line="240" w:lineRule="auto"/>
    </w:pPr>
  </w:style>
  <w:style w:type="character" w:customStyle="1" w:styleId="UnresolvedMention3">
    <w:name w:val="Unresolved Mention3"/>
    <w:basedOn w:val="DefaultParagraphFont"/>
    <w:uiPriority w:val="99"/>
    <w:semiHidden/>
    <w:unhideWhenUsed/>
    <w:rsid w:val="00AC7868"/>
    <w:rPr>
      <w:color w:val="605E5C"/>
      <w:shd w:val="clear" w:color="auto" w:fill="E1DFDD"/>
    </w:rPr>
  </w:style>
  <w:style w:type="character" w:customStyle="1" w:styleId="Heading1Char">
    <w:name w:val="Heading 1 Char"/>
    <w:basedOn w:val="DefaultParagraphFont"/>
    <w:link w:val="Heading1"/>
    <w:uiPriority w:val="9"/>
    <w:rsid w:val="003E2EC8"/>
    <w:rPr>
      <w:rFonts w:ascii="Times New Roman" w:eastAsia="Times New Roman" w:hAnsi="Times New Roman" w:cs="Times New Roman"/>
      <w:b/>
      <w:bCs/>
      <w:kern w:val="36"/>
      <w:sz w:val="48"/>
      <w:szCs w:val="48"/>
      <w:lang w:eastAsia="en-GB"/>
    </w:rPr>
  </w:style>
  <w:style w:type="character" w:customStyle="1" w:styleId="meta-authors--limited">
    <w:name w:val="meta-authors--limited"/>
    <w:basedOn w:val="DefaultParagraphFont"/>
    <w:rsid w:val="003E2EC8"/>
  </w:style>
  <w:style w:type="character" w:customStyle="1" w:styleId="wi-fullname">
    <w:name w:val="wi-fullname"/>
    <w:basedOn w:val="DefaultParagraphFont"/>
    <w:rsid w:val="003E2EC8"/>
  </w:style>
  <w:style w:type="character" w:customStyle="1" w:styleId="meta-authors--remaining">
    <w:name w:val="meta-authors--remaining"/>
    <w:basedOn w:val="DefaultParagraphFont"/>
    <w:rsid w:val="003E2EC8"/>
  </w:style>
  <w:style w:type="character" w:customStyle="1" w:styleId="meta-citation-journal-name">
    <w:name w:val="meta-citation-journal-name"/>
    <w:basedOn w:val="DefaultParagraphFont"/>
    <w:rsid w:val="003E2EC8"/>
  </w:style>
  <w:style w:type="character" w:customStyle="1" w:styleId="meta-citation">
    <w:name w:val="meta-citation"/>
    <w:basedOn w:val="DefaultParagraphFont"/>
    <w:rsid w:val="003E2EC8"/>
  </w:style>
  <w:style w:type="paragraph" w:styleId="Header">
    <w:name w:val="header"/>
    <w:basedOn w:val="Normal"/>
    <w:link w:val="HeaderChar"/>
    <w:uiPriority w:val="99"/>
    <w:unhideWhenUsed/>
    <w:rsid w:val="00AD5780"/>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AD5780"/>
  </w:style>
  <w:style w:type="paragraph" w:styleId="Footer">
    <w:name w:val="footer"/>
    <w:basedOn w:val="Normal"/>
    <w:link w:val="FooterChar"/>
    <w:uiPriority w:val="99"/>
    <w:unhideWhenUsed/>
    <w:rsid w:val="00AD5780"/>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AD5780"/>
  </w:style>
  <w:style w:type="paragraph" w:styleId="FootnoteText">
    <w:name w:val="footnote text"/>
    <w:basedOn w:val="Normal"/>
    <w:link w:val="FootnoteTextChar"/>
    <w:uiPriority w:val="99"/>
    <w:semiHidden/>
    <w:unhideWhenUsed/>
    <w:rsid w:val="00C174A7"/>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C174A7"/>
    <w:rPr>
      <w:sz w:val="20"/>
      <w:szCs w:val="20"/>
    </w:rPr>
  </w:style>
  <w:style w:type="character" w:styleId="FootnoteReference">
    <w:name w:val="footnote reference"/>
    <w:basedOn w:val="DefaultParagraphFont"/>
    <w:uiPriority w:val="99"/>
    <w:semiHidden/>
    <w:unhideWhenUsed/>
    <w:rsid w:val="00C174A7"/>
    <w:rPr>
      <w:vertAlign w:val="superscript"/>
    </w:rPr>
  </w:style>
  <w:style w:type="paragraph" w:styleId="Caption">
    <w:name w:val="caption"/>
    <w:basedOn w:val="Normal"/>
    <w:next w:val="Normal"/>
    <w:uiPriority w:val="35"/>
    <w:unhideWhenUsed/>
    <w:qFormat/>
    <w:rsid w:val="00720583"/>
    <w:pPr>
      <w:spacing w:after="200"/>
    </w:pPr>
    <w:rPr>
      <w:rFonts w:asciiTheme="minorHAnsi" w:eastAsiaTheme="minorHAnsi" w:hAnsiTheme="minorHAnsi" w:cstheme="minorBidi"/>
      <w:i/>
      <w:iCs/>
      <w:color w:val="44546A" w:themeColor="text2"/>
      <w:sz w:val="18"/>
      <w:szCs w:val="18"/>
      <w:lang w:eastAsia="en-US"/>
    </w:rPr>
  </w:style>
  <w:style w:type="character" w:customStyle="1" w:styleId="apple-converted-space">
    <w:name w:val="apple-converted-space"/>
    <w:basedOn w:val="DefaultParagraphFont"/>
    <w:rsid w:val="00E841E0"/>
  </w:style>
  <w:style w:type="character" w:styleId="UnresolvedMention">
    <w:name w:val="Unresolved Mention"/>
    <w:basedOn w:val="DefaultParagraphFont"/>
    <w:uiPriority w:val="99"/>
    <w:semiHidden/>
    <w:unhideWhenUsed/>
    <w:rsid w:val="00727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96765">
      <w:bodyDiv w:val="1"/>
      <w:marLeft w:val="0"/>
      <w:marRight w:val="0"/>
      <w:marTop w:val="0"/>
      <w:marBottom w:val="0"/>
      <w:divBdr>
        <w:top w:val="none" w:sz="0" w:space="0" w:color="auto"/>
        <w:left w:val="none" w:sz="0" w:space="0" w:color="auto"/>
        <w:bottom w:val="none" w:sz="0" w:space="0" w:color="auto"/>
        <w:right w:val="none" w:sz="0" w:space="0" w:color="auto"/>
      </w:divBdr>
      <w:divsChild>
        <w:div w:id="2090419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2077104">
              <w:marLeft w:val="0"/>
              <w:marRight w:val="0"/>
              <w:marTop w:val="0"/>
              <w:marBottom w:val="0"/>
              <w:divBdr>
                <w:top w:val="none" w:sz="0" w:space="0" w:color="auto"/>
                <w:left w:val="none" w:sz="0" w:space="0" w:color="auto"/>
                <w:bottom w:val="none" w:sz="0" w:space="0" w:color="auto"/>
                <w:right w:val="none" w:sz="0" w:space="0" w:color="auto"/>
              </w:divBdr>
              <w:divsChild>
                <w:div w:id="7431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41402">
      <w:bodyDiv w:val="1"/>
      <w:marLeft w:val="0"/>
      <w:marRight w:val="0"/>
      <w:marTop w:val="0"/>
      <w:marBottom w:val="0"/>
      <w:divBdr>
        <w:top w:val="none" w:sz="0" w:space="0" w:color="auto"/>
        <w:left w:val="none" w:sz="0" w:space="0" w:color="auto"/>
        <w:bottom w:val="none" w:sz="0" w:space="0" w:color="auto"/>
        <w:right w:val="none" w:sz="0" w:space="0" w:color="auto"/>
      </w:divBdr>
    </w:div>
    <w:div w:id="295764850">
      <w:bodyDiv w:val="1"/>
      <w:marLeft w:val="0"/>
      <w:marRight w:val="0"/>
      <w:marTop w:val="0"/>
      <w:marBottom w:val="0"/>
      <w:divBdr>
        <w:top w:val="none" w:sz="0" w:space="0" w:color="auto"/>
        <w:left w:val="none" w:sz="0" w:space="0" w:color="auto"/>
        <w:bottom w:val="none" w:sz="0" w:space="0" w:color="auto"/>
        <w:right w:val="none" w:sz="0" w:space="0" w:color="auto"/>
      </w:divBdr>
    </w:div>
    <w:div w:id="306059913">
      <w:bodyDiv w:val="1"/>
      <w:marLeft w:val="0"/>
      <w:marRight w:val="0"/>
      <w:marTop w:val="0"/>
      <w:marBottom w:val="0"/>
      <w:divBdr>
        <w:top w:val="none" w:sz="0" w:space="0" w:color="auto"/>
        <w:left w:val="none" w:sz="0" w:space="0" w:color="auto"/>
        <w:bottom w:val="none" w:sz="0" w:space="0" w:color="auto"/>
        <w:right w:val="none" w:sz="0" w:space="0" w:color="auto"/>
      </w:divBdr>
      <w:divsChild>
        <w:div w:id="6138244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5941187">
              <w:marLeft w:val="0"/>
              <w:marRight w:val="0"/>
              <w:marTop w:val="0"/>
              <w:marBottom w:val="0"/>
              <w:divBdr>
                <w:top w:val="none" w:sz="0" w:space="0" w:color="auto"/>
                <w:left w:val="none" w:sz="0" w:space="0" w:color="auto"/>
                <w:bottom w:val="none" w:sz="0" w:space="0" w:color="auto"/>
                <w:right w:val="none" w:sz="0" w:space="0" w:color="auto"/>
              </w:divBdr>
              <w:divsChild>
                <w:div w:id="19859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664050">
      <w:bodyDiv w:val="1"/>
      <w:marLeft w:val="0"/>
      <w:marRight w:val="0"/>
      <w:marTop w:val="0"/>
      <w:marBottom w:val="0"/>
      <w:divBdr>
        <w:top w:val="none" w:sz="0" w:space="0" w:color="auto"/>
        <w:left w:val="none" w:sz="0" w:space="0" w:color="auto"/>
        <w:bottom w:val="none" w:sz="0" w:space="0" w:color="auto"/>
        <w:right w:val="none" w:sz="0" w:space="0" w:color="auto"/>
      </w:divBdr>
      <w:divsChild>
        <w:div w:id="7278428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0146964">
              <w:marLeft w:val="0"/>
              <w:marRight w:val="0"/>
              <w:marTop w:val="0"/>
              <w:marBottom w:val="0"/>
              <w:divBdr>
                <w:top w:val="none" w:sz="0" w:space="0" w:color="auto"/>
                <w:left w:val="none" w:sz="0" w:space="0" w:color="auto"/>
                <w:bottom w:val="none" w:sz="0" w:space="0" w:color="auto"/>
                <w:right w:val="none" w:sz="0" w:space="0" w:color="auto"/>
              </w:divBdr>
              <w:divsChild>
                <w:div w:id="5592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67964">
      <w:bodyDiv w:val="1"/>
      <w:marLeft w:val="0"/>
      <w:marRight w:val="0"/>
      <w:marTop w:val="0"/>
      <w:marBottom w:val="0"/>
      <w:divBdr>
        <w:top w:val="none" w:sz="0" w:space="0" w:color="auto"/>
        <w:left w:val="none" w:sz="0" w:space="0" w:color="auto"/>
        <w:bottom w:val="none" w:sz="0" w:space="0" w:color="auto"/>
        <w:right w:val="none" w:sz="0" w:space="0" w:color="auto"/>
      </w:divBdr>
    </w:div>
    <w:div w:id="432945311">
      <w:bodyDiv w:val="1"/>
      <w:marLeft w:val="0"/>
      <w:marRight w:val="0"/>
      <w:marTop w:val="0"/>
      <w:marBottom w:val="0"/>
      <w:divBdr>
        <w:top w:val="none" w:sz="0" w:space="0" w:color="auto"/>
        <w:left w:val="none" w:sz="0" w:space="0" w:color="auto"/>
        <w:bottom w:val="none" w:sz="0" w:space="0" w:color="auto"/>
        <w:right w:val="none" w:sz="0" w:space="0" w:color="auto"/>
      </w:divBdr>
      <w:divsChild>
        <w:div w:id="3564673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7007574">
              <w:marLeft w:val="0"/>
              <w:marRight w:val="0"/>
              <w:marTop w:val="0"/>
              <w:marBottom w:val="0"/>
              <w:divBdr>
                <w:top w:val="none" w:sz="0" w:space="0" w:color="auto"/>
                <w:left w:val="none" w:sz="0" w:space="0" w:color="auto"/>
                <w:bottom w:val="none" w:sz="0" w:space="0" w:color="auto"/>
                <w:right w:val="none" w:sz="0" w:space="0" w:color="auto"/>
              </w:divBdr>
              <w:divsChild>
                <w:div w:id="2335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3268">
      <w:bodyDiv w:val="1"/>
      <w:marLeft w:val="0"/>
      <w:marRight w:val="0"/>
      <w:marTop w:val="0"/>
      <w:marBottom w:val="0"/>
      <w:divBdr>
        <w:top w:val="none" w:sz="0" w:space="0" w:color="auto"/>
        <w:left w:val="none" w:sz="0" w:space="0" w:color="auto"/>
        <w:bottom w:val="none" w:sz="0" w:space="0" w:color="auto"/>
        <w:right w:val="none" w:sz="0" w:space="0" w:color="auto"/>
      </w:divBdr>
    </w:div>
    <w:div w:id="702360649">
      <w:bodyDiv w:val="1"/>
      <w:marLeft w:val="0"/>
      <w:marRight w:val="0"/>
      <w:marTop w:val="0"/>
      <w:marBottom w:val="0"/>
      <w:divBdr>
        <w:top w:val="none" w:sz="0" w:space="0" w:color="auto"/>
        <w:left w:val="none" w:sz="0" w:space="0" w:color="auto"/>
        <w:bottom w:val="none" w:sz="0" w:space="0" w:color="auto"/>
        <w:right w:val="none" w:sz="0" w:space="0" w:color="auto"/>
      </w:divBdr>
      <w:divsChild>
        <w:div w:id="723061348">
          <w:marLeft w:val="0"/>
          <w:marRight w:val="0"/>
          <w:marTop w:val="0"/>
          <w:marBottom w:val="0"/>
          <w:divBdr>
            <w:top w:val="none" w:sz="0" w:space="0" w:color="auto"/>
            <w:left w:val="none" w:sz="0" w:space="0" w:color="auto"/>
            <w:bottom w:val="none" w:sz="0" w:space="0" w:color="auto"/>
            <w:right w:val="none" w:sz="0" w:space="0" w:color="auto"/>
          </w:divBdr>
          <w:divsChild>
            <w:div w:id="1914466873">
              <w:marLeft w:val="0"/>
              <w:marRight w:val="0"/>
              <w:marTop w:val="0"/>
              <w:marBottom w:val="0"/>
              <w:divBdr>
                <w:top w:val="none" w:sz="0" w:space="0" w:color="auto"/>
                <w:left w:val="none" w:sz="0" w:space="0" w:color="auto"/>
                <w:bottom w:val="none" w:sz="0" w:space="0" w:color="auto"/>
                <w:right w:val="none" w:sz="0" w:space="0" w:color="auto"/>
              </w:divBdr>
              <w:divsChild>
                <w:div w:id="9814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73102">
      <w:bodyDiv w:val="1"/>
      <w:marLeft w:val="0"/>
      <w:marRight w:val="0"/>
      <w:marTop w:val="0"/>
      <w:marBottom w:val="0"/>
      <w:divBdr>
        <w:top w:val="none" w:sz="0" w:space="0" w:color="auto"/>
        <w:left w:val="none" w:sz="0" w:space="0" w:color="auto"/>
        <w:bottom w:val="none" w:sz="0" w:space="0" w:color="auto"/>
        <w:right w:val="none" w:sz="0" w:space="0" w:color="auto"/>
      </w:divBdr>
      <w:divsChild>
        <w:div w:id="9697453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357518">
              <w:marLeft w:val="0"/>
              <w:marRight w:val="0"/>
              <w:marTop w:val="0"/>
              <w:marBottom w:val="0"/>
              <w:divBdr>
                <w:top w:val="none" w:sz="0" w:space="0" w:color="auto"/>
                <w:left w:val="none" w:sz="0" w:space="0" w:color="auto"/>
                <w:bottom w:val="none" w:sz="0" w:space="0" w:color="auto"/>
                <w:right w:val="none" w:sz="0" w:space="0" w:color="auto"/>
              </w:divBdr>
              <w:divsChild>
                <w:div w:id="7737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94511">
      <w:bodyDiv w:val="1"/>
      <w:marLeft w:val="0"/>
      <w:marRight w:val="0"/>
      <w:marTop w:val="0"/>
      <w:marBottom w:val="0"/>
      <w:divBdr>
        <w:top w:val="none" w:sz="0" w:space="0" w:color="auto"/>
        <w:left w:val="none" w:sz="0" w:space="0" w:color="auto"/>
        <w:bottom w:val="none" w:sz="0" w:space="0" w:color="auto"/>
        <w:right w:val="none" w:sz="0" w:space="0" w:color="auto"/>
      </w:divBdr>
    </w:div>
    <w:div w:id="880560134">
      <w:bodyDiv w:val="1"/>
      <w:marLeft w:val="0"/>
      <w:marRight w:val="0"/>
      <w:marTop w:val="0"/>
      <w:marBottom w:val="0"/>
      <w:divBdr>
        <w:top w:val="none" w:sz="0" w:space="0" w:color="auto"/>
        <w:left w:val="none" w:sz="0" w:space="0" w:color="auto"/>
        <w:bottom w:val="none" w:sz="0" w:space="0" w:color="auto"/>
        <w:right w:val="none" w:sz="0" w:space="0" w:color="auto"/>
      </w:divBdr>
      <w:divsChild>
        <w:div w:id="1098982167">
          <w:marLeft w:val="0"/>
          <w:marRight w:val="0"/>
          <w:marTop w:val="0"/>
          <w:marBottom w:val="0"/>
          <w:divBdr>
            <w:top w:val="none" w:sz="0" w:space="0" w:color="auto"/>
            <w:left w:val="none" w:sz="0" w:space="0" w:color="auto"/>
            <w:bottom w:val="none" w:sz="0" w:space="0" w:color="auto"/>
            <w:right w:val="none" w:sz="0" w:space="0" w:color="auto"/>
          </w:divBdr>
          <w:divsChild>
            <w:div w:id="175728375">
              <w:marLeft w:val="0"/>
              <w:marRight w:val="0"/>
              <w:marTop w:val="0"/>
              <w:marBottom w:val="0"/>
              <w:divBdr>
                <w:top w:val="none" w:sz="0" w:space="0" w:color="auto"/>
                <w:left w:val="none" w:sz="0" w:space="0" w:color="auto"/>
                <w:bottom w:val="none" w:sz="0" w:space="0" w:color="auto"/>
                <w:right w:val="none" w:sz="0" w:space="0" w:color="auto"/>
              </w:divBdr>
              <w:divsChild>
                <w:div w:id="4259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6915">
      <w:bodyDiv w:val="1"/>
      <w:marLeft w:val="0"/>
      <w:marRight w:val="0"/>
      <w:marTop w:val="0"/>
      <w:marBottom w:val="0"/>
      <w:divBdr>
        <w:top w:val="none" w:sz="0" w:space="0" w:color="auto"/>
        <w:left w:val="none" w:sz="0" w:space="0" w:color="auto"/>
        <w:bottom w:val="none" w:sz="0" w:space="0" w:color="auto"/>
        <w:right w:val="none" w:sz="0" w:space="0" w:color="auto"/>
      </w:divBdr>
      <w:divsChild>
        <w:div w:id="6059661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9267151">
              <w:marLeft w:val="0"/>
              <w:marRight w:val="0"/>
              <w:marTop w:val="0"/>
              <w:marBottom w:val="0"/>
              <w:divBdr>
                <w:top w:val="none" w:sz="0" w:space="0" w:color="auto"/>
                <w:left w:val="none" w:sz="0" w:space="0" w:color="auto"/>
                <w:bottom w:val="none" w:sz="0" w:space="0" w:color="auto"/>
                <w:right w:val="none" w:sz="0" w:space="0" w:color="auto"/>
              </w:divBdr>
              <w:divsChild>
                <w:div w:id="13421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37329">
      <w:bodyDiv w:val="1"/>
      <w:marLeft w:val="0"/>
      <w:marRight w:val="0"/>
      <w:marTop w:val="0"/>
      <w:marBottom w:val="0"/>
      <w:divBdr>
        <w:top w:val="none" w:sz="0" w:space="0" w:color="auto"/>
        <w:left w:val="none" w:sz="0" w:space="0" w:color="auto"/>
        <w:bottom w:val="none" w:sz="0" w:space="0" w:color="auto"/>
        <w:right w:val="none" w:sz="0" w:space="0" w:color="auto"/>
      </w:divBdr>
      <w:divsChild>
        <w:div w:id="136921085">
          <w:marLeft w:val="0"/>
          <w:marRight w:val="0"/>
          <w:marTop w:val="0"/>
          <w:marBottom w:val="0"/>
          <w:divBdr>
            <w:top w:val="none" w:sz="0" w:space="0" w:color="auto"/>
            <w:left w:val="none" w:sz="0" w:space="0" w:color="auto"/>
            <w:bottom w:val="none" w:sz="0" w:space="0" w:color="auto"/>
            <w:right w:val="none" w:sz="0" w:space="0" w:color="auto"/>
          </w:divBdr>
        </w:div>
        <w:div w:id="1648511159">
          <w:marLeft w:val="0"/>
          <w:marRight w:val="0"/>
          <w:marTop w:val="0"/>
          <w:marBottom w:val="0"/>
          <w:divBdr>
            <w:top w:val="none" w:sz="0" w:space="0" w:color="auto"/>
            <w:left w:val="none" w:sz="0" w:space="0" w:color="auto"/>
            <w:bottom w:val="none" w:sz="0" w:space="0" w:color="auto"/>
            <w:right w:val="none" w:sz="0" w:space="0" w:color="auto"/>
          </w:divBdr>
        </w:div>
        <w:div w:id="1068066554">
          <w:marLeft w:val="0"/>
          <w:marRight w:val="0"/>
          <w:marTop w:val="0"/>
          <w:marBottom w:val="0"/>
          <w:divBdr>
            <w:top w:val="none" w:sz="0" w:space="0" w:color="auto"/>
            <w:left w:val="none" w:sz="0" w:space="0" w:color="auto"/>
            <w:bottom w:val="none" w:sz="0" w:space="0" w:color="auto"/>
            <w:right w:val="none" w:sz="0" w:space="0" w:color="auto"/>
          </w:divBdr>
        </w:div>
      </w:divsChild>
    </w:div>
    <w:div w:id="1133210897">
      <w:bodyDiv w:val="1"/>
      <w:marLeft w:val="0"/>
      <w:marRight w:val="0"/>
      <w:marTop w:val="0"/>
      <w:marBottom w:val="0"/>
      <w:divBdr>
        <w:top w:val="none" w:sz="0" w:space="0" w:color="auto"/>
        <w:left w:val="none" w:sz="0" w:space="0" w:color="auto"/>
        <w:bottom w:val="none" w:sz="0" w:space="0" w:color="auto"/>
        <w:right w:val="none" w:sz="0" w:space="0" w:color="auto"/>
      </w:divBdr>
      <w:divsChild>
        <w:div w:id="14212138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2058762">
              <w:marLeft w:val="0"/>
              <w:marRight w:val="0"/>
              <w:marTop w:val="0"/>
              <w:marBottom w:val="0"/>
              <w:divBdr>
                <w:top w:val="none" w:sz="0" w:space="0" w:color="auto"/>
                <w:left w:val="none" w:sz="0" w:space="0" w:color="auto"/>
                <w:bottom w:val="none" w:sz="0" w:space="0" w:color="auto"/>
                <w:right w:val="none" w:sz="0" w:space="0" w:color="auto"/>
              </w:divBdr>
              <w:divsChild>
                <w:div w:id="5389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51741">
      <w:bodyDiv w:val="1"/>
      <w:marLeft w:val="0"/>
      <w:marRight w:val="0"/>
      <w:marTop w:val="0"/>
      <w:marBottom w:val="0"/>
      <w:divBdr>
        <w:top w:val="none" w:sz="0" w:space="0" w:color="auto"/>
        <w:left w:val="none" w:sz="0" w:space="0" w:color="auto"/>
        <w:bottom w:val="none" w:sz="0" w:space="0" w:color="auto"/>
        <w:right w:val="none" w:sz="0" w:space="0" w:color="auto"/>
      </w:divBdr>
      <w:divsChild>
        <w:div w:id="748230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2428195">
              <w:marLeft w:val="0"/>
              <w:marRight w:val="0"/>
              <w:marTop w:val="0"/>
              <w:marBottom w:val="0"/>
              <w:divBdr>
                <w:top w:val="none" w:sz="0" w:space="0" w:color="auto"/>
                <w:left w:val="none" w:sz="0" w:space="0" w:color="auto"/>
                <w:bottom w:val="none" w:sz="0" w:space="0" w:color="auto"/>
                <w:right w:val="none" w:sz="0" w:space="0" w:color="auto"/>
              </w:divBdr>
              <w:divsChild>
                <w:div w:id="14728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9297">
      <w:bodyDiv w:val="1"/>
      <w:marLeft w:val="0"/>
      <w:marRight w:val="0"/>
      <w:marTop w:val="0"/>
      <w:marBottom w:val="0"/>
      <w:divBdr>
        <w:top w:val="none" w:sz="0" w:space="0" w:color="auto"/>
        <w:left w:val="none" w:sz="0" w:space="0" w:color="auto"/>
        <w:bottom w:val="none" w:sz="0" w:space="0" w:color="auto"/>
        <w:right w:val="none" w:sz="0" w:space="0" w:color="auto"/>
      </w:divBdr>
    </w:div>
    <w:div w:id="1318924095">
      <w:bodyDiv w:val="1"/>
      <w:marLeft w:val="0"/>
      <w:marRight w:val="0"/>
      <w:marTop w:val="0"/>
      <w:marBottom w:val="0"/>
      <w:divBdr>
        <w:top w:val="none" w:sz="0" w:space="0" w:color="auto"/>
        <w:left w:val="none" w:sz="0" w:space="0" w:color="auto"/>
        <w:bottom w:val="none" w:sz="0" w:space="0" w:color="auto"/>
        <w:right w:val="none" w:sz="0" w:space="0" w:color="auto"/>
      </w:divBdr>
    </w:div>
    <w:div w:id="1367831328">
      <w:bodyDiv w:val="1"/>
      <w:marLeft w:val="0"/>
      <w:marRight w:val="0"/>
      <w:marTop w:val="0"/>
      <w:marBottom w:val="0"/>
      <w:divBdr>
        <w:top w:val="none" w:sz="0" w:space="0" w:color="auto"/>
        <w:left w:val="none" w:sz="0" w:space="0" w:color="auto"/>
        <w:bottom w:val="none" w:sz="0" w:space="0" w:color="auto"/>
        <w:right w:val="none" w:sz="0" w:space="0" w:color="auto"/>
      </w:divBdr>
    </w:div>
    <w:div w:id="1399981283">
      <w:bodyDiv w:val="1"/>
      <w:marLeft w:val="0"/>
      <w:marRight w:val="0"/>
      <w:marTop w:val="0"/>
      <w:marBottom w:val="0"/>
      <w:divBdr>
        <w:top w:val="none" w:sz="0" w:space="0" w:color="auto"/>
        <w:left w:val="none" w:sz="0" w:space="0" w:color="auto"/>
        <w:bottom w:val="none" w:sz="0" w:space="0" w:color="auto"/>
        <w:right w:val="none" w:sz="0" w:space="0" w:color="auto"/>
      </w:divBdr>
      <w:divsChild>
        <w:div w:id="20978933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8631495">
              <w:marLeft w:val="0"/>
              <w:marRight w:val="0"/>
              <w:marTop w:val="0"/>
              <w:marBottom w:val="0"/>
              <w:divBdr>
                <w:top w:val="none" w:sz="0" w:space="0" w:color="auto"/>
                <w:left w:val="none" w:sz="0" w:space="0" w:color="auto"/>
                <w:bottom w:val="none" w:sz="0" w:space="0" w:color="auto"/>
                <w:right w:val="none" w:sz="0" w:space="0" w:color="auto"/>
              </w:divBdr>
              <w:divsChild>
                <w:div w:id="16896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69846">
      <w:bodyDiv w:val="1"/>
      <w:marLeft w:val="0"/>
      <w:marRight w:val="0"/>
      <w:marTop w:val="0"/>
      <w:marBottom w:val="0"/>
      <w:divBdr>
        <w:top w:val="none" w:sz="0" w:space="0" w:color="auto"/>
        <w:left w:val="none" w:sz="0" w:space="0" w:color="auto"/>
        <w:bottom w:val="none" w:sz="0" w:space="0" w:color="auto"/>
        <w:right w:val="none" w:sz="0" w:space="0" w:color="auto"/>
      </w:divBdr>
    </w:div>
    <w:div w:id="1468428552">
      <w:bodyDiv w:val="1"/>
      <w:marLeft w:val="0"/>
      <w:marRight w:val="0"/>
      <w:marTop w:val="0"/>
      <w:marBottom w:val="0"/>
      <w:divBdr>
        <w:top w:val="none" w:sz="0" w:space="0" w:color="auto"/>
        <w:left w:val="none" w:sz="0" w:space="0" w:color="auto"/>
        <w:bottom w:val="none" w:sz="0" w:space="0" w:color="auto"/>
        <w:right w:val="none" w:sz="0" w:space="0" w:color="auto"/>
      </w:divBdr>
      <w:divsChild>
        <w:div w:id="180047910">
          <w:marLeft w:val="0"/>
          <w:marRight w:val="0"/>
          <w:marTop w:val="0"/>
          <w:marBottom w:val="0"/>
          <w:divBdr>
            <w:top w:val="none" w:sz="0" w:space="0" w:color="auto"/>
            <w:left w:val="none" w:sz="0" w:space="0" w:color="auto"/>
            <w:bottom w:val="none" w:sz="0" w:space="0" w:color="auto"/>
            <w:right w:val="none" w:sz="0" w:space="0" w:color="auto"/>
          </w:divBdr>
          <w:divsChild>
            <w:div w:id="219828607">
              <w:marLeft w:val="0"/>
              <w:marRight w:val="0"/>
              <w:marTop w:val="0"/>
              <w:marBottom w:val="0"/>
              <w:divBdr>
                <w:top w:val="none" w:sz="0" w:space="0" w:color="auto"/>
                <w:left w:val="none" w:sz="0" w:space="0" w:color="auto"/>
                <w:bottom w:val="none" w:sz="0" w:space="0" w:color="auto"/>
                <w:right w:val="none" w:sz="0" w:space="0" w:color="auto"/>
              </w:divBdr>
              <w:divsChild>
                <w:div w:id="14454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52818">
      <w:bodyDiv w:val="1"/>
      <w:marLeft w:val="0"/>
      <w:marRight w:val="0"/>
      <w:marTop w:val="0"/>
      <w:marBottom w:val="0"/>
      <w:divBdr>
        <w:top w:val="none" w:sz="0" w:space="0" w:color="auto"/>
        <w:left w:val="none" w:sz="0" w:space="0" w:color="auto"/>
        <w:bottom w:val="none" w:sz="0" w:space="0" w:color="auto"/>
        <w:right w:val="none" w:sz="0" w:space="0" w:color="auto"/>
      </w:divBdr>
      <w:divsChild>
        <w:div w:id="17705433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5421757">
              <w:marLeft w:val="0"/>
              <w:marRight w:val="0"/>
              <w:marTop w:val="0"/>
              <w:marBottom w:val="0"/>
              <w:divBdr>
                <w:top w:val="none" w:sz="0" w:space="0" w:color="auto"/>
                <w:left w:val="none" w:sz="0" w:space="0" w:color="auto"/>
                <w:bottom w:val="none" w:sz="0" w:space="0" w:color="auto"/>
                <w:right w:val="none" w:sz="0" w:space="0" w:color="auto"/>
              </w:divBdr>
              <w:divsChild>
                <w:div w:id="2068215261">
                  <w:marLeft w:val="0"/>
                  <w:marRight w:val="0"/>
                  <w:marTop w:val="0"/>
                  <w:marBottom w:val="0"/>
                  <w:divBdr>
                    <w:top w:val="none" w:sz="0" w:space="0" w:color="auto"/>
                    <w:left w:val="none" w:sz="0" w:space="0" w:color="auto"/>
                    <w:bottom w:val="none" w:sz="0" w:space="0" w:color="auto"/>
                    <w:right w:val="none" w:sz="0" w:space="0" w:color="auto"/>
                  </w:divBdr>
                  <w:divsChild>
                    <w:div w:id="2032338460">
                      <w:marLeft w:val="0"/>
                      <w:marRight w:val="0"/>
                      <w:marTop w:val="0"/>
                      <w:marBottom w:val="0"/>
                      <w:divBdr>
                        <w:top w:val="none" w:sz="0" w:space="0" w:color="auto"/>
                        <w:left w:val="none" w:sz="0" w:space="0" w:color="auto"/>
                        <w:bottom w:val="none" w:sz="0" w:space="0" w:color="auto"/>
                        <w:right w:val="none" w:sz="0" w:space="0" w:color="auto"/>
                      </w:divBdr>
                      <w:divsChild>
                        <w:div w:id="314995149">
                          <w:marLeft w:val="0"/>
                          <w:marRight w:val="0"/>
                          <w:marTop w:val="0"/>
                          <w:marBottom w:val="0"/>
                          <w:divBdr>
                            <w:top w:val="none" w:sz="0" w:space="0" w:color="auto"/>
                            <w:left w:val="none" w:sz="0" w:space="0" w:color="auto"/>
                            <w:bottom w:val="none" w:sz="0" w:space="0" w:color="auto"/>
                            <w:right w:val="none" w:sz="0" w:space="0" w:color="auto"/>
                          </w:divBdr>
                          <w:divsChild>
                            <w:div w:id="14636955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8511513">
                                  <w:marLeft w:val="0"/>
                                  <w:marRight w:val="0"/>
                                  <w:marTop w:val="0"/>
                                  <w:marBottom w:val="0"/>
                                  <w:divBdr>
                                    <w:top w:val="none" w:sz="0" w:space="0" w:color="auto"/>
                                    <w:left w:val="none" w:sz="0" w:space="0" w:color="auto"/>
                                    <w:bottom w:val="none" w:sz="0" w:space="0" w:color="auto"/>
                                    <w:right w:val="none" w:sz="0" w:space="0" w:color="auto"/>
                                  </w:divBdr>
                                  <w:divsChild>
                                    <w:div w:id="15946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600476">
      <w:bodyDiv w:val="1"/>
      <w:marLeft w:val="0"/>
      <w:marRight w:val="0"/>
      <w:marTop w:val="0"/>
      <w:marBottom w:val="0"/>
      <w:divBdr>
        <w:top w:val="none" w:sz="0" w:space="0" w:color="auto"/>
        <w:left w:val="none" w:sz="0" w:space="0" w:color="auto"/>
        <w:bottom w:val="none" w:sz="0" w:space="0" w:color="auto"/>
        <w:right w:val="none" w:sz="0" w:space="0" w:color="auto"/>
      </w:divBdr>
    </w:div>
    <w:div w:id="1899127597">
      <w:bodyDiv w:val="1"/>
      <w:marLeft w:val="0"/>
      <w:marRight w:val="0"/>
      <w:marTop w:val="0"/>
      <w:marBottom w:val="0"/>
      <w:divBdr>
        <w:top w:val="none" w:sz="0" w:space="0" w:color="auto"/>
        <w:left w:val="none" w:sz="0" w:space="0" w:color="auto"/>
        <w:bottom w:val="none" w:sz="0" w:space="0" w:color="auto"/>
        <w:right w:val="none" w:sz="0" w:space="0" w:color="auto"/>
      </w:divBdr>
      <w:divsChild>
        <w:div w:id="1521316558">
          <w:marLeft w:val="0"/>
          <w:marRight w:val="0"/>
          <w:marTop w:val="0"/>
          <w:marBottom w:val="0"/>
          <w:divBdr>
            <w:top w:val="none" w:sz="0" w:space="0" w:color="auto"/>
            <w:left w:val="none" w:sz="0" w:space="0" w:color="auto"/>
            <w:bottom w:val="none" w:sz="0" w:space="0" w:color="auto"/>
            <w:right w:val="none" w:sz="0" w:space="0" w:color="auto"/>
          </w:divBdr>
          <w:divsChild>
            <w:div w:id="1736708493">
              <w:marLeft w:val="0"/>
              <w:marRight w:val="0"/>
              <w:marTop w:val="0"/>
              <w:marBottom w:val="0"/>
              <w:divBdr>
                <w:top w:val="none" w:sz="0" w:space="0" w:color="auto"/>
                <w:left w:val="none" w:sz="0" w:space="0" w:color="auto"/>
                <w:bottom w:val="none" w:sz="0" w:space="0" w:color="auto"/>
                <w:right w:val="none" w:sz="0" w:space="0" w:color="auto"/>
              </w:divBdr>
              <w:divsChild>
                <w:div w:id="20630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3428">
      <w:bodyDiv w:val="1"/>
      <w:marLeft w:val="0"/>
      <w:marRight w:val="0"/>
      <w:marTop w:val="0"/>
      <w:marBottom w:val="0"/>
      <w:divBdr>
        <w:top w:val="none" w:sz="0" w:space="0" w:color="auto"/>
        <w:left w:val="none" w:sz="0" w:space="0" w:color="auto"/>
        <w:bottom w:val="none" w:sz="0" w:space="0" w:color="auto"/>
        <w:right w:val="none" w:sz="0" w:space="0" w:color="auto"/>
      </w:divBdr>
      <w:divsChild>
        <w:div w:id="8120598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2070010">
              <w:marLeft w:val="0"/>
              <w:marRight w:val="0"/>
              <w:marTop w:val="0"/>
              <w:marBottom w:val="0"/>
              <w:divBdr>
                <w:top w:val="none" w:sz="0" w:space="0" w:color="auto"/>
                <w:left w:val="none" w:sz="0" w:space="0" w:color="auto"/>
                <w:bottom w:val="none" w:sz="0" w:space="0" w:color="auto"/>
                <w:right w:val="none" w:sz="0" w:space="0" w:color="auto"/>
              </w:divBdr>
              <w:divsChild>
                <w:div w:id="3306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2245">
      <w:bodyDiv w:val="1"/>
      <w:marLeft w:val="0"/>
      <w:marRight w:val="0"/>
      <w:marTop w:val="0"/>
      <w:marBottom w:val="0"/>
      <w:divBdr>
        <w:top w:val="none" w:sz="0" w:space="0" w:color="auto"/>
        <w:left w:val="none" w:sz="0" w:space="0" w:color="auto"/>
        <w:bottom w:val="none" w:sz="0" w:space="0" w:color="auto"/>
        <w:right w:val="none" w:sz="0" w:space="0" w:color="auto"/>
      </w:divBdr>
      <w:divsChild>
        <w:div w:id="841359515">
          <w:marLeft w:val="0"/>
          <w:marRight w:val="0"/>
          <w:marTop w:val="0"/>
          <w:marBottom w:val="0"/>
          <w:divBdr>
            <w:top w:val="none" w:sz="0" w:space="0" w:color="auto"/>
            <w:left w:val="none" w:sz="0" w:space="0" w:color="auto"/>
            <w:bottom w:val="none" w:sz="0" w:space="0" w:color="auto"/>
            <w:right w:val="none" w:sz="0" w:space="0" w:color="auto"/>
          </w:divBdr>
          <w:divsChild>
            <w:div w:id="905602103">
              <w:marLeft w:val="0"/>
              <w:marRight w:val="0"/>
              <w:marTop w:val="0"/>
              <w:marBottom w:val="0"/>
              <w:divBdr>
                <w:top w:val="none" w:sz="0" w:space="0" w:color="auto"/>
                <w:left w:val="none" w:sz="0" w:space="0" w:color="auto"/>
                <w:bottom w:val="none" w:sz="0" w:space="0" w:color="auto"/>
                <w:right w:val="none" w:sz="0" w:space="0" w:color="auto"/>
              </w:divBdr>
              <w:divsChild>
                <w:div w:id="10524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21912">
      <w:bodyDiv w:val="1"/>
      <w:marLeft w:val="0"/>
      <w:marRight w:val="0"/>
      <w:marTop w:val="0"/>
      <w:marBottom w:val="0"/>
      <w:divBdr>
        <w:top w:val="none" w:sz="0" w:space="0" w:color="auto"/>
        <w:left w:val="none" w:sz="0" w:space="0" w:color="auto"/>
        <w:bottom w:val="none" w:sz="0" w:space="0" w:color="auto"/>
        <w:right w:val="none" w:sz="0" w:space="0" w:color="auto"/>
      </w:divBdr>
    </w:div>
    <w:div w:id="2020543773">
      <w:bodyDiv w:val="1"/>
      <w:marLeft w:val="0"/>
      <w:marRight w:val="0"/>
      <w:marTop w:val="0"/>
      <w:marBottom w:val="0"/>
      <w:divBdr>
        <w:top w:val="none" w:sz="0" w:space="0" w:color="auto"/>
        <w:left w:val="none" w:sz="0" w:space="0" w:color="auto"/>
        <w:bottom w:val="none" w:sz="0" w:space="0" w:color="auto"/>
        <w:right w:val="none" w:sz="0" w:space="0" w:color="auto"/>
      </w:divBdr>
      <w:divsChild>
        <w:div w:id="1097095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08D9-EE24-E64F-81E3-13A0047C7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21</Pages>
  <Words>44601</Words>
  <Characters>279203</Characters>
  <Application>Microsoft Office Word</Application>
  <DocSecurity>0</DocSecurity>
  <Lines>6204</Lines>
  <Paragraphs>2998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James E</dc:creator>
  <cp:keywords/>
  <dc:description/>
  <cp:lastModifiedBy>Parks, Robbie M</cp:lastModifiedBy>
  <cp:revision>353</cp:revision>
  <cp:lastPrinted>2019-09-25T12:38:00Z</cp:lastPrinted>
  <dcterms:created xsi:type="dcterms:W3CDTF">2020-11-02T18:51:00Z</dcterms:created>
  <dcterms:modified xsi:type="dcterms:W3CDTF">2020-11-02T23:20:00Z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17th edition (full note)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http://www.zotero.org/styles/jama</vt:lpwstr>
  </property>
  <property fmtid="{D5CDD505-2E9C-101B-9397-08002B2CF9AE}" pid="14" name="Mendeley Recent Style Name 4_1">
    <vt:lpwstr>JAMA (The Journal of the American Medical Association)</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